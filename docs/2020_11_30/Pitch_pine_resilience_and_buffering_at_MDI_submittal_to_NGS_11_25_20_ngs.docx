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CC7BE89" w:rsidR="001D515C" w:rsidRPr="00A96AED" w:rsidRDefault="001D515C" w:rsidP="002526C4">
      <w:pPr>
        <w:pStyle w:val="NormalWeb"/>
        <w:shd w:val="clear" w:color="auto" w:fill="FFFFFF"/>
        <w:spacing w:before="0" w:beforeAutospacing="0" w:after="0" w:afterAutospacing="0"/>
        <w:rPr>
          <w:rFonts w:ascii="Arial" w:hAnsi="Arial" w:cs="Arial"/>
          <w:color w:val="1C1D1E"/>
          <w:shd w:val="clear" w:color="auto" w:fill="FFFFFF"/>
        </w:rPr>
      </w:pPr>
      <w:bookmarkStart w:id="0" w:name="_Hlk5840007"/>
      <w:r>
        <w:rPr>
          <w:b/>
        </w:rPr>
        <w:t>Title Page</w:t>
      </w:r>
    </w:p>
    <w:p w14:paraId="10449DBF" w14:textId="77777777" w:rsidR="001D515C" w:rsidRPr="00DC0C21" w:rsidRDefault="001D515C" w:rsidP="002526C4">
      <w:pPr>
        <w:rPr>
          <w:bCs/>
        </w:rPr>
      </w:pPr>
    </w:p>
    <w:p w14:paraId="33645D10" w14:textId="45736501" w:rsidR="001D515C" w:rsidRPr="00DE06C7" w:rsidRDefault="00D61E64" w:rsidP="00845780">
      <w:pPr>
        <w:rPr>
          <w:bCs/>
        </w:rPr>
      </w:pPr>
      <w:r>
        <w:rPr>
          <w:bCs/>
        </w:rPr>
        <w:t>Pitch Pine</w:t>
      </w:r>
      <w:r w:rsidR="00761A32">
        <w:rPr>
          <w:bCs/>
        </w:rPr>
        <w:t xml:space="preserve"> Mak</w:t>
      </w:r>
      <w:r>
        <w:rPr>
          <w:bCs/>
        </w:rPr>
        <w:t>e</w:t>
      </w:r>
      <w:r w:rsidR="00761A32">
        <w:rPr>
          <w:bCs/>
        </w:rPr>
        <w:t xml:space="preserve"> A Stand </w:t>
      </w:r>
      <w:proofErr w:type="gramStart"/>
      <w:r w:rsidR="00761A32">
        <w:rPr>
          <w:bCs/>
        </w:rPr>
        <w:t>On</w:t>
      </w:r>
      <w:proofErr w:type="gramEnd"/>
      <w:r w:rsidR="00761A32">
        <w:rPr>
          <w:bCs/>
        </w:rPr>
        <w:t xml:space="preserve"> </w:t>
      </w:r>
      <w:r w:rsidR="0033263C">
        <w:rPr>
          <w:bCs/>
        </w:rPr>
        <w:t>Fire</w:t>
      </w:r>
      <w:r w:rsidR="00D57A1F">
        <w:rPr>
          <w:bCs/>
        </w:rPr>
        <w:t>-</w:t>
      </w:r>
      <w:r w:rsidR="0033263C">
        <w:rPr>
          <w:bCs/>
        </w:rPr>
        <w:t xml:space="preserve">Absent </w:t>
      </w:r>
      <w:r w:rsidR="00761A32">
        <w:rPr>
          <w:bCs/>
        </w:rPr>
        <w:t>Mt. Desert</w:t>
      </w:r>
      <w:r w:rsidR="0033263C">
        <w:rPr>
          <w:bCs/>
        </w:rPr>
        <w:t xml:space="preserve"> Island</w:t>
      </w:r>
    </w:p>
    <w:p w14:paraId="2C52FCE4" w14:textId="77777777" w:rsidR="001D515C" w:rsidRPr="00DE06C7" w:rsidRDefault="001D515C" w:rsidP="002526C4">
      <w:pPr>
        <w:rPr>
          <w:bCs/>
        </w:rPr>
      </w:pPr>
    </w:p>
    <w:p w14:paraId="06BC74A6" w14:textId="77777777" w:rsidR="001D515C" w:rsidRPr="00DE06C7" w:rsidRDefault="001D515C" w:rsidP="002526C4">
      <w:pPr>
        <w:rPr>
          <w:bCs/>
        </w:rPr>
      </w:pPr>
      <w:r w:rsidRPr="00DE06C7">
        <w:rPr>
          <w:bCs/>
        </w:rPr>
        <w:t>Authors and affiliations:</w:t>
      </w:r>
    </w:p>
    <w:p w14:paraId="06D3B22A" w14:textId="2BCFEC94" w:rsidR="001D515C" w:rsidRPr="00DE06C7" w:rsidRDefault="001D515C" w:rsidP="002526C4">
      <w:pPr>
        <w:rPr>
          <w:bCs/>
        </w:rPr>
      </w:pPr>
      <w:r w:rsidRPr="00DE06C7">
        <w:rPr>
          <w:bCs/>
        </w:rPr>
        <w:t>Jeff Licht</w:t>
      </w:r>
      <w:r w:rsidRPr="00DE06C7">
        <w:rPr>
          <w:bCs/>
          <w:vertAlign w:val="superscript"/>
        </w:rPr>
        <w:t>1</w:t>
      </w:r>
      <w:r w:rsidR="007904D4" w:rsidRPr="00DE06C7">
        <w:rPr>
          <w:bCs/>
        </w:rPr>
        <w:t xml:space="preserve"> and</w:t>
      </w:r>
      <w:r w:rsidRPr="00DE06C7">
        <w:rPr>
          <w:bCs/>
        </w:rPr>
        <w:t xml:space="preserve"> Nicholas G. Smith</w:t>
      </w:r>
      <w:r w:rsidRPr="00DE06C7">
        <w:rPr>
          <w:bCs/>
          <w:vertAlign w:val="superscript"/>
        </w:rPr>
        <w:t>2</w:t>
      </w:r>
    </w:p>
    <w:p w14:paraId="0266AF08" w14:textId="77777777" w:rsidR="001D515C" w:rsidRPr="00DE06C7" w:rsidRDefault="001D515C" w:rsidP="002526C4">
      <w:pPr>
        <w:rPr>
          <w:bCs/>
        </w:rPr>
      </w:pPr>
    </w:p>
    <w:p w14:paraId="38557B1B" w14:textId="77777777" w:rsidR="001D515C" w:rsidRPr="00DE06C7" w:rsidRDefault="001D515C" w:rsidP="002526C4">
      <w:pPr>
        <w:rPr>
          <w:bCs/>
        </w:rPr>
      </w:pPr>
      <w:r w:rsidRPr="00DE06C7">
        <w:rPr>
          <w:bCs/>
          <w:vertAlign w:val="superscript"/>
        </w:rPr>
        <w:t>1</w:t>
      </w:r>
      <w:r w:rsidRPr="00DE06C7">
        <w:rPr>
          <w:bCs/>
        </w:rPr>
        <w:t>School for the Environment, University of Massachusetts, Dorchester, MA, USA 02110</w:t>
      </w:r>
    </w:p>
    <w:p w14:paraId="0DFFCF50" w14:textId="033AB775" w:rsidR="001D515C" w:rsidRPr="00DE06C7" w:rsidRDefault="001D515C" w:rsidP="007904D4">
      <w:pPr>
        <w:rPr>
          <w:bCs/>
        </w:rPr>
      </w:pPr>
      <w:r w:rsidRPr="00DE06C7">
        <w:rPr>
          <w:bCs/>
          <w:vertAlign w:val="superscript"/>
        </w:rPr>
        <w:t>2</w:t>
      </w:r>
      <w:r w:rsidRPr="00DE06C7">
        <w:rPr>
          <w:bCs/>
        </w:rPr>
        <w:t>Department of Biological Sciences, Texas Tech University, Lubbock, TX, USA 79409</w:t>
      </w:r>
    </w:p>
    <w:p w14:paraId="712E46B8" w14:textId="77777777" w:rsidR="00CC1871" w:rsidRPr="00DE06C7" w:rsidRDefault="00CC1871" w:rsidP="002526C4">
      <w:pPr>
        <w:rPr>
          <w:bCs/>
          <w:vertAlign w:val="superscript"/>
        </w:rPr>
      </w:pPr>
    </w:p>
    <w:p w14:paraId="66172BA0" w14:textId="3F17052C" w:rsidR="001D515C" w:rsidRPr="00DE06C7" w:rsidRDefault="001D515C" w:rsidP="002526C4">
      <w:pPr>
        <w:rPr>
          <w:bCs/>
        </w:rPr>
      </w:pPr>
      <w:r w:rsidRPr="00DE06C7">
        <w:rPr>
          <w:bCs/>
        </w:rPr>
        <w:t>Key words</w:t>
      </w:r>
    </w:p>
    <w:p w14:paraId="21F17DD5" w14:textId="575A35BC" w:rsidR="001D515C" w:rsidRPr="00DE06C7" w:rsidRDefault="001D515C" w:rsidP="002526C4">
      <w:pPr>
        <w:rPr>
          <w:bCs/>
        </w:rPr>
      </w:pPr>
      <w:r w:rsidRPr="00DE06C7">
        <w:rPr>
          <w:bCs/>
          <w:i/>
          <w:iCs/>
        </w:rPr>
        <w:t>Pinus rigida</w:t>
      </w:r>
      <w:r w:rsidRPr="00DE06C7">
        <w:rPr>
          <w:bCs/>
        </w:rPr>
        <w:t xml:space="preserve">, Pitch pine, Mount Desert Island, </w:t>
      </w:r>
      <w:r w:rsidR="00AC057A">
        <w:rPr>
          <w:bCs/>
        </w:rPr>
        <w:t xml:space="preserve">resilience, </w:t>
      </w:r>
      <w:r w:rsidR="00253B94">
        <w:rPr>
          <w:bCs/>
        </w:rPr>
        <w:t xml:space="preserve">buffering, </w:t>
      </w:r>
      <w:r w:rsidRPr="00DE06C7">
        <w:rPr>
          <w:bCs/>
        </w:rPr>
        <w:t>chemical geography, carbon,</w:t>
      </w:r>
      <w:r w:rsidR="00AC057A">
        <w:rPr>
          <w:bCs/>
        </w:rPr>
        <w:t xml:space="preserve"> fire</w:t>
      </w:r>
    </w:p>
    <w:p w14:paraId="48750CA6" w14:textId="4DBC2AA4" w:rsidR="001D515C" w:rsidRPr="00880864" w:rsidRDefault="001D515C" w:rsidP="002526C4">
      <w:pPr>
        <w:rPr>
          <w:b/>
        </w:rPr>
      </w:pPr>
    </w:p>
    <w:p w14:paraId="4D7325F4" w14:textId="588CC8C8" w:rsidR="001D515C" w:rsidRPr="00DE06C7" w:rsidRDefault="001D515C" w:rsidP="002526C4">
      <w:pPr>
        <w:rPr>
          <w:b/>
        </w:rPr>
      </w:pPr>
      <w:r w:rsidRPr="00DE06C7">
        <w:rPr>
          <w:b/>
        </w:rPr>
        <w:t>ABSTRACT</w:t>
      </w:r>
    </w:p>
    <w:p w14:paraId="5583DFD3" w14:textId="7B94234D" w:rsidR="001D515C" w:rsidRPr="00DE06C7" w:rsidRDefault="00170156" w:rsidP="002526C4">
      <w:r>
        <w:t>G</w:t>
      </w:r>
      <w:r w:rsidR="00B41A44" w:rsidRPr="00A85C20">
        <w:t>lobally rare pitch pine (</w:t>
      </w:r>
      <w:r w:rsidR="00B41A44" w:rsidRPr="00A85C20">
        <w:rPr>
          <w:i/>
          <w:iCs/>
        </w:rPr>
        <w:t>Pinus rigida</w:t>
      </w:r>
      <w:r w:rsidR="00B41A44" w:rsidRPr="00A85C20">
        <w:t xml:space="preserve"> Miller) is thought to depend on </w:t>
      </w:r>
      <w:r w:rsidR="0009779B">
        <w:t>intermittent</w:t>
      </w:r>
      <w:r w:rsidR="00B00DB2">
        <w:t xml:space="preserve"> </w:t>
      </w:r>
      <w:r w:rsidR="00B41A44" w:rsidRPr="00A85C20">
        <w:t>fire</w:t>
      </w:r>
      <w:ins w:id="1" w:author="Smith, Nick" w:date="2020-11-30T12:26:00Z">
        <w:r w:rsidR="005D4044">
          <w:t>,</w:t>
        </w:r>
      </w:ins>
      <w:r w:rsidR="00B00DB2">
        <w:t xml:space="preserve"> </w:t>
      </w:r>
      <w:r w:rsidR="00E44097">
        <w:t>which encourages</w:t>
      </w:r>
      <w:r w:rsidR="005246D7" w:rsidRPr="00A85C20">
        <w:t xml:space="preserve"> reproduction and niche preservation. </w:t>
      </w:r>
      <w:r w:rsidR="000B0C2D">
        <w:t>A</w:t>
      </w:r>
      <w:r w:rsidR="0009779B">
        <w:t>t</w:t>
      </w:r>
      <w:r w:rsidR="000B0C2D">
        <w:t xml:space="preserve"> </w:t>
      </w:r>
      <w:r w:rsidR="0009779B" w:rsidRPr="00A85C20">
        <w:t xml:space="preserve">Mt. Desert island in Acadia National Park (ME, USA) </w:t>
      </w:r>
      <w:r w:rsidR="0009779B">
        <w:t xml:space="preserve">a </w:t>
      </w:r>
      <w:r w:rsidR="001D515C" w:rsidRPr="00A85C20">
        <w:t>stand-replacing conflagration</w:t>
      </w:r>
      <w:r w:rsidR="005246D7" w:rsidRPr="00A85C20">
        <w:t xml:space="preserve"> </w:t>
      </w:r>
      <w:r w:rsidR="00021B9D" w:rsidRPr="00A85C20">
        <w:t xml:space="preserve">enveloped </w:t>
      </w:r>
      <w:r w:rsidR="0009779B">
        <w:t>a</w:t>
      </w:r>
      <w:r w:rsidR="00021B9D" w:rsidRPr="00A85C20">
        <w:t xml:space="preserve"> portion of </w:t>
      </w:r>
      <w:r w:rsidR="0009779B">
        <w:t xml:space="preserve">the island </w:t>
      </w:r>
      <w:r w:rsidR="006E7826" w:rsidRPr="00A85C20">
        <w:t>in 1947</w:t>
      </w:r>
      <w:r w:rsidR="000B0C2D">
        <w:t xml:space="preserve">, however, </w:t>
      </w:r>
      <w:r w:rsidR="00021B9D" w:rsidRPr="00A85C20">
        <w:t xml:space="preserve">there </w:t>
      </w:r>
      <w:r w:rsidR="000570E8" w:rsidRPr="00A85C20">
        <w:t xml:space="preserve">has been </w:t>
      </w:r>
      <w:r w:rsidR="00021B9D" w:rsidRPr="00A85C20">
        <w:t>no recurrence</w:t>
      </w:r>
      <w:r w:rsidR="00D22AAD">
        <w:t xml:space="preserve">. </w:t>
      </w:r>
      <w:del w:id="2" w:author="Smith, Nick" w:date="2020-11-30T12:26:00Z">
        <w:r w:rsidR="00D22AAD" w:rsidDel="005D4044">
          <w:delText>I</w:delText>
        </w:r>
        <w:r w:rsidR="0009779B" w:rsidDel="005D4044">
          <w:delText xml:space="preserve">ndeed </w:delText>
        </w:r>
        <w:r w:rsidR="00B47E8E" w:rsidRPr="00A85C20" w:rsidDel="005D4044">
          <w:delText>o</w:delText>
        </w:r>
      </w:del>
      <w:ins w:id="3" w:author="Smith, Nick" w:date="2020-11-30T12:26:00Z">
        <w:r w:rsidR="005D4044">
          <w:t>O</w:t>
        </w:r>
      </w:ins>
      <w:r w:rsidR="00B47E8E" w:rsidRPr="00A85C20">
        <w:t xml:space="preserve">ther populations on Mt. Desert island </w:t>
      </w:r>
      <w:del w:id="4" w:author="Smith, Nick" w:date="2020-11-30T12:26:00Z">
        <w:r w:rsidR="003E72AF" w:rsidRPr="00A85C20" w:rsidDel="005D4044">
          <w:delText xml:space="preserve">are </w:delText>
        </w:r>
      </w:del>
      <w:ins w:id="5" w:author="Smith, Nick" w:date="2020-11-30T12:26:00Z">
        <w:r w:rsidR="005D4044">
          <w:t>have been</w:t>
        </w:r>
        <w:r w:rsidR="005D4044" w:rsidRPr="00A85C20">
          <w:t xml:space="preserve"> </w:t>
        </w:r>
      </w:ins>
      <w:r w:rsidR="00B47E8E" w:rsidRPr="00A85C20">
        <w:t>unaffected</w:t>
      </w:r>
      <w:r w:rsidR="003E72AF" w:rsidRPr="00A85C20">
        <w:t xml:space="preserve"> </w:t>
      </w:r>
      <w:r w:rsidR="00E02A35">
        <w:t xml:space="preserve">by fire disturbance </w:t>
      </w:r>
      <w:r w:rsidR="003E72AF" w:rsidRPr="00A85C20">
        <w:t xml:space="preserve">for </w:t>
      </w:r>
      <w:r w:rsidR="0009779B">
        <w:t>over</w:t>
      </w:r>
      <w:r w:rsidR="003E72AF" w:rsidRPr="00A85C20">
        <w:t xml:space="preserve"> one hundred years</w:t>
      </w:r>
      <w:r w:rsidR="001D515C" w:rsidRPr="00A85C20">
        <w:t>.</w:t>
      </w:r>
      <w:ins w:id="6" w:author="Smith, Nick" w:date="2020-11-30T12:35:00Z">
        <w:r w:rsidR="005D4044">
          <w:t xml:space="preserve"> </w:t>
        </w:r>
        <w:r w:rsidR="006B2D50">
          <w:t xml:space="preserve">While it has been shown that fire history can have a strong influence on </w:t>
        </w:r>
      </w:ins>
      <w:ins w:id="7" w:author="Smith, Nick" w:date="2020-11-30T12:36:00Z">
        <w:r w:rsidR="006B2D50">
          <w:t xml:space="preserve">plant form and functioning, this has not been well quantified for </w:t>
        </w:r>
      </w:ins>
      <w:ins w:id="8" w:author="Smith, Nick" w:date="2020-11-30T12:46:00Z">
        <w:r w:rsidR="00737C4E">
          <w:t>pitch pine</w:t>
        </w:r>
      </w:ins>
      <w:ins w:id="9" w:author="Smith, Nick" w:date="2020-11-30T12:36:00Z">
        <w:r w:rsidR="006B2D50">
          <w:t>, particularly in relation to other factors such as topogra</w:t>
        </w:r>
      </w:ins>
      <w:ins w:id="10" w:author="Smith, Nick" w:date="2020-11-30T12:37:00Z">
        <w:r w:rsidR="006B2D50">
          <w:t>phy that are known to impact traits of this species.</w:t>
        </w:r>
      </w:ins>
      <w:r w:rsidR="001D515C" w:rsidRPr="00A85C20">
        <w:t xml:space="preserve"> </w:t>
      </w:r>
      <w:del w:id="11" w:author="Smith, Nick" w:date="2020-11-30T12:30:00Z">
        <w:r w:rsidR="00885668" w:rsidRPr="00A85C20" w:rsidDel="005D4044">
          <w:delText>Loss of fire adaptation</w:delText>
        </w:r>
        <w:r w:rsidR="00A85C20" w:rsidDel="005D4044">
          <w:delText>s</w:delText>
        </w:r>
      </w:del>
      <w:del w:id="12" w:author="Smith, Nick" w:date="2020-11-30T12:27:00Z">
        <w:r w:rsidR="00885668" w:rsidRPr="00A85C20" w:rsidDel="005D4044">
          <w:delText>, like serotin</w:delText>
        </w:r>
        <w:r w:rsidR="00A85C20" w:rsidDel="005D4044">
          <w:delText>ous cones</w:delText>
        </w:r>
      </w:del>
      <w:del w:id="13" w:author="Smith, Nick" w:date="2020-11-30T12:30:00Z">
        <w:r w:rsidR="00885668" w:rsidRPr="00A85C20" w:rsidDel="005D4044">
          <w:delText xml:space="preserve">, climate change </w:delText>
        </w:r>
        <w:r w:rsidR="00A85C20" w:rsidDel="005D4044">
          <w:delText xml:space="preserve">and </w:delText>
        </w:r>
        <w:r w:rsidDel="005D4044">
          <w:delText xml:space="preserve">outperforming </w:delText>
        </w:r>
        <w:r w:rsidR="00A85C20" w:rsidDel="005D4044">
          <w:delText xml:space="preserve">evergreen competitors </w:delText>
        </w:r>
        <w:r w:rsidR="00885668" w:rsidRPr="00A85C20" w:rsidDel="005D4044">
          <w:delText xml:space="preserve">signal a shift in </w:delText>
        </w:r>
        <w:r w:rsidR="0009779B" w:rsidDel="005D4044">
          <w:delText xml:space="preserve">prospects </w:delText>
        </w:r>
        <w:r w:rsidDel="005D4044">
          <w:delText xml:space="preserve">depending on </w:delText>
        </w:r>
        <w:r w:rsidR="00CF081B" w:rsidDel="005D4044">
          <w:delText>either</w:delText>
        </w:r>
        <w:r w:rsidR="00F53F5B" w:rsidDel="005D4044">
          <w:delText xml:space="preserve"> resilience </w:delText>
        </w:r>
        <w:r w:rsidR="003D0569" w:rsidDel="005D4044">
          <w:delText>or</w:delText>
        </w:r>
        <w:r w:rsidR="00396359" w:rsidDel="005D4044">
          <w:delText xml:space="preserve"> buffering </w:delText>
        </w:r>
        <w:r w:rsidR="003D0569" w:rsidDel="005D4044">
          <w:delText>mechanisms</w:delText>
        </w:r>
        <w:r w:rsidDel="005D4044">
          <w:delText>.</w:delText>
        </w:r>
        <w:r w:rsidR="003D0569" w:rsidDel="005D4044">
          <w:delText xml:space="preserve"> </w:delText>
        </w:r>
      </w:del>
      <w:del w:id="14" w:author="Smith, Nick" w:date="2020-11-30T12:37:00Z">
        <w:r w:rsidDel="006B2D50">
          <w:delText>W</w:delText>
        </w:r>
      </w:del>
      <w:ins w:id="15" w:author="Smith, Nick" w:date="2020-11-30T12:37:00Z">
        <w:r w:rsidR="006B2D50">
          <w:t>Here, w</w:t>
        </w:r>
      </w:ins>
      <w:r>
        <w:t>e quantified</w:t>
      </w:r>
      <w:ins w:id="16" w:author="Smith, Nick" w:date="2020-11-30T12:29:00Z">
        <w:r w:rsidR="005D4044">
          <w:t xml:space="preserve"> the impact of fire </w:t>
        </w:r>
      </w:ins>
      <w:ins w:id="17" w:author="Smith, Nick" w:date="2020-11-30T12:30:00Z">
        <w:r w:rsidR="005D4044">
          <w:t>histor</w:t>
        </w:r>
      </w:ins>
      <w:ins w:id="18" w:author="Smith, Nick" w:date="2020-11-30T12:37:00Z">
        <w:r w:rsidR="006B2D50">
          <w:t>y</w:t>
        </w:r>
      </w:ins>
      <w:ins w:id="19" w:author="Smith, Nick" w:date="2020-11-30T12:29:00Z">
        <w:r w:rsidR="005D4044">
          <w:t xml:space="preserve"> on</w:t>
        </w:r>
      </w:ins>
      <w:ins w:id="20" w:author="Smith, Nick" w:date="2020-11-30T12:30:00Z">
        <w:r w:rsidR="005D4044">
          <w:t xml:space="preserve"> growth and functional traits of Mt. Desert Island</w:t>
        </w:r>
      </w:ins>
      <w:ins w:id="21" w:author="Smith, Nick" w:date="2020-11-30T12:29:00Z">
        <w:r w:rsidR="005D4044">
          <w:t xml:space="preserve"> </w:t>
        </w:r>
      </w:ins>
      <w:ins w:id="22" w:author="Smith, Nick" w:date="2020-11-30T12:46:00Z">
        <w:r w:rsidR="00737C4E">
          <w:t>pitch pine</w:t>
        </w:r>
      </w:ins>
      <w:ins w:id="23" w:author="Smith, Nick" w:date="2020-11-30T12:30:00Z">
        <w:r w:rsidR="005D4044">
          <w:t xml:space="preserve"> </w:t>
        </w:r>
      </w:ins>
      <w:ins w:id="24" w:author="Smith, Nick" w:date="2020-11-30T12:31:00Z">
        <w:r w:rsidR="005D4044">
          <w:t>individuals across a</w:t>
        </w:r>
      </w:ins>
      <w:del w:id="25" w:author="Smith, Nick" w:date="2020-11-30T12:31:00Z">
        <w:r w:rsidDel="005D4044">
          <w:delText xml:space="preserve"> these through </w:delText>
        </w:r>
        <w:r w:rsidR="006B32A4" w:rsidDel="005D4044">
          <w:delText xml:space="preserve">photosynthetic </w:delText>
        </w:r>
        <w:r w:rsidR="00A85C20" w:rsidRPr="00A85C20" w:rsidDel="005D4044">
          <w:delText xml:space="preserve">intrinsic water use efficiency, </w:delText>
        </w:r>
        <w:r w:rsidR="00164458" w:rsidDel="005D4044">
          <w:delText>foliar nutrient</w:delText>
        </w:r>
        <w:r w:rsidR="00041BE2" w:rsidDel="005D4044">
          <w:delText xml:space="preserve"> status</w:delText>
        </w:r>
        <w:r w:rsidR="00164458" w:rsidDel="005D4044">
          <w:delText xml:space="preserve">, </w:delText>
        </w:r>
        <w:r w:rsidR="00E02A35" w:rsidDel="005D4044">
          <w:delText>allometry</w:delText>
        </w:r>
        <w:r w:rsidR="00A85C20" w:rsidRPr="00A85C20" w:rsidDel="005D4044">
          <w:delText xml:space="preserve"> and soil moisture retention </w:delText>
        </w:r>
        <w:r w:rsidR="00A85C20" w:rsidDel="005D4044">
          <w:delText>according to</w:delText>
        </w:r>
      </w:del>
      <w:r w:rsidR="00A85C20">
        <w:t xml:space="preserve"> </w:t>
      </w:r>
      <w:r w:rsidR="00580317" w:rsidRPr="00A85C20">
        <w:t>topographic gradient</w:t>
      </w:r>
      <w:del w:id="26" w:author="Smith, Nick" w:date="2020-11-30T12:31:00Z">
        <w:r w:rsidR="00580317" w:rsidRPr="00A85C20" w:rsidDel="005D4044">
          <w:delText>s</w:delText>
        </w:r>
      </w:del>
      <w:r w:rsidR="001D515C" w:rsidRPr="00A85C20">
        <w:t xml:space="preserve"> (</w:t>
      </w:r>
      <w:r w:rsidR="004D17FF">
        <w:t>9.5</w:t>
      </w:r>
      <w:r w:rsidR="001D515C" w:rsidRPr="00A85C20">
        <w:t xml:space="preserve"> to 404 m)</w:t>
      </w:r>
      <w:r w:rsidR="00193235" w:rsidRPr="00A85C20">
        <w:t>.</w:t>
      </w:r>
      <w:ins w:id="27" w:author="Smith, Nick" w:date="2020-11-30T12:38:00Z">
        <w:r w:rsidR="006B2D50">
          <w:t xml:space="preserve"> Specifically, we meas</w:t>
        </w:r>
      </w:ins>
      <w:ins w:id="28" w:author="Smith, Nick" w:date="2020-11-30T12:39:00Z">
        <w:r w:rsidR="006B2D50">
          <w:t xml:space="preserve">ured allometric growth metrics, photosynthetic water </w:t>
        </w:r>
        <w:proofErr w:type="gramStart"/>
        <w:r w:rsidR="006B2D50">
          <w:t>use</w:t>
        </w:r>
        <w:proofErr w:type="gramEnd"/>
        <w:r w:rsidR="006B2D50">
          <w:t xml:space="preserve"> efficiency, soil and foliar nutrients, and soil water retention. We found that</w:t>
        </w:r>
      </w:ins>
      <w:r w:rsidR="00193235" w:rsidRPr="00A85C20">
        <w:t xml:space="preserve"> </w:t>
      </w:r>
      <w:ins w:id="29" w:author="Smith, Nick" w:date="2020-11-30T12:39:00Z">
        <w:r w:rsidR="006B2D50">
          <w:t>t</w:t>
        </w:r>
      </w:ins>
      <w:del w:id="30" w:author="Smith, Nick" w:date="2020-11-30T12:39:00Z">
        <w:r w:rsidR="007904D4" w:rsidRPr="00A85C20" w:rsidDel="006B2D50">
          <w:delText>T</w:delText>
        </w:r>
      </w:del>
      <w:r w:rsidR="007904D4" w:rsidRPr="00A85C20">
        <w:t>rees</w:t>
      </w:r>
      <w:r w:rsidR="009C0C3F" w:rsidRPr="00A85C20">
        <w:t xml:space="preserve"> </w:t>
      </w:r>
      <w:r w:rsidR="00041BE2">
        <w:t>at upper</w:t>
      </w:r>
      <w:r w:rsidR="009C0C3F" w:rsidRPr="00A85C20">
        <w:t xml:space="preserve"> elevations </w:t>
      </w:r>
      <w:del w:id="31" w:author="Smith, Nick" w:date="2020-11-30T12:33:00Z">
        <w:r w:rsidR="005C6439" w:rsidRPr="00A85C20" w:rsidDel="005D4044">
          <w:delText>yielded</w:delText>
        </w:r>
        <w:r w:rsidR="009C0C3F" w:rsidRPr="00A85C20" w:rsidDel="005D4044">
          <w:delText xml:space="preserve"> </w:delText>
        </w:r>
      </w:del>
      <w:ins w:id="32" w:author="Smith, Nick" w:date="2020-11-30T12:33:00Z">
        <w:r w:rsidR="005D4044">
          <w:t>were larger and had</w:t>
        </w:r>
        <w:r w:rsidR="005D4044" w:rsidRPr="00A85C20">
          <w:t xml:space="preserve"> </w:t>
        </w:r>
      </w:ins>
      <w:del w:id="33" w:author="Smith, Nick" w:date="2020-11-30T12:34:00Z">
        <w:r w:rsidR="007904D4" w:rsidRPr="00A85C20" w:rsidDel="005D4044">
          <w:delText>significantly (</w:delText>
        </w:r>
        <w:r w:rsidR="007904D4" w:rsidRPr="00A85C20" w:rsidDel="005D4044">
          <w:rPr>
            <w:i/>
            <w:iCs/>
          </w:rPr>
          <w:delText>P</w:delText>
        </w:r>
        <w:r w:rsidR="007904D4" w:rsidRPr="00A85C20" w:rsidDel="005D4044">
          <w:delText xml:space="preserve">=0.004) </w:delText>
        </w:r>
      </w:del>
      <w:r w:rsidR="009C0C3F" w:rsidRPr="00A85C20">
        <w:t xml:space="preserve">greater </w:t>
      </w:r>
      <w:r w:rsidR="001D515C" w:rsidRPr="00A85C20">
        <w:t>water use efficiency</w:t>
      </w:r>
      <w:del w:id="34" w:author="Smith, Nick" w:date="2020-11-30T12:34:00Z">
        <w:r w:rsidR="009C0C3F" w:rsidRPr="00A85C20" w:rsidDel="005D4044">
          <w:delText xml:space="preserve"> (</w:delText>
        </w:r>
        <w:r w:rsidR="009355C4" w:rsidRPr="00A85C20" w:rsidDel="005D4044">
          <w:rPr>
            <w:color w:val="000000" w:themeColor="text1"/>
            <w:shd w:val="clear" w:color="auto" w:fill="FFFFFF"/>
          </w:rPr>
          <w:delText>iWUE</w:delText>
        </w:r>
        <w:r w:rsidR="009355C4" w:rsidRPr="00A85C20" w:rsidDel="005D4044">
          <w:rPr>
            <w:color w:val="000000" w:themeColor="text1"/>
            <w:shd w:val="clear" w:color="auto" w:fill="FFFFFF"/>
            <w:vertAlign w:val="subscript"/>
          </w:rPr>
          <w:delText>δ</w:delText>
        </w:r>
        <w:r w:rsidR="009355C4" w:rsidRPr="00A85C20" w:rsidDel="005D4044">
          <w:rPr>
            <w:color w:val="000000" w:themeColor="text1"/>
            <w:shd w:val="clear" w:color="auto" w:fill="FFFFFF"/>
            <w:vertAlign w:val="superscript"/>
          </w:rPr>
          <w:delText>13</w:delText>
        </w:r>
        <w:r w:rsidR="009355C4" w:rsidRPr="00A85C20" w:rsidDel="005D4044">
          <w:rPr>
            <w:color w:val="000000" w:themeColor="text1"/>
            <w:shd w:val="clear" w:color="auto" w:fill="FFFFFF"/>
            <w:vertAlign w:val="subscript"/>
          </w:rPr>
          <w:delText>C</w:delText>
        </w:r>
        <w:r w:rsidR="009C0C3F" w:rsidRPr="00A85C20" w:rsidDel="005D4044">
          <w:delText>)</w:delText>
        </w:r>
      </w:del>
      <w:ins w:id="35" w:author="Smith, Nick" w:date="2020-11-30T12:32:00Z">
        <w:r w:rsidR="005D4044">
          <w:t>,</w:t>
        </w:r>
      </w:ins>
      <w:r w:rsidR="00B47E8E" w:rsidRPr="00A85C20">
        <w:t xml:space="preserve"> </w:t>
      </w:r>
      <w:del w:id="36" w:author="Smith, Nick" w:date="2020-11-30T12:32:00Z">
        <w:r w:rsidR="001149B7" w:rsidDel="005D4044">
          <w:delText>electing</w:delText>
        </w:r>
      </w:del>
      <w:ins w:id="37" w:author="Smith, Nick" w:date="2020-11-30T12:32:00Z">
        <w:r w:rsidR="005D4044">
          <w:t>indicating a preference for</w:t>
        </w:r>
      </w:ins>
      <w:r w:rsidR="00C2358C">
        <w:t xml:space="preserve"> </w:t>
      </w:r>
      <w:del w:id="38" w:author="Smith, Nick" w:date="2020-11-30T12:32:00Z">
        <w:r w:rsidR="005C6439" w:rsidRPr="00A85C20" w:rsidDel="005D4044">
          <w:delText xml:space="preserve">adaptive </w:delText>
        </w:r>
      </w:del>
      <w:r w:rsidR="00B47E8E" w:rsidRPr="00A85C20">
        <w:t>stress resistance</w:t>
      </w:r>
      <w:r w:rsidR="007904D4" w:rsidRPr="00A85C20">
        <w:t xml:space="preserve"> </w:t>
      </w:r>
      <w:del w:id="39" w:author="Smith, Nick" w:date="2020-11-30T12:32:00Z">
        <w:r w:rsidR="00580317" w:rsidRPr="00A85C20" w:rsidDel="005D4044">
          <w:delText xml:space="preserve">to </w:delText>
        </w:r>
      </w:del>
      <w:ins w:id="40" w:author="Smith, Nick" w:date="2020-11-30T12:32:00Z">
        <w:r w:rsidR="005D4044">
          <w:t>over</w:t>
        </w:r>
        <w:r w:rsidR="005D4044" w:rsidRPr="00A85C20">
          <w:t xml:space="preserve"> </w:t>
        </w:r>
      </w:ins>
      <w:r w:rsidR="00164458">
        <w:t>growth</w:t>
      </w:r>
      <w:r w:rsidR="005246D7" w:rsidRPr="00A85C20">
        <w:t>.</w:t>
      </w:r>
      <w:ins w:id="41" w:author="Smith, Nick" w:date="2020-11-30T12:42:00Z">
        <w:r w:rsidR="006B2D50">
          <w:t xml:space="preserve"> This was likely driven by </w:t>
        </w:r>
      </w:ins>
      <w:ins w:id="42" w:author="Smith, Nick" w:date="2020-11-30T12:43:00Z">
        <w:r w:rsidR="006B2D50">
          <w:t xml:space="preserve">greater atmospheric pressure and greater soil moisture retention </w:t>
        </w:r>
      </w:ins>
      <w:del w:id="43" w:author="Smith, Nick" w:date="2020-11-30T12:43:00Z">
        <w:r w:rsidR="005246D7" w:rsidRPr="00A85C20" w:rsidDel="006B2D50">
          <w:delText xml:space="preserve"> </w:delText>
        </w:r>
      </w:del>
      <w:del w:id="44" w:author="Smith, Nick" w:date="2020-11-30T12:34:00Z">
        <w:r w:rsidR="00C2358C" w:rsidDel="005D4044">
          <w:delText xml:space="preserve">At one upper elevation, </w:delText>
        </w:r>
        <w:r w:rsidR="00164458" w:rsidRPr="00A85C20" w:rsidDel="005D4044">
          <w:delText>South Cadillac trail trees were the shortest (</w:delText>
        </w:r>
        <w:r w:rsidR="00164458" w:rsidRPr="00A85C20" w:rsidDel="005D4044">
          <w:rPr>
            <w:i/>
            <w:iCs/>
          </w:rPr>
          <w:delText>P</w:delText>
        </w:r>
        <w:r w:rsidR="00164458" w:rsidRPr="00A85C20" w:rsidDel="005D4044">
          <w:delText xml:space="preserve">=0.031), narrowest </w:delText>
        </w:r>
        <w:r w:rsidR="00DE7BBE" w:rsidDel="005D4044">
          <w:delText>DBH</w:delText>
        </w:r>
        <w:r w:rsidR="00164458" w:rsidRPr="00A85C20" w:rsidDel="005D4044">
          <w:delText xml:space="preserve"> (</w:delText>
        </w:r>
        <w:r w:rsidR="00164458" w:rsidRPr="00A85C20" w:rsidDel="005D4044">
          <w:rPr>
            <w:i/>
            <w:iCs/>
          </w:rPr>
          <w:delText>P</w:delText>
        </w:r>
        <w:r w:rsidR="00164458" w:rsidRPr="00A85C20" w:rsidDel="005D4044">
          <w:delText xml:space="preserve">=0.001) and </w:delText>
        </w:r>
        <w:r w:rsidR="006856CB" w:rsidDel="005D4044">
          <w:delText>narrow</w:delText>
        </w:r>
        <w:r w:rsidR="00164458" w:rsidRPr="00A85C20" w:rsidDel="005D4044">
          <w:delText>est canopy (</w:delText>
        </w:r>
        <w:r w:rsidR="00164458" w:rsidRPr="00A85C20" w:rsidDel="005D4044">
          <w:rPr>
            <w:i/>
            <w:iCs/>
          </w:rPr>
          <w:delText>P</w:delText>
        </w:r>
        <w:r w:rsidR="00164458" w:rsidRPr="00A85C20" w:rsidDel="005D4044">
          <w:delText xml:space="preserve">=0.035) in comparison with </w:delText>
        </w:r>
        <w:r w:rsidR="00C2358C" w:rsidDel="005D4044">
          <w:delText>those</w:delText>
        </w:r>
        <w:r w:rsidR="00164458" w:rsidRPr="00A85C20" w:rsidDel="005D4044">
          <w:delText xml:space="preserve"> at low-lying Gorham cliffs and Wonderland trail. </w:delText>
        </w:r>
      </w:del>
      <w:del w:id="45" w:author="Smith, Nick" w:date="2020-11-30T12:43:00Z">
        <w:r w:rsidR="00164458" w:rsidDel="006B2D50">
          <w:delText>At</w:delText>
        </w:r>
        <w:r w:rsidR="00580317" w:rsidRPr="00A85C20" w:rsidDel="006B2D50">
          <w:delText xml:space="preserve"> </w:delText>
        </w:r>
      </w:del>
      <w:r w:rsidR="00580317" w:rsidRPr="00A85C20">
        <w:t>low lying elevations</w:t>
      </w:r>
      <w:ins w:id="46" w:author="Smith, Nick" w:date="2020-11-30T12:43:00Z">
        <w:r w:rsidR="006B2D50">
          <w:t>.</w:t>
        </w:r>
      </w:ins>
      <w:ins w:id="47" w:author="Smith, Nick" w:date="2020-11-30T12:40:00Z">
        <w:r w:rsidR="006B2D50">
          <w:t xml:space="preserve"> </w:t>
        </w:r>
      </w:ins>
      <w:del w:id="48" w:author="Smith, Nick" w:date="2020-11-30T12:40:00Z">
        <w:r w:rsidR="00580317" w:rsidRPr="00A85C20" w:rsidDel="006B2D50">
          <w:delText>, especially Gorham</w:delText>
        </w:r>
        <w:r w:rsidR="00D90126" w:rsidDel="006B2D50">
          <w:delText xml:space="preserve"> Mountain</w:delText>
        </w:r>
        <w:r w:rsidR="00580317" w:rsidRPr="00A85C20" w:rsidDel="006B2D50">
          <w:delText xml:space="preserve"> cliffs, higher </w:delText>
        </w:r>
      </w:del>
      <w:del w:id="49" w:author="Smith, Nick" w:date="2020-11-30T12:43:00Z">
        <w:r w:rsidR="00580317" w:rsidRPr="00A85C20" w:rsidDel="006B2D50">
          <w:delText xml:space="preserve">moisture retention </w:delText>
        </w:r>
      </w:del>
      <w:del w:id="50" w:author="Smith, Nick" w:date="2020-11-30T12:40:00Z">
        <w:r w:rsidR="00580317" w:rsidRPr="00A85C20" w:rsidDel="006B2D50">
          <w:delText>(</w:delText>
        </w:r>
        <w:r w:rsidR="00580317" w:rsidRPr="00A85C20" w:rsidDel="006B2D50">
          <w:rPr>
            <w:i/>
            <w:iCs/>
          </w:rPr>
          <w:delText>P</w:delText>
        </w:r>
        <w:r w:rsidR="00580317" w:rsidRPr="00A85C20" w:rsidDel="006B2D50">
          <w:delText>=&lt;0.0</w:delText>
        </w:r>
        <w:r w:rsidR="00766340" w:rsidDel="006B2D50">
          <w:delText>0</w:delText>
        </w:r>
        <w:r w:rsidR="00580317" w:rsidRPr="00A85C20" w:rsidDel="006B2D50">
          <w:delText>01)</w:delText>
        </w:r>
        <w:r w:rsidR="00D90126" w:rsidDel="006B2D50">
          <w:delText xml:space="preserve"> </w:delText>
        </w:r>
      </w:del>
      <w:del w:id="51" w:author="Smith, Nick" w:date="2020-11-30T12:43:00Z">
        <w:r w:rsidR="00D90126" w:rsidDel="006B2D50">
          <w:delText>was</w:delText>
        </w:r>
      </w:del>
      <w:del w:id="52" w:author="Smith, Nick" w:date="2020-11-30T12:40:00Z">
        <w:r w:rsidR="00D90126" w:rsidDel="006B2D50">
          <w:delText xml:space="preserve"> </w:delText>
        </w:r>
        <w:r w:rsidR="00766340" w:rsidDel="006B2D50">
          <w:delText xml:space="preserve">significantly </w:delText>
        </w:r>
      </w:del>
      <w:del w:id="53" w:author="Smith, Nick" w:date="2020-11-30T12:43:00Z">
        <w:r w:rsidR="00766340" w:rsidDel="006B2D50">
          <w:delText xml:space="preserve">greater than </w:delText>
        </w:r>
      </w:del>
      <w:del w:id="54" w:author="Smith, Nick" w:date="2020-11-30T12:40:00Z">
        <w:r w:rsidR="00766340" w:rsidDel="006B2D50">
          <w:delText>other</w:delText>
        </w:r>
        <w:r w:rsidR="00C2358C" w:rsidDel="006B2D50">
          <w:delText>,</w:delText>
        </w:r>
      </w:del>
      <w:del w:id="55" w:author="Smith, Nick" w:date="2020-11-30T12:43:00Z">
        <w:r w:rsidR="00C2358C" w:rsidDel="006B2D50">
          <w:delText xml:space="preserve"> more elevated</w:delText>
        </w:r>
        <w:r w:rsidR="00766340" w:rsidDel="006B2D50">
          <w:delText xml:space="preserve"> sites</w:delText>
        </w:r>
        <w:r w:rsidR="00690C30" w:rsidDel="006B2D50">
          <w:delText>.</w:delText>
        </w:r>
      </w:del>
      <w:ins w:id="56" w:author="Smith, Nick" w:date="2020-11-30T12:38:00Z">
        <w:r w:rsidR="006B2D50">
          <w:t>Compared to these topographical effects, fire history was not a</w:t>
        </w:r>
      </w:ins>
      <w:ins w:id="57" w:author="Smith, Nick" w:date="2020-11-30T12:40:00Z">
        <w:r w:rsidR="006B2D50">
          <w:t>n</w:t>
        </w:r>
      </w:ins>
      <w:ins w:id="58" w:author="Smith, Nick" w:date="2020-11-30T12:38:00Z">
        <w:r w:rsidR="006B2D50">
          <w:t xml:space="preserve"> </w:t>
        </w:r>
      </w:ins>
      <w:ins w:id="59" w:author="Smith, Nick" w:date="2020-11-30T12:40:00Z">
        <w:r w:rsidR="006B2D50">
          <w:t xml:space="preserve">important </w:t>
        </w:r>
      </w:ins>
      <w:ins w:id="60" w:author="Smith, Nick" w:date="2020-11-30T12:38:00Z">
        <w:r w:rsidR="006B2D50">
          <w:t>driver</w:t>
        </w:r>
      </w:ins>
      <w:ins w:id="61" w:author="Smith, Nick" w:date="2020-11-30T12:40:00Z">
        <w:r w:rsidR="006B2D50">
          <w:t xml:space="preserve"> of measured metrics.</w:t>
        </w:r>
      </w:ins>
      <w:r w:rsidR="00690C30">
        <w:t xml:space="preserve"> </w:t>
      </w:r>
      <w:r w:rsidR="008E2749">
        <w:t xml:space="preserve">We </w:t>
      </w:r>
      <w:r w:rsidR="00C80E4D">
        <w:t>determined</w:t>
      </w:r>
      <w:r w:rsidR="008E2749">
        <w:t xml:space="preserve"> fire </w:t>
      </w:r>
      <w:r w:rsidR="00C80E4D">
        <w:t xml:space="preserve">on Mt. Desert </w:t>
      </w:r>
      <w:r w:rsidR="008E2749">
        <w:t xml:space="preserve">is </w:t>
      </w:r>
      <w:r w:rsidR="00C80E4D">
        <w:t>not</w:t>
      </w:r>
      <w:r w:rsidR="008E2749">
        <w:t xml:space="preserve"> necessary </w:t>
      </w:r>
      <w:r w:rsidR="00C80E4D">
        <w:t>to promote</w:t>
      </w:r>
      <w:r w:rsidR="008E2749">
        <w:t xml:space="preserve"> resilience</w:t>
      </w:r>
      <w:r w:rsidR="003D0569">
        <w:t xml:space="preserve"> and long-term persistence in the absence of fire may be attributed to buffering in anticipation of </w:t>
      </w:r>
      <w:r w:rsidR="001149B7">
        <w:t xml:space="preserve">other </w:t>
      </w:r>
      <w:r w:rsidR="003D0569">
        <w:t>disturbance</w:t>
      </w:r>
      <w:ins w:id="62" w:author="Smith, Nick" w:date="2020-11-30T14:37:00Z">
        <w:r w:rsidR="007A1E00">
          <w:t>s</w:t>
        </w:r>
      </w:ins>
      <w:r w:rsidR="008E2749">
        <w:t xml:space="preserve">. </w:t>
      </w:r>
      <w:r w:rsidR="00766340">
        <w:t xml:space="preserve">Our findings provide key </w:t>
      </w:r>
      <w:r w:rsidR="001149B7">
        <w:t>data</w:t>
      </w:r>
      <w:r w:rsidR="00766340">
        <w:t xml:space="preserve"> to inform</w:t>
      </w:r>
      <w:r w:rsidR="0028304D" w:rsidRPr="00A85C20">
        <w:t xml:space="preserve"> </w:t>
      </w:r>
      <w:r w:rsidR="00766340">
        <w:t>management</w:t>
      </w:r>
      <w:r w:rsidR="00A85C20">
        <w:t xml:space="preserve"> </w:t>
      </w:r>
      <w:r w:rsidR="0000059E">
        <w:t>efforts to reinforce</w:t>
      </w:r>
      <w:r w:rsidR="008E2749">
        <w:t xml:space="preserve"> </w:t>
      </w:r>
      <w:r w:rsidR="007E6674" w:rsidRPr="00A85C20">
        <w:t>pitch pine</w:t>
      </w:r>
      <w:r w:rsidR="00A85C20">
        <w:t xml:space="preserve"> </w:t>
      </w:r>
      <w:r w:rsidR="008E2749">
        <w:t>survival</w:t>
      </w:r>
      <w:r w:rsidR="001D515C" w:rsidRPr="00A85C20">
        <w:t>.</w:t>
      </w:r>
    </w:p>
    <w:p w14:paraId="3F2E87DB" w14:textId="77777777" w:rsidR="001D515C" w:rsidRPr="00DE06C7" w:rsidRDefault="001D515C" w:rsidP="002526C4"/>
    <w:p w14:paraId="3399C6AB" w14:textId="0684D52B" w:rsidR="001D515C" w:rsidRPr="00DE06C7" w:rsidRDefault="001D515C" w:rsidP="002526C4">
      <w:pPr>
        <w:rPr>
          <w:b/>
        </w:rPr>
      </w:pPr>
      <w:bookmarkStart w:id="63" w:name="_Hlk43783425"/>
      <w:bookmarkEnd w:id="0"/>
      <w:r w:rsidRPr="00DE06C7">
        <w:rPr>
          <w:b/>
        </w:rPr>
        <w:t>INTRODUCTION</w:t>
      </w:r>
    </w:p>
    <w:p w14:paraId="4A167FA0" w14:textId="4C507D85" w:rsidR="0070751E" w:rsidRDefault="00B00DB2" w:rsidP="002168A4">
      <w:pPr>
        <w:spacing w:line="276" w:lineRule="auto"/>
      </w:pPr>
      <w:r>
        <w:t>On Mt. Desert Island in</w:t>
      </w:r>
      <w:r w:rsidR="00E17BC1" w:rsidRPr="00DE06C7">
        <w:t xml:space="preserve"> Maine in </w:t>
      </w:r>
      <w:r w:rsidR="00D52074">
        <w:t>the Northeast USA</w:t>
      </w:r>
      <w:r w:rsidR="00E17BC1">
        <w:t xml:space="preserve">, </w:t>
      </w:r>
      <w:r w:rsidR="00A958FE">
        <w:t>globally threatened</w:t>
      </w:r>
      <w:r w:rsidR="00E17BC1">
        <w:t xml:space="preserve"> pitch pine </w:t>
      </w:r>
      <w:r w:rsidR="00E17BC1" w:rsidRPr="00DE06C7">
        <w:t>(</w:t>
      </w:r>
      <w:r w:rsidR="00E17BC1" w:rsidRPr="00DE06C7">
        <w:rPr>
          <w:i/>
          <w:iCs/>
        </w:rPr>
        <w:t xml:space="preserve">Pinus </w:t>
      </w:r>
      <w:proofErr w:type="spellStart"/>
      <w:r w:rsidR="00E17BC1" w:rsidRPr="00DE06C7">
        <w:rPr>
          <w:i/>
          <w:iCs/>
        </w:rPr>
        <w:t>rigida</w:t>
      </w:r>
      <w:proofErr w:type="spellEnd"/>
      <w:r w:rsidR="00E17BC1" w:rsidRPr="00DE06C7">
        <w:t xml:space="preserve"> Miller</w:t>
      </w:r>
      <w:ins w:id="64" w:author="Smith, Nick" w:date="2020-11-30T14:56:00Z">
        <w:r w:rsidR="00070B64">
          <w:t>; Figure 1</w:t>
        </w:r>
      </w:ins>
      <w:r w:rsidR="00E17BC1" w:rsidRPr="00DE06C7">
        <w:t>)</w:t>
      </w:r>
      <w:r w:rsidR="00E17BC1">
        <w:t xml:space="preserve"> </w:t>
      </w:r>
      <w:r w:rsidR="00F4651B">
        <w:t xml:space="preserve">dwell </w:t>
      </w:r>
      <w:r w:rsidR="00A958FE">
        <w:t>at the edge of their domain</w:t>
      </w:r>
      <w:r>
        <w:t xml:space="preserve">. </w:t>
      </w:r>
      <w:r w:rsidR="006856CB">
        <w:t>On the island, here</w:t>
      </w:r>
      <w:del w:id="65" w:author="Smith, Nick" w:date="2020-11-30T12:45:00Z">
        <w:r w:rsidR="006856CB" w:rsidDel="00120CEB">
          <w:delText>in</w:delText>
        </w:r>
      </w:del>
      <w:r w:rsidR="006856CB">
        <w:t xml:space="preserve">after MDI, </w:t>
      </w:r>
      <w:r w:rsidR="001E024A">
        <w:t>species survival</w:t>
      </w:r>
      <w:r w:rsidR="006856CB">
        <w:t xml:space="preserve"> </w:t>
      </w:r>
      <w:r w:rsidR="001E024A">
        <w:t>continues unabated</w:t>
      </w:r>
      <w:r w:rsidR="006856CB">
        <w:t xml:space="preserve"> despite fire suppress</w:t>
      </w:r>
      <w:r w:rsidR="001E024A">
        <w:t>ion</w:t>
      </w:r>
      <w:r w:rsidR="006856CB">
        <w:t xml:space="preserve"> since the infamous 1947 conflagration. </w:t>
      </w:r>
      <w:r w:rsidR="00C06CD5">
        <w:t>In many coastal Atlantic states further south, pitch pine is impacted by n</w:t>
      </w:r>
      <w:r w:rsidR="00C06CD5" w:rsidRPr="00081CA2">
        <w:t xml:space="preserve">atural </w:t>
      </w:r>
      <w:r w:rsidR="00C06CD5">
        <w:t xml:space="preserve">fire, or in its absence by </w:t>
      </w:r>
      <w:r w:rsidR="00C06CD5" w:rsidRPr="00081CA2">
        <w:t xml:space="preserve">anthropogenic fire (Carlo </w:t>
      </w:r>
      <w:r w:rsidR="00C06CD5" w:rsidRPr="00081CA2">
        <w:rPr>
          <w:i/>
          <w:iCs/>
        </w:rPr>
        <w:t xml:space="preserve">et al </w:t>
      </w:r>
      <w:r w:rsidR="00C06CD5" w:rsidRPr="00081CA2">
        <w:t>2016)</w:t>
      </w:r>
      <w:r w:rsidR="00C06CD5">
        <w:t xml:space="preserve">; </w:t>
      </w:r>
      <w:r w:rsidR="00C06CD5" w:rsidRPr="00DE06C7">
        <w:t>controlled burns (</w:t>
      </w:r>
      <w:proofErr w:type="spellStart"/>
      <w:r w:rsidR="00C06CD5" w:rsidRPr="00DE06C7">
        <w:t>Foereid</w:t>
      </w:r>
      <w:proofErr w:type="spellEnd"/>
      <w:r w:rsidR="00C06CD5" w:rsidRPr="00DE06C7">
        <w:t xml:space="preserve"> </w:t>
      </w:r>
      <w:r w:rsidR="00C06CD5" w:rsidRPr="00DE06C7">
        <w:rPr>
          <w:i/>
          <w:iCs/>
        </w:rPr>
        <w:t>et al</w:t>
      </w:r>
      <w:r w:rsidR="00C06CD5" w:rsidRPr="00DE06C7">
        <w:t xml:space="preserve"> 2015) </w:t>
      </w:r>
      <w:r w:rsidR="00C06CD5">
        <w:t xml:space="preserve">are a technique </w:t>
      </w:r>
      <w:r w:rsidR="00C06CD5" w:rsidRPr="00DE06C7">
        <w:t xml:space="preserve">(Lee </w:t>
      </w:r>
      <w:r w:rsidR="00C06CD5" w:rsidRPr="00DE06C7">
        <w:rPr>
          <w:i/>
          <w:iCs/>
        </w:rPr>
        <w:t>et al</w:t>
      </w:r>
      <w:r w:rsidR="00C06CD5" w:rsidRPr="00DE06C7">
        <w:t xml:space="preserve"> 2019)</w:t>
      </w:r>
      <w:r w:rsidR="00C06CD5">
        <w:t xml:space="preserve"> which reduces</w:t>
      </w:r>
      <w:r w:rsidR="00C06CD5" w:rsidRPr="00DE06C7">
        <w:t xml:space="preserve"> fuel</w:t>
      </w:r>
      <w:r w:rsidR="00C06CD5">
        <w:t xml:space="preserve"> and</w:t>
      </w:r>
      <w:r w:rsidR="00C06CD5" w:rsidRPr="00DE06C7">
        <w:t xml:space="preserve"> evergreen competition and open</w:t>
      </w:r>
      <w:r w:rsidR="00C06CD5">
        <w:t>s</w:t>
      </w:r>
      <w:r w:rsidR="00C06CD5" w:rsidRPr="00DE06C7">
        <w:t xml:space="preserve"> canopies in </w:t>
      </w:r>
      <w:r w:rsidR="00C06CD5">
        <w:t>pine barrens</w:t>
      </w:r>
      <w:r w:rsidR="00C06CD5" w:rsidRPr="00DE06C7">
        <w:t xml:space="preserve"> (Neill </w:t>
      </w:r>
      <w:r w:rsidR="00C06CD5" w:rsidRPr="00DE06C7">
        <w:rPr>
          <w:i/>
          <w:iCs/>
        </w:rPr>
        <w:t xml:space="preserve">et al </w:t>
      </w:r>
      <w:r w:rsidR="00C06CD5" w:rsidRPr="00DE06C7">
        <w:t>2007).</w:t>
      </w:r>
      <w:r w:rsidR="00C06CD5">
        <w:t xml:space="preserve"> At MDI, though, p</w:t>
      </w:r>
      <w:r w:rsidR="001E024A">
        <w:t xml:space="preserve">itch pine populations </w:t>
      </w:r>
      <w:r w:rsidR="00C06CD5">
        <w:t xml:space="preserve">are </w:t>
      </w:r>
      <w:r w:rsidR="001E024A">
        <w:t xml:space="preserve">just as persistent outside of the 1947 fire zone as inside it </w:t>
      </w:r>
      <w:r w:rsidR="001E024A" w:rsidRPr="00DE06C7">
        <w:t xml:space="preserve">(Miller </w:t>
      </w:r>
      <w:r w:rsidR="001E024A" w:rsidRPr="00DE06C7">
        <w:rPr>
          <w:i/>
          <w:iCs/>
        </w:rPr>
        <w:t>et al</w:t>
      </w:r>
      <w:r w:rsidR="001E024A" w:rsidRPr="00DE06C7">
        <w:t xml:space="preserve"> 2017)</w:t>
      </w:r>
      <w:r w:rsidR="00C06CD5">
        <w:t xml:space="preserve">, </w:t>
      </w:r>
      <w:r w:rsidR="001E024A">
        <w:t xml:space="preserve">faring better than experts predicted in the past </w:t>
      </w:r>
      <w:r w:rsidR="001E024A" w:rsidRPr="00DE06C7">
        <w:t xml:space="preserve">(Patterson Saunders and Horton 1983; Parshall </w:t>
      </w:r>
      <w:r w:rsidR="001E024A" w:rsidRPr="00DE06C7">
        <w:rPr>
          <w:i/>
          <w:iCs/>
        </w:rPr>
        <w:t>et al</w:t>
      </w:r>
      <w:r w:rsidR="001E024A" w:rsidRPr="00DE06C7">
        <w:t xml:space="preserve"> 2003</w:t>
      </w:r>
      <w:r w:rsidR="001E024A">
        <w:t xml:space="preserve">). </w:t>
      </w:r>
      <w:del w:id="66" w:author="Smith, Nick" w:date="2020-11-30T12:47:00Z">
        <w:r w:rsidR="001E024A" w:rsidDel="002D5AA9">
          <w:delText xml:space="preserve">Anomalous persistence </w:delText>
        </w:r>
        <w:r w:rsidR="00E32467" w:rsidDel="002D5AA9">
          <w:delText xml:space="preserve">at MDI in non-pyrogenic circumstances </w:delText>
        </w:r>
        <w:r w:rsidR="006856CB" w:rsidDel="002D5AA9">
          <w:delText xml:space="preserve">stimulates </w:delText>
        </w:r>
        <w:r w:rsidR="001E024A" w:rsidDel="002D5AA9">
          <w:delText xml:space="preserve">fact-finding </w:delText>
        </w:r>
        <w:r w:rsidR="00F82BDB" w:rsidDel="002D5AA9">
          <w:delText xml:space="preserve">by the authors </w:delText>
        </w:r>
      </w:del>
      <w:ins w:id="67" w:author="Smith, Nick" w:date="2020-11-30T12:47:00Z">
        <w:r w:rsidR="002D5AA9">
          <w:t xml:space="preserve">This provides an opportunity </w:t>
        </w:r>
      </w:ins>
      <w:r w:rsidR="001E024A">
        <w:t xml:space="preserve">to </w:t>
      </w:r>
      <w:r w:rsidR="001E024A">
        <w:lastRenderedPageBreak/>
        <w:t>better understand</w:t>
      </w:r>
      <w:ins w:id="68" w:author="Smith, Nick" w:date="2020-11-30T12:47:00Z">
        <w:r w:rsidR="002D5AA9">
          <w:t xml:space="preserve"> pitch pine</w:t>
        </w:r>
      </w:ins>
      <w:r w:rsidR="001E024A">
        <w:t xml:space="preserve"> </w:t>
      </w:r>
      <w:r w:rsidR="00E32467">
        <w:t>resilience long after a fire event</w:t>
      </w:r>
      <w:del w:id="69" w:author="Smith, Nick" w:date="2020-11-30T12:47:00Z">
        <w:r w:rsidR="00E32467" w:rsidDel="00285E1B">
          <w:delText>, or</w:delText>
        </w:r>
      </w:del>
      <w:ins w:id="70" w:author="Smith, Nick" w:date="2020-11-30T12:47:00Z">
        <w:r w:rsidR="00285E1B">
          <w:t xml:space="preserve"> along with the importance of</w:t>
        </w:r>
      </w:ins>
      <w:r w:rsidR="00E32467">
        <w:t xml:space="preserve"> buffering in anticipation of </w:t>
      </w:r>
      <w:r w:rsidR="00F82BDB">
        <w:t xml:space="preserve">another </w:t>
      </w:r>
      <w:r w:rsidR="00E32467">
        <w:t>disturbance</w:t>
      </w:r>
      <w:r w:rsidR="00F82BDB">
        <w:t xml:space="preserve"> type</w:t>
      </w:r>
      <w:r w:rsidR="00CE5DDB">
        <w:t>.</w:t>
      </w:r>
    </w:p>
    <w:p w14:paraId="46A6F680" w14:textId="77777777" w:rsidR="00B00DB2" w:rsidRDefault="00B00DB2" w:rsidP="002168A4">
      <w:pPr>
        <w:spacing w:line="276" w:lineRule="auto"/>
      </w:pPr>
    </w:p>
    <w:p w14:paraId="35D6D485" w14:textId="3C0FBDA6" w:rsidR="00D57A1F" w:rsidRDefault="006856CB" w:rsidP="00D57A1F">
      <w:pPr>
        <w:spacing w:line="276" w:lineRule="auto"/>
      </w:pPr>
      <w:del w:id="71" w:author="Smith, Nick" w:date="2020-11-30T14:34:00Z">
        <w:r w:rsidDel="007A1E00">
          <w:delText xml:space="preserve">We consider several premises. </w:delText>
        </w:r>
        <w:r w:rsidR="00CE5DDB" w:rsidDel="007A1E00">
          <w:delText>First, f</w:delText>
        </w:r>
      </w:del>
      <w:ins w:id="72" w:author="Smith, Nick" w:date="2020-11-30T14:34:00Z">
        <w:r w:rsidR="007A1E00">
          <w:t>F</w:t>
        </w:r>
      </w:ins>
      <w:r w:rsidR="00D57A1F">
        <w:t>ire ecolog</w:t>
      </w:r>
      <w:del w:id="73" w:author="Smith, Nick" w:date="2020-11-30T14:34:00Z">
        <w:r w:rsidR="00D57A1F" w:rsidDel="007A1E00">
          <w:delText>y s</w:delText>
        </w:r>
        <w:r w:rsidR="00B00DB2" w:rsidDel="007A1E00">
          <w:delText xml:space="preserve">cientists </w:delText>
        </w:r>
      </w:del>
      <w:ins w:id="74" w:author="Smith, Nick" w:date="2020-11-30T14:34:00Z">
        <w:r w:rsidR="007A1E00">
          <w:t xml:space="preserve">ists </w:t>
        </w:r>
      </w:ins>
      <w:r w:rsidR="00B00DB2">
        <w:t>in</w:t>
      </w:r>
      <w:r w:rsidR="00B00DB2" w:rsidRPr="00DE06C7">
        <w:t xml:space="preserve"> </w:t>
      </w:r>
      <w:r w:rsidR="00B00DB2">
        <w:t>N</w:t>
      </w:r>
      <w:r w:rsidR="00B00DB2" w:rsidRPr="00DE06C7">
        <w:t xml:space="preserve">ortheast </w:t>
      </w:r>
      <w:r w:rsidR="00B00DB2">
        <w:t xml:space="preserve">USA </w:t>
      </w:r>
      <w:r w:rsidR="00B00DB2" w:rsidRPr="00DE06C7">
        <w:t xml:space="preserve">(Jordan </w:t>
      </w:r>
      <w:r w:rsidR="00B00DB2" w:rsidRPr="00DE06C7">
        <w:rPr>
          <w:i/>
          <w:iCs/>
        </w:rPr>
        <w:t>et al</w:t>
      </w:r>
      <w:r w:rsidR="00B00DB2" w:rsidRPr="00DE06C7">
        <w:t xml:space="preserve"> 2003) sugges</w:t>
      </w:r>
      <w:r w:rsidR="00B00DB2">
        <w:t>t</w:t>
      </w:r>
      <w:r w:rsidR="00E43616">
        <w:t xml:space="preserve"> </w:t>
      </w:r>
      <w:r w:rsidR="00B00DB2" w:rsidRPr="00DE06C7">
        <w:t xml:space="preserve">wildfire is required every six to twenty-five years </w:t>
      </w:r>
      <w:r w:rsidR="00B00DB2">
        <w:t xml:space="preserve">to perpetuate and rejuvenate pitch pine. At MDI, </w:t>
      </w:r>
      <w:r w:rsidR="00E43616">
        <w:t xml:space="preserve">trees in undisturbed neighborhoods </w:t>
      </w:r>
      <w:r w:rsidR="00D4310F">
        <w:t xml:space="preserve">appear to </w:t>
      </w:r>
      <w:r w:rsidR="005E382F">
        <w:t xml:space="preserve">engage </w:t>
      </w:r>
      <w:r w:rsidR="00D4310F">
        <w:t xml:space="preserve">similar </w:t>
      </w:r>
      <w:r w:rsidR="00E43616" w:rsidRPr="00DE06C7">
        <w:t xml:space="preserve">seedling recruitment </w:t>
      </w:r>
      <w:r w:rsidR="00D4310F">
        <w:t xml:space="preserve">as trees in the </w:t>
      </w:r>
      <w:r w:rsidR="00C34210">
        <w:t>post-</w:t>
      </w:r>
      <w:r w:rsidR="00D4310F">
        <w:t>1947 fire zone</w:t>
      </w:r>
      <w:r w:rsidR="00C34210">
        <w:t xml:space="preserve">. </w:t>
      </w:r>
      <w:r w:rsidR="00334167">
        <w:t xml:space="preserve">This supposition leads us to </w:t>
      </w:r>
      <w:r w:rsidR="004946EA">
        <w:t xml:space="preserve">propose </w:t>
      </w:r>
      <w:r w:rsidR="00334167">
        <w:t>a bifurcated model</w:t>
      </w:r>
      <w:r w:rsidR="004946EA">
        <w:t xml:space="preserve"> where trees either</w:t>
      </w:r>
      <w:r w:rsidR="00334167">
        <w:t xml:space="preserve"> build </w:t>
      </w:r>
      <w:r w:rsidR="005E382F">
        <w:t>a buffer</w:t>
      </w:r>
      <w:r w:rsidR="00E729E7">
        <w:t xml:space="preserve"> capacity</w:t>
      </w:r>
      <w:r w:rsidR="005E382F">
        <w:t xml:space="preserve"> </w:t>
      </w:r>
      <w:r w:rsidR="00D21008">
        <w:t>(</w:t>
      </w:r>
      <w:proofErr w:type="spellStart"/>
      <w:r w:rsidR="00D21008" w:rsidRPr="00D21008">
        <w:rPr>
          <w:i/>
          <w:iCs/>
        </w:rPr>
        <w:t>B</w:t>
      </w:r>
      <w:r w:rsidR="00F6551A">
        <w:rPr>
          <w:i/>
          <w:iCs/>
          <w:vertAlign w:val="subscript"/>
        </w:rPr>
        <w:t>capacity</w:t>
      </w:r>
      <w:proofErr w:type="spellEnd"/>
      <w:r w:rsidR="00D21008">
        <w:t xml:space="preserve">) </w:t>
      </w:r>
      <w:r w:rsidR="00E43616" w:rsidRPr="00DE06C7">
        <w:t xml:space="preserve">to </w:t>
      </w:r>
      <w:r w:rsidR="00DE3422">
        <w:t xml:space="preserve">reduce </w:t>
      </w:r>
      <w:r w:rsidR="00F57B22">
        <w:t xml:space="preserve">the </w:t>
      </w:r>
      <w:r w:rsidR="00D57A1F" w:rsidRPr="00DE06C7">
        <w:t>shock</w:t>
      </w:r>
      <w:r w:rsidR="00D57A1F">
        <w:t xml:space="preserve"> of </w:t>
      </w:r>
      <w:r w:rsidR="003356F9">
        <w:t>disturbance</w:t>
      </w:r>
      <w:r w:rsidR="00F57B22">
        <w:t xml:space="preserve"> absence </w:t>
      </w:r>
      <w:r w:rsidR="00E43616" w:rsidRPr="00DE06C7">
        <w:t>(Brand and Jax 2007)</w:t>
      </w:r>
      <w:r w:rsidR="00E43616">
        <w:t xml:space="preserve"> </w:t>
      </w:r>
      <w:r w:rsidR="004946EA">
        <w:t>or build</w:t>
      </w:r>
      <w:r w:rsidR="005E382F">
        <w:t xml:space="preserve"> resilience</w:t>
      </w:r>
      <w:r w:rsidR="00E729E7">
        <w:t xml:space="preserve"> capacity</w:t>
      </w:r>
      <w:r w:rsidR="00D21008">
        <w:t xml:space="preserve"> (</w:t>
      </w:r>
      <w:proofErr w:type="spellStart"/>
      <w:r w:rsidR="00D21008">
        <w:rPr>
          <w:i/>
          <w:iCs/>
        </w:rPr>
        <w:t>R</w:t>
      </w:r>
      <w:r w:rsidR="00F6551A">
        <w:rPr>
          <w:i/>
          <w:iCs/>
          <w:vertAlign w:val="subscript"/>
        </w:rPr>
        <w:t>capacity</w:t>
      </w:r>
      <w:proofErr w:type="spellEnd"/>
      <w:r w:rsidR="00D21008">
        <w:t>)</w:t>
      </w:r>
      <w:r w:rsidR="005E382F">
        <w:t xml:space="preserve"> long after fire disturbance</w:t>
      </w:r>
      <w:r w:rsidR="00B117E2">
        <w:t>.</w:t>
      </w:r>
      <w:r w:rsidR="00E43616" w:rsidRPr="00E43616">
        <w:t xml:space="preserve"> </w:t>
      </w:r>
      <w:del w:id="75" w:author="Smith, Nick" w:date="2020-11-30T14:35:00Z">
        <w:r w:rsidR="005E382F" w:rsidDel="007A1E00">
          <w:delText xml:space="preserve">As we shall </w:delText>
        </w:r>
        <w:r w:rsidR="007F2F8A" w:rsidDel="007A1E00">
          <w:delText>explore</w:delText>
        </w:r>
        <w:r w:rsidR="005E382F" w:rsidDel="007A1E00">
          <w:delText xml:space="preserve"> further</w:delText>
        </w:r>
        <w:r w:rsidR="00D4310F" w:rsidDel="007A1E00">
          <w:delText xml:space="preserve">, </w:delText>
        </w:r>
        <w:r w:rsidR="005E382F" w:rsidDel="007A1E00">
          <w:delText>e</w:delText>
        </w:r>
      </w:del>
      <w:ins w:id="76" w:author="Smith, Nick" w:date="2020-11-30T14:35:00Z">
        <w:r w:rsidR="007A1E00">
          <w:t>E</w:t>
        </w:r>
      </w:ins>
      <w:r w:rsidR="005E382F">
        <w:t xml:space="preserve">ach </w:t>
      </w:r>
      <w:r w:rsidR="00DE3422">
        <w:t>mode</w:t>
      </w:r>
      <w:ins w:id="77" w:author="Smith, Nick" w:date="2020-11-30T14:36:00Z">
        <w:r w:rsidR="007A1E00">
          <w:t>,</w:t>
        </w:r>
      </w:ins>
      <w:r w:rsidR="00DE3422">
        <w:t xml:space="preserve"> in its own</w:t>
      </w:r>
      <w:r w:rsidR="005E382F">
        <w:t xml:space="preserve"> way</w:t>
      </w:r>
      <w:ins w:id="78" w:author="Smith, Nick" w:date="2020-11-30T14:36:00Z">
        <w:r w:rsidR="007A1E00">
          <w:t>,</w:t>
        </w:r>
      </w:ins>
      <w:r w:rsidR="005E382F">
        <w:t xml:space="preserve"> </w:t>
      </w:r>
      <w:del w:id="79" w:author="Smith, Nick" w:date="2020-11-30T14:36:00Z">
        <w:r w:rsidR="005E382F" w:rsidDel="007A1E00">
          <w:delText xml:space="preserve">either </w:delText>
        </w:r>
      </w:del>
      <w:ins w:id="80" w:author="Smith, Nick" w:date="2020-11-30T14:36:00Z">
        <w:r w:rsidR="007A1E00">
          <w:t xml:space="preserve">can </w:t>
        </w:r>
      </w:ins>
      <w:r w:rsidR="005E382F">
        <w:t>promote</w:t>
      </w:r>
      <w:del w:id="81" w:author="Smith, Nick" w:date="2020-11-30T14:36:00Z">
        <w:r w:rsidR="00DE3422" w:rsidDel="007A1E00">
          <w:delText>s</w:delText>
        </w:r>
      </w:del>
      <w:r w:rsidR="00D4310F">
        <w:t xml:space="preserve"> </w:t>
      </w:r>
      <w:r w:rsidR="003356F9">
        <w:t xml:space="preserve">opportunistic </w:t>
      </w:r>
      <w:r w:rsidR="005E382F">
        <w:t>individuals</w:t>
      </w:r>
      <w:r w:rsidR="00334167">
        <w:t>,</w:t>
      </w:r>
      <w:r w:rsidR="005E382F">
        <w:t xml:space="preserve"> </w:t>
      </w:r>
      <w:del w:id="82" w:author="Smith, Nick" w:date="2020-11-30T14:36:00Z">
        <w:r w:rsidR="005E382F" w:rsidDel="007A1E00">
          <w:delText xml:space="preserve">or </w:delText>
        </w:r>
      </w:del>
      <w:ins w:id="83" w:author="Smith, Nick" w:date="2020-11-30T14:36:00Z">
        <w:r w:rsidR="007A1E00">
          <w:t xml:space="preserve">population </w:t>
        </w:r>
      </w:ins>
      <w:r w:rsidR="005E382F">
        <w:t>consolidation</w:t>
      </w:r>
      <w:ins w:id="84" w:author="Smith, Nick" w:date="2020-11-30T14:36:00Z">
        <w:r w:rsidR="007A1E00">
          <w:t>,</w:t>
        </w:r>
      </w:ins>
      <w:r w:rsidR="005E382F">
        <w:t xml:space="preserve"> </w:t>
      </w:r>
      <w:r w:rsidR="00334167">
        <w:t>or expanded</w:t>
      </w:r>
      <w:r w:rsidR="005E382F">
        <w:t xml:space="preserve"> </w:t>
      </w:r>
      <w:r w:rsidR="00A96219">
        <w:t>colonization</w:t>
      </w:r>
      <w:r w:rsidR="00D57A1F">
        <w:t xml:space="preserve">. </w:t>
      </w:r>
    </w:p>
    <w:p w14:paraId="46F2B166" w14:textId="0DA3D214" w:rsidR="00A9520B" w:rsidRDefault="00A9520B" w:rsidP="00E43616">
      <w:pPr>
        <w:spacing w:line="276" w:lineRule="auto"/>
        <w:rPr>
          <w:b/>
          <w:bCs/>
          <w:i/>
          <w:iCs/>
        </w:rPr>
      </w:pPr>
    </w:p>
    <w:p w14:paraId="44B80FC6" w14:textId="034E4491" w:rsidR="005233B3" w:rsidRDefault="005233B3" w:rsidP="00F7448F">
      <w:pPr>
        <w:spacing w:line="276" w:lineRule="auto"/>
      </w:pPr>
      <w:r>
        <w:t xml:space="preserve">                </w:t>
      </w:r>
      <w:r w:rsidR="00DA013A">
        <w:t xml:space="preserve">           </w:t>
      </w:r>
      <w:r>
        <w:t xml:space="preserve">      </w:t>
      </w:r>
      <w:r>
        <w:rPr>
          <w:noProof/>
        </w:rPr>
        <w:drawing>
          <wp:inline distT="0" distB="0" distL="0" distR="0" wp14:anchorId="7DC10CBE" wp14:editId="7A6ECE3E">
            <wp:extent cx="3379304" cy="2534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7420" cy="2548065"/>
                    </a:xfrm>
                    <a:prstGeom prst="rect">
                      <a:avLst/>
                    </a:prstGeom>
                  </pic:spPr>
                </pic:pic>
              </a:graphicData>
            </a:graphic>
          </wp:inline>
        </w:drawing>
      </w:r>
    </w:p>
    <w:p w14:paraId="1489C264" w14:textId="77777777" w:rsidR="005233B3" w:rsidRDefault="005233B3" w:rsidP="00F7448F">
      <w:pPr>
        <w:spacing w:line="276" w:lineRule="auto"/>
      </w:pPr>
    </w:p>
    <w:p w14:paraId="2CB22999" w14:textId="55291C7D" w:rsidR="005233B3" w:rsidRPr="003377D7" w:rsidRDefault="005233B3" w:rsidP="005233B3">
      <w:pPr>
        <w:spacing w:line="276" w:lineRule="auto"/>
        <w:rPr>
          <w:color w:val="000000" w:themeColor="text1"/>
          <w:sz w:val="18"/>
          <w:szCs w:val="18"/>
          <w:shd w:val="clear" w:color="auto" w:fill="FFFFFF"/>
        </w:rPr>
      </w:pPr>
      <w:r w:rsidRPr="003377D7">
        <w:rPr>
          <w:b/>
          <w:bCs/>
          <w:color w:val="000000" w:themeColor="text1"/>
          <w:sz w:val="18"/>
          <w:szCs w:val="18"/>
          <w:shd w:val="clear" w:color="auto" w:fill="FFFFFF"/>
        </w:rPr>
        <w:t>Figure 1</w:t>
      </w:r>
      <w:r w:rsidRPr="003377D7">
        <w:rPr>
          <w:color w:val="000000" w:themeColor="text1"/>
          <w:sz w:val="18"/>
          <w:szCs w:val="18"/>
          <w:shd w:val="clear" w:color="auto" w:fill="FFFFFF"/>
        </w:rPr>
        <w:t xml:space="preserve">. </w:t>
      </w:r>
      <w:r w:rsidR="00040F12" w:rsidRPr="003377D7">
        <w:rPr>
          <w:color w:val="000000" w:themeColor="text1"/>
          <w:sz w:val="18"/>
          <w:szCs w:val="18"/>
          <w:shd w:val="clear" w:color="auto" w:fill="FFFFFF"/>
        </w:rPr>
        <w:t>C</w:t>
      </w:r>
      <w:r w:rsidRPr="003377D7">
        <w:rPr>
          <w:color w:val="000000" w:themeColor="text1"/>
          <w:sz w:val="18"/>
          <w:szCs w:val="18"/>
          <w:shd w:val="clear" w:color="auto" w:fill="FFFFFF"/>
        </w:rPr>
        <w:t xml:space="preserve">ontorted but striking </w:t>
      </w:r>
      <w:r w:rsidRPr="003377D7">
        <w:rPr>
          <w:i/>
          <w:iCs/>
          <w:color w:val="000000" w:themeColor="text1"/>
          <w:sz w:val="18"/>
          <w:szCs w:val="18"/>
          <w:shd w:val="clear" w:color="auto" w:fill="FFFFFF"/>
        </w:rPr>
        <w:t>Pinus rigida</w:t>
      </w:r>
      <w:r w:rsidRPr="003377D7">
        <w:rPr>
          <w:color w:val="000000" w:themeColor="text1"/>
          <w:sz w:val="18"/>
          <w:szCs w:val="18"/>
          <w:shd w:val="clear" w:color="auto" w:fill="FFFFFF"/>
        </w:rPr>
        <w:t xml:space="preserve"> specimen hiked out on an outcrop across from Gorham Mountain cliffs on the Park Loop Road at Mt. Desert Island.</w:t>
      </w:r>
    </w:p>
    <w:p w14:paraId="5EFA9BEB" w14:textId="77777777" w:rsidR="00E43616" w:rsidRDefault="00E43616" w:rsidP="00D57A1F">
      <w:pPr>
        <w:spacing w:line="276" w:lineRule="auto"/>
      </w:pPr>
    </w:p>
    <w:p w14:paraId="46CC6825" w14:textId="0D249FE9" w:rsidR="005233B3" w:rsidRDefault="00AA2590" w:rsidP="00F7448F">
      <w:pPr>
        <w:spacing w:line="276" w:lineRule="auto"/>
      </w:pPr>
      <w:del w:id="85" w:author="Smith, Nick" w:date="2020-11-30T14:37:00Z">
        <w:r w:rsidDel="007A1E00">
          <w:delText>A</w:delText>
        </w:r>
        <w:r w:rsidR="00B449AE" w:rsidDel="007A1E00">
          <w:delText>ccepted wisdom</w:delText>
        </w:r>
      </w:del>
      <w:ins w:id="86" w:author="Smith, Nick" w:date="2020-11-30T14:37:00Z">
        <w:r w:rsidR="007A1E00">
          <w:t>Previous studies</w:t>
        </w:r>
      </w:ins>
      <w:r w:rsidR="00B449AE">
        <w:t xml:space="preserve"> (</w:t>
      </w:r>
      <w:ins w:id="87" w:author="Smith, Nick" w:date="2020-11-30T14:37:00Z">
        <w:r w:rsidR="007A1E00">
          <w:t xml:space="preserve">e.g., </w:t>
        </w:r>
      </w:ins>
      <w:r w:rsidR="00B449AE" w:rsidRPr="00380D11">
        <w:rPr>
          <w:color w:val="222222"/>
          <w:shd w:val="clear" w:color="auto" w:fill="FFFFFF"/>
        </w:rPr>
        <w:t>Ibáñez</w:t>
      </w:r>
      <w:r w:rsidR="00B449AE" w:rsidRPr="00380D11">
        <w:rPr>
          <w:i/>
          <w:iCs/>
        </w:rPr>
        <w:t xml:space="preserve"> </w:t>
      </w:r>
      <w:r w:rsidR="00B449AE" w:rsidRPr="00C22B1F">
        <w:rPr>
          <w:i/>
          <w:iCs/>
        </w:rPr>
        <w:t>et al</w:t>
      </w:r>
      <w:r w:rsidR="00B449AE">
        <w:t xml:space="preserve"> 2019) </w:t>
      </w:r>
      <w:ins w:id="88" w:author="Smith, Nick" w:date="2020-11-30T14:37:00Z">
        <w:r w:rsidR="007A1E00">
          <w:t xml:space="preserve">have </w:t>
        </w:r>
      </w:ins>
      <w:r w:rsidR="00B449AE">
        <w:t>frame</w:t>
      </w:r>
      <w:ins w:id="89" w:author="Smith, Nick" w:date="2020-11-30T14:37:00Z">
        <w:r w:rsidR="007A1E00">
          <w:t>d</w:t>
        </w:r>
      </w:ins>
      <w:del w:id="90" w:author="Smith, Nick" w:date="2020-11-30T14:37:00Z">
        <w:r w:rsidR="00B449AE" w:rsidDel="007A1E00">
          <w:delText>s</w:delText>
        </w:r>
      </w:del>
      <w:r w:rsidR="00B449AE">
        <w:t xml:space="preserve"> </w:t>
      </w:r>
      <w:proofErr w:type="spellStart"/>
      <w:r w:rsidR="00D21008">
        <w:rPr>
          <w:i/>
          <w:iCs/>
        </w:rPr>
        <w:t>R</w:t>
      </w:r>
      <w:r w:rsidR="00F6551A">
        <w:rPr>
          <w:i/>
          <w:iCs/>
          <w:vertAlign w:val="subscript"/>
        </w:rPr>
        <w:t>capacity</w:t>
      </w:r>
      <w:proofErr w:type="spellEnd"/>
      <w:r w:rsidR="005E382F">
        <w:t xml:space="preserve"> as </w:t>
      </w:r>
      <w:r w:rsidR="00B449AE">
        <w:t xml:space="preserve">recovery, in the absence of </w:t>
      </w:r>
      <w:r w:rsidR="005E382F">
        <w:t xml:space="preserve">further </w:t>
      </w:r>
      <w:r w:rsidR="005C6E3A">
        <w:t xml:space="preserve">fire </w:t>
      </w:r>
      <w:r w:rsidR="00B449AE">
        <w:t xml:space="preserve">disturbance. </w:t>
      </w:r>
      <w:r>
        <w:t>Nevertheless</w:t>
      </w:r>
      <w:r w:rsidR="005E382F">
        <w:t>, in</w:t>
      </w:r>
      <w:r w:rsidR="00763744">
        <w:t xml:space="preserve"> the case of former pyrogenic forests, </w:t>
      </w:r>
      <w:r w:rsidR="00D61E64">
        <w:t xml:space="preserve">it is not clear if recovery caused </w:t>
      </w:r>
      <w:r w:rsidR="00B449AE">
        <w:t xml:space="preserve">adaptive traits </w:t>
      </w:r>
      <w:r w:rsidR="00D61E64">
        <w:t xml:space="preserve">to disappear or if these are a </w:t>
      </w:r>
      <w:r>
        <w:t xml:space="preserve">result </w:t>
      </w:r>
      <w:r w:rsidR="005E382F">
        <w:t xml:space="preserve">of </w:t>
      </w:r>
      <w:r w:rsidR="00B449AE">
        <w:t xml:space="preserve">intrinsic, </w:t>
      </w:r>
      <w:r w:rsidR="00CF7315">
        <w:t>as opposed to</w:t>
      </w:r>
      <w:r w:rsidR="00B449AE">
        <w:t xml:space="preserve"> extrinsic, </w:t>
      </w:r>
      <w:r w:rsidR="00B37766">
        <w:t xml:space="preserve">post-fire </w:t>
      </w:r>
      <w:r w:rsidR="00C34210">
        <w:t>re-generation</w:t>
      </w:r>
      <w:r w:rsidR="00B449AE">
        <w:t xml:space="preserve">. </w:t>
      </w:r>
      <w:r w:rsidR="00D57A1F">
        <w:t>During</w:t>
      </w:r>
      <w:r w:rsidR="0033263C">
        <w:t xml:space="preserve"> a sustained period </w:t>
      </w:r>
      <w:r w:rsidR="005E382F">
        <w:t>of fire absence</w:t>
      </w:r>
      <w:r w:rsidR="0033263C">
        <w:t xml:space="preserve">, </w:t>
      </w:r>
      <w:r w:rsidR="00F7448F" w:rsidRPr="00081CA2">
        <w:t xml:space="preserve">physiological and morphological adaptations </w:t>
      </w:r>
      <w:r w:rsidR="0033263C">
        <w:t>arise</w:t>
      </w:r>
      <w:r w:rsidR="00D61E64">
        <w:t xml:space="preserve"> over many years</w:t>
      </w:r>
      <w:r w:rsidR="0033263C">
        <w:t xml:space="preserve"> </w:t>
      </w:r>
      <w:r w:rsidR="00F7448F" w:rsidRPr="00081CA2">
        <w:t xml:space="preserve">(Little 1953). These include </w:t>
      </w:r>
      <w:r w:rsidR="00D57A1F">
        <w:t>elimination</w:t>
      </w:r>
      <w:r w:rsidR="00F7448F" w:rsidRPr="00081CA2">
        <w:t xml:space="preserve"> of cone </w:t>
      </w:r>
      <w:proofErr w:type="spellStart"/>
      <w:r w:rsidR="00F7448F" w:rsidRPr="00081CA2">
        <w:t>serotiny</w:t>
      </w:r>
      <w:proofErr w:type="spellEnd"/>
      <w:r w:rsidR="00F7448F" w:rsidRPr="00081CA2">
        <w:t xml:space="preserve"> (</w:t>
      </w:r>
      <w:proofErr w:type="spellStart"/>
      <w:r w:rsidR="00F7448F" w:rsidRPr="00081CA2">
        <w:t>Givnish</w:t>
      </w:r>
      <w:proofErr w:type="spellEnd"/>
      <w:r w:rsidR="00F7448F" w:rsidRPr="00081CA2">
        <w:t xml:space="preserve"> 1981), thick bark and basal re-sprouting (</w:t>
      </w:r>
      <w:proofErr w:type="spellStart"/>
      <w:r w:rsidR="00F7448F" w:rsidRPr="00081CA2">
        <w:t>Renninger</w:t>
      </w:r>
      <w:proofErr w:type="spellEnd"/>
      <w:r w:rsidR="00F7448F" w:rsidRPr="00081CA2">
        <w:t xml:space="preserve"> </w:t>
      </w:r>
      <w:r w:rsidR="00F7448F" w:rsidRPr="00081CA2">
        <w:rPr>
          <w:i/>
          <w:iCs/>
        </w:rPr>
        <w:t>et al</w:t>
      </w:r>
      <w:r w:rsidR="00F7448F" w:rsidRPr="00081CA2">
        <w:t xml:space="preserve"> 2013) in formerly fire-prone pitch pine ecosystems</w:t>
      </w:r>
      <w:r w:rsidR="00F7448F">
        <w:t>. A</w:t>
      </w:r>
      <w:r w:rsidR="00F7448F" w:rsidRPr="00081CA2">
        <w:t xml:space="preserve"> change in fire regimes (Jordan </w:t>
      </w:r>
      <w:r w:rsidR="00F7448F" w:rsidRPr="00081CA2">
        <w:rPr>
          <w:i/>
          <w:iCs/>
        </w:rPr>
        <w:t>et al</w:t>
      </w:r>
      <w:r w:rsidR="00F7448F" w:rsidRPr="00081CA2">
        <w:t xml:space="preserve"> 2003) and suppression make it likely that </w:t>
      </w:r>
      <w:r w:rsidR="00C34210">
        <w:t>any ongo</w:t>
      </w:r>
      <w:r w:rsidR="00F7448F" w:rsidRPr="00081CA2">
        <w:t xml:space="preserve">ing fire adaptive mechanisms </w:t>
      </w:r>
      <w:r w:rsidR="00FC240C">
        <w:t xml:space="preserve">(no longer required for stand </w:t>
      </w:r>
      <w:r w:rsidR="003965AB">
        <w:t>sustenance</w:t>
      </w:r>
      <w:r w:rsidR="00FC240C">
        <w:t xml:space="preserve">) </w:t>
      </w:r>
      <w:r w:rsidR="00F7448F" w:rsidRPr="00081CA2">
        <w:t>are wasted investments</w:t>
      </w:r>
      <w:r w:rsidR="00F7448F">
        <w:t xml:space="preserve"> </w:t>
      </w:r>
      <w:del w:id="91" w:author="Smith, Nick" w:date="2020-11-30T14:38:00Z">
        <w:r w:rsidR="00F7448F" w:rsidDel="007A1E00">
          <w:delText xml:space="preserve">which </w:delText>
        </w:r>
      </w:del>
      <w:ins w:id="92" w:author="Smith, Nick" w:date="2020-11-30T14:38:00Z">
        <w:r w:rsidR="007A1E00">
          <w:t xml:space="preserve">that </w:t>
        </w:r>
      </w:ins>
      <w:r w:rsidR="00F7448F">
        <w:t xml:space="preserve">could encourage under-competition </w:t>
      </w:r>
      <w:r w:rsidR="00A15D71">
        <w:t xml:space="preserve">with </w:t>
      </w:r>
      <w:r w:rsidR="00A26F8E">
        <w:t xml:space="preserve">other </w:t>
      </w:r>
      <w:r w:rsidR="00A15D71">
        <w:t xml:space="preserve">evergreens </w:t>
      </w:r>
      <w:r w:rsidR="00F7448F" w:rsidRPr="00081CA2">
        <w:t>(</w:t>
      </w:r>
      <w:proofErr w:type="spellStart"/>
      <w:r w:rsidR="00F7448F" w:rsidRPr="00081CA2">
        <w:t>Buma</w:t>
      </w:r>
      <w:proofErr w:type="spellEnd"/>
      <w:r w:rsidR="00F7448F" w:rsidRPr="00081CA2">
        <w:t xml:space="preserve"> </w:t>
      </w:r>
      <w:r w:rsidR="00F7448F" w:rsidRPr="00081CA2">
        <w:rPr>
          <w:i/>
          <w:iCs/>
        </w:rPr>
        <w:t>et al</w:t>
      </w:r>
      <w:r w:rsidR="00F7448F" w:rsidRPr="00081CA2">
        <w:t xml:space="preserve"> 2013</w:t>
      </w:r>
      <w:r w:rsidR="00B449AE">
        <w:t>).</w:t>
      </w:r>
      <w:r w:rsidR="00E265E0" w:rsidRPr="00E265E0">
        <w:t xml:space="preserve"> </w:t>
      </w:r>
      <w:r w:rsidR="00763744">
        <w:t>At the same time,</w:t>
      </w:r>
      <w:r w:rsidR="00A26F8E">
        <w:t xml:space="preserve"> </w:t>
      </w:r>
      <w:proofErr w:type="spellStart"/>
      <w:r w:rsidR="00D21008" w:rsidRPr="00D21008">
        <w:rPr>
          <w:i/>
          <w:iCs/>
        </w:rPr>
        <w:t>B</w:t>
      </w:r>
      <w:r w:rsidR="00F6551A">
        <w:rPr>
          <w:i/>
          <w:iCs/>
          <w:vertAlign w:val="subscript"/>
        </w:rPr>
        <w:t>capacity</w:t>
      </w:r>
      <w:proofErr w:type="spellEnd"/>
      <w:r w:rsidR="00F6551A">
        <w:rPr>
          <w:i/>
          <w:iCs/>
          <w:vertAlign w:val="subscript"/>
        </w:rPr>
        <w:t xml:space="preserve"> </w:t>
      </w:r>
      <w:r w:rsidR="00763744">
        <w:t xml:space="preserve">allows some forests, inexperienced in fire for more than one hundred years, to </w:t>
      </w:r>
      <w:r w:rsidR="00A26F8E">
        <w:t xml:space="preserve">persist, </w:t>
      </w:r>
      <w:r w:rsidR="00763744">
        <w:t>through</w:t>
      </w:r>
      <w:r w:rsidR="00E265E0">
        <w:t xml:space="preserve"> cushioning </w:t>
      </w:r>
      <w:r w:rsidR="00577581">
        <w:t xml:space="preserve">suited to climate </w:t>
      </w:r>
      <w:r w:rsidR="00E265E0">
        <w:t>adaptation.</w:t>
      </w:r>
    </w:p>
    <w:p w14:paraId="38ADBFA4" w14:textId="77777777" w:rsidR="005233B3" w:rsidRDefault="005233B3" w:rsidP="00F7448F">
      <w:pPr>
        <w:spacing w:line="276" w:lineRule="auto"/>
      </w:pPr>
    </w:p>
    <w:p w14:paraId="44C5A4A6" w14:textId="5567FACB" w:rsidR="00F57B22" w:rsidRDefault="00F5391B" w:rsidP="00F57B22">
      <w:pPr>
        <w:spacing w:line="276" w:lineRule="auto"/>
      </w:pPr>
      <w:r>
        <w:lastRenderedPageBreak/>
        <w:t>N</w:t>
      </w:r>
      <w:r w:rsidR="005A0589">
        <w:t>otwithstanding</w:t>
      </w:r>
      <w:r w:rsidR="005233B3" w:rsidRPr="00081CA2">
        <w:t xml:space="preserve"> abiotic and biotic pressures (Harris </w:t>
      </w:r>
      <w:r w:rsidR="005233B3" w:rsidRPr="00081CA2">
        <w:rPr>
          <w:i/>
          <w:iCs/>
        </w:rPr>
        <w:t xml:space="preserve">et al </w:t>
      </w:r>
      <w:r w:rsidR="005233B3" w:rsidRPr="00081CA2">
        <w:t>2012)</w:t>
      </w:r>
      <w:r w:rsidR="005A0589">
        <w:t xml:space="preserve">, </w:t>
      </w:r>
      <w:r w:rsidR="009152B9">
        <w:t xml:space="preserve">the arc of </w:t>
      </w:r>
      <w:r w:rsidR="005233B3">
        <w:t>pitch pine</w:t>
      </w:r>
      <w:r w:rsidR="00B449AE">
        <w:t xml:space="preserve"> </w:t>
      </w:r>
      <w:r w:rsidR="00F809EB">
        <w:t>tends to be expressed</w:t>
      </w:r>
      <w:r w:rsidR="009152B9">
        <w:t xml:space="preserve"> </w:t>
      </w:r>
      <w:r w:rsidR="00F809EB">
        <w:t xml:space="preserve">as one </w:t>
      </w:r>
      <w:r w:rsidR="00C34210">
        <w:t xml:space="preserve">side </w:t>
      </w:r>
      <w:r w:rsidR="00F809EB">
        <w:t>or the other of</w:t>
      </w:r>
      <w:r w:rsidR="005233B3">
        <w:t xml:space="preserve"> </w:t>
      </w:r>
      <w:r w:rsidR="009152B9">
        <w:t xml:space="preserve">a dichotomy of growth or stress inoculation, colony retreat or expansion </w:t>
      </w:r>
      <w:r w:rsidR="005233B3">
        <w:t xml:space="preserve">(Swanston </w:t>
      </w:r>
      <w:r w:rsidR="005233B3" w:rsidRPr="006615BA">
        <w:rPr>
          <w:i/>
          <w:iCs/>
        </w:rPr>
        <w:t>et al</w:t>
      </w:r>
      <w:r w:rsidR="005233B3">
        <w:t xml:space="preserve"> 2018).</w:t>
      </w:r>
      <w:r w:rsidR="005233B3" w:rsidRPr="00F7448F">
        <w:t xml:space="preserve"> </w:t>
      </w:r>
      <w:proofErr w:type="spellStart"/>
      <w:r w:rsidR="00DE3422">
        <w:rPr>
          <w:i/>
          <w:iCs/>
        </w:rPr>
        <w:t>B</w:t>
      </w:r>
      <w:r w:rsidR="00F6551A">
        <w:rPr>
          <w:i/>
          <w:iCs/>
          <w:vertAlign w:val="subscript"/>
        </w:rPr>
        <w:t>capacity</w:t>
      </w:r>
      <w:proofErr w:type="spellEnd"/>
      <w:r w:rsidR="000B4D66">
        <w:t xml:space="preserve">, in </w:t>
      </w:r>
      <w:r w:rsidR="009152B9">
        <w:t>our estimation</w:t>
      </w:r>
      <w:r w:rsidR="000B4D66">
        <w:t xml:space="preserve">, </w:t>
      </w:r>
      <w:r w:rsidR="00DE3422">
        <w:t>manifests</w:t>
      </w:r>
      <w:r w:rsidR="006856CB">
        <w:t xml:space="preserve"> especially where</w:t>
      </w:r>
      <w:r w:rsidR="00F021C6">
        <w:t xml:space="preserve"> shade-intolerant</w:t>
      </w:r>
      <w:r w:rsidR="00F57B22">
        <w:t xml:space="preserve"> pitch pine </w:t>
      </w:r>
      <w:r w:rsidR="006856CB">
        <w:t>out</w:t>
      </w:r>
      <w:r w:rsidR="00F578A2">
        <w:t>-</w:t>
      </w:r>
      <w:r w:rsidR="006856CB">
        <w:t>compete other</w:t>
      </w:r>
      <w:r w:rsidR="00F57B22">
        <w:t xml:space="preserve"> </w:t>
      </w:r>
      <w:r w:rsidR="00F57B22" w:rsidRPr="00DE06C7">
        <w:t>evergreens</w:t>
      </w:r>
      <w:del w:id="93" w:author="Smith, Nick" w:date="2020-11-30T14:39:00Z">
        <w:r w:rsidR="00F57B22" w:rsidRPr="00DE06C7" w:rsidDel="007A1E00">
          <w:delText xml:space="preserve">: </w:delText>
        </w:r>
      </w:del>
      <w:ins w:id="94" w:author="Smith, Nick" w:date="2020-11-30T14:39:00Z">
        <w:r w:rsidR="007A1E00">
          <w:t xml:space="preserve"> such as </w:t>
        </w:r>
      </w:ins>
      <w:r w:rsidR="00F57B22" w:rsidRPr="00DE06C7">
        <w:t>red spruce (</w:t>
      </w:r>
      <w:proofErr w:type="spellStart"/>
      <w:r w:rsidR="00F57B22" w:rsidRPr="00DE06C7">
        <w:rPr>
          <w:i/>
          <w:iCs/>
        </w:rPr>
        <w:t>Picea</w:t>
      </w:r>
      <w:proofErr w:type="spellEnd"/>
      <w:r w:rsidR="00F57B22" w:rsidRPr="00DE06C7">
        <w:rPr>
          <w:i/>
          <w:iCs/>
        </w:rPr>
        <w:t xml:space="preserve"> </w:t>
      </w:r>
      <w:proofErr w:type="spellStart"/>
      <w:r w:rsidR="00F57B22" w:rsidRPr="00DE06C7">
        <w:rPr>
          <w:i/>
          <w:iCs/>
        </w:rPr>
        <w:t>rubens</w:t>
      </w:r>
      <w:proofErr w:type="spellEnd"/>
      <w:r w:rsidR="00F57B22" w:rsidRPr="00DE06C7">
        <w:t>), hemlock (</w:t>
      </w:r>
      <w:proofErr w:type="spellStart"/>
      <w:r w:rsidR="00F57B22" w:rsidRPr="00DE06C7">
        <w:rPr>
          <w:i/>
          <w:iCs/>
        </w:rPr>
        <w:t>Tsuga</w:t>
      </w:r>
      <w:proofErr w:type="spellEnd"/>
      <w:r w:rsidR="00F57B22" w:rsidRPr="00DE06C7">
        <w:rPr>
          <w:i/>
          <w:iCs/>
        </w:rPr>
        <w:t xml:space="preserve"> canadensis</w:t>
      </w:r>
      <w:r w:rsidR="00F57B22" w:rsidRPr="00DE06C7">
        <w:t>) and balsam fir (</w:t>
      </w:r>
      <w:proofErr w:type="spellStart"/>
      <w:r w:rsidR="00F57B22" w:rsidRPr="00DE06C7">
        <w:rPr>
          <w:i/>
          <w:iCs/>
        </w:rPr>
        <w:t>Abies</w:t>
      </w:r>
      <w:proofErr w:type="spellEnd"/>
      <w:r w:rsidR="00F57B22" w:rsidRPr="00DE06C7">
        <w:rPr>
          <w:i/>
          <w:iCs/>
        </w:rPr>
        <w:t xml:space="preserve"> </w:t>
      </w:r>
      <w:proofErr w:type="spellStart"/>
      <w:r w:rsidR="00F57B22" w:rsidRPr="00DE06C7">
        <w:rPr>
          <w:i/>
          <w:iCs/>
        </w:rPr>
        <w:t>balsamea</w:t>
      </w:r>
      <w:proofErr w:type="spellEnd"/>
      <w:r w:rsidR="00F57B22" w:rsidRPr="00DE06C7">
        <w:t>)</w:t>
      </w:r>
      <w:r w:rsidR="00601B35">
        <w:t xml:space="preserve"> in </w:t>
      </w:r>
      <w:r w:rsidR="00F57B22" w:rsidRPr="00DE06C7">
        <w:t>bare, moisture</w:t>
      </w:r>
      <w:r w:rsidR="00F57B22">
        <w:t>-s</w:t>
      </w:r>
      <w:r w:rsidR="00F57B22" w:rsidRPr="00DE06C7">
        <w:t>carce soils</w:t>
      </w:r>
      <w:r w:rsidR="00F809EB">
        <w:t>.</w:t>
      </w:r>
      <w:r w:rsidR="009152B9">
        <w:t xml:space="preserve"> </w:t>
      </w:r>
      <w:r w:rsidR="00F809EB">
        <w:t>W</w:t>
      </w:r>
      <w:r w:rsidR="009152B9">
        <w:t xml:space="preserve">here </w:t>
      </w:r>
      <w:r w:rsidR="004D4587">
        <w:t>ledge</w:t>
      </w:r>
      <w:r w:rsidR="00F57B22">
        <w:t xml:space="preserve"> features</w:t>
      </w:r>
      <w:r w:rsidR="00A027B2">
        <w:t xml:space="preserve"> dominate, a </w:t>
      </w:r>
      <w:r w:rsidR="00F021C6">
        <w:t>contoured</w:t>
      </w:r>
      <w:r w:rsidR="00F57B22" w:rsidRPr="00DE06C7">
        <w:t xml:space="preserve"> barren ecosystem </w:t>
      </w:r>
      <w:r w:rsidR="00F57B22">
        <w:t>(</w:t>
      </w:r>
      <w:r w:rsidR="00F57B22" w:rsidRPr="00DE06C7">
        <w:t xml:space="preserve">Howard and </w:t>
      </w:r>
      <w:proofErr w:type="spellStart"/>
      <w:r w:rsidR="00F57B22" w:rsidRPr="00DE06C7">
        <w:t>Stelacio</w:t>
      </w:r>
      <w:proofErr w:type="spellEnd"/>
      <w:r w:rsidR="00F57B22" w:rsidRPr="00DE06C7">
        <w:t xml:space="preserve"> 2011</w:t>
      </w:r>
      <w:r w:rsidR="00F57B22">
        <w:t xml:space="preserve">) </w:t>
      </w:r>
      <w:r w:rsidR="006A0EDE">
        <w:t xml:space="preserve">replete with </w:t>
      </w:r>
      <w:r w:rsidR="00A027B2">
        <w:t xml:space="preserve">pitch pine </w:t>
      </w:r>
      <w:r w:rsidR="00F021C6">
        <w:t>take</w:t>
      </w:r>
      <w:r w:rsidR="00A027B2">
        <w:t>s</w:t>
      </w:r>
      <w:r w:rsidR="00F021C6">
        <w:t xml:space="preserve"> advantage </w:t>
      </w:r>
      <w:r w:rsidR="00A027B2">
        <w:t>of gaps in multi-evergreen colonies</w:t>
      </w:r>
      <w:r w:rsidR="00B117E2">
        <w:t xml:space="preserve"> (Lafon </w:t>
      </w:r>
      <w:r w:rsidR="00B117E2" w:rsidRPr="00B117E2">
        <w:rPr>
          <w:i/>
          <w:iCs/>
        </w:rPr>
        <w:t>et al</w:t>
      </w:r>
      <w:r w:rsidR="00B117E2">
        <w:t xml:space="preserve"> 2014)</w:t>
      </w:r>
      <w:r w:rsidR="00F57B22" w:rsidRPr="00081CA2">
        <w:t>.</w:t>
      </w:r>
      <w:r w:rsidR="00F57B22">
        <w:t xml:space="preserve"> At </w:t>
      </w:r>
      <w:ins w:id="95" w:author="Smith, Nick" w:date="2020-11-30T14:40:00Z">
        <w:r w:rsidR="007A1E00">
          <w:t xml:space="preserve">the </w:t>
        </w:r>
      </w:ins>
      <w:r w:rsidR="00F57B22">
        <w:t>Wonderland</w:t>
      </w:r>
      <w:ins w:id="96" w:author="Smith, Nick" w:date="2020-11-30T14:40:00Z">
        <w:r w:rsidR="007A1E00">
          <w:t xml:space="preserve"> site at MDI</w:t>
        </w:r>
      </w:ins>
      <w:r w:rsidR="00F57B22">
        <w:t xml:space="preserve">, for example, </w:t>
      </w:r>
      <w:r w:rsidR="00A027B2">
        <w:t xml:space="preserve">where </w:t>
      </w:r>
      <w:r w:rsidR="004D4587">
        <w:t>ledge</w:t>
      </w:r>
      <w:r w:rsidR="00A027B2">
        <w:t xml:space="preserve"> ecology </w:t>
      </w:r>
      <w:r w:rsidR="00E729E7">
        <w:t>exists</w:t>
      </w:r>
      <w:r w:rsidR="00A027B2">
        <w:t xml:space="preserve">, </w:t>
      </w:r>
      <w:r w:rsidR="00F57B22">
        <w:t xml:space="preserve">we suspect </w:t>
      </w:r>
      <w:proofErr w:type="spellStart"/>
      <w:r w:rsidR="00D21008">
        <w:rPr>
          <w:i/>
          <w:iCs/>
        </w:rPr>
        <w:t>R</w:t>
      </w:r>
      <w:r w:rsidR="00F6551A">
        <w:rPr>
          <w:i/>
          <w:iCs/>
          <w:vertAlign w:val="subscript"/>
        </w:rPr>
        <w:t>capacity</w:t>
      </w:r>
      <w:proofErr w:type="spellEnd"/>
      <w:r w:rsidR="00F6551A">
        <w:rPr>
          <w:i/>
          <w:iCs/>
          <w:vertAlign w:val="subscript"/>
        </w:rPr>
        <w:t xml:space="preserve"> </w:t>
      </w:r>
      <w:r w:rsidR="00A027B2">
        <w:t>is</w:t>
      </w:r>
      <w:r w:rsidR="00F57B22">
        <w:t xml:space="preserve"> traced</w:t>
      </w:r>
      <w:ins w:id="97" w:author="Smith, Nick" w:date="2020-11-30T14:41:00Z">
        <w:r w:rsidR="007A1E00">
          <w:t xml:space="preserve"> to resource conservative traits</w:t>
        </w:r>
      </w:ins>
      <w:ins w:id="98" w:author="Smith, Nick" w:date="2020-11-30T14:42:00Z">
        <w:r w:rsidR="007A1E00">
          <w:t xml:space="preserve"> </w:t>
        </w:r>
        <w:r w:rsidR="007A1E00" w:rsidRPr="00081CA2">
          <w:t>(</w:t>
        </w:r>
        <w:r w:rsidR="007A1E00">
          <w:t>Reich et al. 2014</w:t>
        </w:r>
        <w:r w:rsidR="007A1E00" w:rsidRPr="00081CA2">
          <w:t>)</w:t>
        </w:r>
      </w:ins>
      <w:ins w:id="99" w:author="Smith, Nick" w:date="2020-11-30T14:41:00Z">
        <w:r w:rsidR="007A1E00">
          <w:t>, such as high</w:t>
        </w:r>
      </w:ins>
      <w:r w:rsidR="00F57B22">
        <w:t xml:space="preserve"> </w:t>
      </w:r>
      <w:del w:id="100" w:author="Smith, Nick" w:date="2020-11-30T14:41:00Z">
        <w:r w:rsidR="00F021C6" w:rsidDel="007A1E00">
          <w:delText xml:space="preserve">in part </w:delText>
        </w:r>
        <w:r w:rsidR="00F57B22" w:rsidDel="007A1E00">
          <w:delText xml:space="preserve">to </w:delText>
        </w:r>
      </w:del>
      <w:r w:rsidR="00F57B22">
        <w:t>stored plant C availability (</w:t>
      </w:r>
      <w:proofErr w:type="spellStart"/>
      <w:r w:rsidR="00F57B22">
        <w:t>Butak</w:t>
      </w:r>
      <w:proofErr w:type="spellEnd"/>
      <w:r w:rsidR="00F57B22">
        <w:t xml:space="preserve"> 2014)</w:t>
      </w:r>
      <w:del w:id="101" w:author="Smith, Nick" w:date="2020-11-30T14:42:00Z">
        <w:r w:rsidR="00F57B22" w:rsidDel="007A1E00">
          <w:delText xml:space="preserve"> central to</w:delText>
        </w:r>
        <w:r w:rsidR="00F57B22" w:rsidRPr="00081CA2" w:rsidDel="007A1E00">
          <w:delText xml:space="preserve"> carbon and nutrient economies (Wright </w:delText>
        </w:r>
        <w:r w:rsidR="00F57B22" w:rsidRPr="00081CA2" w:rsidDel="007A1E00">
          <w:rPr>
            <w:i/>
            <w:iCs/>
          </w:rPr>
          <w:delText>et al</w:delText>
        </w:r>
        <w:r w:rsidR="00F57B22" w:rsidRPr="00081CA2" w:rsidDel="007A1E00">
          <w:delText xml:space="preserve"> 2004),</w:delText>
        </w:r>
        <w:r w:rsidR="00F57B22" w:rsidDel="007A1E00">
          <w:delText xml:space="preserve"> </w:delText>
        </w:r>
        <w:r w:rsidR="004D4587" w:rsidDel="007A1E00">
          <w:delText xml:space="preserve">a witness </w:delText>
        </w:r>
        <w:r w:rsidR="00F021C6" w:rsidDel="007A1E00">
          <w:delText>to</w:delText>
        </w:r>
        <w:r w:rsidR="00F57B22" w:rsidDel="007A1E00">
          <w:delText xml:space="preserve"> </w:delText>
        </w:r>
      </w:del>
      <w:ins w:id="102" w:author="Smith, Nick" w:date="2020-11-30T14:42:00Z">
        <w:r w:rsidR="007A1E00">
          <w:t xml:space="preserve">, </w:t>
        </w:r>
      </w:ins>
      <w:r w:rsidR="00F57B22">
        <w:t xml:space="preserve">greater </w:t>
      </w:r>
      <w:r w:rsidR="00F57B22" w:rsidRPr="00081CA2">
        <w:t>tree longevity (Reich 2014)</w:t>
      </w:r>
      <w:ins w:id="103" w:author="Smith, Nick" w:date="2020-11-30T14:43:00Z">
        <w:r w:rsidR="007A1E00">
          <w:t>,</w:t>
        </w:r>
      </w:ins>
      <w:r w:rsidR="00F021C6">
        <w:t xml:space="preserve"> </w:t>
      </w:r>
      <w:r w:rsidR="004D4587">
        <w:t xml:space="preserve">and </w:t>
      </w:r>
      <w:del w:id="104" w:author="Smith, Nick" w:date="2020-11-30T14:42:00Z">
        <w:r w:rsidR="004D4587" w:rsidDel="007A1E00">
          <w:delText>testament to</w:delText>
        </w:r>
        <w:r w:rsidR="00F021C6" w:rsidDel="007A1E00">
          <w:delText xml:space="preserve"> </w:delText>
        </w:r>
        <w:r w:rsidR="00F57B22" w:rsidDel="007A1E00">
          <w:delText>ecophysiological adaptation</w:delText>
        </w:r>
        <w:r w:rsidR="00F57B22" w:rsidRPr="00081CA2" w:rsidDel="007A1E00">
          <w:delText xml:space="preserve"> (Gururani Mohanta and Bae 2015)</w:delText>
        </w:r>
        <w:r w:rsidR="000B4D66" w:rsidDel="007A1E00">
          <w:delText xml:space="preserve"> </w:delText>
        </w:r>
        <w:r w:rsidR="004D4587" w:rsidDel="007A1E00">
          <w:delText>embodied</w:delText>
        </w:r>
        <w:r w:rsidR="00F021C6" w:rsidDel="007A1E00">
          <w:delText xml:space="preserve"> as</w:delText>
        </w:r>
        <w:r w:rsidR="000B4D66" w:rsidDel="007A1E00">
          <w:delText xml:space="preserve"> enhanced</w:delText>
        </w:r>
      </w:del>
      <w:ins w:id="105" w:author="Smith, Nick" w:date="2020-11-30T14:42:00Z">
        <w:r w:rsidR="007A1E00">
          <w:t>high</w:t>
        </w:r>
      </w:ins>
      <w:r w:rsidR="000B4D66">
        <w:t xml:space="preserve"> </w:t>
      </w:r>
      <w:r w:rsidR="00F578A2">
        <w:rPr>
          <w:color w:val="000000" w:themeColor="text1"/>
          <w:shd w:val="clear" w:color="auto" w:fill="FFFFFF"/>
        </w:rPr>
        <w:t xml:space="preserve">photosynthetic </w:t>
      </w:r>
      <w:r w:rsidR="00F578A2" w:rsidRPr="00DE06C7">
        <w:rPr>
          <w:color w:val="000000" w:themeColor="text1"/>
          <w:shd w:val="clear" w:color="auto" w:fill="FFFFFF"/>
        </w:rPr>
        <w:t>intrinsic water use efficiency (</w:t>
      </w:r>
      <w:bookmarkStart w:id="106" w:name="_Hlk45763148"/>
      <w:r w:rsidR="00F578A2" w:rsidRPr="00DE06C7">
        <w:rPr>
          <w:color w:val="000000" w:themeColor="text1"/>
          <w:shd w:val="clear" w:color="auto" w:fill="FFFFFF"/>
        </w:rPr>
        <w:t>iWUE</w:t>
      </w:r>
      <w:r w:rsidR="00F578A2" w:rsidRPr="00DE06C7">
        <w:rPr>
          <w:color w:val="000000" w:themeColor="text1"/>
          <w:shd w:val="clear" w:color="auto" w:fill="FFFFFF"/>
          <w:vertAlign w:val="subscript"/>
        </w:rPr>
        <w:t>δ</w:t>
      </w:r>
      <w:r w:rsidR="00F578A2" w:rsidRPr="00DE06C7">
        <w:rPr>
          <w:color w:val="000000" w:themeColor="text1"/>
          <w:shd w:val="clear" w:color="auto" w:fill="FFFFFF"/>
          <w:vertAlign w:val="superscript"/>
        </w:rPr>
        <w:t>13</w:t>
      </w:r>
      <w:r w:rsidR="00F578A2" w:rsidRPr="00DE06C7">
        <w:rPr>
          <w:color w:val="000000" w:themeColor="text1"/>
          <w:shd w:val="clear" w:color="auto" w:fill="FFFFFF"/>
          <w:vertAlign w:val="subscript"/>
        </w:rPr>
        <w:t>C</w:t>
      </w:r>
      <w:bookmarkEnd w:id="106"/>
      <w:r w:rsidR="00F578A2" w:rsidRPr="00DE06C7">
        <w:rPr>
          <w:color w:val="000000" w:themeColor="text1"/>
          <w:shd w:val="clear" w:color="auto" w:fill="FFFFFF"/>
        </w:rPr>
        <w:t>)</w:t>
      </w:r>
      <w:r w:rsidR="00F57B22">
        <w:t>.</w:t>
      </w:r>
      <w:r w:rsidR="00F57B22" w:rsidRPr="00081CA2">
        <w:t xml:space="preserve"> </w:t>
      </w:r>
    </w:p>
    <w:p w14:paraId="675199B1" w14:textId="77777777" w:rsidR="00F5391B" w:rsidRDefault="00F5391B" w:rsidP="00F57B22">
      <w:pPr>
        <w:spacing w:line="276" w:lineRule="auto"/>
      </w:pPr>
    </w:p>
    <w:p w14:paraId="46553CD9" w14:textId="42BC7032" w:rsidR="00517001" w:rsidRDefault="00763744" w:rsidP="00E265E0">
      <w:pPr>
        <w:spacing w:line="276" w:lineRule="auto"/>
      </w:pPr>
      <w:r>
        <w:t>A</w:t>
      </w:r>
      <w:r w:rsidR="00C360D7">
        <w:t xml:space="preserve"> fourth consideration is the effect of </w:t>
      </w:r>
      <w:r w:rsidR="00121C55">
        <w:t xml:space="preserve">a particular ingredient </w:t>
      </w:r>
      <w:r w:rsidR="00DE3422">
        <w:t>enhancing</w:t>
      </w:r>
      <w:r w:rsidR="00121C55">
        <w:t xml:space="preserve"> </w:t>
      </w:r>
      <w:proofErr w:type="spellStart"/>
      <w:r w:rsidR="00D21008" w:rsidRPr="00D21008">
        <w:rPr>
          <w:i/>
          <w:iCs/>
        </w:rPr>
        <w:t>R</w:t>
      </w:r>
      <w:r w:rsidR="00F6551A">
        <w:rPr>
          <w:i/>
          <w:iCs/>
          <w:vertAlign w:val="subscript"/>
        </w:rPr>
        <w:t>capacity</w:t>
      </w:r>
      <w:proofErr w:type="spellEnd"/>
      <w:r w:rsidR="00121C55">
        <w:t xml:space="preserve">, namely </w:t>
      </w:r>
      <w:r w:rsidR="00C360D7">
        <w:t>charcoal</w:t>
      </w:r>
      <w:r w:rsidR="00121C55">
        <w:t xml:space="preserve">, </w:t>
      </w:r>
      <w:r w:rsidR="00C360D7">
        <w:t xml:space="preserve">in the form of </w:t>
      </w:r>
      <w:r w:rsidR="00F81CC7">
        <w:t xml:space="preserve">soil </w:t>
      </w:r>
      <w:r w:rsidR="005233B3">
        <w:t>pyrogenic carbon (</w:t>
      </w:r>
      <w:proofErr w:type="spellStart"/>
      <w:r w:rsidR="005233B3">
        <w:t>PyC</w:t>
      </w:r>
      <w:proofErr w:type="spellEnd"/>
      <w:r w:rsidR="005233B3">
        <w:t>)</w:t>
      </w:r>
      <w:r w:rsidR="005A0589">
        <w:t xml:space="preserve">. </w:t>
      </w:r>
      <w:proofErr w:type="spellStart"/>
      <w:r w:rsidR="005A0589">
        <w:t>PyC</w:t>
      </w:r>
      <w:proofErr w:type="spellEnd"/>
      <w:r w:rsidR="005233B3">
        <w:t xml:space="preserve"> festoon</w:t>
      </w:r>
      <w:r w:rsidR="005A0589">
        <w:t>s</w:t>
      </w:r>
      <w:r w:rsidR="00DE3422">
        <w:t xml:space="preserve"> </w:t>
      </w:r>
      <w:r w:rsidR="005233B3" w:rsidRPr="00DE06C7">
        <w:t xml:space="preserve">Cadillac </w:t>
      </w:r>
      <w:r w:rsidR="005233B3">
        <w:t>Mountain</w:t>
      </w:r>
      <w:r w:rsidR="005233B3" w:rsidRPr="00DE06C7">
        <w:t xml:space="preserve"> (Patterson Edwards and </w:t>
      </w:r>
    </w:p>
    <w:p w14:paraId="61CA9E3E" w14:textId="6C7887F4" w:rsidR="00CB0B07" w:rsidRDefault="00BD5825" w:rsidP="00CB0B07">
      <w:r>
        <w:t xml:space="preserve">                      </w:t>
      </w:r>
    </w:p>
    <w:p w14:paraId="4A60CB9E" w14:textId="36586FBB" w:rsidR="00CB0B07" w:rsidRPr="00CB0B07" w:rsidRDefault="00A25229" w:rsidP="00CB0B07">
      <w:pPr>
        <w:spacing w:line="276" w:lineRule="auto"/>
      </w:pPr>
      <w:r>
        <w:t xml:space="preserve">                          </w:t>
      </w:r>
      <w:r w:rsidRPr="00A25229">
        <w:rPr>
          <w:noProof/>
        </w:rPr>
        <w:drawing>
          <wp:inline distT="0" distB="0" distL="0" distR="0" wp14:anchorId="08E1C924" wp14:editId="24A8088F">
            <wp:extent cx="3504512" cy="268754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2896" cy="2701639"/>
                    </a:xfrm>
                    <a:prstGeom prst="rect">
                      <a:avLst/>
                    </a:prstGeom>
                    <a:noFill/>
                    <a:ln>
                      <a:noFill/>
                    </a:ln>
                  </pic:spPr>
                </pic:pic>
              </a:graphicData>
            </a:graphic>
          </wp:inline>
        </w:drawing>
      </w:r>
    </w:p>
    <w:p w14:paraId="6AB073EE" w14:textId="77777777" w:rsidR="00A25229" w:rsidRDefault="00A25229" w:rsidP="00CB0B07">
      <w:pPr>
        <w:rPr>
          <w:b/>
          <w:bCs/>
          <w:color w:val="000000" w:themeColor="text1"/>
          <w:sz w:val="20"/>
          <w:szCs w:val="20"/>
        </w:rPr>
      </w:pPr>
    </w:p>
    <w:p w14:paraId="56194161" w14:textId="3BF39C0D" w:rsidR="00763744" w:rsidRDefault="00CB0B07" w:rsidP="00763744">
      <w:pPr>
        <w:rPr>
          <w:color w:val="000000" w:themeColor="text1"/>
          <w:sz w:val="18"/>
          <w:szCs w:val="18"/>
        </w:rPr>
      </w:pPr>
      <w:r w:rsidRPr="003377D7">
        <w:rPr>
          <w:b/>
          <w:bCs/>
          <w:color w:val="000000" w:themeColor="text1"/>
          <w:sz w:val="18"/>
          <w:szCs w:val="18"/>
        </w:rPr>
        <w:t xml:space="preserve">Figure </w:t>
      </w:r>
      <w:r w:rsidR="005233B3" w:rsidRPr="003377D7">
        <w:rPr>
          <w:b/>
          <w:bCs/>
          <w:color w:val="000000" w:themeColor="text1"/>
          <w:sz w:val="18"/>
          <w:szCs w:val="18"/>
        </w:rPr>
        <w:t>2</w:t>
      </w:r>
      <w:r w:rsidRPr="003377D7">
        <w:rPr>
          <w:color w:val="000000" w:themeColor="text1"/>
          <w:sz w:val="18"/>
          <w:szCs w:val="18"/>
        </w:rPr>
        <w:t>. Pitch pine populations on Mount Desert island examined in the context of fire presence (1947) or absence, as much as one hundred years or more on the west side of the island</w:t>
      </w:r>
      <w:r w:rsidR="00D90126" w:rsidRPr="003377D7">
        <w:rPr>
          <w:color w:val="000000" w:themeColor="text1"/>
          <w:sz w:val="18"/>
          <w:szCs w:val="18"/>
        </w:rPr>
        <w:t>. Estimates of the extent of fire exposure shown in the right pane represent recent</w:t>
      </w:r>
      <w:r w:rsidR="00656032" w:rsidRPr="003377D7">
        <w:rPr>
          <w:color w:val="000000" w:themeColor="text1"/>
          <w:sz w:val="18"/>
          <w:szCs w:val="18"/>
        </w:rPr>
        <w:t xml:space="preserve"> fire path</w:t>
      </w:r>
      <w:r w:rsidR="00D90126" w:rsidRPr="003377D7">
        <w:rPr>
          <w:color w:val="000000" w:themeColor="text1"/>
          <w:sz w:val="18"/>
          <w:szCs w:val="18"/>
        </w:rPr>
        <w:t xml:space="preserve"> </w:t>
      </w:r>
      <w:r w:rsidR="00656032" w:rsidRPr="003377D7">
        <w:rPr>
          <w:color w:val="000000" w:themeColor="text1"/>
          <w:sz w:val="18"/>
          <w:szCs w:val="18"/>
        </w:rPr>
        <w:t>extent</w:t>
      </w:r>
      <w:r w:rsidR="00D90126" w:rsidRPr="003377D7">
        <w:rPr>
          <w:color w:val="000000" w:themeColor="text1"/>
          <w:sz w:val="18"/>
          <w:szCs w:val="18"/>
        </w:rPr>
        <w:t xml:space="preserve"> (Miller et al 2014; Livingston, personal communication 2019).</w:t>
      </w:r>
    </w:p>
    <w:p w14:paraId="0BB67E7C" w14:textId="77777777" w:rsidR="00121C55" w:rsidRPr="00763744" w:rsidRDefault="00121C55" w:rsidP="00763744">
      <w:pPr>
        <w:rPr>
          <w:color w:val="000000" w:themeColor="text1"/>
          <w:sz w:val="18"/>
          <w:szCs w:val="18"/>
        </w:rPr>
      </w:pPr>
    </w:p>
    <w:p w14:paraId="55DD68C5" w14:textId="03FE8AFE" w:rsidR="00141F88" w:rsidRDefault="00763744" w:rsidP="00CB0B07">
      <w:pPr>
        <w:spacing w:line="276" w:lineRule="auto"/>
        <w:rPr>
          <w:color w:val="000000" w:themeColor="text1"/>
          <w:shd w:val="clear" w:color="auto" w:fill="FFFFFF"/>
        </w:rPr>
      </w:pPr>
      <w:r>
        <w:rPr>
          <w:color w:val="000000" w:themeColor="text1"/>
          <w:shd w:val="clear" w:color="auto" w:fill="FFFFFF"/>
        </w:rPr>
        <w:lastRenderedPageBreak/>
        <w:t xml:space="preserve">                                    </w:t>
      </w:r>
      <w:r w:rsidRPr="00295C1E">
        <w:rPr>
          <w:b/>
          <w:bCs/>
          <w:i/>
          <w:iCs/>
          <w:noProof/>
          <w:color w:val="000000" w:themeColor="text1"/>
          <w:shd w:val="clear" w:color="auto" w:fill="FFFFFF"/>
        </w:rPr>
        <w:drawing>
          <wp:inline distT="0" distB="0" distL="0" distR="0" wp14:anchorId="6073BE03" wp14:editId="534D680F">
            <wp:extent cx="2890556" cy="356718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1062" cy="3592487"/>
                    </a:xfrm>
                    <a:prstGeom prst="rect">
                      <a:avLst/>
                    </a:prstGeom>
                    <a:noFill/>
                    <a:ln>
                      <a:noFill/>
                    </a:ln>
                  </pic:spPr>
                </pic:pic>
              </a:graphicData>
            </a:graphic>
          </wp:inline>
        </w:drawing>
      </w:r>
    </w:p>
    <w:p w14:paraId="06E979EA" w14:textId="6772F07E" w:rsidR="00763744" w:rsidRPr="003377D7" w:rsidRDefault="000272DA" w:rsidP="0051571D">
      <w:pPr>
        <w:spacing w:line="276" w:lineRule="auto"/>
        <w:rPr>
          <w:color w:val="000000" w:themeColor="text1"/>
          <w:sz w:val="18"/>
          <w:szCs w:val="18"/>
          <w:shd w:val="clear" w:color="auto" w:fill="FFFFFF"/>
        </w:rPr>
      </w:pPr>
      <w:r>
        <w:rPr>
          <w:b/>
          <w:bCs/>
          <w:color w:val="000000" w:themeColor="text1"/>
          <w:sz w:val="18"/>
          <w:szCs w:val="18"/>
          <w:shd w:val="clear" w:color="auto" w:fill="FFFFFF"/>
        </w:rPr>
        <w:br/>
      </w:r>
      <w:r w:rsidR="00763744" w:rsidRPr="003377D7">
        <w:rPr>
          <w:b/>
          <w:bCs/>
          <w:color w:val="000000" w:themeColor="text1"/>
          <w:sz w:val="18"/>
          <w:szCs w:val="18"/>
          <w:shd w:val="clear" w:color="auto" w:fill="FFFFFF"/>
        </w:rPr>
        <w:t>Figure 3</w:t>
      </w:r>
      <w:r w:rsidR="00763744" w:rsidRPr="003377D7">
        <w:rPr>
          <w:color w:val="000000" w:themeColor="text1"/>
          <w:sz w:val="18"/>
          <w:szCs w:val="18"/>
          <w:shd w:val="clear" w:color="auto" w:fill="FFFFFF"/>
        </w:rPr>
        <w:t xml:space="preserve">. Contour features are shown at four sites reveal dramatic differences between subalpine (St. </w:t>
      </w:r>
      <w:proofErr w:type="spellStart"/>
      <w:r w:rsidR="00763744" w:rsidRPr="003377D7">
        <w:rPr>
          <w:color w:val="000000" w:themeColor="text1"/>
          <w:sz w:val="18"/>
          <w:szCs w:val="18"/>
          <w:shd w:val="clear" w:color="auto" w:fill="FFFFFF"/>
        </w:rPr>
        <w:t>Sauveur</w:t>
      </w:r>
      <w:proofErr w:type="spellEnd"/>
      <w:r w:rsidR="00763744" w:rsidRPr="003377D7">
        <w:rPr>
          <w:color w:val="000000" w:themeColor="text1"/>
          <w:sz w:val="18"/>
          <w:szCs w:val="18"/>
          <w:shd w:val="clear" w:color="auto" w:fill="FFFFFF"/>
        </w:rPr>
        <w:t xml:space="preserve"> and South Cadillac) and coastal plain (Wonderland and Gorham cliffs) sites, each with </w:t>
      </w:r>
      <w:r w:rsidR="00763744" w:rsidRPr="003377D7">
        <w:rPr>
          <w:i/>
          <w:iCs/>
          <w:color w:val="000000" w:themeColor="text1"/>
          <w:sz w:val="18"/>
          <w:szCs w:val="18"/>
          <w:shd w:val="clear" w:color="auto" w:fill="FFFFFF"/>
        </w:rPr>
        <w:t>N</w:t>
      </w:r>
      <w:r w:rsidR="00763744" w:rsidRPr="003377D7">
        <w:rPr>
          <w:color w:val="000000" w:themeColor="text1"/>
          <w:sz w:val="18"/>
          <w:szCs w:val="18"/>
          <w:shd w:val="clear" w:color="auto" w:fill="FFFFFF"/>
        </w:rPr>
        <w:t>=15 trees (blue dots).</w:t>
      </w:r>
      <w:r w:rsidR="00763744" w:rsidRPr="003377D7">
        <w:rPr>
          <w:color w:val="000000" w:themeColor="text1"/>
          <w:sz w:val="18"/>
          <w:szCs w:val="18"/>
          <w:shd w:val="clear" w:color="auto" w:fill="FFFFFF"/>
        </w:rPr>
        <w:br/>
      </w:r>
    </w:p>
    <w:p w14:paraId="34D08979" w14:textId="68958EB1" w:rsidR="003965AB" w:rsidRDefault="00121C55" w:rsidP="00F11904">
      <w:pPr>
        <w:spacing w:line="276" w:lineRule="auto"/>
      </w:pPr>
      <w:r w:rsidRPr="00DE06C7">
        <w:t>Maguire 1987)</w:t>
      </w:r>
      <w:r w:rsidR="00DE3422">
        <w:t xml:space="preserve">, for example, </w:t>
      </w:r>
      <w:r>
        <w:t>and downslope pockets along the Park Loop Road</w:t>
      </w:r>
      <w:ins w:id="107" w:author="Smith, Nick" w:date="2020-11-30T14:45:00Z">
        <w:r w:rsidR="004068CF">
          <w:t xml:space="preserve"> at MDI</w:t>
        </w:r>
      </w:ins>
      <w:r>
        <w:t xml:space="preserve">. </w:t>
      </w:r>
      <w:r>
        <w:rPr>
          <w:color w:val="000000" w:themeColor="text1"/>
          <w:shd w:val="clear" w:color="auto" w:fill="FFFFFF"/>
        </w:rPr>
        <w:t>Below</w:t>
      </w:r>
      <w:r w:rsidRPr="00DE06C7">
        <w:rPr>
          <w:color w:val="000000" w:themeColor="text1"/>
          <w:shd w:val="clear" w:color="auto" w:fill="FFFFFF"/>
        </w:rPr>
        <w:t xml:space="preserve"> </w:t>
      </w:r>
      <w:r>
        <w:rPr>
          <w:color w:val="000000" w:themeColor="text1"/>
          <w:shd w:val="clear" w:color="auto" w:fill="FFFFFF"/>
        </w:rPr>
        <w:t xml:space="preserve">an </w:t>
      </w:r>
      <w:r w:rsidRPr="00DE06C7">
        <w:rPr>
          <w:color w:val="000000" w:themeColor="text1"/>
          <w:shd w:val="clear" w:color="auto" w:fill="FFFFFF"/>
        </w:rPr>
        <w:t xml:space="preserve">otherwise </w:t>
      </w:r>
      <w:r w:rsidRPr="00DE06C7">
        <w:t xml:space="preserve">infertile, glaciated </w:t>
      </w:r>
      <w:r>
        <w:t>bedrock</w:t>
      </w:r>
      <w:r w:rsidRPr="00DE06C7">
        <w:t xml:space="preserve"> (e.g., Ellsworth schist)</w:t>
      </w:r>
      <w:r>
        <w:t>, charcoal remnants</w:t>
      </w:r>
      <w:r w:rsidRPr="00DE06C7">
        <w:t xml:space="preserve"> </w:t>
      </w:r>
      <w:r>
        <w:t xml:space="preserve">result in elevated soil C and mineral capacity. </w:t>
      </w:r>
      <w:r w:rsidR="007E5A27">
        <w:t>At higher elevations (</w:t>
      </w:r>
      <w:r w:rsidR="00C34210">
        <w:t xml:space="preserve">incrementally </w:t>
      </w:r>
      <w:r w:rsidR="007E5A27">
        <w:t xml:space="preserve">between 190 and 404 m) where charcoal </w:t>
      </w:r>
      <w:del w:id="108" w:author="Smith, Nick" w:date="2020-11-30T14:45:00Z">
        <w:r w:rsidR="00F5391B" w:rsidDel="004068CF">
          <w:delText xml:space="preserve">are </w:delText>
        </w:r>
      </w:del>
      <w:ins w:id="109" w:author="Smith, Nick" w:date="2020-11-30T14:45:00Z">
        <w:r w:rsidR="004068CF">
          <w:t xml:space="preserve">is </w:t>
        </w:r>
      </w:ins>
      <w:r w:rsidR="00F5391B">
        <w:t>found</w:t>
      </w:r>
      <w:r w:rsidR="007E5A27">
        <w:t xml:space="preserve">, sorption properties are similar to those revealed in an investigation of initial </w:t>
      </w:r>
      <w:r w:rsidR="00763744" w:rsidRPr="00DE06C7">
        <w:t>hydrophobic</w:t>
      </w:r>
      <w:r w:rsidR="00763744">
        <w:t xml:space="preserve"> </w:t>
      </w:r>
      <w:r w:rsidR="00763744" w:rsidRPr="00DE06C7">
        <w:t xml:space="preserve">repulsion </w:t>
      </w:r>
      <w:r w:rsidR="007E5A27">
        <w:t xml:space="preserve">and later </w:t>
      </w:r>
      <w:r w:rsidR="00F5391B">
        <w:t>uptake</w:t>
      </w:r>
      <w:r w:rsidR="007E5A27">
        <w:t xml:space="preserve"> </w:t>
      </w:r>
      <w:r w:rsidR="00F5391B">
        <w:t>in</w:t>
      </w:r>
      <w:r w:rsidR="00763744" w:rsidRPr="00DE06C7">
        <w:t xml:space="preserve"> lignocellulosic charcoal (Licht and Smith 20</w:t>
      </w:r>
      <w:r w:rsidR="00763744">
        <w:t>18</w:t>
      </w:r>
      <w:r w:rsidR="00763744" w:rsidRPr="00DE06C7">
        <w:t>)</w:t>
      </w:r>
      <w:r w:rsidR="00763744">
        <w:t>.</w:t>
      </w:r>
      <w:r w:rsidR="00763744" w:rsidRPr="001C67D3">
        <w:t xml:space="preserve"> </w:t>
      </w:r>
      <w:r w:rsidR="00763744">
        <w:t xml:space="preserve">In a later controlled study, </w:t>
      </w:r>
      <w:del w:id="110" w:author="Smith, Nick" w:date="2020-11-30T14:46:00Z">
        <w:r w:rsidR="00763744" w:rsidDel="004068CF">
          <w:delText>investigators (</w:delText>
        </w:r>
      </w:del>
      <w:r w:rsidR="00763744">
        <w:rPr>
          <w:color w:val="000000" w:themeColor="text1"/>
        </w:rPr>
        <w:t xml:space="preserve">Licht and Smith </w:t>
      </w:r>
      <w:ins w:id="111" w:author="Smith, Nick" w:date="2020-11-30T14:46:00Z">
        <w:r w:rsidR="004068CF">
          <w:rPr>
            <w:color w:val="000000" w:themeColor="text1"/>
          </w:rPr>
          <w:t>(</w:t>
        </w:r>
      </w:ins>
      <w:r w:rsidR="00763744">
        <w:rPr>
          <w:color w:val="000000" w:themeColor="text1"/>
        </w:rPr>
        <w:t>2020) demonstrate</w:t>
      </w:r>
      <w:ins w:id="112" w:author="Smith, Nick" w:date="2020-11-30T14:46:00Z">
        <w:r w:rsidR="004068CF">
          <w:rPr>
            <w:color w:val="000000" w:themeColor="text1"/>
          </w:rPr>
          <w:t>d</w:t>
        </w:r>
      </w:ins>
      <w:r w:rsidR="00763744">
        <w:rPr>
          <w:color w:val="000000" w:themeColor="text1"/>
        </w:rPr>
        <w:t xml:space="preserve"> the potency of residual charcoal whether as a result of forest fire or anthropogenic fire,</w:t>
      </w:r>
      <w:r w:rsidR="00763744" w:rsidRPr="001C67D3">
        <w:t xml:space="preserve"> </w:t>
      </w:r>
      <w:r w:rsidR="00763744">
        <w:t>to</w:t>
      </w:r>
      <w:r w:rsidR="00763744" w:rsidRPr="00A9520B">
        <w:t xml:space="preserve"> yield</w:t>
      </w:r>
      <w:r w:rsidR="00763744">
        <w:t xml:space="preserve"> </w:t>
      </w:r>
      <w:r w:rsidR="00763744" w:rsidRPr="00A9520B">
        <w:t>carbonate</w:t>
      </w:r>
      <w:r w:rsidR="00763744">
        <w:t xml:space="preserve">s </w:t>
      </w:r>
      <w:r w:rsidR="00763744" w:rsidRPr="00A9520B">
        <w:t>associated with negligible consumption of Ca, K and Mg</w:t>
      </w:r>
      <w:r w:rsidR="00763744" w:rsidRPr="00A9520B">
        <w:rPr>
          <w:vertAlign w:val="superscript"/>
        </w:rPr>
        <w:t xml:space="preserve"> </w:t>
      </w:r>
      <w:r w:rsidR="00763744" w:rsidRPr="00A9520B">
        <w:t xml:space="preserve">(Kahl </w:t>
      </w:r>
      <w:r w:rsidR="00763744" w:rsidRPr="00A9520B">
        <w:rPr>
          <w:i/>
          <w:iCs/>
        </w:rPr>
        <w:t>et al</w:t>
      </w:r>
      <w:r w:rsidR="00763744" w:rsidRPr="00A9520B">
        <w:t xml:space="preserve"> 2007)</w:t>
      </w:r>
      <w:r w:rsidR="00763744">
        <w:t xml:space="preserve">. </w:t>
      </w:r>
      <w:r w:rsidR="00C34210">
        <w:t xml:space="preserve">At lower </w:t>
      </w:r>
      <w:del w:id="113" w:author="Smith, Nick" w:date="2020-11-30T14:46:00Z">
        <w:r w:rsidR="00C34210" w:rsidDel="004068CF">
          <w:delText xml:space="preserve">locations </w:delText>
        </w:r>
      </w:del>
      <w:ins w:id="114" w:author="Smith, Nick" w:date="2020-11-30T14:46:00Z">
        <w:r w:rsidR="004068CF">
          <w:t xml:space="preserve">elevations, </w:t>
        </w:r>
      </w:ins>
      <w:r w:rsidR="00C34210">
        <w:t>we theorize</w:t>
      </w:r>
      <w:ins w:id="115" w:author="Smith, Nick" w:date="2020-11-30T14:46:00Z">
        <w:r w:rsidR="004068CF">
          <w:t xml:space="preserve"> that</w:t>
        </w:r>
      </w:ins>
      <w:r w:rsidR="00C34210">
        <w:t xml:space="preserve"> </w:t>
      </w:r>
      <w:proofErr w:type="spellStart"/>
      <w:r w:rsidR="00C34210">
        <w:t>PyC</w:t>
      </w:r>
      <w:proofErr w:type="spellEnd"/>
      <w:r w:rsidR="00C34210">
        <w:t xml:space="preserve"> acts</w:t>
      </w:r>
      <w:r w:rsidR="00C34210" w:rsidRPr="00DE06C7">
        <w:t xml:space="preserve"> as a magnet for moisture retention</w:t>
      </w:r>
      <w:r w:rsidR="00C34210">
        <w:t xml:space="preserve"> to enable larger clusters and denser colonies of trees. </w:t>
      </w:r>
      <w:r w:rsidR="00763744">
        <w:t>The</w:t>
      </w:r>
      <w:r w:rsidR="00763744" w:rsidRPr="00CC12BA">
        <w:t xml:space="preserve"> </w:t>
      </w:r>
      <w:r w:rsidR="00763744">
        <w:t xml:space="preserve">authors </w:t>
      </w:r>
      <w:del w:id="116" w:author="Smith, Nick" w:date="2020-11-30T14:46:00Z">
        <w:r w:rsidR="00763744" w:rsidDel="004068CF">
          <w:delText xml:space="preserve">find </w:delText>
        </w:r>
      </w:del>
      <w:ins w:id="117" w:author="Smith, Nick" w:date="2020-11-30T14:46:00Z">
        <w:r w:rsidR="004068CF">
          <w:t xml:space="preserve">found that </w:t>
        </w:r>
      </w:ins>
      <w:r w:rsidR="00763744">
        <w:t>s</w:t>
      </w:r>
      <w:r w:rsidR="00763744" w:rsidRPr="00DE06C7">
        <w:rPr>
          <w:color w:val="000000" w:themeColor="text1"/>
          <w:shd w:val="clear" w:color="auto" w:fill="FFFFFF"/>
        </w:rPr>
        <w:t>ubsurface</w:t>
      </w:r>
      <w:r w:rsidR="00F578A2">
        <w:rPr>
          <w:color w:val="000000" w:themeColor="text1"/>
          <w:shd w:val="clear" w:color="auto" w:fill="FFFFFF"/>
        </w:rPr>
        <w:t xml:space="preserve"> </w:t>
      </w:r>
      <w:proofErr w:type="spellStart"/>
      <w:r w:rsidR="00CE1E44" w:rsidRPr="00DE06C7">
        <w:rPr>
          <w:color w:val="000000" w:themeColor="text1"/>
          <w:shd w:val="clear" w:color="auto" w:fill="FFFFFF"/>
        </w:rPr>
        <w:t>PyC</w:t>
      </w:r>
      <w:proofErr w:type="spellEnd"/>
      <w:r w:rsidR="00CE1E44" w:rsidRPr="00DE06C7">
        <w:rPr>
          <w:color w:val="000000" w:themeColor="text1"/>
          <w:shd w:val="clear" w:color="auto" w:fill="FFFFFF"/>
        </w:rPr>
        <w:t xml:space="preserve">, undiminished by </w:t>
      </w:r>
      <w:commentRangeStart w:id="118"/>
      <w:r w:rsidR="00CE1E44" w:rsidRPr="00DE06C7">
        <w:rPr>
          <w:color w:val="000000" w:themeColor="text1"/>
          <w:shd w:val="clear" w:color="auto" w:fill="FFFFFF"/>
        </w:rPr>
        <w:t xml:space="preserve">photorespiration </w:t>
      </w:r>
      <w:commentRangeEnd w:id="118"/>
      <w:r w:rsidR="004068CF">
        <w:rPr>
          <w:rStyle w:val="CommentReference"/>
        </w:rPr>
        <w:commentReference w:id="118"/>
      </w:r>
      <w:r w:rsidR="00CE1E44" w:rsidRPr="00DE06C7">
        <w:rPr>
          <w:color w:val="000000" w:themeColor="text1"/>
          <w:shd w:val="clear" w:color="auto" w:fill="FFFFFF"/>
        </w:rPr>
        <w:t xml:space="preserve">and oxidation, </w:t>
      </w:r>
      <w:del w:id="119" w:author="Smith, Nick" w:date="2020-11-30T14:47:00Z">
        <w:r w:rsidR="00CE1E44" w:rsidRPr="00DE06C7" w:rsidDel="004068CF">
          <w:rPr>
            <w:color w:val="000000" w:themeColor="text1"/>
            <w:shd w:val="clear" w:color="auto" w:fill="FFFFFF"/>
          </w:rPr>
          <w:delText>spur</w:delText>
        </w:r>
        <w:r w:rsidR="00CE1E44" w:rsidDel="004068CF">
          <w:rPr>
            <w:color w:val="000000" w:themeColor="text1"/>
            <w:shd w:val="clear" w:color="auto" w:fill="FFFFFF"/>
          </w:rPr>
          <w:delText>s</w:delText>
        </w:r>
        <w:r w:rsidR="00CE1E44" w:rsidRPr="00DE06C7" w:rsidDel="004068CF">
          <w:rPr>
            <w:color w:val="000000" w:themeColor="text1"/>
            <w:shd w:val="clear" w:color="auto" w:fill="FFFFFF"/>
          </w:rPr>
          <w:delText xml:space="preserve"> </w:delText>
        </w:r>
      </w:del>
      <w:ins w:id="120" w:author="Smith, Nick" w:date="2020-11-30T14:47:00Z">
        <w:r w:rsidR="004068CF" w:rsidRPr="00DE06C7">
          <w:rPr>
            <w:color w:val="000000" w:themeColor="text1"/>
            <w:shd w:val="clear" w:color="auto" w:fill="FFFFFF"/>
          </w:rPr>
          <w:t>spur</w:t>
        </w:r>
        <w:r w:rsidR="004068CF">
          <w:rPr>
            <w:color w:val="000000" w:themeColor="text1"/>
            <w:shd w:val="clear" w:color="auto" w:fill="FFFFFF"/>
          </w:rPr>
          <w:t>red</w:t>
        </w:r>
        <w:r w:rsidR="004068CF" w:rsidRPr="00DE06C7">
          <w:rPr>
            <w:color w:val="000000" w:themeColor="text1"/>
            <w:shd w:val="clear" w:color="auto" w:fill="FFFFFF"/>
          </w:rPr>
          <w:t xml:space="preserve"> </w:t>
        </w:r>
      </w:ins>
      <w:r w:rsidR="00CE1E44" w:rsidRPr="00DE06C7">
        <w:rPr>
          <w:color w:val="000000" w:themeColor="text1"/>
          <w:shd w:val="clear" w:color="auto" w:fill="FFFFFF"/>
        </w:rPr>
        <w:t>nutrient supply</w:t>
      </w:r>
      <w:r w:rsidR="00CE1E44">
        <w:rPr>
          <w:color w:val="000000" w:themeColor="text1"/>
          <w:shd w:val="clear" w:color="auto" w:fill="FFFFFF"/>
        </w:rPr>
        <w:t xml:space="preserve">. </w:t>
      </w:r>
      <w:r w:rsidR="00F578A2">
        <w:t>Specifically</w:t>
      </w:r>
      <w:r w:rsidR="007B7BFF">
        <w:t xml:space="preserve">, </w:t>
      </w:r>
      <w:proofErr w:type="spellStart"/>
      <w:r w:rsidR="007B7BFF">
        <w:t>PyC</w:t>
      </w:r>
      <w:proofErr w:type="spellEnd"/>
      <w:r w:rsidR="007B7BFF">
        <w:t xml:space="preserve"> in </w:t>
      </w:r>
      <w:r w:rsidR="00A807F0">
        <w:t xml:space="preserve">a </w:t>
      </w:r>
      <w:r w:rsidR="00A807F0" w:rsidRPr="00A9520B">
        <w:t>glaciated ‘O’ soil layer (</w:t>
      </w:r>
      <w:proofErr w:type="spellStart"/>
      <w:r w:rsidR="00A807F0" w:rsidRPr="00A9520B">
        <w:t>DeBano</w:t>
      </w:r>
      <w:proofErr w:type="spellEnd"/>
      <w:r w:rsidR="00A807F0" w:rsidRPr="00A9520B">
        <w:t xml:space="preserve"> 1981)</w:t>
      </w:r>
      <w:r w:rsidR="007B7BFF">
        <w:t xml:space="preserve"> </w:t>
      </w:r>
      <w:r w:rsidR="00CE1E44" w:rsidRPr="00A9520B">
        <w:t>increase alkali cations (</w:t>
      </w:r>
      <w:proofErr w:type="spellStart"/>
      <w:r w:rsidR="00CE1E44" w:rsidRPr="00A9520B">
        <w:t>Kolden</w:t>
      </w:r>
      <w:proofErr w:type="spellEnd"/>
      <w:r w:rsidR="00CE1E44" w:rsidRPr="00A9520B">
        <w:t xml:space="preserve"> </w:t>
      </w:r>
      <w:r w:rsidR="00CE1E44" w:rsidRPr="00A9520B">
        <w:rPr>
          <w:i/>
        </w:rPr>
        <w:t>et al</w:t>
      </w:r>
      <w:r w:rsidR="00CE1E44" w:rsidRPr="00A9520B">
        <w:t xml:space="preserve"> 2017)</w:t>
      </w:r>
      <w:r w:rsidR="00A807F0">
        <w:t xml:space="preserve"> and</w:t>
      </w:r>
      <w:r w:rsidR="00CE1E44">
        <w:t xml:space="preserve"> </w:t>
      </w:r>
      <w:r w:rsidR="00A807F0" w:rsidRPr="00A9520B">
        <w:t xml:space="preserve">solubilized minerals (Caldwell and Richards 1989) </w:t>
      </w:r>
      <w:r w:rsidR="00CE1E44" w:rsidRPr="00A9520B">
        <w:t>often result</w:t>
      </w:r>
      <w:r w:rsidR="00A807F0">
        <w:t>ing</w:t>
      </w:r>
      <w:r w:rsidR="00CE1E44" w:rsidRPr="00A9520B">
        <w:t xml:space="preserve"> from thermal exfoliation (</w:t>
      </w:r>
      <w:proofErr w:type="spellStart"/>
      <w:r w:rsidR="00CE1E44" w:rsidRPr="00A9520B">
        <w:t>Shakesby</w:t>
      </w:r>
      <w:proofErr w:type="spellEnd"/>
      <w:r w:rsidR="00CE1E44" w:rsidRPr="00A9520B">
        <w:t xml:space="preserve"> and </w:t>
      </w:r>
      <w:proofErr w:type="spellStart"/>
      <w:r w:rsidR="00CE1E44" w:rsidRPr="00A9520B">
        <w:t>Doerr</w:t>
      </w:r>
      <w:proofErr w:type="spellEnd"/>
      <w:r w:rsidR="00CE1E44" w:rsidRPr="00A9520B">
        <w:t xml:space="preserve"> 2006)</w:t>
      </w:r>
      <w:r w:rsidR="00A807F0">
        <w:t xml:space="preserve">. </w:t>
      </w:r>
    </w:p>
    <w:p w14:paraId="035D03D8" w14:textId="77777777" w:rsidR="003965AB" w:rsidRDefault="003965AB" w:rsidP="00F11904">
      <w:pPr>
        <w:spacing w:line="276" w:lineRule="auto"/>
      </w:pPr>
    </w:p>
    <w:p w14:paraId="5AB0EFDC" w14:textId="441FA7B4" w:rsidR="0067165C" w:rsidRDefault="00074D20" w:rsidP="00763744">
      <w:pPr>
        <w:spacing w:line="276" w:lineRule="auto"/>
        <w:rPr>
          <w:ins w:id="121" w:author="Smith, Nick" w:date="2020-11-30T14:53:00Z"/>
        </w:rPr>
      </w:pPr>
      <w:del w:id="122" w:author="Smith, Nick" w:date="2020-11-30T14:48:00Z">
        <w:r w:rsidDel="004068CF">
          <w:delText xml:space="preserve">A </w:delText>
        </w:r>
        <w:r w:rsidR="00AB0A5D" w:rsidDel="004068CF">
          <w:delText>final</w:delText>
        </w:r>
        <w:r w:rsidDel="004068CF">
          <w:delText xml:space="preserve"> premise concerns t</w:delText>
        </w:r>
        <w:r w:rsidR="00F57B22" w:rsidDel="004068CF">
          <w:delText>he influence of</w:delText>
        </w:r>
        <w:r w:rsidR="001C67D3" w:rsidDel="004068CF">
          <w:delText xml:space="preserve"> foliar</w:delText>
        </w:r>
        <w:r w:rsidR="003965AB" w:rsidDel="004068CF">
          <w:delText xml:space="preserve"> </w:delText>
        </w:r>
        <w:r w:rsidR="001C67D3" w:rsidDel="004068CF">
          <w:delText xml:space="preserve">C </w:delText>
        </w:r>
        <w:r w:rsidDel="004068CF">
          <w:delText xml:space="preserve">on </w:delText>
        </w:r>
        <w:r w:rsidR="00D21008" w:rsidDel="004068CF">
          <w:rPr>
            <w:i/>
            <w:iCs/>
          </w:rPr>
          <w:delText>R</w:delText>
        </w:r>
        <w:r w:rsidR="00F6551A" w:rsidDel="004068CF">
          <w:rPr>
            <w:i/>
            <w:iCs/>
            <w:vertAlign w:val="subscript"/>
          </w:rPr>
          <w:delText xml:space="preserve">capacity </w:delText>
        </w:r>
        <w:r w:rsidR="00F578A2" w:rsidDel="004068CF">
          <w:delText xml:space="preserve">or </w:delText>
        </w:r>
        <w:r w:rsidR="00DE3422" w:rsidDel="004068CF">
          <w:rPr>
            <w:i/>
            <w:iCs/>
          </w:rPr>
          <w:delText>B</w:delText>
        </w:r>
        <w:r w:rsidR="00F6551A" w:rsidDel="004068CF">
          <w:rPr>
            <w:i/>
            <w:iCs/>
            <w:vertAlign w:val="subscript"/>
          </w:rPr>
          <w:delText xml:space="preserve">capacity </w:delText>
        </w:r>
        <w:r w:rsidR="00F578A2" w:rsidDel="004068CF">
          <w:delText>outcomes</w:delText>
        </w:r>
        <w:r w:rsidDel="004068CF">
          <w:delText xml:space="preserve">. </w:delText>
        </w:r>
      </w:del>
      <w:r>
        <w:t>To date there is no investigation of a combination of</w:t>
      </w:r>
      <w:r w:rsidR="00F57B22">
        <w:t xml:space="preserve"> </w:t>
      </w:r>
      <w:r w:rsidR="00F81CC7">
        <w:t xml:space="preserve">pitch pine </w:t>
      </w:r>
      <w:r>
        <w:t xml:space="preserve">biogeochemistry, </w:t>
      </w:r>
      <w:r w:rsidR="001C67D3">
        <w:t>elevation gradient</w:t>
      </w:r>
      <w:r w:rsidR="00F57B22">
        <w:t>s</w:t>
      </w:r>
      <w:r w:rsidR="003965AB">
        <w:t xml:space="preserve"> and source-sink proximity</w:t>
      </w:r>
      <w:ins w:id="123" w:author="Smith, Nick" w:date="2020-11-30T14:48:00Z">
        <w:r w:rsidR="004068CF">
          <w:t xml:space="preserve"> on metrics related to </w:t>
        </w:r>
        <w:proofErr w:type="spellStart"/>
        <w:r w:rsidR="004068CF">
          <w:rPr>
            <w:i/>
            <w:iCs/>
          </w:rPr>
          <w:t>R</w:t>
        </w:r>
        <w:r w:rsidR="004068CF">
          <w:rPr>
            <w:i/>
            <w:iCs/>
            <w:vertAlign w:val="subscript"/>
          </w:rPr>
          <w:t>capacity</w:t>
        </w:r>
        <w:proofErr w:type="spellEnd"/>
        <w:r w:rsidR="004068CF">
          <w:rPr>
            <w:i/>
            <w:iCs/>
            <w:vertAlign w:val="subscript"/>
          </w:rPr>
          <w:t xml:space="preserve"> </w:t>
        </w:r>
        <w:r w:rsidR="004068CF">
          <w:t xml:space="preserve">or </w:t>
        </w:r>
        <w:proofErr w:type="spellStart"/>
        <w:r w:rsidR="004068CF">
          <w:rPr>
            <w:i/>
            <w:iCs/>
          </w:rPr>
          <w:t>B</w:t>
        </w:r>
        <w:r w:rsidR="004068CF">
          <w:rPr>
            <w:i/>
            <w:iCs/>
            <w:vertAlign w:val="subscript"/>
          </w:rPr>
          <w:t>capacity</w:t>
        </w:r>
      </w:ins>
      <w:proofErr w:type="spellEnd"/>
      <w:r w:rsidR="003965AB">
        <w:t xml:space="preserve"> </w:t>
      </w:r>
      <w:r w:rsidR="00CE796A">
        <w:t xml:space="preserve">for </w:t>
      </w:r>
      <w:r w:rsidR="00AB0A5D">
        <w:t>trees</w:t>
      </w:r>
      <w:r w:rsidR="00CE796A">
        <w:t xml:space="preserve"> in the</w:t>
      </w:r>
      <w:r w:rsidR="003965AB">
        <w:t xml:space="preserve"> 1947 fire path</w:t>
      </w:r>
      <w:r w:rsidR="001C67D3">
        <w:t xml:space="preserve">. </w:t>
      </w:r>
      <w:r w:rsidR="003965AB">
        <w:t>I</w:t>
      </w:r>
      <w:r w:rsidR="001C67D3" w:rsidRPr="001C67D3">
        <w:t xml:space="preserve">n </w:t>
      </w:r>
      <w:ins w:id="124" w:author="Smith, Nick" w:date="2020-11-30T14:48:00Z">
        <w:r w:rsidR="004068CF">
          <w:t xml:space="preserve">a </w:t>
        </w:r>
      </w:ins>
      <w:r w:rsidR="001C67D3" w:rsidRPr="001C67D3">
        <w:t xml:space="preserve">previous </w:t>
      </w:r>
      <w:del w:id="125" w:author="Smith, Nick" w:date="2020-11-30T14:49:00Z">
        <w:r w:rsidR="001C67D3" w:rsidRPr="001C67D3" w:rsidDel="004068CF">
          <w:delText>studies</w:delText>
        </w:r>
        <w:r w:rsidR="00F81CC7" w:rsidDel="004068CF">
          <w:delText xml:space="preserve"> </w:delText>
        </w:r>
      </w:del>
      <w:ins w:id="126" w:author="Smith, Nick" w:date="2020-11-30T14:49:00Z">
        <w:r w:rsidR="004068CF" w:rsidRPr="001C67D3">
          <w:t>stud</w:t>
        </w:r>
        <w:r w:rsidR="004068CF">
          <w:t xml:space="preserve">y </w:t>
        </w:r>
      </w:ins>
      <w:r w:rsidR="00F81CC7">
        <w:t>of other species</w:t>
      </w:r>
      <w:r w:rsidR="001C67D3" w:rsidRPr="001C67D3">
        <w:t xml:space="preserve">, </w:t>
      </w:r>
      <w:del w:id="127" w:author="Smith, Nick" w:date="2020-11-30T14:49:00Z">
        <w:r w:rsidR="00F81CC7" w:rsidDel="004068CF">
          <w:delText>scientists</w:delText>
        </w:r>
        <w:r w:rsidR="001C67D3" w:rsidRPr="001C67D3" w:rsidDel="004068CF">
          <w:delText xml:space="preserve"> (</w:delText>
        </w:r>
      </w:del>
      <w:r w:rsidR="001C67D3" w:rsidRPr="001C67D3">
        <w:t xml:space="preserve">Wang </w:t>
      </w:r>
      <w:r w:rsidR="001C67D3" w:rsidRPr="001C67D3">
        <w:rPr>
          <w:i/>
          <w:iCs/>
        </w:rPr>
        <w:t xml:space="preserve">et al </w:t>
      </w:r>
      <w:ins w:id="128" w:author="Smith, Nick" w:date="2020-11-30T14:49:00Z">
        <w:r w:rsidR="004068CF">
          <w:rPr>
            <w:iCs/>
          </w:rPr>
          <w:t>(</w:t>
        </w:r>
      </w:ins>
      <w:r w:rsidR="001C67D3" w:rsidRPr="001C67D3">
        <w:t xml:space="preserve">2017) </w:t>
      </w:r>
      <w:del w:id="129" w:author="Smith, Nick" w:date="2020-11-30T14:49:00Z">
        <w:r w:rsidR="001C67D3" w:rsidRPr="001C67D3" w:rsidDel="004068CF">
          <w:delText xml:space="preserve">find </w:delText>
        </w:r>
      </w:del>
      <w:ins w:id="130" w:author="Smith, Nick" w:date="2020-11-30T14:49:00Z">
        <w:r w:rsidR="004068CF" w:rsidRPr="001C67D3">
          <w:t>f</w:t>
        </w:r>
        <w:r w:rsidR="004068CF">
          <w:t>ound that increasing</w:t>
        </w:r>
        <w:r w:rsidR="004068CF" w:rsidRPr="001C67D3">
          <w:t xml:space="preserve"> </w:t>
        </w:r>
      </w:ins>
      <w:del w:id="131" w:author="Smith, Nick" w:date="2020-11-30T14:49:00Z">
        <w:r w:rsidR="001C67D3" w:rsidRPr="001C67D3" w:rsidDel="004068CF">
          <w:delText xml:space="preserve">greater </w:delText>
        </w:r>
        <w:r w:rsidR="00B00DB2" w:rsidRPr="001C67D3" w:rsidDel="004068CF">
          <w:rPr>
            <w:color w:val="000000" w:themeColor="text1"/>
            <w:shd w:val="clear" w:color="auto" w:fill="FFFFFF"/>
          </w:rPr>
          <w:delText xml:space="preserve">carbon availability </w:delText>
        </w:r>
        <w:r w:rsidR="00712B0E" w:rsidDel="004068CF">
          <w:rPr>
            <w:color w:val="000000" w:themeColor="text1"/>
            <w:shd w:val="clear" w:color="auto" w:fill="FFFFFF"/>
          </w:rPr>
          <w:delText>at</w:delText>
        </w:r>
        <w:r w:rsidR="00B00DB2" w:rsidRPr="001C67D3" w:rsidDel="004068CF">
          <w:rPr>
            <w:color w:val="000000" w:themeColor="text1"/>
            <w:shd w:val="clear" w:color="auto" w:fill="FFFFFF"/>
          </w:rPr>
          <w:delText xml:space="preserve"> </w:delText>
        </w:r>
        <w:r w:rsidR="00712B0E" w:rsidDel="004068CF">
          <w:rPr>
            <w:color w:val="000000" w:themeColor="text1"/>
            <w:shd w:val="clear" w:color="auto" w:fill="FFFFFF"/>
          </w:rPr>
          <w:delText xml:space="preserve">higher </w:delText>
        </w:r>
      </w:del>
      <w:r w:rsidR="00871874" w:rsidRPr="001C67D3">
        <w:rPr>
          <w:color w:val="000000" w:themeColor="text1"/>
          <w:shd w:val="clear" w:color="auto" w:fill="FFFFFF"/>
        </w:rPr>
        <w:t xml:space="preserve">elevation </w:t>
      </w:r>
      <w:del w:id="132" w:author="Smith, Nick" w:date="2020-11-30T14:49:00Z">
        <w:r w:rsidR="00712B0E" w:rsidDel="004068CF">
          <w:rPr>
            <w:color w:val="000000" w:themeColor="text1"/>
            <w:shd w:val="clear" w:color="auto" w:fill="FFFFFF"/>
          </w:rPr>
          <w:delText>sites associated with stronger (less negative)</w:delText>
        </w:r>
      </w:del>
      <w:ins w:id="133" w:author="Smith, Nick" w:date="2020-11-30T14:49:00Z">
        <w:r w:rsidR="004068CF">
          <w:rPr>
            <w:color w:val="000000" w:themeColor="text1"/>
            <w:shd w:val="clear" w:color="auto" w:fill="FFFFFF"/>
          </w:rPr>
          <w:t>increased</w:t>
        </w:r>
      </w:ins>
      <w:r w:rsidR="00871874" w:rsidRPr="001C67D3">
        <w:rPr>
          <w:color w:val="000000" w:themeColor="text1"/>
          <w:shd w:val="clear" w:color="auto" w:fill="FFFFFF"/>
        </w:rPr>
        <w:t xml:space="preserve"> </w:t>
      </w:r>
      <w:r w:rsidR="009A1DC2" w:rsidRPr="001C67D3">
        <w:rPr>
          <w:color w:val="000000" w:themeColor="text1"/>
          <w:shd w:val="clear" w:color="auto" w:fill="FFFFFF"/>
        </w:rPr>
        <w:t>iWUE</w:t>
      </w:r>
      <w:r w:rsidR="009A1DC2" w:rsidRPr="001C67D3">
        <w:rPr>
          <w:color w:val="000000" w:themeColor="text1"/>
          <w:shd w:val="clear" w:color="auto" w:fill="FFFFFF"/>
          <w:vertAlign w:val="subscript"/>
        </w:rPr>
        <w:t>δ</w:t>
      </w:r>
      <w:r w:rsidR="009A1DC2" w:rsidRPr="001C67D3">
        <w:rPr>
          <w:color w:val="000000" w:themeColor="text1"/>
          <w:shd w:val="clear" w:color="auto" w:fill="FFFFFF"/>
          <w:vertAlign w:val="superscript"/>
        </w:rPr>
        <w:t>13</w:t>
      </w:r>
      <w:r w:rsidR="009A1DC2" w:rsidRPr="001C67D3">
        <w:rPr>
          <w:color w:val="000000" w:themeColor="text1"/>
          <w:shd w:val="clear" w:color="auto" w:fill="FFFFFF"/>
          <w:vertAlign w:val="subscript"/>
        </w:rPr>
        <w:t>C</w:t>
      </w:r>
      <w:ins w:id="134" w:author="Smith, Nick" w:date="2020-11-30T14:49:00Z">
        <w:r w:rsidR="004068CF">
          <w:rPr>
            <w:color w:val="000000" w:themeColor="text1"/>
            <w:shd w:val="clear" w:color="auto" w:fill="FFFFFF"/>
            <w:vertAlign w:val="subscript"/>
          </w:rPr>
          <w:t>.</w:t>
        </w:r>
      </w:ins>
      <w:r w:rsidR="009A1DC2" w:rsidRPr="001C67D3">
        <w:t xml:space="preserve"> </w:t>
      </w:r>
      <w:ins w:id="135" w:author="Smith, Nick" w:date="2020-11-30T14:49:00Z">
        <w:r w:rsidR="004068CF">
          <w:t xml:space="preserve">This may </w:t>
        </w:r>
      </w:ins>
      <w:del w:id="136" w:author="Smith, Nick" w:date="2020-11-30T14:49:00Z">
        <w:r w:rsidR="00A807F0" w:rsidRPr="001C67D3" w:rsidDel="004068CF">
          <w:delText xml:space="preserve">outcomes </w:delText>
        </w:r>
      </w:del>
      <w:del w:id="137" w:author="Smith, Nick" w:date="2020-11-30T14:50:00Z">
        <w:r w:rsidR="00B00DB2" w:rsidRPr="001C67D3" w:rsidDel="004068CF">
          <w:delText xml:space="preserve">and </w:delText>
        </w:r>
        <w:r w:rsidR="00A807F0" w:rsidRPr="001C67D3" w:rsidDel="004068CF">
          <w:delText>likely to</w:delText>
        </w:r>
        <w:r w:rsidR="00A60984" w:rsidRPr="001C67D3" w:rsidDel="004068CF">
          <w:delText xml:space="preserve"> </w:delText>
        </w:r>
      </w:del>
      <w:r w:rsidR="00A60984" w:rsidRPr="001C67D3">
        <w:t xml:space="preserve">be amplified by previous fire involvement </w:t>
      </w:r>
      <w:r w:rsidR="009A1DC2" w:rsidRPr="001C67D3">
        <w:t>(Chen Wang and Jia 2017)</w:t>
      </w:r>
      <w:ins w:id="138" w:author="Smith, Nick" w:date="2020-11-30T14:54:00Z">
        <w:r w:rsidR="0067165C">
          <w:t xml:space="preserve"> such that plants in high elevation, fire prone regions have </w:t>
        </w:r>
        <w:r w:rsidR="00070B64">
          <w:t xml:space="preserve">greater values of this important </w:t>
        </w:r>
        <w:proofErr w:type="spellStart"/>
        <w:r w:rsidR="00070B64">
          <w:rPr>
            <w:i/>
            <w:iCs/>
          </w:rPr>
          <w:t>B</w:t>
        </w:r>
        <w:r w:rsidR="00070B64">
          <w:rPr>
            <w:i/>
            <w:iCs/>
            <w:vertAlign w:val="subscript"/>
          </w:rPr>
          <w:t>capacity</w:t>
        </w:r>
        <w:proofErr w:type="spellEnd"/>
        <w:r w:rsidR="00070B64">
          <w:rPr>
            <w:iCs/>
          </w:rPr>
          <w:t xml:space="preserve"> met</w:t>
        </w:r>
      </w:ins>
      <w:ins w:id="139" w:author="Smith, Nick" w:date="2020-11-30T14:55:00Z">
        <w:r w:rsidR="00070B64">
          <w:rPr>
            <w:iCs/>
          </w:rPr>
          <w:t>ric</w:t>
        </w:r>
        <w:commentRangeStart w:id="140"/>
        <w:r w:rsidR="00070B64">
          <w:rPr>
            <w:iCs/>
          </w:rPr>
          <w:t>.</w:t>
        </w:r>
      </w:ins>
      <w:commentRangeEnd w:id="140"/>
      <w:ins w:id="141" w:author="Smith, Nick" w:date="2020-11-30T14:57:00Z">
        <w:r w:rsidR="00070B64">
          <w:rPr>
            <w:rStyle w:val="CommentReference"/>
          </w:rPr>
          <w:commentReference w:id="140"/>
        </w:r>
      </w:ins>
      <w:del w:id="142" w:author="Smith, Nick" w:date="2020-11-30T14:54:00Z">
        <w:r w:rsidR="009A1DC2" w:rsidRPr="001C67D3" w:rsidDel="0067165C">
          <w:delText>.</w:delText>
        </w:r>
        <w:r w:rsidR="00A60984" w:rsidRPr="001C67D3" w:rsidDel="0067165C">
          <w:delText xml:space="preserve"> </w:delText>
        </w:r>
      </w:del>
    </w:p>
    <w:p w14:paraId="54F54797" w14:textId="77777777" w:rsidR="0067165C" w:rsidRDefault="0067165C" w:rsidP="00763744">
      <w:pPr>
        <w:spacing w:line="276" w:lineRule="auto"/>
        <w:rPr>
          <w:ins w:id="143" w:author="Smith, Nick" w:date="2020-11-30T14:53:00Z"/>
          <w:color w:val="000000" w:themeColor="text1"/>
          <w:shd w:val="clear" w:color="auto" w:fill="FFFFFF"/>
        </w:rPr>
      </w:pPr>
    </w:p>
    <w:p w14:paraId="6361C5F3" w14:textId="444E4A3B" w:rsidR="00CA09DB" w:rsidRPr="00763744" w:rsidRDefault="00A807F0" w:rsidP="00763744">
      <w:pPr>
        <w:spacing w:line="276" w:lineRule="auto"/>
      </w:pPr>
      <w:del w:id="144" w:author="Smith, Nick" w:date="2020-11-30T14:50:00Z">
        <w:r w:rsidRPr="001C67D3" w:rsidDel="004068CF">
          <w:rPr>
            <w:color w:val="000000" w:themeColor="text1"/>
            <w:shd w:val="clear" w:color="auto" w:fill="FFFFFF"/>
          </w:rPr>
          <w:delText>iWUE</w:delText>
        </w:r>
        <w:r w:rsidRPr="001C67D3" w:rsidDel="004068CF">
          <w:rPr>
            <w:color w:val="000000" w:themeColor="text1"/>
            <w:shd w:val="clear" w:color="auto" w:fill="FFFFFF"/>
            <w:vertAlign w:val="subscript"/>
          </w:rPr>
          <w:delText>δ</w:delText>
        </w:r>
        <w:r w:rsidRPr="001C67D3" w:rsidDel="004068CF">
          <w:rPr>
            <w:color w:val="000000" w:themeColor="text1"/>
            <w:shd w:val="clear" w:color="auto" w:fill="FFFFFF"/>
            <w:vertAlign w:val="superscript"/>
          </w:rPr>
          <w:delText>13</w:delText>
        </w:r>
        <w:r w:rsidRPr="001C67D3" w:rsidDel="004068CF">
          <w:rPr>
            <w:color w:val="000000" w:themeColor="text1"/>
            <w:shd w:val="clear" w:color="auto" w:fill="FFFFFF"/>
            <w:vertAlign w:val="subscript"/>
          </w:rPr>
          <w:delText>C</w:delText>
        </w:r>
        <w:r w:rsidR="00A60984" w:rsidRPr="001C67D3" w:rsidDel="004068CF">
          <w:delText xml:space="preserve"> </w:delText>
        </w:r>
        <w:r w:rsidRPr="001C67D3" w:rsidDel="004068CF">
          <w:delText xml:space="preserve">may be higher </w:delText>
        </w:r>
        <w:r w:rsidR="00604246" w:rsidDel="004068CF">
          <w:delText>in some higher elevation</w:delText>
        </w:r>
        <w:r w:rsidRPr="001C67D3" w:rsidDel="004068CF">
          <w:delText xml:space="preserve"> populations at MDI</w:delText>
        </w:r>
        <w:r w:rsidR="00C950FA" w:rsidDel="004068CF">
          <w:delText xml:space="preserve">. To </w:delText>
        </w:r>
        <w:r w:rsidR="00F57B22" w:rsidDel="004068CF">
          <w:delText>answer this question</w:delText>
        </w:r>
      </w:del>
      <w:ins w:id="145" w:author="Smith, Nick" w:date="2020-11-30T14:50:00Z">
        <w:r w:rsidR="004068CF">
          <w:rPr>
            <w:color w:val="000000" w:themeColor="text1"/>
            <w:shd w:val="clear" w:color="auto" w:fill="FFFFFF"/>
          </w:rPr>
          <w:t xml:space="preserve">To address </w:t>
        </w:r>
      </w:ins>
      <w:ins w:id="146" w:author="Smith, Nick" w:date="2020-11-30T14:53:00Z">
        <w:r w:rsidR="0067165C">
          <w:rPr>
            <w:color w:val="000000" w:themeColor="text1"/>
            <w:shd w:val="clear" w:color="auto" w:fill="FFFFFF"/>
          </w:rPr>
          <w:t xml:space="preserve">how historical fire, relative to topography and other </w:t>
        </w:r>
      </w:ins>
      <w:ins w:id="147" w:author="Smith, Nick" w:date="2020-11-30T14:55:00Z">
        <w:r w:rsidR="00070B64">
          <w:rPr>
            <w:color w:val="000000" w:themeColor="text1"/>
            <w:shd w:val="clear" w:color="auto" w:fill="FFFFFF"/>
          </w:rPr>
          <w:t>edaphic variables</w:t>
        </w:r>
      </w:ins>
      <w:r w:rsidR="001C67D3">
        <w:t>,</w:t>
      </w:r>
      <w:ins w:id="148" w:author="Smith, Nick" w:date="2020-11-30T14:55:00Z">
        <w:r w:rsidR="00070B64">
          <w:t xml:space="preserve"> influence pitch pine </w:t>
        </w:r>
        <w:commentRangeStart w:id="149"/>
        <w:proofErr w:type="spellStart"/>
        <w:r w:rsidR="00070B64">
          <w:rPr>
            <w:i/>
            <w:iCs/>
          </w:rPr>
          <w:t>R</w:t>
        </w:r>
        <w:r w:rsidR="00070B64">
          <w:rPr>
            <w:i/>
            <w:iCs/>
            <w:vertAlign w:val="subscript"/>
          </w:rPr>
          <w:t>capacity</w:t>
        </w:r>
        <w:proofErr w:type="spellEnd"/>
        <w:r w:rsidR="00070B64">
          <w:rPr>
            <w:i/>
            <w:iCs/>
            <w:vertAlign w:val="subscript"/>
          </w:rPr>
          <w:t xml:space="preserve"> </w:t>
        </w:r>
        <w:r w:rsidR="00070B64">
          <w:t xml:space="preserve">and </w:t>
        </w:r>
        <w:proofErr w:type="spellStart"/>
        <w:r w:rsidR="00070B64">
          <w:rPr>
            <w:i/>
            <w:iCs/>
          </w:rPr>
          <w:t>B</w:t>
        </w:r>
        <w:r w:rsidR="00070B64">
          <w:rPr>
            <w:i/>
            <w:iCs/>
            <w:vertAlign w:val="subscript"/>
          </w:rPr>
          <w:t>capacity</w:t>
        </w:r>
      </w:ins>
      <w:commentRangeEnd w:id="149"/>
      <w:proofErr w:type="spellEnd"/>
      <w:ins w:id="150" w:author="Smith, Nick" w:date="2020-12-01T09:43:00Z">
        <w:r w:rsidR="003A3DFE">
          <w:rPr>
            <w:rStyle w:val="CommentReference"/>
          </w:rPr>
          <w:commentReference w:id="149"/>
        </w:r>
      </w:ins>
      <w:ins w:id="151" w:author="Smith, Nick" w:date="2020-11-30T14:55:00Z">
        <w:r w:rsidR="00070B64">
          <w:rPr>
            <w:iCs/>
          </w:rPr>
          <w:t>,</w:t>
        </w:r>
      </w:ins>
      <w:r w:rsidR="001C67D3">
        <w:t xml:space="preserve"> </w:t>
      </w:r>
      <w:r w:rsidR="00D52648">
        <w:t xml:space="preserve">we </w:t>
      </w:r>
      <w:del w:id="152" w:author="Smith, Nick" w:date="2020-11-30T14:50:00Z">
        <w:r w:rsidRPr="001C67D3" w:rsidDel="004068CF">
          <w:delText>aim</w:delText>
        </w:r>
        <w:r w:rsidR="00F32457" w:rsidRPr="001C67D3" w:rsidDel="004068CF">
          <w:delText xml:space="preserve"> to </w:delText>
        </w:r>
      </w:del>
      <w:r w:rsidR="00F32457" w:rsidRPr="001C67D3">
        <w:t>measure</w:t>
      </w:r>
      <w:ins w:id="153" w:author="Smith, Nick" w:date="2020-11-30T14:50:00Z">
        <w:r w:rsidR="004068CF">
          <w:t>d</w:t>
        </w:r>
      </w:ins>
      <w:r w:rsidR="00F32457" w:rsidRPr="001C67D3">
        <w:t xml:space="preserve"> leaf </w:t>
      </w:r>
      <w:del w:id="154" w:author="Smith, Nick" w:date="2020-11-30T14:55:00Z">
        <w:r w:rsidR="00F32457" w:rsidRPr="001C67D3" w:rsidDel="00070B64">
          <w:delText>level response</w:delText>
        </w:r>
      </w:del>
      <w:ins w:id="155" w:author="Smith, Nick" w:date="2020-11-30T14:55:00Z">
        <w:r w:rsidR="00070B64">
          <w:t>and whole plant metrics</w:t>
        </w:r>
      </w:ins>
      <w:ins w:id="156" w:author="Smith, Nick" w:date="2020-11-30T14:50:00Z">
        <w:r w:rsidR="004068CF">
          <w:t xml:space="preserve"> </w:t>
        </w:r>
      </w:ins>
      <w:ins w:id="157" w:author="Smith, Nick" w:date="2020-11-30T14:55:00Z">
        <w:r w:rsidR="00070B64">
          <w:t>in</w:t>
        </w:r>
      </w:ins>
      <w:ins w:id="158" w:author="Smith, Nick" w:date="2020-11-30T14:50:00Z">
        <w:r w:rsidR="004068CF">
          <w:t xml:space="preserve"> indi</w:t>
        </w:r>
      </w:ins>
      <w:ins w:id="159" w:author="Smith, Nick" w:date="2020-11-30T14:51:00Z">
        <w:r w:rsidR="004068CF">
          <w:t>viduals located from</w:t>
        </w:r>
      </w:ins>
      <w:r w:rsidR="00F32457" w:rsidRPr="001C67D3">
        <w:t xml:space="preserve"> </w:t>
      </w:r>
      <w:del w:id="160" w:author="Smith, Nick" w:date="2020-11-30T14:51:00Z">
        <w:r w:rsidR="00712B0E" w:rsidDel="004068CF">
          <w:delText xml:space="preserve">between </w:delText>
        </w:r>
      </w:del>
      <w:r w:rsidR="00712B0E">
        <w:t xml:space="preserve">160-404 m elevation, </w:t>
      </w:r>
      <w:del w:id="161" w:author="Smith, Nick" w:date="2020-11-30T14:51:00Z">
        <w:r w:rsidR="00712B0E" w:rsidDel="004068CF">
          <w:delText>comprising</w:delText>
        </w:r>
        <w:r w:rsidR="00F32457" w:rsidRPr="001C67D3" w:rsidDel="004068CF">
          <w:delText xml:space="preserve"> </w:delText>
        </w:r>
        <w:r w:rsidR="003965AB" w:rsidDel="004068CF">
          <w:delText xml:space="preserve">historical fire </w:delText>
        </w:r>
        <w:r w:rsidR="00712B0E" w:rsidDel="004068CF">
          <w:delText xml:space="preserve">effects on the one hand </w:delText>
        </w:r>
        <w:r w:rsidR="003965AB" w:rsidDel="004068CF">
          <w:delText xml:space="preserve">and </w:delText>
        </w:r>
        <w:r w:rsidR="00712B0E" w:rsidDel="004068CF">
          <w:delText xml:space="preserve">long-term </w:delText>
        </w:r>
        <w:r w:rsidR="003965AB" w:rsidDel="004068CF">
          <w:delText>fire absence</w:delText>
        </w:r>
        <w:r w:rsidR="00712B0E" w:rsidDel="004068CF">
          <w:delText xml:space="preserve"> on the other</w:delText>
        </w:r>
      </w:del>
      <w:ins w:id="162" w:author="Smith, Nick" w:date="2020-11-30T14:51:00Z">
        <w:r w:rsidR="004068CF">
          <w:t>in areas experiencing historical fire and in areas not experiencing fire</w:t>
        </w:r>
      </w:ins>
      <w:r w:rsidR="00A9520B" w:rsidRPr="001C67D3">
        <w:t>.</w:t>
      </w:r>
      <w:r w:rsidR="009A1DC2">
        <w:t xml:space="preserve"> </w:t>
      </w:r>
      <w:bookmarkEnd w:id="63"/>
      <w:r w:rsidR="009C51EE">
        <w:t xml:space="preserve">Fortuitously, at </w:t>
      </w:r>
      <w:r w:rsidR="009C51EE" w:rsidRPr="00996DCB">
        <w:t>MDI</w:t>
      </w:r>
      <w:r w:rsidR="009C51EE">
        <w:t>, there exists</w:t>
      </w:r>
      <w:r w:rsidR="009C51EE" w:rsidRPr="00996DCB">
        <w:t xml:space="preserve"> </w:t>
      </w:r>
      <w:r w:rsidR="009C51EE">
        <w:t>a nearly</w:t>
      </w:r>
      <w:r w:rsidR="009C51EE" w:rsidRPr="00996DCB">
        <w:t xml:space="preserve"> ideal </w:t>
      </w:r>
      <w:r w:rsidR="00CE1E44" w:rsidRPr="00996DCB">
        <w:t xml:space="preserve">testbed </w:t>
      </w:r>
      <w:r w:rsidR="00CA09DB" w:rsidRPr="00996DCB">
        <w:t xml:space="preserve">to </w:t>
      </w:r>
      <w:r w:rsidR="000158EF">
        <w:t xml:space="preserve">accumulate data to </w:t>
      </w:r>
      <w:r w:rsidR="00CA09DB">
        <w:t xml:space="preserve">better </w:t>
      </w:r>
      <w:r w:rsidR="00053587">
        <w:t>clarify aspects of</w:t>
      </w:r>
      <w:r w:rsidR="00606644">
        <w:t xml:space="preserve"> chemical geography </w:t>
      </w:r>
      <w:r w:rsidR="00606644" w:rsidRPr="00996DCB">
        <w:t xml:space="preserve">(Star </w:t>
      </w:r>
      <w:r w:rsidR="00606644" w:rsidRPr="00996DCB">
        <w:rPr>
          <w:i/>
          <w:iCs/>
        </w:rPr>
        <w:t xml:space="preserve">et al </w:t>
      </w:r>
      <w:r w:rsidR="00606644" w:rsidRPr="00996DCB">
        <w:t>2015)</w:t>
      </w:r>
      <w:r w:rsidR="00606644">
        <w:t xml:space="preserve"> in precincts defined by fire history</w:t>
      </w:r>
      <w:r w:rsidR="00604246">
        <w:t xml:space="preserve"> or its lack thereof</w:t>
      </w:r>
      <w:ins w:id="163" w:author="Smith, Nick" w:date="2020-11-30T14:56:00Z">
        <w:r w:rsidR="00070B64">
          <w:t xml:space="preserve"> (Figure 2)</w:t>
        </w:r>
      </w:ins>
      <w:commentRangeStart w:id="164"/>
      <w:r w:rsidR="00606644">
        <w:t>.</w:t>
      </w:r>
      <w:commentRangeEnd w:id="164"/>
      <w:r w:rsidR="00070B64">
        <w:rPr>
          <w:rStyle w:val="CommentReference"/>
        </w:rPr>
        <w:commentReference w:id="164"/>
      </w:r>
      <w:r w:rsidR="00606644">
        <w:t xml:space="preserve"> </w:t>
      </w:r>
      <w:commentRangeStart w:id="165"/>
      <w:r w:rsidR="00606644">
        <w:t>We anticipate our study will provide</w:t>
      </w:r>
      <w:r w:rsidR="00604246">
        <w:t xml:space="preserve"> data to</w:t>
      </w:r>
      <w:r w:rsidR="00606644">
        <w:t xml:space="preserve"> inform and inspire </w:t>
      </w:r>
      <w:r w:rsidR="00053587">
        <w:t xml:space="preserve">island </w:t>
      </w:r>
      <w:r w:rsidR="00CA09DB">
        <w:t>management decisions (</w:t>
      </w:r>
      <w:r w:rsidR="00CA09DB" w:rsidRPr="00872134">
        <w:t xml:space="preserve">Stambaugh </w:t>
      </w:r>
      <w:r w:rsidR="00CA09DB" w:rsidRPr="00872134">
        <w:rPr>
          <w:i/>
          <w:iCs/>
        </w:rPr>
        <w:t>et al</w:t>
      </w:r>
      <w:r w:rsidR="00CA09DB" w:rsidRPr="00872134">
        <w:t xml:space="preserve"> 2015</w:t>
      </w:r>
      <w:r w:rsidR="00CA09DB">
        <w:t>)</w:t>
      </w:r>
      <w:r w:rsidR="00CA09DB" w:rsidRPr="00996DCB">
        <w:t>.</w:t>
      </w:r>
      <w:commentRangeEnd w:id="165"/>
      <w:r w:rsidR="004068CF">
        <w:rPr>
          <w:rStyle w:val="CommentReference"/>
        </w:rPr>
        <w:commentReference w:id="165"/>
      </w:r>
    </w:p>
    <w:p w14:paraId="16E0D50F" w14:textId="77777777" w:rsidR="00074D20" w:rsidRDefault="00074D20" w:rsidP="00CA09DB"/>
    <w:p w14:paraId="2464F51D" w14:textId="09C2F294" w:rsidR="00CA09DB" w:rsidRPr="00DE06C7" w:rsidRDefault="00CA09DB" w:rsidP="00CA09DB">
      <w:pPr>
        <w:rPr>
          <w:b/>
          <w:bCs/>
          <w:i/>
          <w:iCs/>
        </w:rPr>
      </w:pPr>
      <w:commentRangeStart w:id="166"/>
      <w:r w:rsidRPr="00DE06C7">
        <w:rPr>
          <w:b/>
        </w:rPr>
        <w:t>METHODS</w:t>
      </w:r>
      <w:commentRangeEnd w:id="166"/>
      <w:r w:rsidR="003A3DFE">
        <w:rPr>
          <w:rStyle w:val="CommentReference"/>
        </w:rPr>
        <w:commentReference w:id="166"/>
      </w:r>
    </w:p>
    <w:p w14:paraId="1CBE83E0" w14:textId="731881D5" w:rsidR="00606644" w:rsidRDefault="00CA09DB" w:rsidP="00CA09DB">
      <w:pPr>
        <w:spacing w:line="276" w:lineRule="auto"/>
        <w:rPr>
          <w:rFonts w:eastAsiaTheme="minorEastAsia"/>
        </w:rPr>
      </w:pPr>
      <w:commentRangeStart w:id="167"/>
      <w:r w:rsidRPr="00DE06C7">
        <w:t>A US Department of the Interior (National Park Service) permit provided access to obtaining edaphic and needle data</w:t>
      </w:r>
      <w:r w:rsidRPr="00DE06C7">
        <w:rPr>
          <w:rFonts w:eastAsiaTheme="minorEastAsia"/>
        </w:rPr>
        <w:t xml:space="preserve">. </w:t>
      </w:r>
      <w:commentRangeEnd w:id="167"/>
      <w:r w:rsidR="00C258B0">
        <w:rPr>
          <w:rStyle w:val="CommentReference"/>
        </w:rPr>
        <w:commentReference w:id="167"/>
      </w:r>
    </w:p>
    <w:p w14:paraId="635D3484" w14:textId="77777777" w:rsidR="00E265E0" w:rsidRPr="00B00DB2" w:rsidRDefault="00E265E0" w:rsidP="00CA09DB">
      <w:pPr>
        <w:spacing w:line="276" w:lineRule="auto"/>
        <w:rPr>
          <w:rFonts w:eastAsiaTheme="minorEastAsia"/>
        </w:rPr>
      </w:pPr>
    </w:p>
    <w:p w14:paraId="60A76CB0" w14:textId="0C61F5ED" w:rsidR="00CA09DB" w:rsidRPr="001852E8" w:rsidRDefault="00CA09DB" w:rsidP="00CA09DB">
      <w:pPr>
        <w:spacing w:line="276" w:lineRule="auto"/>
        <w:rPr>
          <w:b/>
        </w:rPr>
      </w:pPr>
      <w:r>
        <w:rPr>
          <w:b/>
        </w:rPr>
        <w:t>Study Extraction Sites</w:t>
      </w:r>
    </w:p>
    <w:p w14:paraId="120194CD" w14:textId="61C6471F" w:rsidR="00CA09DB" w:rsidRDefault="00CA09DB" w:rsidP="00CA09DB">
      <w:pPr>
        <w:spacing w:line="276" w:lineRule="auto"/>
        <w:rPr>
          <w:rFonts w:eastAsiaTheme="minorHAnsi"/>
        </w:rPr>
      </w:pPr>
      <w:del w:id="168" w:author="Smith, Nick" w:date="2020-11-30T14:58:00Z">
        <w:r w:rsidDel="0035539C">
          <w:delText>Fifteen t</w:delText>
        </w:r>
        <w:r w:rsidRPr="00DE06C7" w:rsidDel="0035539C">
          <w:delText>rees at f</w:delText>
        </w:r>
      </w:del>
      <w:ins w:id="169" w:author="Smith, Nick" w:date="2020-11-30T14:58:00Z">
        <w:r w:rsidR="0035539C">
          <w:t>Pitch pine at f</w:t>
        </w:r>
      </w:ins>
      <w:r w:rsidRPr="00DE06C7">
        <w:t>our sites at MDI</w:t>
      </w:r>
      <w:del w:id="170" w:author="Smith, Nick" w:date="2020-11-30T14:58:00Z">
        <w:r w:rsidRPr="00DE06C7" w:rsidDel="0035539C">
          <w:delText xml:space="preserve"> in a </w:delText>
        </w:r>
      </w:del>
      <w:ins w:id="171" w:author="Smith, Nick" w:date="2020-11-30T14:58:00Z">
        <w:r w:rsidR="0035539C">
          <w:t xml:space="preserve">, </w:t>
        </w:r>
      </w:ins>
      <w:r w:rsidRPr="00DE06C7">
        <w:t>factorially crossed</w:t>
      </w:r>
      <w:ins w:id="172" w:author="Smith, Nick" w:date="2020-11-30T14:58:00Z">
        <w:r w:rsidR="0035539C">
          <w:t xml:space="preserve"> in a</w:t>
        </w:r>
      </w:ins>
      <w:r w:rsidRPr="00DE06C7">
        <w:t xml:space="preserve"> fire history (Miller </w:t>
      </w:r>
      <w:r w:rsidRPr="00DE06C7">
        <w:rPr>
          <w:i/>
          <w:iCs/>
        </w:rPr>
        <w:t>et al</w:t>
      </w:r>
      <w:r w:rsidRPr="00DE06C7">
        <w:t xml:space="preserve"> 2014)</w:t>
      </w:r>
      <w:ins w:id="173" w:author="Smith, Nick" w:date="2020-11-30T14:58:00Z">
        <w:r w:rsidR="0035539C">
          <w:t xml:space="preserve"> by elevation design,</w:t>
        </w:r>
      </w:ins>
      <w:r w:rsidRPr="00DE06C7">
        <w:t xml:space="preserve"> were investigated: (1) Wonderland trail between </w:t>
      </w:r>
      <w:r w:rsidR="004D17FF">
        <w:t>9</w:t>
      </w:r>
      <w:r w:rsidRPr="00DE06C7">
        <w:t xml:space="preserve"> and </w:t>
      </w:r>
      <w:r w:rsidR="004D17FF">
        <w:t>25</w:t>
      </w:r>
      <w:r w:rsidRPr="00DE06C7">
        <w:t xml:space="preserve"> m elevation (low elevation, outside the footprint of the 1947 fire), (2) Gorham cliffs between 2</w:t>
      </w:r>
      <w:r w:rsidR="004D17FF">
        <w:t>4</w:t>
      </w:r>
      <w:r w:rsidRPr="00DE06C7">
        <w:t xml:space="preserve"> and </w:t>
      </w:r>
      <w:r w:rsidR="004D17FF">
        <w:t>36</w:t>
      </w:r>
      <w:r w:rsidRPr="00DE06C7">
        <w:t xml:space="preserve"> m (low elevation, within the footprint), (3) St. </w:t>
      </w:r>
      <w:proofErr w:type="spellStart"/>
      <w:r w:rsidRPr="00DE06C7">
        <w:t>Sauveur</w:t>
      </w:r>
      <w:proofErr w:type="spellEnd"/>
      <w:r w:rsidRPr="00DE06C7">
        <w:t xml:space="preserve"> trail between 134 and 19</w:t>
      </w:r>
      <w:r w:rsidR="004D17FF">
        <w:t>8</w:t>
      </w:r>
      <w:r w:rsidRPr="00DE06C7">
        <w:t xml:space="preserve"> m (high elevation, outside the footprint) and (4) South Cadillac trail between 1</w:t>
      </w:r>
      <w:r>
        <w:t>8</w:t>
      </w:r>
      <w:r w:rsidR="004D17FF">
        <w:t>8</w:t>
      </w:r>
      <w:r w:rsidRPr="00DE06C7">
        <w:t xml:space="preserve"> and </w:t>
      </w:r>
      <w:r>
        <w:t>417</w:t>
      </w:r>
      <w:r w:rsidRPr="00DE06C7">
        <w:t xml:space="preserve"> m </w:t>
      </w:r>
      <w:ins w:id="174" w:author="Smith, Nick" w:date="2020-11-30T14:59:00Z">
        <w:r w:rsidR="0035539C">
          <w:t xml:space="preserve">(high </w:t>
        </w:r>
      </w:ins>
      <w:r w:rsidRPr="00DE06C7">
        <w:t>elevation within the footprint</w:t>
      </w:r>
      <w:ins w:id="175" w:author="Smith, Nick" w:date="2020-11-30T14:59:00Z">
        <w:r w:rsidR="0035539C">
          <w:t>)</w:t>
        </w:r>
      </w:ins>
      <w:r>
        <w:t>.</w:t>
      </w:r>
      <w:ins w:id="176" w:author="Smith, Nick" w:date="2020-11-30T14:59:00Z">
        <w:r w:rsidR="0035539C">
          <w:t xml:space="preserve"> Fifteen trees at each site were sampled.</w:t>
        </w:r>
      </w:ins>
      <w:r>
        <w:t xml:space="preserve"> </w:t>
      </w:r>
      <w:r w:rsidRPr="00E847B2">
        <w:rPr>
          <w:rFonts w:eastAsiaTheme="minorHAnsi"/>
        </w:rPr>
        <w:t xml:space="preserve">Distances between sampled trees and their five nearest, reproductively mature conspecific neighbors were measured in the </w:t>
      </w:r>
      <w:r>
        <w:rPr>
          <w:rFonts w:eastAsiaTheme="minorHAnsi"/>
        </w:rPr>
        <w:t xml:space="preserve">four </w:t>
      </w:r>
      <w:r w:rsidRPr="00E847B2">
        <w:rPr>
          <w:rFonts w:eastAsiaTheme="minorHAnsi"/>
        </w:rPr>
        <w:t>stands to calculate mean neighbor distance as a surrogate, but inverse, measure for stand density</w:t>
      </w:r>
      <w:r>
        <w:rPr>
          <w:rFonts w:eastAsiaTheme="minorHAnsi"/>
        </w:rPr>
        <w:t xml:space="preserve"> along with mean age (</w:t>
      </w:r>
      <w:proofErr w:type="spellStart"/>
      <w:r w:rsidRPr="00AB037B">
        <w:rPr>
          <w:color w:val="222222"/>
          <w:shd w:val="clear" w:color="auto" w:fill="FFFFFF"/>
        </w:rPr>
        <w:t>Mosseler</w:t>
      </w:r>
      <w:proofErr w:type="spellEnd"/>
      <w:r w:rsidRPr="00AB037B">
        <w:rPr>
          <w:color w:val="222222"/>
          <w:shd w:val="clear" w:color="auto" w:fill="FFFFFF"/>
        </w:rPr>
        <w:t xml:space="preserve"> </w:t>
      </w:r>
      <w:proofErr w:type="spellStart"/>
      <w:r w:rsidRPr="00AB037B">
        <w:rPr>
          <w:color w:val="222222"/>
          <w:shd w:val="clear" w:color="auto" w:fill="FFFFFF"/>
        </w:rPr>
        <w:t>Rajora</w:t>
      </w:r>
      <w:proofErr w:type="spellEnd"/>
      <w:r w:rsidRPr="00AB037B">
        <w:rPr>
          <w:color w:val="222222"/>
          <w:shd w:val="clear" w:color="auto" w:fill="FFFFFF"/>
        </w:rPr>
        <w:t xml:space="preserve"> and Major</w:t>
      </w:r>
      <w:r>
        <w:rPr>
          <w:color w:val="222222"/>
          <w:sz w:val="20"/>
          <w:szCs w:val="20"/>
          <w:shd w:val="clear" w:color="auto" w:fill="FFFFFF"/>
        </w:rPr>
        <w:t xml:space="preserve"> </w:t>
      </w:r>
      <w:r>
        <w:rPr>
          <w:rFonts w:eastAsiaTheme="minorHAnsi"/>
        </w:rPr>
        <w:t>2004).</w:t>
      </w:r>
    </w:p>
    <w:p w14:paraId="5CB262C8" w14:textId="77777777" w:rsidR="0035539C" w:rsidRDefault="0035539C" w:rsidP="003D3CF8">
      <w:pPr>
        <w:spacing w:after="103" w:line="276" w:lineRule="auto"/>
        <w:rPr>
          <w:ins w:id="177" w:author="Smith, Nick" w:date="2020-11-30T14:59:00Z"/>
          <w:b/>
        </w:rPr>
      </w:pPr>
    </w:p>
    <w:p w14:paraId="440A983C" w14:textId="4505D690" w:rsidR="001852E8" w:rsidRPr="003D3CF8" w:rsidRDefault="001852E8" w:rsidP="003D3CF8">
      <w:pPr>
        <w:spacing w:after="103" w:line="276" w:lineRule="auto"/>
        <w:rPr>
          <w:b/>
        </w:rPr>
      </w:pPr>
      <w:r w:rsidRPr="0035539C">
        <w:rPr>
          <w:b/>
          <w:sz w:val="22"/>
          <w:szCs w:val="22"/>
          <w:rPrChange w:id="178" w:author="Smith, Nick" w:date="2020-11-30T14:59:00Z">
            <w:rPr>
              <w:b/>
              <w:sz w:val="26"/>
              <w:szCs w:val="26"/>
            </w:rPr>
          </w:rPrChange>
        </w:rPr>
        <w:t>Laboratory Measurements</w:t>
      </w:r>
      <w:r w:rsidRPr="00645A24">
        <w:rPr>
          <w:b/>
          <w:i/>
          <w:iCs/>
          <w:sz w:val="26"/>
          <w:szCs w:val="26"/>
        </w:rPr>
        <w:br/>
      </w:r>
      <w:commentRangeStart w:id="179"/>
      <w:r>
        <w:rPr>
          <w:b/>
        </w:rPr>
        <w:t>Carbon and Nitrogen Stable Isotopes</w:t>
      </w:r>
      <w:commentRangeEnd w:id="179"/>
      <w:r w:rsidR="003A3DFE">
        <w:rPr>
          <w:rStyle w:val="CommentReference"/>
        </w:rPr>
        <w:commentReference w:id="179"/>
      </w:r>
      <w:r w:rsidR="00C930F7">
        <w:rPr>
          <w:b/>
          <w:i/>
          <w:iCs/>
        </w:rPr>
        <w:br/>
      </w:r>
      <w:r w:rsidR="00FB3672" w:rsidRPr="00DE06C7">
        <w:t>C isotopic data of the needles</w:t>
      </w:r>
      <w:r w:rsidR="00215F78">
        <w:t xml:space="preserve"> </w:t>
      </w:r>
      <w:r w:rsidR="00FB3672" w:rsidRPr="00DE06C7">
        <w:t>(δ</w:t>
      </w:r>
      <w:r w:rsidR="00FB3672" w:rsidRPr="00DE06C7">
        <w:rPr>
          <w:vertAlign w:val="superscript"/>
        </w:rPr>
        <w:t>13</w:t>
      </w:r>
      <w:r w:rsidR="00FB3672" w:rsidRPr="00DE06C7">
        <w:t xml:space="preserve">C) of fully expanded leaf (needle cluster) of each species and accompanying soil samples was obtained. Sample fascicles were separated and dried for two days at 60 </w:t>
      </w:r>
      <w:r w:rsidR="00FB3672" w:rsidRPr="00DE06C7">
        <w:rPr>
          <w:vertAlign w:val="superscript"/>
        </w:rPr>
        <w:t>◦</w:t>
      </w:r>
      <w:r w:rsidR="00FB3672" w:rsidRPr="00DE06C7">
        <w:t>C ground in a SPEX ball mill (Metuchen, NJ, USA)</w:t>
      </w:r>
      <w:r w:rsidR="00C2430B">
        <w:t xml:space="preserve">, </w:t>
      </w:r>
      <w:r w:rsidR="00FB3672" w:rsidRPr="00DE06C7">
        <w:t>weighed to +/- 2 mg for leaf tissue and +/- 5 mg for soil using a Cole-Palmer (Vernon Hills, IL, USA) micro analytic balance</w:t>
      </w:r>
      <w:r w:rsidR="00C2430B">
        <w:t xml:space="preserve"> and rolled</w:t>
      </w:r>
      <w:r w:rsidR="00C2430B" w:rsidRPr="00DE06C7">
        <w:t xml:space="preserve"> in </w:t>
      </w:r>
      <w:proofErr w:type="spellStart"/>
      <w:r w:rsidR="00C2430B" w:rsidRPr="00DE06C7">
        <w:t>Costech</w:t>
      </w:r>
      <w:proofErr w:type="spellEnd"/>
      <w:r w:rsidR="00C2430B" w:rsidRPr="00DE06C7">
        <w:t xml:space="preserve"> (Valencia, CA, USA) 5 x 9 mm tin capsules</w:t>
      </w:r>
      <w:r w:rsidR="00C2430B">
        <w:t>.</w:t>
      </w:r>
      <w:r w:rsidR="00FB3672" w:rsidRPr="00DE06C7">
        <w:t xml:space="preserve"> C abundance or depletion according to δ</w:t>
      </w:r>
      <w:r w:rsidR="00FB3672" w:rsidRPr="00DE06C7">
        <w:rPr>
          <w:vertAlign w:val="superscript"/>
        </w:rPr>
        <w:t>13</w:t>
      </w:r>
      <w:r w:rsidR="00FB3672" w:rsidRPr="00DE06C7">
        <w:t xml:space="preserve">C was used to </w:t>
      </w:r>
      <w:del w:id="180" w:author="Smith, Nick" w:date="2020-11-30T15:02:00Z">
        <w:r w:rsidR="00FB3672" w:rsidRPr="00DE06C7" w:rsidDel="0035539C">
          <w:delText xml:space="preserve">determine </w:delText>
        </w:r>
      </w:del>
      <w:ins w:id="181" w:author="Smith, Nick" w:date="2020-11-30T15:02:00Z">
        <w:r w:rsidR="0035539C">
          <w:t>indicate water use efficiency</w:t>
        </w:r>
        <w:r w:rsidR="0035539C" w:rsidRPr="00DE06C7">
          <w:t xml:space="preserve"> </w:t>
        </w:r>
        <w:r w:rsidR="0035539C">
          <w:t>(</w:t>
        </w:r>
        <w:r w:rsidR="0035539C" w:rsidRPr="00DE06C7">
          <w:rPr>
            <w:color w:val="000000" w:themeColor="text1"/>
            <w:shd w:val="clear" w:color="auto" w:fill="FFFFFF"/>
          </w:rPr>
          <w:t>iWUE</w:t>
        </w:r>
        <w:r w:rsidR="0035539C" w:rsidRPr="00DE06C7">
          <w:rPr>
            <w:color w:val="000000" w:themeColor="text1"/>
            <w:shd w:val="clear" w:color="auto" w:fill="FFFFFF"/>
            <w:vertAlign w:val="subscript"/>
          </w:rPr>
          <w:t>δ</w:t>
        </w:r>
        <w:r w:rsidR="0035539C" w:rsidRPr="00DE06C7">
          <w:rPr>
            <w:color w:val="000000" w:themeColor="text1"/>
            <w:shd w:val="clear" w:color="auto" w:fill="FFFFFF"/>
            <w:vertAlign w:val="superscript"/>
          </w:rPr>
          <w:t>13</w:t>
        </w:r>
        <w:r w:rsidR="0035539C" w:rsidRPr="00DE06C7">
          <w:rPr>
            <w:color w:val="000000" w:themeColor="text1"/>
            <w:shd w:val="clear" w:color="auto" w:fill="FFFFFF"/>
            <w:vertAlign w:val="subscript"/>
          </w:rPr>
          <w:t>C</w:t>
        </w:r>
        <w:r w:rsidR="0035539C">
          <w:rPr>
            <w:color w:val="000000" w:themeColor="text1"/>
            <w:shd w:val="clear" w:color="auto" w:fill="FFFFFF"/>
          </w:rPr>
          <w:t>)</w:t>
        </w:r>
        <w:r w:rsidR="0035539C">
          <w:t xml:space="preserve"> </w:t>
        </w:r>
      </w:ins>
      <w:del w:id="182" w:author="Smith, Nick" w:date="2020-11-30T15:02:00Z">
        <w:r w:rsidR="00FB3672" w:rsidRPr="00DE06C7" w:rsidDel="0035539C">
          <w:delText xml:space="preserve">iWUE. As a product of carboxylation and diffusion </w:delText>
        </w:r>
      </w:del>
      <w:r w:rsidR="00FB3672" w:rsidRPr="00DE06C7">
        <w:t>(</w:t>
      </w:r>
      <w:commentRangeStart w:id="183"/>
      <w:del w:id="184" w:author="Smith, Nick" w:date="2020-11-30T15:04:00Z">
        <w:r w:rsidR="00FB3672" w:rsidRPr="00DE06C7" w:rsidDel="00937908">
          <w:delText>Lambers Chapin Pons 2006</w:delText>
        </w:r>
      </w:del>
      <w:ins w:id="185" w:author="Smith, Nick" w:date="2020-11-30T15:04:00Z">
        <w:r w:rsidR="00937908">
          <w:t>Farquhar et al. 1989</w:t>
        </w:r>
        <w:commentRangeEnd w:id="183"/>
        <w:r w:rsidR="00937908">
          <w:rPr>
            <w:rStyle w:val="CommentReference"/>
          </w:rPr>
          <w:commentReference w:id="183"/>
        </w:r>
      </w:ins>
      <w:r w:rsidR="00FB3672" w:rsidRPr="00DE06C7">
        <w:t>)</w:t>
      </w:r>
      <w:del w:id="186" w:author="Smith, Nick" w:date="2020-11-30T15:02:00Z">
        <w:r w:rsidR="00FB3672" w:rsidRPr="00DE06C7" w:rsidDel="0035539C">
          <w:delText xml:space="preserve"> </w:delText>
        </w:r>
        <w:r w:rsidR="00FB3672" w:rsidRPr="00DE06C7" w:rsidDel="0035539C">
          <w:rPr>
            <w:color w:val="000000" w:themeColor="text1"/>
            <w:shd w:val="clear" w:color="auto" w:fill="FFFFFF"/>
          </w:rPr>
          <w:delText>iWUE</w:delText>
        </w:r>
        <w:r w:rsidR="00FB3672" w:rsidRPr="00DE06C7" w:rsidDel="0035539C">
          <w:rPr>
            <w:color w:val="000000" w:themeColor="text1"/>
            <w:shd w:val="clear" w:color="auto" w:fill="FFFFFF"/>
            <w:vertAlign w:val="subscript"/>
          </w:rPr>
          <w:delText>δ</w:delText>
        </w:r>
        <w:r w:rsidR="00FB3672" w:rsidRPr="00DE06C7" w:rsidDel="0035539C">
          <w:rPr>
            <w:color w:val="000000" w:themeColor="text1"/>
            <w:shd w:val="clear" w:color="auto" w:fill="FFFFFF"/>
            <w:vertAlign w:val="superscript"/>
          </w:rPr>
          <w:delText>13</w:delText>
        </w:r>
        <w:r w:rsidR="00FB3672" w:rsidRPr="00DE06C7" w:rsidDel="0035539C">
          <w:rPr>
            <w:color w:val="000000" w:themeColor="text1"/>
            <w:shd w:val="clear" w:color="auto" w:fill="FFFFFF"/>
            <w:vertAlign w:val="subscript"/>
          </w:rPr>
          <w:delText>C</w:delText>
        </w:r>
        <w:r w:rsidR="00FB3672" w:rsidRPr="00DE06C7" w:rsidDel="0035539C">
          <w:delText xml:space="preserve"> represents δ</w:delText>
        </w:r>
        <w:r w:rsidR="00FB3672" w:rsidRPr="00DE06C7" w:rsidDel="0035539C">
          <w:rPr>
            <w:vertAlign w:val="superscript"/>
          </w:rPr>
          <w:delText>13</w:delText>
        </w:r>
        <w:r w:rsidR="00FB3672" w:rsidRPr="00DE06C7" w:rsidDel="0035539C">
          <w:delText>C unit/mL</w:delText>
        </w:r>
        <w:r w:rsidR="00FB3672" w:rsidRPr="00DE06C7" w:rsidDel="0035539C">
          <w:rPr>
            <w:vertAlign w:val="superscript"/>
          </w:rPr>
          <w:delText>-1</w:delText>
        </w:r>
        <w:r w:rsidR="00FB3672" w:rsidRPr="00DE06C7" w:rsidDel="0035539C">
          <w:delText xml:space="preserve"> percentage of photosynthesis, a sensitive long-term indicator of physiological change, i.e., growth versus stress inoculation</w:delText>
        </w:r>
      </w:del>
      <w:r w:rsidR="00FB3672" w:rsidRPr="00DE06C7">
        <w:t xml:space="preserve">. </w:t>
      </w:r>
      <w:del w:id="187" w:author="Smith, Nick" w:date="2020-11-30T15:05:00Z">
        <w:r w:rsidR="00FB3672" w:rsidRPr="00DE06C7" w:rsidDel="00E052FE">
          <w:delText>Foliar C and N were calculated using elemental analysis.</w:delText>
        </w:r>
      </w:del>
      <w:r w:rsidR="00873354">
        <w:rPr>
          <w:b/>
          <w:i/>
          <w:iCs/>
        </w:rPr>
        <w:br/>
      </w:r>
      <w:r w:rsidR="00215F78" w:rsidRPr="001852E8">
        <w:rPr>
          <w:b/>
        </w:rPr>
        <w:t xml:space="preserve">Foliar </w:t>
      </w:r>
      <w:r w:rsidR="003D3CF8">
        <w:rPr>
          <w:b/>
        </w:rPr>
        <w:t>Elemental Analysis</w:t>
      </w:r>
      <w:del w:id="188" w:author="Smith, Nick" w:date="2020-11-30T15:09:00Z">
        <w:r w:rsidR="003D3CF8" w:rsidDel="00E052FE">
          <w:rPr>
            <w:b/>
          </w:rPr>
          <w:delText xml:space="preserve"> and Nutrient</w:delText>
        </w:r>
      </w:del>
      <w:r w:rsidR="00873354">
        <w:rPr>
          <w:b/>
          <w:i/>
          <w:iCs/>
        </w:rPr>
        <w:br/>
      </w:r>
      <w:r w:rsidR="00215F78" w:rsidRPr="00DE06C7">
        <w:t xml:space="preserve">Leaf tissue was obtained from excision of basal fascicle bundles at </w:t>
      </w:r>
      <w:del w:id="189" w:author="Smith, Nick" w:date="2020-11-30T15:06:00Z">
        <w:r w:rsidR="00215F78" w:rsidRPr="00DE06C7" w:rsidDel="00E052FE">
          <w:delText>dbh</w:delText>
        </w:r>
      </w:del>
      <w:ins w:id="190" w:author="Smith, Nick" w:date="2020-11-30T15:06:00Z">
        <w:r w:rsidR="00E052FE">
          <w:t>1.</w:t>
        </w:r>
      </w:ins>
      <w:ins w:id="191" w:author="Smith, Nick" w:date="2020-12-01T09:50:00Z">
        <w:r w:rsidR="00D61A0E">
          <w:t>06</w:t>
        </w:r>
      </w:ins>
      <w:ins w:id="192" w:author="Smith, Nick" w:date="2020-11-30T15:06:00Z">
        <w:r w:rsidR="00E052FE">
          <w:t xml:space="preserve"> m</w:t>
        </w:r>
      </w:ins>
      <w:r w:rsidR="00873354">
        <w:t xml:space="preserve">; </w:t>
      </w:r>
      <w:commentRangeStart w:id="193"/>
      <w:r w:rsidR="00215F78" w:rsidRPr="00DE06C7">
        <w:t xml:space="preserve">we acknowledge </w:t>
      </w:r>
      <w:del w:id="194" w:author="Smith, Nick" w:date="2020-11-30T15:05:00Z">
        <w:r w:rsidR="00215F78" w:rsidRPr="00DE06C7" w:rsidDel="00E052FE">
          <w:delText xml:space="preserve">photosynthetic and </w:delText>
        </w:r>
      </w:del>
      <w:ins w:id="195" w:author="Smith, Nick" w:date="2020-11-30T15:05:00Z">
        <w:r w:rsidR="00E052FE">
          <w:t xml:space="preserve">that leaf </w:t>
        </w:r>
      </w:ins>
      <w:r w:rsidR="00215F78" w:rsidRPr="00DE06C7">
        <w:t>nutrient</w:t>
      </w:r>
      <w:ins w:id="196" w:author="Smith, Nick" w:date="2020-11-30T15:05:00Z">
        <w:r w:rsidR="00E052FE">
          <w:t>s</w:t>
        </w:r>
      </w:ins>
      <w:r w:rsidR="00215F78" w:rsidRPr="00DE06C7">
        <w:t xml:space="preserve"> </w:t>
      </w:r>
      <w:del w:id="197" w:author="Smith, Nick" w:date="2020-11-30T15:05:00Z">
        <w:r w:rsidR="00215F78" w:rsidRPr="00DE06C7" w:rsidDel="00E052FE">
          <w:delText xml:space="preserve">measurements </w:delText>
        </w:r>
      </w:del>
      <w:r w:rsidR="00215F78" w:rsidRPr="00DE06C7">
        <w:t>differ according to light environments impacted by the size (height and canopy) of tree subjects.</w:t>
      </w:r>
      <w:commentRangeEnd w:id="193"/>
      <w:r w:rsidR="00E052FE">
        <w:rPr>
          <w:rStyle w:val="CommentReference"/>
        </w:rPr>
        <w:commentReference w:id="193"/>
      </w:r>
      <w:r w:rsidR="00215F78">
        <w:rPr>
          <w:rFonts w:eastAsiaTheme="minorHAnsi"/>
        </w:rPr>
        <w:t xml:space="preserve"> </w:t>
      </w:r>
      <w:r w:rsidR="00215F78" w:rsidRPr="00DE06C7">
        <w:t xml:space="preserve">50 mL samples of needles were separated, cut and dried for two days at 60 </w:t>
      </w:r>
      <w:r w:rsidR="00215F78" w:rsidRPr="00DE06C7">
        <w:rPr>
          <w:vertAlign w:val="superscript"/>
        </w:rPr>
        <w:t>◦</w:t>
      </w:r>
      <w:r w:rsidR="00215F78" w:rsidRPr="00DE06C7">
        <w:t>C. Then they were ground in a SPEX ball mill (Metuchen, NJ, USA)</w:t>
      </w:r>
      <w:ins w:id="198" w:author="Smith, Nick" w:date="2020-11-30T15:08:00Z">
        <w:r w:rsidR="00E052FE">
          <w:t>,</w:t>
        </w:r>
      </w:ins>
      <w:del w:id="199" w:author="Smith, Nick" w:date="2020-11-30T15:08:00Z">
        <w:r w:rsidR="00215F78" w:rsidRPr="00DE06C7" w:rsidDel="00E052FE">
          <w:delText>.</w:delText>
        </w:r>
      </w:del>
      <w:r w:rsidR="00215F78" w:rsidRPr="00DE06C7">
        <w:t xml:space="preserve"> sieved to &lt;10 mm</w:t>
      </w:r>
      <w:ins w:id="200" w:author="Smith, Nick" w:date="2020-11-30T15:09:00Z">
        <w:r w:rsidR="00E052FE">
          <w:t>,</w:t>
        </w:r>
      </w:ins>
      <w:r w:rsidR="00215F78" w:rsidRPr="00DE06C7">
        <w:t xml:space="preserve"> and </w:t>
      </w:r>
      <w:r w:rsidR="00F618F9">
        <w:t>&lt;2</w:t>
      </w:r>
      <w:r w:rsidR="00215F78" w:rsidRPr="00DE06C7">
        <w:t xml:space="preserve"> mL </w:t>
      </w:r>
      <w:proofErr w:type="gramStart"/>
      <w:r w:rsidR="00215F78" w:rsidRPr="00DE06C7">
        <w:t>were</w:t>
      </w:r>
      <w:proofErr w:type="gramEnd"/>
      <w:r w:rsidR="00215F78" w:rsidRPr="00DE06C7">
        <w:t xml:space="preserve"> </w:t>
      </w:r>
      <w:r w:rsidR="00F618F9" w:rsidRPr="00DE06C7">
        <w:t xml:space="preserve">fed to a Perkins Elmer Elemental Analyzer ECS 4100 (Waltham, MA, USA) coupled with a Thermo Delta (Waltham, MA, USA) V+ IR-MS continuous flow isotope ratio mass spectrometer with a universal triple collector. Combustion gasses were separated on a gas </w:t>
      </w:r>
      <w:r w:rsidR="00F618F9" w:rsidRPr="00DE06C7">
        <w:lastRenderedPageBreak/>
        <w:t>chromatograph column, passed through a diluter and reference gas box, and introduced into the spectrometer.</w:t>
      </w:r>
      <w:r w:rsidR="00F618F9">
        <w:t xml:space="preserve"> </w:t>
      </w:r>
      <w:r w:rsidR="00215F78" w:rsidRPr="00DE06C7">
        <w:t xml:space="preserve">submitted for elemental analysis using </w:t>
      </w:r>
      <w:proofErr w:type="spellStart"/>
      <w:r w:rsidR="00215F78" w:rsidRPr="00DE06C7">
        <w:t>Leco</w:t>
      </w:r>
      <w:proofErr w:type="spellEnd"/>
      <w:r w:rsidR="00215F78" w:rsidRPr="00DE06C7">
        <w:t xml:space="preserve"> CN-2000 Carbon-Nitrogen Analyzer (</w:t>
      </w:r>
      <w:proofErr w:type="spellStart"/>
      <w:r w:rsidR="00215F78" w:rsidRPr="00DE06C7">
        <w:t>Leco</w:t>
      </w:r>
      <w:proofErr w:type="spellEnd"/>
      <w:r w:rsidR="00215F78" w:rsidRPr="00DE06C7">
        <w:t xml:space="preserve"> Corp., St. Joseph, MI) to determine C and N concentrations. The remainder of the same samples, 35 mL, were submitted for standard plant tissue nutrient analysis using a TJA Model 975 </w:t>
      </w:r>
      <w:proofErr w:type="spellStart"/>
      <w:r w:rsidR="00215F78" w:rsidRPr="00DE06C7">
        <w:t>AtomComp</w:t>
      </w:r>
      <w:proofErr w:type="spellEnd"/>
      <w:r w:rsidR="00215F78" w:rsidRPr="00DE06C7">
        <w:t xml:space="preserve"> ICP-AES (</w:t>
      </w:r>
      <w:proofErr w:type="spellStart"/>
      <w:r w:rsidR="00215F78" w:rsidRPr="00DE06C7">
        <w:t>Thermo</w:t>
      </w:r>
      <w:proofErr w:type="spellEnd"/>
      <w:r w:rsidR="00215F78" w:rsidRPr="00DE06C7">
        <w:t xml:space="preserve"> Jarrell-Ash Corp., Franklin, MA). The method comprised submersion in a 5 mL trace-metal-grade HNO</w:t>
      </w:r>
      <w:r w:rsidR="00215F78" w:rsidRPr="00DE06C7">
        <w:rPr>
          <w:vertAlign w:val="subscript"/>
        </w:rPr>
        <w:t>3</w:t>
      </w:r>
      <w:r w:rsidR="00215F78" w:rsidRPr="00DE06C7">
        <w:t xml:space="preserve"> treatment, then refluxed on </w:t>
      </w:r>
      <w:proofErr w:type="spellStart"/>
      <w:r w:rsidR="00215F78" w:rsidRPr="00DE06C7">
        <w:t>hotblock</w:t>
      </w:r>
      <w:proofErr w:type="spellEnd"/>
      <w:r w:rsidR="00215F78" w:rsidRPr="00DE06C7">
        <w:t xml:space="preserve"> at 80 </w:t>
      </w:r>
      <w:r w:rsidR="00215F78" w:rsidRPr="00DE06C7">
        <w:rPr>
          <w:vertAlign w:val="superscript"/>
        </w:rPr>
        <w:t>◦</w:t>
      </w:r>
      <w:r w:rsidR="00215F78" w:rsidRPr="00DE06C7">
        <w:t xml:space="preserve">C for 2 hours and diluted to 25 mL with </w:t>
      </w:r>
      <w:proofErr w:type="gramStart"/>
      <w:r w:rsidR="00215F78" w:rsidRPr="00DE06C7">
        <w:t>0.4 micron</w:t>
      </w:r>
      <w:proofErr w:type="gramEnd"/>
      <w:r w:rsidR="00215F78" w:rsidRPr="00DE06C7">
        <w:t xml:space="preserve"> PTFE syringe filters. Analysis was focused on macro and micro inorganic extractable fractions (Ca, P, K, Mg, Al and Zn). </w:t>
      </w:r>
      <w:r w:rsidR="00873354">
        <w:rPr>
          <w:b/>
          <w:i/>
          <w:iCs/>
        </w:rPr>
        <w:br/>
      </w:r>
      <w:r w:rsidR="003D3CF8">
        <w:rPr>
          <w:b/>
        </w:rPr>
        <w:t>Soil Nutrient</w:t>
      </w:r>
      <w:ins w:id="201" w:author="Smith, Nick" w:date="2020-11-30T15:09:00Z">
        <w:r w:rsidR="00E052FE">
          <w:rPr>
            <w:b/>
          </w:rPr>
          <w:t>s</w:t>
        </w:r>
      </w:ins>
      <w:r w:rsidR="003D3CF8">
        <w:rPr>
          <w:b/>
        </w:rPr>
        <w:br/>
      </w:r>
      <w:r w:rsidRPr="00DE06C7">
        <w:t xml:space="preserve">Soils comprised uniformly similar shallow, homogeneous, low fertility characteristics (varying between .7-2.5 cm) and are usually overlain with rapidly drying needle duff (Day </w:t>
      </w:r>
      <w:r w:rsidRPr="00DE06C7">
        <w:rPr>
          <w:i/>
        </w:rPr>
        <w:t>et al</w:t>
      </w:r>
      <w:r w:rsidRPr="00DE06C7">
        <w:t xml:space="preserve"> 2005) overlaying porous and acidic hornblende granite or Ellsworth schis</w:t>
      </w:r>
      <w:r w:rsidRPr="00E052FE">
        <w:t>t</w:t>
      </w:r>
      <w:r w:rsidRPr="00E052FE">
        <w:rPr>
          <w:rPrChange w:id="202" w:author="Smith, Nick" w:date="2020-11-30T15:10:00Z">
            <w:rPr>
              <w:highlight w:val="lightGray"/>
            </w:rPr>
          </w:rPrChange>
        </w:rPr>
        <w:t>.</w:t>
      </w:r>
      <w:r w:rsidRPr="00DE06C7">
        <w:t xml:space="preserve"> </w:t>
      </w:r>
      <w:r w:rsidR="00A25229">
        <w:t>All</w:t>
      </w:r>
      <w:r w:rsidR="00A25229" w:rsidRPr="00DE06C7">
        <w:t xml:space="preserve"> sites were excavated similarly by hand trowel </w:t>
      </w:r>
      <w:r w:rsidR="00A25229">
        <w:t>and</w:t>
      </w:r>
      <w:r w:rsidRPr="00DE06C7">
        <w:t xml:space="preserve"> soil probe (</w:t>
      </w:r>
      <w:proofErr w:type="spellStart"/>
      <w:r w:rsidRPr="00DE06C7">
        <w:t>Accuproducts</w:t>
      </w:r>
      <w:proofErr w:type="spellEnd"/>
      <w:r w:rsidRPr="00DE06C7">
        <w:t>, Saline, MI, USA)</w:t>
      </w:r>
      <w:r w:rsidR="00A25229">
        <w:t xml:space="preserve">; </w:t>
      </w:r>
      <w:r w:rsidRPr="00DE06C7">
        <w:t>aliquots were extracted from O</w:t>
      </w:r>
      <w:r w:rsidRPr="00DE06C7">
        <w:rPr>
          <w:vertAlign w:val="subscript"/>
        </w:rPr>
        <w:t>a</w:t>
      </w:r>
      <w:r w:rsidRPr="00DE06C7">
        <w:t>-A</w:t>
      </w:r>
      <w:r w:rsidRPr="00DE06C7">
        <w:rPr>
          <w:vertAlign w:val="subscript"/>
        </w:rPr>
        <w:t>b</w:t>
      </w:r>
      <w:r w:rsidRPr="00DE06C7">
        <w:t xml:space="preserve"> horizon soil pockets of organic and mineral deposits within 50 cm of the tree base. 250 mL soil samples were sieved (#10) and measured in 2019. Drying was performed in an oven at 100°C for two d. Analysis was performed using a modified </w:t>
      </w:r>
      <w:proofErr w:type="spellStart"/>
      <w:r w:rsidRPr="00DE06C7">
        <w:t>Mehlich</w:t>
      </w:r>
      <w:proofErr w:type="spellEnd"/>
      <w:r w:rsidRPr="00DE06C7">
        <w:t xml:space="preserve"> method using inductively coupled plasma spectroscopy, pH measurement via proton activity of a 1:1 slurry and effective soil cation exchange capacity (CEC) via formic acid extraction. These methods are described previously (Licht</w:t>
      </w:r>
      <w:r w:rsidR="00C3302A">
        <w:rPr>
          <w:i/>
        </w:rPr>
        <w:t xml:space="preserve"> </w:t>
      </w:r>
      <w:r w:rsidR="00C3302A" w:rsidRPr="00C3302A">
        <w:rPr>
          <w:iCs/>
        </w:rPr>
        <w:t>and Smith 20</w:t>
      </w:r>
      <w:r w:rsidR="00C3302A">
        <w:rPr>
          <w:iCs/>
        </w:rPr>
        <w:t>18</w:t>
      </w:r>
      <w:r w:rsidRPr="00DE06C7">
        <w:t>). Bedrock C and N were calculated using elemental analysis.</w:t>
      </w:r>
    </w:p>
    <w:p w14:paraId="657F0764" w14:textId="0EEE2580" w:rsidR="001852E8" w:rsidRPr="001852E8" w:rsidRDefault="003D3CF8" w:rsidP="001852E8">
      <w:pPr>
        <w:spacing w:after="28" w:line="276" w:lineRule="auto"/>
        <w:ind w:right="7"/>
        <w:rPr>
          <w:b/>
        </w:rPr>
      </w:pPr>
      <w:r>
        <w:rPr>
          <w:b/>
        </w:rPr>
        <w:t>Gravimetric Moisture Retention</w:t>
      </w:r>
    </w:p>
    <w:p w14:paraId="554B801D" w14:textId="4F4D7889" w:rsidR="001852E8" w:rsidRPr="00DE06C7" w:rsidRDefault="001852E8" w:rsidP="001852E8">
      <w:pPr>
        <w:autoSpaceDE w:val="0"/>
        <w:autoSpaceDN w:val="0"/>
        <w:adjustRightInd w:val="0"/>
        <w:spacing w:line="276" w:lineRule="auto"/>
      </w:pPr>
      <w:r w:rsidRPr="00DE06C7">
        <w:t>70 mL samples were extracted from soils at fifteen tree locations at four sites, comprising &lt;7.5 cm (O</w:t>
      </w:r>
      <w:r w:rsidRPr="00DE06C7">
        <w:rPr>
          <w:vertAlign w:val="subscript"/>
        </w:rPr>
        <w:t>a</w:t>
      </w:r>
      <w:r w:rsidRPr="00DE06C7">
        <w:t>-A</w:t>
      </w:r>
      <w:r w:rsidRPr="00DE06C7">
        <w:rPr>
          <w:vertAlign w:val="subscript"/>
        </w:rPr>
        <w:t>b</w:t>
      </w:r>
      <w:r w:rsidRPr="00DE06C7">
        <w:t>) horizon above bedrock to assess net moisture retention as a subset of soil moisture evaporation (</w:t>
      </w:r>
      <w:proofErr w:type="spellStart"/>
      <w:r w:rsidRPr="00DE06C7">
        <w:rPr>
          <w:i/>
        </w:rPr>
        <w:t>ψ</w:t>
      </w:r>
      <w:r w:rsidRPr="00DE06C7">
        <w:rPr>
          <w:vertAlign w:val="subscript"/>
        </w:rPr>
        <w:t>g</w:t>
      </w:r>
      <w:proofErr w:type="spellEnd"/>
      <w:r w:rsidRPr="00DE06C7">
        <w:t>)</w:t>
      </w:r>
      <w:del w:id="203" w:author="Smith, Nick" w:date="2020-11-30T15:11:00Z">
        <w:r w:rsidRPr="00DE06C7" w:rsidDel="00BB5AD5">
          <w:delText>, rather than depending on, say, matric potential (</w:delText>
        </w:r>
        <w:r w:rsidRPr="00DE06C7" w:rsidDel="00BB5AD5">
          <w:rPr>
            <w:i/>
          </w:rPr>
          <w:delText>ψ</w:delText>
        </w:r>
        <w:r w:rsidRPr="00DE06C7" w:rsidDel="00BB5AD5">
          <w:rPr>
            <w:vertAlign w:val="subscript"/>
          </w:rPr>
          <w:delText>m</w:delText>
        </w:r>
        <w:r w:rsidRPr="00DE06C7" w:rsidDel="00BB5AD5">
          <w:delText xml:space="preserve">) </w:delText>
        </w:r>
      </w:del>
      <w:ins w:id="204" w:author="Smith, Nick" w:date="2020-11-30T15:12:00Z">
        <w:r w:rsidR="00BB5AD5">
          <w:t xml:space="preserve"> </w:t>
        </w:r>
      </w:ins>
      <w:r w:rsidRPr="00DE06C7">
        <w:t>to determine net evaporative loss or adsorption to surfaces. 50 g H</w:t>
      </w:r>
      <w:r w:rsidRPr="00DE06C7">
        <w:rPr>
          <w:vertAlign w:val="subscript"/>
        </w:rPr>
        <w:t>2</w:t>
      </w:r>
      <w:r w:rsidRPr="00DE06C7">
        <w:t>O were added to each aliquot. Soil moisture retention analysis was conducted according to the Fields method described previously (</w:t>
      </w:r>
      <w:r w:rsidR="00C3302A" w:rsidRPr="00DE06C7">
        <w:t>Licht</w:t>
      </w:r>
      <w:r w:rsidR="00C3302A">
        <w:rPr>
          <w:i/>
        </w:rPr>
        <w:t xml:space="preserve"> </w:t>
      </w:r>
      <w:r w:rsidR="00C3302A" w:rsidRPr="00C3302A">
        <w:rPr>
          <w:iCs/>
        </w:rPr>
        <w:t>and Smith 20</w:t>
      </w:r>
      <w:r w:rsidR="00C3302A">
        <w:rPr>
          <w:iCs/>
        </w:rPr>
        <w:t>18</w:t>
      </w:r>
      <w:r w:rsidRPr="00DE06C7">
        <w:t>). Retention effects of gravitational and evaporation forces was made on a wet basis where W</w:t>
      </w:r>
      <w:r w:rsidRPr="00DE06C7">
        <w:rPr>
          <w:vertAlign w:val="subscript"/>
        </w:rPr>
        <w:t>m</w:t>
      </w:r>
      <w:r w:rsidRPr="00DE06C7">
        <w:t>=g H</w:t>
      </w:r>
      <w:r w:rsidRPr="00DE06C7">
        <w:rPr>
          <w:vertAlign w:val="subscript"/>
        </w:rPr>
        <w:t>2</w:t>
      </w:r>
      <w:r w:rsidRPr="00DE06C7">
        <w:t xml:space="preserve">O </w:t>
      </w:r>
      <w:r w:rsidRPr="00DE06C7">
        <w:rPr>
          <w:b/>
        </w:rPr>
        <w:t>●</w:t>
      </w:r>
      <w:r w:rsidRPr="00DE06C7">
        <w:t xml:space="preserve"> g</w:t>
      </w:r>
      <w:r w:rsidRPr="00DE06C7">
        <w:rPr>
          <w:vertAlign w:val="superscript"/>
        </w:rPr>
        <w:t>-1</w:t>
      </w:r>
      <w:r w:rsidRPr="00DE06C7">
        <w:t xml:space="preserve"> moist soil; this method is described previously (</w:t>
      </w:r>
      <w:proofErr w:type="spellStart"/>
      <w:r w:rsidRPr="00DE06C7">
        <w:t>Jingfang</w:t>
      </w:r>
      <w:proofErr w:type="spellEnd"/>
      <w:r w:rsidRPr="00DE06C7">
        <w:t xml:space="preserve"> and </w:t>
      </w:r>
      <w:proofErr w:type="spellStart"/>
      <w:r w:rsidRPr="00DE06C7">
        <w:t>Wenwei</w:t>
      </w:r>
      <w:proofErr w:type="spellEnd"/>
      <w:r w:rsidRPr="00DE06C7">
        <w:t xml:space="preserve"> 2018).  </w:t>
      </w:r>
    </w:p>
    <w:p w14:paraId="6F8C00E4" w14:textId="1F019E7F" w:rsidR="00F369E7" w:rsidRPr="0003327A" w:rsidRDefault="001852E8" w:rsidP="0003327A">
      <w:pPr>
        <w:spacing w:after="103" w:line="276" w:lineRule="auto"/>
      </w:pPr>
      <w:r w:rsidRPr="00645A24">
        <w:rPr>
          <w:b/>
          <w:sz w:val="26"/>
          <w:szCs w:val="26"/>
        </w:rPr>
        <w:t>Field Measurements</w:t>
      </w:r>
      <w:r w:rsidRPr="00AA5A40">
        <w:rPr>
          <w:b/>
        </w:rPr>
        <w:br/>
      </w:r>
      <w:r w:rsidR="000C3514" w:rsidRPr="001852E8">
        <w:rPr>
          <w:b/>
        </w:rPr>
        <w:t>Allometr</w:t>
      </w:r>
      <w:r w:rsidR="007F5747" w:rsidRPr="001852E8">
        <w:rPr>
          <w:b/>
        </w:rPr>
        <w:t>y</w:t>
      </w:r>
      <w:r w:rsidR="00873354">
        <w:rPr>
          <w:b/>
          <w:i/>
          <w:iCs/>
        </w:rPr>
        <w:br/>
      </w:r>
      <w:r w:rsidR="00873354" w:rsidRPr="00DE06C7">
        <w:t>Individual</w:t>
      </w:r>
      <w:ins w:id="205" w:author="Smith, Nick" w:date="2020-11-30T15:12:00Z">
        <w:r w:rsidR="00BB5AD5">
          <w:t>s</w:t>
        </w:r>
      </w:ins>
      <w:r w:rsidR="00873354" w:rsidRPr="00DE06C7">
        <w:t xml:space="preserve"> </w:t>
      </w:r>
      <w:del w:id="206" w:author="Smith, Nick" w:date="2020-11-30T15:12:00Z">
        <w:r w:rsidR="00873354" w:rsidRPr="00DE06C7" w:rsidDel="00BB5AD5">
          <w:delText xml:space="preserve">specimens served as a proxy for multiple trees nearby and </w:delText>
        </w:r>
      </w:del>
      <w:r w:rsidR="00873354" w:rsidRPr="00DE06C7">
        <w:t xml:space="preserve">were further characterized according to </w:t>
      </w:r>
      <w:ins w:id="207" w:author="Smith, Nick" w:date="2020-12-01T09:51:00Z">
        <w:r w:rsidR="00D61A0E">
          <w:t xml:space="preserve">tree </w:t>
        </w:r>
      </w:ins>
      <w:r w:rsidR="00873354" w:rsidRPr="00DE06C7">
        <w:t xml:space="preserve">height, </w:t>
      </w:r>
      <w:del w:id="208" w:author="Smith, Nick" w:date="2020-12-01T09:49:00Z">
        <w:r w:rsidR="00873354" w:rsidRPr="00DE06C7" w:rsidDel="00356083">
          <w:delText>spread (</w:delText>
        </w:r>
      </w:del>
      <w:r w:rsidR="00873354" w:rsidRPr="00DE06C7">
        <w:t>canopy</w:t>
      </w:r>
      <w:ins w:id="209" w:author="Smith, Nick" w:date="2020-12-01T09:49:00Z">
        <w:r w:rsidR="00356083">
          <w:t xml:space="preserve"> spread</w:t>
        </w:r>
      </w:ins>
      <w:del w:id="210" w:author="Smith, Nick" w:date="2020-12-01T09:49:00Z">
        <w:r w:rsidR="00873354" w:rsidRPr="00DE06C7" w:rsidDel="00356083">
          <w:delText>)</w:delText>
        </w:r>
      </w:del>
      <w:r w:rsidR="00873354" w:rsidRPr="00DE06C7">
        <w:t xml:space="preserve"> and</w:t>
      </w:r>
      <w:ins w:id="211" w:author="Smith, Nick" w:date="2020-12-01T09:49:00Z">
        <w:r w:rsidR="00356083">
          <w:t xml:space="preserve"> stem</w:t>
        </w:r>
      </w:ins>
      <w:r w:rsidR="00873354" w:rsidRPr="00DE06C7">
        <w:t xml:space="preserve"> diameter</w:t>
      </w:r>
      <w:ins w:id="212" w:author="Smith, Nick" w:date="2020-12-01T09:50:00Z">
        <w:r w:rsidR="00D61A0E">
          <w:t xml:space="preserve"> of the bole</w:t>
        </w:r>
      </w:ins>
      <w:ins w:id="213" w:author="Smith, Nick" w:date="2020-12-01T09:49:00Z">
        <w:r w:rsidR="00356083">
          <w:t xml:space="preserve"> at breast height</w:t>
        </w:r>
      </w:ins>
      <w:ins w:id="214" w:author="Smith, Nick" w:date="2020-12-01T09:50:00Z">
        <w:r w:rsidR="00D61A0E">
          <w:t xml:space="preserve"> (DBH)</w:t>
        </w:r>
      </w:ins>
      <w:r w:rsidR="00873354">
        <w:t xml:space="preserve">. </w:t>
      </w:r>
      <w:del w:id="215" w:author="Smith, Nick" w:date="2020-12-01T09:50:00Z">
        <w:r w:rsidR="000C3514" w:rsidRPr="00DE06C7" w:rsidDel="00D61A0E">
          <w:delText xml:space="preserve">Height </w:delText>
        </w:r>
      </w:del>
      <w:ins w:id="216" w:author="Smith, Nick" w:date="2020-12-01T09:50:00Z">
        <w:r w:rsidR="00D61A0E">
          <w:t>Tree h</w:t>
        </w:r>
        <w:r w:rsidR="00D61A0E" w:rsidRPr="00DE06C7">
          <w:t xml:space="preserve">eight </w:t>
        </w:r>
      </w:ins>
      <w:r w:rsidR="000C3514" w:rsidRPr="00DE06C7">
        <w:t xml:space="preserve">was estimated using nested, 2 m calibrated, </w:t>
      </w:r>
      <w:del w:id="217" w:author="Smith, Nick" w:date="2020-11-30T15:12:00Z">
        <w:r w:rsidR="000C3514" w:rsidRPr="00DE06C7" w:rsidDel="00BB5AD5">
          <w:delText xml:space="preserve">lightweight </w:delText>
        </w:r>
      </w:del>
      <w:r w:rsidR="000C3514" w:rsidRPr="00DE06C7">
        <w:t>aluminum rods (</w:t>
      </w:r>
      <w:proofErr w:type="spellStart"/>
      <w:r w:rsidR="000C3514" w:rsidRPr="00DE06C7">
        <w:t>Garelick</w:t>
      </w:r>
      <w:proofErr w:type="spellEnd"/>
      <w:r w:rsidR="000C3514" w:rsidRPr="00DE06C7">
        <w:t>, St. Paul, MN, USA</w:t>
      </w:r>
      <w:ins w:id="218" w:author="Smith, Nick" w:date="2020-12-01T09:50:00Z">
        <w:r w:rsidR="00D61A0E">
          <w:t xml:space="preserve">. </w:t>
        </w:r>
      </w:ins>
      <w:del w:id="219" w:author="Smith, Nick" w:date="2020-12-01T09:50:00Z">
        <w:r w:rsidR="000C3514" w:rsidRPr="00DE06C7" w:rsidDel="00D61A0E">
          <w:delText>). Bole width</w:delText>
        </w:r>
      </w:del>
      <w:ins w:id="220" w:author="Smith, Nick" w:date="2020-12-01T09:50:00Z">
        <w:r w:rsidR="00D61A0E">
          <w:t>DBH</w:t>
        </w:r>
      </w:ins>
      <w:r w:rsidR="000C3514" w:rsidRPr="00DE06C7">
        <w:t xml:space="preserve"> was measured at 1.06 m </w:t>
      </w:r>
      <w:del w:id="221" w:author="Smith, Nick" w:date="2020-12-01T09:50:00Z">
        <w:r w:rsidR="000C3514" w:rsidRPr="00DE06C7" w:rsidDel="00D61A0E">
          <w:delText xml:space="preserve">dbh </w:delText>
        </w:r>
      </w:del>
      <w:r w:rsidR="000C3514" w:rsidRPr="00DE06C7">
        <w:t xml:space="preserve">using a </w:t>
      </w:r>
      <w:proofErr w:type="spellStart"/>
      <w:r w:rsidR="000C3514" w:rsidRPr="00DE06C7">
        <w:t>ProSkit</w:t>
      </w:r>
      <w:proofErr w:type="spellEnd"/>
      <w:r w:rsidR="000C3514" w:rsidRPr="00DE06C7">
        <w:t xml:space="preserve"> electronic digital caliper (Amelia, VA, USA). Canopy spread was measured using the span between the same calibrated aluminum rods fixed with two landscape flags as a ground truth reference. </w:t>
      </w:r>
      <w:r w:rsidR="005B2003">
        <w:br/>
      </w:r>
      <w:r w:rsidR="003C29D7">
        <w:rPr>
          <w:b/>
          <w:bCs/>
          <w:shd w:val="clear" w:color="auto" w:fill="FBFFFF"/>
        </w:rPr>
        <w:t>Remote sensing to locate colonies</w:t>
      </w:r>
      <w:r w:rsidR="00D013C9">
        <w:br/>
      </w:r>
      <w:r w:rsidR="003C29D7" w:rsidRPr="00DE06C7">
        <w:t xml:space="preserve">A Kodak Trimble Juno 3B unit was used to obtain horizontal resolution of combined elevation, slope and aspect data plotted using between five and seven satellite telecommunication vehicles </w:t>
      </w:r>
      <w:r w:rsidR="003C29D7" w:rsidRPr="00DE06C7">
        <w:rPr>
          <w:shd w:val="clear" w:color="auto" w:fill="FBFFFF"/>
        </w:rPr>
        <w:t xml:space="preserve">to maintain a maximum PDOP (Position Dilution of Precision). These data were differentially </w:t>
      </w:r>
      <w:r w:rsidR="003C29D7" w:rsidRPr="00DE06C7">
        <w:rPr>
          <w:shd w:val="clear" w:color="auto" w:fill="FBFFFF"/>
        </w:rPr>
        <w:lastRenderedPageBreak/>
        <w:t xml:space="preserve">corrected and have estimated accuracies in the horizontal and vertical direction of 2 meters, while SA (selective availability) is set to zero. </w:t>
      </w:r>
      <w:r w:rsidR="003C29D7">
        <w:rPr>
          <w:shd w:val="clear" w:color="auto" w:fill="FBFFFF"/>
        </w:rPr>
        <w:t>Data</w:t>
      </w:r>
      <w:r w:rsidR="003C29D7" w:rsidRPr="00DE06C7">
        <w:rPr>
          <w:shd w:val="clear" w:color="auto" w:fill="FBFFFF"/>
        </w:rPr>
        <w:t xml:space="preserve"> points are used to establish not only elevation but to compute fire event sink-source metrics. </w:t>
      </w:r>
      <w:r w:rsidR="003C29D7" w:rsidRPr="00DE06C7">
        <w:t xml:space="preserve">For analysis purposes we constructed two categories, assigning soil and tree aliquots to either a proximate </w:t>
      </w:r>
      <w:r w:rsidR="004946EA">
        <w:t>fire-path</w:t>
      </w:r>
      <w:r w:rsidR="003C29D7" w:rsidRPr="00DE06C7">
        <w:t xml:space="preserve"> or no </w:t>
      </w:r>
      <w:r w:rsidR="004946EA">
        <w:t>fire-path</w:t>
      </w:r>
      <w:r w:rsidR="003C29D7" w:rsidRPr="00DE06C7">
        <w:t xml:space="preserve"> exposure.</w:t>
      </w:r>
      <w:r w:rsidR="003C29D7">
        <w:rPr>
          <w:shd w:val="clear" w:color="auto" w:fill="FBFFFF"/>
        </w:rPr>
        <w:t xml:space="preserve"> </w:t>
      </w:r>
      <w:r w:rsidR="003C29D7" w:rsidRPr="00DE06C7">
        <w:t xml:space="preserve">Mapping was achieved through geospatial, remote sensing technology (Tierney </w:t>
      </w:r>
      <w:r w:rsidR="003C29D7" w:rsidRPr="00DE06C7">
        <w:rPr>
          <w:i/>
        </w:rPr>
        <w:t>et al</w:t>
      </w:r>
      <w:r w:rsidR="003C29D7" w:rsidRPr="00DE06C7">
        <w:t xml:space="preserve"> 2012) used in the past to compare physiography and recalcitrant chemical biogeography, particularly in fire prone contexts (</w:t>
      </w:r>
      <w:proofErr w:type="spellStart"/>
      <w:r w:rsidR="003C29D7" w:rsidRPr="00DE06C7">
        <w:t>Szpakowski</w:t>
      </w:r>
      <w:proofErr w:type="spellEnd"/>
      <w:r w:rsidR="003C29D7" w:rsidRPr="00DE06C7">
        <w:t xml:space="preserve"> and Jensen 2019). Individual trees were randomly selected but a distance-between-subjects was observed, requiring 5m as a setback between specimens. </w:t>
      </w:r>
      <w:r w:rsidR="003C29D7">
        <w:rPr>
          <w:color w:val="222222"/>
          <w:shd w:val="clear" w:color="auto" w:fill="FFFFFF"/>
        </w:rPr>
        <w:t>M</w:t>
      </w:r>
      <w:r w:rsidR="003C29D7" w:rsidRPr="00DE06C7">
        <w:t xml:space="preserve">ultiple satellite-configured GPS data (USGS 2m LIDAR 2010) </w:t>
      </w:r>
      <w:r w:rsidR="003C29D7">
        <w:t>determined</w:t>
      </w:r>
      <w:r w:rsidR="003C29D7" w:rsidRPr="00DE06C7">
        <w:t xml:space="preserve"> coordinates for individual trees (</w:t>
      </w:r>
      <w:proofErr w:type="spellStart"/>
      <w:r w:rsidR="003C29D7" w:rsidRPr="00DE06C7">
        <w:t>Lubinski</w:t>
      </w:r>
      <w:proofErr w:type="spellEnd"/>
      <w:r w:rsidR="003C29D7" w:rsidRPr="00DE06C7">
        <w:t xml:space="preserve"> Hop and </w:t>
      </w:r>
      <w:proofErr w:type="spellStart"/>
      <w:r w:rsidR="003C29D7" w:rsidRPr="00DE06C7">
        <w:t>Gawler</w:t>
      </w:r>
      <w:proofErr w:type="spellEnd"/>
      <w:r w:rsidR="003C29D7" w:rsidRPr="00DE06C7">
        <w:t xml:space="preserve"> 2003; Kim 2010</w:t>
      </w:r>
      <w:r w:rsidR="003C29D7" w:rsidRPr="00DE06C7">
        <w:rPr>
          <w:color w:val="222222"/>
          <w:shd w:val="clear" w:color="auto" w:fill="FFFFFF"/>
        </w:rPr>
        <w:t>)</w:t>
      </w:r>
      <w:r w:rsidR="003C29D7" w:rsidRPr="00DE06C7">
        <w:t xml:space="preserve">. </w:t>
      </w:r>
      <w:r w:rsidR="00B46415" w:rsidRPr="00DE06C7">
        <w:rPr>
          <w:shd w:val="clear" w:color="auto" w:fill="FBFFFF"/>
        </w:rPr>
        <w:t>ArcGIS (version 10)</w:t>
      </w:r>
      <w:r w:rsidR="003C29D7">
        <w:rPr>
          <w:shd w:val="clear" w:color="auto" w:fill="FBFFFF"/>
        </w:rPr>
        <w:t xml:space="preserve"> as well as</w:t>
      </w:r>
      <w:r w:rsidR="00B46415" w:rsidRPr="00DE06C7">
        <w:rPr>
          <w:shd w:val="clear" w:color="auto" w:fill="FBFFFF"/>
        </w:rPr>
        <w:t xml:space="preserve"> slope, aspect and rose compass direction attributes. The aggregated data were reduced to mean values for each measurement category.</w:t>
      </w:r>
      <w:r w:rsidR="00B46415" w:rsidRPr="00DE06C7">
        <w:t xml:space="preserve"> </w:t>
      </w:r>
    </w:p>
    <w:p w14:paraId="0A068B27" w14:textId="6DF1E3CF" w:rsidR="00AE173C" w:rsidRPr="001852E8" w:rsidRDefault="003D3CF8" w:rsidP="00EF3874">
      <w:pPr>
        <w:tabs>
          <w:tab w:val="left" w:pos="720"/>
          <w:tab w:val="left" w:pos="1440"/>
        </w:tabs>
        <w:spacing w:after="28" w:line="276" w:lineRule="auto"/>
        <w:ind w:right="7"/>
        <w:rPr>
          <w:b/>
          <w:bCs/>
          <w:iCs/>
        </w:rPr>
      </w:pPr>
      <w:r>
        <w:rPr>
          <w:b/>
          <w:bCs/>
          <w:iCs/>
        </w:rPr>
        <w:t>Statistical</w:t>
      </w:r>
      <w:r w:rsidR="00AE173C" w:rsidRPr="001852E8">
        <w:rPr>
          <w:b/>
          <w:bCs/>
          <w:iCs/>
        </w:rPr>
        <w:t xml:space="preserve"> Analysis</w:t>
      </w:r>
    </w:p>
    <w:p w14:paraId="1C504323" w14:textId="6E862EDF" w:rsidR="00E265E0" w:rsidRDefault="00AE173C" w:rsidP="00547289">
      <w:pPr>
        <w:tabs>
          <w:tab w:val="left" w:pos="720"/>
          <w:tab w:val="left" w:pos="1440"/>
        </w:tabs>
        <w:spacing w:after="28" w:line="276" w:lineRule="auto"/>
        <w:ind w:right="7"/>
      </w:pPr>
      <w:r w:rsidRPr="005E6A8A">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del w:id="222" w:author="Smith, Nick" w:date="2020-12-01T09:56:00Z">
        <w:r w:rsidR="00CF0502" w:rsidRPr="005E6A8A" w:rsidDel="00CF7250">
          <w:delText>five</w:delText>
        </w:r>
        <w:r w:rsidRPr="005E6A8A" w:rsidDel="00CF7250">
          <w:delText xml:space="preserve"> </w:delText>
        </w:r>
      </w:del>
      <w:ins w:id="223" w:author="Smith, Nick" w:date="2020-12-01T09:56:00Z">
        <w:r w:rsidR="00CF7250">
          <w:t>twenty four</w:t>
        </w:r>
        <w:r w:rsidR="00CF7250" w:rsidRPr="005E6A8A">
          <w:t xml:space="preserve"> </w:t>
        </w:r>
      </w:ins>
      <w:r w:rsidRPr="005E6A8A">
        <w:t xml:space="preserve">models were fit with the following dependent variables: </w:t>
      </w:r>
      <w:ins w:id="224" w:author="Smith, Nick" w:date="2020-12-01T09:51:00Z">
        <w:r w:rsidR="00D61A0E">
          <w:t>tree height (cm</w:t>
        </w:r>
      </w:ins>
      <w:ins w:id="225" w:author="Smith, Nick" w:date="2020-12-01T09:52:00Z">
        <w:r w:rsidR="00D61A0E">
          <w:t>)</w:t>
        </w:r>
      </w:ins>
      <w:ins w:id="226" w:author="Smith, Nick" w:date="2020-12-01T09:51:00Z">
        <w:r w:rsidR="00D61A0E">
          <w:t>, canopy spread</w:t>
        </w:r>
      </w:ins>
      <w:ins w:id="227" w:author="Smith, Nick" w:date="2020-12-01T09:52:00Z">
        <w:r w:rsidR="00D61A0E">
          <w:t xml:space="preserve"> (cm)</w:t>
        </w:r>
      </w:ins>
      <w:ins w:id="228" w:author="Smith, Nick" w:date="2020-12-01T09:51:00Z">
        <w:r w:rsidR="00D61A0E">
          <w:t>, DBH</w:t>
        </w:r>
      </w:ins>
      <w:ins w:id="229" w:author="Smith, Nick" w:date="2020-12-01T09:52:00Z">
        <w:r w:rsidR="00D61A0E">
          <w:t xml:space="preserve"> (cm)</w:t>
        </w:r>
      </w:ins>
      <w:ins w:id="230" w:author="Smith, Nick" w:date="2020-12-01T09:51:00Z">
        <w:r w:rsidR="00D61A0E">
          <w:t xml:space="preserve">, </w:t>
        </w:r>
      </w:ins>
      <w:ins w:id="231" w:author="Smith, Nick" w:date="2020-12-01T09:41:00Z">
        <w:r w:rsidR="003A3DFE">
          <w:t xml:space="preserve">foliar C (%), </w:t>
        </w:r>
      </w:ins>
      <w:ins w:id="232" w:author="Smith, Nick" w:date="2020-12-01T09:47:00Z">
        <w:r w:rsidR="003A3DFE">
          <w:t xml:space="preserve">foliar </w:t>
        </w:r>
      </w:ins>
      <w:ins w:id="233" w:author="Smith, Nick" w:date="2020-12-01T09:41:00Z">
        <w:r w:rsidR="003A3DFE">
          <w:t>N (%),</w:t>
        </w:r>
      </w:ins>
      <w:ins w:id="234" w:author="Smith, Nick" w:date="2020-12-01T09:46:00Z">
        <w:r w:rsidR="003A3DFE">
          <w:t xml:space="preserve"> </w:t>
        </w:r>
      </w:ins>
      <w:ins w:id="235" w:author="Smith, Nick" w:date="2020-12-01T09:47:00Z">
        <w:r w:rsidR="003A3DFE">
          <w:t xml:space="preserve">foliar </w:t>
        </w:r>
      </w:ins>
      <w:ins w:id="236" w:author="Smith, Nick" w:date="2020-12-01T09:46:00Z">
        <w:r w:rsidR="003A3DFE">
          <w:t>C/N (unitless),</w:t>
        </w:r>
      </w:ins>
      <w:ins w:id="237" w:author="Smith, Nick" w:date="2020-12-01T09:41:00Z">
        <w:r w:rsidR="003A3DFE">
          <w:t xml:space="preserve"> </w:t>
        </w:r>
      </w:ins>
      <w:ins w:id="238" w:author="Smith, Nick" w:date="2020-12-01T09:47:00Z">
        <w:r w:rsidR="003A3DFE">
          <w:t xml:space="preserve">foliar </w:t>
        </w:r>
      </w:ins>
      <w:ins w:id="239" w:author="Smith, Nick" w:date="2020-12-01T09:41:00Z">
        <w:r w:rsidR="003A3DFE" w:rsidRPr="003A3DFE">
          <w:rPr>
            <w:bCs/>
            <w:rPrChange w:id="240" w:author="Smith, Nick" w:date="2020-12-01T09:41:00Z">
              <w:rPr>
                <w:b/>
                <w:bCs/>
              </w:rPr>
            </w:rPrChange>
          </w:rPr>
          <w:t>δ</w:t>
        </w:r>
        <w:r w:rsidR="003A3DFE" w:rsidRPr="003A3DFE">
          <w:rPr>
            <w:bCs/>
            <w:vertAlign w:val="superscript"/>
            <w:rPrChange w:id="241" w:author="Smith, Nick" w:date="2020-12-01T09:41:00Z">
              <w:rPr>
                <w:b/>
                <w:bCs/>
                <w:vertAlign w:val="superscript"/>
              </w:rPr>
            </w:rPrChange>
          </w:rPr>
          <w:t>13</w:t>
        </w:r>
        <w:r w:rsidR="003A3DFE" w:rsidRPr="003A3DFE">
          <w:rPr>
            <w:bCs/>
            <w:rPrChange w:id="242" w:author="Smith, Nick" w:date="2020-12-01T09:41:00Z">
              <w:rPr>
                <w:b/>
                <w:bCs/>
              </w:rPr>
            </w:rPrChange>
          </w:rPr>
          <w:t>C</w:t>
        </w:r>
        <w:r w:rsidR="003A3DFE">
          <w:t xml:space="preserve"> (</w:t>
        </w:r>
      </w:ins>
      <w:ins w:id="243" w:author="Smith, Nick" w:date="2020-12-01T09:46:00Z">
        <w:r w:rsidR="003A3DFE">
          <w:t xml:space="preserve">‰), </w:t>
        </w:r>
      </w:ins>
      <w:ins w:id="244" w:author="Smith, Nick" w:date="2020-12-01T09:47:00Z">
        <w:r w:rsidR="003A3DFE">
          <w:t xml:space="preserve">foliar </w:t>
        </w:r>
      </w:ins>
      <w:ins w:id="245" w:author="Smith, Nick" w:date="2020-12-01T09:46:00Z">
        <w:r w:rsidR="003A3DFE" w:rsidRPr="003A3DFE">
          <w:rPr>
            <w:bCs/>
            <w:rPrChange w:id="246" w:author="Smith, Nick" w:date="2020-12-01T09:46:00Z">
              <w:rPr>
                <w:b/>
                <w:bCs/>
              </w:rPr>
            </w:rPrChange>
          </w:rPr>
          <w:t>δ</w:t>
        </w:r>
        <w:r w:rsidR="003A3DFE" w:rsidRPr="003A3DFE">
          <w:rPr>
            <w:bCs/>
            <w:vertAlign w:val="superscript"/>
            <w:rPrChange w:id="247" w:author="Smith, Nick" w:date="2020-12-01T09:46:00Z">
              <w:rPr>
                <w:b/>
                <w:bCs/>
                <w:vertAlign w:val="superscript"/>
              </w:rPr>
            </w:rPrChange>
          </w:rPr>
          <w:t>15</w:t>
        </w:r>
        <w:r w:rsidR="003A3DFE" w:rsidRPr="003A3DFE">
          <w:rPr>
            <w:bCs/>
            <w:rPrChange w:id="248" w:author="Smith, Nick" w:date="2020-12-01T09:46:00Z">
              <w:rPr>
                <w:b/>
                <w:bCs/>
              </w:rPr>
            </w:rPrChange>
          </w:rPr>
          <w:t>N (‰)</w:t>
        </w:r>
        <w:r w:rsidR="003A3DFE">
          <w:rPr>
            <w:bCs/>
          </w:rPr>
          <w:t xml:space="preserve">, </w:t>
        </w:r>
      </w:ins>
      <w:ins w:id="249" w:author="Smith, Nick" w:date="2020-12-01T09:47:00Z">
        <w:r w:rsidR="003A3DFE">
          <w:t xml:space="preserve">foliar </w:t>
        </w:r>
        <w:r w:rsidR="003A3DFE">
          <w:rPr>
            <w:bCs/>
          </w:rPr>
          <w:t>Ca</w:t>
        </w:r>
      </w:ins>
      <w:ins w:id="250" w:author="Smith, Nick" w:date="2020-12-01T09:48:00Z">
        <w:r w:rsidR="003A3DFE">
          <w:rPr>
            <w:bCs/>
          </w:rPr>
          <w:t xml:space="preserve"> (</w:t>
        </w:r>
      </w:ins>
      <w:ins w:id="251" w:author="Smith, Nick" w:date="2020-12-01T09:56:00Z">
        <w:r w:rsidR="00CF7250">
          <w:rPr>
            <w:bCs/>
          </w:rPr>
          <w:t>g g</w:t>
        </w:r>
        <w:r w:rsidR="00CF7250">
          <w:rPr>
            <w:bCs/>
            <w:vertAlign w:val="superscript"/>
          </w:rPr>
          <w:t>-1</w:t>
        </w:r>
      </w:ins>
      <w:ins w:id="252" w:author="Smith, Nick" w:date="2020-12-01T09:48:00Z">
        <w:r w:rsidR="003A3DFE">
          <w:rPr>
            <w:bCs/>
          </w:rPr>
          <w:t>)</w:t>
        </w:r>
      </w:ins>
      <w:ins w:id="253" w:author="Smith, Nick" w:date="2020-12-01T09:47:00Z">
        <w:r w:rsidR="003A3DFE">
          <w:rPr>
            <w:bCs/>
          </w:rPr>
          <w:t xml:space="preserve">, </w:t>
        </w:r>
        <w:r w:rsidR="003A3DFE">
          <w:t xml:space="preserve">foliar </w:t>
        </w:r>
        <w:r w:rsidR="003A3DFE">
          <w:rPr>
            <w:bCs/>
          </w:rPr>
          <w:t>P</w:t>
        </w:r>
      </w:ins>
      <w:ins w:id="254" w:author="Smith, Nick" w:date="2020-12-01T09:48:00Z">
        <w:r w:rsidR="003A3DFE">
          <w:rPr>
            <w:bCs/>
          </w:rPr>
          <w:t xml:space="preserve"> (</w:t>
        </w:r>
      </w:ins>
      <w:ins w:id="255" w:author="Smith, Nick" w:date="2020-12-01T09:56:00Z">
        <w:r w:rsidR="00CF7250">
          <w:rPr>
            <w:bCs/>
          </w:rPr>
          <w:t>g g</w:t>
        </w:r>
        <w:r w:rsidR="00CF7250">
          <w:rPr>
            <w:bCs/>
            <w:vertAlign w:val="superscript"/>
          </w:rPr>
          <w:t>-1</w:t>
        </w:r>
      </w:ins>
      <w:ins w:id="256" w:author="Smith, Nick" w:date="2020-12-01T09:48:00Z">
        <w:r w:rsidR="003A3DFE">
          <w:rPr>
            <w:bCs/>
          </w:rPr>
          <w:t>)</w:t>
        </w:r>
      </w:ins>
      <w:ins w:id="257" w:author="Smith, Nick" w:date="2020-12-01T09:47:00Z">
        <w:r w:rsidR="003A3DFE">
          <w:rPr>
            <w:bCs/>
          </w:rPr>
          <w:t xml:space="preserve">, </w:t>
        </w:r>
        <w:r w:rsidR="003A3DFE">
          <w:t xml:space="preserve">foliar </w:t>
        </w:r>
        <w:r w:rsidR="003A3DFE">
          <w:rPr>
            <w:bCs/>
          </w:rPr>
          <w:t>K</w:t>
        </w:r>
      </w:ins>
      <w:ins w:id="258" w:author="Smith, Nick" w:date="2020-12-01T09:48:00Z">
        <w:r w:rsidR="003A3DFE">
          <w:rPr>
            <w:bCs/>
          </w:rPr>
          <w:t xml:space="preserve"> (</w:t>
        </w:r>
      </w:ins>
      <w:ins w:id="259" w:author="Smith, Nick" w:date="2020-12-01T09:56:00Z">
        <w:r w:rsidR="00CF7250">
          <w:rPr>
            <w:bCs/>
          </w:rPr>
          <w:t>g g</w:t>
        </w:r>
        <w:r w:rsidR="00CF7250">
          <w:rPr>
            <w:bCs/>
            <w:vertAlign w:val="superscript"/>
          </w:rPr>
          <w:t>-1</w:t>
        </w:r>
      </w:ins>
      <w:ins w:id="260" w:author="Smith, Nick" w:date="2020-12-01T09:48:00Z">
        <w:r w:rsidR="003A3DFE">
          <w:rPr>
            <w:bCs/>
          </w:rPr>
          <w:t>)</w:t>
        </w:r>
      </w:ins>
      <w:ins w:id="261" w:author="Smith, Nick" w:date="2020-12-01T09:47:00Z">
        <w:r w:rsidR="003A3DFE">
          <w:rPr>
            <w:bCs/>
          </w:rPr>
          <w:t xml:space="preserve">, </w:t>
        </w:r>
        <w:r w:rsidR="003A3DFE">
          <w:t xml:space="preserve">foliar </w:t>
        </w:r>
        <w:r w:rsidR="003A3DFE">
          <w:rPr>
            <w:bCs/>
          </w:rPr>
          <w:t>Mg</w:t>
        </w:r>
      </w:ins>
      <w:ins w:id="262" w:author="Smith, Nick" w:date="2020-12-01T09:48:00Z">
        <w:r w:rsidR="003A3DFE">
          <w:rPr>
            <w:bCs/>
          </w:rPr>
          <w:t xml:space="preserve"> (</w:t>
        </w:r>
      </w:ins>
      <w:ins w:id="263" w:author="Smith, Nick" w:date="2020-12-01T09:56:00Z">
        <w:r w:rsidR="00CF7250">
          <w:rPr>
            <w:bCs/>
          </w:rPr>
          <w:t>g g</w:t>
        </w:r>
        <w:r w:rsidR="00CF7250">
          <w:rPr>
            <w:bCs/>
            <w:vertAlign w:val="superscript"/>
          </w:rPr>
          <w:t>-1</w:t>
        </w:r>
      </w:ins>
      <w:ins w:id="264" w:author="Smith, Nick" w:date="2020-12-01T09:48:00Z">
        <w:r w:rsidR="003A3DFE">
          <w:rPr>
            <w:bCs/>
          </w:rPr>
          <w:t>)</w:t>
        </w:r>
      </w:ins>
      <w:ins w:id="265" w:author="Smith, Nick" w:date="2020-12-01T09:47:00Z">
        <w:r w:rsidR="003A3DFE">
          <w:rPr>
            <w:bCs/>
          </w:rPr>
          <w:t xml:space="preserve">, </w:t>
        </w:r>
        <w:r w:rsidR="003A3DFE">
          <w:t xml:space="preserve">foliar </w:t>
        </w:r>
        <w:r w:rsidR="003A3DFE">
          <w:rPr>
            <w:bCs/>
          </w:rPr>
          <w:t>Al</w:t>
        </w:r>
      </w:ins>
      <w:ins w:id="266" w:author="Smith, Nick" w:date="2020-12-01T09:48:00Z">
        <w:r w:rsidR="003A3DFE">
          <w:rPr>
            <w:bCs/>
          </w:rPr>
          <w:t xml:space="preserve"> (</w:t>
        </w:r>
      </w:ins>
      <w:ins w:id="267" w:author="Smith, Nick" w:date="2020-12-01T09:56:00Z">
        <w:r w:rsidR="00CF7250">
          <w:rPr>
            <w:bCs/>
          </w:rPr>
          <w:t>g g</w:t>
        </w:r>
        <w:r w:rsidR="00CF7250">
          <w:rPr>
            <w:bCs/>
            <w:vertAlign w:val="superscript"/>
          </w:rPr>
          <w:t>-1</w:t>
        </w:r>
      </w:ins>
      <w:ins w:id="268" w:author="Smith, Nick" w:date="2020-12-01T09:48:00Z">
        <w:r w:rsidR="003A3DFE">
          <w:rPr>
            <w:bCs/>
          </w:rPr>
          <w:t>)</w:t>
        </w:r>
      </w:ins>
      <w:ins w:id="269" w:author="Smith, Nick" w:date="2020-12-01T09:47:00Z">
        <w:r w:rsidR="003A3DFE">
          <w:rPr>
            <w:bCs/>
          </w:rPr>
          <w:t xml:space="preserve">, </w:t>
        </w:r>
        <w:r w:rsidR="003A3DFE">
          <w:t xml:space="preserve">foliar </w:t>
        </w:r>
        <w:r w:rsidR="003A3DFE">
          <w:rPr>
            <w:bCs/>
          </w:rPr>
          <w:t>Zn</w:t>
        </w:r>
      </w:ins>
      <w:ins w:id="270" w:author="Smith, Nick" w:date="2020-12-01T09:48:00Z">
        <w:r w:rsidR="003A3DFE">
          <w:rPr>
            <w:bCs/>
          </w:rPr>
          <w:t xml:space="preserve"> (</w:t>
        </w:r>
      </w:ins>
      <w:ins w:id="271" w:author="Smith, Nick" w:date="2020-12-01T09:56:00Z">
        <w:r w:rsidR="00CF7250">
          <w:rPr>
            <w:bCs/>
          </w:rPr>
          <w:t>g g</w:t>
        </w:r>
        <w:r w:rsidR="00CF7250">
          <w:rPr>
            <w:bCs/>
            <w:vertAlign w:val="superscript"/>
          </w:rPr>
          <w:t>-1</w:t>
        </w:r>
      </w:ins>
      <w:ins w:id="272" w:author="Smith, Nick" w:date="2020-12-01T09:48:00Z">
        <w:r w:rsidR="003A3DFE">
          <w:rPr>
            <w:bCs/>
          </w:rPr>
          <w:t xml:space="preserve">), </w:t>
        </w:r>
        <w:r w:rsidR="003A3DFE">
          <w:t>soil C (</w:t>
        </w:r>
      </w:ins>
      <w:ins w:id="273" w:author="Smith, Nick" w:date="2020-12-01T09:56:00Z">
        <w:r w:rsidR="00CF7250">
          <w:rPr>
            <w:bCs/>
          </w:rPr>
          <w:t>g g</w:t>
        </w:r>
        <w:r w:rsidR="00CF7250">
          <w:rPr>
            <w:bCs/>
            <w:vertAlign w:val="superscript"/>
          </w:rPr>
          <w:t>-1</w:t>
        </w:r>
      </w:ins>
      <w:ins w:id="274" w:author="Smith, Nick" w:date="2020-12-01T09:48:00Z">
        <w:r w:rsidR="003A3DFE">
          <w:t>), soil N (</w:t>
        </w:r>
      </w:ins>
      <w:ins w:id="275" w:author="Smith, Nick" w:date="2020-12-01T09:56:00Z">
        <w:r w:rsidR="00CF7250">
          <w:rPr>
            <w:bCs/>
          </w:rPr>
          <w:t>g g</w:t>
        </w:r>
        <w:r w:rsidR="00CF7250">
          <w:rPr>
            <w:bCs/>
            <w:vertAlign w:val="superscript"/>
          </w:rPr>
          <w:t>-1</w:t>
        </w:r>
      </w:ins>
      <w:ins w:id="276" w:author="Smith, Nick" w:date="2020-12-01T09:48:00Z">
        <w:r w:rsidR="003A3DFE">
          <w:t xml:space="preserve">), soil C/N (unitless), soil </w:t>
        </w:r>
        <w:r w:rsidR="003A3DFE">
          <w:rPr>
            <w:bCs/>
          </w:rPr>
          <w:t>Ca (</w:t>
        </w:r>
      </w:ins>
      <w:ins w:id="277" w:author="Smith, Nick" w:date="2020-12-01T09:56:00Z">
        <w:r w:rsidR="00CF7250">
          <w:rPr>
            <w:bCs/>
          </w:rPr>
          <w:t>g g</w:t>
        </w:r>
        <w:r w:rsidR="00CF7250">
          <w:rPr>
            <w:bCs/>
            <w:vertAlign w:val="superscript"/>
          </w:rPr>
          <w:t>-1</w:t>
        </w:r>
      </w:ins>
      <w:ins w:id="278" w:author="Smith, Nick" w:date="2020-12-01T09:48:00Z">
        <w:r w:rsidR="003A3DFE">
          <w:rPr>
            <w:bCs/>
          </w:rPr>
          <w:t xml:space="preserve">), </w:t>
        </w:r>
        <w:r w:rsidR="003A3DFE">
          <w:t xml:space="preserve">soil </w:t>
        </w:r>
        <w:r w:rsidR="003A3DFE">
          <w:rPr>
            <w:bCs/>
          </w:rPr>
          <w:t>P (</w:t>
        </w:r>
      </w:ins>
      <w:ins w:id="279" w:author="Smith, Nick" w:date="2020-12-01T09:56:00Z">
        <w:r w:rsidR="00CF7250">
          <w:rPr>
            <w:bCs/>
          </w:rPr>
          <w:t>g g</w:t>
        </w:r>
        <w:r w:rsidR="00CF7250">
          <w:rPr>
            <w:bCs/>
            <w:vertAlign w:val="superscript"/>
          </w:rPr>
          <w:t>-1</w:t>
        </w:r>
      </w:ins>
      <w:ins w:id="280" w:author="Smith, Nick" w:date="2020-12-01T09:48:00Z">
        <w:r w:rsidR="003A3DFE">
          <w:rPr>
            <w:bCs/>
          </w:rPr>
          <w:t xml:space="preserve">), </w:t>
        </w:r>
        <w:r w:rsidR="003A3DFE">
          <w:t xml:space="preserve">soil </w:t>
        </w:r>
        <w:r w:rsidR="003A3DFE">
          <w:rPr>
            <w:bCs/>
          </w:rPr>
          <w:t>K (</w:t>
        </w:r>
      </w:ins>
      <w:ins w:id="281" w:author="Smith, Nick" w:date="2020-12-01T09:56:00Z">
        <w:r w:rsidR="00CF7250">
          <w:rPr>
            <w:bCs/>
          </w:rPr>
          <w:t>g g</w:t>
        </w:r>
        <w:r w:rsidR="00CF7250">
          <w:rPr>
            <w:bCs/>
            <w:vertAlign w:val="superscript"/>
          </w:rPr>
          <w:t>-1</w:t>
        </w:r>
      </w:ins>
      <w:ins w:id="282" w:author="Smith, Nick" w:date="2020-12-01T09:48:00Z">
        <w:r w:rsidR="003A3DFE">
          <w:rPr>
            <w:bCs/>
          </w:rPr>
          <w:t xml:space="preserve">), </w:t>
        </w:r>
        <w:r w:rsidR="003A3DFE">
          <w:t xml:space="preserve">soil </w:t>
        </w:r>
        <w:r w:rsidR="003A3DFE">
          <w:rPr>
            <w:bCs/>
          </w:rPr>
          <w:t>Mg (</w:t>
        </w:r>
      </w:ins>
      <w:ins w:id="283" w:author="Smith, Nick" w:date="2020-12-01T09:56:00Z">
        <w:r w:rsidR="00CF7250">
          <w:rPr>
            <w:bCs/>
          </w:rPr>
          <w:t>g g</w:t>
        </w:r>
        <w:r w:rsidR="00CF7250">
          <w:rPr>
            <w:bCs/>
            <w:vertAlign w:val="superscript"/>
          </w:rPr>
          <w:t>-1</w:t>
        </w:r>
      </w:ins>
      <w:ins w:id="284" w:author="Smith, Nick" w:date="2020-12-01T09:48:00Z">
        <w:r w:rsidR="003A3DFE">
          <w:rPr>
            <w:bCs/>
          </w:rPr>
          <w:t xml:space="preserve">), </w:t>
        </w:r>
        <w:r w:rsidR="003A3DFE">
          <w:t xml:space="preserve">soil </w:t>
        </w:r>
        <w:r w:rsidR="003A3DFE">
          <w:rPr>
            <w:bCs/>
          </w:rPr>
          <w:t>Al (</w:t>
        </w:r>
      </w:ins>
      <w:ins w:id="285" w:author="Smith, Nick" w:date="2020-12-01T09:56:00Z">
        <w:r w:rsidR="00CF7250">
          <w:rPr>
            <w:bCs/>
          </w:rPr>
          <w:t>g g</w:t>
        </w:r>
        <w:r w:rsidR="00CF7250">
          <w:rPr>
            <w:bCs/>
            <w:vertAlign w:val="superscript"/>
          </w:rPr>
          <w:t>-1</w:t>
        </w:r>
      </w:ins>
      <w:ins w:id="286" w:author="Smith, Nick" w:date="2020-12-01T09:48:00Z">
        <w:r w:rsidR="003A3DFE">
          <w:rPr>
            <w:bCs/>
          </w:rPr>
          <w:t xml:space="preserve">), </w:t>
        </w:r>
        <w:r w:rsidR="003A3DFE">
          <w:t xml:space="preserve">soil </w:t>
        </w:r>
        <w:r w:rsidR="003A3DFE">
          <w:rPr>
            <w:bCs/>
          </w:rPr>
          <w:t>Zn (</w:t>
        </w:r>
      </w:ins>
      <w:ins w:id="287" w:author="Smith, Nick" w:date="2020-12-01T09:56:00Z">
        <w:r w:rsidR="00CF7250">
          <w:rPr>
            <w:bCs/>
          </w:rPr>
          <w:t>g g</w:t>
        </w:r>
        <w:r w:rsidR="00CF7250">
          <w:rPr>
            <w:bCs/>
            <w:vertAlign w:val="superscript"/>
          </w:rPr>
          <w:t>-1</w:t>
        </w:r>
      </w:ins>
      <w:ins w:id="288" w:author="Smith, Nick" w:date="2020-12-01T09:48:00Z">
        <w:r w:rsidR="003A3DFE">
          <w:rPr>
            <w:bCs/>
          </w:rPr>
          <w:t>)</w:t>
        </w:r>
      </w:ins>
      <w:ins w:id="289" w:author="Smith, Nick" w:date="2020-12-01T09:51:00Z">
        <w:r w:rsidR="00D61A0E">
          <w:rPr>
            <w:bCs/>
          </w:rPr>
          <w:t>, and soil water retention (</w:t>
        </w:r>
      </w:ins>
      <w:ins w:id="290" w:author="Smith, Nick" w:date="2020-12-01T09:55:00Z">
        <w:r w:rsidR="00CF7250" w:rsidRPr="00CF7250">
          <w:rPr>
            <w:bCs/>
            <w:rPrChange w:id="291" w:author="Smith, Nick" w:date="2020-12-01T09:55:00Z">
              <w:rPr>
                <w:bCs/>
                <w:highlight w:val="yellow"/>
              </w:rPr>
            </w:rPrChange>
          </w:rPr>
          <w:t>%</w:t>
        </w:r>
      </w:ins>
      <w:ins w:id="292" w:author="Smith, Nick" w:date="2020-12-01T09:51:00Z">
        <w:r w:rsidR="00D61A0E">
          <w:rPr>
            <w:bCs/>
          </w:rPr>
          <w:t>).</w:t>
        </w:r>
      </w:ins>
      <w:ins w:id="293" w:author="Smith, Nick" w:date="2020-12-01T09:48:00Z">
        <w:r w:rsidR="003A3DFE">
          <w:rPr>
            <w:bCs/>
          </w:rPr>
          <w:t xml:space="preserve"> </w:t>
        </w:r>
      </w:ins>
      <w:del w:id="294" w:author="Smith, Nick" w:date="2020-12-01T09:52:00Z">
        <w:r w:rsidRPr="005E6A8A" w:rsidDel="00CF7250">
          <w:rPr>
            <w:color w:val="000000" w:themeColor="text1"/>
            <w:shd w:val="clear" w:color="auto" w:fill="FFFFFF"/>
          </w:rPr>
          <w:delText>iWUE</w:delText>
        </w:r>
        <w:r w:rsidRPr="005E6A8A" w:rsidDel="00CF7250">
          <w:rPr>
            <w:color w:val="000000" w:themeColor="text1"/>
            <w:shd w:val="clear" w:color="auto" w:fill="FFFFFF"/>
            <w:vertAlign w:val="subscript"/>
          </w:rPr>
          <w:delText>δ</w:delText>
        </w:r>
        <w:r w:rsidRPr="005E6A8A" w:rsidDel="00CF7250">
          <w:rPr>
            <w:color w:val="000000" w:themeColor="text1"/>
            <w:shd w:val="clear" w:color="auto" w:fill="FFFFFF"/>
            <w:vertAlign w:val="superscript"/>
          </w:rPr>
          <w:delText>13</w:delText>
        </w:r>
        <w:r w:rsidRPr="005E6A8A" w:rsidDel="00CF7250">
          <w:rPr>
            <w:color w:val="000000" w:themeColor="text1"/>
            <w:shd w:val="clear" w:color="auto" w:fill="FFFFFF"/>
            <w:vertAlign w:val="subscript"/>
          </w:rPr>
          <w:delText>C</w:delText>
        </w:r>
        <w:r w:rsidRPr="005E6A8A" w:rsidDel="00CF7250">
          <w:delText>, foliar and soil nutrient and soil moisture retention</w:delText>
        </w:r>
      </w:del>
      <w:ins w:id="295" w:author="Smith, Nick" w:date="2020-12-01T09:52:00Z">
        <w:r w:rsidR="00CF7250">
          <w:rPr>
            <w:color w:val="000000" w:themeColor="text1"/>
            <w:shd w:val="clear" w:color="auto" w:fill="FFFFFF"/>
          </w:rPr>
          <w:t xml:space="preserve">Tree height, canopy spread, DBH, </w:t>
        </w:r>
      </w:ins>
      <w:ins w:id="296" w:author="Smith, Nick" w:date="2020-12-01T09:54:00Z">
        <w:r w:rsidR="00CF7250">
          <w:rPr>
            <w:color w:val="000000" w:themeColor="text1"/>
            <w:shd w:val="clear" w:color="auto" w:fill="FFFFFF"/>
          </w:rPr>
          <w:t>foliar P, foliar K, foliar Zn, soil P, soil Al, soil Zn, and soil CN</w:t>
        </w:r>
      </w:ins>
      <w:r w:rsidRPr="005E6A8A">
        <w:t xml:space="preserve"> </w:t>
      </w:r>
      <w:r w:rsidR="004548C9" w:rsidRPr="005E6A8A">
        <w:t xml:space="preserve">were </w:t>
      </w:r>
      <w:r w:rsidRPr="005E6A8A">
        <w:t>log transformed to meet model assumptions of normality and heterogeneity of variances.</w:t>
      </w:r>
      <w:ins w:id="297" w:author="Smith, Nick" w:date="2020-12-01T09:54:00Z">
        <w:r w:rsidR="00CF7250">
          <w:t xml:space="preserve"> Soil </w:t>
        </w:r>
      </w:ins>
      <w:ins w:id="298" w:author="Smith, Nick" w:date="2020-12-01T09:55:00Z">
        <w:r w:rsidR="00CF7250">
          <w:t xml:space="preserve">water retention was </w:t>
        </w:r>
        <w:proofErr w:type="spellStart"/>
        <w:r w:rsidR="00CF7250">
          <w:t>arcsin</w:t>
        </w:r>
        <w:proofErr w:type="spellEnd"/>
        <w:r w:rsidR="00CF7250">
          <w:t xml:space="preserve"> square root transformed </w:t>
        </w:r>
        <w:r w:rsidR="00CF7250" w:rsidRPr="005E6A8A">
          <w:t>to meet model assumptions</w:t>
        </w:r>
        <w:r w:rsidR="00CF7250">
          <w:t>.</w:t>
        </w:r>
      </w:ins>
      <w:r w:rsidRPr="005E6A8A">
        <w:t xml:space="preserve"> All models were fit using the ‘</w:t>
      </w:r>
      <w:proofErr w:type="spellStart"/>
      <w:r w:rsidRPr="005E6A8A">
        <w:t>lm</w:t>
      </w:r>
      <w:proofErr w:type="spellEnd"/>
      <w:r w:rsidRPr="005E6A8A">
        <w:t>’ function in R. Significance tests for each fixed factor was performed using the ‘</w:t>
      </w:r>
      <w:proofErr w:type="spellStart"/>
      <w:r w:rsidRPr="005E6A8A">
        <w:t>anova</w:t>
      </w:r>
      <w:proofErr w:type="spellEnd"/>
      <w:r w:rsidRPr="005E6A8A">
        <w:t>’ function in R. Post-hoc Tukey’s tests were done to examine significant interactions between elevation and the presence of the 1947 fire using the ‘</w:t>
      </w:r>
      <w:proofErr w:type="spellStart"/>
      <w:r w:rsidRPr="005E6A8A">
        <w:t>emmeans</w:t>
      </w:r>
      <w:proofErr w:type="spellEnd"/>
      <w:r w:rsidRPr="005E6A8A">
        <w:t>’ package (</w:t>
      </w:r>
      <w:proofErr w:type="spellStart"/>
      <w:r w:rsidRPr="005E6A8A">
        <w:t>Lenth</w:t>
      </w:r>
      <w:proofErr w:type="spellEnd"/>
      <w:r w:rsidRPr="005E6A8A">
        <w:t xml:space="preserve"> 2018) in R. All analyses were performed with R version 3.5.1 (R Core Team 2019).</w:t>
      </w:r>
      <w:r w:rsidR="00A25229">
        <w:t xml:space="preserve"> </w:t>
      </w:r>
      <w:del w:id="299" w:author="Smith, Nick" w:date="2020-12-01T09:55:00Z">
        <w:r w:rsidR="00BD5E6C" w:rsidDel="00CF7250">
          <w:rPr>
            <w:highlight w:val="green"/>
          </w:rPr>
          <w:delText>This section r</w:delText>
        </w:r>
        <w:r w:rsidR="00A25229" w:rsidRPr="00F53155" w:rsidDel="00CF7250">
          <w:rPr>
            <w:highlight w:val="green"/>
          </w:rPr>
          <w:delText>equires modification by Nick.</w:delText>
        </w:r>
      </w:del>
    </w:p>
    <w:p w14:paraId="617772A8" w14:textId="77777777" w:rsidR="00547289" w:rsidRPr="003D3CF8" w:rsidRDefault="00547289" w:rsidP="00547289">
      <w:pPr>
        <w:tabs>
          <w:tab w:val="left" w:pos="720"/>
          <w:tab w:val="left" w:pos="1440"/>
        </w:tabs>
        <w:spacing w:after="28" w:line="276" w:lineRule="auto"/>
        <w:ind w:right="7"/>
      </w:pPr>
    </w:p>
    <w:p w14:paraId="60D6FAD1" w14:textId="64F9C7A7" w:rsidR="00AE173C" w:rsidRPr="00DE06C7" w:rsidRDefault="00AE173C" w:rsidP="00EF3874">
      <w:pPr>
        <w:spacing w:line="276" w:lineRule="auto"/>
        <w:contextualSpacing/>
        <w:rPr>
          <w:bCs/>
        </w:rPr>
      </w:pPr>
      <w:r w:rsidRPr="00DE06C7">
        <w:rPr>
          <w:b/>
        </w:rPr>
        <w:t>RESULTS</w:t>
      </w:r>
    </w:p>
    <w:p w14:paraId="46359E35" w14:textId="0EB52581" w:rsidR="00421329" w:rsidRDefault="00CC12BA" w:rsidP="00331104">
      <w:pPr>
        <w:spacing w:line="276" w:lineRule="auto"/>
        <w:rPr>
          <w:ins w:id="300" w:author="Smith, Nick" w:date="2020-12-01T10:06:00Z"/>
          <w:color w:val="000000" w:themeColor="text1"/>
          <w:shd w:val="clear" w:color="auto" w:fill="FFFFFF"/>
        </w:rPr>
      </w:pPr>
      <w:r>
        <w:rPr>
          <w:color w:val="000000" w:themeColor="text1"/>
          <w:shd w:val="clear" w:color="auto" w:fill="FFFFFF"/>
        </w:rPr>
        <w:t xml:space="preserve">We found </w:t>
      </w:r>
      <w:commentRangeStart w:id="301"/>
      <w:proofErr w:type="spellStart"/>
      <w:r w:rsidR="008D4CD5">
        <w:rPr>
          <w:i/>
          <w:iCs/>
        </w:rPr>
        <w:t>R</w:t>
      </w:r>
      <w:r w:rsidR="00F6551A">
        <w:rPr>
          <w:i/>
          <w:iCs/>
          <w:vertAlign w:val="subscript"/>
        </w:rPr>
        <w:t>capacity</w:t>
      </w:r>
      <w:proofErr w:type="spellEnd"/>
      <w:r w:rsidR="008D4CD5">
        <w:t xml:space="preserve"> and </w:t>
      </w:r>
      <w:proofErr w:type="spellStart"/>
      <w:r w:rsidR="008D4CD5">
        <w:rPr>
          <w:i/>
          <w:iCs/>
        </w:rPr>
        <w:t>B</w:t>
      </w:r>
      <w:r w:rsidR="00F6551A">
        <w:rPr>
          <w:i/>
          <w:iCs/>
          <w:vertAlign w:val="subscript"/>
        </w:rPr>
        <w:t>capacity</w:t>
      </w:r>
      <w:proofErr w:type="spellEnd"/>
      <w:r w:rsidR="00F6551A">
        <w:rPr>
          <w:i/>
          <w:iCs/>
          <w:vertAlign w:val="subscript"/>
        </w:rPr>
        <w:t xml:space="preserve"> </w:t>
      </w:r>
      <w:commentRangeEnd w:id="301"/>
      <w:r w:rsidR="00CB36CE">
        <w:rPr>
          <w:rStyle w:val="CommentReference"/>
        </w:rPr>
        <w:commentReference w:id="301"/>
      </w:r>
      <w:r>
        <w:rPr>
          <w:color w:val="000000" w:themeColor="text1"/>
          <w:shd w:val="clear" w:color="auto" w:fill="FFFFFF"/>
        </w:rPr>
        <w:t>w</w:t>
      </w:r>
      <w:r w:rsidR="00164053">
        <w:rPr>
          <w:color w:val="000000" w:themeColor="text1"/>
          <w:shd w:val="clear" w:color="auto" w:fill="FFFFFF"/>
        </w:rPr>
        <w:t>ere</w:t>
      </w:r>
      <w:r>
        <w:rPr>
          <w:color w:val="000000" w:themeColor="text1"/>
          <w:shd w:val="clear" w:color="auto" w:fill="FFFFFF"/>
        </w:rPr>
        <w:t xml:space="preserve"> </w:t>
      </w:r>
      <w:r w:rsidR="00CB2D7A">
        <w:rPr>
          <w:color w:val="000000" w:themeColor="text1"/>
          <w:shd w:val="clear" w:color="auto" w:fill="FFFFFF"/>
        </w:rPr>
        <w:t>central to</w:t>
      </w:r>
      <w:ins w:id="302" w:author="Smith, Nick" w:date="2020-12-01T10:01:00Z">
        <w:r w:rsidR="002E5C1B">
          <w:rPr>
            <w:color w:val="000000" w:themeColor="text1"/>
            <w:shd w:val="clear" w:color="auto" w:fill="FFFFFF"/>
          </w:rPr>
          <w:t xml:space="preserve"> pitch pine</w:t>
        </w:r>
      </w:ins>
      <w:r w:rsidR="00CB2D7A">
        <w:rPr>
          <w:color w:val="000000" w:themeColor="text1"/>
          <w:shd w:val="clear" w:color="auto" w:fill="FFFFFF"/>
        </w:rPr>
        <w:t xml:space="preserve"> survival</w:t>
      </w:r>
      <w:ins w:id="303" w:author="Smith, Nick" w:date="2020-12-01T10:01:00Z">
        <w:r w:rsidR="002E5C1B">
          <w:rPr>
            <w:color w:val="000000" w:themeColor="text1"/>
            <w:shd w:val="clear" w:color="auto" w:fill="FFFFFF"/>
          </w:rPr>
          <w:t xml:space="preserve"> along our fire history by elevation gradient at MDI.</w:t>
        </w:r>
      </w:ins>
      <w:del w:id="304" w:author="Smith, Nick" w:date="2020-12-01T10:00:00Z">
        <w:r w:rsidDel="002E5C1B">
          <w:rPr>
            <w:color w:val="000000" w:themeColor="text1"/>
            <w:shd w:val="clear" w:color="auto" w:fill="FFFFFF"/>
          </w:rPr>
          <w:delText>,</w:delText>
        </w:r>
      </w:del>
      <w:r>
        <w:rPr>
          <w:color w:val="000000" w:themeColor="text1"/>
          <w:shd w:val="clear" w:color="auto" w:fill="FFFFFF"/>
        </w:rPr>
        <w:t xml:space="preserve"> </w:t>
      </w:r>
      <w:del w:id="305" w:author="Smith, Nick" w:date="2020-12-01T10:01:00Z">
        <w:r w:rsidDel="002E5C1B">
          <w:rPr>
            <w:color w:val="000000" w:themeColor="text1"/>
            <w:shd w:val="clear" w:color="auto" w:fill="FFFFFF"/>
          </w:rPr>
          <w:delText xml:space="preserve">despite fire absence </w:delText>
        </w:r>
        <w:r w:rsidR="00164053" w:rsidDel="002E5C1B">
          <w:rPr>
            <w:color w:val="000000" w:themeColor="text1"/>
            <w:shd w:val="clear" w:color="auto" w:fill="FFFFFF"/>
          </w:rPr>
          <w:delText>from eighty to well over</w:delText>
        </w:r>
        <w:r w:rsidDel="002E5C1B">
          <w:rPr>
            <w:color w:val="000000" w:themeColor="text1"/>
            <w:shd w:val="clear" w:color="auto" w:fill="FFFFFF"/>
          </w:rPr>
          <w:delText xml:space="preserve"> one hundred years, </w:delText>
        </w:r>
        <w:r w:rsidR="00CB2D7A" w:rsidDel="002E5C1B">
          <w:rPr>
            <w:color w:val="000000" w:themeColor="text1"/>
            <w:shd w:val="clear" w:color="auto" w:fill="FFFFFF"/>
          </w:rPr>
          <w:delText>disparity in</w:delText>
        </w:r>
        <w:r w:rsidDel="002E5C1B">
          <w:rPr>
            <w:color w:val="000000" w:themeColor="text1"/>
            <w:shd w:val="clear" w:color="auto" w:fill="FFFFFF"/>
          </w:rPr>
          <w:delText xml:space="preserve"> elevation gradients</w:delText>
        </w:r>
        <w:r w:rsidR="00164053" w:rsidDel="002E5C1B">
          <w:rPr>
            <w:color w:val="000000" w:themeColor="text1"/>
            <w:shd w:val="clear" w:color="auto" w:fill="FFFFFF"/>
          </w:rPr>
          <w:delText xml:space="preserve"> (</w:delText>
        </w:r>
        <w:r w:rsidR="000101AA" w:rsidDel="002E5C1B">
          <w:rPr>
            <w:color w:val="000000" w:themeColor="text1"/>
            <w:shd w:val="clear" w:color="auto" w:fill="FFFFFF"/>
          </w:rPr>
          <w:delText>12</w:delText>
        </w:r>
        <w:r w:rsidR="00164053" w:rsidDel="002E5C1B">
          <w:rPr>
            <w:color w:val="000000" w:themeColor="text1"/>
            <w:shd w:val="clear" w:color="auto" w:fill="FFFFFF"/>
          </w:rPr>
          <w:delText>m to 404m)</w:delText>
        </w:r>
        <w:r w:rsidDel="002E5C1B">
          <w:rPr>
            <w:color w:val="000000" w:themeColor="text1"/>
            <w:shd w:val="clear" w:color="auto" w:fill="FFFFFF"/>
          </w:rPr>
          <w:delText xml:space="preserve">, </w:delText>
        </w:r>
        <w:r w:rsidR="00CB2D7A" w:rsidDel="002E5C1B">
          <w:rPr>
            <w:color w:val="000000" w:themeColor="text1"/>
            <w:shd w:val="clear" w:color="auto" w:fill="FFFFFF"/>
          </w:rPr>
          <w:delText xml:space="preserve">and connected by noteworthy </w:delText>
        </w:r>
        <w:r w:rsidDel="002E5C1B">
          <w:rPr>
            <w:color w:val="000000" w:themeColor="text1"/>
            <w:shd w:val="clear" w:color="auto" w:fill="FFFFFF"/>
          </w:rPr>
          <w:delText>pitch pine g</w:delText>
        </w:r>
        <w:r w:rsidR="00EF7A50" w:rsidRPr="00DE06C7" w:rsidDel="002E5C1B">
          <w:delText xml:space="preserve">rowth, </w:delText>
        </w:r>
        <w:r w:rsidR="000C2131" w:rsidRPr="00DE06C7" w:rsidDel="002E5C1B">
          <w:rPr>
            <w:color w:val="000000" w:themeColor="text1"/>
            <w:shd w:val="clear" w:color="auto" w:fill="FFFFFF"/>
          </w:rPr>
          <w:delText>iWUE</w:delText>
        </w:r>
        <w:r w:rsidR="000C2131" w:rsidRPr="00DE06C7" w:rsidDel="002E5C1B">
          <w:rPr>
            <w:color w:val="000000" w:themeColor="text1"/>
            <w:shd w:val="clear" w:color="auto" w:fill="FFFFFF"/>
            <w:vertAlign w:val="subscript"/>
          </w:rPr>
          <w:delText>δ</w:delText>
        </w:r>
        <w:r w:rsidR="000C2131" w:rsidRPr="00DE06C7" w:rsidDel="002E5C1B">
          <w:rPr>
            <w:color w:val="000000" w:themeColor="text1"/>
            <w:shd w:val="clear" w:color="auto" w:fill="FFFFFF"/>
            <w:vertAlign w:val="superscript"/>
          </w:rPr>
          <w:delText>13</w:delText>
        </w:r>
        <w:r w:rsidR="000C2131" w:rsidRPr="00DE06C7" w:rsidDel="002E5C1B">
          <w:rPr>
            <w:color w:val="000000" w:themeColor="text1"/>
            <w:shd w:val="clear" w:color="auto" w:fill="FFFFFF"/>
            <w:vertAlign w:val="subscript"/>
          </w:rPr>
          <w:delText>C</w:delText>
        </w:r>
        <w:r w:rsidR="00EF7A50" w:rsidRPr="00DE06C7" w:rsidDel="002E5C1B">
          <w:delText xml:space="preserve">, foliar chemistry and moisture </w:delText>
        </w:r>
        <w:r w:rsidDel="002E5C1B">
          <w:delText xml:space="preserve">retention </w:delText>
        </w:r>
        <w:r w:rsidR="00164053" w:rsidDel="002E5C1B">
          <w:delText>outcomes</w:delText>
        </w:r>
        <w:r w:rsidR="00EF7A50" w:rsidRPr="00DE06C7" w:rsidDel="002E5C1B">
          <w:rPr>
            <w:color w:val="000000" w:themeColor="text1"/>
            <w:shd w:val="clear" w:color="auto" w:fill="FFFFFF"/>
          </w:rPr>
          <w:delText>.</w:delText>
        </w:r>
        <w:r w:rsidR="00984432" w:rsidRPr="00DE06C7" w:rsidDel="002E5C1B">
          <w:rPr>
            <w:color w:val="000000" w:themeColor="text1"/>
            <w:shd w:val="clear" w:color="auto" w:fill="FFFFFF"/>
          </w:rPr>
          <w:delText xml:space="preserve"> </w:delText>
        </w:r>
      </w:del>
      <w:del w:id="306" w:author="Smith, Nick" w:date="2020-12-01T10:06:00Z">
        <w:r w:rsidR="000C2131" w:rsidDel="002E5C1B">
          <w:rPr>
            <w:color w:val="000000" w:themeColor="text1"/>
          </w:rPr>
          <w:delText>These findings buil</w:delText>
        </w:r>
        <w:r w:rsidR="008D4CD5" w:rsidDel="002E5C1B">
          <w:rPr>
            <w:color w:val="000000" w:themeColor="text1"/>
          </w:rPr>
          <w:delText>d</w:delText>
        </w:r>
        <w:r w:rsidR="000C2131" w:rsidDel="002E5C1B">
          <w:rPr>
            <w:color w:val="000000" w:themeColor="text1"/>
          </w:rPr>
          <w:delText xml:space="preserve"> on previous results of field experiments conducted at a uniform elevation (89.2 m)</w:delText>
        </w:r>
        <w:r w:rsidR="00984432" w:rsidRPr="00DE06C7" w:rsidDel="002E5C1B">
          <w:rPr>
            <w:color w:val="000000" w:themeColor="text1"/>
          </w:rPr>
          <w:delText xml:space="preserve"> </w:delText>
        </w:r>
        <w:r w:rsidR="000C2131" w:rsidDel="002E5C1B">
          <w:rPr>
            <w:color w:val="000000" w:themeColor="text1"/>
          </w:rPr>
          <w:delText xml:space="preserve">where investigators </w:delText>
        </w:r>
        <w:r w:rsidR="000C2131" w:rsidRPr="00DE06C7" w:rsidDel="002E5C1B">
          <w:rPr>
            <w:color w:val="000000" w:themeColor="text1"/>
            <w:shd w:val="clear" w:color="auto" w:fill="FFFFFF"/>
          </w:rPr>
          <w:delText>(Licht and Smith 2020)</w:delText>
        </w:r>
        <w:r w:rsidR="000C2131" w:rsidDel="002E5C1B">
          <w:rPr>
            <w:color w:val="000000" w:themeColor="text1"/>
          </w:rPr>
          <w:delText xml:space="preserve"> examined </w:delText>
        </w:r>
        <w:r w:rsidR="00E265E0" w:rsidDel="002E5C1B">
          <w:rPr>
            <w:color w:val="000000" w:themeColor="text1"/>
          </w:rPr>
          <w:delText xml:space="preserve">response </w:delText>
        </w:r>
        <w:r w:rsidR="000C2131" w:rsidDel="002E5C1B">
          <w:rPr>
            <w:color w:val="000000" w:themeColor="text1"/>
          </w:rPr>
          <w:delText xml:space="preserve">differences </w:delText>
        </w:r>
        <w:r w:rsidR="00E265E0" w:rsidDel="002E5C1B">
          <w:rPr>
            <w:color w:val="000000" w:themeColor="text1"/>
          </w:rPr>
          <w:delText>following seedling exposure to</w:delText>
        </w:r>
        <w:r w:rsidR="000C2131" w:rsidDel="002E5C1B">
          <w:rPr>
            <w:color w:val="000000" w:themeColor="text1"/>
          </w:rPr>
          <w:delText xml:space="preserve"> naturally occurring and anthropogenic </w:delText>
        </w:r>
        <w:r w:rsidR="00403881" w:rsidDel="002E5C1B">
          <w:rPr>
            <w:color w:val="000000" w:themeColor="text1"/>
          </w:rPr>
          <w:delText xml:space="preserve">fire </w:delText>
        </w:r>
        <w:r w:rsidR="00984432" w:rsidRPr="00DE06C7" w:rsidDel="002E5C1B">
          <w:rPr>
            <w:color w:val="000000" w:themeColor="text1"/>
            <w:shd w:val="clear" w:color="auto" w:fill="FFFFFF"/>
          </w:rPr>
          <w:delText xml:space="preserve">PyC in a </w:delText>
        </w:r>
        <w:r w:rsidR="00340F8C" w:rsidDel="002E5C1B">
          <w:rPr>
            <w:color w:val="000000" w:themeColor="text1"/>
            <w:shd w:val="clear" w:color="auto" w:fill="FFFFFF"/>
          </w:rPr>
          <w:delText>controll</w:delText>
        </w:r>
        <w:r w:rsidR="001B7427" w:rsidRPr="00DE06C7" w:rsidDel="002E5C1B">
          <w:rPr>
            <w:color w:val="000000" w:themeColor="text1"/>
            <w:shd w:val="clear" w:color="auto" w:fill="FFFFFF"/>
          </w:rPr>
          <w:delText>ed</w:delText>
        </w:r>
        <w:r w:rsidR="00984432" w:rsidRPr="00DE06C7" w:rsidDel="002E5C1B">
          <w:rPr>
            <w:color w:val="000000" w:themeColor="text1"/>
            <w:shd w:val="clear" w:color="auto" w:fill="FFFFFF"/>
          </w:rPr>
          <w:delText xml:space="preserve"> setting. Here we examine</w:delText>
        </w:r>
        <w:r w:rsidDel="002E5C1B">
          <w:rPr>
            <w:color w:val="000000" w:themeColor="text1"/>
            <w:shd w:val="clear" w:color="auto" w:fill="FFFFFF"/>
          </w:rPr>
          <w:delText>d</w:delText>
        </w:r>
        <w:r w:rsidR="00984432" w:rsidRPr="00DE06C7" w:rsidDel="002E5C1B">
          <w:rPr>
            <w:color w:val="000000" w:themeColor="text1"/>
            <w:shd w:val="clear" w:color="auto" w:fill="FFFFFF"/>
          </w:rPr>
          <w:delText xml:space="preserve"> </w:delText>
        </w:r>
        <w:r w:rsidDel="002E5C1B">
          <w:rPr>
            <w:color w:val="000000" w:themeColor="text1"/>
            <w:shd w:val="clear" w:color="auto" w:fill="FFFFFF"/>
          </w:rPr>
          <w:delText xml:space="preserve">leaf </w:delText>
        </w:r>
        <w:r w:rsidR="00164053" w:rsidDel="002E5C1B">
          <w:rPr>
            <w:color w:val="000000" w:themeColor="text1"/>
            <w:shd w:val="clear" w:color="auto" w:fill="FFFFFF"/>
          </w:rPr>
          <w:delText xml:space="preserve">(needle) </w:delText>
        </w:r>
        <w:r w:rsidDel="002E5C1B">
          <w:rPr>
            <w:color w:val="000000" w:themeColor="text1"/>
            <w:shd w:val="clear" w:color="auto" w:fill="FFFFFF"/>
          </w:rPr>
          <w:delText xml:space="preserve">level dynamics at a </w:delText>
        </w:r>
        <w:r w:rsidR="00984432" w:rsidRPr="00DE06C7" w:rsidDel="002E5C1B">
          <w:rPr>
            <w:color w:val="000000" w:themeColor="text1"/>
            <w:shd w:val="clear" w:color="auto" w:fill="FFFFFF"/>
          </w:rPr>
          <w:delText xml:space="preserve">landscape level </w:delText>
        </w:r>
        <w:r w:rsidR="00873354" w:rsidDel="002E5C1B">
          <w:rPr>
            <w:color w:val="000000" w:themeColor="text1"/>
            <w:shd w:val="clear" w:color="auto" w:fill="FFFFFF"/>
          </w:rPr>
          <w:delText>absent experimental manipulation</w:delText>
        </w:r>
        <w:r w:rsidR="00403881" w:rsidDel="002E5C1B">
          <w:rPr>
            <w:color w:val="000000" w:themeColor="text1"/>
            <w:shd w:val="clear" w:color="auto" w:fill="FFFFFF"/>
          </w:rPr>
          <w:delText xml:space="preserve"> of fire</w:delText>
        </w:r>
        <w:r w:rsidR="00984432" w:rsidRPr="00DE06C7" w:rsidDel="002E5C1B">
          <w:rPr>
            <w:color w:val="000000" w:themeColor="text1"/>
            <w:shd w:val="clear" w:color="auto" w:fill="FFFFFF"/>
          </w:rPr>
          <w:delText>.</w:delText>
        </w:r>
      </w:del>
    </w:p>
    <w:p w14:paraId="566C7E0F" w14:textId="63DC9A5D" w:rsidR="002E5C1B" w:rsidRDefault="002E5C1B" w:rsidP="00331104">
      <w:pPr>
        <w:spacing w:line="276" w:lineRule="auto"/>
        <w:rPr>
          <w:ins w:id="307" w:author="Smith, Nick" w:date="2020-12-01T10:06:00Z"/>
          <w:color w:val="000000" w:themeColor="text1"/>
          <w:shd w:val="clear" w:color="auto" w:fill="FFFFFF"/>
        </w:rPr>
      </w:pPr>
    </w:p>
    <w:p w14:paraId="007C5F5B" w14:textId="0A7B8808" w:rsidR="002E5C1B" w:rsidRPr="00421329" w:rsidRDefault="002E5C1B" w:rsidP="002E5C1B">
      <w:pPr>
        <w:spacing w:line="276" w:lineRule="auto"/>
        <w:contextualSpacing/>
        <w:rPr>
          <w:moveTo w:id="308" w:author="Smith, Nick" w:date="2020-12-01T10:07:00Z"/>
          <w:b/>
          <w:bCs/>
        </w:rPr>
      </w:pPr>
      <w:moveToRangeStart w:id="309" w:author="Smith, Nick" w:date="2020-12-01T10:07:00Z" w:name="move57709647"/>
      <w:moveTo w:id="310" w:author="Smith, Nick" w:date="2020-12-01T10:07:00Z">
        <w:r w:rsidRPr="00421329">
          <w:rPr>
            <w:b/>
            <w:bCs/>
          </w:rPr>
          <w:t xml:space="preserve">Soil </w:t>
        </w:r>
        <w:del w:id="311" w:author="Smith, Nick" w:date="2020-12-01T10:20:00Z">
          <w:r w:rsidRPr="00421329" w:rsidDel="00F42A54">
            <w:rPr>
              <w:b/>
              <w:bCs/>
            </w:rPr>
            <w:delText>organics</w:delText>
          </w:r>
        </w:del>
      </w:moveTo>
      <w:ins w:id="312" w:author="Smith, Nick" w:date="2020-12-01T10:20:00Z">
        <w:r w:rsidR="00F42A54">
          <w:rPr>
            <w:b/>
            <w:bCs/>
          </w:rPr>
          <w:t>characteristics</w:t>
        </w:r>
      </w:ins>
    </w:p>
    <w:p w14:paraId="3E62D198" w14:textId="3EFFB812" w:rsidR="002E5C1B" w:rsidRPr="002E5C1B" w:rsidDel="00D70C6C" w:rsidRDefault="002E5C1B" w:rsidP="00D70C6C">
      <w:pPr>
        <w:spacing w:line="276" w:lineRule="auto"/>
        <w:contextualSpacing/>
        <w:rPr>
          <w:del w:id="313" w:author="Smith, Nick" w:date="2020-12-01T10:15:00Z"/>
          <w:moveTo w:id="314" w:author="Smith, Nick" w:date="2020-12-01T10:07:00Z"/>
        </w:rPr>
        <w:pPrChange w:id="315" w:author="Smith, Nick" w:date="2020-12-01T10:15:00Z">
          <w:pPr>
            <w:spacing w:line="276" w:lineRule="auto"/>
            <w:contextualSpacing/>
          </w:pPr>
        </w:pPrChange>
      </w:pPr>
      <w:moveTo w:id="316" w:author="Smith, Nick" w:date="2020-12-01T10:07:00Z">
        <w:r w:rsidRPr="00DE06C7">
          <w:t>Soil C</w:t>
        </w:r>
      </w:moveTo>
      <w:ins w:id="317" w:author="Smith, Nick" w:date="2020-12-01T10:17:00Z">
        <w:r w:rsidR="00F42A54">
          <w:t xml:space="preserve"> was 34% lower (</w:t>
        </w:r>
        <w:r w:rsidR="00F42A54">
          <w:rPr>
            <w:i/>
          </w:rPr>
          <w:t>P</w:t>
        </w:r>
        <w:r w:rsidR="00F42A54">
          <w:t xml:space="preserve"> &lt; 0.05; Table </w:t>
        </w:r>
      </w:ins>
      <w:ins w:id="318" w:author="Smith, Nick" w:date="2020-12-01T10:18:00Z">
        <w:r w:rsidR="00F42A54">
          <w:t xml:space="preserve">1) at the sites that experienced the 1947 fire and </w:t>
        </w:r>
      </w:ins>
      <w:ins w:id="319" w:author="Smith, Nick" w:date="2020-12-01T10:19:00Z">
        <w:r w:rsidR="00F42A54">
          <w:t>37% lower (</w:t>
        </w:r>
        <w:r w:rsidR="00F42A54">
          <w:rPr>
            <w:i/>
          </w:rPr>
          <w:t>P</w:t>
        </w:r>
        <w:r w:rsidR="00F42A54">
          <w:t xml:space="preserve"> &lt; 0.05; Table 1</w:t>
        </w:r>
        <w:proofErr w:type="gramStart"/>
        <w:r w:rsidR="00F42A54">
          <w:t>)  at</w:t>
        </w:r>
        <w:proofErr w:type="gramEnd"/>
        <w:r w:rsidR="00F42A54">
          <w:t xml:space="preserve"> the high elevation compared to the low elevation sites. There was no interaction b</w:t>
        </w:r>
      </w:ins>
      <w:ins w:id="320" w:author="Smith, Nick" w:date="2020-12-01T10:20:00Z">
        <w:r w:rsidR="00F42A54">
          <w:t>etween fire history and elevation on soil C.</w:t>
        </w:r>
      </w:ins>
      <w:ins w:id="321" w:author="Smith, Nick" w:date="2020-12-01T10:19:00Z">
        <w:r w:rsidR="00F42A54">
          <w:t xml:space="preserve"> Soil</w:t>
        </w:r>
      </w:ins>
      <w:moveTo w:id="322" w:author="Smith, Nick" w:date="2020-12-01T10:07:00Z">
        <w:r w:rsidRPr="00DE06C7">
          <w:t xml:space="preserve"> </w:t>
        </w:r>
        <w:del w:id="323" w:author="Smith, Nick" w:date="2020-12-01T10:07:00Z">
          <w:r w:rsidRPr="00DE06C7" w:rsidDel="002E5C1B">
            <w:delText>concentration was approximately two times greater at Wonderland and St. Sauveur (</w:delText>
          </w:r>
          <w:r w:rsidRPr="00DE06C7" w:rsidDel="002E5C1B">
            <w:rPr>
              <w:i/>
              <w:iCs/>
            </w:rPr>
            <w:delText>m</w:delText>
          </w:r>
          <w:r w:rsidRPr="00DE06C7" w:rsidDel="002E5C1B">
            <w:delText>=24.5%) trails compared to those at South Cadillac trail and Gorham cliffs (</w:delText>
          </w:r>
          <w:r w:rsidRPr="00DE06C7" w:rsidDel="002E5C1B">
            <w:rPr>
              <w:i/>
              <w:iCs/>
            </w:rPr>
            <w:delText>m</w:delText>
          </w:r>
          <w:r w:rsidRPr="00DE06C7" w:rsidDel="002E5C1B">
            <w:delText>=13.2%) with Wonderland three times higher than South Cadillac trail (</w:delText>
          </w:r>
          <w:r w:rsidRPr="00DE06C7" w:rsidDel="002E5C1B">
            <w:rPr>
              <w:i/>
              <w:iCs/>
            </w:rPr>
            <w:delText>P</w:delText>
          </w:r>
          <w:r w:rsidRPr="00DE06C7" w:rsidDel="002E5C1B">
            <w:delText>=0.023)</w:delText>
          </w:r>
          <w:r w:rsidRPr="00403881" w:rsidDel="002E5C1B">
            <w:delText xml:space="preserve"> </w:delText>
          </w:r>
          <w:r w:rsidDel="002E5C1B">
            <w:delText xml:space="preserve">noted in </w:delText>
          </w:r>
          <w:r w:rsidRPr="00DE06C7" w:rsidDel="002E5C1B">
            <w:delText>Table</w:delText>
          </w:r>
          <w:r w:rsidDel="002E5C1B">
            <w:delText xml:space="preserve"> 4</w:delText>
          </w:r>
          <w:r w:rsidRPr="00DE06C7" w:rsidDel="002E5C1B">
            <w:delText>. Except for a lower soil N at South Cadillac trail (.28%) compared to the others (.51%), there was no significant difference (</w:delText>
          </w:r>
          <w:r w:rsidRPr="00DE06C7" w:rsidDel="002E5C1B">
            <w:rPr>
              <w:i/>
              <w:iCs/>
            </w:rPr>
            <w:delText>P</w:delText>
          </w:r>
          <w:r w:rsidRPr="00DE06C7" w:rsidDel="002E5C1B">
            <w:delText>&gt;.05) in soil N between groups. However, in the case of soil C/N, differences were statistically significant (</w:delText>
          </w:r>
          <w:r w:rsidRPr="00DE06C7" w:rsidDel="002E5C1B">
            <w:rPr>
              <w:i/>
              <w:iCs/>
            </w:rPr>
            <w:delText>P</w:delText>
          </w:r>
          <w:r w:rsidRPr="00DE06C7" w:rsidDel="002E5C1B">
            <w:delText>=.039), owing to a greater disparity in C contributions amongst tree groups.</w:delText>
          </w:r>
        </w:del>
      </w:moveTo>
      <w:ins w:id="324" w:author="Smith, Nick" w:date="2020-12-01T10:07:00Z">
        <w:r>
          <w:t>N concentrations did not differ by fire history, elevation, or their interaction (</w:t>
        </w:r>
        <w:r>
          <w:rPr>
            <w:i/>
          </w:rPr>
          <w:t>P</w:t>
        </w:r>
        <w:r>
          <w:t xml:space="preserve"> &gt; 0.05</w:t>
        </w:r>
      </w:ins>
      <w:ins w:id="325" w:author="Smith, Nick" w:date="2020-12-01T10:08:00Z">
        <w:r>
          <w:t xml:space="preserve"> in all cases; Table </w:t>
        </w:r>
      </w:ins>
      <w:ins w:id="326" w:author="Smith, Nick" w:date="2020-12-01T10:20:00Z">
        <w:r w:rsidR="00F42A54">
          <w:t>1</w:t>
        </w:r>
      </w:ins>
      <w:ins w:id="327" w:author="Smith, Nick" w:date="2020-12-01T10:08:00Z">
        <w:r>
          <w:t xml:space="preserve">). </w:t>
        </w:r>
      </w:ins>
      <w:ins w:id="328" w:author="Smith, Nick" w:date="2020-12-01T10:21:00Z">
        <w:r w:rsidR="00F42A54">
          <w:t>So</w:t>
        </w:r>
      </w:ins>
      <w:ins w:id="329" w:author="Smith, Nick" w:date="2020-12-01T10:20:00Z">
        <w:r w:rsidR="00F42A54">
          <w:t xml:space="preserve">il C/N </w:t>
        </w:r>
      </w:ins>
      <w:ins w:id="330" w:author="Smith, Nick" w:date="2020-12-01T10:21:00Z">
        <w:r w:rsidR="00F42A54">
          <w:t>was 15% lower at the high, compared to the low elevation sites (</w:t>
        </w:r>
        <w:r w:rsidR="00F42A54">
          <w:rPr>
            <w:i/>
          </w:rPr>
          <w:t>P</w:t>
        </w:r>
        <w:r w:rsidR="00F42A54">
          <w:t xml:space="preserve"> &lt; 0.05; Table 1). There was no effect of </w:t>
        </w:r>
        <w:r w:rsidR="00F42A54">
          <w:lastRenderedPageBreak/>
          <w:t xml:space="preserve">fire history or interaction </w:t>
        </w:r>
      </w:ins>
      <w:ins w:id="331" w:author="Smith, Nick" w:date="2020-12-01T10:22:00Z">
        <w:r w:rsidR="00F42A54">
          <w:t>between fire history and elevation on soil C/N (</w:t>
        </w:r>
        <w:r w:rsidR="00F42A54">
          <w:rPr>
            <w:i/>
          </w:rPr>
          <w:t>P</w:t>
        </w:r>
        <w:r w:rsidR="00F42A54">
          <w:t xml:space="preserve"> &gt; 0.05 in both cases; Table 1).</w:t>
        </w:r>
      </w:ins>
      <w:ins w:id="332" w:author="Smith, Nick" w:date="2020-12-01T10:21:00Z">
        <w:r w:rsidR="00F42A54">
          <w:t xml:space="preserve"> </w:t>
        </w:r>
      </w:ins>
    </w:p>
    <w:p w14:paraId="700F7C26" w14:textId="59FE9D63" w:rsidR="002E5C1B" w:rsidRPr="00DE06C7" w:rsidDel="00D70C6C" w:rsidRDefault="002E5C1B" w:rsidP="00D70C6C">
      <w:pPr>
        <w:spacing w:line="276" w:lineRule="auto"/>
        <w:contextualSpacing/>
        <w:rPr>
          <w:del w:id="333" w:author="Smith, Nick" w:date="2020-12-01T10:15:00Z"/>
          <w:moveTo w:id="334" w:author="Smith, Nick" w:date="2020-12-01T10:07:00Z"/>
        </w:rPr>
        <w:pPrChange w:id="335" w:author="Smith, Nick" w:date="2020-12-01T10:15:00Z">
          <w:pPr>
            <w:spacing w:line="276" w:lineRule="auto"/>
            <w:contextualSpacing/>
          </w:pPr>
        </w:pPrChange>
      </w:pPr>
    </w:p>
    <w:tbl>
      <w:tblPr>
        <w:tblW w:w="5580" w:type="dxa"/>
        <w:tblLook w:val="04A0" w:firstRow="1" w:lastRow="0" w:firstColumn="1" w:lastColumn="0" w:noHBand="0" w:noVBand="1"/>
        <w:tblPrChange w:id="336" w:author="Smith, Nick" w:date="2020-12-01T10:15:00Z">
          <w:tblPr>
            <w:tblW w:w="5580" w:type="dxa"/>
            <w:tblLook w:val="04A0" w:firstRow="1" w:lastRow="0" w:firstColumn="1" w:lastColumn="0" w:noHBand="0" w:noVBand="1"/>
          </w:tblPr>
        </w:tblPrChange>
      </w:tblPr>
      <w:tblGrid>
        <w:gridCol w:w="1376"/>
        <w:gridCol w:w="419"/>
        <w:gridCol w:w="720"/>
        <w:gridCol w:w="672"/>
        <w:gridCol w:w="720"/>
        <w:gridCol w:w="672"/>
        <w:gridCol w:w="720"/>
        <w:gridCol w:w="672"/>
        <w:tblGridChange w:id="337">
          <w:tblGrid>
            <w:gridCol w:w="1376"/>
            <w:gridCol w:w="419"/>
            <w:gridCol w:w="720"/>
            <w:gridCol w:w="672"/>
            <w:gridCol w:w="720"/>
            <w:gridCol w:w="672"/>
            <w:gridCol w:w="720"/>
            <w:gridCol w:w="672"/>
          </w:tblGrid>
        </w:tblGridChange>
      </w:tblGrid>
      <w:tr w:rsidR="00D70C6C" w:rsidRPr="00D70C6C" w:rsidDel="00D70C6C" w14:paraId="4FE5394D" w14:textId="6D3F2755" w:rsidTr="00D70C6C">
        <w:trPr>
          <w:trHeight w:val="320"/>
          <w:del w:id="338" w:author="Smith, Nick" w:date="2020-12-01T10:15:00Z"/>
          <w:trPrChange w:id="339" w:author="Smith, Nick" w:date="2020-12-01T10:15:00Z">
            <w:trPr>
              <w:trHeight w:val="320"/>
            </w:trPr>
          </w:trPrChange>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tcPrChange w:id="340" w:author="Smith, Nick" w:date="2020-12-01T10:15:00Z">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moveToRangeEnd w:id="309"/>
          <w:p w14:paraId="34B83663" w14:textId="4DBCD636" w:rsidR="00D70C6C" w:rsidRPr="00D70C6C" w:rsidDel="00D70C6C" w:rsidRDefault="00D70C6C" w:rsidP="00D70C6C">
            <w:pPr>
              <w:spacing w:line="276" w:lineRule="auto"/>
              <w:contextualSpacing/>
              <w:rPr>
                <w:del w:id="341" w:author="Smith, Nick" w:date="2020-12-01T10:15:00Z"/>
                <w:rFonts w:ascii="Calibri" w:hAnsi="Calibri" w:cs="Calibri"/>
                <w:sz w:val="20"/>
                <w:szCs w:val="20"/>
              </w:rPr>
              <w:pPrChange w:id="342" w:author="Smith, Nick" w:date="2020-12-01T10:15:00Z">
                <w:pPr/>
              </w:pPrChange>
            </w:pPr>
            <w:del w:id="343" w:author="Smith, Nick" w:date="2020-12-01T10:15:00Z">
              <w:r w:rsidRPr="00D70C6C" w:rsidDel="00D70C6C">
                <w:rPr>
                  <w:rFonts w:ascii="Calibri" w:hAnsi="Calibri" w:cs="Calibri"/>
                  <w:sz w:val="20"/>
                  <w:szCs w:val="20"/>
                </w:rPr>
                <w:delText> </w:delText>
              </w:r>
            </w:del>
          </w:p>
        </w:tc>
        <w:tc>
          <w:tcPr>
            <w:tcW w:w="340" w:type="dxa"/>
            <w:tcBorders>
              <w:top w:val="single" w:sz="4" w:space="0" w:color="auto"/>
              <w:left w:val="nil"/>
              <w:bottom w:val="single" w:sz="4" w:space="0" w:color="auto"/>
              <w:right w:val="single" w:sz="4" w:space="0" w:color="auto"/>
            </w:tcBorders>
            <w:shd w:val="clear" w:color="auto" w:fill="auto"/>
            <w:noWrap/>
            <w:vAlign w:val="bottom"/>
            <w:tcPrChange w:id="344" w:author="Smith, Nick" w:date="2020-12-01T10:15:00Z">
              <w:tcPr>
                <w:tcW w:w="340" w:type="dxa"/>
                <w:tcBorders>
                  <w:top w:val="single" w:sz="4" w:space="0" w:color="auto"/>
                  <w:left w:val="nil"/>
                  <w:bottom w:val="single" w:sz="4" w:space="0" w:color="auto"/>
                  <w:right w:val="single" w:sz="4" w:space="0" w:color="auto"/>
                </w:tcBorders>
                <w:shd w:val="clear" w:color="auto" w:fill="auto"/>
                <w:noWrap/>
                <w:vAlign w:val="bottom"/>
              </w:tcPr>
            </w:tcPrChange>
          </w:tcPr>
          <w:p w14:paraId="1A0B48F0" w14:textId="6072AC15" w:rsidR="00D70C6C" w:rsidRPr="00D70C6C" w:rsidDel="00D70C6C" w:rsidRDefault="00D70C6C" w:rsidP="00D70C6C">
            <w:pPr>
              <w:spacing w:line="276" w:lineRule="auto"/>
              <w:contextualSpacing/>
              <w:rPr>
                <w:del w:id="345" w:author="Smith, Nick" w:date="2020-12-01T10:15:00Z"/>
                <w:rFonts w:ascii="Calibri" w:hAnsi="Calibri" w:cs="Calibri"/>
                <w:sz w:val="20"/>
                <w:szCs w:val="20"/>
              </w:rPr>
              <w:pPrChange w:id="346" w:author="Smith, Nick" w:date="2020-12-01T10:15:00Z">
                <w:pPr/>
              </w:pPrChange>
            </w:pPr>
            <w:del w:id="347" w:author="Smith, Nick" w:date="2020-12-01T10:15:00Z">
              <w:r w:rsidRPr="00D70C6C" w:rsidDel="00D70C6C">
                <w:rPr>
                  <w:rFonts w:ascii="Calibri" w:hAnsi="Calibri" w:cs="Calibri"/>
                  <w:sz w:val="20"/>
                  <w:szCs w:val="20"/>
                </w:rPr>
                <w:delText>Df</w:delText>
              </w:r>
            </w:del>
          </w:p>
        </w:tc>
        <w:tc>
          <w:tcPr>
            <w:tcW w:w="720" w:type="dxa"/>
            <w:tcBorders>
              <w:top w:val="single" w:sz="4" w:space="0" w:color="auto"/>
              <w:left w:val="nil"/>
              <w:bottom w:val="single" w:sz="4" w:space="0" w:color="auto"/>
              <w:right w:val="single" w:sz="4" w:space="0" w:color="auto"/>
            </w:tcBorders>
            <w:shd w:val="clear" w:color="auto" w:fill="auto"/>
            <w:noWrap/>
            <w:vAlign w:val="bottom"/>
            <w:tcPrChange w:id="348" w:author="Smith, Nick" w:date="2020-12-01T10:15:00Z">
              <w:tcPr>
                <w:tcW w:w="720" w:type="dxa"/>
                <w:tcBorders>
                  <w:top w:val="single" w:sz="4" w:space="0" w:color="auto"/>
                  <w:left w:val="nil"/>
                  <w:bottom w:val="single" w:sz="4" w:space="0" w:color="auto"/>
                  <w:right w:val="single" w:sz="4" w:space="0" w:color="auto"/>
                </w:tcBorders>
                <w:shd w:val="clear" w:color="auto" w:fill="auto"/>
                <w:noWrap/>
                <w:vAlign w:val="bottom"/>
              </w:tcPr>
            </w:tcPrChange>
          </w:tcPr>
          <w:p w14:paraId="3DF9D1EA" w14:textId="2A4092FF" w:rsidR="00D70C6C" w:rsidRPr="00D70C6C" w:rsidDel="00D70C6C" w:rsidRDefault="00D70C6C" w:rsidP="00D70C6C">
            <w:pPr>
              <w:spacing w:line="276" w:lineRule="auto"/>
              <w:contextualSpacing/>
              <w:rPr>
                <w:del w:id="349" w:author="Smith, Nick" w:date="2020-12-01T10:15:00Z"/>
                <w:rFonts w:ascii="Calibri" w:hAnsi="Calibri" w:cs="Calibri"/>
                <w:sz w:val="20"/>
                <w:szCs w:val="20"/>
              </w:rPr>
              <w:pPrChange w:id="350" w:author="Smith, Nick" w:date="2020-12-01T10:15:00Z">
                <w:pPr/>
              </w:pPrChange>
            </w:pPr>
            <w:del w:id="351" w:author="Smith, Nick" w:date="2020-12-01T10:15:00Z">
              <w:r w:rsidRPr="00D70C6C" w:rsidDel="00D70C6C">
                <w:rPr>
                  <w:rFonts w:ascii="Calibri" w:hAnsi="Calibri" w:cs="Calibri"/>
                  <w:sz w:val="20"/>
                  <w:szCs w:val="20"/>
                </w:rPr>
                <w:delText>F</w:delText>
              </w:r>
            </w:del>
            <w:del w:id="352" w:author="Smith, Nick" w:date="2020-12-01T10:14:00Z">
              <w:r w:rsidRPr="00D70C6C" w:rsidDel="00D70C6C">
                <w:rPr>
                  <w:rFonts w:ascii="Calibri" w:hAnsi="Calibri" w:cs="Calibri"/>
                  <w:sz w:val="20"/>
                  <w:szCs w:val="20"/>
                </w:rPr>
                <w:delText xml:space="preserve"> value</w:delText>
              </w:r>
            </w:del>
          </w:p>
        </w:tc>
        <w:tc>
          <w:tcPr>
            <w:tcW w:w="600" w:type="dxa"/>
            <w:tcBorders>
              <w:top w:val="single" w:sz="4" w:space="0" w:color="auto"/>
              <w:left w:val="nil"/>
              <w:bottom w:val="single" w:sz="4" w:space="0" w:color="auto"/>
              <w:right w:val="single" w:sz="4" w:space="0" w:color="auto"/>
            </w:tcBorders>
            <w:shd w:val="clear" w:color="auto" w:fill="auto"/>
            <w:noWrap/>
            <w:vAlign w:val="bottom"/>
            <w:tcPrChange w:id="353" w:author="Smith, Nick" w:date="2020-12-01T10:15:00Z">
              <w:tcPr>
                <w:tcW w:w="600" w:type="dxa"/>
                <w:tcBorders>
                  <w:top w:val="single" w:sz="4" w:space="0" w:color="auto"/>
                  <w:left w:val="nil"/>
                  <w:bottom w:val="single" w:sz="4" w:space="0" w:color="auto"/>
                  <w:right w:val="single" w:sz="4" w:space="0" w:color="auto"/>
                </w:tcBorders>
                <w:shd w:val="clear" w:color="auto" w:fill="auto"/>
                <w:noWrap/>
                <w:vAlign w:val="bottom"/>
              </w:tcPr>
            </w:tcPrChange>
          </w:tcPr>
          <w:p w14:paraId="33F6D6B9" w14:textId="0A5413A9" w:rsidR="00D70C6C" w:rsidRPr="00D70C6C" w:rsidDel="00D70C6C" w:rsidRDefault="00D70C6C" w:rsidP="00D70C6C">
            <w:pPr>
              <w:spacing w:line="276" w:lineRule="auto"/>
              <w:contextualSpacing/>
              <w:rPr>
                <w:del w:id="354" w:author="Smith, Nick" w:date="2020-12-01T10:15:00Z"/>
                <w:rFonts w:ascii="Calibri" w:hAnsi="Calibri" w:cs="Calibri"/>
                <w:sz w:val="20"/>
                <w:szCs w:val="20"/>
              </w:rPr>
              <w:pPrChange w:id="355" w:author="Smith, Nick" w:date="2020-12-01T10:15:00Z">
                <w:pPr/>
              </w:pPrChange>
            </w:pPr>
            <w:del w:id="356" w:author="Smith, Nick" w:date="2020-12-01T10:15:00Z">
              <w:r w:rsidRPr="00D70C6C" w:rsidDel="00D70C6C">
                <w:rPr>
                  <w:rFonts w:ascii="Calibri" w:hAnsi="Calibri" w:cs="Calibri"/>
                  <w:sz w:val="20"/>
                  <w:szCs w:val="20"/>
                </w:rPr>
                <w:delText>P</w:delText>
              </w:r>
            </w:del>
          </w:p>
        </w:tc>
        <w:tc>
          <w:tcPr>
            <w:tcW w:w="720" w:type="dxa"/>
            <w:tcBorders>
              <w:top w:val="single" w:sz="4" w:space="0" w:color="auto"/>
              <w:left w:val="nil"/>
              <w:bottom w:val="single" w:sz="4" w:space="0" w:color="auto"/>
              <w:right w:val="single" w:sz="4" w:space="0" w:color="auto"/>
            </w:tcBorders>
            <w:shd w:val="clear" w:color="auto" w:fill="auto"/>
            <w:noWrap/>
            <w:vAlign w:val="bottom"/>
            <w:tcPrChange w:id="357" w:author="Smith, Nick" w:date="2020-12-01T10:15:00Z">
              <w:tcPr>
                <w:tcW w:w="720" w:type="dxa"/>
                <w:tcBorders>
                  <w:top w:val="single" w:sz="4" w:space="0" w:color="auto"/>
                  <w:left w:val="nil"/>
                  <w:bottom w:val="single" w:sz="4" w:space="0" w:color="auto"/>
                  <w:right w:val="single" w:sz="4" w:space="0" w:color="auto"/>
                </w:tcBorders>
                <w:shd w:val="clear" w:color="auto" w:fill="auto"/>
                <w:noWrap/>
                <w:vAlign w:val="bottom"/>
              </w:tcPr>
            </w:tcPrChange>
          </w:tcPr>
          <w:p w14:paraId="1F985372" w14:textId="5682F7C2" w:rsidR="00D70C6C" w:rsidRPr="00D70C6C" w:rsidDel="00D70C6C" w:rsidRDefault="00D70C6C" w:rsidP="00D70C6C">
            <w:pPr>
              <w:spacing w:line="276" w:lineRule="auto"/>
              <w:contextualSpacing/>
              <w:rPr>
                <w:del w:id="358" w:author="Smith, Nick" w:date="2020-12-01T10:15:00Z"/>
                <w:rFonts w:ascii="Calibri" w:hAnsi="Calibri" w:cs="Calibri"/>
                <w:sz w:val="20"/>
                <w:szCs w:val="20"/>
              </w:rPr>
              <w:pPrChange w:id="359" w:author="Smith, Nick" w:date="2020-12-01T10:15:00Z">
                <w:pPr/>
              </w:pPrChange>
            </w:pPr>
            <w:del w:id="360" w:author="Smith, Nick" w:date="2020-12-01T10:15:00Z">
              <w:r w:rsidRPr="00D70C6C" w:rsidDel="00D70C6C">
                <w:rPr>
                  <w:rFonts w:ascii="Calibri" w:hAnsi="Calibri" w:cs="Calibri"/>
                  <w:sz w:val="20"/>
                  <w:szCs w:val="20"/>
                </w:rPr>
                <w:delText>F</w:delText>
              </w:r>
            </w:del>
            <w:del w:id="361" w:author="Smith, Nick" w:date="2020-12-01T10:14:00Z">
              <w:r w:rsidRPr="00D70C6C" w:rsidDel="00D70C6C">
                <w:rPr>
                  <w:rFonts w:ascii="Calibri" w:hAnsi="Calibri" w:cs="Calibri"/>
                  <w:sz w:val="20"/>
                  <w:szCs w:val="20"/>
                </w:rPr>
                <w:delText xml:space="preserve"> value</w:delText>
              </w:r>
            </w:del>
          </w:p>
        </w:tc>
        <w:tc>
          <w:tcPr>
            <w:tcW w:w="600" w:type="dxa"/>
            <w:tcBorders>
              <w:top w:val="single" w:sz="4" w:space="0" w:color="auto"/>
              <w:left w:val="nil"/>
              <w:bottom w:val="single" w:sz="4" w:space="0" w:color="auto"/>
              <w:right w:val="single" w:sz="4" w:space="0" w:color="auto"/>
            </w:tcBorders>
            <w:shd w:val="clear" w:color="auto" w:fill="auto"/>
            <w:noWrap/>
            <w:vAlign w:val="bottom"/>
            <w:tcPrChange w:id="362" w:author="Smith, Nick" w:date="2020-12-01T10:15:00Z">
              <w:tcPr>
                <w:tcW w:w="600" w:type="dxa"/>
                <w:tcBorders>
                  <w:top w:val="single" w:sz="4" w:space="0" w:color="auto"/>
                  <w:left w:val="nil"/>
                  <w:bottom w:val="single" w:sz="4" w:space="0" w:color="auto"/>
                  <w:right w:val="single" w:sz="4" w:space="0" w:color="auto"/>
                </w:tcBorders>
                <w:shd w:val="clear" w:color="auto" w:fill="auto"/>
                <w:noWrap/>
                <w:vAlign w:val="bottom"/>
              </w:tcPr>
            </w:tcPrChange>
          </w:tcPr>
          <w:p w14:paraId="31C606E5" w14:textId="7967C49C" w:rsidR="00D70C6C" w:rsidRPr="00D70C6C" w:rsidDel="00D70C6C" w:rsidRDefault="00D70C6C" w:rsidP="00D70C6C">
            <w:pPr>
              <w:spacing w:line="276" w:lineRule="auto"/>
              <w:contextualSpacing/>
              <w:rPr>
                <w:del w:id="363" w:author="Smith, Nick" w:date="2020-12-01T10:15:00Z"/>
                <w:rFonts w:ascii="Calibri" w:hAnsi="Calibri" w:cs="Calibri"/>
                <w:sz w:val="20"/>
                <w:szCs w:val="20"/>
              </w:rPr>
              <w:pPrChange w:id="364" w:author="Smith, Nick" w:date="2020-12-01T10:15:00Z">
                <w:pPr/>
              </w:pPrChange>
            </w:pPr>
            <w:del w:id="365" w:author="Smith, Nick" w:date="2020-12-01T10:15:00Z">
              <w:r w:rsidRPr="00D70C6C" w:rsidDel="00D70C6C">
                <w:rPr>
                  <w:rFonts w:ascii="Calibri" w:hAnsi="Calibri" w:cs="Calibri"/>
                  <w:sz w:val="20"/>
                  <w:szCs w:val="20"/>
                </w:rPr>
                <w:delText>P</w:delText>
              </w:r>
            </w:del>
          </w:p>
        </w:tc>
        <w:tc>
          <w:tcPr>
            <w:tcW w:w="720" w:type="dxa"/>
            <w:tcBorders>
              <w:top w:val="single" w:sz="4" w:space="0" w:color="auto"/>
              <w:left w:val="nil"/>
              <w:bottom w:val="single" w:sz="4" w:space="0" w:color="auto"/>
              <w:right w:val="single" w:sz="4" w:space="0" w:color="auto"/>
            </w:tcBorders>
            <w:shd w:val="clear" w:color="auto" w:fill="auto"/>
            <w:noWrap/>
            <w:vAlign w:val="bottom"/>
            <w:tcPrChange w:id="366" w:author="Smith, Nick" w:date="2020-12-01T10:15:00Z">
              <w:tcPr>
                <w:tcW w:w="720" w:type="dxa"/>
                <w:tcBorders>
                  <w:top w:val="single" w:sz="4" w:space="0" w:color="auto"/>
                  <w:left w:val="nil"/>
                  <w:bottom w:val="single" w:sz="4" w:space="0" w:color="auto"/>
                  <w:right w:val="single" w:sz="4" w:space="0" w:color="auto"/>
                </w:tcBorders>
                <w:shd w:val="clear" w:color="auto" w:fill="auto"/>
                <w:noWrap/>
                <w:vAlign w:val="bottom"/>
              </w:tcPr>
            </w:tcPrChange>
          </w:tcPr>
          <w:p w14:paraId="150347CD" w14:textId="1CEE8D89" w:rsidR="00D70C6C" w:rsidRPr="00D70C6C" w:rsidDel="00D70C6C" w:rsidRDefault="00D70C6C" w:rsidP="00D70C6C">
            <w:pPr>
              <w:spacing w:line="276" w:lineRule="auto"/>
              <w:contextualSpacing/>
              <w:rPr>
                <w:del w:id="367" w:author="Smith, Nick" w:date="2020-12-01T10:15:00Z"/>
                <w:rFonts w:ascii="Calibri" w:hAnsi="Calibri" w:cs="Calibri"/>
                <w:sz w:val="20"/>
                <w:szCs w:val="20"/>
              </w:rPr>
              <w:pPrChange w:id="368" w:author="Smith, Nick" w:date="2020-12-01T10:15:00Z">
                <w:pPr/>
              </w:pPrChange>
            </w:pPr>
            <w:del w:id="369" w:author="Smith, Nick" w:date="2020-12-01T10:15:00Z">
              <w:r w:rsidRPr="00D70C6C" w:rsidDel="00D70C6C">
                <w:rPr>
                  <w:rFonts w:ascii="Calibri" w:hAnsi="Calibri" w:cs="Calibri"/>
                  <w:sz w:val="20"/>
                  <w:szCs w:val="20"/>
                </w:rPr>
                <w:delText>F</w:delText>
              </w:r>
            </w:del>
            <w:del w:id="370" w:author="Smith, Nick" w:date="2020-12-01T10:14:00Z">
              <w:r w:rsidRPr="00D70C6C" w:rsidDel="00D70C6C">
                <w:rPr>
                  <w:rFonts w:ascii="Calibri" w:hAnsi="Calibri" w:cs="Calibri"/>
                  <w:sz w:val="20"/>
                  <w:szCs w:val="20"/>
                </w:rPr>
                <w:delText xml:space="preserve"> value</w:delText>
              </w:r>
            </w:del>
          </w:p>
        </w:tc>
        <w:tc>
          <w:tcPr>
            <w:tcW w:w="600" w:type="dxa"/>
            <w:tcBorders>
              <w:top w:val="single" w:sz="4" w:space="0" w:color="auto"/>
              <w:left w:val="nil"/>
              <w:bottom w:val="single" w:sz="4" w:space="0" w:color="auto"/>
              <w:right w:val="single" w:sz="4" w:space="0" w:color="auto"/>
            </w:tcBorders>
            <w:shd w:val="clear" w:color="auto" w:fill="auto"/>
            <w:noWrap/>
            <w:vAlign w:val="bottom"/>
            <w:tcPrChange w:id="371" w:author="Smith, Nick" w:date="2020-12-01T10:15:00Z">
              <w:tcPr>
                <w:tcW w:w="600" w:type="dxa"/>
                <w:tcBorders>
                  <w:top w:val="single" w:sz="4" w:space="0" w:color="auto"/>
                  <w:left w:val="nil"/>
                  <w:bottom w:val="single" w:sz="4" w:space="0" w:color="auto"/>
                  <w:right w:val="single" w:sz="4" w:space="0" w:color="auto"/>
                </w:tcBorders>
                <w:shd w:val="clear" w:color="auto" w:fill="auto"/>
                <w:noWrap/>
                <w:vAlign w:val="bottom"/>
              </w:tcPr>
            </w:tcPrChange>
          </w:tcPr>
          <w:p w14:paraId="39E63753" w14:textId="06B873CD" w:rsidR="00D70C6C" w:rsidRPr="00D70C6C" w:rsidDel="00D70C6C" w:rsidRDefault="00D70C6C" w:rsidP="00D70C6C">
            <w:pPr>
              <w:spacing w:line="276" w:lineRule="auto"/>
              <w:contextualSpacing/>
              <w:rPr>
                <w:del w:id="372" w:author="Smith, Nick" w:date="2020-12-01T10:15:00Z"/>
                <w:rFonts w:ascii="Calibri" w:hAnsi="Calibri" w:cs="Calibri"/>
                <w:sz w:val="20"/>
                <w:szCs w:val="20"/>
              </w:rPr>
              <w:pPrChange w:id="373" w:author="Smith, Nick" w:date="2020-12-01T10:15:00Z">
                <w:pPr/>
              </w:pPrChange>
            </w:pPr>
            <w:del w:id="374" w:author="Smith, Nick" w:date="2020-12-01T10:15:00Z">
              <w:r w:rsidRPr="00D70C6C" w:rsidDel="00D70C6C">
                <w:rPr>
                  <w:rFonts w:ascii="Calibri" w:hAnsi="Calibri" w:cs="Calibri"/>
                  <w:sz w:val="20"/>
                  <w:szCs w:val="20"/>
                </w:rPr>
                <w:delText>P</w:delText>
              </w:r>
            </w:del>
          </w:p>
        </w:tc>
      </w:tr>
      <w:tr w:rsidR="00D70C6C" w:rsidRPr="00D70C6C" w:rsidDel="00D70C6C" w14:paraId="30605056" w14:textId="112CC675" w:rsidTr="00D70C6C">
        <w:trPr>
          <w:trHeight w:val="320"/>
          <w:del w:id="375" w:author="Smith, Nick" w:date="2020-12-01T10:15:00Z"/>
          <w:trPrChange w:id="376" w:author="Smith, Nick" w:date="2020-12-01T10:15:00Z">
            <w:trPr>
              <w:trHeight w:val="320"/>
            </w:trPr>
          </w:trPrChange>
        </w:trPr>
        <w:tc>
          <w:tcPr>
            <w:tcW w:w="1280" w:type="dxa"/>
            <w:tcBorders>
              <w:top w:val="nil"/>
              <w:left w:val="single" w:sz="4" w:space="0" w:color="auto"/>
              <w:bottom w:val="single" w:sz="4" w:space="0" w:color="auto"/>
              <w:right w:val="single" w:sz="4" w:space="0" w:color="auto"/>
            </w:tcBorders>
            <w:shd w:val="clear" w:color="auto" w:fill="auto"/>
            <w:noWrap/>
            <w:vAlign w:val="bottom"/>
            <w:tcPrChange w:id="377" w:author="Smith, Nick" w:date="2020-12-01T10:15:00Z">
              <w:tcPr>
                <w:tcW w:w="1280" w:type="dxa"/>
                <w:tcBorders>
                  <w:top w:val="nil"/>
                  <w:left w:val="single" w:sz="4" w:space="0" w:color="auto"/>
                  <w:bottom w:val="single" w:sz="4" w:space="0" w:color="auto"/>
                  <w:right w:val="single" w:sz="4" w:space="0" w:color="auto"/>
                </w:tcBorders>
                <w:shd w:val="clear" w:color="auto" w:fill="auto"/>
                <w:noWrap/>
                <w:vAlign w:val="bottom"/>
              </w:tcPr>
            </w:tcPrChange>
          </w:tcPr>
          <w:p w14:paraId="27D42A1F" w14:textId="2AD4D9FF" w:rsidR="00D70C6C" w:rsidRPr="00D70C6C" w:rsidDel="00D70C6C" w:rsidRDefault="00D70C6C" w:rsidP="00D70C6C">
            <w:pPr>
              <w:spacing w:line="276" w:lineRule="auto"/>
              <w:contextualSpacing/>
              <w:rPr>
                <w:del w:id="378" w:author="Smith, Nick" w:date="2020-12-01T10:15:00Z"/>
                <w:rFonts w:ascii="Calibri" w:hAnsi="Calibri" w:cs="Calibri"/>
                <w:sz w:val="20"/>
                <w:szCs w:val="20"/>
              </w:rPr>
              <w:pPrChange w:id="379" w:author="Smith, Nick" w:date="2020-12-01T10:15:00Z">
                <w:pPr/>
              </w:pPrChange>
            </w:pPr>
            <w:del w:id="380" w:author="Smith, Nick" w:date="2020-12-01T10:15:00Z">
              <w:r w:rsidRPr="00D70C6C" w:rsidDel="00D70C6C">
                <w:rPr>
                  <w:rFonts w:ascii="Calibri" w:hAnsi="Calibri" w:cs="Calibri"/>
                  <w:sz w:val="20"/>
                  <w:szCs w:val="20"/>
                </w:rPr>
                <w:delText>Elevation</w:delText>
              </w:r>
            </w:del>
          </w:p>
        </w:tc>
        <w:tc>
          <w:tcPr>
            <w:tcW w:w="340" w:type="dxa"/>
            <w:tcBorders>
              <w:top w:val="nil"/>
              <w:left w:val="nil"/>
              <w:bottom w:val="single" w:sz="4" w:space="0" w:color="auto"/>
              <w:right w:val="single" w:sz="4" w:space="0" w:color="auto"/>
            </w:tcBorders>
            <w:shd w:val="clear" w:color="auto" w:fill="auto"/>
            <w:noWrap/>
            <w:vAlign w:val="bottom"/>
            <w:tcPrChange w:id="381" w:author="Smith, Nick" w:date="2020-12-01T10:15:00Z">
              <w:tcPr>
                <w:tcW w:w="340" w:type="dxa"/>
                <w:tcBorders>
                  <w:top w:val="nil"/>
                  <w:left w:val="nil"/>
                  <w:bottom w:val="single" w:sz="4" w:space="0" w:color="auto"/>
                  <w:right w:val="single" w:sz="4" w:space="0" w:color="auto"/>
                </w:tcBorders>
                <w:shd w:val="clear" w:color="auto" w:fill="auto"/>
                <w:noWrap/>
                <w:vAlign w:val="bottom"/>
              </w:tcPr>
            </w:tcPrChange>
          </w:tcPr>
          <w:p w14:paraId="1160B75D" w14:textId="42BBD7B0" w:rsidR="00D70C6C" w:rsidRPr="00D70C6C" w:rsidDel="00D70C6C" w:rsidRDefault="00D70C6C" w:rsidP="00D70C6C">
            <w:pPr>
              <w:spacing w:line="276" w:lineRule="auto"/>
              <w:contextualSpacing/>
              <w:rPr>
                <w:del w:id="382" w:author="Smith, Nick" w:date="2020-12-01T10:15:00Z"/>
                <w:rFonts w:ascii="Calibri" w:hAnsi="Calibri" w:cs="Calibri"/>
                <w:sz w:val="20"/>
                <w:szCs w:val="20"/>
              </w:rPr>
              <w:pPrChange w:id="383" w:author="Smith, Nick" w:date="2020-12-01T10:15:00Z">
                <w:pPr>
                  <w:jc w:val="right"/>
                </w:pPr>
              </w:pPrChange>
            </w:pPr>
            <w:del w:id="384" w:author="Smith, Nick" w:date="2020-12-01T10:15:00Z">
              <w:r w:rsidRPr="00D70C6C" w:rsidDel="00D70C6C">
                <w:rPr>
                  <w:rFonts w:ascii="Calibri" w:hAnsi="Calibri" w:cs="Calibri"/>
                  <w:sz w:val="20"/>
                  <w:szCs w:val="20"/>
                </w:rPr>
                <w:delText>1</w:delText>
              </w:r>
            </w:del>
          </w:p>
        </w:tc>
        <w:tc>
          <w:tcPr>
            <w:tcW w:w="720" w:type="dxa"/>
            <w:tcBorders>
              <w:top w:val="nil"/>
              <w:left w:val="nil"/>
              <w:bottom w:val="single" w:sz="4" w:space="0" w:color="auto"/>
              <w:right w:val="single" w:sz="4" w:space="0" w:color="auto"/>
            </w:tcBorders>
            <w:shd w:val="clear" w:color="auto" w:fill="auto"/>
            <w:noWrap/>
            <w:vAlign w:val="bottom"/>
            <w:tcPrChange w:id="385"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466724EE" w14:textId="3B4E62CA" w:rsidR="00D70C6C" w:rsidRPr="00D70C6C" w:rsidDel="00D70C6C" w:rsidRDefault="00D70C6C" w:rsidP="00D70C6C">
            <w:pPr>
              <w:spacing w:line="276" w:lineRule="auto"/>
              <w:contextualSpacing/>
              <w:rPr>
                <w:del w:id="386" w:author="Smith, Nick" w:date="2020-12-01T10:15:00Z"/>
                <w:rFonts w:ascii="Calibri" w:hAnsi="Calibri" w:cs="Calibri"/>
                <w:sz w:val="20"/>
                <w:szCs w:val="20"/>
              </w:rPr>
              <w:pPrChange w:id="387" w:author="Smith, Nick" w:date="2020-12-01T10:15:00Z">
                <w:pPr>
                  <w:jc w:val="right"/>
                </w:pPr>
              </w:pPrChange>
            </w:pPr>
            <w:del w:id="388" w:author="Smith, Nick" w:date="2020-12-01T10:15:00Z">
              <w:r w:rsidRPr="00D70C6C" w:rsidDel="00D70C6C">
                <w:rPr>
                  <w:rFonts w:ascii="Calibri" w:hAnsi="Calibri" w:cs="Calibri"/>
                  <w:sz w:val="20"/>
                  <w:szCs w:val="20"/>
                </w:rPr>
                <w:delText>6.363</w:delText>
              </w:r>
            </w:del>
          </w:p>
        </w:tc>
        <w:tc>
          <w:tcPr>
            <w:tcW w:w="600" w:type="dxa"/>
            <w:tcBorders>
              <w:top w:val="nil"/>
              <w:left w:val="nil"/>
              <w:bottom w:val="single" w:sz="4" w:space="0" w:color="auto"/>
              <w:right w:val="single" w:sz="4" w:space="0" w:color="auto"/>
            </w:tcBorders>
            <w:shd w:val="clear" w:color="auto" w:fill="auto"/>
            <w:noWrap/>
            <w:vAlign w:val="bottom"/>
            <w:tcPrChange w:id="389"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7E009680" w14:textId="4930AFC8" w:rsidR="00D70C6C" w:rsidRPr="00D70C6C" w:rsidDel="00D70C6C" w:rsidRDefault="00D70C6C" w:rsidP="00D70C6C">
            <w:pPr>
              <w:spacing w:line="276" w:lineRule="auto"/>
              <w:contextualSpacing/>
              <w:rPr>
                <w:del w:id="390" w:author="Smith, Nick" w:date="2020-12-01T10:15:00Z"/>
                <w:rFonts w:ascii="Calibri" w:hAnsi="Calibri" w:cs="Calibri"/>
                <w:sz w:val="20"/>
                <w:szCs w:val="20"/>
              </w:rPr>
              <w:pPrChange w:id="391" w:author="Smith, Nick" w:date="2020-12-01T10:15:00Z">
                <w:pPr>
                  <w:jc w:val="right"/>
                </w:pPr>
              </w:pPrChange>
            </w:pPr>
            <w:del w:id="392" w:author="Smith, Nick" w:date="2020-12-01T10:15:00Z">
              <w:r w:rsidRPr="00D70C6C" w:rsidDel="00D70C6C">
                <w:rPr>
                  <w:rFonts w:ascii="Calibri" w:hAnsi="Calibri" w:cs="Calibri"/>
                  <w:sz w:val="20"/>
                  <w:szCs w:val="20"/>
                </w:rPr>
                <w:delText>0.018</w:delText>
              </w:r>
            </w:del>
          </w:p>
        </w:tc>
        <w:tc>
          <w:tcPr>
            <w:tcW w:w="720" w:type="dxa"/>
            <w:tcBorders>
              <w:top w:val="nil"/>
              <w:left w:val="nil"/>
              <w:bottom w:val="single" w:sz="4" w:space="0" w:color="auto"/>
              <w:right w:val="single" w:sz="4" w:space="0" w:color="auto"/>
            </w:tcBorders>
            <w:shd w:val="clear" w:color="auto" w:fill="auto"/>
            <w:noWrap/>
            <w:vAlign w:val="bottom"/>
            <w:tcPrChange w:id="393"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779A96BF" w14:textId="6BD461AC" w:rsidR="00D70C6C" w:rsidRPr="00D70C6C" w:rsidDel="00D70C6C" w:rsidRDefault="00D70C6C" w:rsidP="00D70C6C">
            <w:pPr>
              <w:spacing w:line="276" w:lineRule="auto"/>
              <w:contextualSpacing/>
              <w:rPr>
                <w:del w:id="394" w:author="Smith, Nick" w:date="2020-12-01T10:15:00Z"/>
                <w:rFonts w:ascii="Calibri" w:hAnsi="Calibri" w:cs="Calibri"/>
                <w:sz w:val="20"/>
                <w:szCs w:val="20"/>
              </w:rPr>
              <w:pPrChange w:id="395" w:author="Smith, Nick" w:date="2020-12-01T10:15:00Z">
                <w:pPr>
                  <w:jc w:val="right"/>
                </w:pPr>
              </w:pPrChange>
            </w:pPr>
            <w:del w:id="396" w:author="Smith, Nick" w:date="2020-12-01T10:15:00Z">
              <w:r w:rsidRPr="00D70C6C" w:rsidDel="00D70C6C">
                <w:rPr>
                  <w:rFonts w:ascii="Calibri" w:hAnsi="Calibri" w:cs="Calibri"/>
                  <w:sz w:val="20"/>
                  <w:szCs w:val="20"/>
                </w:rPr>
                <w:delText>0.414</w:delText>
              </w:r>
            </w:del>
          </w:p>
        </w:tc>
        <w:tc>
          <w:tcPr>
            <w:tcW w:w="600" w:type="dxa"/>
            <w:tcBorders>
              <w:top w:val="nil"/>
              <w:left w:val="nil"/>
              <w:bottom w:val="single" w:sz="4" w:space="0" w:color="auto"/>
              <w:right w:val="single" w:sz="4" w:space="0" w:color="auto"/>
            </w:tcBorders>
            <w:shd w:val="clear" w:color="auto" w:fill="auto"/>
            <w:noWrap/>
            <w:vAlign w:val="bottom"/>
            <w:tcPrChange w:id="397"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00960D1C" w14:textId="4DB3F167" w:rsidR="00D70C6C" w:rsidRPr="00D70C6C" w:rsidDel="00D70C6C" w:rsidRDefault="00D70C6C" w:rsidP="00D70C6C">
            <w:pPr>
              <w:spacing w:line="276" w:lineRule="auto"/>
              <w:contextualSpacing/>
              <w:rPr>
                <w:del w:id="398" w:author="Smith, Nick" w:date="2020-12-01T10:15:00Z"/>
                <w:rFonts w:ascii="Calibri" w:hAnsi="Calibri" w:cs="Calibri"/>
                <w:sz w:val="20"/>
                <w:szCs w:val="20"/>
              </w:rPr>
              <w:pPrChange w:id="399" w:author="Smith, Nick" w:date="2020-12-01T10:15:00Z">
                <w:pPr>
                  <w:jc w:val="right"/>
                </w:pPr>
              </w:pPrChange>
            </w:pPr>
            <w:del w:id="400" w:author="Smith, Nick" w:date="2020-12-01T10:15:00Z">
              <w:r w:rsidRPr="00D70C6C" w:rsidDel="00D70C6C">
                <w:rPr>
                  <w:rFonts w:ascii="Calibri" w:hAnsi="Calibri" w:cs="Calibri"/>
                  <w:sz w:val="20"/>
                  <w:szCs w:val="20"/>
                </w:rPr>
                <w:delText>0.527</w:delText>
              </w:r>
            </w:del>
          </w:p>
        </w:tc>
        <w:tc>
          <w:tcPr>
            <w:tcW w:w="720" w:type="dxa"/>
            <w:tcBorders>
              <w:top w:val="nil"/>
              <w:left w:val="nil"/>
              <w:bottom w:val="single" w:sz="4" w:space="0" w:color="auto"/>
              <w:right w:val="single" w:sz="4" w:space="0" w:color="auto"/>
            </w:tcBorders>
            <w:shd w:val="clear" w:color="auto" w:fill="auto"/>
            <w:noWrap/>
            <w:vAlign w:val="bottom"/>
            <w:tcPrChange w:id="401"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1781980F" w14:textId="0B40E83E" w:rsidR="00D70C6C" w:rsidRPr="00D70C6C" w:rsidDel="00D70C6C" w:rsidRDefault="00D70C6C" w:rsidP="00D70C6C">
            <w:pPr>
              <w:spacing w:line="276" w:lineRule="auto"/>
              <w:contextualSpacing/>
              <w:rPr>
                <w:del w:id="402" w:author="Smith, Nick" w:date="2020-12-01T10:15:00Z"/>
                <w:rFonts w:ascii="Calibri" w:hAnsi="Calibri" w:cs="Calibri"/>
                <w:sz w:val="20"/>
                <w:szCs w:val="20"/>
              </w:rPr>
              <w:pPrChange w:id="403" w:author="Smith, Nick" w:date="2020-12-01T10:15:00Z">
                <w:pPr>
                  <w:jc w:val="right"/>
                </w:pPr>
              </w:pPrChange>
            </w:pPr>
            <w:del w:id="404" w:author="Smith, Nick" w:date="2020-12-01T10:15:00Z">
              <w:r w:rsidRPr="00D70C6C" w:rsidDel="00D70C6C">
                <w:rPr>
                  <w:rFonts w:ascii="Calibri" w:hAnsi="Calibri" w:cs="Calibri"/>
                  <w:sz w:val="20"/>
                  <w:szCs w:val="20"/>
                </w:rPr>
                <w:delText>5.065</w:delText>
              </w:r>
            </w:del>
          </w:p>
        </w:tc>
        <w:tc>
          <w:tcPr>
            <w:tcW w:w="600" w:type="dxa"/>
            <w:tcBorders>
              <w:top w:val="nil"/>
              <w:left w:val="nil"/>
              <w:bottom w:val="single" w:sz="4" w:space="0" w:color="auto"/>
              <w:right w:val="single" w:sz="4" w:space="0" w:color="auto"/>
            </w:tcBorders>
            <w:shd w:val="clear" w:color="auto" w:fill="auto"/>
            <w:noWrap/>
            <w:vAlign w:val="bottom"/>
            <w:tcPrChange w:id="405"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61B3235B" w14:textId="541A549C" w:rsidR="00D70C6C" w:rsidRPr="00D70C6C" w:rsidDel="00D70C6C" w:rsidRDefault="00D70C6C" w:rsidP="00D70C6C">
            <w:pPr>
              <w:spacing w:line="276" w:lineRule="auto"/>
              <w:contextualSpacing/>
              <w:rPr>
                <w:del w:id="406" w:author="Smith, Nick" w:date="2020-12-01T10:15:00Z"/>
                <w:rFonts w:ascii="Calibri" w:hAnsi="Calibri" w:cs="Calibri"/>
                <w:sz w:val="20"/>
                <w:szCs w:val="20"/>
              </w:rPr>
              <w:pPrChange w:id="407" w:author="Smith, Nick" w:date="2020-12-01T10:15:00Z">
                <w:pPr>
                  <w:jc w:val="right"/>
                </w:pPr>
              </w:pPrChange>
            </w:pPr>
            <w:del w:id="408" w:author="Smith, Nick" w:date="2020-12-01T10:15:00Z">
              <w:r w:rsidRPr="00D70C6C" w:rsidDel="00D70C6C">
                <w:rPr>
                  <w:rFonts w:ascii="Calibri" w:hAnsi="Calibri" w:cs="Calibri"/>
                  <w:sz w:val="20"/>
                  <w:szCs w:val="20"/>
                </w:rPr>
                <w:delText>0.035</w:delText>
              </w:r>
            </w:del>
          </w:p>
        </w:tc>
      </w:tr>
      <w:tr w:rsidR="00D70C6C" w:rsidRPr="00D70C6C" w:rsidDel="00D70C6C" w14:paraId="38E30D74" w14:textId="330D8D31" w:rsidTr="00D70C6C">
        <w:trPr>
          <w:trHeight w:val="320"/>
          <w:del w:id="409" w:author="Smith, Nick" w:date="2020-12-01T10:15:00Z"/>
          <w:trPrChange w:id="410" w:author="Smith, Nick" w:date="2020-12-01T10:15:00Z">
            <w:trPr>
              <w:trHeight w:val="320"/>
            </w:trPr>
          </w:trPrChange>
        </w:trPr>
        <w:tc>
          <w:tcPr>
            <w:tcW w:w="1280" w:type="dxa"/>
            <w:tcBorders>
              <w:top w:val="nil"/>
              <w:left w:val="single" w:sz="4" w:space="0" w:color="auto"/>
              <w:bottom w:val="single" w:sz="4" w:space="0" w:color="auto"/>
              <w:right w:val="single" w:sz="4" w:space="0" w:color="auto"/>
            </w:tcBorders>
            <w:shd w:val="clear" w:color="auto" w:fill="auto"/>
            <w:noWrap/>
            <w:vAlign w:val="bottom"/>
            <w:tcPrChange w:id="411" w:author="Smith, Nick" w:date="2020-12-01T10:15:00Z">
              <w:tcPr>
                <w:tcW w:w="1280" w:type="dxa"/>
                <w:tcBorders>
                  <w:top w:val="nil"/>
                  <w:left w:val="single" w:sz="4" w:space="0" w:color="auto"/>
                  <w:bottom w:val="single" w:sz="4" w:space="0" w:color="auto"/>
                  <w:right w:val="single" w:sz="4" w:space="0" w:color="auto"/>
                </w:tcBorders>
                <w:shd w:val="clear" w:color="auto" w:fill="auto"/>
                <w:noWrap/>
                <w:vAlign w:val="bottom"/>
              </w:tcPr>
            </w:tcPrChange>
          </w:tcPr>
          <w:p w14:paraId="79F6AF2E" w14:textId="7DC62B8D" w:rsidR="00D70C6C" w:rsidRPr="00D70C6C" w:rsidDel="00D70C6C" w:rsidRDefault="00D70C6C" w:rsidP="00D70C6C">
            <w:pPr>
              <w:spacing w:line="276" w:lineRule="auto"/>
              <w:contextualSpacing/>
              <w:rPr>
                <w:del w:id="412" w:author="Smith, Nick" w:date="2020-12-01T10:15:00Z"/>
                <w:rFonts w:ascii="Calibri" w:hAnsi="Calibri" w:cs="Calibri"/>
                <w:sz w:val="20"/>
                <w:szCs w:val="20"/>
              </w:rPr>
              <w:pPrChange w:id="413" w:author="Smith, Nick" w:date="2020-12-01T10:15:00Z">
                <w:pPr/>
              </w:pPrChange>
            </w:pPr>
            <w:del w:id="414" w:author="Smith, Nick" w:date="2020-12-01T10:15:00Z">
              <w:r w:rsidRPr="00D70C6C" w:rsidDel="00D70C6C">
                <w:rPr>
                  <w:rFonts w:ascii="Calibri" w:hAnsi="Calibri" w:cs="Calibri"/>
                  <w:sz w:val="20"/>
                  <w:szCs w:val="20"/>
                </w:rPr>
                <w:delText>Fire</w:delText>
              </w:r>
            </w:del>
          </w:p>
        </w:tc>
        <w:tc>
          <w:tcPr>
            <w:tcW w:w="340" w:type="dxa"/>
            <w:tcBorders>
              <w:top w:val="nil"/>
              <w:left w:val="nil"/>
              <w:bottom w:val="single" w:sz="4" w:space="0" w:color="auto"/>
              <w:right w:val="single" w:sz="4" w:space="0" w:color="auto"/>
            </w:tcBorders>
            <w:shd w:val="clear" w:color="auto" w:fill="auto"/>
            <w:noWrap/>
            <w:vAlign w:val="bottom"/>
            <w:tcPrChange w:id="415" w:author="Smith, Nick" w:date="2020-12-01T10:15:00Z">
              <w:tcPr>
                <w:tcW w:w="340" w:type="dxa"/>
                <w:tcBorders>
                  <w:top w:val="nil"/>
                  <w:left w:val="nil"/>
                  <w:bottom w:val="single" w:sz="4" w:space="0" w:color="auto"/>
                  <w:right w:val="single" w:sz="4" w:space="0" w:color="auto"/>
                </w:tcBorders>
                <w:shd w:val="clear" w:color="auto" w:fill="auto"/>
                <w:noWrap/>
                <w:vAlign w:val="bottom"/>
              </w:tcPr>
            </w:tcPrChange>
          </w:tcPr>
          <w:p w14:paraId="07AB83E8" w14:textId="3681B124" w:rsidR="00D70C6C" w:rsidRPr="00D70C6C" w:rsidDel="00D70C6C" w:rsidRDefault="00D70C6C" w:rsidP="00D70C6C">
            <w:pPr>
              <w:spacing w:line="276" w:lineRule="auto"/>
              <w:contextualSpacing/>
              <w:rPr>
                <w:del w:id="416" w:author="Smith, Nick" w:date="2020-12-01T10:15:00Z"/>
                <w:rFonts w:ascii="Calibri" w:hAnsi="Calibri" w:cs="Calibri"/>
                <w:sz w:val="20"/>
                <w:szCs w:val="20"/>
              </w:rPr>
              <w:pPrChange w:id="417" w:author="Smith, Nick" w:date="2020-12-01T10:15:00Z">
                <w:pPr>
                  <w:jc w:val="right"/>
                </w:pPr>
              </w:pPrChange>
            </w:pPr>
            <w:del w:id="418" w:author="Smith, Nick" w:date="2020-12-01T10:15:00Z">
              <w:r w:rsidRPr="00D70C6C" w:rsidDel="00D70C6C">
                <w:rPr>
                  <w:rFonts w:ascii="Calibri" w:hAnsi="Calibri" w:cs="Calibri"/>
                  <w:sz w:val="20"/>
                  <w:szCs w:val="20"/>
                </w:rPr>
                <w:delText>1</w:delText>
              </w:r>
            </w:del>
          </w:p>
        </w:tc>
        <w:tc>
          <w:tcPr>
            <w:tcW w:w="720" w:type="dxa"/>
            <w:tcBorders>
              <w:top w:val="nil"/>
              <w:left w:val="nil"/>
              <w:bottom w:val="single" w:sz="4" w:space="0" w:color="auto"/>
              <w:right w:val="single" w:sz="4" w:space="0" w:color="auto"/>
            </w:tcBorders>
            <w:shd w:val="clear" w:color="auto" w:fill="auto"/>
            <w:noWrap/>
            <w:vAlign w:val="bottom"/>
            <w:tcPrChange w:id="419"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59F00910" w14:textId="287581BB" w:rsidR="00D70C6C" w:rsidRPr="00D70C6C" w:rsidDel="00D70C6C" w:rsidRDefault="00D70C6C" w:rsidP="00D70C6C">
            <w:pPr>
              <w:spacing w:line="276" w:lineRule="auto"/>
              <w:contextualSpacing/>
              <w:rPr>
                <w:del w:id="420" w:author="Smith, Nick" w:date="2020-12-01T10:15:00Z"/>
                <w:rFonts w:ascii="Calibri" w:hAnsi="Calibri" w:cs="Calibri"/>
                <w:sz w:val="20"/>
                <w:szCs w:val="20"/>
              </w:rPr>
              <w:pPrChange w:id="421" w:author="Smith, Nick" w:date="2020-12-01T10:15:00Z">
                <w:pPr>
                  <w:jc w:val="right"/>
                </w:pPr>
              </w:pPrChange>
            </w:pPr>
            <w:del w:id="422" w:author="Smith, Nick" w:date="2020-12-01T10:15:00Z">
              <w:r w:rsidRPr="00D70C6C" w:rsidDel="00D70C6C">
                <w:rPr>
                  <w:rFonts w:ascii="Calibri" w:hAnsi="Calibri" w:cs="Calibri"/>
                  <w:sz w:val="20"/>
                  <w:szCs w:val="20"/>
                </w:rPr>
                <w:delText>4.766</w:delText>
              </w:r>
            </w:del>
          </w:p>
        </w:tc>
        <w:tc>
          <w:tcPr>
            <w:tcW w:w="600" w:type="dxa"/>
            <w:tcBorders>
              <w:top w:val="nil"/>
              <w:left w:val="nil"/>
              <w:bottom w:val="single" w:sz="4" w:space="0" w:color="auto"/>
              <w:right w:val="single" w:sz="4" w:space="0" w:color="auto"/>
            </w:tcBorders>
            <w:shd w:val="clear" w:color="auto" w:fill="auto"/>
            <w:noWrap/>
            <w:vAlign w:val="bottom"/>
            <w:tcPrChange w:id="423"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689883FA" w14:textId="3EFE99A2" w:rsidR="00D70C6C" w:rsidRPr="00D70C6C" w:rsidDel="00D70C6C" w:rsidRDefault="00D70C6C" w:rsidP="00D70C6C">
            <w:pPr>
              <w:spacing w:line="276" w:lineRule="auto"/>
              <w:contextualSpacing/>
              <w:rPr>
                <w:del w:id="424" w:author="Smith, Nick" w:date="2020-12-01T10:15:00Z"/>
                <w:rFonts w:ascii="Calibri" w:hAnsi="Calibri" w:cs="Calibri"/>
                <w:sz w:val="20"/>
                <w:szCs w:val="20"/>
              </w:rPr>
              <w:pPrChange w:id="425" w:author="Smith, Nick" w:date="2020-12-01T10:15:00Z">
                <w:pPr>
                  <w:jc w:val="right"/>
                </w:pPr>
              </w:pPrChange>
            </w:pPr>
            <w:del w:id="426" w:author="Smith, Nick" w:date="2020-12-01T10:15:00Z">
              <w:r w:rsidRPr="00D70C6C" w:rsidDel="00D70C6C">
                <w:rPr>
                  <w:rFonts w:ascii="Calibri" w:hAnsi="Calibri" w:cs="Calibri"/>
                  <w:sz w:val="20"/>
                  <w:szCs w:val="20"/>
                </w:rPr>
                <w:delText>0.038</w:delText>
              </w:r>
            </w:del>
          </w:p>
        </w:tc>
        <w:tc>
          <w:tcPr>
            <w:tcW w:w="720" w:type="dxa"/>
            <w:tcBorders>
              <w:top w:val="nil"/>
              <w:left w:val="nil"/>
              <w:bottom w:val="single" w:sz="4" w:space="0" w:color="auto"/>
              <w:right w:val="single" w:sz="4" w:space="0" w:color="auto"/>
            </w:tcBorders>
            <w:shd w:val="clear" w:color="auto" w:fill="auto"/>
            <w:noWrap/>
            <w:vAlign w:val="bottom"/>
            <w:tcPrChange w:id="427"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3E0BED81" w14:textId="4858A641" w:rsidR="00D70C6C" w:rsidRPr="00D70C6C" w:rsidDel="00D70C6C" w:rsidRDefault="00D70C6C" w:rsidP="00D70C6C">
            <w:pPr>
              <w:spacing w:line="276" w:lineRule="auto"/>
              <w:contextualSpacing/>
              <w:rPr>
                <w:del w:id="428" w:author="Smith, Nick" w:date="2020-12-01T10:15:00Z"/>
                <w:rFonts w:ascii="Calibri" w:hAnsi="Calibri" w:cs="Calibri"/>
                <w:sz w:val="20"/>
                <w:szCs w:val="20"/>
              </w:rPr>
              <w:pPrChange w:id="429" w:author="Smith, Nick" w:date="2020-12-01T10:15:00Z">
                <w:pPr>
                  <w:jc w:val="right"/>
                </w:pPr>
              </w:pPrChange>
            </w:pPr>
            <w:del w:id="430" w:author="Smith, Nick" w:date="2020-12-01T10:15:00Z">
              <w:r w:rsidRPr="00D70C6C" w:rsidDel="00D70C6C">
                <w:rPr>
                  <w:rFonts w:ascii="Calibri" w:hAnsi="Calibri" w:cs="Calibri"/>
                  <w:sz w:val="20"/>
                  <w:szCs w:val="20"/>
                </w:rPr>
                <w:delText>0.359</w:delText>
              </w:r>
            </w:del>
          </w:p>
        </w:tc>
        <w:tc>
          <w:tcPr>
            <w:tcW w:w="600" w:type="dxa"/>
            <w:tcBorders>
              <w:top w:val="nil"/>
              <w:left w:val="nil"/>
              <w:bottom w:val="single" w:sz="4" w:space="0" w:color="auto"/>
              <w:right w:val="single" w:sz="4" w:space="0" w:color="auto"/>
            </w:tcBorders>
            <w:shd w:val="clear" w:color="auto" w:fill="auto"/>
            <w:noWrap/>
            <w:vAlign w:val="bottom"/>
            <w:tcPrChange w:id="431"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6AA345FA" w14:textId="0BEEF39E" w:rsidR="00D70C6C" w:rsidRPr="00D70C6C" w:rsidDel="00D70C6C" w:rsidRDefault="00D70C6C" w:rsidP="00D70C6C">
            <w:pPr>
              <w:spacing w:line="276" w:lineRule="auto"/>
              <w:contextualSpacing/>
              <w:rPr>
                <w:del w:id="432" w:author="Smith, Nick" w:date="2020-12-01T10:15:00Z"/>
                <w:rFonts w:ascii="Calibri" w:hAnsi="Calibri" w:cs="Calibri"/>
                <w:sz w:val="20"/>
                <w:szCs w:val="20"/>
              </w:rPr>
              <w:pPrChange w:id="433" w:author="Smith, Nick" w:date="2020-12-01T10:15:00Z">
                <w:pPr>
                  <w:jc w:val="right"/>
                </w:pPr>
              </w:pPrChange>
            </w:pPr>
            <w:del w:id="434" w:author="Smith, Nick" w:date="2020-12-01T10:15:00Z">
              <w:r w:rsidRPr="00D70C6C" w:rsidDel="00D70C6C">
                <w:rPr>
                  <w:rFonts w:ascii="Calibri" w:hAnsi="Calibri" w:cs="Calibri"/>
                  <w:sz w:val="20"/>
                  <w:szCs w:val="20"/>
                </w:rPr>
                <w:delText>0.555</w:delText>
              </w:r>
            </w:del>
          </w:p>
        </w:tc>
        <w:tc>
          <w:tcPr>
            <w:tcW w:w="720" w:type="dxa"/>
            <w:tcBorders>
              <w:top w:val="nil"/>
              <w:left w:val="nil"/>
              <w:bottom w:val="single" w:sz="4" w:space="0" w:color="auto"/>
              <w:right w:val="single" w:sz="4" w:space="0" w:color="auto"/>
            </w:tcBorders>
            <w:shd w:val="clear" w:color="auto" w:fill="auto"/>
            <w:noWrap/>
            <w:vAlign w:val="bottom"/>
            <w:tcPrChange w:id="435"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14C0790A" w14:textId="6904AC5E" w:rsidR="00D70C6C" w:rsidRPr="00D70C6C" w:rsidDel="00D70C6C" w:rsidRDefault="00D70C6C" w:rsidP="00D70C6C">
            <w:pPr>
              <w:spacing w:line="276" w:lineRule="auto"/>
              <w:contextualSpacing/>
              <w:rPr>
                <w:del w:id="436" w:author="Smith, Nick" w:date="2020-12-01T10:15:00Z"/>
                <w:rFonts w:ascii="Calibri" w:hAnsi="Calibri" w:cs="Calibri"/>
                <w:sz w:val="20"/>
                <w:szCs w:val="20"/>
              </w:rPr>
              <w:pPrChange w:id="437" w:author="Smith, Nick" w:date="2020-12-01T10:15:00Z">
                <w:pPr>
                  <w:jc w:val="right"/>
                </w:pPr>
              </w:pPrChange>
            </w:pPr>
            <w:del w:id="438" w:author="Smith, Nick" w:date="2020-12-01T10:15:00Z">
              <w:r w:rsidRPr="00D70C6C" w:rsidDel="00D70C6C">
                <w:rPr>
                  <w:rFonts w:ascii="Calibri" w:hAnsi="Calibri" w:cs="Calibri"/>
                  <w:sz w:val="20"/>
                  <w:szCs w:val="20"/>
                </w:rPr>
                <w:delText>2.607</w:delText>
              </w:r>
            </w:del>
          </w:p>
        </w:tc>
        <w:tc>
          <w:tcPr>
            <w:tcW w:w="600" w:type="dxa"/>
            <w:tcBorders>
              <w:top w:val="nil"/>
              <w:left w:val="nil"/>
              <w:bottom w:val="single" w:sz="4" w:space="0" w:color="auto"/>
              <w:right w:val="single" w:sz="4" w:space="0" w:color="auto"/>
            </w:tcBorders>
            <w:shd w:val="clear" w:color="auto" w:fill="auto"/>
            <w:noWrap/>
            <w:vAlign w:val="bottom"/>
            <w:tcPrChange w:id="439"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36F039B8" w14:textId="73558649" w:rsidR="00D70C6C" w:rsidRPr="00D70C6C" w:rsidDel="00D70C6C" w:rsidRDefault="00D70C6C" w:rsidP="00D70C6C">
            <w:pPr>
              <w:spacing w:line="276" w:lineRule="auto"/>
              <w:contextualSpacing/>
              <w:rPr>
                <w:del w:id="440" w:author="Smith, Nick" w:date="2020-12-01T10:15:00Z"/>
                <w:rFonts w:ascii="Calibri" w:hAnsi="Calibri" w:cs="Calibri"/>
                <w:sz w:val="20"/>
                <w:szCs w:val="20"/>
              </w:rPr>
              <w:pPrChange w:id="441" w:author="Smith, Nick" w:date="2020-12-01T10:15:00Z">
                <w:pPr>
                  <w:jc w:val="right"/>
                </w:pPr>
              </w:pPrChange>
            </w:pPr>
            <w:del w:id="442" w:author="Smith, Nick" w:date="2020-12-01T10:15:00Z">
              <w:r w:rsidRPr="00D70C6C" w:rsidDel="00D70C6C">
                <w:rPr>
                  <w:rFonts w:ascii="Calibri" w:hAnsi="Calibri" w:cs="Calibri"/>
                  <w:sz w:val="20"/>
                  <w:szCs w:val="20"/>
                </w:rPr>
                <w:delText>0.121</w:delText>
              </w:r>
            </w:del>
          </w:p>
        </w:tc>
      </w:tr>
      <w:tr w:rsidR="00D70C6C" w:rsidRPr="00D70C6C" w:rsidDel="00D70C6C" w14:paraId="760CAA3A" w14:textId="1129AB90" w:rsidTr="00D70C6C">
        <w:trPr>
          <w:trHeight w:val="320"/>
          <w:del w:id="443" w:author="Smith, Nick" w:date="2020-12-01T10:15:00Z"/>
          <w:trPrChange w:id="444" w:author="Smith, Nick" w:date="2020-12-01T10:15:00Z">
            <w:trPr>
              <w:trHeight w:val="320"/>
            </w:trPr>
          </w:trPrChange>
        </w:trPr>
        <w:tc>
          <w:tcPr>
            <w:tcW w:w="1280" w:type="dxa"/>
            <w:tcBorders>
              <w:top w:val="nil"/>
              <w:left w:val="single" w:sz="4" w:space="0" w:color="auto"/>
              <w:bottom w:val="single" w:sz="4" w:space="0" w:color="auto"/>
              <w:right w:val="single" w:sz="4" w:space="0" w:color="auto"/>
            </w:tcBorders>
            <w:shd w:val="clear" w:color="auto" w:fill="auto"/>
            <w:noWrap/>
            <w:vAlign w:val="bottom"/>
            <w:tcPrChange w:id="445" w:author="Smith, Nick" w:date="2020-12-01T10:15:00Z">
              <w:tcPr>
                <w:tcW w:w="1280" w:type="dxa"/>
                <w:tcBorders>
                  <w:top w:val="nil"/>
                  <w:left w:val="single" w:sz="4" w:space="0" w:color="auto"/>
                  <w:bottom w:val="single" w:sz="4" w:space="0" w:color="auto"/>
                  <w:right w:val="single" w:sz="4" w:space="0" w:color="auto"/>
                </w:tcBorders>
                <w:shd w:val="clear" w:color="auto" w:fill="auto"/>
                <w:noWrap/>
                <w:vAlign w:val="bottom"/>
              </w:tcPr>
            </w:tcPrChange>
          </w:tcPr>
          <w:p w14:paraId="7987EB29" w14:textId="29EE4F38" w:rsidR="00D70C6C" w:rsidRPr="00D70C6C" w:rsidDel="00D70C6C" w:rsidRDefault="00D70C6C" w:rsidP="00D70C6C">
            <w:pPr>
              <w:spacing w:line="276" w:lineRule="auto"/>
              <w:contextualSpacing/>
              <w:rPr>
                <w:del w:id="446" w:author="Smith, Nick" w:date="2020-12-01T10:15:00Z"/>
                <w:rFonts w:ascii="Calibri" w:hAnsi="Calibri" w:cs="Calibri"/>
                <w:sz w:val="20"/>
                <w:szCs w:val="20"/>
              </w:rPr>
              <w:pPrChange w:id="447" w:author="Smith, Nick" w:date="2020-12-01T10:15:00Z">
                <w:pPr/>
              </w:pPrChange>
            </w:pPr>
            <w:del w:id="448" w:author="Smith, Nick" w:date="2020-12-01T10:15:00Z">
              <w:r w:rsidRPr="00D70C6C" w:rsidDel="00D70C6C">
                <w:rPr>
                  <w:rFonts w:ascii="Calibri" w:hAnsi="Calibri" w:cs="Calibri"/>
                  <w:sz w:val="20"/>
                  <w:szCs w:val="20"/>
                </w:rPr>
                <w:delText>Elevation*Fire</w:delText>
              </w:r>
            </w:del>
          </w:p>
        </w:tc>
        <w:tc>
          <w:tcPr>
            <w:tcW w:w="340" w:type="dxa"/>
            <w:tcBorders>
              <w:top w:val="nil"/>
              <w:left w:val="nil"/>
              <w:bottom w:val="single" w:sz="4" w:space="0" w:color="auto"/>
              <w:right w:val="single" w:sz="4" w:space="0" w:color="auto"/>
            </w:tcBorders>
            <w:shd w:val="clear" w:color="auto" w:fill="auto"/>
            <w:noWrap/>
            <w:vAlign w:val="bottom"/>
            <w:tcPrChange w:id="449" w:author="Smith, Nick" w:date="2020-12-01T10:15:00Z">
              <w:tcPr>
                <w:tcW w:w="340" w:type="dxa"/>
                <w:tcBorders>
                  <w:top w:val="nil"/>
                  <w:left w:val="nil"/>
                  <w:bottom w:val="single" w:sz="4" w:space="0" w:color="auto"/>
                  <w:right w:val="single" w:sz="4" w:space="0" w:color="auto"/>
                </w:tcBorders>
                <w:shd w:val="clear" w:color="auto" w:fill="auto"/>
                <w:noWrap/>
                <w:vAlign w:val="bottom"/>
              </w:tcPr>
            </w:tcPrChange>
          </w:tcPr>
          <w:p w14:paraId="6E5583CB" w14:textId="3661D696" w:rsidR="00D70C6C" w:rsidRPr="00D70C6C" w:rsidDel="00D70C6C" w:rsidRDefault="00D70C6C" w:rsidP="00D70C6C">
            <w:pPr>
              <w:spacing w:line="276" w:lineRule="auto"/>
              <w:contextualSpacing/>
              <w:rPr>
                <w:del w:id="450" w:author="Smith, Nick" w:date="2020-12-01T10:15:00Z"/>
                <w:rFonts w:ascii="Calibri" w:hAnsi="Calibri" w:cs="Calibri"/>
                <w:sz w:val="20"/>
                <w:szCs w:val="20"/>
              </w:rPr>
              <w:pPrChange w:id="451" w:author="Smith, Nick" w:date="2020-12-01T10:15:00Z">
                <w:pPr>
                  <w:jc w:val="right"/>
                </w:pPr>
              </w:pPrChange>
            </w:pPr>
            <w:del w:id="452" w:author="Smith, Nick" w:date="2020-12-01T10:15:00Z">
              <w:r w:rsidRPr="00D70C6C" w:rsidDel="00D70C6C">
                <w:rPr>
                  <w:rFonts w:ascii="Calibri" w:hAnsi="Calibri" w:cs="Calibri"/>
                  <w:sz w:val="20"/>
                  <w:szCs w:val="20"/>
                </w:rPr>
                <w:delText>1</w:delText>
              </w:r>
            </w:del>
          </w:p>
        </w:tc>
        <w:tc>
          <w:tcPr>
            <w:tcW w:w="720" w:type="dxa"/>
            <w:tcBorders>
              <w:top w:val="nil"/>
              <w:left w:val="nil"/>
              <w:bottom w:val="single" w:sz="4" w:space="0" w:color="auto"/>
              <w:right w:val="single" w:sz="4" w:space="0" w:color="auto"/>
            </w:tcBorders>
            <w:shd w:val="clear" w:color="auto" w:fill="auto"/>
            <w:noWrap/>
            <w:vAlign w:val="bottom"/>
            <w:tcPrChange w:id="453"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61AE0558" w14:textId="6271F7A8" w:rsidR="00D70C6C" w:rsidRPr="00D70C6C" w:rsidDel="00D70C6C" w:rsidRDefault="00D70C6C" w:rsidP="00D70C6C">
            <w:pPr>
              <w:spacing w:line="276" w:lineRule="auto"/>
              <w:contextualSpacing/>
              <w:rPr>
                <w:del w:id="454" w:author="Smith, Nick" w:date="2020-12-01T10:15:00Z"/>
                <w:rFonts w:ascii="Calibri" w:hAnsi="Calibri" w:cs="Calibri"/>
                <w:sz w:val="20"/>
                <w:szCs w:val="20"/>
              </w:rPr>
              <w:pPrChange w:id="455" w:author="Smith, Nick" w:date="2020-12-01T10:15:00Z">
                <w:pPr>
                  <w:jc w:val="right"/>
                </w:pPr>
              </w:pPrChange>
            </w:pPr>
            <w:del w:id="456" w:author="Smith, Nick" w:date="2020-12-01T10:15:00Z">
              <w:r w:rsidRPr="00D70C6C" w:rsidDel="00D70C6C">
                <w:rPr>
                  <w:rFonts w:ascii="Calibri" w:hAnsi="Calibri" w:cs="Calibri"/>
                  <w:sz w:val="20"/>
                  <w:szCs w:val="20"/>
                </w:rPr>
                <w:delText>0.049</w:delText>
              </w:r>
            </w:del>
          </w:p>
        </w:tc>
        <w:tc>
          <w:tcPr>
            <w:tcW w:w="600" w:type="dxa"/>
            <w:tcBorders>
              <w:top w:val="nil"/>
              <w:left w:val="nil"/>
              <w:bottom w:val="single" w:sz="4" w:space="0" w:color="auto"/>
              <w:right w:val="single" w:sz="4" w:space="0" w:color="auto"/>
            </w:tcBorders>
            <w:shd w:val="clear" w:color="auto" w:fill="auto"/>
            <w:noWrap/>
            <w:vAlign w:val="bottom"/>
            <w:tcPrChange w:id="457"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6C0FF1E2" w14:textId="4936C697" w:rsidR="00D70C6C" w:rsidRPr="00D70C6C" w:rsidDel="00D70C6C" w:rsidRDefault="00D70C6C" w:rsidP="00D70C6C">
            <w:pPr>
              <w:spacing w:line="276" w:lineRule="auto"/>
              <w:contextualSpacing/>
              <w:rPr>
                <w:del w:id="458" w:author="Smith, Nick" w:date="2020-12-01T10:15:00Z"/>
                <w:rFonts w:ascii="Calibri" w:hAnsi="Calibri" w:cs="Calibri"/>
                <w:sz w:val="20"/>
                <w:szCs w:val="20"/>
              </w:rPr>
              <w:pPrChange w:id="459" w:author="Smith, Nick" w:date="2020-12-01T10:15:00Z">
                <w:pPr>
                  <w:jc w:val="right"/>
                </w:pPr>
              </w:pPrChange>
            </w:pPr>
            <w:del w:id="460" w:author="Smith, Nick" w:date="2020-12-01T10:15:00Z">
              <w:r w:rsidRPr="00D70C6C" w:rsidDel="00D70C6C">
                <w:rPr>
                  <w:rFonts w:ascii="Calibri" w:hAnsi="Calibri" w:cs="Calibri"/>
                  <w:sz w:val="20"/>
                  <w:szCs w:val="20"/>
                </w:rPr>
                <w:delText>0.827</w:delText>
              </w:r>
            </w:del>
          </w:p>
        </w:tc>
        <w:tc>
          <w:tcPr>
            <w:tcW w:w="720" w:type="dxa"/>
            <w:tcBorders>
              <w:top w:val="nil"/>
              <w:left w:val="nil"/>
              <w:bottom w:val="single" w:sz="4" w:space="0" w:color="auto"/>
              <w:right w:val="single" w:sz="4" w:space="0" w:color="auto"/>
            </w:tcBorders>
            <w:shd w:val="clear" w:color="auto" w:fill="auto"/>
            <w:noWrap/>
            <w:vAlign w:val="bottom"/>
            <w:tcPrChange w:id="461"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3ABF610A" w14:textId="556D7189" w:rsidR="00D70C6C" w:rsidRPr="00D70C6C" w:rsidDel="00D70C6C" w:rsidRDefault="00D70C6C" w:rsidP="00D70C6C">
            <w:pPr>
              <w:spacing w:line="276" w:lineRule="auto"/>
              <w:contextualSpacing/>
              <w:rPr>
                <w:del w:id="462" w:author="Smith, Nick" w:date="2020-12-01T10:15:00Z"/>
                <w:rFonts w:ascii="Calibri" w:hAnsi="Calibri" w:cs="Calibri"/>
                <w:sz w:val="20"/>
                <w:szCs w:val="20"/>
              </w:rPr>
              <w:pPrChange w:id="463" w:author="Smith, Nick" w:date="2020-12-01T10:15:00Z">
                <w:pPr>
                  <w:jc w:val="right"/>
                </w:pPr>
              </w:pPrChange>
            </w:pPr>
            <w:del w:id="464" w:author="Smith, Nick" w:date="2020-12-01T10:15:00Z">
              <w:r w:rsidRPr="00D70C6C" w:rsidDel="00D70C6C">
                <w:rPr>
                  <w:rFonts w:ascii="Calibri" w:hAnsi="Calibri" w:cs="Calibri"/>
                  <w:sz w:val="20"/>
                  <w:szCs w:val="20"/>
                </w:rPr>
                <w:delText>1.386</w:delText>
              </w:r>
            </w:del>
          </w:p>
        </w:tc>
        <w:tc>
          <w:tcPr>
            <w:tcW w:w="600" w:type="dxa"/>
            <w:tcBorders>
              <w:top w:val="nil"/>
              <w:left w:val="nil"/>
              <w:bottom w:val="single" w:sz="4" w:space="0" w:color="auto"/>
              <w:right w:val="single" w:sz="4" w:space="0" w:color="auto"/>
            </w:tcBorders>
            <w:shd w:val="clear" w:color="auto" w:fill="auto"/>
            <w:noWrap/>
            <w:vAlign w:val="bottom"/>
            <w:tcPrChange w:id="465"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5AFA92E0" w14:textId="62A97713" w:rsidR="00D70C6C" w:rsidRPr="00D70C6C" w:rsidDel="00D70C6C" w:rsidRDefault="00D70C6C" w:rsidP="00D70C6C">
            <w:pPr>
              <w:spacing w:line="276" w:lineRule="auto"/>
              <w:contextualSpacing/>
              <w:rPr>
                <w:del w:id="466" w:author="Smith, Nick" w:date="2020-12-01T10:15:00Z"/>
                <w:rFonts w:ascii="Calibri" w:hAnsi="Calibri" w:cs="Calibri"/>
                <w:sz w:val="20"/>
                <w:szCs w:val="20"/>
              </w:rPr>
              <w:pPrChange w:id="467" w:author="Smith, Nick" w:date="2020-12-01T10:15:00Z">
                <w:pPr>
                  <w:jc w:val="right"/>
                </w:pPr>
              </w:pPrChange>
            </w:pPr>
            <w:del w:id="468" w:author="Smith, Nick" w:date="2020-12-01T10:15:00Z">
              <w:r w:rsidRPr="00D70C6C" w:rsidDel="00D70C6C">
                <w:rPr>
                  <w:rFonts w:ascii="Calibri" w:hAnsi="Calibri" w:cs="Calibri"/>
                  <w:sz w:val="20"/>
                  <w:szCs w:val="20"/>
                </w:rPr>
                <w:delText>0.252</w:delText>
              </w:r>
            </w:del>
          </w:p>
        </w:tc>
        <w:tc>
          <w:tcPr>
            <w:tcW w:w="720" w:type="dxa"/>
            <w:tcBorders>
              <w:top w:val="nil"/>
              <w:left w:val="nil"/>
              <w:bottom w:val="single" w:sz="4" w:space="0" w:color="auto"/>
              <w:right w:val="single" w:sz="4" w:space="0" w:color="auto"/>
            </w:tcBorders>
            <w:shd w:val="clear" w:color="auto" w:fill="auto"/>
            <w:noWrap/>
            <w:vAlign w:val="bottom"/>
            <w:tcPrChange w:id="469"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59E177D6" w14:textId="1A49F9BC" w:rsidR="00D70C6C" w:rsidRPr="00D70C6C" w:rsidDel="00D70C6C" w:rsidRDefault="00D70C6C" w:rsidP="00D70C6C">
            <w:pPr>
              <w:spacing w:line="276" w:lineRule="auto"/>
              <w:contextualSpacing/>
              <w:rPr>
                <w:del w:id="470" w:author="Smith, Nick" w:date="2020-12-01T10:15:00Z"/>
                <w:rFonts w:ascii="Calibri" w:hAnsi="Calibri" w:cs="Calibri"/>
                <w:sz w:val="20"/>
                <w:szCs w:val="20"/>
              </w:rPr>
              <w:pPrChange w:id="471" w:author="Smith, Nick" w:date="2020-12-01T10:15:00Z">
                <w:pPr>
                  <w:jc w:val="right"/>
                </w:pPr>
              </w:pPrChange>
            </w:pPr>
            <w:del w:id="472" w:author="Smith, Nick" w:date="2020-12-01T10:15:00Z">
              <w:r w:rsidRPr="00D70C6C" w:rsidDel="00D70C6C">
                <w:rPr>
                  <w:rFonts w:ascii="Calibri" w:hAnsi="Calibri" w:cs="Calibri"/>
                  <w:sz w:val="20"/>
                  <w:szCs w:val="20"/>
                </w:rPr>
                <w:delText>2.196</w:delText>
              </w:r>
            </w:del>
          </w:p>
        </w:tc>
        <w:tc>
          <w:tcPr>
            <w:tcW w:w="600" w:type="dxa"/>
            <w:tcBorders>
              <w:top w:val="nil"/>
              <w:left w:val="nil"/>
              <w:bottom w:val="single" w:sz="4" w:space="0" w:color="auto"/>
              <w:right w:val="single" w:sz="4" w:space="0" w:color="auto"/>
            </w:tcBorders>
            <w:shd w:val="clear" w:color="auto" w:fill="auto"/>
            <w:noWrap/>
            <w:vAlign w:val="bottom"/>
            <w:tcPrChange w:id="473"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39BF2C20" w14:textId="22FE4F01" w:rsidR="00D70C6C" w:rsidRPr="00D70C6C" w:rsidDel="00D70C6C" w:rsidRDefault="00D70C6C" w:rsidP="00D70C6C">
            <w:pPr>
              <w:spacing w:line="276" w:lineRule="auto"/>
              <w:contextualSpacing/>
              <w:rPr>
                <w:del w:id="474" w:author="Smith, Nick" w:date="2020-12-01T10:15:00Z"/>
                <w:rFonts w:ascii="Calibri" w:hAnsi="Calibri" w:cs="Calibri"/>
                <w:sz w:val="20"/>
                <w:szCs w:val="20"/>
              </w:rPr>
              <w:pPrChange w:id="475" w:author="Smith, Nick" w:date="2020-12-01T10:15:00Z">
                <w:pPr>
                  <w:jc w:val="right"/>
                </w:pPr>
              </w:pPrChange>
            </w:pPr>
            <w:del w:id="476" w:author="Smith, Nick" w:date="2020-12-01T10:15:00Z">
              <w:r w:rsidRPr="00D70C6C" w:rsidDel="00D70C6C">
                <w:rPr>
                  <w:rFonts w:ascii="Calibri" w:hAnsi="Calibri" w:cs="Calibri"/>
                  <w:sz w:val="20"/>
                  <w:szCs w:val="20"/>
                </w:rPr>
                <w:delText>0.153</w:delText>
              </w:r>
            </w:del>
          </w:p>
        </w:tc>
      </w:tr>
      <w:tr w:rsidR="00D70C6C" w:rsidRPr="00D70C6C" w:rsidDel="00D70C6C" w14:paraId="77523E16" w14:textId="368A3C93" w:rsidTr="00D70C6C">
        <w:trPr>
          <w:trHeight w:val="320"/>
          <w:del w:id="477" w:author="Smith, Nick" w:date="2020-12-01T10:15:00Z"/>
          <w:trPrChange w:id="478" w:author="Smith, Nick" w:date="2020-12-01T10:15:00Z">
            <w:trPr>
              <w:trHeight w:val="320"/>
            </w:trPr>
          </w:trPrChange>
        </w:trPr>
        <w:tc>
          <w:tcPr>
            <w:tcW w:w="1280" w:type="dxa"/>
            <w:tcBorders>
              <w:top w:val="nil"/>
              <w:left w:val="single" w:sz="4" w:space="0" w:color="auto"/>
              <w:bottom w:val="single" w:sz="4" w:space="0" w:color="auto"/>
              <w:right w:val="single" w:sz="4" w:space="0" w:color="auto"/>
            </w:tcBorders>
            <w:shd w:val="clear" w:color="auto" w:fill="auto"/>
            <w:noWrap/>
            <w:vAlign w:val="bottom"/>
            <w:tcPrChange w:id="479" w:author="Smith, Nick" w:date="2020-12-01T10:15:00Z">
              <w:tcPr>
                <w:tcW w:w="1280" w:type="dxa"/>
                <w:tcBorders>
                  <w:top w:val="nil"/>
                  <w:left w:val="single" w:sz="4" w:space="0" w:color="auto"/>
                  <w:bottom w:val="single" w:sz="4" w:space="0" w:color="auto"/>
                  <w:right w:val="single" w:sz="4" w:space="0" w:color="auto"/>
                </w:tcBorders>
                <w:shd w:val="clear" w:color="auto" w:fill="auto"/>
                <w:noWrap/>
                <w:vAlign w:val="bottom"/>
              </w:tcPr>
            </w:tcPrChange>
          </w:tcPr>
          <w:p w14:paraId="5EEB74C5" w14:textId="06A770C2" w:rsidR="00D70C6C" w:rsidRPr="00D70C6C" w:rsidDel="00D70C6C" w:rsidRDefault="00D70C6C" w:rsidP="00D70C6C">
            <w:pPr>
              <w:spacing w:line="276" w:lineRule="auto"/>
              <w:contextualSpacing/>
              <w:rPr>
                <w:del w:id="480" w:author="Smith, Nick" w:date="2020-12-01T10:15:00Z"/>
                <w:rFonts w:ascii="Calibri" w:hAnsi="Calibri" w:cs="Calibri"/>
                <w:sz w:val="20"/>
                <w:szCs w:val="20"/>
              </w:rPr>
              <w:pPrChange w:id="481" w:author="Smith, Nick" w:date="2020-12-01T10:15:00Z">
                <w:pPr/>
              </w:pPrChange>
            </w:pPr>
            <w:del w:id="482" w:author="Smith, Nick" w:date="2020-12-01T10:15:00Z">
              <w:r w:rsidRPr="00D70C6C" w:rsidDel="00D70C6C">
                <w:rPr>
                  <w:rFonts w:ascii="Calibri" w:hAnsi="Calibri" w:cs="Calibri"/>
                  <w:sz w:val="20"/>
                  <w:szCs w:val="20"/>
                </w:rPr>
                <w:delText>Residuals</w:delText>
              </w:r>
            </w:del>
          </w:p>
        </w:tc>
        <w:tc>
          <w:tcPr>
            <w:tcW w:w="340" w:type="dxa"/>
            <w:tcBorders>
              <w:top w:val="nil"/>
              <w:left w:val="nil"/>
              <w:bottom w:val="single" w:sz="4" w:space="0" w:color="auto"/>
              <w:right w:val="single" w:sz="4" w:space="0" w:color="auto"/>
            </w:tcBorders>
            <w:shd w:val="clear" w:color="auto" w:fill="auto"/>
            <w:noWrap/>
            <w:vAlign w:val="bottom"/>
            <w:tcPrChange w:id="483" w:author="Smith, Nick" w:date="2020-12-01T10:15:00Z">
              <w:tcPr>
                <w:tcW w:w="340" w:type="dxa"/>
                <w:tcBorders>
                  <w:top w:val="nil"/>
                  <w:left w:val="nil"/>
                  <w:bottom w:val="single" w:sz="4" w:space="0" w:color="auto"/>
                  <w:right w:val="single" w:sz="4" w:space="0" w:color="auto"/>
                </w:tcBorders>
                <w:shd w:val="clear" w:color="auto" w:fill="auto"/>
                <w:noWrap/>
                <w:vAlign w:val="bottom"/>
              </w:tcPr>
            </w:tcPrChange>
          </w:tcPr>
          <w:p w14:paraId="09EB9398" w14:textId="609D73DA" w:rsidR="00D70C6C" w:rsidRPr="00D70C6C" w:rsidDel="00D70C6C" w:rsidRDefault="00D70C6C" w:rsidP="00D70C6C">
            <w:pPr>
              <w:spacing w:line="276" w:lineRule="auto"/>
              <w:contextualSpacing/>
              <w:rPr>
                <w:del w:id="484" w:author="Smith, Nick" w:date="2020-12-01T10:15:00Z"/>
                <w:rFonts w:ascii="Calibri" w:hAnsi="Calibri" w:cs="Calibri"/>
                <w:sz w:val="20"/>
                <w:szCs w:val="20"/>
              </w:rPr>
              <w:pPrChange w:id="485" w:author="Smith, Nick" w:date="2020-12-01T10:15:00Z">
                <w:pPr>
                  <w:jc w:val="right"/>
                </w:pPr>
              </w:pPrChange>
            </w:pPr>
            <w:del w:id="486" w:author="Smith, Nick" w:date="2020-12-01T10:15:00Z">
              <w:r w:rsidRPr="00D70C6C" w:rsidDel="00D70C6C">
                <w:rPr>
                  <w:rFonts w:ascii="Calibri" w:hAnsi="Calibri" w:cs="Calibri"/>
                  <w:sz w:val="20"/>
                  <w:szCs w:val="20"/>
                </w:rPr>
                <w:delText>27</w:delText>
              </w:r>
            </w:del>
          </w:p>
        </w:tc>
        <w:tc>
          <w:tcPr>
            <w:tcW w:w="720" w:type="dxa"/>
            <w:tcBorders>
              <w:top w:val="nil"/>
              <w:left w:val="nil"/>
              <w:bottom w:val="single" w:sz="4" w:space="0" w:color="auto"/>
              <w:right w:val="single" w:sz="4" w:space="0" w:color="auto"/>
            </w:tcBorders>
            <w:shd w:val="clear" w:color="auto" w:fill="auto"/>
            <w:noWrap/>
            <w:vAlign w:val="bottom"/>
            <w:tcPrChange w:id="487"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2D89E285" w14:textId="137266F0" w:rsidR="00D70C6C" w:rsidRPr="00D70C6C" w:rsidDel="00D70C6C" w:rsidRDefault="00D70C6C" w:rsidP="00D70C6C">
            <w:pPr>
              <w:spacing w:line="276" w:lineRule="auto"/>
              <w:contextualSpacing/>
              <w:rPr>
                <w:del w:id="488" w:author="Smith, Nick" w:date="2020-12-01T10:15:00Z"/>
                <w:rFonts w:ascii="Calibri" w:hAnsi="Calibri" w:cs="Calibri"/>
                <w:sz w:val="20"/>
                <w:szCs w:val="20"/>
              </w:rPr>
              <w:pPrChange w:id="489" w:author="Smith, Nick" w:date="2020-12-01T10:15:00Z">
                <w:pPr/>
              </w:pPrChange>
            </w:pPr>
            <w:del w:id="490" w:author="Smith, Nick" w:date="2020-12-01T10:15:00Z">
              <w:r w:rsidRPr="00D70C6C" w:rsidDel="00D70C6C">
                <w:rPr>
                  <w:rFonts w:ascii="Calibri" w:hAnsi="Calibri" w:cs="Calibri"/>
                  <w:sz w:val="20"/>
                  <w:szCs w:val="20"/>
                </w:rPr>
                <w:delText> </w:delText>
              </w:r>
            </w:del>
          </w:p>
        </w:tc>
        <w:tc>
          <w:tcPr>
            <w:tcW w:w="600" w:type="dxa"/>
            <w:tcBorders>
              <w:top w:val="nil"/>
              <w:left w:val="nil"/>
              <w:bottom w:val="single" w:sz="4" w:space="0" w:color="auto"/>
              <w:right w:val="single" w:sz="4" w:space="0" w:color="auto"/>
            </w:tcBorders>
            <w:shd w:val="clear" w:color="auto" w:fill="auto"/>
            <w:noWrap/>
            <w:vAlign w:val="bottom"/>
            <w:tcPrChange w:id="491"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1DC3D9EA" w14:textId="26E3B884" w:rsidR="00D70C6C" w:rsidRPr="00D70C6C" w:rsidDel="00D70C6C" w:rsidRDefault="00D70C6C" w:rsidP="00D70C6C">
            <w:pPr>
              <w:spacing w:line="276" w:lineRule="auto"/>
              <w:contextualSpacing/>
              <w:rPr>
                <w:del w:id="492" w:author="Smith, Nick" w:date="2020-12-01T10:15:00Z"/>
                <w:rFonts w:ascii="Calibri" w:hAnsi="Calibri" w:cs="Calibri"/>
                <w:sz w:val="20"/>
                <w:szCs w:val="20"/>
              </w:rPr>
              <w:pPrChange w:id="493" w:author="Smith, Nick" w:date="2020-12-01T10:15:00Z">
                <w:pPr/>
              </w:pPrChange>
            </w:pPr>
            <w:del w:id="494" w:author="Smith, Nick" w:date="2020-12-01T10:15:00Z">
              <w:r w:rsidRPr="00D70C6C" w:rsidDel="00D70C6C">
                <w:rPr>
                  <w:rFonts w:ascii="Calibri" w:hAnsi="Calibri" w:cs="Calibri"/>
                  <w:sz w:val="20"/>
                  <w:szCs w:val="20"/>
                </w:rPr>
                <w:delText> </w:delText>
              </w:r>
            </w:del>
          </w:p>
        </w:tc>
        <w:tc>
          <w:tcPr>
            <w:tcW w:w="720" w:type="dxa"/>
            <w:tcBorders>
              <w:top w:val="nil"/>
              <w:left w:val="nil"/>
              <w:bottom w:val="single" w:sz="4" w:space="0" w:color="auto"/>
              <w:right w:val="single" w:sz="4" w:space="0" w:color="auto"/>
            </w:tcBorders>
            <w:shd w:val="clear" w:color="auto" w:fill="auto"/>
            <w:noWrap/>
            <w:vAlign w:val="bottom"/>
            <w:tcPrChange w:id="495"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7D8BB86D" w14:textId="092A63B1" w:rsidR="00D70C6C" w:rsidRPr="00D70C6C" w:rsidDel="00D70C6C" w:rsidRDefault="00D70C6C" w:rsidP="00D70C6C">
            <w:pPr>
              <w:spacing w:line="276" w:lineRule="auto"/>
              <w:contextualSpacing/>
              <w:rPr>
                <w:del w:id="496" w:author="Smith, Nick" w:date="2020-12-01T10:15:00Z"/>
                <w:rFonts w:ascii="Calibri" w:hAnsi="Calibri" w:cs="Calibri"/>
                <w:sz w:val="20"/>
                <w:szCs w:val="20"/>
              </w:rPr>
              <w:pPrChange w:id="497" w:author="Smith, Nick" w:date="2020-12-01T10:15:00Z">
                <w:pPr/>
              </w:pPrChange>
            </w:pPr>
            <w:del w:id="498" w:author="Smith, Nick" w:date="2020-12-01T10:15:00Z">
              <w:r w:rsidRPr="00D70C6C" w:rsidDel="00D70C6C">
                <w:rPr>
                  <w:rFonts w:ascii="Calibri" w:hAnsi="Calibri" w:cs="Calibri"/>
                  <w:sz w:val="20"/>
                  <w:szCs w:val="20"/>
                </w:rPr>
                <w:delText> </w:delText>
              </w:r>
            </w:del>
          </w:p>
        </w:tc>
        <w:tc>
          <w:tcPr>
            <w:tcW w:w="600" w:type="dxa"/>
            <w:tcBorders>
              <w:top w:val="nil"/>
              <w:left w:val="nil"/>
              <w:bottom w:val="single" w:sz="4" w:space="0" w:color="auto"/>
              <w:right w:val="single" w:sz="4" w:space="0" w:color="auto"/>
            </w:tcBorders>
            <w:shd w:val="clear" w:color="auto" w:fill="auto"/>
            <w:noWrap/>
            <w:vAlign w:val="bottom"/>
            <w:tcPrChange w:id="499"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742F264E" w14:textId="3A3F3892" w:rsidR="00D70C6C" w:rsidRPr="00D70C6C" w:rsidDel="00D70C6C" w:rsidRDefault="00D70C6C" w:rsidP="00D70C6C">
            <w:pPr>
              <w:spacing w:line="276" w:lineRule="auto"/>
              <w:contextualSpacing/>
              <w:rPr>
                <w:del w:id="500" w:author="Smith, Nick" w:date="2020-12-01T10:15:00Z"/>
                <w:rFonts w:ascii="Calibri" w:hAnsi="Calibri" w:cs="Calibri"/>
                <w:sz w:val="20"/>
                <w:szCs w:val="20"/>
              </w:rPr>
              <w:pPrChange w:id="501" w:author="Smith, Nick" w:date="2020-12-01T10:15:00Z">
                <w:pPr/>
              </w:pPrChange>
            </w:pPr>
            <w:del w:id="502" w:author="Smith, Nick" w:date="2020-12-01T10:15:00Z">
              <w:r w:rsidRPr="00D70C6C" w:rsidDel="00D70C6C">
                <w:rPr>
                  <w:rFonts w:ascii="Calibri" w:hAnsi="Calibri" w:cs="Calibri"/>
                  <w:sz w:val="20"/>
                  <w:szCs w:val="20"/>
                </w:rPr>
                <w:delText> </w:delText>
              </w:r>
            </w:del>
          </w:p>
        </w:tc>
        <w:tc>
          <w:tcPr>
            <w:tcW w:w="720" w:type="dxa"/>
            <w:tcBorders>
              <w:top w:val="nil"/>
              <w:left w:val="nil"/>
              <w:bottom w:val="single" w:sz="4" w:space="0" w:color="auto"/>
              <w:right w:val="single" w:sz="4" w:space="0" w:color="auto"/>
            </w:tcBorders>
            <w:shd w:val="clear" w:color="auto" w:fill="auto"/>
            <w:noWrap/>
            <w:vAlign w:val="bottom"/>
            <w:tcPrChange w:id="503" w:author="Smith, Nick" w:date="2020-12-01T10:15:00Z">
              <w:tcPr>
                <w:tcW w:w="720" w:type="dxa"/>
                <w:tcBorders>
                  <w:top w:val="nil"/>
                  <w:left w:val="nil"/>
                  <w:bottom w:val="single" w:sz="4" w:space="0" w:color="auto"/>
                  <w:right w:val="single" w:sz="4" w:space="0" w:color="auto"/>
                </w:tcBorders>
                <w:shd w:val="clear" w:color="auto" w:fill="auto"/>
                <w:noWrap/>
                <w:vAlign w:val="bottom"/>
              </w:tcPr>
            </w:tcPrChange>
          </w:tcPr>
          <w:p w14:paraId="4FDD7027" w14:textId="266A0684" w:rsidR="00D70C6C" w:rsidRPr="00D70C6C" w:rsidDel="00D70C6C" w:rsidRDefault="00D70C6C" w:rsidP="00D70C6C">
            <w:pPr>
              <w:spacing w:line="276" w:lineRule="auto"/>
              <w:contextualSpacing/>
              <w:rPr>
                <w:del w:id="504" w:author="Smith, Nick" w:date="2020-12-01T10:15:00Z"/>
                <w:rFonts w:ascii="Calibri" w:hAnsi="Calibri" w:cs="Calibri"/>
                <w:sz w:val="20"/>
                <w:szCs w:val="20"/>
              </w:rPr>
              <w:pPrChange w:id="505" w:author="Smith, Nick" w:date="2020-12-01T10:15:00Z">
                <w:pPr/>
              </w:pPrChange>
            </w:pPr>
            <w:del w:id="506" w:author="Smith, Nick" w:date="2020-12-01T10:15:00Z">
              <w:r w:rsidRPr="00D70C6C" w:rsidDel="00D70C6C">
                <w:rPr>
                  <w:rFonts w:ascii="Calibri" w:hAnsi="Calibri" w:cs="Calibri"/>
                  <w:sz w:val="20"/>
                  <w:szCs w:val="20"/>
                </w:rPr>
                <w:delText> </w:delText>
              </w:r>
            </w:del>
          </w:p>
        </w:tc>
        <w:tc>
          <w:tcPr>
            <w:tcW w:w="600" w:type="dxa"/>
            <w:tcBorders>
              <w:top w:val="nil"/>
              <w:left w:val="nil"/>
              <w:bottom w:val="single" w:sz="4" w:space="0" w:color="auto"/>
              <w:right w:val="single" w:sz="4" w:space="0" w:color="auto"/>
            </w:tcBorders>
            <w:shd w:val="clear" w:color="auto" w:fill="auto"/>
            <w:noWrap/>
            <w:vAlign w:val="bottom"/>
            <w:tcPrChange w:id="507" w:author="Smith, Nick" w:date="2020-12-01T10:15:00Z">
              <w:tcPr>
                <w:tcW w:w="600" w:type="dxa"/>
                <w:tcBorders>
                  <w:top w:val="nil"/>
                  <w:left w:val="nil"/>
                  <w:bottom w:val="single" w:sz="4" w:space="0" w:color="auto"/>
                  <w:right w:val="single" w:sz="4" w:space="0" w:color="auto"/>
                </w:tcBorders>
                <w:shd w:val="clear" w:color="auto" w:fill="auto"/>
                <w:noWrap/>
                <w:vAlign w:val="bottom"/>
              </w:tcPr>
            </w:tcPrChange>
          </w:tcPr>
          <w:p w14:paraId="7D245EB5" w14:textId="4C88C8C0" w:rsidR="00D70C6C" w:rsidRPr="00D70C6C" w:rsidDel="00D70C6C" w:rsidRDefault="00D70C6C" w:rsidP="00D70C6C">
            <w:pPr>
              <w:spacing w:line="276" w:lineRule="auto"/>
              <w:contextualSpacing/>
              <w:rPr>
                <w:del w:id="508" w:author="Smith, Nick" w:date="2020-12-01T10:15:00Z"/>
                <w:rFonts w:ascii="Calibri" w:hAnsi="Calibri" w:cs="Calibri"/>
                <w:sz w:val="20"/>
                <w:szCs w:val="20"/>
              </w:rPr>
              <w:pPrChange w:id="509" w:author="Smith, Nick" w:date="2020-12-01T10:15:00Z">
                <w:pPr/>
              </w:pPrChange>
            </w:pPr>
            <w:del w:id="510" w:author="Smith, Nick" w:date="2020-12-01T10:15:00Z">
              <w:r w:rsidRPr="00D70C6C" w:rsidDel="00D70C6C">
                <w:rPr>
                  <w:rFonts w:ascii="Calibri" w:hAnsi="Calibri" w:cs="Calibri"/>
                  <w:sz w:val="20"/>
                  <w:szCs w:val="20"/>
                </w:rPr>
                <w:delText> </w:delText>
              </w:r>
            </w:del>
          </w:p>
        </w:tc>
      </w:tr>
    </w:tbl>
    <w:p w14:paraId="2621508E" w14:textId="21DCEE40" w:rsidR="00337AD2" w:rsidRDefault="00337AD2" w:rsidP="00D70C6C">
      <w:pPr>
        <w:spacing w:line="276" w:lineRule="auto"/>
        <w:contextualSpacing/>
        <w:rPr>
          <w:ins w:id="511" w:author="Smith, Nick" w:date="2020-12-01T10:24:00Z"/>
          <w:color w:val="000000" w:themeColor="text1"/>
          <w:shd w:val="clear" w:color="auto" w:fill="FFFFFF"/>
        </w:rPr>
      </w:pPr>
    </w:p>
    <w:p w14:paraId="33ACE1EC" w14:textId="038A2DD7" w:rsidR="00DB4FEE" w:rsidRDefault="00DB4FEE" w:rsidP="00D70C6C">
      <w:pPr>
        <w:spacing w:line="276" w:lineRule="auto"/>
        <w:contextualSpacing/>
        <w:rPr>
          <w:color w:val="000000" w:themeColor="text1"/>
          <w:shd w:val="clear" w:color="auto" w:fill="FFFFFF"/>
        </w:rPr>
      </w:pPr>
      <w:ins w:id="512" w:author="Smith, Nick" w:date="2020-12-01T10:24:00Z">
        <w:r>
          <w:rPr>
            <w:color w:val="000000" w:themeColor="text1"/>
            <w:shd w:val="clear" w:color="auto" w:fill="FFFFFF"/>
          </w:rPr>
          <w:t>Table 1.</w:t>
        </w:r>
      </w:ins>
    </w:p>
    <w:tbl>
      <w:tblPr>
        <w:tblW w:w="5580" w:type="dxa"/>
        <w:tblLook w:val="04A0" w:firstRow="1" w:lastRow="0" w:firstColumn="1" w:lastColumn="0" w:noHBand="0" w:noVBand="1"/>
      </w:tblPr>
      <w:tblGrid>
        <w:gridCol w:w="1376"/>
        <w:gridCol w:w="419"/>
        <w:gridCol w:w="720"/>
        <w:gridCol w:w="672"/>
        <w:gridCol w:w="720"/>
        <w:gridCol w:w="672"/>
        <w:gridCol w:w="720"/>
        <w:gridCol w:w="672"/>
      </w:tblGrid>
      <w:tr w:rsidR="00D70C6C" w:rsidRPr="00D70C6C" w14:paraId="21C7B2E1" w14:textId="77777777" w:rsidTr="00D70C6C">
        <w:trPr>
          <w:trHeight w:val="32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6100A"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28623D8E"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BE0360B"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Soil C</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43862C72"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0D63F333"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Soil N</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4E75A093"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19E1853" w14:textId="7DD0A380" w:rsidR="00D70C6C" w:rsidRPr="00D70C6C" w:rsidRDefault="00D70C6C" w:rsidP="00D70C6C">
            <w:pPr>
              <w:rPr>
                <w:rFonts w:ascii="Calibri" w:hAnsi="Calibri" w:cs="Calibri"/>
                <w:sz w:val="20"/>
                <w:szCs w:val="20"/>
              </w:rPr>
            </w:pPr>
            <w:r w:rsidRPr="00D70C6C">
              <w:rPr>
                <w:rFonts w:ascii="Calibri" w:hAnsi="Calibri" w:cs="Calibri"/>
                <w:sz w:val="20"/>
                <w:szCs w:val="20"/>
              </w:rPr>
              <w:t>Soil C</w:t>
            </w:r>
            <w:ins w:id="513" w:author="Smith, Nick" w:date="2020-12-01T10:15:00Z">
              <w:r>
                <w:rPr>
                  <w:rFonts w:ascii="Calibri" w:hAnsi="Calibri" w:cs="Calibri"/>
                  <w:sz w:val="20"/>
                  <w:szCs w:val="20"/>
                </w:rPr>
                <w:t>/</w:t>
              </w:r>
            </w:ins>
            <w:r w:rsidRPr="00D70C6C">
              <w:rPr>
                <w:rFonts w:ascii="Calibri" w:hAnsi="Calibri" w:cs="Calibri"/>
                <w:sz w:val="20"/>
                <w:szCs w:val="20"/>
              </w:rPr>
              <w:t>N</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7917D15C"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r>
      <w:tr w:rsidR="00D70C6C" w:rsidRPr="00D70C6C" w14:paraId="496076D5" w14:textId="77777777" w:rsidTr="00D70C6C">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5263058"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51941D7" w14:textId="77777777" w:rsidR="00D70C6C" w:rsidRPr="00D70C6C" w:rsidRDefault="00D70C6C" w:rsidP="00D70C6C">
            <w:pPr>
              <w:rPr>
                <w:rFonts w:ascii="Calibri" w:hAnsi="Calibri" w:cs="Calibri"/>
                <w:sz w:val="20"/>
                <w:szCs w:val="20"/>
              </w:rPr>
            </w:pPr>
            <w:proofErr w:type="spellStart"/>
            <w:r w:rsidRPr="00D70C6C">
              <w:rPr>
                <w:rFonts w:ascii="Calibri" w:hAnsi="Calibri" w:cs="Calibri"/>
                <w:sz w:val="20"/>
                <w:szCs w:val="20"/>
              </w:rPr>
              <w:t>Df</w:t>
            </w:r>
            <w:proofErr w:type="spellEnd"/>
          </w:p>
        </w:tc>
        <w:tc>
          <w:tcPr>
            <w:tcW w:w="720" w:type="dxa"/>
            <w:tcBorders>
              <w:top w:val="nil"/>
              <w:left w:val="nil"/>
              <w:bottom w:val="single" w:sz="4" w:space="0" w:color="auto"/>
              <w:right w:val="single" w:sz="4" w:space="0" w:color="auto"/>
            </w:tcBorders>
            <w:shd w:val="clear" w:color="auto" w:fill="auto"/>
            <w:noWrap/>
            <w:vAlign w:val="bottom"/>
            <w:hideMark/>
          </w:tcPr>
          <w:p w14:paraId="54FF8C7A"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6ABD0713"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P</w:t>
            </w:r>
          </w:p>
        </w:tc>
        <w:tc>
          <w:tcPr>
            <w:tcW w:w="720" w:type="dxa"/>
            <w:tcBorders>
              <w:top w:val="nil"/>
              <w:left w:val="nil"/>
              <w:bottom w:val="single" w:sz="4" w:space="0" w:color="auto"/>
              <w:right w:val="single" w:sz="4" w:space="0" w:color="auto"/>
            </w:tcBorders>
            <w:shd w:val="clear" w:color="auto" w:fill="auto"/>
            <w:noWrap/>
            <w:vAlign w:val="bottom"/>
            <w:hideMark/>
          </w:tcPr>
          <w:p w14:paraId="70C54D2D"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5C2E990E"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P</w:t>
            </w:r>
          </w:p>
        </w:tc>
        <w:tc>
          <w:tcPr>
            <w:tcW w:w="720" w:type="dxa"/>
            <w:tcBorders>
              <w:top w:val="nil"/>
              <w:left w:val="nil"/>
              <w:bottom w:val="single" w:sz="4" w:space="0" w:color="auto"/>
              <w:right w:val="single" w:sz="4" w:space="0" w:color="auto"/>
            </w:tcBorders>
            <w:shd w:val="clear" w:color="auto" w:fill="auto"/>
            <w:noWrap/>
            <w:vAlign w:val="bottom"/>
            <w:hideMark/>
          </w:tcPr>
          <w:p w14:paraId="02B28289"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15466A15"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P</w:t>
            </w:r>
          </w:p>
        </w:tc>
      </w:tr>
      <w:tr w:rsidR="00D70C6C" w:rsidRPr="00D70C6C" w14:paraId="3B6DA17E" w14:textId="77777777" w:rsidTr="00D70C6C">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4BB93A3"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Elevation</w:t>
            </w:r>
          </w:p>
        </w:tc>
        <w:tc>
          <w:tcPr>
            <w:tcW w:w="340" w:type="dxa"/>
            <w:tcBorders>
              <w:top w:val="nil"/>
              <w:left w:val="nil"/>
              <w:bottom w:val="single" w:sz="4" w:space="0" w:color="auto"/>
              <w:right w:val="single" w:sz="4" w:space="0" w:color="auto"/>
            </w:tcBorders>
            <w:shd w:val="clear" w:color="auto" w:fill="auto"/>
            <w:noWrap/>
            <w:vAlign w:val="bottom"/>
            <w:hideMark/>
          </w:tcPr>
          <w:p w14:paraId="7B1B87E9"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1</w:t>
            </w:r>
          </w:p>
        </w:tc>
        <w:tc>
          <w:tcPr>
            <w:tcW w:w="720" w:type="dxa"/>
            <w:tcBorders>
              <w:top w:val="nil"/>
              <w:left w:val="nil"/>
              <w:bottom w:val="single" w:sz="4" w:space="0" w:color="auto"/>
              <w:right w:val="single" w:sz="4" w:space="0" w:color="auto"/>
            </w:tcBorders>
            <w:shd w:val="clear" w:color="auto" w:fill="auto"/>
            <w:noWrap/>
            <w:vAlign w:val="bottom"/>
            <w:hideMark/>
          </w:tcPr>
          <w:p w14:paraId="6A3A0295"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6.363</w:t>
            </w:r>
          </w:p>
        </w:tc>
        <w:tc>
          <w:tcPr>
            <w:tcW w:w="600" w:type="dxa"/>
            <w:tcBorders>
              <w:top w:val="nil"/>
              <w:left w:val="nil"/>
              <w:bottom w:val="single" w:sz="4" w:space="0" w:color="auto"/>
              <w:right w:val="single" w:sz="4" w:space="0" w:color="auto"/>
            </w:tcBorders>
            <w:shd w:val="clear" w:color="auto" w:fill="auto"/>
            <w:noWrap/>
            <w:vAlign w:val="bottom"/>
            <w:hideMark/>
          </w:tcPr>
          <w:p w14:paraId="4E820198"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0.018</w:t>
            </w:r>
          </w:p>
        </w:tc>
        <w:tc>
          <w:tcPr>
            <w:tcW w:w="720" w:type="dxa"/>
            <w:tcBorders>
              <w:top w:val="nil"/>
              <w:left w:val="nil"/>
              <w:bottom w:val="single" w:sz="4" w:space="0" w:color="auto"/>
              <w:right w:val="single" w:sz="4" w:space="0" w:color="auto"/>
            </w:tcBorders>
            <w:shd w:val="clear" w:color="auto" w:fill="auto"/>
            <w:noWrap/>
            <w:vAlign w:val="bottom"/>
            <w:hideMark/>
          </w:tcPr>
          <w:p w14:paraId="6C83FA89"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0.414</w:t>
            </w:r>
          </w:p>
        </w:tc>
        <w:tc>
          <w:tcPr>
            <w:tcW w:w="600" w:type="dxa"/>
            <w:tcBorders>
              <w:top w:val="nil"/>
              <w:left w:val="nil"/>
              <w:bottom w:val="single" w:sz="4" w:space="0" w:color="auto"/>
              <w:right w:val="single" w:sz="4" w:space="0" w:color="auto"/>
            </w:tcBorders>
            <w:shd w:val="clear" w:color="auto" w:fill="auto"/>
            <w:noWrap/>
            <w:vAlign w:val="bottom"/>
            <w:hideMark/>
          </w:tcPr>
          <w:p w14:paraId="1E2F3D34"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0.527</w:t>
            </w:r>
          </w:p>
        </w:tc>
        <w:tc>
          <w:tcPr>
            <w:tcW w:w="720" w:type="dxa"/>
            <w:tcBorders>
              <w:top w:val="nil"/>
              <w:left w:val="nil"/>
              <w:bottom w:val="single" w:sz="4" w:space="0" w:color="auto"/>
              <w:right w:val="single" w:sz="4" w:space="0" w:color="auto"/>
            </w:tcBorders>
            <w:shd w:val="clear" w:color="auto" w:fill="auto"/>
            <w:noWrap/>
            <w:vAlign w:val="bottom"/>
            <w:hideMark/>
          </w:tcPr>
          <w:p w14:paraId="154BA8DE"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5.065</w:t>
            </w:r>
          </w:p>
        </w:tc>
        <w:tc>
          <w:tcPr>
            <w:tcW w:w="600" w:type="dxa"/>
            <w:tcBorders>
              <w:top w:val="nil"/>
              <w:left w:val="nil"/>
              <w:bottom w:val="single" w:sz="4" w:space="0" w:color="auto"/>
              <w:right w:val="single" w:sz="4" w:space="0" w:color="auto"/>
            </w:tcBorders>
            <w:shd w:val="clear" w:color="auto" w:fill="auto"/>
            <w:noWrap/>
            <w:vAlign w:val="bottom"/>
            <w:hideMark/>
          </w:tcPr>
          <w:p w14:paraId="129A103D"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0.035</w:t>
            </w:r>
          </w:p>
        </w:tc>
      </w:tr>
      <w:tr w:rsidR="00D70C6C" w:rsidRPr="00D70C6C" w14:paraId="6FEEBAF4" w14:textId="77777777" w:rsidTr="00D70C6C">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7D9347D"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Fire</w:t>
            </w:r>
          </w:p>
        </w:tc>
        <w:tc>
          <w:tcPr>
            <w:tcW w:w="340" w:type="dxa"/>
            <w:tcBorders>
              <w:top w:val="nil"/>
              <w:left w:val="nil"/>
              <w:bottom w:val="single" w:sz="4" w:space="0" w:color="auto"/>
              <w:right w:val="single" w:sz="4" w:space="0" w:color="auto"/>
            </w:tcBorders>
            <w:shd w:val="clear" w:color="auto" w:fill="auto"/>
            <w:noWrap/>
            <w:vAlign w:val="bottom"/>
            <w:hideMark/>
          </w:tcPr>
          <w:p w14:paraId="62BF97D1"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1</w:t>
            </w:r>
          </w:p>
        </w:tc>
        <w:tc>
          <w:tcPr>
            <w:tcW w:w="720" w:type="dxa"/>
            <w:tcBorders>
              <w:top w:val="nil"/>
              <w:left w:val="nil"/>
              <w:bottom w:val="single" w:sz="4" w:space="0" w:color="auto"/>
              <w:right w:val="single" w:sz="4" w:space="0" w:color="auto"/>
            </w:tcBorders>
            <w:shd w:val="clear" w:color="auto" w:fill="auto"/>
            <w:noWrap/>
            <w:vAlign w:val="bottom"/>
            <w:hideMark/>
          </w:tcPr>
          <w:p w14:paraId="6B30293B"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4.766</w:t>
            </w:r>
          </w:p>
        </w:tc>
        <w:tc>
          <w:tcPr>
            <w:tcW w:w="600" w:type="dxa"/>
            <w:tcBorders>
              <w:top w:val="nil"/>
              <w:left w:val="nil"/>
              <w:bottom w:val="single" w:sz="4" w:space="0" w:color="auto"/>
              <w:right w:val="single" w:sz="4" w:space="0" w:color="auto"/>
            </w:tcBorders>
            <w:shd w:val="clear" w:color="auto" w:fill="auto"/>
            <w:noWrap/>
            <w:vAlign w:val="bottom"/>
            <w:hideMark/>
          </w:tcPr>
          <w:p w14:paraId="31AAA363"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0.038</w:t>
            </w:r>
          </w:p>
        </w:tc>
        <w:tc>
          <w:tcPr>
            <w:tcW w:w="720" w:type="dxa"/>
            <w:tcBorders>
              <w:top w:val="nil"/>
              <w:left w:val="nil"/>
              <w:bottom w:val="single" w:sz="4" w:space="0" w:color="auto"/>
              <w:right w:val="single" w:sz="4" w:space="0" w:color="auto"/>
            </w:tcBorders>
            <w:shd w:val="clear" w:color="auto" w:fill="auto"/>
            <w:noWrap/>
            <w:vAlign w:val="bottom"/>
            <w:hideMark/>
          </w:tcPr>
          <w:p w14:paraId="7A4AD69E"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0.359</w:t>
            </w:r>
          </w:p>
        </w:tc>
        <w:tc>
          <w:tcPr>
            <w:tcW w:w="600" w:type="dxa"/>
            <w:tcBorders>
              <w:top w:val="nil"/>
              <w:left w:val="nil"/>
              <w:bottom w:val="single" w:sz="4" w:space="0" w:color="auto"/>
              <w:right w:val="single" w:sz="4" w:space="0" w:color="auto"/>
            </w:tcBorders>
            <w:shd w:val="clear" w:color="auto" w:fill="auto"/>
            <w:noWrap/>
            <w:vAlign w:val="bottom"/>
            <w:hideMark/>
          </w:tcPr>
          <w:p w14:paraId="24185A72"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0.555</w:t>
            </w:r>
          </w:p>
        </w:tc>
        <w:tc>
          <w:tcPr>
            <w:tcW w:w="720" w:type="dxa"/>
            <w:tcBorders>
              <w:top w:val="nil"/>
              <w:left w:val="nil"/>
              <w:bottom w:val="single" w:sz="4" w:space="0" w:color="auto"/>
              <w:right w:val="single" w:sz="4" w:space="0" w:color="auto"/>
            </w:tcBorders>
            <w:shd w:val="clear" w:color="auto" w:fill="auto"/>
            <w:noWrap/>
            <w:vAlign w:val="bottom"/>
            <w:hideMark/>
          </w:tcPr>
          <w:p w14:paraId="55528262"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2.607</w:t>
            </w:r>
          </w:p>
        </w:tc>
        <w:tc>
          <w:tcPr>
            <w:tcW w:w="600" w:type="dxa"/>
            <w:tcBorders>
              <w:top w:val="nil"/>
              <w:left w:val="nil"/>
              <w:bottom w:val="single" w:sz="4" w:space="0" w:color="auto"/>
              <w:right w:val="single" w:sz="4" w:space="0" w:color="auto"/>
            </w:tcBorders>
            <w:shd w:val="clear" w:color="auto" w:fill="auto"/>
            <w:noWrap/>
            <w:vAlign w:val="bottom"/>
            <w:hideMark/>
          </w:tcPr>
          <w:p w14:paraId="5960C191"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0.121</w:t>
            </w:r>
          </w:p>
        </w:tc>
      </w:tr>
      <w:tr w:rsidR="00D70C6C" w:rsidRPr="00D70C6C" w14:paraId="5CEC0607" w14:textId="77777777" w:rsidTr="00D70C6C">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4871655"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Elevation*Fire</w:t>
            </w:r>
          </w:p>
        </w:tc>
        <w:tc>
          <w:tcPr>
            <w:tcW w:w="340" w:type="dxa"/>
            <w:tcBorders>
              <w:top w:val="nil"/>
              <w:left w:val="nil"/>
              <w:bottom w:val="single" w:sz="4" w:space="0" w:color="auto"/>
              <w:right w:val="single" w:sz="4" w:space="0" w:color="auto"/>
            </w:tcBorders>
            <w:shd w:val="clear" w:color="auto" w:fill="auto"/>
            <w:noWrap/>
            <w:vAlign w:val="bottom"/>
            <w:hideMark/>
          </w:tcPr>
          <w:p w14:paraId="3D707FBD"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1</w:t>
            </w:r>
          </w:p>
        </w:tc>
        <w:tc>
          <w:tcPr>
            <w:tcW w:w="720" w:type="dxa"/>
            <w:tcBorders>
              <w:top w:val="nil"/>
              <w:left w:val="nil"/>
              <w:bottom w:val="single" w:sz="4" w:space="0" w:color="auto"/>
              <w:right w:val="single" w:sz="4" w:space="0" w:color="auto"/>
            </w:tcBorders>
            <w:shd w:val="clear" w:color="auto" w:fill="auto"/>
            <w:noWrap/>
            <w:vAlign w:val="bottom"/>
            <w:hideMark/>
          </w:tcPr>
          <w:p w14:paraId="1FE14CBB"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0.049</w:t>
            </w:r>
          </w:p>
        </w:tc>
        <w:tc>
          <w:tcPr>
            <w:tcW w:w="600" w:type="dxa"/>
            <w:tcBorders>
              <w:top w:val="nil"/>
              <w:left w:val="nil"/>
              <w:bottom w:val="single" w:sz="4" w:space="0" w:color="auto"/>
              <w:right w:val="single" w:sz="4" w:space="0" w:color="auto"/>
            </w:tcBorders>
            <w:shd w:val="clear" w:color="auto" w:fill="auto"/>
            <w:noWrap/>
            <w:vAlign w:val="bottom"/>
            <w:hideMark/>
          </w:tcPr>
          <w:p w14:paraId="214957F6"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0.827</w:t>
            </w:r>
          </w:p>
        </w:tc>
        <w:tc>
          <w:tcPr>
            <w:tcW w:w="720" w:type="dxa"/>
            <w:tcBorders>
              <w:top w:val="nil"/>
              <w:left w:val="nil"/>
              <w:bottom w:val="single" w:sz="4" w:space="0" w:color="auto"/>
              <w:right w:val="single" w:sz="4" w:space="0" w:color="auto"/>
            </w:tcBorders>
            <w:shd w:val="clear" w:color="auto" w:fill="auto"/>
            <w:noWrap/>
            <w:vAlign w:val="bottom"/>
            <w:hideMark/>
          </w:tcPr>
          <w:p w14:paraId="15C02A6C"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1.386</w:t>
            </w:r>
          </w:p>
        </w:tc>
        <w:tc>
          <w:tcPr>
            <w:tcW w:w="600" w:type="dxa"/>
            <w:tcBorders>
              <w:top w:val="nil"/>
              <w:left w:val="nil"/>
              <w:bottom w:val="single" w:sz="4" w:space="0" w:color="auto"/>
              <w:right w:val="single" w:sz="4" w:space="0" w:color="auto"/>
            </w:tcBorders>
            <w:shd w:val="clear" w:color="auto" w:fill="auto"/>
            <w:noWrap/>
            <w:vAlign w:val="bottom"/>
            <w:hideMark/>
          </w:tcPr>
          <w:p w14:paraId="0828319A"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0.252</w:t>
            </w:r>
          </w:p>
        </w:tc>
        <w:tc>
          <w:tcPr>
            <w:tcW w:w="720" w:type="dxa"/>
            <w:tcBorders>
              <w:top w:val="nil"/>
              <w:left w:val="nil"/>
              <w:bottom w:val="single" w:sz="4" w:space="0" w:color="auto"/>
              <w:right w:val="single" w:sz="4" w:space="0" w:color="auto"/>
            </w:tcBorders>
            <w:shd w:val="clear" w:color="auto" w:fill="auto"/>
            <w:noWrap/>
            <w:vAlign w:val="bottom"/>
            <w:hideMark/>
          </w:tcPr>
          <w:p w14:paraId="0903958C"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2.196</w:t>
            </w:r>
          </w:p>
        </w:tc>
        <w:tc>
          <w:tcPr>
            <w:tcW w:w="600" w:type="dxa"/>
            <w:tcBorders>
              <w:top w:val="nil"/>
              <w:left w:val="nil"/>
              <w:bottom w:val="single" w:sz="4" w:space="0" w:color="auto"/>
              <w:right w:val="single" w:sz="4" w:space="0" w:color="auto"/>
            </w:tcBorders>
            <w:shd w:val="clear" w:color="auto" w:fill="auto"/>
            <w:noWrap/>
            <w:vAlign w:val="bottom"/>
            <w:hideMark/>
          </w:tcPr>
          <w:p w14:paraId="698CE2F7"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0.153</w:t>
            </w:r>
          </w:p>
        </w:tc>
      </w:tr>
      <w:tr w:rsidR="00D70C6C" w:rsidRPr="00D70C6C" w14:paraId="03D00EB9" w14:textId="77777777" w:rsidTr="00D70C6C">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5B034C0"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Residuals</w:t>
            </w:r>
          </w:p>
        </w:tc>
        <w:tc>
          <w:tcPr>
            <w:tcW w:w="340" w:type="dxa"/>
            <w:tcBorders>
              <w:top w:val="nil"/>
              <w:left w:val="nil"/>
              <w:bottom w:val="single" w:sz="4" w:space="0" w:color="auto"/>
              <w:right w:val="single" w:sz="4" w:space="0" w:color="auto"/>
            </w:tcBorders>
            <w:shd w:val="clear" w:color="auto" w:fill="auto"/>
            <w:noWrap/>
            <w:vAlign w:val="bottom"/>
            <w:hideMark/>
          </w:tcPr>
          <w:p w14:paraId="33E48D68" w14:textId="77777777" w:rsidR="00D70C6C" w:rsidRPr="00D70C6C" w:rsidRDefault="00D70C6C" w:rsidP="00D70C6C">
            <w:pPr>
              <w:jc w:val="right"/>
              <w:rPr>
                <w:rFonts w:ascii="Calibri" w:hAnsi="Calibri" w:cs="Calibri"/>
                <w:sz w:val="20"/>
                <w:szCs w:val="20"/>
              </w:rPr>
            </w:pPr>
            <w:r w:rsidRPr="00D70C6C">
              <w:rPr>
                <w:rFonts w:ascii="Calibri" w:hAnsi="Calibri" w:cs="Calibri"/>
                <w:sz w:val="20"/>
                <w:szCs w:val="20"/>
              </w:rPr>
              <w:t>27</w:t>
            </w:r>
          </w:p>
        </w:tc>
        <w:tc>
          <w:tcPr>
            <w:tcW w:w="720" w:type="dxa"/>
            <w:tcBorders>
              <w:top w:val="nil"/>
              <w:left w:val="nil"/>
              <w:bottom w:val="single" w:sz="4" w:space="0" w:color="auto"/>
              <w:right w:val="single" w:sz="4" w:space="0" w:color="auto"/>
            </w:tcBorders>
            <w:shd w:val="clear" w:color="auto" w:fill="auto"/>
            <w:noWrap/>
            <w:vAlign w:val="bottom"/>
            <w:hideMark/>
          </w:tcPr>
          <w:p w14:paraId="62119895"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5817891C"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19F3D01D"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3983B350"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C82E88B"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151FE63A" w14:textId="77777777" w:rsidR="00D70C6C" w:rsidRPr="00D70C6C" w:rsidRDefault="00D70C6C" w:rsidP="00D70C6C">
            <w:pPr>
              <w:rPr>
                <w:rFonts w:ascii="Calibri" w:hAnsi="Calibri" w:cs="Calibri"/>
                <w:sz w:val="20"/>
                <w:szCs w:val="20"/>
              </w:rPr>
            </w:pPr>
            <w:r w:rsidRPr="00D70C6C">
              <w:rPr>
                <w:rFonts w:ascii="Calibri" w:hAnsi="Calibri" w:cs="Calibri"/>
                <w:sz w:val="20"/>
                <w:szCs w:val="20"/>
              </w:rPr>
              <w:t> </w:t>
            </w:r>
          </w:p>
        </w:tc>
      </w:tr>
    </w:tbl>
    <w:p w14:paraId="4CBE30CD" w14:textId="55C4AC3F" w:rsidR="00D70C6C" w:rsidRDefault="00D70C6C" w:rsidP="00D70C6C">
      <w:pPr>
        <w:spacing w:line="276" w:lineRule="auto"/>
        <w:contextualSpacing/>
        <w:rPr>
          <w:color w:val="000000" w:themeColor="text1"/>
          <w:shd w:val="clear" w:color="auto" w:fill="FFFFFF"/>
        </w:rPr>
      </w:pPr>
    </w:p>
    <w:p w14:paraId="7510D39C" w14:textId="6F16A343" w:rsidR="00D70C6C" w:rsidRPr="00D17B2D" w:rsidRDefault="00D17B2D" w:rsidP="00D70C6C">
      <w:pPr>
        <w:spacing w:line="276" w:lineRule="auto"/>
        <w:contextualSpacing/>
        <w:rPr>
          <w:ins w:id="514" w:author="Smith, Nick" w:date="2020-12-01T10:26:00Z"/>
          <w:color w:val="000000" w:themeColor="text1"/>
          <w:shd w:val="clear" w:color="auto" w:fill="FFFFFF"/>
        </w:rPr>
      </w:pPr>
      <w:ins w:id="515" w:author="Smith, Nick" w:date="2020-12-01T10:27:00Z">
        <w:r>
          <w:rPr>
            <w:color w:val="000000" w:themeColor="text1"/>
            <w:shd w:val="clear" w:color="auto" w:fill="FFFFFF"/>
          </w:rPr>
          <w:t xml:space="preserve">The only significant main effect of fire history on soil minerals was a </w:t>
        </w:r>
      </w:ins>
      <w:ins w:id="516" w:author="Smith, Nick" w:date="2020-12-01T10:28:00Z">
        <w:r>
          <w:rPr>
            <w:color w:val="000000" w:themeColor="text1"/>
            <w:shd w:val="clear" w:color="auto" w:fill="FFFFFF"/>
          </w:rPr>
          <w:t>48% reduction in soil K at sites experiencing the 1947 fire (</w:t>
        </w:r>
        <w:r>
          <w:rPr>
            <w:i/>
            <w:color w:val="000000" w:themeColor="text1"/>
            <w:shd w:val="clear" w:color="auto" w:fill="FFFFFF"/>
          </w:rPr>
          <w:t>P</w:t>
        </w:r>
        <w:r>
          <w:rPr>
            <w:color w:val="000000" w:themeColor="text1"/>
            <w:shd w:val="clear" w:color="auto" w:fill="FFFFFF"/>
          </w:rPr>
          <w:t xml:space="preserve"> &lt; 0.05; Table 2). </w:t>
        </w:r>
      </w:ins>
      <w:ins w:id="517" w:author="Smith, Nick" w:date="2020-12-01T10:30:00Z">
        <w:r>
          <w:rPr>
            <w:color w:val="000000" w:themeColor="text1"/>
            <w:shd w:val="clear" w:color="auto" w:fill="FFFFFF"/>
          </w:rPr>
          <w:t>There was an interaction between fire history and elevation on soil Al</w:t>
        </w:r>
      </w:ins>
      <w:ins w:id="518" w:author="Smith, Nick" w:date="2020-12-01T10:31:00Z">
        <w:r>
          <w:rPr>
            <w:color w:val="000000" w:themeColor="text1"/>
            <w:shd w:val="clear" w:color="auto" w:fill="FFFFFF"/>
          </w:rPr>
          <w:t xml:space="preserve"> (</w:t>
        </w:r>
        <w:r>
          <w:rPr>
            <w:i/>
            <w:color w:val="000000" w:themeColor="text1"/>
            <w:shd w:val="clear" w:color="auto" w:fill="FFFFFF"/>
          </w:rPr>
          <w:t>P</w:t>
        </w:r>
        <w:r>
          <w:rPr>
            <w:color w:val="000000" w:themeColor="text1"/>
            <w:shd w:val="clear" w:color="auto" w:fill="FFFFFF"/>
          </w:rPr>
          <w:t xml:space="preserve"> &lt; 0.05; Table 2)</w:t>
        </w:r>
      </w:ins>
      <w:ins w:id="519" w:author="Smith, Nick" w:date="2020-12-01T10:30:00Z">
        <w:r>
          <w:rPr>
            <w:color w:val="000000" w:themeColor="text1"/>
            <w:shd w:val="clear" w:color="auto" w:fill="FFFFFF"/>
          </w:rPr>
          <w:t xml:space="preserve"> which indicated that soil Al was higher a low elevation at the sites that did not experience fire (Tukey’s HSD: </w:t>
        </w:r>
        <w:r>
          <w:rPr>
            <w:i/>
            <w:color w:val="000000" w:themeColor="text1"/>
            <w:shd w:val="clear" w:color="auto" w:fill="FFFFFF"/>
          </w:rPr>
          <w:t>P</w:t>
        </w:r>
        <w:r>
          <w:rPr>
            <w:color w:val="000000" w:themeColor="text1"/>
            <w:shd w:val="clear" w:color="auto" w:fill="FFFFFF"/>
          </w:rPr>
          <w:t xml:space="preserve"> &lt; 0.005).</w:t>
        </w:r>
      </w:ins>
      <w:ins w:id="520" w:author="Smith, Nick" w:date="2020-12-01T10:31:00Z">
        <w:r>
          <w:rPr>
            <w:color w:val="000000" w:themeColor="text1"/>
            <w:shd w:val="clear" w:color="auto" w:fill="FFFFFF"/>
          </w:rPr>
          <w:t xml:space="preserve"> Soil Al was similar for the different fire histories within elevation.</w:t>
        </w:r>
      </w:ins>
      <w:ins w:id="521" w:author="Smith, Nick" w:date="2020-12-01T10:32:00Z">
        <w:r>
          <w:rPr>
            <w:color w:val="000000" w:themeColor="text1"/>
            <w:shd w:val="clear" w:color="auto" w:fill="FFFFFF"/>
          </w:rPr>
          <w:t xml:space="preserve"> The high elevation sites also have 50% higher soil Ca than the low elevation sites (</w:t>
        </w:r>
        <w:r>
          <w:rPr>
            <w:i/>
            <w:color w:val="000000" w:themeColor="text1"/>
            <w:shd w:val="clear" w:color="auto" w:fill="FFFFFF"/>
          </w:rPr>
          <w:t>P</w:t>
        </w:r>
        <w:r>
          <w:rPr>
            <w:color w:val="000000" w:themeColor="text1"/>
            <w:shd w:val="clear" w:color="auto" w:fill="FFFFFF"/>
          </w:rPr>
          <w:t xml:space="preserve"> &lt; 0.05; Table 2). None of the other effects for any of the other variables were significant at alpha = 0.05 (Table 2).</w:t>
        </w:r>
      </w:ins>
    </w:p>
    <w:p w14:paraId="50890526" w14:textId="45F411B7" w:rsidR="00D5440F" w:rsidRDefault="00D5440F" w:rsidP="00D70C6C">
      <w:pPr>
        <w:spacing w:line="276" w:lineRule="auto"/>
        <w:contextualSpacing/>
        <w:rPr>
          <w:ins w:id="522" w:author="Smith, Nick" w:date="2020-12-01T10:26:00Z"/>
          <w:color w:val="000000" w:themeColor="text1"/>
          <w:shd w:val="clear" w:color="auto" w:fill="FFFFFF"/>
        </w:rPr>
      </w:pPr>
    </w:p>
    <w:p w14:paraId="3F587B1D" w14:textId="7D28E03D" w:rsidR="00D5440F" w:rsidRDefault="00D5440F" w:rsidP="00D70C6C">
      <w:pPr>
        <w:spacing w:line="276" w:lineRule="auto"/>
        <w:contextualSpacing/>
        <w:rPr>
          <w:color w:val="000000" w:themeColor="text1"/>
          <w:shd w:val="clear" w:color="auto" w:fill="FFFFFF"/>
        </w:rPr>
      </w:pPr>
      <w:ins w:id="523" w:author="Smith, Nick" w:date="2020-12-01T10:26:00Z">
        <w:r>
          <w:rPr>
            <w:color w:val="000000" w:themeColor="text1"/>
            <w:shd w:val="clear" w:color="auto" w:fill="FFFFFF"/>
          </w:rPr>
          <w:t>Table 2.</w:t>
        </w:r>
      </w:ins>
    </w:p>
    <w:tbl>
      <w:tblPr>
        <w:tblW w:w="9200" w:type="dxa"/>
        <w:tblLook w:val="04A0" w:firstRow="1" w:lastRow="0" w:firstColumn="1" w:lastColumn="0" w:noHBand="0" w:noVBand="1"/>
      </w:tblPr>
      <w:tblGrid>
        <w:gridCol w:w="1263"/>
        <w:gridCol w:w="398"/>
        <w:gridCol w:w="628"/>
        <w:gridCol w:w="628"/>
        <w:gridCol w:w="628"/>
        <w:gridCol w:w="628"/>
        <w:gridCol w:w="628"/>
        <w:gridCol w:w="628"/>
        <w:gridCol w:w="689"/>
        <w:gridCol w:w="628"/>
        <w:gridCol w:w="720"/>
        <w:gridCol w:w="628"/>
        <w:gridCol w:w="628"/>
        <w:gridCol w:w="628"/>
      </w:tblGrid>
      <w:tr w:rsidR="00D5440F" w14:paraId="074B5851" w14:textId="77777777" w:rsidTr="00D5440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66995"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9D6062"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5E874E9D" w14:textId="77777777" w:rsidR="00D5440F" w:rsidRDefault="00D5440F">
            <w:pPr>
              <w:rPr>
                <w:rFonts w:ascii="Calibri" w:hAnsi="Calibri" w:cs="Calibri"/>
                <w:color w:val="000000"/>
                <w:sz w:val="20"/>
                <w:szCs w:val="20"/>
              </w:rPr>
            </w:pPr>
            <w:r>
              <w:rPr>
                <w:rFonts w:ascii="Calibri" w:hAnsi="Calibri" w:cs="Calibri"/>
                <w:color w:val="000000"/>
                <w:sz w:val="20"/>
                <w:szCs w:val="20"/>
              </w:rPr>
              <w:t>Soil Ca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7DFD406"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0D5AEBE" w14:textId="77777777" w:rsidR="00D5440F" w:rsidRDefault="00D5440F">
            <w:pPr>
              <w:rPr>
                <w:rFonts w:ascii="Calibri" w:hAnsi="Calibri" w:cs="Calibri"/>
                <w:color w:val="000000"/>
                <w:sz w:val="20"/>
                <w:szCs w:val="20"/>
              </w:rPr>
            </w:pPr>
            <w:r>
              <w:rPr>
                <w:rFonts w:ascii="Calibri" w:hAnsi="Calibri" w:cs="Calibri"/>
                <w:color w:val="000000"/>
                <w:sz w:val="20"/>
                <w:szCs w:val="20"/>
              </w:rPr>
              <w:t>Soil P</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109D6A38"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200ACDB" w14:textId="77777777" w:rsidR="00D5440F" w:rsidRDefault="00D5440F">
            <w:pPr>
              <w:rPr>
                <w:rFonts w:ascii="Calibri" w:hAnsi="Calibri" w:cs="Calibri"/>
                <w:color w:val="000000"/>
                <w:sz w:val="20"/>
                <w:szCs w:val="20"/>
              </w:rPr>
            </w:pPr>
            <w:r>
              <w:rPr>
                <w:rFonts w:ascii="Calibri" w:hAnsi="Calibri" w:cs="Calibri"/>
                <w:color w:val="000000"/>
                <w:sz w:val="20"/>
                <w:szCs w:val="20"/>
              </w:rPr>
              <w:t>Soil K</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6EF3FE1C"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686CFD" w14:textId="77777777" w:rsidR="00D5440F" w:rsidRDefault="00D5440F">
            <w:pPr>
              <w:rPr>
                <w:rFonts w:ascii="Calibri" w:hAnsi="Calibri" w:cs="Calibri"/>
                <w:color w:val="000000"/>
                <w:sz w:val="20"/>
                <w:szCs w:val="20"/>
              </w:rPr>
            </w:pPr>
            <w:r>
              <w:rPr>
                <w:rFonts w:ascii="Calibri" w:hAnsi="Calibri" w:cs="Calibri"/>
                <w:color w:val="000000"/>
                <w:sz w:val="20"/>
                <w:szCs w:val="20"/>
              </w:rPr>
              <w:t>Soil Mg</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E29F735"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6AFD892A" w14:textId="77777777" w:rsidR="00D5440F" w:rsidRDefault="00D5440F">
            <w:pPr>
              <w:rPr>
                <w:rFonts w:ascii="Calibri" w:hAnsi="Calibri" w:cs="Calibri"/>
                <w:color w:val="000000"/>
                <w:sz w:val="20"/>
                <w:szCs w:val="20"/>
              </w:rPr>
            </w:pPr>
            <w:r>
              <w:rPr>
                <w:rFonts w:ascii="Calibri" w:hAnsi="Calibri" w:cs="Calibri"/>
                <w:color w:val="000000"/>
                <w:sz w:val="20"/>
                <w:szCs w:val="20"/>
              </w:rPr>
              <w:t>Soil Al</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1B83F317"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30118350" w14:textId="77777777" w:rsidR="00D5440F" w:rsidRDefault="00D5440F">
            <w:pPr>
              <w:rPr>
                <w:rFonts w:ascii="Calibri" w:hAnsi="Calibri" w:cs="Calibri"/>
                <w:color w:val="000000"/>
                <w:sz w:val="20"/>
                <w:szCs w:val="20"/>
              </w:rPr>
            </w:pPr>
            <w:r>
              <w:rPr>
                <w:rFonts w:ascii="Calibri" w:hAnsi="Calibri" w:cs="Calibri"/>
                <w:color w:val="000000"/>
                <w:sz w:val="20"/>
                <w:szCs w:val="20"/>
              </w:rPr>
              <w:t>Soil Zn</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2AE75241"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r>
      <w:tr w:rsidR="00D5440F" w14:paraId="56B0B699" w14:textId="77777777" w:rsidTr="00D5440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87C096"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2F43E4B" w14:textId="77777777" w:rsidR="00D5440F" w:rsidRDefault="00D5440F">
            <w:pPr>
              <w:rPr>
                <w:rFonts w:ascii="Calibri" w:hAnsi="Calibri" w:cs="Calibri"/>
                <w:color w:val="000000"/>
                <w:sz w:val="20"/>
                <w:szCs w:val="20"/>
              </w:rPr>
            </w:pPr>
            <w:proofErr w:type="spellStart"/>
            <w:r>
              <w:rPr>
                <w:rFonts w:ascii="Calibri" w:hAnsi="Calibri" w:cs="Calibri"/>
                <w:color w:val="000000"/>
                <w:sz w:val="20"/>
                <w:szCs w:val="20"/>
              </w:rPr>
              <w:t>Df</w:t>
            </w:r>
            <w:proofErr w:type="spellEnd"/>
          </w:p>
        </w:tc>
        <w:tc>
          <w:tcPr>
            <w:tcW w:w="660" w:type="dxa"/>
            <w:tcBorders>
              <w:top w:val="nil"/>
              <w:left w:val="nil"/>
              <w:bottom w:val="single" w:sz="4" w:space="0" w:color="auto"/>
              <w:right w:val="single" w:sz="4" w:space="0" w:color="auto"/>
            </w:tcBorders>
            <w:shd w:val="clear" w:color="auto" w:fill="auto"/>
            <w:noWrap/>
            <w:vAlign w:val="bottom"/>
            <w:hideMark/>
          </w:tcPr>
          <w:p w14:paraId="0F068A35" w14:textId="77777777" w:rsidR="00D5440F" w:rsidRDefault="00D5440F">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08F0C742" w14:textId="77777777" w:rsidR="00D5440F" w:rsidRDefault="00D5440F">
            <w:pPr>
              <w:rPr>
                <w:rFonts w:ascii="Calibri" w:hAnsi="Calibri" w:cs="Calibri"/>
                <w:color w:val="000000"/>
                <w:sz w:val="20"/>
                <w:szCs w:val="20"/>
              </w:rPr>
            </w:pPr>
            <w:r>
              <w:rPr>
                <w:rFonts w:ascii="Calibri" w:hAnsi="Calibri" w:cs="Calibri"/>
                <w:color w:val="000000"/>
                <w:sz w:val="20"/>
                <w:szCs w:val="20"/>
              </w:rPr>
              <w:t>P</w:t>
            </w:r>
          </w:p>
        </w:tc>
        <w:tc>
          <w:tcPr>
            <w:tcW w:w="600" w:type="dxa"/>
            <w:tcBorders>
              <w:top w:val="nil"/>
              <w:left w:val="nil"/>
              <w:bottom w:val="single" w:sz="4" w:space="0" w:color="auto"/>
              <w:right w:val="single" w:sz="4" w:space="0" w:color="auto"/>
            </w:tcBorders>
            <w:shd w:val="clear" w:color="auto" w:fill="auto"/>
            <w:noWrap/>
            <w:vAlign w:val="bottom"/>
            <w:hideMark/>
          </w:tcPr>
          <w:p w14:paraId="1818E4B4" w14:textId="77777777" w:rsidR="00D5440F" w:rsidRDefault="00D5440F">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0E0A89F0" w14:textId="77777777" w:rsidR="00D5440F" w:rsidRDefault="00D5440F">
            <w:pPr>
              <w:rPr>
                <w:rFonts w:ascii="Calibri" w:hAnsi="Calibri" w:cs="Calibri"/>
                <w:color w:val="000000"/>
                <w:sz w:val="20"/>
                <w:szCs w:val="20"/>
              </w:rPr>
            </w:pPr>
            <w:r>
              <w:rPr>
                <w:rFonts w:ascii="Calibri" w:hAnsi="Calibri" w:cs="Calibri"/>
                <w:color w:val="000000"/>
                <w:sz w:val="20"/>
                <w:szCs w:val="20"/>
              </w:rPr>
              <w:t>P</w:t>
            </w:r>
          </w:p>
        </w:tc>
        <w:tc>
          <w:tcPr>
            <w:tcW w:w="600" w:type="dxa"/>
            <w:tcBorders>
              <w:top w:val="nil"/>
              <w:left w:val="nil"/>
              <w:bottom w:val="single" w:sz="4" w:space="0" w:color="auto"/>
              <w:right w:val="single" w:sz="4" w:space="0" w:color="auto"/>
            </w:tcBorders>
            <w:shd w:val="clear" w:color="auto" w:fill="auto"/>
            <w:noWrap/>
            <w:vAlign w:val="bottom"/>
            <w:hideMark/>
          </w:tcPr>
          <w:p w14:paraId="455A66AC" w14:textId="77777777" w:rsidR="00D5440F" w:rsidRDefault="00D5440F">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3821ADF3" w14:textId="77777777" w:rsidR="00D5440F" w:rsidRDefault="00D5440F">
            <w:pPr>
              <w:rPr>
                <w:rFonts w:ascii="Calibri" w:hAnsi="Calibri" w:cs="Calibri"/>
                <w:color w:val="000000"/>
                <w:sz w:val="20"/>
                <w:szCs w:val="20"/>
              </w:rPr>
            </w:pPr>
            <w:r>
              <w:rPr>
                <w:rFonts w:ascii="Calibri" w:hAnsi="Calibri" w:cs="Calibri"/>
                <w:color w:val="000000"/>
                <w:sz w:val="20"/>
                <w:szCs w:val="20"/>
              </w:rPr>
              <w:t>P</w:t>
            </w:r>
          </w:p>
        </w:tc>
        <w:tc>
          <w:tcPr>
            <w:tcW w:w="740" w:type="dxa"/>
            <w:tcBorders>
              <w:top w:val="nil"/>
              <w:left w:val="nil"/>
              <w:bottom w:val="single" w:sz="4" w:space="0" w:color="auto"/>
              <w:right w:val="single" w:sz="4" w:space="0" w:color="auto"/>
            </w:tcBorders>
            <w:shd w:val="clear" w:color="auto" w:fill="auto"/>
            <w:noWrap/>
            <w:vAlign w:val="bottom"/>
            <w:hideMark/>
          </w:tcPr>
          <w:p w14:paraId="7F1B1878" w14:textId="77777777" w:rsidR="00D5440F" w:rsidRDefault="00D5440F">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4D86A197" w14:textId="77777777" w:rsidR="00D5440F" w:rsidRDefault="00D5440F">
            <w:pPr>
              <w:rPr>
                <w:rFonts w:ascii="Calibri" w:hAnsi="Calibri" w:cs="Calibri"/>
                <w:color w:val="000000"/>
                <w:sz w:val="20"/>
                <w:szCs w:val="20"/>
              </w:rPr>
            </w:pPr>
            <w:r>
              <w:rPr>
                <w:rFonts w:ascii="Calibri" w:hAnsi="Calibri" w:cs="Calibri"/>
                <w:color w:val="000000"/>
                <w:sz w:val="20"/>
                <w:szCs w:val="20"/>
              </w:rPr>
              <w:t>P</w:t>
            </w:r>
          </w:p>
        </w:tc>
        <w:tc>
          <w:tcPr>
            <w:tcW w:w="700" w:type="dxa"/>
            <w:tcBorders>
              <w:top w:val="nil"/>
              <w:left w:val="nil"/>
              <w:bottom w:val="single" w:sz="4" w:space="0" w:color="auto"/>
              <w:right w:val="single" w:sz="4" w:space="0" w:color="auto"/>
            </w:tcBorders>
            <w:shd w:val="clear" w:color="auto" w:fill="auto"/>
            <w:noWrap/>
            <w:vAlign w:val="bottom"/>
            <w:hideMark/>
          </w:tcPr>
          <w:p w14:paraId="40F1EA35" w14:textId="77777777" w:rsidR="00D5440F" w:rsidRDefault="00D5440F">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1BB2D09E" w14:textId="77777777" w:rsidR="00D5440F" w:rsidRDefault="00D5440F">
            <w:pPr>
              <w:rPr>
                <w:rFonts w:ascii="Calibri" w:hAnsi="Calibri" w:cs="Calibri"/>
                <w:color w:val="000000"/>
                <w:sz w:val="20"/>
                <w:szCs w:val="20"/>
              </w:rPr>
            </w:pPr>
            <w:r>
              <w:rPr>
                <w:rFonts w:ascii="Calibri" w:hAnsi="Calibri" w:cs="Calibri"/>
                <w:color w:val="000000"/>
                <w:sz w:val="20"/>
                <w:szCs w:val="20"/>
              </w:rPr>
              <w:t>P</w:t>
            </w:r>
          </w:p>
        </w:tc>
        <w:tc>
          <w:tcPr>
            <w:tcW w:w="660" w:type="dxa"/>
            <w:tcBorders>
              <w:top w:val="nil"/>
              <w:left w:val="nil"/>
              <w:bottom w:val="single" w:sz="4" w:space="0" w:color="auto"/>
              <w:right w:val="single" w:sz="4" w:space="0" w:color="auto"/>
            </w:tcBorders>
            <w:shd w:val="clear" w:color="auto" w:fill="auto"/>
            <w:noWrap/>
            <w:vAlign w:val="bottom"/>
            <w:hideMark/>
          </w:tcPr>
          <w:p w14:paraId="35F9FD50" w14:textId="77777777" w:rsidR="00D5440F" w:rsidRDefault="00D5440F">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5277BD94" w14:textId="77777777" w:rsidR="00D5440F" w:rsidRDefault="00D5440F">
            <w:pPr>
              <w:rPr>
                <w:rFonts w:ascii="Calibri" w:hAnsi="Calibri" w:cs="Calibri"/>
                <w:color w:val="000000"/>
                <w:sz w:val="20"/>
                <w:szCs w:val="20"/>
              </w:rPr>
            </w:pPr>
            <w:r>
              <w:rPr>
                <w:rFonts w:ascii="Calibri" w:hAnsi="Calibri" w:cs="Calibri"/>
                <w:color w:val="000000"/>
                <w:sz w:val="20"/>
                <w:szCs w:val="20"/>
              </w:rPr>
              <w:t>P</w:t>
            </w:r>
          </w:p>
        </w:tc>
      </w:tr>
      <w:tr w:rsidR="00D5440F" w14:paraId="146F7B55" w14:textId="77777777" w:rsidTr="00D5440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59F1A2" w14:textId="77777777" w:rsidR="00D5440F" w:rsidRDefault="00D5440F">
            <w:pPr>
              <w:rPr>
                <w:rFonts w:ascii="Calibri" w:hAnsi="Calibri" w:cs="Calibri"/>
                <w:color w:val="000000"/>
                <w:sz w:val="20"/>
                <w:szCs w:val="20"/>
              </w:rPr>
            </w:pPr>
            <w:r>
              <w:rPr>
                <w:rFonts w:ascii="Calibri" w:hAnsi="Calibri" w:cs="Calibri"/>
                <w:color w:val="000000"/>
                <w:sz w:val="20"/>
                <w:szCs w:val="20"/>
              </w:rPr>
              <w:t>Elevation</w:t>
            </w:r>
          </w:p>
        </w:tc>
        <w:tc>
          <w:tcPr>
            <w:tcW w:w="340" w:type="dxa"/>
            <w:tcBorders>
              <w:top w:val="nil"/>
              <w:left w:val="nil"/>
              <w:bottom w:val="single" w:sz="4" w:space="0" w:color="auto"/>
              <w:right w:val="single" w:sz="4" w:space="0" w:color="auto"/>
            </w:tcBorders>
            <w:shd w:val="clear" w:color="auto" w:fill="auto"/>
            <w:noWrap/>
            <w:vAlign w:val="bottom"/>
            <w:hideMark/>
          </w:tcPr>
          <w:p w14:paraId="1997BCD4"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14:paraId="6D33D6D9"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7.482</w:t>
            </w:r>
          </w:p>
        </w:tc>
        <w:tc>
          <w:tcPr>
            <w:tcW w:w="600" w:type="dxa"/>
            <w:tcBorders>
              <w:top w:val="nil"/>
              <w:left w:val="nil"/>
              <w:bottom w:val="single" w:sz="4" w:space="0" w:color="auto"/>
              <w:right w:val="single" w:sz="4" w:space="0" w:color="auto"/>
            </w:tcBorders>
            <w:shd w:val="clear" w:color="auto" w:fill="auto"/>
            <w:noWrap/>
            <w:vAlign w:val="bottom"/>
            <w:hideMark/>
          </w:tcPr>
          <w:p w14:paraId="78C627C2"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0.011</w:t>
            </w:r>
          </w:p>
        </w:tc>
        <w:tc>
          <w:tcPr>
            <w:tcW w:w="600" w:type="dxa"/>
            <w:tcBorders>
              <w:top w:val="nil"/>
              <w:left w:val="nil"/>
              <w:bottom w:val="single" w:sz="4" w:space="0" w:color="auto"/>
              <w:right w:val="single" w:sz="4" w:space="0" w:color="auto"/>
            </w:tcBorders>
            <w:shd w:val="clear" w:color="auto" w:fill="auto"/>
            <w:noWrap/>
            <w:vAlign w:val="bottom"/>
            <w:hideMark/>
          </w:tcPr>
          <w:p w14:paraId="64F03117"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3.295</w:t>
            </w:r>
          </w:p>
        </w:tc>
        <w:tc>
          <w:tcPr>
            <w:tcW w:w="600" w:type="dxa"/>
            <w:tcBorders>
              <w:top w:val="nil"/>
              <w:left w:val="nil"/>
              <w:bottom w:val="single" w:sz="4" w:space="0" w:color="auto"/>
              <w:right w:val="single" w:sz="4" w:space="0" w:color="auto"/>
            </w:tcBorders>
            <w:shd w:val="clear" w:color="auto" w:fill="auto"/>
            <w:noWrap/>
            <w:vAlign w:val="bottom"/>
            <w:hideMark/>
          </w:tcPr>
          <w:p w14:paraId="6D9823AF"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0.081</w:t>
            </w:r>
          </w:p>
        </w:tc>
        <w:tc>
          <w:tcPr>
            <w:tcW w:w="600" w:type="dxa"/>
            <w:tcBorders>
              <w:top w:val="nil"/>
              <w:left w:val="nil"/>
              <w:bottom w:val="single" w:sz="4" w:space="0" w:color="auto"/>
              <w:right w:val="single" w:sz="4" w:space="0" w:color="auto"/>
            </w:tcBorders>
            <w:shd w:val="clear" w:color="auto" w:fill="auto"/>
            <w:noWrap/>
            <w:vAlign w:val="bottom"/>
            <w:hideMark/>
          </w:tcPr>
          <w:p w14:paraId="009DD2BC"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2.794</w:t>
            </w:r>
          </w:p>
        </w:tc>
        <w:tc>
          <w:tcPr>
            <w:tcW w:w="600" w:type="dxa"/>
            <w:tcBorders>
              <w:top w:val="nil"/>
              <w:left w:val="nil"/>
              <w:bottom w:val="single" w:sz="4" w:space="0" w:color="auto"/>
              <w:right w:val="single" w:sz="4" w:space="0" w:color="auto"/>
            </w:tcBorders>
            <w:shd w:val="clear" w:color="auto" w:fill="auto"/>
            <w:noWrap/>
            <w:vAlign w:val="bottom"/>
            <w:hideMark/>
          </w:tcPr>
          <w:p w14:paraId="41AA27F9"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0.106</w:t>
            </w:r>
          </w:p>
        </w:tc>
        <w:tc>
          <w:tcPr>
            <w:tcW w:w="740" w:type="dxa"/>
            <w:tcBorders>
              <w:top w:val="nil"/>
              <w:left w:val="nil"/>
              <w:bottom w:val="single" w:sz="4" w:space="0" w:color="auto"/>
              <w:right w:val="single" w:sz="4" w:space="0" w:color="auto"/>
            </w:tcBorders>
            <w:shd w:val="clear" w:color="auto" w:fill="auto"/>
            <w:noWrap/>
            <w:vAlign w:val="bottom"/>
            <w:hideMark/>
          </w:tcPr>
          <w:p w14:paraId="37CC65B5"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2.921</w:t>
            </w:r>
          </w:p>
        </w:tc>
        <w:tc>
          <w:tcPr>
            <w:tcW w:w="600" w:type="dxa"/>
            <w:tcBorders>
              <w:top w:val="nil"/>
              <w:left w:val="nil"/>
              <w:bottom w:val="single" w:sz="4" w:space="0" w:color="auto"/>
              <w:right w:val="single" w:sz="4" w:space="0" w:color="auto"/>
            </w:tcBorders>
            <w:shd w:val="clear" w:color="auto" w:fill="auto"/>
            <w:noWrap/>
            <w:vAlign w:val="bottom"/>
            <w:hideMark/>
          </w:tcPr>
          <w:p w14:paraId="3766A56C"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0.099</w:t>
            </w:r>
          </w:p>
        </w:tc>
        <w:tc>
          <w:tcPr>
            <w:tcW w:w="700" w:type="dxa"/>
            <w:tcBorders>
              <w:top w:val="nil"/>
              <w:left w:val="nil"/>
              <w:bottom w:val="single" w:sz="4" w:space="0" w:color="auto"/>
              <w:right w:val="single" w:sz="4" w:space="0" w:color="auto"/>
            </w:tcBorders>
            <w:shd w:val="clear" w:color="auto" w:fill="auto"/>
            <w:noWrap/>
            <w:vAlign w:val="bottom"/>
            <w:hideMark/>
          </w:tcPr>
          <w:p w14:paraId="77E503D0"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0.544</w:t>
            </w:r>
          </w:p>
        </w:tc>
        <w:tc>
          <w:tcPr>
            <w:tcW w:w="600" w:type="dxa"/>
            <w:tcBorders>
              <w:top w:val="nil"/>
              <w:left w:val="nil"/>
              <w:bottom w:val="single" w:sz="4" w:space="0" w:color="auto"/>
              <w:right w:val="single" w:sz="4" w:space="0" w:color="auto"/>
            </w:tcBorders>
            <w:shd w:val="clear" w:color="auto" w:fill="auto"/>
            <w:noWrap/>
            <w:vAlign w:val="bottom"/>
            <w:hideMark/>
          </w:tcPr>
          <w:p w14:paraId="27D02BC3"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0.467</w:t>
            </w:r>
          </w:p>
        </w:tc>
        <w:tc>
          <w:tcPr>
            <w:tcW w:w="660" w:type="dxa"/>
            <w:tcBorders>
              <w:top w:val="nil"/>
              <w:left w:val="nil"/>
              <w:bottom w:val="single" w:sz="4" w:space="0" w:color="auto"/>
              <w:right w:val="single" w:sz="4" w:space="0" w:color="auto"/>
            </w:tcBorders>
            <w:shd w:val="clear" w:color="auto" w:fill="auto"/>
            <w:noWrap/>
            <w:vAlign w:val="bottom"/>
            <w:hideMark/>
          </w:tcPr>
          <w:p w14:paraId="782BB293"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1.053</w:t>
            </w:r>
          </w:p>
        </w:tc>
        <w:tc>
          <w:tcPr>
            <w:tcW w:w="600" w:type="dxa"/>
            <w:tcBorders>
              <w:top w:val="nil"/>
              <w:left w:val="nil"/>
              <w:bottom w:val="single" w:sz="4" w:space="0" w:color="auto"/>
              <w:right w:val="single" w:sz="4" w:space="0" w:color="auto"/>
            </w:tcBorders>
            <w:shd w:val="clear" w:color="auto" w:fill="auto"/>
            <w:noWrap/>
            <w:vAlign w:val="bottom"/>
            <w:hideMark/>
          </w:tcPr>
          <w:p w14:paraId="3F6EB055"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0.314</w:t>
            </w:r>
          </w:p>
        </w:tc>
      </w:tr>
      <w:tr w:rsidR="00D5440F" w14:paraId="7B3D6B55" w14:textId="77777777" w:rsidTr="00D5440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DB262D" w14:textId="77777777" w:rsidR="00D5440F" w:rsidRDefault="00D5440F">
            <w:pPr>
              <w:rPr>
                <w:rFonts w:ascii="Calibri" w:hAnsi="Calibri" w:cs="Calibri"/>
                <w:color w:val="000000"/>
                <w:sz w:val="20"/>
                <w:szCs w:val="20"/>
              </w:rPr>
            </w:pPr>
            <w:r>
              <w:rPr>
                <w:rFonts w:ascii="Calibri" w:hAnsi="Calibri" w:cs="Calibri"/>
                <w:color w:val="000000"/>
                <w:sz w:val="20"/>
                <w:szCs w:val="20"/>
              </w:rPr>
              <w:t>Fire</w:t>
            </w:r>
          </w:p>
        </w:tc>
        <w:tc>
          <w:tcPr>
            <w:tcW w:w="340" w:type="dxa"/>
            <w:tcBorders>
              <w:top w:val="nil"/>
              <w:left w:val="nil"/>
              <w:bottom w:val="single" w:sz="4" w:space="0" w:color="auto"/>
              <w:right w:val="single" w:sz="4" w:space="0" w:color="auto"/>
            </w:tcBorders>
            <w:shd w:val="clear" w:color="auto" w:fill="auto"/>
            <w:noWrap/>
            <w:vAlign w:val="bottom"/>
            <w:hideMark/>
          </w:tcPr>
          <w:p w14:paraId="59544BF6"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14:paraId="11F2FE60"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0.587</w:t>
            </w:r>
          </w:p>
        </w:tc>
        <w:tc>
          <w:tcPr>
            <w:tcW w:w="600" w:type="dxa"/>
            <w:tcBorders>
              <w:top w:val="nil"/>
              <w:left w:val="nil"/>
              <w:bottom w:val="single" w:sz="4" w:space="0" w:color="auto"/>
              <w:right w:val="single" w:sz="4" w:space="0" w:color="auto"/>
            </w:tcBorders>
            <w:shd w:val="clear" w:color="auto" w:fill="auto"/>
            <w:noWrap/>
            <w:vAlign w:val="bottom"/>
            <w:hideMark/>
          </w:tcPr>
          <w:p w14:paraId="321572D5"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0.450</w:t>
            </w:r>
          </w:p>
        </w:tc>
        <w:tc>
          <w:tcPr>
            <w:tcW w:w="600" w:type="dxa"/>
            <w:tcBorders>
              <w:top w:val="nil"/>
              <w:left w:val="nil"/>
              <w:bottom w:val="single" w:sz="4" w:space="0" w:color="auto"/>
              <w:right w:val="single" w:sz="4" w:space="0" w:color="auto"/>
            </w:tcBorders>
            <w:shd w:val="clear" w:color="auto" w:fill="auto"/>
            <w:noWrap/>
            <w:vAlign w:val="bottom"/>
            <w:hideMark/>
          </w:tcPr>
          <w:p w14:paraId="7BE31391"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1.958</w:t>
            </w:r>
          </w:p>
        </w:tc>
        <w:tc>
          <w:tcPr>
            <w:tcW w:w="600" w:type="dxa"/>
            <w:tcBorders>
              <w:top w:val="nil"/>
              <w:left w:val="nil"/>
              <w:bottom w:val="single" w:sz="4" w:space="0" w:color="auto"/>
              <w:right w:val="single" w:sz="4" w:space="0" w:color="auto"/>
            </w:tcBorders>
            <w:shd w:val="clear" w:color="auto" w:fill="auto"/>
            <w:noWrap/>
            <w:vAlign w:val="bottom"/>
            <w:hideMark/>
          </w:tcPr>
          <w:p w14:paraId="517298BC"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0.173</w:t>
            </w:r>
          </w:p>
        </w:tc>
        <w:tc>
          <w:tcPr>
            <w:tcW w:w="600" w:type="dxa"/>
            <w:tcBorders>
              <w:top w:val="nil"/>
              <w:left w:val="nil"/>
              <w:bottom w:val="single" w:sz="4" w:space="0" w:color="auto"/>
              <w:right w:val="single" w:sz="4" w:space="0" w:color="auto"/>
            </w:tcBorders>
            <w:shd w:val="clear" w:color="auto" w:fill="auto"/>
            <w:noWrap/>
            <w:vAlign w:val="bottom"/>
            <w:hideMark/>
          </w:tcPr>
          <w:p w14:paraId="345A5644"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8.906</w:t>
            </w:r>
          </w:p>
        </w:tc>
        <w:tc>
          <w:tcPr>
            <w:tcW w:w="600" w:type="dxa"/>
            <w:tcBorders>
              <w:top w:val="nil"/>
              <w:left w:val="nil"/>
              <w:bottom w:val="single" w:sz="4" w:space="0" w:color="auto"/>
              <w:right w:val="single" w:sz="4" w:space="0" w:color="auto"/>
            </w:tcBorders>
            <w:shd w:val="clear" w:color="auto" w:fill="auto"/>
            <w:noWrap/>
            <w:vAlign w:val="bottom"/>
            <w:hideMark/>
          </w:tcPr>
          <w:p w14:paraId="08AC2CBF"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0.006</w:t>
            </w:r>
          </w:p>
        </w:tc>
        <w:tc>
          <w:tcPr>
            <w:tcW w:w="740" w:type="dxa"/>
            <w:tcBorders>
              <w:top w:val="nil"/>
              <w:left w:val="nil"/>
              <w:bottom w:val="single" w:sz="4" w:space="0" w:color="auto"/>
              <w:right w:val="single" w:sz="4" w:space="0" w:color="auto"/>
            </w:tcBorders>
            <w:shd w:val="clear" w:color="auto" w:fill="auto"/>
            <w:noWrap/>
            <w:vAlign w:val="bottom"/>
            <w:hideMark/>
          </w:tcPr>
          <w:p w14:paraId="503D5E26"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0.735</w:t>
            </w:r>
          </w:p>
        </w:tc>
        <w:tc>
          <w:tcPr>
            <w:tcW w:w="600" w:type="dxa"/>
            <w:tcBorders>
              <w:top w:val="nil"/>
              <w:left w:val="nil"/>
              <w:bottom w:val="single" w:sz="4" w:space="0" w:color="auto"/>
              <w:right w:val="single" w:sz="4" w:space="0" w:color="auto"/>
            </w:tcBorders>
            <w:shd w:val="clear" w:color="auto" w:fill="auto"/>
            <w:noWrap/>
            <w:vAlign w:val="bottom"/>
            <w:hideMark/>
          </w:tcPr>
          <w:p w14:paraId="5D51AB93"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0.399</w:t>
            </w:r>
          </w:p>
        </w:tc>
        <w:tc>
          <w:tcPr>
            <w:tcW w:w="700" w:type="dxa"/>
            <w:tcBorders>
              <w:top w:val="nil"/>
              <w:left w:val="nil"/>
              <w:bottom w:val="single" w:sz="4" w:space="0" w:color="auto"/>
              <w:right w:val="single" w:sz="4" w:space="0" w:color="auto"/>
            </w:tcBorders>
            <w:shd w:val="clear" w:color="auto" w:fill="auto"/>
            <w:noWrap/>
            <w:vAlign w:val="bottom"/>
            <w:hideMark/>
          </w:tcPr>
          <w:p w14:paraId="21300317"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0.006</w:t>
            </w:r>
          </w:p>
        </w:tc>
        <w:tc>
          <w:tcPr>
            <w:tcW w:w="600" w:type="dxa"/>
            <w:tcBorders>
              <w:top w:val="nil"/>
              <w:left w:val="nil"/>
              <w:bottom w:val="single" w:sz="4" w:space="0" w:color="auto"/>
              <w:right w:val="single" w:sz="4" w:space="0" w:color="auto"/>
            </w:tcBorders>
            <w:shd w:val="clear" w:color="auto" w:fill="auto"/>
            <w:noWrap/>
            <w:vAlign w:val="bottom"/>
            <w:hideMark/>
          </w:tcPr>
          <w:p w14:paraId="49F35748"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0.937</w:t>
            </w:r>
          </w:p>
        </w:tc>
        <w:tc>
          <w:tcPr>
            <w:tcW w:w="660" w:type="dxa"/>
            <w:tcBorders>
              <w:top w:val="nil"/>
              <w:left w:val="nil"/>
              <w:bottom w:val="single" w:sz="4" w:space="0" w:color="auto"/>
              <w:right w:val="single" w:sz="4" w:space="0" w:color="auto"/>
            </w:tcBorders>
            <w:shd w:val="clear" w:color="auto" w:fill="auto"/>
            <w:noWrap/>
            <w:vAlign w:val="bottom"/>
            <w:hideMark/>
          </w:tcPr>
          <w:p w14:paraId="17683B67"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0.001</w:t>
            </w:r>
          </w:p>
        </w:tc>
        <w:tc>
          <w:tcPr>
            <w:tcW w:w="600" w:type="dxa"/>
            <w:tcBorders>
              <w:top w:val="nil"/>
              <w:left w:val="nil"/>
              <w:bottom w:val="single" w:sz="4" w:space="0" w:color="auto"/>
              <w:right w:val="single" w:sz="4" w:space="0" w:color="auto"/>
            </w:tcBorders>
            <w:shd w:val="clear" w:color="auto" w:fill="auto"/>
            <w:noWrap/>
            <w:vAlign w:val="bottom"/>
            <w:hideMark/>
          </w:tcPr>
          <w:p w14:paraId="14BB9485"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0.979</w:t>
            </w:r>
          </w:p>
        </w:tc>
      </w:tr>
      <w:tr w:rsidR="00D5440F" w14:paraId="4155E8AE" w14:textId="77777777" w:rsidTr="00D5440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4BA4D8" w14:textId="77777777" w:rsidR="00D5440F" w:rsidRDefault="00D5440F">
            <w:pPr>
              <w:rPr>
                <w:rFonts w:ascii="Calibri" w:hAnsi="Calibri" w:cs="Calibri"/>
                <w:color w:val="000000"/>
                <w:sz w:val="20"/>
                <w:szCs w:val="20"/>
              </w:rPr>
            </w:pPr>
            <w:r>
              <w:rPr>
                <w:rFonts w:ascii="Calibri" w:hAnsi="Calibri" w:cs="Calibri"/>
                <w:color w:val="000000"/>
                <w:sz w:val="20"/>
                <w:szCs w:val="20"/>
              </w:rPr>
              <w:t>Elevation*Fire</w:t>
            </w:r>
          </w:p>
        </w:tc>
        <w:tc>
          <w:tcPr>
            <w:tcW w:w="340" w:type="dxa"/>
            <w:tcBorders>
              <w:top w:val="nil"/>
              <w:left w:val="nil"/>
              <w:bottom w:val="single" w:sz="4" w:space="0" w:color="auto"/>
              <w:right w:val="single" w:sz="4" w:space="0" w:color="auto"/>
            </w:tcBorders>
            <w:shd w:val="clear" w:color="auto" w:fill="auto"/>
            <w:noWrap/>
            <w:vAlign w:val="bottom"/>
            <w:hideMark/>
          </w:tcPr>
          <w:p w14:paraId="36FFF42C"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14:paraId="1446FFA6"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0.007</w:t>
            </w:r>
          </w:p>
        </w:tc>
        <w:tc>
          <w:tcPr>
            <w:tcW w:w="600" w:type="dxa"/>
            <w:tcBorders>
              <w:top w:val="nil"/>
              <w:left w:val="nil"/>
              <w:bottom w:val="single" w:sz="4" w:space="0" w:color="auto"/>
              <w:right w:val="single" w:sz="4" w:space="0" w:color="auto"/>
            </w:tcBorders>
            <w:shd w:val="clear" w:color="auto" w:fill="auto"/>
            <w:noWrap/>
            <w:vAlign w:val="bottom"/>
            <w:hideMark/>
          </w:tcPr>
          <w:p w14:paraId="02CA379C"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0.932</w:t>
            </w:r>
          </w:p>
        </w:tc>
        <w:tc>
          <w:tcPr>
            <w:tcW w:w="600" w:type="dxa"/>
            <w:tcBorders>
              <w:top w:val="nil"/>
              <w:left w:val="nil"/>
              <w:bottom w:val="single" w:sz="4" w:space="0" w:color="auto"/>
              <w:right w:val="single" w:sz="4" w:space="0" w:color="auto"/>
            </w:tcBorders>
            <w:shd w:val="clear" w:color="auto" w:fill="auto"/>
            <w:noWrap/>
            <w:vAlign w:val="bottom"/>
            <w:hideMark/>
          </w:tcPr>
          <w:p w14:paraId="22C406E8"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0.007</w:t>
            </w:r>
          </w:p>
        </w:tc>
        <w:tc>
          <w:tcPr>
            <w:tcW w:w="600" w:type="dxa"/>
            <w:tcBorders>
              <w:top w:val="nil"/>
              <w:left w:val="nil"/>
              <w:bottom w:val="single" w:sz="4" w:space="0" w:color="auto"/>
              <w:right w:val="single" w:sz="4" w:space="0" w:color="auto"/>
            </w:tcBorders>
            <w:shd w:val="clear" w:color="auto" w:fill="auto"/>
            <w:noWrap/>
            <w:vAlign w:val="bottom"/>
            <w:hideMark/>
          </w:tcPr>
          <w:p w14:paraId="5549C4B4"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0.936</w:t>
            </w:r>
          </w:p>
        </w:tc>
        <w:tc>
          <w:tcPr>
            <w:tcW w:w="600" w:type="dxa"/>
            <w:tcBorders>
              <w:top w:val="nil"/>
              <w:left w:val="nil"/>
              <w:bottom w:val="single" w:sz="4" w:space="0" w:color="auto"/>
              <w:right w:val="single" w:sz="4" w:space="0" w:color="auto"/>
            </w:tcBorders>
            <w:shd w:val="clear" w:color="auto" w:fill="auto"/>
            <w:noWrap/>
            <w:vAlign w:val="bottom"/>
            <w:hideMark/>
          </w:tcPr>
          <w:p w14:paraId="0A0C16BE"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0.025</w:t>
            </w:r>
          </w:p>
        </w:tc>
        <w:tc>
          <w:tcPr>
            <w:tcW w:w="600" w:type="dxa"/>
            <w:tcBorders>
              <w:top w:val="nil"/>
              <w:left w:val="nil"/>
              <w:bottom w:val="single" w:sz="4" w:space="0" w:color="auto"/>
              <w:right w:val="single" w:sz="4" w:space="0" w:color="auto"/>
            </w:tcBorders>
            <w:shd w:val="clear" w:color="auto" w:fill="auto"/>
            <w:noWrap/>
            <w:vAlign w:val="bottom"/>
            <w:hideMark/>
          </w:tcPr>
          <w:p w14:paraId="0CD13957"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0.874</w:t>
            </w:r>
          </w:p>
        </w:tc>
        <w:tc>
          <w:tcPr>
            <w:tcW w:w="740" w:type="dxa"/>
            <w:tcBorders>
              <w:top w:val="nil"/>
              <w:left w:val="nil"/>
              <w:bottom w:val="single" w:sz="4" w:space="0" w:color="auto"/>
              <w:right w:val="single" w:sz="4" w:space="0" w:color="auto"/>
            </w:tcBorders>
            <w:shd w:val="clear" w:color="auto" w:fill="auto"/>
            <w:noWrap/>
            <w:vAlign w:val="bottom"/>
            <w:hideMark/>
          </w:tcPr>
          <w:p w14:paraId="51916891"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0.047</w:t>
            </w:r>
          </w:p>
        </w:tc>
        <w:tc>
          <w:tcPr>
            <w:tcW w:w="600" w:type="dxa"/>
            <w:tcBorders>
              <w:top w:val="nil"/>
              <w:left w:val="nil"/>
              <w:bottom w:val="single" w:sz="4" w:space="0" w:color="auto"/>
              <w:right w:val="single" w:sz="4" w:space="0" w:color="auto"/>
            </w:tcBorders>
            <w:shd w:val="clear" w:color="auto" w:fill="auto"/>
            <w:noWrap/>
            <w:vAlign w:val="bottom"/>
            <w:hideMark/>
          </w:tcPr>
          <w:p w14:paraId="526551B9"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0.829</w:t>
            </w:r>
          </w:p>
        </w:tc>
        <w:tc>
          <w:tcPr>
            <w:tcW w:w="700" w:type="dxa"/>
            <w:tcBorders>
              <w:top w:val="nil"/>
              <w:left w:val="nil"/>
              <w:bottom w:val="single" w:sz="4" w:space="0" w:color="auto"/>
              <w:right w:val="single" w:sz="4" w:space="0" w:color="auto"/>
            </w:tcBorders>
            <w:shd w:val="clear" w:color="auto" w:fill="auto"/>
            <w:noWrap/>
            <w:vAlign w:val="bottom"/>
            <w:hideMark/>
          </w:tcPr>
          <w:p w14:paraId="13FD1840"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10.141</w:t>
            </w:r>
          </w:p>
        </w:tc>
        <w:tc>
          <w:tcPr>
            <w:tcW w:w="600" w:type="dxa"/>
            <w:tcBorders>
              <w:top w:val="nil"/>
              <w:left w:val="nil"/>
              <w:bottom w:val="single" w:sz="4" w:space="0" w:color="auto"/>
              <w:right w:val="single" w:sz="4" w:space="0" w:color="auto"/>
            </w:tcBorders>
            <w:shd w:val="clear" w:color="auto" w:fill="auto"/>
            <w:noWrap/>
            <w:vAlign w:val="bottom"/>
            <w:hideMark/>
          </w:tcPr>
          <w:p w14:paraId="6F981442"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0.004</w:t>
            </w:r>
          </w:p>
        </w:tc>
        <w:tc>
          <w:tcPr>
            <w:tcW w:w="660" w:type="dxa"/>
            <w:tcBorders>
              <w:top w:val="nil"/>
              <w:left w:val="nil"/>
              <w:bottom w:val="single" w:sz="4" w:space="0" w:color="auto"/>
              <w:right w:val="single" w:sz="4" w:space="0" w:color="auto"/>
            </w:tcBorders>
            <w:shd w:val="clear" w:color="auto" w:fill="auto"/>
            <w:noWrap/>
            <w:vAlign w:val="bottom"/>
            <w:hideMark/>
          </w:tcPr>
          <w:p w14:paraId="384E0CFB"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3.553</w:t>
            </w:r>
          </w:p>
        </w:tc>
        <w:tc>
          <w:tcPr>
            <w:tcW w:w="600" w:type="dxa"/>
            <w:tcBorders>
              <w:top w:val="nil"/>
              <w:left w:val="nil"/>
              <w:bottom w:val="single" w:sz="4" w:space="0" w:color="auto"/>
              <w:right w:val="single" w:sz="4" w:space="0" w:color="auto"/>
            </w:tcBorders>
            <w:shd w:val="clear" w:color="auto" w:fill="auto"/>
            <w:noWrap/>
            <w:vAlign w:val="bottom"/>
            <w:hideMark/>
          </w:tcPr>
          <w:p w14:paraId="2554CD54"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0.070</w:t>
            </w:r>
          </w:p>
        </w:tc>
      </w:tr>
      <w:tr w:rsidR="00D5440F" w14:paraId="2509126D" w14:textId="77777777" w:rsidTr="00D5440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CC3AE6" w14:textId="77777777" w:rsidR="00D5440F" w:rsidRDefault="00D5440F">
            <w:pPr>
              <w:rPr>
                <w:rFonts w:ascii="Calibri" w:hAnsi="Calibri" w:cs="Calibri"/>
                <w:color w:val="000000"/>
                <w:sz w:val="20"/>
                <w:szCs w:val="20"/>
              </w:rPr>
            </w:pPr>
            <w:r>
              <w:rPr>
                <w:rFonts w:ascii="Calibri" w:hAnsi="Calibri" w:cs="Calibri"/>
                <w:color w:val="000000"/>
                <w:sz w:val="20"/>
                <w:szCs w:val="20"/>
              </w:rPr>
              <w:t>Residuals</w:t>
            </w:r>
          </w:p>
        </w:tc>
        <w:tc>
          <w:tcPr>
            <w:tcW w:w="340" w:type="dxa"/>
            <w:tcBorders>
              <w:top w:val="nil"/>
              <w:left w:val="nil"/>
              <w:bottom w:val="single" w:sz="4" w:space="0" w:color="auto"/>
              <w:right w:val="single" w:sz="4" w:space="0" w:color="auto"/>
            </w:tcBorders>
            <w:shd w:val="clear" w:color="auto" w:fill="auto"/>
            <w:noWrap/>
            <w:vAlign w:val="bottom"/>
            <w:hideMark/>
          </w:tcPr>
          <w:p w14:paraId="10FC3B4F" w14:textId="77777777" w:rsidR="00D5440F" w:rsidRDefault="00D5440F">
            <w:pPr>
              <w:jc w:val="right"/>
              <w:rPr>
                <w:rFonts w:ascii="Calibri" w:hAnsi="Calibri" w:cs="Calibri"/>
                <w:color w:val="000000"/>
                <w:sz w:val="20"/>
                <w:szCs w:val="20"/>
              </w:rPr>
            </w:pPr>
            <w:r>
              <w:rPr>
                <w:rFonts w:ascii="Calibri" w:hAnsi="Calibri" w:cs="Calibri"/>
                <w:color w:val="000000"/>
                <w:sz w:val="20"/>
                <w:szCs w:val="20"/>
              </w:rPr>
              <w:t>27</w:t>
            </w:r>
          </w:p>
        </w:tc>
        <w:tc>
          <w:tcPr>
            <w:tcW w:w="660" w:type="dxa"/>
            <w:tcBorders>
              <w:top w:val="nil"/>
              <w:left w:val="nil"/>
              <w:bottom w:val="single" w:sz="4" w:space="0" w:color="auto"/>
              <w:right w:val="single" w:sz="4" w:space="0" w:color="auto"/>
            </w:tcBorders>
            <w:shd w:val="clear" w:color="auto" w:fill="auto"/>
            <w:noWrap/>
            <w:vAlign w:val="bottom"/>
            <w:hideMark/>
          </w:tcPr>
          <w:p w14:paraId="377C108E"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2D93DCAC"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1C857818"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475D00BE"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55F25290"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4C563A79"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740" w:type="dxa"/>
            <w:tcBorders>
              <w:top w:val="nil"/>
              <w:left w:val="nil"/>
              <w:bottom w:val="single" w:sz="4" w:space="0" w:color="auto"/>
              <w:right w:val="single" w:sz="4" w:space="0" w:color="auto"/>
            </w:tcBorders>
            <w:shd w:val="clear" w:color="auto" w:fill="auto"/>
            <w:noWrap/>
            <w:vAlign w:val="bottom"/>
            <w:hideMark/>
          </w:tcPr>
          <w:p w14:paraId="230E1DD5"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6F9B411A"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700" w:type="dxa"/>
            <w:tcBorders>
              <w:top w:val="nil"/>
              <w:left w:val="nil"/>
              <w:bottom w:val="single" w:sz="4" w:space="0" w:color="auto"/>
              <w:right w:val="single" w:sz="4" w:space="0" w:color="auto"/>
            </w:tcBorders>
            <w:shd w:val="clear" w:color="auto" w:fill="auto"/>
            <w:noWrap/>
            <w:vAlign w:val="bottom"/>
            <w:hideMark/>
          </w:tcPr>
          <w:p w14:paraId="321D82A6"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3129EC0D"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60" w:type="dxa"/>
            <w:tcBorders>
              <w:top w:val="nil"/>
              <w:left w:val="nil"/>
              <w:bottom w:val="single" w:sz="4" w:space="0" w:color="auto"/>
              <w:right w:val="single" w:sz="4" w:space="0" w:color="auto"/>
            </w:tcBorders>
            <w:shd w:val="clear" w:color="auto" w:fill="auto"/>
            <w:noWrap/>
            <w:vAlign w:val="bottom"/>
            <w:hideMark/>
          </w:tcPr>
          <w:p w14:paraId="30518F15"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43EAE2BC" w14:textId="77777777" w:rsidR="00D5440F" w:rsidRDefault="00D5440F">
            <w:pPr>
              <w:rPr>
                <w:rFonts w:ascii="Calibri" w:hAnsi="Calibri" w:cs="Calibri"/>
                <w:color w:val="000000"/>
                <w:sz w:val="20"/>
                <w:szCs w:val="20"/>
              </w:rPr>
            </w:pPr>
            <w:r>
              <w:rPr>
                <w:rFonts w:ascii="Calibri" w:hAnsi="Calibri" w:cs="Calibri"/>
                <w:color w:val="000000"/>
                <w:sz w:val="20"/>
                <w:szCs w:val="20"/>
              </w:rPr>
              <w:t> </w:t>
            </w:r>
          </w:p>
        </w:tc>
      </w:tr>
    </w:tbl>
    <w:p w14:paraId="242F78FA" w14:textId="77777777" w:rsidR="00D5440F" w:rsidRDefault="00D5440F" w:rsidP="00D70C6C">
      <w:pPr>
        <w:spacing w:line="276" w:lineRule="auto"/>
        <w:contextualSpacing/>
        <w:rPr>
          <w:ins w:id="524" w:author="Smith, Nick" w:date="2020-12-01T10:24:00Z"/>
          <w:color w:val="000000" w:themeColor="text1"/>
          <w:shd w:val="clear" w:color="auto" w:fill="FFFFFF"/>
        </w:rPr>
      </w:pPr>
    </w:p>
    <w:p w14:paraId="037BA8DB" w14:textId="093C7220" w:rsidR="00DB4FEE" w:rsidRDefault="00DB4FEE" w:rsidP="00D70C6C">
      <w:pPr>
        <w:spacing w:line="276" w:lineRule="auto"/>
        <w:contextualSpacing/>
        <w:rPr>
          <w:ins w:id="525" w:author="Smith, Nick" w:date="2020-12-01T10:34:00Z"/>
          <w:color w:val="000000" w:themeColor="text1"/>
          <w:shd w:val="clear" w:color="auto" w:fill="FFFFFF"/>
        </w:rPr>
      </w:pPr>
    </w:p>
    <w:p w14:paraId="6EF2FA7B" w14:textId="30D77916" w:rsidR="00D17B2D" w:rsidRDefault="00D17B2D" w:rsidP="00D70C6C">
      <w:pPr>
        <w:spacing w:line="276" w:lineRule="auto"/>
        <w:contextualSpacing/>
        <w:rPr>
          <w:ins w:id="526" w:author="Smith, Nick" w:date="2020-12-01T10:34:00Z"/>
          <w:color w:val="000000" w:themeColor="text1"/>
          <w:shd w:val="clear" w:color="auto" w:fill="FFFFFF"/>
        </w:rPr>
      </w:pPr>
      <w:ins w:id="527" w:author="Smith, Nick" w:date="2020-12-01T10:35:00Z">
        <w:r>
          <w:rPr>
            <w:color w:val="000000" w:themeColor="text1"/>
            <w:shd w:val="clear" w:color="auto" w:fill="FFFFFF"/>
          </w:rPr>
          <w:t>A significant interaction between fire history and elevation (</w:t>
        </w:r>
        <w:r>
          <w:rPr>
            <w:i/>
            <w:color w:val="000000" w:themeColor="text1"/>
            <w:shd w:val="clear" w:color="auto" w:fill="FFFFFF"/>
          </w:rPr>
          <w:t xml:space="preserve">P </w:t>
        </w:r>
        <w:r>
          <w:rPr>
            <w:color w:val="000000" w:themeColor="text1"/>
            <w:shd w:val="clear" w:color="auto" w:fill="FFFFFF"/>
          </w:rPr>
          <w:t>&lt; 0.05</w:t>
        </w:r>
      </w:ins>
      <w:ins w:id="528" w:author="Smith, Nick" w:date="2020-12-01T10:36:00Z">
        <w:r>
          <w:rPr>
            <w:color w:val="000000" w:themeColor="text1"/>
            <w:shd w:val="clear" w:color="auto" w:fill="FFFFFF"/>
          </w:rPr>
          <w:t>; Table 3)</w:t>
        </w:r>
      </w:ins>
      <w:ins w:id="529" w:author="Smith, Nick" w:date="2020-12-01T10:35:00Z">
        <w:r>
          <w:rPr>
            <w:color w:val="000000" w:themeColor="text1"/>
            <w:shd w:val="clear" w:color="auto" w:fill="FFFFFF"/>
          </w:rPr>
          <w:t xml:space="preserve"> indicated </w:t>
        </w:r>
      </w:ins>
      <w:ins w:id="530" w:author="Smith, Nick" w:date="2020-12-01T10:36:00Z">
        <w:r>
          <w:rPr>
            <w:color w:val="000000" w:themeColor="text1"/>
            <w:shd w:val="clear" w:color="auto" w:fill="FFFFFF"/>
          </w:rPr>
          <w:t>that soil water retention was highest at the low elevation site that experienced fire as compared to all other sites</w:t>
        </w:r>
      </w:ins>
      <w:ins w:id="531" w:author="Smith, Nick" w:date="2020-12-01T10:37:00Z">
        <w:r>
          <w:rPr>
            <w:color w:val="000000" w:themeColor="text1"/>
            <w:shd w:val="clear" w:color="auto" w:fill="FFFFFF"/>
          </w:rPr>
          <w:t xml:space="preserve"> (Tukey’s HSD: </w:t>
        </w:r>
        <w:r>
          <w:rPr>
            <w:i/>
            <w:color w:val="000000" w:themeColor="text1"/>
            <w:shd w:val="clear" w:color="auto" w:fill="FFFFFF"/>
          </w:rPr>
          <w:t>P</w:t>
        </w:r>
        <w:r>
          <w:rPr>
            <w:color w:val="000000" w:themeColor="text1"/>
            <w:shd w:val="clear" w:color="auto" w:fill="FFFFFF"/>
          </w:rPr>
          <w:t xml:space="preserve"> &lt;0.05 in all cases)</w:t>
        </w:r>
      </w:ins>
      <w:ins w:id="532" w:author="Smith, Nick" w:date="2020-12-01T10:36:00Z">
        <w:r>
          <w:rPr>
            <w:color w:val="000000" w:themeColor="text1"/>
            <w:shd w:val="clear" w:color="auto" w:fill="FFFFFF"/>
          </w:rPr>
          <w:t xml:space="preserve">, which had statistically similar </w:t>
        </w:r>
      </w:ins>
      <w:ins w:id="533" w:author="Smith, Nick" w:date="2020-12-01T10:37:00Z">
        <w:r>
          <w:rPr>
            <w:color w:val="000000" w:themeColor="text1"/>
            <w:shd w:val="clear" w:color="auto" w:fill="FFFFFF"/>
          </w:rPr>
          <w:t xml:space="preserve">retention values (Tukey’s HSD: </w:t>
        </w:r>
        <w:r>
          <w:rPr>
            <w:i/>
            <w:color w:val="000000" w:themeColor="text1"/>
            <w:shd w:val="clear" w:color="auto" w:fill="FFFFFF"/>
          </w:rPr>
          <w:t>P</w:t>
        </w:r>
        <w:r>
          <w:rPr>
            <w:color w:val="000000" w:themeColor="text1"/>
            <w:shd w:val="clear" w:color="auto" w:fill="FFFFFF"/>
          </w:rPr>
          <w:t xml:space="preserve"> &gt;0.05 in all cases)</w:t>
        </w:r>
      </w:ins>
      <w:ins w:id="534" w:author="Smith, Nick" w:date="2020-12-01T10:36:00Z">
        <w:r>
          <w:rPr>
            <w:color w:val="000000" w:themeColor="text1"/>
            <w:shd w:val="clear" w:color="auto" w:fill="FFFFFF"/>
          </w:rPr>
          <w:t>.</w:t>
        </w:r>
      </w:ins>
    </w:p>
    <w:p w14:paraId="568DC983" w14:textId="7C135CA3" w:rsidR="00D17B2D" w:rsidRDefault="00D17B2D" w:rsidP="00D70C6C">
      <w:pPr>
        <w:spacing w:line="276" w:lineRule="auto"/>
        <w:contextualSpacing/>
        <w:rPr>
          <w:ins w:id="535" w:author="Smith, Nick" w:date="2020-12-01T10:34:00Z"/>
          <w:color w:val="000000" w:themeColor="text1"/>
          <w:shd w:val="clear" w:color="auto" w:fill="FFFFFF"/>
        </w:rPr>
      </w:pPr>
    </w:p>
    <w:p w14:paraId="437BFE4C" w14:textId="77777777" w:rsidR="00D17B2D" w:rsidRDefault="00D17B2D" w:rsidP="00D17B2D">
      <w:pPr>
        <w:spacing w:line="276" w:lineRule="auto"/>
        <w:contextualSpacing/>
        <w:rPr>
          <w:color w:val="000000" w:themeColor="text1"/>
          <w:shd w:val="clear" w:color="auto" w:fill="FFFFFF"/>
        </w:rPr>
      </w:pPr>
      <w:ins w:id="536" w:author="Smith, Nick" w:date="2020-12-01T10:34:00Z">
        <w:r>
          <w:rPr>
            <w:color w:val="000000" w:themeColor="text1"/>
            <w:shd w:val="clear" w:color="auto" w:fill="FFFFFF"/>
          </w:rPr>
          <w:t>Table 3.</w:t>
        </w:r>
      </w:ins>
    </w:p>
    <w:tbl>
      <w:tblPr>
        <w:tblW w:w="5200" w:type="dxa"/>
        <w:tblLook w:val="04A0" w:firstRow="1" w:lastRow="0" w:firstColumn="1" w:lastColumn="0" w:noHBand="0" w:noVBand="1"/>
      </w:tblPr>
      <w:tblGrid>
        <w:gridCol w:w="1376"/>
        <w:gridCol w:w="1300"/>
        <w:gridCol w:w="1300"/>
        <w:gridCol w:w="1300"/>
      </w:tblGrid>
      <w:tr w:rsidR="00D17B2D" w:rsidRPr="00D17B2D" w14:paraId="4745C7AD" w14:textId="77777777" w:rsidTr="00D17B2D">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A89" w14:textId="77777777" w:rsidR="00D17B2D" w:rsidRPr="00D17B2D" w:rsidRDefault="00D17B2D" w:rsidP="00D17B2D">
            <w:pPr>
              <w:rPr>
                <w:rFonts w:ascii="Calibri" w:hAnsi="Calibri" w:cs="Calibri"/>
                <w:color w:val="000000"/>
                <w:sz w:val="20"/>
                <w:szCs w:val="20"/>
              </w:rPr>
            </w:pPr>
            <w:r w:rsidRPr="00D17B2D">
              <w:rPr>
                <w:rFonts w:ascii="Calibri" w:hAnsi="Calibri" w:cs="Calibri"/>
                <w:color w:val="000000"/>
                <w:sz w:val="20"/>
                <w:szCs w:val="2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38493D8" w14:textId="77777777" w:rsidR="00D17B2D" w:rsidRPr="00D17B2D" w:rsidRDefault="00D17B2D" w:rsidP="00D17B2D">
            <w:pPr>
              <w:rPr>
                <w:rFonts w:ascii="Calibri" w:hAnsi="Calibri" w:cs="Calibri"/>
                <w:color w:val="000000"/>
                <w:sz w:val="20"/>
                <w:szCs w:val="20"/>
              </w:rPr>
            </w:pPr>
            <w:proofErr w:type="spellStart"/>
            <w:r w:rsidRPr="00D17B2D">
              <w:rPr>
                <w:rFonts w:ascii="Calibri" w:hAnsi="Calibri" w:cs="Calibri"/>
                <w:color w:val="000000"/>
                <w:sz w:val="20"/>
                <w:szCs w:val="20"/>
              </w:rPr>
              <w:t>Df</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28702D" w14:textId="77777777" w:rsidR="00D17B2D" w:rsidRPr="00D17B2D" w:rsidRDefault="00D17B2D" w:rsidP="00D17B2D">
            <w:pPr>
              <w:rPr>
                <w:rFonts w:ascii="Calibri" w:hAnsi="Calibri" w:cs="Calibri"/>
                <w:color w:val="000000"/>
                <w:sz w:val="20"/>
                <w:szCs w:val="20"/>
              </w:rPr>
            </w:pPr>
            <w:r w:rsidRPr="00D17B2D">
              <w:rPr>
                <w:rFonts w:ascii="Calibri" w:hAnsi="Calibri" w:cs="Calibri"/>
                <w:color w:val="000000"/>
                <w:sz w:val="20"/>
                <w:szCs w:val="20"/>
              </w:rPr>
              <w:t>F</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645CB8" w14:textId="77777777" w:rsidR="00D17B2D" w:rsidRPr="00D17B2D" w:rsidRDefault="00D17B2D" w:rsidP="00D17B2D">
            <w:pPr>
              <w:rPr>
                <w:rFonts w:ascii="Calibri" w:hAnsi="Calibri" w:cs="Calibri"/>
                <w:color w:val="000000"/>
                <w:sz w:val="20"/>
                <w:szCs w:val="20"/>
              </w:rPr>
            </w:pPr>
            <w:r w:rsidRPr="00D17B2D">
              <w:rPr>
                <w:rFonts w:ascii="Calibri" w:hAnsi="Calibri" w:cs="Calibri"/>
                <w:color w:val="000000"/>
                <w:sz w:val="20"/>
                <w:szCs w:val="20"/>
              </w:rPr>
              <w:t>P</w:t>
            </w:r>
          </w:p>
        </w:tc>
      </w:tr>
      <w:tr w:rsidR="00D17B2D" w:rsidRPr="00D17B2D" w14:paraId="276ABF42" w14:textId="77777777" w:rsidTr="00D17B2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0A009A" w14:textId="77777777" w:rsidR="00D17B2D" w:rsidRPr="00D17B2D" w:rsidRDefault="00D17B2D" w:rsidP="00D17B2D">
            <w:pPr>
              <w:rPr>
                <w:rFonts w:ascii="Calibri" w:hAnsi="Calibri" w:cs="Calibri"/>
                <w:color w:val="000000"/>
                <w:sz w:val="20"/>
                <w:szCs w:val="20"/>
              </w:rPr>
            </w:pPr>
            <w:r w:rsidRPr="00D17B2D">
              <w:rPr>
                <w:rFonts w:ascii="Calibri" w:hAnsi="Calibri" w:cs="Calibri"/>
                <w:color w:val="000000"/>
                <w:sz w:val="20"/>
                <w:szCs w:val="20"/>
              </w:rPr>
              <w:t>Elevation</w:t>
            </w:r>
          </w:p>
        </w:tc>
        <w:tc>
          <w:tcPr>
            <w:tcW w:w="1300" w:type="dxa"/>
            <w:tcBorders>
              <w:top w:val="nil"/>
              <w:left w:val="nil"/>
              <w:bottom w:val="single" w:sz="4" w:space="0" w:color="auto"/>
              <w:right w:val="single" w:sz="4" w:space="0" w:color="auto"/>
            </w:tcBorders>
            <w:shd w:val="clear" w:color="auto" w:fill="auto"/>
            <w:noWrap/>
            <w:vAlign w:val="bottom"/>
            <w:hideMark/>
          </w:tcPr>
          <w:p w14:paraId="29C5FC19"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B6510FE"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0.866</w:t>
            </w:r>
          </w:p>
        </w:tc>
        <w:tc>
          <w:tcPr>
            <w:tcW w:w="1300" w:type="dxa"/>
            <w:tcBorders>
              <w:top w:val="nil"/>
              <w:left w:val="nil"/>
              <w:bottom w:val="single" w:sz="4" w:space="0" w:color="auto"/>
              <w:right w:val="single" w:sz="4" w:space="0" w:color="auto"/>
            </w:tcBorders>
            <w:shd w:val="clear" w:color="auto" w:fill="auto"/>
            <w:noWrap/>
            <w:vAlign w:val="bottom"/>
            <w:hideMark/>
          </w:tcPr>
          <w:p w14:paraId="5F49A5CE"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0.358</w:t>
            </w:r>
          </w:p>
        </w:tc>
      </w:tr>
      <w:tr w:rsidR="00D17B2D" w:rsidRPr="00D17B2D" w14:paraId="63575B38" w14:textId="77777777" w:rsidTr="00D17B2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37FE46" w14:textId="77777777" w:rsidR="00D17B2D" w:rsidRPr="00D17B2D" w:rsidRDefault="00D17B2D" w:rsidP="00D17B2D">
            <w:pPr>
              <w:rPr>
                <w:rFonts w:ascii="Calibri" w:hAnsi="Calibri" w:cs="Calibri"/>
                <w:color w:val="000000"/>
                <w:sz w:val="20"/>
                <w:szCs w:val="20"/>
              </w:rPr>
            </w:pPr>
            <w:r w:rsidRPr="00D17B2D">
              <w:rPr>
                <w:rFonts w:ascii="Calibri" w:hAnsi="Calibri" w:cs="Calibri"/>
                <w:color w:val="000000"/>
                <w:sz w:val="20"/>
                <w:szCs w:val="20"/>
              </w:rPr>
              <w:lastRenderedPageBreak/>
              <w:t>Fire</w:t>
            </w:r>
          </w:p>
        </w:tc>
        <w:tc>
          <w:tcPr>
            <w:tcW w:w="1300" w:type="dxa"/>
            <w:tcBorders>
              <w:top w:val="nil"/>
              <w:left w:val="nil"/>
              <w:bottom w:val="single" w:sz="4" w:space="0" w:color="auto"/>
              <w:right w:val="single" w:sz="4" w:space="0" w:color="auto"/>
            </w:tcBorders>
            <w:shd w:val="clear" w:color="auto" w:fill="auto"/>
            <w:noWrap/>
            <w:vAlign w:val="bottom"/>
            <w:hideMark/>
          </w:tcPr>
          <w:p w14:paraId="10229F38"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B42EE61"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11.149</w:t>
            </w:r>
          </w:p>
        </w:tc>
        <w:tc>
          <w:tcPr>
            <w:tcW w:w="1300" w:type="dxa"/>
            <w:tcBorders>
              <w:top w:val="nil"/>
              <w:left w:val="nil"/>
              <w:bottom w:val="single" w:sz="4" w:space="0" w:color="auto"/>
              <w:right w:val="single" w:sz="4" w:space="0" w:color="auto"/>
            </w:tcBorders>
            <w:shd w:val="clear" w:color="auto" w:fill="auto"/>
            <w:noWrap/>
            <w:vAlign w:val="bottom"/>
            <w:hideMark/>
          </w:tcPr>
          <w:p w14:paraId="71BFBA34"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0.002</w:t>
            </w:r>
          </w:p>
        </w:tc>
      </w:tr>
      <w:tr w:rsidR="00D17B2D" w:rsidRPr="00D17B2D" w14:paraId="5732CA3F" w14:textId="77777777" w:rsidTr="00D17B2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5356C6" w14:textId="77777777" w:rsidR="00D17B2D" w:rsidRPr="00D17B2D" w:rsidRDefault="00D17B2D" w:rsidP="00D17B2D">
            <w:pPr>
              <w:rPr>
                <w:rFonts w:ascii="Calibri" w:hAnsi="Calibri" w:cs="Calibri"/>
                <w:color w:val="000000"/>
                <w:sz w:val="20"/>
                <w:szCs w:val="20"/>
              </w:rPr>
            </w:pPr>
            <w:r w:rsidRPr="00D17B2D">
              <w:rPr>
                <w:rFonts w:ascii="Calibri" w:hAnsi="Calibri" w:cs="Calibri"/>
                <w:color w:val="000000"/>
                <w:sz w:val="20"/>
                <w:szCs w:val="20"/>
              </w:rPr>
              <w:t>Elevation*Fire</w:t>
            </w:r>
          </w:p>
        </w:tc>
        <w:tc>
          <w:tcPr>
            <w:tcW w:w="1300" w:type="dxa"/>
            <w:tcBorders>
              <w:top w:val="nil"/>
              <w:left w:val="nil"/>
              <w:bottom w:val="single" w:sz="4" w:space="0" w:color="auto"/>
              <w:right w:val="single" w:sz="4" w:space="0" w:color="auto"/>
            </w:tcBorders>
            <w:shd w:val="clear" w:color="auto" w:fill="auto"/>
            <w:noWrap/>
            <w:vAlign w:val="bottom"/>
            <w:hideMark/>
          </w:tcPr>
          <w:p w14:paraId="7D34C530"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C7DCBC7"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17.012</w:t>
            </w:r>
          </w:p>
        </w:tc>
        <w:tc>
          <w:tcPr>
            <w:tcW w:w="1300" w:type="dxa"/>
            <w:tcBorders>
              <w:top w:val="nil"/>
              <w:left w:val="nil"/>
              <w:bottom w:val="single" w:sz="4" w:space="0" w:color="auto"/>
              <w:right w:val="single" w:sz="4" w:space="0" w:color="auto"/>
            </w:tcBorders>
            <w:shd w:val="clear" w:color="auto" w:fill="auto"/>
            <w:noWrap/>
            <w:vAlign w:val="bottom"/>
            <w:hideMark/>
          </w:tcPr>
          <w:p w14:paraId="30FF8F8C"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0.000</w:t>
            </w:r>
          </w:p>
        </w:tc>
      </w:tr>
      <w:tr w:rsidR="00D17B2D" w:rsidRPr="00D17B2D" w14:paraId="2E4AEC48" w14:textId="77777777" w:rsidTr="00D17B2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85AB4D" w14:textId="77777777" w:rsidR="00D17B2D" w:rsidRPr="00D17B2D" w:rsidRDefault="00D17B2D" w:rsidP="00D17B2D">
            <w:pPr>
              <w:rPr>
                <w:rFonts w:ascii="Calibri" w:hAnsi="Calibri" w:cs="Calibri"/>
                <w:color w:val="000000"/>
                <w:sz w:val="20"/>
                <w:szCs w:val="20"/>
              </w:rPr>
            </w:pPr>
            <w:r w:rsidRPr="00D17B2D">
              <w:rPr>
                <w:rFonts w:ascii="Calibri" w:hAnsi="Calibri" w:cs="Calibri"/>
                <w:color w:val="000000"/>
                <w:sz w:val="20"/>
                <w:szCs w:val="20"/>
              </w:rPr>
              <w:t>Residuals</w:t>
            </w:r>
          </w:p>
        </w:tc>
        <w:tc>
          <w:tcPr>
            <w:tcW w:w="1300" w:type="dxa"/>
            <w:tcBorders>
              <w:top w:val="nil"/>
              <w:left w:val="nil"/>
              <w:bottom w:val="single" w:sz="4" w:space="0" w:color="auto"/>
              <w:right w:val="single" w:sz="4" w:space="0" w:color="auto"/>
            </w:tcBorders>
            <w:shd w:val="clear" w:color="auto" w:fill="auto"/>
            <w:noWrap/>
            <w:vAlign w:val="bottom"/>
            <w:hideMark/>
          </w:tcPr>
          <w:p w14:paraId="6D098FB2" w14:textId="77777777" w:rsidR="00D17B2D" w:rsidRPr="00D17B2D" w:rsidRDefault="00D17B2D" w:rsidP="00D17B2D">
            <w:pPr>
              <w:jc w:val="right"/>
              <w:rPr>
                <w:rFonts w:ascii="Calibri" w:hAnsi="Calibri" w:cs="Calibri"/>
                <w:color w:val="000000"/>
                <w:sz w:val="20"/>
                <w:szCs w:val="20"/>
              </w:rPr>
            </w:pPr>
            <w:r w:rsidRPr="00D17B2D">
              <w:rPr>
                <w:rFonts w:ascii="Calibri" w:hAnsi="Calibri" w:cs="Calibri"/>
                <w:color w:val="000000"/>
                <w:sz w:val="20"/>
                <w:szCs w:val="20"/>
              </w:rPr>
              <w:t>36</w:t>
            </w:r>
          </w:p>
        </w:tc>
        <w:tc>
          <w:tcPr>
            <w:tcW w:w="1300" w:type="dxa"/>
            <w:tcBorders>
              <w:top w:val="nil"/>
              <w:left w:val="nil"/>
              <w:bottom w:val="single" w:sz="4" w:space="0" w:color="auto"/>
              <w:right w:val="single" w:sz="4" w:space="0" w:color="auto"/>
            </w:tcBorders>
            <w:shd w:val="clear" w:color="auto" w:fill="auto"/>
            <w:noWrap/>
            <w:vAlign w:val="bottom"/>
            <w:hideMark/>
          </w:tcPr>
          <w:p w14:paraId="22DAA0FE" w14:textId="77777777" w:rsidR="00D17B2D" w:rsidRPr="00D17B2D" w:rsidRDefault="00D17B2D" w:rsidP="00D17B2D">
            <w:pPr>
              <w:rPr>
                <w:rFonts w:ascii="Calibri" w:hAnsi="Calibri" w:cs="Calibri"/>
                <w:color w:val="000000"/>
                <w:sz w:val="20"/>
                <w:szCs w:val="20"/>
              </w:rPr>
            </w:pPr>
            <w:r w:rsidRPr="00D17B2D">
              <w:rPr>
                <w:rFonts w:ascii="Calibri" w:hAnsi="Calibri" w:cs="Calibri"/>
                <w:color w:val="000000"/>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85EF788" w14:textId="77777777" w:rsidR="00D17B2D" w:rsidRPr="00D17B2D" w:rsidRDefault="00D17B2D" w:rsidP="00D17B2D">
            <w:pPr>
              <w:rPr>
                <w:rFonts w:ascii="Calibri" w:hAnsi="Calibri" w:cs="Calibri"/>
                <w:color w:val="000000"/>
                <w:sz w:val="20"/>
                <w:szCs w:val="20"/>
              </w:rPr>
            </w:pPr>
            <w:r w:rsidRPr="00D17B2D">
              <w:rPr>
                <w:rFonts w:ascii="Calibri" w:hAnsi="Calibri" w:cs="Calibri"/>
                <w:color w:val="000000"/>
                <w:sz w:val="20"/>
                <w:szCs w:val="20"/>
              </w:rPr>
              <w:t> </w:t>
            </w:r>
          </w:p>
        </w:tc>
      </w:tr>
    </w:tbl>
    <w:p w14:paraId="57AB99B3" w14:textId="3F087BA3" w:rsidR="00D17B2D" w:rsidRDefault="00D17B2D" w:rsidP="00D17B2D">
      <w:pPr>
        <w:spacing w:line="276" w:lineRule="auto"/>
        <w:contextualSpacing/>
        <w:rPr>
          <w:ins w:id="537" w:author="Smith, Nick" w:date="2020-12-01T10:24:00Z"/>
          <w:color w:val="000000" w:themeColor="text1"/>
          <w:shd w:val="clear" w:color="auto" w:fill="FFFFFF"/>
        </w:rPr>
      </w:pPr>
    </w:p>
    <w:p w14:paraId="74BC56F9" w14:textId="77777777" w:rsidR="00DB4FEE" w:rsidRPr="004534F8" w:rsidRDefault="00DB4FEE" w:rsidP="00D70C6C">
      <w:pPr>
        <w:spacing w:line="276" w:lineRule="auto"/>
        <w:contextualSpacing/>
        <w:rPr>
          <w:color w:val="000000" w:themeColor="text1"/>
          <w:shd w:val="clear" w:color="auto" w:fill="FFFFFF"/>
        </w:rPr>
      </w:pPr>
    </w:p>
    <w:p w14:paraId="77D3EC71" w14:textId="1FAD79E4" w:rsidR="00AD5AFC" w:rsidRPr="00A25229" w:rsidRDefault="00AD5AFC" w:rsidP="00EF3874">
      <w:pPr>
        <w:spacing w:line="276" w:lineRule="auto"/>
        <w:contextualSpacing/>
        <w:rPr>
          <w:b/>
          <w:bCs/>
        </w:rPr>
      </w:pPr>
      <w:r w:rsidRPr="00A25229">
        <w:rPr>
          <w:b/>
          <w:bCs/>
        </w:rPr>
        <w:t xml:space="preserve">Foliar C, </w:t>
      </w:r>
      <w:del w:id="538" w:author="Smith, Nick" w:date="2020-12-01T10:49:00Z">
        <w:r w:rsidRPr="00A25229" w:rsidDel="00AD26D0">
          <w:rPr>
            <w:b/>
            <w:bCs/>
          </w:rPr>
          <w:delText>δ</w:delText>
        </w:r>
        <w:r w:rsidRPr="00A25229" w:rsidDel="00AD26D0">
          <w:rPr>
            <w:b/>
            <w:bCs/>
            <w:vertAlign w:val="superscript"/>
          </w:rPr>
          <w:delText>13</w:delText>
        </w:r>
        <w:r w:rsidRPr="00A25229" w:rsidDel="00AD26D0">
          <w:rPr>
            <w:b/>
            <w:bCs/>
          </w:rPr>
          <w:delText xml:space="preserve">C, </w:delText>
        </w:r>
      </w:del>
      <w:r w:rsidRPr="00A25229">
        <w:rPr>
          <w:b/>
          <w:bCs/>
        </w:rPr>
        <w:t>N</w:t>
      </w:r>
      <w:ins w:id="539" w:author="Smith, Nick" w:date="2020-12-01T10:49:00Z">
        <w:r w:rsidR="00AD26D0">
          <w:rPr>
            <w:b/>
            <w:bCs/>
          </w:rPr>
          <w:t>,</w:t>
        </w:r>
      </w:ins>
      <w:r w:rsidRPr="00A25229">
        <w:rPr>
          <w:b/>
          <w:bCs/>
        </w:rPr>
        <w:t xml:space="preserve"> and </w:t>
      </w:r>
      <w:del w:id="540" w:author="Smith, Nick" w:date="2020-12-01T10:49:00Z">
        <w:r w:rsidRPr="00A25229" w:rsidDel="00AD26D0">
          <w:rPr>
            <w:b/>
            <w:bCs/>
          </w:rPr>
          <w:delText>δ</w:delText>
        </w:r>
        <w:r w:rsidR="00CC12BA" w:rsidDel="00AD26D0">
          <w:rPr>
            <w:b/>
            <w:bCs/>
            <w:vertAlign w:val="superscript"/>
          </w:rPr>
          <w:delText>15</w:delText>
        </w:r>
        <w:r w:rsidRPr="00A25229" w:rsidDel="00AD26D0">
          <w:rPr>
            <w:b/>
            <w:bCs/>
          </w:rPr>
          <w:delText>N</w:delText>
        </w:r>
      </w:del>
      <w:ins w:id="541" w:author="Smith, Nick" w:date="2020-12-01T10:49:00Z">
        <w:r w:rsidR="00AD26D0">
          <w:rPr>
            <w:b/>
            <w:bCs/>
          </w:rPr>
          <w:t>isotopes</w:t>
        </w:r>
      </w:ins>
    </w:p>
    <w:p w14:paraId="20BB7416" w14:textId="6419BB3C" w:rsidR="00415048" w:rsidRPr="00AD26D0" w:rsidRDefault="00415048" w:rsidP="00EF3874">
      <w:pPr>
        <w:spacing w:line="276" w:lineRule="auto"/>
        <w:rPr>
          <w:ins w:id="542" w:author="Smith, Nick" w:date="2020-12-01T10:44:00Z"/>
        </w:rPr>
      </w:pPr>
      <w:ins w:id="543" w:author="Smith, Nick" w:date="2020-12-01T10:44:00Z">
        <w:r>
          <w:t>Neither foliar C, folia</w:t>
        </w:r>
      </w:ins>
      <w:ins w:id="544" w:author="Smith, Nick" w:date="2020-12-01T10:45:00Z">
        <w:r>
          <w:t>r N, nor foliar CN were significantly impacted by fire history, elevation, or their interaction (</w:t>
        </w:r>
        <w:r>
          <w:rPr>
            <w:i/>
          </w:rPr>
          <w:t>P</w:t>
        </w:r>
        <w:r>
          <w:t xml:space="preserve"> &gt; 0.05 in all cases; Table 4). </w:t>
        </w:r>
      </w:ins>
      <w:ins w:id="545" w:author="Smith, Nick" w:date="2020-12-01T10:47:00Z">
        <w:r w:rsidR="00AD26D0" w:rsidRPr="00AD26D0">
          <w:rPr>
            <w:bCs/>
            <w:rPrChange w:id="546" w:author="Smith, Nick" w:date="2020-12-01T10:48:00Z">
              <w:rPr>
                <w:b/>
                <w:bCs/>
              </w:rPr>
            </w:rPrChange>
          </w:rPr>
          <w:t>δ</w:t>
        </w:r>
        <w:r w:rsidR="00AD26D0" w:rsidRPr="00AD26D0">
          <w:rPr>
            <w:bCs/>
            <w:vertAlign w:val="superscript"/>
            <w:rPrChange w:id="547" w:author="Smith, Nick" w:date="2020-12-01T10:48:00Z">
              <w:rPr>
                <w:b/>
                <w:bCs/>
                <w:vertAlign w:val="superscript"/>
              </w:rPr>
            </w:rPrChange>
          </w:rPr>
          <w:t>13</w:t>
        </w:r>
        <w:r w:rsidR="00AD26D0" w:rsidRPr="00AD26D0">
          <w:rPr>
            <w:bCs/>
            <w:rPrChange w:id="548" w:author="Smith, Nick" w:date="2020-12-01T10:48:00Z">
              <w:rPr>
                <w:b/>
                <w:bCs/>
              </w:rPr>
            </w:rPrChange>
          </w:rPr>
          <w:t>C</w:t>
        </w:r>
      </w:ins>
      <w:ins w:id="549" w:author="Smith, Nick" w:date="2020-12-01T10:48:00Z">
        <w:r w:rsidR="00AD26D0">
          <w:rPr>
            <w:bCs/>
          </w:rPr>
          <w:t xml:space="preserve"> was 4% lower at the high elevation compared to the low elevation sites (</w:t>
        </w:r>
        <w:r w:rsidR="00AD26D0">
          <w:rPr>
            <w:bCs/>
            <w:i/>
          </w:rPr>
          <w:t>P</w:t>
        </w:r>
        <w:r w:rsidR="00AD26D0">
          <w:rPr>
            <w:bCs/>
          </w:rPr>
          <w:t xml:space="preserve"> &lt; 0.05; Table 5), but was not significantly affected by fire history or the interaction between fire history and elevation (</w:t>
        </w:r>
      </w:ins>
      <w:ins w:id="550" w:author="Smith, Nick" w:date="2020-12-01T10:49:00Z">
        <w:r w:rsidR="00AD26D0">
          <w:rPr>
            <w:i/>
          </w:rPr>
          <w:t>P</w:t>
        </w:r>
        <w:r w:rsidR="00AD26D0">
          <w:t xml:space="preserve"> &gt; 0.05 in both cases; Table 5). </w:t>
        </w:r>
        <w:r w:rsidR="00AD26D0" w:rsidRPr="00AD26D0">
          <w:rPr>
            <w:bCs/>
            <w:rPrChange w:id="551" w:author="Smith, Nick" w:date="2020-12-01T10:49:00Z">
              <w:rPr>
                <w:b/>
                <w:bCs/>
              </w:rPr>
            </w:rPrChange>
          </w:rPr>
          <w:t>δ</w:t>
        </w:r>
        <w:r w:rsidR="00AD26D0" w:rsidRPr="00AD26D0">
          <w:rPr>
            <w:bCs/>
            <w:vertAlign w:val="superscript"/>
            <w:rPrChange w:id="552" w:author="Smith, Nick" w:date="2020-12-01T10:49:00Z">
              <w:rPr>
                <w:b/>
                <w:bCs/>
                <w:vertAlign w:val="superscript"/>
              </w:rPr>
            </w:rPrChange>
          </w:rPr>
          <w:t>15</w:t>
        </w:r>
        <w:r w:rsidR="00AD26D0" w:rsidRPr="00AD26D0">
          <w:rPr>
            <w:bCs/>
            <w:rPrChange w:id="553" w:author="Smith, Nick" w:date="2020-12-01T10:49:00Z">
              <w:rPr>
                <w:b/>
                <w:bCs/>
              </w:rPr>
            </w:rPrChange>
          </w:rPr>
          <w:t>N</w:t>
        </w:r>
        <w:r w:rsidR="00AD26D0">
          <w:rPr>
            <w:bCs/>
          </w:rPr>
          <w:t xml:space="preserve"> was not </w:t>
        </w:r>
        <w:r w:rsidR="00AD26D0">
          <w:t>significantly impacted by fire history, elevation, or their interaction (</w:t>
        </w:r>
        <w:r w:rsidR="00AD26D0">
          <w:rPr>
            <w:i/>
          </w:rPr>
          <w:t>P</w:t>
        </w:r>
        <w:r w:rsidR="00AD26D0">
          <w:t xml:space="preserve"> &gt; 0.05 in all cases; Table 5).</w:t>
        </w:r>
      </w:ins>
    </w:p>
    <w:p w14:paraId="5FF80BD0" w14:textId="77777777" w:rsidR="00415048" w:rsidRDefault="00415048" w:rsidP="00EF3874">
      <w:pPr>
        <w:spacing w:line="276" w:lineRule="auto"/>
        <w:rPr>
          <w:ins w:id="554" w:author="Smith, Nick" w:date="2020-12-01T10:44:00Z"/>
        </w:rPr>
      </w:pPr>
    </w:p>
    <w:p w14:paraId="436D517C" w14:textId="112CBD32" w:rsidR="00221F2A" w:rsidRDefault="00415048" w:rsidP="00EF3874">
      <w:pPr>
        <w:spacing w:line="276" w:lineRule="auto"/>
        <w:rPr>
          <w:ins w:id="555" w:author="Smith, Nick" w:date="2020-12-01T10:44:00Z"/>
        </w:rPr>
      </w:pPr>
      <w:ins w:id="556" w:author="Smith, Nick" w:date="2020-12-01T10:44:00Z">
        <w:r>
          <w:t>Table 4</w:t>
        </w:r>
      </w:ins>
    </w:p>
    <w:tbl>
      <w:tblPr>
        <w:tblW w:w="5740" w:type="dxa"/>
        <w:tblLook w:val="04A0" w:firstRow="1" w:lastRow="0" w:firstColumn="1" w:lastColumn="0" w:noHBand="0" w:noVBand="1"/>
      </w:tblPr>
      <w:tblGrid>
        <w:gridCol w:w="1376"/>
        <w:gridCol w:w="419"/>
        <w:gridCol w:w="720"/>
        <w:gridCol w:w="672"/>
        <w:gridCol w:w="740"/>
        <w:gridCol w:w="672"/>
        <w:gridCol w:w="840"/>
        <w:gridCol w:w="672"/>
      </w:tblGrid>
      <w:tr w:rsidR="00415048" w:rsidRPr="00415048" w14:paraId="422EADD8" w14:textId="77777777" w:rsidTr="00415048">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F4F58"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883B29E"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F683476"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Foliar C</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7BB15D45"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540811"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Foliar N</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58C65282"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4B58395D"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Foliar CN</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129D9375"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r>
      <w:tr w:rsidR="00415048" w:rsidRPr="00415048" w14:paraId="1F33A20B" w14:textId="77777777" w:rsidTr="0041504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D0161B"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0ECCD18" w14:textId="77777777" w:rsidR="00415048" w:rsidRPr="00415048" w:rsidRDefault="00415048" w:rsidP="00415048">
            <w:pPr>
              <w:rPr>
                <w:rFonts w:ascii="Calibri" w:hAnsi="Calibri" w:cs="Calibri"/>
                <w:color w:val="000000"/>
                <w:sz w:val="20"/>
                <w:szCs w:val="20"/>
              </w:rPr>
            </w:pPr>
            <w:proofErr w:type="spellStart"/>
            <w:r w:rsidRPr="00415048">
              <w:rPr>
                <w:rFonts w:ascii="Calibri" w:hAnsi="Calibri" w:cs="Calibri"/>
                <w:color w:val="000000"/>
                <w:sz w:val="20"/>
                <w:szCs w:val="20"/>
              </w:rPr>
              <w:t>Df</w:t>
            </w:r>
            <w:proofErr w:type="spellEnd"/>
          </w:p>
        </w:tc>
        <w:tc>
          <w:tcPr>
            <w:tcW w:w="720" w:type="dxa"/>
            <w:tcBorders>
              <w:top w:val="nil"/>
              <w:left w:val="nil"/>
              <w:bottom w:val="single" w:sz="4" w:space="0" w:color="auto"/>
              <w:right w:val="single" w:sz="4" w:space="0" w:color="auto"/>
            </w:tcBorders>
            <w:shd w:val="clear" w:color="auto" w:fill="auto"/>
            <w:noWrap/>
            <w:vAlign w:val="bottom"/>
            <w:hideMark/>
          </w:tcPr>
          <w:p w14:paraId="0784EFE8"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11F45720"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P</w:t>
            </w:r>
          </w:p>
        </w:tc>
        <w:tc>
          <w:tcPr>
            <w:tcW w:w="740" w:type="dxa"/>
            <w:tcBorders>
              <w:top w:val="nil"/>
              <w:left w:val="nil"/>
              <w:bottom w:val="single" w:sz="4" w:space="0" w:color="auto"/>
              <w:right w:val="single" w:sz="4" w:space="0" w:color="auto"/>
            </w:tcBorders>
            <w:shd w:val="clear" w:color="auto" w:fill="auto"/>
            <w:noWrap/>
            <w:vAlign w:val="bottom"/>
            <w:hideMark/>
          </w:tcPr>
          <w:p w14:paraId="65BF10CF"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6DF4B927"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P</w:t>
            </w:r>
          </w:p>
        </w:tc>
        <w:tc>
          <w:tcPr>
            <w:tcW w:w="840" w:type="dxa"/>
            <w:tcBorders>
              <w:top w:val="nil"/>
              <w:left w:val="nil"/>
              <w:bottom w:val="single" w:sz="4" w:space="0" w:color="auto"/>
              <w:right w:val="single" w:sz="4" w:space="0" w:color="auto"/>
            </w:tcBorders>
            <w:shd w:val="clear" w:color="auto" w:fill="auto"/>
            <w:noWrap/>
            <w:vAlign w:val="bottom"/>
            <w:hideMark/>
          </w:tcPr>
          <w:p w14:paraId="606FF2D8"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41C4350A"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P</w:t>
            </w:r>
          </w:p>
        </w:tc>
      </w:tr>
      <w:tr w:rsidR="00415048" w:rsidRPr="00415048" w14:paraId="7F40198D" w14:textId="77777777" w:rsidTr="0041504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DC3892"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Elevation</w:t>
            </w:r>
          </w:p>
        </w:tc>
        <w:tc>
          <w:tcPr>
            <w:tcW w:w="340" w:type="dxa"/>
            <w:tcBorders>
              <w:top w:val="nil"/>
              <w:left w:val="nil"/>
              <w:bottom w:val="single" w:sz="4" w:space="0" w:color="auto"/>
              <w:right w:val="single" w:sz="4" w:space="0" w:color="auto"/>
            </w:tcBorders>
            <w:shd w:val="clear" w:color="auto" w:fill="auto"/>
            <w:noWrap/>
            <w:vAlign w:val="bottom"/>
            <w:hideMark/>
          </w:tcPr>
          <w:p w14:paraId="0D72F1D7"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1</w:t>
            </w:r>
          </w:p>
        </w:tc>
        <w:tc>
          <w:tcPr>
            <w:tcW w:w="720" w:type="dxa"/>
            <w:tcBorders>
              <w:top w:val="nil"/>
              <w:left w:val="nil"/>
              <w:bottom w:val="single" w:sz="4" w:space="0" w:color="auto"/>
              <w:right w:val="single" w:sz="4" w:space="0" w:color="auto"/>
            </w:tcBorders>
            <w:shd w:val="clear" w:color="auto" w:fill="auto"/>
            <w:noWrap/>
            <w:vAlign w:val="bottom"/>
            <w:hideMark/>
          </w:tcPr>
          <w:p w14:paraId="0DB46C72"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0.013</w:t>
            </w:r>
          </w:p>
        </w:tc>
        <w:tc>
          <w:tcPr>
            <w:tcW w:w="600" w:type="dxa"/>
            <w:tcBorders>
              <w:top w:val="nil"/>
              <w:left w:val="nil"/>
              <w:bottom w:val="single" w:sz="4" w:space="0" w:color="auto"/>
              <w:right w:val="single" w:sz="4" w:space="0" w:color="auto"/>
            </w:tcBorders>
            <w:shd w:val="clear" w:color="auto" w:fill="auto"/>
            <w:noWrap/>
            <w:vAlign w:val="bottom"/>
            <w:hideMark/>
          </w:tcPr>
          <w:p w14:paraId="5DB112C0"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0.908</w:t>
            </w:r>
          </w:p>
        </w:tc>
        <w:tc>
          <w:tcPr>
            <w:tcW w:w="740" w:type="dxa"/>
            <w:tcBorders>
              <w:top w:val="nil"/>
              <w:left w:val="nil"/>
              <w:bottom w:val="single" w:sz="4" w:space="0" w:color="auto"/>
              <w:right w:val="single" w:sz="4" w:space="0" w:color="auto"/>
            </w:tcBorders>
            <w:shd w:val="clear" w:color="auto" w:fill="auto"/>
            <w:noWrap/>
            <w:vAlign w:val="bottom"/>
            <w:hideMark/>
          </w:tcPr>
          <w:p w14:paraId="6D293892"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0.119</w:t>
            </w:r>
          </w:p>
        </w:tc>
        <w:tc>
          <w:tcPr>
            <w:tcW w:w="600" w:type="dxa"/>
            <w:tcBorders>
              <w:top w:val="nil"/>
              <w:left w:val="nil"/>
              <w:bottom w:val="single" w:sz="4" w:space="0" w:color="auto"/>
              <w:right w:val="single" w:sz="4" w:space="0" w:color="auto"/>
            </w:tcBorders>
            <w:shd w:val="clear" w:color="auto" w:fill="auto"/>
            <w:noWrap/>
            <w:vAlign w:val="bottom"/>
            <w:hideMark/>
          </w:tcPr>
          <w:p w14:paraId="616C3DA9"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0.731</w:t>
            </w:r>
          </w:p>
        </w:tc>
        <w:tc>
          <w:tcPr>
            <w:tcW w:w="840" w:type="dxa"/>
            <w:tcBorders>
              <w:top w:val="nil"/>
              <w:left w:val="nil"/>
              <w:bottom w:val="single" w:sz="4" w:space="0" w:color="auto"/>
              <w:right w:val="single" w:sz="4" w:space="0" w:color="auto"/>
            </w:tcBorders>
            <w:shd w:val="clear" w:color="auto" w:fill="auto"/>
            <w:noWrap/>
            <w:vAlign w:val="bottom"/>
            <w:hideMark/>
          </w:tcPr>
          <w:p w14:paraId="108669B8"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1.382</w:t>
            </w:r>
          </w:p>
        </w:tc>
        <w:tc>
          <w:tcPr>
            <w:tcW w:w="600" w:type="dxa"/>
            <w:tcBorders>
              <w:top w:val="nil"/>
              <w:left w:val="nil"/>
              <w:bottom w:val="single" w:sz="4" w:space="0" w:color="auto"/>
              <w:right w:val="single" w:sz="4" w:space="0" w:color="auto"/>
            </w:tcBorders>
            <w:shd w:val="clear" w:color="auto" w:fill="auto"/>
            <w:noWrap/>
            <w:vAlign w:val="bottom"/>
            <w:hideMark/>
          </w:tcPr>
          <w:p w14:paraId="0F926BD9"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0.244</w:t>
            </w:r>
          </w:p>
        </w:tc>
      </w:tr>
      <w:tr w:rsidR="00415048" w:rsidRPr="00415048" w14:paraId="35741A54" w14:textId="77777777" w:rsidTr="0041504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213F7D"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Fire</w:t>
            </w:r>
          </w:p>
        </w:tc>
        <w:tc>
          <w:tcPr>
            <w:tcW w:w="340" w:type="dxa"/>
            <w:tcBorders>
              <w:top w:val="nil"/>
              <w:left w:val="nil"/>
              <w:bottom w:val="single" w:sz="4" w:space="0" w:color="auto"/>
              <w:right w:val="single" w:sz="4" w:space="0" w:color="auto"/>
            </w:tcBorders>
            <w:shd w:val="clear" w:color="auto" w:fill="auto"/>
            <w:noWrap/>
            <w:vAlign w:val="bottom"/>
            <w:hideMark/>
          </w:tcPr>
          <w:p w14:paraId="6B8D959E"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1</w:t>
            </w:r>
          </w:p>
        </w:tc>
        <w:tc>
          <w:tcPr>
            <w:tcW w:w="720" w:type="dxa"/>
            <w:tcBorders>
              <w:top w:val="nil"/>
              <w:left w:val="nil"/>
              <w:bottom w:val="single" w:sz="4" w:space="0" w:color="auto"/>
              <w:right w:val="single" w:sz="4" w:space="0" w:color="auto"/>
            </w:tcBorders>
            <w:shd w:val="clear" w:color="auto" w:fill="auto"/>
            <w:noWrap/>
            <w:vAlign w:val="bottom"/>
            <w:hideMark/>
          </w:tcPr>
          <w:p w14:paraId="31B1CE3A"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2.549</w:t>
            </w:r>
          </w:p>
        </w:tc>
        <w:tc>
          <w:tcPr>
            <w:tcW w:w="600" w:type="dxa"/>
            <w:tcBorders>
              <w:top w:val="nil"/>
              <w:left w:val="nil"/>
              <w:bottom w:val="single" w:sz="4" w:space="0" w:color="auto"/>
              <w:right w:val="single" w:sz="4" w:space="0" w:color="auto"/>
            </w:tcBorders>
            <w:shd w:val="clear" w:color="auto" w:fill="auto"/>
            <w:noWrap/>
            <w:vAlign w:val="bottom"/>
            <w:hideMark/>
          </w:tcPr>
          <w:p w14:paraId="0D415C6B"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0.115</w:t>
            </w:r>
          </w:p>
        </w:tc>
        <w:tc>
          <w:tcPr>
            <w:tcW w:w="740" w:type="dxa"/>
            <w:tcBorders>
              <w:top w:val="nil"/>
              <w:left w:val="nil"/>
              <w:bottom w:val="single" w:sz="4" w:space="0" w:color="auto"/>
              <w:right w:val="single" w:sz="4" w:space="0" w:color="auto"/>
            </w:tcBorders>
            <w:shd w:val="clear" w:color="auto" w:fill="auto"/>
            <w:noWrap/>
            <w:vAlign w:val="bottom"/>
            <w:hideMark/>
          </w:tcPr>
          <w:p w14:paraId="1F832414"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0.109</w:t>
            </w:r>
          </w:p>
        </w:tc>
        <w:tc>
          <w:tcPr>
            <w:tcW w:w="600" w:type="dxa"/>
            <w:tcBorders>
              <w:top w:val="nil"/>
              <w:left w:val="nil"/>
              <w:bottom w:val="single" w:sz="4" w:space="0" w:color="auto"/>
              <w:right w:val="single" w:sz="4" w:space="0" w:color="auto"/>
            </w:tcBorders>
            <w:shd w:val="clear" w:color="auto" w:fill="auto"/>
            <w:noWrap/>
            <w:vAlign w:val="bottom"/>
            <w:hideMark/>
          </w:tcPr>
          <w:p w14:paraId="050BD761"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0.742</w:t>
            </w:r>
          </w:p>
        </w:tc>
        <w:tc>
          <w:tcPr>
            <w:tcW w:w="840" w:type="dxa"/>
            <w:tcBorders>
              <w:top w:val="nil"/>
              <w:left w:val="nil"/>
              <w:bottom w:val="single" w:sz="4" w:space="0" w:color="auto"/>
              <w:right w:val="single" w:sz="4" w:space="0" w:color="auto"/>
            </w:tcBorders>
            <w:shd w:val="clear" w:color="auto" w:fill="auto"/>
            <w:noWrap/>
            <w:vAlign w:val="bottom"/>
            <w:hideMark/>
          </w:tcPr>
          <w:p w14:paraId="32525BFC"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0.635</w:t>
            </w:r>
          </w:p>
        </w:tc>
        <w:tc>
          <w:tcPr>
            <w:tcW w:w="600" w:type="dxa"/>
            <w:tcBorders>
              <w:top w:val="nil"/>
              <w:left w:val="nil"/>
              <w:bottom w:val="single" w:sz="4" w:space="0" w:color="auto"/>
              <w:right w:val="single" w:sz="4" w:space="0" w:color="auto"/>
            </w:tcBorders>
            <w:shd w:val="clear" w:color="auto" w:fill="auto"/>
            <w:noWrap/>
            <w:vAlign w:val="bottom"/>
            <w:hideMark/>
          </w:tcPr>
          <w:p w14:paraId="1C9FB1C9"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0.428</w:t>
            </w:r>
          </w:p>
        </w:tc>
      </w:tr>
      <w:tr w:rsidR="00415048" w:rsidRPr="00415048" w14:paraId="50FC0109" w14:textId="77777777" w:rsidTr="0041504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22C5BB"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Elevation*Fire</w:t>
            </w:r>
          </w:p>
        </w:tc>
        <w:tc>
          <w:tcPr>
            <w:tcW w:w="340" w:type="dxa"/>
            <w:tcBorders>
              <w:top w:val="nil"/>
              <w:left w:val="nil"/>
              <w:bottom w:val="single" w:sz="4" w:space="0" w:color="auto"/>
              <w:right w:val="single" w:sz="4" w:space="0" w:color="auto"/>
            </w:tcBorders>
            <w:shd w:val="clear" w:color="auto" w:fill="auto"/>
            <w:noWrap/>
            <w:vAlign w:val="bottom"/>
            <w:hideMark/>
          </w:tcPr>
          <w:p w14:paraId="4B088022"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1</w:t>
            </w:r>
          </w:p>
        </w:tc>
        <w:tc>
          <w:tcPr>
            <w:tcW w:w="720" w:type="dxa"/>
            <w:tcBorders>
              <w:top w:val="nil"/>
              <w:left w:val="nil"/>
              <w:bottom w:val="single" w:sz="4" w:space="0" w:color="auto"/>
              <w:right w:val="single" w:sz="4" w:space="0" w:color="auto"/>
            </w:tcBorders>
            <w:shd w:val="clear" w:color="auto" w:fill="auto"/>
            <w:noWrap/>
            <w:vAlign w:val="bottom"/>
            <w:hideMark/>
          </w:tcPr>
          <w:p w14:paraId="20287318"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0.044</w:t>
            </w:r>
          </w:p>
        </w:tc>
        <w:tc>
          <w:tcPr>
            <w:tcW w:w="600" w:type="dxa"/>
            <w:tcBorders>
              <w:top w:val="nil"/>
              <w:left w:val="nil"/>
              <w:bottom w:val="single" w:sz="4" w:space="0" w:color="auto"/>
              <w:right w:val="single" w:sz="4" w:space="0" w:color="auto"/>
            </w:tcBorders>
            <w:shd w:val="clear" w:color="auto" w:fill="auto"/>
            <w:noWrap/>
            <w:vAlign w:val="bottom"/>
            <w:hideMark/>
          </w:tcPr>
          <w:p w14:paraId="4AD411EC"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0.834</w:t>
            </w:r>
          </w:p>
        </w:tc>
        <w:tc>
          <w:tcPr>
            <w:tcW w:w="740" w:type="dxa"/>
            <w:tcBorders>
              <w:top w:val="nil"/>
              <w:left w:val="nil"/>
              <w:bottom w:val="single" w:sz="4" w:space="0" w:color="auto"/>
              <w:right w:val="single" w:sz="4" w:space="0" w:color="auto"/>
            </w:tcBorders>
            <w:shd w:val="clear" w:color="auto" w:fill="auto"/>
            <w:noWrap/>
            <w:vAlign w:val="bottom"/>
            <w:hideMark/>
          </w:tcPr>
          <w:p w14:paraId="44C05909"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0.028</w:t>
            </w:r>
          </w:p>
        </w:tc>
        <w:tc>
          <w:tcPr>
            <w:tcW w:w="600" w:type="dxa"/>
            <w:tcBorders>
              <w:top w:val="nil"/>
              <w:left w:val="nil"/>
              <w:bottom w:val="single" w:sz="4" w:space="0" w:color="auto"/>
              <w:right w:val="single" w:sz="4" w:space="0" w:color="auto"/>
            </w:tcBorders>
            <w:shd w:val="clear" w:color="auto" w:fill="auto"/>
            <w:noWrap/>
            <w:vAlign w:val="bottom"/>
            <w:hideMark/>
          </w:tcPr>
          <w:p w14:paraId="222480FE"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0.867</w:t>
            </w:r>
          </w:p>
        </w:tc>
        <w:tc>
          <w:tcPr>
            <w:tcW w:w="840" w:type="dxa"/>
            <w:tcBorders>
              <w:top w:val="nil"/>
              <w:left w:val="nil"/>
              <w:bottom w:val="single" w:sz="4" w:space="0" w:color="auto"/>
              <w:right w:val="single" w:sz="4" w:space="0" w:color="auto"/>
            </w:tcBorders>
            <w:shd w:val="clear" w:color="auto" w:fill="auto"/>
            <w:noWrap/>
            <w:vAlign w:val="bottom"/>
            <w:hideMark/>
          </w:tcPr>
          <w:p w14:paraId="6D755821"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0.134</w:t>
            </w:r>
          </w:p>
        </w:tc>
        <w:tc>
          <w:tcPr>
            <w:tcW w:w="600" w:type="dxa"/>
            <w:tcBorders>
              <w:top w:val="nil"/>
              <w:left w:val="nil"/>
              <w:bottom w:val="single" w:sz="4" w:space="0" w:color="auto"/>
              <w:right w:val="single" w:sz="4" w:space="0" w:color="auto"/>
            </w:tcBorders>
            <w:shd w:val="clear" w:color="auto" w:fill="auto"/>
            <w:noWrap/>
            <w:vAlign w:val="bottom"/>
            <w:hideMark/>
          </w:tcPr>
          <w:p w14:paraId="49C2CB3F"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0.716</w:t>
            </w:r>
          </w:p>
        </w:tc>
      </w:tr>
      <w:tr w:rsidR="00415048" w:rsidRPr="00415048" w14:paraId="0355E07D" w14:textId="77777777" w:rsidTr="0041504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C0853E"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Residuals</w:t>
            </w:r>
          </w:p>
        </w:tc>
        <w:tc>
          <w:tcPr>
            <w:tcW w:w="340" w:type="dxa"/>
            <w:tcBorders>
              <w:top w:val="nil"/>
              <w:left w:val="nil"/>
              <w:bottom w:val="single" w:sz="4" w:space="0" w:color="auto"/>
              <w:right w:val="single" w:sz="4" w:space="0" w:color="auto"/>
            </w:tcBorders>
            <w:shd w:val="clear" w:color="auto" w:fill="auto"/>
            <w:noWrap/>
            <w:vAlign w:val="bottom"/>
            <w:hideMark/>
          </w:tcPr>
          <w:p w14:paraId="6AC48698" w14:textId="77777777" w:rsidR="00415048" w:rsidRPr="00415048" w:rsidRDefault="00415048" w:rsidP="00415048">
            <w:pPr>
              <w:jc w:val="right"/>
              <w:rPr>
                <w:rFonts w:ascii="Calibri" w:hAnsi="Calibri" w:cs="Calibri"/>
                <w:color w:val="000000"/>
                <w:sz w:val="20"/>
                <w:szCs w:val="20"/>
              </w:rPr>
            </w:pPr>
            <w:r w:rsidRPr="00415048">
              <w:rPr>
                <w:rFonts w:ascii="Calibri" w:hAnsi="Calibri" w:cs="Calibri"/>
                <w:color w:val="000000"/>
                <w:sz w:val="20"/>
                <w:szCs w:val="20"/>
              </w:rPr>
              <w:t>71</w:t>
            </w:r>
          </w:p>
        </w:tc>
        <w:tc>
          <w:tcPr>
            <w:tcW w:w="720" w:type="dxa"/>
            <w:tcBorders>
              <w:top w:val="nil"/>
              <w:left w:val="nil"/>
              <w:bottom w:val="single" w:sz="4" w:space="0" w:color="auto"/>
              <w:right w:val="single" w:sz="4" w:space="0" w:color="auto"/>
            </w:tcBorders>
            <w:shd w:val="clear" w:color="auto" w:fill="auto"/>
            <w:noWrap/>
            <w:vAlign w:val="bottom"/>
            <w:hideMark/>
          </w:tcPr>
          <w:p w14:paraId="106C64CA"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29635EB1"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740" w:type="dxa"/>
            <w:tcBorders>
              <w:top w:val="nil"/>
              <w:left w:val="nil"/>
              <w:bottom w:val="single" w:sz="4" w:space="0" w:color="auto"/>
              <w:right w:val="single" w:sz="4" w:space="0" w:color="auto"/>
            </w:tcBorders>
            <w:shd w:val="clear" w:color="auto" w:fill="auto"/>
            <w:noWrap/>
            <w:vAlign w:val="bottom"/>
            <w:hideMark/>
          </w:tcPr>
          <w:p w14:paraId="643486D0"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4E24C396"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840" w:type="dxa"/>
            <w:tcBorders>
              <w:top w:val="nil"/>
              <w:left w:val="nil"/>
              <w:bottom w:val="single" w:sz="4" w:space="0" w:color="auto"/>
              <w:right w:val="single" w:sz="4" w:space="0" w:color="auto"/>
            </w:tcBorders>
            <w:shd w:val="clear" w:color="auto" w:fill="auto"/>
            <w:noWrap/>
            <w:vAlign w:val="bottom"/>
            <w:hideMark/>
          </w:tcPr>
          <w:p w14:paraId="73702C27"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315ACC21" w14:textId="77777777" w:rsidR="00415048" w:rsidRPr="00415048" w:rsidRDefault="00415048" w:rsidP="00415048">
            <w:pPr>
              <w:rPr>
                <w:rFonts w:ascii="Calibri" w:hAnsi="Calibri" w:cs="Calibri"/>
                <w:color w:val="000000"/>
                <w:sz w:val="20"/>
                <w:szCs w:val="20"/>
              </w:rPr>
            </w:pPr>
            <w:r w:rsidRPr="00415048">
              <w:rPr>
                <w:rFonts w:ascii="Calibri" w:hAnsi="Calibri" w:cs="Calibri"/>
                <w:color w:val="000000"/>
                <w:sz w:val="20"/>
                <w:szCs w:val="20"/>
              </w:rPr>
              <w:t> </w:t>
            </w:r>
          </w:p>
        </w:tc>
      </w:tr>
    </w:tbl>
    <w:p w14:paraId="2BA53593" w14:textId="77777777" w:rsidR="00221F2A" w:rsidRDefault="00221F2A" w:rsidP="00EF3874">
      <w:pPr>
        <w:spacing w:line="276" w:lineRule="auto"/>
        <w:rPr>
          <w:ins w:id="557" w:author="Smith, Nick" w:date="2020-12-01T10:44:00Z"/>
        </w:rPr>
      </w:pPr>
    </w:p>
    <w:p w14:paraId="4042D6A6" w14:textId="10C53CB5" w:rsidR="00221F2A" w:rsidRDefault="00AD26D0" w:rsidP="00EF3874">
      <w:pPr>
        <w:spacing w:line="276" w:lineRule="auto"/>
      </w:pPr>
      <w:ins w:id="558" w:author="Smith, Nick" w:date="2020-12-01T10:47:00Z">
        <w:r>
          <w:t>Table 5</w:t>
        </w:r>
      </w:ins>
    </w:p>
    <w:tbl>
      <w:tblPr>
        <w:tblW w:w="4140" w:type="dxa"/>
        <w:tblLook w:val="04A0" w:firstRow="1" w:lastRow="0" w:firstColumn="1" w:lastColumn="0" w:noHBand="0" w:noVBand="1"/>
      </w:tblPr>
      <w:tblGrid>
        <w:gridCol w:w="1376"/>
        <w:gridCol w:w="419"/>
        <w:gridCol w:w="1089"/>
        <w:gridCol w:w="672"/>
        <w:gridCol w:w="1111"/>
        <w:gridCol w:w="672"/>
      </w:tblGrid>
      <w:tr w:rsidR="00AD26D0" w:rsidRPr="00AD26D0" w14:paraId="2A5A2723" w14:textId="77777777" w:rsidTr="00AD26D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CF37"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354249B"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E0D2DEB" w14:textId="5D2B6EE6" w:rsidR="00AD26D0" w:rsidRPr="00AD26D0" w:rsidRDefault="00AD26D0" w:rsidP="00AD26D0">
            <w:pPr>
              <w:rPr>
                <w:rFonts w:ascii="Calibri" w:hAnsi="Calibri" w:cs="Calibri"/>
                <w:color w:val="000000"/>
                <w:sz w:val="20"/>
                <w:szCs w:val="20"/>
              </w:rPr>
            </w:pPr>
            <w:ins w:id="559" w:author="Smith, Nick" w:date="2020-12-01T10:47:00Z">
              <w:r w:rsidRPr="00A25229">
                <w:rPr>
                  <w:b/>
                  <w:bCs/>
                </w:rPr>
                <w:t>δ</w:t>
              </w:r>
              <w:r w:rsidRPr="00A25229">
                <w:rPr>
                  <w:b/>
                  <w:bCs/>
                  <w:vertAlign w:val="superscript"/>
                </w:rPr>
                <w:t>13</w:t>
              </w:r>
              <w:r w:rsidRPr="00A25229">
                <w:rPr>
                  <w:b/>
                  <w:bCs/>
                </w:rPr>
                <w:t>C</w:t>
              </w:r>
            </w:ins>
            <w:del w:id="560" w:author="Smith, Nick" w:date="2020-12-01T10:47:00Z">
              <w:r w:rsidRPr="00AD26D0" w:rsidDel="00AD26D0">
                <w:rPr>
                  <w:rFonts w:ascii="Calibri" w:hAnsi="Calibri" w:cs="Calibri"/>
                  <w:color w:val="000000"/>
                  <w:sz w:val="20"/>
                  <w:szCs w:val="20"/>
                </w:rPr>
                <w:delText>d13C</w:delText>
              </w:r>
            </w:del>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4AA76185"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1254FA4B" w14:textId="2A731886" w:rsidR="00AD26D0" w:rsidRPr="00AD26D0" w:rsidRDefault="00AD26D0" w:rsidP="00AD26D0">
            <w:pPr>
              <w:rPr>
                <w:rFonts w:ascii="Calibri" w:hAnsi="Calibri" w:cs="Calibri"/>
                <w:color w:val="000000"/>
                <w:sz w:val="20"/>
                <w:szCs w:val="20"/>
              </w:rPr>
            </w:pPr>
            <w:ins w:id="561" w:author="Smith, Nick" w:date="2020-12-01T10:47:00Z">
              <w:r w:rsidRPr="00A25229">
                <w:rPr>
                  <w:b/>
                  <w:bCs/>
                </w:rPr>
                <w:t>δ</w:t>
              </w:r>
              <w:r>
                <w:rPr>
                  <w:b/>
                  <w:bCs/>
                  <w:vertAlign w:val="superscript"/>
                </w:rPr>
                <w:t>15</w:t>
              </w:r>
              <w:r w:rsidRPr="00A25229">
                <w:rPr>
                  <w:b/>
                  <w:bCs/>
                </w:rPr>
                <w:t>N</w:t>
              </w:r>
            </w:ins>
            <w:del w:id="562" w:author="Smith, Nick" w:date="2020-12-01T10:47:00Z">
              <w:r w:rsidRPr="00AD26D0" w:rsidDel="00AD26D0">
                <w:rPr>
                  <w:rFonts w:ascii="Calibri" w:hAnsi="Calibri" w:cs="Calibri"/>
                  <w:color w:val="000000"/>
                  <w:sz w:val="20"/>
                  <w:szCs w:val="20"/>
                </w:rPr>
                <w:delText>d15N</w:delText>
              </w:r>
            </w:del>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6112D3F4"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 </w:t>
            </w:r>
          </w:p>
        </w:tc>
      </w:tr>
      <w:tr w:rsidR="00AD26D0" w:rsidRPr="00AD26D0" w14:paraId="4BEAC846" w14:textId="77777777" w:rsidTr="00AD26D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9C27FB"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4B69FDB" w14:textId="77777777" w:rsidR="00AD26D0" w:rsidRPr="00AD26D0" w:rsidRDefault="00AD26D0" w:rsidP="00AD26D0">
            <w:pPr>
              <w:rPr>
                <w:rFonts w:ascii="Calibri" w:hAnsi="Calibri" w:cs="Calibri"/>
                <w:color w:val="000000"/>
                <w:sz w:val="20"/>
                <w:szCs w:val="20"/>
              </w:rPr>
            </w:pPr>
            <w:proofErr w:type="spellStart"/>
            <w:r w:rsidRPr="00AD26D0">
              <w:rPr>
                <w:rFonts w:ascii="Calibri" w:hAnsi="Calibri" w:cs="Calibri"/>
                <w:color w:val="000000"/>
                <w:sz w:val="20"/>
                <w:szCs w:val="20"/>
              </w:rPr>
              <w:t>Df</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14:paraId="6D1F3599"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615832C1"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P</w:t>
            </w:r>
          </w:p>
        </w:tc>
        <w:tc>
          <w:tcPr>
            <w:tcW w:w="600" w:type="dxa"/>
            <w:tcBorders>
              <w:top w:val="nil"/>
              <w:left w:val="nil"/>
              <w:bottom w:val="single" w:sz="4" w:space="0" w:color="auto"/>
              <w:right w:val="single" w:sz="4" w:space="0" w:color="auto"/>
            </w:tcBorders>
            <w:shd w:val="clear" w:color="auto" w:fill="auto"/>
            <w:noWrap/>
            <w:vAlign w:val="bottom"/>
            <w:hideMark/>
          </w:tcPr>
          <w:p w14:paraId="0F9FFFD7"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082699E6"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P</w:t>
            </w:r>
          </w:p>
        </w:tc>
      </w:tr>
      <w:tr w:rsidR="00AD26D0" w:rsidRPr="00AD26D0" w14:paraId="1230B39B" w14:textId="77777777" w:rsidTr="00AD26D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11F65B"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Elevation</w:t>
            </w:r>
          </w:p>
        </w:tc>
        <w:tc>
          <w:tcPr>
            <w:tcW w:w="340" w:type="dxa"/>
            <w:tcBorders>
              <w:top w:val="nil"/>
              <w:left w:val="nil"/>
              <w:bottom w:val="single" w:sz="4" w:space="0" w:color="auto"/>
              <w:right w:val="single" w:sz="4" w:space="0" w:color="auto"/>
            </w:tcBorders>
            <w:shd w:val="clear" w:color="auto" w:fill="auto"/>
            <w:noWrap/>
            <w:vAlign w:val="bottom"/>
            <w:hideMark/>
          </w:tcPr>
          <w:p w14:paraId="1124BB22"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BB20F"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14.195</w:t>
            </w:r>
          </w:p>
        </w:tc>
        <w:tc>
          <w:tcPr>
            <w:tcW w:w="600" w:type="dxa"/>
            <w:tcBorders>
              <w:top w:val="nil"/>
              <w:left w:val="nil"/>
              <w:bottom w:val="single" w:sz="4" w:space="0" w:color="auto"/>
              <w:right w:val="single" w:sz="4" w:space="0" w:color="auto"/>
            </w:tcBorders>
            <w:shd w:val="clear" w:color="auto" w:fill="auto"/>
            <w:noWrap/>
            <w:vAlign w:val="bottom"/>
            <w:hideMark/>
          </w:tcPr>
          <w:p w14:paraId="2C5AD7D2"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0.000</w:t>
            </w:r>
          </w:p>
        </w:tc>
        <w:tc>
          <w:tcPr>
            <w:tcW w:w="600" w:type="dxa"/>
            <w:tcBorders>
              <w:top w:val="nil"/>
              <w:left w:val="nil"/>
              <w:bottom w:val="single" w:sz="4" w:space="0" w:color="auto"/>
              <w:right w:val="single" w:sz="4" w:space="0" w:color="auto"/>
            </w:tcBorders>
            <w:shd w:val="clear" w:color="auto" w:fill="auto"/>
            <w:noWrap/>
            <w:vAlign w:val="bottom"/>
            <w:hideMark/>
          </w:tcPr>
          <w:p w14:paraId="34165C1F"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0.334</w:t>
            </w:r>
          </w:p>
        </w:tc>
        <w:tc>
          <w:tcPr>
            <w:tcW w:w="600" w:type="dxa"/>
            <w:tcBorders>
              <w:top w:val="nil"/>
              <w:left w:val="nil"/>
              <w:bottom w:val="single" w:sz="4" w:space="0" w:color="auto"/>
              <w:right w:val="single" w:sz="4" w:space="0" w:color="auto"/>
            </w:tcBorders>
            <w:shd w:val="clear" w:color="auto" w:fill="auto"/>
            <w:noWrap/>
            <w:vAlign w:val="bottom"/>
            <w:hideMark/>
          </w:tcPr>
          <w:p w14:paraId="58D8DA04"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0.566</w:t>
            </w:r>
          </w:p>
        </w:tc>
      </w:tr>
      <w:tr w:rsidR="00AD26D0" w:rsidRPr="00AD26D0" w14:paraId="0421E5E0" w14:textId="77777777" w:rsidTr="00AD26D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670737"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Fire</w:t>
            </w:r>
          </w:p>
        </w:tc>
        <w:tc>
          <w:tcPr>
            <w:tcW w:w="340" w:type="dxa"/>
            <w:tcBorders>
              <w:top w:val="nil"/>
              <w:left w:val="nil"/>
              <w:bottom w:val="single" w:sz="4" w:space="0" w:color="auto"/>
              <w:right w:val="single" w:sz="4" w:space="0" w:color="auto"/>
            </w:tcBorders>
            <w:shd w:val="clear" w:color="auto" w:fill="auto"/>
            <w:noWrap/>
            <w:vAlign w:val="bottom"/>
            <w:hideMark/>
          </w:tcPr>
          <w:p w14:paraId="188CB4E1"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1</w:t>
            </w:r>
          </w:p>
        </w:tc>
        <w:tc>
          <w:tcPr>
            <w:tcW w:w="700" w:type="dxa"/>
            <w:tcBorders>
              <w:top w:val="nil"/>
              <w:left w:val="nil"/>
              <w:bottom w:val="single" w:sz="4" w:space="0" w:color="auto"/>
              <w:right w:val="single" w:sz="4" w:space="0" w:color="auto"/>
            </w:tcBorders>
            <w:shd w:val="clear" w:color="auto" w:fill="auto"/>
            <w:noWrap/>
            <w:vAlign w:val="bottom"/>
            <w:hideMark/>
          </w:tcPr>
          <w:p w14:paraId="6903E4CB"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0.307</w:t>
            </w:r>
          </w:p>
        </w:tc>
        <w:tc>
          <w:tcPr>
            <w:tcW w:w="600" w:type="dxa"/>
            <w:tcBorders>
              <w:top w:val="nil"/>
              <w:left w:val="nil"/>
              <w:bottom w:val="single" w:sz="4" w:space="0" w:color="auto"/>
              <w:right w:val="single" w:sz="4" w:space="0" w:color="auto"/>
            </w:tcBorders>
            <w:shd w:val="clear" w:color="auto" w:fill="auto"/>
            <w:noWrap/>
            <w:vAlign w:val="bottom"/>
            <w:hideMark/>
          </w:tcPr>
          <w:p w14:paraId="556D1D68"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0.582</w:t>
            </w:r>
          </w:p>
        </w:tc>
        <w:tc>
          <w:tcPr>
            <w:tcW w:w="600" w:type="dxa"/>
            <w:tcBorders>
              <w:top w:val="nil"/>
              <w:left w:val="nil"/>
              <w:bottom w:val="single" w:sz="4" w:space="0" w:color="auto"/>
              <w:right w:val="single" w:sz="4" w:space="0" w:color="auto"/>
            </w:tcBorders>
            <w:shd w:val="clear" w:color="auto" w:fill="auto"/>
            <w:noWrap/>
            <w:vAlign w:val="bottom"/>
            <w:hideMark/>
          </w:tcPr>
          <w:p w14:paraId="560DFA91"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3.345</w:t>
            </w:r>
          </w:p>
        </w:tc>
        <w:tc>
          <w:tcPr>
            <w:tcW w:w="600" w:type="dxa"/>
            <w:tcBorders>
              <w:top w:val="nil"/>
              <w:left w:val="nil"/>
              <w:bottom w:val="single" w:sz="4" w:space="0" w:color="auto"/>
              <w:right w:val="single" w:sz="4" w:space="0" w:color="auto"/>
            </w:tcBorders>
            <w:shd w:val="clear" w:color="auto" w:fill="auto"/>
            <w:noWrap/>
            <w:vAlign w:val="bottom"/>
            <w:hideMark/>
          </w:tcPr>
          <w:p w14:paraId="71527A12"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0.073</w:t>
            </w:r>
          </w:p>
        </w:tc>
      </w:tr>
      <w:tr w:rsidR="00AD26D0" w:rsidRPr="00AD26D0" w14:paraId="1C9E60EC" w14:textId="77777777" w:rsidTr="00AD26D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7C740E"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Elevation*Fire</w:t>
            </w:r>
          </w:p>
        </w:tc>
        <w:tc>
          <w:tcPr>
            <w:tcW w:w="340" w:type="dxa"/>
            <w:tcBorders>
              <w:top w:val="nil"/>
              <w:left w:val="nil"/>
              <w:bottom w:val="single" w:sz="4" w:space="0" w:color="auto"/>
              <w:right w:val="single" w:sz="4" w:space="0" w:color="auto"/>
            </w:tcBorders>
            <w:shd w:val="clear" w:color="auto" w:fill="auto"/>
            <w:noWrap/>
            <w:vAlign w:val="bottom"/>
            <w:hideMark/>
          </w:tcPr>
          <w:p w14:paraId="787D00F8"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1</w:t>
            </w:r>
          </w:p>
        </w:tc>
        <w:tc>
          <w:tcPr>
            <w:tcW w:w="700" w:type="dxa"/>
            <w:tcBorders>
              <w:top w:val="nil"/>
              <w:left w:val="nil"/>
              <w:bottom w:val="single" w:sz="4" w:space="0" w:color="auto"/>
              <w:right w:val="single" w:sz="4" w:space="0" w:color="auto"/>
            </w:tcBorders>
            <w:shd w:val="clear" w:color="auto" w:fill="auto"/>
            <w:noWrap/>
            <w:vAlign w:val="bottom"/>
            <w:hideMark/>
          </w:tcPr>
          <w:p w14:paraId="6E9B19A9"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1.120</w:t>
            </w:r>
          </w:p>
        </w:tc>
        <w:tc>
          <w:tcPr>
            <w:tcW w:w="600" w:type="dxa"/>
            <w:tcBorders>
              <w:top w:val="nil"/>
              <w:left w:val="nil"/>
              <w:bottom w:val="single" w:sz="4" w:space="0" w:color="auto"/>
              <w:right w:val="single" w:sz="4" w:space="0" w:color="auto"/>
            </w:tcBorders>
            <w:shd w:val="clear" w:color="auto" w:fill="auto"/>
            <w:noWrap/>
            <w:vAlign w:val="bottom"/>
            <w:hideMark/>
          </w:tcPr>
          <w:p w14:paraId="4F345411"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0.295</w:t>
            </w:r>
          </w:p>
        </w:tc>
        <w:tc>
          <w:tcPr>
            <w:tcW w:w="600" w:type="dxa"/>
            <w:tcBorders>
              <w:top w:val="nil"/>
              <w:left w:val="nil"/>
              <w:bottom w:val="single" w:sz="4" w:space="0" w:color="auto"/>
              <w:right w:val="single" w:sz="4" w:space="0" w:color="auto"/>
            </w:tcBorders>
            <w:shd w:val="clear" w:color="auto" w:fill="auto"/>
            <w:noWrap/>
            <w:vAlign w:val="bottom"/>
            <w:hideMark/>
          </w:tcPr>
          <w:p w14:paraId="2589EAC4"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1.153</w:t>
            </w:r>
          </w:p>
        </w:tc>
        <w:tc>
          <w:tcPr>
            <w:tcW w:w="600" w:type="dxa"/>
            <w:tcBorders>
              <w:top w:val="nil"/>
              <w:left w:val="nil"/>
              <w:bottom w:val="single" w:sz="4" w:space="0" w:color="auto"/>
              <w:right w:val="single" w:sz="4" w:space="0" w:color="auto"/>
            </w:tcBorders>
            <w:shd w:val="clear" w:color="auto" w:fill="auto"/>
            <w:noWrap/>
            <w:vAlign w:val="bottom"/>
            <w:hideMark/>
          </w:tcPr>
          <w:p w14:paraId="37002BD5"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0.288</w:t>
            </w:r>
          </w:p>
        </w:tc>
      </w:tr>
      <w:tr w:rsidR="00AD26D0" w:rsidRPr="00AD26D0" w14:paraId="35B10381" w14:textId="77777777" w:rsidTr="00AD26D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F90FB6"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Residuals</w:t>
            </w:r>
          </w:p>
        </w:tc>
        <w:tc>
          <w:tcPr>
            <w:tcW w:w="340" w:type="dxa"/>
            <w:tcBorders>
              <w:top w:val="nil"/>
              <w:left w:val="nil"/>
              <w:bottom w:val="single" w:sz="4" w:space="0" w:color="auto"/>
              <w:right w:val="single" w:sz="4" w:space="0" w:color="auto"/>
            </w:tcBorders>
            <w:shd w:val="clear" w:color="auto" w:fill="auto"/>
            <w:noWrap/>
            <w:vAlign w:val="bottom"/>
            <w:hideMark/>
          </w:tcPr>
          <w:p w14:paraId="27DC61A8" w14:textId="77777777" w:rsidR="00AD26D0" w:rsidRPr="00AD26D0" w:rsidRDefault="00AD26D0" w:rsidP="00AD26D0">
            <w:pPr>
              <w:jc w:val="right"/>
              <w:rPr>
                <w:rFonts w:ascii="Calibri" w:hAnsi="Calibri" w:cs="Calibri"/>
                <w:color w:val="000000"/>
                <w:sz w:val="20"/>
                <w:szCs w:val="20"/>
              </w:rPr>
            </w:pPr>
            <w:r w:rsidRPr="00AD26D0">
              <w:rPr>
                <w:rFonts w:ascii="Calibri" w:hAnsi="Calibri" w:cs="Calibri"/>
                <w:color w:val="000000"/>
                <w:sz w:val="20"/>
                <w:szCs w:val="20"/>
              </w:rPr>
              <w:t>51</w:t>
            </w:r>
          </w:p>
        </w:tc>
        <w:tc>
          <w:tcPr>
            <w:tcW w:w="700" w:type="dxa"/>
            <w:tcBorders>
              <w:top w:val="nil"/>
              <w:left w:val="nil"/>
              <w:bottom w:val="single" w:sz="4" w:space="0" w:color="auto"/>
              <w:right w:val="single" w:sz="4" w:space="0" w:color="auto"/>
            </w:tcBorders>
            <w:shd w:val="clear" w:color="auto" w:fill="auto"/>
            <w:noWrap/>
            <w:vAlign w:val="bottom"/>
            <w:hideMark/>
          </w:tcPr>
          <w:p w14:paraId="4C9B27C6"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7751BB2E"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1586D544"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70B0476D" w14:textId="77777777" w:rsidR="00AD26D0" w:rsidRPr="00AD26D0" w:rsidRDefault="00AD26D0" w:rsidP="00AD26D0">
            <w:pPr>
              <w:rPr>
                <w:rFonts w:ascii="Calibri" w:hAnsi="Calibri" w:cs="Calibri"/>
                <w:color w:val="000000"/>
                <w:sz w:val="20"/>
                <w:szCs w:val="20"/>
              </w:rPr>
            </w:pPr>
            <w:r w:rsidRPr="00AD26D0">
              <w:rPr>
                <w:rFonts w:ascii="Calibri" w:hAnsi="Calibri" w:cs="Calibri"/>
                <w:color w:val="000000"/>
                <w:sz w:val="20"/>
                <w:szCs w:val="20"/>
              </w:rPr>
              <w:t> </w:t>
            </w:r>
          </w:p>
        </w:tc>
      </w:tr>
    </w:tbl>
    <w:p w14:paraId="79B697CF" w14:textId="77777777" w:rsidR="00AD26D0" w:rsidRDefault="00AD26D0" w:rsidP="00EF3874">
      <w:pPr>
        <w:spacing w:line="276" w:lineRule="auto"/>
        <w:rPr>
          <w:ins w:id="563" w:author="Smith, Nick" w:date="2020-12-01T10:44:00Z"/>
        </w:rPr>
      </w:pPr>
    </w:p>
    <w:p w14:paraId="24053606" w14:textId="77777777" w:rsidR="00221F2A" w:rsidRDefault="00221F2A" w:rsidP="00EF3874">
      <w:pPr>
        <w:spacing w:line="276" w:lineRule="auto"/>
        <w:rPr>
          <w:ins w:id="564" w:author="Smith, Nick" w:date="2020-12-01T10:44:00Z"/>
        </w:rPr>
      </w:pPr>
    </w:p>
    <w:p w14:paraId="02A3CA4C" w14:textId="0826969E" w:rsidR="00AD5AFC" w:rsidDel="00AD26D0" w:rsidRDefault="001B7427" w:rsidP="00EF3874">
      <w:pPr>
        <w:spacing w:line="276" w:lineRule="auto"/>
        <w:rPr>
          <w:del w:id="565" w:author="Smith, Nick" w:date="2020-12-01T10:50:00Z"/>
        </w:rPr>
      </w:pPr>
      <w:del w:id="566" w:author="Smith, Nick" w:date="2020-12-01T10:50:00Z">
        <w:r w:rsidRPr="00DE06C7" w:rsidDel="00AD26D0">
          <w:delText>Mean foliar C was 10% greater at trees at higher elevations such as St. Sauveur and South Cadillac trails but not significantly different from other sites (</w:delText>
        </w:r>
        <w:r w:rsidRPr="00DE06C7" w:rsidDel="00AD26D0">
          <w:rPr>
            <w:i/>
            <w:iCs/>
          </w:rPr>
          <w:delText>P</w:delText>
        </w:r>
        <w:r w:rsidRPr="00DE06C7" w:rsidDel="00AD26D0">
          <w:delText>=0.05</w:delText>
        </w:r>
        <w:r w:rsidR="00873354" w:rsidDel="00AD26D0">
          <w:delText>6</w:delText>
        </w:r>
        <w:r w:rsidRPr="00DE06C7" w:rsidDel="00AD26D0">
          <w:delText xml:space="preserve">). </w:delText>
        </w:r>
        <w:r w:rsidR="00421329" w:rsidDel="00AD26D0">
          <w:delText>According to an earlier report,</w:delText>
        </w:r>
        <w:r w:rsidR="00421329" w:rsidRPr="00081CA2" w:rsidDel="00AD26D0">
          <w:delText xml:space="preserve"> fire-involved as opposed to fire absent trees (Chen Wang and Jia 2017)</w:delText>
        </w:r>
        <w:r w:rsidR="00421329" w:rsidDel="00AD26D0">
          <w:delText xml:space="preserve">, especially those </w:delText>
        </w:r>
        <w:r w:rsidR="00421329" w:rsidRPr="00DE06C7" w:rsidDel="00AD26D0">
          <w:rPr>
            <w:shd w:val="clear" w:color="auto" w:fill="FFFFFF"/>
          </w:rPr>
          <w:delText xml:space="preserve">at upper locations, </w:delText>
        </w:r>
        <w:r w:rsidR="00421329" w:rsidDel="00AD26D0">
          <w:rPr>
            <w:shd w:val="clear" w:color="auto" w:fill="FFFFFF"/>
          </w:rPr>
          <w:delText>regulate photosynthesis to accent stress tolerance rather than growth</w:delText>
        </w:r>
        <w:r w:rsidR="00421329" w:rsidRPr="00DE06C7" w:rsidDel="00AD26D0">
          <w:rPr>
            <w:shd w:val="clear" w:color="auto" w:fill="FFFFFF"/>
          </w:rPr>
          <w:delText xml:space="preserve">. </w:delText>
        </w:r>
        <w:r w:rsidR="00421329" w:rsidDel="00AD26D0">
          <w:delText>O</w:delText>
        </w:r>
        <w:r w:rsidR="00ED6928" w:rsidDel="00AD26D0">
          <w:delText xml:space="preserve">ur </w:delText>
        </w:r>
        <w:r w:rsidRPr="00DE06C7" w:rsidDel="00AD26D0">
          <w:delText>expectations of</w:delText>
        </w:r>
        <w:r w:rsidR="00952555" w:rsidRPr="00DE06C7" w:rsidDel="00AD26D0">
          <w:delText xml:space="preserve"> </w:delText>
        </w:r>
        <w:r w:rsidRPr="00DE06C7" w:rsidDel="00AD26D0">
          <w:delText>higher</w:delText>
        </w:r>
        <w:r w:rsidR="00BA65BF" w:rsidRPr="00DE06C7" w:rsidDel="00AD26D0">
          <w:delText xml:space="preserve"> </w:delText>
        </w:r>
        <w:r w:rsidR="00BA65BF" w:rsidRPr="00DE06C7" w:rsidDel="00AD26D0">
          <w:rPr>
            <w:color w:val="000000" w:themeColor="text1"/>
            <w:shd w:val="clear" w:color="auto" w:fill="FFFFFF"/>
          </w:rPr>
          <w:delText>iWUE</w:delText>
        </w:r>
        <w:r w:rsidR="00BA65BF" w:rsidRPr="00DE06C7" w:rsidDel="00AD26D0">
          <w:rPr>
            <w:color w:val="000000" w:themeColor="text1"/>
            <w:shd w:val="clear" w:color="auto" w:fill="FFFFFF"/>
            <w:vertAlign w:val="subscript"/>
          </w:rPr>
          <w:delText>δ</w:delText>
        </w:r>
        <w:r w:rsidR="00BA65BF" w:rsidRPr="00DE06C7" w:rsidDel="00AD26D0">
          <w:rPr>
            <w:color w:val="000000" w:themeColor="text1"/>
            <w:shd w:val="clear" w:color="auto" w:fill="FFFFFF"/>
            <w:vertAlign w:val="superscript"/>
          </w:rPr>
          <w:delText>13</w:delText>
        </w:r>
        <w:r w:rsidR="00BA65BF" w:rsidRPr="00DE06C7" w:rsidDel="00AD26D0">
          <w:rPr>
            <w:color w:val="000000" w:themeColor="text1"/>
            <w:shd w:val="clear" w:color="auto" w:fill="FFFFFF"/>
            <w:vertAlign w:val="subscript"/>
          </w:rPr>
          <w:delText>C</w:delText>
        </w:r>
        <w:r w:rsidRPr="00DE06C7" w:rsidDel="00AD26D0">
          <w:delText xml:space="preserve"> </w:delText>
        </w:r>
        <w:r w:rsidR="00ED6928" w:rsidDel="00AD26D0">
          <w:delText xml:space="preserve">were confirmed </w:delText>
        </w:r>
        <w:r w:rsidRPr="00DE06C7" w:rsidDel="00AD26D0">
          <w:delText xml:space="preserve">at </w:delText>
        </w:r>
        <w:r w:rsidR="00873354" w:rsidDel="00AD26D0">
          <w:delText>locations touched by fire in 1947</w:delText>
        </w:r>
        <w:r w:rsidRPr="00DE06C7" w:rsidDel="00AD26D0">
          <w:delText xml:space="preserve"> (</w:delText>
        </w:r>
        <w:r w:rsidRPr="00DE06C7" w:rsidDel="00AD26D0">
          <w:rPr>
            <w:i/>
            <w:iCs/>
          </w:rPr>
          <w:delText>P</w:delText>
        </w:r>
        <w:r w:rsidRPr="00DE06C7" w:rsidDel="00AD26D0">
          <w:delText xml:space="preserve">=0.004) </w:delText>
        </w:r>
        <w:r w:rsidR="00ED6928" w:rsidDel="00AD26D0">
          <w:delText xml:space="preserve">shown </w:delText>
        </w:r>
        <w:r w:rsidR="00873354" w:rsidDel="00AD26D0">
          <w:delText xml:space="preserve">in </w:delText>
        </w:r>
        <w:r w:rsidR="00AD5AFC" w:rsidRPr="00DE06C7" w:rsidDel="00AD26D0">
          <w:delText xml:space="preserve">Table </w:delText>
        </w:r>
        <w:r w:rsidR="00CD39B1" w:rsidRPr="00DE06C7" w:rsidDel="00AD26D0">
          <w:delText>1</w:delText>
        </w:r>
        <w:r w:rsidR="00952555" w:rsidRPr="00DE06C7" w:rsidDel="00AD26D0">
          <w:delText xml:space="preserve">. </w:delText>
        </w:r>
        <w:r w:rsidR="00AD5AFC" w:rsidRPr="00DE06C7" w:rsidDel="00AD26D0">
          <w:delText xml:space="preserve">Based on </w:delText>
        </w:r>
        <w:r w:rsidR="008D4CD5" w:rsidDel="00AD26D0">
          <w:delText>result</w:delText>
        </w:r>
        <w:r w:rsidR="00754B48" w:rsidRPr="00DE06C7" w:rsidDel="00AD26D0">
          <w:delText xml:space="preserve">s </w:delText>
        </w:r>
        <w:r w:rsidR="00AD5AFC" w:rsidRPr="00DE06C7" w:rsidDel="00AD26D0">
          <w:delText xml:space="preserve">obtained </w:delText>
        </w:r>
        <w:r w:rsidR="007219B8" w:rsidRPr="00DE06C7" w:rsidDel="00AD26D0">
          <w:delText>in another study (Kahl et al 2007)</w:delText>
        </w:r>
        <w:r w:rsidR="00AD5AFC" w:rsidRPr="00DE06C7" w:rsidDel="00AD26D0">
          <w:delText>, we conjectured differences in foliar N recalcitrance</w:delText>
        </w:r>
        <w:r w:rsidR="00AD5AFC" w:rsidRPr="00DE06C7" w:rsidDel="00AD26D0">
          <w:rPr>
            <w:b/>
            <w:bCs/>
            <w:i/>
            <w:iCs/>
          </w:rPr>
          <w:delText xml:space="preserve"> </w:delText>
        </w:r>
        <w:r w:rsidR="00AD5AFC" w:rsidRPr="00DE06C7" w:rsidDel="00AD26D0">
          <w:delText xml:space="preserve">would be minimal; in fact there was &lt;5% difference in N availability among the </w:delText>
        </w:r>
        <w:r w:rsidR="001324FB" w:rsidRPr="00DE06C7" w:rsidDel="00AD26D0">
          <w:delText xml:space="preserve">four </w:delText>
        </w:r>
        <w:r w:rsidR="00AD5AFC" w:rsidRPr="00DE06C7" w:rsidDel="00AD26D0">
          <w:delText>populations and δ</w:delText>
        </w:r>
        <w:r w:rsidR="00AD5AFC" w:rsidRPr="00DE06C7" w:rsidDel="00AD26D0">
          <w:rPr>
            <w:vertAlign w:val="superscript"/>
          </w:rPr>
          <w:delText>15</w:delText>
        </w:r>
        <w:r w:rsidR="00AD5AFC" w:rsidRPr="00DE06C7" w:rsidDel="00AD26D0">
          <w:delText>N was not a factor</w:delText>
        </w:r>
        <w:r w:rsidR="00873354" w:rsidDel="00AD26D0">
          <w:delText xml:space="preserve"> </w:delText>
        </w:r>
        <w:r w:rsidR="00873354" w:rsidRPr="00DE06C7" w:rsidDel="00AD26D0">
          <w:delText>(</w:delText>
        </w:r>
        <w:r w:rsidR="00873354" w:rsidRPr="00DE06C7" w:rsidDel="00AD26D0">
          <w:rPr>
            <w:i/>
            <w:iCs/>
          </w:rPr>
          <w:delText>P</w:delText>
        </w:r>
        <w:r w:rsidR="00873354" w:rsidRPr="00DE06C7" w:rsidDel="00AD26D0">
          <w:delText>&gt;.05)</w:delText>
        </w:r>
        <w:r w:rsidR="00AD5AFC" w:rsidRPr="00DE06C7" w:rsidDel="00AD26D0">
          <w:delText xml:space="preserve">. </w:delText>
        </w:r>
        <w:r w:rsidR="00873354" w:rsidDel="00AD26D0">
          <w:delText>Likewise, f</w:delText>
        </w:r>
        <w:r w:rsidR="00AD5AFC" w:rsidRPr="00DE06C7" w:rsidDel="00AD26D0">
          <w:delText>oliar C/N ratios were not significantly different (</w:delText>
        </w:r>
        <w:r w:rsidR="00AD5AFC" w:rsidRPr="00DE06C7" w:rsidDel="00AD26D0">
          <w:rPr>
            <w:i/>
            <w:iCs/>
          </w:rPr>
          <w:delText>P</w:delText>
        </w:r>
        <w:r w:rsidR="00AD5AFC" w:rsidRPr="00DE06C7" w:rsidDel="00AD26D0">
          <w:delText xml:space="preserve">&gt;.05). </w:delText>
        </w:r>
      </w:del>
    </w:p>
    <w:p w14:paraId="4317D8AD" w14:textId="4B6CE8B0" w:rsidR="00996A72" w:rsidRPr="00DE06C7" w:rsidDel="00AD26D0" w:rsidRDefault="00996A72" w:rsidP="00EF3874">
      <w:pPr>
        <w:spacing w:line="276" w:lineRule="auto"/>
        <w:contextualSpacing/>
        <w:rPr>
          <w:del w:id="567" w:author="Smith, Nick" w:date="2020-12-01T10:50:00Z"/>
        </w:rPr>
      </w:pPr>
    </w:p>
    <w:tbl>
      <w:tblPr>
        <w:tblW w:w="9276" w:type="dxa"/>
        <w:tblLook w:val="04A0" w:firstRow="1" w:lastRow="0" w:firstColumn="1" w:lastColumn="0" w:noHBand="0" w:noVBand="1"/>
      </w:tblPr>
      <w:tblGrid>
        <w:gridCol w:w="1170"/>
        <w:gridCol w:w="399"/>
        <w:gridCol w:w="30"/>
        <w:gridCol w:w="788"/>
        <w:gridCol w:w="31"/>
        <w:gridCol w:w="650"/>
        <w:gridCol w:w="61"/>
        <w:gridCol w:w="757"/>
        <w:gridCol w:w="61"/>
        <w:gridCol w:w="474"/>
        <w:gridCol w:w="141"/>
        <w:gridCol w:w="872"/>
        <w:gridCol w:w="142"/>
        <w:gridCol w:w="393"/>
        <w:gridCol w:w="222"/>
        <w:gridCol w:w="596"/>
        <w:gridCol w:w="223"/>
        <w:gridCol w:w="6"/>
        <w:gridCol w:w="452"/>
        <w:gridCol w:w="253"/>
        <w:gridCol w:w="6"/>
        <w:gridCol w:w="419"/>
        <w:gridCol w:w="286"/>
        <w:gridCol w:w="6"/>
        <w:gridCol w:w="243"/>
        <w:gridCol w:w="222"/>
        <w:gridCol w:w="144"/>
        <w:gridCol w:w="7"/>
        <w:gridCol w:w="222"/>
      </w:tblGrid>
      <w:tr w:rsidR="00AD5AFC" w:rsidRPr="00DE06C7" w:rsidDel="00AD26D0" w14:paraId="3D1B19F7" w14:textId="323098EA" w:rsidTr="00B374DB">
        <w:trPr>
          <w:trHeight w:val="300"/>
          <w:del w:id="568" w:author="Smith, Nick" w:date="2020-12-01T10:50:00Z"/>
        </w:trPr>
        <w:tc>
          <w:tcPr>
            <w:tcW w:w="9276" w:type="dxa"/>
            <w:gridSpan w:val="29"/>
            <w:tcBorders>
              <w:top w:val="nil"/>
              <w:left w:val="nil"/>
              <w:bottom w:val="nil"/>
              <w:right w:val="nil"/>
            </w:tcBorders>
            <w:shd w:val="clear" w:color="auto" w:fill="auto"/>
            <w:noWrap/>
            <w:vAlign w:val="bottom"/>
            <w:hideMark/>
          </w:tcPr>
          <w:p w14:paraId="60948765" w14:textId="4019A08A" w:rsidR="00AD5AFC" w:rsidRPr="00D73A79" w:rsidDel="00AD26D0" w:rsidRDefault="00AD5AFC" w:rsidP="00EF3874">
            <w:pPr>
              <w:spacing w:line="276" w:lineRule="auto"/>
              <w:rPr>
                <w:del w:id="569" w:author="Smith, Nick" w:date="2020-12-01T10:50:00Z"/>
                <w:b/>
                <w:bCs/>
                <w:sz w:val="18"/>
                <w:szCs w:val="18"/>
              </w:rPr>
            </w:pPr>
            <w:del w:id="570" w:author="Smith, Nick" w:date="2020-12-01T10:50:00Z">
              <w:r w:rsidRPr="00D73A79" w:rsidDel="00AD26D0">
                <w:rPr>
                  <w:b/>
                  <w:bCs/>
                  <w:sz w:val="18"/>
                  <w:szCs w:val="18"/>
                </w:rPr>
                <w:delText xml:space="preserve">Table </w:delText>
              </w:r>
              <w:r w:rsidR="00CD39B1" w:rsidRPr="00D73A79" w:rsidDel="00AD26D0">
                <w:rPr>
                  <w:b/>
                  <w:bCs/>
                  <w:sz w:val="18"/>
                  <w:szCs w:val="18"/>
                </w:rPr>
                <w:delText>1</w:delText>
              </w:r>
              <w:r w:rsidRPr="00D73A79" w:rsidDel="00AD26D0">
                <w:rPr>
                  <w:b/>
                  <w:bCs/>
                  <w:sz w:val="18"/>
                  <w:szCs w:val="18"/>
                </w:rPr>
                <w:delText xml:space="preserve">.  Results from the mixed model analysis of variance for leaf C, leaf N, carbon to nitrogen ratios, </w:delText>
              </w:r>
            </w:del>
          </w:p>
        </w:tc>
      </w:tr>
      <w:tr w:rsidR="00AD5AFC" w:rsidRPr="00DE06C7" w:rsidDel="00AD26D0" w14:paraId="2DC4326F" w14:textId="0BB7CA38" w:rsidTr="00B374DB">
        <w:trPr>
          <w:trHeight w:val="300"/>
          <w:del w:id="571" w:author="Smith, Nick" w:date="2020-12-01T10:50:00Z"/>
        </w:trPr>
        <w:tc>
          <w:tcPr>
            <w:tcW w:w="1170" w:type="dxa"/>
            <w:tcBorders>
              <w:top w:val="nil"/>
              <w:left w:val="nil"/>
              <w:bottom w:val="nil"/>
              <w:right w:val="nil"/>
            </w:tcBorders>
            <w:shd w:val="clear" w:color="auto" w:fill="auto"/>
            <w:noWrap/>
            <w:vAlign w:val="bottom"/>
            <w:hideMark/>
          </w:tcPr>
          <w:p w14:paraId="53BFF544" w14:textId="0D670720" w:rsidR="00AD5AFC" w:rsidRPr="00DE06C7" w:rsidDel="00AD26D0" w:rsidRDefault="00AD5AFC" w:rsidP="00EF3874">
            <w:pPr>
              <w:spacing w:line="276" w:lineRule="auto"/>
              <w:rPr>
                <w:del w:id="572" w:author="Smith, Nick" w:date="2020-12-01T10:50:00Z"/>
              </w:rPr>
            </w:pPr>
          </w:p>
        </w:tc>
        <w:tc>
          <w:tcPr>
            <w:tcW w:w="5846" w:type="dxa"/>
            <w:gridSpan w:val="17"/>
            <w:tcBorders>
              <w:top w:val="nil"/>
              <w:left w:val="nil"/>
              <w:bottom w:val="nil"/>
              <w:right w:val="nil"/>
            </w:tcBorders>
            <w:shd w:val="clear" w:color="auto" w:fill="auto"/>
            <w:noWrap/>
            <w:vAlign w:val="bottom"/>
            <w:hideMark/>
          </w:tcPr>
          <w:p w14:paraId="64F37A62" w14:textId="281FE085" w:rsidR="00544EC1" w:rsidRPr="00D73A79" w:rsidDel="00AD26D0" w:rsidRDefault="00AD5AFC" w:rsidP="00EF3874">
            <w:pPr>
              <w:spacing w:line="276" w:lineRule="auto"/>
              <w:rPr>
                <w:del w:id="573" w:author="Smith, Nick" w:date="2020-12-01T10:50:00Z"/>
                <w:b/>
                <w:bCs/>
                <w:sz w:val="18"/>
                <w:szCs w:val="18"/>
              </w:rPr>
            </w:pPr>
            <w:del w:id="574" w:author="Smith, Nick" w:date="2020-12-01T10:50:00Z">
              <w:r w:rsidRPr="00D73A79" w:rsidDel="00AD26D0">
                <w:rPr>
                  <w:b/>
                  <w:bCs/>
                  <w:sz w:val="18"/>
                  <w:szCs w:val="18"/>
                  <w:vertAlign w:val="superscript"/>
                </w:rPr>
                <w:delText>13</w:delText>
              </w:r>
              <w:r w:rsidRPr="00D73A79" w:rsidDel="00AD26D0">
                <w:rPr>
                  <w:b/>
                  <w:bCs/>
                  <w:sz w:val="18"/>
                  <w:szCs w:val="18"/>
                </w:rPr>
                <w:delText xml:space="preserve">C discrimination (δ13C) and </w:delText>
              </w:r>
              <w:r w:rsidRPr="00D73A79" w:rsidDel="00AD26D0">
                <w:rPr>
                  <w:b/>
                  <w:bCs/>
                  <w:sz w:val="18"/>
                  <w:szCs w:val="18"/>
                  <w:vertAlign w:val="superscript"/>
                </w:rPr>
                <w:delText>15</w:delText>
              </w:r>
              <w:r w:rsidRPr="00D73A79" w:rsidDel="00AD26D0">
                <w:rPr>
                  <w:b/>
                  <w:bCs/>
                  <w:sz w:val="18"/>
                  <w:szCs w:val="18"/>
                </w:rPr>
                <w:delText>N discrimination (δ15N)</w:delText>
              </w:r>
            </w:del>
          </w:p>
          <w:p w14:paraId="2474AF93" w14:textId="69F50649" w:rsidR="00AD5AFC" w:rsidRPr="00D73A79" w:rsidDel="00AD26D0" w:rsidRDefault="00AD5AFC" w:rsidP="00EF3874">
            <w:pPr>
              <w:spacing w:line="276" w:lineRule="auto"/>
              <w:rPr>
                <w:del w:id="575" w:author="Smith, Nick" w:date="2020-12-01T10:50:00Z"/>
                <w:b/>
                <w:bCs/>
                <w:sz w:val="18"/>
                <w:szCs w:val="18"/>
              </w:rPr>
            </w:pPr>
          </w:p>
        </w:tc>
        <w:tc>
          <w:tcPr>
            <w:tcW w:w="711" w:type="dxa"/>
            <w:gridSpan w:val="3"/>
            <w:tcBorders>
              <w:top w:val="nil"/>
              <w:left w:val="nil"/>
              <w:bottom w:val="nil"/>
              <w:right w:val="nil"/>
            </w:tcBorders>
            <w:shd w:val="clear" w:color="auto" w:fill="auto"/>
            <w:noWrap/>
            <w:vAlign w:val="bottom"/>
            <w:hideMark/>
          </w:tcPr>
          <w:p w14:paraId="2B804FC1" w14:textId="77FF12A8" w:rsidR="00AD5AFC" w:rsidRPr="00DE06C7" w:rsidDel="00AD26D0" w:rsidRDefault="00AD5AFC" w:rsidP="00EF3874">
            <w:pPr>
              <w:spacing w:line="276" w:lineRule="auto"/>
              <w:rPr>
                <w:del w:id="576" w:author="Smith, Nick" w:date="2020-12-01T10:50:00Z"/>
              </w:rPr>
            </w:pPr>
          </w:p>
        </w:tc>
        <w:tc>
          <w:tcPr>
            <w:tcW w:w="711" w:type="dxa"/>
            <w:gridSpan w:val="3"/>
            <w:tcBorders>
              <w:top w:val="nil"/>
              <w:left w:val="nil"/>
              <w:bottom w:val="nil"/>
              <w:right w:val="nil"/>
            </w:tcBorders>
            <w:shd w:val="clear" w:color="auto" w:fill="auto"/>
            <w:noWrap/>
            <w:vAlign w:val="bottom"/>
            <w:hideMark/>
          </w:tcPr>
          <w:p w14:paraId="74805F2D" w14:textId="0F7BA5B4" w:rsidR="00AD5AFC" w:rsidRPr="00DE06C7" w:rsidDel="00AD26D0" w:rsidRDefault="00AD5AFC" w:rsidP="00EF3874">
            <w:pPr>
              <w:spacing w:line="276" w:lineRule="auto"/>
              <w:rPr>
                <w:del w:id="577" w:author="Smith, Nick" w:date="2020-12-01T10:50:00Z"/>
              </w:rPr>
            </w:pPr>
          </w:p>
        </w:tc>
        <w:tc>
          <w:tcPr>
            <w:tcW w:w="616" w:type="dxa"/>
            <w:gridSpan w:val="4"/>
            <w:tcBorders>
              <w:top w:val="nil"/>
              <w:left w:val="nil"/>
              <w:bottom w:val="nil"/>
              <w:right w:val="nil"/>
            </w:tcBorders>
            <w:shd w:val="clear" w:color="auto" w:fill="auto"/>
            <w:noWrap/>
            <w:vAlign w:val="bottom"/>
            <w:hideMark/>
          </w:tcPr>
          <w:p w14:paraId="7BD026CC" w14:textId="1590A8CF" w:rsidR="00AD5AFC" w:rsidRPr="00DE06C7" w:rsidDel="00AD26D0" w:rsidRDefault="00AD5AFC" w:rsidP="00EF3874">
            <w:pPr>
              <w:spacing w:line="276" w:lineRule="auto"/>
              <w:rPr>
                <w:del w:id="578" w:author="Smith, Nick" w:date="2020-12-01T10:50:00Z"/>
              </w:rPr>
            </w:pPr>
          </w:p>
        </w:tc>
        <w:tc>
          <w:tcPr>
            <w:tcW w:w="222" w:type="dxa"/>
            <w:tcBorders>
              <w:top w:val="nil"/>
              <w:left w:val="nil"/>
              <w:bottom w:val="nil"/>
              <w:right w:val="nil"/>
            </w:tcBorders>
            <w:shd w:val="clear" w:color="auto" w:fill="auto"/>
            <w:noWrap/>
            <w:vAlign w:val="bottom"/>
            <w:hideMark/>
          </w:tcPr>
          <w:p w14:paraId="7B6D5E36" w14:textId="69A8CC70" w:rsidR="00AD5AFC" w:rsidRPr="00DE06C7" w:rsidDel="00AD26D0" w:rsidRDefault="00AD5AFC" w:rsidP="00EF3874">
            <w:pPr>
              <w:spacing w:line="276" w:lineRule="auto"/>
              <w:rPr>
                <w:del w:id="579" w:author="Smith, Nick" w:date="2020-12-01T10:50:00Z"/>
              </w:rPr>
            </w:pPr>
          </w:p>
        </w:tc>
      </w:tr>
      <w:tr w:rsidR="00AD5AFC" w:rsidRPr="00B374DB" w:rsidDel="00AD26D0" w14:paraId="486E0A75" w14:textId="65324CC0" w:rsidTr="00B374DB">
        <w:trPr>
          <w:trHeight w:val="300"/>
          <w:del w:id="580" w:author="Smith, Nick" w:date="2020-12-01T10:50:00Z"/>
        </w:trPr>
        <w:tc>
          <w:tcPr>
            <w:tcW w:w="1599" w:type="dxa"/>
            <w:gridSpan w:val="3"/>
            <w:tcBorders>
              <w:top w:val="nil"/>
              <w:left w:val="nil"/>
              <w:bottom w:val="nil"/>
              <w:right w:val="nil"/>
            </w:tcBorders>
            <w:shd w:val="clear" w:color="auto" w:fill="auto"/>
            <w:noWrap/>
            <w:vAlign w:val="bottom"/>
            <w:hideMark/>
          </w:tcPr>
          <w:p w14:paraId="5ACF86B1" w14:textId="2D6456D1" w:rsidR="00AD5AFC" w:rsidRPr="003377D7" w:rsidDel="00AD26D0" w:rsidRDefault="00AD5AFC" w:rsidP="00EF3874">
            <w:pPr>
              <w:spacing w:line="276" w:lineRule="auto"/>
              <w:rPr>
                <w:del w:id="581" w:author="Smith, Nick" w:date="2020-12-01T10:50:00Z"/>
                <w:rFonts w:asciiTheme="minorHAnsi" w:hAnsiTheme="minorHAnsi" w:cstheme="minorHAnsi"/>
                <w:sz w:val="18"/>
                <w:szCs w:val="18"/>
              </w:rPr>
            </w:pPr>
            <w:del w:id="582" w:author="Smith, Nick" w:date="2020-12-01T10:50:00Z">
              <w:r w:rsidRPr="003377D7" w:rsidDel="00AD26D0">
                <w:rPr>
                  <w:rFonts w:asciiTheme="minorHAnsi" w:hAnsiTheme="minorHAnsi" w:cstheme="minorHAnsi"/>
                  <w:sz w:val="18"/>
                  <w:szCs w:val="18"/>
                </w:rPr>
                <w:delText>Foliar analysis</w:delText>
              </w:r>
            </w:del>
          </w:p>
        </w:tc>
        <w:tc>
          <w:tcPr>
            <w:tcW w:w="819" w:type="dxa"/>
            <w:gridSpan w:val="2"/>
            <w:tcBorders>
              <w:top w:val="nil"/>
              <w:left w:val="nil"/>
              <w:bottom w:val="nil"/>
              <w:right w:val="nil"/>
            </w:tcBorders>
            <w:shd w:val="clear" w:color="auto" w:fill="auto"/>
            <w:noWrap/>
            <w:vAlign w:val="bottom"/>
            <w:hideMark/>
          </w:tcPr>
          <w:p w14:paraId="666F213F" w14:textId="7D634BDD" w:rsidR="00AD5AFC" w:rsidRPr="003377D7" w:rsidDel="00AD26D0" w:rsidRDefault="00AD5AFC" w:rsidP="00EF3874">
            <w:pPr>
              <w:spacing w:line="276" w:lineRule="auto"/>
              <w:jc w:val="center"/>
              <w:rPr>
                <w:del w:id="583" w:author="Smith, Nick" w:date="2020-12-01T10:50:00Z"/>
                <w:rFonts w:asciiTheme="minorHAnsi" w:hAnsiTheme="minorHAnsi" w:cstheme="minorHAnsi"/>
                <w:sz w:val="18"/>
                <w:szCs w:val="18"/>
              </w:rPr>
            </w:pPr>
            <w:del w:id="584" w:author="Smith, Nick" w:date="2020-12-01T10:50:00Z">
              <w:r w:rsidRPr="003377D7" w:rsidDel="00AD26D0">
                <w:rPr>
                  <w:rFonts w:asciiTheme="minorHAnsi" w:hAnsiTheme="minorHAnsi" w:cstheme="minorHAnsi"/>
                  <w:sz w:val="18"/>
                  <w:szCs w:val="18"/>
                </w:rPr>
                <w:delText>Leaf C</w:delText>
              </w:r>
            </w:del>
          </w:p>
        </w:tc>
        <w:tc>
          <w:tcPr>
            <w:tcW w:w="711" w:type="dxa"/>
            <w:gridSpan w:val="2"/>
            <w:tcBorders>
              <w:top w:val="nil"/>
              <w:left w:val="nil"/>
              <w:bottom w:val="nil"/>
              <w:right w:val="nil"/>
            </w:tcBorders>
            <w:shd w:val="clear" w:color="auto" w:fill="auto"/>
            <w:noWrap/>
            <w:vAlign w:val="bottom"/>
            <w:hideMark/>
          </w:tcPr>
          <w:p w14:paraId="505B4BC5" w14:textId="65626979" w:rsidR="00AD5AFC" w:rsidRPr="003377D7" w:rsidDel="00AD26D0" w:rsidRDefault="00AD5AFC" w:rsidP="00EF3874">
            <w:pPr>
              <w:spacing w:line="276" w:lineRule="auto"/>
              <w:jc w:val="center"/>
              <w:rPr>
                <w:del w:id="585" w:author="Smith, Nick" w:date="2020-12-01T10:50:00Z"/>
                <w:rFonts w:asciiTheme="minorHAnsi" w:hAnsiTheme="minorHAnsi" w:cstheme="minorHAnsi"/>
                <w:sz w:val="18"/>
                <w:szCs w:val="18"/>
              </w:rPr>
            </w:pPr>
          </w:p>
        </w:tc>
        <w:tc>
          <w:tcPr>
            <w:tcW w:w="818" w:type="dxa"/>
            <w:gridSpan w:val="2"/>
            <w:tcBorders>
              <w:top w:val="nil"/>
              <w:left w:val="nil"/>
              <w:bottom w:val="nil"/>
              <w:right w:val="nil"/>
            </w:tcBorders>
            <w:shd w:val="clear" w:color="auto" w:fill="auto"/>
            <w:noWrap/>
            <w:vAlign w:val="bottom"/>
            <w:hideMark/>
          </w:tcPr>
          <w:p w14:paraId="5976B542" w14:textId="0B754178" w:rsidR="00AD5AFC" w:rsidRPr="003377D7" w:rsidDel="00AD26D0" w:rsidRDefault="00AD5AFC" w:rsidP="00EF3874">
            <w:pPr>
              <w:spacing w:line="276" w:lineRule="auto"/>
              <w:jc w:val="center"/>
              <w:rPr>
                <w:del w:id="586" w:author="Smith, Nick" w:date="2020-12-01T10:50:00Z"/>
                <w:rFonts w:asciiTheme="minorHAnsi" w:hAnsiTheme="minorHAnsi" w:cstheme="minorHAnsi"/>
                <w:sz w:val="18"/>
                <w:szCs w:val="18"/>
              </w:rPr>
            </w:pPr>
            <w:del w:id="587" w:author="Smith, Nick" w:date="2020-12-01T10:50:00Z">
              <w:r w:rsidRPr="003377D7" w:rsidDel="00AD26D0">
                <w:rPr>
                  <w:rFonts w:asciiTheme="minorHAnsi" w:hAnsiTheme="minorHAnsi" w:cstheme="minorHAnsi"/>
                  <w:sz w:val="18"/>
                  <w:szCs w:val="18"/>
                </w:rPr>
                <w:delText>Leaf N</w:delText>
              </w:r>
            </w:del>
          </w:p>
        </w:tc>
        <w:tc>
          <w:tcPr>
            <w:tcW w:w="615" w:type="dxa"/>
            <w:gridSpan w:val="2"/>
            <w:tcBorders>
              <w:top w:val="nil"/>
              <w:left w:val="nil"/>
              <w:bottom w:val="nil"/>
              <w:right w:val="nil"/>
            </w:tcBorders>
            <w:shd w:val="clear" w:color="auto" w:fill="auto"/>
            <w:noWrap/>
            <w:vAlign w:val="bottom"/>
            <w:hideMark/>
          </w:tcPr>
          <w:p w14:paraId="3A148602" w14:textId="2C5D4B66" w:rsidR="00AD5AFC" w:rsidRPr="003377D7" w:rsidDel="00AD26D0" w:rsidRDefault="00AD5AFC" w:rsidP="00EF3874">
            <w:pPr>
              <w:spacing w:line="276" w:lineRule="auto"/>
              <w:jc w:val="center"/>
              <w:rPr>
                <w:del w:id="588" w:author="Smith, Nick" w:date="2020-12-01T10:50:00Z"/>
                <w:rFonts w:asciiTheme="minorHAnsi" w:hAnsiTheme="minorHAnsi" w:cstheme="minorHAnsi"/>
                <w:sz w:val="18"/>
                <w:szCs w:val="18"/>
              </w:rPr>
            </w:pPr>
          </w:p>
        </w:tc>
        <w:tc>
          <w:tcPr>
            <w:tcW w:w="1014" w:type="dxa"/>
            <w:gridSpan w:val="2"/>
            <w:tcBorders>
              <w:top w:val="nil"/>
              <w:left w:val="nil"/>
              <w:bottom w:val="nil"/>
              <w:right w:val="nil"/>
            </w:tcBorders>
            <w:shd w:val="clear" w:color="auto" w:fill="auto"/>
            <w:noWrap/>
            <w:vAlign w:val="bottom"/>
            <w:hideMark/>
          </w:tcPr>
          <w:p w14:paraId="4065DD2F" w14:textId="12224161" w:rsidR="00AD5AFC" w:rsidRPr="003377D7" w:rsidDel="00AD26D0" w:rsidRDefault="00AD5AFC" w:rsidP="00EF3874">
            <w:pPr>
              <w:spacing w:line="276" w:lineRule="auto"/>
              <w:jc w:val="center"/>
              <w:rPr>
                <w:del w:id="589" w:author="Smith, Nick" w:date="2020-12-01T10:50:00Z"/>
                <w:rFonts w:asciiTheme="minorHAnsi" w:hAnsiTheme="minorHAnsi" w:cstheme="minorHAnsi"/>
                <w:sz w:val="18"/>
                <w:szCs w:val="18"/>
              </w:rPr>
            </w:pPr>
            <w:del w:id="590" w:author="Smith, Nick" w:date="2020-12-01T10:50:00Z">
              <w:r w:rsidRPr="003377D7" w:rsidDel="00AD26D0">
                <w:rPr>
                  <w:rFonts w:asciiTheme="minorHAnsi" w:hAnsiTheme="minorHAnsi" w:cstheme="minorHAnsi"/>
                  <w:sz w:val="18"/>
                  <w:szCs w:val="18"/>
                </w:rPr>
                <w:delText>Leaf C/N</w:delText>
              </w:r>
            </w:del>
          </w:p>
        </w:tc>
        <w:tc>
          <w:tcPr>
            <w:tcW w:w="615" w:type="dxa"/>
            <w:gridSpan w:val="2"/>
            <w:tcBorders>
              <w:top w:val="nil"/>
              <w:left w:val="nil"/>
              <w:bottom w:val="nil"/>
              <w:right w:val="nil"/>
            </w:tcBorders>
            <w:shd w:val="clear" w:color="auto" w:fill="auto"/>
            <w:noWrap/>
            <w:vAlign w:val="bottom"/>
            <w:hideMark/>
          </w:tcPr>
          <w:p w14:paraId="1EE3217A" w14:textId="4732D7FE" w:rsidR="00AD5AFC" w:rsidRPr="003377D7" w:rsidDel="00AD26D0" w:rsidRDefault="00AD5AFC" w:rsidP="00EF3874">
            <w:pPr>
              <w:spacing w:line="276" w:lineRule="auto"/>
              <w:jc w:val="center"/>
              <w:rPr>
                <w:del w:id="591" w:author="Smith, Nick" w:date="2020-12-01T10:50:00Z"/>
                <w:rFonts w:asciiTheme="minorHAnsi" w:hAnsiTheme="minorHAnsi" w:cstheme="minorHAnsi"/>
                <w:sz w:val="18"/>
                <w:szCs w:val="18"/>
              </w:rPr>
            </w:pPr>
          </w:p>
        </w:tc>
        <w:tc>
          <w:tcPr>
            <w:tcW w:w="819" w:type="dxa"/>
            <w:gridSpan w:val="2"/>
            <w:tcBorders>
              <w:top w:val="nil"/>
              <w:left w:val="nil"/>
              <w:bottom w:val="nil"/>
              <w:right w:val="nil"/>
            </w:tcBorders>
            <w:shd w:val="clear" w:color="auto" w:fill="auto"/>
            <w:noWrap/>
            <w:vAlign w:val="bottom"/>
            <w:hideMark/>
          </w:tcPr>
          <w:p w14:paraId="0A881127" w14:textId="2E3C3F83" w:rsidR="00AD5AFC" w:rsidRPr="003377D7" w:rsidDel="00AD26D0" w:rsidRDefault="00AD5AFC" w:rsidP="00EF3874">
            <w:pPr>
              <w:spacing w:line="276" w:lineRule="auto"/>
              <w:jc w:val="center"/>
              <w:rPr>
                <w:del w:id="592" w:author="Smith, Nick" w:date="2020-12-01T10:50:00Z"/>
                <w:rFonts w:asciiTheme="minorHAnsi" w:hAnsiTheme="minorHAnsi" w:cstheme="minorHAnsi"/>
                <w:sz w:val="18"/>
                <w:szCs w:val="18"/>
              </w:rPr>
            </w:pPr>
            <w:del w:id="593" w:author="Smith, Nick" w:date="2020-12-01T10:50:00Z">
              <w:r w:rsidRPr="003377D7" w:rsidDel="00AD26D0">
                <w:rPr>
                  <w:rFonts w:asciiTheme="minorHAnsi" w:hAnsiTheme="minorHAnsi" w:cstheme="minorHAnsi"/>
                  <w:sz w:val="18"/>
                  <w:szCs w:val="18"/>
                </w:rPr>
                <w:delText>δ</w:delText>
              </w:r>
              <w:r w:rsidRPr="003377D7" w:rsidDel="00AD26D0">
                <w:rPr>
                  <w:rFonts w:asciiTheme="minorHAnsi" w:hAnsiTheme="minorHAnsi" w:cstheme="minorHAnsi"/>
                  <w:sz w:val="18"/>
                  <w:szCs w:val="18"/>
                  <w:vertAlign w:val="superscript"/>
                </w:rPr>
                <w:delText>13</w:delText>
              </w:r>
              <w:r w:rsidRPr="003377D7" w:rsidDel="00AD26D0">
                <w:rPr>
                  <w:rFonts w:asciiTheme="minorHAnsi" w:hAnsiTheme="minorHAnsi" w:cstheme="minorHAnsi"/>
                  <w:sz w:val="18"/>
                  <w:szCs w:val="18"/>
                </w:rPr>
                <w:delText>C</w:delText>
              </w:r>
            </w:del>
          </w:p>
        </w:tc>
        <w:tc>
          <w:tcPr>
            <w:tcW w:w="711" w:type="dxa"/>
            <w:gridSpan w:val="3"/>
            <w:tcBorders>
              <w:top w:val="nil"/>
              <w:left w:val="nil"/>
              <w:bottom w:val="nil"/>
              <w:right w:val="nil"/>
            </w:tcBorders>
            <w:shd w:val="clear" w:color="auto" w:fill="auto"/>
            <w:noWrap/>
            <w:vAlign w:val="bottom"/>
            <w:hideMark/>
          </w:tcPr>
          <w:p w14:paraId="2106B1C1" w14:textId="585D549D" w:rsidR="00AD5AFC" w:rsidRPr="003377D7" w:rsidDel="00AD26D0" w:rsidRDefault="00AD5AFC" w:rsidP="00EF3874">
            <w:pPr>
              <w:spacing w:line="276" w:lineRule="auto"/>
              <w:jc w:val="center"/>
              <w:rPr>
                <w:del w:id="594" w:author="Smith, Nick" w:date="2020-12-01T10:50:00Z"/>
                <w:rFonts w:asciiTheme="minorHAnsi" w:hAnsiTheme="minorHAnsi" w:cstheme="minorHAnsi"/>
                <w:sz w:val="18"/>
                <w:szCs w:val="18"/>
              </w:rPr>
            </w:pPr>
          </w:p>
        </w:tc>
        <w:tc>
          <w:tcPr>
            <w:tcW w:w="711" w:type="dxa"/>
            <w:gridSpan w:val="3"/>
            <w:tcBorders>
              <w:top w:val="nil"/>
              <w:left w:val="nil"/>
              <w:bottom w:val="nil"/>
              <w:right w:val="nil"/>
            </w:tcBorders>
            <w:shd w:val="clear" w:color="auto" w:fill="auto"/>
            <w:noWrap/>
            <w:vAlign w:val="bottom"/>
            <w:hideMark/>
          </w:tcPr>
          <w:p w14:paraId="18DDEF84" w14:textId="4E62F930" w:rsidR="00AD5AFC" w:rsidRPr="003377D7" w:rsidDel="00AD26D0" w:rsidRDefault="00AD5AFC" w:rsidP="00EF3874">
            <w:pPr>
              <w:spacing w:line="276" w:lineRule="auto"/>
              <w:jc w:val="center"/>
              <w:rPr>
                <w:del w:id="595" w:author="Smith, Nick" w:date="2020-12-01T10:50:00Z"/>
                <w:rFonts w:asciiTheme="minorHAnsi" w:hAnsiTheme="minorHAnsi" w:cstheme="minorHAnsi"/>
                <w:sz w:val="18"/>
                <w:szCs w:val="18"/>
              </w:rPr>
            </w:pPr>
            <w:del w:id="596" w:author="Smith, Nick" w:date="2020-12-01T10:50:00Z">
              <w:r w:rsidRPr="003377D7" w:rsidDel="00AD26D0">
                <w:rPr>
                  <w:rFonts w:asciiTheme="minorHAnsi" w:hAnsiTheme="minorHAnsi" w:cstheme="minorHAnsi"/>
                  <w:sz w:val="18"/>
                  <w:szCs w:val="18"/>
                </w:rPr>
                <w:delText>δ</w:delText>
              </w:r>
              <w:r w:rsidRPr="003377D7" w:rsidDel="00AD26D0">
                <w:rPr>
                  <w:rFonts w:asciiTheme="minorHAnsi" w:hAnsiTheme="minorHAnsi" w:cstheme="minorHAnsi"/>
                  <w:sz w:val="18"/>
                  <w:szCs w:val="18"/>
                  <w:vertAlign w:val="superscript"/>
                </w:rPr>
                <w:delText>15</w:delText>
              </w:r>
              <w:r w:rsidRPr="003377D7" w:rsidDel="00AD26D0">
                <w:rPr>
                  <w:rFonts w:asciiTheme="minorHAnsi" w:hAnsiTheme="minorHAnsi" w:cstheme="minorHAnsi"/>
                  <w:sz w:val="18"/>
                  <w:szCs w:val="18"/>
                </w:rPr>
                <w:delText>N</w:delText>
              </w:r>
            </w:del>
          </w:p>
        </w:tc>
        <w:tc>
          <w:tcPr>
            <w:tcW w:w="615" w:type="dxa"/>
            <w:gridSpan w:val="4"/>
            <w:tcBorders>
              <w:top w:val="nil"/>
              <w:left w:val="nil"/>
              <w:bottom w:val="nil"/>
              <w:right w:val="nil"/>
            </w:tcBorders>
            <w:shd w:val="clear" w:color="auto" w:fill="auto"/>
            <w:noWrap/>
            <w:vAlign w:val="bottom"/>
            <w:hideMark/>
          </w:tcPr>
          <w:p w14:paraId="153A497D" w14:textId="45FE732A" w:rsidR="00AD5AFC" w:rsidRPr="003377D7" w:rsidDel="00AD26D0" w:rsidRDefault="00AD5AFC" w:rsidP="00EF3874">
            <w:pPr>
              <w:spacing w:line="276" w:lineRule="auto"/>
              <w:jc w:val="center"/>
              <w:rPr>
                <w:del w:id="597" w:author="Smith, Nick" w:date="2020-12-01T10:50:00Z"/>
                <w:rFonts w:asciiTheme="minorHAnsi" w:hAnsiTheme="minorHAnsi" w:cstheme="minorHAnsi"/>
                <w:sz w:val="18"/>
                <w:szCs w:val="18"/>
              </w:rPr>
            </w:pPr>
          </w:p>
        </w:tc>
        <w:tc>
          <w:tcPr>
            <w:tcW w:w="229" w:type="dxa"/>
            <w:gridSpan w:val="2"/>
            <w:tcBorders>
              <w:top w:val="nil"/>
              <w:left w:val="nil"/>
              <w:bottom w:val="nil"/>
              <w:right w:val="nil"/>
            </w:tcBorders>
            <w:shd w:val="clear" w:color="auto" w:fill="auto"/>
            <w:noWrap/>
            <w:vAlign w:val="bottom"/>
            <w:hideMark/>
          </w:tcPr>
          <w:p w14:paraId="7821EC2A" w14:textId="4D94EC19" w:rsidR="00AD5AFC" w:rsidRPr="00B374DB" w:rsidDel="00AD26D0" w:rsidRDefault="00AD5AFC" w:rsidP="00EF3874">
            <w:pPr>
              <w:spacing w:line="276" w:lineRule="auto"/>
              <w:jc w:val="center"/>
              <w:rPr>
                <w:del w:id="598" w:author="Smith, Nick" w:date="2020-12-01T10:50:00Z"/>
                <w:rFonts w:asciiTheme="minorHAnsi" w:hAnsiTheme="minorHAnsi" w:cstheme="minorHAnsi"/>
                <w:sz w:val="18"/>
                <w:szCs w:val="18"/>
              </w:rPr>
            </w:pPr>
          </w:p>
        </w:tc>
      </w:tr>
      <w:tr w:rsidR="00B374DB" w:rsidRPr="00DE06C7" w:rsidDel="00AD26D0" w14:paraId="1A47E150" w14:textId="307F2809" w:rsidTr="00B374DB">
        <w:trPr>
          <w:trHeight w:val="80"/>
          <w:del w:id="599" w:author="Smith, Nick" w:date="2020-12-01T10:50:00Z"/>
        </w:trPr>
        <w:tc>
          <w:tcPr>
            <w:tcW w:w="1599" w:type="dxa"/>
            <w:gridSpan w:val="3"/>
            <w:tcBorders>
              <w:top w:val="nil"/>
              <w:left w:val="nil"/>
              <w:bottom w:val="nil"/>
              <w:right w:val="nil"/>
            </w:tcBorders>
            <w:shd w:val="clear" w:color="auto" w:fill="auto"/>
            <w:noWrap/>
            <w:vAlign w:val="bottom"/>
          </w:tcPr>
          <w:p w14:paraId="4F13631A" w14:textId="55B76180" w:rsidR="00B374DB" w:rsidRPr="003377D7" w:rsidDel="00AD26D0" w:rsidRDefault="00B374DB" w:rsidP="00EF3874">
            <w:pPr>
              <w:spacing w:line="276" w:lineRule="auto"/>
              <w:rPr>
                <w:del w:id="600" w:author="Smith, Nick" w:date="2020-12-01T10:50:00Z"/>
                <w:sz w:val="18"/>
                <w:szCs w:val="18"/>
              </w:rPr>
            </w:pPr>
          </w:p>
        </w:tc>
        <w:tc>
          <w:tcPr>
            <w:tcW w:w="819" w:type="dxa"/>
            <w:gridSpan w:val="2"/>
            <w:tcBorders>
              <w:top w:val="nil"/>
              <w:left w:val="nil"/>
              <w:bottom w:val="nil"/>
              <w:right w:val="nil"/>
            </w:tcBorders>
            <w:shd w:val="clear" w:color="auto" w:fill="auto"/>
            <w:noWrap/>
            <w:vAlign w:val="bottom"/>
          </w:tcPr>
          <w:p w14:paraId="35CDAB0C" w14:textId="77246016" w:rsidR="00B374DB" w:rsidRPr="003377D7" w:rsidDel="00AD26D0" w:rsidRDefault="00B374DB" w:rsidP="00EF3874">
            <w:pPr>
              <w:spacing w:line="276" w:lineRule="auto"/>
              <w:jc w:val="center"/>
              <w:rPr>
                <w:del w:id="601" w:author="Smith, Nick" w:date="2020-12-01T10:50:00Z"/>
                <w:sz w:val="18"/>
                <w:szCs w:val="18"/>
              </w:rPr>
            </w:pPr>
          </w:p>
        </w:tc>
        <w:tc>
          <w:tcPr>
            <w:tcW w:w="711" w:type="dxa"/>
            <w:gridSpan w:val="2"/>
            <w:tcBorders>
              <w:top w:val="nil"/>
              <w:left w:val="nil"/>
              <w:bottom w:val="nil"/>
              <w:right w:val="nil"/>
            </w:tcBorders>
            <w:shd w:val="clear" w:color="auto" w:fill="auto"/>
            <w:noWrap/>
            <w:vAlign w:val="bottom"/>
          </w:tcPr>
          <w:p w14:paraId="2E27B397" w14:textId="49871E1C" w:rsidR="00B374DB" w:rsidRPr="003377D7" w:rsidDel="00AD26D0" w:rsidRDefault="00B374DB" w:rsidP="00EF3874">
            <w:pPr>
              <w:spacing w:line="276" w:lineRule="auto"/>
              <w:jc w:val="center"/>
              <w:rPr>
                <w:del w:id="602" w:author="Smith, Nick" w:date="2020-12-01T10:50:00Z"/>
                <w:sz w:val="18"/>
                <w:szCs w:val="18"/>
              </w:rPr>
            </w:pPr>
          </w:p>
        </w:tc>
        <w:tc>
          <w:tcPr>
            <w:tcW w:w="818" w:type="dxa"/>
            <w:gridSpan w:val="2"/>
            <w:tcBorders>
              <w:top w:val="nil"/>
              <w:left w:val="nil"/>
              <w:bottom w:val="nil"/>
              <w:right w:val="nil"/>
            </w:tcBorders>
            <w:shd w:val="clear" w:color="auto" w:fill="auto"/>
            <w:noWrap/>
            <w:vAlign w:val="bottom"/>
          </w:tcPr>
          <w:p w14:paraId="44218597" w14:textId="5F9AE439" w:rsidR="00B374DB" w:rsidRPr="003377D7" w:rsidDel="00AD26D0" w:rsidRDefault="00B374DB" w:rsidP="00EF3874">
            <w:pPr>
              <w:spacing w:line="276" w:lineRule="auto"/>
              <w:jc w:val="center"/>
              <w:rPr>
                <w:del w:id="603" w:author="Smith, Nick" w:date="2020-12-01T10:50:00Z"/>
                <w:sz w:val="18"/>
                <w:szCs w:val="18"/>
              </w:rPr>
            </w:pPr>
          </w:p>
        </w:tc>
        <w:tc>
          <w:tcPr>
            <w:tcW w:w="615" w:type="dxa"/>
            <w:gridSpan w:val="2"/>
            <w:tcBorders>
              <w:top w:val="nil"/>
              <w:left w:val="nil"/>
              <w:bottom w:val="nil"/>
              <w:right w:val="nil"/>
            </w:tcBorders>
            <w:shd w:val="clear" w:color="auto" w:fill="auto"/>
            <w:noWrap/>
            <w:vAlign w:val="bottom"/>
          </w:tcPr>
          <w:p w14:paraId="550ED49C" w14:textId="5432468F" w:rsidR="00B374DB" w:rsidRPr="003377D7" w:rsidDel="00AD26D0" w:rsidRDefault="00B374DB" w:rsidP="00EF3874">
            <w:pPr>
              <w:spacing w:line="276" w:lineRule="auto"/>
              <w:jc w:val="center"/>
              <w:rPr>
                <w:del w:id="604" w:author="Smith, Nick" w:date="2020-12-01T10:50:00Z"/>
                <w:sz w:val="18"/>
                <w:szCs w:val="18"/>
              </w:rPr>
            </w:pPr>
          </w:p>
        </w:tc>
        <w:tc>
          <w:tcPr>
            <w:tcW w:w="1014" w:type="dxa"/>
            <w:gridSpan w:val="2"/>
            <w:tcBorders>
              <w:top w:val="nil"/>
              <w:left w:val="nil"/>
              <w:bottom w:val="nil"/>
              <w:right w:val="nil"/>
            </w:tcBorders>
            <w:shd w:val="clear" w:color="auto" w:fill="auto"/>
            <w:noWrap/>
            <w:vAlign w:val="bottom"/>
          </w:tcPr>
          <w:p w14:paraId="34FF4DF2" w14:textId="27C9AC59" w:rsidR="00B374DB" w:rsidRPr="003377D7" w:rsidDel="00AD26D0" w:rsidRDefault="00B374DB" w:rsidP="00EF3874">
            <w:pPr>
              <w:spacing w:line="276" w:lineRule="auto"/>
              <w:jc w:val="center"/>
              <w:rPr>
                <w:del w:id="605" w:author="Smith, Nick" w:date="2020-12-01T10:50:00Z"/>
                <w:sz w:val="18"/>
                <w:szCs w:val="18"/>
              </w:rPr>
            </w:pPr>
          </w:p>
        </w:tc>
        <w:tc>
          <w:tcPr>
            <w:tcW w:w="615" w:type="dxa"/>
            <w:gridSpan w:val="2"/>
            <w:tcBorders>
              <w:top w:val="nil"/>
              <w:left w:val="nil"/>
              <w:bottom w:val="nil"/>
              <w:right w:val="nil"/>
            </w:tcBorders>
            <w:shd w:val="clear" w:color="auto" w:fill="auto"/>
            <w:noWrap/>
            <w:vAlign w:val="bottom"/>
          </w:tcPr>
          <w:p w14:paraId="415E1E9F" w14:textId="7EE5A859" w:rsidR="00B374DB" w:rsidRPr="003377D7" w:rsidDel="00AD26D0" w:rsidRDefault="00B374DB" w:rsidP="00EF3874">
            <w:pPr>
              <w:spacing w:line="276" w:lineRule="auto"/>
              <w:jc w:val="center"/>
              <w:rPr>
                <w:del w:id="606" w:author="Smith, Nick" w:date="2020-12-01T10:50:00Z"/>
                <w:sz w:val="18"/>
                <w:szCs w:val="18"/>
              </w:rPr>
            </w:pPr>
          </w:p>
        </w:tc>
        <w:tc>
          <w:tcPr>
            <w:tcW w:w="819" w:type="dxa"/>
            <w:gridSpan w:val="2"/>
            <w:tcBorders>
              <w:top w:val="nil"/>
              <w:left w:val="nil"/>
              <w:bottom w:val="nil"/>
              <w:right w:val="nil"/>
            </w:tcBorders>
            <w:shd w:val="clear" w:color="auto" w:fill="auto"/>
            <w:noWrap/>
            <w:vAlign w:val="bottom"/>
          </w:tcPr>
          <w:p w14:paraId="52C98E35" w14:textId="4B784C40" w:rsidR="00B374DB" w:rsidRPr="003377D7" w:rsidDel="00AD26D0" w:rsidRDefault="00B374DB" w:rsidP="00EF3874">
            <w:pPr>
              <w:spacing w:line="276" w:lineRule="auto"/>
              <w:jc w:val="center"/>
              <w:rPr>
                <w:del w:id="607" w:author="Smith, Nick" w:date="2020-12-01T10:50:00Z"/>
                <w:sz w:val="18"/>
                <w:szCs w:val="18"/>
              </w:rPr>
            </w:pPr>
          </w:p>
        </w:tc>
        <w:tc>
          <w:tcPr>
            <w:tcW w:w="711" w:type="dxa"/>
            <w:gridSpan w:val="3"/>
            <w:tcBorders>
              <w:top w:val="nil"/>
              <w:left w:val="nil"/>
              <w:bottom w:val="nil"/>
              <w:right w:val="nil"/>
            </w:tcBorders>
            <w:shd w:val="clear" w:color="auto" w:fill="auto"/>
            <w:noWrap/>
            <w:vAlign w:val="bottom"/>
          </w:tcPr>
          <w:p w14:paraId="196155EE" w14:textId="61121F12" w:rsidR="00B374DB" w:rsidRPr="003377D7" w:rsidDel="00AD26D0" w:rsidRDefault="00B374DB" w:rsidP="00EF3874">
            <w:pPr>
              <w:spacing w:line="276" w:lineRule="auto"/>
              <w:jc w:val="center"/>
              <w:rPr>
                <w:del w:id="608" w:author="Smith, Nick" w:date="2020-12-01T10:50:00Z"/>
                <w:sz w:val="18"/>
                <w:szCs w:val="18"/>
              </w:rPr>
            </w:pPr>
          </w:p>
        </w:tc>
        <w:tc>
          <w:tcPr>
            <w:tcW w:w="711" w:type="dxa"/>
            <w:gridSpan w:val="3"/>
            <w:tcBorders>
              <w:top w:val="nil"/>
              <w:left w:val="nil"/>
              <w:bottom w:val="nil"/>
              <w:right w:val="nil"/>
            </w:tcBorders>
            <w:shd w:val="clear" w:color="auto" w:fill="auto"/>
            <w:noWrap/>
            <w:vAlign w:val="bottom"/>
          </w:tcPr>
          <w:p w14:paraId="462A5AA9" w14:textId="0F3EDDFE" w:rsidR="00B374DB" w:rsidRPr="003377D7" w:rsidDel="00AD26D0" w:rsidRDefault="00B374DB" w:rsidP="00EF3874">
            <w:pPr>
              <w:spacing w:line="276" w:lineRule="auto"/>
              <w:jc w:val="center"/>
              <w:rPr>
                <w:del w:id="609" w:author="Smith, Nick" w:date="2020-12-01T10:50:00Z"/>
                <w:sz w:val="18"/>
                <w:szCs w:val="18"/>
              </w:rPr>
            </w:pPr>
          </w:p>
        </w:tc>
        <w:tc>
          <w:tcPr>
            <w:tcW w:w="615" w:type="dxa"/>
            <w:gridSpan w:val="4"/>
            <w:tcBorders>
              <w:top w:val="nil"/>
              <w:left w:val="nil"/>
              <w:bottom w:val="nil"/>
              <w:right w:val="nil"/>
            </w:tcBorders>
            <w:shd w:val="clear" w:color="auto" w:fill="auto"/>
            <w:noWrap/>
            <w:vAlign w:val="bottom"/>
          </w:tcPr>
          <w:p w14:paraId="61E4DF02" w14:textId="79D714B0" w:rsidR="00B374DB" w:rsidRPr="003377D7" w:rsidDel="00AD26D0" w:rsidRDefault="00B374DB" w:rsidP="00EF3874">
            <w:pPr>
              <w:spacing w:line="276" w:lineRule="auto"/>
              <w:jc w:val="center"/>
              <w:rPr>
                <w:del w:id="610" w:author="Smith, Nick" w:date="2020-12-01T10:50:00Z"/>
                <w:sz w:val="18"/>
                <w:szCs w:val="18"/>
              </w:rPr>
            </w:pPr>
          </w:p>
        </w:tc>
        <w:tc>
          <w:tcPr>
            <w:tcW w:w="229" w:type="dxa"/>
            <w:gridSpan w:val="2"/>
            <w:tcBorders>
              <w:top w:val="nil"/>
              <w:left w:val="nil"/>
              <w:bottom w:val="nil"/>
              <w:right w:val="nil"/>
            </w:tcBorders>
            <w:shd w:val="clear" w:color="auto" w:fill="auto"/>
            <w:noWrap/>
            <w:vAlign w:val="bottom"/>
          </w:tcPr>
          <w:p w14:paraId="244C32DC" w14:textId="4B41A5B7" w:rsidR="00B374DB" w:rsidRPr="00DE06C7" w:rsidDel="00AD26D0" w:rsidRDefault="00B374DB" w:rsidP="00EF3874">
            <w:pPr>
              <w:spacing w:line="276" w:lineRule="auto"/>
              <w:jc w:val="center"/>
              <w:rPr>
                <w:del w:id="611" w:author="Smith, Nick" w:date="2020-12-01T10:50:00Z"/>
              </w:rPr>
            </w:pPr>
          </w:p>
        </w:tc>
      </w:tr>
      <w:tr w:rsidR="00B374DB" w:rsidRPr="00BF18A4" w:rsidDel="00AD26D0" w14:paraId="38AC1E60" w14:textId="4218CDF6" w:rsidTr="00544EC1">
        <w:trPr>
          <w:gridAfter w:val="3"/>
          <w:wAfter w:w="373" w:type="dxa"/>
          <w:trHeight w:val="80"/>
          <w:del w:id="612" w:author="Smith, Nick" w:date="2020-12-01T10:50:00Z"/>
        </w:trPr>
        <w:tc>
          <w:tcPr>
            <w:tcW w:w="1170" w:type="dxa"/>
            <w:tcBorders>
              <w:top w:val="nil"/>
              <w:left w:val="nil"/>
              <w:bottom w:val="nil"/>
              <w:right w:val="nil"/>
            </w:tcBorders>
            <w:shd w:val="clear" w:color="auto" w:fill="auto"/>
            <w:noWrap/>
            <w:vAlign w:val="bottom"/>
            <w:hideMark/>
          </w:tcPr>
          <w:p w14:paraId="2347100D" w14:textId="192FB0D9" w:rsidR="00B374DB" w:rsidRPr="003377D7" w:rsidDel="00AD26D0" w:rsidRDefault="00B374DB" w:rsidP="00EF3874">
            <w:pPr>
              <w:spacing w:line="276" w:lineRule="auto"/>
              <w:rPr>
                <w:del w:id="613" w:author="Smith, Nick" w:date="2020-12-01T10:50:00Z"/>
                <w:sz w:val="18"/>
                <w:szCs w:val="18"/>
              </w:rPr>
            </w:pPr>
          </w:p>
        </w:tc>
        <w:tc>
          <w:tcPr>
            <w:tcW w:w="399" w:type="dxa"/>
            <w:tcBorders>
              <w:top w:val="nil"/>
              <w:left w:val="nil"/>
              <w:bottom w:val="nil"/>
              <w:right w:val="nil"/>
            </w:tcBorders>
            <w:shd w:val="clear" w:color="auto" w:fill="auto"/>
            <w:noWrap/>
            <w:vAlign w:val="bottom"/>
            <w:hideMark/>
          </w:tcPr>
          <w:p w14:paraId="783F907F" w14:textId="55A0248F" w:rsidR="00B374DB" w:rsidRPr="003377D7" w:rsidDel="00AD26D0" w:rsidRDefault="00B374DB" w:rsidP="00EF3874">
            <w:pPr>
              <w:spacing w:line="276" w:lineRule="auto"/>
              <w:rPr>
                <w:del w:id="614" w:author="Smith, Nick" w:date="2020-12-01T10:50:00Z"/>
                <w:sz w:val="18"/>
                <w:szCs w:val="18"/>
              </w:rPr>
            </w:pPr>
          </w:p>
        </w:tc>
        <w:tc>
          <w:tcPr>
            <w:tcW w:w="818" w:type="dxa"/>
            <w:gridSpan w:val="2"/>
            <w:tcBorders>
              <w:top w:val="nil"/>
              <w:left w:val="nil"/>
              <w:bottom w:val="nil"/>
              <w:right w:val="nil"/>
            </w:tcBorders>
            <w:shd w:val="clear" w:color="auto" w:fill="auto"/>
            <w:noWrap/>
            <w:vAlign w:val="bottom"/>
            <w:hideMark/>
          </w:tcPr>
          <w:p w14:paraId="399746CE" w14:textId="7BA776D6" w:rsidR="00B374DB" w:rsidRPr="003377D7" w:rsidDel="00AD26D0" w:rsidRDefault="00B374DB" w:rsidP="00EF3874">
            <w:pPr>
              <w:spacing w:line="276" w:lineRule="auto"/>
              <w:rPr>
                <w:del w:id="615" w:author="Smith, Nick" w:date="2020-12-01T10:50:00Z"/>
                <w:sz w:val="18"/>
                <w:szCs w:val="18"/>
              </w:rPr>
            </w:pPr>
          </w:p>
        </w:tc>
        <w:tc>
          <w:tcPr>
            <w:tcW w:w="681" w:type="dxa"/>
            <w:gridSpan w:val="2"/>
            <w:tcBorders>
              <w:top w:val="nil"/>
              <w:left w:val="nil"/>
              <w:bottom w:val="nil"/>
              <w:right w:val="nil"/>
            </w:tcBorders>
            <w:shd w:val="clear" w:color="auto" w:fill="auto"/>
            <w:noWrap/>
            <w:vAlign w:val="bottom"/>
            <w:hideMark/>
          </w:tcPr>
          <w:p w14:paraId="7B84319C" w14:textId="6286D75E" w:rsidR="00B374DB" w:rsidRPr="003377D7" w:rsidDel="00AD26D0" w:rsidRDefault="00B374DB" w:rsidP="00EF3874">
            <w:pPr>
              <w:spacing w:line="276" w:lineRule="auto"/>
              <w:rPr>
                <w:del w:id="616" w:author="Smith, Nick" w:date="2020-12-01T10:50:00Z"/>
                <w:sz w:val="18"/>
                <w:szCs w:val="18"/>
              </w:rPr>
            </w:pPr>
          </w:p>
        </w:tc>
        <w:tc>
          <w:tcPr>
            <w:tcW w:w="818" w:type="dxa"/>
            <w:gridSpan w:val="2"/>
            <w:tcBorders>
              <w:top w:val="nil"/>
              <w:left w:val="nil"/>
              <w:bottom w:val="nil"/>
              <w:right w:val="nil"/>
            </w:tcBorders>
            <w:shd w:val="clear" w:color="auto" w:fill="auto"/>
            <w:noWrap/>
            <w:vAlign w:val="bottom"/>
            <w:hideMark/>
          </w:tcPr>
          <w:p w14:paraId="197039A4" w14:textId="6A011314" w:rsidR="00B374DB" w:rsidRPr="003377D7" w:rsidDel="00AD26D0" w:rsidRDefault="00B374DB" w:rsidP="00EF3874">
            <w:pPr>
              <w:spacing w:line="276" w:lineRule="auto"/>
              <w:jc w:val="center"/>
              <w:rPr>
                <w:del w:id="617" w:author="Smith, Nick" w:date="2020-12-01T10:50:00Z"/>
                <w:sz w:val="18"/>
                <w:szCs w:val="18"/>
              </w:rPr>
            </w:pPr>
          </w:p>
        </w:tc>
        <w:tc>
          <w:tcPr>
            <w:tcW w:w="535" w:type="dxa"/>
            <w:gridSpan w:val="2"/>
            <w:tcBorders>
              <w:top w:val="nil"/>
              <w:left w:val="nil"/>
              <w:bottom w:val="nil"/>
              <w:right w:val="nil"/>
            </w:tcBorders>
            <w:shd w:val="clear" w:color="auto" w:fill="auto"/>
            <w:noWrap/>
            <w:vAlign w:val="bottom"/>
            <w:hideMark/>
          </w:tcPr>
          <w:p w14:paraId="016007BF" w14:textId="4645CF9D" w:rsidR="00B374DB" w:rsidRPr="003377D7" w:rsidDel="00AD26D0" w:rsidRDefault="00B374DB" w:rsidP="00EF3874">
            <w:pPr>
              <w:spacing w:line="276" w:lineRule="auto"/>
              <w:jc w:val="center"/>
              <w:rPr>
                <w:del w:id="618" w:author="Smith, Nick" w:date="2020-12-01T10:50:00Z"/>
                <w:sz w:val="18"/>
                <w:szCs w:val="18"/>
              </w:rPr>
            </w:pPr>
          </w:p>
        </w:tc>
        <w:tc>
          <w:tcPr>
            <w:tcW w:w="1013" w:type="dxa"/>
            <w:gridSpan w:val="2"/>
            <w:tcBorders>
              <w:top w:val="nil"/>
              <w:left w:val="nil"/>
              <w:bottom w:val="nil"/>
              <w:right w:val="nil"/>
            </w:tcBorders>
            <w:shd w:val="clear" w:color="auto" w:fill="auto"/>
            <w:noWrap/>
            <w:vAlign w:val="bottom"/>
            <w:hideMark/>
          </w:tcPr>
          <w:p w14:paraId="5C15E295" w14:textId="7F3AA2B5" w:rsidR="00B374DB" w:rsidRPr="003377D7" w:rsidDel="00AD26D0" w:rsidRDefault="00B374DB" w:rsidP="00EF3874">
            <w:pPr>
              <w:spacing w:line="276" w:lineRule="auto"/>
              <w:jc w:val="center"/>
              <w:rPr>
                <w:del w:id="619" w:author="Smith, Nick" w:date="2020-12-01T10:50:00Z"/>
                <w:sz w:val="18"/>
                <w:szCs w:val="18"/>
              </w:rPr>
            </w:pPr>
          </w:p>
        </w:tc>
        <w:tc>
          <w:tcPr>
            <w:tcW w:w="535" w:type="dxa"/>
            <w:gridSpan w:val="2"/>
            <w:tcBorders>
              <w:top w:val="nil"/>
              <w:left w:val="nil"/>
              <w:bottom w:val="nil"/>
              <w:right w:val="nil"/>
            </w:tcBorders>
            <w:shd w:val="clear" w:color="auto" w:fill="auto"/>
            <w:noWrap/>
            <w:vAlign w:val="bottom"/>
            <w:hideMark/>
          </w:tcPr>
          <w:p w14:paraId="4EA250CF" w14:textId="0780F072" w:rsidR="00B374DB" w:rsidRPr="003377D7" w:rsidDel="00AD26D0" w:rsidRDefault="00B374DB" w:rsidP="00EF3874">
            <w:pPr>
              <w:spacing w:line="276" w:lineRule="auto"/>
              <w:jc w:val="center"/>
              <w:rPr>
                <w:del w:id="620" w:author="Smith, Nick" w:date="2020-12-01T10:50:00Z"/>
                <w:sz w:val="18"/>
                <w:szCs w:val="18"/>
              </w:rPr>
            </w:pPr>
          </w:p>
        </w:tc>
        <w:tc>
          <w:tcPr>
            <w:tcW w:w="818" w:type="dxa"/>
            <w:gridSpan w:val="2"/>
            <w:tcBorders>
              <w:top w:val="nil"/>
              <w:left w:val="nil"/>
              <w:bottom w:val="nil"/>
              <w:right w:val="nil"/>
            </w:tcBorders>
            <w:shd w:val="clear" w:color="auto" w:fill="auto"/>
            <w:noWrap/>
            <w:vAlign w:val="bottom"/>
            <w:hideMark/>
          </w:tcPr>
          <w:p w14:paraId="440302F8" w14:textId="7894EE19" w:rsidR="00B374DB" w:rsidRPr="003377D7" w:rsidDel="00AD26D0" w:rsidRDefault="00B374DB" w:rsidP="00EF3874">
            <w:pPr>
              <w:spacing w:line="276" w:lineRule="auto"/>
              <w:jc w:val="center"/>
              <w:rPr>
                <w:del w:id="621" w:author="Smith, Nick" w:date="2020-12-01T10:50:00Z"/>
                <w:sz w:val="18"/>
                <w:szCs w:val="18"/>
              </w:rPr>
            </w:pPr>
          </w:p>
        </w:tc>
        <w:tc>
          <w:tcPr>
            <w:tcW w:w="681" w:type="dxa"/>
            <w:gridSpan w:val="3"/>
            <w:tcBorders>
              <w:top w:val="nil"/>
              <w:left w:val="nil"/>
              <w:bottom w:val="nil"/>
              <w:right w:val="nil"/>
            </w:tcBorders>
            <w:shd w:val="clear" w:color="auto" w:fill="auto"/>
            <w:noWrap/>
            <w:vAlign w:val="bottom"/>
            <w:hideMark/>
          </w:tcPr>
          <w:p w14:paraId="4295C1E7" w14:textId="047F2720" w:rsidR="00B374DB" w:rsidRPr="003377D7" w:rsidDel="00AD26D0" w:rsidRDefault="00B374DB" w:rsidP="00EF3874">
            <w:pPr>
              <w:spacing w:line="276" w:lineRule="auto"/>
              <w:jc w:val="center"/>
              <w:rPr>
                <w:del w:id="622" w:author="Smith, Nick" w:date="2020-12-01T10:50:00Z"/>
                <w:sz w:val="18"/>
                <w:szCs w:val="18"/>
              </w:rPr>
            </w:pPr>
          </w:p>
        </w:tc>
        <w:tc>
          <w:tcPr>
            <w:tcW w:w="678" w:type="dxa"/>
            <w:gridSpan w:val="3"/>
            <w:tcBorders>
              <w:top w:val="nil"/>
              <w:left w:val="nil"/>
              <w:bottom w:val="nil"/>
              <w:right w:val="nil"/>
            </w:tcBorders>
            <w:shd w:val="clear" w:color="auto" w:fill="auto"/>
            <w:noWrap/>
            <w:vAlign w:val="bottom"/>
            <w:hideMark/>
          </w:tcPr>
          <w:p w14:paraId="063CA4A5" w14:textId="1D0CBBC9" w:rsidR="00B374DB" w:rsidRPr="003377D7" w:rsidDel="00AD26D0" w:rsidRDefault="00B374DB" w:rsidP="00EF3874">
            <w:pPr>
              <w:spacing w:line="276" w:lineRule="auto"/>
              <w:jc w:val="center"/>
              <w:rPr>
                <w:del w:id="623" w:author="Smith, Nick" w:date="2020-12-01T10:50:00Z"/>
                <w:sz w:val="18"/>
                <w:szCs w:val="18"/>
              </w:rPr>
            </w:pPr>
          </w:p>
        </w:tc>
        <w:tc>
          <w:tcPr>
            <w:tcW w:w="535" w:type="dxa"/>
            <w:gridSpan w:val="3"/>
            <w:tcBorders>
              <w:top w:val="nil"/>
              <w:left w:val="nil"/>
              <w:bottom w:val="nil"/>
              <w:right w:val="nil"/>
            </w:tcBorders>
            <w:shd w:val="clear" w:color="auto" w:fill="auto"/>
            <w:noWrap/>
            <w:vAlign w:val="bottom"/>
            <w:hideMark/>
          </w:tcPr>
          <w:p w14:paraId="5F850CBB" w14:textId="0C8CDA9A" w:rsidR="00B374DB" w:rsidRPr="003377D7" w:rsidDel="00AD26D0" w:rsidRDefault="00B374DB" w:rsidP="00EF3874">
            <w:pPr>
              <w:spacing w:line="276" w:lineRule="auto"/>
              <w:jc w:val="center"/>
              <w:rPr>
                <w:del w:id="624" w:author="Smith, Nick" w:date="2020-12-01T10:50:00Z"/>
                <w:sz w:val="18"/>
                <w:szCs w:val="18"/>
              </w:rPr>
            </w:pPr>
          </w:p>
        </w:tc>
        <w:tc>
          <w:tcPr>
            <w:tcW w:w="222" w:type="dxa"/>
            <w:tcBorders>
              <w:top w:val="nil"/>
              <w:left w:val="nil"/>
              <w:bottom w:val="nil"/>
              <w:right w:val="nil"/>
            </w:tcBorders>
            <w:shd w:val="clear" w:color="auto" w:fill="auto"/>
            <w:noWrap/>
            <w:vAlign w:val="bottom"/>
            <w:hideMark/>
          </w:tcPr>
          <w:p w14:paraId="0E464405" w14:textId="12AAEB7D" w:rsidR="00B374DB" w:rsidRPr="003377D7" w:rsidDel="00AD26D0" w:rsidRDefault="00B374DB" w:rsidP="00EF3874">
            <w:pPr>
              <w:spacing w:line="276" w:lineRule="auto"/>
              <w:jc w:val="center"/>
              <w:rPr>
                <w:del w:id="625" w:author="Smith, Nick" w:date="2020-12-01T10:50:00Z"/>
                <w:sz w:val="18"/>
                <w:szCs w:val="18"/>
              </w:rPr>
            </w:pPr>
          </w:p>
        </w:tc>
      </w:tr>
      <w:tr w:rsidR="00B374DB" w:rsidRPr="00BF18A4" w:rsidDel="00AD26D0" w14:paraId="586C03A1" w14:textId="09DF7166" w:rsidTr="00B374DB">
        <w:trPr>
          <w:gridAfter w:val="3"/>
          <w:wAfter w:w="373" w:type="dxa"/>
          <w:trHeight w:val="300"/>
          <w:del w:id="626" w:author="Smith, Nick" w:date="2020-12-01T10:50:00Z"/>
        </w:trPr>
        <w:tc>
          <w:tcPr>
            <w:tcW w:w="1170" w:type="dxa"/>
            <w:tcBorders>
              <w:top w:val="nil"/>
              <w:left w:val="nil"/>
              <w:bottom w:val="nil"/>
              <w:right w:val="nil"/>
            </w:tcBorders>
            <w:shd w:val="clear" w:color="auto" w:fill="auto"/>
            <w:noWrap/>
            <w:vAlign w:val="bottom"/>
            <w:hideMark/>
          </w:tcPr>
          <w:p w14:paraId="3E16294F" w14:textId="4CA22F02" w:rsidR="00B374DB" w:rsidRPr="003377D7" w:rsidDel="00AD26D0" w:rsidRDefault="00B374DB" w:rsidP="00EF3874">
            <w:pPr>
              <w:spacing w:line="276" w:lineRule="auto"/>
              <w:rPr>
                <w:del w:id="627" w:author="Smith, Nick" w:date="2020-12-01T10:50:00Z"/>
                <w:sz w:val="18"/>
                <w:szCs w:val="18"/>
              </w:rPr>
            </w:pPr>
          </w:p>
        </w:tc>
        <w:tc>
          <w:tcPr>
            <w:tcW w:w="399" w:type="dxa"/>
            <w:tcBorders>
              <w:top w:val="nil"/>
              <w:left w:val="nil"/>
              <w:bottom w:val="nil"/>
              <w:right w:val="nil"/>
            </w:tcBorders>
            <w:shd w:val="clear" w:color="auto" w:fill="auto"/>
            <w:noWrap/>
            <w:vAlign w:val="bottom"/>
            <w:hideMark/>
          </w:tcPr>
          <w:p w14:paraId="733B8CC5" w14:textId="04F23500" w:rsidR="00B374DB" w:rsidRPr="003377D7" w:rsidDel="00AD26D0" w:rsidRDefault="00B374DB" w:rsidP="00EF3874">
            <w:pPr>
              <w:spacing w:line="276" w:lineRule="auto"/>
              <w:jc w:val="center"/>
              <w:rPr>
                <w:del w:id="628" w:author="Smith, Nick" w:date="2020-12-01T10:50:00Z"/>
                <w:rFonts w:ascii="Calibri" w:hAnsi="Calibri" w:cs="Calibri"/>
                <w:sz w:val="18"/>
                <w:szCs w:val="18"/>
                <w:u w:val="single"/>
              </w:rPr>
            </w:pPr>
            <w:del w:id="629" w:author="Smith, Nick" w:date="2020-12-01T10:50:00Z">
              <w:r w:rsidRPr="003377D7" w:rsidDel="00AD26D0">
                <w:rPr>
                  <w:rFonts w:ascii="Calibri" w:hAnsi="Calibri" w:cs="Calibri"/>
                  <w:sz w:val="18"/>
                  <w:szCs w:val="18"/>
                  <w:u w:val="single"/>
                </w:rPr>
                <w:delText>df</w:delText>
              </w:r>
            </w:del>
          </w:p>
        </w:tc>
        <w:tc>
          <w:tcPr>
            <w:tcW w:w="818" w:type="dxa"/>
            <w:gridSpan w:val="2"/>
            <w:tcBorders>
              <w:top w:val="nil"/>
              <w:left w:val="nil"/>
              <w:bottom w:val="nil"/>
              <w:right w:val="nil"/>
            </w:tcBorders>
            <w:shd w:val="clear" w:color="auto" w:fill="auto"/>
            <w:noWrap/>
            <w:vAlign w:val="bottom"/>
            <w:hideMark/>
          </w:tcPr>
          <w:p w14:paraId="4E944FEF" w14:textId="5AE7E93C" w:rsidR="00B374DB" w:rsidRPr="003377D7" w:rsidDel="00AD26D0" w:rsidRDefault="00B374DB" w:rsidP="00EF3874">
            <w:pPr>
              <w:spacing w:line="276" w:lineRule="auto"/>
              <w:jc w:val="center"/>
              <w:rPr>
                <w:del w:id="630" w:author="Smith, Nick" w:date="2020-12-01T10:50:00Z"/>
                <w:rFonts w:ascii="Calibri" w:hAnsi="Calibri" w:cs="Calibri"/>
                <w:sz w:val="18"/>
                <w:szCs w:val="18"/>
                <w:u w:val="single"/>
              </w:rPr>
            </w:pPr>
            <w:del w:id="631" w:author="Smith, Nick" w:date="2020-12-01T10:50:00Z">
              <w:r w:rsidRPr="003377D7" w:rsidDel="00AD26D0">
                <w:rPr>
                  <w:rFonts w:ascii="Calibri" w:hAnsi="Calibri" w:cs="Calibri"/>
                  <w:sz w:val="18"/>
                  <w:szCs w:val="18"/>
                  <w:u w:val="single"/>
                </w:rPr>
                <w:delText>F</w:delText>
              </w:r>
            </w:del>
          </w:p>
        </w:tc>
        <w:tc>
          <w:tcPr>
            <w:tcW w:w="681" w:type="dxa"/>
            <w:gridSpan w:val="2"/>
            <w:tcBorders>
              <w:top w:val="nil"/>
              <w:left w:val="nil"/>
              <w:bottom w:val="nil"/>
              <w:right w:val="nil"/>
            </w:tcBorders>
            <w:shd w:val="clear" w:color="auto" w:fill="auto"/>
            <w:noWrap/>
            <w:vAlign w:val="bottom"/>
            <w:hideMark/>
          </w:tcPr>
          <w:p w14:paraId="2ACB7318" w14:textId="0DEB9165" w:rsidR="00B374DB" w:rsidRPr="003377D7" w:rsidDel="00AD26D0" w:rsidRDefault="00B374DB" w:rsidP="00EF3874">
            <w:pPr>
              <w:spacing w:line="276" w:lineRule="auto"/>
              <w:jc w:val="center"/>
              <w:rPr>
                <w:del w:id="632" w:author="Smith, Nick" w:date="2020-12-01T10:50:00Z"/>
                <w:rFonts w:ascii="Calibri" w:hAnsi="Calibri" w:cs="Calibri"/>
                <w:sz w:val="18"/>
                <w:szCs w:val="18"/>
                <w:u w:val="single"/>
              </w:rPr>
            </w:pPr>
            <w:del w:id="633" w:author="Smith, Nick" w:date="2020-12-01T10:50:00Z">
              <w:r w:rsidRPr="003377D7" w:rsidDel="00AD26D0">
                <w:rPr>
                  <w:rFonts w:ascii="Calibri" w:hAnsi="Calibri" w:cs="Calibri"/>
                  <w:sz w:val="18"/>
                  <w:szCs w:val="18"/>
                  <w:u w:val="single"/>
                </w:rPr>
                <w:delText>P</w:delText>
              </w:r>
            </w:del>
          </w:p>
        </w:tc>
        <w:tc>
          <w:tcPr>
            <w:tcW w:w="818" w:type="dxa"/>
            <w:gridSpan w:val="2"/>
            <w:tcBorders>
              <w:top w:val="nil"/>
              <w:left w:val="nil"/>
              <w:bottom w:val="nil"/>
              <w:right w:val="nil"/>
            </w:tcBorders>
            <w:shd w:val="clear" w:color="auto" w:fill="auto"/>
            <w:noWrap/>
            <w:vAlign w:val="bottom"/>
            <w:hideMark/>
          </w:tcPr>
          <w:p w14:paraId="5A0B2F71" w14:textId="21358711" w:rsidR="00B374DB" w:rsidRPr="003377D7" w:rsidDel="00AD26D0" w:rsidRDefault="00B374DB" w:rsidP="00EF3874">
            <w:pPr>
              <w:spacing w:line="276" w:lineRule="auto"/>
              <w:jc w:val="center"/>
              <w:rPr>
                <w:del w:id="634" w:author="Smith, Nick" w:date="2020-12-01T10:50:00Z"/>
                <w:rFonts w:ascii="Calibri" w:hAnsi="Calibri" w:cs="Calibri"/>
                <w:sz w:val="18"/>
                <w:szCs w:val="18"/>
                <w:u w:val="single"/>
              </w:rPr>
            </w:pPr>
            <w:del w:id="635" w:author="Smith, Nick" w:date="2020-12-01T10:50:00Z">
              <w:r w:rsidRPr="003377D7" w:rsidDel="00AD26D0">
                <w:rPr>
                  <w:rFonts w:ascii="Calibri" w:hAnsi="Calibri" w:cs="Calibri"/>
                  <w:sz w:val="18"/>
                  <w:szCs w:val="18"/>
                  <w:u w:val="single"/>
                </w:rPr>
                <w:delText>F</w:delText>
              </w:r>
            </w:del>
          </w:p>
        </w:tc>
        <w:tc>
          <w:tcPr>
            <w:tcW w:w="535" w:type="dxa"/>
            <w:gridSpan w:val="2"/>
            <w:tcBorders>
              <w:top w:val="nil"/>
              <w:left w:val="nil"/>
              <w:bottom w:val="nil"/>
              <w:right w:val="nil"/>
            </w:tcBorders>
            <w:shd w:val="clear" w:color="auto" w:fill="auto"/>
            <w:noWrap/>
            <w:vAlign w:val="bottom"/>
            <w:hideMark/>
          </w:tcPr>
          <w:p w14:paraId="7A27E614" w14:textId="1D8B5392" w:rsidR="00B374DB" w:rsidRPr="003377D7" w:rsidDel="00AD26D0" w:rsidRDefault="00B374DB" w:rsidP="00EF3874">
            <w:pPr>
              <w:spacing w:line="276" w:lineRule="auto"/>
              <w:jc w:val="center"/>
              <w:rPr>
                <w:del w:id="636" w:author="Smith, Nick" w:date="2020-12-01T10:50:00Z"/>
                <w:rFonts w:ascii="Calibri" w:hAnsi="Calibri" w:cs="Calibri"/>
                <w:sz w:val="18"/>
                <w:szCs w:val="18"/>
                <w:u w:val="single"/>
              </w:rPr>
            </w:pPr>
            <w:del w:id="637" w:author="Smith, Nick" w:date="2020-12-01T10:50:00Z">
              <w:r w:rsidRPr="003377D7" w:rsidDel="00AD26D0">
                <w:rPr>
                  <w:rFonts w:ascii="Calibri" w:hAnsi="Calibri" w:cs="Calibri"/>
                  <w:sz w:val="18"/>
                  <w:szCs w:val="18"/>
                  <w:u w:val="single"/>
                </w:rPr>
                <w:delText>P</w:delText>
              </w:r>
            </w:del>
          </w:p>
        </w:tc>
        <w:tc>
          <w:tcPr>
            <w:tcW w:w="1013" w:type="dxa"/>
            <w:gridSpan w:val="2"/>
            <w:tcBorders>
              <w:top w:val="nil"/>
              <w:left w:val="nil"/>
              <w:bottom w:val="nil"/>
              <w:right w:val="nil"/>
            </w:tcBorders>
            <w:shd w:val="clear" w:color="auto" w:fill="auto"/>
            <w:noWrap/>
            <w:vAlign w:val="bottom"/>
            <w:hideMark/>
          </w:tcPr>
          <w:p w14:paraId="67B279E9" w14:textId="0511CAF4" w:rsidR="00B374DB" w:rsidRPr="003377D7" w:rsidDel="00AD26D0" w:rsidRDefault="00B374DB" w:rsidP="00EF3874">
            <w:pPr>
              <w:spacing w:line="276" w:lineRule="auto"/>
              <w:jc w:val="center"/>
              <w:rPr>
                <w:del w:id="638" w:author="Smith, Nick" w:date="2020-12-01T10:50:00Z"/>
                <w:rFonts w:ascii="Calibri" w:hAnsi="Calibri" w:cs="Calibri"/>
                <w:sz w:val="18"/>
                <w:szCs w:val="18"/>
                <w:u w:val="single"/>
              </w:rPr>
            </w:pPr>
            <w:del w:id="639" w:author="Smith, Nick" w:date="2020-12-01T10:50:00Z">
              <w:r w:rsidRPr="003377D7" w:rsidDel="00AD26D0">
                <w:rPr>
                  <w:rFonts w:ascii="Calibri" w:hAnsi="Calibri" w:cs="Calibri"/>
                  <w:sz w:val="18"/>
                  <w:szCs w:val="18"/>
                  <w:u w:val="single"/>
                </w:rPr>
                <w:delText>F</w:delText>
              </w:r>
            </w:del>
          </w:p>
        </w:tc>
        <w:tc>
          <w:tcPr>
            <w:tcW w:w="535" w:type="dxa"/>
            <w:gridSpan w:val="2"/>
            <w:tcBorders>
              <w:top w:val="nil"/>
              <w:left w:val="nil"/>
              <w:bottom w:val="nil"/>
              <w:right w:val="nil"/>
            </w:tcBorders>
            <w:shd w:val="clear" w:color="auto" w:fill="auto"/>
            <w:noWrap/>
            <w:vAlign w:val="bottom"/>
            <w:hideMark/>
          </w:tcPr>
          <w:p w14:paraId="44FBC82B" w14:textId="16A3ADFD" w:rsidR="00B374DB" w:rsidRPr="003377D7" w:rsidDel="00AD26D0" w:rsidRDefault="00B374DB" w:rsidP="00EF3874">
            <w:pPr>
              <w:spacing w:line="276" w:lineRule="auto"/>
              <w:jc w:val="center"/>
              <w:rPr>
                <w:del w:id="640" w:author="Smith, Nick" w:date="2020-12-01T10:50:00Z"/>
                <w:rFonts w:ascii="Calibri" w:hAnsi="Calibri" w:cs="Calibri"/>
                <w:sz w:val="18"/>
                <w:szCs w:val="18"/>
                <w:u w:val="single"/>
              </w:rPr>
            </w:pPr>
            <w:del w:id="641" w:author="Smith, Nick" w:date="2020-12-01T10:50:00Z">
              <w:r w:rsidRPr="003377D7" w:rsidDel="00AD26D0">
                <w:rPr>
                  <w:rFonts w:ascii="Calibri" w:hAnsi="Calibri" w:cs="Calibri"/>
                  <w:sz w:val="18"/>
                  <w:szCs w:val="18"/>
                  <w:u w:val="single"/>
                </w:rPr>
                <w:delText>P</w:delText>
              </w:r>
            </w:del>
          </w:p>
        </w:tc>
        <w:tc>
          <w:tcPr>
            <w:tcW w:w="818" w:type="dxa"/>
            <w:gridSpan w:val="2"/>
            <w:tcBorders>
              <w:top w:val="nil"/>
              <w:left w:val="nil"/>
              <w:bottom w:val="nil"/>
              <w:right w:val="nil"/>
            </w:tcBorders>
            <w:shd w:val="clear" w:color="auto" w:fill="auto"/>
            <w:noWrap/>
            <w:vAlign w:val="bottom"/>
            <w:hideMark/>
          </w:tcPr>
          <w:p w14:paraId="0A3B0260" w14:textId="205670FE" w:rsidR="00B374DB" w:rsidRPr="003377D7" w:rsidDel="00AD26D0" w:rsidRDefault="00B374DB" w:rsidP="00EF3874">
            <w:pPr>
              <w:spacing w:line="276" w:lineRule="auto"/>
              <w:jc w:val="center"/>
              <w:rPr>
                <w:del w:id="642" w:author="Smith, Nick" w:date="2020-12-01T10:50:00Z"/>
                <w:rFonts w:ascii="Calibri" w:hAnsi="Calibri" w:cs="Calibri"/>
                <w:sz w:val="18"/>
                <w:szCs w:val="18"/>
                <w:u w:val="single"/>
              </w:rPr>
            </w:pPr>
            <w:del w:id="643" w:author="Smith, Nick" w:date="2020-12-01T10:50:00Z">
              <w:r w:rsidRPr="003377D7" w:rsidDel="00AD26D0">
                <w:rPr>
                  <w:rFonts w:ascii="Calibri" w:hAnsi="Calibri" w:cs="Calibri"/>
                  <w:sz w:val="18"/>
                  <w:szCs w:val="18"/>
                  <w:u w:val="single"/>
                </w:rPr>
                <w:delText>F</w:delText>
              </w:r>
            </w:del>
          </w:p>
        </w:tc>
        <w:tc>
          <w:tcPr>
            <w:tcW w:w="681" w:type="dxa"/>
            <w:gridSpan w:val="3"/>
            <w:tcBorders>
              <w:top w:val="nil"/>
              <w:left w:val="nil"/>
              <w:bottom w:val="nil"/>
              <w:right w:val="nil"/>
            </w:tcBorders>
            <w:shd w:val="clear" w:color="auto" w:fill="auto"/>
            <w:noWrap/>
            <w:vAlign w:val="bottom"/>
            <w:hideMark/>
          </w:tcPr>
          <w:p w14:paraId="14D6CDCE" w14:textId="2F398EF3" w:rsidR="00B374DB" w:rsidRPr="003377D7" w:rsidDel="00AD26D0" w:rsidRDefault="00B374DB" w:rsidP="00EF3874">
            <w:pPr>
              <w:spacing w:line="276" w:lineRule="auto"/>
              <w:jc w:val="center"/>
              <w:rPr>
                <w:del w:id="644" w:author="Smith, Nick" w:date="2020-12-01T10:50:00Z"/>
                <w:rFonts w:ascii="Calibri" w:hAnsi="Calibri" w:cs="Calibri"/>
                <w:sz w:val="18"/>
                <w:szCs w:val="18"/>
                <w:u w:val="single"/>
              </w:rPr>
            </w:pPr>
            <w:del w:id="645" w:author="Smith, Nick" w:date="2020-12-01T10:50:00Z">
              <w:r w:rsidRPr="003377D7" w:rsidDel="00AD26D0">
                <w:rPr>
                  <w:rFonts w:ascii="Calibri" w:hAnsi="Calibri" w:cs="Calibri"/>
                  <w:sz w:val="18"/>
                  <w:szCs w:val="18"/>
                  <w:u w:val="single"/>
                </w:rPr>
                <w:delText>P</w:delText>
              </w:r>
            </w:del>
          </w:p>
        </w:tc>
        <w:tc>
          <w:tcPr>
            <w:tcW w:w="678" w:type="dxa"/>
            <w:gridSpan w:val="3"/>
            <w:tcBorders>
              <w:top w:val="nil"/>
              <w:left w:val="nil"/>
              <w:bottom w:val="nil"/>
              <w:right w:val="nil"/>
            </w:tcBorders>
            <w:shd w:val="clear" w:color="auto" w:fill="auto"/>
            <w:noWrap/>
            <w:vAlign w:val="bottom"/>
            <w:hideMark/>
          </w:tcPr>
          <w:p w14:paraId="0FA222C4" w14:textId="4E2DCF7A" w:rsidR="00B374DB" w:rsidRPr="003377D7" w:rsidDel="00AD26D0" w:rsidRDefault="00B374DB" w:rsidP="00EF3874">
            <w:pPr>
              <w:spacing w:line="276" w:lineRule="auto"/>
              <w:jc w:val="center"/>
              <w:rPr>
                <w:del w:id="646" w:author="Smith, Nick" w:date="2020-12-01T10:50:00Z"/>
                <w:rFonts w:ascii="Calibri" w:hAnsi="Calibri" w:cs="Calibri"/>
                <w:sz w:val="18"/>
                <w:szCs w:val="18"/>
                <w:u w:val="single"/>
              </w:rPr>
            </w:pPr>
            <w:del w:id="647" w:author="Smith, Nick" w:date="2020-12-01T10:50:00Z">
              <w:r w:rsidRPr="003377D7" w:rsidDel="00AD26D0">
                <w:rPr>
                  <w:rFonts w:ascii="Calibri" w:hAnsi="Calibri" w:cs="Calibri"/>
                  <w:sz w:val="18"/>
                  <w:szCs w:val="18"/>
                  <w:u w:val="single"/>
                </w:rPr>
                <w:delText>F</w:delText>
              </w:r>
            </w:del>
          </w:p>
        </w:tc>
        <w:tc>
          <w:tcPr>
            <w:tcW w:w="535" w:type="dxa"/>
            <w:gridSpan w:val="3"/>
            <w:tcBorders>
              <w:top w:val="nil"/>
              <w:left w:val="nil"/>
              <w:bottom w:val="nil"/>
              <w:right w:val="nil"/>
            </w:tcBorders>
            <w:shd w:val="clear" w:color="auto" w:fill="auto"/>
            <w:noWrap/>
            <w:vAlign w:val="bottom"/>
            <w:hideMark/>
          </w:tcPr>
          <w:p w14:paraId="5A1C8541" w14:textId="4E7D54EF" w:rsidR="00B374DB" w:rsidRPr="003377D7" w:rsidDel="00AD26D0" w:rsidRDefault="00B374DB" w:rsidP="00EF3874">
            <w:pPr>
              <w:spacing w:line="276" w:lineRule="auto"/>
              <w:jc w:val="center"/>
              <w:rPr>
                <w:del w:id="648" w:author="Smith, Nick" w:date="2020-12-01T10:50:00Z"/>
                <w:rFonts w:ascii="Calibri" w:hAnsi="Calibri" w:cs="Calibri"/>
                <w:sz w:val="18"/>
                <w:szCs w:val="18"/>
                <w:u w:val="single"/>
              </w:rPr>
            </w:pPr>
            <w:del w:id="649" w:author="Smith, Nick" w:date="2020-12-01T10:50:00Z">
              <w:r w:rsidRPr="003377D7" w:rsidDel="00AD26D0">
                <w:rPr>
                  <w:rFonts w:ascii="Calibri" w:hAnsi="Calibri" w:cs="Calibri"/>
                  <w:sz w:val="18"/>
                  <w:szCs w:val="18"/>
                  <w:u w:val="single"/>
                </w:rPr>
                <w:delText>P</w:delText>
              </w:r>
            </w:del>
          </w:p>
        </w:tc>
        <w:tc>
          <w:tcPr>
            <w:tcW w:w="222" w:type="dxa"/>
            <w:tcBorders>
              <w:top w:val="nil"/>
              <w:left w:val="nil"/>
              <w:bottom w:val="nil"/>
              <w:right w:val="nil"/>
            </w:tcBorders>
            <w:shd w:val="clear" w:color="auto" w:fill="auto"/>
            <w:noWrap/>
            <w:vAlign w:val="bottom"/>
            <w:hideMark/>
          </w:tcPr>
          <w:p w14:paraId="1330F678" w14:textId="393037F5" w:rsidR="00B374DB" w:rsidRPr="003377D7" w:rsidDel="00AD26D0" w:rsidRDefault="00B374DB" w:rsidP="00EF3874">
            <w:pPr>
              <w:spacing w:line="276" w:lineRule="auto"/>
              <w:jc w:val="center"/>
              <w:rPr>
                <w:del w:id="650" w:author="Smith, Nick" w:date="2020-12-01T10:50:00Z"/>
                <w:rFonts w:ascii="Calibri" w:hAnsi="Calibri" w:cs="Calibri"/>
                <w:sz w:val="18"/>
                <w:szCs w:val="18"/>
                <w:u w:val="single"/>
              </w:rPr>
            </w:pPr>
          </w:p>
        </w:tc>
      </w:tr>
      <w:tr w:rsidR="00B374DB" w:rsidRPr="00BF18A4" w:rsidDel="00AD26D0" w14:paraId="47C2D661" w14:textId="5D636977" w:rsidTr="00B374DB">
        <w:trPr>
          <w:gridAfter w:val="3"/>
          <w:wAfter w:w="373" w:type="dxa"/>
          <w:trHeight w:val="300"/>
          <w:del w:id="651" w:author="Smith, Nick" w:date="2020-12-01T10:50:00Z"/>
        </w:trPr>
        <w:tc>
          <w:tcPr>
            <w:tcW w:w="1170" w:type="dxa"/>
            <w:tcBorders>
              <w:top w:val="nil"/>
              <w:left w:val="nil"/>
              <w:bottom w:val="nil"/>
              <w:right w:val="nil"/>
            </w:tcBorders>
            <w:shd w:val="clear" w:color="auto" w:fill="auto"/>
            <w:noWrap/>
            <w:vAlign w:val="bottom"/>
            <w:hideMark/>
          </w:tcPr>
          <w:p w14:paraId="42D40D82" w14:textId="5C0DFCCB" w:rsidR="00B374DB" w:rsidRPr="003377D7" w:rsidDel="00AD26D0" w:rsidRDefault="00B374DB" w:rsidP="00EF3874">
            <w:pPr>
              <w:spacing w:line="276" w:lineRule="auto"/>
              <w:rPr>
                <w:del w:id="652" w:author="Smith, Nick" w:date="2020-12-01T10:50:00Z"/>
                <w:rFonts w:ascii="Calibri" w:hAnsi="Calibri" w:cs="Calibri"/>
                <w:sz w:val="18"/>
                <w:szCs w:val="18"/>
              </w:rPr>
            </w:pPr>
            <w:del w:id="653" w:author="Smith, Nick" w:date="2020-12-01T10:50:00Z">
              <w:r w:rsidRPr="003377D7" w:rsidDel="00AD26D0">
                <w:rPr>
                  <w:rFonts w:ascii="Calibri" w:hAnsi="Calibri" w:cs="Calibri"/>
                  <w:sz w:val="18"/>
                  <w:szCs w:val="18"/>
                </w:rPr>
                <w:delText>Sites</w:delText>
              </w:r>
            </w:del>
          </w:p>
        </w:tc>
        <w:tc>
          <w:tcPr>
            <w:tcW w:w="399" w:type="dxa"/>
            <w:tcBorders>
              <w:top w:val="nil"/>
              <w:left w:val="nil"/>
              <w:bottom w:val="nil"/>
              <w:right w:val="nil"/>
            </w:tcBorders>
            <w:shd w:val="clear" w:color="auto" w:fill="auto"/>
            <w:noWrap/>
            <w:vAlign w:val="bottom"/>
            <w:hideMark/>
          </w:tcPr>
          <w:p w14:paraId="5C16FBC8" w14:textId="1FA7CE11" w:rsidR="00B374DB" w:rsidRPr="003377D7" w:rsidDel="00AD26D0" w:rsidRDefault="00B374DB" w:rsidP="00EF3874">
            <w:pPr>
              <w:spacing w:line="276" w:lineRule="auto"/>
              <w:jc w:val="center"/>
              <w:rPr>
                <w:del w:id="654" w:author="Smith, Nick" w:date="2020-12-01T10:50:00Z"/>
                <w:rFonts w:ascii="Calibri" w:hAnsi="Calibri" w:cs="Calibri"/>
                <w:sz w:val="18"/>
                <w:szCs w:val="18"/>
              </w:rPr>
            </w:pPr>
            <w:del w:id="655" w:author="Smith, Nick" w:date="2020-12-01T10:50:00Z">
              <w:r w:rsidRPr="003377D7" w:rsidDel="00AD26D0">
                <w:rPr>
                  <w:rFonts w:ascii="Calibri" w:hAnsi="Calibri" w:cs="Calibri"/>
                  <w:sz w:val="18"/>
                  <w:szCs w:val="18"/>
                </w:rPr>
                <w:delText>3</w:delText>
              </w:r>
            </w:del>
          </w:p>
        </w:tc>
        <w:tc>
          <w:tcPr>
            <w:tcW w:w="818" w:type="dxa"/>
            <w:gridSpan w:val="2"/>
            <w:tcBorders>
              <w:top w:val="nil"/>
              <w:left w:val="nil"/>
              <w:bottom w:val="nil"/>
              <w:right w:val="nil"/>
            </w:tcBorders>
            <w:shd w:val="clear" w:color="auto" w:fill="auto"/>
            <w:noWrap/>
            <w:vAlign w:val="bottom"/>
            <w:hideMark/>
          </w:tcPr>
          <w:p w14:paraId="78C61366" w14:textId="03991F3F" w:rsidR="00B374DB" w:rsidRPr="003377D7" w:rsidDel="00AD26D0" w:rsidRDefault="00B374DB" w:rsidP="00EF3874">
            <w:pPr>
              <w:spacing w:line="276" w:lineRule="auto"/>
              <w:jc w:val="center"/>
              <w:rPr>
                <w:del w:id="656" w:author="Smith, Nick" w:date="2020-12-01T10:50:00Z"/>
                <w:rFonts w:ascii="Calibri" w:hAnsi="Calibri" w:cs="Calibri"/>
                <w:sz w:val="18"/>
                <w:szCs w:val="18"/>
              </w:rPr>
            </w:pPr>
            <w:del w:id="657" w:author="Smith, Nick" w:date="2020-12-01T10:50:00Z">
              <w:r w:rsidRPr="003377D7" w:rsidDel="00AD26D0">
                <w:rPr>
                  <w:rFonts w:ascii="Calibri" w:hAnsi="Calibri" w:cs="Calibri"/>
                  <w:sz w:val="18"/>
                  <w:szCs w:val="18"/>
                </w:rPr>
                <w:delText>2.7439</w:delText>
              </w:r>
            </w:del>
          </w:p>
        </w:tc>
        <w:tc>
          <w:tcPr>
            <w:tcW w:w="681" w:type="dxa"/>
            <w:gridSpan w:val="2"/>
            <w:tcBorders>
              <w:top w:val="nil"/>
              <w:left w:val="nil"/>
              <w:bottom w:val="nil"/>
              <w:right w:val="nil"/>
            </w:tcBorders>
            <w:shd w:val="clear" w:color="auto" w:fill="auto"/>
            <w:noWrap/>
            <w:vAlign w:val="bottom"/>
            <w:hideMark/>
          </w:tcPr>
          <w:p w14:paraId="61E337E6" w14:textId="245068CA" w:rsidR="00B374DB" w:rsidRPr="003377D7" w:rsidDel="00AD26D0" w:rsidRDefault="00B374DB" w:rsidP="00EF3874">
            <w:pPr>
              <w:spacing w:line="276" w:lineRule="auto"/>
              <w:jc w:val="center"/>
              <w:rPr>
                <w:del w:id="658" w:author="Smith, Nick" w:date="2020-12-01T10:50:00Z"/>
                <w:rFonts w:ascii="Calibri" w:hAnsi="Calibri" w:cs="Calibri"/>
                <w:b/>
                <w:bCs/>
                <w:sz w:val="18"/>
                <w:szCs w:val="18"/>
              </w:rPr>
            </w:pPr>
            <w:del w:id="659" w:author="Smith, Nick" w:date="2020-12-01T10:50:00Z">
              <w:r w:rsidRPr="003377D7" w:rsidDel="00AD26D0">
                <w:rPr>
                  <w:rFonts w:ascii="Calibri" w:hAnsi="Calibri" w:cs="Calibri"/>
                  <w:b/>
                  <w:bCs/>
                  <w:sz w:val="18"/>
                  <w:szCs w:val="18"/>
                </w:rPr>
                <w:delText>0.056</w:delText>
              </w:r>
            </w:del>
          </w:p>
        </w:tc>
        <w:tc>
          <w:tcPr>
            <w:tcW w:w="818" w:type="dxa"/>
            <w:gridSpan w:val="2"/>
            <w:tcBorders>
              <w:top w:val="nil"/>
              <w:left w:val="nil"/>
              <w:bottom w:val="nil"/>
              <w:right w:val="nil"/>
            </w:tcBorders>
            <w:shd w:val="clear" w:color="auto" w:fill="auto"/>
            <w:noWrap/>
            <w:vAlign w:val="bottom"/>
            <w:hideMark/>
          </w:tcPr>
          <w:p w14:paraId="64E45888" w14:textId="3BD0CA00" w:rsidR="00B374DB" w:rsidRPr="003377D7" w:rsidDel="00AD26D0" w:rsidRDefault="00B374DB" w:rsidP="00EF3874">
            <w:pPr>
              <w:spacing w:line="276" w:lineRule="auto"/>
              <w:jc w:val="center"/>
              <w:rPr>
                <w:del w:id="660" w:author="Smith, Nick" w:date="2020-12-01T10:50:00Z"/>
                <w:rFonts w:ascii="Calibri" w:hAnsi="Calibri" w:cs="Calibri"/>
                <w:sz w:val="18"/>
                <w:szCs w:val="18"/>
              </w:rPr>
            </w:pPr>
            <w:del w:id="661" w:author="Smith, Nick" w:date="2020-12-01T10:50:00Z">
              <w:r w:rsidRPr="003377D7" w:rsidDel="00AD26D0">
                <w:rPr>
                  <w:rFonts w:ascii="Calibri" w:hAnsi="Calibri" w:cs="Calibri"/>
                  <w:sz w:val="18"/>
                  <w:szCs w:val="18"/>
                </w:rPr>
                <w:delText>0.8299</w:delText>
              </w:r>
            </w:del>
          </w:p>
        </w:tc>
        <w:tc>
          <w:tcPr>
            <w:tcW w:w="535" w:type="dxa"/>
            <w:gridSpan w:val="2"/>
            <w:tcBorders>
              <w:top w:val="nil"/>
              <w:left w:val="nil"/>
              <w:bottom w:val="nil"/>
              <w:right w:val="nil"/>
            </w:tcBorders>
            <w:shd w:val="clear" w:color="auto" w:fill="auto"/>
            <w:noWrap/>
            <w:vAlign w:val="bottom"/>
            <w:hideMark/>
          </w:tcPr>
          <w:p w14:paraId="27253B6A" w14:textId="53E239D1" w:rsidR="00B374DB" w:rsidRPr="003377D7" w:rsidDel="00AD26D0" w:rsidRDefault="00B374DB" w:rsidP="00EF3874">
            <w:pPr>
              <w:spacing w:line="276" w:lineRule="auto"/>
              <w:jc w:val="center"/>
              <w:rPr>
                <w:del w:id="662" w:author="Smith, Nick" w:date="2020-12-01T10:50:00Z"/>
                <w:rFonts w:ascii="Calibri" w:hAnsi="Calibri" w:cs="Calibri"/>
                <w:sz w:val="18"/>
                <w:szCs w:val="18"/>
              </w:rPr>
            </w:pPr>
            <w:del w:id="663" w:author="Smith, Nick" w:date="2020-12-01T10:50:00Z">
              <w:r w:rsidRPr="003377D7" w:rsidDel="00AD26D0">
                <w:rPr>
                  <w:rFonts w:ascii="Calibri" w:hAnsi="Calibri" w:cs="Calibri"/>
                  <w:sz w:val="18"/>
                  <w:szCs w:val="18"/>
                </w:rPr>
                <w:delText>&gt;.05</w:delText>
              </w:r>
            </w:del>
          </w:p>
        </w:tc>
        <w:tc>
          <w:tcPr>
            <w:tcW w:w="1013" w:type="dxa"/>
            <w:gridSpan w:val="2"/>
            <w:tcBorders>
              <w:top w:val="nil"/>
              <w:left w:val="nil"/>
              <w:bottom w:val="nil"/>
              <w:right w:val="nil"/>
            </w:tcBorders>
            <w:shd w:val="clear" w:color="auto" w:fill="auto"/>
            <w:noWrap/>
            <w:vAlign w:val="bottom"/>
            <w:hideMark/>
          </w:tcPr>
          <w:p w14:paraId="5A651B76" w14:textId="28D0DC45" w:rsidR="00B374DB" w:rsidRPr="003377D7" w:rsidDel="00AD26D0" w:rsidRDefault="00B374DB" w:rsidP="00EF3874">
            <w:pPr>
              <w:spacing w:line="276" w:lineRule="auto"/>
              <w:jc w:val="center"/>
              <w:rPr>
                <w:del w:id="664" w:author="Smith, Nick" w:date="2020-12-01T10:50:00Z"/>
                <w:rFonts w:ascii="Calibri" w:hAnsi="Calibri" w:cs="Calibri"/>
                <w:sz w:val="18"/>
                <w:szCs w:val="18"/>
              </w:rPr>
            </w:pPr>
            <w:del w:id="665" w:author="Smith, Nick" w:date="2020-12-01T10:50:00Z">
              <w:r w:rsidRPr="003377D7" w:rsidDel="00AD26D0">
                <w:rPr>
                  <w:rFonts w:ascii="Calibri" w:hAnsi="Calibri" w:cs="Calibri"/>
                  <w:sz w:val="18"/>
                  <w:szCs w:val="18"/>
                </w:rPr>
                <w:delText>0.676</w:delText>
              </w:r>
            </w:del>
          </w:p>
        </w:tc>
        <w:tc>
          <w:tcPr>
            <w:tcW w:w="535" w:type="dxa"/>
            <w:gridSpan w:val="2"/>
            <w:tcBorders>
              <w:top w:val="nil"/>
              <w:left w:val="nil"/>
              <w:bottom w:val="nil"/>
              <w:right w:val="nil"/>
            </w:tcBorders>
            <w:shd w:val="clear" w:color="auto" w:fill="auto"/>
            <w:noWrap/>
            <w:vAlign w:val="bottom"/>
            <w:hideMark/>
          </w:tcPr>
          <w:p w14:paraId="73DB626B" w14:textId="6F9F18A2" w:rsidR="00B374DB" w:rsidRPr="003377D7" w:rsidDel="00AD26D0" w:rsidRDefault="00B374DB" w:rsidP="00EF3874">
            <w:pPr>
              <w:spacing w:line="276" w:lineRule="auto"/>
              <w:jc w:val="center"/>
              <w:rPr>
                <w:del w:id="666" w:author="Smith, Nick" w:date="2020-12-01T10:50:00Z"/>
                <w:rFonts w:ascii="Calibri" w:hAnsi="Calibri" w:cs="Calibri"/>
                <w:sz w:val="18"/>
                <w:szCs w:val="18"/>
              </w:rPr>
            </w:pPr>
            <w:del w:id="667" w:author="Smith, Nick" w:date="2020-12-01T10:50:00Z">
              <w:r w:rsidRPr="003377D7" w:rsidDel="00AD26D0">
                <w:rPr>
                  <w:rFonts w:ascii="Calibri" w:hAnsi="Calibri" w:cs="Calibri"/>
                  <w:sz w:val="18"/>
                  <w:szCs w:val="18"/>
                </w:rPr>
                <w:delText>&gt;.05</w:delText>
              </w:r>
            </w:del>
          </w:p>
        </w:tc>
        <w:tc>
          <w:tcPr>
            <w:tcW w:w="818" w:type="dxa"/>
            <w:gridSpan w:val="2"/>
            <w:tcBorders>
              <w:top w:val="nil"/>
              <w:left w:val="nil"/>
              <w:bottom w:val="nil"/>
              <w:right w:val="nil"/>
            </w:tcBorders>
            <w:shd w:val="clear" w:color="auto" w:fill="auto"/>
            <w:noWrap/>
            <w:vAlign w:val="bottom"/>
            <w:hideMark/>
          </w:tcPr>
          <w:p w14:paraId="425B99EF" w14:textId="4580E953" w:rsidR="00B374DB" w:rsidRPr="003377D7" w:rsidDel="00AD26D0" w:rsidRDefault="00B374DB" w:rsidP="00EF3874">
            <w:pPr>
              <w:spacing w:line="276" w:lineRule="auto"/>
              <w:jc w:val="center"/>
              <w:rPr>
                <w:del w:id="668" w:author="Smith, Nick" w:date="2020-12-01T10:50:00Z"/>
                <w:rFonts w:ascii="Calibri" w:hAnsi="Calibri" w:cs="Calibri"/>
                <w:sz w:val="18"/>
                <w:szCs w:val="18"/>
              </w:rPr>
            </w:pPr>
            <w:del w:id="669" w:author="Smith, Nick" w:date="2020-12-01T10:50:00Z">
              <w:r w:rsidRPr="003377D7" w:rsidDel="00AD26D0">
                <w:rPr>
                  <w:rFonts w:ascii="Calibri" w:hAnsi="Calibri" w:cs="Calibri"/>
                  <w:sz w:val="18"/>
                  <w:szCs w:val="18"/>
                </w:rPr>
                <w:delText>5.1792</w:delText>
              </w:r>
            </w:del>
          </w:p>
        </w:tc>
        <w:tc>
          <w:tcPr>
            <w:tcW w:w="681" w:type="dxa"/>
            <w:gridSpan w:val="3"/>
            <w:tcBorders>
              <w:top w:val="nil"/>
              <w:left w:val="nil"/>
              <w:bottom w:val="nil"/>
              <w:right w:val="nil"/>
            </w:tcBorders>
            <w:shd w:val="clear" w:color="auto" w:fill="auto"/>
            <w:noWrap/>
            <w:vAlign w:val="bottom"/>
            <w:hideMark/>
          </w:tcPr>
          <w:p w14:paraId="4F2D316D" w14:textId="7D83F355" w:rsidR="00B374DB" w:rsidRPr="003377D7" w:rsidDel="00AD26D0" w:rsidRDefault="00B374DB" w:rsidP="00EF3874">
            <w:pPr>
              <w:spacing w:line="276" w:lineRule="auto"/>
              <w:jc w:val="center"/>
              <w:rPr>
                <w:del w:id="670" w:author="Smith, Nick" w:date="2020-12-01T10:50:00Z"/>
                <w:rFonts w:ascii="Calibri" w:hAnsi="Calibri" w:cs="Calibri"/>
                <w:b/>
                <w:bCs/>
                <w:sz w:val="18"/>
                <w:szCs w:val="18"/>
              </w:rPr>
            </w:pPr>
            <w:del w:id="671" w:author="Smith, Nick" w:date="2020-12-01T10:50:00Z">
              <w:r w:rsidRPr="003377D7" w:rsidDel="00AD26D0">
                <w:rPr>
                  <w:rFonts w:ascii="Calibri" w:hAnsi="Calibri" w:cs="Calibri"/>
                  <w:b/>
                  <w:bCs/>
                  <w:sz w:val="18"/>
                  <w:szCs w:val="18"/>
                </w:rPr>
                <w:delText>0.004</w:delText>
              </w:r>
            </w:del>
          </w:p>
        </w:tc>
        <w:tc>
          <w:tcPr>
            <w:tcW w:w="678" w:type="dxa"/>
            <w:gridSpan w:val="3"/>
            <w:tcBorders>
              <w:top w:val="nil"/>
              <w:left w:val="nil"/>
              <w:bottom w:val="nil"/>
              <w:right w:val="nil"/>
            </w:tcBorders>
            <w:shd w:val="clear" w:color="auto" w:fill="auto"/>
            <w:noWrap/>
            <w:vAlign w:val="bottom"/>
            <w:hideMark/>
          </w:tcPr>
          <w:p w14:paraId="13CE0701" w14:textId="4A1B1072" w:rsidR="00B374DB" w:rsidRPr="003377D7" w:rsidDel="00AD26D0" w:rsidRDefault="00B374DB" w:rsidP="00EF3874">
            <w:pPr>
              <w:spacing w:line="276" w:lineRule="auto"/>
              <w:jc w:val="center"/>
              <w:rPr>
                <w:del w:id="672" w:author="Smith, Nick" w:date="2020-12-01T10:50:00Z"/>
                <w:rFonts w:ascii="Calibri" w:hAnsi="Calibri" w:cs="Calibri"/>
                <w:sz w:val="18"/>
                <w:szCs w:val="18"/>
              </w:rPr>
            </w:pPr>
            <w:del w:id="673" w:author="Smith, Nick" w:date="2020-12-01T10:50:00Z">
              <w:r w:rsidRPr="003377D7" w:rsidDel="00AD26D0">
                <w:rPr>
                  <w:rFonts w:ascii="Calibri" w:hAnsi="Calibri" w:cs="Calibri"/>
                  <w:sz w:val="18"/>
                  <w:szCs w:val="18"/>
                </w:rPr>
                <w:delText>0.346</w:delText>
              </w:r>
            </w:del>
          </w:p>
        </w:tc>
        <w:tc>
          <w:tcPr>
            <w:tcW w:w="535" w:type="dxa"/>
            <w:gridSpan w:val="3"/>
            <w:tcBorders>
              <w:top w:val="nil"/>
              <w:left w:val="nil"/>
              <w:bottom w:val="nil"/>
              <w:right w:val="nil"/>
            </w:tcBorders>
            <w:shd w:val="clear" w:color="auto" w:fill="auto"/>
            <w:noWrap/>
            <w:vAlign w:val="bottom"/>
            <w:hideMark/>
          </w:tcPr>
          <w:p w14:paraId="61EF741F" w14:textId="0B52B5F7" w:rsidR="00B374DB" w:rsidRPr="003377D7" w:rsidDel="00AD26D0" w:rsidRDefault="00B374DB" w:rsidP="00EF3874">
            <w:pPr>
              <w:spacing w:line="276" w:lineRule="auto"/>
              <w:jc w:val="center"/>
              <w:rPr>
                <w:del w:id="674" w:author="Smith, Nick" w:date="2020-12-01T10:50:00Z"/>
                <w:rFonts w:ascii="Calibri" w:hAnsi="Calibri" w:cs="Calibri"/>
                <w:sz w:val="18"/>
                <w:szCs w:val="18"/>
              </w:rPr>
            </w:pPr>
            <w:del w:id="675" w:author="Smith, Nick" w:date="2020-12-01T10:50:00Z">
              <w:r w:rsidRPr="003377D7" w:rsidDel="00AD26D0">
                <w:rPr>
                  <w:rFonts w:ascii="Calibri" w:hAnsi="Calibri" w:cs="Calibri"/>
                  <w:sz w:val="18"/>
                  <w:szCs w:val="18"/>
                </w:rPr>
                <w:delText>&gt;.05</w:delText>
              </w:r>
            </w:del>
          </w:p>
        </w:tc>
        <w:tc>
          <w:tcPr>
            <w:tcW w:w="222" w:type="dxa"/>
            <w:tcBorders>
              <w:top w:val="nil"/>
              <w:left w:val="nil"/>
              <w:bottom w:val="nil"/>
              <w:right w:val="nil"/>
            </w:tcBorders>
            <w:shd w:val="clear" w:color="auto" w:fill="auto"/>
            <w:noWrap/>
            <w:vAlign w:val="bottom"/>
            <w:hideMark/>
          </w:tcPr>
          <w:p w14:paraId="3A46C365" w14:textId="7F1B8251" w:rsidR="00B374DB" w:rsidRPr="003377D7" w:rsidDel="00AD26D0" w:rsidRDefault="00B374DB" w:rsidP="00EF3874">
            <w:pPr>
              <w:spacing w:line="276" w:lineRule="auto"/>
              <w:jc w:val="center"/>
              <w:rPr>
                <w:del w:id="676" w:author="Smith, Nick" w:date="2020-12-01T10:50:00Z"/>
                <w:rFonts w:ascii="Calibri" w:hAnsi="Calibri" w:cs="Calibri"/>
                <w:sz w:val="18"/>
                <w:szCs w:val="18"/>
              </w:rPr>
            </w:pPr>
          </w:p>
        </w:tc>
      </w:tr>
      <w:tr w:rsidR="00B374DB" w:rsidRPr="00BF18A4" w:rsidDel="00AD26D0" w14:paraId="245A39F4" w14:textId="16B40345" w:rsidTr="00B374DB">
        <w:trPr>
          <w:gridAfter w:val="3"/>
          <w:wAfter w:w="373" w:type="dxa"/>
          <w:trHeight w:val="300"/>
          <w:del w:id="677" w:author="Smith, Nick" w:date="2020-12-01T10:50:00Z"/>
        </w:trPr>
        <w:tc>
          <w:tcPr>
            <w:tcW w:w="1170" w:type="dxa"/>
            <w:tcBorders>
              <w:top w:val="nil"/>
              <w:left w:val="nil"/>
              <w:bottom w:val="nil"/>
              <w:right w:val="nil"/>
            </w:tcBorders>
            <w:shd w:val="clear" w:color="auto" w:fill="auto"/>
            <w:noWrap/>
            <w:vAlign w:val="bottom"/>
            <w:hideMark/>
          </w:tcPr>
          <w:p w14:paraId="18A7152B" w14:textId="49D1E6CD" w:rsidR="00B374DB" w:rsidRPr="003377D7" w:rsidDel="00AD26D0" w:rsidRDefault="00B374DB" w:rsidP="00EF3874">
            <w:pPr>
              <w:spacing w:line="276" w:lineRule="auto"/>
              <w:rPr>
                <w:del w:id="678" w:author="Smith, Nick" w:date="2020-12-01T10:50:00Z"/>
                <w:rFonts w:ascii="Calibri" w:hAnsi="Calibri" w:cs="Calibri"/>
                <w:sz w:val="18"/>
                <w:szCs w:val="18"/>
              </w:rPr>
            </w:pPr>
            <w:del w:id="679" w:author="Smith, Nick" w:date="2020-12-01T10:50:00Z">
              <w:r w:rsidRPr="003377D7" w:rsidDel="00AD26D0">
                <w:rPr>
                  <w:rFonts w:ascii="Calibri" w:hAnsi="Calibri" w:cs="Calibri"/>
                  <w:sz w:val="18"/>
                  <w:szCs w:val="18"/>
                </w:rPr>
                <w:delText>Residuals</w:delText>
              </w:r>
            </w:del>
          </w:p>
        </w:tc>
        <w:tc>
          <w:tcPr>
            <w:tcW w:w="399" w:type="dxa"/>
            <w:tcBorders>
              <w:top w:val="nil"/>
              <w:left w:val="nil"/>
              <w:bottom w:val="nil"/>
              <w:right w:val="nil"/>
            </w:tcBorders>
            <w:shd w:val="clear" w:color="auto" w:fill="auto"/>
            <w:noWrap/>
            <w:vAlign w:val="bottom"/>
            <w:hideMark/>
          </w:tcPr>
          <w:p w14:paraId="5CE3C280" w14:textId="149027E2" w:rsidR="00B374DB" w:rsidRPr="003377D7" w:rsidDel="00AD26D0" w:rsidRDefault="00B374DB" w:rsidP="00EF3874">
            <w:pPr>
              <w:spacing w:line="276" w:lineRule="auto"/>
              <w:jc w:val="center"/>
              <w:rPr>
                <w:del w:id="680" w:author="Smith, Nick" w:date="2020-12-01T10:50:00Z"/>
                <w:rFonts w:ascii="Calibri" w:hAnsi="Calibri" w:cs="Calibri"/>
                <w:sz w:val="18"/>
                <w:szCs w:val="18"/>
              </w:rPr>
            </w:pPr>
            <w:del w:id="681" w:author="Smith, Nick" w:date="2020-12-01T10:50:00Z">
              <w:r w:rsidRPr="003377D7" w:rsidDel="00AD26D0">
                <w:rPr>
                  <w:rFonts w:ascii="Calibri" w:hAnsi="Calibri" w:cs="Calibri"/>
                  <w:sz w:val="18"/>
                  <w:szCs w:val="18"/>
                </w:rPr>
                <w:delText>37</w:delText>
              </w:r>
            </w:del>
          </w:p>
        </w:tc>
        <w:tc>
          <w:tcPr>
            <w:tcW w:w="818" w:type="dxa"/>
            <w:gridSpan w:val="2"/>
            <w:tcBorders>
              <w:top w:val="nil"/>
              <w:left w:val="nil"/>
              <w:bottom w:val="nil"/>
              <w:right w:val="nil"/>
            </w:tcBorders>
            <w:shd w:val="clear" w:color="auto" w:fill="auto"/>
            <w:noWrap/>
            <w:vAlign w:val="bottom"/>
            <w:hideMark/>
          </w:tcPr>
          <w:p w14:paraId="28A984F7" w14:textId="7956C1AB" w:rsidR="00B374DB" w:rsidRPr="003377D7" w:rsidDel="00AD26D0" w:rsidRDefault="00B374DB" w:rsidP="00EF3874">
            <w:pPr>
              <w:spacing w:line="276" w:lineRule="auto"/>
              <w:jc w:val="center"/>
              <w:rPr>
                <w:del w:id="682" w:author="Smith, Nick" w:date="2020-12-01T10:50:00Z"/>
                <w:rFonts w:ascii="Calibri" w:hAnsi="Calibri" w:cs="Calibri"/>
                <w:sz w:val="18"/>
                <w:szCs w:val="18"/>
              </w:rPr>
            </w:pPr>
          </w:p>
        </w:tc>
        <w:tc>
          <w:tcPr>
            <w:tcW w:w="681" w:type="dxa"/>
            <w:gridSpan w:val="2"/>
            <w:tcBorders>
              <w:top w:val="nil"/>
              <w:left w:val="nil"/>
              <w:bottom w:val="nil"/>
              <w:right w:val="nil"/>
            </w:tcBorders>
            <w:shd w:val="clear" w:color="auto" w:fill="auto"/>
            <w:noWrap/>
            <w:vAlign w:val="bottom"/>
            <w:hideMark/>
          </w:tcPr>
          <w:p w14:paraId="0A5EB0C1" w14:textId="1050C2A6" w:rsidR="00B374DB" w:rsidRPr="003377D7" w:rsidDel="00AD26D0" w:rsidRDefault="00B374DB" w:rsidP="00EF3874">
            <w:pPr>
              <w:spacing w:line="276" w:lineRule="auto"/>
              <w:jc w:val="center"/>
              <w:rPr>
                <w:del w:id="683" w:author="Smith, Nick" w:date="2020-12-01T10:50:00Z"/>
                <w:sz w:val="18"/>
                <w:szCs w:val="18"/>
              </w:rPr>
            </w:pPr>
          </w:p>
        </w:tc>
        <w:tc>
          <w:tcPr>
            <w:tcW w:w="818" w:type="dxa"/>
            <w:gridSpan w:val="2"/>
            <w:tcBorders>
              <w:top w:val="nil"/>
              <w:left w:val="nil"/>
              <w:bottom w:val="nil"/>
              <w:right w:val="nil"/>
            </w:tcBorders>
            <w:shd w:val="clear" w:color="auto" w:fill="auto"/>
            <w:noWrap/>
            <w:vAlign w:val="bottom"/>
            <w:hideMark/>
          </w:tcPr>
          <w:p w14:paraId="6DAF985A" w14:textId="054801CC" w:rsidR="00B374DB" w:rsidRPr="003377D7" w:rsidDel="00AD26D0" w:rsidRDefault="00B374DB" w:rsidP="00EF3874">
            <w:pPr>
              <w:spacing w:line="276" w:lineRule="auto"/>
              <w:jc w:val="center"/>
              <w:rPr>
                <w:del w:id="684" w:author="Smith, Nick" w:date="2020-12-01T10:50:00Z"/>
                <w:sz w:val="18"/>
                <w:szCs w:val="18"/>
              </w:rPr>
            </w:pPr>
          </w:p>
        </w:tc>
        <w:tc>
          <w:tcPr>
            <w:tcW w:w="535" w:type="dxa"/>
            <w:gridSpan w:val="2"/>
            <w:tcBorders>
              <w:top w:val="nil"/>
              <w:left w:val="nil"/>
              <w:bottom w:val="nil"/>
              <w:right w:val="nil"/>
            </w:tcBorders>
            <w:shd w:val="clear" w:color="auto" w:fill="auto"/>
            <w:noWrap/>
            <w:vAlign w:val="bottom"/>
            <w:hideMark/>
          </w:tcPr>
          <w:p w14:paraId="0474B666" w14:textId="36799805" w:rsidR="00B374DB" w:rsidRPr="003377D7" w:rsidDel="00AD26D0" w:rsidRDefault="00B374DB" w:rsidP="00EF3874">
            <w:pPr>
              <w:spacing w:line="276" w:lineRule="auto"/>
              <w:jc w:val="center"/>
              <w:rPr>
                <w:del w:id="685" w:author="Smith, Nick" w:date="2020-12-01T10:50:00Z"/>
                <w:sz w:val="18"/>
                <w:szCs w:val="18"/>
              </w:rPr>
            </w:pPr>
          </w:p>
        </w:tc>
        <w:tc>
          <w:tcPr>
            <w:tcW w:w="1013" w:type="dxa"/>
            <w:gridSpan w:val="2"/>
            <w:tcBorders>
              <w:top w:val="nil"/>
              <w:left w:val="nil"/>
              <w:bottom w:val="nil"/>
              <w:right w:val="nil"/>
            </w:tcBorders>
            <w:shd w:val="clear" w:color="auto" w:fill="auto"/>
            <w:noWrap/>
            <w:vAlign w:val="bottom"/>
            <w:hideMark/>
          </w:tcPr>
          <w:p w14:paraId="0C862AB8" w14:textId="71C9D865" w:rsidR="00B374DB" w:rsidRPr="003377D7" w:rsidDel="00AD26D0" w:rsidRDefault="00B374DB" w:rsidP="00EF3874">
            <w:pPr>
              <w:spacing w:line="276" w:lineRule="auto"/>
              <w:jc w:val="center"/>
              <w:rPr>
                <w:del w:id="686" w:author="Smith, Nick" w:date="2020-12-01T10:50:00Z"/>
                <w:sz w:val="18"/>
                <w:szCs w:val="18"/>
              </w:rPr>
            </w:pPr>
          </w:p>
        </w:tc>
        <w:tc>
          <w:tcPr>
            <w:tcW w:w="535" w:type="dxa"/>
            <w:gridSpan w:val="2"/>
            <w:tcBorders>
              <w:top w:val="nil"/>
              <w:left w:val="nil"/>
              <w:bottom w:val="nil"/>
              <w:right w:val="nil"/>
            </w:tcBorders>
            <w:shd w:val="clear" w:color="auto" w:fill="auto"/>
            <w:noWrap/>
            <w:vAlign w:val="bottom"/>
            <w:hideMark/>
          </w:tcPr>
          <w:p w14:paraId="12218926" w14:textId="677FA010" w:rsidR="00B374DB" w:rsidRPr="003377D7" w:rsidDel="00AD26D0" w:rsidRDefault="00B374DB" w:rsidP="00EF3874">
            <w:pPr>
              <w:spacing w:line="276" w:lineRule="auto"/>
              <w:jc w:val="center"/>
              <w:rPr>
                <w:del w:id="687" w:author="Smith, Nick" w:date="2020-12-01T10:50:00Z"/>
                <w:sz w:val="18"/>
                <w:szCs w:val="18"/>
              </w:rPr>
            </w:pPr>
          </w:p>
        </w:tc>
        <w:tc>
          <w:tcPr>
            <w:tcW w:w="818" w:type="dxa"/>
            <w:gridSpan w:val="2"/>
            <w:tcBorders>
              <w:top w:val="nil"/>
              <w:left w:val="nil"/>
              <w:bottom w:val="nil"/>
              <w:right w:val="nil"/>
            </w:tcBorders>
            <w:shd w:val="clear" w:color="auto" w:fill="auto"/>
            <w:noWrap/>
            <w:vAlign w:val="bottom"/>
            <w:hideMark/>
          </w:tcPr>
          <w:p w14:paraId="2B97220A" w14:textId="262C6BF1" w:rsidR="00B374DB" w:rsidRPr="003377D7" w:rsidDel="00AD26D0" w:rsidRDefault="00B374DB" w:rsidP="00EF3874">
            <w:pPr>
              <w:spacing w:line="276" w:lineRule="auto"/>
              <w:jc w:val="center"/>
              <w:rPr>
                <w:del w:id="688" w:author="Smith, Nick" w:date="2020-12-01T10:50:00Z"/>
                <w:sz w:val="18"/>
                <w:szCs w:val="18"/>
              </w:rPr>
            </w:pPr>
          </w:p>
        </w:tc>
        <w:tc>
          <w:tcPr>
            <w:tcW w:w="681" w:type="dxa"/>
            <w:gridSpan w:val="3"/>
            <w:tcBorders>
              <w:top w:val="nil"/>
              <w:left w:val="nil"/>
              <w:bottom w:val="nil"/>
              <w:right w:val="nil"/>
            </w:tcBorders>
            <w:shd w:val="clear" w:color="auto" w:fill="auto"/>
            <w:noWrap/>
            <w:vAlign w:val="bottom"/>
            <w:hideMark/>
          </w:tcPr>
          <w:p w14:paraId="6001AC0D" w14:textId="1135C622" w:rsidR="00B374DB" w:rsidRPr="003377D7" w:rsidDel="00AD26D0" w:rsidRDefault="00B374DB" w:rsidP="00EF3874">
            <w:pPr>
              <w:spacing w:line="276" w:lineRule="auto"/>
              <w:jc w:val="center"/>
              <w:rPr>
                <w:del w:id="689" w:author="Smith, Nick" w:date="2020-12-01T10:50:00Z"/>
                <w:sz w:val="18"/>
                <w:szCs w:val="18"/>
              </w:rPr>
            </w:pPr>
          </w:p>
        </w:tc>
        <w:tc>
          <w:tcPr>
            <w:tcW w:w="678" w:type="dxa"/>
            <w:gridSpan w:val="3"/>
            <w:tcBorders>
              <w:top w:val="nil"/>
              <w:left w:val="nil"/>
              <w:bottom w:val="nil"/>
              <w:right w:val="nil"/>
            </w:tcBorders>
            <w:shd w:val="clear" w:color="auto" w:fill="auto"/>
            <w:noWrap/>
            <w:vAlign w:val="bottom"/>
            <w:hideMark/>
          </w:tcPr>
          <w:p w14:paraId="3B32676F" w14:textId="56FEC810" w:rsidR="00B374DB" w:rsidRPr="003377D7" w:rsidDel="00AD26D0" w:rsidRDefault="00B374DB" w:rsidP="00EF3874">
            <w:pPr>
              <w:spacing w:line="276" w:lineRule="auto"/>
              <w:jc w:val="center"/>
              <w:rPr>
                <w:del w:id="690" w:author="Smith, Nick" w:date="2020-12-01T10:50:00Z"/>
                <w:sz w:val="18"/>
                <w:szCs w:val="18"/>
              </w:rPr>
            </w:pPr>
          </w:p>
        </w:tc>
        <w:tc>
          <w:tcPr>
            <w:tcW w:w="535" w:type="dxa"/>
            <w:gridSpan w:val="3"/>
            <w:tcBorders>
              <w:top w:val="nil"/>
              <w:left w:val="nil"/>
              <w:bottom w:val="nil"/>
              <w:right w:val="nil"/>
            </w:tcBorders>
            <w:shd w:val="clear" w:color="auto" w:fill="auto"/>
            <w:noWrap/>
            <w:vAlign w:val="bottom"/>
            <w:hideMark/>
          </w:tcPr>
          <w:p w14:paraId="17B6D8B4" w14:textId="074DF31F" w:rsidR="00B374DB" w:rsidRPr="003377D7" w:rsidDel="00AD26D0" w:rsidRDefault="00B374DB" w:rsidP="00EF3874">
            <w:pPr>
              <w:spacing w:line="276" w:lineRule="auto"/>
              <w:jc w:val="center"/>
              <w:rPr>
                <w:del w:id="691" w:author="Smith, Nick" w:date="2020-12-01T10:50:00Z"/>
                <w:sz w:val="18"/>
                <w:szCs w:val="18"/>
              </w:rPr>
            </w:pPr>
          </w:p>
        </w:tc>
        <w:tc>
          <w:tcPr>
            <w:tcW w:w="222" w:type="dxa"/>
            <w:tcBorders>
              <w:top w:val="nil"/>
              <w:left w:val="nil"/>
              <w:bottom w:val="nil"/>
              <w:right w:val="nil"/>
            </w:tcBorders>
            <w:shd w:val="clear" w:color="auto" w:fill="auto"/>
            <w:noWrap/>
            <w:vAlign w:val="bottom"/>
            <w:hideMark/>
          </w:tcPr>
          <w:p w14:paraId="5CA440E3" w14:textId="54748F8D" w:rsidR="00B374DB" w:rsidRPr="003377D7" w:rsidDel="00AD26D0" w:rsidRDefault="00B374DB" w:rsidP="00EF3874">
            <w:pPr>
              <w:spacing w:line="276" w:lineRule="auto"/>
              <w:jc w:val="center"/>
              <w:rPr>
                <w:del w:id="692" w:author="Smith, Nick" w:date="2020-12-01T10:50:00Z"/>
                <w:sz w:val="18"/>
                <w:szCs w:val="18"/>
              </w:rPr>
            </w:pPr>
          </w:p>
        </w:tc>
      </w:tr>
    </w:tbl>
    <w:p w14:paraId="3ACCF8BF" w14:textId="66670778" w:rsidR="00CA09DB" w:rsidDel="00AD26D0" w:rsidRDefault="00CA09DB" w:rsidP="00A25229">
      <w:pPr>
        <w:spacing w:line="276" w:lineRule="auto"/>
        <w:contextualSpacing/>
        <w:rPr>
          <w:del w:id="693" w:author="Smith, Nick" w:date="2020-12-01T10:50:00Z"/>
          <w:b/>
          <w:bCs/>
        </w:rPr>
      </w:pPr>
    </w:p>
    <w:p w14:paraId="584E5511" w14:textId="3A4D1936" w:rsidR="00AD5AFC" w:rsidRPr="00421329" w:rsidRDefault="00AD5AFC" w:rsidP="00EF3874">
      <w:pPr>
        <w:spacing w:line="276" w:lineRule="auto"/>
        <w:contextualSpacing/>
        <w:rPr>
          <w:b/>
          <w:bCs/>
        </w:rPr>
      </w:pPr>
      <w:r w:rsidRPr="00421329">
        <w:rPr>
          <w:b/>
          <w:bCs/>
        </w:rPr>
        <w:t>Foliar mineral</w:t>
      </w:r>
      <w:r w:rsidR="00277C84" w:rsidRPr="00421329">
        <w:rPr>
          <w:b/>
          <w:bCs/>
        </w:rPr>
        <w:t>s</w:t>
      </w:r>
    </w:p>
    <w:p w14:paraId="65862600" w14:textId="2D12B759" w:rsidR="000367F6" w:rsidRPr="00CB4BC9" w:rsidRDefault="00CB4BC9" w:rsidP="00EF3874">
      <w:pPr>
        <w:spacing w:line="276" w:lineRule="auto"/>
        <w:contextualSpacing/>
        <w:rPr>
          <w:ins w:id="694" w:author="Smith, Nick" w:date="2020-12-01T10:53:00Z"/>
        </w:rPr>
      </w:pPr>
      <w:ins w:id="695" w:author="Smith, Nick" w:date="2020-12-01T10:57:00Z">
        <w:r>
          <w:t>Trees at s</w:t>
        </w:r>
      </w:ins>
      <w:ins w:id="696" w:author="Smith, Nick" w:date="2020-12-01T10:53:00Z">
        <w:r w:rsidR="000367F6">
          <w:t xml:space="preserve">ites that experienced the 1947 fire </w:t>
        </w:r>
      </w:ins>
      <w:ins w:id="697" w:author="Smith, Nick" w:date="2020-12-01T10:54:00Z">
        <w:r w:rsidR="000367F6">
          <w:t xml:space="preserve">showed </w:t>
        </w:r>
        <w:proofErr w:type="gramStart"/>
        <w:r w:rsidR="000367F6">
          <w:t>a</w:t>
        </w:r>
        <w:proofErr w:type="gramEnd"/>
        <w:r w:rsidR="000367F6">
          <w:t xml:space="preserve"> 8% increase in foliar P</w:t>
        </w:r>
      </w:ins>
      <w:ins w:id="698" w:author="Smith, Nick" w:date="2020-12-01T10:56:00Z">
        <w:r w:rsidR="00736543">
          <w:t xml:space="preserve"> (</w:t>
        </w:r>
        <w:r w:rsidR="00736543">
          <w:rPr>
            <w:i/>
          </w:rPr>
          <w:t>P</w:t>
        </w:r>
        <w:r w:rsidR="00736543">
          <w:t xml:space="preserve"> &lt; 0.05; Table 6). An interaction between fire history and elevation (</w:t>
        </w:r>
        <w:r w:rsidR="00736543">
          <w:rPr>
            <w:i/>
          </w:rPr>
          <w:t>P</w:t>
        </w:r>
        <w:r w:rsidR="00736543">
          <w:t xml:space="preserve"> &lt; 0.05; Table 6), indicated that </w:t>
        </w:r>
        <w:r>
          <w:t>tree</w:t>
        </w:r>
      </w:ins>
      <w:ins w:id="699" w:author="Smith, Nick" w:date="2020-12-01T10:57:00Z">
        <w:r>
          <w:t xml:space="preserve">s sites that experienced the </w:t>
        </w:r>
        <w:r>
          <w:t>1947 fire</w:t>
        </w:r>
        <w:r>
          <w:t xml:space="preserve"> at high elevation had a reduction in foliar K (Tukey’s HSD: </w:t>
        </w:r>
        <w:r>
          <w:rPr>
            <w:i/>
          </w:rPr>
          <w:t>P</w:t>
        </w:r>
        <w:r>
          <w:t xml:space="preserve"> &lt; 0.05), but that </w:t>
        </w:r>
      </w:ins>
      <w:ins w:id="700" w:author="Smith, Nick" w:date="2020-12-01T10:58:00Z">
        <w:r>
          <w:t xml:space="preserve">foliar </w:t>
        </w:r>
      </w:ins>
      <w:ins w:id="701" w:author="Smith, Nick" w:date="2020-12-01T10:57:00Z">
        <w:r>
          <w:t xml:space="preserve">K </w:t>
        </w:r>
      </w:ins>
      <w:ins w:id="702" w:author="Smith, Nick" w:date="2020-12-01T10:58:00Z">
        <w:r>
          <w:t xml:space="preserve">concentrations were similar at both low elevation sites </w:t>
        </w:r>
        <w:r>
          <w:t xml:space="preserve">(Tukey’s HSD: </w:t>
        </w:r>
        <w:r>
          <w:rPr>
            <w:i/>
          </w:rPr>
          <w:t>P</w:t>
        </w:r>
        <w:r>
          <w:t xml:space="preserve"> &lt; 0.05)</w:t>
        </w:r>
        <w:r>
          <w:t>.</w:t>
        </w:r>
      </w:ins>
      <w:ins w:id="703" w:author="Smith, Nick" w:date="2020-12-01T10:54:00Z">
        <w:r w:rsidR="000367F6">
          <w:t xml:space="preserve"> </w:t>
        </w:r>
      </w:ins>
      <w:ins w:id="704" w:author="Smith, Nick" w:date="2020-12-01T10:59:00Z">
        <w:r>
          <w:t>Increasing elevation decreased foliar Ca and Zn by 48% and 9%, respectively (</w:t>
        </w:r>
        <w:r>
          <w:rPr>
            <w:i/>
          </w:rPr>
          <w:t>P</w:t>
        </w:r>
        <w:r>
          <w:t xml:space="preserve"> &lt; 0.05 in both cases; Table </w:t>
        </w:r>
      </w:ins>
      <w:ins w:id="705" w:author="Smith, Nick" w:date="2020-12-01T11:00:00Z">
        <w:r>
          <w:t xml:space="preserve">6). </w:t>
        </w:r>
        <w:r w:rsidR="005C7759">
          <w:rPr>
            <w:color w:val="000000" w:themeColor="text1"/>
            <w:shd w:val="clear" w:color="auto" w:fill="FFFFFF"/>
          </w:rPr>
          <w:t xml:space="preserve">None of the other effects for any of the other variables were significant at alpha = 0.05 (Table </w:t>
        </w:r>
        <w:r w:rsidR="005C7759">
          <w:rPr>
            <w:color w:val="000000" w:themeColor="text1"/>
            <w:shd w:val="clear" w:color="auto" w:fill="FFFFFF"/>
          </w:rPr>
          <w:t>6</w:t>
        </w:r>
        <w:r w:rsidR="005C7759">
          <w:rPr>
            <w:color w:val="000000" w:themeColor="text1"/>
            <w:shd w:val="clear" w:color="auto" w:fill="FFFFFF"/>
          </w:rPr>
          <w:t>).</w:t>
        </w:r>
      </w:ins>
    </w:p>
    <w:p w14:paraId="475B43D3" w14:textId="34F80F42" w:rsidR="000367F6" w:rsidRDefault="000367F6" w:rsidP="00EF3874">
      <w:pPr>
        <w:spacing w:line="276" w:lineRule="auto"/>
        <w:contextualSpacing/>
        <w:rPr>
          <w:ins w:id="706" w:author="Smith, Nick" w:date="2020-12-01T10:55:00Z"/>
        </w:rPr>
      </w:pPr>
    </w:p>
    <w:p w14:paraId="2B6E27E7" w14:textId="2F678445" w:rsidR="000367F6" w:rsidRDefault="000367F6" w:rsidP="00EF3874">
      <w:pPr>
        <w:spacing w:line="276" w:lineRule="auto"/>
        <w:contextualSpacing/>
        <w:rPr>
          <w:ins w:id="707" w:author="Smith, Nick" w:date="2020-12-01T10:53:00Z"/>
        </w:rPr>
      </w:pPr>
      <w:ins w:id="708" w:author="Smith, Nick" w:date="2020-12-01T10:55:00Z">
        <w:r>
          <w:lastRenderedPageBreak/>
          <w:t>Table 6.</w:t>
        </w:r>
      </w:ins>
    </w:p>
    <w:tbl>
      <w:tblPr>
        <w:tblW w:w="9980" w:type="dxa"/>
        <w:tblLook w:val="04A0" w:firstRow="1" w:lastRow="0" w:firstColumn="1" w:lastColumn="0" w:noHBand="0" w:noVBand="1"/>
      </w:tblPr>
      <w:tblGrid>
        <w:gridCol w:w="1376"/>
        <w:gridCol w:w="419"/>
        <w:gridCol w:w="820"/>
        <w:gridCol w:w="672"/>
        <w:gridCol w:w="720"/>
        <w:gridCol w:w="672"/>
        <w:gridCol w:w="720"/>
        <w:gridCol w:w="672"/>
        <w:gridCol w:w="900"/>
        <w:gridCol w:w="672"/>
        <w:gridCol w:w="780"/>
        <w:gridCol w:w="672"/>
        <w:gridCol w:w="820"/>
        <w:gridCol w:w="672"/>
      </w:tblGrid>
      <w:tr w:rsidR="000367F6" w14:paraId="73F40F33" w14:textId="77777777" w:rsidTr="000367F6">
        <w:trPr>
          <w:trHeight w:val="32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6A2AD"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65BBE95"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8AB3E03" w14:textId="77777777" w:rsidR="000367F6" w:rsidRDefault="000367F6">
            <w:pPr>
              <w:rPr>
                <w:rFonts w:ascii="Calibri" w:hAnsi="Calibri" w:cs="Calibri"/>
                <w:color w:val="000000"/>
                <w:sz w:val="20"/>
                <w:szCs w:val="20"/>
              </w:rPr>
            </w:pPr>
            <w:r>
              <w:rPr>
                <w:rFonts w:ascii="Calibri" w:hAnsi="Calibri" w:cs="Calibri"/>
                <w:color w:val="000000"/>
                <w:sz w:val="20"/>
                <w:szCs w:val="20"/>
              </w:rPr>
              <w:t>Foliar Ca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7C76B16F"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081DFF0" w14:textId="77777777" w:rsidR="000367F6" w:rsidRDefault="000367F6">
            <w:pPr>
              <w:rPr>
                <w:rFonts w:ascii="Calibri" w:hAnsi="Calibri" w:cs="Calibri"/>
                <w:color w:val="000000"/>
                <w:sz w:val="20"/>
                <w:szCs w:val="20"/>
              </w:rPr>
            </w:pPr>
            <w:r>
              <w:rPr>
                <w:rFonts w:ascii="Calibri" w:hAnsi="Calibri" w:cs="Calibri"/>
                <w:color w:val="000000"/>
                <w:sz w:val="20"/>
                <w:szCs w:val="20"/>
              </w:rPr>
              <w:t>Foliar P</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4178FAB1"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9361F8E" w14:textId="77777777" w:rsidR="000367F6" w:rsidRDefault="000367F6">
            <w:pPr>
              <w:rPr>
                <w:rFonts w:ascii="Calibri" w:hAnsi="Calibri" w:cs="Calibri"/>
                <w:color w:val="000000"/>
                <w:sz w:val="20"/>
                <w:szCs w:val="20"/>
              </w:rPr>
            </w:pPr>
            <w:r>
              <w:rPr>
                <w:rFonts w:ascii="Calibri" w:hAnsi="Calibri" w:cs="Calibri"/>
                <w:color w:val="000000"/>
                <w:sz w:val="20"/>
                <w:szCs w:val="20"/>
              </w:rPr>
              <w:t>Foliar K</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C6580D4"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2D0BEA42" w14:textId="77777777" w:rsidR="000367F6" w:rsidRDefault="000367F6">
            <w:pPr>
              <w:rPr>
                <w:rFonts w:ascii="Calibri" w:hAnsi="Calibri" w:cs="Calibri"/>
                <w:color w:val="000000"/>
                <w:sz w:val="20"/>
                <w:szCs w:val="20"/>
              </w:rPr>
            </w:pPr>
            <w:r>
              <w:rPr>
                <w:rFonts w:ascii="Calibri" w:hAnsi="Calibri" w:cs="Calibri"/>
                <w:color w:val="000000"/>
                <w:sz w:val="20"/>
                <w:szCs w:val="20"/>
              </w:rPr>
              <w:t>Foliar Mg</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D26A405"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0E6F1695" w14:textId="77777777" w:rsidR="000367F6" w:rsidRDefault="000367F6">
            <w:pPr>
              <w:rPr>
                <w:rFonts w:ascii="Calibri" w:hAnsi="Calibri" w:cs="Calibri"/>
                <w:color w:val="000000"/>
                <w:sz w:val="20"/>
                <w:szCs w:val="20"/>
              </w:rPr>
            </w:pPr>
            <w:r>
              <w:rPr>
                <w:rFonts w:ascii="Calibri" w:hAnsi="Calibri" w:cs="Calibri"/>
                <w:color w:val="000000"/>
                <w:sz w:val="20"/>
                <w:szCs w:val="20"/>
              </w:rPr>
              <w:t>Foliar Al</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56C1FF89"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B750774" w14:textId="77777777" w:rsidR="000367F6" w:rsidRDefault="000367F6">
            <w:pPr>
              <w:rPr>
                <w:rFonts w:ascii="Calibri" w:hAnsi="Calibri" w:cs="Calibri"/>
                <w:color w:val="000000"/>
                <w:sz w:val="20"/>
                <w:szCs w:val="20"/>
              </w:rPr>
            </w:pPr>
            <w:r>
              <w:rPr>
                <w:rFonts w:ascii="Calibri" w:hAnsi="Calibri" w:cs="Calibri"/>
                <w:color w:val="000000"/>
                <w:sz w:val="20"/>
                <w:szCs w:val="20"/>
              </w:rPr>
              <w:t>Foliar Zn</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3ABE16F"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r>
      <w:tr w:rsidR="000367F6" w14:paraId="796A5ECF" w14:textId="77777777" w:rsidTr="000367F6">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4F81A59"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D17CE3A" w14:textId="77777777" w:rsidR="000367F6" w:rsidRDefault="000367F6">
            <w:pPr>
              <w:rPr>
                <w:rFonts w:ascii="Calibri" w:hAnsi="Calibri" w:cs="Calibri"/>
                <w:color w:val="000000"/>
                <w:sz w:val="20"/>
                <w:szCs w:val="20"/>
              </w:rPr>
            </w:pPr>
            <w:proofErr w:type="spellStart"/>
            <w:r>
              <w:rPr>
                <w:rFonts w:ascii="Calibri" w:hAnsi="Calibri" w:cs="Calibri"/>
                <w:color w:val="000000"/>
                <w:sz w:val="20"/>
                <w:szCs w:val="20"/>
              </w:rPr>
              <w:t>Df</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4F77B0" w14:textId="77777777" w:rsidR="000367F6" w:rsidRDefault="000367F6">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14AF7514" w14:textId="77777777" w:rsidR="000367F6" w:rsidRDefault="000367F6">
            <w:pPr>
              <w:rPr>
                <w:rFonts w:ascii="Calibri" w:hAnsi="Calibri" w:cs="Calibri"/>
                <w:color w:val="000000"/>
                <w:sz w:val="20"/>
                <w:szCs w:val="20"/>
              </w:rPr>
            </w:pPr>
            <w:r>
              <w:rPr>
                <w:rFonts w:ascii="Calibri" w:hAnsi="Calibri" w:cs="Calibri"/>
                <w:color w:val="000000"/>
                <w:sz w:val="20"/>
                <w:szCs w:val="20"/>
              </w:rPr>
              <w:t>P</w:t>
            </w:r>
          </w:p>
        </w:tc>
        <w:tc>
          <w:tcPr>
            <w:tcW w:w="720" w:type="dxa"/>
            <w:tcBorders>
              <w:top w:val="nil"/>
              <w:left w:val="nil"/>
              <w:bottom w:val="single" w:sz="4" w:space="0" w:color="auto"/>
              <w:right w:val="single" w:sz="4" w:space="0" w:color="auto"/>
            </w:tcBorders>
            <w:shd w:val="clear" w:color="auto" w:fill="auto"/>
            <w:noWrap/>
            <w:vAlign w:val="bottom"/>
            <w:hideMark/>
          </w:tcPr>
          <w:p w14:paraId="2A2B4773" w14:textId="77777777" w:rsidR="000367F6" w:rsidRDefault="000367F6">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5960CFAE" w14:textId="77777777" w:rsidR="000367F6" w:rsidRDefault="000367F6">
            <w:pPr>
              <w:rPr>
                <w:rFonts w:ascii="Calibri" w:hAnsi="Calibri" w:cs="Calibri"/>
                <w:color w:val="000000"/>
                <w:sz w:val="20"/>
                <w:szCs w:val="20"/>
              </w:rPr>
            </w:pPr>
            <w:r>
              <w:rPr>
                <w:rFonts w:ascii="Calibri" w:hAnsi="Calibri" w:cs="Calibri"/>
                <w:color w:val="000000"/>
                <w:sz w:val="20"/>
                <w:szCs w:val="20"/>
              </w:rPr>
              <w:t>P</w:t>
            </w:r>
          </w:p>
        </w:tc>
        <w:tc>
          <w:tcPr>
            <w:tcW w:w="720" w:type="dxa"/>
            <w:tcBorders>
              <w:top w:val="nil"/>
              <w:left w:val="nil"/>
              <w:bottom w:val="single" w:sz="4" w:space="0" w:color="auto"/>
              <w:right w:val="single" w:sz="4" w:space="0" w:color="auto"/>
            </w:tcBorders>
            <w:shd w:val="clear" w:color="auto" w:fill="auto"/>
            <w:noWrap/>
            <w:vAlign w:val="bottom"/>
            <w:hideMark/>
          </w:tcPr>
          <w:p w14:paraId="720C3C4C" w14:textId="77777777" w:rsidR="000367F6" w:rsidRDefault="000367F6">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5A7213A3" w14:textId="77777777" w:rsidR="000367F6" w:rsidRDefault="000367F6">
            <w:pPr>
              <w:rPr>
                <w:rFonts w:ascii="Calibri" w:hAnsi="Calibri" w:cs="Calibri"/>
                <w:color w:val="000000"/>
                <w:sz w:val="20"/>
                <w:szCs w:val="20"/>
              </w:rPr>
            </w:pPr>
            <w:r>
              <w:rPr>
                <w:rFonts w:ascii="Calibri" w:hAnsi="Calibri" w:cs="Calibri"/>
                <w:color w:val="000000"/>
                <w:sz w:val="20"/>
                <w:szCs w:val="20"/>
              </w:rPr>
              <w:t>P</w:t>
            </w:r>
          </w:p>
        </w:tc>
        <w:tc>
          <w:tcPr>
            <w:tcW w:w="900" w:type="dxa"/>
            <w:tcBorders>
              <w:top w:val="nil"/>
              <w:left w:val="nil"/>
              <w:bottom w:val="single" w:sz="4" w:space="0" w:color="auto"/>
              <w:right w:val="single" w:sz="4" w:space="0" w:color="auto"/>
            </w:tcBorders>
            <w:shd w:val="clear" w:color="auto" w:fill="auto"/>
            <w:noWrap/>
            <w:vAlign w:val="bottom"/>
            <w:hideMark/>
          </w:tcPr>
          <w:p w14:paraId="656840EF" w14:textId="77777777" w:rsidR="000367F6" w:rsidRDefault="000367F6">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6B90002A" w14:textId="77777777" w:rsidR="000367F6" w:rsidRDefault="000367F6">
            <w:pPr>
              <w:rPr>
                <w:rFonts w:ascii="Calibri" w:hAnsi="Calibri" w:cs="Calibri"/>
                <w:color w:val="000000"/>
                <w:sz w:val="20"/>
                <w:szCs w:val="20"/>
              </w:rPr>
            </w:pPr>
            <w:r>
              <w:rPr>
                <w:rFonts w:ascii="Calibri" w:hAnsi="Calibri" w:cs="Calibri"/>
                <w:color w:val="000000"/>
                <w:sz w:val="20"/>
                <w:szCs w:val="20"/>
              </w:rPr>
              <w:t>P</w:t>
            </w:r>
          </w:p>
        </w:tc>
        <w:tc>
          <w:tcPr>
            <w:tcW w:w="780" w:type="dxa"/>
            <w:tcBorders>
              <w:top w:val="nil"/>
              <w:left w:val="nil"/>
              <w:bottom w:val="single" w:sz="4" w:space="0" w:color="auto"/>
              <w:right w:val="single" w:sz="4" w:space="0" w:color="auto"/>
            </w:tcBorders>
            <w:shd w:val="clear" w:color="auto" w:fill="auto"/>
            <w:noWrap/>
            <w:vAlign w:val="bottom"/>
            <w:hideMark/>
          </w:tcPr>
          <w:p w14:paraId="0E634851" w14:textId="77777777" w:rsidR="000367F6" w:rsidRDefault="000367F6">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11DA050C" w14:textId="77777777" w:rsidR="000367F6" w:rsidRDefault="000367F6">
            <w:pPr>
              <w:rPr>
                <w:rFonts w:ascii="Calibri" w:hAnsi="Calibri" w:cs="Calibri"/>
                <w:color w:val="000000"/>
                <w:sz w:val="20"/>
                <w:szCs w:val="20"/>
              </w:rPr>
            </w:pPr>
            <w:r>
              <w:rPr>
                <w:rFonts w:ascii="Calibri" w:hAnsi="Calibri" w:cs="Calibri"/>
                <w:color w:val="000000"/>
                <w:sz w:val="20"/>
                <w:szCs w:val="20"/>
              </w:rPr>
              <w:t>P</w:t>
            </w:r>
          </w:p>
        </w:tc>
        <w:tc>
          <w:tcPr>
            <w:tcW w:w="820" w:type="dxa"/>
            <w:tcBorders>
              <w:top w:val="nil"/>
              <w:left w:val="nil"/>
              <w:bottom w:val="single" w:sz="4" w:space="0" w:color="auto"/>
              <w:right w:val="single" w:sz="4" w:space="0" w:color="auto"/>
            </w:tcBorders>
            <w:shd w:val="clear" w:color="auto" w:fill="auto"/>
            <w:noWrap/>
            <w:vAlign w:val="bottom"/>
            <w:hideMark/>
          </w:tcPr>
          <w:p w14:paraId="74006AFB" w14:textId="77777777" w:rsidR="000367F6" w:rsidRDefault="000367F6">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4F152647" w14:textId="77777777" w:rsidR="000367F6" w:rsidRDefault="000367F6">
            <w:pPr>
              <w:rPr>
                <w:rFonts w:ascii="Calibri" w:hAnsi="Calibri" w:cs="Calibri"/>
                <w:color w:val="000000"/>
                <w:sz w:val="20"/>
                <w:szCs w:val="20"/>
              </w:rPr>
            </w:pPr>
            <w:r>
              <w:rPr>
                <w:rFonts w:ascii="Calibri" w:hAnsi="Calibri" w:cs="Calibri"/>
                <w:color w:val="000000"/>
                <w:sz w:val="20"/>
                <w:szCs w:val="20"/>
              </w:rPr>
              <w:t>P</w:t>
            </w:r>
          </w:p>
        </w:tc>
      </w:tr>
      <w:tr w:rsidR="000367F6" w14:paraId="02964D00" w14:textId="77777777" w:rsidTr="000367F6">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0C4366C" w14:textId="77777777" w:rsidR="000367F6" w:rsidRDefault="000367F6">
            <w:pPr>
              <w:rPr>
                <w:rFonts w:ascii="Calibri" w:hAnsi="Calibri" w:cs="Calibri"/>
                <w:color w:val="000000"/>
                <w:sz w:val="20"/>
                <w:szCs w:val="20"/>
              </w:rPr>
            </w:pPr>
            <w:r>
              <w:rPr>
                <w:rFonts w:ascii="Calibri" w:hAnsi="Calibri" w:cs="Calibri"/>
                <w:color w:val="000000"/>
                <w:sz w:val="20"/>
                <w:szCs w:val="20"/>
              </w:rPr>
              <w:t>Elevation</w:t>
            </w:r>
          </w:p>
        </w:tc>
        <w:tc>
          <w:tcPr>
            <w:tcW w:w="340" w:type="dxa"/>
            <w:tcBorders>
              <w:top w:val="nil"/>
              <w:left w:val="nil"/>
              <w:bottom w:val="single" w:sz="4" w:space="0" w:color="auto"/>
              <w:right w:val="single" w:sz="4" w:space="0" w:color="auto"/>
            </w:tcBorders>
            <w:shd w:val="clear" w:color="auto" w:fill="auto"/>
            <w:noWrap/>
            <w:vAlign w:val="bottom"/>
            <w:hideMark/>
          </w:tcPr>
          <w:p w14:paraId="02686D3C"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1</w:t>
            </w:r>
          </w:p>
        </w:tc>
        <w:tc>
          <w:tcPr>
            <w:tcW w:w="820" w:type="dxa"/>
            <w:tcBorders>
              <w:top w:val="nil"/>
              <w:left w:val="nil"/>
              <w:bottom w:val="single" w:sz="4" w:space="0" w:color="auto"/>
              <w:right w:val="single" w:sz="4" w:space="0" w:color="auto"/>
            </w:tcBorders>
            <w:shd w:val="clear" w:color="auto" w:fill="auto"/>
            <w:noWrap/>
            <w:vAlign w:val="bottom"/>
            <w:hideMark/>
          </w:tcPr>
          <w:p w14:paraId="7B333969"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13.026</w:t>
            </w:r>
          </w:p>
        </w:tc>
        <w:tc>
          <w:tcPr>
            <w:tcW w:w="600" w:type="dxa"/>
            <w:tcBorders>
              <w:top w:val="nil"/>
              <w:left w:val="nil"/>
              <w:bottom w:val="single" w:sz="4" w:space="0" w:color="auto"/>
              <w:right w:val="single" w:sz="4" w:space="0" w:color="auto"/>
            </w:tcBorders>
            <w:shd w:val="clear" w:color="auto" w:fill="auto"/>
            <w:noWrap/>
            <w:vAlign w:val="bottom"/>
            <w:hideMark/>
          </w:tcPr>
          <w:p w14:paraId="772E79B2"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0.001</w:t>
            </w:r>
          </w:p>
        </w:tc>
        <w:tc>
          <w:tcPr>
            <w:tcW w:w="720" w:type="dxa"/>
            <w:tcBorders>
              <w:top w:val="nil"/>
              <w:left w:val="nil"/>
              <w:bottom w:val="single" w:sz="4" w:space="0" w:color="auto"/>
              <w:right w:val="single" w:sz="4" w:space="0" w:color="auto"/>
            </w:tcBorders>
            <w:shd w:val="clear" w:color="auto" w:fill="auto"/>
            <w:noWrap/>
            <w:vAlign w:val="bottom"/>
            <w:hideMark/>
          </w:tcPr>
          <w:p w14:paraId="4CFF9F9E"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0.080</w:t>
            </w:r>
          </w:p>
        </w:tc>
        <w:tc>
          <w:tcPr>
            <w:tcW w:w="600" w:type="dxa"/>
            <w:tcBorders>
              <w:top w:val="nil"/>
              <w:left w:val="nil"/>
              <w:bottom w:val="single" w:sz="4" w:space="0" w:color="auto"/>
              <w:right w:val="single" w:sz="4" w:space="0" w:color="auto"/>
            </w:tcBorders>
            <w:shd w:val="clear" w:color="auto" w:fill="auto"/>
            <w:noWrap/>
            <w:vAlign w:val="bottom"/>
            <w:hideMark/>
          </w:tcPr>
          <w:p w14:paraId="059B5747"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0.780</w:t>
            </w:r>
          </w:p>
        </w:tc>
        <w:tc>
          <w:tcPr>
            <w:tcW w:w="720" w:type="dxa"/>
            <w:tcBorders>
              <w:top w:val="nil"/>
              <w:left w:val="nil"/>
              <w:bottom w:val="single" w:sz="4" w:space="0" w:color="auto"/>
              <w:right w:val="single" w:sz="4" w:space="0" w:color="auto"/>
            </w:tcBorders>
            <w:shd w:val="clear" w:color="auto" w:fill="auto"/>
            <w:noWrap/>
            <w:vAlign w:val="bottom"/>
            <w:hideMark/>
          </w:tcPr>
          <w:p w14:paraId="33700155"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1.875</w:t>
            </w:r>
          </w:p>
        </w:tc>
        <w:tc>
          <w:tcPr>
            <w:tcW w:w="600" w:type="dxa"/>
            <w:tcBorders>
              <w:top w:val="nil"/>
              <w:left w:val="nil"/>
              <w:bottom w:val="single" w:sz="4" w:space="0" w:color="auto"/>
              <w:right w:val="single" w:sz="4" w:space="0" w:color="auto"/>
            </w:tcBorders>
            <w:shd w:val="clear" w:color="auto" w:fill="auto"/>
            <w:noWrap/>
            <w:vAlign w:val="bottom"/>
            <w:hideMark/>
          </w:tcPr>
          <w:p w14:paraId="6AEFD8BE"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0.179</w:t>
            </w:r>
          </w:p>
        </w:tc>
        <w:tc>
          <w:tcPr>
            <w:tcW w:w="900" w:type="dxa"/>
            <w:tcBorders>
              <w:top w:val="nil"/>
              <w:left w:val="nil"/>
              <w:bottom w:val="single" w:sz="4" w:space="0" w:color="auto"/>
              <w:right w:val="single" w:sz="4" w:space="0" w:color="auto"/>
            </w:tcBorders>
            <w:shd w:val="clear" w:color="auto" w:fill="auto"/>
            <w:noWrap/>
            <w:vAlign w:val="bottom"/>
            <w:hideMark/>
          </w:tcPr>
          <w:p w14:paraId="0E5ADA14"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3.024</w:t>
            </w:r>
          </w:p>
        </w:tc>
        <w:tc>
          <w:tcPr>
            <w:tcW w:w="600" w:type="dxa"/>
            <w:tcBorders>
              <w:top w:val="nil"/>
              <w:left w:val="nil"/>
              <w:bottom w:val="single" w:sz="4" w:space="0" w:color="auto"/>
              <w:right w:val="single" w:sz="4" w:space="0" w:color="auto"/>
            </w:tcBorders>
            <w:shd w:val="clear" w:color="auto" w:fill="auto"/>
            <w:noWrap/>
            <w:vAlign w:val="bottom"/>
            <w:hideMark/>
          </w:tcPr>
          <w:p w14:paraId="4E6CD7DA"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0.091</w:t>
            </w:r>
          </w:p>
        </w:tc>
        <w:tc>
          <w:tcPr>
            <w:tcW w:w="780" w:type="dxa"/>
            <w:tcBorders>
              <w:top w:val="nil"/>
              <w:left w:val="nil"/>
              <w:bottom w:val="single" w:sz="4" w:space="0" w:color="auto"/>
              <w:right w:val="single" w:sz="4" w:space="0" w:color="auto"/>
            </w:tcBorders>
            <w:shd w:val="clear" w:color="auto" w:fill="auto"/>
            <w:noWrap/>
            <w:vAlign w:val="bottom"/>
            <w:hideMark/>
          </w:tcPr>
          <w:p w14:paraId="40A1B4F1"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0.127</w:t>
            </w:r>
          </w:p>
        </w:tc>
        <w:tc>
          <w:tcPr>
            <w:tcW w:w="600" w:type="dxa"/>
            <w:tcBorders>
              <w:top w:val="nil"/>
              <w:left w:val="nil"/>
              <w:bottom w:val="single" w:sz="4" w:space="0" w:color="auto"/>
              <w:right w:val="single" w:sz="4" w:space="0" w:color="auto"/>
            </w:tcBorders>
            <w:shd w:val="clear" w:color="auto" w:fill="auto"/>
            <w:noWrap/>
            <w:vAlign w:val="bottom"/>
            <w:hideMark/>
          </w:tcPr>
          <w:p w14:paraId="16A746DD"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0.724</w:t>
            </w:r>
          </w:p>
        </w:tc>
        <w:tc>
          <w:tcPr>
            <w:tcW w:w="820" w:type="dxa"/>
            <w:tcBorders>
              <w:top w:val="nil"/>
              <w:left w:val="nil"/>
              <w:bottom w:val="single" w:sz="4" w:space="0" w:color="auto"/>
              <w:right w:val="single" w:sz="4" w:space="0" w:color="auto"/>
            </w:tcBorders>
            <w:shd w:val="clear" w:color="auto" w:fill="auto"/>
            <w:noWrap/>
            <w:vAlign w:val="bottom"/>
            <w:hideMark/>
          </w:tcPr>
          <w:p w14:paraId="2A564070"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6.757</w:t>
            </w:r>
          </w:p>
        </w:tc>
        <w:tc>
          <w:tcPr>
            <w:tcW w:w="600" w:type="dxa"/>
            <w:tcBorders>
              <w:top w:val="nil"/>
              <w:left w:val="nil"/>
              <w:bottom w:val="single" w:sz="4" w:space="0" w:color="auto"/>
              <w:right w:val="single" w:sz="4" w:space="0" w:color="auto"/>
            </w:tcBorders>
            <w:shd w:val="clear" w:color="auto" w:fill="auto"/>
            <w:noWrap/>
            <w:vAlign w:val="bottom"/>
            <w:hideMark/>
          </w:tcPr>
          <w:p w14:paraId="49F2CC59"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0.013</w:t>
            </w:r>
          </w:p>
        </w:tc>
      </w:tr>
      <w:tr w:rsidR="000367F6" w14:paraId="5A730476" w14:textId="77777777" w:rsidTr="000367F6">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B14A43B" w14:textId="77777777" w:rsidR="000367F6" w:rsidRDefault="000367F6">
            <w:pPr>
              <w:rPr>
                <w:rFonts w:ascii="Calibri" w:hAnsi="Calibri" w:cs="Calibri"/>
                <w:color w:val="000000"/>
                <w:sz w:val="20"/>
                <w:szCs w:val="20"/>
              </w:rPr>
            </w:pPr>
            <w:r>
              <w:rPr>
                <w:rFonts w:ascii="Calibri" w:hAnsi="Calibri" w:cs="Calibri"/>
                <w:color w:val="000000"/>
                <w:sz w:val="20"/>
                <w:szCs w:val="20"/>
              </w:rPr>
              <w:t>Fire</w:t>
            </w:r>
          </w:p>
        </w:tc>
        <w:tc>
          <w:tcPr>
            <w:tcW w:w="340" w:type="dxa"/>
            <w:tcBorders>
              <w:top w:val="nil"/>
              <w:left w:val="nil"/>
              <w:bottom w:val="single" w:sz="4" w:space="0" w:color="auto"/>
              <w:right w:val="single" w:sz="4" w:space="0" w:color="auto"/>
            </w:tcBorders>
            <w:shd w:val="clear" w:color="auto" w:fill="auto"/>
            <w:noWrap/>
            <w:vAlign w:val="bottom"/>
            <w:hideMark/>
          </w:tcPr>
          <w:p w14:paraId="41ED6438"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1</w:t>
            </w:r>
          </w:p>
        </w:tc>
        <w:tc>
          <w:tcPr>
            <w:tcW w:w="820" w:type="dxa"/>
            <w:tcBorders>
              <w:top w:val="nil"/>
              <w:left w:val="nil"/>
              <w:bottom w:val="single" w:sz="4" w:space="0" w:color="auto"/>
              <w:right w:val="single" w:sz="4" w:space="0" w:color="auto"/>
            </w:tcBorders>
            <w:shd w:val="clear" w:color="auto" w:fill="auto"/>
            <w:noWrap/>
            <w:vAlign w:val="bottom"/>
            <w:hideMark/>
          </w:tcPr>
          <w:p w14:paraId="4B2AA1B1"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2.975</w:t>
            </w:r>
          </w:p>
        </w:tc>
        <w:tc>
          <w:tcPr>
            <w:tcW w:w="600" w:type="dxa"/>
            <w:tcBorders>
              <w:top w:val="nil"/>
              <w:left w:val="nil"/>
              <w:bottom w:val="single" w:sz="4" w:space="0" w:color="auto"/>
              <w:right w:val="single" w:sz="4" w:space="0" w:color="auto"/>
            </w:tcBorders>
            <w:shd w:val="clear" w:color="auto" w:fill="auto"/>
            <w:noWrap/>
            <w:vAlign w:val="bottom"/>
            <w:hideMark/>
          </w:tcPr>
          <w:p w14:paraId="3D89EBFA"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0.093</w:t>
            </w:r>
          </w:p>
        </w:tc>
        <w:tc>
          <w:tcPr>
            <w:tcW w:w="720" w:type="dxa"/>
            <w:tcBorders>
              <w:top w:val="nil"/>
              <w:left w:val="nil"/>
              <w:bottom w:val="single" w:sz="4" w:space="0" w:color="auto"/>
              <w:right w:val="single" w:sz="4" w:space="0" w:color="auto"/>
            </w:tcBorders>
            <w:shd w:val="clear" w:color="auto" w:fill="auto"/>
            <w:noWrap/>
            <w:vAlign w:val="bottom"/>
            <w:hideMark/>
          </w:tcPr>
          <w:p w14:paraId="6F2EA624"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8.771</w:t>
            </w:r>
          </w:p>
        </w:tc>
        <w:tc>
          <w:tcPr>
            <w:tcW w:w="600" w:type="dxa"/>
            <w:tcBorders>
              <w:top w:val="nil"/>
              <w:left w:val="nil"/>
              <w:bottom w:val="single" w:sz="4" w:space="0" w:color="auto"/>
              <w:right w:val="single" w:sz="4" w:space="0" w:color="auto"/>
            </w:tcBorders>
            <w:shd w:val="clear" w:color="auto" w:fill="auto"/>
            <w:noWrap/>
            <w:vAlign w:val="bottom"/>
            <w:hideMark/>
          </w:tcPr>
          <w:p w14:paraId="6BA8A87D"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0.005</w:t>
            </w:r>
          </w:p>
        </w:tc>
        <w:tc>
          <w:tcPr>
            <w:tcW w:w="720" w:type="dxa"/>
            <w:tcBorders>
              <w:top w:val="nil"/>
              <w:left w:val="nil"/>
              <w:bottom w:val="single" w:sz="4" w:space="0" w:color="auto"/>
              <w:right w:val="single" w:sz="4" w:space="0" w:color="auto"/>
            </w:tcBorders>
            <w:shd w:val="clear" w:color="auto" w:fill="auto"/>
            <w:noWrap/>
            <w:vAlign w:val="bottom"/>
            <w:hideMark/>
          </w:tcPr>
          <w:p w14:paraId="4054B587"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6.001</w:t>
            </w:r>
          </w:p>
        </w:tc>
        <w:tc>
          <w:tcPr>
            <w:tcW w:w="600" w:type="dxa"/>
            <w:tcBorders>
              <w:top w:val="nil"/>
              <w:left w:val="nil"/>
              <w:bottom w:val="single" w:sz="4" w:space="0" w:color="auto"/>
              <w:right w:val="single" w:sz="4" w:space="0" w:color="auto"/>
            </w:tcBorders>
            <w:shd w:val="clear" w:color="auto" w:fill="auto"/>
            <w:noWrap/>
            <w:vAlign w:val="bottom"/>
            <w:hideMark/>
          </w:tcPr>
          <w:p w14:paraId="0CC4C819"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0.019</w:t>
            </w:r>
          </w:p>
        </w:tc>
        <w:tc>
          <w:tcPr>
            <w:tcW w:w="900" w:type="dxa"/>
            <w:tcBorders>
              <w:top w:val="nil"/>
              <w:left w:val="nil"/>
              <w:bottom w:val="single" w:sz="4" w:space="0" w:color="auto"/>
              <w:right w:val="single" w:sz="4" w:space="0" w:color="auto"/>
            </w:tcBorders>
            <w:shd w:val="clear" w:color="auto" w:fill="auto"/>
            <w:noWrap/>
            <w:vAlign w:val="bottom"/>
            <w:hideMark/>
          </w:tcPr>
          <w:p w14:paraId="743D2891"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0.151</w:t>
            </w:r>
          </w:p>
        </w:tc>
        <w:tc>
          <w:tcPr>
            <w:tcW w:w="600" w:type="dxa"/>
            <w:tcBorders>
              <w:top w:val="nil"/>
              <w:left w:val="nil"/>
              <w:bottom w:val="single" w:sz="4" w:space="0" w:color="auto"/>
              <w:right w:val="single" w:sz="4" w:space="0" w:color="auto"/>
            </w:tcBorders>
            <w:shd w:val="clear" w:color="auto" w:fill="auto"/>
            <w:noWrap/>
            <w:vAlign w:val="bottom"/>
            <w:hideMark/>
          </w:tcPr>
          <w:p w14:paraId="694A396F"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0.700</w:t>
            </w:r>
          </w:p>
        </w:tc>
        <w:tc>
          <w:tcPr>
            <w:tcW w:w="780" w:type="dxa"/>
            <w:tcBorders>
              <w:top w:val="nil"/>
              <w:left w:val="nil"/>
              <w:bottom w:val="single" w:sz="4" w:space="0" w:color="auto"/>
              <w:right w:val="single" w:sz="4" w:space="0" w:color="auto"/>
            </w:tcBorders>
            <w:shd w:val="clear" w:color="auto" w:fill="auto"/>
            <w:noWrap/>
            <w:vAlign w:val="bottom"/>
            <w:hideMark/>
          </w:tcPr>
          <w:p w14:paraId="5F8A53C7"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0.073</w:t>
            </w:r>
          </w:p>
        </w:tc>
        <w:tc>
          <w:tcPr>
            <w:tcW w:w="600" w:type="dxa"/>
            <w:tcBorders>
              <w:top w:val="nil"/>
              <w:left w:val="nil"/>
              <w:bottom w:val="single" w:sz="4" w:space="0" w:color="auto"/>
              <w:right w:val="single" w:sz="4" w:space="0" w:color="auto"/>
            </w:tcBorders>
            <w:shd w:val="clear" w:color="auto" w:fill="auto"/>
            <w:noWrap/>
            <w:vAlign w:val="bottom"/>
            <w:hideMark/>
          </w:tcPr>
          <w:p w14:paraId="58BCEE2E"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0.788</w:t>
            </w:r>
          </w:p>
        </w:tc>
        <w:tc>
          <w:tcPr>
            <w:tcW w:w="820" w:type="dxa"/>
            <w:tcBorders>
              <w:top w:val="nil"/>
              <w:left w:val="nil"/>
              <w:bottom w:val="single" w:sz="4" w:space="0" w:color="auto"/>
              <w:right w:val="single" w:sz="4" w:space="0" w:color="auto"/>
            </w:tcBorders>
            <w:shd w:val="clear" w:color="auto" w:fill="auto"/>
            <w:noWrap/>
            <w:vAlign w:val="bottom"/>
            <w:hideMark/>
          </w:tcPr>
          <w:p w14:paraId="630A4256"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0.708</w:t>
            </w:r>
          </w:p>
        </w:tc>
        <w:tc>
          <w:tcPr>
            <w:tcW w:w="600" w:type="dxa"/>
            <w:tcBorders>
              <w:top w:val="nil"/>
              <w:left w:val="nil"/>
              <w:bottom w:val="single" w:sz="4" w:space="0" w:color="auto"/>
              <w:right w:val="single" w:sz="4" w:space="0" w:color="auto"/>
            </w:tcBorders>
            <w:shd w:val="clear" w:color="auto" w:fill="auto"/>
            <w:noWrap/>
            <w:vAlign w:val="bottom"/>
            <w:hideMark/>
          </w:tcPr>
          <w:p w14:paraId="1B9FBF1A"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0.406</w:t>
            </w:r>
          </w:p>
        </w:tc>
      </w:tr>
      <w:tr w:rsidR="000367F6" w14:paraId="45E51474" w14:textId="77777777" w:rsidTr="000367F6">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97F0FAB" w14:textId="77777777" w:rsidR="000367F6" w:rsidRDefault="000367F6">
            <w:pPr>
              <w:rPr>
                <w:rFonts w:ascii="Calibri" w:hAnsi="Calibri" w:cs="Calibri"/>
                <w:color w:val="000000"/>
                <w:sz w:val="20"/>
                <w:szCs w:val="20"/>
              </w:rPr>
            </w:pPr>
            <w:r>
              <w:rPr>
                <w:rFonts w:ascii="Calibri" w:hAnsi="Calibri" w:cs="Calibri"/>
                <w:color w:val="000000"/>
                <w:sz w:val="20"/>
                <w:szCs w:val="20"/>
              </w:rPr>
              <w:t>Elevation*Fire</w:t>
            </w:r>
          </w:p>
        </w:tc>
        <w:tc>
          <w:tcPr>
            <w:tcW w:w="340" w:type="dxa"/>
            <w:tcBorders>
              <w:top w:val="nil"/>
              <w:left w:val="nil"/>
              <w:bottom w:val="single" w:sz="4" w:space="0" w:color="auto"/>
              <w:right w:val="single" w:sz="4" w:space="0" w:color="auto"/>
            </w:tcBorders>
            <w:shd w:val="clear" w:color="auto" w:fill="auto"/>
            <w:noWrap/>
            <w:vAlign w:val="bottom"/>
            <w:hideMark/>
          </w:tcPr>
          <w:p w14:paraId="6A88BCB4"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1</w:t>
            </w:r>
          </w:p>
        </w:tc>
        <w:tc>
          <w:tcPr>
            <w:tcW w:w="820" w:type="dxa"/>
            <w:tcBorders>
              <w:top w:val="nil"/>
              <w:left w:val="nil"/>
              <w:bottom w:val="single" w:sz="4" w:space="0" w:color="auto"/>
              <w:right w:val="single" w:sz="4" w:space="0" w:color="auto"/>
            </w:tcBorders>
            <w:shd w:val="clear" w:color="auto" w:fill="auto"/>
            <w:noWrap/>
            <w:vAlign w:val="bottom"/>
            <w:hideMark/>
          </w:tcPr>
          <w:p w14:paraId="1ABC3E54"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1.007</w:t>
            </w:r>
          </w:p>
        </w:tc>
        <w:tc>
          <w:tcPr>
            <w:tcW w:w="600" w:type="dxa"/>
            <w:tcBorders>
              <w:top w:val="nil"/>
              <w:left w:val="nil"/>
              <w:bottom w:val="single" w:sz="4" w:space="0" w:color="auto"/>
              <w:right w:val="single" w:sz="4" w:space="0" w:color="auto"/>
            </w:tcBorders>
            <w:shd w:val="clear" w:color="auto" w:fill="auto"/>
            <w:noWrap/>
            <w:vAlign w:val="bottom"/>
            <w:hideMark/>
          </w:tcPr>
          <w:p w14:paraId="42AFD66F"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0.322</w:t>
            </w:r>
          </w:p>
        </w:tc>
        <w:tc>
          <w:tcPr>
            <w:tcW w:w="720" w:type="dxa"/>
            <w:tcBorders>
              <w:top w:val="nil"/>
              <w:left w:val="nil"/>
              <w:bottom w:val="single" w:sz="4" w:space="0" w:color="auto"/>
              <w:right w:val="single" w:sz="4" w:space="0" w:color="auto"/>
            </w:tcBorders>
            <w:shd w:val="clear" w:color="auto" w:fill="auto"/>
            <w:noWrap/>
            <w:vAlign w:val="bottom"/>
            <w:hideMark/>
          </w:tcPr>
          <w:p w14:paraId="6EC249D2"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0.138</w:t>
            </w:r>
          </w:p>
        </w:tc>
        <w:tc>
          <w:tcPr>
            <w:tcW w:w="600" w:type="dxa"/>
            <w:tcBorders>
              <w:top w:val="nil"/>
              <w:left w:val="nil"/>
              <w:bottom w:val="single" w:sz="4" w:space="0" w:color="auto"/>
              <w:right w:val="single" w:sz="4" w:space="0" w:color="auto"/>
            </w:tcBorders>
            <w:shd w:val="clear" w:color="auto" w:fill="auto"/>
            <w:noWrap/>
            <w:vAlign w:val="bottom"/>
            <w:hideMark/>
          </w:tcPr>
          <w:p w14:paraId="2E96F3E7"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0.712</w:t>
            </w:r>
          </w:p>
        </w:tc>
        <w:tc>
          <w:tcPr>
            <w:tcW w:w="720" w:type="dxa"/>
            <w:tcBorders>
              <w:top w:val="nil"/>
              <w:left w:val="nil"/>
              <w:bottom w:val="single" w:sz="4" w:space="0" w:color="auto"/>
              <w:right w:val="single" w:sz="4" w:space="0" w:color="auto"/>
            </w:tcBorders>
            <w:shd w:val="clear" w:color="auto" w:fill="auto"/>
            <w:noWrap/>
            <w:vAlign w:val="bottom"/>
            <w:hideMark/>
          </w:tcPr>
          <w:p w14:paraId="7017AD12"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6.483</w:t>
            </w:r>
          </w:p>
        </w:tc>
        <w:tc>
          <w:tcPr>
            <w:tcW w:w="600" w:type="dxa"/>
            <w:tcBorders>
              <w:top w:val="nil"/>
              <w:left w:val="nil"/>
              <w:bottom w:val="single" w:sz="4" w:space="0" w:color="auto"/>
              <w:right w:val="single" w:sz="4" w:space="0" w:color="auto"/>
            </w:tcBorders>
            <w:shd w:val="clear" w:color="auto" w:fill="auto"/>
            <w:noWrap/>
            <w:vAlign w:val="bottom"/>
            <w:hideMark/>
          </w:tcPr>
          <w:p w14:paraId="575788AB"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0.015</w:t>
            </w:r>
          </w:p>
        </w:tc>
        <w:tc>
          <w:tcPr>
            <w:tcW w:w="900" w:type="dxa"/>
            <w:tcBorders>
              <w:top w:val="nil"/>
              <w:left w:val="nil"/>
              <w:bottom w:val="single" w:sz="4" w:space="0" w:color="auto"/>
              <w:right w:val="single" w:sz="4" w:space="0" w:color="auto"/>
            </w:tcBorders>
            <w:shd w:val="clear" w:color="auto" w:fill="auto"/>
            <w:noWrap/>
            <w:vAlign w:val="bottom"/>
            <w:hideMark/>
          </w:tcPr>
          <w:p w14:paraId="5422EF26"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0.001</w:t>
            </w:r>
          </w:p>
        </w:tc>
        <w:tc>
          <w:tcPr>
            <w:tcW w:w="600" w:type="dxa"/>
            <w:tcBorders>
              <w:top w:val="nil"/>
              <w:left w:val="nil"/>
              <w:bottom w:val="single" w:sz="4" w:space="0" w:color="auto"/>
              <w:right w:val="single" w:sz="4" w:space="0" w:color="auto"/>
            </w:tcBorders>
            <w:shd w:val="clear" w:color="auto" w:fill="auto"/>
            <w:noWrap/>
            <w:vAlign w:val="bottom"/>
            <w:hideMark/>
          </w:tcPr>
          <w:p w14:paraId="5B3D5547"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0.973</w:t>
            </w:r>
          </w:p>
        </w:tc>
        <w:tc>
          <w:tcPr>
            <w:tcW w:w="780" w:type="dxa"/>
            <w:tcBorders>
              <w:top w:val="nil"/>
              <w:left w:val="nil"/>
              <w:bottom w:val="single" w:sz="4" w:space="0" w:color="auto"/>
              <w:right w:val="single" w:sz="4" w:space="0" w:color="auto"/>
            </w:tcBorders>
            <w:shd w:val="clear" w:color="auto" w:fill="auto"/>
            <w:noWrap/>
            <w:vAlign w:val="bottom"/>
            <w:hideMark/>
          </w:tcPr>
          <w:p w14:paraId="5AFD61C7"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0.371</w:t>
            </w:r>
          </w:p>
        </w:tc>
        <w:tc>
          <w:tcPr>
            <w:tcW w:w="600" w:type="dxa"/>
            <w:tcBorders>
              <w:top w:val="nil"/>
              <w:left w:val="nil"/>
              <w:bottom w:val="single" w:sz="4" w:space="0" w:color="auto"/>
              <w:right w:val="single" w:sz="4" w:space="0" w:color="auto"/>
            </w:tcBorders>
            <w:shd w:val="clear" w:color="auto" w:fill="auto"/>
            <w:noWrap/>
            <w:vAlign w:val="bottom"/>
            <w:hideMark/>
          </w:tcPr>
          <w:p w14:paraId="459CF917"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0.546</w:t>
            </w:r>
          </w:p>
        </w:tc>
        <w:tc>
          <w:tcPr>
            <w:tcW w:w="820" w:type="dxa"/>
            <w:tcBorders>
              <w:top w:val="nil"/>
              <w:left w:val="nil"/>
              <w:bottom w:val="single" w:sz="4" w:space="0" w:color="auto"/>
              <w:right w:val="single" w:sz="4" w:space="0" w:color="auto"/>
            </w:tcBorders>
            <w:shd w:val="clear" w:color="auto" w:fill="auto"/>
            <w:noWrap/>
            <w:vAlign w:val="bottom"/>
            <w:hideMark/>
          </w:tcPr>
          <w:p w14:paraId="320CD37A"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4.029</w:t>
            </w:r>
          </w:p>
        </w:tc>
        <w:tc>
          <w:tcPr>
            <w:tcW w:w="600" w:type="dxa"/>
            <w:tcBorders>
              <w:top w:val="nil"/>
              <w:left w:val="nil"/>
              <w:bottom w:val="single" w:sz="4" w:space="0" w:color="auto"/>
              <w:right w:val="single" w:sz="4" w:space="0" w:color="auto"/>
            </w:tcBorders>
            <w:shd w:val="clear" w:color="auto" w:fill="auto"/>
            <w:noWrap/>
            <w:vAlign w:val="bottom"/>
            <w:hideMark/>
          </w:tcPr>
          <w:p w14:paraId="3119CD48"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0.052</w:t>
            </w:r>
          </w:p>
        </w:tc>
      </w:tr>
      <w:tr w:rsidR="000367F6" w14:paraId="2F075DE2" w14:textId="77777777" w:rsidTr="000367F6">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04E830E" w14:textId="77777777" w:rsidR="000367F6" w:rsidRDefault="000367F6">
            <w:pPr>
              <w:rPr>
                <w:rFonts w:ascii="Calibri" w:hAnsi="Calibri" w:cs="Calibri"/>
                <w:color w:val="000000"/>
                <w:sz w:val="20"/>
                <w:szCs w:val="20"/>
              </w:rPr>
            </w:pPr>
            <w:r>
              <w:rPr>
                <w:rFonts w:ascii="Calibri" w:hAnsi="Calibri" w:cs="Calibri"/>
                <w:color w:val="000000"/>
                <w:sz w:val="20"/>
                <w:szCs w:val="20"/>
              </w:rPr>
              <w:t>Residuals</w:t>
            </w:r>
          </w:p>
        </w:tc>
        <w:tc>
          <w:tcPr>
            <w:tcW w:w="340" w:type="dxa"/>
            <w:tcBorders>
              <w:top w:val="nil"/>
              <w:left w:val="nil"/>
              <w:bottom w:val="single" w:sz="4" w:space="0" w:color="auto"/>
              <w:right w:val="single" w:sz="4" w:space="0" w:color="auto"/>
            </w:tcBorders>
            <w:shd w:val="clear" w:color="auto" w:fill="auto"/>
            <w:noWrap/>
            <w:vAlign w:val="bottom"/>
            <w:hideMark/>
          </w:tcPr>
          <w:p w14:paraId="5F066C8D" w14:textId="77777777" w:rsidR="000367F6" w:rsidRDefault="000367F6">
            <w:pPr>
              <w:jc w:val="right"/>
              <w:rPr>
                <w:rFonts w:ascii="Calibri" w:hAnsi="Calibri" w:cs="Calibri"/>
                <w:color w:val="000000"/>
                <w:sz w:val="20"/>
                <w:szCs w:val="20"/>
              </w:rPr>
            </w:pPr>
            <w:r>
              <w:rPr>
                <w:rFonts w:ascii="Calibri" w:hAnsi="Calibri" w:cs="Calibri"/>
                <w:color w:val="000000"/>
                <w:sz w:val="20"/>
                <w:szCs w:val="20"/>
              </w:rPr>
              <w:t>36</w:t>
            </w:r>
          </w:p>
        </w:tc>
        <w:tc>
          <w:tcPr>
            <w:tcW w:w="820" w:type="dxa"/>
            <w:tcBorders>
              <w:top w:val="nil"/>
              <w:left w:val="nil"/>
              <w:bottom w:val="single" w:sz="4" w:space="0" w:color="auto"/>
              <w:right w:val="single" w:sz="4" w:space="0" w:color="auto"/>
            </w:tcBorders>
            <w:shd w:val="clear" w:color="auto" w:fill="auto"/>
            <w:noWrap/>
            <w:vAlign w:val="bottom"/>
            <w:hideMark/>
          </w:tcPr>
          <w:p w14:paraId="147F4D78"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72CBBA33"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0CB32CEB"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50CEE68C"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720" w:type="dxa"/>
            <w:tcBorders>
              <w:top w:val="nil"/>
              <w:left w:val="nil"/>
              <w:bottom w:val="single" w:sz="4" w:space="0" w:color="auto"/>
              <w:right w:val="single" w:sz="4" w:space="0" w:color="auto"/>
            </w:tcBorders>
            <w:shd w:val="clear" w:color="auto" w:fill="auto"/>
            <w:noWrap/>
            <w:vAlign w:val="bottom"/>
            <w:hideMark/>
          </w:tcPr>
          <w:p w14:paraId="2C6F6506"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48835AB1"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23B0506"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5D3CB761"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780" w:type="dxa"/>
            <w:tcBorders>
              <w:top w:val="nil"/>
              <w:left w:val="nil"/>
              <w:bottom w:val="single" w:sz="4" w:space="0" w:color="auto"/>
              <w:right w:val="single" w:sz="4" w:space="0" w:color="auto"/>
            </w:tcBorders>
            <w:shd w:val="clear" w:color="auto" w:fill="auto"/>
            <w:noWrap/>
            <w:vAlign w:val="bottom"/>
            <w:hideMark/>
          </w:tcPr>
          <w:p w14:paraId="7D53FC58"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1A04C2B1"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820" w:type="dxa"/>
            <w:tcBorders>
              <w:top w:val="nil"/>
              <w:left w:val="nil"/>
              <w:bottom w:val="single" w:sz="4" w:space="0" w:color="auto"/>
              <w:right w:val="single" w:sz="4" w:space="0" w:color="auto"/>
            </w:tcBorders>
            <w:shd w:val="clear" w:color="auto" w:fill="auto"/>
            <w:noWrap/>
            <w:vAlign w:val="bottom"/>
            <w:hideMark/>
          </w:tcPr>
          <w:p w14:paraId="43ADCA8E"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7D4083A5" w14:textId="77777777" w:rsidR="000367F6" w:rsidRDefault="000367F6">
            <w:pPr>
              <w:rPr>
                <w:rFonts w:ascii="Calibri" w:hAnsi="Calibri" w:cs="Calibri"/>
                <w:color w:val="000000"/>
                <w:sz w:val="20"/>
                <w:szCs w:val="20"/>
              </w:rPr>
            </w:pPr>
            <w:r>
              <w:rPr>
                <w:rFonts w:ascii="Calibri" w:hAnsi="Calibri" w:cs="Calibri"/>
                <w:color w:val="000000"/>
                <w:sz w:val="20"/>
                <w:szCs w:val="20"/>
              </w:rPr>
              <w:t> </w:t>
            </w:r>
          </w:p>
        </w:tc>
      </w:tr>
    </w:tbl>
    <w:p w14:paraId="4238CC4D" w14:textId="77777777" w:rsidR="000367F6" w:rsidRDefault="000367F6" w:rsidP="00EF3874">
      <w:pPr>
        <w:spacing w:line="276" w:lineRule="auto"/>
        <w:contextualSpacing/>
        <w:rPr>
          <w:ins w:id="709" w:author="Smith, Nick" w:date="2020-12-01T10:53:00Z"/>
        </w:rPr>
      </w:pPr>
    </w:p>
    <w:p w14:paraId="66F474DC" w14:textId="77777777" w:rsidR="000367F6" w:rsidRDefault="000367F6" w:rsidP="00EF3874">
      <w:pPr>
        <w:spacing w:line="276" w:lineRule="auto"/>
        <w:contextualSpacing/>
        <w:rPr>
          <w:ins w:id="710" w:author="Smith, Nick" w:date="2020-12-01T10:53:00Z"/>
        </w:rPr>
      </w:pPr>
    </w:p>
    <w:p w14:paraId="5246E55E" w14:textId="2AF98D62" w:rsidR="00AD5AFC" w:rsidRPr="00DE06C7" w:rsidDel="005C7759" w:rsidRDefault="00AD5AFC" w:rsidP="00EF3874">
      <w:pPr>
        <w:spacing w:line="276" w:lineRule="auto"/>
        <w:contextualSpacing/>
        <w:rPr>
          <w:del w:id="711" w:author="Smith, Nick" w:date="2020-12-01T11:00:00Z"/>
          <w:b/>
          <w:bCs/>
          <w:color w:val="000000" w:themeColor="text1"/>
        </w:rPr>
      </w:pPr>
      <w:del w:id="712" w:author="Smith, Nick" w:date="2020-12-01T11:00:00Z">
        <w:r w:rsidRPr="00DE06C7" w:rsidDel="005C7759">
          <w:delText xml:space="preserve">Foliar mineral availability was significantly different </w:delText>
        </w:r>
        <w:r w:rsidR="00421329" w:rsidDel="005C7759">
          <w:delText>at</w:delText>
        </w:r>
        <w:r w:rsidRPr="00DE06C7" w:rsidDel="005C7759">
          <w:delText xml:space="preserve"> burned and unburned tree</w:delText>
        </w:r>
        <w:r w:rsidR="00421329" w:rsidDel="005C7759">
          <w:delText xml:space="preserve"> locations</w:delText>
        </w:r>
        <w:r w:rsidRPr="00DE06C7" w:rsidDel="005C7759">
          <w:delText>—</w:delText>
        </w:r>
        <w:r w:rsidR="000B152D" w:rsidDel="005C7759">
          <w:delText xml:space="preserve">those in the latter category featured </w:delText>
        </w:r>
        <w:r w:rsidR="00421329" w:rsidDel="005C7759">
          <w:delText xml:space="preserve">significantly </w:delText>
        </w:r>
        <w:r w:rsidR="000B152D" w:rsidDel="005C7759">
          <w:delText xml:space="preserve">higher </w:delText>
        </w:r>
        <w:r w:rsidRPr="00DE06C7" w:rsidDel="005C7759">
          <w:delText>Ca (</w:delText>
        </w:r>
        <w:r w:rsidRPr="00DE06C7" w:rsidDel="005C7759">
          <w:rPr>
            <w:i/>
            <w:iCs/>
          </w:rPr>
          <w:delText>P</w:delText>
        </w:r>
        <w:r w:rsidRPr="00DE06C7" w:rsidDel="005C7759">
          <w:delText>&lt;0.001), P (</w:delText>
        </w:r>
        <w:r w:rsidRPr="00DE06C7" w:rsidDel="005C7759">
          <w:rPr>
            <w:i/>
            <w:iCs/>
          </w:rPr>
          <w:delText>P</w:delText>
        </w:r>
        <w:r w:rsidRPr="00DE06C7" w:rsidDel="005C7759">
          <w:delText>=0.032), K (</w:delText>
        </w:r>
        <w:r w:rsidRPr="00DE06C7" w:rsidDel="005C7759">
          <w:rPr>
            <w:i/>
            <w:iCs/>
          </w:rPr>
          <w:delText>P</w:delText>
        </w:r>
        <w:r w:rsidRPr="00DE06C7" w:rsidDel="005C7759">
          <w:delText>&lt;0.001) and Zn (</w:delText>
        </w:r>
        <w:r w:rsidRPr="00DE06C7" w:rsidDel="005C7759">
          <w:rPr>
            <w:i/>
            <w:iCs/>
          </w:rPr>
          <w:delText>P</w:delText>
        </w:r>
        <w:r w:rsidRPr="00DE06C7" w:rsidDel="005C7759">
          <w:delText xml:space="preserve">&lt;0.008) </w:delText>
        </w:r>
        <w:r w:rsidR="00041C23" w:rsidDel="005C7759">
          <w:delText>noted</w:delText>
        </w:r>
        <w:r w:rsidR="000B152D" w:rsidDel="005C7759">
          <w:delText xml:space="preserve"> in </w:delText>
        </w:r>
        <w:r w:rsidRPr="00DE06C7" w:rsidDel="005C7759">
          <w:delText xml:space="preserve">Table </w:delText>
        </w:r>
        <w:r w:rsidR="00CD39B1" w:rsidRPr="00DE06C7" w:rsidDel="005C7759">
          <w:delText>2</w:delText>
        </w:r>
        <w:r w:rsidR="000B152D" w:rsidDel="005C7759">
          <w:delText xml:space="preserve">. </w:delText>
        </w:r>
        <w:r w:rsidRPr="00DE06C7" w:rsidDel="005C7759">
          <w:delText>Mg and Al contributions were not statistically different (</w:delText>
        </w:r>
        <w:r w:rsidRPr="00DE06C7" w:rsidDel="005C7759">
          <w:rPr>
            <w:i/>
            <w:iCs/>
          </w:rPr>
          <w:delText>P</w:delText>
        </w:r>
        <w:r w:rsidRPr="00DE06C7" w:rsidDel="005C7759">
          <w:delText xml:space="preserve">&gt;0.05). </w:delText>
        </w:r>
        <w:r w:rsidR="000B152D" w:rsidDel="005C7759">
          <w:delText>At</w:delText>
        </w:r>
        <w:r w:rsidR="000B152D" w:rsidRPr="00DE06C7" w:rsidDel="005C7759">
          <w:delText xml:space="preserve"> Gorham cliffs</w:delText>
        </w:r>
        <w:r w:rsidR="000B152D" w:rsidDel="005C7759">
          <w:delText xml:space="preserve">, based on our findings, </w:delText>
        </w:r>
        <w:r w:rsidR="000B152D" w:rsidRPr="00DE06C7" w:rsidDel="005C7759">
          <w:delText>we interpret elevation played a</w:delText>
        </w:r>
        <w:r w:rsidR="00421329" w:rsidDel="005C7759">
          <w:delText xml:space="preserve">n important </w:delText>
        </w:r>
        <w:r w:rsidR="000B152D" w:rsidRPr="00DE06C7" w:rsidDel="005C7759">
          <w:delText xml:space="preserve">role </w:delText>
        </w:r>
        <w:r w:rsidR="00421329" w:rsidDel="005C7759">
          <w:delText>enhanced by</w:delText>
        </w:r>
        <w:r w:rsidR="000B152D" w:rsidRPr="00DE06C7" w:rsidDel="005C7759">
          <w:delText xml:space="preserve"> pyroly</w:delText>
        </w:r>
        <w:r w:rsidR="00421329" w:rsidDel="005C7759">
          <w:delText xml:space="preserve">tic </w:delText>
        </w:r>
        <w:r w:rsidR="000B152D" w:rsidRPr="00DE06C7" w:rsidDel="005C7759">
          <w:delText xml:space="preserve">recalcitrance. </w:delText>
        </w:r>
        <w:r w:rsidRPr="00DE06C7" w:rsidDel="005C7759">
          <w:delText xml:space="preserve">Despite </w:delText>
        </w:r>
        <w:r w:rsidR="000B152D" w:rsidDel="005C7759">
          <w:delText>determining</w:delText>
        </w:r>
        <w:r w:rsidRPr="00DE06C7" w:rsidDel="005C7759">
          <w:delText xml:space="preserve"> substantially greater P availability at Gorham cliffs, that mineral along with N, </w:delText>
        </w:r>
        <w:r w:rsidR="000B152D" w:rsidDel="005C7759">
          <w:delText xml:space="preserve">were not significant factors attributed to </w:delText>
        </w:r>
        <w:r w:rsidRPr="00DE06C7" w:rsidDel="005C7759">
          <w:delText>growth in comparison with trees at another low elevation</w:delText>
        </w:r>
        <w:r w:rsidR="000B152D" w:rsidDel="005C7759">
          <w:delText xml:space="preserve">, </w:delText>
        </w:r>
        <w:r w:rsidRPr="00DE06C7" w:rsidDel="005C7759">
          <w:delText>Wonderland.</w:delText>
        </w:r>
        <w:r w:rsidRPr="00DE06C7" w:rsidDel="005C7759">
          <w:rPr>
            <w:b/>
            <w:bCs/>
            <w:color w:val="000000" w:themeColor="text1"/>
          </w:rPr>
          <w:delText xml:space="preserve"> </w:delText>
        </w:r>
      </w:del>
    </w:p>
    <w:p w14:paraId="04DA33CC" w14:textId="42B1A837" w:rsidR="00AD5AFC" w:rsidRPr="00DE06C7" w:rsidDel="005C7759" w:rsidRDefault="00AD5AFC" w:rsidP="00EF3874">
      <w:pPr>
        <w:spacing w:line="276" w:lineRule="auto"/>
        <w:contextualSpacing/>
        <w:rPr>
          <w:del w:id="713" w:author="Smith, Nick" w:date="2020-12-01T11:00:00Z"/>
          <w:b/>
          <w:bCs/>
          <w:color w:val="000000" w:themeColor="text1"/>
        </w:rPr>
      </w:pPr>
    </w:p>
    <w:p w14:paraId="4201DB1F" w14:textId="276910F4" w:rsidR="00AD5AFC" w:rsidRPr="00D73A79" w:rsidDel="005C7759" w:rsidRDefault="00AD5AFC" w:rsidP="00EF3874">
      <w:pPr>
        <w:spacing w:line="276" w:lineRule="auto"/>
        <w:ind w:left="720" w:firstLine="720"/>
        <w:contextualSpacing/>
        <w:rPr>
          <w:del w:id="714" w:author="Smith, Nick" w:date="2020-12-01T11:00:00Z"/>
          <w:b/>
          <w:bCs/>
          <w:i/>
          <w:iCs/>
          <w:sz w:val="18"/>
          <w:szCs w:val="18"/>
        </w:rPr>
      </w:pPr>
      <w:del w:id="715" w:author="Smith, Nick" w:date="2020-12-01T11:00:00Z">
        <w:r w:rsidRPr="00D73A79" w:rsidDel="005C7759">
          <w:rPr>
            <w:b/>
            <w:bCs/>
            <w:color w:val="000000" w:themeColor="text1"/>
            <w:sz w:val="18"/>
            <w:szCs w:val="18"/>
          </w:rPr>
          <w:delText xml:space="preserve">Table </w:delText>
        </w:r>
        <w:r w:rsidR="00CD39B1" w:rsidRPr="00D73A79" w:rsidDel="005C7759">
          <w:rPr>
            <w:b/>
            <w:bCs/>
            <w:color w:val="000000" w:themeColor="text1"/>
            <w:sz w:val="18"/>
            <w:szCs w:val="18"/>
          </w:rPr>
          <w:delText>2</w:delText>
        </w:r>
        <w:r w:rsidRPr="00D73A79" w:rsidDel="005C7759">
          <w:rPr>
            <w:b/>
            <w:bCs/>
            <w:color w:val="000000" w:themeColor="text1"/>
            <w:sz w:val="18"/>
            <w:szCs w:val="18"/>
          </w:rPr>
          <w:delText>. Results of Analysis of Variance (ANOVA) for foliar mineral nutrient</w:delText>
        </w:r>
      </w:del>
    </w:p>
    <w:tbl>
      <w:tblPr>
        <w:tblpPr w:leftFromText="180" w:rightFromText="180" w:vertAnchor="text" w:horzAnchor="margin" w:tblpY="92"/>
        <w:tblOverlap w:val="never"/>
        <w:tblW w:w="9649" w:type="dxa"/>
        <w:tblLook w:val="04A0" w:firstRow="1" w:lastRow="0" w:firstColumn="1" w:lastColumn="0" w:noHBand="0" w:noVBand="1"/>
      </w:tblPr>
      <w:tblGrid>
        <w:gridCol w:w="978"/>
        <w:gridCol w:w="474"/>
        <w:gridCol w:w="702"/>
        <w:gridCol w:w="704"/>
        <w:gridCol w:w="702"/>
        <w:gridCol w:w="704"/>
        <w:gridCol w:w="702"/>
        <w:gridCol w:w="704"/>
        <w:gridCol w:w="793"/>
        <w:gridCol w:w="609"/>
        <w:gridCol w:w="702"/>
        <w:gridCol w:w="609"/>
        <w:gridCol w:w="702"/>
        <w:gridCol w:w="704"/>
      </w:tblGrid>
      <w:tr w:rsidR="00AD5AFC" w:rsidRPr="00DE06C7" w:rsidDel="005C7759" w14:paraId="657FA5FF" w14:textId="456FC890" w:rsidTr="00544EC1">
        <w:trPr>
          <w:trHeight w:val="80"/>
          <w:del w:id="716" w:author="Smith, Nick" w:date="2020-12-01T11:00:00Z"/>
        </w:trPr>
        <w:tc>
          <w:tcPr>
            <w:tcW w:w="2124" w:type="dxa"/>
            <w:gridSpan w:val="3"/>
            <w:tcBorders>
              <w:top w:val="nil"/>
              <w:left w:val="nil"/>
              <w:bottom w:val="nil"/>
              <w:right w:val="nil"/>
            </w:tcBorders>
            <w:shd w:val="clear" w:color="auto" w:fill="auto"/>
            <w:noWrap/>
            <w:vAlign w:val="bottom"/>
          </w:tcPr>
          <w:p w14:paraId="5C400F13" w14:textId="04BC3A1C" w:rsidR="00AD5AFC" w:rsidRPr="00DE06C7" w:rsidDel="005C7759" w:rsidRDefault="00AD5AFC" w:rsidP="00EF3874">
            <w:pPr>
              <w:spacing w:line="276" w:lineRule="auto"/>
              <w:ind w:right="-1305"/>
              <w:rPr>
                <w:del w:id="717" w:author="Smith, Nick" w:date="2020-12-01T11:00:00Z"/>
                <w:color w:val="000000" w:themeColor="text1"/>
              </w:rPr>
            </w:pPr>
          </w:p>
        </w:tc>
        <w:tc>
          <w:tcPr>
            <w:tcW w:w="694" w:type="dxa"/>
            <w:tcBorders>
              <w:top w:val="nil"/>
              <w:left w:val="nil"/>
              <w:bottom w:val="nil"/>
              <w:right w:val="nil"/>
            </w:tcBorders>
            <w:shd w:val="clear" w:color="auto" w:fill="auto"/>
            <w:noWrap/>
            <w:vAlign w:val="bottom"/>
          </w:tcPr>
          <w:p w14:paraId="208F2B70" w14:textId="440DF301" w:rsidR="00AD5AFC" w:rsidRPr="00DE06C7" w:rsidDel="005C7759" w:rsidRDefault="00AD5AFC" w:rsidP="00EF3874">
            <w:pPr>
              <w:spacing w:line="276" w:lineRule="auto"/>
              <w:rPr>
                <w:del w:id="718" w:author="Smith, Nick" w:date="2020-12-01T11:00:00Z"/>
                <w:color w:val="000000" w:themeColor="text1"/>
              </w:rPr>
            </w:pPr>
          </w:p>
        </w:tc>
        <w:tc>
          <w:tcPr>
            <w:tcW w:w="692" w:type="dxa"/>
            <w:tcBorders>
              <w:top w:val="nil"/>
              <w:left w:val="nil"/>
              <w:bottom w:val="nil"/>
              <w:right w:val="nil"/>
            </w:tcBorders>
            <w:shd w:val="clear" w:color="auto" w:fill="auto"/>
            <w:noWrap/>
            <w:vAlign w:val="bottom"/>
            <w:hideMark/>
          </w:tcPr>
          <w:p w14:paraId="2F8231DE" w14:textId="663034FE" w:rsidR="00AD5AFC" w:rsidRPr="00DE06C7" w:rsidDel="005C7759" w:rsidRDefault="00AD5AFC" w:rsidP="00EF3874">
            <w:pPr>
              <w:spacing w:line="276" w:lineRule="auto"/>
              <w:rPr>
                <w:del w:id="719" w:author="Smith, Nick" w:date="2020-12-01T11:00:00Z"/>
                <w:color w:val="000000" w:themeColor="text1"/>
              </w:rPr>
            </w:pPr>
          </w:p>
        </w:tc>
        <w:tc>
          <w:tcPr>
            <w:tcW w:w="694" w:type="dxa"/>
            <w:tcBorders>
              <w:top w:val="nil"/>
              <w:left w:val="nil"/>
              <w:bottom w:val="nil"/>
              <w:right w:val="nil"/>
            </w:tcBorders>
            <w:shd w:val="clear" w:color="auto" w:fill="auto"/>
            <w:noWrap/>
            <w:vAlign w:val="bottom"/>
            <w:hideMark/>
          </w:tcPr>
          <w:p w14:paraId="30BFE4BF" w14:textId="626DE6FD" w:rsidR="00AD5AFC" w:rsidRPr="00DE06C7" w:rsidDel="005C7759" w:rsidRDefault="00AD5AFC" w:rsidP="00EF3874">
            <w:pPr>
              <w:spacing w:line="276" w:lineRule="auto"/>
              <w:rPr>
                <w:del w:id="720" w:author="Smith, Nick" w:date="2020-12-01T11:00:00Z"/>
                <w:color w:val="000000" w:themeColor="text1"/>
              </w:rPr>
            </w:pPr>
          </w:p>
        </w:tc>
        <w:tc>
          <w:tcPr>
            <w:tcW w:w="692" w:type="dxa"/>
            <w:tcBorders>
              <w:top w:val="nil"/>
              <w:left w:val="nil"/>
              <w:bottom w:val="nil"/>
              <w:right w:val="nil"/>
            </w:tcBorders>
            <w:shd w:val="clear" w:color="auto" w:fill="auto"/>
            <w:noWrap/>
            <w:vAlign w:val="bottom"/>
            <w:hideMark/>
          </w:tcPr>
          <w:p w14:paraId="4CB737B9" w14:textId="2D435546" w:rsidR="00AD5AFC" w:rsidRPr="00DE06C7" w:rsidDel="005C7759" w:rsidRDefault="00AD5AFC" w:rsidP="00EF3874">
            <w:pPr>
              <w:spacing w:line="276" w:lineRule="auto"/>
              <w:rPr>
                <w:del w:id="721" w:author="Smith, Nick" w:date="2020-12-01T11:00:00Z"/>
                <w:color w:val="000000" w:themeColor="text1"/>
              </w:rPr>
            </w:pPr>
          </w:p>
        </w:tc>
        <w:tc>
          <w:tcPr>
            <w:tcW w:w="694" w:type="dxa"/>
            <w:tcBorders>
              <w:top w:val="nil"/>
              <w:left w:val="nil"/>
              <w:bottom w:val="nil"/>
              <w:right w:val="nil"/>
            </w:tcBorders>
            <w:shd w:val="clear" w:color="auto" w:fill="auto"/>
            <w:noWrap/>
            <w:vAlign w:val="bottom"/>
            <w:hideMark/>
          </w:tcPr>
          <w:p w14:paraId="2BE180DC" w14:textId="0B2B1E59" w:rsidR="00AD5AFC" w:rsidRPr="00DE06C7" w:rsidDel="005C7759" w:rsidRDefault="00AD5AFC" w:rsidP="00EF3874">
            <w:pPr>
              <w:spacing w:line="276" w:lineRule="auto"/>
              <w:rPr>
                <w:del w:id="722" w:author="Smith, Nick" w:date="2020-12-01T11:00:00Z"/>
                <w:color w:val="000000" w:themeColor="text1"/>
              </w:rPr>
            </w:pPr>
          </w:p>
        </w:tc>
        <w:tc>
          <w:tcPr>
            <w:tcW w:w="783" w:type="dxa"/>
            <w:tcBorders>
              <w:top w:val="nil"/>
              <w:left w:val="nil"/>
              <w:bottom w:val="nil"/>
              <w:right w:val="nil"/>
            </w:tcBorders>
            <w:shd w:val="clear" w:color="auto" w:fill="auto"/>
            <w:noWrap/>
            <w:vAlign w:val="bottom"/>
            <w:hideMark/>
          </w:tcPr>
          <w:p w14:paraId="05194ACC" w14:textId="1037ED7D" w:rsidR="00AD5AFC" w:rsidRPr="00DE06C7" w:rsidDel="005C7759" w:rsidRDefault="00AD5AFC" w:rsidP="00EF3874">
            <w:pPr>
              <w:spacing w:line="276" w:lineRule="auto"/>
              <w:rPr>
                <w:del w:id="723" w:author="Smith, Nick" w:date="2020-12-01T11:00:00Z"/>
                <w:color w:val="000000" w:themeColor="text1"/>
              </w:rPr>
            </w:pPr>
          </w:p>
        </w:tc>
        <w:tc>
          <w:tcPr>
            <w:tcW w:w="599" w:type="dxa"/>
            <w:tcBorders>
              <w:top w:val="nil"/>
              <w:left w:val="nil"/>
              <w:bottom w:val="nil"/>
              <w:right w:val="nil"/>
            </w:tcBorders>
            <w:shd w:val="clear" w:color="auto" w:fill="auto"/>
            <w:noWrap/>
            <w:vAlign w:val="bottom"/>
            <w:hideMark/>
          </w:tcPr>
          <w:p w14:paraId="3657238A" w14:textId="4C9E8DE1" w:rsidR="00AD5AFC" w:rsidRPr="00DE06C7" w:rsidDel="005C7759" w:rsidRDefault="00AD5AFC" w:rsidP="00EF3874">
            <w:pPr>
              <w:spacing w:line="276" w:lineRule="auto"/>
              <w:rPr>
                <w:del w:id="724" w:author="Smith, Nick" w:date="2020-12-01T11:00:00Z"/>
                <w:color w:val="000000" w:themeColor="text1"/>
              </w:rPr>
            </w:pPr>
          </w:p>
        </w:tc>
        <w:tc>
          <w:tcPr>
            <w:tcW w:w="692" w:type="dxa"/>
            <w:tcBorders>
              <w:top w:val="nil"/>
              <w:left w:val="nil"/>
              <w:bottom w:val="nil"/>
              <w:right w:val="nil"/>
            </w:tcBorders>
            <w:shd w:val="clear" w:color="auto" w:fill="auto"/>
            <w:noWrap/>
            <w:vAlign w:val="bottom"/>
            <w:hideMark/>
          </w:tcPr>
          <w:p w14:paraId="47FB3E26" w14:textId="79B5D6CA" w:rsidR="00AD5AFC" w:rsidRPr="00DE06C7" w:rsidDel="005C7759" w:rsidRDefault="00AD5AFC" w:rsidP="00EF3874">
            <w:pPr>
              <w:spacing w:line="276" w:lineRule="auto"/>
              <w:rPr>
                <w:del w:id="725" w:author="Smith, Nick" w:date="2020-12-01T11:00:00Z"/>
                <w:color w:val="000000" w:themeColor="text1"/>
              </w:rPr>
            </w:pPr>
          </w:p>
        </w:tc>
        <w:tc>
          <w:tcPr>
            <w:tcW w:w="599" w:type="dxa"/>
            <w:tcBorders>
              <w:top w:val="nil"/>
              <w:left w:val="nil"/>
              <w:bottom w:val="nil"/>
              <w:right w:val="nil"/>
            </w:tcBorders>
            <w:shd w:val="clear" w:color="auto" w:fill="auto"/>
            <w:noWrap/>
            <w:vAlign w:val="bottom"/>
            <w:hideMark/>
          </w:tcPr>
          <w:p w14:paraId="0C8C098E" w14:textId="4FFDEC5B" w:rsidR="00AD5AFC" w:rsidRPr="00DE06C7" w:rsidDel="005C7759" w:rsidRDefault="00AD5AFC" w:rsidP="00EF3874">
            <w:pPr>
              <w:spacing w:line="276" w:lineRule="auto"/>
              <w:rPr>
                <w:del w:id="726" w:author="Smith, Nick" w:date="2020-12-01T11:00:00Z"/>
                <w:color w:val="000000" w:themeColor="text1"/>
              </w:rPr>
            </w:pPr>
          </w:p>
        </w:tc>
        <w:tc>
          <w:tcPr>
            <w:tcW w:w="692" w:type="dxa"/>
            <w:tcBorders>
              <w:top w:val="nil"/>
              <w:left w:val="nil"/>
              <w:bottom w:val="nil"/>
              <w:right w:val="nil"/>
            </w:tcBorders>
            <w:shd w:val="clear" w:color="auto" w:fill="auto"/>
            <w:noWrap/>
            <w:vAlign w:val="bottom"/>
            <w:hideMark/>
          </w:tcPr>
          <w:p w14:paraId="73574694" w14:textId="5B614B54" w:rsidR="00AD5AFC" w:rsidRPr="00DE06C7" w:rsidDel="005C7759" w:rsidRDefault="00AD5AFC" w:rsidP="00EF3874">
            <w:pPr>
              <w:spacing w:line="276" w:lineRule="auto"/>
              <w:rPr>
                <w:del w:id="727" w:author="Smith, Nick" w:date="2020-12-01T11:00:00Z"/>
                <w:color w:val="000000" w:themeColor="text1"/>
              </w:rPr>
            </w:pPr>
          </w:p>
        </w:tc>
        <w:tc>
          <w:tcPr>
            <w:tcW w:w="694" w:type="dxa"/>
            <w:tcBorders>
              <w:top w:val="nil"/>
              <w:left w:val="nil"/>
              <w:bottom w:val="nil"/>
              <w:right w:val="nil"/>
            </w:tcBorders>
            <w:shd w:val="clear" w:color="auto" w:fill="auto"/>
            <w:noWrap/>
            <w:vAlign w:val="bottom"/>
            <w:hideMark/>
          </w:tcPr>
          <w:p w14:paraId="763B8C3B" w14:textId="3E93C16A" w:rsidR="00AD5AFC" w:rsidRPr="00DE06C7" w:rsidDel="005C7759" w:rsidRDefault="00AD5AFC" w:rsidP="00EF3874">
            <w:pPr>
              <w:spacing w:line="276" w:lineRule="auto"/>
              <w:rPr>
                <w:del w:id="728" w:author="Smith, Nick" w:date="2020-12-01T11:00:00Z"/>
                <w:color w:val="000000" w:themeColor="text1"/>
              </w:rPr>
            </w:pPr>
          </w:p>
        </w:tc>
      </w:tr>
      <w:tr w:rsidR="00AD5AFC" w:rsidRPr="00B374DB" w:rsidDel="005C7759" w14:paraId="1E304B2D" w14:textId="15B09882" w:rsidTr="000D1042">
        <w:trPr>
          <w:trHeight w:val="320"/>
          <w:del w:id="729" w:author="Smith, Nick" w:date="2020-12-01T11:00:00Z"/>
        </w:trPr>
        <w:tc>
          <w:tcPr>
            <w:tcW w:w="968" w:type="dxa"/>
            <w:tcBorders>
              <w:top w:val="nil"/>
              <w:left w:val="nil"/>
              <w:bottom w:val="nil"/>
              <w:right w:val="nil"/>
            </w:tcBorders>
            <w:shd w:val="clear" w:color="auto" w:fill="auto"/>
            <w:noWrap/>
            <w:vAlign w:val="bottom"/>
          </w:tcPr>
          <w:p w14:paraId="6D101D7F" w14:textId="6C6E19F8" w:rsidR="00AD5AFC" w:rsidRPr="003377D7" w:rsidDel="005C7759" w:rsidRDefault="00AD5AFC" w:rsidP="00EF3874">
            <w:pPr>
              <w:spacing w:line="276" w:lineRule="auto"/>
              <w:ind w:left="75"/>
              <w:rPr>
                <w:del w:id="730" w:author="Smith, Nick" w:date="2020-12-01T11:00:00Z"/>
                <w:rFonts w:asciiTheme="minorHAnsi" w:hAnsiTheme="minorHAnsi" w:cstheme="minorHAnsi"/>
                <w:color w:val="000000" w:themeColor="text1"/>
                <w:sz w:val="18"/>
                <w:szCs w:val="18"/>
              </w:rPr>
            </w:pPr>
          </w:p>
        </w:tc>
        <w:tc>
          <w:tcPr>
            <w:tcW w:w="464" w:type="dxa"/>
            <w:tcBorders>
              <w:top w:val="nil"/>
              <w:left w:val="nil"/>
              <w:bottom w:val="nil"/>
              <w:right w:val="nil"/>
            </w:tcBorders>
            <w:shd w:val="clear" w:color="auto" w:fill="auto"/>
            <w:noWrap/>
            <w:vAlign w:val="bottom"/>
          </w:tcPr>
          <w:p w14:paraId="1E4886A0" w14:textId="56E7413E" w:rsidR="00AD5AFC" w:rsidRPr="003377D7" w:rsidDel="005C7759" w:rsidRDefault="00AD5AFC" w:rsidP="00EF3874">
            <w:pPr>
              <w:spacing w:line="276" w:lineRule="auto"/>
              <w:ind w:left="75"/>
              <w:rPr>
                <w:del w:id="731" w:author="Smith, Nick" w:date="2020-12-01T11:00:00Z"/>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tcPr>
          <w:p w14:paraId="5F617AC5" w14:textId="00BED4FF" w:rsidR="00AD5AFC" w:rsidRPr="003377D7" w:rsidDel="005C7759" w:rsidRDefault="00AD5AFC" w:rsidP="00EF3874">
            <w:pPr>
              <w:spacing w:line="276" w:lineRule="auto"/>
              <w:ind w:left="75"/>
              <w:jc w:val="center"/>
              <w:rPr>
                <w:del w:id="732" w:author="Smith, Nick" w:date="2020-12-01T11:00:00Z"/>
                <w:rFonts w:asciiTheme="minorHAnsi" w:hAnsiTheme="minorHAnsi" w:cstheme="minorHAnsi"/>
                <w:color w:val="000000" w:themeColor="text1"/>
                <w:sz w:val="18"/>
                <w:szCs w:val="18"/>
              </w:rPr>
            </w:pPr>
            <w:del w:id="733" w:author="Smith, Nick" w:date="2020-12-01T11:00:00Z">
              <w:r w:rsidRPr="003377D7" w:rsidDel="005C7759">
                <w:rPr>
                  <w:rFonts w:asciiTheme="minorHAnsi" w:hAnsiTheme="minorHAnsi" w:cstheme="minorHAnsi"/>
                  <w:color w:val="000000" w:themeColor="text1"/>
                  <w:sz w:val="18"/>
                  <w:szCs w:val="18"/>
                </w:rPr>
                <w:delText>Ca</w:delText>
              </w:r>
            </w:del>
          </w:p>
        </w:tc>
        <w:tc>
          <w:tcPr>
            <w:tcW w:w="694" w:type="dxa"/>
            <w:tcBorders>
              <w:top w:val="nil"/>
              <w:left w:val="nil"/>
              <w:bottom w:val="nil"/>
              <w:right w:val="nil"/>
            </w:tcBorders>
            <w:shd w:val="clear" w:color="auto" w:fill="auto"/>
            <w:noWrap/>
            <w:vAlign w:val="bottom"/>
          </w:tcPr>
          <w:p w14:paraId="39AFBED1" w14:textId="33FDFC93" w:rsidR="00AD5AFC" w:rsidRPr="003377D7" w:rsidDel="005C7759" w:rsidRDefault="00AD5AFC" w:rsidP="00EF3874">
            <w:pPr>
              <w:spacing w:line="276" w:lineRule="auto"/>
              <w:ind w:left="75"/>
              <w:jc w:val="center"/>
              <w:rPr>
                <w:del w:id="734" w:author="Smith, Nick" w:date="2020-12-01T11:00:00Z"/>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26383D4E" w14:textId="31CF6740" w:rsidR="00AD5AFC" w:rsidRPr="003377D7" w:rsidDel="005C7759" w:rsidRDefault="00AD5AFC" w:rsidP="00EF3874">
            <w:pPr>
              <w:spacing w:line="276" w:lineRule="auto"/>
              <w:ind w:left="75"/>
              <w:jc w:val="center"/>
              <w:rPr>
                <w:del w:id="735" w:author="Smith, Nick" w:date="2020-12-01T11:00:00Z"/>
                <w:rFonts w:asciiTheme="minorHAnsi" w:hAnsiTheme="minorHAnsi" w:cstheme="minorHAnsi"/>
                <w:color w:val="000000" w:themeColor="text1"/>
                <w:sz w:val="18"/>
                <w:szCs w:val="18"/>
              </w:rPr>
            </w:pPr>
            <w:del w:id="736" w:author="Smith, Nick" w:date="2020-12-01T11:00:00Z">
              <w:r w:rsidRPr="003377D7" w:rsidDel="005C7759">
                <w:rPr>
                  <w:rFonts w:asciiTheme="minorHAnsi" w:hAnsiTheme="minorHAnsi" w:cstheme="minorHAnsi"/>
                  <w:color w:val="000000" w:themeColor="text1"/>
                  <w:sz w:val="18"/>
                  <w:szCs w:val="18"/>
                </w:rPr>
                <w:delText>P</w:delText>
              </w:r>
            </w:del>
          </w:p>
        </w:tc>
        <w:tc>
          <w:tcPr>
            <w:tcW w:w="694" w:type="dxa"/>
            <w:tcBorders>
              <w:top w:val="nil"/>
              <w:left w:val="nil"/>
              <w:bottom w:val="nil"/>
              <w:right w:val="nil"/>
            </w:tcBorders>
            <w:shd w:val="clear" w:color="auto" w:fill="auto"/>
            <w:noWrap/>
            <w:vAlign w:val="bottom"/>
            <w:hideMark/>
          </w:tcPr>
          <w:p w14:paraId="5694A9F5" w14:textId="7CB8CB0A" w:rsidR="00AD5AFC" w:rsidRPr="003377D7" w:rsidDel="005C7759" w:rsidRDefault="00AD5AFC" w:rsidP="00EF3874">
            <w:pPr>
              <w:spacing w:line="276" w:lineRule="auto"/>
              <w:ind w:left="75"/>
              <w:jc w:val="center"/>
              <w:rPr>
                <w:del w:id="737" w:author="Smith, Nick" w:date="2020-12-01T11:00:00Z"/>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204906EE" w14:textId="58523D73" w:rsidR="00AD5AFC" w:rsidRPr="003377D7" w:rsidDel="005C7759" w:rsidRDefault="00AD5AFC" w:rsidP="00EF3874">
            <w:pPr>
              <w:spacing w:line="276" w:lineRule="auto"/>
              <w:ind w:left="75"/>
              <w:jc w:val="center"/>
              <w:rPr>
                <w:del w:id="738" w:author="Smith, Nick" w:date="2020-12-01T11:00:00Z"/>
                <w:rFonts w:asciiTheme="minorHAnsi" w:hAnsiTheme="minorHAnsi" w:cstheme="minorHAnsi"/>
                <w:color w:val="000000" w:themeColor="text1"/>
                <w:sz w:val="18"/>
                <w:szCs w:val="18"/>
              </w:rPr>
            </w:pPr>
            <w:del w:id="739" w:author="Smith, Nick" w:date="2020-12-01T11:00:00Z">
              <w:r w:rsidRPr="003377D7" w:rsidDel="005C7759">
                <w:rPr>
                  <w:rFonts w:asciiTheme="minorHAnsi" w:hAnsiTheme="minorHAnsi" w:cstheme="minorHAnsi"/>
                  <w:color w:val="000000" w:themeColor="text1"/>
                  <w:sz w:val="18"/>
                  <w:szCs w:val="18"/>
                </w:rPr>
                <w:delText>K</w:delText>
              </w:r>
            </w:del>
          </w:p>
        </w:tc>
        <w:tc>
          <w:tcPr>
            <w:tcW w:w="694" w:type="dxa"/>
            <w:tcBorders>
              <w:top w:val="nil"/>
              <w:left w:val="nil"/>
              <w:bottom w:val="nil"/>
              <w:right w:val="nil"/>
            </w:tcBorders>
            <w:shd w:val="clear" w:color="auto" w:fill="auto"/>
            <w:noWrap/>
            <w:vAlign w:val="bottom"/>
            <w:hideMark/>
          </w:tcPr>
          <w:p w14:paraId="2C9B93A8" w14:textId="660C3BEB" w:rsidR="00AD5AFC" w:rsidRPr="003377D7" w:rsidDel="005C7759" w:rsidRDefault="00AD5AFC" w:rsidP="00EF3874">
            <w:pPr>
              <w:spacing w:line="276" w:lineRule="auto"/>
              <w:ind w:left="75"/>
              <w:jc w:val="center"/>
              <w:rPr>
                <w:del w:id="740" w:author="Smith, Nick" w:date="2020-12-01T11:00:00Z"/>
                <w:rFonts w:asciiTheme="minorHAnsi" w:hAnsiTheme="minorHAnsi" w:cstheme="minorHAnsi"/>
                <w:color w:val="000000" w:themeColor="text1"/>
                <w:sz w:val="18"/>
                <w:szCs w:val="18"/>
              </w:rPr>
            </w:pPr>
          </w:p>
        </w:tc>
        <w:tc>
          <w:tcPr>
            <w:tcW w:w="783" w:type="dxa"/>
            <w:tcBorders>
              <w:top w:val="nil"/>
              <w:left w:val="nil"/>
              <w:bottom w:val="nil"/>
              <w:right w:val="nil"/>
            </w:tcBorders>
            <w:shd w:val="clear" w:color="auto" w:fill="auto"/>
            <w:noWrap/>
            <w:vAlign w:val="bottom"/>
            <w:hideMark/>
          </w:tcPr>
          <w:p w14:paraId="677C5A89" w14:textId="7E6389B9" w:rsidR="00AD5AFC" w:rsidRPr="003377D7" w:rsidDel="005C7759" w:rsidRDefault="00AD5AFC" w:rsidP="00EF3874">
            <w:pPr>
              <w:spacing w:line="276" w:lineRule="auto"/>
              <w:ind w:left="75"/>
              <w:jc w:val="center"/>
              <w:rPr>
                <w:del w:id="741" w:author="Smith, Nick" w:date="2020-12-01T11:00:00Z"/>
                <w:rFonts w:asciiTheme="minorHAnsi" w:hAnsiTheme="minorHAnsi" w:cstheme="minorHAnsi"/>
                <w:color w:val="000000" w:themeColor="text1"/>
                <w:sz w:val="18"/>
                <w:szCs w:val="18"/>
              </w:rPr>
            </w:pPr>
            <w:del w:id="742" w:author="Smith, Nick" w:date="2020-12-01T11:00:00Z">
              <w:r w:rsidRPr="003377D7" w:rsidDel="005C7759">
                <w:rPr>
                  <w:rFonts w:asciiTheme="minorHAnsi" w:hAnsiTheme="minorHAnsi" w:cstheme="minorHAnsi"/>
                  <w:color w:val="000000" w:themeColor="text1"/>
                  <w:sz w:val="18"/>
                  <w:szCs w:val="18"/>
                </w:rPr>
                <w:delText>Mg</w:delText>
              </w:r>
            </w:del>
          </w:p>
        </w:tc>
        <w:tc>
          <w:tcPr>
            <w:tcW w:w="599" w:type="dxa"/>
            <w:tcBorders>
              <w:top w:val="nil"/>
              <w:left w:val="nil"/>
              <w:bottom w:val="nil"/>
              <w:right w:val="nil"/>
            </w:tcBorders>
            <w:shd w:val="clear" w:color="auto" w:fill="auto"/>
            <w:noWrap/>
            <w:vAlign w:val="bottom"/>
            <w:hideMark/>
          </w:tcPr>
          <w:p w14:paraId="28AA370D" w14:textId="4BA778DD" w:rsidR="00AD5AFC" w:rsidRPr="003377D7" w:rsidDel="005C7759" w:rsidRDefault="00AD5AFC" w:rsidP="00EF3874">
            <w:pPr>
              <w:spacing w:line="276" w:lineRule="auto"/>
              <w:ind w:left="75"/>
              <w:jc w:val="center"/>
              <w:rPr>
                <w:del w:id="743" w:author="Smith, Nick" w:date="2020-12-01T11:00:00Z"/>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250EBC2D" w14:textId="72D49D75" w:rsidR="00AD5AFC" w:rsidRPr="003377D7" w:rsidDel="005C7759" w:rsidRDefault="00AD5AFC" w:rsidP="00EF3874">
            <w:pPr>
              <w:spacing w:line="276" w:lineRule="auto"/>
              <w:ind w:left="75"/>
              <w:jc w:val="center"/>
              <w:rPr>
                <w:del w:id="744" w:author="Smith, Nick" w:date="2020-12-01T11:00:00Z"/>
                <w:rFonts w:asciiTheme="minorHAnsi" w:hAnsiTheme="minorHAnsi" w:cstheme="minorHAnsi"/>
                <w:color w:val="000000" w:themeColor="text1"/>
                <w:sz w:val="18"/>
                <w:szCs w:val="18"/>
              </w:rPr>
            </w:pPr>
            <w:del w:id="745" w:author="Smith, Nick" w:date="2020-12-01T11:00:00Z">
              <w:r w:rsidRPr="003377D7" w:rsidDel="005C7759">
                <w:rPr>
                  <w:rFonts w:asciiTheme="minorHAnsi" w:hAnsiTheme="minorHAnsi" w:cstheme="minorHAnsi"/>
                  <w:color w:val="000000" w:themeColor="text1"/>
                  <w:sz w:val="18"/>
                  <w:szCs w:val="18"/>
                </w:rPr>
                <w:delText>Al</w:delText>
              </w:r>
            </w:del>
          </w:p>
        </w:tc>
        <w:tc>
          <w:tcPr>
            <w:tcW w:w="599" w:type="dxa"/>
            <w:tcBorders>
              <w:top w:val="nil"/>
              <w:left w:val="nil"/>
              <w:bottom w:val="nil"/>
              <w:right w:val="nil"/>
            </w:tcBorders>
            <w:shd w:val="clear" w:color="auto" w:fill="auto"/>
            <w:noWrap/>
            <w:vAlign w:val="bottom"/>
            <w:hideMark/>
          </w:tcPr>
          <w:p w14:paraId="4155C4A4" w14:textId="61A99646" w:rsidR="00AD5AFC" w:rsidRPr="003377D7" w:rsidDel="005C7759" w:rsidRDefault="00AD5AFC" w:rsidP="00EF3874">
            <w:pPr>
              <w:spacing w:line="276" w:lineRule="auto"/>
              <w:ind w:left="75"/>
              <w:jc w:val="center"/>
              <w:rPr>
                <w:del w:id="746" w:author="Smith, Nick" w:date="2020-12-01T11:00:00Z"/>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1265AD8F" w14:textId="41F6F689" w:rsidR="00AD5AFC" w:rsidRPr="003377D7" w:rsidDel="005C7759" w:rsidRDefault="00AD5AFC" w:rsidP="00EF3874">
            <w:pPr>
              <w:spacing w:line="276" w:lineRule="auto"/>
              <w:ind w:left="75"/>
              <w:jc w:val="center"/>
              <w:rPr>
                <w:del w:id="747" w:author="Smith, Nick" w:date="2020-12-01T11:00:00Z"/>
                <w:rFonts w:asciiTheme="minorHAnsi" w:hAnsiTheme="minorHAnsi" w:cstheme="minorHAnsi"/>
                <w:color w:val="000000" w:themeColor="text1"/>
                <w:sz w:val="18"/>
                <w:szCs w:val="18"/>
              </w:rPr>
            </w:pPr>
            <w:del w:id="748" w:author="Smith, Nick" w:date="2020-12-01T11:00:00Z">
              <w:r w:rsidRPr="003377D7" w:rsidDel="005C7759">
                <w:rPr>
                  <w:rFonts w:asciiTheme="minorHAnsi" w:hAnsiTheme="minorHAnsi" w:cstheme="minorHAnsi"/>
                  <w:color w:val="000000" w:themeColor="text1"/>
                  <w:sz w:val="18"/>
                  <w:szCs w:val="18"/>
                </w:rPr>
                <w:delText>Zn</w:delText>
              </w:r>
            </w:del>
          </w:p>
        </w:tc>
        <w:tc>
          <w:tcPr>
            <w:tcW w:w="694" w:type="dxa"/>
            <w:tcBorders>
              <w:top w:val="nil"/>
              <w:left w:val="nil"/>
              <w:bottom w:val="nil"/>
              <w:right w:val="nil"/>
            </w:tcBorders>
            <w:shd w:val="clear" w:color="auto" w:fill="auto"/>
            <w:noWrap/>
            <w:vAlign w:val="bottom"/>
            <w:hideMark/>
          </w:tcPr>
          <w:p w14:paraId="61C00297" w14:textId="3A5CD051" w:rsidR="00AD5AFC" w:rsidRPr="003377D7" w:rsidDel="005C7759" w:rsidRDefault="00AD5AFC" w:rsidP="00EF3874">
            <w:pPr>
              <w:spacing w:line="276" w:lineRule="auto"/>
              <w:ind w:left="75"/>
              <w:jc w:val="center"/>
              <w:rPr>
                <w:del w:id="749" w:author="Smith, Nick" w:date="2020-12-01T11:00:00Z"/>
                <w:rFonts w:asciiTheme="minorHAnsi" w:hAnsiTheme="minorHAnsi" w:cstheme="minorHAnsi"/>
                <w:color w:val="000000" w:themeColor="text1"/>
                <w:sz w:val="18"/>
                <w:szCs w:val="18"/>
              </w:rPr>
            </w:pPr>
          </w:p>
        </w:tc>
      </w:tr>
      <w:tr w:rsidR="00AD5AFC" w:rsidRPr="00B374DB" w:rsidDel="005C7759" w14:paraId="2F7B50A2" w14:textId="209E0ECD" w:rsidTr="000D1042">
        <w:trPr>
          <w:trHeight w:val="320"/>
          <w:del w:id="750" w:author="Smith, Nick" w:date="2020-12-01T11:00:00Z"/>
        </w:trPr>
        <w:tc>
          <w:tcPr>
            <w:tcW w:w="968" w:type="dxa"/>
            <w:tcBorders>
              <w:top w:val="nil"/>
              <w:left w:val="nil"/>
              <w:bottom w:val="nil"/>
              <w:right w:val="nil"/>
            </w:tcBorders>
            <w:shd w:val="clear" w:color="auto" w:fill="auto"/>
            <w:noWrap/>
            <w:vAlign w:val="bottom"/>
            <w:hideMark/>
          </w:tcPr>
          <w:p w14:paraId="3DC0BB8A" w14:textId="32D767FA" w:rsidR="00AD5AFC" w:rsidRPr="003377D7" w:rsidDel="005C7759" w:rsidRDefault="00AD5AFC" w:rsidP="00EF3874">
            <w:pPr>
              <w:spacing w:line="276" w:lineRule="auto"/>
              <w:ind w:left="75"/>
              <w:jc w:val="center"/>
              <w:rPr>
                <w:del w:id="751" w:author="Smith, Nick" w:date="2020-12-01T11:00:00Z"/>
                <w:rFonts w:asciiTheme="minorHAnsi" w:hAnsiTheme="minorHAnsi" w:cstheme="minorHAnsi"/>
                <w:color w:val="000000" w:themeColor="text1"/>
                <w:sz w:val="18"/>
                <w:szCs w:val="18"/>
              </w:rPr>
            </w:pPr>
          </w:p>
        </w:tc>
        <w:tc>
          <w:tcPr>
            <w:tcW w:w="464" w:type="dxa"/>
            <w:tcBorders>
              <w:top w:val="nil"/>
              <w:left w:val="nil"/>
              <w:bottom w:val="nil"/>
              <w:right w:val="nil"/>
            </w:tcBorders>
            <w:shd w:val="clear" w:color="auto" w:fill="auto"/>
            <w:noWrap/>
            <w:vAlign w:val="bottom"/>
            <w:hideMark/>
          </w:tcPr>
          <w:p w14:paraId="25E76DD5" w14:textId="0CBCB6DE" w:rsidR="00AD5AFC" w:rsidRPr="003377D7" w:rsidDel="005C7759" w:rsidRDefault="00AD5AFC" w:rsidP="00EF3874">
            <w:pPr>
              <w:spacing w:line="276" w:lineRule="auto"/>
              <w:ind w:left="75"/>
              <w:jc w:val="center"/>
              <w:rPr>
                <w:del w:id="752" w:author="Smith, Nick" w:date="2020-12-01T11:00:00Z"/>
                <w:rFonts w:asciiTheme="minorHAnsi" w:hAnsiTheme="minorHAnsi" w:cstheme="minorHAnsi"/>
                <w:color w:val="000000" w:themeColor="text1"/>
                <w:sz w:val="18"/>
                <w:szCs w:val="18"/>
                <w:u w:val="single"/>
              </w:rPr>
            </w:pPr>
            <w:del w:id="753" w:author="Smith, Nick" w:date="2020-12-01T11:00:00Z">
              <w:r w:rsidRPr="003377D7" w:rsidDel="005C7759">
                <w:rPr>
                  <w:rFonts w:asciiTheme="minorHAnsi" w:hAnsiTheme="minorHAnsi" w:cstheme="minorHAnsi"/>
                  <w:color w:val="000000" w:themeColor="text1"/>
                  <w:sz w:val="18"/>
                  <w:szCs w:val="18"/>
                  <w:u w:val="single"/>
                </w:rPr>
                <w:delText>df</w:delText>
              </w:r>
            </w:del>
          </w:p>
        </w:tc>
        <w:tc>
          <w:tcPr>
            <w:tcW w:w="692" w:type="dxa"/>
            <w:tcBorders>
              <w:top w:val="nil"/>
              <w:left w:val="nil"/>
              <w:bottom w:val="nil"/>
              <w:right w:val="nil"/>
            </w:tcBorders>
            <w:shd w:val="clear" w:color="auto" w:fill="auto"/>
            <w:noWrap/>
            <w:vAlign w:val="bottom"/>
            <w:hideMark/>
          </w:tcPr>
          <w:p w14:paraId="3A6D4FE8" w14:textId="3EC01C58" w:rsidR="00AD5AFC" w:rsidRPr="003377D7" w:rsidDel="005C7759" w:rsidRDefault="00AD5AFC" w:rsidP="00EF3874">
            <w:pPr>
              <w:spacing w:line="276" w:lineRule="auto"/>
              <w:ind w:left="75"/>
              <w:jc w:val="center"/>
              <w:rPr>
                <w:del w:id="754" w:author="Smith, Nick" w:date="2020-12-01T11:00:00Z"/>
                <w:rFonts w:asciiTheme="minorHAnsi" w:hAnsiTheme="minorHAnsi" w:cstheme="minorHAnsi"/>
                <w:color w:val="000000" w:themeColor="text1"/>
                <w:sz w:val="18"/>
                <w:szCs w:val="18"/>
                <w:u w:val="single"/>
              </w:rPr>
            </w:pPr>
            <w:del w:id="755" w:author="Smith, Nick" w:date="2020-12-01T11:00:00Z">
              <w:r w:rsidRPr="003377D7" w:rsidDel="005C7759">
                <w:rPr>
                  <w:rFonts w:asciiTheme="minorHAnsi" w:hAnsiTheme="minorHAnsi" w:cstheme="minorHAnsi"/>
                  <w:color w:val="000000" w:themeColor="text1"/>
                  <w:sz w:val="18"/>
                  <w:szCs w:val="18"/>
                  <w:u w:val="single"/>
                </w:rPr>
                <w:delText>F</w:delText>
              </w:r>
            </w:del>
          </w:p>
        </w:tc>
        <w:tc>
          <w:tcPr>
            <w:tcW w:w="694" w:type="dxa"/>
            <w:tcBorders>
              <w:top w:val="nil"/>
              <w:left w:val="nil"/>
              <w:bottom w:val="nil"/>
              <w:right w:val="nil"/>
            </w:tcBorders>
            <w:shd w:val="clear" w:color="auto" w:fill="auto"/>
            <w:noWrap/>
            <w:vAlign w:val="bottom"/>
            <w:hideMark/>
          </w:tcPr>
          <w:p w14:paraId="0E9F54B8" w14:textId="6B0C308F" w:rsidR="00AD5AFC" w:rsidRPr="003377D7" w:rsidDel="005C7759" w:rsidRDefault="00AD5AFC" w:rsidP="00EF3874">
            <w:pPr>
              <w:spacing w:line="276" w:lineRule="auto"/>
              <w:ind w:left="75"/>
              <w:jc w:val="center"/>
              <w:rPr>
                <w:del w:id="756" w:author="Smith, Nick" w:date="2020-12-01T11:00:00Z"/>
                <w:rFonts w:asciiTheme="minorHAnsi" w:hAnsiTheme="minorHAnsi" w:cstheme="minorHAnsi"/>
                <w:color w:val="000000" w:themeColor="text1"/>
                <w:sz w:val="18"/>
                <w:szCs w:val="18"/>
                <w:u w:val="single"/>
              </w:rPr>
            </w:pPr>
            <w:del w:id="757" w:author="Smith, Nick" w:date="2020-12-01T11:00:00Z">
              <w:r w:rsidRPr="003377D7" w:rsidDel="005C7759">
                <w:rPr>
                  <w:rFonts w:asciiTheme="minorHAnsi" w:hAnsiTheme="minorHAnsi" w:cstheme="minorHAnsi"/>
                  <w:color w:val="000000" w:themeColor="text1"/>
                  <w:sz w:val="18"/>
                  <w:szCs w:val="18"/>
                  <w:u w:val="single"/>
                </w:rPr>
                <w:delText>P</w:delText>
              </w:r>
            </w:del>
          </w:p>
        </w:tc>
        <w:tc>
          <w:tcPr>
            <w:tcW w:w="692" w:type="dxa"/>
            <w:tcBorders>
              <w:top w:val="nil"/>
              <w:left w:val="nil"/>
              <w:bottom w:val="nil"/>
              <w:right w:val="nil"/>
            </w:tcBorders>
            <w:shd w:val="clear" w:color="auto" w:fill="auto"/>
            <w:noWrap/>
            <w:vAlign w:val="bottom"/>
            <w:hideMark/>
          </w:tcPr>
          <w:p w14:paraId="1181DDBB" w14:textId="4DAFE0EC" w:rsidR="00AD5AFC" w:rsidRPr="003377D7" w:rsidDel="005C7759" w:rsidRDefault="00AD5AFC" w:rsidP="00EF3874">
            <w:pPr>
              <w:spacing w:line="276" w:lineRule="auto"/>
              <w:ind w:left="75"/>
              <w:jc w:val="center"/>
              <w:rPr>
                <w:del w:id="758" w:author="Smith, Nick" w:date="2020-12-01T11:00:00Z"/>
                <w:rFonts w:asciiTheme="minorHAnsi" w:hAnsiTheme="minorHAnsi" w:cstheme="minorHAnsi"/>
                <w:color w:val="000000" w:themeColor="text1"/>
                <w:sz w:val="18"/>
                <w:szCs w:val="18"/>
                <w:u w:val="single"/>
              </w:rPr>
            </w:pPr>
            <w:del w:id="759" w:author="Smith, Nick" w:date="2020-12-01T11:00:00Z">
              <w:r w:rsidRPr="003377D7" w:rsidDel="005C7759">
                <w:rPr>
                  <w:rFonts w:asciiTheme="minorHAnsi" w:hAnsiTheme="minorHAnsi" w:cstheme="minorHAnsi"/>
                  <w:color w:val="000000" w:themeColor="text1"/>
                  <w:sz w:val="18"/>
                  <w:szCs w:val="18"/>
                  <w:u w:val="single"/>
                </w:rPr>
                <w:delText>F</w:delText>
              </w:r>
            </w:del>
          </w:p>
        </w:tc>
        <w:tc>
          <w:tcPr>
            <w:tcW w:w="694" w:type="dxa"/>
            <w:tcBorders>
              <w:top w:val="nil"/>
              <w:left w:val="nil"/>
              <w:bottom w:val="nil"/>
              <w:right w:val="nil"/>
            </w:tcBorders>
            <w:shd w:val="clear" w:color="auto" w:fill="auto"/>
            <w:noWrap/>
            <w:vAlign w:val="bottom"/>
            <w:hideMark/>
          </w:tcPr>
          <w:p w14:paraId="3E23FBF7" w14:textId="6F54AB0D" w:rsidR="00AD5AFC" w:rsidRPr="003377D7" w:rsidDel="005C7759" w:rsidRDefault="00AD5AFC" w:rsidP="00EF3874">
            <w:pPr>
              <w:spacing w:line="276" w:lineRule="auto"/>
              <w:ind w:left="75"/>
              <w:jc w:val="center"/>
              <w:rPr>
                <w:del w:id="760" w:author="Smith, Nick" w:date="2020-12-01T11:00:00Z"/>
                <w:rFonts w:asciiTheme="minorHAnsi" w:hAnsiTheme="minorHAnsi" w:cstheme="minorHAnsi"/>
                <w:color w:val="000000" w:themeColor="text1"/>
                <w:sz w:val="18"/>
                <w:szCs w:val="18"/>
                <w:u w:val="single"/>
              </w:rPr>
            </w:pPr>
            <w:del w:id="761" w:author="Smith, Nick" w:date="2020-12-01T11:00:00Z">
              <w:r w:rsidRPr="003377D7" w:rsidDel="005C7759">
                <w:rPr>
                  <w:rFonts w:asciiTheme="minorHAnsi" w:hAnsiTheme="minorHAnsi" w:cstheme="minorHAnsi"/>
                  <w:color w:val="000000" w:themeColor="text1"/>
                  <w:sz w:val="18"/>
                  <w:szCs w:val="18"/>
                  <w:u w:val="single"/>
                </w:rPr>
                <w:delText>P</w:delText>
              </w:r>
            </w:del>
          </w:p>
        </w:tc>
        <w:tc>
          <w:tcPr>
            <w:tcW w:w="692" w:type="dxa"/>
            <w:tcBorders>
              <w:top w:val="nil"/>
              <w:left w:val="nil"/>
              <w:bottom w:val="nil"/>
              <w:right w:val="nil"/>
            </w:tcBorders>
            <w:shd w:val="clear" w:color="auto" w:fill="auto"/>
            <w:noWrap/>
            <w:vAlign w:val="bottom"/>
            <w:hideMark/>
          </w:tcPr>
          <w:p w14:paraId="058612F1" w14:textId="1E331274" w:rsidR="00AD5AFC" w:rsidRPr="003377D7" w:rsidDel="005C7759" w:rsidRDefault="00AD5AFC" w:rsidP="00EF3874">
            <w:pPr>
              <w:spacing w:line="276" w:lineRule="auto"/>
              <w:ind w:left="75"/>
              <w:jc w:val="center"/>
              <w:rPr>
                <w:del w:id="762" w:author="Smith, Nick" w:date="2020-12-01T11:00:00Z"/>
                <w:rFonts w:asciiTheme="minorHAnsi" w:hAnsiTheme="minorHAnsi" w:cstheme="minorHAnsi"/>
                <w:color w:val="000000" w:themeColor="text1"/>
                <w:sz w:val="18"/>
                <w:szCs w:val="18"/>
                <w:u w:val="single"/>
              </w:rPr>
            </w:pPr>
            <w:del w:id="763" w:author="Smith, Nick" w:date="2020-12-01T11:00:00Z">
              <w:r w:rsidRPr="003377D7" w:rsidDel="005C7759">
                <w:rPr>
                  <w:rFonts w:asciiTheme="minorHAnsi" w:hAnsiTheme="minorHAnsi" w:cstheme="minorHAnsi"/>
                  <w:color w:val="000000" w:themeColor="text1"/>
                  <w:sz w:val="18"/>
                  <w:szCs w:val="18"/>
                  <w:u w:val="single"/>
                </w:rPr>
                <w:delText>F</w:delText>
              </w:r>
            </w:del>
          </w:p>
        </w:tc>
        <w:tc>
          <w:tcPr>
            <w:tcW w:w="694" w:type="dxa"/>
            <w:tcBorders>
              <w:top w:val="nil"/>
              <w:left w:val="nil"/>
              <w:bottom w:val="nil"/>
              <w:right w:val="nil"/>
            </w:tcBorders>
            <w:shd w:val="clear" w:color="auto" w:fill="auto"/>
            <w:noWrap/>
            <w:vAlign w:val="bottom"/>
            <w:hideMark/>
          </w:tcPr>
          <w:p w14:paraId="039163B9" w14:textId="2857A204" w:rsidR="00AD5AFC" w:rsidRPr="003377D7" w:rsidDel="005C7759" w:rsidRDefault="00AD5AFC" w:rsidP="00EF3874">
            <w:pPr>
              <w:spacing w:line="276" w:lineRule="auto"/>
              <w:ind w:left="75"/>
              <w:jc w:val="center"/>
              <w:rPr>
                <w:del w:id="764" w:author="Smith, Nick" w:date="2020-12-01T11:00:00Z"/>
                <w:rFonts w:asciiTheme="minorHAnsi" w:hAnsiTheme="minorHAnsi" w:cstheme="minorHAnsi"/>
                <w:color w:val="000000" w:themeColor="text1"/>
                <w:sz w:val="18"/>
                <w:szCs w:val="18"/>
                <w:u w:val="single"/>
              </w:rPr>
            </w:pPr>
            <w:del w:id="765" w:author="Smith, Nick" w:date="2020-12-01T11:00:00Z">
              <w:r w:rsidRPr="003377D7" w:rsidDel="005C7759">
                <w:rPr>
                  <w:rFonts w:asciiTheme="minorHAnsi" w:hAnsiTheme="minorHAnsi" w:cstheme="minorHAnsi"/>
                  <w:color w:val="000000" w:themeColor="text1"/>
                  <w:sz w:val="18"/>
                  <w:szCs w:val="18"/>
                  <w:u w:val="single"/>
                </w:rPr>
                <w:delText>P</w:delText>
              </w:r>
            </w:del>
          </w:p>
        </w:tc>
        <w:tc>
          <w:tcPr>
            <w:tcW w:w="783" w:type="dxa"/>
            <w:tcBorders>
              <w:top w:val="nil"/>
              <w:left w:val="nil"/>
              <w:bottom w:val="nil"/>
              <w:right w:val="nil"/>
            </w:tcBorders>
            <w:shd w:val="clear" w:color="auto" w:fill="auto"/>
            <w:noWrap/>
            <w:vAlign w:val="bottom"/>
            <w:hideMark/>
          </w:tcPr>
          <w:p w14:paraId="7BAB5E36" w14:textId="44EF3DEF" w:rsidR="00AD5AFC" w:rsidRPr="003377D7" w:rsidDel="005C7759" w:rsidRDefault="00AD5AFC" w:rsidP="00EF3874">
            <w:pPr>
              <w:spacing w:line="276" w:lineRule="auto"/>
              <w:ind w:left="75"/>
              <w:jc w:val="center"/>
              <w:rPr>
                <w:del w:id="766" w:author="Smith, Nick" w:date="2020-12-01T11:00:00Z"/>
                <w:rFonts w:asciiTheme="minorHAnsi" w:hAnsiTheme="minorHAnsi" w:cstheme="minorHAnsi"/>
                <w:color w:val="000000" w:themeColor="text1"/>
                <w:sz w:val="18"/>
                <w:szCs w:val="18"/>
                <w:u w:val="single"/>
              </w:rPr>
            </w:pPr>
            <w:del w:id="767" w:author="Smith, Nick" w:date="2020-12-01T11:00:00Z">
              <w:r w:rsidRPr="003377D7" w:rsidDel="005C7759">
                <w:rPr>
                  <w:rFonts w:asciiTheme="minorHAnsi" w:hAnsiTheme="minorHAnsi" w:cstheme="minorHAnsi"/>
                  <w:color w:val="000000" w:themeColor="text1"/>
                  <w:sz w:val="18"/>
                  <w:szCs w:val="18"/>
                  <w:u w:val="single"/>
                </w:rPr>
                <w:delText>F</w:delText>
              </w:r>
            </w:del>
          </w:p>
        </w:tc>
        <w:tc>
          <w:tcPr>
            <w:tcW w:w="599" w:type="dxa"/>
            <w:tcBorders>
              <w:top w:val="nil"/>
              <w:left w:val="nil"/>
              <w:bottom w:val="nil"/>
              <w:right w:val="nil"/>
            </w:tcBorders>
            <w:shd w:val="clear" w:color="auto" w:fill="auto"/>
            <w:noWrap/>
            <w:vAlign w:val="bottom"/>
            <w:hideMark/>
          </w:tcPr>
          <w:p w14:paraId="784A2BAF" w14:textId="2927C26E" w:rsidR="00AD5AFC" w:rsidRPr="003377D7" w:rsidDel="005C7759" w:rsidRDefault="00AD5AFC" w:rsidP="00EF3874">
            <w:pPr>
              <w:spacing w:line="276" w:lineRule="auto"/>
              <w:ind w:left="75"/>
              <w:jc w:val="center"/>
              <w:rPr>
                <w:del w:id="768" w:author="Smith, Nick" w:date="2020-12-01T11:00:00Z"/>
                <w:rFonts w:asciiTheme="minorHAnsi" w:hAnsiTheme="minorHAnsi" w:cstheme="minorHAnsi"/>
                <w:color w:val="000000" w:themeColor="text1"/>
                <w:sz w:val="18"/>
                <w:szCs w:val="18"/>
                <w:u w:val="single"/>
              </w:rPr>
            </w:pPr>
            <w:del w:id="769" w:author="Smith, Nick" w:date="2020-12-01T11:00:00Z">
              <w:r w:rsidRPr="003377D7" w:rsidDel="005C7759">
                <w:rPr>
                  <w:rFonts w:asciiTheme="minorHAnsi" w:hAnsiTheme="minorHAnsi" w:cstheme="minorHAnsi"/>
                  <w:color w:val="000000" w:themeColor="text1"/>
                  <w:sz w:val="18"/>
                  <w:szCs w:val="18"/>
                  <w:u w:val="single"/>
                </w:rPr>
                <w:delText>P</w:delText>
              </w:r>
            </w:del>
          </w:p>
        </w:tc>
        <w:tc>
          <w:tcPr>
            <w:tcW w:w="692" w:type="dxa"/>
            <w:tcBorders>
              <w:top w:val="nil"/>
              <w:left w:val="nil"/>
              <w:bottom w:val="nil"/>
              <w:right w:val="nil"/>
            </w:tcBorders>
            <w:shd w:val="clear" w:color="auto" w:fill="auto"/>
            <w:noWrap/>
            <w:vAlign w:val="bottom"/>
            <w:hideMark/>
          </w:tcPr>
          <w:p w14:paraId="507AD255" w14:textId="755AD02C" w:rsidR="00AD5AFC" w:rsidRPr="003377D7" w:rsidDel="005C7759" w:rsidRDefault="00AD5AFC" w:rsidP="00EF3874">
            <w:pPr>
              <w:spacing w:line="276" w:lineRule="auto"/>
              <w:ind w:left="75"/>
              <w:jc w:val="center"/>
              <w:rPr>
                <w:del w:id="770" w:author="Smith, Nick" w:date="2020-12-01T11:00:00Z"/>
                <w:rFonts w:asciiTheme="minorHAnsi" w:hAnsiTheme="minorHAnsi" w:cstheme="minorHAnsi"/>
                <w:color w:val="000000" w:themeColor="text1"/>
                <w:sz w:val="18"/>
                <w:szCs w:val="18"/>
                <w:u w:val="single"/>
              </w:rPr>
            </w:pPr>
            <w:del w:id="771" w:author="Smith, Nick" w:date="2020-12-01T11:00:00Z">
              <w:r w:rsidRPr="003377D7" w:rsidDel="005C7759">
                <w:rPr>
                  <w:rFonts w:asciiTheme="minorHAnsi" w:hAnsiTheme="minorHAnsi" w:cstheme="minorHAnsi"/>
                  <w:color w:val="000000" w:themeColor="text1"/>
                  <w:sz w:val="18"/>
                  <w:szCs w:val="18"/>
                  <w:u w:val="single"/>
                </w:rPr>
                <w:delText>F</w:delText>
              </w:r>
            </w:del>
          </w:p>
        </w:tc>
        <w:tc>
          <w:tcPr>
            <w:tcW w:w="599" w:type="dxa"/>
            <w:tcBorders>
              <w:top w:val="nil"/>
              <w:left w:val="nil"/>
              <w:bottom w:val="nil"/>
              <w:right w:val="nil"/>
            </w:tcBorders>
            <w:shd w:val="clear" w:color="auto" w:fill="auto"/>
            <w:noWrap/>
            <w:vAlign w:val="bottom"/>
            <w:hideMark/>
          </w:tcPr>
          <w:p w14:paraId="12E3E72A" w14:textId="37F11C80" w:rsidR="00AD5AFC" w:rsidRPr="003377D7" w:rsidDel="005C7759" w:rsidRDefault="00AD5AFC" w:rsidP="00EF3874">
            <w:pPr>
              <w:spacing w:line="276" w:lineRule="auto"/>
              <w:ind w:left="75"/>
              <w:jc w:val="center"/>
              <w:rPr>
                <w:del w:id="772" w:author="Smith, Nick" w:date="2020-12-01T11:00:00Z"/>
                <w:rFonts w:asciiTheme="minorHAnsi" w:hAnsiTheme="minorHAnsi" w:cstheme="minorHAnsi"/>
                <w:color w:val="000000" w:themeColor="text1"/>
                <w:sz w:val="18"/>
                <w:szCs w:val="18"/>
                <w:u w:val="single"/>
              </w:rPr>
            </w:pPr>
            <w:del w:id="773" w:author="Smith, Nick" w:date="2020-12-01T11:00:00Z">
              <w:r w:rsidRPr="003377D7" w:rsidDel="005C7759">
                <w:rPr>
                  <w:rFonts w:asciiTheme="minorHAnsi" w:hAnsiTheme="minorHAnsi" w:cstheme="minorHAnsi"/>
                  <w:color w:val="000000" w:themeColor="text1"/>
                  <w:sz w:val="18"/>
                  <w:szCs w:val="18"/>
                  <w:u w:val="single"/>
                </w:rPr>
                <w:delText>P</w:delText>
              </w:r>
            </w:del>
          </w:p>
        </w:tc>
        <w:tc>
          <w:tcPr>
            <w:tcW w:w="692" w:type="dxa"/>
            <w:tcBorders>
              <w:top w:val="nil"/>
              <w:left w:val="nil"/>
              <w:bottom w:val="nil"/>
              <w:right w:val="nil"/>
            </w:tcBorders>
            <w:shd w:val="clear" w:color="auto" w:fill="auto"/>
            <w:noWrap/>
            <w:vAlign w:val="bottom"/>
            <w:hideMark/>
          </w:tcPr>
          <w:p w14:paraId="4C27F965" w14:textId="37DF1F5C" w:rsidR="00AD5AFC" w:rsidRPr="003377D7" w:rsidDel="005C7759" w:rsidRDefault="00AD5AFC" w:rsidP="00EF3874">
            <w:pPr>
              <w:spacing w:line="276" w:lineRule="auto"/>
              <w:ind w:left="75"/>
              <w:jc w:val="center"/>
              <w:rPr>
                <w:del w:id="774" w:author="Smith, Nick" w:date="2020-12-01T11:00:00Z"/>
                <w:rFonts w:asciiTheme="minorHAnsi" w:hAnsiTheme="minorHAnsi" w:cstheme="minorHAnsi"/>
                <w:color w:val="000000" w:themeColor="text1"/>
                <w:sz w:val="18"/>
                <w:szCs w:val="18"/>
                <w:u w:val="single"/>
              </w:rPr>
            </w:pPr>
            <w:del w:id="775" w:author="Smith, Nick" w:date="2020-12-01T11:00:00Z">
              <w:r w:rsidRPr="003377D7" w:rsidDel="005C7759">
                <w:rPr>
                  <w:rFonts w:asciiTheme="minorHAnsi" w:hAnsiTheme="minorHAnsi" w:cstheme="minorHAnsi"/>
                  <w:color w:val="000000" w:themeColor="text1"/>
                  <w:sz w:val="18"/>
                  <w:szCs w:val="18"/>
                  <w:u w:val="single"/>
                </w:rPr>
                <w:delText>F</w:delText>
              </w:r>
            </w:del>
          </w:p>
        </w:tc>
        <w:tc>
          <w:tcPr>
            <w:tcW w:w="694" w:type="dxa"/>
            <w:tcBorders>
              <w:top w:val="nil"/>
              <w:left w:val="nil"/>
              <w:bottom w:val="nil"/>
              <w:right w:val="nil"/>
            </w:tcBorders>
            <w:shd w:val="clear" w:color="auto" w:fill="auto"/>
            <w:noWrap/>
            <w:vAlign w:val="bottom"/>
            <w:hideMark/>
          </w:tcPr>
          <w:p w14:paraId="349767F1" w14:textId="05C2E37E" w:rsidR="00AD5AFC" w:rsidRPr="003377D7" w:rsidDel="005C7759" w:rsidRDefault="00AD5AFC" w:rsidP="00EF3874">
            <w:pPr>
              <w:spacing w:line="276" w:lineRule="auto"/>
              <w:ind w:left="75"/>
              <w:jc w:val="center"/>
              <w:rPr>
                <w:del w:id="776" w:author="Smith, Nick" w:date="2020-12-01T11:00:00Z"/>
                <w:rFonts w:asciiTheme="minorHAnsi" w:hAnsiTheme="minorHAnsi" w:cstheme="minorHAnsi"/>
                <w:color w:val="000000" w:themeColor="text1"/>
                <w:sz w:val="18"/>
                <w:szCs w:val="18"/>
                <w:u w:val="single"/>
              </w:rPr>
            </w:pPr>
            <w:del w:id="777" w:author="Smith, Nick" w:date="2020-12-01T11:00:00Z">
              <w:r w:rsidRPr="003377D7" w:rsidDel="005C7759">
                <w:rPr>
                  <w:rFonts w:asciiTheme="minorHAnsi" w:hAnsiTheme="minorHAnsi" w:cstheme="minorHAnsi"/>
                  <w:color w:val="000000" w:themeColor="text1"/>
                  <w:sz w:val="18"/>
                  <w:szCs w:val="18"/>
                  <w:u w:val="single"/>
                </w:rPr>
                <w:delText>P</w:delText>
              </w:r>
            </w:del>
          </w:p>
        </w:tc>
      </w:tr>
      <w:tr w:rsidR="00AD5AFC" w:rsidRPr="00B374DB" w:rsidDel="005C7759" w14:paraId="0D55E04F" w14:textId="47356664" w:rsidTr="000D1042">
        <w:trPr>
          <w:trHeight w:val="320"/>
          <w:del w:id="778" w:author="Smith, Nick" w:date="2020-12-01T11:00:00Z"/>
        </w:trPr>
        <w:tc>
          <w:tcPr>
            <w:tcW w:w="968" w:type="dxa"/>
            <w:tcBorders>
              <w:top w:val="nil"/>
              <w:left w:val="nil"/>
              <w:bottom w:val="nil"/>
              <w:right w:val="nil"/>
            </w:tcBorders>
            <w:shd w:val="clear" w:color="auto" w:fill="auto"/>
            <w:noWrap/>
            <w:vAlign w:val="bottom"/>
            <w:hideMark/>
          </w:tcPr>
          <w:p w14:paraId="28D126A7" w14:textId="6AAA8086" w:rsidR="00AD5AFC" w:rsidRPr="003377D7" w:rsidDel="005C7759" w:rsidRDefault="00AD5AFC" w:rsidP="00EF3874">
            <w:pPr>
              <w:spacing w:line="276" w:lineRule="auto"/>
              <w:ind w:left="75"/>
              <w:rPr>
                <w:del w:id="779" w:author="Smith, Nick" w:date="2020-12-01T11:00:00Z"/>
                <w:rFonts w:asciiTheme="minorHAnsi" w:hAnsiTheme="minorHAnsi" w:cstheme="minorHAnsi"/>
                <w:color w:val="000000" w:themeColor="text1"/>
                <w:sz w:val="18"/>
                <w:szCs w:val="18"/>
              </w:rPr>
            </w:pPr>
            <w:del w:id="780" w:author="Smith, Nick" w:date="2020-12-01T11:00:00Z">
              <w:r w:rsidRPr="003377D7" w:rsidDel="005C7759">
                <w:rPr>
                  <w:rFonts w:asciiTheme="minorHAnsi" w:hAnsiTheme="minorHAnsi" w:cstheme="minorHAnsi"/>
                  <w:color w:val="000000" w:themeColor="text1"/>
                  <w:sz w:val="18"/>
                  <w:szCs w:val="18"/>
                </w:rPr>
                <w:delText>Sites</w:delText>
              </w:r>
            </w:del>
          </w:p>
        </w:tc>
        <w:tc>
          <w:tcPr>
            <w:tcW w:w="464" w:type="dxa"/>
            <w:tcBorders>
              <w:top w:val="nil"/>
              <w:left w:val="nil"/>
              <w:bottom w:val="nil"/>
              <w:right w:val="nil"/>
            </w:tcBorders>
            <w:shd w:val="clear" w:color="auto" w:fill="auto"/>
            <w:noWrap/>
            <w:vAlign w:val="bottom"/>
            <w:hideMark/>
          </w:tcPr>
          <w:p w14:paraId="7AC4994D" w14:textId="2A117B68" w:rsidR="00AD5AFC" w:rsidRPr="003377D7" w:rsidDel="005C7759" w:rsidRDefault="00AD5AFC" w:rsidP="00EF3874">
            <w:pPr>
              <w:spacing w:line="276" w:lineRule="auto"/>
              <w:ind w:left="75"/>
              <w:jc w:val="center"/>
              <w:rPr>
                <w:del w:id="781" w:author="Smith, Nick" w:date="2020-12-01T11:00:00Z"/>
                <w:rFonts w:asciiTheme="minorHAnsi" w:hAnsiTheme="minorHAnsi" w:cstheme="minorHAnsi"/>
                <w:color w:val="000000" w:themeColor="text1"/>
                <w:sz w:val="18"/>
                <w:szCs w:val="18"/>
              </w:rPr>
            </w:pPr>
            <w:del w:id="782" w:author="Smith, Nick" w:date="2020-12-01T11:00:00Z">
              <w:r w:rsidRPr="003377D7" w:rsidDel="005C7759">
                <w:rPr>
                  <w:rFonts w:asciiTheme="minorHAnsi" w:hAnsiTheme="minorHAnsi" w:cstheme="minorHAnsi"/>
                  <w:color w:val="000000" w:themeColor="text1"/>
                  <w:sz w:val="18"/>
                  <w:szCs w:val="18"/>
                </w:rPr>
                <w:delText>3</w:delText>
              </w:r>
            </w:del>
          </w:p>
        </w:tc>
        <w:tc>
          <w:tcPr>
            <w:tcW w:w="692" w:type="dxa"/>
            <w:tcBorders>
              <w:top w:val="nil"/>
              <w:left w:val="nil"/>
              <w:bottom w:val="nil"/>
              <w:right w:val="nil"/>
            </w:tcBorders>
            <w:shd w:val="clear" w:color="auto" w:fill="auto"/>
            <w:noWrap/>
            <w:vAlign w:val="bottom"/>
            <w:hideMark/>
          </w:tcPr>
          <w:p w14:paraId="633A077F" w14:textId="7BB81FBE" w:rsidR="00AD5AFC" w:rsidRPr="003377D7" w:rsidDel="005C7759" w:rsidRDefault="00AD5AFC" w:rsidP="00EF3874">
            <w:pPr>
              <w:spacing w:line="276" w:lineRule="auto"/>
              <w:ind w:left="75"/>
              <w:jc w:val="center"/>
              <w:rPr>
                <w:del w:id="783" w:author="Smith, Nick" w:date="2020-12-01T11:00:00Z"/>
                <w:rFonts w:asciiTheme="minorHAnsi" w:hAnsiTheme="minorHAnsi" w:cstheme="minorHAnsi"/>
                <w:color w:val="000000" w:themeColor="text1"/>
                <w:sz w:val="18"/>
                <w:szCs w:val="18"/>
              </w:rPr>
            </w:pPr>
            <w:del w:id="784" w:author="Smith, Nick" w:date="2020-12-01T11:00:00Z">
              <w:r w:rsidRPr="003377D7" w:rsidDel="005C7759">
                <w:rPr>
                  <w:rFonts w:asciiTheme="minorHAnsi" w:hAnsiTheme="minorHAnsi" w:cstheme="minorHAnsi"/>
                  <w:color w:val="000000" w:themeColor="text1"/>
                  <w:sz w:val="18"/>
                  <w:szCs w:val="18"/>
                </w:rPr>
                <w:delText>6.623</w:delText>
              </w:r>
            </w:del>
          </w:p>
        </w:tc>
        <w:tc>
          <w:tcPr>
            <w:tcW w:w="694" w:type="dxa"/>
            <w:tcBorders>
              <w:top w:val="nil"/>
              <w:left w:val="nil"/>
              <w:bottom w:val="nil"/>
              <w:right w:val="nil"/>
            </w:tcBorders>
            <w:shd w:val="clear" w:color="auto" w:fill="auto"/>
            <w:noWrap/>
            <w:vAlign w:val="bottom"/>
            <w:hideMark/>
          </w:tcPr>
          <w:p w14:paraId="443E7BF6" w14:textId="61A6A97E" w:rsidR="00AD5AFC" w:rsidRPr="003377D7" w:rsidDel="005C7759" w:rsidRDefault="00AD5AFC" w:rsidP="00EF3874">
            <w:pPr>
              <w:spacing w:line="276" w:lineRule="auto"/>
              <w:ind w:left="75"/>
              <w:jc w:val="center"/>
              <w:rPr>
                <w:del w:id="785" w:author="Smith, Nick" w:date="2020-12-01T11:00:00Z"/>
                <w:rFonts w:asciiTheme="minorHAnsi" w:hAnsiTheme="minorHAnsi" w:cstheme="minorHAnsi"/>
                <w:b/>
                <w:bCs/>
                <w:color w:val="000000" w:themeColor="text1"/>
                <w:sz w:val="18"/>
                <w:szCs w:val="18"/>
              </w:rPr>
            </w:pPr>
            <w:del w:id="786" w:author="Smith, Nick" w:date="2020-12-01T11:00:00Z">
              <w:r w:rsidRPr="003377D7" w:rsidDel="005C7759">
                <w:rPr>
                  <w:rFonts w:asciiTheme="minorHAnsi" w:hAnsiTheme="minorHAnsi" w:cstheme="minorHAnsi"/>
                  <w:b/>
                  <w:bCs/>
                  <w:color w:val="000000" w:themeColor="text1"/>
                  <w:sz w:val="18"/>
                  <w:szCs w:val="18"/>
                </w:rPr>
                <w:delText>0.001</w:delText>
              </w:r>
            </w:del>
          </w:p>
        </w:tc>
        <w:tc>
          <w:tcPr>
            <w:tcW w:w="692" w:type="dxa"/>
            <w:tcBorders>
              <w:top w:val="nil"/>
              <w:left w:val="nil"/>
              <w:bottom w:val="nil"/>
              <w:right w:val="nil"/>
            </w:tcBorders>
            <w:shd w:val="clear" w:color="auto" w:fill="auto"/>
            <w:noWrap/>
            <w:vAlign w:val="bottom"/>
            <w:hideMark/>
          </w:tcPr>
          <w:p w14:paraId="2C266AA1" w14:textId="7B3A9F9D" w:rsidR="00AD5AFC" w:rsidRPr="003377D7" w:rsidDel="005C7759" w:rsidRDefault="00AD5AFC" w:rsidP="00EF3874">
            <w:pPr>
              <w:spacing w:line="276" w:lineRule="auto"/>
              <w:ind w:left="75"/>
              <w:jc w:val="center"/>
              <w:rPr>
                <w:del w:id="787" w:author="Smith, Nick" w:date="2020-12-01T11:00:00Z"/>
                <w:rFonts w:asciiTheme="minorHAnsi" w:hAnsiTheme="minorHAnsi" w:cstheme="minorHAnsi"/>
                <w:color w:val="000000" w:themeColor="text1"/>
                <w:sz w:val="18"/>
                <w:szCs w:val="18"/>
              </w:rPr>
            </w:pPr>
            <w:del w:id="788" w:author="Smith, Nick" w:date="2020-12-01T11:00:00Z">
              <w:r w:rsidRPr="003377D7" w:rsidDel="005C7759">
                <w:rPr>
                  <w:rFonts w:asciiTheme="minorHAnsi" w:hAnsiTheme="minorHAnsi" w:cstheme="minorHAnsi"/>
                  <w:color w:val="000000" w:themeColor="text1"/>
                  <w:sz w:val="18"/>
                  <w:szCs w:val="18"/>
                </w:rPr>
                <w:delText>3.198</w:delText>
              </w:r>
            </w:del>
          </w:p>
        </w:tc>
        <w:tc>
          <w:tcPr>
            <w:tcW w:w="694" w:type="dxa"/>
            <w:tcBorders>
              <w:top w:val="nil"/>
              <w:left w:val="nil"/>
              <w:bottom w:val="nil"/>
              <w:right w:val="nil"/>
            </w:tcBorders>
            <w:shd w:val="clear" w:color="auto" w:fill="auto"/>
            <w:noWrap/>
            <w:vAlign w:val="bottom"/>
            <w:hideMark/>
          </w:tcPr>
          <w:p w14:paraId="58D5694B" w14:textId="130A4FEF" w:rsidR="00AD5AFC" w:rsidRPr="003377D7" w:rsidDel="005C7759" w:rsidRDefault="00AD5AFC" w:rsidP="00EF3874">
            <w:pPr>
              <w:spacing w:line="276" w:lineRule="auto"/>
              <w:ind w:left="75"/>
              <w:jc w:val="center"/>
              <w:rPr>
                <w:del w:id="789" w:author="Smith, Nick" w:date="2020-12-01T11:00:00Z"/>
                <w:rFonts w:asciiTheme="minorHAnsi" w:hAnsiTheme="minorHAnsi" w:cstheme="minorHAnsi"/>
                <w:b/>
                <w:bCs/>
                <w:color w:val="000000" w:themeColor="text1"/>
                <w:sz w:val="18"/>
                <w:szCs w:val="18"/>
              </w:rPr>
            </w:pPr>
            <w:del w:id="790" w:author="Smith, Nick" w:date="2020-12-01T11:00:00Z">
              <w:r w:rsidRPr="003377D7" w:rsidDel="005C7759">
                <w:rPr>
                  <w:rFonts w:asciiTheme="minorHAnsi" w:hAnsiTheme="minorHAnsi" w:cstheme="minorHAnsi"/>
                  <w:b/>
                  <w:bCs/>
                  <w:color w:val="000000" w:themeColor="text1"/>
                  <w:sz w:val="18"/>
                  <w:szCs w:val="18"/>
                </w:rPr>
                <w:delText>0.032</w:delText>
              </w:r>
            </w:del>
          </w:p>
        </w:tc>
        <w:tc>
          <w:tcPr>
            <w:tcW w:w="692" w:type="dxa"/>
            <w:tcBorders>
              <w:top w:val="nil"/>
              <w:left w:val="nil"/>
              <w:bottom w:val="nil"/>
              <w:right w:val="nil"/>
            </w:tcBorders>
            <w:shd w:val="clear" w:color="auto" w:fill="auto"/>
            <w:noWrap/>
            <w:vAlign w:val="bottom"/>
            <w:hideMark/>
          </w:tcPr>
          <w:p w14:paraId="0E35550A" w14:textId="0DA94E15" w:rsidR="00AD5AFC" w:rsidRPr="003377D7" w:rsidDel="005C7759" w:rsidRDefault="00AD5AFC" w:rsidP="00EF3874">
            <w:pPr>
              <w:spacing w:line="276" w:lineRule="auto"/>
              <w:ind w:left="75"/>
              <w:jc w:val="center"/>
              <w:rPr>
                <w:del w:id="791" w:author="Smith, Nick" w:date="2020-12-01T11:00:00Z"/>
                <w:rFonts w:asciiTheme="minorHAnsi" w:hAnsiTheme="minorHAnsi" w:cstheme="minorHAnsi"/>
                <w:color w:val="000000" w:themeColor="text1"/>
                <w:sz w:val="18"/>
                <w:szCs w:val="18"/>
              </w:rPr>
            </w:pPr>
            <w:del w:id="792" w:author="Smith, Nick" w:date="2020-12-01T11:00:00Z">
              <w:r w:rsidRPr="003377D7" w:rsidDel="005C7759">
                <w:rPr>
                  <w:rFonts w:asciiTheme="minorHAnsi" w:hAnsiTheme="minorHAnsi" w:cstheme="minorHAnsi"/>
                  <w:color w:val="000000" w:themeColor="text1"/>
                  <w:sz w:val="18"/>
                  <w:szCs w:val="18"/>
                </w:rPr>
                <w:delText>6.825</w:delText>
              </w:r>
            </w:del>
          </w:p>
        </w:tc>
        <w:tc>
          <w:tcPr>
            <w:tcW w:w="694" w:type="dxa"/>
            <w:tcBorders>
              <w:top w:val="nil"/>
              <w:left w:val="nil"/>
              <w:bottom w:val="nil"/>
              <w:right w:val="nil"/>
            </w:tcBorders>
            <w:shd w:val="clear" w:color="auto" w:fill="auto"/>
            <w:noWrap/>
            <w:vAlign w:val="bottom"/>
            <w:hideMark/>
          </w:tcPr>
          <w:p w14:paraId="2F0C1E9A" w14:textId="33252F55" w:rsidR="00AD5AFC" w:rsidRPr="003377D7" w:rsidDel="005C7759" w:rsidRDefault="00AD5AFC" w:rsidP="00EF3874">
            <w:pPr>
              <w:spacing w:line="276" w:lineRule="auto"/>
              <w:ind w:left="75"/>
              <w:jc w:val="center"/>
              <w:rPr>
                <w:del w:id="793" w:author="Smith, Nick" w:date="2020-12-01T11:00:00Z"/>
                <w:rFonts w:asciiTheme="minorHAnsi" w:hAnsiTheme="minorHAnsi" w:cstheme="minorHAnsi"/>
                <w:b/>
                <w:bCs/>
                <w:color w:val="000000" w:themeColor="text1"/>
                <w:sz w:val="18"/>
                <w:szCs w:val="18"/>
              </w:rPr>
            </w:pPr>
            <w:del w:id="794" w:author="Smith, Nick" w:date="2020-12-01T11:00:00Z">
              <w:r w:rsidRPr="003377D7" w:rsidDel="005C7759">
                <w:rPr>
                  <w:rFonts w:asciiTheme="minorHAnsi" w:hAnsiTheme="minorHAnsi" w:cstheme="minorHAnsi"/>
                  <w:b/>
                  <w:bCs/>
                  <w:color w:val="000000" w:themeColor="text1"/>
                  <w:sz w:val="18"/>
                  <w:szCs w:val="18"/>
                </w:rPr>
                <w:delText>0.001</w:delText>
              </w:r>
            </w:del>
          </w:p>
        </w:tc>
        <w:tc>
          <w:tcPr>
            <w:tcW w:w="783" w:type="dxa"/>
            <w:tcBorders>
              <w:top w:val="nil"/>
              <w:left w:val="nil"/>
              <w:bottom w:val="nil"/>
              <w:right w:val="nil"/>
            </w:tcBorders>
            <w:shd w:val="clear" w:color="auto" w:fill="auto"/>
            <w:noWrap/>
            <w:vAlign w:val="bottom"/>
            <w:hideMark/>
          </w:tcPr>
          <w:p w14:paraId="7EFEB5BC" w14:textId="34959018" w:rsidR="00AD5AFC" w:rsidRPr="003377D7" w:rsidDel="005C7759" w:rsidRDefault="00AD5AFC" w:rsidP="00EF3874">
            <w:pPr>
              <w:spacing w:line="276" w:lineRule="auto"/>
              <w:ind w:left="75"/>
              <w:jc w:val="center"/>
              <w:rPr>
                <w:del w:id="795" w:author="Smith, Nick" w:date="2020-12-01T11:00:00Z"/>
                <w:rFonts w:asciiTheme="minorHAnsi" w:hAnsiTheme="minorHAnsi" w:cstheme="minorHAnsi"/>
                <w:color w:val="000000" w:themeColor="text1"/>
                <w:sz w:val="18"/>
                <w:szCs w:val="18"/>
              </w:rPr>
            </w:pPr>
            <w:del w:id="796" w:author="Smith, Nick" w:date="2020-12-01T11:00:00Z">
              <w:r w:rsidRPr="003377D7" w:rsidDel="005C7759">
                <w:rPr>
                  <w:rFonts w:asciiTheme="minorHAnsi" w:hAnsiTheme="minorHAnsi" w:cstheme="minorHAnsi"/>
                  <w:color w:val="000000" w:themeColor="text1"/>
                  <w:sz w:val="18"/>
                  <w:szCs w:val="18"/>
                </w:rPr>
                <w:delText>2.0252</w:delText>
              </w:r>
            </w:del>
          </w:p>
        </w:tc>
        <w:tc>
          <w:tcPr>
            <w:tcW w:w="599" w:type="dxa"/>
            <w:tcBorders>
              <w:top w:val="nil"/>
              <w:left w:val="nil"/>
              <w:bottom w:val="nil"/>
              <w:right w:val="nil"/>
            </w:tcBorders>
            <w:shd w:val="clear" w:color="auto" w:fill="auto"/>
            <w:noWrap/>
            <w:vAlign w:val="bottom"/>
            <w:hideMark/>
          </w:tcPr>
          <w:p w14:paraId="0C8EEB8E" w14:textId="68C5B5BE" w:rsidR="00AD5AFC" w:rsidRPr="003377D7" w:rsidDel="005C7759" w:rsidRDefault="00AD5AFC" w:rsidP="00EF3874">
            <w:pPr>
              <w:spacing w:line="276" w:lineRule="auto"/>
              <w:ind w:left="75"/>
              <w:jc w:val="center"/>
              <w:rPr>
                <w:del w:id="797" w:author="Smith, Nick" w:date="2020-12-01T11:00:00Z"/>
                <w:rFonts w:asciiTheme="minorHAnsi" w:hAnsiTheme="minorHAnsi" w:cstheme="minorHAnsi"/>
                <w:color w:val="000000" w:themeColor="text1"/>
                <w:sz w:val="18"/>
                <w:szCs w:val="18"/>
              </w:rPr>
            </w:pPr>
            <w:del w:id="798" w:author="Smith, Nick" w:date="2020-12-01T11:00:00Z">
              <w:r w:rsidRPr="003377D7" w:rsidDel="005C7759">
                <w:rPr>
                  <w:rFonts w:asciiTheme="minorHAnsi" w:hAnsiTheme="minorHAnsi" w:cstheme="minorHAnsi"/>
                  <w:color w:val="000000" w:themeColor="text1"/>
                  <w:sz w:val="18"/>
                  <w:szCs w:val="18"/>
                </w:rPr>
                <w:delText>&gt;.05</w:delText>
              </w:r>
            </w:del>
          </w:p>
        </w:tc>
        <w:tc>
          <w:tcPr>
            <w:tcW w:w="692" w:type="dxa"/>
            <w:tcBorders>
              <w:top w:val="nil"/>
              <w:left w:val="nil"/>
              <w:bottom w:val="nil"/>
              <w:right w:val="nil"/>
            </w:tcBorders>
            <w:shd w:val="clear" w:color="auto" w:fill="auto"/>
            <w:noWrap/>
            <w:vAlign w:val="bottom"/>
            <w:hideMark/>
          </w:tcPr>
          <w:p w14:paraId="61EF5C9C" w14:textId="03DA2FBD" w:rsidR="00AD5AFC" w:rsidRPr="003377D7" w:rsidDel="005C7759" w:rsidRDefault="00AD5AFC" w:rsidP="00EF3874">
            <w:pPr>
              <w:spacing w:line="276" w:lineRule="auto"/>
              <w:ind w:left="75"/>
              <w:jc w:val="center"/>
              <w:rPr>
                <w:del w:id="799" w:author="Smith, Nick" w:date="2020-12-01T11:00:00Z"/>
                <w:rFonts w:asciiTheme="minorHAnsi" w:hAnsiTheme="minorHAnsi" w:cstheme="minorHAnsi"/>
                <w:color w:val="000000" w:themeColor="text1"/>
                <w:sz w:val="18"/>
                <w:szCs w:val="18"/>
              </w:rPr>
            </w:pPr>
            <w:del w:id="800" w:author="Smith, Nick" w:date="2020-12-01T11:00:00Z">
              <w:r w:rsidRPr="003377D7" w:rsidDel="005C7759">
                <w:rPr>
                  <w:rFonts w:asciiTheme="minorHAnsi" w:hAnsiTheme="minorHAnsi" w:cstheme="minorHAnsi"/>
                  <w:color w:val="000000" w:themeColor="text1"/>
                  <w:sz w:val="18"/>
                  <w:szCs w:val="18"/>
                </w:rPr>
                <w:delText>0.102</w:delText>
              </w:r>
            </w:del>
          </w:p>
        </w:tc>
        <w:tc>
          <w:tcPr>
            <w:tcW w:w="599" w:type="dxa"/>
            <w:tcBorders>
              <w:top w:val="nil"/>
              <w:left w:val="nil"/>
              <w:bottom w:val="nil"/>
              <w:right w:val="nil"/>
            </w:tcBorders>
            <w:shd w:val="clear" w:color="auto" w:fill="auto"/>
            <w:noWrap/>
            <w:vAlign w:val="bottom"/>
            <w:hideMark/>
          </w:tcPr>
          <w:p w14:paraId="36C0A517" w14:textId="646626D9" w:rsidR="00AD5AFC" w:rsidRPr="003377D7" w:rsidDel="005C7759" w:rsidRDefault="00AD5AFC" w:rsidP="00EF3874">
            <w:pPr>
              <w:spacing w:line="276" w:lineRule="auto"/>
              <w:ind w:left="75"/>
              <w:jc w:val="center"/>
              <w:rPr>
                <w:del w:id="801" w:author="Smith, Nick" w:date="2020-12-01T11:00:00Z"/>
                <w:rFonts w:asciiTheme="minorHAnsi" w:hAnsiTheme="minorHAnsi" w:cstheme="minorHAnsi"/>
                <w:color w:val="000000" w:themeColor="text1"/>
                <w:sz w:val="18"/>
                <w:szCs w:val="18"/>
              </w:rPr>
            </w:pPr>
            <w:del w:id="802" w:author="Smith, Nick" w:date="2020-12-01T11:00:00Z">
              <w:r w:rsidRPr="003377D7" w:rsidDel="005C7759">
                <w:rPr>
                  <w:rFonts w:asciiTheme="minorHAnsi" w:hAnsiTheme="minorHAnsi" w:cstheme="minorHAnsi"/>
                  <w:color w:val="000000" w:themeColor="text1"/>
                  <w:sz w:val="18"/>
                  <w:szCs w:val="18"/>
                </w:rPr>
                <w:delText>&gt;.05</w:delText>
              </w:r>
            </w:del>
          </w:p>
        </w:tc>
        <w:tc>
          <w:tcPr>
            <w:tcW w:w="692" w:type="dxa"/>
            <w:tcBorders>
              <w:top w:val="nil"/>
              <w:left w:val="nil"/>
              <w:bottom w:val="nil"/>
              <w:right w:val="nil"/>
            </w:tcBorders>
            <w:shd w:val="clear" w:color="auto" w:fill="auto"/>
            <w:noWrap/>
            <w:vAlign w:val="bottom"/>
            <w:hideMark/>
          </w:tcPr>
          <w:p w14:paraId="178A23B9" w14:textId="3DED2DB8" w:rsidR="00AD5AFC" w:rsidRPr="003377D7" w:rsidDel="005C7759" w:rsidRDefault="00AD5AFC" w:rsidP="00EF3874">
            <w:pPr>
              <w:spacing w:line="276" w:lineRule="auto"/>
              <w:ind w:left="75"/>
              <w:jc w:val="center"/>
              <w:rPr>
                <w:del w:id="803" w:author="Smith, Nick" w:date="2020-12-01T11:00:00Z"/>
                <w:rFonts w:asciiTheme="minorHAnsi" w:hAnsiTheme="minorHAnsi" w:cstheme="minorHAnsi"/>
                <w:color w:val="000000" w:themeColor="text1"/>
                <w:sz w:val="18"/>
                <w:szCs w:val="18"/>
              </w:rPr>
            </w:pPr>
            <w:del w:id="804" w:author="Smith, Nick" w:date="2020-12-01T11:00:00Z">
              <w:r w:rsidRPr="003377D7" w:rsidDel="005C7759">
                <w:rPr>
                  <w:rFonts w:asciiTheme="minorHAnsi" w:hAnsiTheme="minorHAnsi" w:cstheme="minorHAnsi"/>
                  <w:color w:val="000000" w:themeColor="text1"/>
                  <w:sz w:val="18"/>
                  <w:szCs w:val="18"/>
                </w:rPr>
                <w:delText>4.456</w:delText>
              </w:r>
            </w:del>
          </w:p>
        </w:tc>
        <w:tc>
          <w:tcPr>
            <w:tcW w:w="694" w:type="dxa"/>
            <w:tcBorders>
              <w:top w:val="nil"/>
              <w:left w:val="nil"/>
              <w:bottom w:val="nil"/>
              <w:right w:val="nil"/>
            </w:tcBorders>
            <w:shd w:val="clear" w:color="auto" w:fill="auto"/>
            <w:noWrap/>
            <w:vAlign w:val="bottom"/>
            <w:hideMark/>
          </w:tcPr>
          <w:p w14:paraId="298924CF" w14:textId="4EFFD258" w:rsidR="00AD5AFC" w:rsidRPr="003377D7" w:rsidDel="005C7759" w:rsidRDefault="00AD5AFC" w:rsidP="00EF3874">
            <w:pPr>
              <w:spacing w:line="276" w:lineRule="auto"/>
              <w:ind w:left="75"/>
              <w:jc w:val="center"/>
              <w:rPr>
                <w:del w:id="805" w:author="Smith, Nick" w:date="2020-12-01T11:00:00Z"/>
                <w:rFonts w:asciiTheme="minorHAnsi" w:hAnsiTheme="minorHAnsi" w:cstheme="minorHAnsi"/>
                <w:b/>
                <w:bCs/>
                <w:color w:val="000000" w:themeColor="text1"/>
                <w:sz w:val="18"/>
                <w:szCs w:val="18"/>
              </w:rPr>
            </w:pPr>
            <w:del w:id="806" w:author="Smith, Nick" w:date="2020-12-01T11:00:00Z">
              <w:r w:rsidRPr="003377D7" w:rsidDel="005C7759">
                <w:rPr>
                  <w:rFonts w:asciiTheme="minorHAnsi" w:hAnsiTheme="minorHAnsi" w:cstheme="minorHAnsi"/>
                  <w:b/>
                  <w:bCs/>
                  <w:color w:val="000000" w:themeColor="text1"/>
                  <w:sz w:val="18"/>
                  <w:szCs w:val="18"/>
                </w:rPr>
                <w:delText>0.008</w:delText>
              </w:r>
            </w:del>
          </w:p>
        </w:tc>
      </w:tr>
      <w:tr w:rsidR="00AD5AFC" w:rsidRPr="00B374DB" w:rsidDel="005C7759" w14:paraId="3D487473" w14:textId="22FEB137" w:rsidTr="000D1042">
        <w:trPr>
          <w:trHeight w:val="320"/>
          <w:del w:id="807" w:author="Smith, Nick" w:date="2020-12-01T11:00:00Z"/>
        </w:trPr>
        <w:tc>
          <w:tcPr>
            <w:tcW w:w="968" w:type="dxa"/>
            <w:tcBorders>
              <w:top w:val="nil"/>
              <w:left w:val="nil"/>
              <w:bottom w:val="nil"/>
              <w:right w:val="nil"/>
            </w:tcBorders>
            <w:shd w:val="clear" w:color="auto" w:fill="auto"/>
            <w:noWrap/>
            <w:vAlign w:val="bottom"/>
            <w:hideMark/>
          </w:tcPr>
          <w:p w14:paraId="328AF8A3" w14:textId="66A5DDCC" w:rsidR="00AD5AFC" w:rsidRPr="003377D7" w:rsidDel="005C7759" w:rsidRDefault="00AD5AFC" w:rsidP="00EF3874">
            <w:pPr>
              <w:spacing w:line="276" w:lineRule="auto"/>
              <w:ind w:left="75"/>
              <w:rPr>
                <w:del w:id="808" w:author="Smith, Nick" w:date="2020-12-01T11:00:00Z"/>
                <w:rFonts w:asciiTheme="minorHAnsi" w:hAnsiTheme="minorHAnsi" w:cstheme="minorHAnsi"/>
                <w:color w:val="000000" w:themeColor="text1"/>
                <w:sz w:val="18"/>
                <w:szCs w:val="18"/>
              </w:rPr>
            </w:pPr>
            <w:del w:id="809" w:author="Smith, Nick" w:date="2020-12-01T11:00:00Z">
              <w:r w:rsidRPr="003377D7" w:rsidDel="005C7759">
                <w:rPr>
                  <w:rFonts w:asciiTheme="minorHAnsi" w:hAnsiTheme="minorHAnsi" w:cstheme="minorHAnsi"/>
                  <w:color w:val="000000" w:themeColor="text1"/>
                  <w:sz w:val="18"/>
                  <w:szCs w:val="18"/>
                </w:rPr>
                <w:delText>Residuals</w:delText>
              </w:r>
            </w:del>
          </w:p>
        </w:tc>
        <w:tc>
          <w:tcPr>
            <w:tcW w:w="464" w:type="dxa"/>
            <w:tcBorders>
              <w:top w:val="nil"/>
              <w:left w:val="nil"/>
              <w:bottom w:val="nil"/>
              <w:right w:val="nil"/>
            </w:tcBorders>
            <w:shd w:val="clear" w:color="auto" w:fill="auto"/>
            <w:noWrap/>
            <w:vAlign w:val="bottom"/>
            <w:hideMark/>
          </w:tcPr>
          <w:p w14:paraId="18715910" w14:textId="043AC24A" w:rsidR="00AD5AFC" w:rsidRPr="003377D7" w:rsidDel="005C7759" w:rsidRDefault="00AD5AFC" w:rsidP="00EF3874">
            <w:pPr>
              <w:spacing w:line="276" w:lineRule="auto"/>
              <w:ind w:left="75"/>
              <w:jc w:val="center"/>
              <w:rPr>
                <w:del w:id="810" w:author="Smith, Nick" w:date="2020-12-01T11:00:00Z"/>
                <w:rFonts w:asciiTheme="minorHAnsi" w:hAnsiTheme="minorHAnsi" w:cstheme="minorHAnsi"/>
                <w:color w:val="000000" w:themeColor="text1"/>
                <w:sz w:val="18"/>
                <w:szCs w:val="18"/>
              </w:rPr>
            </w:pPr>
            <w:del w:id="811" w:author="Smith, Nick" w:date="2020-12-01T11:00:00Z">
              <w:r w:rsidRPr="003377D7" w:rsidDel="005C7759">
                <w:rPr>
                  <w:rFonts w:asciiTheme="minorHAnsi" w:hAnsiTheme="minorHAnsi" w:cstheme="minorHAnsi"/>
                  <w:color w:val="000000" w:themeColor="text1"/>
                  <w:sz w:val="18"/>
                  <w:szCs w:val="18"/>
                </w:rPr>
                <w:delText>37</w:delText>
              </w:r>
            </w:del>
          </w:p>
        </w:tc>
        <w:tc>
          <w:tcPr>
            <w:tcW w:w="692" w:type="dxa"/>
            <w:tcBorders>
              <w:top w:val="nil"/>
              <w:left w:val="nil"/>
              <w:bottom w:val="nil"/>
              <w:right w:val="nil"/>
            </w:tcBorders>
            <w:shd w:val="clear" w:color="auto" w:fill="auto"/>
            <w:noWrap/>
            <w:vAlign w:val="bottom"/>
            <w:hideMark/>
          </w:tcPr>
          <w:p w14:paraId="4F72781A" w14:textId="5D3C48ED" w:rsidR="00AD5AFC" w:rsidRPr="003377D7" w:rsidDel="005C7759" w:rsidRDefault="00AD5AFC" w:rsidP="00EF3874">
            <w:pPr>
              <w:spacing w:line="276" w:lineRule="auto"/>
              <w:ind w:left="75"/>
              <w:jc w:val="center"/>
              <w:rPr>
                <w:del w:id="812" w:author="Smith, Nick" w:date="2020-12-01T11:00:00Z"/>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75766D9C" w14:textId="6CC6A734" w:rsidR="00AD5AFC" w:rsidRPr="003377D7" w:rsidDel="005C7759" w:rsidRDefault="00AD5AFC" w:rsidP="00EF3874">
            <w:pPr>
              <w:spacing w:line="276" w:lineRule="auto"/>
              <w:ind w:left="75"/>
              <w:jc w:val="center"/>
              <w:rPr>
                <w:del w:id="813" w:author="Smith, Nick" w:date="2020-12-01T11:00:00Z"/>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5B57F6A7" w14:textId="1C096071" w:rsidR="00AD5AFC" w:rsidRPr="003377D7" w:rsidDel="005C7759" w:rsidRDefault="00AD5AFC" w:rsidP="00EF3874">
            <w:pPr>
              <w:spacing w:line="276" w:lineRule="auto"/>
              <w:ind w:left="75"/>
              <w:jc w:val="center"/>
              <w:rPr>
                <w:del w:id="814" w:author="Smith, Nick" w:date="2020-12-01T11:00:00Z"/>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589E3D9B" w14:textId="2EC58DEB" w:rsidR="00AD5AFC" w:rsidRPr="003377D7" w:rsidDel="005C7759" w:rsidRDefault="00AD5AFC" w:rsidP="00EF3874">
            <w:pPr>
              <w:spacing w:line="276" w:lineRule="auto"/>
              <w:ind w:left="75"/>
              <w:jc w:val="center"/>
              <w:rPr>
                <w:del w:id="815" w:author="Smith, Nick" w:date="2020-12-01T11:00:00Z"/>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49AE5473" w14:textId="6BE2330E" w:rsidR="00AD5AFC" w:rsidRPr="003377D7" w:rsidDel="005C7759" w:rsidRDefault="00AD5AFC" w:rsidP="00EF3874">
            <w:pPr>
              <w:spacing w:line="276" w:lineRule="auto"/>
              <w:ind w:left="75"/>
              <w:jc w:val="center"/>
              <w:rPr>
                <w:del w:id="816" w:author="Smith, Nick" w:date="2020-12-01T11:00:00Z"/>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3FEAA442" w14:textId="5FCD9340" w:rsidR="00AD5AFC" w:rsidRPr="003377D7" w:rsidDel="005C7759" w:rsidRDefault="00AD5AFC" w:rsidP="00EF3874">
            <w:pPr>
              <w:spacing w:line="276" w:lineRule="auto"/>
              <w:ind w:left="75"/>
              <w:jc w:val="center"/>
              <w:rPr>
                <w:del w:id="817" w:author="Smith, Nick" w:date="2020-12-01T11:00:00Z"/>
                <w:rFonts w:asciiTheme="minorHAnsi" w:hAnsiTheme="minorHAnsi" w:cstheme="minorHAnsi"/>
                <w:color w:val="000000" w:themeColor="text1"/>
                <w:sz w:val="18"/>
                <w:szCs w:val="18"/>
              </w:rPr>
            </w:pPr>
          </w:p>
        </w:tc>
        <w:tc>
          <w:tcPr>
            <w:tcW w:w="783" w:type="dxa"/>
            <w:tcBorders>
              <w:top w:val="nil"/>
              <w:left w:val="nil"/>
              <w:bottom w:val="nil"/>
              <w:right w:val="nil"/>
            </w:tcBorders>
            <w:shd w:val="clear" w:color="auto" w:fill="auto"/>
            <w:noWrap/>
            <w:vAlign w:val="bottom"/>
            <w:hideMark/>
          </w:tcPr>
          <w:p w14:paraId="27AC41B5" w14:textId="6C96DF21" w:rsidR="00AD5AFC" w:rsidRPr="003377D7" w:rsidDel="005C7759" w:rsidRDefault="00AD5AFC" w:rsidP="00EF3874">
            <w:pPr>
              <w:spacing w:line="276" w:lineRule="auto"/>
              <w:ind w:left="75"/>
              <w:jc w:val="center"/>
              <w:rPr>
                <w:del w:id="818" w:author="Smith, Nick" w:date="2020-12-01T11:00:00Z"/>
                <w:rFonts w:asciiTheme="minorHAnsi" w:hAnsiTheme="minorHAnsi" w:cstheme="minorHAnsi"/>
                <w:color w:val="000000" w:themeColor="text1"/>
                <w:sz w:val="18"/>
                <w:szCs w:val="18"/>
              </w:rPr>
            </w:pPr>
          </w:p>
        </w:tc>
        <w:tc>
          <w:tcPr>
            <w:tcW w:w="599" w:type="dxa"/>
            <w:tcBorders>
              <w:top w:val="nil"/>
              <w:left w:val="nil"/>
              <w:bottom w:val="nil"/>
              <w:right w:val="nil"/>
            </w:tcBorders>
            <w:shd w:val="clear" w:color="auto" w:fill="auto"/>
            <w:noWrap/>
            <w:vAlign w:val="bottom"/>
            <w:hideMark/>
          </w:tcPr>
          <w:p w14:paraId="16618C68" w14:textId="72FAEFDE" w:rsidR="00AD5AFC" w:rsidRPr="003377D7" w:rsidDel="005C7759" w:rsidRDefault="00AD5AFC" w:rsidP="00EF3874">
            <w:pPr>
              <w:spacing w:line="276" w:lineRule="auto"/>
              <w:ind w:left="75"/>
              <w:jc w:val="center"/>
              <w:rPr>
                <w:del w:id="819" w:author="Smith, Nick" w:date="2020-12-01T11:00:00Z"/>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3754287B" w14:textId="1FD113A8" w:rsidR="00AD5AFC" w:rsidRPr="003377D7" w:rsidDel="005C7759" w:rsidRDefault="00AD5AFC" w:rsidP="00EF3874">
            <w:pPr>
              <w:spacing w:line="276" w:lineRule="auto"/>
              <w:ind w:left="75"/>
              <w:jc w:val="center"/>
              <w:rPr>
                <w:del w:id="820" w:author="Smith, Nick" w:date="2020-12-01T11:00:00Z"/>
                <w:rFonts w:asciiTheme="minorHAnsi" w:hAnsiTheme="minorHAnsi" w:cstheme="minorHAnsi"/>
                <w:color w:val="000000" w:themeColor="text1"/>
                <w:sz w:val="18"/>
                <w:szCs w:val="18"/>
              </w:rPr>
            </w:pPr>
          </w:p>
        </w:tc>
        <w:tc>
          <w:tcPr>
            <w:tcW w:w="599" w:type="dxa"/>
            <w:tcBorders>
              <w:top w:val="nil"/>
              <w:left w:val="nil"/>
              <w:bottom w:val="nil"/>
              <w:right w:val="nil"/>
            </w:tcBorders>
            <w:shd w:val="clear" w:color="auto" w:fill="auto"/>
            <w:noWrap/>
            <w:vAlign w:val="bottom"/>
            <w:hideMark/>
          </w:tcPr>
          <w:p w14:paraId="32A1C117" w14:textId="32EBDF2F" w:rsidR="00AD5AFC" w:rsidRPr="003377D7" w:rsidDel="005C7759" w:rsidRDefault="00AD5AFC" w:rsidP="00EF3874">
            <w:pPr>
              <w:spacing w:line="276" w:lineRule="auto"/>
              <w:ind w:left="75"/>
              <w:jc w:val="center"/>
              <w:rPr>
                <w:del w:id="821" w:author="Smith, Nick" w:date="2020-12-01T11:00:00Z"/>
                <w:rFonts w:asciiTheme="minorHAnsi" w:hAnsiTheme="minorHAnsi" w:cstheme="minorHAnsi"/>
                <w:color w:val="000000" w:themeColor="text1"/>
                <w:sz w:val="18"/>
                <w:szCs w:val="18"/>
              </w:rPr>
            </w:pPr>
          </w:p>
        </w:tc>
        <w:tc>
          <w:tcPr>
            <w:tcW w:w="692" w:type="dxa"/>
            <w:tcBorders>
              <w:top w:val="nil"/>
              <w:left w:val="nil"/>
              <w:bottom w:val="nil"/>
              <w:right w:val="nil"/>
            </w:tcBorders>
            <w:shd w:val="clear" w:color="auto" w:fill="auto"/>
            <w:noWrap/>
            <w:vAlign w:val="bottom"/>
            <w:hideMark/>
          </w:tcPr>
          <w:p w14:paraId="027950FF" w14:textId="1DDDEF09" w:rsidR="00AD5AFC" w:rsidRPr="003377D7" w:rsidDel="005C7759" w:rsidRDefault="00AD5AFC" w:rsidP="00EF3874">
            <w:pPr>
              <w:spacing w:line="276" w:lineRule="auto"/>
              <w:ind w:left="75"/>
              <w:jc w:val="center"/>
              <w:rPr>
                <w:del w:id="822" w:author="Smith, Nick" w:date="2020-12-01T11:00:00Z"/>
                <w:rFonts w:asciiTheme="minorHAnsi" w:hAnsiTheme="minorHAnsi" w:cstheme="minorHAnsi"/>
                <w:color w:val="000000" w:themeColor="text1"/>
                <w:sz w:val="18"/>
                <w:szCs w:val="18"/>
              </w:rPr>
            </w:pPr>
          </w:p>
        </w:tc>
        <w:tc>
          <w:tcPr>
            <w:tcW w:w="694" w:type="dxa"/>
            <w:tcBorders>
              <w:top w:val="nil"/>
              <w:left w:val="nil"/>
              <w:bottom w:val="nil"/>
              <w:right w:val="nil"/>
            </w:tcBorders>
            <w:shd w:val="clear" w:color="auto" w:fill="auto"/>
            <w:noWrap/>
            <w:vAlign w:val="bottom"/>
            <w:hideMark/>
          </w:tcPr>
          <w:p w14:paraId="0324FE9D" w14:textId="6627E164" w:rsidR="00AD5AFC" w:rsidRPr="003377D7" w:rsidDel="005C7759" w:rsidRDefault="00AD5AFC" w:rsidP="00EF3874">
            <w:pPr>
              <w:spacing w:line="276" w:lineRule="auto"/>
              <w:ind w:left="75"/>
              <w:jc w:val="center"/>
              <w:rPr>
                <w:del w:id="823" w:author="Smith, Nick" w:date="2020-12-01T11:00:00Z"/>
                <w:rFonts w:asciiTheme="minorHAnsi" w:hAnsiTheme="minorHAnsi" w:cstheme="minorHAnsi"/>
                <w:color w:val="000000" w:themeColor="text1"/>
                <w:sz w:val="18"/>
                <w:szCs w:val="18"/>
              </w:rPr>
            </w:pPr>
          </w:p>
        </w:tc>
      </w:tr>
    </w:tbl>
    <w:p w14:paraId="63D7D5EA" w14:textId="1FE1566F" w:rsidR="00CC12BA" w:rsidDel="005C7759" w:rsidRDefault="00CC12BA" w:rsidP="00CE1E44">
      <w:pPr>
        <w:spacing w:line="276" w:lineRule="auto"/>
        <w:contextualSpacing/>
        <w:rPr>
          <w:del w:id="824" w:author="Smith, Nick" w:date="2020-12-01T11:00:00Z"/>
          <w:b/>
          <w:bCs/>
        </w:rPr>
      </w:pPr>
    </w:p>
    <w:p w14:paraId="51CE0D84" w14:textId="26995829" w:rsidR="00AE173C" w:rsidRPr="00421329" w:rsidRDefault="00AE173C" w:rsidP="00CE1E44">
      <w:pPr>
        <w:spacing w:line="276" w:lineRule="auto"/>
        <w:contextualSpacing/>
        <w:rPr>
          <w:b/>
          <w:bCs/>
        </w:rPr>
      </w:pPr>
      <w:r w:rsidRPr="00421329">
        <w:rPr>
          <w:b/>
          <w:bCs/>
        </w:rPr>
        <w:t>Allometr</w:t>
      </w:r>
      <w:r w:rsidR="007F5747" w:rsidRPr="00421329">
        <w:rPr>
          <w:b/>
          <w:bCs/>
        </w:rPr>
        <w:t>y</w:t>
      </w:r>
    </w:p>
    <w:p w14:paraId="6F4E43B1" w14:textId="796FBF2C" w:rsidR="00FE7D10" w:rsidRPr="005B70B6" w:rsidRDefault="005B70B6" w:rsidP="004534F8">
      <w:pPr>
        <w:spacing w:line="276" w:lineRule="auto"/>
        <w:contextualSpacing/>
        <w:rPr>
          <w:ins w:id="825" w:author="Smith, Nick" w:date="2020-12-01T11:04:00Z"/>
        </w:rPr>
      </w:pPr>
      <w:ins w:id="826" w:author="Smith, Nick" w:date="2020-12-01T11:04:00Z">
        <w:r>
          <w:t>A significant interaction between fire history and elevation on tree height (</w:t>
        </w:r>
        <w:r>
          <w:rPr>
            <w:i/>
          </w:rPr>
          <w:t>P</w:t>
        </w:r>
        <w:r>
          <w:t xml:space="preserve"> &lt; 0.05; Table 7) indicated that </w:t>
        </w:r>
      </w:ins>
      <w:ins w:id="827" w:author="Smith, Nick" w:date="2020-12-01T11:05:00Z">
        <w:r>
          <w:t xml:space="preserve">within trees that experienced the 1947 fire, the low elevation trees were taller than the high elevation </w:t>
        </w:r>
      </w:ins>
      <w:ins w:id="828" w:author="Smith, Nick" w:date="2020-12-01T11:06:00Z">
        <w:r>
          <w:t xml:space="preserve">trees (Tukey’s HSD: </w:t>
        </w:r>
        <w:r>
          <w:rPr>
            <w:i/>
          </w:rPr>
          <w:t>P</w:t>
        </w:r>
        <w:r>
          <w:t xml:space="preserve"> &lt; 0.05). However, there was no significant effect of fire history within either elevation class </w:t>
        </w:r>
        <w:r>
          <w:t xml:space="preserve">(Tukey’s HSD: </w:t>
        </w:r>
        <w:r>
          <w:rPr>
            <w:i/>
          </w:rPr>
          <w:t>P</w:t>
        </w:r>
        <w:r>
          <w:t xml:space="preserve"> </w:t>
        </w:r>
        <w:r>
          <w:t>&gt;</w:t>
        </w:r>
        <w:r>
          <w:t xml:space="preserve"> 0.05</w:t>
        </w:r>
        <w:r>
          <w:t xml:space="preserve"> in both cases</w:t>
        </w:r>
        <w:r>
          <w:t>).</w:t>
        </w:r>
        <w:r>
          <w:t xml:space="preserve"> </w:t>
        </w:r>
      </w:ins>
      <w:ins w:id="829" w:author="Smith, Nick" w:date="2020-12-01T11:07:00Z">
        <w:r w:rsidR="009B659C">
          <w:t xml:space="preserve">Canopy spread was 8% lower in the high versus low elevation site </w:t>
        </w:r>
        <w:r w:rsidR="009B659C">
          <w:t>(</w:t>
        </w:r>
        <w:r w:rsidR="009B659C">
          <w:rPr>
            <w:i/>
          </w:rPr>
          <w:t>P</w:t>
        </w:r>
        <w:r w:rsidR="009B659C">
          <w:t xml:space="preserve"> &lt; 0.05; Table 7)</w:t>
        </w:r>
        <w:r w:rsidR="009B659C">
          <w:t>, but was statistically unaffected by fire</w:t>
        </w:r>
      </w:ins>
      <w:ins w:id="830" w:author="Smith, Nick" w:date="2020-12-01T11:08:00Z">
        <w:r w:rsidR="009B659C">
          <w:t xml:space="preserve"> history</w:t>
        </w:r>
      </w:ins>
      <w:ins w:id="831" w:author="Smith, Nick" w:date="2020-12-01T11:07:00Z">
        <w:r w:rsidR="009B659C">
          <w:t xml:space="preserve"> or the interaction </w:t>
        </w:r>
      </w:ins>
      <w:ins w:id="832" w:author="Smith, Nick" w:date="2020-12-01T11:08:00Z">
        <w:r w:rsidR="009B659C">
          <w:t xml:space="preserve">between fire history and elevation </w:t>
        </w:r>
        <w:r w:rsidR="009B659C">
          <w:t>(</w:t>
        </w:r>
        <w:r w:rsidR="009B659C">
          <w:rPr>
            <w:i/>
          </w:rPr>
          <w:t>P</w:t>
        </w:r>
        <w:r w:rsidR="009B659C">
          <w:t xml:space="preserve"> </w:t>
        </w:r>
        <w:r w:rsidR="009B659C">
          <w:t>&gt;</w:t>
        </w:r>
        <w:r w:rsidR="009B659C">
          <w:t xml:space="preserve"> 0.05</w:t>
        </w:r>
        <w:r w:rsidR="009B659C">
          <w:t xml:space="preserve"> in both cases</w:t>
        </w:r>
        <w:r w:rsidR="009B659C">
          <w:t>; Table 7)</w:t>
        </w:r>
        <w:r w:rsidR="009B659C">
          <w:t>.</w:t>
        </w:r>
        <w:r w:rsidR="00596A9F">
          <w:t xml:space="preserve"> </w:t>
        </w:r>
        <w:r w:rsidR="00596A9F">
          <w:t xml:space="preserve">A significant interaction between fire history and elevation on </w:t>
        </w:r>
        <w:r w:rsidR="00596A9F">
          <w:t>DBH</w:t>
        </w:r>
        <w:r w:rsidR="00596A9F">
          <w:t xml:space="preserve"> (</w:t>
        </w:r>
        <w:r w:rsidR="00596A9F">
          <w:rPr>
            <w:i/>
          </w:rPr>
          <w:t>P</w:t>
        </w:r>
        <w:r w:rsidR="00596A9F">
          <w:t xml:space="preserve"> &lt; 0.05; Table 7) indicated that</w:t>
        </w:r>
        <w:r w:rsidR="00596A9F">
          <w:t xml:space="preserve"> </w:t>
        </w:r>
      </w:ins>
      <w:ins w:id="833" w:author="Smith, Nick" w:date="2020-12-01T11:09:00Z">
        <w:r w:rsidR="00D44EEC">
          <w:t xml:space="preserve">trees that had experienced the 1947 fire at high elevation had smaller DBH </w:t>
        </w:r>
      </w:ins>
      <w:ins w:id="834" w:author="Smith, Nick" w:date="2020-12-01T11:10:00Z">
        <w:r w:rsidR="00D44EEC">
          <w:t>value</w:t>
        </w:r>
      </w:ins>
      <w:ins w:id="835" w:author="Smith, Nick" w:date="2020-12-01T11:09:00Z">
        <w:r w:rsidR="00D44EEC">
          <w:t>s than trees at any of the other sites (</w:t>
        </w:r>
        <w:r w:rsidR="00D44EEC">
          <w:t xml:space="preserve">Tukey’s HSD: </w:t>
        </w:r>
        <w:r w:rsidR="00D44EEC">
          <w:rPr>
            <w:i/>
          </w:rPr>
          <w:t>P</w:t>
        </w:r>
        <w:r w:rsidR="00D44EEC">
          <w:t xml:space="preserve"> &lt; 0.05)</w:t>
        </w:r>
        <w:r w:rsidR="00D44EEC">
          <w:t xml:space="preserve">, which all had similar DBH values </w:t>
        </w:r>
        <w:r w:rsidR="00D44EEC">
          <w:t xml:space="preserve">(Tukey’s HSD: </w:t>
        </w:r>
        <w:r w:rsidR="00D44EEC">
          <w:rPr>
            <w:i/>
          </w:rPr>
          <w:t>P</w:t>
        </w:r>
        <w:r w:rsidR="00D44EEC">
          <w:t xml:space="preserve"> &gt; 0.05 </w:t>
        </w:r>
        <w:r w:rsidR="00D44EEC">
          <w:t>for all comparisons</w:t>
        </w:r>
        <w:r w:rsidR="00D44EEC">
          <w:t>)</w:t>
        </w:r>
        <w:r w:rsidR="00D44EEC">
          <w:t>.</w:t>
        </w:r>
      </w:ins>
    </w:p>
    <w:p w14:paraId="523DA777" w14:textId="77777777" w:rsidR="00FE7D10" w:rsidRDefault="00FE7D10" w:rsidP="004534F8">
      <w:pPr>
        <w:spacing w:line="276" w:lineRule="auto"/>
        <w:contextualSpacing/>
        <w:rPr>
          <w:ins w:id="836" w:author="Smith, Nick" w:date="2020-12-01T11:04:00Z"/>
        </w:rPr>
      </w:pPr>
    </w:p>
    <w:p w14:paraId="2FF0EEBC" w14:textId="4ECB290E" w:rsidR="00FE7D10" w:rsidRDefault="00FE7D10" w:rsidP="004534F8">
      <w:pPr>
        <w:spacing w:line="276" w:lineRule="auto"/>
        <w:contextualSpacing/>
        <w:rPr>
          <w:ins w:id="837" w:author="Smith, Nick" w:date="2020-12-01T11:04:00Z"/>
        </w:rPr>
      </w:pPr>
      <w:ins w:id="838" w:author="Smith, Nick" w:date="2020-12-01T11:04:00Z">
        <w:r>
          <w:t>Table 7.</w:t>
        </w:r>
      </w:ins>
    </w:p>
    <w:tbl>
      <w:tblPr>
        <w:tblW w:w="6520" w:type="dxa"/>
        <w:tblLook w:val="04A0" w:firstRow="1" w:lastRow="0" w:firstColumn="1" w:lastColumn="0" w:noHBand="0" w:noVBand="1"/>
      </w:tblPr>
      <w:tblGrid>
        <w:gridCol w:w="1376"/>
        <w:gridCol w:w="419"/>
        <w:gridCol w:w="1060"/>
        <w:gridCol w:w="672"/>
        <w:gridCol w:w="1340"/>
        <w:gridCol w:w="672"/>
        <w:gridCol w:w="774"/>
        <w:gridCol w:w="672"/>
      </w:tblGrid>
      <w:tr w:rsidR="00FE7D10" w14:paraId="64F51289" w14:textId="77777777" w:rsidTr="00FE7D10">
        <w:trPr>
          <w:trHeight w:val="32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F190D"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3180FD83"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C8A52BF" w14:textId="77777777" w:rsidR="00FE7D10" w:rsidRDefault="00FE7D10">
            <w:pPr>
              <w:rPr>
                <w:rFonts w:ascii="Calibri" w:hAnsi="Calibri" w:cs="Calibri"/>
                <w:color w:val="000000"/>
                <w:sz w:val="20"/>
                <w:szCs w:val="20"/>
              </w:rPr>
            </w:pPr>
            <w:r>
              <w:rPr>
                <w:rFonts w:ascii="Calibri" w:hAnsi="Calibri" w:cs="Calibri"/>
                <w:color w:val="000000"/>
                <w:sz w:val="20"/>
                <w:szCs w:val="20"/>
              </w:rPr>
              <w:t>Tree Height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21954028"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75CAFF0B" w14:textId="77777777" w:rsidR="00FE7D10" w:rsidRDefault="00FE7D10">
            <w:pPr>
              <w:rPr>
                <w:rFonts w:ascii="Calibri" w:hAnsi="Calibri" w:cs="Calibri"/>
                <w:color w:val="000000"/>
                <w:sz w:val="20"/>
                <w:szCs w:val="20"/>
              </w:rPr>
            </w:pPr>
            <w:r>
              <w:rPr>
                <w:rFonts w:ascii="Calibri" w:hAnsi="Calibri" w:cs="Calibri"/>
                <w:color w:val="000000"/>
                <w:sz w:val="20"/>
                <w:szCs w:val="20"/>
              </w:rPr>
              <w:t>Canopy Spread</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7A731E6"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3432036C" w14:textId="77777777" w:rsidR="00FE7D10" w:rsidRDefault="00FE7D10">
            <w:pPr>
              <w:rPr>
                <w:rFonts w:ascii="Calibri" w:hAnsi="Calibri" w:cs="Calibri"/>
                <w:color w:val="000000"/>
                <w:sz w:val="20"/>
                <w:szCs w:val="20"/>
              </w:rPr>
            </w:pPr>
            <w:r>
              <w:rPr>
                <w:rFonts w:ascii="Calibri" w:hAnsi="Calibri" w:cs="Calibri"/>
                <w:color w:val="000000"/>
                <w:sz w:val="20"/>
                <w:szCs w:val="20"/>
              </w:rPr>
              <w:t>DBH</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7DBA08EB"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r>
      <w:tr w:rsidR="00FE7D10" w14:paraId="0216F289" w14:textId="77777777" w:rsidTr="00FE7D10">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8D4F2A7"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C6DC531" w14:textId="77777777" w:rsidR="00FE7D10" w:rsidRDefault="00FE7D10">
            <w:pPr>
              <w:rPr>
                <w:rFonts w:ascii="Calibri" w:hAnsi="Calibri" w:cs="Calibri"/>
                <w:color w:val="000000"/>
                <w:sz w:val="20"/>
                <w:szCs w:val="20"/>
              </w:rPr>
            </w:pPr>
            <w:proofErr w:type="spellStart"/>
            <w:r>
              <w:rPr>
                <w:rFonts w:ascii="Calibri" w:hAnsi="Calibri" w:cs="Calibri"/>
                <w:color w:val="000000"/>
                <w:sz w:val="20"/>
                <w:szCs w:val="20"/>
              </w:rPr>
              <w:t>Df</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6A329814" w14:textId="77777777" w:rsidR="00FE7D10" w:rsidRDefault="00FE7D10">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320128B5" w14:textId="77777777" w:rsidR="00FE7D10" w:rsidRDefault="00FE7D10">
            <w:pPr>
              <w:rPr>
                <w:rFonts w:ascii="Calibri" w:hAnsi="Calibri" w:cs="Calibri"/>
                <w:color w:val="000000"/>
                <w:sz w:val="20"/>
                <w:szCs w:val="20"/>
              </w:rPr>
            </w:pPr>
            <w:r>
              <w:rPr>
                <w:rFonts w:ascii="Calibri" w:hAnsi="Calibri" w:cs="Calibri"/>
                <w:color w:val="000000"/>
                <w:sz w:val="20"/>
                <w:szCs w:val="20"/>
              </w:rPr>
              <w:t>P</w:t>
            </w:r>
          </w:p>
        </w:tc>
        <w:tc>
          <w:tcPr>
            <w:tcW w:w="1340" w:type="dxa"/>
            <w:tcBorders>
              <w:top w:val="nil"/>
              <w:left w:val="nil"/>
              <w:bottom w:val="single" w:sz="4" w:space="0" w:color="auto"/>
              <w:right w:val="single" w:sz="4" w:space="0" w:color="auto"/>
            </w:tcBorders>
            <w:shd w:val="clear" w:color="auto" w:fill="auto"/>
            <w:noWrap/>
            <w:vAlign w:val="bottom"/>
            <w:hideMark/>
          </w:tcPr>
          <w:p w14:paraId="718381BD" w14:textId="77777777" w:rsidR="00FE7D10" w:rsidRDefault="00FE7D10">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5D1535A1" w14:textId="77777777" w:rsidR="00FE7D10" w:rsidRDefault="00FE7D10">
            <w:pPr>
              <w:rPr>
                <w:rFonts w:ascii="Calibri" w:hAnsi="Calibri" w:cs="Calibri"/>
                <w:color w:val="000000"/>
                <w:sz w:val="20"/>
                <w:szCs w:val="20"/>
              </w:rPr>
            </w:pPr>
            <w:r>
              <w:rPr>
                <w:rFonts w:ascii="Calibri" w:hAnsi="Calibri" w:cs="Calibri"/>
                <w:color w:val="000000"/>
                <w:sz w:val="20"/>
                <w:szCs w:val="20"/>
              </w:rPr>
              <w:t>P</w:t>
            </w:r>
          </w:p>
        </w:tc>
        <w:tc>
          <w:tcPr>
            <w:tcW w:w="700" w:type="dxa"/>
            <w:tcBorders>
              <w:top w:val="nil"/>
              <w:left w:val="nil"/>
              <w:bottom w:val="single" w:sz="4" w:space="0" w:color="auto"/>
              <w:right w:val="single" w:sz="4" w:space="0" w:color="auto"/>
            </w:tcBorders>
            <w:shd w:val="clear" w:color="auto" w:fill="auto"/>
            <w:noWrap/>
            <w:vAlign w:val="bottom"/>
            <w:hideMark/>
          </w:tcPr>
          <w:p w14:paraId="11B75901" w14:textId="77777777" w:rsidR="00FE7D10" w:rsidRDefault="00FE7D10">
            <w:pPr>
              <w:rPr>
                <w:rFonts w:ascii="Calibri" w:hAnsi="Calibri" w:cs="Calibri"/>
                <w:color w:val="000000"/>
                <w:sz w:val="20"/>
                <w:szCs w:val="20"/>
              </w:rPr>
            </w:pPr>
            <w:r>
              <w:rPr>
                <w:rFonts w:ascii="Calibri" w:hAnsi="Calibri" w:cs="Calibri"/>
                <w:color w:val="000000"/>
                <w:sz w:val="20"/>
                <w:szCs w:val="20"/>
              </w:rPr>
              <w:t>F</w:t>
            </w:r>
          </w:p>
        </w:tc>
        <w:tc>
          <w:tcPr>
            <w:tcW w:w="600" w:type="dxa"/>
            <w:tcBorders>
              <w:top w:val="nil"/>
              <w:left w:val="nil"/>
              <w:bottom w:val="single" w:sz="4" w:space="0" w:color="auto"/>
              <w:right w:val="single" w:sz="4" w:space="0" w:color="auto"/>
            </w:tcBorders>
            <w:shd w:val="clear" w:color="auto" w:fill="auto"/>
            <w:noWrap/>
            <w:vAlign w:val="bottom"/>
            <w:hideMark/>
          </w:tcPr>
          <w:p w14:paraId="41DE23FA" w14:textId="77777777" w:rsidR="00FE7D10" w:rsidRDefault="00FE7D10">
            <w:pPr>
              <w:rPr>
                <w:rFonts w:ascii="Calibri" w:hAnsi="Calibri" w:cs="Calibri"/>
                <w:color w:val="000000"/>
                <w:sz w:val="20"/>
                <w:szCs w:val="20"/>
              </w:rPr>
            </w:pPr>
            <w:r>
              <w:rPr>
                <w:rFonts w:ascii="Calibri" w:hAnsi="Calibri" w:cs="Calibri"/>
                <w:color w:val="000000"/>
                <w:sz w:val="20"/>
                <w:szCs w:val="20"/>
              </w:rPr>
              <w:t>P</w:t>
            </w:r>
          </w:p>
        </w:tc>
      </w:tr>
      <w:tr w:rsidR="00FE7D10" w14:paraId="30FBEBC0" w14:textId="77777777" w:rsidTr="00FE7D10">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5631489" w14:textId="77777777" w:rsidR="00FE7D10" w:rsidRDefault="00FE7D10">
            <w:pPr>
              <w:rPr>
                <w:rFonts w:ascii="Calibri" w:hAnsi="Calibri" w:cs="Calibri"/>
                <w:color w:val="000000"/>
                <w:sz w:val="20"/>
                <w:szCs w:val="20"/>
              </w:rPr>
            </w:pPr>
            <w:r>
              <w:rPr>
                <w:rFonts w:ascii="Calibri" w:hAnsi="Calibri" w:cs="Calibri"/>
                <w:color w:val="000000"/>
                <w:sz w:val="20"/>
                <w:szCs w:val="20"/>
              </w:rPr>
              <w:t>Elevation</w:t>
            </w:r>
          </w:p>
        </w:tc>
        <w:tc>
          <w:tcPr>
            <w:tcW w:w="340" w:type="dxa"/>
            <w:tcBorders>
              <w:top w:val="nil"/>
              <w:left w:val="nil"/>
              <w:bottom w:val="single" w:sz="4" w:space="0" w:color="auto"/>
              <w:right w:val="single" w:sz="4" w:space="0" w:color="auto"/>
            </w:tcBorders>
            <w:shd w:val="clear" w:color="auto" w:fill="auto"/>
            <w:noWrap/>
            <w:vAlign w:val="bottom"/>
            <w:hideMark/>
          </w:tcPr>
          <w:p w14:paraId="0517B068"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1</w:t>
            </w:r>
          </w:p>
        </w:tc>
        <w:tc>
          <w:tcPr>
            <w:tcW w:w="1060" w:type="dxa"/>
            <w:tcBorders>
              <w:top w:val="nil"/>
              <w:left w:val="nil"/>
              <w:bottom w:val="single" w:sz="4" w:space="0" w:color="auto"/>
              <w:right w:val="single" w:sz="4" w:space="0" w:color="auto"/>
            </w:tcBorders>
            <w:shd w:val="clear" w:color="auto" w:fill="auto"/>
            <w:noWrap/>
            <w:vAlign w:val="bottom"/>
            <w:hideMark/>
          </w:tcPr>
          <w:p w14:paraId="78D727B8"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2.220</w:t>
            </w:r>
          </w:p>
        </w:tc>
        <w:tc>
          <w:tcPr>
            <w:tcW w:w="600" w:type="dxa"/>
            <w:tcBorders>
              <w:top w:val="nil"/>
              <w:left w:val="nil"/>
              <w:bottom w:val="single" w:sz="4" w:space="0" w:color="auto"/>
              <w:right w:val="single" w:sz="4" w:space="0" w:color="auto"/>
            </w:tcBorders>
            <w:shd w:val="clear" w:color="auto" w:fill="auto"/>
            <w:noWrap/>
            <w:vAlign w:val="bottom"/>
            <w:hideMark/>
          </w:tcPr>
          <w:p w14:paraId="711BC8E8"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0.145</w:t>
            </w:r>
          </w:p>
        </w:tc>
        <w:tc>
          <w:tcPr>
            <w:tcW w:w="1340" w:type="dxa"/>
            <w:tcBorders>
              <w:top w:val="nil"/>
              <w:left w:val="nil"/>
              <w:bottom w:val="single" w:sz="4" w:space="0" w:color="auto"/>
              <w:right w:val="single" w:sz="4" w:space="0" w:color="auto"/>
            </w:tcBorders>
            <w:shd w:val="clear" w:color="auto" w:fill="auto"/>
            <w:noWrap/>
            <w:vAlign w:val="bottom"/>
            <w:hideMark/>
          </w:tcPr>
          <w:p w14:paraId="51F77147"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8.335</w:t>
            </w:r>
          </w:p>
        </w:tc>
        <w:tc>
          <w:tcPr>
            <w:tcW w:w="600" w:type="dxa"/>
            <w:tcBorders>
              <w:top w:val="nil"/>
              <w:left w:val="nil"/>
              <w:bottom w:val="single" w:sz="4" w:space="0" w:color="auto"/>
              <w:right w:val="single" w:sz="4" w:space="0" w:color="auto"/>
            </w:tcBorders>
            <w:shd w:val="clear" w:color="auto" w:fill="auto"/>
            <w:noWrap/>
            <w:vAlign w:val="bottom"/>
            <w:hideMark/>
          </w:tcPr>
          <w:p w14:paraId="1CC19A85"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0.007</w:t>
            </w:r>
          </w:p>
        </w:tc>
        <w:tc>
          <w:tcPr>
            <w:tcW w:w="700" w:type="dxa"/>
            <w:tcBorders>
              <w:top w:val="nil"/>
              <w:left w:val="nil"/>
              <w:bottom w:val="single" w:sz="4" w:space="0" w:color="auto"/>
              <w:right w:val="single" w:sz="4" w:space="0" w:color="auto"/>
            </w:tcBorders>
            <w:shd w:val="clear" w:color="auto" w:fill="auto"/>
            <w:noWrap/>
            <w:vAlign w:val="bottom"/>
            <w:hideMark/>
          </w:tcPr>
          <w:p w14:paraId="4A519F1B"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10.084</w:t>
            </w:r>
          </w:p>
        </w:tc>
        <w:tc>
          <w:tcPr>
            <w:tcW w:w="600" w:type="dxa"/>
            <w:tcBorders>
              <w:top w:val="nil"/>
              <w:left w:val="nil"/>
              <w:bottom w:val="single" w:sz="4" w:space="0" w:color="auto"/>
              <w:right w:val="single" w:sz="4" w:space="0" w:color="auto"/>
            </w:tcBorders>
            <w:shd w:val="clear" w:color="auto" w:fill="auto"/>
            <w:noWrap/>
            <w:vAlign w:val="bottom"/>
            <w:hideMark/>
          </w:tcPr>
          <w:p w14:paraId="3851B0E4"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0.003</w:t>
            </w:r>
          </w:p>
        </w:tc>
      </w:tr>
      <w:tr w:rsidR="00FE7D10" w14:paraId="663D8A94" w14:textId="77777777" w:rsidTr="00FE7D10">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B90052F" w14:textId="77777777" w:rsidR="00FE7D10" w:rsidRDefault="00FE7D10">
            <w:pPr>
              <w:rPr>
                <w:rFonts w:ascii="Calibri" w:hAnsi="Calibri" w:cs="Calibri"/>
                <w:color w:val="000000"/>
                <w:sz w:val="20"/>
                <w:szCs w:val="20"/>
              </w:rPr>
            </w:pPr>
            <w:r>
              <w:rPr>
                <w:rFonts w:ascii="Calibri" w:hAnsi="Calibri" w:cs="Calibri"/>
                <w:color w:val="000000"/>
                <w:sz w:val="20"/>
                <w:szCs w:val="20"/>
              </w:rPr>
              <w:t>Fire</w:t>
            </w:r>
          </w:p>
        </w:tc>
        <w:tc>
          <w:tcPr>
            <w:tcW w:w="340" w:type="dxa"/>
            <w:tcBorders>
              <w:top w:val="nil"/>
              <w:left w:val="nil"/>
              <w:bottom w:val="single" w:sz="4" w:space="0" w:color="auto"/>
              <w:right w:val="single" w:sz="4" w:space="0" w:color="auto"/>
            </w:tcBorders>
            <w:shd w:val="clear" w:color="auto" w:fill="auto"/>
            <w:noWrap/>
            <w:vAlign w:val="bottom"/>
            <w:hideMark/>
          </w:tcPr>
          <w:p w14:paraId="6F23AD25"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1</w:t>
            </w:r>
          </w:p>
        </w:tc>
        <w:tc>
          <w:tcPr>
            <w:tcW w:w="1060" w:type="dxa"/>
            <w:tcBorders>
              <w:top w:val="nil"/>
              <w:left w:val="nil"/>
              <w:bottom w:val="single" w:sz="4" w:space="0" w:color="auto"/>
              <w:right w:val="single" w:sz="4" w:space="0" w:color="auto"/>
            </w:tcBorders>
            <w:shd w:val="clear" w:color="auto" w:fill="auto"/>
            <w:noWrap/>
            <w:vAlign w:val="bottom"/>
            <w:hideMark/>
          </w:tcPr>
          <w:p w14:paraId="46B652D0"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0.512</w:t>
            </w:r>
          </w:p>
        </w:tc>
        <w:tc>
          <w:tcPr>
            <w:tcW w:w="600" w:type="dxa"/>
            <w:tcBorders>
              <w:top w:val="nil"/>
              <w:left w:val="nil"/>
              <w:bottom w:val="single" w:sz="4" w:space="0" w:color="auto"/>
              <w:right w:val="single" w:sz="4" w:space="0" w:color="auto"/>
            </w:tcBorders>
            <w:shd w:val="clear" w:color="auto" w:fill="auto"/>
            <w:noWrap/>
            <w:vAlign w:val="bottom"/>
            <w:hideMark/>
          </w:tcPr>
          <w:p w14:paraId="5B93BE77"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0.479</w:t>
            </w:r>
          </w:p>
        </w:tc>
        <w:tc>
          <w:tcPr>
            <w:tcW w:w="1340" w:type="dxa"/>
            <w:tcBorders>
              <w:top w:val="nil"/>
              <w:left w:val="nil"/>
              <w:bottom w:val="single" w:sz="4" w:space="0" w:color="auto"/>
              <w:right w:val="single" w:sz="4" w:space="0" w:color="auto"/>
            </w:tcBorders>
            <w:shd w:val="clear" w:color="auto" w:fill="auto"/>
            <w:noWrap/>
            <w:vAlign w:val="bottom"/>
            <w:hideMark/>
          </w:tcPr>
          <w:p w14:paraId="4DFED151"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0.242</w:t>
            </w:r>
          </w:p>
        </w:tc>
        <w:tc>
          <w:tcPr>
            <w:tcW w:w="600" w:type="dxa"/>
            <w:tcBorders>
              <w:top w:val="nil"/>
              <w:left w:val="nil"/>
              <w:bottom w:val="single" w:sz="4" w:space="0" w:color="auto"/>
              <w:right w:val="single" w:sz="4" w:space="0" w:color="auto"/>
            </w:tcBorders>
            <w:shd w:val="clear" w:color="auto" w:fill="auto"/>
            <w:noWrap/>
            <w:vAlign w:val="bottom"/>
            <w:hideMark/>
          </w:tcPr>
          <w:p w14:paraId="43B0F475"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0.626</w:t>
            </w:r>
          </w:p>
        </w:tc>
        <w:tc>
          <w:tcPr>
            <w:tcW w:w="700" w:type="dxa"/>
            <w:tcBorders>
              <w:top w:val="nil"/>
              <w:left w:val="nil"/>
              <w:bottom w:val="single" w:sz="4" w:space="0" w:color="auto"/>
              <w:right w:val="single" w:sz="4" w:space="0" w:color="auto"/>
            </w:tcBorders>
            <w:shd w:val="clear" w:color="auto" w:fill="auto"/>
            <w:noWrap/>
            <w:vAlign w:val="bottom"/>
            <w:hideMark/>
          </w:tcPr>
          <w:p w14:paraId="769EF2C9"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3.419</w:t>
            </w:r>
          </w:p>
        </w:tc>
        <w:tc>
          <w:tcPr>
            <w:tcW w:w="600" w:type="dxa"/>
            <w:tcBorders>
              <w:top w:val="nil"/>
              <w:left w:val="nil"/>
              <w:bottom w:val="single" w:sz="4" w:space="0" w:color="auto"/>
              <w:right w:val="single" w:sz="4" w:space="0" w:color="auto"/>
            </w:tcBorders>
            <w:shd w:val="clear" w:color="auto" w:fill="auto"/>
            <w:noWrap/>
            <w:vAlign w:val="bottom"/>
            <w:hideMark/>
          </w:tcPr>
          <w:p w14:paraId="4AD4F165"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0.073</w:t>
            </w:r>
          </w:p>
        </w:tc>
      </w:tr>
      <w:tr w:rsidR="00FE7D10" w14:paraId="70B06ABC" w14:textId="77777777" w:rsidTr="00FE7D10">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1FA3644" w14:textId="77777777" w:rsidR="00FE7D10" w:rsidRDefault="00FE7D10">
            <w:pPr>
              <w:rPr>
                <w:rFonts w:ascii="Calibri" w:hAnsi="Calibri" w:cs="Calibri"/>
                <w:color w:val="000000"/>
                <w:sz w:val="20"/>
                <w:szCs w:val="20"/>
              </w:rPr>
            </w:pPr>
            <w:r>
              <w:rPr>
                <w:rFonts w:ascii="Calibri" w:hAnsi="Calibri" w:cs="Calibri"/>
                <w:color w:val="000000"/>
                <w:sz w:val="20"/>
                <w:szCs w:val="20"/>
              </w:rPr>
              <w:t>Elevation*Fire</w:t>
            </w:r>
          </w:p>
        </w:tc>
        <w:tc>
          <w:tcPr>
            <w:tcW w:w="340" w:type="dxa"/>
            <w:tcBorders>
              <w:top w:val="nil"/>
              <w:left w:val="nil"/>
              <w:bottom w:val="single" w:sz="4" w:space="0" w:color="auto"/>
              <w:right w:val="single" w:sz="4" w:space="0" w:color="auto"/>
            </w:tcBorders>
            <w:shd w:val="clear" w:color="auto" w:fill="auto"/>
            <w:noWrap/>
            <w:vAlign w:val="bottom"/>
            <w:hideMark/>
          </w:tcPr>
          <w:p w14:paraId="5700BB20"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1</w:t>
            </w:r>
          </w:p>
        </w:tc>
        <w:tc>
          <w:tcPr>
            <w:tcW w:w="1060" w:type="dxa"/>
            <w:tcBorders>
              <w:top w:val="nil"/>
              <w:left w:val="nil"/>
              <w:bottom w:val="single" w:sz="4" w:space="0" w:color="auto"/>
              <w:right w:val="single" w:sz="4" w:space="0" w:color="auto"/>
            </w:tcBorders>
            <w:shd w:val="clear" w:color="auto" w:fill="auto"/>
            <w:noWrap/>
            <w:vAlign w:val="bottom"/>
            <w:hideMark/>
          </w:tcPr>
          <w:p w14:paraId="52178E18"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8.063</w:t>
            </w:r>
          </w:p>
        </w:tc>
        <w:tc>
          <w:tcPr>
            <w:tcW w:w="600" w:type="dxa"/>
            <w:tcBorders>
              <w:top w:val="nil"/>
              <w:left w:val="nil"/>
              <w:bottom w:val="single" w:sz="4" w:space="0" w:color="auto"/>
              <w:right w:val="single" w:sz="4" w:space="0" w:color="auto"/>
            </w:tcBorders>
            <w:shd w:val="clear" w:color="auto" w:fill="auto"/>
            <w:noWrap/>
            <w:vAlign w:val="bottom"/>
            <w:hideMark/>
          </w:tcPr>
          <w:p w14:paraId="6CB315E5"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0.007</w:t>
            </w:r>
          </w:p>
        </w:tc>
        <w:tc>
          <w:tcPr>
            <w:tcW w:w="1340" w:type="dxa"/>
            <w:tcBorders>
              <w:top w:val="nil"/>
              <w:left w:val="nil"/>
              <w:bottom w:val="single" w:sz="4" w:space="0" w:color="auto"/>
              <w:right w:val="single" w:sz="4" w:space="0" w:color="auto"/>
            </w:tcBorders>
            <w:shd w:val="clear" w:color="auto" w:fill="auto"/>
            <w:noWrap/>
            <w:vAlign w:val="bottom"/>
            <w:hideMark/>
          </w:tcPr>
          <w:p w14:paraId="2D5BD09A"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0.420</w:t>
            </w:r>
          </w:p>
        </w:tc>
        <w:tc>
          <w:tcPr>
            <w:tcW w:w="600" w:type="dxa"/>
            <w:tcBorders>
              <w:top w:val="nil"/>
              <w:left w:val="nil"/>
              <w:bottom w:val="single" w:sz="4" w:space="0" w:color="auto"/>
              <w:right w:val="single" w:sz="4" w:space="0" w:color="auto"/>
            </w:tcBorders>
            <w:shd w:val="clear" w:color="auto" w:fill="auto"/>
            <w:noWrap/>
            <w:vAlign w:val="bottom"/>
            <w:hideMark/>
          </w:tcPr>
          <w:p w14:paraId="365E78B1"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0.521</w:t>
            </w:r>
          </w:p>
        </w:tc>
        <w:tc>
          <w:tcPr>
            <w:tcW w:w="700" w:type="dxa"/>
            <w:tcBorders>
              <w:top w:val="nil"/>
              <w:left w:val="nil"/>
              <w:bottom w:val="single" w:sz="4" w:space="0" w:color="auto"/>
              <w:right w:val="single" w:sz="4" w:space="0" w:color="auto"/>
            </w:tcBorders>
            <w:shd w:val="clear" w:color="auto" w:fill="auto"/>
            <w:noWrap/>
            <w:vAlign w:val="bottom"/>
            <w:hideMark/>
          </w:tcPr>
          <w:p w14:paraId="6148E27C"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6.090</w:t>
            </w:r>
          </w:p>
        </w:tc>
        <w:tc>
          <w:tcPr>
            <w:tcW w:w="600" w:type="dxa"/>
            <w:tcBorders>
              <w:top w:val="nil"/>
              <w:left w:val="nil"/>
              <w:bottom w:val="single" w:sz="4" w:space="0" w:color="auto"/>
              <w:right w:val="single" w:sz="4" w:space="0" w:color="auto"/>
            </w:tcBorders>
            <w:shd w:val="clear" w:color="auto" w:fill="auto"/>
            <w:noWrap/>
            <w:vAlign w:val="bottom"/>
            <w:hideMark/>
          </w:tcPr>
          <w:p w14:paraId="44259420"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0.018</w:t>
            </w:r>
          </w:p>
        </w:tc>
      </w:tr>
      <w:tr w:rsidR="00FE7D10" w14:paraId="2E2C26AE" w14:textId="77777777" w:rsidTr="00FE7D10">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AFBA9B4" w14:textId="77777777" w:rsidR="00FE7D10" w:rsidRDefault="00FE7D10">
            <w:pPr>
              <w:rPr>
                <w:rFonts w:ascii="Calibri" w:hAnsi="Calibri" w:cs="Calibri"/>
                <w:color w:val="000000"/>
                <w:sz w:val="20"/>
                <w:szCs w:val="20"/>
              </w:rPr>
            </w:pPr>
            <w:r>
              <w:rPr>
                <w:rFonts w:ascii="Calibri" w:hAnsi="Calibri" w:cs="Calibri"/>
                <w:color w:val="000000"/>
                <w:sz w:val="20"/>
                <w:szCs w:val="20"/>
              </w:rPr>
              <w:t>Residuals</w:t>
            </w:r>
          </w:p>
        </w:tc>
        <w:tc>
          <w:tcPr>
            <w:tcW w:w="340" w:type="dxa"/>
            <w:tcBorders>
              <w:top w:val="nil"/>
              <w:left w:val="nil"/>
              <w:bottom w:val="single" w:sz="4" w:space="0" w:color="auto"/>
              <w:right w:val="single" w:sz="4" w:space="0" w:color="auto"/>
            </w:tcBorders>
            <w:shd w:val="clear" w:color="auto" w:fill="auto"/>
            <w:noWrap/>
            <w:vAlign w:val="bottom"/>
            <w:hideMark/>
          </w:tcPr>
          <w:p w14:paraId="63AA3E86" w14:textId="77777777" w:rsidR="00FE7D10" w:rsidRDefault="00FE7D10">
            <w:pPr>
              <w:jc w:val="right"/>
              <w:rPr>
                <w:rFonts w:ascii="Calibri" w:hAnsi="Calibri" w:cs="Calibri"/>
                <w:color w:val="000000"/>
                <w:sz w:val="20"/>
                <w:szCs w:val="20"/>
              </w:rPr>
            </w:pPr>
            <w:r>
              <w:rPr>
                <w:rFonts w:ascii="Calibri" w:hAnsi="Calibri" w:cs="Calibri"/>
                <w:color w:val="000000"/>
                <w:sz w:val="20"/>
                <w:szCs w:val="2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52D763F"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0C1E0104"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1340" w:type="dxa"/>
            <w:tcBorders>
              <w:top w:val="nil"/>
              <w:left w:val="nil"/>
              <w:bottom w:val="single" w:sz="4" w:space="0" w:color="auto"/>
              <w:right w:val="single" w:sz="4" w:space="0" w:color="auto"/>
            </w:tcBorders>
            <w:shd w:val="clear" w:color="auto" w:fill="auto"/>
            <w:noWrap/>
            <w:vAlign w:val="bottom"/>
            <w:hideMark/>
          </w:tcPr>
          <w:p w14:paraId="7619BDC8"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54929EDC"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700" w:type="dxa"/>
            <w:tcBorders>
              <w:top w:val="nil"/>
              <w:left w:val="nil"/>
              <w:bottom w:val="single" w:sz="4" w:space="0" w:color="auto"/>
              <w:right w:val="single" w:sz="4" w:space="0" w:color="auto"/>
            </w:tcBorders>
            <w:shd w:val="clear" w:color="auto" w:fill="auto"/>
            <w:noWrap/>
            <w:vAlign w:val="bottom"/>
            <w:hideMark/>
          </w:tcPr>
          <w:p w14:paraId="17E54BD8"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c>
          <w:tcPr>
            <w:tcW w:w="600" w:type="dxa"/>
            <w:tcBorders>
              <w:top w:val="nil"/>
              <w:left w:val="nil"/>
              <w:bottom w:val="single" w:sz="4" w:space="0" w:color="auto"/>
              <w:right w:val="single" w:sz="4" w:space="0" w:color="auto"/>
            </w:tcBorders>
            <w:shd w:val="clear" w:color="auto" w:fill="auto"/>
            <w:noWrap/>
            <w:vAlign w:val="bottom"/>
            <w:hideMark/>
          </w:tcPr>
          <w:p w14:paraId="529B62DA" w14:textId="77777777" w:rsidR="00FE7D10" w:rsidRDefault="00FE7D10">
            <w:pPr>
              <w:rPr>
                <w:rFonts w:ascii="Calibri" w:hAnsi="Calibri" w:cs="Calibri"/>
                <w:color w:val="000000"/>
                <w:sz w:val="20"/>
                <w:szCs w:val="20"/>
              </w:rPr>
            </w:pPr>
            <w:r>
              <w:rPr>
                <w:rFonts w:ascii="Calibri" w:hAnsi="Calibri" w:cs="Calibri"/>
                <w:color w:val="000000"/>
                <w:sz w:val="20"/>
                <w:szCs w:val="20"/>
              </w:rPr>
              <w:t> </w:t>
            </w:r>
          </w:p>
        </w:tc>
      </w:tr>
    </w:tbl>
    <w:p w14:paraId="62F2E004" w14:textId="77777777" w:rsidR="00FE7D10" w:rsidRDefault="00FE7D10" w:rsidP="004534F8">
      <w:pPr>
        <w:spacing w:line="276" w:lineRule="auto"/>
        <w:contextualSpacing/>
        <w:rPr>
          <w:ins w:id="839" w:author="Smith, Nick" w:date="2020-12-01T11:04:00Z"/>
        </w:rPr>
      </w:pPr>
    </w:p>
    <w:p w14:paraId="211AF1CD" w14:textId="77777777" w:rsidR="00FE7D10" w:rsidRDefault="00FE7D10" w:rsidP="004534F8">
      <w:pPr>
        <w:spacing w:line="276" w:lineRule="auto"/>
        <w:contextualSpacing/>
        <w:rPr>
          <w:ins w:id="840" w:author="Smith, Nick" w:date="2020-12-01T11:04:00Z"/>
        </w:rPr>
      </w:pPr>
    </w:p>
    <w:p w14:paraId="12008897" w14:textId="3996028C" w:rsidR="005321F8" w:rsidDel="007F2E42" w:rsidRDefault="007F5747" w:rsidP="004534F8">
      <w:pPr>
        <w:spacing w:line="276" w:lineRule="auto"/>
        <w:contextualSpacing/>
        <w:rPr>
          <w:del w:id="841" w:author="Smith, Nick" w:date="2020-12-01T11:10:00Z"/>
        </w:rPr>
      </w:pPr>
      <w:del w:id="842" w:author="Smith, Nick" w:date="2020-12-01T11:10:00Z">
        <w:r w:rsidRPr="00DE06C7" w:rsidDel="007F2E42">
          <w:delText xml:space="preserve">Depending on location, trees </w:delText>
        </w:r>
        <w:r w:rsidR="00AE173C" w:rsidRPr="00DE06C7" w:rsidDel="007F2E42">
          <w:delText>differed significantly in Tukey’s tests according to height growth (</w:delText>
        </w:r>
        <w:r w:rsidR="00AE173C" w:rsidRPr="00DE06C7" w:rsidDel="007F2E42">
          <w:rPr>
            <w:i/>
            <w:iCs/>
          </w:rPr>
          <w:delText>P</w:delText>
        </w:r>
        <w:r w:rsidR="00AE173C" w:rsidRPr="00DE06C7" w:rsidDel="007F2E42">
          <w:delText>=0.031), canopy width (</w:delText>
        </w:r>
        <w:r w:rsidR="00AE173C" w:rsidRPr="00DE06C7" w:rsidDel="007F2E42">
          <w:rPr>
            <w:i/>
            <w:iCs/>
          </w:rPr>
          <w:delText>P</w:delText>
        </w:r>
        <w:r w:rsidR="00AE173C" w:rsidRPr="00DE06C7" w:rsidDel="007F2E42">
          <w:delText>=0.035) and dbh (</w:delText>
        </w:r>
        <w:r w:rsidR="00AE173C" w:rsidRPr="00DE06C7" w:rsidDel="007F2E42">
          <w:rPr>
            <w:i/>
            <w:iCs/>
          </w:rPr>
          <w:delText>P</w:delText>
        </w:r>
        <w:r w:rsidR="00AE173C" w:rsidRPr="00DE06C7" w:rsidDel="007F2E42">
          <w:delText>=0.001)</w:delText>
        </w:r>
        <w:r w:rsidR="00DB1C76" w:rsidRPr="00DE06C7" w:rsidDel="007F2E42">
          <w:delText xml:space="preserve"> especially where fire exposure and elevation co-occurred</w:delText>
        </w:r>
        <w:r w:rsidR="00AE173C" w:rsidRPr="00DE06C7" w:rsidDel="007F2E42">
          <w:delText xml:space="preserve">. </w:delText>
        </w:r>
        <w:r w:rsidR="00041C23" w:rsidDel="007F2E42">
          <w:delText>Individual tree subjects</w:delText>
        </w:r>
        <w:r w:rsidR="00AE173C" w:rsidRPr="00DE06C7" w:rsidDel="007F2E42">
          <w:delText xml:space="preserve"> along </w:delText>
        </w:r>
        <w:r w:rsidR="00041C23" w:rsidRPr="00DE06C7" w:rsidDel="007F2E42">
          <w:delText xml:space="preserve">South </w:delText>
        </w:r>
        <w:r w:rsidR="00AE173C" w:rsidRPr="00DE06C7" w:rsidDel="007F2E42">
          <w:delText xml:space="preserve">Cadillac ridge trail were substantially shorter, narrower in canopy and smaller in dbh than their three counterparts (Table </w:delText>
        </w:r>
        <w:r w:rsidR="00041C23" w:rsidDel="007F2E42">
          <w:delText>3</w:delText>
        </w:r>
        <w:r w:rsidR="00AE173C" w:rsidRPr="00DE06C7" w:rsidDel="007F2E42">
          <w:delText xml:space="preserve">). We </w:delText>
        </w:r>
        <w:r w:rsidR="00266879" w:rsidRPr="00DE06C7" w:rsidDel="007F2E42">
          <w:delText>hypothesiz</w:delText>
        </w:r>
        <w:r w:rsidR="00AE173C" w:rsidRPr="00DE06C7" w:rsidDel="007F2E42">
          <w:delText>ed trees at lower</w:delText>
        </w:r>
        <w:r w:rsidR="00041C23" w:rsidDel="007F2E42">
          <w:delText>,</w:delText>
        </w:r>
        <w:r w:rsidR="00AE173C" w:rsidRPr="00DE06C7" w:rsidDel="007F2E42">
          <w:delText xml:space="preserve"> burned elevations would </w:delText>
        </w:r>
        <w:r w:rsidR="00266879" w:rsidRPr="00DE06C7" w:rsidDel="007F2E42">
          <w:delText>exhibit</w:delText>
        </w:r>
        <w:r w:rsidR="00AE173C" w:rsidRPr="00DE06C7" w:rsidDel="007F2E42">
          <w:delText xml:space="preserve"> more substantial </w:delText>
        </w:r>
        <w:r w:rsidR="00403881" w:rsidDel="007F2E42">
          <w:delText>growth</w:delText>
        </w:r>
        <w:r w:rsidR="00AE173C" w:rsidRPr="00DE06C7" w:rsidDel="007F2E42">
          <w:delText xml:space="preserve"> </w:delText>
        </w:r>
        <w:r w:rsidR="005321F8" w:rsidDel="007F2E42">
          <w:delText>than upper elevation trees</w:delText>
        </w:r>
        <w:r w:rsidR="00403881" w:rsidDel="007F2E42">
          <w:delText>. This hypothesis was confirmed as</w:delText>
        </w:r>
        <w:r w:rsidR="005321F8" w:rsidDel="007F2E42">
          <w:delText xml:space="preserve"> </w:delText>
        </w:r>
        <w:r w:rsidR="00266879" w:rsidRPr="00DE06C7" w:rsidDel="007F2E42">
          <w:delText xml:space="preserve">greater availability of </w:delText>
        </w:r>
        <w:r w:rsidR="00403881" w:rsidDel="007F2E42">
          <w:delText xml:space="preserve">foliar </w:delText>
        </w:r>
        <w:r w:rsidR="00266879" w:rsidRPr="00DE06C7" w:rsidDel="007F2E42">
          <w:delText xml:space="preserve">C coupled with </w:delText>
        </w:r>
        <w:r w:rsidR="00403881" w:rsidDel="007F2E42">
          <w:delText>greater</w:delText>
        </w:r>
        <w:r w:rsidR="00AE173C" w:rsidRPr="00DE06C7" w:rsidDel="007F2E42">
          <w:delText xml:space="preserve"> environmental stress </w:delText>
        </w:r>
        <w:r w:rsidR="00403881" w:rsidDel="007F2E42">
          <w:delText xml:space="preserve">was </w:delText>
        </w:r>
        <w:r w:rsidR="00AE173C" w:rsidRPr="00DE06C7" w:rsidDel="007F2E42">
          <w:delText xml:space="preserve">more likely to </w:delText>
        </w:r>
        <w:r w:rsidR="00403881" w:rsidDel="007F2E42">
          <w:delText xml:space="preserve">be used for stress resistance rather than </w:delText>
        </w:r>
        <w:r w:rsidR="00AE173C" w:rsidRPr="00DE06C7" w:rsidDel="007F2E42">
          <w:delText>growth at higher elevations</w:delText>
        </w:r>
        <w:r w:rsidR="005321F8" w:rsidDel="007F2E42">
          <w:delText>.</w:delText>
        </w:r>
      </w:del>
    </w:p>
    <w:p w14:paraId="180FFD3A" w14:textId="4AEC8EFF" w:rsidR="00403881" w:rsidRPr="00DE06C7" w:rsidDel="007F2E42" w:rsidRDefault="00403881" w:rsidP="004534F8">
      <w:pPr>
        <w:spacing w:line="276" w:lineRule="auto"/>
        <w:contextualSpacing/>
        <w:rPr>
          <w:del w:id="843" w:author="Smith, Nick" w:date="2020-12-01T11:10:00Z"/>
        </w:rPr>
      </w:pPr>
    </w:p>
    <w:tbl>
      <w:tblPr>
        <w:tblW w:w="7933" w:type="dxa"/>
        <w:tblInd w:w="705" w:type="dxa"/>
        <w:tblLook w:val="04A0" w:firstRow="1" w:lastRow="0" w:firstColumn="1" w:lastColumn="0" w:noHBand="0" w:noVBand="1"/>
      </w:tblPr>
      <w:tblGrid>
        <w:gridCol w:w="1234"/>
        <w:gridCol w:w="399"/>
        <w:gridCol w:w="1731"/>
        <w:gridCol w:w="606"/>
        <w:gridCol w:w="944"/>
        <w:gridCol w:w="787"/>
        <w:gridCol w:w="915"/>
        <w:gridCol w:w="917"/>
        <w:gridCol w:w="222"/>
        <w:gridCol w:w="222"/>
        <w:gridCol w:w="222"/>
      </w:tblGrid>
      <w:tr w:rsidR="00AE173C" w:rsidRPr="00DE06C7" w:rsidDel="007F2E42" w14:paraId="239DE748" w14:textId="55C32270" w:rsidTr="000326B5">
        <w:trPr>
          <w:trHeight w:val="300"/>
          <w:del w:id="844" w:author="Smith, Nick" w:date="2020-12-01T11:10:00Z"/>
        </w:trPr>
        <w:tc>
          <w:tcPr>
            <w:tcW w:w="7933" w:type="dxa"/>
            <w:gridSpan w:val="11"/>
            <w:tcBorders>
              <w:top w:val="nil"/>
              <w:left w:val="nil"/>
              <w:bottom w:val="nil"/>
              <w:right w:val="nil"/>
            </w:tcBorders>
            <w:shd w:val="clear" w:color="auto" w:fill="auto"/>
            <w:noWrap/>
            <w:vAlign w:val="bottom"/>
            <w:hideMark/>
          </w:tcPr>
          <w:p w14:paraId="5C1EC5FA" w14:textId="73B3DA1B" w:rsidR="00AE173C" w:rsidRPr="00D73A79" w:rsidDel="007F2E42" w:rsidRDefault="00AE173C" w:rsidP="00EF3874">
            <w:pPr>
              <w:spacing w:line="276" w:lineRule="auto"/>
              <w:ind w:left="1175" w:hanging="1175"/>
              <w:rPr>
                <w:del w:id="845" w:author="Smith, Nick" w:date="2020-12-01T11:10:00Z"/>
                <w:b/>
                <w:bCs/>
                <w:color w:val="000000" w:themeColor="text1"/>
                <w:sz w:val="18"/>
                <w:szCs w:val="18"/>
              </w:rPr>
            </w:pPr>
            <w:del w:id="846" w:author="Smith, Nick" w:date="2020-12-01T11:10:00Z">
              <w:r w:rsidRPr="00D73A79" w:rsidDel="007F2E42">
                <w:rPr>
                  <w:b/>
                  <w:bCs/>
                  <w:color w:val="000000" w:themeColor="text1"/>
                  <w:sz w:val="18"/>
                  <w:szCs w:val="18"/>
                </w:rPr>
                <w:delText xml:space="preserve">Table </w:delText>
              </w:r>
              <w:r w:rsidR="00CD39B1" w:rsidRPr="00D73A79" w:rsidDel="007F2E42">
                <w:rPr>
                  <w:b/>
                  <w:bCs/>
                  <w:color w:val="000000" w:themeColor="text1"/>
                  <w:sz w:val="18"/>
                  <w:szCs w:val="18"/>
                </w:rPr>
                <w:delText>3</w:delText>
              </w:r>
              <w:r w:rsidRPr="00D73A79" w:rsidDel="007F2E42">
                <w:rPr>
                  <w:b/>
                  <w:bCs/>
                  <w:color w:val="000000" w:themeColor="text1"/>
                  <w:sz w:val="18"/>
                  <w:szCs w:val="18"/>
                </w:rPr>
                <w:delText xml:space="preserve">.  Results from analysis of variance (ANOVA) for plant height, canopy </w:delText>
              </w:r>
              <w:r w:rsidR="00041C23" w:rsidRPr="00D73A79" w:rsidDel="007F2E42">
                <w:rPr>
                  <w:b/>
                  <w:bCs/>
                  <w:color w:val="000000" w:themeColor="text1"/>
                  <w:sz w:val="18"/>
                  <w:szCs w:val="18"/>
                </w:rPr>
                <w:delText>and dbh</w:delText>
              </w:r>
            </w:del>
          </w:p>
        </w:tc>
      </w:tr>
      <w:tr w:rsidR="00AE173C" w:rsidRPr="00DE06C7" w:rsidDel="007F2E42" w14:paraId="18B49A8D" w14:textId="4BB7AF22" w:rsidTr="00544EC1">
        <w:trPr>
          <w:trHeight w:val="80"/>
          <w:del w:id="847" w:author="Smith, Nick" w:date="2020-12-01T11:10:00Z"/>
        </w:trPr>
        <w:tc>
          <w:tcPr>
            <w:tcW w:w="1234" w:type="dxa"/>
            <w:tcBorders>
              <w:top w:val="nil"/>
              <w:left w:val="nil"/>
              <w:bottom w:val="nil"/>
              <w:right w:val="nil"/>
            </w:tcBorders>
            <w:shd w:val="clear" w:color="auto" w:fill="auto"/>
            <w:noWrap/>
            <w:vAlign w:val="bottom"/>
            <w:hideMark/>
          </w:tcPr>
          <w:p w14:paraId="7BBE785D" w14:textId="3A0CFA6E" w:rsidR="00AE173C" w:rsidRPr="00DE06C7" w:rsidDel="007F2E42" w:rsidRDefault="00AE173C" w:rsidP="00EF3874">
            <w:pPr>
              <w:spacing w:line="276" w:lineRule="auto"/>
              <w:ind w:left="1175" w:hanging="1175"/>
              <w:rPr>
                <w:del w:id="848" w:author="Smith, Nick" w:date="2020-12-01T11:10:00Z"/>
                <w:color w:val="000000" w:themeColor="text1"/>
              </w:rPr>
            </w:pPr>
          </w:p>
        </w:tc>
        <w:tc>
          <w:tcPr>
            <w:tcW w:w="4201" w:type="dxa"/>
            <w:gridSpan w:val="5"/>
            <w:tcBorders>
              <w:top w:val="nil"/>
              <w:left w:val="nil"/>
              <w:bottom w:val="nil"/>
              <w:right w:val="nil"/>
            </w:tcBorders>
            <w:shd w:val="clear" w:color="auto" w:fill="auto"/>
            <w:noWrap/>
            <w:vAlign w:val="bottom"/>
            <w:hideMark/>
          </w:tcPr>
          <w:p w14:paraId="551C855D" w14:textId="1EF01C57" w:rsidR="00AE173C" w:rsidRPr="00D73A79" w:rsidDel="007F2E42" w:rsidRDefault="00AE173C" w:rsidP="00EF3874">
            <w:pPr>
              <w:spacing w:line="276" w:lineRule="auto"/>
              <w:rPr>
                <w:del w:id="849" w:author="Smith, Nick" w:date="2020-12-01T11:10:00Z"/>
                <w:b/>
                <w:bCs/>
                <w:color w:val="000000" w:themeColor="text1"/>
                <w:sz w:val="18"/>
                <w:szCs w:val="18"/>
              </w:rPr>
            </w:pPr>
          </w:p>
        </w:tc>
        <w:tc>
          <w:tcPr>
            <w:tcW w:w="915" w:type="dxa"/>
            <w:tcBorders>
              <w:top w:val="nil"/>
              <w:left w:val="nil"/>
              <w:bottom w:val="nil"/>
              <w:right w:val="nil"/>
            </w:tcBorders>
            <w:shd w:val="clear" w:color="auto" w:fill="auto"/>
            <w:noWrap/>
            <w:vAlign w:val="bottom"/>
            <w:hideMark/>
          </w:tcPr>
          <w:p w14:paraId="42352B1C" w14:textId="7C7BE8EE" w:rsidR="00AE173C" w:rsidRPr="00D73A79" w:rsidDel="007F2E42" w:rsidRDefault="00AE173C" w:rsidP="00EF3874">
            <w:pPr>
              <w:spacing w:line="276" w:lineRule="auto"/>
              <w:ind w:left="1175" w:hanging="1175"/>
              <w:rPr>
                <w:del w:id="850" w:author="Smith, Nick" w:date="2020-12-01T11:10:00Z"/>
                <w:color w:val="000000" w:themeColor="text1"/>
                <w:sz w:val="18"/>
                <w:szCs w:val="18"/>
              </w:rPr>
            </w:pPr>
          </w:p>
        </w:tc>
        <w:tc>
          <w:tcPr>
            <w:tcW w:w="917" w:type="dxa"/>
            <w:tcBorders>
              <w:top w:val="nil"/>
              <w:left w:val="nil"/>
              <w:bottom w:val="nil"/>
              <w:right w:val="nil"/>
            </w:tcBorders>
            <w:shd w:val="clear" w:color="auto" w:fill="auto"/>
            <w:noWrap/>
            <w:vAlign w:val="bottom"/>
            <w:hideMark/>
          </w:tcPr>
          <w:p w14:paraId="0CC3A159" w14:textId="38A3DC8F" w:rsidR="00AE173C" w:rsidRPr="00D73A79" w:rsidDel="007F2E42" w:rsidRDefault="00AE173C" w:rsidP="00EF3874">
            <w:pPr>
              <w:spacing w:line="276" w:lineRule="auto"/>
              <w:ind w:left="1175" w:hanging="1175"/>
              <w:rPr>
                <w:del w:id="851" w:author="Smith, Nick" w:date="2020-12-01T11:10:00Z"/>
                <w:color w:val="000000" w:themeColor="text1"/>
                <w:sz w:val="18"/>
                <w:szCs w:val="18"/>
              </w:rPr>
            </w:pPr>
          </w:p>
        </w:tc>
        <w:tc>
          <w:tcPr>
            <w:tcW w:w="222" w:type="dxa"/>
            <w:tcBorders>
              <w:top w:val="nil"/>
              <w:left w:val="nil"/>
              <w:bottom w:val="nil"/>
              <w:right w:val="nil"/>
            </w:tcBorders>
            <w:shd w:val="clear" w:color="auto" w:fill="auto"/>
            <w:noWrap/>
            <w:vAlign w:val="bottom"/>
            <w:hideMark/>
          </w:tcPr>
          <w:p w14:paraId="48119472" w14:textId="01513B96" w:rsidR="00AE173C" w:rsidRPr="00DE06C7" w:rsidDel="007F2E42" w:rsidRDefault="00AE173C" w:rsidP="00EF3874">
            <w:pPr>
              <w:spacing w:line="276" w:lineRule="auto"/>
              <w:ind w:left="1175" w:hanging="1175"/>
              <w:rPr>
                <w:del w:id="852" w:author="Smith, Nick" w:date="2020-12-01T11:10:00Z"/>
                <w:color w:val="000000" w:themeColor="text1"/>
              </w:rPr>
            </w:pPr>
          </w:p>
        </w:tc>
        <w:tc>
          <w:tcPr>
            <w:tcW w:w="222" w:type="dxa"/>
            <w:tcBorders>
              <w:top w:val="nil"/>
              <w:left w:val="nil"/>
              <w:bottom w:val="nil"/>
              <w:right w:val="nil"/>
            </w:tcBorders>
            <w:shd w:val="clear" w:color="auto" w:fill="auto"/>
            <w:noWrap/>
            <w:vAlign w:val="bottom"/>
            <w:hideMark/>
          </w:tcPr>
          <w:p w14:paraId="6578AD55" w14:textId="2467909B" w:rsidR="00AE173C" w:rsidRPr="00DE06C7" w:rsidDel="007F2E42" w:rsidRDefault="00AE173C" w:rsidP="00EF3874">
            <w:pPr>
              <w:spacing w:line="276" w:lineRule="auto"/>
              <w:ind w:left="1175" w:hanging="1175"/>
              <w:rPr>
                <w:del w:id="853" w:author="Smith, Nick" w:date="2020-12-01T11:10:00Z"/>
                <w:color w:val="000000" w:themeColor="text1"/>
              </w:rPr>
            </w:pPr>
          </w:p>
        </w:tc>
        <w:tc>
          <w:tcPr>
            <w:tcW w:w="222" w:type="dxa"/>
            <w:tcBorders>
              <w:top w:val="nil"/>
              <w:left w:val="nil"/>
              <w:bottom w:val="nil"/>
              <w:right w:val="nil"/>
            </w:tcBorders>
            <w:shd w:val="clear" w:color="auto" w:fill="auto"/>
            <w:noWrap/>
            <w:vAlign w:val="bottom"/>
            <w:hideMark/>
          </w:tcPr>
          <w:p w14:paraId="619E8080" w14:textId="34235D1B" w:rsidR="00AE173C" w:rsidRPr="00DE06C7" w:rsidDel="007F2E42" w:rsidRDefault="00AE173C" w:rsidP="00EF3874">
            <w:pPr>
              <w:spacing w:line="276" w:lineRule="auto"/>
              <w:ind w:left="1175" w:hanging="1175"/>
              <w:rPr>
                <w:del w:id="854" w:author="Smith, Nick" w:date="2020-12-01T11:10:00Z"/>
                <w:color w:val="000000" w:themeColor="text1"/>
              </w:rPr>
            </w:pPr>
          </w:p>
        </w:tc>
      </w:tr>
      <w:tr w:rsidR="00AE173C" w:rsidRPr="00DE06C7" w:rsidDel="007F2E42" w14:paraId="79BA8303" w14:textId="2511D6C8" w:rsidTr="000326B5">
        <w:trPr>
          <w:trHeight w:val="300"/>
          <w:del w:id="855" w:author="Smith, Nick" w:date="2020-12-01T11:10:00Z"/>
        </w:trPr>
        <w:tc>
          <w:tcPr>
            <w:tcW w:w="1234" w:type="dxa"/>
            <w:tcBorders>
              <w:top w:val="nil"/>
              <w:left w:val="nil"/>
              <w:bottom w:val="nil"/>
              <w:right w:val="nil"/>
            </w:tcBorders>
            <w:shd w:val="clear" w:color="auto" w:fill="auto"/>
            <w:noWrap/>
            <w:vAlign w:val="bottom"/>
            <w:hideMark/>
          </w:tcPr>
          <w:p w14:paraId="6399C3D9" w14:textId="60C69722" w:rsidR="00AE173C" w:rsidRPr="00DE06C7" w:rsidDel="007F2E42" w:rsidRDefault="00AE173C" w:rsidP="00EF3874">
            <w:pPr>
              <w:spacing w:line="276" w:lineRule="auto"/>
              <w:ind w:left="1175" w:hanging="1175"/>
              <w:rPr>
                <w:del w:id="856" w:author="Smith, Nick" w:date="2020-12-01T11:10:00Z"/>
                <w:color w:val="000000" w:themeColor="text1"/>
              </w:rPr>
            </w:pPr>
          </w:p>
        </w:tc>
        <w:tc>
          <w:tcPr>
            <w:tcW w:w="399" w:type="dxa"/>
            <w:tcBorders>
              <w:top w:val="nil"/>
              <w:left w:val="nil"/>
              <w:bottom w:val="nil"/>
              <w:right w:val="nil"/>
            </w:tcBorders>
            <w:shd w:val="clear" w:color="auto" w:fill="auto"/>
            <w:noWrap/>
            <w:vAlign w:val="bottom"/>
            <w:hideMark/>
          </w:tcPr>
          <w:p w14:paraId="1CFB579E" w14:textId="3DA0EB89" w:rsidR="00AE173C" w:rsidRPr="00D73A79" w:rsidDel="007F2E42" w:rsidRDefault="00AE173C" w:rsidP="00EF3874">
            <w:pPr>
              <w:spacing w:line="276" w:lineRule="auto"/>
              <w:ind w:left="1175" w:hanging="1175"/>
              <w:rPr>
                <w:del w:id="857" w:author="Smith, Nick" w:date="2020-12-01T11:10:00Z"/>
                <w:color w:val="000000" w:themeColor="text1"/>
                <w:sz w:val="18"/>
                <w:szCs w:val="18"/>
              </w:rPr>
            </w:pPr>
          </w:p>
        </w:tc>
        <w:tc>
          <w:tcPr>
            <w:tcW w:w="1519" w:type="dxa"/>
            <w:tcBorders>
              <w:top w:val="nil"/>
              <w:left w:val="nil"/>
              <w:bottom w:val="nil"/>
              <w:right w:val="nil"/>
            </w:tcBorders>
            <w:shd w:val="clear" w:color="auto" w:fill="auto"/>
            <w:noWrap/>
            <w:vAlign w:val="bottom"/>
            <w:hideMark/>
          </w:tcPr>
          <w:p w14:paraId="715CFE92" w14:textId="6178CE18" w:rsidR="00AE173C" w:rsidRPr="00D73A79" w:rsidDel="007F2E42" w:rsidRDefault="00AE173C" w:rsidP="00EF3874">
            <w:pPr>
              <w:spacing w:line="276" w:lineRule="auto"/>
              <w:rPr>
                <w:del w:id="858" w:author="Smith, Nick" w:date="2020-12-01T11:10:00Z"/>
                <w:color w:val="000000" w:themeColor="text1"/>
                <w:sz w:val="18"/>
                <w:szCs w:val="18"/>
              </w:rPr>
            </w:pPr>
          </w:p>
        </w:tc>
        <w:tc>
          <w:tcPr>
            <w:tcW w:w="606" w:type="dxa"/>
            <w:tcBorders>
              <w:top w:val="nil"/>
              <w:left w:val="nil"/>
              <w:bottom w:val="nil"/>
              <w:right w:val="nil"/>
            </w:tcBorders>
            <w:shd w:val="clear" w:color="auto" w:fill="auto"/>
            <w:noWrap/>
            <w:vAlign w:val="bottom"/>
            <w:hideMark/>
          </w:tcPr>
          <w:p w14:paraId="179F0D65" w14:textId="72875B10" w:rsidR="00AE173C" w:rsidRPr="00D73A79" w:rsidDel="007F2E42" w:rsidRDefault="00AE173C" w:rsidP="00EF3874">
            <w:pPr>
              <w:spacing w:line="276" w:lineRule="auto"/>
              <w:ind w:left="1175" w:hanging="1175"/>
              <w:rPr>
                <w:del w:id="859" w:author="Smith, Nick" w:date="2020-12-01T11:10:00Z"/>
                <w:color w:val="000000" w:themeColor="text1"/>
                <w:sz w:val="18"/>
                <w:szCs w:val="18"/>
              </w:rPr>
            </w:pPr>
          </w:p>
        </w:tc>
        <w:tc>
          <w:tcPr>
            <w:tcW w:w="915" w:type="dxa"/>
            <w:tcBorders>
              <w:top w:val="nil"/>
              <w:left w:val="nil"/>
              <w:bottom w:val="nil"/>
              <w:right w:val="nil"/>
            </w:tcBorders>
            <w:shd w:val="clear" w:color="auto" w:fill="auto"/>
            <w:noWrap/>
            <w:vAlign w:val="bottom"/>
            <w:hideMark/>
          </w:tcPr>
          <w:p w14:paraId="4BD193F6" w14:textId="4DBD67AD" w:rsidR="00AE173C" w:rsidRPr="00D73A79" w:rsidDel="007F2E42" w:rsidRDefault="00AE173C" w:rsidP="00EF3874">
            <w:pPr>
              <w:spacing w:line="276" w:lineRule="auto"/>
              <w:ind w:left="1175" w:hanging="1175"/>
              <w:rPr>
                <w:del w:id="860" w:author="Smith, Nick" w:date="2020-12-01T11:10:00Z"/>
                <w:color w:val="000000" w:themeColor="text1"/>
                <w:sz w:val="18"/>
                <w:szCs w:val="18"/>
              </w:rPr>
            </w:pPr>
          </w:p>
        </w:tc>
        <w:tc>
          <w:tcPr>
            <w:tcW w:w="762" w:type="dxa"/>
            <w:tcBorders>
              <w:top w:val="nil"/>
              <w:left w:val="nil"/>
              <w:bottom w:val="nil"/>
              <w:right w:val="nil"/>
            </w:tcBorders>
            <w:shd w:val="clear" w:color="auto" w:fill="auto"/>
            <w:noWrap/>
            <w:vAlign w:val="bottom"/>
            <w:hideMark/>
          </w:tcPr>
          <w:p w14:paraId="42262E04" w14:textId="763F4338" w:rsidR="00AE173C" w:rsidRPr="00D73A79" w:rsidDel="007F2E42" w:rsidRDefault="00AE173C" w:rsidP="00EF3874">
            <w:pPr>
              <w:spacing w:line="276" w:lineRule="auto"/>
              <w:ind w:left="1175" w:hanging="1175"/>
              <w:rPr>
                <w:del w:id="861" w:author="Smith, Nick" w:date="2020-12-01T11:10:00Z"/>
                <w:color w:val="000000" w:themeColor="text1"/>
                <w:sz w:val="18"/>
                <w:szCs w:val="18"/>
              </w:rPr>
            </w:pPr>
          </w:p>
        </w:tc>
        <w:tc>
          <w:tcPr>
            <w:tcW w:w="915" w:type="dxa"/>
            <w:tcBorders>
              <w:top w:val="nil"/>
              <w:left w:val="nil"/>
              <w:bottom w:val="nil"/>
              <w:right w:val="nil"/>
            </w:tcBorders>
            <w:shd w:val="clear" w:color="auto" w:fill="auto"/>
            <w:noWrap/>
            <w:vAlign w:val="bottom"/>
            <w:hideMark/>
          </w:tcPr>
          <w:p w14:paraId="4DC02DA3" w14:textId="7402A058" w:rsidR="00AE173C" w:rsidRPr="00D73A79" w:rsidDel="007F2E42" w:rsidRDefault="00AE173C" w:rsidP="00EF3874">
            <w:pPr>
              <w:spacing w:line="276" w:lineRule="auto"/>
              <w:ind w:left="1175" w:hanging="1175"/>
              <w:rPr>
                <w:del w:id="862" w:author="Smith, Nick" w:date="2020-12-01T11:10:00Z"/>
                <w:color w:val="000000" w:themeColor="text1"/>
                <w:sz w:val="18"/>
                <w:szCs w:val="18"/>
              </w:rPr>
            </w:pPr>
          </w:p>
        </w:tc>
        <w:tc>
          <w:tcPr>
            <w:tcW w:w="917" w:type="dxa"/>
            <w:tcBorders>
              <w:top w:val="nil"/>
              <w:left w:val="nil"/>
              <w:bottom w:val="nil"/>
              <w:right w:val="nil"/>
            </w:tcBorders>
            <w:shd w:val="clear" w:color="auto" w:fill="auto"/>
            <w:noWrap/>
            <w:vAlign w:val="bottom"/>
            <w:hideMark/>
          </w:tcPr>
          <w:p w14:paraId="60A3AC6A" w14:textId="23CE4A7B" w:rsidR="00AE173C" w:rsidRPr="00D73A79" w:rsidDel="007F2E42" w:rsidRDefault="00AE173C" w:rsidP="00EF3874">
            <w:pPr>
              <w:spacing w:line="276" w:lineRule="auto"/>
              <w:ind w:left="1175" w:hanging="1175"/>
              <w:rPr>
                <w:del w:id="863" w:author="Smith, Nick" w:date="2020-12-01T11:10:00Z"/>
                <w:color w:val="000000" w:themeColor="text1"/>
                <w:sz w:val="18"/>
                <w:szCs w:val="18"/>
              </w:rPr>
            </w:pPr>
          </w:p>
        </w:tc>
        <w:tc>
          <w:tcPr>
            <w:tcW w:w="222" w:type="dxa"/>
            <w:tcBorders>
              <w:top w:val="nil"/>
              <w:left w:val="nil"/>
              <w:bottom w:val="nil"/>
              <w:right w:val="nil"/>
            </w:tcBorders>
            <w:shd w:val="clear" w:color="auto" w:fill="auto"/>
            <w:noWrap/>
            <w:vAlign w:val="bottom"/>
            <w:hideMark/>
          </w:tcPr>
          <w:p w14:paraId="021A556C" w14:textId="3C0C038F" w:rsidR="00AE173C" w:rsidRPr="00DE06C7" w:rsidDel="007F2E42" w:rsidRDefault="00AE173C" w:rsidP="00EF3874">
            <w:pPr>
              <w:spacing w:line="276" w:lineRule="auto"/>
              <w:ind w:left="1175" w:hanging="1175"/>
              <w:rPr>
                <w:del w:id="864" w:author="Smith, Nick" w:date="2020-12-01T11:10:00Z"/>
                <w:color w:val="000000" w:themeColor="text1"/>
              </w:rPr>
            </w:pPr>
          </w:p>
        </w:tc>
        <w:tc>
          <w:tcPr>
            <w:tcW w:w="222" w:type="dxa"/>
            <w:tcBorders>
              <w:top w:val="nil"/>
              <w:left w:val="nil"/>
              <w:bottom w:val="nil"/>
              <w:right w:val="nil"/>
            </w:tcBorders>
            <w:shd w:val="clear" w:color="auto" w:fill="auto"/>
            <w:noWrap/>
            <w:vAlign w:val="bottom"/>
            <w:hideMark/>
          </w:tcPr>
          <w:p w14:paraId="474BCDD3" w14:textId="33F16B9A" w:rsidR="00AE173C" w:rsidRPr="00DE06C7" w:rsidDel="007F2E42" w:rsidRDefault="00AE173C" w:rsidP="00EF3874">
            <w:pPr>
              <w:spacing w:line="276" w:lineRule="auto"/>
              <w:ind w:left="1175" w:hanging="1175"/>
              <w:rPr>
                <w:del w:id="865" w:author="Smith, Nick" w:date="2020-12-01T11:10:00Z"/>
                <w:color w:val="000000" w:themeColor="text1"/>
              </w:rPr>
            </w:pPr>
          </w:p>
        </w:tc>
        <w:tc>
          <w:tcPr>
            <w:tcW w:w="222" w:type="dxa"/>
            <w:tcBorders>
              <w:top w:val="nil"/>
              <w:left w:val="nil"/>
              <w:bottom w:val="nil"/>
              <w:right w:val="nil"/>
            </w:tcBorders>
            <w:shd w:val="clear" w:color="auto" w:fill="auto"/>
            <w:noWrap/>
            <w:vAlign w:val="bottom"/>
            <w:hideMark/>
          </w:tcPr>
          <w:p w14:paraId="4223FD55" w14:textId="4FB9C6F0" w:rsidR="00AE173C" w:rsidRPr="00DE06C7" w:rsidDel="007F2E42" w:rsidRDefault="00AE173C" w:rsidP="00EF3874">
            <w:pPr>
              <w:spacing w:line="276" w:lineRule="auto"/>
              <w:ind w:left="1175" w:hanging="1175"/>
              <w:rPr>
                <w:del w:id="866" w:author="Smith, Nick" w:date="2020-12-01T11:10:00Z"/>
                <w:color w:val="000000" w:themeColor="text1"/>
              </w:rPr>
            </w:pPr>
          </w:p>
        </w:tc>
      </w:tr>
      <w:tr w:rsidR="00AE173C" w:rsidRPr="00DE06C7" w:rsidDel="007F2E42" w14:paraId="0DAE7087" w14:textId="55DD6AD2" w:rsidTr="000326B5">
        <w:trPr>
          <w:trHeight w:val="300"/>
          <w:del w:id="867" w:author="Smith, Nick" w:date="2020-12-01T11:10:00Z"/>
        </w:trPr>
        <w:tc>
          <w:tcPr>
            <w:tcW w:w="1234" w:type="dxa"/>
            <w:tcBorders>
              <w:top w:val="nil"/>
              <w:left w:val="nil"/>
              <w:bottom w:val="nil"/>
              <w:right w:val="nil"/>
            </w:tcBorders>
            <w:shd w:val="clear" w:color="auto" w:fill="auto"/>
            <w:noWrap/>
            <w:vAlign w:val="bottom"/>
            <w:hideMark/>
          </w:tcPr>
          <w:p w14:paraId="034101D4" w14:textId="38697838" w:rsidR="00AE173C" w:rsidRPr="00DE06C7" w:rsidDel="007F2E42" w:rsidRDefault="00AE173C" w:rsidP="00EF3874">
            <w:pPr>
              <w:spacing w:line="276" w:lineRule="auto"/>
              <w:ind w:left="1175" w:hanging="1175"/>
              <w:rPr>
                <w:del w:id="868" w:author="Smith, Nick" w:date="2020-12-01T11:10:00Z"/>
                <w:color w:val="000000" w:themeColor="text1"/>
              </w:rPr>
            </w:pPr>
          </w:p>
        </w:tc>
        <w:tc>
          <w:tcPr>
            <w:tcW w:w="399" w:type="dxa"/>
            <w:tcBorders>
              <w:top w:val="nil"/>
              <w:left w:val="nil"/>
              <w:bottom w:val="nil"/>
              <w:right w:val="nil"/>
            </w:tcBorders>
            <w:shd w:val="clear" w:color="auto" w:fill="auto"/>
            <w:noWrap/>
            <w:vAlign w:val="bottom"/>
            <w:hideMark/>
          </w:tcPr>
          <w:p w14:paraId="6FEFDFAE" w14:textId="4135D3B6" w:rsidR="00AE173C" w:rsidRPr="00D73A79" w:rsidDel="007F2E42" w:rsidRDefault="00AE173C" w:rsidP="00EF3874">
            <w:pPr>
              <w:spacing w:line="276" w:lineRule="auto"/>
              <w:ind w:left="1175" w:hanging="1175"/>
              <w:rPr>
                <w:del w:id="869" w:author="Smith, Nick" w:date="2020-12-01T11:10:00Z"/>
                <w:color w:val="000000" w:themeColor="text1"/>
                <w:sz w:val="18"/>
                <w:szCs w:val="18"/>
              </w:rPr>
            </w:pPr>
          </w:p>
        </w:tc>
        <w:tc>
          <w:tcPr>
            <w:tcW w:w="1519" w:type="dxa"/>
            <w:tcBorders>
              <w:top w:val="nil"/>
              <w:left w:val="nil"/>
              <w:bottom w:val="nil"/>
              <w:right w:val="nil"/>
            </w:tcBorders>
            <w:shd w:val="clear" w:color="auto" w:fill="auto"/>
            <w:noWrap/>
            <w:vAlign w:val="bottom"/>
            <w:hideMark/>
          </w:tcPr>
          <w:p w14:paraId="606502DC" w14:textId="4907BF03" w:rsidR="00AE173C" w:rsidRPr="00D73A79" w:rsidDel="007F2E42" w:rsidRDefault="00AE173C" w:rsidP="00EF3874">
            <w:pPr>
              <w:spacing w:line="276" w:lineRule="auto"/>
              <w:ind w:left="1175" w:hanging="1175"/>
              <w:jc w:val="right"/>
              <w:rPr>
                <w:del w:id="870" w:author="Smith, Nick" w:date="2020-12-01T11:10:00Z"/>
                <w:color w:val="000000" w:themeColor="text1"/>
                <w:sz w:val="18"/>
                <w:szCs w:val="18"/>
                <w:u w:val="single"/>
              </w:rPr>
            </w:pPr>
            <w:del w:id="871" w:author="Smith, Nick" w:date="2020-12-01T11:10:00Z">
              <w:r w:rsidRPr="00D73A79" w:rsidDel="007F2E42">
                <w:rPr>
                  <w:color w:val="000000" w:themeColor="text1"/>
                  <w:sz w:val="18"/>
                  <w:szCs w:val="18"/>
                  <w:u w:val="single"/>
                </w:rPr>
                <w:delText>Height (cm)</w:delText>
              </w:r>
            </w:del>
          </w:p>
        </w:tc>
        <w:tc>
          <w:tcPr>
            <w:tcW w:w="606" w:type="dxa"/>
            <w:tcBorders>
              <w:top w:val="nil"/>
              <w:left w:val="nil"/>
              <w:bottom w:val="nil"/>
              <w:right w:val="nil"/>
            </w:tcBorders>
            <w:shd w:val="clear" w:color="auto" w:fill="auto"/>
            <w:noWrap/>
            <w:vAlign w:val="bottom"/>
            <w:hideMark/>
          </w:tcPr>
          <w:p w14:paraId="1E2B8B04" w14:textId="4937C462" w:rsidR="00AE173C" w:rsidRPr="00D73A79" w:rsidDel="007F2E42" w:rsidRDefault="00AE173C" w:rsidP="00EF3874">
            <w:pPr>
              <w:spacing w:line="276" w:lineRule="auto"/>
              <w:ind w:left="1175" w:hanging="1175"/>
              <w:jc w:val="right"/>
              <w:rPr>
                <w:del w:id="872" w:author="Smith, Nick" w:date="2020-12-01T11:10:00Z"/>
                <w:color w:val="000000" w:themeColor="text1"/>
                <w:sz w:val="18"/>
                <w:szCs w:val="18"/>
                <w:u w:val="single"/>
              </w:rPr>
            </w:pPr>
          </w:p>
        </w:tc>
        <w:tc>
          <w:tcPr>
            <w:tcW w:w="1677" w:type="dxa"/>
            <w:gridSpan w:val="2"/>
            <w:tcBorders>
              <w:top w:val="nil"/>
              <w:left w:val="nil"/>
              <w:bottom w:val="nil"/>
              <w:right w:val="nil"/>
            </w:tcBorders>
            <w:shd w:val="clear" w:color="auto" w:fill="auto"/>
            <w:noWrap/>
            <w:vAlign w:val="bottom"/>
            <w:hideMark/>
          </w:tcPr>
          <w:p w14:paraId="0780CACF" w14:textId="7B75CBD3" w:rsidR="00AE173C" w:rsidRPr="00D73A79" w:rsidDel="007F2E42" w:rsidRDefault="00AE173C" w:rsidP="00EF3874">
            <w:pPr>
              <w:spacing w:line="276" w:lineRule="auto"/>
              <w:ind w:left="1175" w:hanging="1175"/>
              <w:rPr>
                <w:del w:id="873" w:author="Smith, Nick" w:date="2020-12-01T11:10:00Z"/>
                <w:color w:val="000000" w:themeColor="text1"/>
                <w:sz w:val="18"/>
                <w:szCs w:val="18"/>
                <w:u w:val="single"/>
              </w:rPr>
            </w:pPr>
            <w:del w:id="874" w:author="Smith, Nick" w:date="2020-12-01T11:10:00Z">
              <w:r w:rsidRPr="00D73A79" w:rsidDel="007F2E42">
                <w:rPr>
                  <w:color w:val="000000" w:themeColor="text1"/>
                  <w:sz w:val="18"/>
                  <w:szCs w:val="18"/>
                  <w:u w:val="single"/>
                </w:rPr>
                <w:delText>Canopy (cm)</w:delText>
              </w:r>
            </w:del>
          </w:p>
        </w:tc>
        <w:tc>
          <w:tcPr>
            <w:tcW w:w="1832" w:type="dxa"/>
            <w:gridSpan w:val="2"/>
            <w:tcBorders>
              <w:top w:val="nil"/>
              <w:left w:val="nil"/>
              <w:bottom w:val="nil"/>
              <w:right w:val="nil"/>
            </w:tcBorders>
            <w:shd w:val="clear" w:color="auto" w:fill="auto"/>
            <w:noWrap/>
            <w:vAlign w:val="bottom"/>
            <w:hideMark/>
          </w:tcPr>
          <w:p w14:paraId="72F11D12" w14:textId="711950E4" w:rsidR="00AE173C" w:rsidRPr="00D73A79" w:rsidDel="007F2E42" w:rsidRDefault="00AE173C" w:rsidP="00EF3874">
            <w:pPr>
              <w:spacing w:line="276" w:lineRule="auto"/>
              <w:ind w:left="1175" w:hanging="1175"/>
              <w:rPr>
                <w:del w:id="875" w:author="Smith, Nick" w:date="2020-12-01T11:10:00Z"/>
                <w:color w:val="000000" w:themeColor="text1"/>
                <w:sz w:val="18"/>
                <w:szCs w:val="18"/>
                <w:u w:val="single"/>
              </w:rPr>
            </w:pPr>
            <w:del w:id="876" w:author="Smith, Nick" w:date="2020-12-01T11:10:00Z">
              <w:r w:rsidRPr="00D73A79" w:rsidDel="007F2E42">
                <w:rPr>
                  <w:color w:val="000000" w:themeColor="text1"/>
                  <w:sz w:val="18"/>
                  <w:szCs w:val="18"/>
                  <w:u w:val="single"/>
                </w:rPr>
                <w:delText>DBH (cm)</w:delText>
              </w:r>
            </w:del>
          </w:p>
        </w:tc>
        <w:tc>
          <w:tcPr>
            <w:tcW w:w="222" w:type="dxa"/>
            <w:tcBorders>
              <w:top w:val="nil"/>
              <w:left w:val="nil"/>
              <w:bottom w:val="nil"/>
              <w:right w:val="nil"/>
            </w:tcBorders>
            <w:shd w:val="clear" w:color="auto" w:fill="auto"/>
            <w:noWrap/>
            <w:vAlign w:val="bottom"/>
            <w:hideMark/>
          </w:tcPr>
          <w:p w14:paraId="26F52C62" w14:textId="734122C0" w:rsidR="00AE173C" w:rsidRPr="00DE06C7" w:rsidDel="007F2E42" w:rsidRDefault="00AE173C" w:rsidP="00EF3874">
            <w:pPr>
              <w:spacing w:line="276" w:lineRule="auto"/>
              <w:ind w:left="1175" w:hanging="1175"/>
              <w:rPr>
                <w:del w:id="877" w:author="Smith, Nick" w:date="2020-12-01T11:10:00Z"/>
                <w:color w:val="000000" w:themeColor="text1"/>
                <w:u w:val="single"/>
              </w:rPr>
            </w:pPr>
          </w:p>
        </w:tc>
        <w:tc>
          <w:tcPr>
            <w:tcW w:w="222" w:type="dxa"/>
            <w:tcBorders>
              <w:top w:val="nil"/>
              <w:left w:val="nil"/>
              <w:bottom w:val="nil"/>
              <w:right w:val="nil"/>
            </w:tcBorders>
            <w:shd w:val="clear" w:color="auto" w:fill="auto"/>
            <w:noWrap/>
            <w:vAlign w:val="bottom"/>
            <w:hideMark/>
          </w:tcPr>
          <w:p w14:paraId="26B4745C" w14:textId="24DF1D8E" w:rsidR="00AE173C" w:rsidRPr="00DE06C7" w:rsidDel="007F2E42" w:rsidRDefault="00AE173C" w:rsidP="00EF3874">
            <w:pPr>
              <w:spacing w:line="276" w:lineRule="auto"/>
              <w:ind w:left="1175" w:hanging="1175"/>
              <w:rPr>
                <w:del w:id="878" w:author="Smith, Nick" w:date="2020-12-01T11:10:00Z"/>
                <w:color w:val="000000" w:themeColor="text1"/>
              </w:rPr>
            </w:pPr>
          </w:p>
        </w:tc>
        <w:tc>
          <w:tcPr>
            <w:tcW w:w="222" w:type="dxa"/>
            <w:tcBorders>
              <w:top w:val="nil"/>
              <w:left w:val="nil"/>
              <w:bottom w:val="nil"/>
              <w:right w:val="nil"/>
            </w:tcBorders>
            <w:shd w:val="clear" w:color="auto" w:fill="auto"/>
            <w:noWrap/>
            <w:vAlign w:val="bottom"/>
            <w:hideMark/>
          </w:tcPr>
          <w:p w14:paraId="73E0AF35" w14:textId="1E7DA987" w:rsidR="00AE173C" w:rsidRPr="00DE06C7" w:rsidDel="007F2E42" w:rsidRDefault="00AE173C" w:rsidP="00EF3874">
            <w:pPr>
              <w:spacing w:line="276" w:lineRule="auto"/>
              <w:ind w:left="1175" w:hanging="1175"/>
              <w:rPr>
                <w:del w:id="879" w:author="Smith, Nick" w:date="2020-12-01T11:10:00Z"/>
                <w:color w:val="000000" w:themeColor="text1"/>
              </w:rPr>
            </w:pPr>
          </w:p>
        </w:tc>
      </w:tr>
      <w:tr w:rsidR="00AE173C" w:rsidRPr="00DE06C7" w:rsidDel="007F2E42" w14:paraId="54EBCC43" w14:textId="565E2264" w:rsidTr="000326B5">
        <w:trPr>
          <w:trHeight w:val="300"/>
          <w:del w:id="880" w:author="Smith, Nick" w:date="2020-12-01T11:10:00Z"/>
        </w:trPr>
        <w:tc>
          <w:tcPr>
            <w:tcW w:w="1234" w:type="dxa"/>
            <w:tcBorders>
              <w:top w:val="nil"/>
              <w:left w:val="nil"/>
              <w:bottom w:val="nil"/>
              <w:right w:val="nil"/>
            </w:tcBorders>
            <w:shd w:val="clear" w:color="auto" w:fill="auto"/>
            <w:noWrap/>
            <w:vAlign w:val="bottom"/>
            <w:hideMark/>
          </w:tcPr>
          <w:p w14:paraId="781FB0A6" w14:textId="2A57DEC5" w:rsidR="00AE173C" w:rsidRPr="00DE06C7" w:rsidDel="007F2E42" w:rsidRDefault="00AE173C" w:rsidP="00EF3874">
            <w:pPr>
              <w:spacing w:line="276" w:lineRule="auto"/>
              <w:ind w:left="1175" w:hanging="1175"/>
              <w:rPr>
                <w:del w:id="881" w:author="Smith, Nick" w:date="2020-12-01T11:10:00Z"/>
                <w:color w:val="000000" w:themeColor="text1"/>
              </w:rPr>
            </w:pPr>
          </w:p>
        </w:tc>
        <w:tc>
          <w:tcPr>
            <w:tcW w:w="399" w:type="dxa"/>
            <w:tcBorders>
              <w:top w:val="nil"/>
              <w:left w:val="nil"/>
              <w:bottom w:val="nil"/>
              <w:right w:val="nil"/>
            </w:tcBorders>
            <w:shd w:val="clear" w:color="auto" w:fill="auto"/>
            <w:noWrap/>
            <w:vAlign w:val="bottom"/>
            <w:hideMark/>
          </w:tcPr>
          <w:p w14:paraId="72C8C6B0" w14:textId="0809F54D" w:rsidR="00AE173C" w:rsidRPr="00D73A79" w:rsidDel="007F2E42" w:rsidRDefault="00AE173C" w:rsidP="00EF3874">
            <w:pPr>
              <w:spacing w:line="276" w:lineRule="auto"/>
              <w:ind w:left="1175" w:hanging="1175"/>
              <w:rPr>
                <w:del w:id="882" w:author="Smith, Nick" w:date="2020-12-01T11:10:00Z"/>
                <w:color w:val="000000" w:themeColor="text1"/>
                <w:sz w:val="18"/>
                <w:szCs w:val="18"/>
              </w:rPr>
            </w:pPr>
          </w:p>
        </w:tc>
        <w:tc>
          <w:tcPr>
            <w:tcW w:w="1519" w:type="dxa"/>
            <w:tcBorders>
              <w:top w:val="nil"/>
              <w:left w:val="nil"/>
              <w:bottom w:val="nil"/>
              <w:right w:val="nil"/>
            </w:tcBorders>
            <w:shd w:val="clear" w:color="auto" w:fill="auto"/>
            <w:noWrap/>
            <w:vAlign w:val="bottom"/>
            <w:hideMark/>
          </w:tcPr>
          <w:p w14:paraId="1B7B4DD8" w14:textId="01143443" w:rsidR="00AE173C" w:rsidRPr="00D73A79" w:rsidDel="007F2E42" w:rsidRDefault="00AE173C" w:rsidP="00EF3874">
            <w:pPr>
              <w:spacing w:line="276" w:lineRule="auto"/>
              <w:ind w:left="1175" w:hanging="1175"/>
              <w:rPr>
                <w:del w:id="883" w:author="Smith, Nick" w:date="2020-12-01T11:10:00Z"/>
                <w:color w:val="000000" w:themeColor="text1"/>
                <w:sz w:val="18"/>
                <w:szCs w:val="18"/>
              </w:rPr>
            </w:pPr>
          </w:p>
        </w:tc>
        <w:tc>
          <w:tcPr>
            <w:tcW w:w="606" w:type="dxa"/>
            <w:tcBorders>
              <w:top w:val="nil"/>
              <w:left w:val="nil"/>
              <w:bottom w:val="nil"/>
              <w:right w:val="nil"/>
            </w:tcBorders>
            <w:shd w:val="clear" w:color="auto" w:fill="auto"/>
            <w:noWrap/>
            <w:vAlign w:val="bottom"/>
            <w:hideMark/>
          </w:tcPr>
          <w:p w14:paraId="64660D57" w14:textId="7F25A509" w:rsidR="00AE173C" w:rsidRPr="00D73A79" w:rsidDel="007F2E42" w:rsidRDefault="00AE173C" w:rsidP="00EF3874">
            <w:pPr>
              <w:spacing w:line="276" w:lineRule="auto"/>
              <w:ind w:left="1175" w:hanging="1175"/>
              <w:rPr>
                <w:del w:id="884" w:author="Smith, Nick" w:date="2020-12-01T11:10:00Z"/>
                <w:color w:val="000000" w:themeColor="text1"/>
                <w:sz w:val="18"/>
                <w:szCs w:val="18"/>
              </w:rPr>
            </w:pPr>
          </w:p>
        </w:tc>
        <w:tc>
          <w:tcPr>
            <w:tcW w:w="915" w:type="dxa"/>
            <w:tcBorders>
              <w:top w:val="nil"/>
              <w:left w:val="nil"/>
              <w:bottom w:val="nil"/>
              <w:right w:val="nil"/>
            </w:tcBorders>
            <w:shd w:val="clear" w:color="auto" w:fill="auto"/>
            <w:noWrap/>
            <w:vAlign w:val="bottom"/>
            <w:hideMark/>
          </w:tcPr>
          <w:p w14:paraId="3A1AB373" w14:textId="62393B09" w:rsidR="00AE173C" w:rsidRPr="00D73A79" w:rsidDel="007F2E42" w:rsidRDefault="00AE173C" w:rsidP="00EF3874">
            <w:pPr>
              <w:spacing w:line="276" w:lineRule="auto"/>
              <w:ind w:left="1175" w:hanging="1175"/>
              <w:rPr>
                <w:del w:id="885" w:author="Smith, Nick" w:date="2020-12-01T11:10:00Z"/>
                <w:color w:val="000000" w:themeColor="text1"/>
                <w:sz w:val="18"/>
                <w:szCs w:val="18"/>
              </w:rPr>
            </w:pPr>
          </w:p>
        </w:tc>
        <w:tc>
          <w:tcPr>
            <w:tcW w:w="762" w:type="dxa"/>
            <w:tcBorders>
              <w:top w:val="nil"/>
              <w:left w:val="nil"/>
              <w:bottom w:val="nil"/>
              <w:right w:val="nil"/>
            </w:tcBorders>
            <w:shd w:val="clear" w:color="auto" w:fill="auto"/>
            <w:noWrap/>
            <w:vAlign w:val="bottom"/>
            <w:hideMark/>
          </w:tcPr>
          <w:p w14:paraId="2D630B62" w14:textId="489ABBE2" w:rsidR="00AE173C" w:rsidRPr="00D73A79" w:rsidDel="007F2E42" w:rsidRDefault="00AE173C" w:rsidP="00EF3874">
            <w:pPr>
              <w:spacing w:line="276" w:lineRule="auto"/>
              <w:ind w:left="1175" w:hanging="1175"/>
              <w:rPr>
                <w:del w:id="886" w:author="Smith, Nick" w:date="2020-12-01T11:10:00Z"/>
                <w:color w:val="000000" w:themeColor="text1"/>
                <w:sz w:val="18"/>
                <w:szCs w:val="18"/>
              </w:rPr>
            </w:pPr>
          </w:p>
        </w:tc>
        <w:tc>
          <w:tcPr>
            <w:tcW w:w="915" w:type="dxa"/>
            <w:tcBorders>
              <w:top w:val="nil"/>
              <w:left w:val="nil"/>
              <w:bottom w:val="nil"/>
              <w:right w:val="nil"/>
            </w:tcBorders>
            <w:shd w:val="clear" w:color="auto" w:fill="auto"/>
            <w:noWrap/>
            <w:vAlign w:val="bottom"/>
            <w:hideMark/>
          </w:tcPr>
          <w:p w14:paraId="4BB888D1" w14:textId="7326B15A" w:rsidR="00AE173C" w:rsidRPr="00D73A79" w:rsidDel="007F2E42" w:rsidRDefault="00AE173C" w:rsidP="00EF3874">
            <w:pPr>
              <w:spacing w:line="276" w:lineRule="auto"/>
              <w:ind w:left="1175" w:hanging="1175"/>
              <w:rPr>
                <w:del w:id="887" w:author="Smith, Nick" w:date="2020-12-01T11:10:00Z"/>
                <w:color w:val="000000" w:themeColor="text1"/>
                <w:sz w:val="18"/>
                <w:szCs w:val="18"/>
              </w:rPr>
            </w:pPr>
          </w:p>
        </w:tc>
        <w:tc>
          <w:tcPr>
            <w:tcW w:w="917" w:type="dxa"/>
            <w:tcBorders>
              <w:top w:val="nil"/>
              <w:left w:val="nil"/>
              <w:bottom w:val="nil"/>
              <w:right w:val="nil"/>
            </w:tcBorders>
            <w:shd w:val="clear" w:color="auto" w:fill="auto"/>
            <w:noWrap/>
            <w:vAlign w:val="bottom"/>
            <w:hideMark/>
          </w:tcPr>
          <w:p w14:paraId="01658815" w14:textId="2E6ECB3F" w:rsidR="00AE173C" w:rsidRPr="00D73A79" w:rsidDel="007F2E42" w:rsidRDefault="00AE173C" w:rsidP="00EF3874">
            <w:pPr>
              <w:spacing w:line="276" w:lineRule="auto"/>
              <w:ind w:left="1175" w:hanging="1175"/>
              <w:rPr>
                <w:del w:id="888" w:author="Smith, Nick" w:date="2020-12-01T11:10:00Z"/>
                <w:color w:val="000000" w:themeColor="text1"/>
                <w:sz w:val="18"/>
                <w:szCs w:val="18"/>
              </w:rPr>
            </w:pPr>
          </w:p>
        </w:tc>
        <w:tc>
          <w:tcPr>
            <w:tcW w:w="222" w:type="dxa"/>
            <w:tcBorders>
              <w:top w:val="nil"/>
              <w:left w:val="nil"/>
              <w:bottom w:val="nil"/>
              <w:right w:val="nil"/>
            </w:tcBorders>
            <w:shd w:val="clear" w:color="auto" w:fill="auto"/>
            <w:noWrap/>
            <w:vAlign w:val="bottom"/>
            <w:hideMark/>
          </w:tcPr>
          <w:p w14:paraId="2F222C0D" w14:textId="6B780BF9" w:rsidR="00AE173C" w:rsidRPr="00DE06C7" w:rsidDel="007F2E42" w:rsidRDefault="00AE173C" w:rsidP="00EF3874">
            <w:pPr>
              <w:spacing w:line="276" w:lineRule="auto"/>
              <w:ind w:left="1175" w:hanging="1175"/>
              <w:rPr>
                <w:del w:id="889" w:author="Smith, Nick" w:date="2020-12-01T11:10:00Z"/>
                <w:color w:val="000000" w:themeColor="text1"/>
              </w:rPr>
            </w:pPr>
          </w:p>
        </w:tc>
        <w:tc>
          <w:tcPr>
            <w:tcW w:w="222" w:type="dxa"/>
            <w:tcBorders>
              <w:top w:val="nil"/>
              <w:left w:val="nil"/>
              <w:bottom w:val="nil"/>
              <w:right w:val="nil"/>
            </w:tcBorders>
            <w:shd w:val="clear" w:color="auto" w:fill="auto"/>
            <w:noWrap/>
            <w:vAlign w:val="bottom"/>
            <w:hideMark/>
          </w:tcPr>
          <w:p w14:paraId="4D00BED2" w14:textId="7770325C" w:rsidR="00AE173C" w:rsidRPr="00DE06C7" w:rsidDel="007F2E42" w:rsidRDefault="00AE173C" w:rsidP="00EF3874">
            <w:pPr>
              <w:spacing w:line="276" w:lineRule="auto"/>
              <w:ind w:left="1175" w:hanging="1175"/>
              <w:rPr>
                <w:del w:id="890" w:author="Smith, Nick" w:date="2020-12-01T11:10:00Z"/>
                <w:color w:val="000000" w:themeColor="text1"/>
              </w:rPr>
            </w:pPr>
          </w:p>
        </w:tc>
        <w:tc>
          <w:tcPr>
            <w:tcW w:w="222" w:type="dxa"/>
            <w:tcBorders>
              <w:top w:val="nil"/>
              <w:left w:val="nil"/>
              <w:bottom w:val="nil"/>
              <w:right w:val="nil"/>
            </w:tcBorders>
            <w:shd w:val="clear" w:color="auto" w:fill="auto"/>
            <w:noWrap/>
            <w:vAlign w:val="bottom"/>
            <w:hideMark/>
          </w:tcPr>
          <w:p w14:paraId="30A56A4D" w14:textId="2648EAA2" w:rsidR="00AE173C" w:rsidRPr="00DE06C7" w:rsidDel="007F2E42" w:rsidRDefault="00AE173C" w:rsidP="00EF3874">
            <w:pPr>
              <w:spacing w:line="276" w:lineRule="auto"/>
              <w:ind w:left="1175" w:hanging="1175"/>
              <w:rPr>
                <w:del w:id="891" w:author="Smith, Nick" w:date="2020-12-01T11:10:00Z"/>
                <w:color w:val="000000" w:themeColor="text1"/>
              </w:rPr>
            </w:pPr>
          </w:p>
        </w:tc>
      </w:tr>
      <w:tr w:rsidR="00AE173C" w:rsidRPr="00DE06C7" w:rsidDel="007F2E42" w14:paraId="2D92756C" w14:textId="61AAAFF3" w:rsidTr="000326B5">
        <w:trPr>
          <w:trHeight w:val="300"/>
          <w:del w:id="892" w:author="Smith, Nick" w:date="2020-12-01T11:10:00Z"/>
        </w:trPr>
        <w:tc>
          <w:tcPr>
            <w:tcW w:w="1234" w:type="dxa"/>
            <w:tcBorders>
              <w:top w:val="nil"/>
              <w:left w:val="nil"/>
              <w:bottom w:val="nil"/>
              <w:right w:val="nil"/>
            </w:tcBorders>
            <w:shd w:val="clear" w:color="auto" w:fill="auto"/>
            <w:noWrap/>
            <w:vAlign w:val="bottom"/>
            <w:hideMark/>
          </w:tcPr>
          <w:p w14:paraId="7507FA55" w14:textId="745A327D" w:rsidR="00AE173C" w:rsidRPr="00B374DB" w:rsidDel="007F2E42" w:rsidRDefault="00AE173C" w:rsidP="00EF3874">
            <w:pPr>
              <w:spacing w:line="276" w:lineRule="auto"/>
              <w:ind w:left="1175" w:hanging="1175"/>
              <w:rPr>
                <w:del w:id="893" w:author="Smith, Nick" w:date="2020-12-01T11:10:00Z"/>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hideMark/>
          </w:tcPr>
          <w:p w14:paraId="4E1B8078" w14:textId="434FCF49" w:rsidR="00AE173C" w:rsidRPr="00B374DB" w:rsidDel="007F2E42" w:rsidRDefault="00AE173C" w:rsidP="00EF3874">
            <w:pPr>
              <w:spacing w:line="276" w:lineRule="auto"/>
              <w:ind w:left="1175" w:hanging="1175"/>
              <w:jc w:val="center"/>
              <w:rPr>
                <w:del w:id="894" w:author="Smith, Nick" w:date="2020-12-01T11:10:00Z"/>
                <w:rFonts w:asciiTheme="minorHAnsi" w:hAnsiTheme="minorHAnsi" w:cstheme="minorHAnsi"/>
                <w:color w:val="000000" w:themeColor="text1"/>
                <w:sz w:val="18"/>
                <w:szCs w:val="18"/>
                <w:u w:val="single"/>
              </w:rPr>
            </w:pPr>
            <w:del w:id="895" w:author="Smith, Nick" w:date="2020-12-01T11:10:00Z">
              <w:r w:rsidRPr="00B374DB" w:rsidDel="007F2E42">
                <w:rPr>
                  <w:rFonts w:asciiTheme="minorHAnsi" w:hAnsiTheme="minorHAnsi" w:cstheme="minorHAnsi"/>
                  <w:color w:val="000000" w:themeColor="text1"/>
                  <w:sz w:val="18"/>
                  <w:szCs w:val="18"/>
                  <w:u w:val="single"/>
                </w:rPr>
                <w:delText>df</w:delText>
              </w:r>
            </w:del>
          </w:p>
        </w:tc>
        <w:tc>
          <w:tcPr>
            <w:tcW w:w="1519" w:type="dxa"/>
            <w:tcBorders>
              <w:top w:val="nil"/>
              <w:left w:val="nil"/>
              <w:bottom w:val="nil"/>
              <w:right w:val="nil"/>
            </w:tcBorders>
            <w:shd w:val="clear" w:color="auto" w:fill="auto"/>
            <w:noWrap/>
            <w:vAlign w:val="bottom"/>
            <w:hideMark/>
          </w:tcPr>
          <w:p w14:paraId="101C6386" w14:textId="67CFF052" w:rsidR="00AE173C" w:rsidRPr="00B374DB" w:rsidDel="007F2E42" w:rsidRDefault="00AE173C" w:rsidP="00EF3874">
            <w:pPr>
              <w:spacing w:line="276" w:lineRule="auto"/>
              <w:ind w:left="1175" w:hanging="1175"/>
              <w:jc w:val="center"/>
              <w:rPr>
                <w:del w:id="896" w:author="Smith, Nick" w:date="2020-12-01T11:10:00Z"/>
                <w:rFonts w:asciiTheme="minorHAnsi" w:hAnsiTheme="minorHAnsi" w:cstheme="minorHAnsi"/>
                <w:color w:val="000000" w:themeColor="text1"/>
                <w:sz w:val="18"/>
                <w:szCs w:val="18"/>
                <w:u w:val="single"/>
              </w:rPr>
            </w:pPr>
            <w:del w:id="897" w:author="Smith, Nick" w:date="2020-12-01T11:10:00Z">
              <w:r w:rsidRPr="00B374DB" w:rsidDel="007F2E42">
                <w:rPr>
                  <w:rFonts w:asciiTheme="minorHAnsi" w:hAnsiTheme="minorHAnsi" w:cstheme="minorHAnsi"/>
                  <w:color w:val="000000" w:themeColor="text1"/>
                  <w:sz w:val="18"/>
                  <w:szCs w:val="18"/>
                  <w:u w:val="single"/>
                </w:rPr>
                <w:delText>F</w:delText>
              </w:r>
            </w:del>
          </w:p>
        </w:tc>
        <w:tc>
          <w:tcPr>
            <w:tcW w:w="606" w:type="dxa"/>
            <w:tcBorders>
              <w:top w:val="nil"/>
              <w:left w:val="nil"/>
              <w:bottom w:val="nil"/>
              <w:right w:val="nil"/>
            </w:tcBorders>
            <w:shd w:val="clear" w:color="auto" w:fill="auto"/>
            <w:noWrap/>
            <w:vAlign w:val="bottom"/>
            <w:hideMark/>
          </w:tcPr>
          <w:p w14:paraId="2C22BCAF" w14:textId="2F435A99" w:rsidR="00AE173C" w:rsidRPr="00B374DB" w:rsidDel="007F2E42" w:rsidRDefault="00AE173C" w:rsidP="00EF3874">
            <w:pPr>
              <w:spacing w:line="276" w:lineRule="auto"/>
              <w:ind w:left="1175" w:hanging="1175"/>
              <w:jc w:val="center"/>
              <w:rPr>
                <w:del w:id="898" w:author="Smith, Nick" w:date="2020-12-01T11:10:00Z"/>
                <w:rFonts w:asciiTheme="minorHAnsi" w:hAnsiTheme="minorHAnsi" w:cstheme="minorHAnsi"/>
                <w:color w:val="000000" w:themeColor="text1"/>
                <w:sz w:val="18"/>
                <w:szCs w:val="18"/>
                <w:u w:val="single"/>
              </w:rPr>
            </w:pPr>
            <w:del w:id="899" w:author="Smith, Nick" w:date="2020-12-01T11:10:00Z">
              <w:r w:rsidRPr="00B374DB" w:rsidDel="007F2E42">
                <w:rPr>
                  <w:rFonts w:asciiTheme="minorHAnsi" w:hAnsiTheme="minorHAnsi" w:cstheme="minorHAnsi"/>
                  <w:color w:val="000000" w:themeColor="text1"/>
                  <w:sz w:val="18"/>
                  <w:szCs w:val="18"/>
                  <w:u w:val="single"/>
                </w:rPr>
                <w:delText>P</w:delText>
              </w:r>
            </w:del>
          </w:p>
        </w:tc>
        <w:tc>
          <w:tcPr>
            <w:tcW w:w="915" w:type="dxa"/>
            <w:tcBorders>
              <w:top w:val="nil"/>
              <w:left w:val="nil"/>
              <w:bottom w:val="nil"/>
              <w:right w:val="nil"/>
            </w:tcBorders>
            <w:shd w:val="clear" w:color="auto" w:fill="auto"/>
            <w:noWrap/>
            <w:vAlign w:val="bottom"/>
            <w:hideMark/>
          </w:tcPr>
          <w:p w14:paraId="4BAD5778" w14:textId="45F76D22" w:rsidR="00AE173C" w:rsidRPr="00B374DB" w:rsidDel="007F2E42" w:rsidRDefault="00AE173C" w:rsidP="00EF3874">
            <w:pPr>
              <w:spacing w:line="276" w:lineRule="auto"/>
              <w:ind w:left="1175" w:hanging="1175"/>
              <w:jc w:val="center"/>
              <w:rPr>
                <w:del w:id="900" w:author="Smith, Nick" w:date="2020-12-01T11:10:00Z"/>
                <w:rFonts w:asciiTheme="minorHAnsi" w:hAnsiTheme="minorHAnsi" w:cstheme="minorHAnsi"/>
                <w:color w:val="000000" w:themeColor="text1"/>
                <w:sz w:val="18"/>
                <w:szCs w:val="18"/>
                <w:u w:val="single"/>
              </w:rPr>
            </w:pPr>
            <w:del w:id="901" w:author="Smith, Nick" w:date="2020-12-01T11:10:00Z">
              <w:r w:rsidRPr="00B374DB" w:rsidDel="007F2E42">
                <w:rPr>
                  <w:rFonts w:asciiTheme="minorHAnsi" w:hAnsiTheme="minorHAnsi" w:cstheme="minorHAnsi"/>
                  <w:color w:val="000000" w:themeColor="text1"/>
                  <w:sz w:val="18"/>
                  <w:szCs w:val="18"/>
                  <w:u w:val="single"/>
                </w:rPr>
                <w:delText>F</w:delText>
              </w:r>
            </w:del>
          </w:p>
        </w:tc>
        <w:tc>
          <w:tcPr>
            <w:tcW w:w="762" w:type="dxa"/>
            <w:tcBorders>
              <w:top w:val="nil"/>
              <w:left w:val="nil"/>
              <w:bottom w:val="nil"/>
              <w:right w:val="nil"/>
            </w:tcBorders>
            <w:shd w:val="clear" w:color="auto" w:fill="auto"/>
            <w:noWrap/>
            <w:vAlign w:val="bottom"/>
            <w:hideMark/>
          </w:tcPr>
          <w:p w14:paraId="540184E3" w14:textId="40228B1E" w:rsidR="00AE173C" w:rsidRPr="00B374DB" w:rsidDel="007F2E42" w:rsidRDefault="00AE173C" w:rsidP="00EF3874">
            <w:pPr>
              <w:spacing w:line="276" w:lineRule="auto"/>
              <w:ind w:left="1175" w:hanging="1175"/>
              <w:jc w:val="center"/>
              <w:rPr>
                <w:del w:id="902" w:author="Smith, Nick" w:date="2020-12-01T11:10:00Z"/>
                <w:rFonts w:asciiTheme="minorHAnsi" w:hAnsiTheme="minorHAnsi" w:cstheme="minorHAnsi"/>
                <w:color w:val="000000" w:themeColor="text1"/>
                <w:sz w:val="18"/>
                <w:szCs w:val="18"/>
                <w:u w:val="single"/>
              </w:rPr>
            </w:pPr>
            <w:del w:id="903" w:author="Smith, Nick" w:date="2020-12-01T11:10:00Z">
              <w:r w:rsidRPr="00B374DB" w:rsidDel="007F2E42">
                <w:rPr>
                  <w:rFonts w:asciiTheme="minorHAnsi" w:hAnsiTheme="minorHAnsi" w:cstheme="minorHAnsi"/>
                  <w:color w:val="000000" w:themeColor="text1"/>
                  <w:sz w:val="18"/>
                  <w:szCs w:val="18"/>
                  <w:u w:val="single"/>
                </w:rPr>
                <w:delText>P</w:delText>
              </w:r>
            </w:del>
          </w:p>
        </w:tc>
        <w:tc>
          <w:tcPr>
            <w:tcW w:w="915" w:type="dxa"/>
            <w:tcBorders>
              <w:top w:val="nil"/>
              <w:left w:val="nil"/>
              <w:bottom w:val="nil"/>
              <w:right w:val="nil"/>
            </w:tcBorders>
            <w:shd w:val="clear" w:color="auto" w:fill="auto"/>
            <w:noWrap/>
            <w:vAlign w:val="bottom"/>
            <w:hideMark/>
          </w:tcPr>
          <w:p w14:paraId="5953E0B0" w14:textId="083FC89B" w:rsidR="00AE173C" w:rsidRPr="00B374DB" w:rsidDel="007F2E42" w:rsidRDefault="00AE173C" w:rsidP="00EF3874">
            <w:pPr>
              <w:spacing w:line="276" w:lineRule="auto"/>
              <w:ind w:left="1175" w:hanging="1175"/>
              <w:jc w:val="center"/>
              <w:rPr>
                <w:del w:id="904" w:author="Smith, Nick" w:date="2020-12-01T11:10:00Z"/>
                <w:rFonts w:asciiTheme="minorHAnsi" w:hAnsiTheme="minorHAnsi" w:cstheme="minorHAnsi"/>
                <w:color w:val="000000" w:themeColor="text1"/>
                <w:sz w:val="18"/>
                <w:szCs w:val="18"/>
                <w:u w:val="single"/>
              </w:rPr>
            </w:pPr>
            <w:del w:id="905" w:author="Smith, Nick" w:date="2020-12-01T11:10:00Z">
              <w:r w:rsidRPr="00B374DB" w:rsidDel="007F2E42">
                <w:rPr>
                  <w:rFonts w:asciiTheme="minorHAnsi" w:hAnsiTheme="minorHAnsi" w:cstheme="minorHAnsi"/>
                  <w:color w:val="000000" w:themeColor="text1"/>
                  <w:sz w:val="18"/>
                  <w:szCs w:val="18"/>
                  <w:u w:val="single"/>
                </w:rPr>
                <w:delText>F</w:delText>
              </w:r>
            </w:del>
          </w:p>
        </w:tc>
        <w:tc>
          <w:tcPr>
            <w:tcW w:w="917" w:type="dxa"/>
            <w:tcBorders>
              <w:top w:val="nil"/>
              <w:left w:val="nil"/>
              <w:bottom w:val="nil"/>
              <w:right w:val="nil"/>
            </w:tcBorders>
            <w:shd w:val="clear" w:color="auto" w:fill="auto"/>
            <w:noWrap/>
            <w:vAlign w:val="bottom"/>
            <w:hideMark/>
          </w:tcPr>
          <w:p w14:paraId="01DFB32E" w14:textId="11FF9975" w:rsidR="00AE173C" w:rsidRPr="00B374DB" w:rsidDel="007F2E42" w:rsidRDefault="00AE173C" w:rsidP="00EF3874">
            <w:pPr>
              <w:spacing w:line="276" w:lineRule="auto"/>
              <w:ind w:left="1175" w:hanging="1175"/>
              <w:jc w:val="center"/>
              <w:rPr>
                <w:del w:id="906" w:author="Smith, Nick" w:date="2020-12-01T11:10:00Z"/>
                <w:rFonts w:asciiTheme="minorHAnsi" w:hAnsiTheme="minorHAnsi" w:cstheme="minorHAnsi"/>
                <w:color w:val="000000" w:themeColor="text1"/>
                <w:sz w:val="18"/>
                <w:szCs w:val="18"/>
                <w:u w:val="single"/>
              </w:rPr>
            </w:pPr>
            <w:del w:id="907" w:author="Smith, Nick" w:date="2020-12-01T11:10:00Z">
              <w:r w:rsidRPr="00B374DB" w:rsidDel="007F2E42">
                <w:rPr>
                  <w:rFonts w:asciiTheme="minorHAnsi" w:hAnsiTheme="minorHAnsi" w:cstheme="minorHAnsi"/>
                  <w:color w:val="000000" w:themeColor="text1"/>
                  <w:sz w:val="18"/>
                  <w:szCs w:val="18"/>
                  <w:u w:val="single"/>
                </w:rPr>
                <w:delText>P</w:delText>
              </w:r>
            </w:del>
          </w:p>
        </w:tc>
        <w:tc>
          <w:tcPr>
            <w:tcW w:w="222" w:type="dxa"/>
            <w:tcBorders>
              <w:top w:val="nil"/>
              <w:left w:val="nil"/>
              <w:bottom w:val="nil"/>
              <w:right w:val="nil"/>
            </w:tcBorders>
            <w:shd w:val="clear" w:color="auto" w:fill="auto"/>
            <w:noWrap/>
            <w:vAlign w:val="bottom"/>
            <w:hideMark/>
          </w:tcPr>
          <w:p w14:paraId="7DE9AD1F" w14:textId="15AEEB5B" w:rsidR="00AE173C" w:rsidRPr="00B374DB" w:rsidDel="007F2E42" w:rsidRDefault="00AE173C" w:rsidP="00EF3874">
            <w:pPr>
              <w:spacing w:line="276" w:lineRule="auto"/>
              <w:ind w:left="1175" w:hanging="1175"/>
              <w:jc w:val="center"/>
              <w:rPr>
                <w:del w:id="908" w:author="Smith, Nick" w:date="2020-12-01T11:10:00Z"/>
                <w:rFonts w:asciiTheme="minorHAnsi" w:hAnsiTheme="minorHAnsi" w:cstheme="minorHAnsi"/>
                <w:color w:val="000000" w:themeColor="text1"/>
                <w:sz w:val="18"/>
                <w:szCs w:val="18"/>
                <w:u w:val="single"/>
              </w:rPr>
            </w:pPr>
          </w:p>
        </w:tc>
        <w:tc>
          <w:tcPr>
            <w:tcW w:w="222" w:type="dxa"/>
            <w:tcBorders>
              <w:top w:val="nil"/>
              <w:left w:val="nil"/>
              <w:bottom w:val="nil"/>
              <w:right w:val="nil"/>
            </w:tcBorders>
            <w:shd w:val="clear" w:color="auto" w:fill="auto"/>
            <w:noWrap/>
            <w:vAlign w:val="bottom"/>
            <w:hideMark/>
          </w:tcPr>
          <w:p w14:paraId="08A36E10" w14:textId="7287D154" w:rsidR="00AE173C" w:rsidRPr="00B374DB" w:rsidDel="007F2E42" w:rsidRDefault="00AE173C" w:rsidP="00EF3874">
            <w:pPr>
              <w:spacing w:line="276" w:lineRule="auto"/>
              <w:ind w:left="1175" w:hanging="1175"/>
              <w:rPr>
                <w:del w:id="909" w:author="Smith, Nick" w:date="2020-12-01T11:1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00C2004F" w14:textId="5F768A76" w:rsidR="00AE173C" w:rsidRPr="00DE06C7" w:rsidDel="007F2E42" w:rsidRDefault="00AE173C" w:rsidP="00EF3874">
            <w:pPr>
              <w:spacing w:line="276" w:lineRule="auto"/>
              <w:ind w:left="1175" w:hanging="1175"/>
              <w:rPr>
                <w:del w:id="910" w:author="Smith, Nick" w:date="2020-12-01T11:10:00Z"/>
                <w:color w:val="000000" w:themeColor="text1"/>
              </w:rPr>
            </w:pPr>
          </w:p>
        </w:tc>
      </w:tr>
      <w:tr w:rsidR="00AE173C" w:rsidRPr="00DE06C7" w:rsidDel="007F2E42" w14:paraId="6714813C" w14:textId="560C4096" w:rsidTr="000326B5">
        <w:trPr>
          <w:trHeight w:val="300"/>
          <w:del w:id="911" w:author="Smith, Nick" w:date="2020-12-01T11:10:00Z"/>
        </w:trPr>
        <w:tc>
          <w:tcPr>
            <w:tcW w:w="1234" w:type="dxa"/>
            <w:tcBorders>
              <w:top w:val="nil"/>
              <w:left w:val="nil"/>
              <w:bottom w:val="nil"/>
              <w:right w:val="nil"/>
            </w:tcBorders>
            <w:shd w:val="clear" w:color="auto" w:fill="auto"/>
            <w:noWrap/>
            <w:vAlign w:val="bottom"/>
            <w:hideMark/>
          </w:tcPr>
          <w:p w14:paraId="66AF75D8" w14:textId="6C2CEA5F" w:rsidR="00AE173C" w:rsidRPr="00B374DB" w:rsidDel="007F2E42" w:rsidRDefault="00AE173C" w:rsidP="00EF3874">
            <w:pPr>
              <w:spacing w:line="276" w:lineRule="auto"/>
              <w:ind w:left="1175" w:hanging="1175"/>
              <w:rPr>
                <w:del w:id="912" w:author="Smith, Nick" w:date="2020-12-01T11:10:00Z"/>
                <w:rFonts w:asciiTheme="minorHAnsi" w:hAnsiTheme="minorHAnsi" w:cstheme="minorHAnsi"/>
                <w:color w:val="000000" w:themeColor="text1"/>
                <w:sz w:val="18"/>
                <w:szCs w:val="18"/>
              </w:rPr>
            </w:pPr>
            <w:del w:id="913" w:author="Smith, Nick" w:date="2020-12-01T11:10:00Z">
              <w:r w:rsidRPr="00B374DB" w:rsidDel="007F2E42">
                <w:rPr>
                  <w:rFonts w:asciiTheme="minorHAnsi" w:hAnsiTheme="minorHAnsi" w:cstheme="minorHAnsi"/>
                  <w:color w:val="000000" w:themeColor="text1"/>
                  <w:sz w:val="18"/>
                  <w:szCs w:val="18"/>
                </w:rPr>
                <w:delText>Sites</w:delText>
              </w:r>
            </w:del>
          </w:p>
        </w:tc>
        <w:tc>
          <w:tcPr>
            <w:tcW w:w="399" w:type="dxa"/>
            <w:tcBorders>
              <w:top w:val="nil"/>
              <w:left w:val="nil"/>
              <w:bottom w:val="nil"/>
              <w:right w:val="nil"/>
            </w:tcBorders>
            <w:shd w:val="clear" w:color="auto" w:fill="auto"/>
            <w:noWrap/>
            <w:vAlign w:val="bottom"/>
            <w:hideMark/>
          </w:tcPr>
          <w:p w14:paraId="7448BAFE" w14:textId="12282A56" w:rsidR="00AE173C" w:rsidRPr="00B374DB" w:rsidDel="007F2E42" w:rsidRDefault="00AE173C" w:rsidP="00EF3874">
            <w:pPr>
              <w:spacing w:line="276" w:lineRule="auto"/>
              <w:ind w:left="1175" w:hanging="1175"/>
              <w:jc w:val="center"/>
              <w:rPr>
                <w:del w:id="914" w:author="Smith, Nick" w:date="2020-12-01T11:10:00Z"/>
                <w:rFonts w:asciiTheme="minorHAnsi" w:hAnsiTheme="minorHAnsi" w:cstheme="minorHAnsi"/>
                <w:color w:val="000000" w:themeColor="text1"/>
                <w:sz w:val="18"/>
                <w:szCs w:val="18"/>
              </w:rPr>
            </w:pPr>
            <w:del w:id="915" w:author="Smith, Nick" w:date="2020-12-01T11:10:00Z">
              <w:r w:rsidRPr="00B374DB" w:rsidDel="007F2E42">
                <w:rPr>
                  <w:rFonts w:asciiTheme="minorHAnsi" w:hAnsiTheme="minorHAnsi" w:cstheme="minorHAnsi"/>
                  <w:color w:val="000000" w:themeColor="text1"/>
                  <w:sz w:val="18"/>
                  <w:szCs w:val="18"/>
                </w:rPr>
                <w:delText>3</w:delText>
              </w:r>
            </w:del>
          </w:p>
        </w:tc>
        <w:tc>
          <w:tcPr>
            <w:tcW w:w="1519" w:type="dxa"/>
            <w:tcBorders>
              <w:top w:val="nil"/>
              <w:left w:val="nil"/>
              <w:bottom w:val="nil"/>
              <w:right w:val="nil"/>
            </w:tcBorders>
            <w:shd w:val="clear" w:color="auto" w:fill="auto"/>
            <w:noWrap/>
            <w:vAlign w:val="bottom"/>
            <w:hideMark/>
          </w:tcPr>
          <w:p w14:paraId="253A8A6D" w14:textId="29ECE768" w:rsidR="00AE173C" w:rsidRPr="00B374DB" w:rsidDel="007F2E42" w:rsidRDefault="00AE173C" w:rsidP="00EF3874">
            <w:pPr>
              <w:spacing w:line="276" w:lineRule="auto"/>
              <w:ind w:left="1175" w:hanging="1175"/>
              <w:jc w:val="center"/>
              <w:rPr>
                <w:del w:id="916" w:author="Smith, Nick" w:date="2020-12-01T11:10:00Z"/>
                <w:rFonts w:asciiTheme="minorHAnsi" w:hAnsiTheme="minorHAnsi" w:cstheme="minorHAnsi"/>
                <w:color w:val="000000" w:themeColor="text1"/>
                <w:sz w:val="18"/>
                <w:szCs w:val="18"/>
              </w:rPr>
            </w:pPr>
            <w:del w:id="917" w:author="Smith, Nick" w:date="2020-12-01T11:10:00Z">
              <w:r w:rsidRPr="00B374DB" w:rsidDel="007F2E42">
                <w:rPr>
                  <w:rFonts w:asciiTheme="minorHAnsi" w:hAnsiTheme="minorHAnsi" w:cstheme="minorHAnsi"/>
                  <w:color w:val="000000" w:themeColor="text1"/>
                  <w:sz w:val="18"/>
                  <w:szCs w:val="18"/>
                </w:rPr>
                <w:delText>3.3319</w:delText>
              </w:r>
            </w:del>
          </w:p>
        </w:tc>
        <w:tc>
          <w:tcPr>
            <w:tcW w:w="606" w:type="dxa"/>
            <w:tcBorders>
              <w:top w:val="nil"/>
              <w:left w:val="nil"/>
              <w:bottom w:val="nil"/>
              <w:right w:val="nil"/>
            </w:tcBorders>
            <w:shd w:val="clear" w:color="auto" w:fill="auto"/>
            <w:noWrap/>
            <w:vAlign w:val="bottom"/>
            <w:hideMark/>
          </w:tcPr>
          <w:p w14:paraId="51DD3DA8" w14:textId="0076432C" w:rsidR="00AE173C" w:rsidRPr="00B374DB" w:rsidDel="007F2E42" w:rsidRDefault="00AE173C" w:rsidP="00EF3874">
            <w:pPr>
              <w:spacing w:line="276" w:lineRule="auto"/>
              <w:ind w:left="1175" w:hanging="1175"/>
              <w:jc w:val="center"/>
              <w:rPr>
                <w:del w:id="918" w:author="Smith, Nick" w:date="2020-12-01T11:10:00Z"/>
                <w:rFonts w:asciiTheme="minorHAnsi" w:hAnsiTheme="minorHAnsi" w:cstheme="minorHAnsi"/>
                <w:b/>
                <w:bCs/>
                <w:color w:val="000000" w:themeColor="text1"/>
                <w:sz w:val="18"/>
                <w:szCs w:val="18"/>
              </w:rPr>
            </w:pPr>
            <w:del w:id="919" w:author="Smith, Nick" w:date="2020-12-01T11:10:00Z">
              <w:r w:rsidRPr="00B374DB" w:rsidDel="007F2E42">
                <w:rPr>
                  <w:rFonts w:asciiTheme="minorHAnsi" w:hAnsiTheme="minorHAnsi" w:cstheme="minorHAnsi"/>
                  <w:b/>
                  <w:bCs/>
                  <w:color w:val="000000" w:themeColor="text1"/>
                  <w:sz w:val="18"/>
                  <w:szCs w:val="18"/>
                </w:rPr>
                <w:delText>0.03</w:delText>
              </w:r>
            </w:del>
          </w:p>
        </w:tc>
        <w:tc>
          <w:tcPr>
            <w:tcW w:w="915" w:type="dxa"/>
            <w:tcBorders>
              <w:top w:val="nil"/>
              <w:left w:val="nil"/>
              <w:bottom w:val="nil"/>
              <w:right w:val="nil"/>
            </w:tcBorders>
            <w:shd w:val="clear" w:color="auto" w:fill="auto"/>
            <w:noWrap/>
            <w:vAlign w:val="bottom"/>
            <w:hideMark/>
          </w:tcPr>
          <w:p w14:paraId="2F932981" w14:textId="53FB9FE9" w:rsidR="00AE173C" w:rsidRPr="00B374DB" w:rsidDel="007F2E42" w:rsidRDefault="00AE173C" w:rsidP="00EF3874">
            <w:pPr>
              <w:spacing w:line="276" w:lineRule="auto"/>
              <w:ind w:left="1175" w:hanging="1175"/>
              <w:jc w:val="center"/>
              <w:rPr>
                <w:del w:id="920" w:author="Smith, Nick" w:date="2020-12-01T11:10:00Z"/>
                <w:rFonts w:asciiTheme="minorHAnsi" w:hAnsiTheme="minorHAnsi" w:cstheme="minorHAnsi"/>
                <w:color w:val="000000" w:themeColor="text1"/>
                <w:sz w:val="18"/>
                <w:szCs w:val="18"/>
              </w:rPr>
            </w:pPr>
            <w:del w:id="921" w:author="Smith, Nick" w:date="2020-12-01T11:10:00Z">
              <w:r w:rsidRPr="00B374DB" w:rsidDel="007F2E42">
                <w:rPr>
                  <w:rFonts w:asciiTheme="minorHAnsi" w:hAnsiTheme="minorHAnsi" w:cstheme="minorHAnsi"/>
                  <w:color w:val="000000" w:themeColor="text1"/>
                  <w:sz w:val="18"/>
                  <w:szCs w:val="18"/>
                </w:rPr>
                <w:delText>3.1881</w:delText>
              </w:r>
            </w:del>
          </w:p>
        </w:tc>
        <w:tc>
          <w:tcPr>
            <w:tcW w:w="762" w:type="dxa"/>
            <w:tcBorders>
              <w:top w:val="nil"/>
              <w:left w:val="nil"/>
              <w:bottom w:val="nil"/>
              <w:right w:val="nil"/>
            </w:tcBorders>
            <w:shd w:val="clear" w:color="auto" w:fill="auto"/>
            <w:noWrap/>
            <w:vAlign w:val="bottom"/>
            <w:hideMark/>
          </w:tcPr>
          <w:p w14:paraId="3BABFAAD" w14:textId="77329EEF" w:rsidR="00AE173C" w:rsidRPr="00B374DB" w:rsidDel="007F2E42" w:rsidRDefault="00AE173C" w:rsidP="00EF3874">
            <w:pPr>
              <w:spacing w:line="276" w:lineRule="auto"/>
              <w:ind w:left="1175" w:hanging="1175"/>
              <w:jc w:val="center"/>
              <w:rPr>
                <w:del w:id="922" w:author="Smith, Nick" w:date="2020-12-01T11:10:00Z"/>
                <w:rFonts w:asciiTheme="minorHAnsi" w:hAnsiTheme="minorHAnsi" w:cstheme="minorHAnsi"/>
                <w:b/>
                <w:bCs/>
                <w:color w:val="000000" w:themeColor="text1"/>
                <w:sz w:val="18"/>
                <w:szCs w:val="18"/>
              </w:rPr>
            </w:pPr>
            <w:del w:id="923" w:author="Smith, Nick" w:date="2020-12-01T11:10:00Z">
              <w:r w:rsidRPr="00B374DB" w:rsidDel="007F2E42">
                <w:rPr>
                  <w:rFonts w:asciiTheme="minorHAnsi" w:hAnsiTheme="minorHAnsi" w:cstheme="minorHAnsi"/>
                  <w:b/>
                  <w:bCs/>
                  <w:color w:val="000000" w:themeColor="text1"/>
                  <w:sz w:val="18"/>
                  <w:szCs w:val="18"/>
                </w:rPr>
                <w:delText>0.035</w:delText>
              </w:r>
            </w:del>
          </w:p>
        </w:tc>
        <w:tc>
          <w:tcPr>
            <w:tcW w:w="915" w:type="dxa"/>
            <w:tcBorders>
              <w:top w:val="nil"/>
              <w:left w:val="nil"/>
              <w:bottom w:val="nil"/>
              <w:right w:val="nil"/>
            </w:tcBorders>
            <w:shd w:val="clear" w:color="auto" w:fill="auto"/>
            <w:noWrap/>
            <w:vAlign w:val="bottom"/>
            <w:hideMark/>
          </w:tcPr>
          <w:p w14:paraId="4FBC9D42" w14:textId="6C0834B4" w:rsidR="00AE173C" w:rsidRPr="00B374DB" w:rsidDel="007F2E42" w:rsidRDefault="00AE173C" w:rsidP="00EF3874">
            <w:pPr>
              <w:spacing w:line="276" w:lineRule="auto"/>
              <w:ind w:left="1175" w:hanging="1175"/>
              <w:jc w:val="center"/>
              <w:rPr>
                <w:del w:id="924" w:author="Smith, Nick" w:date="2020-12-01T11:10:00Z"/>
                <w:rFonts w:asciiTheme="minorHAnsi" w:hAnsiTheme="minorHAnsi" w:cstheme="minorHAnsi"/>
                <w:color w:val="000000" w:themeColor="text1"/>
                <w:sz w:val="18"/>
                <w:szCs w:val="18"/>
              </w:rPr>
            </w:pPr>
            <w:del w:id="925" w:author="Smith, Nick" w:date="2020-12-01T11:10:00Z">
              <w:r w:rsidRPr="00B374DB" w:rsidDel="007F2E42">
                <w:rPr>
                  <w:rFonts w:asciiTheme="minorHAnsi" w:hAnsiTheme="minorHAnsi" w:cstheme="minorHAnsi"/>
                  <w:color w:val="000000" w:themeColor="text1"/>
                  <w:sz w:val="18"/>
                  <w:szCs w:val="18"/>
                </w:rPr>
                <w:delText>6.8211</w:delText>
              </w:r>
            </w:del>
          </w:p>
        </w:tc>
        <w:tc>
          <w:tcPr>
            <w:tcW w:w="917" w:type="dxa"/>
            <w:tcBorders>
              <w:top w:val="nil"/>
              <w:left w:val="nil"/>
              <w:bottom w:val="nil"/>
              <w:right w:val="nil"/>
            </w:tcBorders>
            <w:shd w:val="clear" w:color="auto" w:fill="auto"/>
            <w:noWrap/>
            <w:vAlign w:val="bottom"/>
            <w:hideMark/>
          </w:tcPr>
          <w:p w14:paraId="11E9C1B9" w14:textId="11DABD3A" w:rsidR="00AE173C" w:rsidRPr="00B374DB" w:rsidDel="007F2E42" w:rsidRDefault="00AE173C" w:rsidP="00EF3874">
            <w:pPr>
              <w:spacing w:line="276" w:lineRule="auto"/>
              <w:ind w:left="1175" w:hanging="1175"/>
              <w:jc w:val="center"/>
              <w:rPr>
                <w:del w:id="926" w:author="Smith, Nick" w:date="2020-12-01T11:10:00Z"/>
                <w:rFonts w:asciiTheme="minorHAnsi" w:hAnsiTheme="minorHAnsi" w:cstheme="minorHAnsi"/>
                <w:b/>
                <w:bCs/>
                <w:color w:val="000000" w:themeColor="text1"/>
                <w:sz w:val="18"/>
                <w:szCs w:val="18"/>
              </w:rPr>
            </w:pPr>
            <w:del w:id="927" w:author="Smith, Nick" w:date="2020-12-01T11:10:00Z">
              <w:r w:rsidRPr="00B374DB" w:rsidDel="007F2E42">
                <w:rPr>
                  <w:rFonts w:asciiTheme="minorHAnsi" w:hAnsiTheme="minorHAnsi" w:cstheme="minorHAnsi"/>
                  <w:b/>
                  <w:bCs/>
                  <w:color w:val="000000" w:themeColor="text1"/>
                  <w:sz w:val="18"/>
                  <w:szCs w:val="18"/>
                </w:rPr>
                <w:delText>&lt;0.001</w:delText>
              </w:r>
            </w:del>
          </w:p>
        </w:tc>
        <w:tc>
          <w:tcPr>
            <w:tcW w:w="222" w:type="dxa"/>
            <w:tcBorders>
              <w:top w:val="nil"/>
              <w:left w:val="nil"/>
              <w:bottom w:val="nil"/>
              <w:right w:val="nil"/>
            </w:tcBorders>
            <w:shd w:val="clear" w:color="auto" w:fill="auto"/>
            <w:noWrap/>
            <w:vAlign w:val="bottom"/>
            <w:hideMark/>
          </w:tcPr>
          <w:p w14:paraId="4FB99A64" w14:textId="0F9A19D6" w:rsidR="00AE173C" w:rsidRPr="00B374DB" w:rsidDel="007F2E42" w:rsidRDefault="00AE173C" w:rsidP="00EF3874">
            <w:pPr>
              <w:spacing w:line="276" w:lineRule="auto"/>
              <w:ind w:left="1175" w:hanging="1175"/>
              <w:jc w:val="center"/>
              <w:rPr>
                <w:del w:id="928" w:author="Smith, Nick" w:date="2020-12-01T11:10:00Z"/>
                <w:rFonts w:asciiTheme="minorHAnsi" w:hAnsiTheme="minorHAnsi" w:cstheme="minorHAnsi"/>
                <w:b/>
                <w:bCs/>
                <w:color w:val="000000" w:themeColor="text1"/>
                <w:sz w:val="18"/>
                <w:szCs w:val="18"/>
              </w:rPr>
            </w:pPr>
          </w:p>
        </w:tc>
        <w:tc>
          <w:tcPr>
            <w:tcW w:w="222" w:type="dxa"/>
            <w:tcBorders>
              <w:top w:val="nil"/>
              <w:left w:val="nil"/>
              <w:bottom w:val="nil"/>
              <w:right w:val="nil"/>
            </w:tcBorders>
            <w:shd w:val="clear" w:color="auto" w:fill="auto"/>
            <w:noWrap/>
            <w:vAlign w:val="bottom"/>
            <w:hideMark/>
          </w:tcPr>
          <w:p w14:paraId="1E64D369" w14:textId="25DDF053" w:rsidR="00AE173C" w:rsidRPr="00B374DB" w:rsidDel="007F2E42" w:rsidRDefault="00AE173C" w:rsidP="00EF3874">
            <w:pPr>
              <w:spacing w:line="276" w:lineRule="auto"/>
              <w:ind w:left="1175" w:hanging="1175"/>
              <w:rPr>
                <w:del w:id="929" w:author="Smith, Nick" w:date="2020-12-01T11:1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1D0F17E6" w14:textId="4E5961DD" w:rsidR="00AE173C" w:rsidRPr="00DE06C7" w:rsidDel="007F2E42" w:rsidRDefault="00AE173C" w:rsidP="00EF3874">
            <w:pPr>
              <w:spacing w:line="276" w:lineRule="auto"/>
              <w:ind w:left="1175" w:hanging="1175"/>
              <w:rPr>
                <w:del w:id="930" w:author="Smith, Nick" w:date="2020-12-01T11:10:00Z"/>
                <w:color w:val="000000" w:themeColor="text1"/>
              </w:rPr>
            </w:pPr>
          </w:p>
        </w:tc>
      </w:tr>
      <w:tr w:rsidR="00AE173C" w:rsidRPr="00DE06C7" w:rsidDel="007F2E42" w14:paraId="498920D9" w14:textId="36404B9C" w:rsidTr="000326B5">
        <w:trPr>
          <w:trHeight w:val="300"/>
          <w:del w:id="931" w:author="Smith, Nick" w:date="2020-12-01T11:10:00Z"/>
        </w:trPr>
        <w:tc>
          <w:tcPr>
            <w:tcW w:w="1234" w:type="dxa"/>
            <w:tcBorders>
              <w:top w:val="nil"/>
              <w:left w:val="nil"/>
              <w:bottom w:val="nil"/>
              <w:right w:val="nil"/>
            </w:tcBorders>
            <w:shd w:val="clear" w:color="auto" w:fill="auto"/>
            <w:noWrap/>
            <w:vAlign w:val="bottom"/>
            <w:hideMark/>
          </w:tcPr>
          <w:p w14:paraId="18AEBADC" w14:textId="2F16AA83" w:rsidR="00AE173C" w:rsidRPr="00B374DB" w:rsidDel="007F2E42" w:rsidRDefault="00AE173C" w:rsidP="00EF3874">
            <w:pPr>
              <w:spacing w:line="276" w:lineRule="auto"/>
              <w:ind w:left="1175" w:hanging="1175"/>
              <w:rPr>
                <w:del w:id="932" w:author="Smith, Nick" w:date="2020-12-01T11:10:00Z"/>
                <w:rFonts w:asciiTheme="minorHAnsi" w:hAnsiTheme="minorHAnsi" w:cstheme="minorHAnsi"/>
                <w:color w:val="000000" w:themeColor="text1"/>
                <w:sz w:val="18"/>
                <w:szCs w:val="18"/>
              </w:rPr>
            </w:pPr>
            <w:del w:id="933" w:author="Smith, Nick" w:date="2020-12-01T11:10:00Z">
              <w:r w:rsidRPr="00B374DB" w:rsidDel="007F2E42">
                <w:rPr>
                  <w:rFonts w:asciiTheme="minorHAnsi" w:hAnsiTheme="minorHAnsi" w:cstheme="minorHAnsi"/>
                  <w:color w:val="000000" w:themeColor="text1"/>
                  <w:sz w:val="18"/>
                  <w:szCs w:val="18"/>
                </w:rPr>
                <w:delText>Residuals</w:delText>
              </w:r>
            </w:del>
          </w:p>
        </w:tc>
        <w:tc>
          <w:tcPr>
            <w:tcW w:w="399" w:type="dxa"/>
            <w:tcBorders>
              <w:top w:val="nil"/>
              <w:left w:val="nil"/>
              <w:bottom w:val="nil"/>
              <w:right w:val="nil"/>
            </w:tcBorders>
            <w:shd w:val="clear" w:color="auto" w:fill="auto"/>
            <w:noWrap/>
            <w:vAlign w:val="bottom"/>
            <w:hideMark/>
          </w:tcPr>
          <w:p w14:paraId="02433828" w14:textId="13982C46" w:rsidR="00AE173C" w:rsidRPr="00B374DB" w:rsidDel="007F2E42" w:rsidRDefault="00AE173C" w:rsidP="00EF3874">
            <w:pPr>
              <w:spacing w:line="276" w:lineRule="auto"/>
              <w:ind w:left="1175" w:hanging="1175"/>
              <w:jc w:val="center"/>
              <w:rPr>
                <w:del w:id="934" w:author="Smith, Nick" w:date="2020-12-01T11:10:00Z"/>
                <w:rFonts w:asciiTheme="minorHAnsi" w:hAnsiTheme="minorHAnsi" w:cstheme="minorHAnsi"/>
                <w:color w:val="000000" w:themeColor="text1"/>
                <w:sz w:val="18"/>
                <w:szCs w:val="18"/>
              </w:rPr>
            </w:pPr>
            <w:del w:id="935" w:author="Smith, Nick" w:date="2020-12-01T11:10:00Z">
              <w:r w:rsidRPr="00B374DB" w:rsidDel="007F2E42">
                <w:rPr>
                  <w:rFonts w:asciiTheme="minorHAnsi" w:hAnsiTheme="minorHAnsi" w:cstheme="minorHAnsi"/>
                  <w:color w:val="000000" w:themeColor="text1"/>
                  <w:sz w:val="18"/>
                  <w:szCs w:val="18"/>
                </w:rPr>
                <w:delText>36</w:delText>
              </w:r>
            </w:del>
          </w:p>
        </w:tc>
        <w:tc>
          <w:tcPr>
            <w:tcW w:w="1519" w:type="dxa"/>
            <w:tcBorders>
              <w:top w:val="nil"/>
              <w:left w:val="nil"/>
              <w:bottom w:val="nil"/>
              <w:right w:val="nil"/>
            </w:tcBorders>
            <w:shd w:val="clear" w:color="auto" w:fill="auto"/>
            <w:noWrap/>
            <w:vAlign w:val="bottom"/>
            <w:hideMark/>
          </w:tcPr>
          <w:p w14:paraId="67CE0CC7" w14:textId="4FE7343F" w:rsidR="00AE173C" w:rsidRPr="00B374DB" w:rsidDel="007F2E42" w:rsidRDefault="00AE173C" w:rsidP="00EF3874">
            <w:pPr>
              <w:spacing w:line="276" w:lineRule="auto"/>
              <w:ind w:left="1175" w:hanging="1175"/>
              <w:jc w:val="center"/>
              <w:rPr>
                <w:del w:id="936" w:author="Smith, Nick" w:date="2020-12-01T11:10:00Z"/>
                <w:rFonts w:asciiTheme="minorHAnsi" w:hAnsiTheme="minorHAnsi" w:cstheme="minorHAnsi"/>
                <w:color w:val="000000" w:themeColor="text1"/>
                <w:sz w:val="18"/>
                <w:szCs w:val="18"/>
              </w:rPr>
            </w:pPr>
          </w:p>
        </w:tc>
        <w:tc>
          <w:tcPr>
            <w:tcW w:w="606" w:type="dxa"/>
            <w:tcBorders>
              <w:top w:val="nil"/>
              <w:left w:val="nil"/>
              <w:bottom w:val="nil"/>
              <w:right w:val="nil"/>
            </w:tcBorders>
            <w:shd w:val="clear" w:color="auto" w:fill="auto"/>
            <w:noWrap/>
            <w:vAlign w:val="bottom"/>
            <w:hideMark/>
          </w:tcPr>
          <w:p w14:paraId="66CD1B9D" w14:textId="73CC4547" w:rsidR="00AE173C" w:rsidRPr="00B374DB" w:rsidDel="007F2E42" w:rsidRDefault="00AE173C" w:rsidP="00EF3874">
            <w:pPr>
              <w:spacing w:line="276" w:lineRule="auto"/>
              <w:ind w:left="1175" w:hanging="1175"/>
              <w:jc w:val="center"/>
              <w:rPr>
                <w:del w:id="937" w:author="Smith, Nick" w:date="2020-12-01T11:10:00Z"/>
                <w:rFonts w:asciiTheme="minorHAnsi" w:hAnsiTheme="minorHAnsi" w:cstheme="minorHAnsi"/>
                <w:color w:val="000000" w:themeColor="text1"/>
                <w:sz w:val="18"/>
                <w:szCs w:val="18"/>
              </w:rPr>
            </w:pPr>
          </w:p>
        </w:tc>
        <w:tc>
          <w:tcPr>
            <w:tcW w:w="915" w:type="dxa"/>
            <w:tcBorders>
              <w:top w:val="nil"/>
              <w:left w:val="nil"/>
              <w:bottom w:val="nil"/>
              <w:right w:val="nil"/>
            </w:tcBorders>
            <w:shd w:val="clear" w:color="auto" w:fill="auto"/>
            <w:noWrap/>
            <w:vAlign w:val="bottom"/>
            <w:hideMark/>
          </w:tcPr>
          <w:p w14:paraId="65A94766" w14:textId="7E8AA050" w:rsidR="00AE173C" w:rsidRPr="00B374DB" w:rsidDel="007F2E42" w:rsidRDefault="00AE173C" w:rsidP="00EF3874">
            <w:pPr>
              <w:spacing w:line="276" w:lineRule="auto"/>
              <w:ind w:left="1175" w:hanging="1175"/>
              <w:jc w:val="center"/>
              <w:rPr>
                <w:del w:id="938" w:author="Smith, Nick" w:date="2020-12-01T11:10:00Z"/>
                <w:rFonts w:asciiTheme="minorHAnsi" w:hAnsiTheme="minorHAnsi" w:cstheme="minorHAnsi"/>
                <w:color w:val="000000" w:themeColor="text1"/>
                <w:sz w:val="18"/>
                <w:szCs w:val="18"/>
              </w:rPr>
            </w:pPr>
          </w:p>
        </w:tc>
        <w:tc>
          <w:tcPr>
            <w:tcW w:w="762" w:type="dxa"/>
            <w:tcBorders>
              <w:top w:val="nil"/>
              <w:left w:val="nil"/>
              <w:bottom w:val="nil"/>
              <w:right w:val="nil"/>
            </w:tcBorders>
            <w:shd w:val="clear" w:color="auto" w:fill="auto"/>
            <w:noWrap/>
            <w:vAlign w:val="bottom"/>
            <w:hideMark/>
          </w:tcPr>
          <w:p w14:paraId="2A250D71" w14:textId="27351014" w:rsidR="00AE173C" w:rsidRPr="00B374DB" w:rsidDel="007F2E42" w:rsidRDefault="00AE173C" w:rsidP="00EF3874">
            <w:pPr>
              <w:spacing w:line="276" w:lineRule="auto"/>
              <w:ind w:left="1175" w:hanging="1175"/>
              <w:jc w:val="center"/>
              <w:rPr>
                <w:del w:id="939" w:author="Smith, Nick" w:date="2020-12-01T11:10:00Z"/>
                <w:rFonts w:asciiTheme="minorHAnsi" w:hAnsiTheme="minorHAnsi" w:cstheme="minorHAnsi"/>
                <w:color w:val="000000" w:themeColor="text1"/>
                <w:sz w:val="18"/>
                <w:szCs w:val="18"/>
              </w:rPr>
            </w:pPr>
          </w:p>
        </w:tc>
        <w:tc>
          <w:tcPr>
            <w:tcW w:w="915" w:type="dxa"/>
            <w:tcBorders>
              <w:top w:val="nil"/>
              <w:left w:val="nil"/>
              <w:bottom w:val="nil"/>
              <w:right w:val="nil"/>
            </w:tcBorders>
            <w:shd w:val="clear" w:color="auto" w:fill="auto"/>
            <w:noWrap/>
            <w:vAlign w:val="bottom"/>
            <w:hideMark/>
          </w:tcPr>
          <w:p w14:paraId="6A81656A" w14:textId="39B6A236" w:rsidR="00AE173C" w:rsidRPr="00B374DB" w:rsidDel="007F2E42" w:rsidRDefault="00AE173C" w:rsidP="00EF3874">
            <w:pPr>
              <w:spacing w:line="276" w:lineRule="auto"/>
              <w:ind w:left="1175" w:hanging="1175"/>
              <w:jc w:val="center"/>
              <w:rPr>
                <w:del w:id="940" w:author="Smith, Nick" w:date="2020-12-01T11:10:00Z"/>
                <w:rFonts w:asciiTheme="minorHAnsi" w:hAnsiTheme="minorHAnsi" w:cstheme="minorHAnsi"/>
                <w:color w:val="000000" w:themeColor="text1"/>
                <w:sz w:val="18"/>
                <w:szCs w:val="18"/>
              </w:rPr>
            </w:pPr>
          </w:p>
        </w:tc>
        <w:tc>
          <w:tcPr>
            <w:tcW w:w="917" w:type="dxa"/>
            <w:tcBorders>
              <w:top w:val="nil"/>
              <w:left w:val="nil"/>
              <w:bottom w:val="nil"/>
              <w:right w:val="nil"/>
            </w:tcBorders>
            <w:shd w:val="clear" w:color="auto" w:fill="auto"/>
            <w:noWrap/>
            <w:vAlign w:val="bottom"/>
            <w:hideMark/>
          </w:tcPr>
          <w:p w14:paraId="011C8AA6" w14:textId="2E79CE61" w:rsidR="00AE173C" w:rsidRPr="00B374DB" w:rsidDel="007F2E42" w:rsidRDefault="00AE173C" w:rsidP="00EF3874">
            <w:pPr>
              <w:spacing w:line="276" w:lineRule="auto"/>
              <w:ind w:left="1175" w:hanging="1175"/>
              <w:jc w:val="center"/>
              <w:rPr>
                <w:del w:id="941" w:author="Smith, Nick" w:date="2020-12-01T11:1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3EFFAE70" w14:textId="11EF3423" w:rsidR="00AE173C" w:rsidRPr="00B374DB" w:rsidDel="007F2E42" w:rsidRDefault="00AE173C" w:rsidP="00EF3874">
            <w:pPr>
              <w:spacing w:line="276" w:lineRule="auto"/>
              <w:ind w:left="1175" w:hanging="1175"/>
              <w:jc w:val="center"/>
              <w:rPr>
                <w:del w:id="942" w:author="Smith, Nick" w:date="2020-12-01T11:1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71D3D800" w14:textId="20AFCE7A" w:rsidR="00AE173C" w:rsidRPr="00B374DB" w:rsidDel="007F2E42" w:rsidRDefault="00AE173C" w:rsidP="00EF3874">
            <w:pPr>
              <w:spacing w:line="276" w:lineRule="auto"/>
              <w:ind w:left="1175" w:hanging="1175"/>
              <w:rPr>
                <w:del w:id="943" w:author="Smith, Nick" w:date="2020-12-01T11:1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67127115" w14:textId="1390D4CC" w:rsidR="00AE173C" w:rsidRPr="00DE06C7" w:rsidDel="007F2E42" w:rsidRDefault="00AE173C" w:rsidP="00EF3874">
            <w:pPr>
              <w:spacing w:line="276" w:lineRule="auto"/>
              <w:ind w:left="1175" w:hanging="1175"/>
              <w:rPr>
                <w:del w:id="944" w:author="Smith, Nick" w:date="2020-12-01T11:10:00Z"/>
                <w:color w:val="000000" w:themeColor="text1"/>
              </w:rPr>
            </w:pPr>
          </w:p>
        </w:tc>
      </w:tr>
    </w:tbl>
    <w:p w14:paraId="2B20FD4B" w14:textId="6037A8CD" w:rsidR="0003297E" w:rsidDel="007F2E42" w:rsidRDefault="00F369E7" w:rsidP="00645A24">
      <w:pPr>
        <w:spacing w:line="276" w:lineRule="auto"/>
        <w:contextualSpacing/>
        <w:rPr>
          <w:del w:id="945" w:author="Smith, Nick" w:date="2020-12-01T11:10:00Z"/>
        </w:rPr>
      </w:pPr>
      <w:del w:id="946" w:author="Smith, Nick" w:date="2020-12-01T11:10:00Z">
        <w:r w:rsidRPr="00DE06C7" w:rsidDel="007F2E42">
          <w:delText xml:space="preserve">We anticipated </w:delText>
        </w:r>
        <w:r w:rsidR="005321F8" w:rsidDel="007F2E42">
          <w:delText xml:space="preserve">symmetry </w:delText>
        </w:r>
        <w:r w:rsidRPr="00DE06C7" w:rsidDel="007F2E42">
          <w:delText>between allometr</w:delText>
        </w:r>
        <w:r w:rsidR="004548C9" w:rsidRPr="00DE06C7" w:rsidDel="007F2E42">
          <w:delText>y</w:delText>
        </w:r>
        <w:r w:rsidRPr="00DE06C7" w:rsidDel="007F2E42">
          <w:delText xml:space="preserve">, foliar C and </w:delText>
        </w:r>
        <w:r w:rsidR="00041C23" w:rsidRPr="00DE06C7" w:rsidDel="007F2E42">
          <w:rPr>
            <w:color w:val="000000" w:themeColor="text1"/>
            <w:shd w:val="clear" w:color="auto" w:fill="FFFFFF"/>
          </w:rPr>
          <w:delText>iWUE</w:delText>
        </w:r>
        <w:r w:rsidR="00041C23" w:rsidRPr="00DE06C7" w:rsidDel="007F2E42">
          <w:rPr>
            <w:color w:val="000000" w:themeColor="text1"/>
            <w:shd w:val="clear" w:color="auto" w:fill="FFFFFF"/>
            <w:vertAlign w:val="subscript"/>
          </w:rPr>
          <w:delText>δ</w:delText>
        </w:r>
        <w:r w:rsidR="00041C23" w:rsidRPr="00DE06C7" w:rsidDel="007F2E42">
          <w:rPr>
            <w:color w:val="000000" w:themeColor="text1"/>
            <w:shd w:val="clear" w:color="auto" w:fill="FFFFFF"/>
            <w:vertAlign w:val="superscript"/>
          </w:rPr>
          <w:delText>13</w:delText>
        </w:r>
        <w:r w:rsidR="00041C23" w:rsidRPr="00DE06C7" w:rsidDel="007F2E42">
          <w:rPr>
            <w:color w:val="000000" w:themeColor="text1"/>
            <w:shd w:val="clear" w:color="auto" w:fill="FFFFFF"/>
            <w:vertAlign w:val="subscript"/>
          </w:rPr>
          <w:delText>C</w:delText>
        </w:r>
        <w:r w:rsidRPr="00DE06C7" w:rsidDel="007F2E42">
          <w:delText xml:space="preserve"> </w:delText>
        </w:r>
        <w:r w:rsidR="00041C23" w:rsidDel="007F2E42">
          <w:delText>and</w:delText>
        </w:r>
        <w:r w:rsidRPr="00DE06C7" w:rsidDel="007F2E42">
          <w:delText xml:space="preserve"> that result materialized.</w:delText>
        </w:r>
        <w:r w:rsidR="00AF6BAF" w:rsidDel="007F2E42">
          <w:delText xml:space="preserve"> </w:delText>
        </w:r>
      </w:del>
    </w:p>
    <w:p w14:paraId="1252B143" w14:textId="5253BCDA" w:rsidR="008039AC" w:rsidDel="007F2E42" w:rsidRDefault="008039AC" w:rsidP="00EF3874">
      <w:pPr>
        <w:spacing w:line="276" w:lineRule="auto"/>
        <w:contextualSpacing/>
        <w:rPr>
          <w:del w:id="947" w:author="Smith, Nick" w:date="2020-12-01T11:10:00Z"/>
          <w:b/>
          <w:bCs/>
        </w:rPr>
      </w:pPr>
    </w:p>
    <w:p w14:paraId="6047E27C" w14:textId="7D8C244A" w:rsidR="008039AC" w:rsidDel="007F2E42" w:rsidRDefault="008039AC" w:rsidP="00EF3874">
      <w:pPr>
        <w:spacing w:line="276" w:lineRule="auto"/>
        <w:contextualSpacing/>
        <w:rPr>
          <w:del w:id="948" w:author="Smith, Nick" w:date="2020-12-01T11:10:00Z"/>
          <w:b/>
          <w:bCs/>
        </w:rPr>
      </w:pPr>
    </w:p>
    <w:p w14:paraId="2BC87ECB" w14:textId="3AE1E3B5" w:rsidR="00AE173C" w:rsidRPr="00421329" w:rsidDel="002E5C1B" w:rsidRDefault="00AE173C" w:rsidP="00EF3874">
      <w:pPr>
        <w:spacing w:line="276" w:lineRule="auto"/>
        <w:contextualSpacing/>
        <w:rPr>
          <w:moveFrom w:id="949" w:author="Smith, Nick" w:date="2020-12-01T10:07:00Z"/>
          <w:b/>
          <w:bCs/>
        </w:rPr>
      </w:pPr>
      <w:moveFromRangeStart w:id="950" w:author="Smith, Nick" w:date="2020-12-01T10:07:00Z" w:name="move57709647"/>
      <w:moveFrom w:id="951" w:author="Smith, Nick" w:date="2020-12-01T10:07:00Z">
        <w:r w:rsidRPr="00421329" w:rsidDel="002E5C1B">
          <w:rPr>
            <w:b/>
            <w:bCs/>
          </w:rPr>
          <w:t>Soil organi</w:t>
        </w:r>
        <w:r w:rsidR="00277C84" w:rsidRPr="00421329" w:rsidDel="002E5C1B">
          <w:rPr>
            <w:b/>
            <w:bCs/>
          </w:rPr>
          <w:t>cs</w:t>
        </w:r>
      </w:moveFrom>
    </w:p>
    <w:p w14:paraId="137A0CE5" w14:textId="0582CF23" w:rsidR="00745801" w:rsidRPr="00DE06C7" w:rsidDel="002E5C1B" w:rsidRDefault="00AE173C" w:rsidP="00EF3874">
      <w:pPr>
        <w:spacing w:line="276" w:lineRule="auto"/>
        <w:contextualSpacing/>
        <w:rPr>
          <w:moveFrom w:id="952" w:author="Smith, Nick" w:date="2020-12-01T10:07:00Z"/>
        </w:rPr>
      </w:pPr>
      <w:moveFrom w:id="953" w:author="Smith, Nick" w:date="2020-12-01T10:07:00Z">
        <w:r w:rsidRPr="00DE06C7" w:rsidDel="002E5C1B">
          <w:t>Soil C concentration was approximately two times greater at Wonderland and St. Sauveur</w:t>
        </w:r>
        <w:r w:rsidR="008E0037" w:rsidRPr="00DE06C7" w:rsidDel="002E5C1B">
          <w:t xml:space="preserve"> </w:t>
        </w:r>
        <w:r w:rsidRPr="00DE06C7" w:rsidDel="002E5C1B">
          <w:t>(</w:t>
        </w:r>
        <w:r w:rsidRPr="00DE06C7" w:rsidDel="002E5C1B">
          <w:rPr>
            <w:i/>
            <w:iCs/>
          </w:rPr>
          <w:t>m</w:t>
        </w:r>
        <w:r w:rsidRPr="00DE06C7" w:rsidDel="002E5C1B">
          <w:t xml:space="preserve">=24.5%) trails compared to those at South Cadillac trail and </w:t>
        </w:r>
        <w:r w:rsidR="00AF679D" w:rsidRPr="00DE06C7" w:rsidDel="002E5C1B">
          <w:t>Gorham cliffs</w:t>
        </w:r>
        <w:r w:rsidRPr="00DE06C7" w:rsidDel="002E5C1B">
          <w:t xml:space="preserve"> (</w:t>
        </w:r>
        <w:r w:rsidRPr="00DE06C7" w:rsidDel="002E5C1B">
          <w:rPr>
            <w:i/>
            <w:iCs/>
          </w:rPr>
          <w:t>m</w:t>
        </w:r>
        <w:r w:rsidRPr="00DE06C7" w:rsidDel="002E5C1B">
          <w:t>=13.2%) with Wonderland three times higher than South Cadillac trail (</w:t>
        </w:r>
        <w:r w:rsidRPr="00DE06C7" w:rsidDel="002E5C1B">
          <w:rPr>
            <w:i/>
            <w:iCs/>
          </w:rPr>
          <w:t>P</w:t>
        </w:r>
        <w:r w:rsidRPr="00DE06C7" w:rsidDel="002E5C1B">
          <w:t>=0.023)</w:t>
        </w:r>
        <w:r w:rsidR="00403881" w:rsidRPr="00403881" w:rsidDel="002E5C1B">
          <w:t xml:space="preserve"> </w:t>
        </w:r>
        <w:r w:rsidR="00403881" w:rsidDel="002E5C1B">
          <w:t xml:space="preserve">noted in </w:t>
        </w:r>
        <w:r w:rsidR="00403881" w:rsidRPr="00DE06C7" w:rsidDel="002E5C1B">
          <w:t>Table</w:t>
        </w:r>
        <w:r w:rsidR="00403881" w:rsidDel="002E5C1B">
          <w:t xml:space="preserve"> 4</w:t>
        </w:r>
        <w:r w:rsidRPr="00DE06C7" w:rsidDel="002E5C1B">
          <w:t>. Except for a lower soil N at South Cadillac trail (.28%) compared to the others (.51%), there was no significan</w:t>
        </w:r>
        <w:r w:rsidR="00745801" w:rsidRPr="00DE06C7" w:rsidDel="002E5C1B">
          <w:t xml:space="preserve">t </w:t>
        </w:r>
        <w:r w:rsidRPr="00DE06C7" w:rsidDel="002E5C1B">
          <w:t>difference (</w:t>
        </w:r>
        <w:r w:rsidRPr="00DE06C7" w:rsidDel="002E5C1B">
          <w:rPr>
            <w:i/>
            <w:iCs/>
          </w:rPr>
          <w:t>P</w:t>
        </w:r>
        <w:r w:rsidRPr="00DE06C7" w:rsidDel="002E5C1B">
          <w:t>&gt;.05) in soil N between groups. However, in the case of soil C/N, differences were statistically significant (</w:t>
        </w:r>
        <w:r w:rsidRPr="00DE06C7" w:rsidDel="002E5C1B">
          <w:rPr>
            <w:i/>
            <w:iCs/>
          </w:rPr>
          <w:t>P</w:t>
        </w:r>
        <w:r w:rsidRPr="00DE06C7" w:rsidDel="002E5C1B">
          <w:t>=.039), owing to a greater disparity in C</w:t>
        </w:r>
        <w:r w:rsidR="00745801" w:rsidRPr="00DE06C7" w:rsidDel="002E5C1B">
          <w:t xml:space="preserve"> contributions amongst tree groups.</w:t>
        </w:r>
      </w:moveFrom>
    </w:p>
    <w:p w14:paraId="423950EB" w14:textId="06511F33" w:rsidR="00745801" w:rsidRPr="00DE06C7" w:rsidDel="002E5C1B" w:rsidRDefault="00745801" w:rsidP="00EF3874">
      <w:pPr>
        <w:spacing w:line="276" w:lineRule="auto"/>
        <w:contextualSpacing/>
        <w:rPr>
          <w:moveFrom w:id="954" w:author="Smith, Nick" w:date="2020-12-01T10:07:00Z"/>
        </w:rPr>
      </w:pPr>
    </w:p>
    <w:p w14:paraId="479C7A76" w14:textId="32E9F521" w:rsidR="00745801" w:rsidRPr="00D73A79" w:rsidDel="002E5C1B" w:rsidRDefault="00745801" w:rsidP="00EF3874">
      <w:pPr>
        <w:spacing w:line="276" w:lineRule="auto"/>
        <w:ind w:left="720" w:firstLine="720"/>
        <w:contextualSpacing/>
        <w:rPr>
          <w:moveFrom w:id="955" w:author="Smith, Nick" w:date="2020-12-01T10:07:00Z"/>
          <w:rFonts w:asciiTheme="minorHAnsi" w:hAnsiTheme="minorHAnsi" w:cstheme="minorHAnsi"/>
          <w:b/>
          <w:bCs/>
          <w:i/>
          <w:iCs/>
          <w:sz w:val="18"/>
          <w:szCs w:val="18"/>
        </w:rPr>
      </w:pPr>
      <w:moveFrom w:id="956" w:author="Smith, Nick" w:date="2020-12-01T10:07:00Z">
        <w:r w:rsidRPr="00D73A79" w:rsidDel="002E5C1B">
          <w:rPr>
            <w:rFonts w:asciiTheme="minorHAnsi" w:hAnsiTheme="minorHAnsi" w:cstheme="minorHAnsi"/>
            <w:b/>
            <w:bCs/>
            <w:color w:val="000000" w:themeColor="text1"/>
            <w:sz w:val="18"/>
            <w:szCs w:val="18"/>
          </w:rPr>
          <w:t xml:space="preserve">Table </w:t>
        </w:r>
        <w:r w:rsidR="00364178" w:rsidDel="002E5C1B">
          <w:rPr>
            <w:rFonts w:asciiTheme="minorHAnsi" w:hAnsiTheme="minorHAnsi" w:cstheme="minorHAnsi"/>
            <w:b/>
            <w:bCs/>
            <w:color w:val="000000" w:themeColor="text1"/>
            <w:sz w:val="18"/>
            <w:szCs w:val="18"/>
          </w:rPr>
          <w:t>4</w:t>
        </w:r>
        <w:r w:rsidRPr="00D73A79" w:rsidDel="002E5C1B">
          <w:rPr>
            <w:rFonts w:asciiTheme="minorHAnsi" w:hAnsiTheme="minorHAnsi" w:cstheme="minorHAnsi"/>
            <w:b/>
            <w:bCs/>
            <w:color w:val="000000" w:themeColor="text1"/>
            <w:sz w:val="18"/>
            <w:szCs w:val="18"/>
          </w:rPr>
          <w:t>. Results from analysis of variance (ANOVA) for soil C and N nutrient</w:t>
        </w:r>
      </w:moveFrom>
    </w:p>
    <w:tbl>
      <w:tblPr>
        <w:tblpPr w:leftFromText="180" w:rightFromText="180" w:vertAnchor="text" w:horzAnchor="page" w:tblpX="2626" w:tblpY="-14"/>
        <w:tblOverlap w:val="never"/>
        <w:tblW w:w="6038" w:type="dxa"/>
        <w:tblLook w:val="04A0" w:firstRow="1" w:lastRow="0" w:firstColumn="1" w:lastColumn="0" w:noHBand="0" w:noVBand="1"/>
      </w:tblPr>
      <w:tblGrid>
        <w:gridCol w:w="569"/>
        <w:gridCol w:w="177"/>
        <w:gridCol w:w="225"/>
        <w:gridCol w:w="289"/>
        <w:gridCol w:w="311"/>
        <w:gridCol w:w="144"/>
        <w:gridCol w:w="406"/>
        <w:gridCol w:w="111"/>
        <w:gridCol w:w="228"/>
        <w:gridCol w:w="397"/>
        <w:gridCol w:w="103"/>
        <w:gridCol w:w="218"/>
        <w:gridCol w:w="534"/>
        <w:gridCol w:w="158"/>
        <w:gridCol w:w="157"/>
        <w:gridCol w:w="130"/>
        <w:gridCol w:w="273"/>
        <w:gridCol w:w="629"/>
        <w:gridCol w:w="122"/>
        <w:gridCol w:w="100"/>
        <w:gridCol w:w="535"/>
        <w:gridCol w:w="222"/>
      </w:tblGrid>
      <w:tr w:rsidR="00CE1E44" w:rsidRPr="00D73A79" w:rsidDel="002E5C1B" w14:paraId="07883A22" w14:textId="0B2F3989" w:rsidTr="00F36C5D">
        <w:trPr>
          <w:gridAfter w:val="6"/>
          <w:wAfter w:w="1881" w:type="dxa"/>
          <w:trHeight w:val="70"/>
        </w:trPr>
        <w:tc>
          <w:tcPr>
            <w:tcW w:w="746" w:type="dxa"/>
            <w:gridSpan w:val="2"/>
            <w:tcBorders>
              <w:top w:val="nil"/>
              <w:left w:val="nil"/>
              <w:bottom w:val="nil"/>
              <w:right w:val="nil"/>
            </w:tcBorders>
            <w:shd w:val="clear" w:color="auto" w:fill="auto"/>
            <w:noWrap/>
            <w:vAlign w:val="bottom"/>
          </w:tcPr>
          <w:p w14:paraId="5AA6F2C4" w14:textId="546DC09D" w:rsidR="00CE1E44" w:rsidRPr="00D73A79" w:rsidDel="002E5C1B" w:rsidRDefault="00CE1E44" w:rsidP="00CE1E44">
            <w:pPr>
              <w:spacing w:line="276" w:lineRule="auto"/>
              <w:rPr>
                <w:moveFrom w:id="957" w:author="Smith, Nick" w:date="2020-12-01T10:07:00Z"/>
                <w:rFonts w:asciiTheme="minorHAnsi" w:hAnsiTheme="minorHAnsi" w:cstheme="minorHAnsi"/>
                <w:color w:val="000000" w:themeColor="text1"/>
                <w:sz w:val="18"/>
                <w:szCs w:val="18"/>
              </w:rPr>
            </w:pPr>
          </w:p>
        </w:tc>
        <w:tc>
          <w:tcPr>
            <w:tcW w:w="825" w:type="dxa"/>
            <w:gridSpan w:val="3"/>
            <w:tcBorders>
              <w:top w:val="nil"/>
              <w:left w:val="nil"/>
              <w:bottom w:val="nil"/>
              <w:right w:val="nil"/>
            </w:tcBorders>
            <w:shd w:val="clear" w:color="auto" w:fill="auto"/>
            <w:noWrap/>
            <w:vAlign w:val="bottom"/>
          </w:tcPr>
          <w:p w14:paraId="51BC24B1" w14:textId="118327C5" w:rsidR="00CE1E44" w:rsidRPr="00D73A79" w:rsidDel="002E5C1B" w:rsidRDefault="00CE1E44" w:rsidP="00CE1E44">
            <w:pPr>
              <w:spacing w:line="276" w:lineRule="auto"/>
              <w:rPr>
                <w:moveFrom w:id="958" w:author="Smith, Nick" w:date="2020-12-01T10:07:00Z"/>
                <w:rFonts w:asciiTheme="minorHAnsi" w:hAnsiTheme="minorHAnsi" w:cstheme="minorHAnsi"/>
                <w:color w:val="000000" w:themeColor="text1"/>
                <w:sz w:val="18"/>
                <w:szCs w:val="18"/>
              </w:rPr>
            </w:pPr>
          </w:p>
        </w:tc>
        <w:tc>
          <w:tcPr>
            <w:tcW w:w="661" w:type="dxa"/>
            <w:gridSpan w:val="3"/>
            <w:tcBorders>
              <w:top w:val="nil"/>
              <w:left w:val="nil"/>
              <w:bottom w:val="nil"/>
              <w:right w:val="nil"/>
            </w:tcBorders>
            <w:shd w:val="clear" w:color="auto" w:fill="auto"/>
            <w:noWrap/>
            <w:vAlign w:val="bottom"/>
          </w:tcPr>
          <w:p w14:paraId="39D86BD3" w14:textId="6F997725" w:rsidR="00CE1E44" w:rsidRPr="00D73A79" w:rsidDel="002E5C1B" w:rsidRDefault="00CE1E44" w:rsidP="00CE1E44">
            <w:pPr>
              <w:spacing w:line="276" w:lineRule="auto"/>
              <w:rPr>
                <w:moveFrom w:id="959" w:author="Smith, Nick" w:date="2020-12-01T10:07:00Z"/>
                <w:rFonts w:asciiTheme="minorHAnsi" w:hAnsiTheme="minorHAnsi" w:cstheme="minorHAnsi"/>
                <w:color w:val="000000" w:themeColor="text1"/>
                <w:sz w:val="18"/>
                <w:szCs w:val="18"/>
              </w:rPr>
            </w:pPr>
          </w:p>
        </w:tc>
        <w:tc>
          <w:tcPr>
            <w:tcW w:w="728" w:type="dxa"/>
            <w:gridSpan w:val="3"/>
            <w:tcBorders>
              <w:top w:val="nil"/>
              <w:left w:val="nil"/>
              <w:bottom w:val="nil"/>
              <w:right w:val="nil"/>
            </w:tcBorders>
            <w:shd w:val="clear" w:color="auto" w:fill="auto"/>
            <w:noWrap/>
            <w:vAlign w:val="bottom"/>
          </w:tcPr>
          <w:p w14:paraId="3EAD491B" w14:textId="6D7CCAB0" w:rsidR="00CE1E44" w:rsidRPr="00D73A79" w:rsidDel="002E5C1B" w:rsidRDefault="00CE1E44" w:rsidP="00CE1E44">
            <w:pPr>
              <w:spacing w:line="276" w:lineRule="auto"/>
              <w:rPr>
                <w:moveFrom w:id="960" w:author="Smith, Nick" w:date="2020-12-01T10:07:00Z"/>
                <w:rFonts w:asciiTheme="minorHAnsi" w:hAnsiTheme="minorHAnsi" w:cstheme="minorHAnsi"/>
                <w:color w:val="000000" w:themeColor="text1"/>
                <w:sz w:val="18"/>
                <w:szCs w:val="18"/>
              </w:rPr>
            </w:pPr>
          </w:p>
        </w:tc>
        <w:tc>
          <w:tcPr>
            <w:tcW w:w="910" w:type="dxa"/>
            <w:gridSpan w:val="3"/>
            <w:tcBorders>
              <w:top w:val="nil"/>
              <w:left w:val="nil"/>
              <w:bottom w:val="nil"/>
              <w:right w:val="nil"/>
            </w:tcBorders>
            <w:shd w:val="clear" w:color="auto" w:fill="auto"/>
            <w:noWrap/>
            <w:vAlign w:val="bottom"/>
          </w:tcPr>
          <w:p w14:paraId="18DA6747" w14:textId="6778B2B4" w:rsidR="00CE1E44" w:rsidRPr="00D73A79" w:rsidDel="002E5C1B" w:rsidRDefault="00CE1E44" w:rsidP="00CE1E44">
            <w:pPr>
              <w:spacing w:line="276" w:lineRule="auto"/>
              <w:rPr>
                <w:moveFrom w:id="961" w:author="Smith, Nick" w:date="2020-12-01T10:07:00Z"/>
                <w:rFonts w:asciiTheme="minorHAnsi" w:hAnsiTheme="minorHAnsi" w:cstheme="minorHAnsi"/>
                <w:color w:val="000000" w:themeColor="text1"/>
                <w:sz w:val="18"/>
                <w:szCs w:val="18"/>
              </w:rPr>
            </w:pPr>
          </w:p>
        </w:tc>
        <w:tc>
          <w:tcPr>
            <w:tcW w:w="287" w:type="dxa"/>
            <w:gridSpan w:val="2"/>
            <w:tcBorders>
              <w:top w:val="nil"/>
              <w:left w:val="nil"/>
              <w:bottom w:val="nil"/>
              <w:right w:val="nil"/>
            </w:tcBorders>
            <w:shd w:val="clear" w:color="auto" w:fill="auto"/>
            <w:noWrap/>
            <w:vAlign w:val="bottom"/>
          </w:tcPr>
          <w:p w14:paraId="0DB8D9CD" w14:textId="1C6C8B78" w:rsidR="00CE1E44" w:rsidRPr="00D73A79" w:rsidDel="002E5C1B" w:rsidRDefault="00CE1E44" w:rsidP="00CE1E44">
            <w:pPr>
              <w:spacing w:line="276" w:lineRule="auto"/>
              <w:rPr>
                <w:moveFrom w:id="962" w:author="Smith, Nick" w:date="2020-12-01T10:07:00Z"/>
                <w:rFonts w:asciiTheme="minorHAnsi" w:hAnsiTheme="minorHAnsi" w:cstheme="minorHAnsi"/>
                <w:color w:val="000000" w:themeColor="text1"/>
                <w:sz w:val="18"/>
                <w:szCs w:val="18"/>
              </w:rPr>
            </w:pPr>
          </w:p>
        </w:tc>
      </w:tr>
      <w:tr w:rsidR="00CE1E44" w:rsidRPr="00D73A79" w:rsidDel="002E5C1B" w14:paraId="22381C5D" w14:textId="20289813" w:rsidTr="00CE1E44">
        <w:trPr>
          <w:trHeight w:val="300"/>
        </w:trPr>
        <w:tc>
          <w:tcPr>
            <w:tcW w:w="1260" w:type="dxa"/>
            <w:gridSpan w:val="4"/>
            <w:tcBorders>
              <w:top w:val="nil"/>
              <w:left w:val="nil"/>
              <w:bottom w:val="nil"/>
              <w:right w:val="nil"/>
            </w:tcBorders>
            <w:shd w:val="clear" w:color="auto" w:fill="auto"/>
            <w:noWrap/>
            <w:vAlign w:val="bottom"/>
            <w:hideMark/>
          </w:tcPr>
          <w:p w14:paraId="102AE7B9" w14:textId="2DBF066D" w:rsidR="00CE1E44" w:rsidRPr="00D73A79" w:rsidDel="002E5C1B" w:rsidRDefault="00CE1E44" w:rsidP="00CE1E44">
            <w:pPr>
              <w:spacing w:line="276" w:lineRule="auto"/>
              <w:rPr>
                <w:moveFrom w:id="963" w:author="Smith, Nick" w:date="2020-12-01T10:07:00Z"/>
                <w:rFonts w:asciiTheme="minorHAnsi" w:hAnsiTheme="minorHAnsi" w:cstheme="minorHAnsi"/>
                <w:color w:val="000000" w:themeColor="text1"/>
                <w:sz w:val="18"/>
                <w:szCs w:val="18"/>
              </w:rPr>
            </w:pPr>
          </w:p>
        </w:tc>
        <w:tc>
          <w:tcPr>
            <w:tcW w:w="861" w:type="dxa"/>
            <w:gridSpan w:val="3"/>
            <w:tcBorders>
              <w:top w:val="nil"/>
              <w:left w:val="nil"/>
              <w:bottom w:val="nil"/>
              <w:right w:val="nil"/>
            </w:tcBorders>
            <w:shd w:val="clear" w:color="auto" w:fill="auto"/>
            <w:noWrap/>
            <w:vAlign w:val="bottom"/>
            <w:hideMark/>
          </w:tcPr>
          <w:p w14:paraId="59084E9E" w14:textId="14664C48" w:rsidR="00CE1E44" w:rsidRPr="00D73A79" w:rsidDel="002E5C1B" w:rsidRDefault="00CE1E44" w:rsidP="00CE1E44">
            <w:pPr>
              <w:spacing w:line="276" w:lineRule="auto"/>
              <w:ind w:hanging="645"/>
              <w:jc w:val="center"/>
              <w:rPr>
                <w:moveFrom w:id="964" w:author="Smith, Nick" w:date="2020-12-01T10:07:00Z"/>
                <w:rFonts w:asciiTheme="minorHAnsi" w:hAnsiTheme="minorHAnsi" w:cstheme="minorHAnsi"/>
                <w:color w:val="000000" w:themeColor="text1"/>
                <w:sz w:val="18"/>
                <w:szCs w:val="18"/>
              </w:rPr>
            </w:pPr>
            <w:moveFrom w:id="965" w:author="Smith, Nick" w:date="2020-12-01T10:07:00Z">
              <w:r w:rsidRPr="00D73A79" w:rsidDel="002E5C1B">
                <w:rPr>
                  <w:rFonts w:asciiTheme="minorHAnsi" w:hAnsiTheme="minorHAnsi" w:cstheme="minorHAnsi"/>
                  <w:color w:val="000000" w:themeColor="text1"/>
                  <w:sz w:val="18"/>
                  <w:szCs w:val="18"/>
                </w:rPr>
                <w:t>C</w:t>
              </w:r>
            </w:moveFrom>
          </w:p>
        </w:tc>
        <w:tc>
          <w:tcPr>
            <w:tcW w:w="736" w:type="dxa"/>
            <w:gridSpan w:val="3"/>
            <w:tcBorders>
              <w:top w:val="nil"/>
              <w:left w:val="nil"/>
              <w:bottom w:val="nil"/>
              <w:right w:val="nil"/>
            </w:tcBorders>
            <w:shd w:val="clear" w:color="auto" w:fill="auto"/>
            <w:noWrap/>
            <w:vAlign w:val="bottom"/>
            <w:hideMark/>
          </w:tcPr>
          <w:p w14:paraId="2EBCD5E5" w14:textId="338920FA" w:rsidR="00CE1E44" w:rsidRPr="00D73A79" w:rsidDel="002E5C1B" w:rsidRDefault="00CE1E44" w:rsidP="00CE1E44">
            <w:pPr>
              <w:spacing w:line="276" w:lineRule="auto"/>
              <w:jc w:val="center"/>
              <w:rPr>
                <w:moveFrom w:id="966" w:author="Smith, Nick" w:date="2020-12-01T10:07:00Z"/>
                <w:rFonts w:asciiTheme="minorHAnsi" w:hAnsiTheme="minorHAnsi" w:cstheme="minorHAnsi"/>
                <w:color w:val="000000" w:themeColor="text1"/>
                <w:sz w:val="18"/>
                <w:szCs w:val="18"/>
              </w:rPr>
            </w:pPr>
          </w:p>
        </w:tc>
        <w:tc>
          <w:tcPr>
            <w:tcW w:w="855" w:type="dxa"/>
            <w:gridSpan w:val="3"/>
            <w:tcBorders>
              <w:top w:val="nil"/>
              <w:left w:val="nil"/>
              <w:bottom w:val="nil"/>
              <w:right w:val="nil"/>
            </w:tcBorders>
            <w:shd w:val="clear" w:color="auto" w:fill="auto"/>
            <w:noWrap/>
            <w:vAlign w:val="bottom"/>
            <w:hideMark/>
          </w:tcPr>
          <w:p w14:paraId="1D668B82" w14:textId="2EC2E0DA" w:rsidR="00CE1E44" w:rsidRPr="00D73A79" w:rsidDel="002E5C1B" w:rsidRDefault="00CE1E44" w:rsidP="00CE1E44">
            <w:pPr>
              <w:spacing w:line="276" w:lineRule="auto"/>
              <w:ind w:left="-90" w:firstLine="90"/>
              <w:rPr>
                <w:moveFrom w:id="967" w:author="Smith, Nick" w:date="2020-12-01T10:07:00Z"/>
                <w:rFonts w:asciiTheme="minorHAnsi" w:hAnsiTheme="minorHAnsi" w:cstheme="minorHAnsi"/>
                <w:color w:val="000000" w:themeColor="text1"/>
                <w:sz w:val="18"/>
                <w:szCs w:val="18"/>
              </w:rPr>
            </w:pPr>
            <w:moveFrom w:id="968" w:author="Smith, Nick" w:date="2020-12-01T10:07:00Z">
              <w:r w:rsidRPr="00D73A79" w:rsidDel="002E5C1B">
                <w:rPr>
                  <w:rFonts w:asciiTheme="minorHAnsi" w:hAnsiTheme="minorHAnsi" w:cstheme="minorHAnsi"/>
                  <w:color w:val="000000" w:themeColor="text1"/>
                  <w:sz w:val="18"/>
                  <w:szCs w:val="18"/>
                </w:rPr>
                <w:t xml:space="preserve">                        N</w:t>
              </w:r>
            </w:moveFrom>
          </w:p>
        </w:tc>
        <w:tc>
          <w:tcPr>
            <w:tcW w:w="315" w:type="dxa"/>
            <w:gridSpan w:val="2"/>
            <w:tcBorders>
              <w:top w:val="nil"/>
              <w:left w:val="nil"/>
              <w:bottom w:val="nil"/>
              <w:right w:val="nil"/>
            </w:tcBorders>
            <w:shd w:val="clear" w:color="auto" w:fill="auto"/>
            <w:noWrap/>
            <w:vAlign w:val="bottom"/>
            <w:hideMark/>
          </w:tcPr>
          <w:p w14:paraId="0202C17D" w14:textId="0538D05C" w:rsidR="00CE1E44" w:rsidRPr="00D73A79" w:rsidDel="002E5C1B" w:rsidRDefault="00CE1E44" w:rsidP="00CE1E44">
            <w:pPr>
              <w:spacing w:line="276" w:lineRule="auto"/>
              <w:jc w:val="center"/>
              <w:rPr>
                <w:moveFrom w:id="969" w:author="Smith, Nick" w:date="2020-12-01T10:07:00Z"/>
                <w:rFonts w:asciiTheme="minorHAnsi" w:hAnsiTheme="minorHAnsi" w:cstheme="minorHAnsi"/>
                <w:color w:val="000000" w:themeColor="text1"/>
                <w:sz w:val="18"/>
                <w:szCs w:val="18"/>
              </w:rPr>
            </w:pPr>
          </w:p>
        </w:tc>
        <w:tc>
          <w:tcPr>
            <w:tcW w:w="1154" w:type="dxa"/>
            <w:gridSpan w:val="4"/>
            <w:tcBorders>
              <w:top w:val="nil"/>
              <w:left w:val="nil"/>
              <w:bottom w:val="nil"/>
              <w:right w:val="nil"/>
            </w:tcBorders>
            <w:shd w:val="clear" w:color="auto" w:fill="auto"/>
            <w:noWrap/>
            <w:vAlign w:val="bottom"/>
            <w:hideMark/>
          </w:tcPr>
          <w:p w14:paraId="3EC581EC" w14:textId="6F9DFFA2" w:rsidR="00CE1E44" w:rsidRPr="00D73A79" w:rsidDel="002E5C1B" w:rsidRDefault="00CE1E44" w:rsidP="00CE1E44">
            <w:pPr>
              <w:spacing w:line="276" w:lineRule="auto"/>
              <w:ind w:left="-720" w:hanging="180"/>
              <w:jc w:val="center"/>
              <w:rPr>
                <w:moveFrom w:id="970" w:author="Smith, Nick" w:date="2020-12-01T10:07:00Z"/>
                <w:rFonts w:asciiTheme="minorHAnsi" w:hAnsiTheme="minorHAnsi" w:cstheme="minorHAnsi"/>
                <w:color w:val="000000" w:themeColor="text1"/>
                <w:sz w:val="18"/>
                <w:szCs w:val="18"/>
              </w:rPr>
            </w:pPr>
            <w:moveFrom w:id="971" w:author="Smith, Nick" w:date="2020-12-01T10:07:00Z">
              <w:r w:rsidRPr="00D73A79" w:rsidDel="002E5C1B">
                <w:rPr>
                  <w:rFonts w:asciiTheme="minorHAnsi" w:hAnsiTheme="minorHAnsi" w:cstheme="minorHAnsi"/>
                  <w:color w:val="000000" w:themeColor="text1"/>
                  <w:sz w:val="18"/>
                  <w:szCs w:val="18"/>
                </w:rPr>
                <w:t>C/N</w:t>
              </w:r>
            </w:moveFrom>
          </w:p>
        </w:tc>
        <w:tc>
          <w:tcPr>
            <w:tcW w:w="635" w:type="dxa"/>
            <w:gridSpan w:val="2"/>
            <w:tcBorders>
              <w:top w:val="nil"/>
              <w:left w:val="nil"/>
              <w:bottom w:val="nil"/>
              <w:right w:val="nil"/>
            </w:tcBorders>
            <w:shd w:val="clear" w:color="auto" w:fill="auto"/>
            <w:noWrap/>
            <w:vAlign w:val="bottom"/>
            <w:hideMark/>
          </w:tcPr>
          <w:p w14:paraId="3A160657" w14:textId="1B64DC1F" w:rsidR="00CE1E44" w:rsidRPr="00D73A79" w:rsidDel="002E5C1B" w:rsidRDefault="00CE1E44" w:rsidP="00CE1E44">
            <w:pPr>
              <w:spacing w:line="276" w:lineRule="auto"/>
              <w:jc w:val="center"/>
              <w:rPr>
                <w:moveFrom w:id="972" w:author="Smith, Nick" w:date="2020-12-01T10:07: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79FE0CA5" w14:textId="075D44E4" w:rsidR="00CE1E44" w:rsidRPr="00D73A79" w:rsidDel="002E5C1B" w:rsidRDefault="00CE1E44" w:rsidP="00CE1E44">
            <w:pPr>
              <w:spacing w:line="276" w:lineRule="auto"/>
              <w:jc w:val="center"/>
              <w:rPr>
                <w:moveFrom w:id="973" w:author="Smith, Nick" w:date="2020-12-01T10:07:00Z"/>
                <w:rFonts w:asciiTheme="minorHAnsi" w:hAnsiTheme="minorHAnsi" w:cstheme="minorHAnsi"/>
                <w:color w:val="000000" w:themeColor="text1"/>
                <w:sz w:val="18"/>
                <w:szCs w:val="18"/>
              </w:rPr>
            </w:pPr>
          </w:p>
        </w:tc>
      </w:tr>
      <w:tr w:rsidR="00CE1E44" w:rsidRPr="00D73A79" w:rsidDel="002E5C1B" w14:paraId="38FEF38C" w14:textId="731CADE9" w:rsidTr="00CE1E44">
        <w:trPr>
          <w:gridAfter w:val="2"/>
          <w:wAfter w:w="757" w:type="dxa"/>
          <w:trHeight w:val="300"/>
        </w:trPr>
        <w:tc>
          <w:tcPr>
            <w:tcW w:w="569" w:type="dxa"/>
            <w:tcBorders>
              <w:top w:val="nil"/>
              <w:left w:val="nil"/>
              <w:bottom w:val="nil"/>
              <w:right w:val="nil"/>
            </w:tcBorders>
            <w:shd w:val="clear" w:color="auto" w:fill="auto"/>
            <w:noWrap/>
            <w:vAlign w:val="bottom"/>
            <w:hideMark/>
          </w:tcPr>
          <w:p w14:paraId="5DA4F087" w14:textId="505EE20D" w:rsidR="00CE1E44" w:rsidRPr="00D73A79" w:rsidDel="002E5C1B" w:rsidRDefault="00CE1E44" w:rsidP="00CE1E44">
            <w:pPr>
              <w:spacing w:line="276" w:lineRule="auto"/>
              <w:rPr>
                <w:moveFrom w:id="974" w:author="Smith, Nick" w:date="2020-12-01T10:07:00Z"/>
                <w:rFonts w:asciiTheme="minorHAnsi" w:hAnsiTheme="minorHAnsi" w:cstheme="minorHAnsi"/>
                <w:color w:val="000000" w:themeColor="text1"/>
                <w:sz w:val="18"/>
                <w:szCs w:val="18"/>
              </w:rPr>
            </w:pPr>
          </w:p>
        </w:tc>
        <w:tc>
          <w:tcPr>
            <w:tcW w:w="402" w:type="dxa"/>
            <w:gridSpan w:val="2"/>
            <w:tcBorders>
              <w:top w:val="nil"/>
              <w:left w:val="nil"/>
              <w:bottom w:val="nil"/>
              <w:right w:val="nil"/>
            </w:tcBorders>
            <w:shd w:val="clear" w:color="auto" w:fill="auto"/>
            <w:noWrap/>
            <w:vAlign w:val="bottom"/>
            <w:hideMark/>
          </w:tcPr>
          <w:p w14:paraId="1BAC5598" w14:textId="6312DBB2" w:rsidR="00CE1E44" w:rsidRPr="00D73A79" w:rsidDel="002E5C1B" w:rsidRDefault="00CE1E44" w:rsidP="00CE1E44">
            <w:pPr>
              <w:spacing w:line="276" w:lineRule="auto"/>
              <w:jc w:val="center"/>
              <w:rPr>
                <w:moveFrom w:id="975" w:author="Smith, Nick" w:date="2020-12-01T10:07:00Z"/>
                <w:rFonts w:asciiTheme="minorHAnsi" w:hAnsiTheme="minorHAnsi" w:cstheme="minorHAnsi"/>
                <w:color w:val="000000" w:themeColor="text1"/>
                <w:sz w:val="18"/>
                <w:szCs w:val="18"/>
                <w:u w:val="single"/>
              </w:rPr>
            </w:pPr>
            <w:moveFrom w:id="976" w:author="Smith, Nick" w:date="2020-12-01T10:07:00Z">
              <w:r w:rsidRPr="00D73A79" w:rsidDel="002E5C1B">
                <w:rPr>
                  <w:rFonts w:asciiTheme="minorHAnsi" w:hAnsiTheme="minorHAnsi" w:cstheme="minorHAnsi"/>
                  <w:color w:val="000000" w:themeColor="text1"/>
                  <w:sz w:val="18"/>
                  <w:szCs w:val="18"/>
                  <w:u w:val="single"/>
                </w:rPr>
                <w:t>df</w:t>
              </w:r>
            </w:moveFrom>
          </w:p>
        </w:tc>
        <w:tc>
          <w:tcPr>
            <w:tcW w:w="744" w:type="dxa"/>
            <w:gridSpan w:val="3"/>
            <w:tcBorders>
              <w:top w:val="nil"/>
              <w:left w:val="nil"/>
              <w:bottom w:val="nil"/>
              <w:right w:val="nil"/>
            </w:tcBorders>
            <w:shd w:val="clear" w:color="auto" w:fill="auto"/>
            <w:noWrap/>
            <w:vAlign w:val="bottom"/>
            <w:hideMark/>
          </w:tcPr>
          <w:p w14:paraId="3D5C66EF" w14:textId="658326BC" w:rsidR="00CE1E44" w:rsidRPr="00D73A79" w:rsidDel="002E5C1B" w:rsidRDefault="00CE1E44" w:rsidP="00CE1E44">
            <w:pPr>
              <w:spacing w:line="276" w:lineRule="auto"/>
              <w:jc w:val="center"/>
              <w:rPr>
                <w:moveFrom w:id="977" w:author="Smith, Nick" w:date="2020-12-01T10:07:00Z"/>
                <w:rFonts w:asciiTheme="minorHAnsi" w:hAnsiTheme="minorHAnsi" w:cstheme="minorHAnsi"/>
                <w:color w:val="000000" w:themeColor="text1"/>
                <w:sz w:val="18"/>
                <w:szCs w:val="18"/>
                <w:u w:val="single"/>
              </w:rPr>
            </w:pPr>
            <w:moveFrom w:id="978" w:author="Smith, Nick" w:date="2020-12-01T10:07:00Z">
              <w:r w:rsidRPr="00D73A79" w:rsidDel="002E5C1B">
                <w:rPr>
                  <w:rFonts w:asciiTheme="minorHAnsi" w:hAnsiTheme="minorHAnsi" w:cstheme="minorHAnsi"/>
                  <w:color w:val="000000" w:themeColor="text1"/>
                  <w:sz w:val="18"/>
                  <w:szCs w:val="18"/>
                  <w:u w:val="single"/>
                </w:rPr>
                <w:t>F</w:t>
              </w:r>
            </w:moveFrom>
          </w:p>
        </w:tc>
        <w:tc>
          <w:tcPr>
            <w:tcW w:w="745" w:type="dxa"/>
            <w:gridSpan w:val="3"/>
            <w:tcBorders>
              <w:top w:val="nil"/>
              <w:left w:val="nil"/>
              <w:bottom w:val="nil"/>
              <w:right w:val="nil"/>
            </w:tcBorders>
            <w:shd w:val="clear" w:color="auto" w:fill="auto"/>
            <w:noWrap/>
            <w:vAlign w:val="bottom"/>
            <w:hideMark/>
          </w:tcPr>
          <w:p w14:paraId="1CE5B9F1" w14:textId="7371E9CA" w:rsidR="00CE1E44" w:rsidRPr="00D73A79" w:rsidDel="002E5C1B" w:rsidRDefault="00CE1E44" w:rsidP="00CE1E44">
            <w:pPr>
              <w:spacing w:line="276" w:lineRule="auto"/>
              <w:jc w:val="center"/>
              <w:rPr>
                <w:moveFrom w:id="979" w:author="Smith, Nick" w:date="2020-12-01T10:07:00Z"/>
                <w:rFonts w:asciiTheme="minorHAnsi" w:hAnsiTheme="minorHAnsi" w:cstheme="minorHAnsi"/>
                <w:color w:val="000000" w:themeColor="text1"/>
                <w:sz w:val="18"/>
                <w:szCs w:val="18"/>
                <w:u w:val="single"/>
              </w:rPr>
            </w:pPr>
            <w:moveFrom w:id="980" w:author="Smith, Nick" w:date="2020-12-01T10:07:00Z">
              <w:r w:rsidRPr="00D73A79" w:rsidDel="002E5C1B">
                <w:rPr>
                  <w:rFonts w:asciiTheme="minorHAnsi" w:hAnsiTheme="minorHAnsi" w:cstheme="minorHAnsi"/>
                  <w:color w:val="000000" w:themeColor="text1"/>
                  <w:sz w:val="18"/>
                  <w:szCs w:val="18"/>
                  <w:u w:val="single"/>
                </w:rPr>
                <w:t>P</w:t>
              </w:r>
            </w:moveFrom>
          </w:p>
        </w:tc>
        <w:tc>
          <w:tcPr>
            <w:tcW w:w="718" w:type="dxa"/>
            <w:gridSpan w:val="3"/>
            <w:tcBorders>
              <w:top w:val="nil"/>
              <w:left w:val="nil"/>
              <w:bottom w:val="nil"/>
              <w:right w:val="nil"/>
            </w:tcBorders>
            <w:shd w:val="clear" w:color="auto" w:fill="auto"/>
            <w:noWrap/>
            <w:vAlign w:val="bottom"/>
            <w:hideMark/>
          </w:tcPr>
          <w:p w14:paraId="341B013B" w14:textId="7422CF02" w:rsidR="00CE1E44" w:rsidRPr="00D73A79" w:rsidDel="002E5C1B" w:rsidRDefault="00CE1E44" w:rsidP="00CE1E44">
            <w:pPr>
              <w:spacing w:line="276" w:lineRule="auto"/>
              <w:jc w:val="center"/>
              <w:rPr>
                <w:moveFrom w:id="981" w:author="Smith, Nick" w:date="2020-12-01T10:07:00Z"/>
                <w:rFonts w:asciiTheme="minorHAnsi" w:hAnsiTheme="minorHAnsi" w:cstheme="minorHAnsi"/>
                <w:color w:val="000000" w:themeColor="text1"/>
                <w:sz w:val="18"/>
                <w:szCs w:val="18"/>
                <w:u w:val="single"/>
              </w:rPr>
            </w:pPr>
            <w:moveFrom w:id="982" w:author="Smith, Nick" w:date="2020-12-01T10:07:00Z">
              <w:r w:rsidRPr="00D73A79" w:rsidDel="002E5C1B">
                <w:rPr>
                  <w:rFonts w:asciiTheme="minorHAnsi" w:hAnsiTheme="minorHAnsi" w:cstheme="minorHAnsi"/>
                  <w:color w:val="000000" w:themeColor="text1"/>
                  <w:sz w:val="18"/>
                  <w:szCs w:val="18"/>
                  <w:u w:val="single"/>
                </w:rPr>
                <w:t>F</w:t>
              </w:r>
            </w:moveFrom>
          </w:p>
        </w:tc>
        <w:tc>
          <w:tcPr>
            <w:tcW w:w="534" w:type="dxa"/>
            <w:tcBorders>
              <w:top w:val="nil"/>
              <w:left w:val="nil"/>
              <w:bottom w:val="nil"/>
              <w:right w:val="nil"/>
            </w:tcBorders>
            <w:shd w:val="clear" w:color="auto" w:fill="auto"/>
            <w:noWrap/>
            <w:vAlign w:val="bottom"/>
            <w:hideMark/>
          </w:tcPr>
          <w:p w14:paraId="0B0B147F" w14:textId="766C7DD4" w:rsidR="00CE1E44" w:rsidRPr="00D73A79" w:rsidDel="002E5C1B" w:rsidRDefault="00CE1E44" w:rsidP="00CE1E44">
            <w:pPr>
              <w:spacing w:line="276" w:lineRule="auto"/>
              <w:jc w:val="center"/>
              <w:rPr>
                <w:moveFrom w:id="983" w:author="Smith, Nick" w:date="2020-12-01T10:07:00Z"/>
                <w:rFonts w:asciiTheme="minorHAnsi" w:hAnsiTheme="minorHAnsi" w:cstheme="minorHAnsi"/>
                <w:color w:val="000000" w:themeColor="text1"/>
                <w:sz w:val="18"/>
                <w:szCs w:val="18"/>
                <w:u w:val="single"/>
              </w:rPr>
            </w:pPr>
            <w:moveFrom w:id="984" w:author="Smith, Nick" w:date="2020-12-01T10:07:00Z">
              <w:r w:rsidRPr="00D73A79" w:rsidDel="002E5C1B">
                <w:rPr>
                  <w:rFonts w:asciiTheme="minorHAnsi" w:hAnsiTheme="minorHAnsi" w:cstheme="minorHAnsi"/>
                  <w:color w:val="000000" w:themeColor="text1"/>
                  <w:sz w:val="18"/>
                  <w:szCs w:val="18"/>
                  <w:u w:val="single"/>
                </w:rPr>
                <w:t>P</w:t>
              </w:r>
            </w:moveFrom>
          </w:p>
        </w:tc>
        <w:tc>
          <w:tcPr>
            <w:tcW w:w="718" w:type="dxa"/>
            <w:gridSpan w:val="4"/>
            <w:tcBorders>
              <w:top w:val="nil"/>
              <w:left w:val="nil"/>
              <w:bottom w:val="nil"/>
              <w:right w:val="nil"/>
            </w:tcBorders>
            <w:shd w:val="clear" w:color="auto" w:fill="auto"/>
            <w:noWrap/>
            <w:vAlign w:val="bottom"/>
            <w:hideMark/>
          </w:tcPr>
          <w:p w14:paraId="431DFA5E" w14:textId="3B2422D4" w:rsidR="00CE1E44" w:rsidRPr="00D73A79" w:rsidDel="002E5C1B" w:rsidRDefault="00CE1E44" w:rsidP="00CE1E44">
            <w:pPr>
              <w:spacing w:line="276" w:lineRule="auto"/>
              <w:jc w:val="center"/>
              <w:rPr>
                <w:moveFrom w:id="985" w:author="Smith, Nick" w:date="2020-12-01T10:07:00Z"/>
                <w:rFonts w:asciiTheme="minorHAnsi" w:hAnsiTheme="minorHAnsi" w:cstheme="minorHAnsi"/>
                <w:color w:val="000000" w:themeColor="text1"/>
                <w:sz w:val="18"/>
                <w:szCs w:val="18"/>
                <w:u w:val="single"/>
              </w:rPr>
            </w:pPr>
            <w:moveFrom w:id="986" w:author="Smith, Nick" w:date="2020-12-01T10:07:00Z">
              <w:r w:rsidRPr="00D73A79" w:rsidDel="002E5C1B">
                <w:rPr>
                  <w:rFonts w:asciiTheme="minorHAnsi" w:hAnsiTheme="minorHAnsi" w:cstheme="minorHAnsi"/>
                  <w:color w:val="000000" w:themeColor="text1"/>
                  <w:sz w:val="18"/>
                  <w:szCs w:val="18"/>
                  <w:u w:val="single"/>
                </w:rPr>
                <w:t>F</w:t>
              </w:r>
            </w:moveFrom>
          </w:p>
        </w:tc>
        <w:tc>
          <w:tcPr>
            <w:tcW w:w="629" w:type="dxa"/>
            <w:tcBorders>
              <w:top w:val="nil"/>
              <w:left w:val="nil"/>
              <w:bottom w:val="nil"/>
              <w:right w:val="nil"/>
            </w:tcBorders>
            <w:shd w:val="clear" w:color="auto" w:fill="auto"/>
            <w:noWrap/>
            <w:vAlign w:val="bottom"/>
            <w:hideMark/>
          </w:tcPr>
          <w:p w14:paraId="701AC4C2" w14:textId="7458FFBF" w:rsidR="00CE1E44" w:rsidRPr="00D73A79" w:rsidDel="002E5C1B" w:rsidRDefault="00CE1E44" w:rsidP="00CE1E44">
            <w:pPr>
              <w:spacing w:line="276" w:lineRule="auto"/>
              <w:jc w:val="center"/>
              <w:rPr>
                <w:moveFrom w:id="987" w:author="Smith, Nick" w:date="2020-12-01T10:07:00Z"/>
                <w:rFonts w:asciiTheme="minorHAnsi" w:hAnsiTheme="minorHAnsi" w:cstheme="minorHAnsi"/>
                <w:color w:val="000000" w:themeColor="text1"/>
                <w:sz w:val="18"/>
                <w:szCs w:val="18"/>
                <w:u w:val="single"/>
              </w:rPr>
            </w:pPr>
            <w:moveFrom w:id="988" w:author="Smith, Nick" w:date="2020-12-01T10:07:00Z">
              <w:r w:rsidRPr="00D73A79" w:rsidDel="002E5C1B">
                <w:rPr>
                  <w:rFonts w:asciiTheme="minorHAnsi" w:hAnsiTheme="minorHAnsi" w:cstheme="minorHAnsi"/>
                  <w:color w:val="000000" w:themeColor="text1"/>
                  <w:sz w:val="18"/>
                  <w:szCs w:val="18"/>
                  <w:u w:val="single"/>
                </w:rPr>
                <w:t>P</w:t>
              </w:r>
            </w:moveFrom>
          </w:p>
        </w:tc>
        <w:tc>
          <w:tcPr>
            <w:tcW w:w="222" w:type="dxa"/>
            <w:gridSpan w:val="2"/>
            <w:tcBorders>
              <w:top w:val="nil"/>
              <w:left w:val="nil"/>
              <w:bottom w:val="nil"/>
              <w:right w:val="nil"/>
            </w:tcBorders>
            <w:shd w:val="clear" w:color="auto" w:fill="auto"/>
            <w:noWrap/>
            <w:vAlign w:val="bottom"/>
            <w:hideMark/>
          </w:tcPr>
          <w:p w14:paraId="4DFB33CC" w14:textId="15582F56" w:rsidR="00CE1E44" w:rsidRPr="00D73A79" w:rsidDel="002E5C1B" w:rsidRDefault="00CE1E44" w:rsidP="00CE1E44">
            <w:pPr>
              <w:spacing w:line="276" w:lineRule="auto"/>
              <w:jc w:val="center"/>
              <w:rPr>
                <w:moveFrom w:id="989" w:author="Smith, Nick" w:date="2020-12-01T10:07:00Z"/>
                <w:rFonts w:asciiTheme="minorHAnsi" w:hAnsiTheme="minorHAnsi" w:cstheme="minorHAnsi"/>
                <w:color w:val="000000" w:themeColor="text1"/>
                <w:sz w:val="18"/>
                <w:szCs w:val="18"/>
                <w:u w:val="single"/>
              </w:rPr>
            </w:pPr>
          </w:p>
        </w:tc>
      </w:tr>
      <w:tr w:rsidR="00CE1E44" w:rsidRPr="00D73A79" w:rsidDel="002E5C1B" w14:paraId="7000B1C1" w14:textId="4B496D35" w:rsidTr="00CE1E44">
        <w:trPr>
          <w:gridAfter w:val="2"/>
          <w:wAfter w:w="757" w:type="dxa"/>
          <w:trHeight w:val="300"/>
        </w:trPr>
        <w:tc>
          <w:tcPr>
            <w:tcW w:w="569" w:type="dxa"/>
            <w:tcBorders>
              <w:top w:val="nil"/>
              <w:left w:val="nil"/>
              <w:bottom w:val="nil"/>
              <w:right w:val="nil"/>
            </w:tcBorders>
            <w:shd w:val="clear" w:color="auto" w:fill="auto"/>
            <w:noWrap/>
            <w:vAlign w:val="bottom"/>
            <w:hideMark/>
          </w:tcPr>
          <w:p w14:paraId="27D224EB" w14:textId="2E48C246" w:rsidR="00CE1E44" w:rsidRPr="00D73A79" w:rsidDel="002E5C1B" w:rsidRDefault="00CE1E44" w:rsidP="00CE1E44">
            <w:pPr>
              <w:spacing w:line="276" w:lineRule="auto"/>
              <w:rPr>
                <w:moveFrom w:id="990" w:author="Smith, Nick" w:date="2020-12-01T10:07:00Z"/>
                <w:rFonts w:asciiTheme="minorHAnsi" w:hAnsiTheme="minorHAnsi" w:cstheme="minorHAnsi"/>
                <w:color w:val="000000" w:themeColor="text1"/>
                <w:sz w:val="18"/>
                <w:szCs w:val="18"/>
              </w:rPr>
            </w:pPr>
            <w:moveFrom w:id="991" w:author="Smith, Nick" w:date="2020-12-01T10:07:00Z">
              <w:r w:rsidRPr="00D73A79" w:rsidDel="002E5C1B">
                <w:rPr>
                  <w:rFonts w:asciiTheme="minorHAnsi" w:hAnsiTheme="minorHAnsi" w:cstheme="minorHAnsi"/>
                  <w:color w:val="000000" w:themeColor="text1"/>
                  <w:sz w:val="18"/>
                  <w:szCs w:val="18"/>
                </w:rPr>
                <w:t>Sites</w:t>
              </w:r>
            </w:moveFrom>
          </w:p>
        </w:tc>
        <w:tc>
          <w:tcPr>
            <w:tcW w:w="402" w:type="dxa"/>
            <w:gridSpan w:val="2"/>
            <w:tcBorders>
              <w:top w:val="nil"/>
              <w:left w:val="nil"/>
              <w:bottom w:val="nil"/>
              <w:right w:val="nil"/>
            </w:tcBorders>
            <w:shd w:val="clear" w:color="auto" w:fill="auto"/>
            <w:noWrap/>
            <w:vAlign w:val="bottom"/>
            <w:hideMark/>
          </w:tcPr>
          <w:p w14:paraId="43DF03CB" w14:textId="3851D05F" w:rsidR="00CE1E44" w:rsidRPr="00D73A79" w:rsidDel="002E5C1B" w:rsidRDefault="00CE1E44" w:rsidP="00CE1E44">
            <w:pPr>
              <w:spacing w:line="276" w:lineRule="auto"/>
              <w:jc w:val="center"/>
              <w:rPr>
                <w:moveFrom w:id="992" w:author="Smith, Nick" w:date="2020-12-01T10:07:00Z"/>
                <w:rFonts w:asciiTheme="minorHAnsi" w:hAnsiTheme="minorHAnsi" w:cstheme="minorHAnsi"/>
                <w:color w:val="000000" w:themeColor="text1"/>
                <w:sz w:val="18"/>
                <w:szCs w:val="18"/>
              </w:rPr>
            </w:pPr>
            <w:moveFrom w:id="993" w:author="Smith, Nick" w:date="2020-12-01T10:07:00Z">
              <w:r w:rsidRPr="00D73A79" w:rsidDel="002E5C1B">
                <w:rPr>
                  <w:rFonts w:asciiTheme="minorHAnsi" w:hAnsiTheme="minorHAnsi" w:cstheme="minorHAnsi"/>
                  <w:color w:val="000000" w:themeColor="text1"/>
                  <w:sz w:val="18"/>
                  <w:szCs w:val="18"/>
                </w:rPr>
                <w:t>3</w:t>
              </w:r>
            </w:moveFrom>
          </w:p>
        </w:tc>
        <w:tc>
          <w:tcPr>
            <w:tcW w:w="744" w:type="dxa"/>
            <w:gridSpan w:val="3"/>
            <w:tcBorders>
              <w:top w:val="nil"/>
              <w:left w:val="nil"/>
              <w:bottom w:val="nil"/>
              <w:right w:val="nil"/>
            </w:tcBorders>
            <w:shd w:val="clear" w:color="auto" w:fill="auto"/>
            <w:noWrap/>
            <w:vAlign w:val="bottom"/>
            <w:hideMark/>
          </w:tcPr>
          <w:p w14:paraId="5DA153F8" w14:textId="35B3974B" w:rsidR="00CE1E44" w:rsidRPr="00D73A79" w:rsidDel="002E5C1B" w:rsidRDefault="00CE1E44" w:rsidP="00CE1E44">
            <w:pPr>
              <w:spacing w:line="276" w:lineRule="auto"/>
              <w:jc w:val="center"/>
              <w:rPr>
                <w:moveFrom w:id="994" w:author="Smith, Nick" w:date="2020-12-01T10:07:00Z"/>
                <w:rFonts w:asciiTheme="minorHAnsi" w:hAnsiTheme="minorHAnsi" w:cstheme="minorHAnsi"/>
                <w:color w:val="000000" w:themeColor="text1"/>
                <w:sz w:val="18"/>
                <w:szCs w:val="18"/>
              </w:rPr>
            </w:pPr>
            <w:moveFrom w:id="995" w:author="Smith, Nick" w:date="2020-12-01T10:07:00Z">
              <w:r w:rsidRPr="00D73A79" w:rsidDel="002E5C1B">
                <w:rPr>
                  <w:rFonts w:asciiTheme="minorHAnsi" w:hAnsiTheme="minorHAnsi" w:cstheme="minorHAnsi"/>
                  <w:color w:val="000000" w:themeColor="text1"/>
                  <w:sz w:val="18"/>
                  <w:szCs w:val="18"/>
                </w:rPr>
                <w:t>3.726</w:t>
              </w:r>
            </w:moveFrom>
          </w:p>
        </w:tc>
        <w:tc>
          <w:tcPr>
            <w:tcW w:w="745" w:type="dxa"/>
            <w:gridSpan w:val="3"/>
            <w:tcBorders>
              <w:top w:val="nil"/>
              <w:left w:val="nil"/>
              <w:bottom w:val="nil"/>
              <w:right w:val="nil"/>
            </w:tcBorders>
            <w:shd w:val="clear" w:color="auto" w:fill="auto"/>
            <w:noWrap/>
            <w:vAlign w:val="bottom"/>
            <w:hideMark/>
          </w:tcPr>
          <w:p w14:paraId="111F270A" w14:textId="45BFD65D" w:rsidR="00CE1E44" w:rsidRPr="00D73A79" w:rsidDel="002E5C1B" w:rsidRDefault="00CE1E44" w:rsidP="00CE1E44">
            <w:pPr>
              <w:spacing w:line="276" w:lineRule="auto"/>
              <w:jc w:val="center"/>
              <w:rPr>
                <w:moveFrom w:id="996" w:author="Smith, Nick" w:date="2020-12-01T10:07:00Z"/>
                <w:rFonts w:asciiTheme="minorHAnsi" w:hAnsiTheme="minorHAnsi" w:cstheme="minorHAnsi"/>
                <w:b/>
                <w:bCs/>
                <w:color w:val="000000" w:themeColor="text1"/>
                <w:sz w:val="18"/>
                <w:szCs w:val="18"/>
              </w:rPr>
            </w:pPr>
            <w:moveFrom w:id="997" w:author="Smith, Nick" w:date="2020-12-01T10:07:00Z">
              <w:r w:rsidRPr="00D73A79" w:rsidDel="002E5C1B">
                <w:rPr>
                  <w:rFonts w:asciiTheme="minorHAnsi" w:hAnsiTheme="minorHAnsi" w:cstheme="minorHAnsi"/>
                  <w:b/>
                  <w:bCs/>
                  <w:color w:val="000000" w:themeColor="text1"/>
                  <w:sz w:val="18"/>
                  <w:szCs w:val="18"/>
                </w:rPr>
                <w:t>0.023</w:t>
              </w:r>
            </w:moveFrom>
          </w:p>
        </w:tc>
        <w:tc>
          <w:tcPr>
            <w:tcW w:w="718" w:type="dxa"/>
            <w:gridSpan w:val="3"/>
            <w:tcBorders>
              <w:top w:val="nil"/>
              <w:left w:val="nil"/>
              <w:bottom w:val="nil"/>
              <w:right w:val="nil"/>
            </w:tcBorders>
            <w:shd w:val="clear" w:color="auto" w:fill="auto"/>
            <w:noWrap/>
            <w:vAlign w:val="bottom"/>
            <w:hideMark/>
          </w:tcPr>
          <w:p w14:paraId="73296B38" w14:textId="6B8F7783" w:rsidR="00CE1E44" w:rsidRPr="00D73A79" w:rsidDel="002E5C1B" w:rsidRDefault="00CE1E44" w:rsidP="00CE1E44">
            <w:pPr>
              <w:spacing w:line="276" w:lineRule="auto"/>
              <w:jc w:val="center"/>
              <w:rPr>
                <w:moveFrom w:id="998" w:author="Smith, Nick" w:date="2020-12-01T10:07:00Z"/>
                <w:rFonts w:asciiTheme="minorHAnsi" w:hAnsiTheme="minorHAnsi" w:cstheme="minorHAnsi"/>
                <w:color w:val="000000" w:themeColor="text1"/>
                <w:sz w:val="18"/>
                <w:szCs w:val="18"/>
              </w:rPr>
            </w:pPr>
            <w:moveFrom w:id="999" w:author="Smith, Nick" w:date="2020-12-01T10:07:00Z">
              <w:r w:rsidRPr="00D73A79" w:rsidDel="002E5C1B">
                <w:rPr>
                  <w:rFonts w:asciiTheme="minorHAnsi" w:hAnsiTheme="minorHAnsi" w:cstheme="minorHAnsi"/>
                  <w:color w:val="000000" w:themeColor="text1"/>
                  <w:sz w:val="18"/>
                  <w:szCs w:val="18"/>
                </w:rPr>
                <w:t>0.7197</w:t>
              </w:r>
            </w:moveFrom>
          </w:p>
        </w:tc>
        <w:tc>
          <w:tcPr>
            <w:tcW w:w="534" w:type="dxa"/>
            <w:tcBorders>
              <w:top w:val="nil"/>
              <w:left w:val="nil"/>
              <w:bottom w:val="nil"/>
              <w:right w:val="nil"/>
            </w:tcBorders>
            <w:shd w:val="clear" w:color="auto" w:fill="auto"/>
            <w:noWrap/>
            <w:vAlign w:val="bottom"/>
            <w:hideMark/>
          </w:tcPr>
          <w:p w14:paraId="17033337" w14:textId="79E8D299" w:rsidR="00CE1E44" w:rsidRPr="00D73A79" w:rsidDel="002E5C1B" w:rsidRDefault="00CE1E44" w:rsidP="00CE1E44">
            <w:pPr>
              <w:spacing w:line="276" w:lineRule="auto"/>
              <w:jc w:val="center"/>
              <w:rPr>
                <w:moveFrom w:id="1000" w:author="Smith, Nick" w:date="2020-12-01T10:07:00Z"/>
                <w:rFonts w:asciiTheme="minorHAnsi" w:hAnsiTheme="minorHAnsi" w:cstheme="minorHAnsi"/>
                <w:color w:val="000000" w:themeColor="text1"/>
                <w:sz w:val="18"/>
                <w:szCs w:val="18"/>
              </w:rPr>
            </w:pPr>
            <w:moveFrom w:id="1001" w:author="Smith, Nick" w:date="2020-12-01T10:07:00Z">
              <w:r w:rsidRPr="00D73A79" w:rsidDel="002E5C1B">
                <w:rPr>
                  <w:rFonts w:asciiTheme="minorHAnsi" w:hAnsiTheme="minorHAnsi" w:cstheme="minorHAnsi"/>
                  <w:color w:val="000000" w:themeColor="text1"/>
                  <w:sz w:val="18"/>
                  <w:szCs w:val="18"/>
                </w:rPr>
                <w:t>&gt;.05</w:t>
              </w:r>
            </w:moveFrom>
          </w:p>
        </w:tc>
        <w:tc>
          <w:tcPr>
            <w:tcW w:w="718" w:type="dxa"/>
            <w:gridSpan w:val="4"/>
            <w:tcBorders>
              <w:top w:val="nil"/>
              <w:left w:val="nil"/>
              <w:bottom w:val="nil"/>
              <w:right w:val="nil"/>
            </w:tcBorders>
            <w:shd w:val="clear" w:color="auto" w:fill="auto"/>
            <w:noWrap/>
            <w:vAlign w:val="bottom"/>
            <w:hideMark/>
          </w:tcPr>
          <w:p w14:paraId="70D07FCC" w14:textId="73E43B14" w:rsidR="00CE1E44" w:rsidRPr="00D73A79" w:rsidDel="002E5C1B" w:rsidRDefault="00CE1E44" w:rsidP="00CE1E44">
            <w:pPr>
              <w:spacing w:line="276" w:lineRule="auto"/>
              <w:jc w:val="center"/>
              <w:rPr>
                <w:moveFrom w:id="1002" w:author="Smith, Nick" w:date="2020-12-01T10:07:00Z"/>
                <w:rFonts w:asciiTheme="minorHAnsi" w:hAnsiTheme="minorHAnsi" w:cstheme="minorHAnsi"/>
                <w:color w:val="000000" w:themeColor="text1"/>
                <w:sz w:val="18"/>
                <w:szCs w:val="18"/>
              </w:rPr>
            </w:pPr>
            <w:moveFrom w:id="1003" w:author="Smith, Nick" w:date="2020-12-01T10:07:00Z">
              <w:r w:rsidRPr="00D73A79" w:rsidDel="002E5C1B">
                <w:rPr>
                  <w:rFonts w:asciiTheme="minorHAnsi" w:hAnsiTheme="minorHAnsi" w:cstheme="minorHAnsi"/>
                  <w:color w:val="000000" w:themeColor="text1"/>
                  <w:sz w:val="18"/>
                  <w:szCs w:val="18"/>
                </w:rPr>
                <w:t>3.2896</w:t>
              </w:r>
            </w:moveFrom>
          </w:p>
        </w:tc>
        <w:tc>
          <w:tcPr>
            <w:tcW w:w="629" w:type="dxa"/>
            <w:tcBorders>
              <w:top w:val="nil"/>
              <w:left w:val="nil"/>
              <w:bottom w:val="nil"/>
              <w:right w:val="nil"/>
            </w:tcBorders>
            <w:shd w:val="clear" w:color="auto" w:fill="auto"/>
            <w:noWrap/>
            <w:vAlign w:val="bottom"/>
            <w:hideMark/>
          </w:tcPr>
          <w:p w14:paraId="09C3A581" w14:textId="15BB6614" w:rsidR="00CE1E44" w:rsidRPr="00D73A79" w:rsidDel="002E5C1B" w:rsidRDefault="00CE1E44" w:rsidP="00CE1E44">
            <w:pPr>
              <w:spacing w:line="276" w:lineRule="auto"/>
              <w:jc w:val="center"/>
              <w:rPr>
                <w:moveFrom w:id="1004" w:author="Smith, Nick" w:date="2020-12-01T10:07:00Z"/>
                <w:rFonts w:asciiTheme="minorHAnsi" w:hAnsiTheme="minorHAnsi" w:cstheme="minorHAnsi"/>
                <w:b/>
                <w:bCs/>
                <w:color w:val="000000" w:themeColor="text1"/>
                <w:sz w:val="18"/>
                <w:szCs w:val="18"/>
              </w:rPr>
            </w:pPr>
            <w:moveFrom w:id="1005" w:author="Smith, Nick" w:date="2020-12-01T10:07:00Z">
              <w:r w:rsidRPr="00D73A79" w:rsidDel="002E5C1B">
                <w:rPr>
                  <w:rFonts w:asciiTheme="minorHAnsi" w:hAnsiTheme="minorHAnsi" w:cstheme="minorHAnsi"/>
                  <w:b/>
                  <w:bCs/>
                  <w:color w:val="000000" w:themeColor="text1"/>
                  <w:sz w:val="18"/>
                  <w:szCs w:val="18"/>
                </w:rPr>
                <w:t>0.039</w:t>
              </w:r>
            </w:moveFrom>
          </w:p>
        </w:tc>
        <w:tc>
          <w:tcPr>
            <w:tcW w:w="222" w:type="dxa"/>
            <w:gridSpan w:val="2"/>
            <w:tcBorders>
              <w:top w:val="nil"/>
              <w:left w:val="nil"/>
              <w:bottom w:val="nil"/>
              <w:right w:val="nil"/>
            </w:tcBorders>
            <w:shd w:val="clear" w:color="auto" w:fill="auto"/>
            <w:noWrap/>
            <w:vAlign w:val="bottom"/>
            <w:hideMark/>
          </w:tcPr>
          <w:p w14:paraId="31B10B06" w14:textId="5147D1D3" w:rsidR="00CE1E44" w:rsidRPr="00D73A79" w:rsidDel="002E5C1B" w:rsidRDefault="00CE1E44" w:rsidP="00CE1E44">
            <w:pPr>
              <w:spacing w:line="276" w:lineRule="auto"/>
              <w:jc w:val="center"/>
              <w:rPr>
                <w:moveFrom w:id="1006" w:author="Smith, Nick" w:date="2020-12-01T10:07:00Z"/>
                <w:rFonts w:asciiTheme="minorHAnsi" w:hAnsiTheme="minorHAnsi" w:cstheme="minorHAnsi"/>
                <w:b/>
                <w:bCs/>
                <w:color w:val="000000" w:themeColor="text1"/>
                <w:sz w:val="18"/>
                <w:szCs w:val="18"/>
              </w:rPr>
            </w:pPr>
          </w:p>
        </w:tc>
      </w:tr>
    </w:tbl>
    <w:p w14:paraId="36044EFF" w14:textId="5AEF7720" w:rsidR="00745801" w:rsidRPr="00D73A79" w:rsidDel="002E5C1B" w:rsidRDefault="00745801" w:rsidP="00EF3874">
      <w:pPr>
        <w:spacing w:line="276" w:lineRule="auto"/>
        <w:contextualSpacing/>
        <w:rPr>
          <w:moveFrom w:id="1007" w:author="Smith, Nick" w:date="2020-12-01T10:07:00Z"/>
          <w:rFonts w:asciiTheme="minorHAnsi" w:hAnsiTheme="minorHAnsi" w:cstheme="minorHAnsi"/>
          <w:sz w:val="18"/>
          <w:szCs w:val="18"/>
        </w:rPr>
      </w:pPr>
    </w:p>
    <w:p w14:paraId="6AE6D17B" w14:textId="2FB9DD8B" w:rsidR="00AE173C" w:rsidRPr="00DE06C7" w:rsidDel="002E5C1B" w:rsidRDefault="00AE173C" w:rsidP="00EF3874">
      <w:pPr>
        <w:spacing w:line="276" w:lineRule="auto"/>
        <w:contextualSpacing/>
        <w:rPr>
          <w:moveFrom w:id="1008" w:author="Smith, Nick" w:date="2020-12-01T10:07:00Z"/>
          <w:noProof/>
        </w:rPr>
      </w:pPr>
    </w:p>
    <w:p w14:paraId="482151B8" w14:textId="0874EBF3" w:rsidR="00AE173C" w:rsidRPr="00DE06C7" w:rsidDel="002E5C1B" w:rsidRDefault="00AE173C" w:rsidP="00EF3874">
      <w:pPr>
        <w:spacing w:line="276" w:lineRule="auto"/>
        <w:contextualSpacing/>
        <w:rPr>
          <w:moveFrom w:id="1009" w:author="Smith, Nick" w:date="2020-12-01T10:07:00Z"/>
          <w:b/>
          <w:bCs/>
          <w:i/>
          <w:iCs/>
        </w:rPr>
      </w:pPr>
    </w:p>
    <w:p w14:paraId="1C730359" w14:textId="088C8393" w:rsidR="00A905AB" w:rsidRPr="00DE06C7" w:rsidDel="002E5C1B" w:rsidRDefault="00A905AB" w:rsidP="00EF3874">
      <w:pPr>
        <w:spacing w:line="276" w:lineRule="auto"/>
        <w:contextualSpacing/>
        <w:rPr>
          <w:moveFrom w:id="1010" w:author="Smith, Nick" w:date="2020-12-01T10:07:00Z"/>
          <w:b/>
          <w:bCs/>
          <w:i/>
          <w:iCs/>
        </w:rPr>
      </w:pPr>
    </w:p>
    <w:tbl>
      <w:tblPr>
        <w:tblpPr w:leftFromText="180" w:rightFromText="180" w:vertAnchor="text" w:horzAnchor="margin" w:tblpY="-130"/>
        <w:tblOverlap w:val="never"/>
        <w:tblW w:w="9656" w:type="dxa"/>
        <w:tblLook w:val="04A0" w:firstRow="1" w:lastRow="0" w:firstColumn="1" w:lastColumn="0" w:noHBand="0" w:noVBand="1"/>
      </w:tblPr>
      <w:tblGrid>
        <w:gridCol w:w="8088"/>
        <w:gridCol w:w="1568"/>
      </w:tblGrid>
      <w:tr w:rsidR="00A905AB" w:rsidRPr="00B374DB" w:rsidDel="002E5C1B" w14:paraId="5D3A41CC" w14:textId="7B90F82A" w:rsidTr="00AF6BAF">
        <w:trPr>
          <w:trHeight w:val="300"/>
        </w:trPr>
        <w:tc>
          <w:tcPr>
            <w:tcW w:w="1212" w:type="dxa"/>
            <w:tcBorders>
              <w:top w:val="nil"/>
              <w:left w:val="nil"/>
              <w:bottom w:val="nil"/>
              <w:right w:val="nil"/>
            </w:tcBorders>
            <w:shd w:val="clear" w:color="auto" w:fill="auto"/>
            <w:noWrap/>
            <w:vAlign w:val="bottom"/>
            <w:hideMark/>
          </w:tcPr>
          <w:p w14:paraId="03542814" w14:textId="4D95F5D2" w:rsidR="00A905AB" w:rsidRPr="00B374DB" w:rsidDel="002E5C1B" w:rsidRDefault="00A905AB" w:rsidP="00CE1E44">
            <w:pPr>
              <w:spacing w:line="276" w:lineRule="auto"/>
              <w:ind w:left="-105" w:firstLine="1260"/>
              <w:rPr>
                <w:moveFrom w:id="1011" w:author="Smith, Nick" w:date="2020-12-01T10:07:00Z"/>
                <w:rFonts w:asciiTheme="minorHAnsi" w:hAnsiTheme="minorHAnsi" w:cstheme="minorHAnsi"/>
                <w:color w:val="000000" w:themeColor="text1"/>
                <w:sz w:val="18"/>
                <w:szCs w:val="18"/>
              </w:rPr>
            </w:pPr>
            <w:moveFrom w:id="1012" w:author="Smith, Nick" w:date="2020-12-01T10:07:00Z">
              <w:r w:rsidRPr="00B374DB" w:rsidDel="002E5C1B">
                <w:rPr>
                  <w:rFonts w:asciiTheme="minorHAnsi" w:hAnsiTheme="minorHAnsi" w:cstheme="minorHAnsi"/>
                  <w:color w:val="000000" w:themeColor="text1"/>
                  <w:sz w:val="18"/>
                  <w:szCs w:val="18"/>
                </w:rPr>
                <w:t>Residuals</w:t>
              </w:r>
              <w:r w:rsidDel="002E5C1B">
                <w:rPr>
                  <w:rFonts w:asciiTheme="minorHAnsi" w:hAnsiTheme="minorHAnsi" w:cstheme="minorHAnsi"/>
                  <w:color w:val="000000" w:themeColor="text1"/>
                  <w:sz w:val="18"/>
                  <w:szCs w:val="18"/>
                </w:rPr>
                <w:t xml:space="preserve"> 37</w:t>
              </w:r>
            </w:moveFrom>
          </w:p>
        </w:tc>
        <w:tc>
          <w:tcPr>
            <w:tcW w:w="399" w:type="dxa"/>
            <w:tcBorders>
              <w:top w:val="nil"/>
              <w:left w:val="nil"/>
              <w:bottom w:val="nil"/>
              <w:right w:val="nil"/>
            </w:tcBorders>
            <w:shd w:val="clear" w:color="auto" w:fill="auto"/>
            <w:noWrap/>
            <w:vAlign w:val="bottom"/>
            <w:hideMark/>
          </w:tcPr>
          <w:p w14:paraId="4E924A53" w14:textId="0D045DD9" w:rsidR="00A905AB" w:rsidRPr="00B374DB" w:rsidDel="002E5C1B" w:rsidRDefault="00A905AB" w:rsidP="00A905AB">
            <w:pPr>
              <w:spacing w:line="276" w:lineRule="auto"/>
              <w:rPr>
                <w:moveFrom w:id="1013" w:author="Smith, Nick" w:date="2020-12-01T10:07:00Z"/>
                <w:rFonts w:asciiTheme="minorHAnsi" w:hAnsiTheme="minorHAnsi" w:cstheme="minorHAnsi"/>
                <w:color w:val="000000" w:themeColor="text1"/>
                <w:sz w:val="18"/>
                <w:szCs w:val="18"/>
              </w:rPr>
            </w:pPr>
          </w:p>
        </w:tc>
      </w:tr>
      <w:tr w:rsidR="00A905AB" w:rsidRPr="00B374DB" w:rsidDel="002E5C1B" w14:paraId="33883663" w14:textId="3EC6C168" w:rsidTr="00726F0A">
        <w:trPr>
          <w:trHeight w:val="80"/>
        </w:trPr>
        <w:tc>
          <w:tcPr>
            <w:tcW w:w="1212" w:type="dxa"/>
            <w:tcBorders>
              <w:top w:val="nil"/>
              <w:left w:val="nil"/>
              <w:bottom w:val="nil"/>
              <w:right w:val="nil"/>
            </w:tcBorders>
            <w:shd w:val="clear" w:color="auto" w:fill="auto"/>
            <w:noWrap/>
            <w:vAlign w:val="bottom"/>
          </w:tcPr>
          <w:p w14:paraId="46B66830" w14:textId="038D5527" w:rsidR="00A905AB" w:rsidRPr="00B374DB" w:rsidDel="002E5C1B" w:rsidRDefault="00A905AB" w:rsidP="00AF6BAF">
            <w:pPr>
              <w:spacing w:line="276" w:lineRule="auto"/>
              <w:rPr>
                <w:moveFrom w:id="1014" w:author="Smith, Nick" w:date="2020-12-01T10:07:00Z"/>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tcPr>
          <w:p w14:paraId="5EC7D6CC" w14:textId="6008703D" w:rsidR="00A905AB" w:rsidRPr="00B374DB" w:rsidDel="002E5C1B" w:rsidRDefault="00A905AB" w:rsidP="00AF6BAF">
            <w:pPr>
              <w:spacing w:line="276" w:lineRule="auto"/>
              <w:jc w:val="center"/>
              <w:rPr>
                <w:moveFrom w:id="1015" w:author="Smith, Nick" w:date="2020-12-01T10:07:00Z"/>
                <w:rFonts w:asciiTheme="minorHAnsi" w:hAnsiTheme="minorHAnsi" w:cstheme="minorHAnsi"/>
                <w:color w:val="000000" w:themeColor="text1"/>
                <w:sz w:val="18"/>
                <w:szCs w:val="18"/>
              </w:rPr>
            </w:pPr>
          </w:p>
        </w:tc>
      </w:tr>
    </w:tbl>
    <w:moveFromRangeEnd w:id="950"/>
    <w:p w14:paraId="3B035678" w14:textId="2CC7F7A4" w:rsidR="00AE173C" w:rsidRPr="00421329" w:rsidDel="005C7759" w:rsidRDefault="00AE173C" w:rsidP="00EF3874">
      <w:pPr>
        <w:spacing w:line="276" w:lineRule="auto"/>
        <w:contextualSpacing/>
        <w:rPr>
          <w:del w:id="1016" w:author="Smith, Nick" w:date="2020-12-01T11:00:00Z"/>
          <w:b/>
          <w:bCs/>
        </w:rPr>
      </w:pPr>
      <w:del w:id="1017" w:author="Smith, Nick" w:date="2020-12-01T11:00:00Z">
        <w:r w:rsidRPr="00421329" w:rsidDel="005C7759">
          <w:rPr>
            <w:b/>
            <w:bCs/>
          </w:rPr>
          <w:delText>Soil mineral</w:delText>
        </w:r>
        <w:r w:rsidR="00277C84" w:rsidRPr="00421329" w:rsidDel="005C7759">
          <w:rPr>
            <w:b/>
            <w:bCs/>
          </w:rPr>
          <w:delText>s</w:delText>
        </w:r>
      </w:del>
    </w:p>
    <w:p w14:paraId="20A7454D" w14:textId="2642CB15" w:rsidR="00A905AB" w:rsidDel="005C7759" w:rsidRDefault="00AE173C" w:rsidP="00EF3874">
      <w:pPr>
        <w:spacing w:line="276" w:lineRule="auto"/>
        <w:contextualSpacing/>
        <w:rPr>
          <w:del w:id="1018" w:author="Smith, Nick" w:date="2020-12-01T11:00:00Z"/>
        </w:rPr>
      </w:pPr>
      <w:del w:id="1019" w:author="Smith, Nick" w:date="2020-12-01T11:00:00Z">
        <w:r w:rsidRPr="00DE06C7" w:rsidDel="005C7759">
          <w:delText xml:space="preserve">Elevation gradients discriminated presence or absence of soil minerals; we found St. Sauveur and Wonderland, unburned populations, collectively held greater Ca, P and Mg </w:delText>
        </w:r>
        <w:r w:rsidR="006C7112" w:rsidDel="005C7759">
          <w:delText>deposi</w:delText>
        </w:r>
        <w:r w:rsidRPr="00DE06C7" w:rsidDel="005C7759">
          <w:delText>ts but only K (</w:delText>
        </w:r>
        <w:r w:rsidRPr="00DE06C7" w:rsidDel="005C7759">
          <w:rPr>
            <w:i/>
            <w:iCs/>
          </w:rPr>
          <w:delText>P</w:delText>
        </w:r>
        <w:r w:rsidRPr="00DE06C7" w:rsidDel="005C7759">
          <w:delText>=0.019) and Al (</w:delText>
        </w:r>
        <w:r w:rsidRPr="00DE06C7" w:rsidDel="005C7759">
          <w:rPr>
            <w:i/>
            <w:iCs/>
          </w:rPr>
          <w:delText>P</w:delText>
        </w:r>
        <w:r w:rsidRPr="00DE06C7" w:rsidDel="005C7759">
          <w:delText xml:space="preserve">=0.027) were </w:delText>
        </w:r>
        <w:r w:rsidR="00403881" w:rsidDel="005C7759">
          <w:delText>significantly, statistically higher</w:delText>
        </w:r>
        <w:r w:rsidRPr="00DE06C7" w:rsidDel="005C7759">
          <w:delText xml:space="preserve"> (Table 5).</w:delText>
        </w:r>
        <w:r w:rsidR="00D971D1" w:rsidRPr="00DE06C7" w:rsidDel="005C7759">
          <w:delText xml:space="preserve"> Comparatively h</w:delText>
        </w:r>
        <w:r w:rsidRPr="00DE06C7" w:rsidDel="005C7759">
          <w:delText>igher P at Wonderland was consistent with higher growth output compared to the other sites</w:delText>
        </w:r>
        <w:r w:rsidR="00041C23" w:rsidDel="005C7759">
          <w:delText xml:space="preserve"> consistent</w:delText>
        </w:r>
        <w:r w:rsidRPr="00DE06C7" w:rsidDel="005C7759">
          <w:delText>.</w:delText>
        </w:r>
      </w:del>
    </w:p>
    <w:p w14:paraId="030AF8FB" w14:textId="6B75A644" w:rsidR="00745801" w:rsidRPr="00DE06C7" w:rsidDel="005C7759" w:rsidRDefault="00745801" w:rsidP="00EF3874">
      <w:pPr>
        <w:spacing w:line="276" w:lineRule="auto"/>
        <w:contextualSpacing/>
        <w:rPr>
          <w:del w:id="1020" w:author="Smith, Nick" w:date="2020-12-01T11:00:00Z"/>
        </w:rPr>
      </w:pPr>
    </w:p>
    <w:tbl>
      <w:tblPr>
        <w:tblpPr w:leftFromText="180" w:rightFromText="180" w:vertAnchor="text" w:horzAnchor="margin" w:tblpY="38"/>
        <w:tblW w:w="15470" w:type="dxa"/>
        <w:tblLook w:val="04A0" w:firstRow="1" w:lastRow="0" w:firstColumn="1" w:lastColumn="0" w:noHBand="0" w:noVBand="1"/>
      </w:tblPr>
      <w:tblGrid>
        <w:gridCol w:w="14191"/>
        <w:gridCol w:w="1279"/>
      </w:tblGrid>
      <w:tr w:rsidR="00745801" w:rsidRPr="00DE06C7" w:rsidDel="005C7759" w14:paraId="1596C423" w14:textId="66A54C16" w:rsidTr="00B47E8E">
        <w:trPr>
          <w:trHeight w:val="300"/>
          <w:del w:id="1021" w:author="Smith, Nick" w:date="2020-12-01T11:00:00Z"/>
        </w:trPr>
        <w:tc>
          <w:tcPr>
            <w:tcW w:w="6030" w:type="dxa"/>
            <w:tcBorders>
              <w:top w:val="nil"/>
              <w:left w:val="nil"/>
              <w:bottom w:val="nil"/>
              <w:right w:val="nil"/>
            </w:tcBorders>
            <w:shd w:val="clear" w:color="auto" w:fill="auto"/>
            <w:noWrap/>
            <w:vAlign w:val="bottom"/>
          </w:tcPr>
          <w:p w14:paraId="052D954A" w14:textId="69190F43" w:rsidR="00745801" w:rsidRPr="00D73A79" w:rsidDel="005C7759" w:rsidRDefault="00745801" w:rsidP="00EF3874">
            <w:pPr>
              <w:spacing w:line="276" w:lineRule="auto"/>
              <w:ind w:right="135"/>
              <w:contextualSpacing/>
              <w:rPr>
                <w:del w:id="1022" w:author="Smith, Nick" w:date="2020-12-01T11:00:00Z"/>
                <w:b/>
                <w:bCs/>
                <w:i/>
                <w:iCs/>
                <w:color w:val="000000" w:themeColor="text1"/>
                <w:sz w:val="18"/>
                <w:szCs w:val="18"/>
              </w:rPr>
            </w:pPr>
            <w:del w:id="1023" w:author="Smith, Nick" w:date="2020-12-01T11:00:00Z">
              <w:r w:rsidRPr="00DE06C7" w:rsidDel="005C7759">
                <w:rPr>
                  <w:b/>
                  <w:bCs/>
                  <w:color w:val="000000" w:themeColor="text1"/>
                </w:rPr>
                <w:delText xml:space="preserve">                  </w:delText>
              </w:r>
              <w:r w:rsidRPr="00D73A79" w:rsidDel="005C7759">
                <w:rPr>
                  <w:b/>
                  <w:bCs/>
                  <w:color w:val="000000" w:themeColor="text1"/>
                  <w:sz w:val="18"/>
                  <w:szCs w:val="18"/>
                </w:rPr>
                <w:delText xml:space="preserve">Table </w:delText>
              </w:r>
              <w:r w:rsidR="00364178" w:rsidDel="005C7759">
                <w:rPr>
                  <w:b/>
                  <w:bCs/>
                  <w:color w:val="000000" w:themeColor="text1"/>
                  <w:sz w:val="18"/>
                  <w:szCs w:val="18"/>
                </w:rPr>
                <w:delText>5</w:delText>
              </w:r>
              <w:r w:rsidRPr="00D73A79" w:rsidDel="005C7759">
                <w:rPr>
                  <w:b/>
                  <w:bCs/>
                  <w:color w:val="000000" w:themeColor="text1"/>
                  <w:sz w:val="18"/>
                  <w:szCs w:val="18"/>
                </w:rPr>
                <w:delText>. Results from analysis of variance (ANOVA) for soil nutrient</w:delText>
              </w:r>
            </w:del>
          </w:p>
          <w:p w14:paraId="40C4E31E" w14:textId="016B5B3B" w:rsidR="00745801" w:rsidRPr="00DE06C7" w:rsidDel="005C7759" w:rsidRDefault="00745801" w:rsidP="00EF3874">
            <w:pPr>
              <w:spacing w:line="276" w:lineRule="auto"/>
              <w:ind w:right="-225"/>
              <w:rPr>
                <w:del w:id="1024" w:author="Smith, Nick" w:date="2020-12-01T11:00:00Z"/>
                <w:color w:val="000000" w:themeColor="text1"/>
              </w:rPr>
            </w:pPr>
          </w:p>
        </w:tc>
        <w:tc>
          <w:tcPr>
            <w:tcW w:w="890" w:type="dxa"/>
            <w:tcBorders>
              <w:top w:val="nil"/>
              <w:left w:val="nil"/>
              <w:bottom w:val="nil"/>
              <w:right w:val="nil"/>
            </w:tcBorders>
            <w:shd w:val="clear" w:color="auto" w:fill="auto"/>
            <w:noWrap/>
            <w:vAlign w:val="bottom"/>
          </w:tcPr>
          <w:p w14:paraId="5C49C851" w14:textId="0E978A67" w:rsidR="00745801" w:rsidRPr="00DE06C7" w:rsidDel="005C7759" w:rsidRDefault="00745801" w:rsidP="00EF3874">
            <w:pPr>
              <w:spacing w:line="276" w:lineRule="auto"/>
              <w:rPr>
                <w:del w:id="1025" w:author="Smith, Nick" w:date="2020-12-01T11:00:00Z"/>
                <w:color w:val="000000" w:themeColor="text1"/>
              </w:rPr>
            </w:pPr>
          </w:p>
        </w:tc>
      </w:tr>
      <w:tr w:rsidR="00745801" w:rsidRPr="00B374DB" w:rsidDel="005C7759" w14:paraId="01D88AD5" w14:textId="3E2960F6" w:rsidTr="00B47E8E">
        <w:trPr>
          <w:trHeight w:val="300"/>
          <w:del w:id="1026" w:author="Smith, Nick" w:date="2020-12-01T11:00:00Z"/>
        </w:trPr>
        <w:tc>
          <w:tcPr>
            <w:tcW w:w="6030" w:type="dxa"/>
            <w:tcBorders>
              <w:top w:val="nil"/>
              <w:left w:val="nil"/>
              <w:bottom w:val="nil"/>
              <w:right w:val="nil"/>
            </w:tcBorders>
            <w:shd w:val="clear" w:color="auto" w:fill="auto"/>
            <w:noWrap/>
            <w:vAlign w:val="bottom"/>
          </w:tcPr>
          <w:tbl>
            <w:tblPr>
              <w:tblpPr w:leftFromText="180" w:rightFromText="180" w:vertAnchor="text" w:horzAnchor="margin" w:tblpY="-130"/>
              <w:tblOverlap w:val="never"/>
              <w:tblW w:w="9656" w:type="dxa"/>
              <w:tblLook w:val="04A0" w:firstRow="1" w:lastRow="0" w:firstColumn="1" w:lastColumn="0" w:noHBand="0" w:noVBand="1"/>
            </w:tblPr>
            <w:tblGrid>
              <w:gridCol w:w="1212"/>
              <w:gridCol w:w="399"/>
              <w:gridCol w:w="746"/>
              <w:gridCol w:w="588"/>
              <w:gridCol w:w="746"/>
              <w:gridCol w:w="588"/>
              <w:gridCol w:w="746"/>
              <w:gridCol w:w="749"/>
              <w:gridCol w:w="746"/>
              <w:gridCol w:w="600"/>
              <w:gridCol w:w="740"/>
              <w:gridCol w:w="629"/>
              <w:gridCol w:w="627"/>
              <w:gridCol w:w="540"/>
            </w:tblGrid>
            <w:tr w:rsidR="00745801" w:rsidRPr="00B374DB" w:rsidDel="005C7759" w14:paraId="40B47642" w14:textId="3BF2490C" w:rsidTr="00745801">
              <w:trPr>
                <w:trHeight w:val="300"/>
                <w:del w:id="1027" w:author="Smith, Nick" w:date="2020-12-01T11:00:00Z"/>
              </w:trPr>
              <w:tc>
                <w:tcPr>
                  <w:tcW w:w="1212" w:type="dxa"/>
                  <w:tcBorders>
                    <w:top w:val="nil"/>
                    <w:left w:val="nil"/>
                    <w:bottom w:val="nil"/>
                    <w:right w:val="nil"/>
                  </w:tcBorders>
                  <w:shd w:val="clear" w:color="auto" w:fill="auto"/>
                  <w:noWrap/>
                  <w:vAlign w:val="bottom"/>
                  <w:hideMark/>
                </w:tcPr>
                <w:p w14:paraId="4BC661F6" w14:textId="6E64D5F2" w:rsidR="00745801" w:rsidRPr="00B374DB" w:rsidDel="005C7759" w:rsidRDefault="00745801" w:rsidP="00EF3874">
                  <w:pPr>
                    <w:spacing w:line="276" w:lineRule="auto"/>
                    <w:rPr>
                      <w:del w:id="1028" w:author="Smith, Nick" w:date="2020-12-01T11:00:00Z"/>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hideMark/>
                </w:tcPr>
                <w:p w14:paraId="14A8EC1E" w14:textId="2D70A74A" w:rsidR="00745801" w:rsidRPr="00B374DB" w:rsidDel="005C7759" w:rsidRDefault="00745801" w:rsidP="00EF3874">
                  <w:pPr>
                    <w:spacing w:line="276" w:lineRule="auto"/>
                    <w:rPr>
                      <w:del w:id="1029" w:author="Smith, Nick" w:date="2020-12-01T11:00:00Z"/>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2F76F4E5" w14:textId="55CE9DD2" w:rsidR="00745801" w:rsidRPr="00B374DB" w:rsidDel="005C7759" w:rsidRDefault="00745801" w:rsidP="00EF3874">
                  <w:pPr>
                    <w:spacing w:line="276" w:lineRule="auto"/>
                    <w:jc w:val="center"/>
                    <w:rPr>
                      <w:del w:id="1030" w:author="Smith, Nick" w:date="2020-12-01T11:00:00Z"/>
                      <w:rFonts w:asciiTheme="minorHAnsi" w:hAnsiTheme="minorHAnsi" w:cstheme="minorHAnsi"/>
                      <w:color w:val="000000" w:themeColor="text1"/>
                      <w:sz w:val="18"/>
                      <w:szCs w:val="18"/>
                    </w:rPr>
                  </w:pPr>
                  <w:del w:id="1031" w:author="Smith, Nick" w:date="2020-12-01T11:00:00Z">
                    <w:r w:rsidRPr="00B374DB" w:rsidDel="005C7759">
                      <w:rPr>
                        <w:rFonts w:asciiTheme="minorHAnsi" w:hAnsiTheme="minorHAnsi" w:cstheme="minorHAnsi"/>
                        <w:color w:val="000000" w:themeColor="text1"/>
                        <w:sz w:val="18"/>
                        <w:szCs w:val="18"/>
                      </w:rPr>
                      <w:delText>Ca</w:delText>
                    </w:r>
                  </w:del>
                </w:p>
              </w:tc>
              <w:tc>
                <w:tcPr>
                  <w:tcW w:w="588" w:type="dxa"/>
                  <w:tcBorders>
                    <w:top w:val="nil"/>
                    <w:left w:val="nil"/>
                    <w:bottom w:val="nil"/>
                    <w:right w:val="nil"/>
                  </w:tcBorders>
                  <w:shd w:val="clear" w:color="auto" w:fill="auto"/>
                  <w:noWrap/>
                  <w:vAlign w:val="bottom"/>
                  <w:hideMark/>
                </w:tcPr>
                <w:p w14:paraId="019DBF4D" w14:textId="72895641" w:rsidR="00745801" w:rsidRPr="00B374DB" w:rsidDel="005C7759" w:rsidRDefault="00745801" w:rsidP="00EF3874">
                  <w:pPr>
                    <w:spacing w:line="276" w:lineRule="auto"/>
                    <w:jc w:val="center"/>
                    <w:rPr>
                      <w:del w:id="1032" w:author="Smith, Nick" w:date="2020-12-01T11:00:00Z"/>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1BC092BD" w14:textId="19BEFB12" w:rsidR="00745801" w:rsidRPr="00B374DB" w:rsidDel="005C7759" w:rsidRDefault="00745801" w:rsidP="00EF3874">
                  <w:pPr>
                    <w:spacing w:line="276" w:lineRule="auto"/>
                    <w:jc w:val="center"/>
                    <w:rPr>
                      <w:del w:id="1033" w:author="Smith, Nick" w:date="2020-12-01T11:00:00Z"/>
                      <w:rFonts w:asciiTheme="minorHAnsi" w:hAnsiTheme="minorHAnsi" w:cstheme="minorHAnsi"/>
                      <w:color w:val="000000" w:themeColor="text1"/>
                      <w:sz w:val="18"/>
                      <w:szCs w:val="18"/>
                    </w:rPr>
                  </w:pPr>
                  <w:del w:id="1034" w:author="Smith, Nick" w:date="2020-12-01T11:00:00Z">
                    <w:r w:rsidRPr="00B374DB" w:rsidDel="005C7759">
                      <w:rPr>
                        <w:rFonts w:asciiTheme="minorHAnsi" w:hAnsiTheme="minorHAnsi" w:cstheme="minorHAnsi"/>
                        <w:color w:val="000000" w:themeColor="text1"/>
                        <w:sz w:val="18"/>
                        <w:szCs w:val="18"/>
                      </w:rPr>
                      <w:delText>P</w:delText>
                    </w:r>
                  </w:del>
                </w:p>
              </w:tc>
              <w:tc>
                <w:tcPr>
                  <w:tcW w:w="588" w:type="dxa"/>
                  <w:tcBorders>
                    <w:top w:val="nil"/>
                    <w:left w:val="nil"/>
                    <w:bottom w:val="nil"/>
                    <w:right w:val="nil"/>
                  </w:tcBorders>
                  <w:shd w:val="clear" w:color="auto" w:fill="auto"/>
                  <w:noWrap/>
                  <w:vAlign w:val="bottom"/>
                  <w:hideMark/>
                </w:tcPr>
                <w:p w14:paraId="45CA251E" w14:textId="4EB293F7" w:rsidR="00745801" w:rsidRPr="00B374DB" w:rsidDel="005C7759" w:rsidRDefault="00745801" w:rsidP="00EF3874">
                  <w:pPr>
                    <w:spacing w:line="276" w:lineRule="auto"/>
                    <w:jc w:val="center"/>
                    <w:rPr>
                      <w:del w:id="1035" w:author="Smith, Nick" w:date="2020-12-01T11:00:00Z"/>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76FEC7AD" w14:textId="33E34DF0" w:rsidR="00745801" w:rsidRPr="00B374DB" w:rsidDel="005C7759" w:rsidRDefault="00745801" w:rsidP="00EF3874">
                  <w:pPr>
                    <w:spacing w:line="276" w:lineRule="auto"/>
                    <w:jc w:val="center"/>
                    <w:rPr>
                      <w:del w:id="1036" w:author="Smith, Nick" w:date="2020-12-01T11:00:00Z"/>
                      <w:rFonts w:asciiTheme="minorHAnsi" w:hAnsiTheme="minorHAnsi" w:cstheme="minorHAnsi"/>
                      <w:color w:val="000000" w:themeColor="text1"/>
                      <w:sz w:val="18"/>
                      <w:szCs w:val="18"/>
                    </w:rPr>
                  </w:pPr>
                  <w:del w:id="1037" w:author="Smith, Nick" w:date="2020-12-01T11:00:00Z">
                    <w:r w:rsidRPr="00B374DB" w:rsidDel="005C7759">
                      <w:rPr>
                        <w:rFonts w:asciiTheme="minorHAnsi" w:hAnsiTheme="minorHAnsi" w:cstheme="minorHAnsi"/>
                        <w:color w:val="000000" w:themeColor="text1"/>
                        <w:sz w:val="18"/>
                        <w:szCs w:val="18"/>
                      </w:rPr>
                      <w:delText>K</w:delText>
                    </w:r>
                  </w:del>
                </w:p>
              </w:tc>
              <w:tc>
                <w:tcPr>
                  <w:tcW w:w="749" w:type="dxa"/>
                  <w:tcBorders>
                    <w:top w:val="nil"/>
                    <w:left w:val="nil"/>
                    <w:bottom w:val="nil"/>
                    <w:right w:val="nil"/>
                  </w:tcBorders>
                  <w:shd w:val="clear" w:color="auto" w:fill="auto"/>
                  <w:noWrap/>
                  <w:vAlign w:val="bottom"/>
                  <w:hideMark/>
                </w:tcPr>
                <w:p w14:paraId="273F1CDA" w14:textId="3231B68C" w:rsidR="00745801" w:rsidRPr="00B374DB" w:rsidDel="005C7759" w:rsidRDefault="00745801" w:rsidP="00EF3874">
                  <w:pPr>
                    <w:spacing w:line="276" w:lineRule="auto"/>
                    <w:jc w:val="center"/>
                    <w:rPr>
                      <w:del w:id="1038" w:author="Smith, Nick" w:date="2020-12-01T11:00:00Z"/>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3B42AB57" w14:textId="3834E1D7" w:rsidR="00745801" w:rsidRPr="00B374DB" w:rsidDel="005C7759" w:rsidRDefault="00745801" w:rsidP="00EF3874">
                  <w:pPr>
                    <w:spacing w:line="276" w:lineRule="auto"/>
                    <w:jc w:val="center"/>
                    <w:rPr>
                      <w:del w:id="1039" w:author="Smith, Nick" w:date="2020-12-01T11:00:00Z"/>
                      <w:rFonts w:asciiTheme="minorHAnsi" w:hAnsiTheme="minorHAnsi" w:cstheme="minorHAnsi"/>
                      <w:color w:val="000000" w:themeColor="text1"/>
                      <w:sz w:val="18"/>
                      <w:szCs w:val="18"/>
                    </w:rPr>
                  </w:pPr>
                  <w:del w:id="1040" w:author="Smith, Nick" w:date="2020-12-01T11:00:00Z">
                    <w:r w:rsidRPr="00B374DB" w:rsidDel="005C7759">
                      <w:rPr>
                        <w:rFonts w:asciiTheme="minorHAnsi" w:hAnsiTheme="minorHAnsi" w:cstheme="minorHAnsi"/>
                        <w:color w:val="000000" w:themeColor="text1"/>
                        <w:sz w:val="18"/>
                        <w:szCs w:val="18"/>
                      </w:rPr>
                      <w:delText>Mg</w:delText>
                    </w:r>
                  </w:del>
                </w:p>
              </w:tc>
              <w:tc>
                <w:tcPr>
                  <w:tcW w:w="600" w:type="dxa"/>
                  <w:tcBorders>
                    <w:top w:val="nil"/>
                    <w:left w:val="nil"/>
                    <w:bottom w:val="nil"/>
                    <w:right w:val="nil"/>
                  </w:tcBorders>
                  <w:shd w:val="clear" w:color="auto" w:fill="auto"/>
                  <w:noWrap/>
                  <w:vAlign w:val="bottom"/>
                  <w:hideMark/>
                </w:tcPr>
                <w:p w14:paraId="07B401C6" w14:textId="5FC8CBCC" w:rsidR="00745801" w:rsidRPr="00B374DB" w:rsidDel="005C7759" w:rsidRDefault="00745801" w:rsidP="00EF3874">
                  <w:pPr>
                    <w:spacing w:line="276" w:lineRule="auto"/>
                    <w:jc w:val="center"/>
                    <w:rPr>
                      <w:del w:id="1041" w:author="Smith, Nick" w:date="2020-12-01T11:00:00Z"/>
                      <w:rFonts w:asciiTheme="minorHAnsi" w:hAnsiTheme="minorHAnsi" w:cstheme="minorHAnsi"/>
                      <w:color w:val="000000" w:themeColor="text1"/>
                      <w:sz w:val="18"/>
                      <w:szCs w:val="18"/>
                    </w:rPr>
                  </w:pPr>
                </w:p>
              </w:tc>
              <w:tc>
                <w:tcPr>
                  <w:tcW w:w="740" w:type="dxa"/>
                  <w:tcBorders>
                    <w:top w:val="nil"/>
                    <w:left w:val="nil"/>
                    <w:bottom w:val="nil"/>
                    <w:right w:val="nil"/>
                  </w:tcBorders>
                  <w:shd w:val="clear" w:color="auto" w:fill="auto"/>
                  <w:noWrap/>
                  <w:vAlign w:val="bottom"/>
                  <w:hideMark/>
                </w:tcPr>
                <w:p w14:paraId="1FB4C241" w14:textId="353F3105" w:rsidR="00745801" w:rsidRPr="00B374DB" w:rsidDel="005C7759" w:rsidRDefault="00745801" w:rsidP="00EF3874">
                  <w:pPr>
                    <w:spacing w:line="276" w:lineRule="auto"/>
                    <w:jc w:val="center"/>
                    <w:rPr>
                      <w:del w:id="1042" w:author="Smith, Nick" w:date="2020-12-01T11:00:00Z"/>
                      <w:rFonts w:asciiTheme="minorHAnsi" w:hAnsiTheme="minorHAnsi" w:cstheme="minorHAnsi"/>
                      <w:color w:val="000000" w:themeColor="text1"/>
                      <w:sz w:val="18"/>
                      <w:szCs w:val="18"/>
                    </w:rPr>
                  </w:pPr>
                  <w:del w:id="1043" w:author="Smith, Nick" w:date="2020-12-01T11:00:00Z">
                    <w:r w:rsidRPr="00B374DB" w:rsidDel="005C7759">
                      <w:rPr>
                        <w:rFonts w:asciiTheme="minorHAnsi" w:hAnsiTheme="minorHAnsi" w:cstheme="minorHAnsi"/>
                        <w:color w:val="000000" w:themeColor="text1"/>
                        <w:sz w:val="18"/>
                        <w:szCs w:val="18"/>
                      </w:rPr>
                      <w:delText>Al</w:delText>
                    </w:r>
                  </w:del>
                </w:p>
              </w:tc>
              <w:tc>
                <w:tcPr>
                  <w:tcW w:w="629" w:type="dxa"/>
                  <w:tcBorders>
                    <w:top w:val="nil"/>
                    <w:left w:val="nil"/>
                    <w:bottom w:val="nil"/>
                    <w:right w:val="nil"/>
                  </w:tcBorders>
                  <w:shd w:val="clear" w:color="auto" w:fill="auto"/>
                  <w:noWrap/>
                  <w:vAlign w:val="bottom"/>
                  <w:hideMark/>
                </w:tcPr>
                <w:p w14:paraId="748CE95D" w14:textId="54485379" w:rsidR="00745801" w:rsidRPr="00B374DB" w:rsidDel="005C7759" w:rsidRDefault="00745801" w:rsidP="00EF3874">
                  <w:pPr>
                    <w:spacing w:line="276" w:lineRule="auto"/>
                    <w:jc w:val="center"/>
                    <w:rPr>
                      <w:del w:id="1044" w:author="Smith, Nick" w:date="2020-12-01T11:00:00Z"/>
                      <w:rFonts w:asciiTheme="minorHAnsi" w:hAnsiTheme="minorHAnsi" w:cstheme="minorHAnsi"/>
                      <w:color w:val="000000" w:themeColor="text1"/>
                      <w:sz w:val="18"/>
                      <w:szCs w:val="18"/>
                    </w:rPr>
                  </w:pPr>
                </w:p>
              </w:tc>
              <w:tc>
                <w:tcPr>
                  <w:tcW w:w="627" w:type="dxa"/>
                  <w:tcBorders>
                    <w:top w:val="nil"/>
                    <w:left w:val="nil"/>
                    <w:bottom w:val="nil"/>
                    <w:right w:val="nil"/>
                  </w:tcBorders>
                  <w:shd w:val="clear" w:color="auto" w:fill="auto"/>
                  <w:noWrap/>
                  <w:vAlign w:val="bottom"/>
                  <w:hideMark/>
                </w:tcPr>
                <w:p w14:paraId="5CE18600" w14:textId="75B72DCF" w:rsidR="00745801" w:rsidRPr="00B374DB" w:rsidDel="005C7759" w:rsidRDefault="00745801" w:rsidP="00EF3874">
                  <w:pPr>
                    <w:spacing w:line="276" w:lineRule="auto"/>
                    <w:jc w:val="center"/>
                    <w:rPr>
                      <w:del w:id="1045" w:author="Smith, Nick" w:date="2020-12-01T11:00:00Z"/>
                      <w:rFonts w:asciiTheme="minorHAnsi" w:hAnsiTheme="minorHAnsi" w:cstheme="minorHAnsi"/>
                      <w:color w:val="000000" w:themeColor="text1"/>
                      <w:sz w:val="18"/>
                      <w:szCs w:val="18"/>
                    </w:rPr>
                  </w:pPr>
                  <w:del w:id="1046" w:author="Smith, Nick" w:date="2020-12-01T11:00:00Z">
                    <w:r w:rsidRPr="00B374DB" w:rsidDel="005C7759">
                      <w:rPr>
                        <w:rFonts w:asciiTheme="minorHAnsi" w:hAnsiTheme="minorHAnsi" w:cstheme="minorHAnsi"/>
                        <w:color w:val="000000" w:themeColor="text1"/>
                        <w:sz w:val="18"/>
                        <w:szCs w:val="18"/>
                      </w:rPr>
                      <w:delText>Zn</w:delText>
                    </w:r>
                  </w:del>
                </w:p>
              </w:tc>
              <w:tc>
                <w:tcPr>
                  <w:tcW w:w="540" w:type="dxa"/>
                  <w:tcBorders>
                    <w:top w:val="nil"/>
                    <w:left w:val="nil"/>
                    <w:bottom w:val="nil"/>
                    <w:right w:val="nil"/>
                  </w:tcBorders>
                  <w:shd w:val="clear" w:color="auto" w:fill="auto"/>
                  <w:noWrap/>
                  <w:vAlign w:val="bottom"/>
                  <w:hideMark/>
                </w:tcPr>
                <w:p w14:paraId="52DE9985" w14:textId="0F654AC6" w:rsidR="00745801" w:rsidRPr="00B374DB" w:rsidDel="005C7759" w:rsidRDefault="00745801" w:rsidP="00EF3874">
                  <w:pPr>
                    <w:spacing w:line="276" w:lineRule="auto"/>
                    <w:jc w:val="center"/>
                    <w:rPr>
                      <w:del w:id="1047" w:author="Smith, Nick" w:date="2020-12-01T11:00:00Z"/>
                      <w:rFonts w:asciiTheme="minorHAnsi" w:hAnsiTheme="minorHAnsi" w:cstheme="minorHAnsi"/>
                      <w:color w:val="000000" w:themeColor="text1"/>
                      <w:sz w:val="18"/>
                      <w:szCs w:val="18"/>
                    </w:rPr>
                  </w:pPr>
                </w:p>
              </w:tc>
            </w:tr>
            <w:tr w:rsidR="00745801" w:rsidRPr="00B374DB" w:rsidDel="005C7759" w14:paraId="548E7DB2" w14:textId="603E6E19" w:rsidTr="00745801">
              <w:trPr>
                <w:trHeight w:val="300"/>
                <w:del w:id="1048" w:author="Smith, Nick" w:date="2020-12-01T11:00:00Z"/>
              </w:trPr>
              <w:tc>
                <w:tcPr>
                  <w:tcW w:w="1212" w:type="dxa"/>
                  <w:tcBorders>
                    <w:top w:val="nil"/>
                    <w:left w:val="nil"/>
                    <w:bottom w:val="nil"/>
                    <w:right w:val="nil"/>
                  </w:tcBorders>
                  <w:shd w:val="clear" w:color="auto" w:fill="auto"/>
                  <w:noWrap/>
                  <w:vAlign w:val="bottom"/>
                  <w:hideMark/>
                </w:tcPr>
                <w:p w14:paraId="66298DE0" w14:textId="58E93743" w:rsidR="00745801" w:rsidRPr="00B374DB" w:rsidDel="005C7759" w:rsidRDefault="00745801" w:rsidP="00EF3874">
                  <w:pPr>
                    <w:spacing w:line="276" w:lineRule="auto"/>
                    <w:jc w:val="center"/>
                    <w:rPr>
                      <w:del w:id="1049" w:author="Smith, Nick" w:date="2020-12-01T11:00:00Z"/>
                      <w:rFonts w:asciiTheme="minorHAnsi" w:hAnsiTheme="minorHAnsi" w:cstheme="minorHAnsi"/>
                      <w:color w:val="000000" w:themeColor="text1"/>
                      <w:sz w:val="18"/>
                      <w:szCs w:val="18"/>
                    </w:rPr>
                  </w:pPr>
                </w:p>
              </w:tc>
              <w:tc>
                <w:tcPr>
                  <w:tcW w:w="399" w:type="dxa"/>
                  <w:tcBorders>
                    <w:top w:val="nil"/>
                    <w:left w:val="nil"/>
                    <w:bottom w:val="nil"/>
                    <w:right w:val="nil"/>
                  </w:tcBorders>
                  <w:shd w:val="clear" w:color="auto" w:fill="auto"/>
                  <w:noWrap/>
                  <w:vAlign w:val="bottom"/>
                  <w:hideMark/>
                </w:tcPr>
                <w:p w14:paraId="6334CAA7" w14:textId="05F9E062" w:rsidR="00745801" w:rsidRPr="00B374DB" w:rsidDel="005C7759" w:rsidRDefault="00745801" w:rsidP="00EF3874">
                  <w:pPr>
                    <w:spacing w:line="276" w:lineRule="auto"/>
                    <w:jc w:val="center"/>
                    <w:rPr>
                      <w:del w:id="1050" w:author="Smith, Nick" w:date="2020-12-01T11:00:00Z"/>
                      <w:rFonts w:asciiTheme="minorHAnsi" w:hAnsiTheme="minorHAnsi" w:cstheme="minorHAnsi"/>
                      <w:color w:val="000000" w:themeColor="text1"/>
                      <w:sz w:val="18"/>
                      <w:szCs w:val="18"/>
                      <w:u w:val="single"/>
                    </w:rPr>
                  </w:pPr>
                  <w:del w:id="1051" w:author="Smith, Nick" w:date="2020-12-01T11:00:00Z">
                    <w:r w:rsidRPr="00B374DB" w:rsidDel="005C7759">
                      <w:rPr>
                        <w:rFonts w:asciiTheme="minorHAnsi" w:hAnsiTheme="minorHAnsi" w:cstheme="minorHAnsi"/>
                        <w:color w:val="000000" w:themeColor="text1"/>
                        <w:sz w:val="18"/>
                        <w:szCs w:val="18"/>
                        <w:u w:val="single"/>
                      </w:rPr>
                      <w:delText>df</w:delText>
                    </w:r>
                  </w:del>
                </w:p>
              </w:tc>
              <w:tc>
                <w:tcPr>
                  <w:tcW w:w="746" w:type="dxa"/>
                  <w:tcBorders>
                    <w:top w:val="nil"/>
                    <w:left w:val="nil"/>
                    <w:bottom w:val="nil"/>
                    <w:right w:val="nil"/>
                  </w:tcBorders>
                  <w:shd w:val="clear" w:color="auto" w:fill="auto"/>
                  <w:noWrap/>
                  <w:vAlign w:val="bottom"/>
                  <w:hideMark/>
                </w:tcPr>
                <w:p w14:paraId="7B4F414E" w14:textId="5E21B750" w:rsidR="00745801" w:rsidRPr="00B374DB" w:rsidDel="005C7759" w:rsidRDefault="00745801" w:rsidP="00EF3874">
                  <w:pPr>
                    <w:spacing w:line="276" w:lineRule="auto"/>
                    <w:jc w:val="center"/>
                    <w:rPr>
                      <w:del w:id="1052" w:author="Smith, Nick" w:date="2020-12-01T11:00:00Z"/>
                      <w:rFonts w:asciiTheme="minorHAnsi" w:hAnsiTheme="minorHAnsi" w:cstheme="minorHAnsi"/>
                      <w:color w:val="000000" w:themeColor="text1"/>
                      <w:sz w:val="18"/>
                      <w:szCs w:val="18"/>
                      <w:u w:val="single"/>
                    </w:rPr>
                  </w:pPr>
                  <w:del w:id="1053" w:author="Smith, Nick" w:date="2020-12-01T11:00:00Z">
                    <w:r w:rsidRPr="00B374DB" w:rsidDel="005C7759">
                      <w:rPr>
                        <w:rFonts w:asciiTheme="minorHAnsi" w:hAnsiTheme="minorHAnsi" w:cstheme="minorHAnsi"/>
                        <w:color w:val="000000" w:themeColor="text1"/>
                        <w:sz w:val="18"/>
                        <w:szCs w:val="18"/>
                        <w:u w:val="single"/>
                      </w:rPr>
                      <w:delText>F</w:delText>
                    </w:r>
                  </w:del>
                </w:p>
              </w:tc>
              <w:tc>
                <w:tcPr>
                  <w:tcW w:w="588" w:type="dxa"/>
                  <w:tcBorders>
                    <w:top w:val="nil"/>
                    <w:left w:val="nil"/>
                    <w:bottom w:val="nil"/>
                    <w:right w:val="nil"/>
                  </w:tcBorders>
                  <w:shd w:val="clear" w:color="auto" w:fill="auto"/>
                  <w:noWrap/>
                  <w:vAlign w:val="bottom"/>
                  <w:hideMark/>
                </w:tcPr>
                <w:p w14:paraId="2A8948F8" w14:textId="4E825C3E" w:rsidR="00745801" w:rsidRPr="00B374DB" w:rsidDel="005C7759" w:rsidRDefault="00745801" w:rsidP="00EF3874">
                  <w:pPr>
                    <w:spacing w:line="276" w:lineRule="auto"/>
                    <w:jc w:val="center"/>
                    <w:rPr>
                      <w:del w:id="1054" w:author="Smith, Nick" w:date="2020-12-01T11:00:00Z"/>
                      <w:rFonts w:asciiTheme="minorHAnsi" w:hAnsiTheme="minorHAnsi" w:cstheme="minorHAnsi"/>
                      <w:color w:val="000000" w:themeColor="text1"/>
                      <w:sz w:val="18"/>
                      <w:szCs w:val="18"/>
                      <w:u w:val="single"/>
                    </w:rPr>
                  </w:pPr>
                  <w:del w:id="1055" w:author="Smith, Nick" w:date="2020-12-01T11:00:00Z">
                    <w:r w:rsidRPr="00B374DB" w:rsidDel="005C7759">
                      <w:rPr>
                        <w:rFonts w:asciiTheme="minorHAnsi" w:hAnsiTheme="minorHAnsi" w:cstheme="minorHAnsi"/>
                        <w:color w:val="000000" w:themeColor="text1"/>
                        <w:sz w:val="18"/>
                        <w:szCs w:val="18"/>
                        <w:u w:val="single"/>
                      </w:rPr>
                      <w:delText>P</w:delText>
                    </w:r>
                  </w:del>
                </w:p>
              </w:tc>
              <w:tc>
                <w:tcPr>
                  <w:tcW w:w="746" w:type="dxa"/>
                  <w:tcBorders>
                    <w:top w:val="nil"/>
                    <w:left w:val="nil"/>
                    <w:bottom w:val="nil"/>
                    <w:right w:val="nil"/>
                  </w:tcBorders>
                  <w:shd w:val="clear" w:color="auto" w:fill="auto"/>
                  <w:noWrap/>
                  <w:vAlign w:val="bottom"/>
                  <w:hideMark/>
                </w:tcPr>
                <w:p w14:paraId="6FC120D7" w14:textId="7A198ABD" w:rsidR="00745801" w:rsidRPr="00B374DB" w:rsidDel="005C7759" w:rsidRDefault="00745801" w:rsidP="00EF3874">
                  <w:pPr>
                    <w:spacing w:line="276" w:lineRule="auto"/>
                    <w:jc w:val="center"/>
                    <w:rPr>
                      <w:del w:id="1056" w:author="Smith, Nick" w:date="2020-12-01T11:00:00Z"/>
                      <w:rFonts w:asciiTheme="minorHAnsi" w:hAnsiTheme="minorHAnsi" w:cstheme="minorHAnsi"/>
                      <w:color w:val="000000" w:themeColor="text1"/>
                      <w:sz w:val="18"/>
                      <w:szCs w:val="18"/>
                      <w:u w:val="single"/>
                    </w:rPr>
                  </w:pPr>
                  <w:del w:id="1057" w:author="Smith, Nick" w:date="2020-12-01T11:00:00Z">
                    <w:r w:rsidRPr="00B374DB" w:rsidDel="005C7759">
                      <w:rPr>
                        <w:rFonts w:asciiTheme="minorHAnsi" w:hAnsiTheme="minorHAnsi" w:cstheme="minorHAnsi"/>
                        <w:color w:val="000000" w:themeColor="text1"/>
                        <w:sz w:val="18"/>
                        <w:szCs w:val="18"/>
                        <w:u w:val="single"/>
                      </w:rPr>
                      <w:delText>F</w:delText>
                    </w:r>
                  </w:del>
                </w:p>
              </w:tc>
              <w:tc>
                <w:tcPr>
                  <w:tcW w:w="588" w:type="dxa"/>
                  <w:tcBorders>
                    <w:top w:val="nil"/>
                    <w:left w:val="nil"/>
                    <w:bottom w:val="nil"/>
                    <w:right w:val="nil"/>
                  </w:tcBorders>
                  <w:shd w:val="clear" w:color="auto" w:fill="auto"/>
                  <w:noWrap/>
                  <w:vAlign w:val="bottom"/>
                  <w:hideMark/>
                </w:tcPr>
                <w:p w14:paraId="5F15D4A2" w14:textId="40EC7B28" w:rsidR="00745801" w:rsidRPr="00B374DB" w:rsidDel="005C7759" w:rsidRDefault="00745801" w:rsidP="00EF3874">
                  <w:pPr>
                    <w:spacing w:line="276" w:lineRule="auto"/>
                    <w:jc w:val="center"/>
                    <w:rPr>
                      <w:del w:id="1058" w:author="Smith, Nick" w:date="2020-12-01T11:00:00Z"/>
                      <w:rFonts w:asciiTheme="minorHAnsi" w:hAnsiTheme="minorHAnsi" w:cstheme="minorHAnsi"/>
                      <w:color w:val="000000" w:themeColor="text1"/>
                      <w:sz w:val="18"/>
                      <w:szCs w:val="18"/>
                      <w:u w:val="single"/>
                    </w:rPr>
                  </w:pPr>
                  <w:del w:id="1059" w:author="Smith, Nick" w:date="2020-12-01T11:00:00Z">
                    <w:r w:rsidRPr="00B374DB" w:rsidDel="005C7759">
                      <w:rPr>
                        <w:rFonts w:asciiTheme="minorHAnsi" w:hAnsiTheme="minorHAnsi" w:cstheme="minorHAnsi"/>
                        <w:color w:val="000000" w:themeColor="text1"/>
                        <w:sz w:val="18"/>
                        <w:szCs w:val="18"/>
                        <w:u w:val="single"/>
                      </w:rPr>
                      <w:delText>P</w:delText>
                    </w:r>
                  </w:del>
                </w:p>
              </w:tc>
              <w:tc>
                <w:tcPr>
                  <w:tcW w:w="746" w:type="dxa"/>
                  <w:tcBorders>
                    <w:top w:val="nil"/>
                    <w:left w:val="nil"/>
                    <w:bottom w:val="nil"/>
                    <w:right w:val="nil"/>
                  </w:tcBorders>
                  <w:shd w:val="clear" w:color="auto" w:fill="auto"/>
                  <w:noWrap/>
                  <w:vAlign w:val="bottom"/>
                  <w:hideMark/>
                </w:tcPr>
                <w:p w14:paraId="638B46DB" w14:textId="4B3D892B" w:rsidR="00745801" w:rsidRPr="00B374DB" w:rsidDel="005C7759" w:rsidRDefault="00745801" w:rsidP="00EF3874">
                  <w:pPr>
                    <w:spacing w:line="276" w:lineRule="auto"/>
                    <w:jc w:val="center"/>
                    <w:rPr>
                      <w:del w:id="1060" w:author="Smith, Nick" w:date="2020-12-01T11:00:00Z"/>
                      <w:rFonts w:asciiTheme="minorHAnsi" w:hAnsiTheme="minorHAnsi" w:cstheme="minorHAnsi"/>
                      <w:color w:val="000000" w:themeColor="text1"/>
                      <w:sz w:val="18"/>
                      <w:szCs w:val="18"/>
                      <w:u w:val="single"/>
                    </w:rPr>
                  </w:pPr>
                  <w:del w:id="1061" w:author="Smith, Nick" w:date="2020-12-01T11:00:00Z">
                    <w:r w:rsidRPr="00B374DB" w:rsidDel="005C7759">
                      <w:rPr>
                        <w:rFonts w:asciiTheme="minorHAnsi" w:hAnsiTheme="minorHAnsi" w:cstheme="minorHAnsi"/>
                        <w:color w:val="000000" w:themeColor="text1"/>
                        <w:sz w:val="18"/>
                        <w:szCs w:val="18"/>
                        <w:u w:val="single"/>
                      </w:rPr>
                      <w:delText>F</w:delText>
                    </w:r>
                  </w:del>
                </w:p>
              </w:tc>
              <w:tc>
                <w:tcPr>
                  <w:tcW w:w="749" w:type="dxa"/>
                  <w:tcBorders>
                    <w:top w:val="nil"/>
                    <w:left w:val="nil"/>
                    <w:bottom w:val="nil"/>
                    <w:right w:val="nil"/>
                  </w:tcBorders>
                  <w:shd w:val="clear" w:color="auto" w:fill="auto"/>
                  <w:noWrap/>
                  <w:vAlign w:val="bottom"/>
                  <w:hideMark/>
                </w:tcPr>
                <w:p w14:paraId="712A30FF" w14:textId="12C41615" w:rsidR="00745801" w:rsidRPr="00B374DB" w:rsidDel="005C7759" w:rsidRDefault="00745801" w:rsidP="00EF3874">
                  <w:pPr>
                    <w:spacing w:line="276" w:lineRule="auto"/>
                    <w:jc w:val="center"/>
                    <w:rPr>
                      <w:del w:id="1062" w:author="Smith, Nick" w:date="2020-12-01T11:00:00Z"/>
                      <w:rFonts w:asciiTheme="minorHAnsi" w:hAnsiTheme="minorHAnsi" w:cstheme="minorHAnsi"/>
                      <w:color w:val="000000" w:themeColor="text1"/>
                      <w:sz w:val="18"/>
                      <w:szCs w:val="18"/>
                      <w:u w:val="single"/>
                    </w:rPr>
                  </w:pPr>
                  <w:del w:id="1063" w:author="Smith, Nick" w:date="2020-12-01T11:00:00Z">
                    <w:r w:rsidRPr="00B374DB" w:rsidDel="005C7759">
                      <w:rPr>
                        <w:rFonts w:asciiTheme="minorHAnsi" w:hAnsiTheme="minorHAnsi" w:cstheme="minorHAnsi"/>
                        <w:color w:val="000000" w:themeColor="text1"/>
                        <w:sz w:val="18"/>
                        <w:szCs w:val="18"/>
                        <w:u w:val="single"/>
                      </w:rPr>
                      <w:delText>P</w:delText>
                    </w:r>
                  </w:del>
                </w:p>
              </w:tc>
              <w:tc>
                <w:tcPr>
                  <w:tcW w:w="746" w:type="dxa"/>
                  <w:tcBorders>
                    <w:top w:val="nil"/>
                    <w:left w:val="nil"/>
                    <w:bottom w:val="nil"/>
                    <w:right w:val="nil"/>
                  </w:tcBorders>
                  <w:shd w:val="clear" w:color="auto" w:fill="auto"/>
                  <w:noWrap/>
                  <w:vAlign w:val="bottom"/>
                  <w:hideMark/>
                </w:tcPr>
                <w:p w14:paraId="7AA6A6FC" w14:textId="078FE6D8" w:rsidR="00745801" w:rsidRPr="00B374DB" w:rsidDel="005C7759" w:rsidRDefault="00745801" w:rsidP="00EF3874">
                  <w:pPr>
                    <w:spacing w:line="276" w:lineRule="auto"/>
                    <w:jc w:val="center"/>
                    <w:rPr>
                      <w:del w:id="1064" w:author="Smith, Nick" w:date="2020-12-01T11:00:00Z"/>
                      <w:rFonts w:asciiTheme="minorHAnsi" w:hAnsiTheme="minorHAnsi" w:cstheme="minorHAnsi"/>
                      <w:color w:val="000000" w:themeColor="text1"/>
                      <w:sz w:val="18"/>
                      <w:szCs w:val="18"/>
                      <w:u w:val="single"/>
                    </w:rPr>
                  </w:pPr>
                  <w:del w:id="1065" w:author="Smith, Nick" w:date="2020-12-01T11:00:00Z">
                    <w:r w:rsidRPr="00B374DB" w:rsidDel="005C7759">
                      <w:rPr>
                        <w:rFonts w:asciiTheme="minorHAnsi" w:hAnsiTheme="minorHAnsi" w:cstheme="minorHAnsi"/>
                        <w:color w:val="000000" w:themeColor="text1"/>
                        <w:sz w:val="18"/>
                        <w:szCs w:val="18"/>
                        <w:u w:val="single"/>
                      </w:rPr>
                      <w:delText>F</w:delText>
                    </w:r>
                  </w:del>
                </w:p>
              </w:tc>
              <w:tc>
                <w:tcPr>
                  <w:tcW w:w="600" w:type="dxa"/>
                  <w:tcBorders>
                    <w:top w:val="nil"/>
                    <w:left w:val="nil"/>
                    <w:bottom w:val="nil"/>
                    <w:right w:val="nil"/>
                  </w:tcBorders>
                  <w:shd w:val="clear" w:color="auto" w:fill="auto"/>
                  <w:noWrap/>
                  <w:vAlign w:val="bottom"/>
                  <w:hideMark/>
                </w:tcPr>
                <w:p w14:paraId="66611797" w14:textId="36979D53" w:rsidR="00745801" w:rsidRPr="00B374DB" w:rsidDel="005C7759" w:rsidRDefault="00745801" w:rsidP="00EF3874">
                  <w:pPr>
                    <w:spacing w:line="276" w:lineRule="auto"/>
                    <w:jc w:val="center"/>
                    <w:rPr>
                      <w:del w:id="1066" w:author="Smith, Nick" w:date="2020-12-01T11:00:00Z"/>
                      <w:rFonts w:asciiTheme="minorHAnsi" w:hAnsiTheme="minorHAnsi" w:cstheme="minorHAnsi"/>
                      <w:color w:val="000000" w:themeColor="text1"/>
                      <w:sz w:val="18"/>
                      <w:szCs w:val="18"/>
                      <w:u w:val="single"/>
                    </w:rPr>
                  </w:pPr>
                  <w:del w:id="1067" w:author="Smith, Nick" w:date="2020-12-01T11:00:00Z">
                    <w:r w:rsidRPr="00B374DB" w:rsidDel="005C7759">
                      <w:rPr>
                        <w:rFonts w:asciiTheme="minorHAnsi" w:hAnsiTheme="minorHAnsi" w:cstheme="minorHAnsi"/>
                        <w:color w:val="000000" w:themeColor="text1"/>
                        <w:sz w:val="18"/>
                        <w:szCs w:val="18"/>
                        <w:u w:val="single"/>
                      </w:rPr>
                      <w:delText>P</w:delText>
                    </w:r>
                  </w:del>
                </w:p>
              </w:tc>
              <w:tc>
                <w:tcPr>
                  <w:tcW w:w="740" w:type="dxa"/>
                  <w:tcBorders>
                    <w:top w:val="nil"/>
                    <w:left w:val="nil"/>
                    <w:bottom w:val="nil"/>
                    <w:right w:val="nil"/>
                  </w:tcBorders>
                  <w:shd w:val="clear" w:color="auto" w:fill="auto"/>
                  <w:noWrap/>
                  <w:vAlign w:val="bottom"/>
                  <w:hideMark/>
                </w:tcPr>
                <w:p w14:paraId="35D2FA69" w14:textId="717B3D1C" w:rsidR="00745801" w:rsidRPr="00B374DB" w:rsidDel="005C7759" w:rsidRDefault="00745801" w:rsidP="00EF3874">
                  <w:pPr>
                    <w:spacing w:line="276" w:lineRule="auto"/>
                    <w:jc w:val="center"/>
                    <w:rPr>
                      <w:del w:id="1068" w:author="Smith, Nick" w:date="2020-12-01T11:00:00Z"/>
                      <w:rFonts w:asciiTheme="minorHAnsi" w:hAnsiTheme="minorHAnsi" w:cstheme="minorHAnsi"/>
                      <w:color w:val="000000" w:themeColor="text1"/>
                      <w:sz w:val="18"/>
                      <w:szCs w:val="18"/>
                      <w:u w:val="single"/>
                    </w:rPr>
                  </w:pPr>
                  <w:del w:id="1069" w:author="Smith, Nick" w:date="2020-12-01T11:00:00Z">
                    <w:r w:rsidRPr="00B374DB" w:rsidDel="005C7759">
                      <w:rPr>
                        <w:rFonts w:asciiTheme="minorHAnsi" w:hAnsiTheme="minorHAnsi" w:cstheme="minorHAnsi"/>
                        <w:color w:val="000000" w:themeColor="text1"/>
                        <w:sz w:val="18"/>
                        <w:szCs w:val="18"/>
                        <w:u w:val="single"/>
                      </w:rPr>
                      <w:delText>F</w:delText>
                    </w:r>
                  </w:del>
                </w:p>
              </w:tc>
              <w:tc>
                <w:tcPr>
                  <w:tcW w:w="629" w:type="dxa"/>
                  <w:tcBorders>
                    <w:top w:val="nil"/>
                    <w:left w:val="nil"/>
                    <w:bottom w:val="nil"/>
                    <w:right w:val="nil"/>
                  </w:tcBorders>
                  <w:shd w:val="clear" w:color="auto" w:fill="auto"/>
                  <w:noWrap/>
                  <w:vAlign w:val="bottom"/>
                  <w:hideMark/>
                </w:tcPr>
                <w:p w14:paraId="79DD5FF7" w14:textId="1FE451B6" w:rsidR="00745801" w:rsidRPr="00B374DB" w:rsidDel="005C7759" w:rsidRDefault="00745801" w:rsidP="00EF3874">
                  <w:pPr>
                    <w:spacing w:line="276" w:lineRule="auto"/>
                    <w:jc w:val="center"/>
                    <w:rPr>
                      <w:del w:id="1070" w:author="Smith, Nick" w:date="2020-12-01T11:00:00Z"/>
                      <w:rFonts w:asciiTheme="minorHAnsi" w:hAnsiTheme="minorHAnsi" w:cstheme="minorHAnsi"/>
                      <w:color w:val="000000" w:themeColor="text1"/>
                      <w:sz w:val="18"/>
                      <w:szCs w:val="18"/>
                      <w:u w:val="single"/>
                    </w:rPr>
                  </w:pPr>
                  <w:del w:id="1071" w:author="Smith, Nick" w:date="2020-12-01T11:00:00Z">
                    <w:r w:rsidRPr="00B374DB" w:rsidDel="005C7759">
                      <w:rPr>
                        <w:rFonts w:asciiTheme="minorHAnsi" w:hAnsiTheme="minorHAnsi" w:cstheme="minorHAnsi"/>
                        <w:color w:val="000000" w:themeColor="text1"/>
                        <w:sz w:val="18"/>
                        <w:szCs w:val="18"/>
                        <w:u w:val="single"/>
                      </w:rPr>
                      <w:delText>P</w:delText>
                    </w:r>
                  </w:del>
                </w:p>
              </w:tc>
              <w:tc>
                <w:tcPr>
                  <w:tcW w:w="627" w:type="dxa"/>
                  <w:tcBorders>
                    <w:top w:val="nil"/>
                    <w:left w:val="nil"/>
                    <w:bottom w:val="nil"/>
                    <w:right w:val="nil"/>
                  </w:tcBorders>
                  <w:shd w:val="clear" w:color="auto" w:fill="auto"/>
                  <w:noWrap/>
                  <w:vAlign w:val="bottom"/>
                  <w:hideMark/>
                </w:tcPr>
                <w:p w14:paraId="3CB76E0F" w14:textId="151F7462" w:rsidR="00745801" w:rsidRPr="00B374DB" w:rsidDel="005C7759" w:rsidRDefault="00745801" w:rsidP="00EF3874">
                  <w:pPr>
                    <w:spacing w:line="276" w:lineRule="auto"/>
                    <w:jc w:val="center"/>
                    <w:rPr>
                      <w:del w:id="1072" w:author="Smith, Nick" w:date="2020-12-01T11:00:00Z"/>
                      <w:rFonts w:asciiTheme="minorHAnsi" w:hAnsiTheme="minorHAnsi" w:cstheme="minorHAnsi"/>
                      <w:color w:val="000000" w:themeColor="text1"/>
                      <w:sz w:val="18"/>
                      <w:szCs w:val="18"/>
                      <w:u w:val="single"/>
                    </w:rPr>
                  </w:pPr>
                  <w:del w:id="1073" w:author="Smith, Nick" w:date="2020-12-01T11:00:00Z">
                    <w:r w:rsidRPr="00B374DB" w:rsidDel="005C7759">
                      <w:rPr>
                        <w:rFonts w:asciiTheme="minorHAnsi" w:hAnsiTheme="minorHAnsi" w:cstheme="minorHAnsi"/>
                        <w:color w:val="000000" w:themeColor="text1"/>
                        <w:sz w:val="18"/>
                        <w:szCs w:val="18"/>
                        <w:u w:val="single"/>
                      </w:rPr>
                      <w:delText>F</w:delText>
                    </w:r>
                  </w:del>
                </w:p>
              </w:tc>
              <w:tc>
                <w:tcPr>
                  <w:tcW w:w="540" w:type="dxa"/>
                  <w:tcBorders>
                    <w:top w:val="nil"/>
                    <w:left w:val="nil"/>
                    <w:bottom w:val="nil"/>
                    <w:right w:val="nil"/>
                  </w:tcBorders>
                  <w:shd w:val="clear" w:color="auto" w:fill="auto"/>
                  <w:noWrap/>
                  <w:vAlign w:val="bottom"/>
                  <w:hideMark/>
                </w:tcPr>
                <w:p w14:paraId="6405FB81" w14:textId="72C08F18" w:rsidR="00745801" w:rsidRPr="00B374DB" w:rsidDel="005C7759" w:rsidRDefault="00745801" w:rsidP="00EF3874">
                  <w:pPr>
                    <w:spacing w:line="276" w:lineRule="auto"/>
                    <w:jc w:val="center"/>
                    <w:rPr>
                      <w:del w:id="1074" w:author="Smith, Nick" w:date="2020-12-01T11:00:00Z"/>
                      <w:rFonts w:asciiTheme="minorHAnsi" w:hAnsiTheme="minorHAnsi" w:cstheme="minorHAnsi"/>
                      <w:color w:val="000000" w:themeColor="text1"/>
                      <w:sz w:val="18"/>
                      <w:szCs w:val="18"/>
                      <w:u w:val="single"/>
                    </w:rPr>
                  </w:pPr>
                  <w:del w:id="1075" w:author="Smith, Nick" w:date="2020-12-01T11:00:00Z">
                    <w:r w:rsidRPr="00B374DB" w:rsidDel="005C7759">
                      <w:rPr>
                        <w:rFonts w:asciiTheme="minorHAnsi" w:hAnsiTheme="minorHAnsi" w:cstheme="minorHAnsi"/>
                        <w:color w:val="000000" w:themeColor="text1"/>
                        <w:sz w:val="18"/>
                        <w:szCs w:val="18"/>
                        <w:u w:val="single"/>
                      </w:rPr>
                      <w:delText>P</w:delText>
                    </w:r>
                  </w:del>
                </w:p>
              </w:tc>
            </w:tr>
            <w:tr w:rsidR="00745801" w:rsidRPr="00B374DB" w:rsidDel="005C7759" w14:paraId="66DC890E" w14:textId="7B344551" w:rsidTr="00745801">
              <w:trPr>
                <w:trHeight w:val="300"/>
                <w:del w:id="1076" w:author="Smith, Nick" w:date="2020-12-01T11:00:00Z"/>
              </w:trPr>
              <w:tc>
                <w:tcPr>
                  <w:tcW w:w="1212" w:type="dxa"/>
                  <w:tcBorders>
                    <w:top w:val="nil"/>
                    <w:left w:val="nil"/>
                    <w:bottom w:val="nil"/>
                    <w:right w:val="nil"/>
                  </w:tcBorders>
                  <w:shd w:val="clear" w:color="auto" w:fill="auto"/>
                  <w:noWrap/>
                  <w:vAlign w:val="bottom"/>
                  <w:hideMark/>
                </w:tcPr>
                <w:p w14:paraId="7978FCD6" w14:textId="5612A1F4" w:rsidR="00745801" w:rsidRPr="00B374DB" w:rsidDel="005C7759" w:rsidRDefault="00745801" w:rsidP="00EF3874">
                  <w:pPr>
                    <w:spacing w:line="276" w:lineRule="auto"/>
                    <w:rPr>
                      <w:del w:id="1077" w:author="Smith, Nick" w:date="2020-12-01T11:00:00Z"/>
                      <w:rFonts w:asciiTheme="minorHAnsi" w:hAnsiTheme="minorHAnsi" w:cstheme="minorHAnsi"/>
                      <w:color w:val="000000" w:themeColor="text1"/>
                      <w:sz w:val="18"/>
                      <w:szCs w:val="18"/>
                    </w:rPr>
                  </w:pPr>
                  <w:del w:id="1078" w:author="Smith, Nick" w:date="2020-12-01T11:00:00Z">
                    <w:r w:rsidRPr="00B374DB" w:rsidDel="005C7759">
                      <w:rPr>
                        <w:rFonts w:asciiTheme="minorHAnsi" w:hAnsiTheme="minorHAnsi" w:cstheme="minorHAnsi"/>
                        <w:color w:val="000000" w:themeColor="text1"/>
                        <w:sz w:val="18"/>
                        <w:szCs w:val="18"/>
                      </w:rPr>
                      <w:delText>Sites</w:delText>
                    </w:r>
                  </w:del>
                </w:p>
              </w:tc>
              <w:tc>
                <w:tcPr>
                  <w:tcW w:w="399" w:type="dxa"/>
                  <w:tcBorders>
                    <w:top w:val="nil"/>
                    <w:left w:val="nil"/>
                    <w:bottom w:val="nil"/>
                    <w:right w:val="nil"/>
                  </w:tcBorders>
                  <w:shd w:val="clear" w:color="auto" w:fill="auto"/>
                  <w:noWrap/>
                  <w:vAlign w:val="bottom"/>
                  <w:hideMark/>
                </w:tcPr>
                <w:p w14:paraId="3188A284" w14:textId="23DBE48F" w:rsidR="00745801" w:rsidRPr="00B374DB" w:rsidDel="005C7759" w:rsidRDefault="00745801" w:rsidP="00EF3874">
                  <w:pPr>
                    <w:spacing w:line="276" w:lineRule="auto"/>
                    <w:jc w:val="center"/>
                    <w:rPr>
                      <w:del w:id="1079" w:author="Smith, Nick" w:date="2020-12-01T11:00:00Z"/>
                      <w:rFonts w:asciiTheme="minorHAnsi" w:hAnsiTheme="minorHAnsi" w:cstheme="minorHAnsi"/>
                      <w:color w:val="000000" w:themeColor="text1"/>
                      <w:sz w:val="18"/>
                      <w:szCs w:val="18"/>
                    </w:rPr>
                  </w:pPr>
                  <w:del w:id="1080" w:author="Smith, Nick" w:date="2020-12-01T11:00:00Z">
                    <w:r w:rsidRPr="00B374DB" w:rsidDel="005C7759">
                      <w:rPr>
                        <w:rFonts w:asciiTheme="minorHAnsi" w:hAnsiTheme="minorHAnsi" w:cstheme="minorHAnsi"/>
                        <w:color w:val="000000" w:themeColor="text1"/>
                        <w:sz w:val="18"/>
                        <w:szCs w:val="18"/>
                      </w:rPr>
                      <w:delText>3</w:delText>
                    </w:r>
                  </w:del>
                </w:p>
              </w:tc>
              <w:tc>
                <w:tcPr>
                  <w:tcW w:w="746" w:type="dxa"/>
                  <w:tcBorders>
                    <w:top w:val="nil"/>
                    <w:left w:val="nil"/>
                    <w:bottom w:val="nil"/>
                    <w:right w:val="nil"/>
                  </w:tcBorders>
                  <w:shd w:val="clear" w:color="auto" w:fill="auto"/>
                  <w:noWrap/>
                  <w:vAlign w:val="bottom"/>
                  <w:hideMark/>
                </w:tcPr>
                <w:p w14:paraId="61CF76B2" w14:textId="45DC1066" w:rsidR="00745801" w:rsidRPr="00B374DB" w:rsidDel="005C7759" w:rsidRDefault="00745801" w:rsidP="00EF3874">
                  <w:pPr>
                    <w:spacing w:line="276" w:lineRule="auto"/>
                    <w:jc w:val="center"/>
                    <w:rPr>
                      <w:del w:id="1081" w:author="Smith, Nick" w:date="2020-12-01T11:00:00Z"/>
                      <w:rFonts w:asciiTheme="minorHAnsi" w:hAnsiTheme="minorHAnsi" w:cstheme="minorHAnsi"/>
                      <w:color w:val="000000" w:themeColor="text1"/>
                      <w:sz w:val="18"/>
                      <w:szCs w:val="18"/>
                    </w:rPr>
                  </w:pPr>
                  <w:del w:id="1082" w:author="Smith, Nick" w:date="2020-12-01T11:00:00Z">
                    <w:r w:rsidRPr="00B374DB" w:rsidDel="005C7759">
                      <w:rPr>
                        <w:rFonts w:asciiTheme="minorHAnsi" w:hAnsiTheme="minorHAnsi" w:cstheme="minorHAnsi"/>
                        <w:color w:val="000000" w:themeColor="text1"/>
                        <w:sz w:val="18"/>
                        <w:szCs w:val="18"/>
                      </w:rPr>
                      <w:delText>2.691</w:delText>
                    </w:r>
                  </w:del>
                </w:p>
              </w:tc>
              <w:tc>
                <w:tcPr>
                  <w:tcW w:w="588" w:type="dxa"/>
                  <w:tcBorders>
                    <w:top w:val="nil"/>
                    <w:left w:val="nil"/>
                    <w:bottom w:val="nil"/>
                    <w:right w:val="nil"/>
                  </w:tcBorders>
                  <w:shd w:val="clear" w:color="auto" w:fill="auto"/>
                  <w:noWrap/>
                  <w:vAlign w:val="bottom"/>
                  <w:hideMark/>
                </w:tcPr>
                <w:p w14:paraId="6F097536" w14:textId="266DF9B7" w:rsidR="00745801" w:rsidRPr="00B374DB" w:rsidDel="005C7759" w:rsidRDefault="00745801" w:rsidP="00EF3874">
                  <w:pPr>
                    <w:spacing w:line="276" w:lineRule="auto"/>
                    <w:jc w:val="center"/>
                    <w:rPr>
                      <w:del w:id="1083" w:author="Smith, Nick" w:date="2020-12-01T11:00:00Z"/>
                      <w:rFonts w:asciiTheme="minorHAnsi" w:hAnsiTheme="minorHAnsi" w:cstheme="minorHAnsi"/>
                      <w:color w:val="000000" w:themeColor="text1"/>
                      <w:sz w:val="18"/>
                      <w:szCs w:val="18"/>
                    </w:rPr>
                  </w:pPr>
                  <w:del w:id="1084" w:author="Smith, Nick" w:date="2020-12-01T11:00:00Z">
                    <w:r w:rsidRPr="00B374DB" w:rsidDel="005C7759">
                      <w:rPr>
                        <w:rFonts w:asciiTheme="minorHAnsi" w:hAnsiTheme="minorHAnsi" w:cstheme="minorHAnsi"/>
                        <w:color w:val="000000" w:themeColor="text1"/>
                        <w:sz w:val="18"/>
                        <w:szCs w:val="18"/>
                      </w:rPr>
                      <w:delText>&gt;.05</w:delText>
                    </w:r>
                  </w:del>
                </w:p>
              </w:tc>
              <w:tc>
                <w:tcPr>
                  <w:tcW w:w="746" w:type="dxa"/>
                  <w:tcBorders>
                    <w:top w:val="nil"/>
                    <w:left w:val="nil"/>
                    <w:bottom w:val="nil"/>
                    <w:right w:val="nil"/>
                  </w:tcBorders>
                  <w:shd w:val="clear" w:color="auto" w:fill="auto"/>
                  <w:noWrap/>
                  <w:vAlign w:val="bottom"/>
                  <w:hideMark/>
                </w:tcPr>
                <w:p w14:paraId="58E27DB2" w14:textId="6411A118" w:rsidR="00745801" w:rsidRPr="00B374DB" w:rsidDel="005C7759" w:rsidRDefault="00745801" w:rsidP="00EF3874">
                  <w:pPr>
                    <w:spacing w:line="276" w:lineRule="auto"/>
                    <w:jc w:val="center"/>
                    <w:rPr>
                      <w:del w:id="1085" w:author="Smith, Nick" w:date="2020-12-01T11:00:00Z"/>
                      <w:rFonts w:asciiTheme="minorHAnsi" w:hAnsiTheme="minorHAnsi" w:cstheme="minorHAnsi"/>
                      <w:color w:val="000000" w:themeColor="text1"/>
                      <w:sz w:val="18"/>
                      <w:szCs w:val="18"/>
                    </w:rPr>
                  </w:pPr>
                  <w:del w:id="1086" w:author="Smith, Nick" w:date="2020-12-01T11:00:00Z">
                    <w:r w:rsidRPr="00B374DB" w:rsidDel="005C7759">
                      <w:rPr>
                        <w:rFonts w:asciiTheme="minorHAnsi" w:hAnsiTheme="minorHAnsi" w:cstheme="minorHAnsi"/>
                        <w:color w:val="000000" w:themeColor="text1"/>
                        <w:sz w:val="18"/>
                        <w:szCs w:val="18"/>
                      </w:rPr>
                      <w:delText>1.753</w:delText>
                    </w:r>
                  </w:del>
                </w:p>
              </w:tc>
              <w:tc>
                <w:tcPr>
                  <w:tcW w:w="588" w:type="dxa"/>
                  <w:tcBorders>
                    <w:top w:val="nil"/>
                    <w:left w:val="nil"/>
                    <w:bottom w:val="nil"/>
                    <w:right w:val="nil"/>
                  </w:tcBorders>
                  <w:shd w:val="clear" w:color="auto" w:fill="auto"/>
                  <w:noWrap/>
                  <w:vAlign w:val="bottom"/>
                  <w:hideMark/>
                </w:tcPr>
                <w:p w14:paraId="03FCF0DB" w14:textId="135DF7BA" w:rsidR="00745801" w:rsidRPr="00B374DB" w:rsidDel="005C7759" w:rsidRDefault="00745801" w:rsidP="00EF3874">
                  <w:pPr>
                    <w:spacing w:line="276" w:lineRule="auto"/>
                    <w:jc w:val="center"/>
                    <w:rPr>
                      <w:del w:id="1087" w:author="Smith, Nick" w:date="2020-12-01T11:00:00Z"/>
                      <w:rFonts w:asciiTheme="minorHAnsi" w:hAnsiTheme="minorHAnsi" w:cstheme="minorHAnsi"/>
                      <w:color w:val="000000" w:themeColor="text1"/>
                      <w:sz w:val="18"/>
                      <w:szCs w:val="18"/>
                    </w:rPr>
                  </w:pPr>
                  <w:del w:id="1088" w:author="Smith, Nick" w:date="2020-12-01T11:00:00Z">
                    <w:r w:rsidRPr="00B374DB" w:rsidDel="005C7759">
                      <w:rPr>
                        <w:rFonts w:asciiTheme="minorHAnsi" w:hAnsiTheme="minorHAnsi" w:cstheme="minorHAnsi"/>
                        <w:color w:val="000000" w:themeColor="text1"/>
                        <w:sz w:val="18"/>
                        <w:szCs w:val="18"/>
                      </w:rPr>
                      <w:delText>&gt;.05</w:delText>
                    </w:r>
                  </w:del>
                </w:p>
              </w:tc>
              <w:tc>
                <w:tcPr>
                  <w:tcW w:w="746" w:type="dxa"/>
                  <w:tcBorders>
                    <w:top w:val="nil"/>
                    <w:left w:val="nil"/>
                    <w:bottom w:val="nil"/>
                    <w:right w:val="nil"/>
                  </w:tcBorders>
                  <w:shd w:val="clear" w:color="auto" w:fill="auto"/>
                  <w:noWrap/>
                  <w:vAlign w:val="bottom"/>
                  <w:hideMark/>
                </w:tcPr>
                <w:p w14:paraId="19B0B736" w14:textId="16F56487" w:rsidR="00745801" w:rsidRPr="00B374DB" w:rsidDel="005C7759" w:rsidRDefault="00745801" w:rsidP="00EF3874">
                  <w:pPr>
                    <w:spacing w:line="276" w:lineRule="auto"/>
                    <w:jc w:val="center"/>
                    <w:rPr>
                      <w:del w:id="1089" w:author="Smith, Nick" w:date="2020-12-01T11:00:00Z"/>
                      <w:rFonts w:asciiTheme="minorHAnsi" w:hAnsiTheme="minorHAnsi" w:cstheme="minorHAnsi"/>
                      <w:color w:val="000000" w:themeColor="text1"/>
                      <w:sz w:val="18"/>
                      <w:szCs w:val="18"/>
                    </w:rPr>
                  </w:pPr>
                  <w:del w:id="1090" w:author="Smith, Nick" w:date="2020-12-01T11:00:00Z">
                    <w:r w:rsidRPr="00B374DB" w:rsidDel="005C7759">
                      <w:rPr>
                        <w:rFonts w:asciiTheme="minorHAnsi" w:hAnsiTheme="minorHAnsi" w:cstheme="minorHAnsi"/>
                        <w:color w:val="000000" w:themeColor="text1"/>
                        <w:sz w:val="18"/>
                        <w:szCs w:val="18"/>
                      </w:rPr>
                      <w:delText>3.908</w:delText>
                    </w:r>
                  </w:del>
                </w:p>
              </w:tc>
              <w:tc>
                <w:tcPr>
                  <w:tcW w:w="749" w:type="dxa"/>
                  <w:tcBorders>
                    <w:top w:val="nil"/>
                    <w:left w:val="nil"/>
                    <w:bottom w:val="nil"/>
                    <w:right w:val="nil"/>
                  </w:tcBorders>
                  <w:shd w:val="clear" w:color="auto" w:fill="auto"/>
                  <w:noWrap/>
                  <w:vAlign w:val="bottom"/>
                  <w:hideMark/>
                </w:tcPr>
                <w:p w14:paraId="2B714831" w14:textId="5F1E4D3B" w:rsidR="00745801" w:rsidRPr="00B374DB" w:rsidDel="005C7759" w:rsidRDefault="00745801" w:rsidP="00EF3874">
                  <w:pPr>
                    <w:spacing w:line="276" w:lineRule="auto"/>
                    <w:jc w:val="center"/>
                    <w:rPr>
                      <w:del w:id="1091" w:author="Smith, Nick" w:date="2020-12-01T11:00:00Z"/>
                      <w:rFonts w:asciiTheme="minorHAnsi" w:hAnsiTheme="minorHAnsi" w:cstheme="minorHAnsi"/>
                      <w:b/>
                      <w:bCs/>
                      <w:color w:val="000000" w:themeColor="text1"/>
                      <w:sz w:val="18"/>
                      <w:szCs w:val="18"/>
                    </w:rPr>
                  </w:pPr>
                  <w:del w:id="1092" w:author="Smith, Nick" w:date="2020-12-01T11:00:00Z">
                    <w:r w:rsidRPr="00B374DB" w:rsidDel="005C7759">
                      <w:rPr>
                        <w:rFonts w:asciiTheme="minorHAnsi" w:hAnsiTheme="minorHAnsi" w:cstheme="minorHAnsi"/>
                        <w:b/>
                        <w:bCs/>
                        <w:color w:val="000000" w:themeColor="text1"/>
                        <w:sz w:val="18"/>
                        <w:szCs w:val="18"/>
                      </w:rPr>
                      <w:delText>0.019</w:delText>
                    </w:r>
                  </w:del>
                </w:p>
              </w:tc>
              <w:tc>
                <w:tcPr>
                  <w:tcW w:w="746" w:type="dxa"/>
                  <w:tcBorders>
                    <w:top w:val="nil"/>
                    <w:left w:val="nil"/>
                    <w:bottom w:val="nil"/>
                    <w:right w:val="nil"/>
                  </w:tcBorders>
                  <w:shd w:val="clear" w:color="auto" w:fill="auto"/>
                  <w:noWrap/>
                  <w:vAlign w:val="bottom"/>
                  <w:hideMark/>
                </w:tcPr>
                <w:p w14:paraId="33EB54C5" w14:textId="2885C77F" w:rsidR="00745801" w:rsidRPr="00B374DB" w:rsidDel="005C7759" w:rsidRDefault="00745801" w:rsidP="00EF3874">
                  <w:pPr>
                    <w:spacing w:line="276" w:lineRule="auto"/>
                    <w:jc w:val="center"/>
                    <w:rPr>
                      <w:del w:id="1093" w:author="Smith, Nick" w:date="2020-12-01T11:00:00Z"/>
                      <w:rFonts w:asciiTheme="minorHAnsi" w:hAnsiTheme="minorHAnsi" w:cstheme="minorHAnsi"/>
                      <w:color w:val="000000" w:themeColor="text1"/>
                      <w:sz w:val="18"/>
                      <w:szCs w:val="18"/>
                    </w:rPr>
                  </w:pPr>
                  <w:del w:id="1094" w:author="Smith, Nick" w:date="2020-12-01T11:00:00Z">
                    <w:r w:rsidRPr="00B374DB" w:rsidDel="005C7759">
                      <w:rPr>
                        <w:rFonts w:asciiTheme="minorHAnsi" w:hAnsiTheme="minorHAnsi" w:cstheme="minorHAnsi"/>
                        <w:color w:val="000000" w:themeColor="text1"/>
                        <w:sz w:val="18"/>
                        <w:szCs w:val="18"/>
                      </w:rPr>
                      <w:delText>1.234</w:delText>
                    </w:r>
                  </w:del>
                </w:p>
              </w:tc>
              <w:tc>
                <w:tcPr>
                  <w:tcW w:w="600" w:type="dxa"/>
                  <w:tcBorders>
                    <w:top w:val="nil"/>
                    <w:left w:val="nil"/>
                    <w:bottom w:val="nil"/>
                    <w:right w:val="nil"/>
                  </w:tcBorders>
                  <w:shd w:val="clear" w:color="auto" w:fill="auto"/>
                  <w:noWrap/>
                  <w:vAlign w:val="bottom"/>
                  <w:hideMark/>
                </w:tcPr>
                <w:p w14:paraId="661FE2A7" w14:textId="2F431EAA" w:rsidR="00745801" w:rsidRPr="00B374DB" w:rsidDel="005C7759" w:rsidRDefault="00745801" w:rsidP="00EF3874">
                  <w:pPr>
                    <w:spacing w:line="276" w:lineRule="auto"/>
                    <w:jc w:val="center"/>
                    <w:rPr>
                      <w:del w:id="1095" w:author="Smith, Nick" w:date="2020-12-01T11:00:00Z"/>
                      <w:rFonts w:asciiTheme="minorHAnsi" w:hAnsiTheme="minorHAnsi" w:cstheme="minorHAnsi"/>
                      <w:color w:val="000000" w:themeColor="text1"/>
                      <w:sz w:val="18"/>
                      <w:szCs w:val="18"/>
                    </w:rPr>
                  </w:pPr>
                  <w:del w:id="1096" w:author="Smith, Nick" w:date="2020-12-01T11:00:00Z">
                    <w:r w:rsidRPr="00B374DB" w:rsidDel="005C7759">
                      <w:rPr>
                        <w:rFonts w:asciiTheme="minorHAnsi" w:hAnsiTheme="minorHAnsi" w:cstheme="minorHAnsi"/>
                        <w:color w:val="000000" w:themeColor="text1"/>
                        <w:sz w:val="18"/>
                        <w:szCs w:val="18"/>
                      </w:rPr>
                      <w:delText>&gt;.05</w:delText>
                    </w:r>
                  </w:del>
                </w:p>
              </w:tc>
              <w:tc>
                <w:tcPr>
                  <w:tcW w:w="740" w:type="dxa"/>
                  <w:tcBorders>
                    <w:top w:val="nil"/>
                    <w:left w:val="nil"/>
                    <w:bottom w:val="nil"/>
                    <w:right w:val="nil"/>
                  </w:tcBorders>
                  <w:shd w:val="clear" w:color="auto" w:fill="auto"/>
                  <w:noWrap/>
                  <w:vAlign w:val="bottom"/>
                  <w:hideMark/>
                </w:tcPr>
                <w:p w14:paraId="70471FBE" w14:textId="3CFC3D32" w:rsidR="00745801" w:rsidRPr="00B374DB" w:rsidDel="005C7759" w:rsidRDefault="00745801" w:rsidP="00EF3874">
                  <w:pPr>
                    <w:spacing w:line="276" w:lineRule="auto"/>
                    <w:jc w:val="center"/>
                    <w:rPr>
                      <w:del w:id="1097" w:author="Smith, Nick" w:date="2020-12-01T11:00:00Z"/>
                      <w:rFonts w:asciiTheme="minorHAnsi" w:hAnsiTheme="minorHAnsi" w:cstheme="minorHAnsi"/>
                      <w:color w:val="000000" w:themeColor="text1"/>
                      <w:sz w:val="18"/>
                      <w:szCs w:val="18"/>
                    </w:rPr>
                  </w:pPr>
                  <w:del w:id="1098" w:author="Smith, Nick" w:date="2020-12-01T11:00:00Z">
                    <w:r w:rsidRPr="00B374DB" w:rsidDel="005C7759">
                      <w:rPr>
                        <w:rFonts w:asciiTheme="minorHAnsi" w:hAnsiTheme="minorHAnsi" w:cstheme="minorHAnsi"/>
                        <w:color w:val="000000" w:themeColor="text1"/>
                        <w:sz w:val="18"/>
                        <w:szCs w:val="18"/>
                      </w:rPr>
                      <w:delText>3.564</w:delText>
                    </w:r>
                  </w:del>
                </w:p>
              </w:tc>
              <w:tc>
                <w:tcPr>
                  <w:tcW w:w="629" w:type="dxa"/>
                  <w:tcBorders>
                    <w:top w:val="nil"/>
                    <w:left w:val="nil"/>
                    <w:bottom w:val="nil"/>
                    <w:right w:val="nil"/>
                  </w:tcBorders>
                  <w:shd w:val="clear" w:color="auto" w:fill="auto"/>
                  <w:noWrap/>
                  <w:vAlign w:val="bottom"/>
                  <w:hideMark/>
                </w:tcPr>
                <w:p w14:paraId="7399BE9F" w14:textId="33C46E0C" w:rsidR="00745801" w:rsidRPr="00B374DB" w:rsidDel="005C7759" w:rsidRDefault="00745801" w:rsidP="00EF3874">
                  <w:pPr>
                    <w:spacing w:line="276" w:lineRule="auto"/>
                    <w:jc w:val="center"/>
                    <w:rPr>
                      <w:del w:id="1099" w:author="Smith, Nick" w:date="2020-12-01T11:00:00Z"/>
                      <w:rFonts w:asciiTheme="minorHAnsi" w:hAnsiTheme="minorHAnsi" w:cstheme="minorHAnsi"/>
                      <w:b/>
                      <w:bCs/>
                      <w:color w:val="000000" w:themeColor="text1"/>
                      <w:sz w:val="18"/>
                      <w:szCs w:val="18"/>
                    </w:rPr>
                  </w:pPr>
                  <w:del w:id="1100" w:author="Smith, Nick" w:date="2020-12-01T11:00:00Z">
                    <w:r w:rsidRPr="00B374DB" w:rsidDel="005C7759">
                      <w:rPr>
                        <w:rFonts w:asciiTheme="minorHAnsi" w:hAnsiTheme="minorHAnsi" w:cstheme="minorHAnsi"/>
                        <w:b/>
                        <w:bCs/>
                        <w:color w:val="000000" w:themeColor="text1"/>
                        <w:sz w:val="18"/>
                        <w:szCs w:val="18"/>
                      </w:rPr>
                      <w:delText>0.027</w:delText>
                    </w:r>
                  </w:del>
                </w:p>
              </w:tc>
              <w:tc>
                <w:tcPr>
                  <w:tcW w:w="627" w:type="dxa"/>
                  <w:tcBorders>
                    <w:top w:val="nil"/>
                    <w:left w:val="nil"/>
                    <w:bottom w:val="nil"/>
                    <w:right w:val="nil"/>
                  </w:tcBorders>
                  <w:shd w:val="clear" w:color="auto" w:fill="auto"/>
                  <w:noWrap/>
                  <w:vAlign w:val="bottom"/>
                  <w:hideMark/>
                </w:tcPr>
                <w:p w14:paraId="6C32CAAD" w14:textId="11BE95C2" w:rsidR="00745801" w:rsidRPr="00B374DB" w:rsidDel="005C7759" w:rsidRDefault="00745801" w:rsidP="00EF3874">
                  <w:pPr>
                    <w:spacing w:line="276" w:lineRule="auto"/>
                    <w:jc w:val="center"/>
                    <w:rPr>
                      <w:del w:id="1101" w:author="Smith, Nick" w:date="2020-12-01T11:00:00Z"/>
                      <w:rFonts w:asciiTheme="minorHAnsi" w:hAnsiTheme="minorHAnsi" w:cstheme="minorHAnsi"/>
                      <w:color w:val="000000" w:themeColor="text1"/>
                      <w:sz w:val="18"/>
                      <w:szCs w:val="18"/>
                    </w:rPr>
                  </w:pPr>
                  <w:del w:id="1102" w:author="Smith, Nick" w:date="2020-12-01T11:00:00Z">
                    <w:r w:rsidRPr="00B374DB" w:rsidDel="005C7759">
                      <w:rPr>
                        <w:rFonts w:asciiTheme="minorHAnsi" w:hAnsiTheme="minorHAnsi" w:cstheme="minorHAnsi"/>
                        <w:color w:val="000000" w:themeColor="text1"/>
                        <w:sz w:val="18"/>
                        <w:szCs w:val="18"/>
                      </w:rPr>
                      <w:delText>1.536</w:delText>
                    </w:r>
                  </w:del>
                </w:p>
              </w:tc>
              <w:tc>
                <w:tcPr>
                  <w:tcW w:w="540" w:type="dxa"/>
                  <w:tcBorders>
                    <w:top w:val="nil"/>
                    <w:left w:val="nil"/>
                    <w:bottom w:val="nil"/>
                    <w:right w:val="nil"/>
                  </w:tcBorders>
                  <w:shd w:val="clear" w:color="auto" w:fill="auto"/>
                  <w:noWrap/>
                  <w:vAlign w:val="bottom"/>
                  <w:hideMark/>
                </w:tcPr>
                <w:p w14:paraId="739644DB" w14:textId="5783ED52" w:rsidR="00745801" w:rsidRPr="00B374DB" w:rsidDel="005C7759" w:rsidRDefault="00745801" w:rsidP="00EF3874">
                  <w:pPr>
                    <w:spacing w:line="276" w:lineRule="auto"/>
                    <w:jc w:val="center"/>
                    <w:rPr>
                      <w:del w:id="1103" w:author="Smith, Nick" w:date="2020-12-01T11:00:00Z"/>
                      <w:rFonts w:asciiTheme="minorHAnsi" w:hAnsiTheme="minorHAnsi" w:cstheme="minorHAnsi"/>
                      <w:color w:val="000000" w:themeColor="text1"/>
                      <w:sz w:val="18"/>
                      <w:szCs w:val="18"/>
                    </w:rPr>
                  </w:pPr>
                  <w:del w:id="1104" w:author="Smith, Nick" w:date="2020-12-01T11:00:00Z">
                    <w:r w:rsidRPr="00B374DB" w:rsidDel="005C7759">
                      <w:rPr>
                        <w:rFonts w:asciiTheme="minorHAnsi" w:hAnsiTheme="minorHAnsi" w:cstheme="minorHAnsi"/>
                        <w:color w:val="000000" w:themeColor="text1"/>
                        <w:sz w:val="18"/>
                        <w:szCs w:val="18"/>
                      </w:rPr>
                      <w:delText>&gt;.05</w:delText>
                    </w:r>
                  </w:del>
                </w:p>
              </w:tc>
            </w:tr>
            <w:tr w:rsidR="00745801" w:rsidRPr="00B374DB" w:rsidDel="005C7759" w14:paraId="327AEE4C" w14:textId="30AB374C" w:rsidTr="00745801">
              <w:trPr>
                <w:trHeight w:val="300"/>
                <w:del w:id="1105" w:author="Smith, Nick" w:date="2020-12-01T11:00:00Z"/>
              </w:trPr>
              <w:tc>
                <w:tcPr>
                  <w:tcW w:w="1212" w:type="dxa"/>
                  <w:tcBorders>
                    <w:top w:val="nil"/>
                    <w:left w:val="nil"/>
                    <w:bottom w:val="nil"/>
                    <w:right w:val="nil"/>
                  </w:tcBorders>
                  <w:shd w:val="clear" w:color="auto" w:fill="auto"/>
                  <w:noWrap/>
                  <w:vAlign w:val="bottom"/>
                  <w:hideMark/>
                </w:tcPr>
                <w:p w14:paraId="3582D5E6" w14:textId="7BA1FFBF" w:rsidR="00745801" w:rsidRPr="00B374DB" w:rsidDel="005C7759" w:rsidRDefault="00745801" w:rsidP="00EF3874">
                  <w:pPr>
                    <w:spacing w:line="276" w:lineRule="auto"/>
                    <w:rPr>
                      <w:del w:id="1106" w:author="Smith, Nick" w:date="2020-12-01T11:00:00Z"/>
                      <w:rFonts w:asciiTheme="minorHAnsi" w:hAnsiTheme="minorHAnsi" w:cstheme="minorHAnsi"/>
                      <w:color w:val="000000" w:themeColor="text1"/>
                      <w:sz w:val="18"/>
                      <w:szCs w:val="18"/>
                    </w:rPr>
                  </w:pPr>
                  <w:del w:id="1107" w:author="Smith, Nick" w:date="2020-12-01T11:00:00Z">
                    <w:r w:rsidRPr="00B374DB" w:rsidDel="005C7759">
                      <w:rPr>
                        <w:rFonts w:asciiTheme="minorHAnsi" w:hAnsiTheme="minorHAnsi" w:cstheme="minorHAnsi"/>
                        <w:color w:val="000000" w:themeColor="text1"/>
                        <w:sz w:val="18"/>
                        <w:szCs w:val="18"/>
                      </w:rPr>
                      <w:delText>Residuals</w:delText>
                    </w:r>
                  </w:del>
                </w:p>
              </w:tc>
              <w:tc>
                <w:tcPr>
                  <w:tcW w:w="399" w:type="dxa"/>
                  <w:tcBorders>
                    <w:top w:val="nil"/>
                    <w:left w:val="nil"/>
                    <w:bottom w:val="nil"/>
                    <w:right w:val="nil"/>
                  </w:tcBorders>
                  <w:shd w:val="clear" w:color="auto" w:fill="auto"/>
                  <w:noWrap/>
                  <w:vAlign w:val="bottom"/>
                  <w:hideMark/>
                </w:tcPr>
                <w:p w14:paraId="77549D09" w14:textId="10DD4A03" w:rsidR="00745801" w:rsidRPr="00B374DB" w:rsidDel="005C7759" w:rsidRDefault="00745801" w:rsidP="00EF3874">
                  <w:pPr>
                    <w:spacing w:line="276" w:lineRule="auto"/>
                    <w:jc w:val="center"/>
                    <w:rPr>
                      <w:del w:id="1108" w:author="Smith, Nick" w:date="2020-12-01T11:00:00Z"/>
                      <w:rFonts w:asciiTheme="minorHAnsi" w:hAnsiTheme="minorHAnsi" w:cstheme="minorHAnsi"/>
                      <w:color w:val="000000" w:themeColor="text1"/>
                      <w:sz w:val="18"/>
                      <w:szCs w:val="18"/>
                    </w:rPr>
                  </w:pPr>
                  <w:del w:id="1109" w:author="Smith, Nick" w:date="2020-12-01T11:00:00Z">
                    <w:r w:rsidRPr="00B374DB" w:rsidDel="005C7759">
                      <w:rPr>
                        <w:rFonts w:asciiTheme="minorHAnsi" w:hAnsiTheme="minorHAnsi" w:cstheme="minorHAnsi"/>
                        <w:color w:val="000000" w:themeColor="text1"/>
                        <w:sz w:val="18"/>
                        <w:szCs w:val="18"/>
                      </w:rPr>
                      <w:delText>37</w:delText>
                    </w:r>
                  </w:del>
                </w:p>
              </w:tc>
              <w:tc>
                <w:tcPr>
                  <w:tcW w:w="746" w:type="dxa"/>
                  <w:tcBorders>
                    <w:top w:val="nil"/>
                    <w:left w:val="nil"/>
                    <w:bottom w:val="nil"/>
                    <w:right w:val="nil"/>
                  </w:tcBorders>
                  <w:shd w:val="clear" w:color="auto" w:fill="auto"/>
                  <w:noWrap/>
                  <w:vAlign w:val="bottom"/>
                  <w:hideMark/>
                </w:tcPr>
                <w:p w14:paraId="0419633A" w14:textId="146CFFE0" w:rsidR="00745801" w:rsidRPr="00B374DB" w:rsidDel="005C7759" w:rsidRDefault="00745801" w:rsidP="00EF3874">
                  <w:pPr>
                    <w:spacing w:line="276" w:lineRule="auto"/>
                    <w:jc w:val="center"/>
                    <w:rPr>
                      <w:del w:id="1110" w:author="Smith, Nick" w:date="2020-12-01T11:00:00Z"/>
                      <w:rFonts w:asciiTheme="minorHAnsi" w:hAnsiTheme="minorHAnsi" w:cstheme="minorHAnsi"/>
                      <w:color w:val="000000" w:themeColor="text1"/>
                      <w:sz w:val="18"/>
                      <w:szCs w:val="18"/>
                    </w:rPr>
                  </w:pPr>
                </w:p>
              </w:tc>
              <w:tc>
                <w:tcPr>
                  <w:tcW w:w="588" w:type="dxa"/>
                  <w:tcBorders>
                    <w:top w:val="nil"/>
                    <w:left w:val="nil"/>
                    <w:bottom w:val="nil"/>
                    <w:right w:val="nil"/>
                  </w:tcBorders>
                  <w:shd w:val="clear" w:color="auto" w:fill="auto"/>
                  <w:noWrap/>
                  <w:vAlign w:val="bottom"/>
                  <w:hideMark/>
                </w:tcPr>
                <w:p w14:paraId="5D004C69" w14:textId="34A1035A" w:rsidR="00745801" w:rsidRPr="00B374DB" w:rsidDel="005C7759" w:rsidRDefault="00745801" w:rsidP="00EF3874">
                  <w:pPr>
                    <w:spacing w:line="276" w:lineRule="auto"/>
                    <w:jc w:val="center"/>
                    <w:rPr>
                      <w:del w:id="1111" w:author="Smith, Nick" w:date="2020-12-01T11:00:00Z"/>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6F8035A7" w14:textId="200A5868" w:rsidR="00745801" w:rsidRPr="00B374DB" w:rsidDel="005C7759" w:rsidRDefault="00745801" w:rsidP="00EF3874">
                  <w:pPr>
                    <w:spacing w:line="276" w:lineRule="auto"/>
                    <w:jc w:val="center"/>
                    <w:rPr>
                      <w:del w:id="1112" w:author="Smith, Nick" w:date="2020-12-01T11:00:00Z"/>
                      <w:rFonts w:asciiTheme="minorHAnsi" w:hAnsiTheme="minorHAnsi" w:cstheme="minorHAnsi"/>
                      <w:color w:val="000000" w:themeColor="text1"/>
                      <w:sz w:val="18"/>
                      <w:szCs w:val="18"/>
                    </w:rPr>
                  </w:pPr>
                </w:p>
              </w:tc>
              <w:tc>
                <w:tcPr>
                  <w:tcW w:w="588" w:type="dxa"/>
                  <w:tcBorders>
                    <w:top w:val="nil"/>
                    <w:left w:val="nil"/>
                    <w:bottom w:val="nil"/>
                    <w:right w:val="nil"/>
                  </w:tcBorders>
                  <w:shd w:val="clear" w:color="auto" w:fill="auto"/>
                  <w:noWrap/>
                  <w:vAlign w:val="bottom"/>
                  <w:hideMark/>
                </w:tcPr>
                <w:p w14:paraId="24973BE2" w14:textId="47EE56E9" w:rsidR="00745801" w:rsidRPr="00B374DB" w:rsidDel="005C7759" w:rsidRDefault="00745801" w:rsidP="00EF3874">
                  <w:pPr>
                    <w:spacing w:line="276" w:lineRule="auto"/>
                    <w:jc w:val="center"/>
                    <w:rPr>
                      <w:del w:id="1113" w:author="Smith, Nick" w:date="2020-12-01T11:00:00Z"/>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58E11C73" w14:textId="1D890D47" w:rsidR="00745801" w:rsidRPr="00B374DB" w:rsidDel="005C7759" w:rsidRDefault="00745801" w:rsidP="00EF3874">
                  <w:pPr>
                    <w:spacing w:line="276" w:lineRule="auto"/>
                    <w:jc w:val="center"/>
                    <w:rPr>
                      <w:del w:id="1114" w:author="Smith, Nick" w:date="2020-12-01T11:00:00Z"/>
                      <w:rFonts w:asciiTheme="minorHAnsi" w:hAnsiTheme="minorHAnsi" w:cstheme="minorHAnsi"/>
                      <w:color w:val="000000" w:themeColor="text1"/>
                      <w:sz w:val="18"/>
                      <w:szCs w:val="18"/>
                    </w:rPr>
                  </w:pPr>
                </w:p>
              </w:tc>
              <w:tc>
                <w:tcPr>
                  <w:tcW w:w="749" w:type="dxa"/>
                  <w:tcBorders>
                    <w:top w:val="nil"/>
                    <w:left w:val="nil"/>
                    <w:bottom w:val="nil"/>
                    <w:right w:val="nil"/>
                  </w:tcBorders>
                  <w:shd w:val="clear" w:color="auto" w:fill="auto"/>
                  <w:noWrap/>
                  <w:vAlign w:val="bottom"/>
                  <w:hideMark/>
                </w:tcPr>
                <w:p w14:paraId="4F0D4F54" w14:textId="2DCF0E19" w:rsidR="00745801" w:rsidRPr="00B374DB" w:rsidDel="005C7759" w:rsidRDefault="00745801" w:rsidP="00EF3874">
                  <w:pPr>
                    <w:spacing w:line="276" w:lineRule="auto"/>
                    <w:jc w:val="center"/>
                    <w:rPr>
                      <w:del w:id="1115" w:author="Smith, Nick" w:date="2020-12-01T11:00:00Z"/>
                      <w:rFonts w:asciiTheme="minorHAnsi" w:hAnsiTheme="minorHAnsi" w:cstheme="minorHAnsi"/>
                      <w:color w:val="000000" w:themeColor="text1"/>
                      <w:sz w:val="18"/>
                      <w:szCs w:val="18"/>
                    </w:rPr>
                  </w:pPr>
                </w:p>
              </w:tc>
              <w:tc>
                <w:tcPr>
                  <w:tcW w:w="746" w:type="dxa"/>
                  <w:tcBorders>
                    <w:top w:val="nil"/>
                    <w:left w:val="nil"/>
                    <w:bottom w:val="nil"/>
                    <w:right w:val="nil"/>
                  </w:tcBorders>
                  <w:shd w:val="clear" w:color="auto" w:fill="auto"/>
                  <w:noWrap/>
                  <w:vAlign w:val="bottom"/>
                  <w:hideMark/>
                </w:tcPr>
                <w:p w14:paraId="4CA92467" w14:textId="7B5C9C7C" w:rsidR="00745801" w:rsidRPr="00B374DB" w:rsidDel="005C7759" w:rsidRDefault="00745801" w:rsidP="00EF3874">
                  <w:pPr>
                    <w:spacing w:line="276" w:lineRule="auto"/>
                    <w:jc w:val="center"/>
                    <w:rPr>
                      <w:del w:id="1116" w:author="Smith, Nick" w:date="2020-12-01T11:00:00Z"/>
                      <w:rFonts w:asciiTheme="minorHAnsi" w:hAnsiTheme="minorHAnsi" w:cstheme="minorHAnsi"/>
                      <w:color w:val="000000" w:themeColor="text1"/>
                      <w:sz w:val="18"/>
                      <w:szCs w:val="18"/>
                    </w:rPr>
                  </w:pPr>
                </w:p>
              </w:tc>
              <w:tc>
                <w:tcPr>
                  <w:tcW w:w="600" w:type="dxa"/>
                  <w:tcBorders>
                    <w:top w:val="nil"/>
                    <w:left w:val="nil"/>
                    <w:bottom w:val="nil"/>
                    <w:right w:val="nil"/>
                  </w:tcBorders>
                  <w:shd w:val="clear" w:color="auto" w:fill="auto"/>
                  <w:noWrap/>
                  <w:vAlign w:val="bottom"/>
                  <w:hideMark/>
                </w:tcPr>
                <w:p w14:paraId="0FE669EC" w14:textId="2AEC4539" w:rsidR="00745801" w:rsidRPr="00B374DB" w:rsidDel="005C7759" w:rsidRDefault="00745801" w:rsidP="00EF3874">
                  <w:pPr>
                    <w:spacing w:line="276" w:lineRule="auto"/>
                    <w:jc w:val="center"/>
                    <w:rPr>
                      <w:del w:id="1117" w:author="Smith, Nick" w:date="2020-12-01T11:00:00Z"/>
                      <w:rFonts w:asciiTheme="minorHAnsi" w:hAnsiTheme="minorHAnsi" w:cstheme="minorHAnsi"/>
                      <w:color w:val="000000" w:themeColor="text1"/>
                      <w:sz w:val="18"/>
                      <w:szCs w:val="18"/>
                    </w:rPr>
                  </w:pPr>
                </w:p>
              </w:tc>
              <w:tc>
                <w:tcPr>
                  <w:tcW w:w="740" w:type="dxa"/>
                  <w:tcBorders>
                    <w:top w:val="nil"/>
                    <w:left w:val="nil"/>
                    <w:bottom w:val="nil"/>
                    <w:right w:val="nil"/>
                  </w:tcBorders>
                  <w:shd w:val="clear" w:color="auto" w:fill="auto"/>
                  <w:noWrap/>
                  <w:vAlign w:val="bottom"/>
                  <w:hideMark/>
                </w:tcPr>
                <w:p w14:paraId="157A48CC" w14:textId="45285F11" w:rsidR="00745801" w:rsidRPr="00B374DB" w:rsidDel="005C7759" w:rsidRDefault="00745801" w:rsidP="00EF3874">
                  <w:pPr>
                    <w:spacing w:line="276" w:lineRule="auto"/>
                    <w:jc w:val="center"/>
                    <w:rPr>
                      <w:del w:id="1118" w:author="Smith, Nick" w:date="2020-12-01T11:00:00Z"/>
                      <w:rFonts w:asciiTheme="minorHAnsi" w:hAnsiTheme="minorHAnsi" w:cstheme="minorHAnsi"/>
                      <w:color w:val="000000" w:themeColor="text1"/>
                      <w:sz w:val="18"/>
                      <w:szCs w:val="18"/>
                    </w:rPr>
                  </w:pPr>
                </w:p>
              </w:tc>
              <w:tc>
                <w:tcPr>
                  <w:tcW w:w="629" w:type="dxa"/>
                  <w:tcBorders>
                    <w:top w:val="nil"/>
                    <w:left w:val="nil"/>
                    <w:bottom w:val="nil"/>
                    <w:right w:val="nil"/>
                  </w:tcBorders>
                  <w:shd w:val="clear" w:color="auto" w:fill="auto"/>
                  <w:noWrap/>
                  <w:vAlign w:val="bottom"/>
                  <w:hideMark/>
                </w:tcPr>
                <w:p w14:paraId="0F476738" w14:textId="38D3F454" w:rsidR="00745801" w:rsidRPr="00B374DB" w:rsidDel="005C7759" w:rsidRDefault="00745801" w:rsidP="00EF3874">
                  <w:pPr>
                    <w:spacing w:line="276" w:lineRule="auto"/>
                    <w:jc w:val="center"/>
                    <w:rPr>
                      <w:del w:id="1119" w:author="Smith, Nick" w:date="2020-12-01T11:00:00Z"/>
                      <w:rFonts w:asciiTheme="minorHAnsi" w:hAnsiTheme="minorHAnsi" w:cstheme="minorHAnsi"/>
                      <w:color w:val="000000" w:themeColor="text1"/>
                      <w:sz w:val="18"/>
                      <w:szCs w:val="18"/>
                    </w:rPr>
                  </w:pPr>
                </w:p>
              </w:tc>
              <w:tc>
                <w:tcPr>
                  <w:tcW w:w="627" w:type="dxa"/>
                  <w:tcBorders>
                    <w:top w:val="nil"/>
                    <w:left w:val="nil"/>
                    <w:bottom w:val="nil"/>
                    <w:right w:val="nil"/>
                  </w:tcBorders>
                  <w:shd w:val="clear" w:color="auto" w:fill="auto"/>
                  <w:noWrap/>
                  <w:vAlign w:val="bottom"/>
                  <w:hideMark/>
                </w:tcPr>
                <w:p w14:paraId="414F9028" w14:textId="36511C99" w:rsidR="00745801" w:rsidRPr="00B374DB" w:rsidDel="005C7759" w:rsidRDefault="00745801" w:rsidP="00EF3874">
                  <w:pPr>
                    <w:spacing w:line="276" w:lineRule="auto"/>
                    <w:jc w:val="center"/>
                    <w:rPr>
                      <w:del w:id="1120" w:author="Smith, Nick" w:date="2020-12-01T11:00:00Z"/>
                      <w:rFonts w:asciiTheme="minorHAnsi" w:hAnsiTheme="minorHAnsi" w:cstheme="minorHAnsi"/>
                      <w:color w:val="000000" w:themeColor="text1"/>
                      <w:sz w:val="18"/>
                      <w:szCs w:val="18"/>
                    </w:rPr>
                  </w:pPr>
                </w:p>
              </w:tc>
              <w:tc>
                <w:tcPr>
                  <w:tcW w:w="540" w:type="dxa"/>
                  <w:tcBorders>
                    <w:top w:val="nil"/>
                    <w:left w:val="nil"/>
                    <w:bottom w:val="nil"/>
                    <w:right w:val="nil"/>
                  </w:tcBorders>
                  <w:shd w:val="clear" w:color="auto" w:fill="auto"/>
                  <w:noWrap/>
                  <w:vAlign w:val="bottom"/>
                  <w:hideMark/>
                </w:tcPr>
                <w:p w14:paraId="245A2CF1" w14:textId="60C2EA81" w:rsidR="00745801" w:rsidRPr="00B374DB" w:rsidDel="005C7759" w:rsidRDefault="00745801" w:rsidP="00EF3874">
                  <w:pPr>
                    <w:spacing w:line="276" w:lineRule="auto"/>
                    <w:jc w:val="center"/>
                    <w:rPr>
                      <w:del w:id="1121" w:author="Smith, Nick" w:date="2020-12-01T11:00:00Z"/>
                      <w:rFonts w:asciiTheme="minorHAnsi" w:hAnsiTheme="minorHAnsi" w:cstheme="minorHAnsi"/>
                      <w:color w:val="000000" w:themeColor="text1"/>
                      <w:sz w:val="18"/>
                      <w:szCs w:val="18"/>
                    </w:rPr>
                  </w:pPr>
                </w:p>
              </w:tc>
            </w:tr>
          </w:tbl>
          <w:p w14:paraId="62DE77C8" w14:textId="33752FAF" w:rsidR="00745801" w:rsidRPr="00B374DB" w:rsidDel="005C7759" w:rsidRDefault="00745801" w:rsidP="00EF3874">
            <w:pPr>
              <w:spacing w:line="276" w:lineRule="auto"/>
              <w:ind w:right="135"/>
              <w:contextualSpacing/>
              <w:rPr>
                <w:del w:id="1122" w:author="Smith, Nick" w:date="2020-12-01T11:00:00Z"/>
                <w:rFonts w:asciiTheme="minorHAnsi" w:hAnsiTheme="minorHAnsi" w:cstheme="minorHAnsi"/>
                <w:b/>
                <w:bCs/>
                <w:color w:val="000000" w:themeColor="text1"/>
                <w:sz w:val="18"/>
                <w:szCs w:val="18"/>
              </w:rPr>
            </w:pPr>
          </w:p>
        </w:tc>
        <w:tc>
          <w:tcPr>
            <w:tcW w:w="890" w:type="dxa"/>
            <w:tcBorders>
              <w:top w:val="nil"/>
              <w:left w:val="nil"/>
              <w:bottom w:val="nil"/>
              <w:right w:val="nil"/>
            </w:tcBorders>
            <w:shd w:val="clear" w:color="auto" w:fill="auto"/>
            <w:noWrap/>
            <w:vAlign w:val="bottom"/>
          </w:tcPr>
          <w:p w14:paraId="0BA631FE" w14:textId="31B31495" w:rsidR="00745801" w:rsidRPr="00B374DB" w:rsidDel="005C7759" w:rsidRDefault="00745801" w:rsidP="00EF3874">
            <w:pPr>
              <w:spacing w:line="276" w:lineRule="auto"/>
              <w:rPr>
                <w:del w:id="1123" w:author="Smith, Nick" w:date="2020-12-01T11:00:00Z"/>
                <w:rFonts w:asciiTheme="minorHAnsi" w:hAnsiTheme="minorHAnsi" w:cstheme="minorHAnsi"/>
                <w:color w:val="000000" w:themeColor="text1"/>
                <w:sz w:val="18"/>
                <w:szCs w:val="18"/>
              </w:rPr>
            </w:pPr>
          </w:p>
        </w:tc>
      </w:tr>
    </w:tbl>
    <w:p w14:paraId="2C479627" w14:textId="5479861F" w:rsidR="00337AD2" w:rsidDel="005C7759" w:rsidRDefault="00337AD2" w:rsidP="00EF3874">
      <w:pPr>
        <w:spacing w:line="276" w:lineRule="auto"/>
        <w:contextualSpacing/>
        <w:rPr>
          <w:del w:id="1124" w:author="Smith, Nick" w:date="2020-12-01T11:00:00Z"/>
          <w:b/>
          <w:bCs/>
        </w:rPr>
      </w:pPr>
    </w:p>
    <w:p w14:paraId="15A8208F" w14:textId="10C3176B" w:rsidR="00745801" w:rsidRPr="00421329" w:rsidDel="005C7759" w:rsidRDefault="00AE173C" w:rsidP="00EF3874">
      <w:pPr>
        <w:spacing w:line="276" w:lineRule="auto"/>
        <w:contextualSpacing/>
        <w:rPr>
          <w:del w:id="1125" w:author="Smith, Nick" w:date="2020-12-01T11:00:00Z"/>
          <w:b/>
          <w:bCs/>
        </w:rPr>
      </w:pPr>
      <w:del w:id="1126" w:author="Smith, Nick" w:date="2020-12-01T11:00:00Z">
        <w:r w:rsidRPr="00421329" w:rsidDel="005C7759">
          <w:rPr>
            <w:b/>
            <w:bCs/>
          </w:rPr>
          <w:delText>Soil moisture retention</w:delText>
        </w:r>
      </w:del>
    </w:p>
    <w:p w14:paraId="30E262B5" w14:textId="4FA631FC" w:rsidR="00AE173C" w:rsidRPr="00DE06C7" w:rsidDel="005C7759" w:rsidRDefault="00AE173C" w:rsidP="00EF3874">
      <w:pPr>
        <w:spacing w:line="276" w:lineRule="auto"/>
        <w:contextualSpacing/>
        <w:rPr>
          <w:del w:id="1127" w:author="Smith, Nick" w:date="2020-12-01T11:00:00Z"/>
        </w:rPr>
      </w:pPr>
      <w:del w:id="1128" w:author="Smith, Nick" w:date="2020-12-01T11:00:00Z">
        <w:r w:rsidRPr="00DE06C7" w:rsidDel="005C7759">
          <w:delText xml:space="preserve">In the stressed environment on </w:delText>
        </w:r>
        <w:r w:rsidR="00CF0502" w:rsidRPr="00DE06C7" w:rsidDel="005C7759">
          <w:delText>MDI</w:delText>
        </w:r>
        <w:r w:rsidRPr="00DE06C7" w:rsidDel="005C7759">
          <w:delText xml:space="preserve">, soil moisture retention, especially during peak PAR (photosynthetic active radiation) months, is crucial to survival in competition with other, larger evergreens. In a previous paper, investigators (Licht and Smith 2020) examined moisture retention in a controlled study of pitch pine exposed to natural and prescribed fire treatments with the result that charcoal PyC effects were found to add considerably to water retention outcomes. </w:delText>
        </w:r>
        <w:r w:rsidR="00403881" w:rsidDel="005C7759">
          <w:delText xml:space="preserve">However, elevation was not a factor in that study. </w:delText>
        </w:r>
        <w:r w:rsidRPr="00DE06C7" w:rsidDel="005C7759">
          <w:delText xml:space="preserve">At </w:delText>
        </w:r>
        <w:r w:rsidR="00CF0502" w:rsidRPr="00DE06C7" w:rsidDel="005C7759">
          <w:delText>MDI</w:delText>
        </w:r>
        <w:r w:rsidRPr="00DE06C7" w:rsidDel="005C7759">
          <w:delText xml:space="preserve">, we found </w:delText>
        </w:r>
        <w:r w:rsidR="00403881" w:rsidDel="005C7759">
          <w:delText>few</w:delText>
        </w:r>
        <w:r w:rsidRPr="00DE06C7" w:rsidDel="005C7759">
          <w:delText xml:space="preserve"> subsurface charcoal remnants (</w:delText>
        </w:r>
        <w:r w:rsidR="00403881" w:rsidDel="005C7759">
          <w:delText xml:space="preserve">as </w:delText>
        </w:r>
        <w:r w:rsidRPr="00DE06C7" w:rsidDel="005C7759">
          <w:delText>compared to reports by Laird in 1993)</w:delText>
        </w:r>
        <w:r w:rsidR="00403881" w:rsidDel="005C7759">
          <w:delText>;</w:delText>
        </w:r>
        <w:r w:rsidRPr="00DE06C7" w:rsidDel="005C7759">
          <w:delText xml:space="preserve"> nevertheless we </w:delText>
        </w:r>
      </w:del>
    </w:p>
    <w:p w14:paraId="027DBE17" w14:textId="35D87B48" w:rsidR="00745801" w:rsidRPr="00DE06C7" w:rsidDel="005C7759" w:rsidRDefault="00745801" w:rsidP="00EF3874">
      <w:pPr>
        <w:spacing w:line="276" w:lineRule="auto"/>
        <w:contextualSpacing/>
        <w:rPr>
          <w:del w:id="1129" w:author="Smith, Nick" w:date="2020-12-01T11:00:00Z"/>
          <w:b/>
          <w:bCs/>
          <w:color w:val="000000" w:themeColor="text1"/>
        </w:rPr>
      </w:pPr>
    </w:p>
    <w:p w14:paraId="2E07F21C" w14:textId="28F98234" w:rsidR="00745801" w:rsidRPr="00D73A79" w:rsidDel="005C7759" w:rsidRDefault="00745801" w:rsidP="00EF3874">
      <w:pPr>
        <w:spacing w:line="276" w:lineRule="auto"/>
        <w:ind w:left="720" w:firstLine="720"/>
        <w:contextualSpacing/>
        <w:rPr>
          <w:del w:id="1130" w:author="Smith, Nick" w:date="2020-12-01T11:00:00Z"/>
          <w:b/>
          <w:bCs/>
          <w:color w:val="000000" w:themeColor="text1"/>
          <w:sz w:val="18"/>
          <w:szCs w:val="18"/>
        </w:rPr>
      </w:pPr>
      <w:del w:id="1131" w:author="Smith, Nick" w:date="2020-12-01T11:00:00Z">
        <w:r w:rsidRPr="00D73A79" w:rsidDel="005C7759">
          <w:rPr>
            <w:b/>
            <w:bCs/>
            <w:color w:val="000000" w:themeColor="text1"/>
            <w:sz w:val="18"/>
            <w:szCs w:val="18"/>
          </w:rPr>
          <w:delText xml:space="preserve">Table </w:delText>
        </w:r>
        <w:r w:rsidR="00364178" w:rsidDel="005C7759">
          <w:rPr>
            <w:b/>
            <w:bCs/>
            <w:color w:val="000000" w:themeColor="text1"/>
            <w:sz w:val="18"/>
            <w:szCs w:val="18"/>
          </w:rPr>
          <w:delText>6</w:delText>
        </w:r>
        <w:r w:rsidRPr="00D73A79" w:rsidDel="005C7759">
          <w:rPr>
            <w:b/>
            <w:bCs/>
            <w:color w:val="000000" w:themeColor="text1"/>
            <w:sz w:val="18"/>
            <w:szCs w:val="18"/>
          </w:rPr>
          <w:delText>.  Results from analysis of variance (ANOVA) soil water retention</w:delText>
        </w:r>
      </w:del>
    </w:p>
    <w:tbl>
      <w:tblPr>
        <w:tblpPr w:leftFromText="180" w:rightFromText="180" w:vertAnchor="text" w:horzAnchor="page" w:tblpX="2191" w:tblpY="33"/>
        <w:tblW w:w="6665" w:type="dxa"/>
        <w:tblLook w:val="04A0" w:firstRow="1" w:lastRow="0" w:firstColumn="1" w:lastColumn="0" w:noHBand="0" w:noVBand="1"/>
      </w:tblPr>
      <w:tblGrid>
        <w:gridCol w:w="2092"/>
        <w:gridCol w:w="222"/>
        <w:gridCol w:w="621"/>
        <w:gridCol w:w="1287"/>
        <w:gridCol w:w="1555"/>
        <w:gridCol w:w="222"/>
        <w:gridCol w:w="222"/>
        <w:gridCol w:w="222"/>
        <w:gridCol w:w="222"/>
      </w:tblGrid>
      <w:tr w:rsidR="00D00902" w:rsidRPr="003377D7" w:rsidDel="005C7759" w14:paraId="6A53E9A6" w14:textId="608581BE" w:rsidTr="00D00902">
        <w:trPr>
          <w:trHeight w:val="300"/>
          <w:del w:id="1132" w:author="Smith, Nick" w:date="2020-12-01T11:00:00Z"/>
        </w:trPr>
        <w:tc>
          <w:tcPr>
            <w:tcW w:w="6665" w:type="dxa"/>
            <w:gridSpan w:val="9"/>
            <w:tcBorders>
              <w:top w:val="nil"/>
              <w:left w:val="nil"/>
              <w:bottom w:val="nil"/>
              <w:right w:val="nil"/>
            </w:tcBorders>
            <w:shd w:val="clear" w:color="auto" w:fill="auto"/>
            <w:noWrap/>
            <w:vAlign w:val="bottom"/>
            <w:hideMark/>
          </w:tcPr>
          <w:p w14:paraId="2F76597D" w14:textId="0704DC56" w:rsidR="00D00902" w:rsidRPr="003377D7" w:rsidDel="005C7759" w:rsidRDefault="00D00902" w:rsidP="00EF3874">
            <w:pPr>
              <w:spacing w:line="276" w:lineRule="auto"/>
              <w:rPr>
                <w:del w:id="1133" w:author="Smith, Nick" w:date="2020-12-01T11:00:00Z"/>
                <w:b/>
                <w:bCs/>
                <w:color w:val="000000" w:themeColor="text1"/>
                <w:sz w:val="18"/>
                <w:szCs w:val="18"/>
              </w:rPr>
            </w:pPr>
          </w:p>
        </w:tc>
      </w:tr>
      <w:tr w:rsidR="00D00902" w:rsidRPr="003377D7" w:rsidDel="005C7759" w14:paraId="54B0297E" w14:textId="5624CAF7" w:rsidTr="00D00902">
        <w:trPr>
          <w:trHeight w:val="300"/>
          <w:del w:id="1134" w:author="Smith, Nick" w:date="2020-12-01T11:00:00Z"/>
        </w:trPr>
        <w:tc>
          <w:tcPr>
            <w:tcW w:w="2314" w:type="dxa"/>
            <w:gridSpan w:val="2"/>
            <w:tcBorders>
              <w:top w:val="nil"/>
              <w:left w:val="nil"/>
              <w:bottom w:val="nil"/>
              <w:right w:val="nil"/>
            </w:tcBorders>
            <w:shd w:val="clear" w:color="auto" w:fill="auto"/>
            <w:noWrap/>
            <w:vAlign w:val="bottom"/>
            <w:hideMark/>
          </w:tcPr>
          <w:p w14:paraId="30376BF5" w14:textId="35DEA6C4" w:rsidR="00D00902" w:rsidRPr="003377D7" w:rsidDel="005C7759" w:rsidRDefault="00D00902" w:rsidP="00EF3874">
            <w:pPr>
              <w:spacing w:line="276" w:lineRule="auto"/>
              <w:rPr>
                <w:del w:id="1135" w:author="Smith, Nick" w:date="2020-12-01T11:00:00Z"/>
                <w:rFonts w:asciiTheme="minorHAnsi" w:hAnsiTheme="minorHAnsi" w:cstheme="minorHAnsi"/>
                <w:color w:val="000000" w:themeColor="text1"/>
                <w:sz w:val="18"/>
                <w:szCs w:val="18"/>
              </w:rPr>
            </w:pPr>
            <w:del w:id="1136" w:author="Smith, Nick" w:date="2020-12-01T11:00:00Z">
              <w:r w:rsidRPr="003377D7" w:rsidDel="005C7759">
                <w:rPr>
                  <w:rFonts w:asciiTheme="minorHAnsi" w:hAnsiTheme="minorHAnsi" w:cstheme="minorHAnsi"/>
                  <w:color w:val="000000" w:themeColor="text1"/>
                  <w:sz w:val="18"/>
                  <w:szCs w:val="18"/>
                </w:rPr>
                <w:delText>Water retention</w:delText>
              </w:r>
            </w:del>
          </w:p>
        </w:tc>
        <w:tc>
          <w:tcPr>
            <w:tcW w:w="621" w:type="dxa"/>
            <w:tcBorders>
              <w:top w:val="nil"/>
              <w:left w:val="nil"/>
              <w:bottom w:val="nil"/>
              <w:right w:val="nil"/>
            </w:tcBorders>
            <w:shd w:val="clear" w:color="auto" w:fill="auto"/>
            <w:noWrap/>
            <w:vAlign w:val="bottom"/>
            <w:hideMark/>
          </w:tcPr>
          <w:p w14:paraId="593569FF" w14:textId="39B0768F" w:rsidR="00D00902" w:rsidRPr="003377D7" w:rsidDel="005C7759" w:rsidRDefault="00D00902" w:rsidP="00EF3874">
            <w:pPr>
              <w:spacing w:line="276" w:lineRule="auto"/>
              <w:jc w:val="center"/>
              <w:rPr>
                <w:del w:id="1137" w:author="Smith, Nick" w:date="2020-12-01T11:00:00Z"/>
                <w:rFonts w:asciiTheme="minorHAnsi" w:hAnsiTheme="minorHAnsi" w:cstheme="minorHAnsi"/>
                <w:color w:val="000000" w:themeColor="text1"/>
                <w:sz w:val="18"/>
                <w:szCs w:val="18"/>
                <w:u w:val="single"/>
              </w:rPr>
            </w:pPr>
            <w:del w:id="1138" w:author="Smith, Nick" w:date="2020-12-01T11:00:00Z">
              <w:r w:rsidRPr="003377D7" w:rsidDel="005C7759">
                <w:rPr>
                  <w:rFonts w:asciiTheme="minorHAnsi" w:hAnsiTheme="minorHAnsi" w:cstheme="minorHAnsi"/>
                  <w:color w:val="000000" w:themeColor="text1"/>
                  <w:sz w:val="18"/>
                  <w:szCs w:val="18"/>
                  <w:u w:val="single"/>
                </w:rPr>
                <w:delText>df</w:delText>
              </w:r>
            </w:del>
          </w:p>
        </w:tc>
        <w:tc>
          <w:tcPr>
            <w:tcW w:w="1287" w:type="dxa"/>
            <w:tcBorders>
              <w:top w:val="nil"/>
              <w:left w:val="nil"/>
              <w:bottom w:val="nil"/>
              <w:right w:val="nil"/>
            </w:tcBorders>
            <w:shd w:val="clear" w:color="auto" w:fill="auto"/>
            <w:noWrap/>
            <w:vAlign w:val="bottom"/>
            <w:hideMark/>
          </w:tcPr>
          <w:p w14:paraId="71304D3A" w14:textId="41C11F1F" w:rsidR="00D00902" w:rsidRPr="003377D7" w:rsidDel="005C7759" w:rsidRDefault="00D00902" w:rsidP="00EF3874">
            <w:pPr>
              <w:spacing w:line="276" w:lineRule="auto"/>
              <w:jc w:val="center"/>
              <w:rPr>
                <w:del w:id="1139" w:author="Smith, Nick" w:date="2020-12-01T11:00:00Z"/>
                <w:rFonts w:asciiTheme="minorHAnsi" w:hAnsiTheme="minorHAnsi" w:cstheme="minorHAnsi"/>
                <w:color w:val="000000" w:themeColor="text1"/>
                <w:sz w:val="18"/>
                <w:szCs w:val="18"/>
                <w:u w:val="single"/>
              </w:rPr>
            </w:pPr>
            <w:del w:id="1140" w:author="Smith, Nick" w:date="2020-12-01T11:00:00Z">
              <w:r w:rsidRPr="003377D7" w:rsidDel="005C7759">
                <w:rPr>
                  <w:rFonts w:asciiTheme="minorHAnsi" w:hAnsiTheme="minorHAnsi" w:cstheme="minorHAnsi"/>
                  <w:color w:val="000000" w:themeColor="text1"/>
                  <w:sz w:val="18"/>
                  <w:szCs w:val="18"/>
                  <w:u w:val="single"/>
                </w:rPr>
                <w:delText>F</w:delText>
              </w:r>
            </w:del>
          </w:p>
        </w:tc>
        <w:tc>
          <w:tcPr>
            <w:tcW w:w="1555" w:type="dxa"/>
            <w:tcBorders>
              <w:top w:val="nil"/>
              <w:left w:val="nil"/>
              <w:bottom w:val="nil"/>
              <w:right w:val="nil"/>
            </w:tcBorders>
            <w:shd w:val="clear" w:color="auto" w:fill="auto"/>
            <w:noWrap/>
            <w:vAlign w:val="bottom"/>
            <w:hideMark/>
          </w:tcPr>
          <w:p w14:paraId="650F91FE" w14:textId="28D3B391" w:rsidR="00D00902" w:rsidRPr="003377D7" w:rsidDel="005C7759" w:rsidRDefault="00D00902" w:rsidP="00EF3874">
            <w:pPr>
              <w:spacing w:line="276" w:lineRule="auto"/>
              <w:jc w:val="center"/>
              <w:rPr>
                <w:del w:id="1141" w:author="Smith, Nick" w:date="2020-12-01T11:00:00Z"/>
                <w:rFonts w:asciiTheme="minorHAnsi" w:hAnsiTheme="minorHAnsi" w:cstheme="minorHAnsi"/>
                <w:color w:val="000000" w:themeColor="text1"/>
                <w:sz w:val="18"/>
                <w:szCs w:val="18"/>
                <w:u w:val="single"/>
              </w:rPr>
            </w:pPr>
            <w:del w:id="1142" w:author="Smith, Nick" w:date="2020-12-01T11:00:00Z">
              <w:r w:rsidRPr="003377D7" w:rsidDel="005C7759">
                <w:rPr>
                  <w:rFonts w:asciiTheme="minorHAnsi" w:hAnsiTheme="minorHAnsi" w:cstheme="minorHAnsi"/>
                  <w:color w:val="000000" w:themeColor="text1"/>
                  <w:sz w:val="18"/>
                  <w:szCs w:val="18"/>
                  <w:u w:val="single"/>
                </w:rPr>
                <w:delText>P</w:delText>
              </w:r>
            </w:del>
          </w:p>
        </w:tc>
        <w:tc>
          <w:tcPr>
            <w:tcW w:w="222" w:type="dxa"/>
            <w:tcBorders>
              <w:top w:val="nil"/>
              <w:left w:val="nil"/>
              <w:bottom w:val="nil"/>
              <w:right w:val="nil"/>
            </w:tcBorders>
            <w:shd w:val="clear" w:color="auto" w:fill="auto"/>
            <w:noWrap/>
            <w:vAlign w:val="bottom"/>
            <w:hideMark/>
          </w:tcPr>
          <w:p w14:paraId="2160BB15" w14:textId="5C9C8A34" w:rsidR="00D00902" w:rsidRPr="003377D7" w:rsidDel="005C7759" w:rsidRDefault="00D00902" w:rsidP="00EF3874">
            <w:pPr>
              <w:spacing w:line="276" w:lineRule="auto"/>
              <w:jc w:val="center"/>
              <w:rPr>
                <w:del w:id="1143" w:author="Smith, Nick" w:date="2020-12-01T11:00:00Z"/>
                <w:rFonts w:asciiTheme="minorHAnsi" w:hAnsiTheme="minorHAnsi" w:cstheme="minorHAnsi"/>
                <w:color w:val="000000" w:themeColor="text1"/>
                <w:sz w:val="18"/>
                <w:szCs w:val="18"/>
                <w:u w:val="single"/>
              </w:rPr>
            </w:pPr>
          </w:p>
        </w:tc>
        <w:tc>
          <w:tcPr>
            <w:tcW w:w="222" w:type="dxa"/>
            <w:tcBorders>
              <w:top w:val="nil"/>
              <w:left w:val="nil"/>
              <w:bottom w:val="nil"/>
              <w:right w:val="nil"/>
            </w:tcBorders>
            <w:shd w:val="clear" w:color="auto" w:fill="auto"/>
            <w:noWrap/>
            <w:vAlign w:val="bottom"/>
            <w:hideMark/>
          </w:tcPr>
          <w:p w14:paraId="16F5C722" w14:textId="7C6EE67F" w:rsidR="00D00902" w:rsidRPr="003377D7" w:rsidDel="005C7759" w:rsidRDefault="00D00902" w:rsidP="00EF3874">
            <w:pPr>
              <w:spacing w:line="276" w:lineRule="auto"/>
              <w:jc w:val="center"/>
              <w:rPr>
                <w:del w:id="1144" w:author="Smith, Nick" w:date="2020-12-01T11:0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6DE52729" w14:textId="458D8EC5" w:rsidR="00D00902" w:rsidRPr="003377D7" w:rsidDel="005C7759" w:rsidRDefault="00D00902" w:rsidP="00EF3874">
            <w:pPr>
              <w:spacing w:line="276" w:lineRule="auto"/>
              <w:jc w:val="center"/>
              <w:rPr>
                <w:del w:id="1145" w:author="Smith, Nick" w:date="2020-12-01T11:0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0B1C387F" w14:textId="62AB067D" w:rsidR="00D00902" w:rsidRPr="003377D7" w:rsidDel="005C7759" w:rsidRDefault="00D00902" w:rsidP="00EF3874">
            <w:pPr>
              <w:spacing w:line="276" w:lineRule="auto"/>
              <w:jc w:val="center"/>
              <w:rPr>
                <w:del w:id="1146" w:author="Smith, Nick" w:date="2020-12-01T11:00:00Z"/>
                <w:rFonts w:asciiTheme="minorHAnsi" w:hAnsiTheme="minorHAnsi" w:cstheme="minorHAnsi"/>
                <w:color w:val="000000" w:themeColor="text1"/>
                <w:sz w:val="18"/>
                <w:szCs w:val="18"/>
              </w:rPr>
            </w:pPr>
          </w:p>
        </w:tc>
      </w:tr>
      <w:tr w:rsidR="00D00902" w:rsidRPr="003377D7" w:rsidDel="005C7759" w14:paraId="5242E306" w14:textId="22234CE7" w:rsidTr="00D00902">
        <w:trPr>
          <w:trHeight w:val="300"/>
          <w:del w:id="1147" w:author="Smith, Nick" w:date="2020-12-01T11:00:00Z"/>
        </w:trPr>
        <w:tc>
          <w:tcPr>
            <w:tcW w:w="2092" w:type="dxa"/>
            <w:tcBorders>
              <w:top w:val="nil"/>
              <w:left w:val="nil"/>
              <w:bottom w:val="nil"/>
              <w:right w:val="nil"/>
            </w:tcBorders>
            <w:shd w:val="clear" w:color="auto" w:fill="auto"/>
            <w:noWrap/>
            <w:vAlign w:val="bottom"/>
            <w:hideMark/>
          </w:tcPr>
          <w:p w14:paraId="053499F3" w14:textId="5C8B529A" w:rsidR="00D00902" w:rsidRPr="003377D7" w:rsidDel="005C7759" w:rsidRDefault="00D00902" w:rsidP="00EF3874">
            <w:pPr>
              <w:spacing w:line="276" w:lineRule="auto"/>
              <w:rPr>
                <w:del w:id="1148" w:author="Smith, Nick" w:date="2020-12-01T11:00:00Z"/>
                <w:rFonts w:asciiTheme="minorHAnsi" w:hAnsiTheme="minorHAnsi" w:cstheme="minorHAnsi"/>
                <w:color w:val="000000" w:themeColor="text1"/>
                <w:sz w:val="18"/>
                <w:szCs w:val="18"/>
              </w:rPr>
            </w:pPr>
            <w:del w:id="1149" w:author="Smith, Nick" w:date="2020-12-01T11:00:00Z">
              <w:r w:rsidRPr="003377D7" w:rsidDel="005C7759">
                <w:rPr>
                  <w:rFonts w:asciiTheme="minorHAnsi" w:hAnsiTheme="minorHAnsi" w:cstheme="minorHAnsi"/>
                  <w:color w:val="000000" w:themeColor="text1"/>
                  <w:sz w:val="18"/>
                  <w:szCs w:val="18"/>
                </w:rPr>
                <w:delText>Sites</w:delText>
              </w:r>
            </w:del>
          </w:p>
        </w:tc>
        <w:tc>
          <w:tcPr>
            <w:tcW w:w="222" w:type="dxa"/>
            <w:tcBorders>
              <w:top w:val="nil"/>
              <w:left w:val="nil"/>
              <w:bottom w:val="nil"/>
              <w:right w:val="nil"/>
            </w:tcBorders>
            <w:shd w:val="clear" w:color="auto" w:fill="auto"/>
            <w:noWrap/>
            <w:vAlign w:val="bottom"/>
            <w:hideMark/>
          </w:tcPr>
          <w:p w14:paraId="4E02A437" w14:textId="67ECB4DC" w:rsidR="00D00902" w:rsidRPr="003377D7" w:rsidDel="005C7759" w:rsidRDefault="00D00902" w:rsidP="00EF3874">
            <w:pPr>
              <w:spacing w:line="276" w:lineRule="auto"/>
              <w:rPr>
                <w:del w:id="1150" w:author="Smith, Nick" w:date="2020-12-01T11:00:00Z"/>
                <w:rFonts w:asciiTheme="minorHAnsi" w:hAnsiTheme="minorHAnsi" w:cstheme="minorHAnsi"/>
                <w:color w:val="000000" w:themeColor="text1"/>
                <w:sz w:val="18"/>
                <w:szCs w:val="18"/>
              </w:rPr>
            </w:pPr>
          </w:p>
        </w:tc>
        <w:tc>
          <w:tcPr>
            <w:tcW w:w="621" w:type="dxa"/>
            <w:tcBorders>
              <w:top w:val="nil"/>
              <w:left w:val="nil"/>
              <w:bottom w:val="nil"/>
              <w:right w:val="nil"/>
            </w:tcBorders>
            <w:shd w:val="clear" w:color="auto" w:fill="auto"/>
            <w:noWrap/>
            <w:vAlign w:val="bottom"/>
            <w:hideMark/>
          </w:tcPr>
          <w:p w14:paraId="5662C0E0" w14:textId="7EE350BB" w:rsidR="00D00902" w:rsidRPr="003377D7" w:rsidDel="005C7759" w:rsidRDefault="00D00902" w:rsidP="00EF3874">
            <w:pPr>
              <w:spacing w:line="276" w:lineRule="auto"/>
              <w:jc w:val="center"/>
              <w:rPr>
                <w:del w:id="1151" w:author="Smith, Nick" w:date="2020-12-01T11:00:00Z"/>
                <w:rFonts w:asciiTheme="minorHAnsi" w:hAnsiTheme="minorHAnsi" w:cstheme="minorHAnsi"/>
                <w:color w:val="000000" w:themeColor="text1"/>
                <w:sz w:val="18"/>
                <w:szCs w:val="18"/>
              </w:rPr>
            </w:pPr>
            <w:del w:id="1152" w:author="Smith, Nick" w:date="2020-12-01T11:00:00Z">
              <w:r w:rsidRPr="003377D7" w:rsidDel="005C7759">
                <w:rPr>
                  <w:rFonts w:asciiTheme="minorHAnsi" w:hAnsiTheme="minorHAnsi" w:cstheme="minorHAnsi"/>
                  <w:color w:val="000000" w:themeColor="text1"/>
                  <w:sz w:val="18"/>
                  <w:szCs w:val="18"/>
                </w:rPr>
                <w:delText>3</w:delText>
              </w:r>
            </w:del>
          </w:p>
        </w:tc>
        <w:tc>
          <w:tcPr>
            <w:tcW w:w="1287" w:type="dxa"/>
            <w:tcBorders>
              <w:top w:val="nil"/>
              <w:left w:val="nil"/>
              <w:bottom w:val="nil"/>
              <w:right w:val="nil"/>
            </w:tcBorders>
            <w:shd w:val="clear" w:color="auto" w:fill="auto"/>
            <w:noWrap/>
            <w:vAlign w:val="bottom"/>
            <w:hideMark/>
          </w:tcPr>
          <w:p w14:paraId="258E249F" w14:textId="719D1CF4" w:rsidR="00D00902" w:rsidRPr="003377D7" w:rsidDel="005C7759" w:rsidRDefault="00D00902" w:rsidP="00EF3874">
            <w:pPr>
              <w:spacing w:line="276" w:lineRule="auto"/>
              <w:jc w:val="center"/>
              <w:rPr>
                <w:del w:id="1153" w:author="Smith, Nick" w:date="2020-12-01T11:00:00Z"/>
                <w:rFonts w:asciiTheme="minorHAnsi" w:hAnsiTheme="minorHAnsi" w:cstheme="minorHAnsi"/>
                <w:color w:val="000000" w:themeColor="text1"/>
                <w:sz w:val="18"/>
                <w:szCs w:val="18"/>
              </w:rPr>
            </w:pPr>
            <w:del w:id="1154" w:author="Smith, Nick" w:date="2020-12-01T11:00:00Z">
              <w:r w:rsidRPr="003377D7" w:rsidDel="005C7759">
                <w:rPr>
                  <w:rFonts w:asciiTheme="minorHAnsi" w:hAnsiTheme="minorHAnsi" w:cstheme="minorHAnsi"/>
                  <w:color w:val="000000" w:themeColor="text1"/>
                  <w:sz w:val="18"/>
                  <w:szCs w:val="18"/>
                </w:rPr>
                <w:delText>9.671</w:delText>
              </w:r>
            </w:del>
          </w:p>
        </w:tc>
        <w:tc>
          <w:tcPr>
            <w:tcW w:w="1555" w:type="dxa"/>
            <w:tcBorders>
              <w:top w:val="nil"/>
              <w:left w:val="nil"/>
              <w:bottom w:val="nil"/>
              <w:right w:val="nil"/>
            </w:tcBorders>
            <w:shd w:val="clear" w:color="auto" w:fill="auto"/>
            <w:noWrap/>
            <w:vAlign w:val="bottom"/>
            <w:hideMark/>
          </w:tcPr>
          <w:p w14:paraId="591FBA08" w14:textId="336CA2C5" w:rsidR="00D00902" w:rsidRPr="003377D7" w:rsidDel="005C7759" w:rsidRDefault="00D00902" w:rsidP="00EF3874">
            <w:pPr>
              <w:spacing w:line="276" w:lineRule="auto"/>
              <w:jc w:val="center"/>
              <w:rPr>
                <w:del w:id="1155" w:author="Smith, Nick" w:date="2020-12-01T11:00:00Z"/>
                <w:rFonts w:asciiTheme="minorHAnsi" w:hAnsiTheme="minorHAnsi" w:cstheme="minorHAnsi"/>
                <w:b/>
                <w:bCs/>
                <w:color w:val="000000" w:themeColor="text1"/>
                <w:sz w:val="18"/>
                <w:szCs w:val="18"/>
              </w:rPr>
            </w:pPr>
            <w:del w:id="1156" w:author="Smith, Nick" w:date="2020-12-01T11:00:00Z">
              <w:r w:rsidRPr="003377D7" w:rsidDel="005C7759">
                <w:rPr>
                  <w:rFonts w:asciiTheme="minorHAnsi" w:hAnsiTheme="minorHAnsi" w:cstheme="minorHAnsi"/>
                  <w:b/>
                  <w:bCs/>
                  <w:color w:val="000000" w:themeColor="text1"/>
                  <w:sz w:val="18"/>
                  <w:szCs w:val="18"/>
                </w:rPr>
                <w:delText>&lt;0.0001</w:delText>
              </w:r>
            </w:del>
          </w:p>
        </w:tc>
        <w:tc>
          <w:tcPr>
            <w:tcW w:w="222" w:type="dxa"/>
            <w:tcBorders>
              <w:top w:val="nil"/>
              <w:left w:val="nil"/>
              <w:bottom w:val="nil"/>
              <w:right w:val="nil"/>
            </w:tcBorders>
            <w:shd w:val="clear" w:color="auto" w:fill="auto"/>
            <w:noWrap/>
            <w:vAlign w:val="bottom"/>
            <w:hideMark/>
          </w:tcPr>
          <w:p w14:paraId="3130AFAE" w14:textId="69AD2938" w:rsidR="00D00902" w:rsidRPr="003377D7" w:rsidDel="005C7759" w:rsidRDefault="00D00902" w:rsidP="00EF3874">
            <w:pPr>
              <w:spacing w:line="276" w:lineRule="auto"/>
              <w:jc w:val="center"/>
              <w:rPr>
                <w:del w:id="1157" w:author="Smith, Nick" w:date="2020-12-01T11:00:00Z"/>
                <w:rFonts w:asciiTheme="minorHAnsi" w:hAnsiTheme="minorHAnsi" w:cstheme="minorHAnsi"/>
                <w:b/>
                <w:bCs/>
                <w:color w:val="000000" w:themeColor="text1"/>
                <w:sz w:val="18"/>
                <w:szCs w:val="18"/>
              </w:rPr>
            </w:pPr>
          </w:p>
        </w:tc>
        <w:tc>
          <w:tcPr>
            <w:tcW w:w="222" w:type="dxa"/>
            <w:tcBorders>
              <w:top w:val="nil"/>
              <w:left w:val="nil"/>
              <w:bottom w:val="nil"/>
              <w:right w:val="nil"/>
            </w:tcBorders>
            <w:shd w:val="clear" w:color="auto" w:fill="auto"/>
            <w:noWrap/>
            <w:vAlign w:val="bottom"/>
            <w:hideMark/>
          </w:tcPr>
          <w:p w14:paraId="33D079D5" w14:textId="33133863" w:rsidR="00D00902" w:rsidRPr="003377D7" w:rsidDel="005C7759" w:rsidRDefault="00D00902" w:rsidP="00EF3874">
            <w:pPr>
              <w:spacing w:line="276" w:lineRule="auto"/>
              <w:rPr>
                <w:del w:id="1158" w:author="Smith, Nick" w:date="2020-12-01T11:0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5FDEAF20" w14:textId="03670F27" w:rsidR="00D00902" w:rsidRPr="003377D7" w:rsidDel="005C7759" w:rsidRDefault="00D00902" w:rsidP="00EF3874">
            <w:pPr>
              <w:spacing w:line="276" w:lineRule="auto"/>
              <w:rPr>
                <w:del w:id="1159" w:author="Smith, Nick" w:date="2020-12-01T11:0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7CF15B27" w14:textId="23BCEED6" w:rsidR="00D00902" w:rsidRPr="003377D7" w:rsidDel="005C7759" w:rsidRDefault="00D00902" w:rsidP="00EF3874">
            <w:pPr>
              <w:spacing w:line="276" w:lineRule="auto"/>
              <w:rPr>
                <w:del w:id="1160" w:author="Smith, Nick" w:date="2020-12-01T11:00:00Z"/>
                <w:rFonts w:asciiTheme="minorHAnsi" w:hAnsiTheme="minorHAnsi" w:cstheme="minorHAnsi"/>
                <w:color w:val="000000" w:themeColor="text1"/>
                <w:sz w:val="18"/>
                <w:szCs w:val="18"/>
              </w:rPr>
            </w:pPr>
          </w:p>
        </w:tc>
      </w:tr>
      <w:tr w:rsidR="00D00902" w:rsidRPr="003377D7" w:rsidDel="005C7759" w14:paraId="2754FFEC" w14:textId="53772257" w:rsidTr="00D00902">
        <w:trPr>
          <w:trHeight w:val="300"/>
          <w:del w:id="1161" w:author="Smith, Nick" w:date="2020-12-01T11:00:00Z"/>
        </w:trPr>
        <w:tc>
          <w:tcPr>
            <w:tcW w:w="2092" w:type="dxa"/>
            <w:tcBorders>
              <w:top w:val="nil"/>
              <w:left w:val="nil"/>
              <w:bottom w:val="nil"/>
              <w:right w:val="nil"/>
            </w:tcBorders>
            <w:shd w:val="clear" w:color="auto" w:fill="auto"/>
            <w:noWrap/>
            <w:vAlign w:val="bottom"/>
            <w:hideMark/>
          </w:tcPr>
          <w:p w14:paraId="6B0C40C2" w14:textId="3F4A067F" w:rsidR="00D00902" w:rsidRPr="003377D7" w:rsidDel="005C7759" w:rsidRDefault="00D00902" w:rsidP="00EF3874">
            <w:pPr>
              <w:spacing w:line="276" w:lineRule="auto"/>
              <w:rPr>
                <w:del w:id="1162" w:author="Smith, Nick" w:date="2020-12-01T11:00:00Z"/>
                <w:rFonts w:asciiTheme="minorHAnsi" w:hAnsiTheme="minorHAnsi" w:cstheme="minorHAnsi"/>
                <w:color w:val="000000" w:themeColor="text1"/>
                <w:sz w:val="18"/>
                <w:szCs w:val="18"/>
              </w:rPr>
            </w:pPr>
            <w:del w:id="1163" w:author="Smith, Nick" w:date="2020-12-01T11:00:00Z">
              <w:r w:rsidRPr="003377D7" w:rsidDel="005C7759">
                <w:rPr>
                  <w:rFonts w:asciiTheme="minorHAnsi" w:hAnsiTheme="minorHAnsi" w:cstheme="minorHAnsi"/>
                  <w:color w:val="000000" w:themeColor="text1"/>
                  <w:sz w:val="18"/>
                  <w:szCs w:val="18"/>
                </w:rPr>
                <w:delText>Residuals</w:delText>
              </w:r>
            </w:del>
          </w:p>
        </w:tc>
        <w:tc>
          <w:tcPr>
            <w:tcW w:w="222" w:type="dxa"/>
            <w:tcBorders>
              <w:top w:val="nil"/>
              <w:left w:val="nil"/>
              <w:bottom w:val="nil"/>
              <w:right w:val="nil"/>
            </w:tcBorders>
            <w:shd w:val="clear" w:color="auto" w:fill="auto"/>
            <w:noWrap/>
            <w:vAlign w:val="bottom"/>
            <w:hideMark/>
          </w:tcPr>
          <w:p w14:paraId="501D3BAD" w14:textId="15E8020B" w:rsidR="00D00902" w:rsidRPr="003377D7" w:rsidDel="005C7759" w:rsidRDefault="00D00902" w:rsidP="00EF3874">
            <w:pPr>
              <w:spacing w:line="276" w:lineRule="auto"/>
              <w:rPr>
                <w:del w:id="1164" w:author="Smith, Nick" w:date="2020-12-01T11:00:00Z"/>
                <w:rFonts w:asciiTheme="minorHAnsi" w:hAnsiTheme="minorHAnsi" w:cstheme="minorHAnsi"/>
                <w:color w:val="000000" w:themeColor="text1"/>
                <w:sz w:val="18"/>
                <w:szCs w:val="18"/>
              </w:rPr>
            </w:pPr>
          </w:p>
        </w:tc>
        <w:tc>
          <w:tcPr>
            <w:tcW w:w="621" w:type="dxa"/>
            <w:tcBorders>
              <w:top w:val="nil"/>
              <w:left w:val="nil"/>
              <w:bottom w:val="nil"/>
              <w:right w:val="nil"/>
            </w:tcBorders>
            <w:shd w:val="clear" w:color="auto" w:fill="auto"/>
            <w:noWrap/>
            <w:vAlign w:val="bottom"/>
            <w:hideMark/>
          </w:tcPr>
          <w:p w14:paraId="0C873697" w14:textId="00A3138D" w:rsidR="00D00902" w:rsidRPr="003377D7" w:rsidDel="005C7759" w:rsidRDefault="00D00902" w:rsidP="00EF3874">
            <w:pPr>
              <w:spacing w:line="276" w:lineRule="auto"/>
              <w:jc w:val="center"/>
              <w:rPr>
                <w:del w:id="1165" w:author="Smith, Nick" w:date="2020-12-01T11:00:00Z"/>
                <w:rFonts w:asciiTheme="minorHAnsi" w:hAnsiTheme="minorHAnsi" w:cstheme="minorHAnsi"/>
                <w:color w:val="000000" w:themeColor="text1"/>
                <w:sz w:val="18"/>
                <w:szCs w:val="18"/>
              </w:rPr>
            </w:pPr>
            <w:del w:id="1166" w:author="Smith, Nick" w:date="2020-12-01T11:00:00Z">
              <w:r w:rsidRPr="003377D7" w:rsidDel="005C7759">
                <w:rPr>
                  <w:rFonts w:asciiTheme="minorHAnsi" w:hAnsiTheme="minorHAnsi" w:cstheme="minorHAnsi"/>
                  <w:color w:val="000000" w:themeColor="text1"/>
                  <w:sz w:val="18"/>
                  <w:szCs w:val="18"/>
                </w:rPr>
                <w:delText>36</w:delText>
              </w:r>
            </w:del>
          </w:p>
        </w:tc>
        <w:tc>
          <w:tcPr>
            <w:tcW w:w="1287" w:type="dxa"/>
            <w:tcBorders>
              <w:top w:val="nil"/>
              <w:left w:val="nil"/>
              <w:bottom w:val="nil"/>
              <w:right w:val="nil"/>
            </w:tcBorders>
            <w:shd w:val="clear" w:color="auto" w:fill="auto"/>
            <w:noWrap/>
            <w:vAlign w:val="bottom"/>
            <w:hideMark/>
          </w:tcPr>
          <w:p w14:paraId="3A45F10F" w14:textId="0B31BA81" w:rsidR="00D00902" w:rsidRPr="003377D7" w:rsidDel="005C7759" w:rsidRDefault="00D00902" w:rsidP="00EF3874">
            <w:pPr>
              <w:spacing w:line="276" w:lineRule="auto"/>
              <w:jc w:val="center"/>
              <w:rPr>
                <w:del w:id="1167" w:author="Smith, Nick" w:date="2020-12-01T11:00:00Z"/>
                <w:rFonts w:asciiTheme="minorHAnsi" w:hAnsiTheme="minorHAnsi" w:cstheme="minorHAnsi"/>
                <w:color w:val="000000" w:themeColor="text1"/>
                <w:sz w:val="18"/>
                <w:szCs w:val="18"/>
              </w:rPr>
            </w:pPr>
          </w:p>
        </w:tc>
        <w:tc>
          <w:tcPr>
            <w:tcW w:w="1555" w:type="dxa"/>
            <w:tcBorders>
              <w:top w:val="nil"/>
              <w:left w:val="nil"/>
              <w:bottom w:val="nil"/>
              <w:right w:val="nil"/>
            </w:tcBorders>
            <w:shd w:val="clear" w:color="auto" w:fill="auto"/>
            <w:noWrap/>
            <w:vAlign w:val="bottom"/>
            <w:hideMark/>
          </w:tcPr>
          <w:p w14:paraId="283D9AC0" w14:textId="0DCC95C6" w:rsidR="00D00902" w:rsidRPr="003377D7" w:rsidDel="005C7759" w:rsidRDefault="00D00902" w:rsidP="00EF3874">
            <w:pPr>
              <w:spacing w:line="276" w:lineRule="auto"/>
              <w:jc w:val="center"/>
              <w:rPr>
                <w:del w:id="1168" w:author="Smith, Nick" w:date="2020-12-01T11:0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5E668A78" w14:textId="7C9A80AA" w:rsidR="00D00902" w:rsidRPr="003377D7" w:rsidDel="005C7759" w:rsidRDefault="00D00902" w:rsidP="00EF3874">
            <w:pPr>
              <w:spacing w:line="276" w:lineRule="auto"/>
              <w:jc w:val="center"/>
              <w:rPr>
                <w:del w:id="1169" w:author="Smith, Nick" w:date="2020-12-01T11:0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1EDB0BD1" w14:textId="4E46F700" w:rsidR="00D00902" w:rsidRPr="003377D7" w:rsidDel="005C7759" w:rsidRDefault="00D00902" w:rsidP="00EF3874">
            <w:pPr>
              <w:spacing w:line="276" w:lineRule="auto"/>
              <w:rPr>
                <w:del w:id="1170" w:author="Smith, Nick" w:date="2020-12-01T11:0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54610BD2" w14:textId="137E9930" w:rsidR="00D00902" w:rsidRPr="003377D7" w:rsidDel="005C7759" w:rsidRDefault="00D00902" w:rsidP="00EF3874">
            <w:pPr>
              <w:spacing w:line="276" w:lineRule="auto"/>
              <w:rPr>
                <w:del w:id="1171" w:author="Smith, Nick" w:date="2020-12-01T11:00:00Z"/>
                <w:rFonts w:asciiTheme="minorHAnsi" w:hAnsiTheme="minorHAnsi" w:cstheme="minorHAnsi"/>
                <w:color w:val="000000" w:themeColor="text1"/>
                <w:sz w:val="18"/>
                <w:szCs w:val="18"/>
              </w:rPr>
            </w:pPr>
          </w:p>
        </w:tc>
        <w:tc>
          <w:tcPr>
            <w:tcW w:w="222" w:type="dxa"/>
            <w:tcBorders>
              <w:top w:val="nil"/>
              <w:left w:val="nil"/>
              <w:bottom w:val="nil"/>
              <w:right w:val="nil"/>
            </w:tcBorders>
            <w:shd w:val="clear" w:color="auto" w:fill="auto"/>
            <w:noWrap/>
            <w:vAlign w:val="bottom"/>
            <w:hideMark/>
          </w:tcPr>
          <w:p w14:paraId="2A0F484A" w14:textId="7AC78646" w:rsidR="00D00902" w:rsidRPr="003377D7" w:rsidDel="005C7759" w:rsidRDefault="00D00902" w:rsidP="00EF3874">
            <w:pPr>
              <w:spacing w:line="276" w:lineRule="auto"/>
              <w:rPr>
                <w:del w:id="1172" w:author="Smith, Nick" w:date="2020-12-01T11:00:00Z"/>
                <w:rFonts w:asciiTheme="minorHAnsi" w:hAnsiTheme="minorHAnsi" w:cstheme="minorHAnsi"/>
                <w:color w:val="000000" w:themeColor="text1"/>
                <w:sz w:val="18"/>
                <w:szCs w:val="18"/>
              </w:rPr>
            </w:pPr>
          </w:p>
        </w:tc>
      </w:tr>
    </w:tbl>
    <w:p w14:paraId="4684620A" w14:textId="1C6D47A3" w:rsidR="00AE173C" w:rsidRPr="00B374DB" w:rsidDel="005C7759" w:rsidRDefault="00AE173C" w:rsidP="00EF3874">
      <w:pPr>
        <w:spacing w:line="276" w:lineRule="auto"/>
        <w:contextualSpacing/>
        <w:rPr>
          <w:del w:id="1173" w:author="Smith, Nick" w:date="2020-12-01T11:00:00Z"/>
          <w:rFonts w:asciiTheme="minorHAnsi" w:hAnsiTheme="minorHAnsi" w:cstheme="minorHAnsi"/>
          <w:color w:val="000000" w:themeColor="text1"/>
          <w:sz w:val="18"/>
          <w:szCs w:val="18"/>
        </w:rPr>
      </w:pPr>
      <w:commentRangeStart w:id="1174"/>
    </w:p>
    <w:p w14:paraId="5FB1F365" w14:textId="2761FE80" w:rsidR="00AE173C" w:rsidRPr="00B374DB" w:rsidDel="005C7759" w:rsidRDefault="00AE173C" w:rsidP="00EF3874">
      <w:pPr>
        <w:spacing w:line="276" w:lineRule="auto"/>
        <w:contextualSpacing/>
        <w:rPr>
          <w:del w:id="1175" w:author="Smith, Nick" w:date="2020-12-01T11:00:00Z"/>
          <w:rFonts w:asciiTheme="minorHAnsi" w:hAnsiTheme="minorHAnsi" w:cstheme="minorHAnsi"/>
          <w:color w:val="000000" w:themeColor="text1"/>
          <w:sz w:val="18"/>
          <w:szCs w:val="18"/>
        </w:rPr>
      </w:pPr>
      <w:bookmarkStart w:id="1176" w:name="_Hlk40735835"/>
    </w:p>
    <w:p w14:paraId="48D35AC2" w14:textId="756D3682" w:rsidR="00AE173C" w:rsidRPr="00B374DB" w:rsidDel="005C7759" w:rsidRDefault="00AE173C" w:rsidP="00EF3874">
      <w:pPr>
        <w:spacing w:line="276" w:lineRule="auto"/>
        <w:contextualSpacing/>
        <w:rPr>
          <w:del w:id="1177" w:author="Smith, Nick" w:date="2020-12-01T11:00:00Z"/>
          <w:rFonts w:asciiTheme="minorHAnsi" w:hAnsiTheme="minorHAnsi" w:cstheme="minorHAnsi"/>
          <w:b/>
          <w:bCs/>
          <w:i/>
          <w:iCs/>
          <w:sz w:val="18"/>
          <w:szCs w:val="18"/>
        </w:rPr>
      </w:pPr>
    </w:p>
    <w:p w14:paraId="560B1B16" w14:textId="79D11A66" w:rsidR="008F6197" w:rsidRPr="00B374DB" w:rsidDel="005C7759" w:rsidRDefault="008F6197" w:rsidP="00EF3874">
      <w:pPr>
        <w:spacing w:line="276" w:lineRule="auto"/>
        <w:contextualSpacing/>
        <w:rPr>
          <w:del w:id="1178" w:author="Smith, Nick" w:date="2020-12-01T11:00:00Z"/>
          <w:rFonts w:asciiTheme="minorHAnsi" w:hAnsiTheme="minorHAnsi" w:cstheme="minorHAnsi"/>
          <w:b/>
          <w:bCs/>
          <w:i/>
          <w:iCs/>
          <w:sz w:val="18"/>
          <w:szCs w:val="18"/>
        </w:rPr>
      </w:pPr>
    </w:p>
    <w:p w14:paraId="0A38B658" w14:textId="65EEC0F3" w:rsidR="0011779E" w:rsidDel="005C7759" w:rsidRDefault="0011779E" w:rsidP="00EF3874">
      <w:pPr>
        <w:spacing w:line="276" w:lineRule="auto"/>
        <w:contextualSpacing/>
        <w:rPr>
          <w:del w:id="1179" w:author="Smith, Nick" w:date="2020-12-01T11:00:00Z"/>
          <w:b/>
          <w:bCs/>
        </w:rPr>
      </w:pPr>
    </w:p>
    <w:p w14:paraId="0A45898F" w14:textId="136D1AE6" w:rsidR="00763744" w:rsidDel="005C7759" w:rsidRDefault="00763744" w:rsidP="00EF3874">
      <w:pPr>
        <w:spacing w:line="276" w:lineRule="auto"/>
        <w:contextualSpacing/>
        <w:rPr>
          <w:del w:id="1180" w:author="Smith, Nick" w:date="2020-12-01T11:00:00Z"/>
          <w:b/>
          <w:bCs/>
        </w:rPr>
      </w:pPr>
    </w:p>
    <w:p w14:paraId="336BEED3" w14:textId="1861EAC4" w:rsidR="00763744" w:rsidRPr="00DE06C7" w:rsidDel="005C7759" w:rsidRDefault="00763744" w:rsidP="00763744">
      <w:pPr>
        <w:spacing w:line="276" w:lineRule="auto"/>
        <w:contextualSpacing/>
        <w:rPr>
          <w:del w:id="1181" w:author="Smith, Nick" w:date="2020-12-01T11:00:00Z"/>
        </w:rPr>
      </w:pPr>
      <w:del w:id="1182" w:author="Smith, Nick" w:date="2020-12-01T11:00:00Z">
        <w:r w:rsidRPr="00DE06C7" w:rsidDel="005C7759">
          <w:delText>stipulate higher soil C, as noted at Gorham cliffs, significantly increased moisture retention (</w:delText>
        </w:r>
        <w:r w:rsidRPr="00DE06C7" w:rsidDel="005C7759">
          <w:rPr>
            <w:i/>
            <w:iCs/>
          </w:rPr>
          <w:delText>P</w:delText>
        </w:r>
        <w:r w:rsidRPr="00DE06C7" w:rsidDel="005C7759">
          <w:delText xml:space="preserve">&lt;0.0001), which was 45% greater than its nearest unburned cohort, St. Sauveur </w:delText>
        </w:r>
        <w:r w:rsidDel="005C7759">
          <w:delText xml:space="preserve">found in </w:delText>
        </w:r>
        <w:r w:rsidRPr="00DE06C7" w:rsidDel="005C7759">
          <w:delText xml:space="preserve">Table </w:delText>
        </w:r>
        <w:r w:rsidDel="005C7759">
          <w:delText xml:space="preserve">6 (we may want to </w:delText>
        </w:r>
        <w:r w:rsidDel="005C7759">
          <w:rPr>
            <w:highlight w:val="yellow"/>
          </w:rPr>
          <w:delText>show</w:delText>
        </w:r>
        <w:r w:rsidRPr="00403881" w:rsidDel="005C7759">
          <w:rPr>
            <w:highlight w:val="yellow"/>
          </w:rPr>
          <w:delText xml:space="preserve"> percentage differences between the sites in a table or figure</w:delText>
        </w:r>
        <w:r w:rsidDel="005C7759">
          <w:delText>)</w:delText>
        </w:r>
        <w:r w:rsidRPr="00DE06C7" w:rsidDel="005C7759">
          <w:delText xml:space="preserve">. </w:delText>
        </w:r>
      </w:del>
    </w:p>
    <w:p w14:paraId="699DEA47" w14:textId="74CBC138" w:rsidR="00763744" w:rsidDel="005C7759" w:rsidRDefault="00763744" w:rsidP="00EF3874">
      <w:pPr>
        <w:spacing w:line="276" w:lineRule="auto"/>
        <w:contextualSpacing/>
        <w:rPr>
          <w:del w:id="1183" w:author="Smith, Nick" w:date="2020-12-01T11:00:00Z"/>
          <w:b/>
          <w:bCs/>
        </w:rPr>
      </w:pPr>
    </w:p>
    <w:p w14:paraId="6F4DA1FC" w14:textId="5F15FD29" w:rsidR="00AE173C" w:rsidRPr="00421329" w:rsidRDefault="009E3F23" w:rsidP="00EF3874">
      <w:pPr>
        <w:spacing w:line="276" w:lineRule="auto"/>
        <w:contextualSpacing/>
      </w:pPr>
      <w:r w:rsidRPr="00421329">
        <w:rPr>
          <w:b/>
          <w:bCs/>
        </w:rPr>
        <w:t xml:space="preserve">Topographical x biogeochemical </w:t>
      </w:r>
      <w:r w:rsidR="00AE173C" w:rsidRPr="00421329">
        <w:rPr>
          <w:b/>
          <w:bCs/>
        </w:rPr>
        <w:t>data</w:t>
      </w:r>
      <w:commentRangeEnd w:id="1174"/>
      <w:r w:rsidR="007F2E42">
        <w:rPr>
          <w:rStyle w:val="CommentReference"/>
        </w:rPr>
        <w:commentReference w:id="1174"/>
      </w:r>
    </w:p>
    <w:p w14:paraId="104C34C4" w14:textId="6783DBAF" w:rsidR="00AE173C" w:rsidRDefault="00EA5990" w:rsidP="00403881">
      <w:pPr>
        <w:spacing w:line="276" w:lineRule="auto"/>
      </w:pPr>
      <w:r>
        <w:rPr>
          <w:highlight w:val="green"/>
        </w:rPr>
        <w:t xml:space="preserve">Nick you had suggested </w:t>
      </w:r>
      <w:r w:rsidR="005F31E7">
        <w:rPr>
          <w:highlight w:val="green"/>
        </w:rPr>
        <w:t>analyzing the matrix components separately in order to tease out more ideas for explaining results</w:t>
      </w:r>
      <w:r w:rsidR="005F31E7" w:rsidRPr="005F31E7">
        <w:t xml:space="preserve"> </w:t>
      </w:r>
      <w:r w:rsidR="005F31E7">
        <w:t>(</w:t>
      </w:r>
      <w:r w:rsidR="00634A20">
        <w:t>for example</w:t>
      </w:r>
      <w:r w:rsidR="005F31E7">
        <w:t xml:space="preserve"> </w:t>
      </w:r>
      <w:r w:rsidR="00F36C5D">
        <w:t xml:space="preserve">where </w:t>
      </w:r>
      <w:r w:rsidR="00634A20">
        <w:t xml:space="preserve">trees on </w:t>
      </w:r>
      <w:r w:rsidR="005F31E7" w:rsidRPr="00DE06C7">
        <w:t xml:space="preserve">flat </w:t>
      </w:r>
      <w:r w:rsidR="009E2D2C">
        <w:t>ledg</w:t>
      </w:r>
      <w:r w:rsidR="00F36C5D">
        <w:t xml:space="preserve">es </w:t>
      </w:r>
      <w:r w:rsidR="005F31E7" w:rsidRPr="00DE06C7">
        <w:t>are performing significantly differently than their sloped cliff</w:t>
      </w:r>
      <w:r w:rsidR="00F36C5D">
        <w:t xml:space="preserve"> </w:t>
      </w:r>
      <w:r w:rsidR="005F31E7" w:rsidRPr="00DE06C7">
        <w:t>counterparts</w:t>
      </w:r>
      <w:r w:rsidR="005F31E7">
        <w:t xml:space="preserve">). </w:t>
      </w:r>
      <w:r w:rsidR="00AE173C" w:rsidRPr="00DE06C7">
        <w:t xml:space="preserve">Compass regimentation, nutrient availability and photosynthetic output were aligned at south-facing Wonderland and to a lesser extent at southeast-facing Cadillac South trail and </w:t>
      </w:r>
      <w:r w:rsidR="00AF679D" w:rsidRPr="00DE06C7">
        <w:t xml:space="preserve">Gorham </w:t>
      </w:r>
      <w:r w:rsidR="00AE173C" w:rsidRPr="00DE06C7">
        <w:t>cliffs. A combination o</w:t>
      </w:r>
      <w:r w:rsidR="006248F3" w:rsidRPr="00DE06C7">
        <w:t xml:space="preserve">f </w:t>
      </w:r>
      <w:r w:rsidR="00AE173C" w:rsidRPr="00DE06C7">
        <w:t xml:space="preserve">factors favored </w:t>
      </w:r>
      <w:r w:rsidR="00AF679D" w:rsidRPr="00DE06C7">
        <w:t>Gorham</w:t>
      </w:r>
      <w:r w:rsidR="00AE173C" w:rsidRPr="00DE06C7">
        <w:t xml:space="preserve"> cliffs pitch pine vertica</w:t>
      </w:r>
      <w:r w:rsidR="00F36C5D">
        <w:t>lity</w:t>
      </w:r>
      <w:r w:rsidR="00AE173C" w:rsidRPr="00DE06C7">
        <w:t xml:space="preserve"> (greatest vertical, </w:t>
      </w:r>
      <w:r w:rsidR="00AE173C" w:rsidRPr="00DE06C7">
        <w:rPr>
          <w:i/>
          <w:iCs/>
        </w:rPr>
        <w:t>µ</w:t>
      </w:r>
      <w:r w:rsidR="00AE173C" w:rsidRPr="00DE06C7">
        <w:t>=6.2 m)—contrasted with south-facing</w:t>
      </w:r>
      <w:r w:rsidR="00F36C5D">
        <w:t xml:space="preserve"> </w:t>
      </w:r>
      <w:r w:rsidR="00AE173C" w:rsidRPr="00DE06C7">
        <w:t xml:space="preserve">Wonderland trees achieving the widest canopy and southeast oriented South Cadillac trail trees deporting by far the </w:t>
      </w:r>
      <w:r w:rsidR="00AE1E0D">
        <w:t xml:space="preserve">smallest </w:t>
      </w:r>
      <w:proofErr w:type="spellStart"/>
      <w:r w:rsidR="00AE1E0D">
        <w:t>allometrics</w:t>
      </w:r>
      <w:proofErr w:type="spellEnd"/>
      <w:r w:rsidR="00AE173C" w:rsidRPr="00DE06C7">
        <w:t xml:space="preserve"> </w:t>
      </w:r>
    </w:p>
    <w:p w14:paraId="43F10257" w14:textId="77777777" w:rsidR="00CE1E44" w:rsidRPr="00DE06C7" w:rsidRDefault="00CE1E44" w:rsidP="00403881">
      <w:pPr>
        <w:spacing w:line="276" w:lineRule="auto"/>
      </w:pPr>
    </w:p>
    <w:p w14:paraId="17E3B3BB" w14:textId="50B3C6A6" w:rsidR="00745801" w:rsidRPr="006C7112" w:rsidRDefault="00745801" w:rsidP="00EF3874">
      <w:pPr>
        <w:spacing w:line="276" w:lineRule="auto"/>
        <w:ind w:left="2880"/>
        <w:rPr>
          <w:sz w:val="18"/>
          <w:szCs w:val="18"/>
        </w:rPr>
      </w:pPr>
      <w:r w:rsidRPr="006C7112">
        <w:rPr>
          <w:b/>
          <w:bCs/>
          <w:color w:val="000000" w:themeColor="text1"/>
          <w:sz w:val="18"/>
          <w:szCs w:val="18"/>
        </w:rPr>
        <w:t xml:space="preserve">Table </w:t>
      </w:r>
      <w:r w:rsidR="00364178" w:rsidRPr="006C7112">
        <w:rPr>
          <w:b/>
          <w:bCs/>
          <w:color w:val="000000" w:themeColor="text1"/>
          <w:sz w:val="18"/>
          <w:szCs w:val="18"/>
        </w:rPr>
        <w:t>7</w:t>
      </w:r>
      <w:r w:rsidRPr="006C7112">
        <w:rPr>
          <w:b/>
          <w:bCs/>
          <w:color w:val="000000" w:themeColor="text1"/>
          <w:sz w:val="18"/>
          <w:szCs w:val="18"/>
        </w:rPr>
        <w:t xml:space="preserve">. </w:t>
      </w:r>
      <w:r w:rsidR="009E3F23" w:rsidRPr="006C7112">
        <w:rPr>
          <w:b/>
          <w:bCs/>
          <w:color w:val="000000" w:themeColor="text1"/>
          <w:sz w:val="18"/>
          <w:szCs w:val="18"/>
        </w:rPr>
        <w:t xml:space="preserve">Topographical x Biogeochemical </w:t>
      </w:r>
      <w:r w:rsidRPr="006C7112">
        <w:rPr>
          <w:b/>
          <w:bCs/>
          <w:color w:val="000000" w:themeColor="text1"/>
          <w:sz w:val="18"/>
          <w:szCs w:val="18"/>
        </w:rPr>
        <w:t>data</w:t>
      </w:r>
    </w:p>
    <w:tbl>
      <w:tblPr>
        <w:tblpPr w:leftFromText="180" w:rightFromText="180" w:vertAnchor="text" w:horzAnchor="margin" w:tblpXSpec="center" w:tblpY="112"/>
        <w:tblW w:w="7480" w:type="dxa"/>
        <w:tblLook w:val="04A0" w:firstRow="1" w:lastRow="0" w:firstColumn="1" w:lastColumn="0" w:noHBand="0" w:noVBand="1"/>
      </w:tblPr>
      <w:tblGrid>
        <w:gridCol w:w="1120"/>
        <w:gridCol w:w="1080"/>
        <w:gridCol w:w="960"/>
        <w:gridCol w:w="960"/>
        <w:gridCol w:w="960"/>
        <w:gridCol w:w="680"/>
        <w:gridCol w:w="760"/>
        <w:gridCol w:w="960"/>
      </w:tblGrid>
      <w:tr w:rsidR="00745801" w:rsidRPr="006C7112" w14:paraId="54611BBE" w14:textId="77777777" w:rsidTr="00745801">
        <w:trPr>
          <w:trHeight w:val="300"/>
        </w:trPr>
        <w:tc>
          <w:tcPr>
            <w:tcW w:w="1120" w:type="dxa"/>
            <w:noWrap/>
            <w:vAlign w:val="center"/>
            <w:hideMark/>
          </w:tcPr>
          <w:p w14:paraId="78AF8CC3"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Stand</w:t>
            </w:r>
          </w:p>
        </w:tc>
        <w:tc>
          <w:tcPr>
            <w:tcW w:w="1080" w:type="dxa"/>
            <w:noWrap/>
            <w:vAlign w:val="center"/>
            <w:hideMark/>
          </w:tcPr>
          <w:p w14:paraId="01B80A7B" w14:textId="77777777" w:rsidR="00745801" w:rsidRPr="006C7112" w:rsidRDefault="00745801" w:rsidP="00EF3874">
            <w:pPr>
              <w:spacing w:line="276" w:lineRule="auto"/>
              <w:ind w:left="-30" w:right="50" w:firstLine="30"/>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x</w:t>
            </w:r>
          </w:p>
        </w:tc>
        <w:tc>
          <w:tcPr>
            <w:tcW w:w="960" w:type="dxa"/>
            <w:noWrap/>
            <w:vAlign w:val="center"/>
            <w:hideMark/>
          </w:tcPr>
          <w:p w14:paraId="0C76CB0E"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y</w:t>
            </w:r>
          </w:p>
        </w:tc>
        <w:tc>
          <w:tcPr>
            <w:tcW w:w="960" w:type="dxa"/>
          </w:tcPr>
          <w:p w14:paraId="44589EAC"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p>
        </w:tc>
        <w:tc>
          <w:tcPr>
            <w:tcW w:w="960" w:type="dxa"/>
            <w:noWrap/>
            <w:vAlign w:val="center"/>
            <w:hideMark/>
          </w:tcPr>
          <w:p w14:paraId="16CBFB01"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Elevation</w:t>
            </w:r>
          </w:p>
        </w:tc>
        <w:tc>
          <w:tcPr>
            <w:tcW w:w="680" w:type="dxa"/>
            <w:noWrap/>
            <w:vAlign w:val="center"/>
            <w:hideMark/>
          </w:tcPr>
          <w:p w14:paraId="2A690758"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Slope</w:t>
            </w:r>
          </w:p>
        </w:tc>
        <w:tc>
          <w:tcPr>
            <w:tcW w:w="760" w:type="dxa"/>
            <w:noWrap/>
            <w:vAlign w:val="center"/>
            <w:hideMark/>
          </w:tcPr>
          <w:p w14:paraId="1A4B745E"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Aspect</w:t>
            </w:r>
          </w:p>
        </w:tc>
        <w:tc>
          <w:tcPr>
            <w:tcW w:w="960" w:type="dxa"/>
            <w:noWrap/>
            <w:vAlign w:val="center"/>
            <w:hideMark/>
          </w:tcPr>
          <w:p w14:paraId="5BBBF2DE"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Compass</w:t>
            </w:r>
          </w:p>
        </w:tc>
      </w:tr>
      <w:tr w:rsidR="00745801" w:rsidRPr="006C7112" w14:paraId="6ADDCBAC" w14:textId="77777777" w:rsidTr="00745801">
        <w:trPr>
          <w:trHeight w:val="300"/>
        </w:trPr>
        <w:tc>
          <w:tcPr>
            <w:tcW w:w="1120" w:type="dxa"/>
            <w:noWrap/>
            <w:vAlign w:val="center"/>
            <w:hideMark/>
          </w:tcPr>
          <w:p w14:paraId="2C7233D9"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CADST</w:t>
            </w:r>
          </w:p>
        </w:tc>
        <w:tc>
          <w:tcPr>
            <w:tcW w:w="1080" w:type="dxa"/>
            <w:noWrap/>
            <w:vAlign w:val="center"/>
            <w:hideMark/>
          </w:tcPr>
          <w:p w14:paraId="343BCDEB" w14:textId="6C8F1ACF"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-68.221</w:t>
            </w:r>
          </w:p>
        </w:tc>
        <w:tc>
          <w:tcPr>
            <w:tcW w:w="960" w:type="dxa"/>
            <w:noWrap/>
            <w:vAlign w:val="center"/>
            <w:hideMark/>
          </w:tcPr>
          <w:p w14:paraId="75579226" w14:textId="48D064B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44.328</w:t>
            </w:r>
          </w:p>
        </w:tc>
        <w:tc>
          <w:tcPr>
            <w:tcW w:w="960" w:type="dxa"/>
          </w:tcPr>
          <w:p w14:paraId="3B8EBD95"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p>
        </w:tc>
        <w:tc>
          <w:tcPr>
            <w:tcW w:w="960" w:type="dxa"/>
            <w:noWrap/>
            <w:vAlign w:val="center"/>
            <w:hideMark/>
          </w:tcPr>
          <w:p w14:paraId="6E0BC7AE"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239.3</w:t>
            </w:r>
          </w:p>
        </w:tc>
        <w:tc>
          <w:tcPr>
            <w:tcW w:w="680" w:type="dxa"/>
            <w:noWrap/>
            <w:vAlign w:val="center"/>
            <w:hideMark/>
          </w:tcPr>
          <w:p w14:paraId="54F85426"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10.5</w:t>
            </w:r>
          </w:p>
        </w:tc>
        <w:tc>
          <w:tcPr>
            <w:tcW w:w="760" w:type="dxa"/>
            <w:noWrap/>
            <w:vAlign w:val="center"/>
            <w:hideMark/>
          </w:tcPr>
          <w:p w14:paraId="55C10C0C"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127.1</w:t>
            </w:r>
          </w:p>
        </w:tc>
        <w:tc>
          <w:tcPr>
            <w:tcW w:w="960" w:type="dxa"/>
            <w:noWrap/>
            <w:vAlign w:val="center"/>
            <w:hideMark/>
          </w:tcPr>
          <w:p w14:paraId="69F804D2"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SE</w:t>
            </w:r>
          </w:p>
        </w:tc>
      </w:tr>
      <w:tr w:rsidR="00745801" w:rsidRPr="006C7112" w14:paraId="66ACED8A" w14:textId="77777777" w:rsidTr="00745801">
        <w:trPr>
          <w:trHeight w:val="300"/>
        </w:trPr>
        <w:tc>
          <w:tcPr>
            <w:tcW w:w="1120" w:type="dxa"/>
            <w:noWrap/>
            <w:vAlign w:val="center"/>
            <w:hideMark/>
          </w:tcPr>
          <w:p w14:paraId="59DB6817"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GM CLIFFS</w:t>
            </w:r>
          </w:p>
        </w:tc>
        <w:tc>
          <w:tcPr>
            <w:tcW w:w="1080" w:type="dxa"/>
            <w:noWrap/>
            <w:vAlign w:val="center"/>
            <w:hideMark/>
          </w:tcPr>
          <w:p w14:paraId="513515B1" w14:textId="46DF1035"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-68.185</w:t>
            </w:r>
          </w:p>
        </w:tc>
        <w:tc>
          <w:tcPr>
            <w:tcW w:w="960" w:type="dxa"/>
            <w:noWrap/>
            <w:vAlign w:val="center"/>
            <w:hideMark/>
          </w:tcPr>
          <w:p w14:paraId="7C8E113F" w14:textId="7DB4A688"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44.327</w:t>
            </w:r>
          </w:p>
        </w:tc>
        <w:tc>
          <w:tcPr>
            <w:tcW w:w="960" w:type="dxa"/>
          </w:tcPr>
          <w:p w14:paraId="713897F1"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p>
        </w:tc>
        <w:tc>
          <w:tcPr>
            <w:tcW w:w="960" w:type="dxa"/>
            <w:noWrap/>
            <w:vAlign w:val="center"/>
            <w:hideMark/>
          </w:tcPr>
          <w:p w14:paraId="2329F4B6"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33</w:t>
            </w:r>
          </w:p>
        </w:tc>
        <w:tc>
          <w:tcPr>
            <w:tcW w:w="680" w:type="dxa"/>
            <w:noWrap/>
            <w:vAlign w:val="center"/>
            <w:hideMark/>
          </w:tcPr>
          <w:p w14:paraId="1B9D9CD9"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17</w:t>
            </w:r>
          </w:p>
        </w:tc>
        <w:tc>
          <w:tcPr>
            <w:tcW w:w="760" w:type="dxa"/>
            <w:noWrap/>
            <w:vAlign w:val="center"/>
            <w:hideMark/>
          </w:tcPr>
          <w:p w14:paraId="0896E330"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142</w:t>
            </w:r>
          </w:p>
        </w:tc>
        <w:tc>
          <w:tcPr>
            <w:tcW w:w="960" w:type="dxa"/>
            <w:noWrap/>
            <w:vAlign w:val="center"/>
            <w:hideMark/>
          </w:tcPr>
          <w:p w14:paraId="1F965E50"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SE</w:t>
            </w:r>
          </w:p>
        </w:tc>
      </w:tr>
      <w:tr w:rsidR="00745801" w:rsidRPr="006C7112" w14:paraId="4D358C49" w14:textId="77777777" w:rsidTr="00745801">
        <w:trPr>
          <w:trHeight w:val="300"/>
        </w:trPr>
        <w:tc>
          <w:tcPr>
            <w:tcW w:w="1120" w:type="dxa"/>
            <w:noWrap/>
            <w:vAlign w:val="center"/>
            <w:hideMark/>
          </w:tcPr>
          <w:p w14:paraId="1321B61B"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STSAUV</w:t>
            </w:r>
          </w:p>
        </w:tc>
        <w:tc>
          <w:tcPr>
            <w:tcW w:w="1080" w:type="dxa"/>
            <w:noWrap/>
            <w:vAlign w:val="center"/>
            <w:hideMark/>
          </w:tcPr>
          <w:p w14:paraId="0F53DDAA" w14:textId="5836ABC3"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-68.326</w:t>
            </w:r>
          </w:p>
        </w:tc>
        <w:tc>
          <w:tcPr>
            <w:tcW w:w="960" w:type="dxa"/>
            <w:noWrap/>
            <w:vAlign w:val="center"/>
            <w:hideMark/>
          </w:tcPr>
          <w:p w14:paraId="1F6B6A8C" w14:textId="1949EACD"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44.310</w:t>
            </w:r>
          </w:p>
        </w:tc>
        <w:tc>
          <w:tcPr>
            <w:tcW w:w="960" w:type="dxa"/>
          </w:tcPr>
          <w:p w14:paraId="76E341A4"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p>
        </w:tc>
        <w:tc>
          <w:tcPr>
            <w:tcW w:w="960" w:type="dxa"/>
            <w:noWrap/>
            <w:vAlign w:val="center"/>
            <w:hideMark/>
          </w:tcPr>
          <w:p w14:paraId="075A270B"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172</w:t>
            </w:r>
          </w:p>
        </w:tc>
        <w:tc>
          <w:tcPr>
            <w:tcW w:w="680" w:type="dxa"/>
            <w:noWrap/>
            <w:vAlign w:val="center"/>
            <w:hideMark/>
          </w:tcPr>
          <w:p w14:paraId="28988B38"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15</w:t>
            </w:r>
          </w:p>
        </w:tc>
        <w:tc>
          <w:tcPr>
            <w:tcW w:w="760" w:type="dxa"/>
            <w:noWrap/>
            <w:vAlign w:val="center"/>
            <w:hideMark/>
          </w:tcPr>
          <w:p w14:paraId="7F219BFC"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252</w:t>
            </w:r>
          </w:p>
        </w:tc>
        <w:tc>
          <w:tcPr>
            <w:tcW w:w="960" w:type="dxa"/>
            <w:noWrap/>
            <w:vAlign w:val="center"/>
            <w:hideMark/>
          </w:tcPr>
          <w:p w14:paraId="476A1F0A"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W</w:t>
            </w:r>
          </w:p>
        </w:tc>
      </w:tr>
      <w:tr w:rsidR="00745801" w:rsidRPr="00B374DB" w14:paraId="79B20D11" w14:textId="77777777" w:rsidTr="00745801">
        <w:trPr>
          <w:trHeight w:val="300"/>
        </w:trPr>
        <w:tc>
          <w:tcPr>
            <w:tcW w:w="1120" w:type="dxa"/>
            <w:noWrap/>
            <w:vAlign w:val="center"/>
            <w:hideMark/>
          </w:tcPr>
          <w:p w14:paraId="1A53BB91"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WONDER</w:t>
            </w:r>
          </w:p>
        </w:tc>
        <w:tc>
          <w:tcPr>
            <w:tcW w:w="1080" w:type="dxa"/>
            <w:noWrap/>
            <w:vAlign w:val="center"/>
            <w:hideMark/>
          </w:tcPr>
          <w:p w14:paraId="194F647F" w14:textId="4773BBF3"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-68.314</w:t>
            </w:r>
          </w:p>
        </w:tc>
        <w:tc>
          <w:tcPr>
            <w:tcW w:w="960" w:type="dxa"/>
            <w:noWrap/>
            <w:vAlign w:val="center"/>
            <w:hideMark/>
          </w:tcPr>
          <w:p w14:paraId="15CF262B" w14:textId="71921331"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44.231</w:t>
            </w:r>
          </w:p>
        </w:tc>
        <w:tc>
          <w:tcPr>
            <w:tcW w:w="960" w:type="dxa"/>
          </w:tcPr>
          <w:p w14:paraId="46F804C8"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p>
        </w:tc>
        <w:tc>
          <w:tcPr>
            <w:tcW w:w="960" w:type="dxa"/>
            <w:noWrap/>
            <w:vAlign w:val="center"/>
            <w:hideMark/>
          </w:tcPr>
          <w:p w14:paraId="33DC393C"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16</w:t>
            </w:r>
          </w:p>
        </w:tc>
        <w:tc>
          <w:tcPr>
            <w:tcW w:w="680" w:type="dxa"/>
            <w:noWrap/>
            <w:vAlign w:val="center"/>
            <w:hideMark/>
          </w:tcPr>
          <w:p w14:paraId="228C7EB4"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3</w:t>
            </w:r>
          </w:p>
        </w:tc>
        <w:tc>
          <w:tcPr>
            <w:tcW w:w="760" w:type="dxa"/>
            <w:noWrap/>
            <w:vAlign w:val="center"/>
            <w:hideMark/>
          </w:tcPr>
          <w:p w14:paraId="02E572F2" w14:textId="77777777" w:rsidR="00745801" w:rsidRPr="006C7112"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188</w:t>
            </w:r>
          </w:p>
        </w:tc>
        <w:tc>
          <w:tcPr>
            <w:tcW w:w="960" w:type="dxa"/>
            <w:noWrap/>
            <w:vAlign w:val="center"/>
            <w:hideMark/>
          </w:tcPr>
          <w:p w14:paraId="37776031" w14:textId="77777777" w:rsidR="00745801" w:rsidRPr="00B374DB" w:rsidRDefault="00745801" w:rsidP="00EF3874">
            <w:pPr>
              <w:spacing w:line="276" w:lineRule="auto"/>
              <w:jc w:val="center"/>
              <w:rPr>
                <w:rFonts w:asciiTheme="minorHAnsi" w:hAnsiTheme="minorHAnsi" w:cstheme="minorHAnsi"/>
                <w:color w:val="000000" w:themeColor="text1"/>
                <w:sz w:val="18"/>
                <w:szCs w:val="18"/>
              </w:rPr>
            </w:pPr>
            <w:r w:rsidRPr="006C7112">
              <w:rPr>
                <w:rFonts w:asciiTheme="minorHAnsi" w:hAnsiTheme="minorHAnsi" w:cstheme="minorHAnsi"/>
                <w:color w:val="000000" w:themeColor="text1"/>
                <w:sz w:val="18"/>
                <w:szCs w:val="18"/>
              </w:rPr>
              <w:t>S</w:t>
            </w:r>
          </w:p>
        </w:tc>
      </w:tr>
    </w:tbl>
    <w:p w14:paraId="496A2DD9" w14:textId="77777777" w:rsidR="0096281E" w:rsidRPr="00B374DB" w:rsidRDefault="0096281E" w:rsidP="00EF3874">
      <w:pPr>
        <w:spacing w:line="276" w:lineRule="auto"/>
        <w:ind w:left="2880" w:firstLine="720"/>
        <w:rPr>
          <w:rFonts w:asciiTheme="minorHAnsi" w:hAnsiTheme="minorHAnsi" w:cstheme="minorHAnsi"/>
          <w:b/>
          <w:bCs/>
          <w:color w:val="000000" w:themeColor="text1"/>
          <w:sz w:val="18"/>
          <w:szCs w:val="18"/>
        </w:rPr>
      </w:pPr>
    </w:p>
    <w:p w14:paraId="3C3E22FA" w14:textId="77777777" w:rsidR="0096281E" w:rsidRPr="00B374DB" w:rsidRDefault="0096281E" w:rsidP="00EF3874">
      <w:pPr>
        <w:spacing w:line="276" w:lineRule="auto"/>
        <w:ind w:left="2880" w:firstLine="720"/>
        <w:rPr>
          <w:rFonts w:asciiTheme="minorHAnsi" w:hAnsiTheme="minorHAnsi" w:cstheme="minorHAnsi"/>
          <w:b/>
          <w:bCs/>
          <w:color w:val="000000" w:themeColor="text1"/>
          <w:sz w:val="18"/>
          <w:szCs w:val="18"/>
        </w:rPr>
      </w:pPr>
    </w:p>
    <w:p w14:paraId="62974EB3" w14:textId="77777777" w:rsidR="00F77DCA" w:rsidRPr="00B374DB" w:rsidRDefault="00F77DCA" w:rsidP="00EF3874">
      <w:pPr>
        <w:tabs>
          <w:tab w:val="left" w:pos="360"/>
        </w:tabs>
        <w:spacing w:line="276" w:lineRule="auto"/>
        <w:rPr>
          <w:rFonts w:asciiTheme="minorHAnsi" w:hAnsiTheme="minorHAnsi" w:cstheme="minorHAnsi"/>
          <w:b/>
          <w:sz w:val="18"/>
          <w:szCs w:val="18"/>
        </w:rPr>
      </w:pPr>
      <w:bookmarkStart w:id="1185" w:name="_Hlk5261186"/>
      <w:bookmarkEnd w:id="1176"/>
      <w:bookmarkEnd w:id="1185"/>
    </w:p>
    <w:p w14:paraId="390BBDB2" w14:textId="77777777" w:rsidR="00081CA2" w:rsidRPr="00B374DB" w:rsidRDefault="00081CA2" w:rsidP="00EF3874">
      <w:pPr>
        <w:tabs>
          <w:tab w:val="left" w:pos="360"/>
        </w:tabs>
        <w:spacing w:line="276" w:lineRule="auto"/>
        <w:rPr>
          <w:rFonts w:asciiTheme="minorHAnsi" w:hAnsiTheme="minorHAnsi" w:cstheme="minorHAnsi"/>
          <w:b/>
          <w:sz w:val="18"/>
          <w:szCs w:val="18"/>
        </w:rPr>
      </w:pPr>
    </w:p>
    <w:p w14:paraId="5F313365" w14:textId="77777777" w:rsidR="00081CA2" w:rsidRPr="00B374DB" w:rsidRDefault="00081CA2" w:rsidP="00EF3874">
      <w:pPr>
        <w:tabs>
          <w:tab w:val="left" w:pos="360"/>
        </w:tabs>
        <w:spacing w:line="276" w:lineRule="auto"/>
        <w:rPr>
          <w:rFonts w:asciiTheme="minorHAnsi" w:hAnsiTheme="minorHAnsi" w:cstheme="minorHAnsi"/>
          <w:b/>
          <w:sz w:val="18"/>
          <w:szCs w:val="18"/>
        </w:rPr>
      </w:pPr>
    </w:p>
    <w:p w14:paraId="1807D707" w14:textId="77777777" w:rsidR="00081CA2" w:rsidRPr="00B374DB" w:rsidRDefault="00081CA2" w:rsidP="00EF3874">
      <w:pPr>
        <w:tabs>
          <w:tab w:val="left" w:pos="360"/>
        </w:tabs>
        <w:spacing w:line="276" w:lineRule="auto"/>
        <w:rPr>
          <w:rFonts w:asciiTheme="minorHAnsi" w:hAnsiTheme="minorHAnsi" w:cstheme="minorHAnsi"/>
          <w:b/>
          <w:sz w:val="18"/>
          <w:szCs w:val="18"/>
        </w:rPr>
      </w:pPr>
    </w:p>
    <w:p w14:paraId="6849737A" w14:textId="77777777" w:rsidR="00645A24" w:rsidRDefault="00645A24" w:rsidP="00B85064">
      <w:pPr>
        <w:spacing w:line="276" w:lineRule="auto"/>
        <w:rPr>
          <w:b/>
        </w:rPr>
      </w:pPr>
    </w:p>
    <w:p w14:paraId="69767DA8" w14:textId="77777777" w:rsidR="001E13A9" w:rsidRDefault="00AE173C" w:rsidP="004D3D54">
      <w:pPr>
        <w:spacing w:line="276" w:lineRule="auto"/>
        <w:rPr>
          <w:bCs/>
        </w:rPr>
      </w:pPr>
      <w:r w:rsidRPr="00DE06C7">
        <w:rPr>
          <w:b/>
        </w:rPr>
        <w:t>DISCUSSION</w:t>
      </w:r>
      <w:bookmarkStart w:id="1186" w:name="_Hlk22370493"/>
      <w:r w:rsidR="004C2F71">
        <w:rPr>
          <w:b/>
        </w:rPr>
        <w:t xml:space="preserve"> [perhaps an additional graphic would work in this section]</w:t>
      </w:r>
      <w:r w:rsidR="00F77DCA">
        <w:rPr>
          <w:b/>
        </w:rPr>
        <w:br/>
      </w:r>
    </w:p>
    <w:p w14:paraId="256C68B5" w14:textId="3D4142C0" w:rsidR="004D3D54" w:rsidRDefault="00307BAB" w:rsidP="004D3D54">
      <w:pPr>
        <w:spacing w:line="276" w:lineRule="auto"/>
      </w:pPr>
      <w:r>
        <w:rPr>
          <w:bCs/>
        </w:rPr>
        <w:t xml:space="preserve">Our study </w:t>
      </w:r>
      <w:r w:rsidR="003377D7">
        <w:rPr>
          <w:bCs/>
        </w:rPr>
        <w:t>i</w:t>
      </w:r>
      <w:r>
        <w:rPr>
          <w:bCs/>
        </w:rPr>
        <w:t xml:space="preserve">s the first to </w:t>
      </w:r>
      <w:r w:rsidR="00987592">
        <w:rPr>
          <w:bCs/>
        </w:rPr>
        <w:t>explain</w:t>
      </w:r>
      <w:r>
        <w:rPr>
          <w:bCs/>
        </w:rPr>
        <w:t xml:space="preserve"> pitch pine </w:t>
      </w:r>
      <w:proofErr w:type="spellStart"/>
      <w:r w:rsidR="00D21008">
        <w:rPr>
          <w:i/>
          <w:iCs/>
        </w:rPr>
        <w:t>R</w:t>
      </w:r>
      <w:r w:rsidR="00F6551A">
        <w:rPr>
          <w:i/>
          <w:iCs/>
          <w:vertAlign w:val="subscript"/>
        </w:rPr>
        <w:t>capacity</w:t>
      </w:r>
      <w:proofErr w:type="spellEnd"/>
      <w:r w:rsidR="00F6551A">
        <w:rPr>
          <w:i/>
          <w:iCs/>
          <w:vertAlign w:val="subscript"/>
        </w:rPr>
        <w:t xml:space="preserve"> </w:t>
      </w:r>
      <w:r w:rsidR="003377D7">
        <w:rPr>
          <w:bCs/>
        </w:rPr>
        <w:t xml:space="preserve">and </w:t>
      </w:r>
      <w:proofErr w:type="spellStart"/>
      <w:r w:rsidR="00D21008" w:rsidRPr="00D21008">
        <w:rPr>
          <w:i/>
          <w:iCs/>
        </w:rPr>
        <w:t>B</w:t>
      </w:r>
      <w:r w:rsidR="00F6551A">
        <w:rPr>
          <w:i/>
          <w:iCs/>
          <w:vertAlign w:val="subscript"/>
        </w:rPr>
        <w:t>capacity</w:t>
      </w:r>
      <w:proofErr w:type="spellEnd"/>
      <w:r w:rsidR="003377D7">
        <w:rPr>
          <w:bCs/>
        </w:rPr>
        <w:t xml:space="preserve"> at </w:t>
      </w:r>
      <w:r w:rsidR="008B538A">
        <w:rPr>
          <w:bCs/>
        </w:rPr>
        <w:t xml:space="preserve">formerly </w:t>
      </w:r>
      <w:r w:rsidR="008039AC">
        <w:rPr>
          <w:bCs/>
        </w:rPr>
        <w:t xml:space="preserve">fire-present and </w:t>
      </w:r>
      <w:proofErr w:type="spellStart"/>
      <w:proofErr w:type="gramStart"/>
      <w:r w:rsidR="008B538A">
        <w:rPr>
          <w:bCs/>
        </w:rPr>
        <w:t>long time</w:t>
      </w:r>
      <w:proofErr w:type="spellEnd"/>
      <w:proofErr w:type="gramEnd"/>
      <w:r w:rsidR="008B538A">
        <w:rPr>
          <w:bCs/>
        </w:rPr>
        <w:t xml:space="preserve"> </w:t>
      </w:r>
      <w:r w:rsidR="008039AC">
        <w:rPr>
          <w:bCs/>
        </w:rPr>
        <w:t xml:space="preserve">fire-absent </w:t>
      </w:r>
      <w:r w:rsidR="003377D7">
        <w:rPr>
          <w:bCs/>
        </w:rPr>
        <w:t>MDI</w:t>
      </w:r>
      <w:r w:rsidR="008039AC">
        <w:rPr>
          <w:bCs/>
        </w:rPr>
        <w:t xml:space="preserve"> sites</w:t>
      </w:r>
      <w:r>
        <w:rPr>
          <w:bCs/>
        </w:rPr>
        <w:t xml:space="preserve">. Previous research </w:t>
      </w:r>
      <w:r w:rsidR="002922B1">
        <w:rPr>
          <w:bCs/>
        </w:rPr>
        <w:t xml:space="preserve">catalogued </w:t>
      </w:r>
      <w:r>
        <w:rPr>
          <w:bCs/>
        </w:rPr>
        <w:t>plant physiology and foliar nutrient of the species at Wonderland trail</w:t>
      </w:r>
      <w:r w:rsidR="003E70DA">
        <w:rPr>
          <w:bCs/>
        </w:rPr>
        <w:t xml:space="preserve"> (</w:t>
      </w:r>
      <w:proofErr w:type="spellStart"/>
      <w:r w:rsidR="003E70DA">
        <w:rPr>
          <w:bCs/>
        </w:rPr>
        <w:t>Butak</w:t>
      </w:r>
      <w:proofErr w:type="spellEnd"/>
      <w:r w:rsidR="003E70DA">
        <w:rPr>
          <w:bCs/>
        </w:rPr>
        <w:t xml:space="preserve"> 2014)</w:t>
      </w:r>
      <w:r w:rsidR="000B4575">
        <w:rPr>
          <w:bCs/>
        </w:rPr>
        <w:t xml:space="preserve">; in this paper we examine four distinct populations </w:t>
      </w:r>
      <w:r w:rsidR="0014502B">
        <w:rPr>
          <w:bCs/>
        </w:rPr>
        <w:t>at</w:t>
      </w:r>
      <w:r w:rsidR="000B4575">
        <w:rPr>
          <w:bCs/>
        </w:rPr>
        <w:t xml:space="preserve"> </w:t>
      </w:r>
      <w:r w:rsidR="0014502B">
        <w:rPr>
          <w:bCs/>
        </w:rPr>
        <w:t xml:space="preserve">decidedly </w:t>
      </w:r>
      <w:r w:rsidR="000B4575">
        <w:rPr>
          <w:bCs/>
        </w:rPr>
        <w:t xml:space="preserve">different elevations and distance from </w:t>
      </w:r>
      <w:r w:rsidR="0014502B">
        <w:rPr>
          <w:bCs/>
        </w:rPr>
        <w:t xml:space="preserve">the 1947 </w:t>
      </w:r>
      <w:r w:rsidR="000B4575">
        <w:rPr>
          <w:bCs/>
        </w:rPr>
        <w:t>fire experience.</w:t>
      </w:r>
      <w:r>
        <w:rPr>
          <w:bCs/>
        </w:rPr>
        <w:t xml:space="preserve"> Our central findings are as follows: first, we found a line of demarcation between population foliar nutrient and elevation gradients</w:t>
      </w:r>
      <w:r w:rsidR="004D3D54">
        <w:rPr>
          <w:bCs/>
        </w:rPr>
        <w:t xml:space="preserve"> where </w:t>
      </w:r>
      <w:r>
        <w:rPr>
          <w:bCs/>
        </w:rPr>
        <w:t xml:space="preserve">intrinsic water use efficiency was most pronounced in colonies of pitch pine where growth </w:t>
      </w:r>
      <w:r w:rsidR="004D3D54">
        <w:rPr>
          <w:bCs/>
        </w:rPr>
        <w:t>is compelled to give</w:t>
      </w:r>
      <w:r>
        <w:rPr>
          <w:bCs/>
        </w:rPr>
        <w:t xml:space="preserve"> way to stress inoculation. </w:t>
      </w:r>
      <w:r w:rsidR="004D3D54">
        <w:rPr>
          <w:bCs/>
        </w:rPr>
        <w:t>Secon</w:t>
      </w:r>
      <w:r>
        <w:rPr>
          <w:bCs/>
        </w:rPr>
        <w:t>d,</w:t>
      </w:r>
      <w:r w:rsidR="004D3D54">
        <w:rPr>
          <w:bCs/>
        </w:rPr>
        <w:t xml:space="preserve"> </w:t>
      </w:r>
      <w:r>
        <w:rPr>
          <w:bCs/>
        </w:rPr>
        <w:t>results were tied to colonies in terms of their sparseness or density, their consolidation in retreat, or</w:t>
      </w:r>
      <w:r w:rsidR="004D3D54">
        <w:rPr>
          <w:bCs/>
        </w:rPr>
        <w:t xml:space="preserve">, alternately, </w:t>
      </w:r>
      <w:r>
        <w:rPr>
          <w:bCs/>
        </w:rPr>
        <w:t xml:space="preserve">solitary or small </w:t>
      </w:r>
      <w:r w:rsidR="0014502B">
        <w:rPr>
          <w:bCs/>
        </w:rPr>
        <w:t>groups of trees</w:t>
      </w:r>
      <w:r>
        <w:rPr>
          <w:bCs/>
        </w:rPr>
        <w:t xml:space="preserve"> </w:t>
      </w:r>
      <w:r w:rsidR="000B4575">
        <w:rPr>
          <w:bCs/>
        </w:rPr>
        <w:t xml:space="preserve">where a combination of fierce drying winds, low temperatures and infertility </w:t>
      </w:r>
      <w:r w:rsidR="0014502B">
        <w:rPr>
          <w:bCs/>
        </w:rPr>
        <w:t>limit</w:t>
      </w:r>
      <w:r w:rsidR="000B4575">
        <w:rPr>
          <w:bCs/>
        </w:rPr>
        <w:t xml:space="preserve"> establishment </w:t>
      </w:r>
      <w:r w:rsidR="0014502B">
        <w:rPr>
          <w:bCs/>
        </w:rPr>
        <w:t>and likely</w:t>
      </w:r>
      <w:r w:rsidR="000B4575">
        <w:rPr>
          <w:bCs/>
        </w:rPr>
        <w:t xml:space="preserve"> les</w:t>
      </w:r>
      <w:r w:rsidR="00AC6482">
        <w:rPr>
          <w:bCs/>
        </w:rPr>
        <w:t>s</w:t>
      </w:r>
      <w:r w:rsidR="000B4575">
        <w:rPr>
          <w:bCs/>
        </w:rPr>
        <w:t xml:space="preserve"> sharing of eco</w:t>
      </w:r>
      <w:r w:rsidR="00AC6482">
        <w:rPr>
          <w:bCs/>
        </w:rPr>
        <w:t xml:space="preserve"> </w:t>
      </w:r>
      <w:r w:rsidR="000B4575">
        <w:rPr>
          <w:bCs/>
        </w:rPr>
        <w:t>resources.</w:t>
      </w:r>
      <w:r w:rsidR="004D3D54">
        <w:rPr>
          <w:bCs/>
        </w:rPr>
        <w:t xml:space="preserve"> </w:t>
      </w:r>
      <w:r w:rsidR="00AC6482">
        <w:rPr>
          <w:bCs/>
        </w:rPr>
        <w:t>Third</w:t>
      </w:r>
      <w:r w:rsidR="004D3D54">
        <w:t xml:space="preserve">, we </w:t>
      </w:r>
      <w:r w:rsidR="001E13A9">
        <w:t xml:space="preserve">found evidence that </w:t>
      </w:r>
      <w:r w:rsidR="002922B1">
        <w:t>not only identified the basis for an underlying</w:t>
      </w:r>
      <w:r w:rsidR="00AC6482">
        <w:t xml:space="preserve"> dichotomy </w:t>
      </w:r>
      <w:r w:rsidR="002922B1">
        <w:t>but distinct examples</w:t>
      </w:r>
      <w:r w:rsidR="00AC6482">
        <w:t xml:space="preserve"> of pioneering opportunities in </w:t>
      </w:r>
      <w:r w:rsidR="002922B1">
        <w:t>different ecosystems</w:t>
      </w:r>
      <w:r w:rsidR="00AC6482">
        <w:t xml:space="preserve"> </w:t>
      </w:r>
      <w:r w:rsidR="002922B1">
        <w:t>both remote and</w:t>
      </w:r>
      <w:r w:rsidR="00AC6482">
        <w:t xml:space="preserve"> </w:t>
      </w:r>
      <w:r w:rsidR="002922B1">
        <w:t xml:space="preserve">too </w:t>
      </w:r>
      <w:r w:rsidR="00AC6482">
        <w:t>formidable for their competitors.</w:t>
      </w:r>
    </w:p>
    <w:p w14:paraId="4AF9B78D" w14:textId="77777777" w:rsidR="004D3D54" w:rsidRDefault="004D3D54" w:rsidP="004D3D54">
      <w:pPr>
        <w:spacing w:line="276" w:lineRule="auto"/>
        <w:rPr>
          <w:b/>
          <w:bCs/>
          <w:i/>
          <w:iCs/>
        </w:rPr>
      </w:pPr>
    </w:p>
    <w:p w14:paraId="6C31516F" w14:textId="4DD91DE2" w:rsidR="00EA07E7" w:rsidRDefault="0014502B" w:rsidP="00B85064">
      <w:pPr>
        <w:spacing w:line="276" w:lineRule="auto"/>
      </w:pPr>
      <w:r>
        <w:rPr>
          <w:bCs/>
        </w:rPr>
        <w:t>E</w:t>
      </w:r>
      <w:r w:rsidR="00AC6482">
        <w:rPr>
          <w:bCs/>
        </w:rPr>
        <w:t xml:space="preserve">ssentially there is agreement amongst researchers and managers that </w:t>
      </w:r>
      <w:r w:rsidR="00AC6482">
        <w:t xml:space="preserve">it </w:t>
      </w:r>
      <w:r w:rsidR="006E7FDF">
        <w:t>will</w:t>
      </w:r>
      <w:r w:rsidR="002F26D3">
        <w:t xml:space="preserve"> be </w:t>
      </w:r>
      <w:r w:rsidR="006E7FDF">
        <w:t xml:space="preserve">quite </w:t>
      </w:r>
      <w:r w:rsidR="002F26D3">
        <w:t xml:space="preserve">some time before fire reoccurs </w:t>
      </w:r>
      <w:r w:rsidR="00421329">
        <w:t xml:space="preserve">at </w:t>
      </w:r>
      <w:r w:rsidR="00A54844">
        <w:t>MDI</w:t>
      </w:r>
      <w:r w:rsidR="00AC6482">
        <w:t xml:space="preserve"> and then </w:t>
      </w:r>
      <w:r>
        <w:t>likely</w:t>
      </w:r>
      <w:r w:rsidR="00AC6482">
        <w:t xml:space="preserve"> </w:t>
      </w:r>
      <w:r>
        <w:t xml:space="preserve">to </w:t>
      </w:r>
      <w:r w:rsidR="00AC6482">
        <w:t xml:space="preserve">be a minor nuisance </w:t>
      </w:r>
      <w:r w:rsidR="00337AD2">
        <w:t>compared to the earlier</w:t>
      </w:r>
      <w:r>
        <w:t>, catastrophic</w:t>
      </w:r>
      <w:r w:rsidR="00AC6482">
        <w:t xml:space="preserve"> conflagration</w:t>
      </w:r>
      <w:r w:rsidR="00831A0C">
        <w:t xml:space="preserve">. </w:t>
      </w:r>
      <w:r w:rsidR="0045760E" w:rsidRPr="00DE06C7">
        <w:t xml:space="preserve">Day </w:t>
      </w:r>
      <w:r w:rsidR="0045760E" w:rsidRPr="00DE06C7">
        <w:rPr>
          <w:i/>
          <w:iCs/>
        </w:rPr>
        <w:t>et al</w:t>
      </w:r>
      <w:r w:rsidR="0045760E" w:rsidRPr="00DE06C7">
        <w:t xml:space="preserve"> (2005)</w:t>
      </w:r>
      <w:r w:rsidR="0045760E">
        <w:t xml:space="preserve"> </w:t>
      </w:r>
      <w:r w:rsidR="00AC6482">
        <w:t>concur</w:t>
      </w:r>
      <w:r w:rsidR="006E7FDF">
        <w:t>, though there has been fuel buildup,</w:t>
      </w:r>
      <w:r w:rsidR="00AC6482">
        <w:t xml:space="preserve"> </w:t>
      </w:r>
      <w:r w:rsidR="00C8347D">
        <w:t>emphasize</w:t>
      </w:r>
      <w:r w:rsidR="006E7FDF">
        <w:t xml:space="preserve"> </w:t>
      </w:r>
      <w:r w:rsidR="00EF3874" w:rsidRPr="00DE06C7">
        <w:t>higher summer and winter temperatures and moister autumns</w:t>
      </w:r>
      <w:r w:rsidR="00337AD2">
        <w:t xml:space="preserve"> as the culprits for decline</w:t>
      </w:r>
      <w:r w:rsidR="00EF3874" w:rsidRPr="00DE06C7">
        <w:t xml:space="preserve">, </w:t>
      </w:r>
      <w:r w:rsidR="00337AD2">
        <w:t>rather</w:t>
      </w:r>
      <w:r w:rsidR="006E7FDF">
        <w:t xml:space="preserve"> than</w:t>
      </w:r>
      <w:r w:rsidR="00AF6BAF">
        <w:t xml:space="preserve"> </w:t>
      </w:r>
      <w:r w:rsidR="00EF3874" w:rsidRPr="00DE06C7">
        <w:t>stand-replacing fire disturbance</w:t>
      </w:r>
      <w:r w:rsidR="00082A96">
        <w:t>.</w:t>
      </w:r>
      <w:r>
        <w:t xml:space="preserve"> W</w:t>
      </w:r>
      <w:r w:rsidRPr="00DE06C7">
        <w:t xml:space="preserve">arming climate impacts the suitability of habitat and thus colonization </w:t>
      </w:r>
      <w:r>
        <w:t>tendencies of</w:t>
      </w:r>
      <w:r w:rsidRPr="00DE06C7">
        <w:t xml:space="preserve"> pitch pine </w:t>
      </w:r>
      <w:r>
        <w:t>to consolidate, regenerate or migrate</w:t>
      </w:r>
      <w:r w:rsidRPr="00DE06C7">
        <w:t xml:space="preserve"> (</w:t>
      </w:r>
      <w:r>
        <w:t xml:space="preserve">Day et al 2005; </w:t>
      </w:r>
      <w:r w:rsidRPr="00DE06C7">
        <w:t xml:space="preserve">Lee </w:t>
      </w:r>
      <w:r w:rsidRPr="00DE06C7">
        <w:rPr>
          <w:i/>
          <w:iCs/>
        </w:rPr>
        <w:t>et al</w:t>
      </w:r>
      <w:r w:rsidRPr="00DE06C7">
        <w:t xml:space="preserve"> 2019). Day Greenwood and White (2001) found an uptick in annual temperatures signaled increased leaf-air vapor pressure deficits, which negatively impact pitch pine stomata response and limit gas exchange. It is likely warming trends </w:t>
      </w:r>
      <w:r>
        <w:t xml:space="preserve">(Kunkel </w:t>
      </w:r>
      <w:r w:rsidRPr="00AA4C12">
        <w:rPr>
          <w:i/>
          <w:iCs/>
        </w:rPr>
        <w:t>et al</w:t>
      </w:r>
      <w:r>
        <w:t xml:space="preserve"> 2013) </w:t>
      </w:r>
      <w:r w:rsidRPr="00DE06C7">
        <w:t>increase pitch pine difficulties in reproduction (</w:t>
      </w:r>
      <w:proofErr w:type="spellStart"/>
      <w:r w:rsidRPr="00DE06C7">
        <w:t>Ledig</w:t>
      </w:r>
      <w:proofErr w:type="spellEnd"/>
      <w:r w:rsidRPr="00DE06C7">
        <w:t xml:space="preserve"> </w:t>
      </w:r>
      <w:proofErr w:type="spellStart"/>
      <w:r w:rsidRPr="00DE06C7">
        <w:rPr>
          <w:iCs/>
        </w:rPr>
        <w:t>Smouse</w:t>
      </w:r>
      <w:proofErr w:type="spellEnd"/>
      <w:r w:rsidRPr="00DE06C7">
        <w:rPr>
          <w:iCs/>
        </w:rPr>
        <w:t xml:space="preserve"> and </w:t>
      </w:r>
      <w:proofErr w:type="spellStart"/>
      <w:r w:rsidRPr="00DE06C7">
        <w:rPr>
          <w:iCs/>
        </w:rPr>
        <w:t>Hom</w:t>
      </w:r>
      <w:proofErr w:type="spellEnd"/>
      <w:r w:rsidRPr="00DE06C7">
        <w:t xml:space="preserve"> 2015) and there is a suggestion of ‘</w:t>
      </w:r>
      <w:proofErr w:type="spellStart"/>
      <w:r w:rsidRPr="00DE06C7">
        <w:t>mesophication</w:t>
      </w:r>
      <w:proofErr w:type="spellEnd"/>
      <w:r w:rsidRPr="00DE06C7">
        <w:t>’—negative feedback for shade intolerant trees (</w:t>
      </w:r>
      <w:proofErr w:type="spellStart"/>
      <w:r w:rsidRPr="00DE06C7">
        <w:t>Nowacki</w:t>
      </w:r>
      <w:proofErr w:type="spellEnd"/>
      <w:r w:rsidRPr="00DE06C7">
        <w:t xml:space="preserve"> and Abrams 2008)</w:t>
      </w:r>
      <w:r w:rsidR="00470E92">
        <w:t xml:space="preserve"> such as these</w:t>
      </w:r>
      <w:r w:rsidRPr="00DE06C7">
        <w:t xml:space="preserve">. </w:t>
      </w:r>
      <w:r w:rsidRPr="00DE06C7">
        <w:rPr>
          <w:bCs/>
          <w:kern w:val="36"/>
        </w:rPr>
        <w:t xml:space="preserve">Recent climate change models anticipate negative impact on future vegetative status at MDI (Fernandez </w:t>
      </w:r>
      <w:r w:rsidRPr="00DE06C7">
        <w:rPr>
          <w:bCs/>
          <w:i/>
          <w:iCs/>
          <w:kern w:val="36"/>
        </w:rPr>
        <w:t>et al</w:t>
      </w:r>
      <w:r w:rsidRPr="00DE06C7">
        <w:rPr>
          <w:bCs/>
          <w:kern w:val="36"/>
        </w:rPr>
        <w:t xml:space="preserve"> 2015) but the model does not specifically address the vicissitudes of pitch pine. </w:t>
      </w:r>
      <w:r w:rsidR="00470E92">
        <w:t>However</w:t>
      </w:r>
      <w:r w:rsidRPr="00DE06C7">
        <w:t xml:space="preserve">, Day </w:t>
      </w:r>
      <w:r w:rsidRPr="00DE06C7">
        <w:rPr>
          <w:i/>
        </w:rPr>
        <w:t>et al</w:t>
      </w:r>
      <w:r w:rsidRPr="00DE06C7">
        <w:t xml:space="preserve"> 2005 suggest niche expansion is limited according to climate influence on loss of open space, a lack of </w:t>
      </w:r>
      <w:r>
        <w:t>enriched</w:t>
      </w:r>
      <w:r w:rsidRPr="00DE06C7">
        <w:t xml:space="preserve"> substrates and ‘safe sites’, though </w:t>
      </w:r>
      <w:r w:rsidR="00BA33CF">
        <w:t xml:space="preserve">according to </w:t>
      </w:r>
      <w:proofErr w:type="spellStart"/>
      <w:r w:rsidR="0075584B">
        <w:t>Niering</w:t>
      </w:r>
      <w:proofErr w:type="spellEnd"/>
      <w:r w:rsidR="00BA33CF">
        <w:t xml:space="preserve"> (1987)</w:t>
      </w:r>
      <w:r w:rsidR="0075584B">
        <w:t>,</w:t>
      </w:r>
      <w:r w:rsidR="009C5802">
        <w:t xml:space="preserve"> </w:t>
      </w:r>
      <w:r w:rsidR="00BA33CF">
        <w:t xml:space="preserve">constant climate change obviates </w:t>
      </w:r>
      <w:r w:rsidR="003779A6">
        <w:t>the likelihood of an actual climax.</w:t>
      </w:r>
    </w:p>
    <w:p w14:paraId="1C298F45" w14:textId="77777777" w:rsidR="00EA07E7" w:rsidRDefault="00EA07E7" w:rsidP="00EA07E7">
      <w:pPr>
        <w:tabs>
          <w:tab w:val="left" w:pos="360"/>
        </w:tabs>
        <w:spacing w:line="276" w:lineRule="auto"/>
      </w:pPr>
    </w:p>
    <w:p w14:paraId="375868A2" w14:textId="09655A1F" w:rsidR="00AA000E" w:rsidRDefault="006E7FDF" w:rsidP="00AA000E">
      <w:pPr>
        <w:spacing w:line="276" w:lineRule="auto"/>
      </w:pPr>
      <w:r>
        <w:rPr>
          <w:bCs/>
          <w:iCs/>
          <w:lang w:val="en"/>
        </w:rPr>
        <w:lastRenderedPageBreak/>
        <w:t>Some research (</w:t>
      </w:r>
      <w:proofErr w:type="spellStart"/>
      <w:r>
        <w:rPr>
          <w:bCs/>
          <w:iCs/>
          <w:lang w:val="en"/>
        </w:rPr>
        <w:t>Butak</w:t>
      </w:r>
      <w:proofErr w:type="spellEnd"/>
      <w:r>
        <w:rPr>
          <w:bCs/>
          <w:iCs/>
          <w:lang w:val="en"/>
        </w:rPr>
        <w:t xml:space="preserve"> 2014) point</w:t>
      </w:r>
      <w:r w:rsidR="0014502B">
        <w:rPr>
          <w:bCs/>
          <w:iCs/>
          <w:lang w:val="en"/>
        </w:rPr>
        <w:t xml:space="preserve">s </w:t>
      </w:r>
      <w:r>
        <w:rPr>
          <w:bCs/>
          <w:iCs/>
          <w:lang w:val="en"/>
        </w:rPr>
        <w:t xml:space="preserve">to </w:t>
      </w:r>
      <w:r w:rsidRPr="00DE06C7">
        <w:t>photosynthesi</w:t>
      </w:r>
      <w:r>
        <w:t>zed</w:t>
      </w:r>
      <w:r w:rsidRPr="00DE06C7">
        <w:t xml:space="preserve"> </w:t>
      </w:r>
      <w:r>
        <w:t xml:space="preserve">C </w:t>
      </w:r>
      <w:r w:rsidR="00551ED5">
        <w:t>d</w:t>
      </w:r>
      <w:r>
        <w:t>edicated to growth rather than to stress resistance</w:t>
      </w:r>
      <w:r w:rsidRPr="00DE06C7">
        <w:t xml:space="preserve"> </w:t>
      </w:r>
      <w:r w:rsidR="00EA07E7" w:rsidRPr="00DE06C7">
        <w:t xml:space="preserve">in </w:t>
      </w:r>
      <w:r w:rsidR="00852014" w:rsidRPr="00DE06C7">
        <w:t>flat</w:t>
      </w:r>
      <w:r w:rsidR="00852014">
        <w:t>,</w:t>
      </w:r>
      <w:r w:rsidR="00852014" w:rsidRPr="00DE06C7">
        <w:t xml:space="preserve"> </w:t>
      </w:r>
      <w:r w:rsidR="00EA07E7">
        <w:t>Wonderland trail</w:t>
      </w:r>
      <w:r w:rsidR="009E2D2C">
        <w:t xml:space="preserve"> ledges</w:t>
      </w:r>
      <w:r>
        <w:t>. Our findings confirm</w:t>
      </w:r>
      <w:r w:rsidR="00470E92">
        <w:t xml:space="preserve"> this result </w:t>
      </w:r>
      <w:r>
        <w:t>as well as opposite responses</w:t>
      </w:r>
      <w:r w:rsidR="00EA07E7" w:rsidRPr="00DE06C7">
        <w:t xml:space="preserve"> </w:t>
      </w:r>
      <w:r w:rsidR="00FB1EEA">
        <w:t>at</w:t>
      </w:r>
      <w:r w:rsidR="00EA07E7">
        <w:t xml:space="preserve"> South Cadillac trail </w:t>
      </w:r>
      <w:r w:rsidR="0045760E">
        <w:t xml:space="preserve">and St. </w:t>
      </w:r>
      <w:proofErr w:type="spellStart"/>
      <w:r w:rsidR="0045760E">
        <w:t>Sauveur</w:t>
      </w:r>
      <w:proofErr w:type="spellEnd"/>
      <w:r w:rsidR="0045760E">
        <w:t xml:space="preserve"> trail</w:t>
      </w:r>
      <w:r w:rsidR="00EA07E7" w:rsidRPr="00DE06C7">
        <w:t xml:space="preserve">. </w:t>
      </w:r>
      <w:r>
        <w:t xml:space="preserve">We </w:t>
      </w:r>
      <w:r w:rsidR="00FB415B">
        <w:t>theorized</w:t>
      </w:r>
      <w:r w:rsidR="008F759B">
        <w:t xml:space="preserve"> </w:t>
      </w:r>
      <w:proofErr w:type="spellStart"/>
      <w:r w:rsidR="00D21008" w:rsidRPr="00D21008">
        <w:rPr>
          <w:i/>
          <w:iCs/>
        </w:rPr>
        <w:t>B</w:t>
      </w:r>
      <w:r w:rsidR="00F6551A">
        <w:rPr>
          <w:i/>
          <w:iCs/>
          <w:vertAlign w:val="subscript"/>
        </w:rPr>
        <w:t>capacity</w:t>
      </w:r>
      <w:proofErr w:type="spellEnd"/>
      <w:r w:rsidR="00F6551A">
        <w:rPr>
          <w:i/>
          <w:iCs/>
          <w:vertAlign w:val="subscript"/>
        </w:rPr>
        <w:t xml:space="preserve"> </w:t>
      </w:r>
      <w:r w:rsidR="008F759B">
        <w:t xml:space="preserve">may be greater at the population level </w:t>
      </w:r>
      <w:r w:rsidR="00551ED5">
        <w:t xml:space="preserve">in Wonderland and Gorham cliffs </w:t>
      </w:r>
      <w:r w:rsidR="008F759B">
        <w:t>where growth (rather than stress resistance) is most persistent</w:t>
      </w:r>
      <w:r w:rsidR="00AA000E">
        <w:t>; this theory reinforces the concept that charcoal availability is not pivotal to tree success</w:t>
      </w:r>
      <w:r w:rsidR="008F759B">
        <w:t xml:space="preserve">. </w:t>
      </w:r>
      <w:r w:rsidR="009D6130">
        <w:t xml:space="preserve">Specifically, investigators record </w:t>
      </w:r>
      <w:r w:rsidR="009D6130" w:rsidRPr="00423D14">
        <w:t xml:space="preserve">St. </w:t>
      </w:r>
      <w:proofErr w:type="spellStart"/>
      <w:r w:rsidR="009D6130" w:rsidRPr="00423D14">
        <w:t>Sauveur</w:t>
      </w:r>
      <w:proofErr w:type="spellEnd"/>
      <w:r w:rsidR="009D6130" w:rsidRPr="00423D14">
        <w:t xml:space="preserve"> and Wonderland </w:t>
      </w:r>
      <w:r w:rsidR="009D6130">
        <w:t>trail trees comprise</w:t>
      </w:r>
      <w:r w:rsidR="009D6130" w:rsidRPr="00423D14">
        <w:t xml:space="preserve"> denser and larger growing individuals</w:t>
      </w:r>
      <w:r w:rsidR="009D6130">
        <w:t>; these are not attributable to charcoal effects</w:t>
      </w:r>
      <w:r w:rsidR="009D6130" w:rsidRPr="00423D14">
        <w:t xml:space="preserve">. </w:t>
      </w:r>
      <w:r w:rsidR="00AA000E">
        <w:t>Findings by others appear to validate this impression based on reports of</w:t>
      </w:r>
      <w:r w:rsidR="00470E92">
        <w:t xml:space="preserve"> greater </w:t>
      </w:r>
      <w:r w:rsidR="00EA07E7" w:rsidRPr="00DE06C7">
        <w:t xml:space="preserve">negative </w:t>
      </w:r>
      <w:r w:rsidR="00EA07E7" w:rsidRPr="00DE06C7">
        <w:rPr>
          <w:bCs/>
          <w:iCs/>
          <w:lang w:val="en"/>
        </w:rPr>
        <w:t>δ</w:t>
      </w:r>
      <w:r w:rsidR="00EA07E7" w:rsidRPr="00DE06C7">
        <w:rPr>
          <w:bCs/>
          <w:iCs/>
          <w:vertAlign w:val="superscript"/>
          <w:lang w:val="en"/>
        </w:rPr>
        <w:t>13</w:t>
      </w:r>
      <w:r w:rsidR="00EA07E7" w:rsidRPr="00DE06C7">
        <w:rPr>
          <w:bCs/>
          <w:iCs/>
          <w:lang w:val="en"/>
        </w:rPr>
        <w:t>C</w:t>
      </w:r>
      <w:r w:rsidR="00EA07E7" w:rsidRPr="00DE06C7">
        <w:t xml:space="preserve"> </w:t>
      </w:r>
      <w:r w:rsidR="00EA07E7">
        <w:t>and higher</w:t>
      </w:r>
      <w:r w:rsidR="00EA07E7" w:rsidRPr="00DE06C7">
        <w:t xml:space="preserve"> soil moisture retention (Wang </w:t>
      </w:r>
      <w:r w:rsidR="00EA07E7" w:rsidRPr="00DE06C7">
        <w:rPr>
          <w:i/>
          <w:iCs/>
        </w:rPr>
        <w:t>et al</w:t>
      </w:r>
      <w:r w:rsidR="00EA07E7" w:rsidRPr="00DE06C7">
        <w:t xml:space="preserve"> 2017; Chen, Wang and Jia 2017)</w:t>
      </w:r>
      <w:r w:rsidR="00EA07E7" w:rsidRPr="00DE06C7">
        <w:rPr>
          <w:bCs/>
          <w:iCs/>
          <w:lang w:val="en"/>
        </w:rPr>
        <w:t>.</w:t>
      </w:r>
      <w:r w:rsidR="00EA07E7">
        <w:rPr>
          <w:b/>
        </w:rPr>
        <w:t xml:space="preserve"> </w:t>
      </w:r>
      <w:r w:rsidR="00AA000E" w:rsidRPr="00423D14">
        <w:t xml:space="preserve">One could argue that although charcoal remnants play a role in </w:t>
      </w:r>
      <w:proofErr w:type="spellStart"/>
      <w:r w:rsidR="00AA000E">
        <w:rPr>
          <w:i/>
          <w:iCs/>
        </w:rPr>
        <w:t>R</w:t>
      </w:r>
      <w:r w:rsidR="00AA000E">
        <w:rPr>
          <w:i/>
          <w:iCs/>
          <w:vertAlign w:val="subscript"/>
        </w:rPr>
        <w:t>capacity</w:t>
      </w:r>
      <w:proofErr w:type="spellEnd"/>
      <w:r w:rsidR="00AA000E" w:rsidRPr="00423D14">
        <w:t xml:space="preserve"> at burned-over communities at Cadillac Brook (well below the heights of South Cadillac trail) compared to nearby, lower, unburned Hadlock Brook, it does not appear to be a necessary benefactor to </w:t>
      </w:r>
      <w:r w:rsidR="00AA000E">
        <w:t xml:space="preserve">forest </w:t>
      </w:r>
      <w:r w:rsidR="00AA000E" w:rsidRPr="00423D14">
        <w:t>well-being.</w:t>
      </w:r>
      <w:r w:rsidR="00E15208">
        <w:t xml:space="preserve"> </w:t>
      </w:r>
      <w:r w:rsidR="00AA000E" w:rsidRPr="00423D14">
        <w:t xml:space="preserve">Scientists elsewhere ascribe importance to </w:t>
      </w:r>
      <w:r w:rsidR="00AA000E" w:rsidRPr="00423D14">
        <w:rPr>
          <w:bCs/>
          <w:iCs/>
          <w:lang w:val="en"/>
        </w:rPr>
        <w:t xml:space="preserve">the agency of fire-induced sedimentary charcoal to produce </w:t>
      </w:r>
      <w:r w:rsidR="00AA000E" w:rsidRPr="00423D14">
        <w:t xml:space="preserve">soil C and N enrichment (Patel </w:t>
      </w:r>
      <w:r w:rsidR="00AA000E" w:rsidRPr="00423D14">
        <w:rPr>
          <w:i/>
          <w:iCs/>
        </w:rPr>
        <w:t>et al</w:t>
      </w:r>
      <w:r w:rsidR="00AA000E" w:rsidRPr="00423D14">
        <w:t xml:space="preserve"> 2016)</w:t>
      </w:r>
      <w:r w:rsidR="00AA000E">
        <w:t xml:space="preserve"> as </w:t>
      </w:r>
      <w:r w:rsidR="00AA000E" w:rsidRPr="00423D14">
        <w:t>measured</w:t>
      </w:r>
      <w:r w:rsidR="00AA000E" w:rsidRPr="00423D14">
        <w:rPr>
          <w:bCs/>
          <w:iCs/>
          <w:lang w:val="en"/>
        </w:rPr>
        <w:t xml:space="preserve"> in soil columns </w:t>
      </w:r>
      <w:r w:rsidR="00AA000E" w:rsidRPr="00423D14">
        <w:t>(</w:t>
      </w:r>
      <w:r w:rsidR="00AA000E" w:rsidRPr="00423D14">
        <w:rPr>
          <w:color w:val="222222"/>
          <w:shd w:val="clear" w:color="auto" w:fill="FFFFFF"/>
        </w:rPr>
        <w:t>Hart Horn and Grissino-Mayer 2008</w:t>
      </w:r>
      <w:r w:rsidR="00AA000E" w:rsidRPr="00423D14">
        <w:t xml:space="preserve">). This pattern was confirmed at burned sites near Cadillac mountain (Patterson Edwards and Maguire 1987; Laing 1993). We conjecture soil </w:t>
      </w:r>
      <w:r w:rsidR="00AA000E" w:rsidRPr="00423D14">
        <w:rPr>
          <w:bCs/>
          <w:iCs/>
          <w:lang w:val="en"/>
        </w:rPr>
        <w:t>C persistence since the 1947 perturbance at burned-over areas such as South Cadillac trail reflects a failure of pyrogenic carbon removal (</w:t>
      </w:r>
      <w:proofErr w:type="spellStart"/>
      <w:r w:rsidR="00AA000E" w:rsidRPr="00423D14">
        <w:rPr>
          <w:bCs/>
          <w:iCs/>
          <w:lang w:val="en"/>
        </w:rPr>
        <w:t>Doerr</w:t>
      </w:r>
      <w:proofErr w:type="spellEnd"/>
      <w:r w:rsidR="00AA000E" w:rsidRPr="00423D14">
        <w:rPr>
          <w:bCs/>
          <w:iCs/>
          <w:lang w:val="en"/>
        </w:rPr>
        <w:t xml:space="preserve"> </w:t>
      </w:r>
      <w:r w:rsidR="00AA000E" w:rsidRPr="00423D14">
        <w:rPr>
          <w:bCs/>
          <w:i/>
          <w:iCs/>
          <w:lang w:val="en"/>
        </w:rPr>
        <w:t>et al</w:t>
      </w:r>
      <w:r w:rsidR="00AA000E" w:rsidRPr="00423D14">
        <w:rPr>
          <w:bCs/>
          <w:iCs/>
          <w:lang w:val="en"/>
        </w:rPr>
        <w:t xml:space="preserve"> 2018), though elsewhere lower C availability is attributable </w:t>
      </w:r>
      <w:r w:rsidR="00AA000E" w:rsidRPr="00423D14">
        <w:t xml:space="preserve">to greater consumption by fungi (Luo </w:t>
      </w:r>
      <w:r w:rsidR="00AA000E" w:rsidRPr="00423D14">
        <w:rPr>
          <w:i/>
          <w:iCs/>
        </w:rPr>
        <w:t>et al</w:t>
      </w:r>
      <w:r w:rsidR="00AA000E" w:rsidRPr="00423D14">
        <w:t xml:space="preserve"> 2017). </w:t>
      </w:r>
    </w:p>
    <w:p w14:paraId="455831FB" w14:textId="77777777" w:rsidR="00E15208" w:rsidRDefault="00E15208" w:rsidP="005233B3">
      <w:pPr>
        <w:tabs>
          <w:tab w:val="left" w:pos="360"/>
        </w:tabs>
        <w:spacing w:line="276" w:lineRule="auto"/>
      </w:pPr>
    </w:p>
    <w:p w14:paraId="6BCCD958" w14:textId="75F14E5D" w:rsidR="002F26D3" w:rsidRDefault="00EA07E7" w:rsidP="005233B3">
      <w:pPr>
        <w:tabs>
          <w:tab w:val="left" w:pos="360"/>
        </w:tabs>
        <w:spacing w:line="276" w:lineRule="auto"/>
      </w:pPr>
      <w:r w:rsidRPr="00DE06C7">
        <w:t xml:space="preserve">As to </w:t>
      </w:r>
      <w:r>
        <w:t xml:space="preserve">foliar </w:t>
      </w:r>
      <w:r w:rsidRPr="00DE06C7">
        <w:t>N availability, scientists suggest acidified deposits may account for increased N deposition (</w:t>
      </w:r>
      <w:proofErr w:type="spellStart"/>
      <w:r w:rsidRPr="00DE06C7">
        <w:t>Doerr</w:t>
      </w:r>
      <w:proofErr w:type="spellEnd"/>
      <w:r w:rsidRPr="00DE06C7">
        <w:t xml:space="preserve"> </w:t>
      </w:r>
      <w:r w:rsidRPr="00DE06C7">
        <w:rPr>
          <w:i/>
        </w:rPr>
        <w:t>et al</w:t>
      </w:r>
      <w:r w:rsidRPr="00DE06C7">
        <w:t xml:space="preserve"> 2018)</w:t>
      </w:r>
      <w:r w:rsidR="00551ED5">
        <w:t>. T</w:t>
      </w:r>
      <w:r w:rsidRPr="00DE06C7">
        <w:t>his phenomenon is reported</w:t>
      </w:r>
      <w:r w:rsidRPr="00DE06C7">
        <w:rPr>
          <w:bCs/>
          <w:iCs/>
          <w:lang w:val="en"/>
        </w:rPr>
        <w:t xml:space="preserve"> in fire-</w:t>
      </w:r>
      <w:r w:rsidR="002B3D51">
        <w:rPr>
          <w:bCs/>
          <w:iCs/>
          <w:lang w:val="en"/>
        </w:rPr>
        <w:t>w</w:t>
      </w:r>
      <w:r w:rsidRPr="00DE06C7">
        <w:rPr>
          <w:bCs/>
          <w:iCs/>
          <w:lang w:val="en"/>
        </w:rPr>
        <w:t xml:space="preserve">orn western pine forests (Pingree and DeLuca 2017). </w:t>
      </w:r>
      <w:r w:rsidR="003144F8">
        <w:rPr>
          <w:bCs/>
          <w:iCs/>
          <w:lang w:val="en"/>
        </w:rPr>
        <w:t xml:space="preserve">We </w:t>
      </w:r>
      <w:r w:rsidR="00551ED5">
        <w:rPr>
          <w:bCs/>
          <w:iCs/>
          <w:lang w:val="en"/>
        </w:rPr>
        <w:t>no</w:t>
      </w:r>
      <w:r w:rsidR="003144F8">
        <w:rPr>
          <w:bCs/>
          <w:iCs/>
          <w:lang w:val="en"/>
        </w:rPr>
        <w:t>ted</w:t>
      </w:r>
      <w:r w:rsidRPr="00DE06C7">
        <w:rPr>
          <w:bCs/>
          <w:iCs/>
          <w:lang w:val="en"/>
        </w:rPr>
        <w:t xml:space="preserve"> lower foliar % N at Cadillac South trail than elsewhere and attribute post-fire loss to an ongoing lack of N sorption resulting from atmospheric N release</w:t>
      </w:r>
      <w:r>
        <w:rPr>
          <w:bCs/>
          <w:iCs/>
          <w:lang w:val="en"/>
        </w:rPr>
        <w:t xml:space="preserve"> (Patel </w:t>
      </w:r>
      <w:r w:rsidRPr="00A63697">
        <w:rPr>
          <w:bCs/>
          <w:i/>
          <w:lang w:val="en"/>
        </w:rPr>
        <w:t>et al</w:t>
      </w:r>
      <w:r>
        <w:rPr>
          <w:bCs/>
          <w:iCs/>
          <w:lang w:val="en"/>
        </w:rPr>
        <w:t xml:space="preserve"> 2019)</w:t>
      </w:r>
      <w:r w:rsidRPr="00DE06C7">
        <w:rPr>
          <w:bCs/>
          <w:iCs/>
          <w:lang w:val="en"/>
        </w:rPr>
        <w:t xml:space="preserve">. </w:t>
      </w:r>
      <w:r w:rsidRPr="00DE06C7">
        <w:t xml:space="preserve">Elsewhere, in pitch pine communities in New Jersey Pine Barrens, investigators </w:t>
      </w:r>
      <w:r w:rsidR="003144F8">
        <w:t>report</w:t>
      </w:r>
      <w:r w:rsidRPr="00DE06C7">
        <w:t xml:space="preserve"> N is taken up by ectomycorrhizal pitch pine roots (Luo </w:t>
      </w:r>
      <w:r w:rsidRPr="00DE06C7">
        <w:rPr>
          <w:i/>
          <w:iCs/>
        </w:rPr>
        <w:t>et al</w:t>
      </w:r>
      <w:r w:rsidRPr="00DE06C7">
        <w:t xml:space="preserve"> 2017) but there is some debate as to whether N in the form of NO</w:t>
      </w:r>
      <w:r w:rsidRPr="00DE06C7">
        <w:rPr>
          <w:vertAlign w:val="subscript"/>
        </w:rPr>
        <w:t>3</w:t>
      </w:r>
      <w:r w:rsidRPr="008271A2">
        <w:rPr>
          <w:vertAlign w:val="superscript"/>
        </w:rPr>
        <w:t>-</w:t>
      </w:r>
      <w:r w:rsidRPr="00DE06C7">
        <w:t xml:space="preserve"> is taken up by pitch pines at a meaningful level (</w:t>
      </w:r>
      <w:proofErr w:type="spellStart"/>
      <w:r w:rsidRPr="00DE06C7">
        <w:t>Certini</w:t>
      </w:r>
      <w:proofErr w:type="spellEnd"/>
      <w:r w:rsidRPr="00DE06C7">
        <w:t xml:space="preserve"> 2005). We lacked access to quantify those indicators at MDI, but </w:t>
      </w:r>
      <w:r w:rsidR="003144F8">
        <w:t>suggest</w:t>
      </w:r>
      <w:r w:rsidRPr="00DE06C7">
        <w:t xml:space="preserve"> mineralization rates constitute a proxy for root N uptake, as others have asserted in δ</w:t>
      </w:r>
      <w:r w:rsidRPr="00DE06C7">
        <w:rPr>
          <w:vertAlign w:val="superscript"/>
        </w:rPr>
        <w:t>15</w:t>
      </w:r>
      <w:r w:rsidRPr="00DE06C7">
        <w:t xml:space="preserve">N measurement in pitch pine ecosystems (Inglett </w:t>
      </w:r>
      <w:r w:rsidRPr="00DE06C7">
        <w:rPr>
          <w:i/>
          <w:iCs/>
        </w:rPr>
        <w:t>et al</w:t>
      </w:r>
      <w:r w:rsidRPr="00DE06C7">
        <w:t xml:space="preserve"> 2007).  </w:t>
      </w:r>
    </w:p>
    <w:p w14:paraId="6751C39B" w14:textId="77777777" w:rsidR="002F26D3" w:rsidRDefault="002F26D3" w:rsidP="005233B3">
      <w:pPr>
        <w:tabs>
          <w:tab w:val="left" w:pos="360"/>
        </w:tabs>
        <w:spacing w:line="276" w:lineRule="auto"/>
      </w:pPr>
    </w:p>
    <w:p w14:paraId="408B7442" w14:textId="2519BD8B" w:rsidR="008E2749" w:rsidRDefault="00EA07E7" w:rsidP="005233B3">
      <w:pPr>
        <w:tabs>
          <w:tab w:val="left" w:pos="360"/>
        </w:tabs>
        <w:spacing w:line="276" w:lineRule="auto"/>
        <w:rPr>
          <w:b/>
        </w:rPr>
      </w:pPr>
      <w:r w:rsidRPr="00DE06C7">
        <w:t>We were unable to</w:t>
      </w:r>
      <w:r w:rsidRPr="00DE06C7">
        <w:rPr>
          <w:bCs/>
          <w:iCs/>
          <w:lang w:val="en"/>
        </w:rPr>
        <w:t xml:space="preserve"> account for comparatively greater soil </w:t>
      </w:r>
      <w:r w:rsidRPr="00DE06C7">
        <w:rPr>
          <w:vertAlign w:val="superscript"/>
        </w:rPr>
        <w:t>15</w:t>
      </w:r>
      <w:r w:rsidRPr="00DE06C7">
        <w:t xml:space="preserve">N at unburned sites (St. </w:t>
      </w:r>
      <w:proofErr w:type="spellStart"/>
      <w:r w:rsidRPr="00DE06C7">
        <w:t>Sauveur</w:t>
      </w:r>
      <w:proofErr w:type="spellEnd"/>
      <w:r w:rsidRPr="00DE06C7">
        <w:t xml:space="preserve">, Wonderland) similar to those on </w:t>
      </w:r>
      <w:proofErr w:type="spellStart"/>
      <w:r w:rsidRPr="00DE06C7">
        <w:t>Norumbega</w:t>
      </w:r>
      <w:proofErr w:type="spellEnd"/>
      <w:r w:rsidRPr="00DE06C7">
        <w:t xml:space="preserve"> Mountain, </w:t>
      </w:r>
      <w:r w:rsidR="00D00E0F">
        <w:t xml:space="preserve">portions of </w:t>
      </w:r>
      <w:r w:rsidRPr="00DE06C7">
        <w:t xml:space="preserve">North Cadillac Mountain trail and lower South Cadillac trail. </w:t>
      </w:r>
      <w:r>
        <w:t>L</w:t>
      </w:r>
      <w:r w:rsidRPr="00DE06C7">
        <w:t>imiting factor</w:t>
      </w:r>
      <w:r>
        <w:t xml:space="preserve"> </w:t>
      </w:r>
      <w:r w:rsidRPr="00DE06C7">
        <w:t>P</w:t>
      </w:r>
      <w:r>
        <w:t xml:space="preserve"> p</w:t>
      </w:r>
      <w:r w:rsidRPr="00DE06C7">
        <w:t>rovide</w:t>
      </w:r>
      <w:r>
        <w:t>d</w:t>
      </w:r>
      <w:r w:rsidRPr="00DE06C7">
        <w:t xml:space="preserve"> clues as to niche capacity</w:t>
      </w:r>
      <w:r>
        <w:t xml:space="preserve"> and chemical </w:t>
      </w:r>
      <w:r w:rsidRPr="00DE06C7">
        <w:t>geography as discussed elsewhere (</w:t>
      </w:r>
      <w:r w:rsidRPr="00DE06C7">
        <w:rPr>
          <w:color w:val="222222"/>
        </w:rPr>
        <w:t>Verma and Jayakumar 2012)</w:t>
      </w:r>
      <w:r w:rsidR="0045760E">
        <w:rPr>
          <w:color w:val="222222"/>
        </w:rPr>
        <w:t>;</w:t>
      </w:r>
      <w:r>
        <w:t xml:space="preserve"> </w:t>
      </w:r>
      <w:r w:rsidRPr="00DE06C7">
        <w:t xml:space="preserve">P availability at </w:t>
      </w:r>
      <w:r>
        <w:t xml:space="preserve">upper elevations at MDI </w:t>
      </w:r>
      <w:r w:rsidR="0045760E">
        <w:t>contrasted</w:t>
      </w:r>
      <w:r>
        <w:t xml:space="preserve"> with more modest availability at </w:t>
      </w:r>
      <w:r w:rsidRPr="00DE06C7">
        <w:t xml:space="preserve">other, low-lying pinelands </w:t>
      </w:r>
      <w:r>
        <w:t xml:space="preserve">in New Jersey </w:t>
      </w:r>
      <w:r w:rsidRPr="00DE06C7">
        <w:t>(</w:t>
      </w:r>
      <w:proofErr w:type="spellStart"/>
      <w:r w:rsidRPr="00DE06C7">
        <w:t>Renninger</w:t>
      </w:r>
      <w:proofErr w:type="spellEnd"/>
      <w:r w:rsidRPr="00DE06C7">
        <w:t xml:space="preserve"> </w:t>
      </w:r>
      <w:r w:rsidRPr="00DE06C7">
        <w:rPr>
          <w:i/>
          <w:iCs/>
        </w:rPr>
        <w:t>et al</w:t>
      </w:r>
      <w:r w:rsidRPr="00DE06C7">
        <w:t xml:space="preserve"> 2013; </w:t>
      </w:r>
      <w:proofErr w:type="spellStart"/>
      <w:r w:rsidRPr="00DE06C7">
        <w:t>Alkañiz</w:t>
      </w:r>
      <w:proofErr w:type="spellEnd"/>
      <w:r w:rsidRPr="00DE06C7">
        <w:t xml:space="preserve"> </w:t>
      </w:r>
      <w:r w:rsidRPr="00DE06C7">
        <w:rPr>
          <w:i/>
        </w:rPr>
        <w:t>et al</w:t>
      </w:r>
      <w:r w:rsidRPr="00DE06C7">
        <w:t xml:space="preserve"> 2018). Not surprisingly we were anxious to clarify why P sorption was so prominent in fire zone soils at South Cadillac trail, for example, in light of diminished growth there. One explanation for </w:t>
      </w:r>
      <w:r w:rsidR="00D00E0F">
        <w:t xml:space="preserve">substantial </w:t>
      </w:r>
      <w:r w:rsidRPr="00DE06C7">
        <w:t xml:space="preserve">P availability </w:t>
      </w:r>
      <w:r w:rsidR="00203669">
        <w:t>derives</w:t>
      </w:r>
      <w:r w:rsidRPr="00DE06C7">
        <w:t xml:space="preserve"> from </w:t>
      </w:r>
      <w:r w:rsidR="00D00E0F">
        <w:t>an effect generated by</w:t>
      </w:r>
      <w:r w:rsidR="00203669">
        <w:t xml:space="preserve"> </w:t>
      </w:r>
      <w:r w:rsidRPr="00DE06C7">
        <w:t xml:space="preserve">charcoal remnants; </w:t>
      </w:r>
      <w:r w:rsidR="00ED796A">
        <w:t xml:space="preserve">however, </w:t>
      </w:r>
      <w:r w:rsidRPr="00DE06C7">
        <w:t xml:space="preserve">lacking mycorrhizal studies we were unable to </w:t>
      </w:r>
      <w:r w:rsidRPr="00DE06C7">
        <w:lastRenderedPageBreak/>
        <w:t>confirm the extent of P liberated from the charcoal</w:t>
      </w:r>
      <w:r w:rsidR="0045760E">
        <w:t xml:space="preserve"> </w:t>
      </w:r>
      <w:r w:rsidR="00423D14">
        <w:t xml:space="preserve">working </w:t>
      </w:r>
      <w:r w:rsidR="00203669">
        <w:t xml:space="preserve">in tandem with </w:t>
      </w:r>
      <w:r w:rsidR="00423D14">
        <w:t xml:space="preserve">ectomycorrhizal </w:t>
      </w:r>
      <w:r w:rsidR="00203669">
        <w:t>symbion</w:t>
      </w:r>
      <w:r w:rsidR="00423D14">
        <w:t>ts</w:t>
      </w:r>
      <w:r w:rsidR="00203669">
        <w:t xml:space="preserve"> </w:t>
      </w:r>
      <w:r w:rsidR="0045760E">
        <w:t>in 1947 fire precincts.</w:t>
      </w:r>
      <w:r w:rsidRPr="00DE06C7">
        <w:t xml:space="preserve"> </w:t>
      </w:r>
    </w:p>
    <w:p w14:paraId="32EB15D1" w14:textId="77777777" w:rsidR="005233B3" w:rsidRPr="005233B3" w:rsidRDefault="005233B3" w:rsidP="005233B3">
      <w:pPr>
        <w:tabs>
          <w:tab w:val="left" w:pos="360"/>
        </w:tabs>
        <w:spacing w:line="276" w:lineRule="auto"/>
        <w:rPr>
          <w:b/>
        </w:rPr>
      </w:pPr>
    </w:p>
    <w:p w14:paraId="5A522A2C" w14:textId="39B18D1D" w:rsidR="00754E3B" w:rsidRPr="00DE06C7" w:rsidRDefault="00DB786C" w:rsidP="00EF3874">
      <w:pPr>
        <w:spacing w:line="276" w:lineRule="auto"/>
      </w:pPr>
      <w:r>
        <w:t>Our discussion of</w:t>
      </w:r>
      <w:r w:rsidR="00ED796A" w:rsidRPr="004E336C">
        <w:t xml:space="preserve"> denser and taller </w:t>
      </w:r>
      <w:r>
        <w:t xml:space="preserve">trees </w:t>
      </w:r>
      <w:r w:rsidR="00ED796A" w:rsidRPr="004E336C">
        <w:t>at lower elevations</w:t>
      </w:r>
      <w:r w:rsidR="00A54C8C">
        <w:t xml:space="preserve"> </w:t>
      </w:r>
      <w:r>
        <w:t xml:space="preserve">is </w:t>
      </w:r>
      <w:r w:rsidR="00EA07E7">
        <w:rPr>
          <w:bCs/>
          <w:iCs/>
          <w:lang w:val="en"/>
        </w:rPr>
        <w:t>consistent</w:t>
      </w:r>
      <w:r w:rsidR="00754E3B" w:rsidRPr="00DE06C7">
        <w:rPr>
          <w:bCs/>
          <w:iCs/>
          <w:lang w:val="en"/>
        </w:rPr>
        <w:t xml:space="preserve"> with reports </w:t>
      </w:r>
      <w:r w:rsidR="003103EC">
        <w:rPr>
          <w:bCs/>
          <w:iCs/>
          <w:lang w:val="en"/>
        </w:rPr>
        <w:t>concerning</w:t>
      </w:r>
      <w:r w:rsidR="00754E3B" w:rsidRPr="00DE06C7">
        <w:rPr>
          <w:bCs/>
          <w:iCs/>
          <w:lang w:val="en"/>
        </w:rPr>
        <w:t xml:space="preserve"> non-glaciated populations in the New Jersey Pine Barrens </w:t>
      </w:r>
      <w:r w:rsidR="00754E3B" w:rsidRPr="00DE06C7">
        <w:t>(</w:t>
      </w:r>
      <w:proofErr w:type="spellStart"/>
      <w:r w:rsidR="00754E3B" w:rsidRPr="00DE06C7">
        <w:t>Mikita-Barbato</w:t>
      </w:r>
      <w:proofErr w:type="spellEnd"/>
      <w:r w:rsidR="00754E3B" w:rsidRPr="00DE06C7">
        <w:t xml:space="preserve"> </w:t>
      </w:r>
      <w:r w:rsidR="00754E3B" w:rsidRPr="00DE06C7">
        <w:rPr>
          <w:i/>
        </w:rPr>
        <w:t>et al</w:t>
      </w:r>
      <w:r w:rsidR="00754E3B" w:rsidRPr="00DE06C7">
        <w:t xml:space="preserve"> 2015; </w:t>
      </w:r>
      <w:r w:rsidR="00754E3B" w:rsidRPr="00DE06C7">
        <w:rPr>
          <w:color w:val="222222"/>
          <w:shd w:val="clear" w:color="auto" w:fill="FFFFFF"/>
        </w:rPr>
        <w:t xml:space="preserve">Schafer and </w:t>
      </w:r>
      <w:proofErr w:type="spellStart"/>
      <w:r w:rsidR="00754E3B" w:rsidRPr="00DE06C7">
        <w:rPr>
          <w:color w:val="222222"/>
          <w:shd w:val="clear" w:color="auto" w:fill="FFFFFF"/>
        </w:rPr>
        <w:t>Bohrer</w:t>
      </w:r>
      <w:proofErr w:type="spellEnd"/>
      <w:r w:rsidR="00754E3B" w:rsidRPr="00DE06C7">
        <w:rPr>
          <w:color w:val="222222"/>
          <w:shd w:val="clear" w:color="auto" w:fill="FFFFFF"/>
        </w:rPr>
        <w:t xml:space="preserve"> 2016). </w:t>
      </w:r>
      <w:r w:rsidR="004E336C" w:rsidRPr="00DE06C7">
        <w:rPr>
          <w:color w:val="222222"/>
          <w:shd w:val="clear" w:color="auto" w:fill="FFFFFF"/>
        </w:rPr>
        <w:t xml:space="preserve">Allowing for differences between </w:t>
      </w:r>
      <w:r w:rsidR="004E336C">
        <w:rPr>
          <w:color w:val="222222"/>
          <w:shd w:val="clear" w:color="auto" w:fill="FFFFFF"/>
        </w:rPr>
        <w:t>disjunct</w:t>
      </w:r>
      <w:r w:rsidR="004E336C" w:rsidRPr="00DE06C7">
        <w:rPr>
          <w:color w:val="222222"/>
          <w:shd w:val="clear" w:color="auto" w:fill="FFFFFF"/>
        </w:rPr>
        <w:t xml:space="preserve"> communities, the authors found soil C and K alkali extractions were significantly higher for the Waterboro Barren cohort, with a decidedly greater disparity in available P, a limiting factor which tallied with % N (.39)</w:t>
      </w:r>
      <w:r w:rsidR="004E336C">
        <w:rPr>
          <w:color w:val="222222"/>
          <w:shd w:val="clear" w:color="auto" w:fill="FFFFFF"/>
        </w:rPr>
        <w:t xml:space="preserve">, </w:t>
      </w:r>
      <w:r w:rsidR="004E336C" w:rsidRPr="00DE06C7">
        <w:rPr>
          <w:color w:val="222222"/>
          <w:shd w:val="clear" w:color="auto" w:fill="FFFFFF"/>
        </w:rPr>
        <w:t xml:space="preserve">is 50% higher than </w:t>
      </w:r>
      <w:r w:rsidR="004E336C">
        <w:rPr>
          <w:color w:val="222222"/>
          <w:shd w:val="clear" w:color="auto" w:fill="FFFFFF"/>
        </w:rPr>
        <w:t xml:space="preserve">deposits </w:t>
      </w:r>
      <w:r w:rsidR="004E336C" w:rsidRPr="00DE06C7">
        <w:rPr>
          <w:color w:val="222222"/>
          <w:shd w:val="clear" w:color="auto" w:fill="FFFFFF"/>
        </w:rPr>
        <w:t xml:space="preserve">at Cadillac South trail. </w:t>
      </w:r>
      <w:r w:rsidR="004E336C" w:rsidRPr="00DE06C7">
        <w:t xml:space="preserve">Further, we </w:t>
      </w:r>
      <w:r w:rsidR="004E336C">
        <w:t>note</w:t>
      </w:r>
      <w:r w:rsidR="004E336C" w:rsidRPr="00DE06C7">
        <w:t xml:space="preserve"> Mg and trace metal Zn (responsible for growth, enzyme and carbohydrate formation) micronutrient pulses at MDI thought to be associated with bedrock weathering </w:t>
      </w:r>
      <w:r w:rsidR="004E336C">
        <w:t>occurred at a rate similar to earlier reports</w:t>
      </w:r>
      <w:r w:rsidR="004E336C" w:rsidRPr="00DE06C7">
        <w:t xml:space="preserve"> (</w:t>
      </w:r>
      <w:proofErr w:type="spellStart"/>
      <w:r w:rsidR="004E336C" w:rsidRPr="00DE06C7">
        <w:t>Butak</w:t>
      </w:r>
      <w:proofErr w:type="spellEnd"/>
      <w:r w:rsidR="004E336C" w:rsidRPr="00DE06C7">
        <w:t xml:space="preserve"> 2014). </w:t>
      </w:r>
      <w:r w:rsidR="004E336C">
        <w:t>While</w:t>
      </w:r>
      <w:r w:rsidR="004E336C" w:rsidRPr="00DE06C7">
        <w:t xml:space="preserve"> foliar Zn </w:t>
      </w:r>
      <w:r w:rsidR="004E336C">
        <w:t xml:space="preserve">was substantial </w:t>
      </w:r>
      <w:r w:rsidR="004E336C" w:rsidRPr="00DE06C7">
        <w:t xml:space="preserve">at lower elevations availability grew fainter away from the coastline, up towards mountain summits, consistent with </w:t>
      </w:r>
      <w:r w:rsidR="004E336C">
        <w:t>findings by others</w:t>
      </w:r>
      <w:r w:rsidR="004E336C" w:rsidRPr="00DE06C7">
        <w:t xml:space="preserve"> (</w:t>
      </w:r>
      <w:proofErr w:type="spellStart"/>
      <w:r w:rsidR="004E336C" w:rsidRPr="00DE06C7">
        <w:t>Kolker</w:t>
      </w:r>
      <w:proofErr w:type="spellEnd"/>
      <w:r w:rsidR="004E336C" w:rsidRPr="00DE06C7">
        <w:t xml:space="preserve"> </w:t>
      </w:r>
      <w:r w:rsidR="004E336C" w:rsidRPr="00DE06C7">
        <w:rPr>
          <w:i/>
        </w:rPr>
        <w:t>et al</w:t>
      </w:r>
      <w:r w:rsidR="004E336C" w:rsidRPr="00DE06C7">
        <w:t xml:space="preserve"> 2013).  </w:t>
      </w:r>
      <w:r w:rsidR="004E336C">
        <w:t>However, in</w:t>
      </w:r>
      <w:r w:rsidR="00622FF6">
        <w:t xml:space="preserve"> both Maine and New Jersey,</w:t>
      </w:r>
      <w:r w:rsidR="00F67F5B" w:rsidRPr="00DE06C7">
        <w:t xml:space="preserve"> </w:t>
      </w:r>
      <w:proofErr w:type="spellStart"/>
      <w:r w:rsidR="00D21008">
        <w:rPr>
          <w:i/>
          <w:iCs/>
        </w:rPr>
        <w:t>R</w:t>
      </w:r>
      <w:r w:rsidR="00F6551A">
        <w:rPr>
          <w:i/>
          <w:iCs/>
          <w:vertAlign w:val="subscript"/>
        </w:rPr>
        <w:t>capacity</w:t>
      </w:r>
      <w:proofErr w:type="spellEnd"/>
      <w:r w:rsidR="00F6551A">
        <w:rPr>
          <w:i/>
          <w:iCs/>
          <w:vertAlign w:val="subscript"/>
        </w:rPr>
        <w:t xml:space="preserve"> </w:t>
      </w:r>
      <w:r w:rsidR="00A24F39">
        <w:t xml:space="preserve">may </w:t>
      </w:r>
      <w:r w:rsidR="00622FF6">
        <w:t xml:space="preserve">be </w:t>
      </w:r>
      <w:r w:rsidR="00CF572F">
        <w:t>illuminat</w:t>
      </w:r>
      <w:r w:rsidR="00A24F39">
        <w:t>ed by</w:t>
      </w:r>
      <w:r w:rsidR="00F67F5B" w:rsidRPr="00DE06C7">
        <w:t xml:space="preserve"> higher </w:t>
      </w:r>
      <w:r w:rsidR="00F67F5B" w:rsidRPr="00DE06C7">
        <w:rPr>
          <w:bCs/>
          <w:iCs/>
          <w:lang w:val="en"/>
        </w:rPr>
        <w:t xml:space="preserve">concentrations of foliar Ca, K, Mg, P, Al and Zn. </w:t>
      </w:r>
    </w:p>
    <w:p w14:paraId="3EC1DB2D" w14:textId="77777777" w:rsidR="005233B3" w:rsidRDefault="005233B3" w:rsidP="00EF3874">
      <w:pPr>
        <w:spacing w:line="276" w:lineRule="auto"/>
      </w:pPr>
    </w:p>
    <w:p w14:paraId="3BA33837" w14:textId="3A2E235A" w:rsidR="00AA4C12" w:rsidRDefault="00AA4C12" w:rsidP="00EF3874">
      <w:pPr>
        <w:spacing w:line="276" w:lineRule="auto"/>
      </w:pPr>
      <w:r>
        <w:t>In</w:t>
      </w:r>
      <w:r w:rsidR="00247137" w:rsidRPr="00DE06C7">
        <w:t xml:space="preserve">creases in annual winter temperatures </w:t>
      </w:r>
      <w:r w:rsidR="00247137" w:rsidRPr="00DE06C7">
        <w:rPr>
          <w:bCs/>
          <w:kern w:val="36"/>
        </w:rPr>
        <w:t>(</w:t>
      </w:r>
      <w:proofErr w:type="spellStart"/>
      <w:r w:rsidR="00247137" w:rsidRPr="00DE06C7">
        <w:rPr>
          <w:bCs/>
          <w:kern w:val="36"/>
        </w:rPr>
        <w:t>Lesk</w:t>
      </w:r>
      <w:proofErr w:type="spellEnd"/>
      <w:r w:rsidR="00247137" w:rsidRPr="00DE06C7">
        <w:rPr>
          <w:bCs/>
          <w:kern w:val="36"/>
        </w:rPr>
        <w:t xml:space="preserve"> </w:t>
      </w:r>
      <w:r w:rsidR="00247137" w:rsidRPr="00DE06C7">
        <w:rPr>
          <w:bCs/>
          <w:i/>
          <w:iCs/>
          <w:kern w:val="36"/>
        </w:rPr>
        <w:t>et al</w:t>
      </w:r>
      <w:r w:rsidR="00247137" w:rsidRPr="00DE06C7">
        <w:rPr>
          <w:bCs/>
          <w:kern w:val="36"/>
        </w:rPr>
        <w:t xml:space="preserve"> 2017) </w:t>
      </w:r>
      <w:r w:rsidR="00247137" w:rsidRPr="00DE06C7">
        <w:t xml:space="preserve">coupled with an absence of fire </w:t>
      </w:r>
      <w:r w:rsidR="00761BCC">
        <w:t xml:space="preserve">(though not occult deposition) </w:t>
      </w:r>
      <w:r w:rsidR="00247137" w:rsidRPr="00DE06C7">
        <w:t xml:space="preserve">cause concern about a quite different </w:t>
      </w:r>
      <w:r w:rsidR="00761BCC">
        <w:t>disturbance</w:t>
      </w:r>
      <w:r w:rsidR="00247137" w:rsidRPr="00DE06C7">
        <w:t>—potential invasion within the next decade of a bark beetle, Southern pine beetle (</w:t>
      </w:r>
      <w:proofErr w:type="spellStart"/>
      <w:r w:rsidR="00247137" w:rsidRPr="00DE06C7">
        <w:rPr>
          <w:i/>
          <w:iCs/>
        </w:rPr>
        <w:t>Dendroctonus</w:t>
      </w:r>
      <w:proofErr w:type="spellEnd"/>
      <w:r w:rsidR="00247137" w:rsidRPr="00DE06C7">
        <w:rPr>
          <w:i/>
          <w:iCs/>
        </w:rPr>
        <w:t xml:space="preserve"> frontalis</w:t>
      </w:r>
      <w:r w:rsidR="00247137" w:rsidRPr="00DE06C7">
        <w:t xml:space="preserve"> Zimmer). This pest (SPB) is already making its presence known in </w:t>
      </w:r>
      <w:r w:rsidR="001427E6">
        <w:t xml:space="preserve">southern </w:t>
      </w:r>
      <w:r w:rsidR="00247137" w:rsidRPr="00DE06C7">
        <w:t>Massachusetts, Rhode Island and Connecticut to the south (</w:t>
      </w:r>
      <w:proofErr w:type="spellStart"/>
      <w:r w:rsidR="00247137" w:rsidRPr="00DE06C7">
        <w:t>Dodds</w:t>
      </w:r>
      <w:proofErr w:type="spellEnd"/>
      <w:r w:rsidR="00247137" w:rsidRPr="00DE06C7">
        <w:t xml:space="preserve"> </w:t>
      </w:r>
      <w:r w:rsidR="00247137" w:rsidRPr="00DE06C7">
        <w:rPr>
          <w:i/>
          <w:iCs/>
        </w:rPr>
        <w:t xml:space="preserve">et al </w:t>
      </w:r>
      <w:r w:rsidR="00247137" w:rsidRPr="00DE06C7">
        <w:t>2018). Unless its progress is deterred by other insect predators (</w:t>
      </w:r>
      <w:r w:rsidR="00247137" w:rsidRPr="00DE06C7">
        <w:rPr>
          <w:color w:val="0A0A0A"/>
          <w:shd w:val="clear" w:color="auto" w:fill="FEFEFE"/>
        </w:rPr>
        <w:t xml:space="preserve">Coulson and </w:t>
      </w:r>
      <w:proofErr w:type="spellStart"/>
      <w:r w:rsidR="00247137" w:rsidRPr="00DE06C7">
        <w:rPr>
          <w:color w:val="0A0A0A"/>
          <w:shd w:val="clear" w:color="auto" w:fill="FEFEFE"/>
        </w:rPr>
        <w:t>Klepzig</w:t>
      </w:r>
      <w:proofErr w:type="spellEnd"/>
      <w:r w:rsidR="00247137" w:rsidRPr="00DE06C7">
        <w:rPr>
          <w:color w:val="0A0A0A"/>
          <w:shd w:val="clear" w:color="auto" w:fill="FEFEFE"/>
        </w:rPr>
        <w:t xml:space="preserve"> 2011)</w:t>
      </w:r>
      <w:r w:rsidR="00247137" w:rsidRPr="00DE06C7">
        <w:t xml:space="preserve"> like double checkered </w:t>
      </w:r>
      <w:proofErr w:type="spellStart"/>
      <w:r w:rsidR="00247137" w:rsidRPr="00DE06C7">
        <w:t>clerid</w:t>
      </w:r>
      <w:proofErr w:type="spellEnd"/>
      <w:r w:rsidR="00247137" w:rsidRPr="00DE06C7">
        <w:t xml:space="preserve"> (</w:t>
      </w:r>
      <w:proofErr w:type="spellStart"/>
      <w:r w:rsidR="00247137" w:rsidRPr="00DE06C7">
        <w:rPr>
          <w:i/>
          <w:iCs/>
        </w:rPr>
        <w:t>Thanasimus</w:t>
      </w:r>
      <w:proofErr w:type="spellEnd"/>
      <w:r w:rsidR="00247137" w:rsidRPr="00DE06C7">
        <w:rPr>
          <w:i/>
          <w:iCs/>
        </w:rPr>
        <w:t xml:space="preserve"> </w:t>
      </w:r>
      <w:proofErr w:type="spellStart"/>
      <w:r w:rsidR="00247137" w:rsidRPr="00DE06C7">
        <w:rPr>
          <w:i/>
          <w:iCs/>
        </w:rPr>
        <w:t>dubius</w:t>
      </w:r>
      <w:proofErr w:type="spellEnd"/>
      <w:r w:rsidR="00247137" w:rsidRPr="00DE06C7">
        <w:t xml:space="preserve">), it is possible pitch pines along with understory plants, </w:t>
      </w:r>
      <w:r w:rsidR="00247137" w:rsidRPr="00DE06C7">
        <w:rPr>
          <w:bCs/>
          <w:kern w:val="36"/>
        </w:rPr>
        <w:t>butterflies and moth members of the Acadia ecosystem will suffer the same fate as others experience in more southerly locations (</w:t>
      </w:r>
      <w:proofErr w:type="spellStart"/>
      <w:r w:rsidR="00247137" w:rsidRPr="00DE06C7">
        <w:rPr>
          <w:bCs/>
          <w:kern w:val="36"/>
        </w:rPr>
        <w:t>Lesk</w:t>
      </w:r>
      <w:proofErr w:type="spellEnd"/>
      <w:r w:rsidR="00247137" w:rsidRPr="00DE06C7">
        <w:rPr>
          <w:bCs/>
          <w:kern w:val="36"/>
        </w:rPr>
        <w:t xml:space="preserve"> </w:t>
      </w:r>
      <w:r w:rsidR="00247137" w:rsidRPr="00DE06C7">
        <w:rPr>
          <w:bCs/>
          <w:i/>
          <w:iCs/>
          <w:kern w:val="36"/>
        </w:rPr>
        <w:t>et al</w:t>
      </w:r>
      <w:r w:rsidR="00247137" w:rsidRPr="00DE06C7">
        <w:rPr>
          <w:bCs/>
          <w:kern w:val="36"/>
        </w:rPr>
        <w:t xml:space="preserve"> 2017). Trapping efforts </w:t>
      </w:r>
      <w:r w:rsidR="00322532" w:rsidRPr="00DE06C7">
        <w:rPr>
          <w:bCs/>
          <w:kern w:val="36"/>
        </w:rPr>
        <w:t xml:space="preserve">at MDI, by the authors, </w:t>
      </w:r>
      <w:r w:rsidR="00247137" w:rsidRPr="00DE06C7">
        <w:rPr>
          <w:bCs/>
          <w:kern w:val="36"/>
        </w:rPr>
        <w:t>in 2020</w:t>
      </w:r>
      <w:r w:rsidR="00322532" w:rsidRPr="00DE06C7">
        <w:rPr>
          <w:bCs/>
          <w:kern w:val="36"/>
        </w:rPr>
        <w:t>,</w:t>
      </w:r>
      <w:r w:rsidR="00247137" w:rsidRPr="00DE06C7">
        <w:rPr>
          <w:bCs/>
          <w:kern w:val="36"/>
        </w:rPr>
        <w:t xml:space="preserve"> revealed no </w:t>
      </w:r>
      <w:r w:rsidR="00322532" w:rsidRPr="00DE06C7">
        <w:rPr>
          <w:bCs/>
          <w:kern w:val="36"/>
        </w:rPr>
        <w:t>SPB presence.</w:t>
      </w:r>
      <w:r w:rsidR="00BE326F">
        <w:rPr>
          <w:bCs/>
          <w:kern w:val="36"/>
        </w:rPr>
        <w:t xml:space="preserve"> </w:t>
      </w:r>
      <w:r w:rsidR="00AE173C" w:rsidRPr="00DE06C7">
        <w:rPr>
          <w:bCs/>
          <w:kern w:val="36"/>
        </w:rPr>
        <w:t xml:space="preserve">Other weather-related effects, including </w:t>
      </w:r>
      <w:r w:rsidR="00AE173C" w:rsidRPr="00DE06C7">
        <w:t xml:space="preserve">episodic drought, harsh winds and salt spray (Schmitt 2015; Fernandez </w:t>
      </w:r>
      <w:r w:rsidR="00AE173C" w:rsidRPr="00DE06C7">
        <w:rPr>
          <w:i/>
          <w:iCs/>
        </w:rPr>
        <w:t>et al</w:t>
      </w:r>
      <w:r w:rsidR="00AE173C" w:rsidRPr="00DE06C7">
        <w:t xml:space="preserve"> 2015)</w:t>
      </w:r>
      <w:r w:rsidR="008271A2">
        <w:t xml:space="preserve"> and</w:t>
      </w:r>
      <w:r w:rsidR="00AE173C" w:rsidRPr="00DE06C7">
        <w:t xml:space="preserve"> cold intolerance (</w:t>
      </w:r>
      <w:proofErr w:type="spellStart"/>
      <w:r w:rsidR="00AE173C" w:rsidRPr="00DE06C7">
        <w:t>Berang</w:t>
      </w:r>
      <w:proofErr w:type="spellEnd"/>
      <w:r w:rsidR="00AE173C" w:rsidRPr="00DE06C7">
        <w:t xml:space="preserve"> and Steiner 1985) </w:t>
      </w:r>
      <w:r w:rsidR="008271A2">
        <w:t>are noted.</w:t>
      </w:r>
    </w:p>
    <w:p w14:paraId="69C8CF1D" w14:textId="77777777" w:rsidR="00AA4C12" w:rsidRDefault="00AA4C12" w:rsidP="00EF3874">
      <w:pPr>
        <w:spacing w:line="276" w:lineRule="auto"/>
      </w:pPr>
    </w:p>
    <w:p w14:paraId="14E708F8" w14:textId="77777777" w:rsidR="00CA7700" w:rsidRDefault="00CA7700" w:rsidP="00CA7700">
      <w:pPr>
        <w:spacing w:line="276" w:lineRule="auto"/>
      </w:pPr>
      <w:r w:rsidRPr="00382805">
        <w:t>Day (personal communication)</w:t>
      </w:r>
      <w:r>
        <w:t xml:space="preserve"> proposes still another factor which may modify </w:t>
      </w:r>
      <w:proofErr w:type="spellStart"/>
      <w:r>
        <w:rPr>
          <w:i/>
          <w:iCs/>
        </w:rPr>
        <w:t>R</w:t>
      </w:r>
      <w:r>
        <w:rPr>
          <w:i/>
          <w:iCs/>
          <w:vertAlign w:val="subscript"/>
        </w:rPr>
        <w:t>capacity</w:t>
      </w:r>
      <w:proofErr w:type="spellEnd"/>
      <w:r>
        <w:t xml:space="preserve">, that is </w:t>
      </w:r>
      <w:r w:rsidRPr="00382805">
        <w:t xml:space="preserve">marine (occult) deposition </w:t>
      </w:r>
      <w:r>
        <w:t xml:space="preserve">on foliage and fall-through to bedrock derived from </w:t>
      </w:r>
      <w:r w:rsidRPr="00382805">
        <w:t>southeast and southerly mist and fog</w:t>
      </w:r>
      <w:r>
        <w:t xml:space="preserve"> </w:t>
      </w:r>
      <w:r w:rsidRPr="00DE06C7">
        <w:t xml:space="preserve">(Weathers </w:t>
      </w:r>
      <w:r w:rsidRPr="00DE06C7">
        <w:rPr>
          <w:i/>
          <w:iCs/>
        </w:rPr>
        <w:t>et al</w:t>
      </w:r>
      <w:r w:rsidRPr="00DE06C7">
        <w:t xml:space="preserve"> 1986; </w:t>
      </w:r>
      <w:proofErr w:type="spellStart"/>
      <w:r w:rsidRPr="00DE06C7">
        <w:t>Jagels</w:t>
      </w:r>
      <w:proofErr w:type="spellEnd"/>
      <w:r w:rsidRPr="00DE06C7">
        <w:t xml:space="preserve"> </w:t>
      </w:r>
      <w:r w:rsidRPr="00DE06C7">
        <w:rPr>
          <w:i/>
          <w:iCs/>
        </w:rPr>
        <w:t>et al</w:t>
      </w:r>
      <w:r w:rsidRPr="00DE06C7">
        <w:t xml:space="preserve"> 2002)</w:t>
      </w:r>
      <w:r>
        <w:t>.</w:t>
      </w:r>
      <w:r w:rsidRPr="00382805">
        <w:t xml:space="preserve"> </w:t>
      </w:r>
      <w:r>
        <w:t>It is reasonable to theorize</w:t>
      </w:r>
      <w:r w:rsidRPr="00382805">
        <w:t xml:space="preserve"> nutrient aerosols trapped in foliage, or accumulating </w:t>
      </w:r>
      <w:r>
        <w:t xml:space="preserve">after fall-through </w:t>
      </w:r>
      <w:r w:rsidRPr="00382805">
        <w:t>on</w:t>
      </w:r>
      <w:r>
        <w:t>to</w:t>
      </w:r>
      <w:r w:rsidRPr="00382805">
        <w:t xml:space="preserve"> weathered bedrock</w:t>
      </w:r>
      <w:r>
        <w:t xml:space="preserve"> below</w:t>
      </w:r>
      <w:r w:rsidRPr="00382805">
        <w:t xml:space="preserve">, </w:t>
      </w:r>
      <w:r>
        <w:t>from summer to early fall deposition, a</w:t>
      </w:r>
      <w:r w:rsidRPr="00382805">
        <w:t>ffect</w:t>
      </w:r>
      <w:r>
        <w:t xml:space="preserve">s </w:t>
      </w:r>
      <w:r w:rsidRPr="00382805">
        <w:t>maritime pitch pine ecosystem</w:t>
      </w:r>
      <w:r>
        <w:t>s</w:t>
      </w:r>
      <w:r w:rsidRPr="00382805">
        <w:t xml:space="preserve"> (</w:t>
      </w:r>
      <w:proofErr w:type="spellStart"/>
      <w:r w:rsidRPr="00382805">
        <w:t>Butak</w:t>
      </w:r>
      <w:proofErr w:type="spellEnd"/>
      <w:r w:rsidRPr="00382805">
        <w:t xml:space="preserve"> 2014)</w:t>
      </w:r>
      <w:r>
        <w:t>. As with proximity to fire disturbance, we consider the likelihood there may be similarities in influence due to low elevations proximate to marine sources</w:t>
      </w:r>
      <w:r w:rsidRPr="00382805">
        <w:t xml:space="preserve">. </w:t>
      </w:r>
      <w:r>
        <w:t>Aside from the obvious presence of NaCl, we consider nitrate (</w:t>
      </w:r>
      <w:r w:rsidRPr="00DE06C7">
        <w:t>NO</w:t>
      </w:r>
      <w:r w:rsidRPr="00DE06C7">
        <w:rPr>
          <w:vertAlign w:val="subscript"/>
        </w:rPr>
        <w:t>3</w:t>
      </w:r>
      <w:r w:rsidRPr="008271A2">
        <w:rPr>
          <w:vertAlign w:val="superscript"/>
        </w:rPr>
        <w:t>-</w:t>
      </w:r>
      <w:r>
        <w:t xml:space="preserve">) deposition from atmospheric sources—nitrate is measured by a spectrophotometer limit (acceptable at +/1 mg/L), in excessive quantities, above 10mg/L, at which point it is deemed toxic. Experiments are conducted in a pine barren to pinpoint contamination effects with titrated nitrate injections into </w:t>
      </w:r>
      <w:proofErr w:type="spellStart"/>
      <w:r>
        <w:t>ectomycorrhizae</w:t>
      </w:r>
      <w:proofErr w:type="spellEnd"/>
      <w:r>
        <w:t xml:space="preserve">. However, experiments failed to boost aluminum toxicity (Shier and </w:t>
      </w:r>
      <w:proofErr w:type="spellStart"/>
      <w:r>
        <w:t>McQuattie</w:t>
      </w:r>
      <w:proofErr w:type="spellEnd"/>
      <w:r>
        <w:t xml:space="preserve"> 2008). At MDI, it would be helpful to </w:t>
      </w:r>
      <w:r>
        <w:lastRenderedPageBreak/>
        <w:t xml:space="preserve">determine the extent of </w:t>
      </w:r>
      <w:r w:rsidRPr="00DE06C7">
        <w:t>NO</w:t>
      </w:r>
      <w:r w:rsidRPr="00DE06C7">
        <w:rPr>
          <w:vertAlign w:val="subscript"/>
        </w:rPr>
        <w:t>3</w:t>
      </w:r>
      <w:r w:rsidRPr="008271A2">
        <w:rPr>
          <w:vertAlign w:val="superscript"/>
        </w:rPr>
        <w:t>-</w:t>
      </w:r>
      <w:r>
        <w:t xml:space="preserve"> presence as a function of microbial composition (Evans et al 2018) and quantify inhibition of pitch pine productivity.</w:t>
      </w:r>
    </w:p>
    <w:p w14:paraId="321C3283" w14:textId="77777777" w:rsidR="00CA7700" w:rsidRDefault="00CA7700" w:rsidP="00EF3874">
      <w:pPr>
        <w:spacing w:line="276" w:lineRule="auto"/>
      </w:pPr>
    </w:p>
    <w:p w14:paraId="601FC2E4" w14:textId="55D547C3" w:rsidR="00C57469" w:rsidRDefault="00DB786C" w:rsidP="00EF3874">
      <w:pPr>
        <w:spacing w:line="276" w:lineRule="auto"/>
      </w:pPr>
      <w:r>
        <w:t>Pitch pine is considered an important</w:t>
      </w:r>
      <w:r w:rsidR="00407D7F">
        <w:t xml:space="preserve"> guardian of</w:t>
      </w:r>
      <w:r w:rsidR="007B4AA7">
        <w:t xml:space="preserve"> underlying heath communities at MDI</w:t>
      </w:r>
      <w:r w:rsidR="00B02903">
        <w:t>; it is foundational a</w:t>
      </w:r>
      <w:r>
        <w:t xml:space="preserve">s </w:t>
      </w:r>
      <w:r w:rsidR="007B4AA7">
        <w:t xml:space="preserve">a necessary </w:t>
      </w:r>
      <w:r w:rsidR="00B02903">
        <w:t xml:space="preserve">ecosystem </w:t>
      </w:r>
      <w:r w:rsidR="007B4AA7">
        <w:t xml:space="preserve">component </w:t>
      </w:r>
      <w:r w:rsidR="00B02903">
        <w:t>in a</w:t>
      </w:r>
      <w:r w:rsidR="007B4AA7">
        <w:t xml:space="preserve"> stressed environment, especially upper elevation cliffside</w:t>
      </w:r>
      <w:r w:rsidR="00B02903">
        <w:t>s</w:t>
      </w:r>
      <w:r>
        <w:t xml:space="preserve"> like South Cadillac trail</w:t>
      </w:r>
      <w:r w:rsidR="007B4AA7">
        <w:t xml:space="preserve">. Rather than completely giving way to climate pressures, </w:t>
      </w:r>
      <w:r>
        <w:t>tree</w:t>
      </w:r>
      <w:r w:rsidR="00B02903">
        <w:t xml:space="preserve"> retreat</w:t>
      </w:r>
      <w:r w:rsidR="007B4AA7">
        <w:t xml:space="preserve"> into ever more sparse conditions reinforces their facilitator </w:t>
      </w:r>
      <w:r w:rsidR="007B4AA7" w:rsidRPr="007B4AA7">
        <w:t xml:space="preserve">status (Connell and </w:t>
      </w:r>
      <w:proofErr w:type="spellStart"/>
      <w:r w:rsidR="007B4AA7" w:rsidRPr="007B4AA7">
        <w:t>Slatyer</w:t>
      </w:r>
      <w:proofErr w:type="spellEnd"/>
      <w:r w:rsidR="007B4AA7" w:rsidRPr="007B4AA7">
        <w:t xml:space="preserve"> 1977)</w:t>
      </w:r>
      <w:r w:rsidR="00294D08">
        <w:t xml:space="preserve">, </w:t>
      </w:r>
      <w:r>
        <w:t>as a species</w:t>
      </w:r>
      <w:r w:rsidR="00294D08">
        <w:t xml:space="preserve"> </w:t>
      </w:r>
      <w:r w:rsidR="007B4AA7" w:rsidRPr="007B4AA7">
        <w:t>which explicitly maintain</w:t>
      </w:r>
      <w:r>
        <w:t>s</w:t>
      </w:r>
      <w:r w:rsidR="007B4AA7" w:rsidRPr="007B4AA7">
        <w:t xml:space="preserve"> the </w:t>
      </w:r>
      <w:r>
        <w:t>livelihood</w:t>
      </w:r>
      <w:r w:rsidR="007B4AA7" w:rsidRPr="007B4AA7">
        <w:t xml:space="preserve"> of underlying flora through a sharing</w:t>
      </w:r>
      <w:r w:rsidR="007B4AA7">
        <w:t xml:space="preserve"> and distribution of ecoservices. </w:t>
      </w:r>
      <w:r w:rsidR="00C57469">
        <w:t xml:space="preserve">Finally, our findings provide the means to enable </w:t>
      </w:r>
      <w:r w:rsidR="00333B5E" w:rsidRPr="0077125E">
        <w:t xml:space="preserve">forest management </w:t>
      </w:r>
      <w:r w:rsidR="00DC6E94">
        <w:t xml:space="preserve">to discriminate between </w:t>
      </w:r>
      <w:proofErr w:type="spellStart"/>
      <w:r w:rsidR="00D21008">
        <w:rPr>
          <w:i/>
          <w:iCs/>
        </w:rPr>
        <w:t>R</w:t>
      </w:r>
      <w:r w:rsidR="00F6551A">
        <w:rPr>
          <w:i/>
          <w:iCs/>
          <w:vertAlign w:val="subscript"/>
        </w:rPr>
        <w:t>capacity</w:t>
      </w:r>
      <w:proofErr w:type="spellEnd"/>
      <w:r w:rsidR="00F6551A">
        <w:rPr>
          <w:i/>
          <w:iCs/>
          <w:vertAlign w:val="subscript"/>
        </w:rPr>
        <w:t xml:space="preserve"> </w:t>
      </w:r>
      <w:r w:rsidR="00DC6E94">
        <w:t xml:space="preserve">and </w:t>
      </w:r>
      <w:proofErr w:type="spellStart"/>
      <w:r w:rsidR="00D21008" w:rsidRPr="00D21008">
        <w:rPr>
          <w:i/>
          <w:iCs/>
        </w:rPr>
        <w:t>B</w:t>
      </w:r>
      <w:r w:rsidR="00F6551A">
        <w:rPr>
          <w:i/>
          <w:iCs/>
          <w:vertAlign w:val="subscript"/>
        </w:rPr>
        <w:t>capacity</w:t>
      </w:r>
      <w:proofErr w:type="spellEnd"/>
      <w:r w:rsidR="00F6551A">
        <w:rPr>
          <w:i/>
          <w:iCs/>
          <w:vertAlign w:val="subscript"/>
        </w:rPr>
        <w:t xml:space="preserve"> </w:t>
      </w:r>
      <w:r w:rsidR="003C7C28">
        <w:t>impact</w:t>
      </w:r>
      <w:r w:rsidR="00A54C8C">
        <w:t xml:space="preserve"> </w:t>
      </w:r>
      <w:r w:rsidR="00551ED5">
        <w:t>on</w:t>
      </w:r>
      <w:r w:rsidR="00A54C8C">
        <w:t xml:space="preserve"> </w:t>
      </w:r>
      <w:r w:rsidR="00A54C8C" w:rsidRPr="00A54C8C">
        <w:t>seedling recruitment</w:t>
      </w:r>
      <w:r w:rsidR="00A54C8C">
        <w:t xml:space="preserve"> </w:t>
      </w:r>
      <w:r w:rsidR="00A54C8C" w:rsidRPr="00A54C8C">
        <w:t xml:space="preserve">(Patterson </w:t>
      </w:r>
      <w:r w:rsidR="00A54C8C" w:rsidRPr="00A54C8C">
        <w:rPr>
          <w:i/>
          <w:iCs/>
        </w:rPr>
        <w:t>et al</w:t>
      </w:r>
      <w:r w:rsidR="00A54C8C" w:rsidRPr="00A54C8C">
        <w:t xml:space="preserve"> 2014).</w:t>
      </w:r>
      <w:r w:rsidR="00803331" w:rsidRPr="0077125E">
        <w:t xml:space="preserve"> T</w:t>
      </w:r>
      <w:r w:rsidR="00333B5E" w:rsidRPr="0077125E">
        <w:t xml:space="preserve">he National Park Service </w:t>
      </w:r>
      <w:r w:rsidR="00803331" w:rsidRPr="0077125E">
        <w:t>is tasked with promoting</w:t>
      </w:r>
      <w:r w:rsidR="00333B5E" w:rsidRPr="0077125E">
        <w:t xml:space="preserve"> pitch pine</w:t>
      </w:r>
      <w:r w:rsidR="00A54C8C">
        <w:t xml:space="preserve"> as part of a long</w:t>
      </w:r>
      <w:r w:rsidR="000101AA">
        <w:t>-</w:t>
      </w:r>
      <w:r w:rsidR="00A54C8C">
        <w:t>term initiative</w:t>
      </w:r>
      <w:r w:rsidR="00333B5E" w:rsidRPr="0077125E">
        <w:t>—</w:t>
      </w:r>
      <w:r w:rsidR="00C57469">
        <w:t>we provid</w:t>
      </w:r>
      <w:r w:rsidR="00A54C8C">
        <w:t>e</w:t>
      </w:r>
      <w:r w:rsidR="00C57469">
        <w:t xml:space="preserve"> data with which to inform decisions about </w:t>
      </w:r>
      <w:r w:rsidR="00DC6E94">
        <w:t xml:space="preserve">which </w:t>
      </w:r>
      <w:r w:rsidR="00C57469">
        <w:t xml:space="preserve">neighborhoods </w:t>
      </w:r>
      <w:r w:rsidR="00DC6E94">
        <w:t xml:space="preserve">fall into </w:t>
      </w:r>
      <w:r w:rsidR="00CF60CD">
        <w:t>a</w:t>
      </w:r>
      <w:r w:rsidR="00DC6E94">
        <w:t xml:space="preserve"> priority category </w:t>
      </w:r>
      <w:r w:rsidR="00551ED5">
        <w:t xml:space="preserve">to foster </w:t>
      </w:r>
      <w:r w:rsidR="00C57469">
        <w:t>regeneration</w:t>
      </w:r>
      <w:r w:rsidR="00551ED5">
        <w:t xml:space="preserve"> </w:t>
      </w:r>
      <w:r w:rsidR="003C7C28">
        <w:t>or</w:t>
      </w:r>
      <w:r w:rsidR="00551ED5">
        <w:t xml:space="preserve"> encourage expansion</w:t>
      </w:r>
      <w:r w:rsidR="003C7C28">
        <w:t xml:space="preserve"> or both</w:t>
      </w:r>
      <w:r w:rsidR="00CF60CD">
        <w:t xml:space="preserve">. </w:t>
      </w:r>
      <w:r w:rsidR="003C7C28">
        <w:t>We</w:t>
      </w:r>
      <w:r w:rsidR="00CF60CD">
        <w:t xml:space="preserve"> furnish data to</w:t>
      </w:r>
      <w:r w:rsidR="00DC6E94">
        <w:t xml:space="preserve"> enable</w:t>
      </w:r>
      <w:r w:rsidR="00DC6E94" w:rsidRPr="00DC6E94">
        <w:t xml:space="preserve"> </w:t>
      </w:r>
      <w:r w:rsidR="00DC6E94" w:rsidRPr="0077125E">
        <w:t xml:space="preserve">more accurate forecasts </w:t>
      </w:r>
      <w:r w:rsidR="00DC6E94">
        <w:t xml:space="preserve">for </w:t>
      </w:r>
      <w:r w:rsidR="00CF60CD">
        <w:t>how a particular intervention might be predicted to achieve a high-ranking objective</w:t>
      </w:r>
      <w:r w:rsidR="00DC6E94">
        <w:t>.</w:t>
      </w:r>
    </w:p>
    <w:bookmarkEnd w:id="1186"/>
    <w:p w14:paraId="3A87D4AD" w14:textId="77777777" w:rsidR="00B85064" w:rsidRDefault="00B85064" w:rsidP="00EF3874">
      <w:pPr>
        <w:spacing w:line="276" w:lineRule="auto"/>
        <w:rPr>
          <w:b/>
          <w:bCs/>
        </w:rPr>
      </w:pPr>
    </w:p>
    <w:p w14:paraId="4038D78F" w14:textId="049746E8" w:rsidR="00AE173C" w:rsidRPr="00DE06C7" w:rsidRDefault="00AE173C" w:rsidP="00EF3874">
      <w:pPr>
        <w:spacing w:line="276" w:lineRule="auto"/>
        <w:rPr>
          <w:b/>
          <w:bCs/>
        </w:rPr>
      </w:pPr>
      <w:r w:rsidRPr="00DE06C7">
        <w:rPr>
          <w:b/>
          <w:bCs/>
        </w:rPr>
        <w:t>CONCLUSION</w:t>
      </w:r>
    </w:p>
    <w:p w14:paraId="5A2B698D" w14:textId="2A25982E" w:rsidR="00AE173C" w:rsidRPr="00DE06C7" w:rsidRDefault="009C4189" w:rsidP="00EF3874">
      <w:pPr>
        <w:spacing w:line="276" w:lineRule="auto"/>
      </w:pPr>
      <w:r>
        <w:t>We examined factors to enlighten scientific inquiry about the basis for pitch pine</w:t>
      </w:r>
      <w:r w:rsidR="00F6551A">
        <w:t xml:space="preserve"> </w:t>
      </w:r>
      <w:proofErr w:type="spellStart"/>
      <w:r w:rsidR="00E65188">
        <w:rPr>
          <w:i/>
          <w:iCs/>
        </w:rPr>
        <w:t>R</w:t>
      </w:r>
      <w:r w:rsidR="00F6551A">
        <w:rPr>
          <w:i/>
          <w:iCs/>
          <w:vertAlign w:val="subscript"/>
        </w:rPr>
        <w:t>capacity</w:t>
      </w:r>
      <w:proofErr w:type="spellEnd"/>
      <w:r w:rsidR="00F6551A">
        <w:rPr>
          <w:i/>
          <w:iCs/>
          <w:vertAlign w:val="subscript"/>
        </w:rPr>
        <w:t xml:space="preserve"> </w:t>
      </w:r>
      <w:r w:rsidR="00E65188">
        <w:t xml:space="preserve">and </w:t>
      </w:r>
      <w:proofErr w:type="spellStart"/>
      <w:r w:rsidR="00E65188" w:rsidRPr="00D21008">
        <w:rPr>
          <w:i/>
          <w:iCs/>
        </w:rPr>
        <w:t>B</w:t>
      </w:r>
      <w:r w:rsidR="00F6551A">
        <w:rPr>
          <w:i/>
          <w:iCs/>
          <w:vertAlign w:val="subscript"/>
        </w:rPr>
        <w:t>capacity</w:t>
      </w:r>
      <w:proofErr w:type="spellEnd"/>
      <w:r w:rsidR="00E65188" w:rsidRPr="00DE06C7">
        <w:t xml:space="preserve"> </w:t>
      </w:r>
      <w:r>
        <w:t>according to</w:t>
      </w:r>
      <w:r w:rsidR="00F6551A">
        <w:t xml:space="preserve"> variations</w:t>
      </w:r>
      <w:r w:rsidR="00A57A92" w:rsidRPr="00DE06C7">
        <w:t xml:space="preserve"> in</w:t>
      </w:r>
      <w:r w:rsidR="00AE173C" w:rsidRPr="00DE06C7">
        <w:t xml:space="preserve"> topographic gradients, </w:t>
      </w:r>
      <w:r w:rsidR="004534F8">
        <w:t>selective preference for either growth to expand or stress tolerance to conserve,</w:t>
      </w:r>
      <w:r w:rsidR="00AE173C" w:rsidRPr="00DE06C7">
        <w:rPr>
          <w:bCs/>
          <w:iCs/>
          <w:lang w:val="en"/>
        </w:rPr>
        <w:t xml:space="preserve"> </w:t>
      </w:r>
      <w:r w:rsidR="00F6551A">
        <w:rPr>
          <w:bCs/>
          <w:iCs/>
          <w:lang w:val="en"/>
        </w:rPr>
        <w:t>water use efficiency</w:t>
      </w:r>
      <w:r>
        <w:rPr>
          <w:bCs/>
          <w:iCs/>
          <w:lang w:val="en"/>
        </w:rPr>
        <w:t xml:space="preserve">, </w:t>
      </w:r>
      <w:r w:rsidR="00AE173C" w:rsidRPr="00DE06C7">
        <w:rPr>
          <w:bCs/>
          <w:iCs/>
          <w:lang w:val="en"/>
        </w:rPr>
        <w:t>soil moisture retention</w:t>
      </w:r>
      <w:r>
        <w:rPr>
          <w:bCs/>
          <w:iCs/>
          <w:lang w:val="en"/>
        </w:rPr>
        <w:t xml:space="preserve"> and</w:t>
      </w:r>
      <w:r w:rsidRPr="009C4189">
        <w:t xml:space="preserve"> </w:t>
      </w:r>
      <w:r w:rsidRPr="00DE06C7">
        <w:t>selective retreat</w:t>
      </w:r>
      <w:r w:rsidR="00AE173C" w:rsidRPr="00DE06C7">
        <w:rPr>
          <w:bCs/>
          <w:iCs/>
          <w:lang w:val="en"/>
        </w:rPr>
        <w:t>.</w:t>
      </w:r>
      <w:r w:rsidR="00783DB6">
        <w:rPr>
          <w:bCs/>
          <w:iCs/>
          <w:lang w:val="en"/>
        </w:rPr>
        <w:t xml:space="preserve"> </w:t>
      </w:r>
      <w:proofErr w:type="spellStart"/>
      <w:r w:rsidR="00BD5EBC">
        <w:rPr>
          <w:bCs/>
          <w:iCs/>
          <w:lang w:val="en"/>
        </w:rPr>
        <w:t>W</w:t>
      </w:r>
      <w:r w:rsidR="00977490">
        <w:t>e</w:t>
      </w:r>
      <w:proofErr w:type="spellEnd"/>
      <w:r w:rsidR="00977490">
        <w:t xml:space="preserve"> found</w:t>
      </w:r>
      <w:r w:rsidR="00C65DF8" w:rsidRPr="00DE06C7">
        <w:t xml:space="preserve"> pitch pine populations </w:t>
      </w:r>
      <w:r w:rsidR="003C10F8">
        <w:t>were buoyant</w:t>
      </w:r>
      <w:r w:rsidR="00E65188">
        <w:t>,</w:t>
      </w:r>
      <w:r w:rsidR="003C10F8">
        <w:t xml:space="preserve"> dedicating </w:t>
      </w:r>
      <w:r w:rsidR="00C65DF8" w:rsidRPr="00DE06C7">
        <w:t>resources</w:t>
      </w:r>
      <w:r w:rsidR="00A57A92" w:rsidRPr="00DE06C7">
        <w:t xml:space="preserve"> to </w:t>
      </w:r>
      <w:r w:rsidR="00F6551A">
        <w:t>accommodate</w:t>
      </w:r>
      <w:r w:rsidR="00E65188">
        <w:t xml:space="preserve"> contours and cliffs across</w:t>
      </w:r>
      <w:r w:rsidR="003C10F8">
        <w:t xml:space="preserve"> </w:t>
      </w:r>
      <w:r w:rsidR="00C65DF8" w:rsidRPr="00DE06C7">
        <w:t xml:space="preserve">elevation </w:t>
      </w:r>
      <w:r w:rsidR="003C10F8">
        <w:t xml:space="preserve">gradients and topography </w:t>
      </w:r>
      <w:r w:rsidR="00E65188">
        <w:t>as they out-compete</w:t>
      </w:r>
      <w:r w:rsidR="003C10F8">
        <w:t xml:space="preserve"> other evergreens</w:t>
      </w:r>
      <w:r w:rsidR="00A57A92" w:rsidRPr="00DE06C7">
        <w:t xml:space="preserve">. </w:t>
      </w:r>
      <w:r w:rsidR="008E2749">
        <w:t>O</w:t>
      </w:r>
      <w:r w:rsidR="00C65DF8" w:rsidRPr="00DE06C7">
        <w:t xml:space="preserve">ur </w:t>
      </w:r>
      <w:r w:rsidR="00D4546A" w:rsidRPr="00DE06C7">
        <w:t xml:space="preserve">findings </w:t>
      </w:r>
      <w:r w:rsidR="00E65188">
        <w:t>address a survival</w:t>
      </w:r>
      <w:r w:rsidR="00D4546A" w:rsidRPr="00DE06C7">
        <w:t xml:space="preserve"> </w:t>
      </w:r>
      <w:r w:rsidR="003C10F8">
        <w:t>enigma taking</w:t>
      </w:r>
      <w:r w:rsidR="00D4546A" w:rsidRPr="00DE06C7">
        <w:t xml:space="preserve"> place during a critical phase of the Anthropocene age</w:t>
      </w:r>
      <w:r w:rsidR="003C10F8">
        <w:t>, allowing the authors to</w:t>
      </w:r>
      <w:r w:rsidR="00C65DF8" w:rsidRPr="00DE06C7">
        <w:t xml:space="preserve"> </w:t>
      </w:r>
      <w:r w:rsidR="00AE173C" w:rsidRPr="00DE06C7">
        <w:t>provide insight to forest managers charged with preserving the future of these remarkable trees</w:t>
      </w:r>
      <w:r w:rsidR="00FB4052" w:rsidRPr="00DE06C7">
        <w:t>.</w:t>
      </w:r>
    </w:p>
    <w:p w14:paraId="42168CBF" w14:textId="77777777" w:rsidR="005F3C86" w:rsidRPr="00DE06C7" w:rsidRDefault="005F3C86" w:rsidP="002526C4"/>
    <w:p w14:paraId="612D5D45" w14:textId="77777777" w:rsidR="008C11D0" w:rsidRPr="00DE06C7" w:rsidRDefault="008C11D0" w:rsidP="002526C4">
      <w:pPr>
        <w:pStyle w:val="Heading2"/>
        <w:spacing w:before="0" w:beforeAutospacing="0" w:after="0" w:afterAutospacing="0"/>
        <w:rPr>
          <w:color w:val="020202"/>
          <w:sz w:val="22"/>
          <w:szCs w:val="22"/>
        </w:rPr>
      </w:pPr>
      <w:r w:rsidRPr="00DE06C7">
        <w:rPr>
          <w:color w:val="020202"/>
          <w:sz w:val="22"/>
          <w:szCs w:val="22"/>
        </w:rPr>
        <w:t>Data Availability Statement</w:t>
      </w:r>
    </w:p>
    <w:p w14:paraId="1CAD284E" w14:textId="6E3EE7DA" w:rsidR="00C65DF8" w:rsidRPr="00081CA2" w:rsidRDefault="008C11D0" w:rsidP="00081CA2">
      <w:pPr>
        <w:pStyle w:val="mb0"/>
        <w:spacing w:before="0" w:beforeAutospacing="0" w:after="150" w:afterAutospacing="0"/>
        <w:rPr>
          <w:color w:val="3E3D40"/>
          <w:sz w:val="22"/>
          <w:szCs w:val="22"/>
        </w:rPr>
      </w:pPr>
      <w:r w:rsidRPr="00DE06C7">
        <w:rPr>
          <w:color w:val="3E3D40"/>
          <w:sz w:val="22"/>
          <w:szCs w:val="22"/>
        </w:rPr>
        <w:t>All data used in this article can be found at</w:t>
      </w:r>
      <w:r w:rsidR="00873E70" w:rsidRPr="00DE06C7">
        <w:rPr>
          <w:color w:val="3E3D40"/>
          <w:sz w:val="22"/>
          <w:szCs w:val="22"/>
        </w:rPr>
        <w:t xml:space="preserve"> the following repository: </w:t>
      </w:r>
      <w:hyperlink r:id="rId11" w:history="1">
        <w:r w:rsidR="00873E70" w:rsidRPr="00DE06C7">
          <w:rPr>
            <w:rStyle w:val="Hyperlink"/>
            <w:color w:val="auto"/>
            <w:sz w:val="22"/>
            <w:szCs w:val="22"/>
            <w:u w:val="none"/>
          </w:rPr>
          <w:t>https://github.com/SmithEcophysLab/pitchpine/releases/tag/v1.0</w:t>
        </w:r>
      </w:hyperlink>
      <w:r w:rsidRPr="00DE06C7">
        <w:rPr>
          <w:sz w:val="22"/>
          <w:szCs w:val="22"/>
        </w:rPr>
        <w:t xml:space="preserve"> (</w:t>
      </w:r>
      <w:proofErr w:type="spellStart"/>
      <w:r w:rsidRPr="00DE06C7">
        <w:rPr>
          <w:sz w:val="22"/>
          <w:szCs w:val="22"/>
        </w:rPr>
        <w:t>doi</w:t>
      </w:r>
      <w:proofErr w:type="spellEnd"/>
      <w:r w:rsidRPr="00DE06C7">
        <w:rPr>
          <w:sz w:val="22"/>
          <w:szCs w:val="22"/>
        </w:rPr>
        <w:t xml:space="preserve">: </w:t>
      </w:r>
      <w:hyperlink r:id="rId12" w:history="1">
        <w:r w:rsidRPr="00DE06C7">
          <w:rPr>
            <w:rStyle w:val="Hyperlink"/>
            <w:color w:val="auto"/>
            <w:sz w:val="22"/>
            <w:szCs w:val="22"/>
            <w:u w:val="none"/>
          </w:rPr>
          <w:t>10.5281/zenodo.3600547</w:t>
        </w:r>
      </w:hyperlink>
      <w:r w:rsidRPr="00DE06C7">
        <w:rPr>
          <w:sz w:val="22"/>
          <w:szCs w:val="22"/>
        </w:rPr>
        <w:t>).</w:t>
      </w:r>
      <w:bookmarkStart w:id="1187" w:name="h7"/>
      <w:bookmarkEnd w:id="1187"/>
    </w:p>
    <w:p w14:paraId="14C03FE4" w14:textId="4B65D51A" w:rsidR="008C11D0" w:rsidRPr="00DE06C7" w:rsidRDefault="008C11D0" w:rsidP="002526C4">
      <w:pPr>
        <w:pStyle w:val="Heading2"/>
        <w:spacing w:before="0" w:beforeAutospacing="0" w:after="0" w:afterAutospacing="0"/>
        <w:rPr>
          <w:color w:val="020202"/>
          <w:sz w:val="22"/>
          <w:szCs w:val="22"/>
        </w:rPr>
      </w:pPr>
      <w:r w:rsidRPr="00DE06C7">
        <w:rPr>
          <w:color w:val="020202"/>
          <w:sz w:val="22"/>
          <w:szCs w:val="22"/>
        </w:rPr>
        <w:t>Author Contributions</w:t>
      </w:r>
    </w:p>
    <w:p w14:paraId="2E5FC99F" w14:textId="5CA960A6" w:rsidR="008C11D0" w:rsidRPr="00DE06C7" w:rsidRDefault="008C11D0" w:rsidP="002526C4">
      <w:pPr>
        <w:pStyle w:val="mb0"/>
        <w:spacing w:before="0" w:beforeAutospacing="0" w:after="150" w:afterAutospacing="0"/>
        <w:rPr>
          <w:color w:val="3E3D40"/>
          <w:sz w:val="22"/>
          <w:szCs w:val="22"/>
        </w:rPr>
      </w:pPr>
      <w:r w:rsidRPr="00DE06C7">
        <w:rPr>
          <w:color w:val="3E3D40"/>
          <w:sz w:val="22"/>
          <w:szCs w:val="22"/>
        </w:rPr>
        <w:t xml:space="preserve">JL and NS conceived the work, contributed substantially to the interpretation of the data and to drafting the manuscript, gave final approval of the version submitted, and agreed to be accountable for all aspects of the work in ensuring that questions related to the accuracy or integrity of any part of the work are appropriately investigated and resolved. JL carried out field </w:t>
      </w:r>
      <w:r w:rsidR="00A77074" w:rsidRPr="00DE06C7">
        <w:rPr>
          <w:color w:val="3E3D40"/>
          <w:sz w:val="22"/>
          <w:szCs w:val="22"/>
        </w:rPr>
        <w:t>collection</w:t>
      </w:r>
      <w:r w:rsidRPr="00DE06C7">
        <w:rPr>
          <w:color w:val="3E3D40"/>
          <w:sz w:val="22"/>
          <w:szCs w:val="22"/>
        </w:rPr>
        <w:t xml:space="preserve">, </w:t>
      </w:r>
      <w:r w:rsidR="00B5268D" w:rsidRPr="00DE06C7">
        <w:rPr>
          <w:color w:val="3E3D40"/>
          <w:sz w:val="22"/>
          <w:szCs w:val="22"/>
        </w:rPr>
        <w:t xml:space="preserve">and </w:t>
      </w:r>
      <w:r w:rsidRPr="00DE06C7">
        <w:rPr>
          <w:color w:val="3E3D40"/>
          <w:sz w:val="22"/>
          <w:szCs w:val="22"/>
        </w:rPr>
        <w:t xml:space="preserve">conducted preparation for </w:t>
      </w:r>
      <w:r w:rsidR="00700426">
        <w:rPr>
          <w:color w:val="3E3D40"/>
          <w:sz w:val="22"/>
          <w:szCs w:val="22"/>
        </w:rPr>
        <w:t>sample analysis</w:t>
      </w:r>
      <w:r w:rsidRPr="00DE06C7">
        <w:rPr>
          <w:color w:val="3E3D40"/>
          <w:sz w:val="22"/>
          <w:szCs w:val="22"/>
        </w:rPr>
        <w:t xml:space="preserve"> at </w:t>
      </w:r>
      <w:r w:rsidR="00700426">
        <w:rPr>
          <w:color w:val="3E3D40"/>
          <w:sz w:val="22"/>
          <w:szCs w:val="22"/>
        </w:rPr>
        <w:t xml:space="preserve">the EA-IRMS </w:t>
      </w:r>
      <w:r w:rsidRPr="00DE06C7">
        <w:rPr>
          <w:color w:val="3E3D40"/>
          <w:sz w:val="22"/>
          <w:szCs w:val="22"/>
        </w:rPr>
        <w:t>laborator</w:t>
      </w:r>
      <w:r w:rsidR="00700426">
        <w:rPr>
          <w:color w:val="3E3D40"/>
          <w:sz w:val="22"/>
          <w:szCs w:val="22"/>
        </w:rPr>
        <w:t>y</w:t>
      </w:r>
      <w:r w:rsidRPr="00DE06C7">
        <w:rPr>
          <w:color w:val="3E3D40"/>
          <w:sz w:val="22"/>
          <w:szCs w:val="22"/>
        </w:rPr>
        <w:t xml:space="preserve"> at Boston University</w:t>
      </w:r>
      <w:r w:rsidR="00700426">
        <w:rPr>
          <w:color w:val="3E3D40"/>
          <w:sz w:val="22"/>
          <w:szCs w:val="22"/>
        </w:rPr>
        <w:t xml:space="preserve"> under the direction of Robert Michener</w:t>
      </w:r>
      <w:r w:rsidRPr="00DE06C7">
        <w:rPr>
          <w:color w:val="3E3D40"/>
          <w:sz w:val="22"/>
          <w:szCs w:val="22"/>
        </w:rPr>
        <w:t xml:space="preserve">. </w:t>
      </w:r>
      <w:r w:rsidR="00700426">
        <w:rPr>
          <w:color w:val="3E3D40"/>
          <w:sz w:val="22"/>
          <w:szCs w:val="22"/>
        </w:rPr>
        <w:t>At Texas Tech University</w:t>
      </w:r>
      <w:r w:rsidR="0023756A" w:rsidRPr="00DE06C7">
        <w:rPr>
          <w:color w:val="3E3D40"/>
          <w:sz w:val="22"/>
          <w:szCs w:val="22"/>
        </w:rPr>
        <w:t xml:space="preserve">, </w:t>
      </w:r>
      <w:r w:rsidRPr="00DE06C7">
        <w:rPr>
          <w:color w:val="3E3D40"/>
          <w:sz w:val="22"/>
          <w:szCs w:val="22"/>
        </w:rPr>
        <w:t xml:space="preserve">NS was responsible for </w:t>
      </w:r>
      <w:r w:rsidR="00A77074" w:rsidRPr="00DE06C7">
        <w:rPr>
          <w:color w:val="3E3D40"/>
          <w:sz w:val="22"/>
          <w:szCs w:val="22"/>
        </w:rPr>
        <w:t xml:space="preserve">performing C/N foliar </w:t>
      </w:r>
      <w:r w:rsidR="00B5268D" w:rsidRPr="00DE06C7">
        <w:rPr>
          <w:color w:val="3E3D40"/>
          <w:sz w:val="22"/>
          <w:szCs w:val="22"/>
        </w:rPr>
        <w:t xml:space="preserve">evaluation, </w:t>
      </w:r>
      <w:r w:rsidRPr="00DE06C7">
        <w:rPr>
          <w:color w:val="3E3D40"/>
          <w:sz w:val="22"/>
          <w:szCs w:val="22"/>
        </w:rPr>
        <w:t xml:space="preserve">conducting statistical analyses and formulating figures and tables. </w:t>
      </w:r>
    </w:p>
    <w:p w14:paraId="2131D448" w14:textId="77777777" w:rsidR="00AE173C" w:rsidRPr="00DE06C7" w:rsidRDefault="00AE173C" w:rsidP="002526C4">
      <w:pPr>
        <w:autoSpaceDE w:val="0"/>
        <w:autoSpaceDN w:val="0"/>
        <w:adjustRightInd w:val="0"/>
        <w:rPr>
          <w:rFonts w:eastAsiaTheme="minorEastAsia"/>
          <w:b/>
          <w:bCs/>
        </w:rPr>
      </w:pPr>
      <w:r w:rsidRPr="00DE06C7">
        <w:rPr>
          <w:rFonts w:eastAsiaTheme="minorEastAsia"/>
          <w:b/>
          <w:bCs/>
        </w:rPr>
        <w:t>ACKNOWLEDGEMENTS</w:t>
      </w:r>
    </w:p>
    <w:p w14:paraId="76350621" w14:textId="6C643285" w:rsidR="00AE173C" w:rsidRPr="00DE06C7" w:rsidRDefault="00700426" w:rsidP="002526C4">
      <w:pPr>
        <w:autoSpaceDE w:val="0"/>
        <w:autoSpaceDN w:val="0"/>
        <w:adjustRightInd w:val="0"/>
        <w:rPr>
          <w:rFonts w:eastAsiaTheme="minorEastAsia"/>
          <w:b/>
          <w:bCs/>
        </w:rPr>
      </w:pPr>
      <w:r w:rsidRPr="00DE06C7">
        <w:rPr>
          <w:color w:val="222222"/>
          <w:shd w:val="clear" w:color="auto" w:fill="FFFFFF"/>
        </w:rPr>
        <w:t>Professor Mike Day</w:t>
      </w:r>
      <w:r>
        <w:rPr>
          <w:color w:val="222222"/>
          <w:shd w:val="clear" w:color="auto" w:fill="FFFFFF"/>
        </w:rPr>
        <w:t xml:space="preserve">, University of Maine, lent critical expertise to selection of </w:t>
      </w:r>
      <w:r w:rsidRPr="00DE06C7">
        <w:rPr>
          <w:color w:val="222222"/>
          <w:shd w:val="clear" w:color="auto" w:fill="FFFFFF"/>
        </w:rPr>
        <w:t xml:space="preserve">specific geographic sites used in the study. </w:t>
      </w:r>
      <w:r w:rsidR="00B5268D" w:rsidRPr="00DE06C7">
        <w:rPr>
          <w:color w:val="3E3D40"/>
        </w:rPr>
        <w:t xml:space="preserve">Cartographer </w:t>
      </w:r>
      <w:r w:rsidR="00056FB2" w:rsidRPr="00DE06C7">
        <w:rPr>
          <w:color w:val="3E3D40"/>
        </w:rPr>
        <w:t xml:space="preserve">Jill </w:t>
      </w:r>
      <w:r>
        <w:rPr>
          <w:color w:val="3E3D40"/>
        </w:rPr>
        <w:t>Phelps Kern</w:t>
      </w:r>
      <w:r w:rsidR="00056FB2" w:rsidRPr="00DE06C7">
        <w:rPr>
          <w:color w:val="3E3D40"/>
        </w:rPr>
        <w:t xml:space="preserve"> </w:t>
      </w:r>
      <w:r w:rsidR="003066AB">
        <w:rPr>
          <w:color w:val="3E3D40"/>
        </w:rPr>
        <w:t>created</w:t>
      </w:r>
      <w:r w:rsidR="00056FB2" w:rsidRPr="00DE06C7">
        <w:rPr>
          <w:color w:val="3E3D40"/>
        </w:rPr>
        <w:t xml:space="preserve"> geospatial coordinate mapping</w:t>
      </w:r>
      <w:r w:rsidR="0023756A" w:rsidRPr="00DE06C7">
        <w:rPr>
          <w:color w:val="3E3D40"/>
        </w:rPr>
        <w:t>.</w:t>
      </w:r>
      <w:r w:rsidR="00056FB2" w:rsidRPr="00DE06C7">
        <w:rPr>
          <w:color w:val="222222"/>
          <w:shd w:val="clear" w:color="auto" w:fill="FFFFFF"/>
        </w:rPr>
        <w:t xml:space="preserve"> </w:t>
      </w:r>
      <w:r w:rsidR="00AE173C" w:rsidRPr="00DE06C7">
        <w:rPr>
          <w:color w:val="222222"/>
          <w:shd w:val="clear" w:color="auto" w:fill="FFFFFF"/>
        </w:rPr>
        <w:t xml:space="preserve">Remote sensing devices were supplied by </w:t>
      </w:r>
      <w:r w:rsidR="0023756A" w:rsidRPr="00DE06C7">
        <w:rPr>
          <w:color w:val="222222"/>
          <w:shd w:val="clear" w:color="auto" w:fill="FFFFFF"/>
        </w:rPr>
        <w:t xml:space="preserve">Professor </w:t>
      </w:r>
      <w:r w:rsidR="00AE173C" w:rsidRPr="00DE06C7">
        <w:rPr>
          <w:color w:val="222222"/>
          <w:shd w:val="clear" w:color="auto" w:fill="FFFFFF"/>
        </w:rPr>
        <w:t>Tora Johnson</w:t>
      </w:r>
      <w:r>
        <w:rPr>
          <w:color w:val="222222"/>
          <w:shd w:val="clear" w:color="auto" w:fill="FFFFFF"/>
        </w:rPr>
        <w:t>, University of Maine</w:t>
      </w:r>
      <w:r w:rsidR="00AE173C" w:rsidRPr="00DE06C7">
        <w:rPr>
          <w:color w:val="222222"/>
          <w:shd w:val="clear" w:color="auto" w:fill="FFFFFF"/>
        </w:rPr>
        <w:t xml:space="preserve">. </w:t>
      </w:r>
      <w:r w:rsidRPr="00DE06C7">
        <w:rPr>
          <w:color w:val="222222"/>
          <w:shd w:val="clear" w:color="auto" w:fill="FFFFFF"/>
        </w:rPr>
        <w:t xml:space="preserve">Field measurements were assisted by Mimi Licht and Laura </w:t>
      </w:r>
      <w:proofErr w:type="spellStart"/>
      <w:r w:rsidRPr="00DE06C7">
        <w:rPr>
          <w:color w:val="222222"/>
          <w:shd w:val="clear" w:color="auto" w:fill="FFFFFF"/>
        </w:rPr>
        <w:t>Brumleve</w:t>
      </w:r>
      <w:proofErr w:type="spellEnd"/>
      <w:r w:rsidRPr="00DE06C7">
        <w:rPr>
          <w:color w:val="222222"/>
          <w:shd w:val="clear" w:color="auto" w:fill="FFFFFF"/>
        </w:rPr>
        <w:t xml:space="preserve">. </w:t>
      </w:r>
      <w:r w:rsidR="003066AB">
        <w:rPr>
          <w:color w:val="222222"/>
          <w:shd w:val="clear" w:color="auto" w:fill="FFFFFF"/>
        </w:rPr>
        <w:t>Permitting</w:t>
      </w:r>
      <w:r>
        <w:rPr>
          <w:color w:val="222222"/>
          <w:shd w:val="clear" w:color="auto" w:fill="FFFFFF"/>
        </w:rPr>
        <w:t>, park data and accommodations</w:t>
      </w:r>
      <w:r w:rsidR="003066AB">
        <w:rPr>
          <w:color w:val="222222"/>
          <w:shd w:val="clear" w:color="auto" w:fill="FFFFFF"/>
        </w:rPr>
        <w:t xml:space="preserve"> w</w:t>
      </w:r>
      <w:r>
        <w:rPr>
          <w:color w:val="222222"/>
          <w:shd w:val="clear" w:color="auto" w:fill="FFFFFF"/>
        </w:rPr>
        <w:t>ere</w:t>
      </w:r>
      <w:r w:rsidR="002972F4" w:rsidRPr="00DE06C7">
        <w:rPr>
          <w:color w:val="222222"/>
          <w:shd w:val="clear" w:color="auto" w:fill="FFFFFF"/>
        </w:rPr>
        <w:t xml:space="preserve"> </w:t>
      </w:r>
      <w:r w:rsidR="005F3C86" w:rsidRPr="00DE06C7">
        <w:rPr>
          <w:color w:val="222222"/>
          <w:shd w:val="clear" w:color="auto" w:fill="FFFFFF"/>
        </w:rPr>
        <w:t>facilitat</w:t>
      </w:r>
      <w:r w:rsidR="002972F4" w:rsidRPr="00DE06C7">
        <w:rPr>
          <w:color w:val="222222"/>
          <w:shd w:val="clear" w:color="auto" w:fill="FFFFFF"/>
        </w:rPr>
        <w:t>ed by</w:t>
      </w:r>
      <w:r w:rsidR="00AE173C" w:rsidRPr="00DE06C7">
        <w:rPr>
          <w:color w:val="222222"/>
          <w:shd w:val="clear" w:color="auto" w:fill="FFFFFF"/>
        </w:rPr>
        <w:t xml:space="preserve"> Abraham Miller-Rushing,</w:t>
      </w:r>
      <w:r>
        <w:rPr>
          <w:color w:val="222222"/>
          <w:shd w:val="clear" w:color="auto" w:fill="FFFFFF"/>
        </w:rPr>
        <w:t xml:space="preserve"> PhD,</w:t>
      </w:r>
      <w:r w:rsidR="00AE173C" w:rsidRPr="00DE06C7">
        <w:rPr>
          <w:color w:val="222222"/>
          <w:shd w:val="clear" w:color="auto" w:fill="FFFFFF"/>
        </w:rPr>
        <w:t xml:space="preserve"> Emma Albee, </w:t>
      </w:r>
      <w:r w:rsidR="005F3C86" w:rsidRPr="00DE06C7">
        <w:rPr>
          <w:color w:val="222222"/>
          <w:shd w:val="clear" w:color="auto" w:fill="FFFFFF"/>
        </w:rPr>
        <w:lastRenderedPageBreak/>
        <w:t xml:space="preserve">Jesse Wheeler, </w:t>
      </w:r>
      <w:r w:rsidR="00AE173C" w:rsidRPr="00DE06C7">
        <w:rPr>
          <w:color w:val="222222"/>
          <w:shd w:val="clear" w:color="auto" w:fill="FFFFFF"/>
        </w:rPr>
        <w:t xml:space="preserve">William </w:t>
      </w:r>
      <w:proofErr w:type="spellStart"/>
      <w:r w:rsidR="00AE173C" w:rsidRPr="00DE06C7">
        <w:rPr>
          <w:color w:val="222222"/>
          <w:shd w:val="clear" w:color="auto" w:fill="FFFFFF"/>
        </w:rPr>
        <w:t>Gawley</w:t>
      </w:r>
      <w:proofErr w:type="spellEnd"/>
      <w:r>
        <w:rPr>
          <w:color w:val="222222"/>
          <w:shd w:val="clear" w:color="auto" w:fill="FFFFFF"/>
        </w:rPr>
        <w:t>, PhD</w:t>
      </w:r>
      <w:r w:rsidR="00AE173C" w:rsidRPr="00DE06C7">
        <w:rPr>
          <w:color w:val="222222"/>
          <w:shd w:val="clear" w:color="auto" w:fill="FFFFFF"/>
        </w:rPr>
        <w:t xml:space="preserve"> and Karen Anderson at </w:t>
      </w:r>
      <w:r w:rsidR="005F3C86" w:rsidRPr="00DE06C7">
        <w:rPr>
          <w:color w:val="222222"/>
          <w:shd w:val="clear" w:color="auto" w:fill="FFFFFF"/>
        </w:rPr>
        <w:t xml:space="preserve">Department of Interior, </w:t>
      </w:r>
      <w:r w:rsidR="00AE173C" w:rsidRPr="00DE06C7">
        <w:rPr>
          <w:color w:val="222222"/>
          <w:shd w:val="clear" w:color="auto" w:fill="FFFFFF"/>
        </w:rPr>
        <w:t>National Park Service</w:t>
      </w:r>
      <w:r w:rsidR="005F3C86" w:rsidRPr="00DE06C7">
        <w:rPr>
          <w:color w:val="222222"/>
          <w:shd w:val="clear" w:color="auto" w:fill="FFFFFF"/>
        </w:rPr>
        <w:t>, Mt. Desert Island, ME</w:t>
      </w:r>
      <w:r w:rsidR="00AE173C" w:rsidRPr="00DE06C7">
        <w:rPr>
          <w:color w:val="222222"/>
          <w:shd w:val="clear" w:color="auto" w:fill="FFFFFF"/>
        </w:rPr>
        <w:t>.</w:t>
      </w:r>
      <w:r w:rsidR="0023756A" w:rsidRPr="00DE06C7">
        <w:rPr>
          <w:color w:val="222222"/>
          <w:shd w:val="clear" w:color="auto" w:fill="FFFFFF"/>
        </w:rPr>
        <w:t xml:space="preserve"> Our thanks to several anonymous reviewers prior to submittal.</w:t>
      </w:r>
    </w:p>
    <w:p w14:paraId="729CC817" w14:textId="77777777" w:rsidR="00185B4B" w:rsidRDefault="00185B4B" w:rsidP="002526C4">
      <w:pPr>
        <w:autoSpaceDE w:val="0"/>
        <w:autoSpaceDN w:val="0"/>
        <w:adjustRightInd w:val="0"/>
        <w:rPr>
          <w:rFonts w:eastAsiaTheme="minorEastAsia"/>
          <w:b/>
          <w:bCs/>
        </w:rPr>
      </w:pPr>
    </w:p>
    <w:p w14:paraId="6B39280E" w14:textId="5D9D323A" w:rsidR="00AE173C" w:rsidRPr="00DE06C7" w:rsidRDefault="00AE173C" w:rsidP="002526C4">
      <w:pPr>
        <w:autoSpaceDE w:val="0"/>
        <w:autoSpaceDN w:val="0"/>
        <w:adjustRightInd w:val="0"/>
        <w:rPr>
          <w:rFonts w:eastAsiaTheme="minorEastAsia"/>
          <w:b/>
          <w:bCs/>
        </w:rPr>
      </w:pPr>
      <w:r w:rsidRPr="00DE06C7">
        <w:rPr>
          <w:rFonts w:eastAsiaTheme="minorEastAsia"/>
          <w:b/>
          <w:bCs/>
        </w:rPr>
        <w:t>ORCID</w:t>
      </w:r>
    </w:p>
    <w:p w14:paraId="0AC29BE6" w14:textId="77777777" w:rsidR="00AE173C" w:rsidRPr="00DE06C7" w:rsidRDefault="00AE173C" w:rsidP="002526C4">
      <w:pPr>
        <w:autoSpaceDE w:val="0"/>
        <w:autoSpaceDN w:val="0"/>
        <w:adjustRightInd w:val="0"/>
        <w:rPr>
          <w:rFonts w:eastAsiaTheme="minorEastAsia"/>
        </w:rPr>
      </w:pPr>
      <w:r w:rsidRPr="00DE06C7">
        <w:rPr>
          <w:rFonts w:eastAsiaTheme="minorEastAsia"/>
        </w:rPr>
        <w:t>Jeff Licht: https://orcid.org/0000-0002-2248-2050</w:t>
      </w:r>
    </w:p>
    <w:p w14:paraId="3CFC1A50" w14:textId="6AEE0360" w:rsidR="00EA07E7" w:rsidRPr="00DE06C7" w:rsidRDefault="00AE173C" w:rsidP="002526C4">
      <w:pPr>
        <w:spacing w:after="231"/>
        <w:rPr>
          <w:rStyle w:val="Hyperlink"/>
          <w:rFonts w:eastAsiaTheme="minorEastAsia"/>
          <w:color w:val="auto"/>
          <w:u w:val="none"/>
        </w:rPr>
      </w:pPr>
      <w:r w:rsidRPr="00DE06C7">
        <w:rPr>
          <w:rFonts w:eastAsiaTheme="minorEastAsia"/>
        </w:rPr>
        <w:t xml:space="preserve">Nicholas Smith: </w:t>
      </w:r>
      <w:hyperlink r:id="rId13" w:history="1">
        <w:r w:rsidRPr="00DE06C7">
          <w:rPr>
            <w:rStyle w:val="Hyperlink"/>
            <w:rFonts w:eastAsiaTheme="minorEastAsia"/>
            <w:color w:val="auto"/>
            <w:u w:val="none"/>
          </w:rPr>
          <w:t>https://orcid.org/0000-0001-7048-4387</w:t>
        </w:r>
      </w:hyperlink>
    </w:p>
    <w:p w14:paraId="2BF9CF7F" w14:textId="1D281F85" w:rsidR="0015307D" w:rsidRPr="00DE06C7" w:rsidRDefault="0015307D" w:rsidP="002526C4">
      <w:pPr>
        <w:autoSpaceDE w:val="0"/>
        <w:autoSpaceDN w:val="0"/>
        <w:adjustRightInd w:val="0"/>
        <w:rPr>
          <w:rFonts w:eastAsiaTheme="minorEastAsia"/>
          <w:b/>
          <w:bCs/>
        </w:rPr>
      </w:pPr>
      <w:r w:rsidRPr="00DE06C7">
        <w:rPr>
          <w:rFonts w:eastAsiaTheme="minorEastAsia"/>
          <w:b/>
          <w:bCs/>
        </w:rPr>
        <w:t>FUNDING</w:t>
      </w:r>
      <w:r w:rsidR="00FF053F" w:rsidRPr="00DE06C7">
        <w:rPr>
          <w:rFonts w:eastAsiaTheme="minorEastAsia"/>
          <w:b/>
          <w:bCs/>
        </w:rPr>
        <w:t xml:space="preserve"> INFORMATION</w:t>
      </w:r>
    </w:p>
    <w:p w14:paraId="3E23E9B8" w14:textId="0B17AF6F" w:rsidR="00AE173C" w:rsidRPr="00DE06C7" w:rsidRDefault="00FF053F" w:rsidP="002526C4">
      <w:pPr>
        <w:spacing w:after="231"/>
        <w:rPr>
          <w:b/>
        </w:rPr>
      </w:pPr>
      <w:r w:rsidRPr="00DE06C7">
        <w:rPr>
          <w:rFonts w:eastAsiaTheme="minorEastAsia"/>
        </w:rPr>
        <w:t xml:space="preserve">This research was supported in part by </w:t>
      </w:r>
      <w:r w:rsidR="00D00902" w:rsidRPr="00DE06C7">
        <w:rPr>
          <w:rFonts w:eastAsiaTheme="minorEastAsia"/>
        </w:rPr>
        <w:t>funding</w:t>
      </w:r>
      <w:r w:rsidR="00C65DF8" w:rsidRPr="00DE06C7">
        <w:rPr>
          <w:rFonts w:eastAsiaTheme="minorEastAsia"/>
        </w:rPr>
        <w:t xml:space="preserve"> at Texas Tech and a grant </w:t>
      </w:r>
      <w:r w:rsidR="00700426" w:rsidRPr="00DE06C7">
        <w:rPr>
          <w:rFonts w:eastAsiaTheme="minorEastAsia"/>
        </w:rPr>
        <w:t>(P20AP00312)</w:t>
      </w:r>
      <w:r w:rsidR="00700426">
        <w:rPr>
          <w:rFonts w:eastAsiaTheme="minorEastAsia"/>
        </w:rPr>
        <w:t xml:space="preserve"> </w:t>
      </w:r>
      <w:r w:rsidR="00C65DF8" w:rsidRPr="00DE06C7">
        <w:rPr>
          <w:rFonts w:eastAsiaTheme="minorEastAsia"/>
        </w:rPr>
        <w:t>from the U.S. Department of Interior</w:t>
      </w:r>
      <w:r w:rsidR="00700426">
        <w:rPr>
          <w:rFonts w:eastAsiaTheme="minorEastAsia"/>
        </w:rPr>
        <w:t>.</w:t>
      </w:r>
    </w:p>
    <w:p w14:paraId="2623BB95" w14:textId="77777777" w:rsidR="00B117E2" w:rsidRDefault="00B117E2" w:rsidP="002526C4">
      <w:pPr>
        <w:tabs>
          <w:tab w:val="left" w:pos="360"/>
        </w:tabs>
        <w:ind w:left="360" w:hanging="360"/>
        <w:rPr>
          <w:b/>
          <w:bCs/>
          <w:color w:val="222222"/>
          <w:shd w:val="clear" w:color="auto" w:fill="FFFFFF"/>
        </w:rPr>
      </w:pPr>
    </w:p>
    <w:p w14:paraId="412BF291" w14:textId="77777777" w:rsidR="00B117E2" w:rsidRDefault="00B117E2" w:rsidP="002526C4">
      <w:pPr>
        <w:tabs>
          <w:tab w:val="left" w:pos="360"/>
        </w:tabs>
        <w:ind w:left="360" w:hanging="360"/>
        <w:rPr>
          <w:b/>
          <w:bCs/>
          <w:color w:val="222222"/>
          <w:shd w:val="clear" w:color="auto" w:fill="FFFFFF"/>
        </w:rPr>
      </w:pPr>
    </w:p>
    <w:p w14:paraId="2A2F8033" w14:textId="418FB552" w:rsidR="0015307D" w:rsidRPr="00880864" w:rsidRDefault="0015307D" w:rsidP="002526C4">
      <w:pPr>
        <w:tabs>
          <w:tab w:val="left" w:pos="360"/>
        </w:tabs>
        <w:ind w:left="360" w:hanging="360"/>
        <w:rPr>
          <w:b/>
          <w:bCs/>
          <w:color w:val="222222"/>
          <w:shd w:val="clear" w:color="auto" w:fill="FFFFFF"/>
        </w:rPr>
      </w:pPr>
      <w:r w:rsidRPr="00880864">
        <w:rPr>
          <w:b/>
          <w:bCs/>
          <w:color w:val="222222"/>
          <w:shd w:val="clear" w:color="auto" w:fill="FFFFFF"/>
        </w:rPr>
        <w:t>REFERENCES</w:t>
      </w:r>
    </w:p>
    <w:p w14:paraId="1C6E7FC0" w14:textId="1116F214" w:rsidR="00AE173C" w:rsidRPr="00DE06C7" w:rsidRDefault="00AE173C" w:rsidP="002526C4">
      <w:pPr>
        <w:tabs>
          <w:tab w:val="left" w:pos="360"/>
        </w:tabs>
        <w:ind w:left="360" w:hanging="360"/>
        <w:rPr>
          <w:color w:val="222222"/>
          <w:sz w:val="20"/>
          <w:szCs w:val="20"/>
          <w:shd w:val="clear" w:color="auto" w:fill="FFFFFF"/>
        </w:rPr>
      </w:pPr>
      <w:r w:rsidRPr="00DE06C7">
        <w:rPr>
          <w:color w:val="222222"/>
          <w:sz w:val="20"/>
          <w:szCs w:val="20"/>
          <w:shd w:val="clear" w:color="auto" w:fill="FFFFFF"/>
        </w:rPr>
        <w:t xml:space="preserve">Brand, F. </w:t>
      </w:r>
      <w:r w:rsidR="009147D5" w:rsidRPr="00DE06C7">
        <w:rPr>
          <w:color w:val="222222"/>
          <w:sz w:val="20"/>
          <w:szCs w:val="20"/>
          <w:shd w:val="clear" w:color="auto" w:fill="FFFFFF"/>
        </w:rPr>
        <w:t>and</w:t>
      </w:r>
      <w:r w:rsidRPr="00DE06C7">
        <w:rPr>
          <w:color w:val="222222"/>
          <w:sz w:val="20"/>
          <w:szCs w:val="20"/>
          <w:shd w:val="clear" w:color="auto" w:fill="FFFFFF"/>
        </w:rPr>
        <w:t xml:space="preserve"> Jax, K. (2007). Focusing the meaning (s) of resilience: resilience as a descriptive concept and a boundary object. </w:t>
      </w:r>
      <w:r w:rsidRPr="00DE06C7">
        <w:rPr>
          <w:i/>
          <w:iCs/>
          <w:color w:val="222222"/>
          <w:sz w:val="20"/>
          <w:szCs w:val="20"/>
        </w:rPr>
        <w:t>Ecology and society</w:t>
      </w:r>
      <w:r w:rsidRPr="00DE06C7">
        <w:rPr>
          <w:color w:val="222222"/>
          <w:sz w:val="20"/>
          <w:szCs w:val="20"/>
          <w:shd w:val="clear" w:color="auto" w:fill="FFFFFF"/>
        </w:rPr>
        <w:t xml:space="preserve">, </w:t>
      </w:r>
      <w:r w:rsidRPr="00DE06C7">
        <w:rPr>
          <w:i/>
          <w:iCs/>
          <w:color w:val="222222"/>
          <w:sz w:val="20"/>
          <w:szCs w:val="20"/>
        </w:rPr>
        <w:t>12</w:t>
      </w:r>
      <w:r w:rsidRPr="00DE06C7">
        <w:rPr>
          <w:color w:val="222222"/>
          <w:sz w:val="20"/>
          <w:szCs w:val="20"/>
          <w:shd w:val="clear" w:color="auto" w:fill="FFFFFF"/>
        </w:rPr>
        <w:t>(1).</w:t>
      </w:r>
    </w:p>
    <w:p w14:paraId="49E33743" w14:textId="0FBD04E8" w:rsidR="00AE173C" w:rsidRPr="00DE06C7" w:rsidRDefault="00AE173C" w:rsidP="002526C4">
      <w:pPr>
        <w:tabs>
          <w:tab w:val="left" w:pos="360"/>
        </w:tabs>
        <w:ind w:left="360" w:hanging="360"/>
        <w:rPr>
          <w:color w:val="222222"/>
          <w:sz w:val="20"/>
          <w:szCs w:val="20"/>
          <w:shd w:val="clear" w:color="auto" w:fill="FFFFFF"/>
        </w:rPr>
      </w:pPr>
      <w:proofErr w:type="spellStart"/>
      <w:r w:rsidRPr="00DE06C7">
        <w:rPr>
          <w:color w:val="222222"/>
          <w:sz w:val="20"/>
          <w:szCs w:val="20"/>
          <w:shd w:val="clear" w:color="auto" w:fill="FFFFFF"/>
        </w:rPr>
        <w:t>Buma</w:t>
      </w:r>
      <w:proofErr w:type="spellEnd"/>
      <w:r w:rsidRPr="00DE06C7">
        <w:rPr>
          <w:color w:val="222222"/>
          <w:sz w:val="20"/>
          <w:szCs w:val="20"/>
          <w:shd w:val="clear" w:color="auto" w:fill="FFFFFF"/>
        </w:rPr>
        <w:t>, B., Brown, C., Donato, D., Fontaine, J.</w:t>
      </w:r>
      <w:r w:rsidR="004D4587">
        <w:rPr>
          <w:color w:val="222222"/>
          <w:sz w:val="20"/>
          <w:szCs w:val="20"/>
          <w:shd w:val="clear" w:color="auto" w:fill="FFFFFF"/>
        </w:rPr>
        <w:t xml:space="preserve"> </w:t>
      </w:r>
      <w:r w:rsidR="00B238F5" w:rsidRPr="00DE06C7">
        <w:rPr>
          <w:color w:val="222222"/>
          <w:sz w:val="20"/>
          <w:szCs w:val="20"/>
          <w:shd w:val="clear" w:color="auto" w:fill="FFFFFF"/>
        </w:rPr>
        <w:t>and</w:t>
      </w:r>
      <w:r w:rsidRPr="00DE06C7">
        <w:rPr>
          <w:color w:val="222222"/>
          <w:sz w:val="20"/>
          <w:szCs w:val="20"/>
          <w:shd w:val="clear" w:color="auto" w:fill="FFFFFF"/>
        </w:rPr>
        <w:t xml:space="preserve"> Johnstone, J. (2013). The impacts of changing disturbance regimes on serotinous plant populations and communities. </w:t>
      </w:r>
      <w:proofErr w:type="spellStart"/>
      <w:r w:rsidRPr="00DE06C7">
        <w:rPr>
          <w:i/>
          <w:iCs/>
          <w:color w:val="222222"/>
          <w:sz w:val="20"/>
          <w:szCs w:val="20"/>
        </w:rPr>
        <w:t>BioScience</w:t>
      </w:r>
      <w:proofErr w:type="spellEnd"/>
      <w:r w:rsidRPr="00DE06C7">
        <w:rPr>
          <w:color w:val="222222"/>
          <w:sz w:val="20"/>
          <w:szCs w:val="20"/>
          <w:shd w:val="clear" w:color="auto" w:fill="FFFFFF"/>
        </w:rPr>
        <w:t xml:space="preserve">, </w:t>
      </w:r>
      <w:r w:rsidRPr="00DE06C7">
        <w:rPr>
          <w:i/>
          <w:iCs/>
          <w:color w:val="222222"/>
          <w:sz w:val="20"/>
          <w:szCs w:val="20"/>
        </w:rPr>
        <w:t>63</w:t>
      </w:r>
      <w:r w:rsidRPr="00DE06C7">
        <w:rPr>
          <w:color w:val="222222"/>
          <w:sz w:val="20"/>
          <w:szCs w:val="20"/>
          <w:shd w:val="clear" w:color="auto" w:fill="FFFFFF"/>
        </w:rPr>
        <w:t>(11), 866-876.</w:t>
      </w:r>
    </w:p>
    <w:p w14:paraId="2CCBD477" w14:textId="7597C92F" w:rsidR="00AE173C" w:rsidRPr="00DE06C7" w:rsidRDefault="00AE173C" w:rsidP="002526C4">
      <w:pPr>
        <w:tabs>
          <w:tab w:val="left" w:pos="360"/>
        </w:tabs>
        <w:ind w:left="360" w:hanging="360"/>
        <w:rPr>
          <w:color w:val="222222"/>
          <w:sz w:val="20"/>
          <w:szCs w:val="20"/>
          <w:shd w:val="clear" w:color="auto" w:fill="FFFFFF"/>
        </w:rPr>
      </w:pPr>
      <w:proofErr w:type="spellStart"/>
      <w:r w:rsidRPr="00DE06C7">
        <w:rPr>
          <w:color w:val="222222"/>
          <w:sz w:val="20"/>
          <w:szCs w:val="20"/>
          <w:shd w:val="clear" w:color="auto" w:fill="FFFFFF"/>
        </w:rPr>
        <w:t>Butak</w:t>
      </w:r>
      <w:proofErr w:type="spellEnd"/>
      <w:r w:rsidRPr="00DE06C7">
        <w:rPr>
          <w:color w:val="222222"/>
          <w:sz w:val="20"/>
          <w:szCs w:val="20"/>
          <w:shd w:val="clear" w:color="auto" w:fill="FFFFFF"/>
        </w:rPr>
        <w:t>, A. (2014). Vegetation Composition, Structure, and Ecophysiology of Maritime Ledge Ecosystems, University of Maine, Or</w:t>
      </w:r>
      <w:r w:rsidR="007219B8" w:rsidRPr="00DE06C7">
        <w:rPr>
          <w:color w:val="222222"/>
          <w:sz w:val="20"/>
          <w:szCs w:val="20"/>
          <w:shd w:val="clear" w:color="auto" w:fill="FFFFFF"/>
        </w:rPr>
        <w:t>o</w:t>
      </w:r>
      <w:r w:rsidRPr="00DE06C7">
        <w:rPr>
          <w:color w:val="222222"/>
          <w:sz w:val="20"/>
          <w:szCs w:val="20"/>
          <w:shd w:val="clear" w:color="auto" w:fill="FFFFFF"/>
        </w:rPr>
        <w:t xml:space="preserve">no </w:t>
      </w:r>
      <w:r w:rsidRPr="00DE06C7">
        <w:rPr>
          <w:sz w:val="20"/>
          <w:szCs w:val="20"/>
          <w:shd w:val="clear" w:color="auto" w:fill="FFFFFF"/>
        </w:rPr>
        <w:t>(</w:t>
      </w:r>
      <w:hyperlink r:id="rId14" w:history="1">
        <w:r w:rsidRPr="00DE06C7">
          <w:rPr>
            <w:rStyle w:val="Hyperlink"/>
            <w:color w:val="auto"/>
            <w:sz w:val="20"/>
            <w:szCs w:val="20"/>
            <w:shd w:val="clear" w:color="auto" w:fill="FFFFFF"/>
          </w:rPr>
          <w:t>http://digitalcommons.library.umaine.edu/etd/2212</w:t>
        </w:r>
      </w:hyperlink>
      <w:r w:rsidRPr="00DE06C7">
        <w:rPr>
          <w:sz w:val="20"/>
          <w:szCs w:val="20"/>
          <w:shd w:val="clear" w:color="auto" w:fill="FFFFFF"/>
        </w:rPr>
        <w:t>).</w:t>
      </w:r>
    </w:p>
    <w:p w14:paraId="22A2ABE1" w14:textId="77777777" w:rsidR="00AE173C" w:rsidRPr="00DE06C7" w:rsidRDefault="00AE173C" w:rsidP="002526C4">
      <w:pPr>
        <w:tabs>
          <w:tab w:val="left" w:pos="360"/>
        </w:tabs>
        <w:ind w:left="360" w:hanging="360"/>
        <w:rPr>
          <w:sz w:val="20"/>
          <w:szCs w:val="20"/>
        </w:rPr>
      </w:pPr>
      <w:r w:rsidRPr="00DE06C7">
        <w:rPr>
          <w:sz w:val="20"/>
          <w:szCs w:val="20"/>
        </w:rPr>
        <w:t xml:space="preserve">Caldwell, M. and J. Richards. 1989. Hydraulic lift: water efflux from upper roots improves effectiveness of water uptake by deep roots. </w:t>
      </w:r>
      <w:proofErr w:type="spellStart"/>
      <w:r w:rsidRPr="00DE06C7">
        <w:rPr>
          <w:i/>
          <w:iCs/>
          <w:sz w:val="20"/>
          <w:szCs w:val="20"/>
        </w:rPr>
        <w:t>Oecologia</w:t>
      </w:r>
      <w:proofErr w:type="spellEnd"/>
      <w:r w:rsidRPr="00DE06C7">
        <w:rPr>
          <w:i/>
          <w:iCs/>
          <w:sz w:val="20"/>
          <w:szCs w:val="20"/>
        </w:rPr>
        <w:t xml:space="preserve">, </w:t>
      </w:r>
      <w:r w:rsidRPr="00DE06C7">
        <w:rPr>
          <w:sz w:val="20"/>
          <w:szCs w:val="20"/>
        </w:rPr>
        <w:t xml:space="preserve">79, 1-5. </w:t>
      </w:r>
    </w:p>
    <w:p w14:paraId="55A897A0" w14:textId="6071016F" w:rsidR="00AE173C" w:rsidRPr="00DE06C7" w:rsidRDefault="00AE173C" w:rsidP="002526C4">
      <w:pPr>
        <w:tabs>
          <w:tab w:val="left" w:pos="360"/>
        </w:tabs>
        <w:ind w:left="360" w:hanging="360"/>
        <w:rPr>
          <w:color w:val="222222"/>
          <w:sz w:val="20"/>
          <w:szCs w:val="20"/>
          <w:shd w:val="clear" w:color="auto" w:fill="FFFFFF"/>
        </w:rPr>
      </w:pPr>
      <w:r w:rsidRPr="00DE06C7">
        <w:rPr>
          <w:color w:val="222222"/>
          <w:sz w:val="20"/>
          <w:szCs w:val="20"/>
          <w:shd w:val="clear" w:color="auto" w:fill="FFFFFF"/>
        </w:rPr>
        <w:t xml:space="preserve">Carlo, N., </w:t>
      </w:r>
      <w:proofErr w:type="spellStart"/>
      <w:r w:rsidRPr="00DE06C7">
        <w:rPr>
          <w:color w:val="222222"/>
          <w:sz w:val="20"/>
          <w:szCs w:val="20"/>
          <w:shd w:val="clear" w:color="auto" w:fill="FFFFFF"/>
        </w:rPr>
        <w:t>Renninger</w:t>
      </w:r>
      <w:proofErr w:type="spellEnd"/>
      <w:r w:rsidRPr="00DE06C7">
        <w:rPr>
          <w:color w:val="222222"/>
          <w:sz w:val="20"/>
          <w:szCs w:val="20"/>
          <w:shd w:val="clear" w:color="auto" w:fill="FFFFFF"/>
        </w:rPr>
        <w:t xml:space="preserve">, H., Clark, K., </w:t>
      </w:r>
      <w:r w:rsidR="00B238F5" w:rsidRPr="00DE06C7">
        <w:rPr>
          <w:color w:val="222222"/>
          <w:sz w:val="20"/>
          <w:szCs w:val="20"/>
          <w:shd w:val="clear" w:color="auto" w:fill="FFFFFF"/>
        </w:rPr>
        <w:t>and</w:t>
      </w:r>
      <w:r w:rsidRPr="00DE06C7">
        <w:rPr>
          <w:color w:val="222222"/>
          <w:sz w:val="20"/>
          <w:szCs w:val="20"/>
          <w:shd w:val="clear" w:color="auto" w:fill="FFFFFF"/>
        </w:rPr>
        <w:t xml:space="preserve"> Schäfer, K. (2016). Impacts of prescribed fire on Pinus rigida Mill. in upland forests of the Atlantic Coastal Plain. </w:t>
      </w:r>
      <w:r w:rsidRPr="00DE06C7">
        <w:rPr>
          <w:i/>
          <w:iCs/>
          <w:color w:val="222222"/>
          <w:sz w:val="20"/>
          <w:szCs w:val="20"/>
        </w:rPr>
        <w:t>Tree physiology</w:t>
      </w:r>
      <w:r w:rsidRPr="00DE06C7">
        <w:rPr>
          <w:color w:val="222222"/>
          <w:sz w:val="20"/>
          <w:szCs w:val="20"/>
          <w:shd w:val="clear" w:color="auto" w:fill="FFFFFF"/>
        </w:rPr>
        <w:t xml:space="preserve">, </w:t>
      </w:r>
      <w:r w:rsidRPr="00DE06C7">
        <w:rPr>
          <w:i/>
          <w:iCs/>
          <w:color w:val="222222"/>
          <w:sz w:val="20"/>
          <w:szCs w:val="20"/>
        </w:rPr>
        <w:t>36</w:t>
      </w:r>
      <w:r w:rsidRPr="00DE06C7">
        <w:rPr>
          <w:color w:val="222222"/>
          <w:sz w:val="20"/>
          <w:szCs w:val="20"/>
          <w:shd w:val="clear" w:color="auto" w:fill="FFFFFF"/>
        </w:rPr>
        <w:t>(8), 967-982.</w:t>
      </w:r>
    </w:p>
    <w:p w14:paraId="3FCDBA81" w14:textId="77777777" w:rsidR="00AE173C" w:rsidRPr="00DE06C7" w:rsidRDefault="00AE173C" w:rsidP="002526C4">
      <w:pPr>
        <w:tabs>
          <w:tab w:val="left" w:pos="360"/>
        </w:tabs>
        <w:ind w:left="360" w:hanging="360"/>
        <w:rPr>
          <w:rFonts w:eastAsiaTheme="minorEastAsia"/>
          <w:sz w:val="20"/>
          <w:szCs w:val="20"/>
        </w:rPr>
      </w:pPr>
      <w:proofErr w:type="spellStart"/>
      <w:proofErr w:type="gramStart"/>
      <w:r w:rsidRPr="00DE06C7">
        <w:rPr>
          <w:rFonts w:eastAsiaTheme="minorEastAsia"/>
          <w:sz w:val="20"/>
          <w:szCs w:val="20"/>
        </w:rPr>
        <w:t>Certini,G</w:t>
      </w:r>
      <w:proofErr w:type="spellEnd"/>
      <w:r w:rsidRPr="00DE06C7">
        <w:rPr>
          <w:rFonts w:eastAsiaTheme="minorEastAsia"/>
          <w:sz w:val="20"/>
          <w:szCs w:val="20"/>
        </w:rPr>
        <w:t>.</w:t>
      </w:r>
      <w:proofErr w:type="gramEnd"/>
      <w:r w:rsidRPr="00DE06C7">
        <w:rPr>
          <w:rFonts w:eastAsiaTheme="minorEastAsia"/>
          <w:sz w:val="20"/>
          <w:szCs w:val="20"/>
        </w:rPr>
        <w:t xml:space="preserve"> (2005) Effects of fire on properties of forest soils: a review. </w:t>
      </w:r>
      <w:proofErr w:type="spellStart"/>
      <w:r w:rsidRPr="00DE06C7">
        <w:rPr>
          <w:rFonts w:eastAsiaTheme="minorEastAsia"/>
          <w:i/>
          <w:sz w:val="20"/>
          <w:szCs w:val="20"/>
        </w:rPr>
        <w:t>Oecologia</w:t>
      </w:r>
      <w:proofErr w:type="spellEnd"/>
      <w:r w:rsidRPr="00DE06C7">
        <w:rPr>
          <w:rFonts w:eastAsiaTheme="minorEastAsia"/>
          <w:sz w:val="20"/>
          <w:szCs w:val="20"/>
        </w:rPr>
        <w:t xml:space="preserve"> 143:1–10</w:t>
      </w:r>
    </w:p>
    <w:p w14:paraId="5278B77C" w14:textId="77777777" w:rsidR="00AE173C" w:rsidRPr="00DE06C7" w:rsidRDefault="00AE173C" w:rsidP="002526C4">
      <w:pPr>
        <w:tabs>
          <w:tab w:val="left" w:pos="360"/>
        </w:tabs>
        <w:ind w:left="360" w:hanging="360"/>
        <w:rPr>
          <w:color w:val="222222"/>
          <w:sz w:val="20"/>
          <w:szCs w:val="20"/>
          <w:shd w:val="clear" w:color="auto" w:fill="FFFFFF"/>
        </w:rPr>
      </w:pPr>
      <w:r w:rsidRPr="00DE06C7">
        <w:rPr>
          <w:rFonts w:eastAsiaTheme="minorEastAsia"/>
          <w:sz w:val="20"/>
          <w:szCs w:val="20"/>
        </w:rPr>
        <w:t xml:space="preserve">Charpentier, J. (2020). </w:t>
      </w:r>
      <w:r w:rsidRPr="00DE06C7">
        <w:rPr>
          <w:sz w:val="20"/>
          <w:szCs w:val="20"/>
        </w:rPr>
        <w:t xml:space="preserve">Wildland Fire Disturbance - Recovery Dynamics in Upland Forests at Acadia National Park, Maine. Doctoral dissertation, Antioch University. </w:t>
      </w:r>
      <w:hyperlink r:id="rId15" w:history="1">
        <w:r w:rsidRPr="00DE06C7">
          <w:rPr>
            <w:rStyle w:val="Hyperlink"/>
            <w:color w:val="auto"/>
            <w:sz w:val="20"/>
            <w:szCs w:val="20"/>
          </w:rPr>
          <w:t>https://aura.antioch.edu/etds</w:t>
        </w:r>
      </w:hyperlink>
    </w:p>
    <w:p w14:paraId="7C23FAF7" w14:textId="77777777" w:rsidR="00AE173C" w:rsidRPr="00DE06C7" w:rsidRDefault="00AE173C" w:rsidP="002526C4">
      <w:pPr>
        <w:tabs>
          <w:tab w:val="left" w:pos="360"/>
        </w:tabs>
        <w:ind w:left="360" w:hanging="360"/>
        <w:rPr>
          <w:color w:val="222222"/>
          <w:sz w:val="20"/>
          <w:szCs w:val="20"/>
          <w:shd w:val="clear" w:color="auto" w:fill="FFFFFF"/>
        </w:rPr>
      </w:pPr>
      <w:r w:rsidRPr="00DE06C7">
        <w:rPr>
          <w:rFonts w:eastAsiaTheme="minorEastAsia"/>
          <w:sz w:val="20"/>
          <w:szCs w:val="20"/>
        </w:rPr>
        <w:t xml:space="preserve">Chen </w:t>
      </w:r>
      <w:proofErr w:type="gramStart"/>
      <w:r w:rsidRPr="00DE06C7">
        <w:rPr>
          <w:rFonts w:eastAsiaTheme="minorEastAsia"/>
          <w:sz w:val="20"/>
          <w:szCs w:val="20"/>
        </w:rPr>
        <w:t>Z,,</w:t>
      </w:r>
      <w:proofErr w:type="gramEnd"/>
      <w:r w:rsidRPr="00DE06C7">
        <w:rPr>
          <w:rFonts w:eastAsiaTheme="minorEastAsia"/>
          <w:sz w:val="20"/>
          <w:szCs w:val="20"/>
        </w:rPr>
        <w:t xml:space="preserve"> Wang G. and Jia Y. (2017). Foliar d</w:t>
      </w:r>
      <w:r w:rsidRPr="00DE06C7">
        <w:rPr>
          <w:rFonts w:eastAsiaTheme="minorEastAsia"/>
          <w:sz w:val="20"/>
          <w:szCs w:val="20"/>
          <w:vertAlign w:val="superscript"/>
        </w:rPr>
        <w:t>13</w:t>
      </w:r>
      <w:r w:rsidRPr="00DE06C7">
        <w:rPr>
          <w:rFonts w:eastAsiaTheme="minorEastAsia"/>
          <w:sz w:val="20"/>
          <w:szCs w:val="20"/>
        </w:rPr>
        <w:t>C Showed No Altitudinal Trend in an Arid Region and Atmospheric Pressure Exerted a Negative Effect on Plant d</w:t>
      </w:r>
      <w:r w:rsidRPr="00DE06C7">
        <w:rPr>
          <w:rFonts w:eastAsiaTheme="minorEastAsia"/>
          <w:sz w:val="20"/>
          <w:szCs w:val="20"/>
          <w:vertAlign w:val="superscript"/>
        </w:rPr>
        <w:t>13</w:t>
      </w:r>
      <w:r w:rsidRPr="00DE06C7">
        <w:rPr>
          <w:rFonts w:eastAsiaTheme="minorEastAsia"/>
          <w:sz w:val="20"/>
          <w:szCs w:val="20"/>
        </w:rPr>
        <w:t xml:space="preserve">C, </w:t>
      </w:r>
      <w:r w:rsidRPr="00DE06C7">
        <w:rPr>
          <w:rFonts w:eastAsiaTheme="minorEastAsia"/>
          <w:i/>
          <w:sz w:val="20"/>
          <w:szCs w:val="20"/>
        </w:rPr>
        <w:t>Frontiers in Plant Science</w:t>
      </w:r>
      <w:r w:rsidRPr="00DE06C7">
        <w:rPr>
          <w:rFonts w:eastAsiaTheme="minorEastAsia"/>
          <w:sz w:val="20"/>
          <w:szCs w:val="20"/>
        </w:rPr>
        <w:t>, 8, 1-9.</w:t>
      </w:r>
    </w:p>
    <w:p w14:paraId="0B5FDDA7" w14:textId="77777777" w:rsidR="00AE173C" w:rsidRPr="00DE06C7" w:rsidRDefault="00AE173C" w:rsidP="002526C4">
      <w:pPr>
        <w:tabs>
          <w:tab w:val="left" w:pos="450"/>
        </w:tabs>
        <w:ind w:left="350" w:hanging="350"/>
        <w:rPr>
          <w:color w:val="222222"/>
          <w:sz w:val="20"/>
          <w:szCs w:val="20"/>
          <w:shd w:val="clear" w:color="auto" w:fill="FFFFFF"/>
        </w:rPr>
      </w:pPr>
      <w:r w:rsidRPr="00DE06C7">
        <w:rPr>
          <w:color w:val="222222"/>
          <w:sz w:val="20"/>
          <w:szCs w:val="20"/>
          <w:shd w:val="clear" w:color="auto" w:fill="FFFFFF"/>
        </w:rPr>
        <w:t xml:space="preserve">Connell, J. and </w:t>
      </w:r>
      <w:proofErr w:type="spellStart"/>
      <w:r w:rsidRPr="00DE06C7">
        <w:rPr>
          <w:color w:val="222222"/>
          <w:sz w:val="20"/>
          <w:szCs w:val="20"/>
          <w:shd w:val="clear" w:color="auto" w:fill="FFFFFF"/>
        </w:rPr>
        <w:t>Slatyer</w:t>
      </w:r>
      <w:proofErr w:type="spellEnd"/>
      <w:r w:rsidRPr="00DE06C7">
        <w:rPr>
          <w:color w:val="222222"/>
          <w:sz w:val="20"/>
          <w:szCs w:val="20"/>
          <w:shd w:val="clear" w:color="auto" w:fill="FFFFFF"/>
        </w:rPr>
        <w:t xml:space="preserve">, R. (1977). Mechanisms of succession in natural communities and their role in community stability and organization. </w:t>
      </w:r>
      <w:r w:rsidRPr="00DE06C7">
        <w:rPr>
          <w:i/>
          <w:iCs/>
          <w:color w:val="222222"/>
          <w:sz w:val="20"/>
          <w:szCs w:val="20"/>
        </w:rPr>
        <w:t>The American Naturalist</w:t>
      </w:r>
      <w:r w:rsidRPr="00DE06C7">
        <w:rPr>
          <w:color w:val="222222"/>
          <w:sz w:val="20"/>
          <w:szCs w:val="20"/>
          <w:shd w:val="clear" w:color="auto" w:fill="FFFFFF"/>
        </w:rPr>
        <w:t xml:space="preserve">, </w:t>
      </w:r>
      <w:r w:rsidRPr="00DE06C7">
        <w:rPr>
          <w:i/>
          <w:iCs/>
          <w:color w:val="222222"/>
          <w:sz w:val="20"/>
          <w:szCs w:val="20"/>
        </w:rPr>
        <w:t>111</w:t>
      </w:r>
      <w:r w:rsidRPr="00DE06C7">
        <w:rPr>
          <w:color w:val="222222"/>
          <w:sz w:val="20"/>
          <w:szCs w:val="20"/>
          <w:shd w:val="clear" w:color="auto" w:fill="FFFFFF"/>
        </w:rPr>
        <w:t>(982), 1119-1144.</w:t>
      </w:r>
    </w:p>
    <w:p w14:paraId="266D3A16" w14:textId="77777777" w:rsidR="00AE173C" w:rsidRPr="00DE06C7" w:rsidRDefault="00AE173C" w:rsidP="002526C4">
      <w:pPr>
        <w:tabs>
          <w:tab w:val="left" w:pos="450"/>
        </w:tabs>
        <w:ind w:left="350" w:hanging="350"/>
        <w:rPr>
          <w:color w:val="222222"/>
          <w:sz w:val="20"/>
          <w:szCs w:val="20"/>
          <w:shd w:val="clear" w:color="auto" w:fill="FFFFFF"/>
        </w:rPr>
      </w:pPr>
      <w:r w:rsidRPr="00DE06C7">
        <w:rPr>
          <w:color w:val="0A0A0A"/>
          <w:sz w:val="20"/>
          <w:szCs w:val="20"/>
          <w:shd w:val="clear" w:color="auto" w:fill="FEFEFE"/>
        </w:rPr>
        <w:t xml:space="preserve">Coulson, R. and </w:t>
      </w:r>
      <w:proofErr w:type="spellStart"/>
      <w:r w:rsidRPr="00DE06C7">
        <w:rPr>
          <w:color w:val="0A0A0A"/>
          <w:sz w:val="20"/>
          <w:szCs w:val="20"/>
          <w:shd w:val="clear" w:color="auto" w:fill="FEFEFE"/>
        </w:rPr>
        <w:t>Klepzig</w:t>
      </w:r>
      <w:proofErr w:type="spellEnd"/>
      <w:r w:rsidRPr="00DE06C7">
        <w:rPr>
          <w:color w:val="0A0A0A"/>
          <w:sz w:val="20"/>
          <w:szCs w:val="20"/>
          <w:shd w:val="clear" w:color="auto" w:fill="FEFEFE"/>
        </w:rPr>
        <w:t>, K. (2011). Southern Pine Beetle II. Gen. Tech. Rep. SRS-140. Asheville, NC: U.S. Department of Agriculture Forest Service, Southern Research Station. 153-160.</w:t>
      </w:r>
    </w:p>
    <w:p w14:paraId="475A26F9" w14:textId="77777777" w:rsidR="00AE173C" w:rsidRPr="00DE06C7" w:rsidRDefault="00AE173C" w:rsidP="002526C4">
      <w:pPr>
        <w:tabs>
          <w:tab w:val="left" w:pos="450"/>
        </w:tabs>
        <w:ind w:left="350" w:hanging="350"/>
        <w:rPr>
          <w:sz w:val="20"/>
          <w:szCs w:val="20"/>
        </w:rPr>
      </w:pPr>
      <w:r w:rsidRPr="00DE06C7">
        <w:rPr>
          <w:color w:val="000000" w:themeColor="text1"/>
          <w:sz w:val="20"/>
          <w:szCs w:val="20"/>
        </w:rPr>
        <w:t xml:space="preserve">Day, M., </w:t>
      </w:r>
      <w:proofErr w:type="spellStart"/>
      <w:r w:rsidRPr="00DE06C7">
        <w:rPr>
          <w:color w:val="000000" w:themeColor="text1"/>
          <w:sz w:val="20"/>
          <w:szCs w:val="20"/>
        </w:rPr>
        <w:t>Schedlbauer</w:t>
      </w:r>
      <w:proofErr w:type="spellEnd"/>
      <w:r w:rsidRPr="00DE06C7">
        <w:rPr>
          <w:color w:val="000000" w:themeColor="text1"/>
          <w:sz w:val="20"/>
          <w:szCs w:val="20"/>
        </w:rPr>
        <w:t xml:space="preserve">, J., Livingston, Greenwood, M., White, M. </w:t>
      </w:r>
      <w:r w:rsidRPr="00DE06C7">
        <w:rPr>
          <w:color w:val="000000" w:themeColor="text1"/>
          <w:sz w:val="20"/>
          <w:szCs w:val="20"/>
          <w:shd w:val="clear" w:color="auto" w:fill="FFFFFF"/>
        </w:rPr>
        <w:t>and Brissette, J. (2005). Influence of seedbed, light environment, and elevated night temperature on growth and carbon allocation in pitch pine (</w:t>
      </w:r>
      <w:r w:rsidRPr="00DE06C7">
        <w:rPr>
          <w:i/>
          <w:color w:val="000000" w:themeColor="text1"/>
          <w:sz w:val="20"/>
          <w:szCs w:val="20"/>
          <w:shd w:val="clear" w:color="auto" w:fill="FFFFFF"/>
        </w:rPr>
        <w:t>Pinus rigida</w:t>
      </w:r>
      <w:r w:rsidRPr="00DE06C7">
        <w:rPr>
          <w:color w:val="000000" w:themeColor="text1"/>
          <w:sz w:val="20"/>
          <w:szCs w:val="20"/>
          <w:shd w:val="clear" w:color="auto" w:fill="FFFFFF"/>
        </w:rPr>
        <w:t>) and jack pine (</w:t>
      </w:r>
      <w:r w:rsidRPr="00DE06C7">
        <w:rPr>
          <w:i/>
          <w:color w:val="000000" w:themeColor="text1"/>
          <w:sz w:val="20"/>
          <w:szCs w:val="20"/>
          <w:shd w:val="clear" w:color="auto" w:fill="FFFFFF"/>
        </w:rPr>
        <w:t>Pinus banksiana</w:t>
      </w:r>
      <w:r w:rsidRPr="00DE06C7">
        <w:rPr>
          <w:color w:val="000000" w:themeColor="text1"/>
          <w:sz w:val="20"/>
          <w:szCs w:val="20"/>
          <w:shd w:val="clear" w:color="auto" w:fill="FFFFFF"/>
        </w:rPr>
        <w:t>) seedlings. </w:t>
      </w:r>
      <w:r w:rsidRPr="00DE06C7">
        <w:rPr>
          <w:i/>
          <w:iCs/>
          <w:color w:val="000000" w:themeColor="text1"/>
          <w:sz w:val="20"/>
          <w:szCs w:val="20"/>
          <w:shd w:val="clear" w:color="auto" w:fill="FFFFFF"/>
        </w:rPr>
        <w:t xml:space="preserve">For </w:t>
      </w:r>
      <w:proofErr w:type="spellStart"/>
      <w:r w:rsidRPr="00DE06C7">
        <w:rPr>
          <w:i/>
          <w:iCs/>
          <w:color w:val="000000" w:themeColor="text1"/>
          <w:sz w:val="20"/>
          <w:szCs w:val="20"/>
          <w:shd w:val="clear" w:color="auto" w:fill="FFFFFF"/>
        </w:rPr>
        <w:t>Ecol</w:t>
      </w:r>
      <w:proofErr w:type="spellEnd"/>
      <w:r w:rsidRPr="00DE06C7">
        <w:rPr>
          <w:i/>
          <w:iCs/>
          <w:color w:val="000000" w:themeColor="text1"/>
          <w:sz w:val="20"/>
          <w:szCs w:val="20"/>
          <w:shd w:val="clear" w:color="auto" w:fill="FFFFFF"/>
        </w:rPr>
        <w:t xml:space="preserve"> &amp; </w:t>
      </w:r>
      <w:proofErr w:type="spellStart"/>
      <w:r w:rsidRPr="00DE06C7">
        <w:rPr>
          <w:i/>
          <w:iCs/>
          <w:color w:val="000000" w:themeColor="text1"/>
          <w:sz w:val="20"/>
          <w:szCs w:val="20"/>
          <w:shd w:val="clear" w:color="auto" w:fill="FFFFFF"/>
        </w:rPr>
        <w:t>Manag</w:t>
      </w:r>
      <w:proofErr w:type="spellEnd"/>
      <w:r w:rsidRPr="00DE06C7">
        <w:rPr>
          <w:color w:val="000000" w:themeColor="text1"/>
          <w:sz w:val="20"/>
          <w:szCs w:val="20"/>
          <w:shd w:val="clear" w:color="auto" w:fill="FFFFFF"/>
        </w:rPr>
        <w:t>, </w:t>
      </w:r>
      <w:r w:rsidRPr="00DE06C7">
        <w:rPr>
          <w:i/>
          <w:iCs/>
          <w:color w:val="000000" w:themeColor="text1"/>
          <w:sz w:val="20"/>
          <w:szCs w:val="20"/>
          <w:shd w:val="clear" w:color="auto" w:fill="FFFFFF"/>
        </w:rPr>
        <w:t>205</w:t>
      </w:r>
      <w:r w:rsidRPr="00DE06C7">
        <w:rPr>
          <w:color w:val="000000" w:themeColor="text1"/>
          <w:sz w:val="20"/>
          <w:szCs w:val="20"/>
          <w:shd w:val="clear" w:color="auto" w:fill="FFFFFF"/>
        </w:rPr>
        <w:t>(1), 59-71.</w:t>
      </w:r>
    </w:p>
    <w:p w14:paraId="5CDAE3F1" w14:textId="7FEF5E49" w:rsidR="009147D5" w:rsidRPr="00DE06C7" w:rsidRDefault="00AE173C" w:rsidP="009147D5">
      <w:pPr>
        <w:pStyle w:val="ListParagraph"/>
        <w:autoSpaceDE w:val="0"/>
        <w:autoSpaceDN w:val="0"/>
        <w:adjustRightInd w:val="0"/>
        <w:spacing w:line="240" w:lineRule="auto"/>
        <w:ind w:left="360" w:hanging="360"/>
        <w:jc w:val="both"/>
        <w:rPr>
          <w:color w:val="222222"/>
          <w:sz w:val="20"/>
          <w:szCs w:val="20"/>
        </w:rPr>
      </w:pPr>
      <w:proofErr w:type="spellStart"/>
      <w:r w:rsidRPr="00DE06C7">
        <w:rPr>
          <w:color w:val="222222"/>
          <w:sz w:val="20"/>
          <w:szCs w:val="20"/>
        </w:rPr>
        <w:t>Doerr</w:t>
      </w:r>
      <w:proofErr w:type="spellEnd"/>
      <w:r w:rsidRPr="00DE06C7">
        <w:rPr>
          <w:color w:val="222222"/>
          <w:sz w:val="20"/>
          <w:szCs w:val="20"/>
        </w:rPr>
        <w:t xml:space="preserve">, S., </w:t>
      </w:r>
      <w:proofErr w:type="spellStart"/>
      <w:r w:rsidRPr="00DE06C7">
        <w:rPr>
          <w:color w:val="222222"/>
          <w:sz w:val="20"/>
          <w:szCs w:val="20"/>
        </w:rPr>
        <w:t>Santin</w:t>
      </w:r>
      <w:proofErr w:type="spellEnd"/>
      <w:r w:rsidRPr="00DE06C7">
        <w:rPr>
          <w:color w:val="222222"/>
          <w:sz w:val="20"/>
          <w:szCs w:val="20"/>
        </w:rPr>
        <w:t xml:space="preserve">, C., Merino, A., Belcher, C., </w:t>
      </w:r>
      <w:r w:rsidR="00B238F5" w:rsidRPr="00DE06C7">
        <w:rPr>
          <w:color w:val="222222"/>
          <w:sz w:val="20"/>
          <w:szCs w:val="20"/>
        </w:rPr>
        <w:t>and</w:t>
      </w:r>
      <w:r w:rsidRPr="00DE06C7">
        <w:rPr>
          <w:color w:val="222222"/>
          <w:sz w:val="20"/>
          <w:szCs w:val="20"/>
        </w:rPr>
        <w:t xml:space="preserve"> Baxter, G. (2018). Fire as a removal mechanism of pyrogenic carbon from the environment: effects of fire and pyrogenic carbon characteristics. </w:t>
      </w:r>
      <w:r w:rsidRPr="00DE06C7">
        <w:rPr>
          <w:i/>
          <w:iCs/>
          <w:color w:val="222222"/>
          <w:sz w:val="20"/>
          <w:szCs w:val="20"/>
        </w:rPr>
        <w:t>Frontiers in Earth Science</w:t>
      </w:r>
      <w:r w:rsidRPr="00DE06C7">
        <w:rPr>
          <w:color w:val="222222"/>
          <w:sz w:val="20"/>
          <w:szCs w:val="20"/>
        </w:rPr>
        <w:t xml:space="preserve">, </w:t>
      </w:r>
      <w:r w:rsidRPr="00DE06C7">
        <w:rPr>
          <w:i/>
          <w:iCs/>
          <w:color w:val="222222"/>
          <w:sz w:val="20"/>
          <w:szCs w:val="20"/>
        </w:rPr>
        <w:t>6</w:t>
      </w:r>
      <w:r w:rsidRPr="00DE06C7">
        <w:rPr>
          <w:color w:val="222222"/>
          <w:sz w:val="20"/>
          <w:szCs w:val="20"/>
        </w:rPr>
        <w:t>, 127.</w:t>
      </w:r>
    </w:p>
    <w:p w14:paraId="182CE62D" w14:textId="17A01E2F" w:rsidR="00E66D51" w:rsidRPr="00DE06C7" w:rsidRDefault="00E66D51"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Dunne, J., </w:t>
      </w:r>
      <w:proofErr w:type="spellStart"/>
      <w:r w:rsidRPr="00DE06C7">
        <w:rPr>
          <w:color w:val="222222"/>
          <w:sz w:val="20"/>
          <w:szCs w:val="20"/>
          <w:shd w:val="clear" w:color="auto" w:fill="FFFFFF"/>
        </w:rPr>
        <w:t>Saleska</w:t>
      </w:r>
      <w:proofErr w:type="spellEnd"/>
      <w:r w:rsidRPr="00DE06C7">
        <w:rPr>
          <w:color w:val="222222"/>
          <w:sz w:val="20"/>
          <w:szCs w:val="20"/>
          <w:shd w:val="clear" w:color="auto" w:fill="FFFFFF"/>
        </w:rPr>
        <w:t xml:space="preserve">, S., Fischer, M. </w:t>
      </w:r>
      <w:r w:rsidR="00311FF1" w:rsidRPr="00DE06C7">
        <w:rPr>
          <w:color w:val="222222"/>
          <w:sz w:val="20"/>
          <w:szCs w:val="20"/>
          <w:shd w:val="clear" w:color="auto" w:fill="FFFFFF"/>
        </w:rPr>
        <w:t xml:space="preserve"> and </w:t>
      </w:r>
      <w:r w:rsidRPr="00DE06C7">
        <w:rPr>
          <w:color w:val="222222"/>
          <w:sz w:val="20"/>
          <w:szCs w:val="20"/>
          <w:shd w:val="clear" w:color="auto" w:fill="FFFFFF"/>
        </w:rPr>
        <w:t xml:space="preserve">Harte, J. (2004). Integrating experimental and gradient methods in ecological climate change research. </w:t>
      </w:r>
      <w:r w:rsidRPr="00DE06C7">
        <w:rPr>
          <w:i/>
          <w:iCs/>
          <w:color w:val="222222"/>
          <w:sz w:val="20"/>
          <w:szCs w:val="20"/>
        </w:rPr>
        <w:t>Ecology</w:t>
      </w:r>
      <w:r w:rsidRPr="00DE06C7">
        <w:rPr>
          <w:color w:val="222222"/>
          <w:sz w:val="20"/>
          <w:szCs w:val="20"/>
          <w:shd w:val="clear" w:color="auto" w:fill="FFFFFF"/>
        </w:rPr>
        <w:t xml:space="preserve">, </w:t>
      </w:r>
      <w:r w:rsidRPr="00DE06C7">
        <w:rPr>
          <w:i/>
          <w:iCs/>
          <w:color w:val="222222"/>
          <w:sz w:val="20"/>
          <w:szCs w:val="20"/>
        </w:rPr>
        <w:t>85</w:t>
      </w:r>
      <w:r w:rsidRPr="00DE06C7">
        <w:rPr>
          <w:color w:val="222222"/>
          <w:sz w:val="20"/>
          <w:szCs w:val="20"/>
          <w:shd w:val="clear" w:color="auto" w:fill="FFFFFF"/>
        </w:rPr>
        <w:t>(4), 904-916.</w:t>
      </w:r>
    </w:p>
    <w:p w14:paraId="7E2976C0" w14:textId="3FF30AEC" w:rsidR="00BB2EEA" w:rsidRPr="00DE06C7" w:rsidRDefault="00BB2EEA" w:rsidP="009147D5">
      <w:pPr>
        <w:pStyle w:val="ListParagraph"/>
        <w:autoSpaceDE w:val="0"/>
        <w:autoSpaceDN w:val="0"/>
        <w:adjustRightInd w:val="0"/>
        <w:spacing w:line="240" w:lineRule="auto"/>
        <w:ind w:left="360" w:hanging="360"/>
        <w:jc w:val="both"/>
        <w:rPr>
          <w:color w:val="222222"/>
          <w:sz w:val="20"/>
          <w:szCs w:val="20"/>
        </w:rPr>
      </w:pPr>
      <w:r w:rsidRPr="00DE06C7">
        <w:rPr>
          <w:color w:val="222222"/>
          <w:sz w:val="20"/>
          <w:szCs w:val="20"/>
          <w:shd w:val="clear" w:color="auto" w:fill="FFFFFF"/>
        </w:rPr>
        <w:t xml:space="preserve">Evans, S., </w:t>
      </w:r>
      <w:proofErr w:type="spellStart"/>
      <w:r w:rsidRPr="00DE06C7">
        <w:rPr>
          <w:color w:val="222222"/>
          <w:sz w:val="20"/>
          <w:szCs w:val="20"/>
          <w:shd w:val="clear" w:color="auto" w:fill="FFFFFF"/>
        </w:rPr>
        <w:t>Dueker</w:t>
      </w:r>
      <w:proofErr w:type="spellEnd"/>
      <w:r w:rsidRPr="00DE06C7">
        <w:rPr>
          <w:color w:val="222222"/>
          <w:sz w:val="20"/>
          <w:szCs w:val="20"/>
          <w:shd w:val="clear" w:color="auto" w:fill="FFFFFF"/>
        </w:rPr>
        <w:t>, M., Logan, J.</w:t>
      </w:r>
      <w:r w:rsidR="00311FF1" w:rsidRPr="00DE06C7">
        <w:rPr>
          <w:color w:val="222222"/>
          <w:sz w:val="20"/>
          <w:szCs w:val="20"/>
          <w:shd w:val="clear" w:color="auto" w:fill="FFFFFF"/>
        </w:rPr>
        <w:t xml:space="preserve"> and</w:t>
      </w:r>
      <w:r w:rsidRPr="00DE06C7">
        <w:rPr>
          <w:color w:val="222222"/>
          <w:sz w:val="20"/>
          <w:szCs w:val="20"/>
          <w:shd w:val="clear" w:color="auto" w:fill="FFFFFF"/>
        </w:rPr>
        <w:t xml:space="preserve"> Weathers, K. (2019). The biology of fog: results from coastal Maine and Namib Desert reveal common drivers of fog microbial composition. </w:t>
      </w:r>
      <w:r w:rsidRPr="00DE06C7">
        <w:rPr>
          <w:i/>
          <w:iCs/>
          <w:color w:val="222222"/>
          <w:sz w:val="20"/>
          <w:szCs w:val="20"/>
          <w:shd w:val="clear" w:color="auto" w:fill="FFFFFF"/>
        </w:rPr>
        <w:t>Science of the Total Environment</w:t>
      </w:r>
      <w:r w:rsidRPr="00DE06C7">
        <w:rPr>
          <w:color w:val="222222"/>
          <w:sz w:val="20"/>
          <w:szCs w:val="20"/>
          <w:shd w:val="clear" w:color="auto" w:fill="FFFFFF"/>
        </w:rPr>
        <w:t>, </w:t>
      </w:r>
      <w:r w:rsidRPr="00DE06C7">
        <w:rPr>
          <w:i/>
          <w:iCs/>
          <w:color w:val="222222"/>
          <w:sz w:val="20"/>
          <w:szCs w:val="20"/>
          <w:shd w:val="clear" w:color="auto" w:fill="FFFFFF"/>
        </w:rPr>
        <w:t>647</w:t>
      </w:r>
      <w:r w:rsidRPr="00DE06C7">
        <w:rPr>
          <w:color w:val="222222"/>
          <w:sz w:val="20"/>
          <w:szCs w:val="20"/>
          <w:shd w:val="clear" w:color="auto" w:fill="FFFFFF"/>
        </w:rPr>
        <w:t>, 1547-1556.</w:t>
      </w:r>
    </w:p>
    <w:p w14:paraId="510B3D23" w14:textId="77777777" w:rsidR="00AE173C" w:rsidRPr="00DE06C7"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DE06C7">
        <w:rPr>
          <w:rFonts w:eastAsiaTheme="minorEastAsia"/>
          <w:sz w:val="20"/>
          <w:szCs w:val="20"/>
        </w:rPr>
        <w:t xml:space="preserve">Fernandez, I., Schmitt, C., </w:t>
      </w:r>
      <w:proofErr w:type="spellStart"/>
      <w:r w:rsidRPr="00DE06C7">
        <w:rPr>
          <w:rFonts w:eastAsiaTheme="minorEastAsia"/>
          <w:sz w:val="20"/>
          <w:szCs w:val="20"/>
        </w:rPr>
        <w:t>Birkel</w:t>
      </w:r>
      <w:proofErr w:type="spellEnd"/>
      <w:r w:rsidRPr="00DE06C7">
        <w:rPr>
          <w:rFonts w:eastAsiaTheme="minorEastAsia"/>
          <w:sz w:val="20"/>
          <w:szCs w:val="20"/>
        </w:rPr>
        <w:t xml:space="preserve">, S., </w:t>
      </w:r>
      <w:proofErr w:type="spellStart"/>
      <w:r w:rsidRPr="00DE06C7">
        <w:rPr>
          <w:rFonts w:eastAsiaTheme="minorEastAsia"/>
          <w:sz w:val="20"/>
          <w:szCs w:val="20"/>
        </w:rPr>
        <w:t>Stancioff</w:t>
      </w:r>
      <w:proofErr w:type="spellEnd"/>
      <w:r w:rsidRPr="00DE06C7">
        <w:rPr>
          <w:rFonts w:eastAsiaTheme="minorEastAsia"/>
          <w:sz w:val="20"/>
          <w:szCs w:val="20"/>
        </w:rPr>
        <w:t xml:space="preserve">, E., Pershing, A., Kelley, J., Runge, J., Jacobson, G. </w:t>
      </w:r>
      <w:r w:rsidRPr="00DE06C7">
        <w:rPr>
          <w:rFonts w:eastAsiaTheme="minorEastAsia"/>
          <w:i/>
          <w:sz w:val="20"/>
          <w:szCs w:val="20"/>
        </w:rPr>
        <w:t>et al</w:t>
      </w:r>
      <w:r w:rsidRPr="00DE06C7">
        <w:rPr>
          <w:rFonts w:eastAsiaTheme="minorEastAsia"/>
          <w:sz w:val="20"/>
          <w:szCs w:val="20"/>
        </w:rPr>
        <w:t xml:space="preserve"> (2015). Maine’s climate future: 2015 update. University of Maine, Orono, ME. 24 pp.</w:t>
      </w:r>
    </w:p>
    <w:p w14:paraId="37354C92" w14:textId="77777777" w:rsidR="00AE173C" w:rsidRPr="00DE06C7"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proofErr w:type="spellStart"/>
      <w:r w:rsidRPr="00DE06C7">
        <w:rPr>
          <w:color w:val="3E3D40"/>
          <w:sz w:val="20"/>
          <w:szCs w:val="20"/>
          <w:shd w:val="clear" w:color="auto" w:fill="FFFFFF"/>
        </w:rPr>
        <w:t>Foereid</w:t>
      </w:r>
      <w:proofErr w:type="spellEnd"/>
      <w:r w:rsidRPr="00DE06C7">
        <w:rPr>
          <w:color w:val="3E3D40"/>
          <w:sz w:val="20"/>
          <w:szCs w:val="20"/>
          <w:shd w:val="clear" w:color="auto" w:fill="FFFFFF"/>
        </w:rPr>
        <w:t xml:space="preserve">, B., Lehmann, J., Wurster, C., and Bird, M. (2015). Presence of black carbon in soil due to forest fire in the New Jersey pine barrens. </w:t>
      </w:r>
      <w:r w:rsidRPr="00DE06C7">
        <w:rPr>
          <w:i/>
          <w:iCs/>
          <w:color w:val="3E3D40"/>
          <w:sz w:val="20"/>
          <w:szCs w:val="20"/>
        </w:rPr>
        <w:t>J. Earth Sci. Eng.</w:t>
      </w:r>
      <w:r w:rsidRPr="00DE06C7">
        <w:rPr>
          <w:color w:val="3E3D40"/>
          <w:sz w:val="20"/>
          <w:szCs w:val="20"/>
          <w:shd w:val="clear" w:color="auto" w:fill="FFFFFF"/>
        </w:rPr>
        <w:t xml:space="preserve"> 5, 91–97. </w:t>
      </w:r>
      <w:proofErr w:type="spellStart"/>
      <w:r w:rsidRPr="00DE06C7">
        <w:rPr>
          <w:color w:val="3E3D40"/>
          <w:sz w:val="20"/>
          <w:szCs w:val="20"/>
          <w:shd w:val="clear" w:color="auto" w:fill="FFFFFF"/>
        </w:rPr>
        <w:t>doi</w:t>
      </w:r>
      <w:proofErr w:type="spellEnd"/>
      <w:r w:rsidRPr="00DE06C7">
        <w:rPr>
          <w:color w:val="3E3D40"/>
          <w:sz w:val="20"/>
          <w:szCs w:val="20"/>
          <w:shd w:val="clear" w:color="auto" w:fill="FFFFFF"/>
        </w:rPr>
        <w:t>: 10.17265/2159</w:t>
      </w:r>
    </w:p>
    <w:p w14:paraId="12C74340" w14:textId="18308163" w:rsidR="00AE173C"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 xml:space="preserve">Greenwood, M., Livingston, W., Day, M., White, A. and J. Brissette. (2002). Contrasting modes of survival by jack and pitch pine at a common range limit. </w:t>
      </w:r>
      <w:r w:rsidRPr="00DE06C7">
        <w:rPr>
          <w:i/>
          <w:iCs/>
          <w:sz w:val="20"/>
          <w:szCs w:val="20"/>
        </w:rPr>
        <w:t>Canadian Journal of Forest Research</w:t>
      </w:r>
      <w:r w:rsidRPr="00DE06C7">
        <w:rPr>
          <w:sz w:val="20"/>
          <w:szCs w:val="20"/>
        </w:rPr>
        <w:t>, 32, 1662-1674.</w:t>
      </w:r>
    </w:p>
    <w:p w14:paraId="016BA94C" w14:textId="382E7A74" w:rsidR="00AE173C" w:rsidRPr="00DE06C7" w:rsidRDefault="00AE173C" w:rsidP="002526C4">
      <w:pPr>
        <w:pStyle w:val="ListParagraph"/>
        <w:autoSpaceDE w:val="0"/>
        <w:autoSpaceDN w:val="0"/>
        <w:adjustRightInd w:val="0"/>
        <w:spacing w:line="240" w:lineRule="auto"/>
        <w:ind w:left="360" w:hanging="360"/>
        <w:jc w:val="both"/>
        <w:rPr>
          <w:sz w:val="20"/>
          <w:szCs w:val="20"/>
        </w:rPr>
      </w:pPr>
      <w:proofErr w:type="spellStart"/>
      <w:r w:rsidRPr="00DE06C7">
        <w:rPr>
          <w:color w:val="222222"/>
          <w:sz w:val="20"/>
          <w:szCs w:val="20"/>
          <w:shd w:val="clear" w:color="auto" w:fill="FFFFFF"/>
        </w:rPr>
        <w:t>Gururani</w:t>
      </w:r>
      <w:proofErr w:type="spellEnd"/>
      <w:r w:rsidRPr="00DE06C7">
        <w:rPr>
          <w:color w:val="222222"/>
          <w:sz w:val="20"/>
          <w:szCs w:val="20"/>
          <w:shd w:val="clear" w:color="auto" w:fill="FFFFFF"/>
        </w:rPr>
        <w:t xml:space="preserve">, M., </w:t>
      </w:r>
      <w:proofErr w:type="spellStart"/>
      <w:r w:rsidRPr="00DE06C7">
        <w:rPr>
          <w:color w:val="222222"/>
          <w:sz w:val="20"/>
          <w:szCs w:val="20"/>
          <w:shd w:val="clear" w:color="auto" w:fill="FFFFFF"/>
        </w:rPr>
        <w:t>Mohanta</w:t>
      </w:r>
      <w:proofErr w:type="spellEnd"/>
      <w:r w:rsidRPr="00DE06C7">
        <w:rPr>
          <w:color w:val="222222"/>
          <w:sz w:val="20"/>
          <w:szCs w:val="20"/>
          <w:shd w:val="clear" w:color="auto" w:fill="FFFFFF"/>
        </w:rPr>
        <w:t>, T.</w:t>
      </w:r>
      <w:r w:rsidR="008939D5">
        <w:rPr>
          <w:color w:val="222222"/>
          <w:sz w:val="20"/>
          <w:szCs w:val="20"/>
          <w:shd w:val="clear" w:color="auto" w:fill="FFFFFF"/>
        </w:rPr>
        <w:t xml:space="preserve"> and </w:t>
      </w:r>
      <w:r w:rsidRPr="00DE06C7">
        <w:rPr>
          <w:color w:val="222222"/>
          <w:sz w:val="20"/>
          <w:szCs w:val="20"/>
          <w:shd w:val="clear" w:color="auto" w:fill="FFFFFF"/>
        </w:rPr>
        <w:t xml:space="preserve">Bae, H. (2015). Current understanding of the interplay between phytohormones and photosynthesis under environmental stress. </w:t>
      </w:r>
      <w:r w:rsidRPr="00DE06C7">
        <w:rPr>
          <w:i/>
          <w:iCs/>
          <w:color w:val="222222"/>
          <w:sz w:val="20"/>
          <w:szCs w:val="20"/>
        </w:rPr>
        <w:t>International journal of molecular sciences</w:t>
      </w:r>
      <w:r w:rsidRPr="00DE06C7">
        <w:rPr>
          <w:color w:val="222222"/>
          <w:sz w:val="20"/>
          <w:szCs w:val="20"/>
          <w:shd w:val="clear" w:color="auto" w:fill="FFFFFF"/>
        </w:rPr>
        <w:t xml:space="preserve">, </w:t>
      </w:r>
      <w:r w:rsidRPr="00DE06C7">
        <w:rPr>
          <w:i/>
          <w:iCs/>
          <w:color w:val="222222"/>
          <w:sz w:val="20"/>
          <w:szCs w:val="20"/>
        </w:rPr>
        <w:t>16</w:t>
      </w:r>
      <w:r w:rsidRPr="00DE06C7">
        <w:rPr>
          <w:color w:val="222222"/>
          <w:sz w:val="20"/>
          <w:szCs w:val="20"/>
          <w:shd w:val="clear" w:color="auto" w:fill="FFFFFF"/>
        </w:rPr>
        <w:t>(8), 19055-19085.</w:t>
      </w:r>
    </w:p>
    <w:p w14:paraId="1A4A812F" w14:textId="397F9984" w:rsidR="00AE173C"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lastRenderedPageBreak/>
        <w:t xml:space="preserve">Harris, T., </w:t>
      </w:r>
      <w:proofErr w:type="spellStart"/>
      <w:r w:rsidRPr="00DE06C7">
        <w:rPr>
          <w:sz w:val="20"/>
          <w:szCs w:val="20"/>
        </w:rPr>
        <w:t>Rajakaruna</w:t>
      </w:r>
      <w:proofErr w:type="spellEnd"/>
      <w:r w:rsidRPr="00DE06C7">
        <w:rPr>
          <w:sz w:val="20"/>
          <w:szCs w:val="20"/>
        </w:rPr>
        <w:t xml:space="preserve">, N., Nelson, S. and P. Vaux. (2012). Stressors and threats to the flora of Acadia National Park, Maine: Current knowledge, information gaps, and future directions. </w:t>
      </w:r>
      <w:r w:rsidRPr="00DE06C7">
        <w:rPr>
          <w:i/>
          <w:iCs/>
          <w:sz w:val="20"/>
          <w:szCs w:val="20"/>
        </w:rPr>
        <w:t>Journal of the Torrey Botanical Society</w:t>
      </w:r>
      <w:r w:rsidRPr="00DE06C7">
        <w:rPr>
          <w:sz w:val="20"/>
          <w:szCs w:val="20"/>
        </w:rPr>
        <w:t>, 139 (3), 323-344.</w:t>
      </w:r>
    </w:p>
    <w:p w14:paraId="374AA0DF"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Hart, J., Horn, S. and Grissino-Mayer, H. (2008). Fire history from soil charcoal in a mixed hardwood forest on the Cumberland Plateau, Tennessee, USA1. </w:t>
      </w:r>
      <w:r w:rsidRPr="00DE06C7">
        <w:rPr>
          <w:i/>
          <w:iCs/>
          <w:color w:val="222222"/>
          <w:sz w:val="20"/>
          <w:szCs w:val="20"/>
        </w:rPr>
        <w:t>The Journal of the Torrey Botanical Society</w:t>
      </w:r>
      <w:r w:rsidRPr="00DE06C7">
        <w:rPr>
          <w:color w:val="222222"/>
          <w:sz w:val="20"/>
          <w:szCs w:val="20"/>
          <w:shd w:val="clear" w:color="auto" w:fill="FFFFFF"/>
        </w:rPr>
        <w:t xml:space="preserve">, </w:t>
      </w:r>
      <w:r w:rsidRPr="00DE06C7">
        <w:rPr>
          <w:i/>
          <w:iCs/>
          <w:color w:val="222222"/>
          <w:sz w:val="20"/>
          <w:szCs w:val="20"/>
        </w:rPr>
        <w:t>135</w:t>
      </w:r>
      <w:r w:rsidRPr="00DE06C7">
        <w:rPr>
          <w:color w:val="222222"/>
          <w:sz w:val="20"/>
          <w:szCs w:val="20"/>
          <w:shd w:val="clear" w:color="auto" w:fill="FFFFFF"/>
        </w:rPr>
        <w:t xml:space="preserve">(3), 401-410. </w:t>
      </w:r>
    </w:p>
    <w:p w14:paraId="450A6437" w14:textId="333CFBF8"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Howard, L.</w:t>
      </w:r>
      <w:r w:rsidR="004A6323" w:rsidRPr="00DE06C7">
        <w:rPr>
          <w:color w:val="222222"/>
          <w:sz w:val="20"/>
          <w:szCs w:val="20"/>
          <w:shd w:val="clear" w:color="auto" w:fill="FFFFFF"/>
        </w:rPr>
        <w:t xml:space="preserve"> and</w:t>
      </w:r>
      <w:r w:rsidRPr="00DE06C7">
        <w:rPr>
          <w:color w:val="222222"/>
          <w:sz w:val="20"/>
          <w:szCs w:val="20"/>
          <w:shd w:val="clear" w:color="auto" w:fill="FFFFFF"/>
        </w:rPr>
        <w:t xml:space="preserve"> </w:t>
      </w:r>
      <w:proofErr w:type="spellStart"/>
      <w:r w:rsidRPr="00DE06C7">
        <w:rPr>
          <w:color w:val="222222"/>
          <w:sz w:val="20"/>
          <w:szCs w:val="20"/>
          <w:shd w:val="clear" w:color="auto" w:fill="FFFFFF"/>
        </w:rPr>
        <w:t>Stelacio</w:t>
      </w:r>
      <w:proofErr w:type="spellEnd"/>
      <w:r w:rsidRPr="00DE06C7">
        <w:rPr>
          <w:color w:val="222222"/>
          <w:sz w:val="20"/>
          <w:szCs w:val="20"/>
          <w:shd w:val="clear" w:color="auto" w:fill="FFFFFF"/>
        </w:rPr>
        <w:t xml:space="preserve">, M. (2011). Fire and the development of high-elevation pitch pine communities in northeastern West Virginia. </w:t>
      </w:r>
      <w:r w:rsidRPr="00DE06C7">
        <w:rPr>
          <w:i/>
          <w:iCs/>
          <w:color w:val="222222"/>
          <w:sz w:val="20"/>
          <w:szCs w:val="20"/>
        </w:rPr>
        <w:t>Bulletin of the New Jersey Academy of Science</w:t>
      </w:r>
      <w:r w:rsidRPr="00DE06C7">
        <w:rPr>
          <w:color w:val="222222"/>
          <w:sz w:val="20"/>
          <w:szCs w:val="20"/>
          <w:shd w:val="clear" w:color="auto" w:fill="FFFFFF"/>
        </w:rPr>
        <w:t xml:space="preserve">, </w:t>
      </w:r>
      <w:r w:rsidRPr="00DE06C7">
        <w:rPr>
          <w:i/>
          <w:iCs/>
          <w:color w:val="222222"/>
          <w:sz w:val="20"/>
          <w:szCs w:val="20"/>
        </w:rPr>
        <w:t>56</w:t>
      </w:r>
      <w:r w:rsidRPr="00DE06C7">
        <w:rPr>
          <w:color w:val="222222"/>
          <w:sz w:val="20"/>
          <w:szCs w:val="20"/>
          <w:shd w:val="clear" w:color="auto" w:fill="FFFFFF"/>
        </w:rPr>
        <w:t>(2), 19-23.</w:t>
      </w:r>
    </w:p>
    <w:p w14:paraId="03110988" w14:textId="77777777" w:rsidR="00380D11" w:rsidRPr="00380D11" w:rsidRDefault="00380D11"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380D11">
        <w:rPr>
          <w:color w:val="222222"/>
          <w:sz w:val="20"/>
          <w:szCs w:val="20"/>
          <w:shd w:val="clear" w:color="auto" w:fill="FFFFFF"/>
        </w:rPr>
        <w:t xml:space="preserve">Ibáñez, I., Acharya, K., Juno, E., </w:t>
      </w:r>
      <w:proofErr w:type="spellStart"/>
      <w:r w:rsidRPr="00380D11">
        <w:rPr>
          <w:color w:val="222222"/>
          <w:sz w:val="20"/>
          <w:szCs w:val="20"/>
          <w:shd w:val="clear" w:color="auto" w:fill="FFFFFF"/>
        </w:rPr>
        <w:t>Karounos</w:t>
      </w:r>
      <w:proofErr w:type="spellEnd"/>
      <w:r w:rsidRPr="00380D11">
        <w:rPr>
          <w:color w:val="222222"/>
          <w:sz w:val="20"/>
          <w:szCs w:val="20"/>
          <w:shd w:val="clear" w:color="auto" w:fill="FFFFFF"/>
        </w:rPr>
        <w:t>, C., Lee, B. R., McCollum, C., ... &amp; Tourville, J. (2019). Forest resilience under global environmental change: Do we have the information we need? A systematic review. </w:t>
      </w:r>
      <w:proofErr w:type="spellStart"/>
      <w:r w:rsidRPr="00380D11">
        <w:rPr>
          <w:i/>
          <w:iCs/>
          <w:color w:val="222222"/>
          <w:sz w:val="20"/>
          <w:szCs w:val="20"/>
          <w:shd w:val="clear" w:color="auto" w:fill="FFFFFF"/>
        </w:rPr>
        <w:t>PloS</w:t>
      </w:r>
      <w:proofErr w:type="spellEnd"/>
      <w:r w:rsidRPr="00380D11">
        <w:rPr>
          <w:i/>
          <w:iCs/>
          <w:color w:val="222222"/>
          <w:sz w:val="20"/>
          <w:szCs w:val="20"/>
          <w:shd w:val="clear" w:color="auto" w:fill="FFFFFF"/>
        </w:rPr>
        <w:t xml:space="preserve"> one</w:t>
      </w:r>
      <w:r w:rsidRPr="00380D11">
        <w:rPr>
          <w:color w:val="222222"/>
          <w:sz w:val="20"/>
          <w:szCs w:val="20"/>
          <w:shd w:val="clear" w:color="auto" w:fill="FFFFFF"/>
        </w:rPr>
        <w:t>, </w:t>
      </w:r>
      <w:r w:rsidRPr="00380D11">
        <w:rPr>
          <w:i/>
          <w:iCs/>
          <w:color w:val="222222"/>
          <w:sz w:val="20"/>
          <w:szCs w:val="20"/>
          <w:shd w:val="clear" w:color="auto" w:fill="FFFFFF"/>
        </w:rPr>
        <w:t>14</w:t>
      </w:r>
      <w:r w:rsidRPr="00380D11">
        <w:rPr>
          <w:color w:val="222222"/>
          <w:sz w:val="20"/>
          <w:szCs w:val="20"/>
          <w:shd w:val="clear" w:color="auto" w:fill="FFFFFF"/>
        </w:rPr>
        <w:t>(9), e0222207.</w:t>
      </w:r>
    </w:p>
    <w:p w14:paraId="3AB36201" w14:textId="7A0092EA" w:rsidR="00AE173C" w:rsidRPr="00DE06C7" w:rsidRDefault="00AE173C" w:rsidP="002526C4">
      <w:pPr>
        <w:pStyle w:val="ListParagraph"/>
        <w:autoSpaceDE w:val="0"/>
        <w:autoSpaceDN w:val="0"/>
        <w:adjustRightInd w:val="0"/>
        <w:spacing w:line="240" w:lineRule="auto"/>
        <w:ind w:left="360" w:hanging="360"/>
        <w:jc w:val="both"/>
        <w:rPr>
          <w:color w:val="000000"/>
          <w:sz w:val="20"/>
          <w:szCs w:val="20"/>
          <w:shd w:val="clear" w:color="auto" w:fill="E5E6E7"/>
        </w:rPr>
      </w:pPr>
      <w:r w:rsidRPr="00DE06C7">
        <w:rPr>
          <w:color w:val="222222"/>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DE06C7">
        <w:rPr>
          <w:i/>
          <w:iCs/>
          <w:color w:val="222222"/>
          <w:sz w:val="20"/>
          <w:szCs w:val="20"/>
        </w:rPr>
        <w:t>Oecologia</w:t>
      </w:r>
      <w:proofErr w:type="spellEnd"/>
      <w:r w:rsidRPr="00DE06C7">
        <w:rPr>
          <w:color w:val="222222"/>
          <w:sz w:val="20"/>
          <w:szCs w:val="20"/>
          <w:shd w:val="clear" w:color="auto" w:fill="FFFFFF"/>
        </w:rPr>
        <w:t xml:space="preserve">, </w:t>
      </w:r>
      <w:r w:rsidRPr="00DE06C7">
        <w:rPr>
          <w:i/>
          <w:iCs/>
          <w:color w:val="222222"/>
          <w:sz w:val="20"/>
          <w:szCs w:val="20"/>
        </w:rPr>
        <w:t>153</w:t>
      </w:r>
      <w:r w:rsidRPr="00DE06C7">
        <w:rPr>
          <w:color w:val="222222"/>
          <w:sz w:val="20"/>
          <w:szCs w:val="20"/>
          <w:shd w:val="clear" w:color="auto" w:fill="FFFFFF"/>
        </w:rPr>
        <w:t>(1), 99-109.</w:t>
      </w:r>
      <w:r w:rsidRPr="00DE06C7">
        <w:rPr>
          <w:color w:val="000000"/>
          <w:sz w:val="20"/>
          <w:szCs w:val="20"/>
          <w:shd w:val="clear" w:color="auto" w:fill="E5E6E7"/>
        </w:rPr>
        <w:t xml:space="preserve"> </w:t>
      </w:r>
    </w:p>
    <w:p w14:paraId="0EC399E8" w14:textId="7FE04C7C"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000000"/>
          <w:sz w:val="20"/>
          <w:szCs w:val="20"/>
          <w:shd w:val="clear" w:color="auto" w:fill="E5E6E7"/>
        </w:rPr>
        <w:t>Jagels</w:t>
      </w:r>
      <w:proofErr w:type="spellEnd"/>
      <w:r w:rsidRPr="00DE06C7">
        <w:rPr>
          <w:color w:val="000000"/>
          <w:sz w:val="20"/>
          <w:szCs w:val="20"/>
          <w:shd w:val="clear" w:color="auto" w:fill="E5E6E7"/>
        </w:rPr>
        <w:t>, R., M. Jiang, S. Marden, and J. Carlisle. 2002. Red spruce canopy response to acid fog exposure. Atmos. Res 64:169–178</w:t>
      </w:r>
    </w:p>
    <w:p w14:paraId="00F40F15"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Jingfang</w:t>
      </w:r>
      <w:proofErr w:type="spellEnd"/>
      <w:r w:rsidRPr="00DE06C7">
        <w:rPr>
          <w:color w:val="222222"/>
          <w:sz w:val="20"/>
          <w:szCs w:val="20"/>
          <w:shd w:val="clear" w:color="auto" w:fill="FFFFFF"/>
        </w:rPr>
        <w:t xml:space="preserve">, Q., and </w:t>
      </w:r>
      <w:proofErr w:type="spellStart"/>
      <w:r w:rsidRPr="00DE06C7">
        <w:rPr>
          <w:color w:val="222222"/>
          <w:sz w:val="20"/>
          <w:szCs w:val="20"/>
          <w:shd w:val="clear" w:color="auto" w:fill="FFFFFF"/>
        </w:rPr>
        <w:t>Wenwei</w:t>
      </w:r>
      <w:proofErr w:type="spellEnd"/>
      <w:r w:rsidRPr="00DE06C7">
        <w:rPr>
          <w:color w:val="222222"/>
          <w:sz w:val="20"/>
          <w:szCs w:val="20"/>
          <w:shd w:val="clear" w:color="auto" w:fill="FFFFFF"/>
        </w:rPr>
        <w:t>, L. (2018). A survey about characteristics of soil water retention curve. In </w:t>
      </w:r>
      <w:r w:rsidRPr="00DE06C7">
        <w:rPr>
          <w:i/>
          <w:iCs/>
          <w:color w:val="222222"/>
          <w:sz w:val="20"/>
          <w:szCs w:val="20"/>
          <w:shd w:val="clear" w:color="auto" w:fill="FFFFFF"/>
        </w:rPr>
        <w:t>IOP Conference Series: Earth and Environmental Science</w:t>
      </w:r>
      <w:r w:rsidRPr="00DE06C7">
        <w:rPr>
          <w:color w:val="222222"/>
          <w:sz w:val="20"/>
          <w:szCs w:val="20"/>
          <w:shd w:val="clear" w:color="auto" w:fill="FFFFFF"/>
        </w:rPr>
        <w:t xml:space="preserve"> (Vol. 153, No. 6, p. 062076). IOP Publishing. </w:t>
      </w:r>
    </w:p>
    <w:p w14:paraId="2DF35C24"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Jordan, M., Patterson III, W. and </w:t>
      </w:r>
      <w:proofErr w:type="spellStart"/>
      <w:r w:rsidRPr="00DE06C7">
        <w:rPr>
          <w:color w:val="222222"/>
          <w:sz w:val="20"/>
          <w:szCs w:val="20"/>
          <w:shd w:val="clear" w:color="auto" w:fill="FFFFFF"/>
        </w:rPr>
        <w:t>Windisch</w:t>
      </w:r>
      <w:proofErr w:type="spellEnd"/>
      <w:r w:rsidRPr="00DE06C7">
        <w:rPr>
          <w:color w:val="222222"/>
          <w:sz w:val="20"/>
          <w:szCs w:val="20"/>
          <w:shd w:val="clear" w:color="auto" w:fill="FFFFFF"/>
        </w:rPr>
        <w:t xml:space="preserve">, A. (2003). Conceptual ecological models for the Long Island pitch pine barrens: implications for managing rare plant communities. </w:t>
      </w:r>
      <w:r w:rsidRPr="00DE06C7">
        <w:rPr>
          <w:i/>
          <w:iCs/>
          <w:color w:val="222222"/>
          <w:sz w:val="20"/>
          <w:szCs w:val="20"/>
        </w:rPr>
        <w:t>Forest Ecology and Management</w:t>
      </w:r>
      <w:r w:rsidRPr="00DE06C7">
        <w:rPr>
          <w:color w:val="222222"/>
          <w:sz w:val="20"/>
          <w:szCs w:val="20"/>
          <w:shd w:val="clear" w:color="auto" w:fill="FFFFFF"/>
        </w:rPr>
        <w:t xml:space="preserve">, </w:t>
      </w:r>
      <w:r w:rsidRPr="00DE06C7">
        <w:rPr>
          <w:i/>
          <w:iCs/>
          <w:color w:val="222222"/>
          <w:sz w:val="20"/>
          <w:szCs w:val="20"/>
        </w:rPr>
        <w:t>185</w:t>
      </w:r>
      <w:r w:rsidRPr="00DE06C7">
        <w:rPr>
          <w:color w:val="222222"/>
          <w:sz w:val="20"/>
          <w:szCs w:val="20"/>
          <w:shd w:val="clear" w:color="auto" w:fill="FFFFFF"/>
        </w:rPr>
        <w:t>(1-2), 151-168.</w:t>
      </w:r>
    </w:p>
    <w:p w14:paraId="27AAFC9A" w14:textId="77777777" w:rsidR="00AA4C12" w:rsidRDefault="00AE173C"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Kahl, J., Nelson, S., Fernandez, I., Haines, T., Norton, S., Wiersma, G. ... and </w:t>
      </w:r>
      <w:proofErr w:type="spellStart"/>
      <w:r w:rsidRPr="00DE06C7">
        <w:rPr>
          <w:color w:val="222222"/>
          <w:sz w:val="20"/>
          <w:szCs w:val="20"/>
          <w:shd w:val="clear" w:color="auto" w:fill="FFFFFF"/>
        </w:rPr>
        <w:t>Rustad</w:t>
      </w:r>
      <w:proofErr w:type="spellEnd"/>
      <w:r w:rsidRPr="00DE06C7">
        <w:rPr>
          <w:color w:val="222222"/>
          <w:sz w:val="20"/>
          <w:szCs w:val="20"/>
          <w:shd w:val="clear" w:color="auto" w:fill="FFFFFF"/>
        </w:rPr>
        <w:t xml:space="preserve">, L. (2007). Watershed nitrogen and mercury geochemical fluxes integrate landscape factors in long-term research watersheds at Acadia National Park, Maine, USA. </w:t>
      </w:r>
      <w:r w:rsidRPr="00DE06C7">
        <w:rPr>
          <w:i/>
          <w:iCs/>
          <w:color w:val="222222"/>
          <w:sz w:val="20"/>
          <w:szCs w:val="20"/>
        </w:rPr>
        <w:t>Environmental monitoring and assessment</w:t>
      </w:r>
      <w:r w:rsidRPr="00DE06C7">
        <w:rPr>
          <w:color w:val="222222"/>
          <w:sz w:val="20"/>
          <w:szCs w:val="20"/>
          <w:shd w:val="clear" w:color="auto" w:fill="FFFFFF"/>
        </w:rPr>
        <w:t xml:space="preserve">, </w:t>
      </w:r>
      <w:r w:rsidRPr="00DE06C7">
        <w:rPr>
          <w:i/>
          <w:iCs/>
          <w:color w:val="222222"/>
          <w:sz w:val="20"/>
          <w:szCs w:val="20"/>
        </w:rPr>
        <w:t>126</w:t>
      </w:r>
      <w:r w:rsidRPr="00DE06C7">
        <w:rPr>
          <w:color w:val="222222"/>
          <w:sz w:val="20"/>
          <w:szCs w:val="20"/>
          <w:shd w:val="clear" w:color="auto" w:fill="FFFFFF"/>
        </w:rPr>
        <w:t>(1-3), 9-25</w:t>
      </w:r>
    </w:p>
    <w:p w14:paraId="0DC5E365" w14:textId="7A00F467" w:rsidR="00AA4C12" w:rsidRPr="00AA4C12"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Pr>
          <w:rFonts w:ascii="TimesNewRomanPSMT" w:eastAsiaTheme="minorHAnsi" w:hAnsi="TimesNewRomanPSMT" w:cs="TimesNewRomanPSMT"/>
          <w:sz w:val="20"/>
          <w:szCs w:val="20"/>
        </w:rPr>
        <w:t xml:space="preserve">Kunkel, K., L. Stevens, S. Stevens, L. Sun, E. Janssen, D. </w:t>
      </w:r>
      <w:proofErr w:type="spellStart"/>
      <w:r>
        <w:rPr>
          <w:rFonts w:ascii="TimesNewRomanPSMT" w:eastAsiaTheme="minorHAnsi" w:hAnsi="TimesNewRomanPSMT" w:cs="TimesNewRomanPSMT"/>
          <w:sz w:val="20"/>
          <w:szCs w:val="20"/>
        </w:rPr>
        <w:t>Wuebbles</w:t>
      </w:r>
      <w:proofErr w:type="spellEnd"/>
      <w:r>
        <w:rPr>
          <w:rFonts w:ascii="TimesNewRomanPSMT" w:eastAsiaTheme="minorHAnsi" w:hAnsi="TimesNewRomanPSMT" w:cs="TimesNewRomanPSMT"/>
          <w:sz w:val="20"/>
          <w:szCs w:val="20"/>
        </w:rPr>
        <w:t>, and Dobson</w:t>
      </w:r>
      <w:r w:rsidR="00DB786C">
        <w:rPr>
          <w:rFonts w:ascii="TimesNewRomanPSMT" w:eastAsiaTheme="minorHAnsi" w:hAnsi="TimesNewRomanPSMT" w:cs="TimesNewRomanPSMT"/>
          <w:sz w:val="20"/>
          <w:szCs w:val="20"/>
        </w:rPr>
        <w:t>,</w:t>
      </w:r>
      <w:r>
        <w:rPr>
          <w:rFonts w:ascii="TimesNewRomanPSMT" w:eastAsiaTheme="minorHAnsi" w:hAnsi="TimesNewRomanPSMT" w:cs="TimesNewRomanPSMT"/>
          <w:sz w:val="20"/>
          <w:szCs w:val="20"/>
        </w:rPr>
        <w:t xml:space="preserve"> </w:t>
      </w:r>
      <w:r w:rsidR="00DB786C">
        <w:rPr>
          <w:rFonts w:ascii="TimesNewRomanPSMT" w:eastAsiaTheme="minorHAnsi" w:hAnsi="TimesNewRomanPSMT" w:cs="TimesNewRomanPSMT"/>
          <w:sz w:val="20"/>
          <w:szCs w:val="20"/>
        </w:rPr>
        <w:t xml:space="preserve">J. </w:t>
      </w:r>
      <w:r>
        <w:rPr>
          <w:rFonts w:ascii="TimesNewRomanPSMT" w:eastAsiaTheme="minorHAnsi" w:hAnsi="TimesNewRomanPSMT" w:cs="TimesNewRomanPSMT"/>
          <w:sz w:val="20"/>
          <w:szCs w:val="20"/>
        </w:rPr>
        <w:t xml:space="preserve">(2013). Regional climate trends and scenarios for the US national climate assessment: Part 1. Climate of the Northeast United States. NOAA technical report NESDIS 142-1. </w:t>
      </w:r>
      <w:r w:rsidRPr="00AA4C12">
        <w:rPr>
          <w:rFonts w:ascii="TimesNewRomanPSMT" w:eastAsiaTheme="minorHAnsi" w:hAnsi="TimesNewRomanPSMT" w:cs="TimesNewRomanPSMT"/>
          <w:sz w:val="20"/>
          <w:szCs w:val="20"/>
        </w:rPr>
        <w:t>Washington, DC. 87 pp.</w:t>
      </w:r>
    </w:p>
    <w:p w14:paraId="331CE050" w14:textId="691E77E9" w:rsidR="00087067" w:rsidRPr="00087067" w:rsidRDefault="00087067"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087067">
        <w:rPr>
          <w:color w:val="000000"/>
          <w:sz w:val="20"/>
          <w:szCs w:val="20"/>
          <w:shd w:val="clear" w:color="auto" w:fill="E5E6E7"/>
        </w:rPr>
        <w:t>Lafon, C., H. Grissino-Mayer, S. Aldrich, G. DeWeese, W. Flatley, L. La-Forest, and Hoss</w:t>
      </w:r>
      <w:r w:rsidR="00DB786C">
        <w:rPr>
          <w:color w:val="000000"/>
          <w:sz w:val="20"/>
          <w:szCs w:val="20"/>
          <w:shd w:val="clear" w:color="auto" w:fill="E5E6E7"/>
        </w:rPr>
        <w:t>,</w:t>
      </w:r>
      <w:r w:rsidR="00DB786C" w:rsidRPr="00DB786C">
        <w:rPr>
          <w:color w:val="000000"/>
          <w:sz w:val="20"/>
          <w:szCs w:val="20"/>
          <w:shd w:val="clear" w:color="auto" w:fill="E5E6E7"/>
        </w:rPr>
        <w:t xml:space="preserve"> </w:t>
      </w:r>
      <w:r w:rsidR="00DB786C" w:rsidRPr="00087067">
        <w:rPr>
          <w:color w:val="000000"/>
          <w:sz w:val="20"/>
          <w:szCs w:val="20"/>
          <w:shd w:val="clear" w:color="auto" w:fill="E5E6E7"/>
        </w:rPr>
        <w:t>J.</w:t>
      </w:r>
      <w:r w:rsidRPr="00087067">
        <w:rPr>
          <w:color w:val="000000"/>
          <w:sz w:val="20"/>
          <w:szCs w:val="20"/>
          <w:shd w:val="clear" w:color="auto" w:fill="E5E6E7"/>
        </w:rPr>
        <w:t xml:space="preserve"> </w:t>
      </w:r>
      <w:r w:rsidR="00DB786C">
        <w:rPr>
          <w:color w:val="000000"/>
          <w:sz w:val="20"/>
          <w:szCs w:val="20"/>
          <w:shd w:val="clear" w:color="auto" w:fill="E5E6E7"/>
        </w:rPr>
        <w:t>(</w:t>
      </w:r>
      <w:r w:rsidRPr="00087067">
        <w:rPr>
          <w:color w:val="000000"/>
          <w:sz w:val="20"/>
          <w:szCs w:val="20"/>
          <w:shd w:val="clear" w:color="auto" w:fill="E5E6E7"/>
        </w:rPr>
        <w:t>2014</w:t>
      </w:r>
      <w:r w:rsidR="00DB786C">
        <w:rPr>
          <w:color w:val="000000"/>
          <w:sz w:val="20"/>
          <w:szCs w:val="20"/>
          <w:shd w:val="clear" w:color="auto" w:fill="E5E6E7"/>
        </w:rPr>
        <w:t>)</w:t>
      </w:r>
      <w:r w:rsidRPr="00087067">
        <w:rPr>
          <w:color w:val="000000"/>
          <w:sz w:val="20"/>
          <w:szCs w:val="20"/>
          <w:shd w:val="clear" w:color="auto" w:fill="E5E6E7"/>
        </w:rPr>
        <w:t>. Three centuries of Appalachian fire history from tree rings. Pp. 99–103 </w:t>
      </w:r>
      <w:r w:rsidRPr="00087067">
        <w:rPr>
          <w:i/>
          <w:iCs/>
          <w:color w:val="000000"/>
          <w:sz w:val="20"/>
          <w:szCs w:val="20"/>
          <w:shd w:val="clear" w:color="auto" w:fill="E5E6E7"/>
        </w:rPr>
        <w:t>in</w:t>
      </w:r>
      <w:r w:rsidRPr="00087067">
        <w:rPr>
          <w:color w:val="000000"/>
          <w:sz w:val="20"/>
          <w:szCs w:val="20"/>
          <w:shd w:val="clear" w:color="auto" w:fill="E5E6E7"/>
        </w:rPr>
        <w:t> T.A. Waldrop, ed., Wildland Fire in the Appalachians: Discussions among Managers and Scientists. General Technical Report SRS-199. USDA Forest Service, Southern Research Station, Asheville, NC</w:t>
      </w:r>
    </w:p>
    <w:p w14:paraId="070CCD2E" w14:textId="77777777" w:rsidR="00AE173C"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 xml:space="preserve">Lambers, H., Chapin, F. and Pons, T. (2006). Photosynthesis, respiration and </w:t>
      </w:r>
      <w:proofErr w:type="gramStart"/>
      <w:r w:rsidRPr="00DE06C7">
        <w:rPr>
          <w:sz w:val="20"/>
          <w:szCs w:val="20"/>
        </w:rPr>
        <w:t>long distance</w:t>
      </w:r>
      <w:proofErr w:type="gramEnd"/>
      <w:r w:rsidRPr="00DE06C7">
        <w:rPr>
          <w:sz w:val="20"/>
          <w:szCs w:val="20"/>
        </w:rPr>
        <w:t xml:space="preserve"> transport. In </w:t>
      </w:r>
      <w:r w:rsidRPr="00DE06C7">
        <w:rPr>
          <w:i/>
          <w:sz w:val="20"/>
          <w:szCs w:val="20"/>
        </w:rPr>
        <w:t>Plant Physiology Ecology</w:t>
      </w:r>
      <w:r w:rsidRPr="00DE06C7">
        <w:rPr>
          <w:sz w:val="20"/>
          <w:szCs w:val="20"/>
        </w:rPr>
        <w:t>: 11-99, Springer, New York.</w:t>
      </w:r>
    </w:p>
    <w:p w14:paraId="112817C9" w14:textId="113D4894"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Ledig</w:t>
      </w:r>
      <w:proofErr w:type="spellEnd"/>
      <w:r w:rsidRPr="00DE06C7">
        <w:rPr>
          <w:color w:val="222222"/>
          <w:sz w:val="20"/>
          <w:szCs w:val="20"/>
          <w:shd w:val="clear" w:color="auto" w:fill="FFFFFF"/>
        </w:rPr>
        <w:t xml:space="preserve">, F., </w:t>
      </w:r>
      <w:proofErr w:type="spellStart"/>
      <w:r w:rsidRPr="00DE06C7">
        <w:rPr>
          <w:color w:val="222222"/>
          <w:sz w:val="20"/>
          <w:szCs w:val="20"/>
          <w:shd w:val="clear" w:color="auto" w:fill="FFFFFF"/>
        </w:rPr>
        <w:t>Smouse</w:t>
      </w:r>
      <w:proofErr w:type="spellEnd"/>
      <w:r w:rsidRPr="00DE06C7">
        <w:rPr>
          <w:color w:val="222222"/>
          <w:sz w:val="20"/>
          <w:szCs w:val="20"/>
          <w:shd w:val="clear" w:color="auto" w:fill="FFFFFF"/>
        </w:rPr>
        <w:t xml:space="preserve">, P. and </w:t>
      </w:r>
      <w:proofErr w:type="spellStart"/>
      <w:r w:rsidRPr="00DE06C7">
        <w:rPr>
          <w:color w:val="222222"/>
          <w:sz w:val="20"/>
          <w:szCs w:val="20"/>
          <w:shd w:val="clear" w:color="auto" w:fill="FFFFFF"/>
        </w:rPr>
        <w:t>Hom</w:t>
      </w:r>
      <w:proofErr w:type="spellEnd"/>
      <w:r w:rsidRPr="00DE06C7">
        <w:rPr>
          <w:color w:val="222222"/>
          <w:sz w:val="20"/>
          <w:szCs w:val="20"/>
          <w:shd w:val="clear" w:color="auto" w:fill="FFFFFF"/>
        </w:rPr>
        <w:t>, J. (2015). Postglacial migration and adaptation for dispersal in pitch pine (Pinaceae). </w:t>
      </w:r>
      <w:r w:rsidRPr="00DE06C7">
        <w:rPr>
          <w:i/>
          <w:iCs/>
          <w:color w:val="222222"/>
          <w:sz w:val="20"/>
          <w:szCs w:val="20"/>
          <w:shd w:val="clear" w:color="auto" w:fill="FFFFFF"/>
        </w:rPr>
        <w:t>American journal of botany</w:t>
      </w:r>
      <w:r w:rsidRPr="00DE06C7">
        <w:rPr>
          <w:color w:val="222222"/>
          <w:sz w:val="20"/>
          <w:szCs w:val="20"/>
          <w:shd w:val="clear" w:color="auto" w:fill="FFFFFF"/>
        </w:rPr>
        <w:t>, </w:t>
      </w:r>
      <w:r w:rsidRPr="00DE06C7">
        <w:rPr>
          <w:i/>
          <w:iCs/>
          <w:color w:val="222222"/>
          <w:sz w:val="20"/>
          <w:szCs w:val="20"/>
          <w:shd w:val="clear" w:color="auto" w:fill="FFFFFF"/>
        </w:rPr>
        <w:t>102</w:t>
      </w:r>
      <w:r w:rsidRPr="00DE06C7">
        <w:rPr>
          <w:color w:val="222222"/>
          <w:sz w:val="20"/>
          <w:szCs w:val="20"/>
          <w:shd w:val="clear" w:color="auto" w:fill="FFFFFF"/>
        </w:rPr>
        <w:t>(12), 2074-2091.</w:t>
      </w:r>
    </w:p>
    <w:p w14:paraId="4A2524BA" w14:textId="77777777" w:rsidR="00AE173C" w:rsidRPr="00DE06C7"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r w:rsidRPr="00DE06C7">
        <w:rPr>
          <w:rFonts w:eastAsiaTheme="minorEastAsia"/>
          <w:sz w:val="20"/>
          <w:szCs w:val="20"/>
        </w:rPr>
        <w:t xml:space="preserve">Lee, C., Robinson, G., Robinson, I., and Lee, H. (2019). </w:t>
      </w:r>
      <w:r w:rsidRPr="00DE06C7">
        <w:rPr>
          <w:color w:val="222222"/>
          <w:sz w:val="20"/>
          <w:szCs w:val="20"/>
          <w:shd w:val="clear" w:color="auto" w:fill="FFFFFF"/>
        </w:rPr>
        <w:t xml:space="preserve">Regeneration of pitch pine (Pinus rigida) stands inhibited by fire suppression in Albany Pine Bush Preserve, New York. </w:t>
      </w:r>
      <w:r w:rsidRPr="00DE06C7">
        <w:rPr>
          <w:i/>
          <w:iCs/>
          <w:color w:val="222222"/>
          <w:sz w:val="20"/>
          <w:szCs w:val="20"/>
        </w:rPr>
        <w:t>Journal of forestry research</w:t>
      </w:r>
      <w:r w:rsidRPr="00DE06C7">
        <w:rPr>
          <w:color w:val="222222"/>
          <w:sz w:val="20"/>
          <w:szCs w:val="20"/>
          <w:shd w:val="clear" w:color="auto" w:fill="FFFFFF"/>
        </w:rPr>
        <w:t xml:space="preserve">, </w:t>
      </w:r>
      <w:r w:rsidRPr="00DE06C7">
        <w:rPr>
          <w:i/>
          <w:iCs/>
          <w:color w:val="222222"/>
          <w:sz w:val="20"/>
          <w:szCs w:val="20"/>
        </w:rPr>
        <w:t>30</w:t>
      </w:r>
      <w:r w:rsidRPr="00DE06C7">
        <w:rPr>
          <w:color w:val="222222"/>
          <w:sz w:val="20"/>
          <w:szCs w:val="20"/>
          <w:shd w:val="clear" w:color="auto" w:fill="FFFFFF"/>
        </w:rPr>
        <w:t>(1), 233-242.</w:t>
      </w:r>
    </w:p>
    <w:p w14:paraId="0DFEE1F1" w14:textId="7BAAFCC6" w:rsidR="00AE173C" w:rsidRPr="00DE06C7"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proofErr w:type="spellStart"/>
      <w:r w:rsidRPr="00DE06C7">
        <w:rPr>
          <w:color w:val="3E3D40"/>
          <w:sz w:val="20"/>
          <w:szCs w:val="20"/>
          <w:shd w:val="clear" w:color="auto" w:fill="FFFFFF"/>
        </w:rPr>
        <w:t>Lesk</w:t>
      </w:r>
      <w:proofErr w:type="spellEnd"/>
      <w:r w:rsidRPr="00DE06C7">
        <w:rPr>
          <w:color w:val="3E3D40"/>
          <w:sz w:val="20"/>
          <w:szCs w:val="20"/>
          <w:shd w:val="clear" w:color="auto" w:fill="FFFFFF"/>
        </w:rPr>
        <w:t xml:space="preserve">, C., </w:t>
      </w:r>
      <w:proofErr w:type="spellStart"/>
      <w:r w:rsidRPr="00DE06C7">
        <w:rPr>
          <w:color w:val="3E3D40"/>
          <w:sz w:val="20"/>
          <w:szCs w:val="20"/>
          <w:shd w:val="clear" w:color="auto" w:fill="FFFFFF"/>
        </w:rPr>
        <w:t>Coffel</w:t>
      </w:r>
      <w:proofErr w:type="spellEnd"/>
      <w:r w:rsidRPr="00DE06C7">
        <w:rPr>
          <w:color w:val="3E3D40"/>
          <w:sz w:val="20"/>
          <w:szCs w:val="20"/>
          <w:shd w:val="clear" w:color="auto" w:fill="FFFFFF"/>
        </w:rPr>
        <w:t xml:space="preserve">, E., D'Amato, A., </w:t>
      </w:r>
      <w:proofErr w:type="spellStart"/>
      <w:r w:rsidRPr="00DE06C7">
        <w:rPr>
          <w:color w:val="3E3D40"/>
          <w:sz w:val="20"/>
          <w:szCs w:val="20"/>
          <w:shd w:val="clear" w:color="auto" w:fill="FFFFFF"/>
        </w:rPr>
        <w:t>Dodds</w:t>
      </w:r>
      <w:proofErr w:type="spellEnd"/>
      <w:r w:rsidRPr="00DE06C7">
        <w:rPr>
          <w:color w:val="3E3D40"/>
          <w:sz w:val="20"/>
          <w:szCs w:val="20"/>
          <w:shd w:val="clear" w:color="auto" w:fill="FFFFFF"/>
        </w:rPr>
        <w:t xml:space="preserve">, K., and Horton, R. (2017). Threats to North American forests from southern pine beetle with warming winters. </w:t>
      </w:r>
      <w:r w:rsidRPr="00DE06C7">
        <w:rPr>
          <w:i/>
          <w:iCs/>
          <w:color w:val="3E3D40"/>
          <w:sz w:val="20"/>
          <w:szCs w:val="20"/>
        </w:rPr>
        <w:t xml:space="preserve">Nat. </w:t>
      </w:r>
      <w:proofErr w:type="spellStart"/>
      <w:r w:rsidRPr="00DE06C7">
        <w:rPr>
          <w:i/>
          <w:iCs/>
          <w:color w:val="3E3D40"/>
          <w:sz w:val="20"/>
          <w:szCs w:val="20"/>
        </w:rPr>
        <w:t>Clim</w:t>
      </w:r>
      <w:proofErr w:type="spellEnd"/>
      <w:r w:rsidRPr="00DE06C7">
        <w:rPr>
          <w:i/>
          <w:iCs/>
          <w:color w:val="3E3D40"/>
          <w:sz w:val="20"/>
          <w:szCs w:val="20"/>
        </w:rPr>
        <w:t>. Change</w:t>
      </w:r>
      <w:r w:rsidRPr="00DE06C7">
        <w:rPr>
          <w:color w:val="3E3D40"/>
          <w:sz w:val="20"/>
          <w:szCs w:val="20"/>
          <w:shd w:val="clear" w:color="auto" w:fill="FFFFFF"/>
        </w:rPr>
        <w:t xml:space="preserve"> 7, 713–717. </w:t>
      </w:r>
      <w:proofErr w:type="spellStart"/>
      <w:r w:rsidRPr="00DE06C7">
        <w:rPr>
          <w:color w:val="3E3D40"/>
          <w:sz w:val="20"/>
          <w:szCs w:val="20"/>
          <w:shd w:val="clear" w:color="auto" w:fill="FFFFFF"/>
        </w:rPr>
        <w:t>doi</w:t>
      </w:r>
      <w:proofErr w:type="spellEnd"/>
      <w:r w:rsidRPr="00DE06C7">
        <w:rPr>
          <w:color w:val="3E3D40"/>
          <w:sz w:val="20"/>
          <w:szCs w:val="20"/>
          <w:shd w:val="clear" w:color="auto" w:fill="FFFFFF"/>
        </w:rPr>
        <w:t>: 10.1038/nclimate3375</w:t>
      </w:r>
    </w:p>
    <w:p w14:paraId="6DDA1E35" w14:textId="0DA5F8A6"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Licht, J. </w:t>
      </w:r>
      <w:r w:rsidR="005F3C86" w:rsidRPr="00DE06C7">
        <w:rPr>
          <w:color w:val="222222"/>
          <w:sz w:val="20"/>
          <w:szCs w:val="20"/>
          <w:shd w:val="clear" w:color="auto" w:fill="FFFFFF"/>
        </w:rPr>
        <w:t xml:space="preserve">and </w:t>
      </w:r>
      <w:r w:rsidRPr="00DE06C7">
        <w:rPr>
          <w:color w:val="222222"/>
          <w:sz w:val="20"/>
          <w:szCs w:val="20"/>
          <w:shd w:val="clear" w:color="auto" w:fill="FFFFFF"/>
        </w:rPr>
        <w:t>Smith, N</w:t>
      </w:r>
      <w:r w:rsidR="005F3C86" w:rsidRPr="00DE06C7">
        <w:rPr>
          <w:color w:val="222222"/>
          <w:sz w:val="20"/>
          <w:szCs w:val="20"/>
          <w:shd w:val="clear" w:color="auto" w:fill="FFFFFF"/>
        </w:rPr>
        <w:t>.</w:t>
      </w:r>
      <w:r w:rsidRPr="00DE06C7">
        <w:rPr>
          <w:color w:val="222222"/>
          <w:sz w:val="20"/>
          <w:szCs w:val="20"/>
          <w:shd w:val="clear" w:color="auto" w:fill="FFFFFF"/>
        </w:rPr>
        <w:t xml:space="preserve"> (2018). The influence of lignocellulose and hemicellulose biochar on photosynthesis and water use efficiency in seedlings from a Northeastern US pine-oak ecosystem. </w:t>
      </w:r>
      <w:r w:rsidRPr="00DE06C7">
        <w:rPr>
          <w:i/>
          <w:iCs/>
          <w:color w:val="222222"/>
          <w:sz w:val="20"/>
          <w:szCs w:val="20"/>
        </w:rPr>
        <w:t>Journal of Sustainable Forestry</w:t>
      </w:r>
      <w:r w:rsidRPr="00DE06C7">
        <w:rPr>
          <w:color w:val="222222"/>
          <w:sz w:val="20"/>
          <w:szCs w:val="20"/>
          <w:shd w:val="clear" w:color="auto" w:fill="FFFFFF"/>
        </w:rPr>
        <w:t xml:space="preserve">, </w:t>
      </w:r>
      <w:r w:rsidRPr="00DE06C7">
        <w:rPr>
          <w:i/>
          <w:iCs/>
          <w:color w:val="222222"/>
          <w:sz w:val="20"/>
          <w:szCs w:val="20"/>
        </w:rPr>
        <w:t>37</w:t>
      </w:r>
      <w:r w:rsidRPr="00DE06C7">
        <w:rPr>
          <w:color w:val="222222"/>
          <w:sz w:val="20"/>
          <w:szCs w:val="20"/>
          <w:shd w:val="clear" w:color="auto" w:fill="FFFFFF"/>
        </w:rPr>
        <w:t>(1), 25-37.</w:t>
      </w:r>
    </w:p>
    <w:p w14:paraId="60103DCB" w14:textId="5D46E314" w:rsidR="00081CA2" w:rsidRPr="005754BF" w:rsidRDefault="00081CA2" w:rsidP="005754BF">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Licht, J. and Smith, N. (2020). Pyrogenic Carbon Increases Pitch Pine Seedling Growth, Soil Moisture Retention, and Photosynthetic Intrinsic Water Use Efficiency in the Field. </w:t>
      </w:r>
      <w:r w:rsidRPr="00DE06C7">
        <w:rPr>
          <w:i/>
          <w:iCs/>
          <w:color w:val="222222"/>
          <w:sz w:val="20"/>
          <w:szCs w:val="20"/>
        </w:rPr>
        <w:t>Frontiers in Forests and Global Change</w:t>
      </w:r>
      <w:r w:rsidRPr="00DE06C7">
        <w:rPr>
          <w:color w:val="222222"/>
          <w:sz w:val="20"/>
          <w:szCs w:val="20"/>
          <w:shd w:val="clear" w:color="auto" w:fill="FFFFFF"/>
        </w:rPr>
        <w:t xml:space="preserve">, </w:t>
      </w:r>
      <w:r w:rsidRPr="00DE06C7">
        <w:rPr>
          <w:i/>
          <w:iCs/>
          <w:color w:val="222222"/>
          <w:sz w:val="20"/>
          <w:szCs w:val="20"/>
        </w:rPr>
        <w:t>3</w:t>
      </w:r>
      <w:r w:rsidRPr="00DE06C7">
        <w:rPr>
          <w:color w:val="222222"/>
          <w:sz w:val="20"/>
          <w:szCs w:val="20"/>
          <w:shd w:val="clear" w:color="auto" w:fill="FFFFFF"/>
        </w:rPr>
        <w:t>, 31.</w:t>
      </w:r>
    </w:p>
    <w:p w14:paraId="63C5C386"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Lubinski</w:t>
      </w:r>
      <w:proofErr w:type="spellEnd"/>
      <w:r w:rsidRPr="00DE06C7">
        <w:rPr>
          <w:color w:val="222222"/>
          <w:sz w:val="20"/>
          <w:szCs w:val="20"/>
          <w:shd w:val="clear" w:color="auto" w:fill="FFFFFF"/>
        </w:rPr>
        <w:t xml:space="preserve">, S., Hop, K., &amp; </w:t>
      </w:r>
      <w:proofErr w:type="spellStart"/>
      <w:r w:rsidRPr="00DE06C7">
        <w:rPr>
          <w:color w:val="222222"/>
          <w:sz w:val="20"/>
          <w:szCs w:val="20"/>
          <w:shd w:val="clear" w:color="auto" w:fill="FFFFFF"/>
        </w:rPr>
        <w:t>Gawler</w:t>
      </w:r>
      <w:proofErr w:type="spellEnd"/>
      <w:r w:rsidRPr="00DE06C7">
        <w:rPr>
          <w:color w:val="222222"/>
          <w:sz w:val="20"/>
          <w:szCs w:val="20"/>
          <w:shd w:val="clear" w:color="auto" w:fill="FFFFFF"/>
        </w:rPr>
        <w:t xml:space="preserve">, S. (2003). US Geological Survey-National Park Service Vegetation Mapping Program, Acadia National Park, Maine. </w:t>
      </w:r>
      <w:r w:rsidRPr="00DE06C7">
        <w:rPr>
          <w:i/>
          <w:iCs/>
          <w:color w:val="222222"/>
          <w:sz w:val="20"/>
          <w:szCs w:val="20"/>
        </w:rPr>
        <w:t>Project Report</w:t>
      </w:r>
      <w:r w:rsidRPr="00DE06C7">
        <w:rPr>
          <w:color w:val="222222"/>
          <w:sz w:val="20"/>
          <w:szCs w:val="20"/>
          <w:shd w:val="clear" w:color="auto" w:fill="FFFFFF"/>
        </w:rPr>
        <w:t>.</w:t>
      </w:r>
    </w:p>
    <w:p w14:paraId="34EAD7A7"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rFonts w:eastAsiaTheme="minorEastAsia"/>
          <w:sz w:val="20"/>
          <w:szCs w:val="20"/>
        </w:rPr>
        <w:t xml:space="preserve">Luo, J., Walsh, E., Miller, S., </w:t>
      </w:r>
      <w:proofErr w:type="spellStart"/>
      <w:r w:rsidRPr="00DE06C7">
        <w:rPr>
          <w:rFonts w:eastAsiaTheme="minorEastAsia"/>
          <w:sz w:val="20"/>
          <w:szCs w:val="20"/>
        </w:rPr>
        <w:t>Blystone</w:t>
      </w:r>
      <w:proofErr w:type="spellEnd"/>
      <w:r w:rsidRPr="00DE06C7">
        <w:rPr>
          <w:rFonts w:eastAsiaTheme="minorEastAsia"/>
          <w:sz w:val="20"/>
          <w:szCs w:val="20"/>
        </w:rPr>
        <w:t xml:space="preserve">, D., Dighton, J., and Zhang, N. (2017). Root endophytic fungal communities associated with pitch pine, switchgrass, and rosette grass in the pine barrens ecosystem. Fung. Biol. 121, 478–487. </w:t>
      </w:r>
      <w:proofErr w:type="spellStart"/>
      <w:r w:rsidRPr="00DE06C7">
        <w:rPr>
          <w:rFonts w:eastAsiaTheme="minorEastAsia"/>
          <w:sz w:val="20"/>
          <w:szCs w:val="20"/>
        </w:rPr>
        <w:t>doi</w:t>
      </w:r>
      <w:proofErr w:type="spellEnd"/>
      <w:r w:rsidRPr="00DE06C7">
        <w:rPr>
          <w:rFonts w:eastAsiaTheme="minorEastAsia"/>
          <w:sz w:val="20"/>
          <w:szCs w:val="20"/>
        </w:rPr>
        <w:t>: 10.1016/j.funbio.2017.01.005</w:t>
      </w:r>
    </w:p>
    <w:p w14:paraId="1696B0F2" w14:textId="6C57D550" w:rsidR="003C23F2" w:rsidRPr="00DE06C7" w:rsidRDefault="003C23F2"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McDowell, N., Allen, C., Anderson-Teixeira, K., </w:t>
      </w:r>
      <w:proofErr w:type="spellStart"/>
      <w:r w:rsidRPr="00DE06C7">
        <w:rPr>
          <w:color w:val="222222"/>
          <w:sz w:val="20"/>
          <w:szCs w:val="20"/>
          <w:shd w:val="clear" w:color="auto" w:fill="FFFFFF"/>
        </w:rPr>
        <w:t>Aukema</w:t>
      </w:r>
      <w:proofErr w:type="spellEnd"/>
      <w:r w:rsidRPr="00DE06C7">
        <w:rPr>
          <w:color w:val="222222"/>
          <w:sz w:val="20"/>
          <w:szCs w:val="20"/>
          <w:shd w:val="clear" w:color="auto" w:fill="FFFFFF"/>
        </w:rPr>
        <w:t>, B., Bond-</w:t>
      </w:r>
      <w:proofErr w:type="spellStart"/>
      <w:r w:rsidRPr="00DE06C7">
        <w:rPr>
          <w:color w:val="222222"/>
          <w:sz w:val="20"/>
          <w:szCs w:val="20"/>
          <w:shd w:val="clear" w:color="auto" w:fill="FFFFFF"/>
        </w:rPr>
        <w:t>Lamberty</w:t>
      </w:r>
      <w:proofErr w:type="spellEnd"/>
      <w:r w:rsidRPr="00DE06C7">
        <w:rPr>
          <w:color w:val="222222"/>
          <w:sz w:val="20"/>
          <w:szCs w:val="20"/>
          <w:shd w:val="clear" w:color="auto" w:fill="FFFFFF"/>
        </w:rPr>
        <w:t xml:space="preserve">, B., </w:t>
      </w:r>
      <w:proofErr w:type="spellStart"/>
      <w:r w:rsidRPr="00DE06C7">
        <w:rPr>
          <w:color w:val="222222"/>
          <w:sz w:val="20"/>
          <w:szCs w:val="20"/>
          <w:shd w:val="clear" w:color="auto" w:fill="FFFFFF"/>
        </w:rPr>
        <w:t>Chini</w:t>
      </w:r>
      <w:proofErr w:type="spellEnd"/>
      <w:r w:rsidRPr="00DE06C7">
        <w:rPr>
          <w:color w:val="222222"/>
          <w:sz w:val="20"/>
          <w:szCs w:val="20"/>
          <w:shd w:val="clear" w:color="auto" w:fill="FFFFFF"/>
        </w:rPr>
        <w:t xml:space="preserve">, L., ... &amp; Hurtt, G. 2020. Pervasive shifts in forest dynamics in a changing world. </w:t>
      </w:r>
      <w:r w:rsidRPr="00DE06C7">
        <w:rPr>
          <w:i/>
          <w:iCs/>
          <w:color w:val="222222"/>
          <w:sz w:val="20"/>
          <w:szCs w:val="20"/>
        </w:rPr>
        <w:t>Science</w:t>
      </w:r>
      <w:r w:rsidRPr="00DE06C7">
        <w:rPr>
          <w:color w:val="222222"/>
          <w:sz w:val="20"/>
          <w:szCs w:val="20"/>
          <w:shd w:val="clear" w:color="auto" w:fill="FFFFFF"/>
        </w:rPr>
        <w:t xml:space="preserve">, </w:t>
      </w:r>
      <w:r w:rsidRPr="00DE06C7">
        <w:rPr>
          <w:i/>
          <w:iCs/>
          <w:color w:val="222222"/>
          <w:sz w:val="20"/>
          <w:szCs w:val="20"/>
        </w:rPr>
        <w:t xml:space="preserve">368 </w:t>
      </w:r>
      <w:r w:rsidRPr="00DE06C7">
        <w:rPr>
          <w:color w:val="222222"/>
          <w:sz w:val="20"/>
          <w:szCs w:val="20"/>
          <w:shd w:val="clear" w:color="auto" w:fill="FFFFFF"/>
        </w:rPr>
        <w:t>(6494).</w:t>
      </w:r>
    </w:p>
    <w:p w14:paraId="305FF1B1" w14:textId="6F226C03" w:rsidR="00AE173C" w:rsidRPr="00DE06C7" w:rsidRDefault="00AE173C" w:rsidP="002526C4">
      <w:pPr>
        <w:pStyle w:val="ListParagraph"/>
        <w:autoSpaceDE w:val="0"/>
        <w:autoSpaceDN w:val="0"/>
        <w:adjustRightInd w:val="0"/>
        <w:spacing w:line="240" w:lineRule="auto"/>
        <w:ind w:left="360" w:hanging="360"/>
        <w:jc w:val="both"/>
        <w:rPr>
          <w:rStyle w:val="Hyperlink"/>
          <w:color w:val="auto"/>
          <w:sz w:val="20"/>
          <w:szCs w:val="20"/>
          <w:u w:val="none"/>
        </w:rPr>
      </w:pPr>
      <w:r w:rsidRPr="00DE06C7">
        <w:rPr>
          <w:sz w:val="20"/>
          <w:szCs w:val="20"/>
        </w:rPr>
        <w:t xml:space="preserve">Miller, K., Mitchell, B., Curtin, P. and Wheeler, J. 2014. Forest Health Monitoring, Northeast Temperate Report, 2006-2013 NPS/NETN. </w:t>
      </w:r>
      <w:hyperlink r:id="rId16" w:history="1">
        <w:r w:rsidRPr="00DE06C7">
          <w:rPr>
            <w:rStyle w:val="Hyperlink"/>
            <w:color w:val="auto"/>
            <w:sz w:val="20"/>
            <w:szCs w:val="20"/>
            <w:u w:val="none"/>
          </w:rPr>
          <w:t>https://www.amazon.com/stream</w:t>
        </w:r>
      </w:hyperlink>
      <w:r w:rsidRPr="00DE06C7">
        <w:rPr>
          <w:rStyle w:val="Hyperlink"/>
          <w:color w:val="auto"/>
          <w:sz w:val="20"/>
          <w:szCs w:val="20"/>
          <w:u w:val="none"/>
        </w:rPr>
        <w:t xml:space="preserve"> </w:t>
      </w:r>
    </w:p>
    <w:p w14:paraId="6BC7ECD6" w14:textId="085C0681"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Miller, D., </w:t>
      </w:r>
      <w:proofErr w:type="spellStart"/>
      <w:r w:rsidRPr="00DE06C7">
        <w:rPr>
          <w:color w:val="222222"/>
          <w:sz w:val="20"/>
          <w:szCs w:val="20"/>
          <w:shd w:val="clear" w:color="auto" w:fill="FFFFFF"/>
        </w:rPr>
        <w:t>Castañeda</w:t>
      </w:r>
      <w:proofErr w:type="spellEnd"/>
      <w:r w:rsidRPr="00DE06C7">
        <w:rPr>
          <w:color w:val="222222"/>
          <w:sz w:val="20"/>
          <w:szCs w:val="20"/>
          <w:shd w:val="clear" w:color="auto" w:fill="FFFFFF"/>
        </w:rPr>
        <w:t>, I., Bradley, R.</w:t>
      </w:r>
      <w:r w:rsidR="008939D5">
        <w:rPr>
          <w:color w:val="222222"/>
          <w:sz w:val="20"/>
          <w:szCs w:val="20"/>
          <w:shd w:val="clear" w:color="auto" w:fill="FFFFFF"/>
        </w:rPr>
        <w:t xml:space="preserve"> and</w:t>
      </w:r>
      <w:r w:rsidRPr="00DE06C7">
        <w:rPr>
          <w:color w:val="222222"/>
          <w:sz w:val="20"/>
          <w:szCs w:val="20"/>
          <w:shd w:val="clear" w:color="auto" w:fill="FFFFFF"/>
        </w:rPr>
        <w:t xml:space="preserve"> MacDonald, D. (2017). Local and regional wildfire activity in central Maine (USA) during the past 900 years. </w:t>
      </w:r>
      <w:r w:rsidRPr="00DE06C7">
        <w:rPr>
          <w:i/>
          <w:iCs/>
          <w:color w:val="222222"/>
          <w:sz w:val="20"/>
          <w:szCs w:val="20"/>
        </w:rPr>
        <w:t>Journal of Paleolimnology</w:t>
      </w:r>
      <w:r w:rsidRPr="00DE06C7">
        <w:rPr>
          <w:color w:val="222222"/>
          <w:sz w:val="20"/>
          <w:szCs w:val="20"/>
          <w:shd w:val="clear" w:color="auto" w:fill="FFFFFF"/>
        </w:rPr>
        <w:t xml:space="preserve">, </w:t>
      </w:r>
      <w:r w:rsidRPr="00DE06C7">
        <w:rPr>
          <w:i/>
          <w:iCs/>
          <w:color w:val="222222"/>
          <w:sz w:val="20"/>
          <w:szCs w:val="20"/>
        </w:rPr>
        <w:t>58</w:t>
      </w:r>
      <w:r w:rsidRPr="00DE06C7">
        <w:rPr>
          <w:color w:val="222222"/>
          <w:sz w:val="20"/>
          <w:szCs w:val="20"/>
          <w:shd w:val="clear" w:color="auto" w:fill="FFFFFF"/>
        </w:rPr>
        <w:t>(4), 455-466.</w:t>
      </w:r>
    </w:p>
    <w:p w14:paraId="460A6217" w14:textId="33E00361" w:rsidR="00A75111" w:rsidRDefault="00A75111"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A75111">
        <w:rPr>
          <w:color w:val="222222"/>
          <w:sz w:val="20"/>
          <w:szCs w:val="20"/>
          <w:shd w:val="clear" w:color="auto" w:fill="FFFFFF"/>
        </w:rPr>
        <w:t>Mosseler</w:t>
      </w:r>
      <w:proofErr w:type="spellEnd"/>
      <w:r w:rsidRPr="00A75111">
        <w:rPr>
          <w:color w:val="222222"/>
          <w:sz w:val="20"/>
          <w:szCs w:val="20"/>
          <w:shd w:val="clear" w:color="auto" w:fill="FFFFFF"/>
        </w:rPr>
        <w:t xml:space="preserve">, A., </w:t>
      </w:r>
      <w:proofErr w:type="spellStart"/>
      <w:r w:rsidRPr="00A75111">
        <w:rPr>
          <w:color w:val="222222"/>
          <w:sz w:val="20"/>
          <w:szCs w:val="20"/>
          <w:shd w:val="clear" w:color="auto" w:fill="FFFFFF"/>
        </w:rPr>
        <w:t>Rajora</w:t>
      </w:r>
      <w:proofErr w:type="spellEnd"/>
      <w:r w:rsidRPr="00A75111">
        <w:rPr>
          <w:color w:val="222222"/>
          <w:sz w:val="20"/>
          <w:szCs w:val="20"/>
          <w:shd w:val="clear" w:color="auto" w:fill="FFFFFF"/>
        </w:rPr>
        <w:t xml:space="preserve">, O. </w:t>
      </w:r>
      <w:r w:rsidR="00E007EA">
        <w:rPr>
          <w:color w:val="222222"/>
          <w:sz w:val="20"/>
          <w:szCs w:val="20"/>
          <w:shd w:val="clear" w:color="auto" w:fill="FFFFFF"/>
        </w:rPr>
        <w:t>and</w:t>
      </w:r>
      <w:r w:rsidRPr="00A75111">
        <w:rPr>
          <w:color w:val="222222"/>
          <w:sz w:val="20"/>
          <w:szCs w:val="20"/>
          <w:shd w:val="clear" w:color="auto" w:fill="FFFFFF"/>
        </w:rPr>
        <w:t xml:space="preserve"> Major, J. (2004). Reproductive and genetic characteristics of rare, disjunct pitch pine populations at the northern limits of its range in Canada. </w:t>
      </w:r>
      <w:r w:rsidRPr="00A75111">
        <w:rPr>
          <w:i/>
          <w:iCs/>
          <w:color w:val="222222"/>
          <w:sz w:val="20"/>
          <w:szCs w:val="20"/>
          <w:shd w:val="clear" w:color="auto" w:fill="FFFFFF"/>
        </w:rPr>
        <w:t>Conservation Genetics</w:t>
      </w:r>
      <w:r w:rsidRPr="00A75111">
        <w:rPr>
          <w:color w:val="222222"/>
          <w:sz w:val="20"/>
          <w:szCs w:val="20"/>
          <w:shd w:val="clear" w:color="auto" w:fill="FFFFFF"/>
        </w:rPr>
        <w:t>, </w:t>
      </w:r>
      <w:r w:rsidRPr="00A75111">
        <w:rPr>
          <w:i/>
          <w:iCs/>
          <w:color w:val="222222"/>
          <w:sz w:val="20"/>
          <w:szCs w:val="20"/>
          <w:shd w:val="clear" w:color="auto" w:fill="FFFFFF"/>
        </w:rPr>
        <w:t>5</w:t>
      </w:r>
      <w:r w:rsidRPr="00A75111">
        <w:rPr>
          <w:color w:val="222222"/>
          <w:sz w:val="20"/>
          <w:szCs w:val="20"/>
          <w:shd w:val="clear" w:color="auto" w:fill="FFFFFF"/>
        </w:rPr>
        <w:t>(5), 571-583.</w:t>
      </w:r>
    </w:p>
    <w:p w14:paraId="33EE6A7E" w14:textId="4A1D4BE2" w:rsidR="009C5802" w:rsidRPr="00A75111" w:rsidRDefault="009C5802" w:rsidP="002526C4">
      <w:pPr>
        <w:pStyle w:val="ListParagraph"/>
        <w:autoSpaceDE w:val="0"/>
        <w:autoSpaceDN w:val="0"/>
        <w:adjustRightInd w:val="0"/>
        <w:spacing w:line="240" w:lineRule="auto"/>
        <w:ind w:left="360" w:hanging="360"/>
        <w:jc w:val="both"/>
        <w:rPr>
          <w:rStyle w:val="Hyperlink"/>
          <w:color w:val="auto"/>
          <w:sz w:val="20"/>
          <w:szCs w:val="20"/>
          <w:u w:val="none"/>
        </w:rPr>
      </w:pPr>
      <w:proofErr w:type="spellStart"/>
      <w:r>
        <w:rPr>
          <w:color w:val="222222"/>
          <w:sz w:val="20"/>
          <w:szCs w:val="20"/>
          <w:shd w:val="clear" w:color="auto" w:fill="FFFFFF"/>
        </w:rPr>
        <w:lastRenderedPageBreak/>
        <w:t>Niering</w:t>
      </w:r>
      <w:proofErr w:type="spellEnd"/>
      <w:r>
        <w:rPr>
          <w:color w:val="222222"/>
          <w:sz w:val="20"/>
          <w:szCs w:val="20"/>
          <w:shd w:val="clear" w:color="auto" w:fill="FFFFFF"/>
        </w:rPr>
        <w:t xml:space="preserve">, W. (1987). Vegetation dynamics in relation to plant community management. </w:t>
      </w:r>
      <w:r w:rsidRPr="009C5802">
        <w:rPr>
          <w:i/>
          <w:iCs/>
          <w:color w:val="222222"/>
          <w:sz w:val="20"/>
          <w:szCs w:val="20"/>
          <w:shd w:val="clear" w:color="auto" w:fill="FFFFFF"/>
        </w:rPr>
        <w:t>Conservation Biology</w:t>
      </w:r>
      <w:r>
        <w:rPr>
          <w:color w:val="222222"/>
          <w:sz w:val="20"/>
          <w:szCs w:val="20"/>
          <w:shd w:val="clear" w:color="auto" w:fill="FFFFFF"/>
        </w:rPr>
        <w:t>, 1 (4), 287-295.</w:t>
      </w:r>
    </w:p>
    <w:p w14:paraId="6FD5D044" w14:textId="77777777" w:rsidR="00AE173C" w:rsidRPr="00DE06C7"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proofErr w:type="spellStart"/>
      <w:r w:rsidRPr="00DE06C7">
        <w:rPr>
          <w:color w:val="3E3D40"/>
          <w:sz w:val="20"/>
          <w:szCs w:val="20"/>
          <w:shd w:val="clear" w:color="auto" w:fill="FFFFFF"/>
        </w:rPr>
        <w:t>Nowacki</w:t>
      </w:r>
      <w:proofErr w:type="spellEnd"/>
      <w:r w:rsidRPr="00DE06C7">
        <w:rPr>
          <w:color w:val="3E3D40"/>
          <w:sz w:val="20"/>
          <w:szCs w:val="20"/>
          <w:shd w:val="clear" w:color="auto" w:fill="FFFFFF"/>
        </w:rPr>
        <w:t>, G., and Abrams, M. (2008). The demise of fire and “</w:t>
      </w:r>
      <w:proofErr w:type="spellStart"/>
      <w:r w:rsidRPr="00DE06C7">
        <w:rPr>
          <w:color w:val="3E3D40"/>
          <w:sz w:val="20"/>
          <w:szCs w:val="20"/>
          <w:shd w:val="clear" w:color="auto" w:fill="FFFFFF"/>
        </w:rPr>
        <w:t>mesophication</w:t>
      </w:r>
      <w:proofErr w:type="spellEnd"/>
      <w:r w:rsidRPr="00DE06C7">
        <w:rPr>
          <w:color w:val="3E3D40"/>
          <w:sz w:val="20"/>
          <w:szCs w:val="20"/>
          <w:shd w:val="clear" w:color="auto" w:fill="FFFFFF"/>
        </w:rPr>
        <w:t xml:space="preserve">” of forests in the eastern United States. </w:t>
      </w:r>
      <w:r w:rsidRPr="00DE06C7">
        <w:rPr>
          <w:i/>
          <w:iCs/>
          <w:color w:val="3E3D40"/>
          <w:sz w:val="20"/>
          <w:szCs w:val="20"/>
        </w:rPr>
        <w:t>Bioscience</w:t>
      </w:r>
      <w:r w:rsidRPr="00DE06C7">
        <w:rPr>
          <w:color w:val="3E3D40"/>
          <w:sz w:val="20"/>
          <w:szCs w:val="20"/>
          <w:shd w:val="clear" w:color="auto" w:fill="FFFFFF"/>
        </w:rPr>
        <w:t xml:space="preserve"> 58, 123–138. </w:t>
      </w:r>
    </w:p>
    <w:p w14:paraId="78A3AAB9" w14:textId="3F4D862F"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Parker, J., Fernandez, I., </w:t>
      </w:r>
      <w:proofErr w:type="spellStart"/>
      <w:r w:rsidRPr="00DE06C7">
        <w:rPr>
          <w:color w:val="222222"/>
          <w:sz w:val="20"/>
          <w:szCs w:val="20"/>
          <w:shd w:val="clear" w:color="auto" w:fill="FFFFFF"/>
        </w:rPr>
        <w:t>Rustad</w:t>
      </w:r>
      <w:proofErr w:type="spellEnd"/>
      <w:r w:rsidRPr="00DE06C7">
        <w:rPr>
          <w:color w:val="222222"/>
          <w:sz w:val="20"/>
          <w:szCs w:val="20"/>
          <w:shd w:val="clear" w:color="auto" w:fill="FFFFFF"/>
        </w:rPr>
        <w:t xml:space="preserve">, </w:t>
      </w:r>
      <w:r w:rsidR="004A6323" w:rsidRPr="00DE06C7">
        <w:rPr>
          <w:color w:val="222222"/>
          <w:sz w:val="20"/>
          <w:szCs w:val="20"/>
          <w:shd w:val="clear" w:color="auto" w:fill="FFFFFF"/>
        </w:rPr>
        <w:t>L</w:t>
      </w:r>
      <w:r w:rsidRPr="00DE06C7">
        <w:rPr>
          <w:color w:val="222222"/>
          <w:sz w:val="20"/>
          <w:szCs w:val="20"/>
          <w:shd w:val="clear" w:color="auto" w:fill="FFFFFF"/>
        </w:rPr>
        <w:t xml:space="preserve">., </w:t>
      </w:r>
      <w:r w:rsidR="00B238F5" w:rsidRPr="00DE06C7">
        <w:rPr>
          <w:color w:val="222222"/>
          <w:sz w:val="20"/>
          <w:szCs w:val="20"/>
          <w:shd w:val="clear" w:color="auto" w:fill="FFFFFF"/>
        </w:rPr>
        <w:t>and</w:t>
      </w:r>
      <w:r w:rsidRPr="00DE06C7">
        <w:rPr>
          <w:color w:val="222222"/>
          <w:sz w:val="20"/>
          <w:szCs w:val="20"/>
          <w:shd w:val="clear" w:color="auto" w:fill="FFFFFF"/>
        </w:rPr>
        <w:t xml:space="preserve"> Norton, S. (2001). Effects of nitrogen enrichment, wildfire, and harvesting on forest-soil carbon and nitrogen. </w:t>
      </w:r>
      <w:r w:rsidRPr="00DE06C7">
        <w:rPr>
          <w:i/>
          <w:iCs/>
          <w:color w:val="222222"/>
          <w:sz w:val="20"/>
          <w:szCs w:val="20"/>
          <w:shd w:val="clear" w:color="auto" w:fill="FFFFFF"/>
        </w:rPr>
        <w:t>Soil Science Society of America Journal</w:t>
      </w:r>
      <w:r w:rsidRPr="00DE06C7">
        <w:rPr>
          <w:color w:val="222222"/>
          <w:sz w:val="20"/>
          <w:szCs w:val="20"/>
          <w:shd w:val="clear" w:color="auto" w:fill="FFFFFF"/>
        </w:rPr>
        <w:t>, </w:t>
      </w:r>
      <w:r w:rsidRPr="00DE06C7">
        <w:rPr>
          <w:i/>
          <w:iCs/>
          <w:color w:val="222222"/>
          <w:sz w:val="20"/>
          <w:szCs w:val="20"/>
          <w:shd w:val="clear" w:color="auto" w:fill="FFFFFF"/>
        </w:rPr>
        <w:t>65</w:t>
      </w:r>
      <w:r w:rsidRPr="00DE06C7">
        <w:rPr>
          <w:color w:val="222222"/>
          <w:sz w:val="20"/>
          <w:szCs w:val="20"/>
          <w:shd w:val="clear" w:color="auto" w:fill="FFFFFF"/>
        </w:rPr>
        <w:t>(4), 1248-1255.</w:t>
      </w:r>
    </w:p>
    <w:p w14:paraId="39D97C4F" w14:textId="5C307B64" w:rsidR="00AE173C" w:rsidRPr="00DE06C7"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r w:rsidRPr="00DE06C7">
        <w:rPr>
          <w:color w:val="3E3D40"/>
          <w:sz w:val="20"/>
          <w:szCs w:val="20"/>
          <w:shd w:val="clear" w:color="auto" w:fill="FFFFFF"/>
        </w:rPr>
        <w:t xml:space="preserve">Parshall, T., Foster, D., Faison, E., MacDonald, D., and Hansen, B. (2003). Long-term history of vegetation and fire in pitch pine–oak forests on </w:t>
      </w:r>
      <w:r w:rsidR="00984432" w:rsidRPr="00DE06C7">
        <w:rPr>
          <w:color w:val="3E3D40"/>
          <w:sz w:val="20"/>
          <w:szCs w:val="20"/>
          <w:shd w:val="clear" w:color="auto" w:fill="FFFFFF"/>
        </w:rPr>
        <w:t>C</w:t>
      </w:r>
      <w:r w:rsidRPr="00DE06C7">
        <w:rPr>
          <w:color w:val="3E3D40"/>
          <w:sz w:val="20"/>
          <w:szCs w:val="20"/>
          <w:shd w:val="clear" w:color="auto" w:fill="FFFFFF"/>
        </w:rPr>
        <w:t xml:space="preserve">ape </w:t>
      </w:r>
      <w:r w:rsidR="00984432" w:rsidRPr="00DE06C7">
        <w:rPr>
          <w:color w:val="3E3D40"/>
          <w:sz w:val="20"/>
          <w:szCs w:val="20"/>
          <w:shd w:val="clear" w:color="auto" w:fill="FFFFFF"/>
        </w:rPr>
        <w:t>C</w:t>
      </w:r>
      <w:r w:rsidRPr="00DE06C7">
        <w:rPr>
          <w:color w:val="3E3D40"/>
          <w:sz w:val="20"/>
          <w:szCs w:val="20"/>
          <w:shd w:val="clear" w:color="auto" w:fill="FFFFFF"/>
        </w:rPr>
        <w:t xml:space="preserve">od, </w:t>
      </w:r>
      <w:r w:rsidR="00984432" w:rsidRPr="00DE06C7">
        <w:rPr>
          <w:color w:val="3E3D40"/>
          <w:sz w:val="20"/>
          <w:szCs w:val="20"/>
          <w:shd w:val="clear" w:color="auto" w:fill="FFFFFF"/>
        </w:rPr>
        <w:t>M</w:t>
      </w:r>
      <w:r w:rsidRPr="00DE06C7">
        <w:rPr>
          <w:color w:val="3E3D40"/>
          <w:sz w:val="20"/>
          <w:szCs w:val="20"/>
          <w:shd w:val="clear" w:color="auto" w:fill="FFFFFF"/>
        </w:rPr>
        <w:t xml:space="preserve">assachusetts. </w:t>
      </w:r>
      <w:r w:rsidRPr="00DE06C7">
        <w:rPr>
          <w:i/>
          <w:iCs/>
          <w:color w:val="3E3D40"/>
          <w:sz w:val="20"/>
          <w:szCs w:val="20"/>
        </w:rPr>
        <w:t>Ecology</w:t>
      </w:r>
      <w:r w:rsidRPr="00DE06C7">
        <w:rPr>
          <w:color w:val="3E3D40"/>
          <w:sz w:val="20"/>
          <w:szCs w:val="20"/>
          <w:shd w:val="clear" w:color="auto" w:fill="FFFFFF"/>
        </w:rPr>
        <w:t xml:space="preserve"> 84, 736–748. </w:t>
      </w:r>
      <w:proofErr w:type="spellStart"/>
      <w:r w:rsidRPr="00DE06C7">
        <w:rPr>
          <w:color w:val="3E3D40"/>
          <w:sz w:val="20"/>
          <w:szCs w:val="20"/>
          <w:shd w:val="clear" w:color="auto" w:fill="FFFFFF"/>
        </w:rPr>
        <w:t>doi</w:t>
      </w:r>
      <w:proofErr w:type="spellEnd"/>
      <w:r w:rsidRPr="00DE06C7">
        <w:rPr>
          <w:color w:val="3E3D40"/>
          <w:sz w:val="20"/>
          <w:szCs w:val="20"/>
          <w:shd w:val="clear" w:color="auto" w:fill="FFFFFF"/>
        </w:rPr>
        <w:t>: 10.1890/0012-9658(2003)084</w:t>
      </w:r>
    </w:p>
    <w:p w14:paraId="6D3C65EA" w14:textId="77777777" w:rsidR="00AA4C12" w:rsidRDefault="00AE173C"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Patel, K., Jakubowski, M., Fernandez, I., Nelson, S., and </w:t>
      </w:r>
      <w:proofErr w:type="spellStart"/>
      <w:r w:rsidRPr="00DE06C7">
        <w:rPr>
          <w:color w:val="222222"/>
          <w:sz w:val="20"/>
          <w:szCs w:val="20"/>
          <w:shd w:val="clear" w:color="auto" w:fill="FFFFFF"/>
        </w:rPr>
        <w:t>Gawley</w:t>
      </w:r>
      <w:proofErr w:type="spellEnd"/>
      <w:r w:rsidRPr="00DE06C7">
        <w:rPr>
          <w:color w:val="222222"/>
          <w:sz w:val="20"/>
          <w:szCs w:val="20"/>
          <w:shd w:val="clear" w:color="auto" w:fill="FFFFFF"/>
        </w:rPr>
        <w:t xml:space="preserve">, W. (2019). Soil Nitrogen and Mercury Dynamics Seven Decades After a Fire Disturbance: </w:t>
      </w:r>
      <w:proofErr w:type="gramStart"/>
      <w:r w:rsidRPr="00DE06C7">
        <w:rPr>
          <w:color w:val="222222"/>
          <w:sz w:val="20"/>
          <w:szCs w:val="20"/>
          <w:shd w:val="clear" w:color="auto" w:fill="FFFFFF"/>
        </w:rPr>
        <w:t>a</w:t>
      </w:r>
      <w:proofErr w:type="gramEnd"/>
      <w:r w:rsidRPr="00DE06C7">
        <w:rPr>
          <w:color w:val="222222"/>
          <w:sz w:val="20"/>
          <w:szCs w:val="20"/>
          <w:shd w:val="clear" w:color="auto" w:fill="FFFFFF"/>
        </w:rPr>
        <w:t xml:space="preserve"> Case Study at Acadia National Park. </w:t>
      </w:r>
      <w:r w:rsidRPr="00DE06C7">
        <w:rPr>
          <w:i/>
          <w:iCs/>
          <w:color w:val="222222"/>
          <w:sz w:val="20"/>
          <w:szCs w:val="20"/>
        </w:rPr>
        <w:t>Water, Air, &amp; Soil Pollution</w:t>
      </w:r>
      <w:r w:rsidRPr="00DE06C7">
        <w:rPr>
          <w:color w:val="222222"/>
          <w:sz w:val="20"/>
          <w:szCs w:val="20"/>
          <w:shd w:val="clear" w:color="auto" w:fill="FFFFFF"/>
        </w:rPr>
        <w:t xml:space="preserve">, </w:t>
      </w:r>
      <w:r w:rsidRPr="00DE06C7">
        <w:rPr>
          <w:i/>
          <w:iCs/>
          <w:color w:val="222222"/>
          <w:sz w:val="20"/>
          <w:szCs w:val="20"/>
        </w:rPr>
        <w:t xml:space="preserve">230 </w:t>
      </w:r>
      <w:r w:rsidRPr="00DE06C7">
        <w:rPr>
          <w:color w:val="222222"/>
          <w:sz w:val="20"/>
          <w:szCs w:val="20"/>
          <w:shd w:val="clear" w:color="auto" w:fill="FFFFFF"/>
        </w:rPr>
        <w:t xml:space="preserve">(2), 29. </w:t>
      </w:r>
    </w:p>
    <w:p w14:paraId="27794A90" w14:textId="625FA47C" w:rsidR="00AA4C12" w:rsidRPr="00AA4C12"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AA4C12">
        <w:rPr>
          <w:color w:val="222222"/>
          <w:sz w:val="20"/>
          <w:szCs w:val="20"/>
          <w:shd w:val="clear" w:color="auto" w:fill="FFFFFF"/>
        </w:rPr>
        <w:t>Patterson, T., Maxwell, R., Harley, G., Oliver, J., Speer, J., Collins, S., ... &amp; Russell, C. (2016). Climate–Growth Relationships of Pinus rigida (Mill.) at the Species’ Northern Range Limit, Acadia National Park, ME. </w:t>
      </w:r>
      <w:r w:rsidRPr="00AA4C12">
        <w:rPr>
          <w:i/>
          <w:iCs/>
          <w:color w:val="222222"/>
          <w:sz w:val="20"/>
          <w:szCs w:val="20"/>
          <w:shd w:val="clear" w:color="auto" w:fill="FFFFFF"/>
        </w:rPr>
        <w:t>Northeastern naturalist</w:t>
      </w:r>
      <w:r w:rsidRPr="00AA4C12">
        <w:rPr>
          <w:color w:val="222222"/>
          <w:sz w:val="20"/>
          <w:szCs w:val="20"/>
          <w:shd w:val="clear" w:color="auto" w:fill="FFFFFF"/>
        </w:rPr>
        <w:t>, </w:t>
      </w:r>
      <w:r w:rsidRPr="00AA4C12">
        <w:rPr>
          <w:i/>
          <w:iCs/>
          <w:color w:val="222222"/>
          <w:sz w:val="20"/>
          <w:szCs w:val="20"/>
          <w:shd w:val="clear" w:color="auto" w:fill="FFFFFF"/>
        </w:rPr>
        <w:t>23</w:t>
      </w:r>
      <w:r w:rsidRPr="00AA4C12">
        <w:rPr>
          <w:color w:val="222222"/>
          <w:sz w:val="20"/>
          <w:szCs w:val="20"/>
          <w:shd w:val="clear" w:color="auto" w:fill="FFFFFF"/>
        </w:rPr>
        <w:t>(4), 490-500.</w:t>
      </w:r>
    </w:p>
    <w:p w14:paraId="1D59CDE0" w14:textId="77777777" w:rsidR="00AE173C" w:rsidRPr="00DE06C7"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DE06C7">
        <w:rPr>
          <w:rFonts w:eastAsiaTheme="minorEastAsia"/>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Patterson</w:t>
      </w:r>
      <w:r w:rsidR="003779A6">
        <w:rPr>
          <w:color w:val="222222"/>
          <w:sz w:val="20"/>
          <w:szCs w:val="20"/>
          <w:shd w:val="clear" w:color="auto" w:fill="FFFFFF"/>
        </w:rPr>
        <w:t>,</w:t>
      </w:r>
      <w:r w:rsidRPr="00DE06C7">
        <w:rPr>
          <w:color w:val="222222"/>
          <w:sz w:val="20"/>
          <w:szCs w:val="20"/>
          <w:shd w:val="clear" w:color="auto" w:fill="FFFFFF"/>
        </w:rPr>
        <w:t xml:space="preserve"> III, W., Edwards, K. and Maguire, D. (1987). Microscopic charcoal as a fossil indicator of fire. </w:t>
      </w:r>
      <w:r w:rsidRPr="00DE06C7">
        <w:rPr>
          <w:i/>
          <w:iCs/>
          <w:color w:val="222222"/>
          <w:sz w:val="20"/>
          <w:szCs w:val="20"/>
        </w:rPr>
        <w:t>Quaternary Science Reviews</w:t>
      </w:r>
      <w:r w:rsidRPr="00DE06C7">
        <w:rPr>
          <w:color w:val="222222"/>
          <w:sz w:val="20"/>
          <w:szCs w:val="20"/>
          <w:shd w:val="clear" w:color="auto" w:fill="FFFFFF"/>
        </w:rPr>
        <w:t xml:space="preserve">, </w:t>
      </w:r>
      <w:r w:rsidRPr="00DE06C7">
        <w:rPr>
          <w:i/>
          <w:iCs/>
          <w:color w:val="222222"/>
          <w:sz w:val="20"/>
          <w:szCs w:val="20"/>
        </w:rPr>
        <w:t>6</w:t>
      </w:r>
      <w:r w:rsidRPr="00DE06C7">
        <w:rPr>
          <w:color w:val="222222"/>
          <w:sz w:val="20"/>
          <w:szCs w:val="20"/>
          <w:shd w:val="clear" w:color="auto" w:fill="FFFFFF"/>
        </w:rPr>
        <w:t>(1), 3-23.</w:t>
      </w:r>
    </w:p>
    <w:p w14:paraId="27FFB70E"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rPr>
      </w:pPr>
      <w:r w:rsidRPr="00DE06C7">
        <w:rPr>
          <w:color w:val="222222"/>
          <w:sz w:val="20"/>
          <w:szCs w:val="20"/>
        </w:rPr>
        <w:t xml:space="preserve">Pingree, M. and DeLuca, T.  (2017). Function of wildfire-deposited pyrogenic carbon in terrestrial ecosystems. </w:t>
      </w:r>
      <w:r w:rsidRPr="00DE06C7">
        <w:rPr>
          <w:i/>
          <w:iCs/>
          <w:color w:val="222222"/>
          <w:sz w:val="20"/>
          <w:szCs w:val="20"/>
        </w:rPr>
        <w:t>Frontiers in Environmental Science</w:t>
      </w:r>
      <w:r w:rsidRPr="00DE06C7">
        <w:rPr>
          <w:color w:val="222222"/>
          <w:sz w:val="20"/>
          <w:szCs w:val="20"/>
        </w:rPr>
        <w:t xml:space="preserve">, </w:t>
      </w:r>
      <w:r w:rsidRPr="00DE06C7">
        <w:rPr>
          <w:i/>
          <w:iCs/>
          <w:color w:val="222222"/>
          <w:sz w:val="20"/>
          <w:szCs w:val="20"/>
        </w:rPr>
        <w:t>5</w:t>
      </w:r>
      <w:r w:rsidRPr="00DE06C7">
        <w:rPr>
          <w:color w:val="222222"/>
          <w:sz w:val="20"/>
          <w:szCs w:val="20"/>
        </w:rPr>
        <w:t>, 53.</w:t>
      </w:r>
    </w:p>
    <w:p w14:paraId="188EDD97" w14:textId="77C0B348" w:rsidR="005F3C86" w:rsidRPr="00DE06C7" w:rsidRDefault="00AE173C" w:rsidP="002526C4">
      <w:pPr>
        <w:pStyle w:val="ListParagraph"/>
        <w:autoSpaceDE w:val="0"/>
        <w:autoSpaceDN w:val="0"/>
        <w:adjustRightInd w:val="0"/>
        <w:spacing w:line="240" w:lineRule="auto"/>
        <w:ind w:left="360" w:hanging="360"/>
        <w:jc w:val="both"/>
        <w:rPr>
          <w:sz w:val="20"/>
          <w:szCs w:val="20"/>
        </w:rPr>
      </w:pPr>
      <w:r w:rsidRPr="00DE06C7">
        <w:rPr>
          <w:sz w:val="20"/>
          <w:szCs w:val="20"/>
        </w:rPr>
        <w:t>Reich P</w:t>
      </w:r>
      <w:r w:rsidR="00B238F5" w:rsidRPr="00DE06C7">
        <w:rPr>
          <w:sz w:val="20"/>
          <w:szCs w:val="20"/>
        </w:rPr>
        <w:t>.</w:t>
      </w:r>
      <w:r w:rsidRPr="00DE06C7">
        <w:rPr>
          <w:sz w:val="20"/>
          <w:szCs w:val="20"/>
        </w:rPr>
        <w:t xml:space="preserve"> (2014) The world-wide ‘fast–slow’ plant economics spectrum: a traits manifesto. </w:t>
      </w:r>
      <w:r w:rsidRPr="00DE06C7">
        <w:rPr>
          <w:i/>
          <w:iCs/>
          <w:sz w:val="20"/>
          <w:szCs w:val="20"/>
        </w:rPr>
        <w:t>Journal of Ecology</w:t>
      </w:r>
      <w:r w:rsidRPr="00DE06C7">
        <w:rPr>
          <w:sz w:val="20"/>
          <w:szCs w:val="20"/>
        </w:rPr>
        <w:t xml:space="preserve">, </w:t>
      </w:r>
      <w:r w:rsidRPr="00DE06C7">
        <w:rPr>
          <w:b/>
          <w:bCs/>
          <w:sz w:val="20"/>
          <w:szCs w:val="20"/>
        </w:rPr>
        <w:t>102</w:t>
      </w:r>
      <w:r w:rsidRPr="00DE06C7">
        <w:rPr>
          <w:sz w:val="20"/>
          <w:szCs w:val="20"/>
        </w:rPr>
        <w:t>, 275–301.</w:t>
      </w:r>
    </w:p>
    <w:p w14:paraId="3B2D8F40" w14:textId="5752A4F3"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Renninger</w:t>
      </w:r>
      <w:proofErr w:type="spellEnd"/>
      <w:r w:rsidRPr="00DE06C7">
        <w:rPr>
          <w:color w:val="222222"/>
          <w:sz w:val="20"/>
          <w:szCs w:val="20"/>
          <w:shd w:val="clear" w:color="auto" w:fill="FFFFFF"/>
        </w:rPr>
        <w:t xml:space="preserve">, H., Clark, K., </w:t>
      </w:r>
      <w:proofErr w:type="spellStart"/>
      <w:r w:rsidRPr="00DE06C7">
        <w:rPr>
          <w:color w:val="222222"/>
          <w:sz w:val="20"/>
          <w:szCs w:val="20"/>
          <w:shd w:val="clear" w:color="auto" w:fill="FFFFFF"/>
        </w:rPr>
        <w:t>Skowronski</w:t>
      </w:r>
      <w:proofErr w:type="spellEnd"/>
      <w:r w:rsidRPr="00DE06C7">
        <w:rPr>
          <w:color w:val="222222"/>
          <w:sz w:val="20"/>
          <w:szCs w:val="20"/>
          <w:shd w:val="clear" w:color="auto" w:fill="FFFFFF"/>
        </w:rPr>
        <w:t xml:space="preserve">, N. and Schäfer, K. (2013). Effects of a prescribed fire on water use and photosynthetic capacity of pitch pines. </w:t>
      </w:r>
      <w:r w:rsidRPr="00DE06C7">
        <w:rPr>
          <w:i/>
          <w:iCs/>
          <w:color w:val="222222"/>
          <w:sz w:val="20"/>
          <w:szCs w:val="20"/>
        </w:rPr>
        <w:t>Trees</w:t>
      </w:r>
      <w:r w:rsidRPr="00DE06C7">
        <w:rPr>
          <w:color w:val="222222"/>
          <w:sz w:val="20"/>
          <w:szCs w:val="20"/>
          <w:shd w:val="clear" w:color="auto" w:fill="FFFFFF"/>
        </w:rPr>
        <w:t xml:space="preserve">, </w:t>
      </w:r>
      <w:r w:rsidRPr="00DE06C7">
        <w:rPr>
          <w:i/>
          <w:iCs/>
          <w:color w:val="222222"/>
          <w:sz w:val="20"/>
          <w:szCs w:val="20"/>
        </w:rPr>
        <w:t>27</w:t>
      </w:r>
      <w:r w:rsidRPr="00DE06C7">
        <w:rPr>
          <w:color w:val="222222"/>
          <w:sz w:val="20"/>
          <w:szCs w:val="20"/>
          <w:shd w:val="clear" w:color="auto" w:fill="FFFFFF"/>
        </w:rPr>
        <w:t>(4), 1115-1127.</w:t>
      </w:r>
    </w:p>
    <w:p w14:paraId="12836A74" w14:textId="03163E36" w:rsidR="00AE173C" w:rsidRDefault="00AE173C" w:rsidP="002526C4">
      <w:pPr>
        <w:pStyle w:val="ListParagraph"/>
        <w:autoSpaceDE w:val="0"/>
        <w:autoSpaceDN w:val="0"/>
        <w:adjustRightInd w:val="0"/>
        <w:spacing w:line="240" w:lineRule="auto"/>
        <w:ind w:left="360" w:hanging="360"/>
        <w:jc w:val="both"/>
        <w:rPr>
          <w:color w:val="222222"/>
          <w:sz w:val="20"/>
          <w:szCs w:val="20"/>
        </w:rPr>
      </w:pPr>
      <w:proofErr w:type="spellStart"/>
      <w:r w:rsidRPr="00DE06C7">
        <w:rPr>
          <w:color w:val="222222"/>
          <w:sz w:val="20"/>
          <w:szCs w:val="20"/>
        </w:rPr>
        <w:t>Shakesby</w:t>
      </w:r>
      <w:proofErr w:type="spellEnd"/>
      <w:r w:rsidRPr="00DE06C7">
        <w:rPr>
          <w:color w:val="222222"/>
          <w:sz w:val="20"/>
          <w:szCs w:val="20"/>
        </w:rPr>
        <w:t xml:space="preserve">, R. and </w:t>
      </w:r>
      <w:proofErr w:type="spellStart"/>
      <w:r w:rsidRPr="00DE06C7">
        <w:rPr>
          <w:color w:val="222222"/>
          <w:sz w:val="20"/>
          <w:szCs w:val="20"/>
        </w:rPr>
        <w:t>Doerr</w:t>
      </w:r>
      <w:proofErr w:type="spellEnd"/>
      <w:r w:rsidRPr="00DE06C7">
        <w:rPr>
          <w:color w:val="222222"/>
          <w:sz w:val="20"/>
          <w:szCs w:val="20"/>
        </w:rPr>
        <w:t xml:space="preserve">, S. (2006). Wildfire as a hydrological and geomorphological agent. </w:t>
      </w:r>
      <w:r w:rsidRPr="00DE06C7">
        <w:rPr>
          <w:i/>
          <w:iCs/>
          <w:color w:val="222222"/>
          <w:sz w:val="20"/>
          <w:szCs w:val="20"/>
        </w:rPr>
        <w:t>Earth-Science Reviews</w:t>
      </w:r>
      <w:r w:rsidRPr="00DE06C7">
        <w:rPr>
          <w:color w:val="222222"/>
          <w:sz w:val="20"/>
          <w:szCs w:val="20"/>
        </w:rPr>
        <w:t xml:space="preserve">, </w:t>
      </w:r>
      <w:r w:rsidRPr="00DE06C7">
        <w:rPr>
          <w:i/>
          <w:iCs/>
          <w:color w:val="222222"/>
          <w:sz w:val="20"/>
          <w:szCs w:val="20"/>
        </w:rPr>
        <w:t>74</w:t>
      </w:r>
      <w:r w:rsidRPr="00DE06C7">
        <w:rPr>
          <w:color w:val="222222"/>
          <w:sz w:val="20"/>
          <w:szCs w:val="20"/>
        </w:rPr>
        <w:t>(3-4), 269-307.</w:t>
      </w:r>
    </w:p>
    <w:p w14:paraId="075D4303" w14:textId="3B0FFF0C" w:rsidR="00B3056D" w:rsidRDefault="00B3056D" w:rsidP="002526C4">
      <w:pPr>
        <w:pStyle w:val="ListParagraph"/>
        <w:autoSpaceDE w:val="0"/>
        <w:autoSpaceDN w:val="0"/>
        <w:adjustRightInd w:val="0"/>
        <w:spacing w:line="240" w:lineRule="auto"/>
        <w:ind w:left="360" w:hanging="360"/>
        <w:jc w:val="both"/>
        <w:rPr>
          <w:color w:val="222222"/>
          <w:sz w:val="20"/>
          <w:szCs w:val="20"/>
        </w:rPr>
      </w:pPr>
      <w:proofErr w:type="spellStart"/>
      <w:r w:rsidRPr="00B3056D">
        <w:rPr>
          <w:color w:val="222222"/>
          <w:sz w:val="20"/>
          <w:szCs w:val="20"/>
          <w:shd w:val="clear" w:color="auto" w:fill="FFFFFF"/>
        </w:rPr>
        <w:t>Schier</w:t>
      </w:r>
      <w:proofErr w:type="spellEnd"/>
      <w:r w:rsidRPr="00B3056D">
        <w:rPr>
          <w:color w:val="222222"/>
          <w:sz w:val="20"/>
          <w:szCs w:val="20"/>
          <w:shd w:val="clear" w:color="auto" w:fill="FFFFFF"/>
        </w:rPr>
        <w:t xml:space="preserve">, G. </w:t>
      </w:r>
      <w:r>
        <w:rPr>
          <w:color w:val="222222"/>
          <w:sz w:val="20"/>
          <w:szCs w:val="20"/>
          <w:shd w:val="clear" w:color="auto" w:fill="FFFFFF"/>
        </w:rPr>
        <w:t>and</w:t>
      </w:r>
      <w:r w:rsidRPr="00B3056D">
        <w:rPr>
          <w:color w:val="222222"/>
          <w:sz w:val="20"/>
          <w:szCs w:val="20"/>
          <w:shd w:val="clear" w:color="auto" w:fill="FFFFFF"/>
        </w:rPr>
        <w:t xml:space="preserve"> </w:t>
      </w:r>
      <w:proofErr w:type="spellStart"/>
      <w:r w:rsidRPr="00B3056D">
        <w:rPr>
          <w:color w:val="222222"/>
          <w:sz w:val="20"/>
          <w:szCs w:val="20"/>
          <w:shd w:val="clear" w:color="auto" w:fill="FFFFFF"/>
        </w:rPr>
        <w:t>McQuattie</w:t>
      </w:r>
      <w:proofErr w:type="spellEnd"/>
      <w:r w:rsidRPr="00B3056D">
        <w:rPr>
          <w:color w:val="222222"/>
          <w:sz w:val="20"/>
          <w:szCs w:val="20"/>
          <w:shd w:val="clear" w:color="auto" w:fill="FFFFFF"/>
        </w:rPr>
        <w:t>, C. (1996). Response of ectomycorrhizal and nonmycorrhizal pitch pine (Pinus rigida) seedlings to nutrient supply and aluminum: growth and mineral nutrition. </w:t>
      </w:r>
      <w:r w:rsidRPr="00B3056D">
        <w:rPr>
          <w:i/>
          <w:iCs/>
          <w:color w:val="222222"/>
          <w:sz w:val="20"/>
          <w:szCs w:val="20"/>
          <w:shd w:val="clear" w:color="auto" w:fill="FFFFFF"/>
        </w:rPr>
        <w:t>Canadian journal of forest research</w:t>
      </w:r>
      <w:r w:rsidRPr="00B3056D">
        <w:rPr>
          <w:color w:val="222222"/>
          <w:sz w:val="20"/>
          <w:szCs w:val="20"/>
          <w:shd w:val="clear" w:color="auto" w:fill="FFFFFF"/>
        </w:rPr>
        <w:t>, </w:t>
      </w:r>
      <w:r w:rsidRPr="00B3056D">
        <w:rPr>
          <w:i/>
          <w:iCs/>
          <w:color w:val="222222"/>
          <w:sz w:val="20"/>
          <w:szCs w:val="20"/>
          <w:shd w:val="clear" w:color="auto" w:fill="FFFFFF"/>
        </w:rPr>
        <w:t>26</w:t>
      </w:r>
      <w:r w:rsidRPr="00B3056D">
        <w:rPr>
          <w:color w:val="222222"/>
          <w:sz w:val="20"/>
          <w:szCs w:val="20"/>
          <w:shd w:val="clear" w:color="auto" w:fill="FFFFFF"/>
        </w:rPr>
        <w:t>(12), 2145-2152</w:t>
      </w:r>
      <w:r>
        <w:rPr>
          <w:rFonts w:ascii="Arial" w:hAnsi="Arial" w:cs="Arial"/>
          <w:color w:val="222222"/>
          <w:sz w:val="20"/>
          <w:szCs w:val="20"/>
          <w:shd w:val="clear" w:color="auto" w:fill="FFFFFF"/>
        </w:rPr>
        <w:t>.</w:t>
      </w:r>
    </w:p>
    <w:p w14:paraId="4E8F1D56" w14:textId="416F30DE" w:rsidR="00883F59" w:rsidRPr="00883F59" w:rsidRDefault="00883F59" w:rsidP="002526C4">
      <w:pPr>
        <w:pStyle w:val="ListParagraph"/>
        <w:autoSpaceDE w:val="0"/>
        <w:autoSpaceDN w:val="0"/>
        <w:adjustRightInd w:val="0"/>
        <w:spacing w:line="240" w:lineRule="auto"/>
        <w:ind w:left="360" w:hanging="360"/>
        <w:jc w:val="both"/>
        <w:rPr>
          <w:color w:val="FFFFFF" w:themeColor="background1"/>
          <w:sz w:val="20"/>
          <w:szCs w:val="20"/>
        </w:rPr>
      </w:pPr>
      <w:r w:rsidRPr="00DB786C">
        <w:rPr>
          <w:color w:val="000000"/>
          <w:sz w:val="20"/>
          <w:szCs w:val="20"/>
          <w:shd w:val="clear" w:color="auto" w:fill="E5E6E7"/>
        </w:rPr>
        <w:t>Stambaugh, M., J.</w:t>
      </w:r>
      <w:r w:rsidR="00AA4C12" w:rsidRPr="00DB786C">
        <w:rPr>
          <w:color w:val="000000"/>
          <w:sz w:val="20"/>
          <w:szCs w:val="20"/>
          <w:shd w:val="clear" w:color="auto" w:fill="E5E6E7"/>
        </w:rPr>
        <w:t xml:space="preserve"> </w:t>
      </w:r>
      <w:r w:rsidRPr="00DB786C">
        <w:rPr>
          <w:color w:val="000000"/>
          <w:sz w:val="20"/>
          <w:szCs w:val="20"/>
          <w:shd w:val="clear" w:color="auto" w:fill="E5E6E7"/>
        </w:rPr>
        <w:t xml:space="preserve">Varner, R. </w:t>
      </w:r>
      <w:proofErr w:type="spellStart"/>
      <w:r w:rsidRPr="00DB786C">
        <w:rPr>
          <w:color w:val="000000"/>
          <w:sz w:val="20"/>
          <w:szCs w:val="20"/>
          <w:shd w:val="clear" w:color="auto" w:fill="E5E6E7"/>
        </w:rPr>
        <w:t>Noss</w:t>
      </w:r>
      <w:proofErr w:type="spellEnd"/>
      <w:r w:rsidRPr="00DB786C">
        <w:rPr>
          <w:color w:val="000000"/>
          <w:sz w:val="20"/>
          <w:szCs w:val="20"/>
          <w:shd w:val="clear" w:color="auto" w:fill="E5E6E7"/>
        </w:rPr>
        <w:t xml:space="preserve">, D. Dey, N. Christensen, R. Baldwin, R. </w:t>
      </w:r>
      <w:proofErr w:type="spellStart"/>
      <w:r w:rsidRPr="00DB786C">
        <w:rPr>
          <w:color w:val="000000"/>
          <w:sz w:val="20"/>
          <w:szCs w:val="20"/>
          <w:shd w:val="clear" w:color="auto" w:fill="E5E6E7"/>
        </w:rPr>
        <w:t>Guyette</w:t>
      </w:r>
      <w:proofErr w:type="spellEnd"/>
      <w:r w:rsidRPr="00DB786C">
        <w:rPr>
          <w:color w:val="000000"/>
          <w:sz w:val="20"/>
          <w:szCs w:val="20"/>
          <w:shd w:val="clear" w:color="auto" w:fill="E5E6E7"/>
        </w:rPr>
        <w:t xml:space="preserve">, B. </w:t>
      </w:r>
      <w:proofErr w:type="spellStart"/>
      <w:r w:rsidRPr="00DB786C">
        <w:rPr>
          <w:color w:val="000000"/>
          <w:sz w:val="20"/>
          <w:szCs w:val="20"/>
          <w:shd w:val="clear" w:color="auto" w:fill="E5E6E7"/>
        </w:rPr>
        <w:t>Hanberry</w:t>
      </w:r>
      <w:proofErr w:type="spellEnd"/>
      <w:r w:rsidRPr="00DB786C">
        <w:rPr>
          <w:color w:val="000000"/>
          <w:sz w:val="20"/>
          <w:szCs w:val="20"/>
          <w:shd w:val="clear" w:color="auto" w:fill="E5E6E7"/>
        </w:rPr>
        <w:t xml:space="preserve"> </w:t>
      </w:r>
      <w:r w:rsidRPr="00DB786C">
        <w:rPr>
          <w:i/>
          <w:iCs/>
          <w:color w:val="000000"/>
          <w:sz w:val="20"/>
          <w:szCs w:val="20"/>
          <w:shd w:val="clear" w:color="auto" w:fill="E5E6E7"/>
        </w:rPr>
        <w:t>et al</w:t>
      </w:r>
      <w:r w:rsidRPr="00DB786C">
        <w:rPr>
          <w:color w:val="000000"/>
          <w:sz w:val="20"/>
          <w:szCs w:val="20"/>
          <w:shd w:val="clear" w:color="auto" w:fill="E5E6E7"/>
        </w:rPr>
        <w:t xml:space="preserve">. 2015. Clarifying the role of fire in the deciduous forests of eastern North America: Reply to </w:t>
      </w:r>
      <w:proofErr w:type="spellStart"/>
      <w:r w:rsidRPr="00DB786C">
        <w:rPr>
          <w:color w:val="000000"/>
          <w:sz w:val="20"/>
          <w:szCs w:val="20"/>
          <w:shd w:val="clear" w:color="auto" w:fill="E5E6E7"/>
        </w:rPr>
        <w:t>Matlack</w:t>
      </w:r>
      <w:proofErr w:type="spellEnd"/>
      <w:r w:rsidRPr="00DB786C">
        <w:rPr>
          <w:color w:val="000000"/>
          <w:sz w:val="20"/>
          <w:szCs w:val="20"/>
          <w:shd w:val="clear" w:color="auto" w:fill="E5E6E7"/>
        </w:rPr>
        <w:t xml:space="preserve">. </w:t>
      </w:r>
      <w:r w:rsidRPr="00DB786C">
        <w:rPr>
          <w:i/>
          <w:iCs/>
          <w:color w:val="000000"/>
          <w:sz w:val="20"/>
          <w:szCs w:val="20"/>
          <w:shd w:val="clear" w:color="auto" w:fill="E5E6E7"/>
        </w:rPr>
        <w:t>Conservation Biology</w:t>
      </w:r>
      <w:r w:rsidRPr="00DB786C">
        <w:rPr>
          <w:color w:val="000000"/>
          <w:sz w:val="20"/>
          <w:szCs w:val="20"/>
          <w:shd w:val="clear" w:color="auto" w:fill="E5E6E7"/>
        </w:rPr>
        <w:t xml:space="preserve"> 29:942–946</w:t>
      </w:r>
    </w:p>
    <w:p w14:paraId="56978C73" w14:textId="0B8CFC85"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Star, J., </w:t>
      </w:r>
      <w:proofErr w:type="spellStart"/>
      <w:r w:rsidRPr="00DE06C7">
        <w:rPr>
          <w:color w:val="222222"/>
          <w:sz w:val="20"/>
          <w:szCs w:val="20"/>
          <w:shd w:val="clear" w:color="auto" w:fill="FFFFFF"/>
        </w:rPr>
        <w:t>Fisichelli</w:t>
      </w:r>
      <w:proofErr w:type="spellEnd"/>
      <w:r w:rsidRPr="00DE06C7">
        <w:rPr>
          <w:color w:val="222222"/>
          <w:sz w:val="20"/>
          <w:szCs w:val="20"/>
          <w:shd w:val="clear" w:color="auto" w:fill="FFFFFF"/>
        </w:rPr>
        <w:t>, N., Bryan, A., Babson, A., Cole-Will, R.</w:t>
      </w:r>
      <w:r w:rsidR="00B238F5" w:rsidRPr="00DE06C7">
        <w:rPr>
          <w:color w:val="222222"/>
          <w:sz w:val="20"/>
          <w:szCs w:val="20"/>
          <w:shd w:val="clear" w:color="auto" w:fill="FFFFFF"/>
        </w:rPr>
        <w:t xml:space="preserve"> and</w:t>
      </w:r>
      <w:r w:rsidRPr="00DE06C7">
        <w:rPr>
          <w:color w:val="222222"/>
          <w:sz w:val="20"/>
          <w:szCs w:val="20"/>
          <w:shd w:val="clear" w:color="auto" w:fill="FFFFFF"/>
        </w:rPr>
        <w:t xml:space="preserve"> Miller-Rushing, A. (2015). Acadia National Park climate change scenario planning workshop summary</w:t>
      </w:r>
      <w:r w:rsidR="00475B71">
        <w:rPr>
          <w:color w:val="222222"/>
          <w:sz w:val="20"/>
          <w:szCs w:val="20"/>
          <w:shd w:val="clear" w:color="auto" w:fill="FFFFFF"/>
        </w:rPr>
        <w:t>, National Park Service.</w:t>
      </w:r>
    </w:p>
    <w:p w14:paraId="054FEA61" w14:textId="21639539" w:rsidR="006615BA" w:rsidRPr="006615BA" w:rsidRDefault="006615BA" w:rsidP="002526C4">
      <w:pPr>
        <w:pStyle w:val="ListParagraph"/>
        <w:autoSpaceDE w:val="0"/>
        <w:autoSpaceDN w:val="0"/>
        <w:adjustRightInd w:val="0"/>
        <w:spacing w:line="240" w:lineRule="auto"/>
        <w:ind w:left="360" w:hanging="360"/>
        <w:jc w:val="both"/>
        <w:rPr>
          <w:color w:val="222222"/>
          <w:sz w:val="20"/>
          <w:szCs w:val="20"/>
        </w:rPr>
      </w:pPr>
      <w:r w:rsidRPr="006615BA">
        <w:rPr>
          <w:color w:val="3E3D40"/>
          <w:sz w:val="20"/>
          <w:szCs w:val="20"/>
          <w:shd w:val="clear" w:color="auto" w:fill="FFFFFF"/>
        </w:rPr>
        <w:t xml:space="preserve">Swanston, C., Brandt, L., </w:t>
      </w:r>
      <w:proofErr w:type="spellStart"/>
      <w:r w:rsidRPr="006615BA">
        <w:rPr>
          <w:color w:val="3E3D40"/>
          <w:sz w:val="20"/>
          <w:szCs w:val="20"/>
          <w:shd w:val="clear" w:color="auto" w:fill="FFFFFF"/>
        </w:rPr>
        <w:t>Janowiak</w:t>
      </w:r>
      <w:proofErr w:type="spellEnd"/>
      <w:r w:rsidRPr="006615BA">
        <w:rPr>
          <w:color w:val="3E3D40"/>
          <w:sz w:val="20"/>
          <w:szCs w:val="20"/>
          <w:shd w:val="clear" w:color="auto" w:fill="FFFFFF"/>
        </w:rPr>
        <w:t>, M., Handler, S., Butler-Leopold, P., Iverson, L., et al. (2018). Vulnerability of forests of the Midwest and Northeast United States to climate change. </w:t>
      </w:r>
      <w:proofErr w:type="spellStart"/>
      <w:r w:rsidRPr="006615BA">
        <w:rPr>
          <w:i/>
          <w:iCs/>
          <w:color w:val="3E3D40"/>
          <w:sz w:val="20"/>
          <w:szCs w:val="20"/>
          <w:shd w:val="clear" w:color="auto" w:fill="FFFFFF"/>
        </w:rPr>
        <w:t>Clim</w:t>
      </w:r>
      <w:proofErr w:type="spellEnd"/>
      <w:r w:rsidRPr="006615BA">
        <w:rPr>
          <w:i/>
          <w:iCs/>
          <w:color w:val="3E3D40"/>
          <w:sz w:val="20"/>
          <w:szCs w:val="20"/>
          <w:shd w:val="clear" w:color="auto" w:fill="FFFFFF"/>
        </w:rPr>
        <w:t>. Change</w:t>
      </w:r>
      <w:r w:rsidRPr="006615BA">
        <w:rPr>
          <w:color w:val="3E3D40"/>
          <w:sz w:val="20"/>
          <w:szCs w:val="20"/>
          <w:shd w:val="clear" w:color="auto" w:fill="FFFFFF"/>
        </w:rPr>
        <w:t xml:space="preserve"> 146, 103–116. </w:t>
      </w:r>
      <w:proofErr w:type="spellStart"/>
      <w:r w:rsidRPr="006615BA">
        <w:rPr>
          <w:color w:val="3E3D40"/>
          <w:sz w:val="20"/>
          <w:szCs w:val="20"/>
          <w:shd w:val="clear" w:color="auto" w:fill="FFFFFF"/>
        </w:rPr>
        <w:t>doi</w:t>
      </w:r>
      <w:proofErr w:type="spellEnd"/>
      <w:r w:rsidRPr="006615BA">
        <w:rPr>
          <w:color w:val="3E3D40"/>
          <w:sz w:val="20"/>
          <w:szCs w:val="20"/>
          <w:shd w:val="clear" w:color="auto" w:fill="FFFFFF"/>
        </w:rPr>
        <w:t>: 10.1007/s10584-017-2065-2</w:t>
      </w:r>
    </w:p>
    <w:p w14:paraId="0EF40D58" w14:textId="05413BD9"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DE06C7">
        <w:rPr>
          <w:color w:val="222222"/>
          <w:sz w:val="20"/>
          <w:szCs w:val="20"/>
          <w:shd w:val="clear" w:color="auto" w:fill="FFFFFF"/>
        </w:rPr>
        <w:t>Szpakowski</w:t>
      </w:r>
      <w:proofErr w:type="spellEnd"/>
      <w:r w:rsidRPr="00DE06C7">
        <w:rPr>
          <w:color w:val="222222"/>
          <w:sz w:val="20"/>
          <w:szCs w:val="20"/>
          <w:shd w:val="clear" w:color="auto" w:fill="FFFFFF"/>
        </w:rPr>
        <w:t>, D.</w:t>
      </w:r>
      <w:r w:rsidR="00B238F5" w:rsidRPr="00DE06C7">
        <w:rPr>
          <w:color w:val="222222"/>
          <w:sz w:val="20"/>
          <w:szCs w:val="20"/>
          <w:shd w:val="clear" w:color="auto" w:fill="FFFFFF"/>
        </w:rPr>
        <w:t xml:space="preserve"> and</w:t>
      </w:r>
      <w:r w:rsidRPr="00DE06C7">
        <w:rPr>
          <w:color w:val="222222"/>
          <w:sz w:val="20"/>
          <w:szCs w:val="20"/>
          <w:shd w:val="clear" w:color="auto" w:fill="FFFFFF"/>
        </w:rPr>
        <w:t xml:space="preserve"> Jensen, J. (2019). A review of the applications of remote sensing in fire ecology. </w:t>
      </w:r>
      <w:r w:rsidRPr="00DE06C7">
        <w:rPr>
          <w:i/>
          <w:iCs/>
          <w:color w:val="222222"/>
          <w:sz w:val="20"/>
          <w:szCs w:val="20"/>
        </w:rPr>
        <w:t>Remote Sensing</w:t>
      </w:r>
      <w:r w:rsidRPr="00DE06C7">
        <w:rPr>
          <w:color w:val="222222"/>
          <w:sz w:val="20"/>
          <w:szCs w:val="20"/>
          <w:shd w:val="clear" w:color="auto" w:fill="FFFFFF"/>
        </w:rPr>
        <w:t xml:space="preserve">, </w:t>
      </w:r>
      <w:r w:rsidRPr="00DE06C7">
        <w:rPr>
          <w:i/>
          <w:iCs/>
          <w:color w:val="222222"/>
          <w:sz w:val="20"/>
          <w:szCs w:val="20"/>
        </w:rPr>
        <w:t>11</w:t>
      </w:r>
      <w:r w:rsidRPr="00DE06C7">
        <w:rPr>
          <w:color w:val="222222"/>
          <w:sz w:val="20"/>
          <w:szCs w:val="20"/>
          <w:shd w:val="clear" w:color="auto" w:fill="FFFFFF"/>
        </w:rPr>
        <w:t>(22), 2638.</w:t>
      </w:r>
    </w:p>
    <w:p w14:paraId="43B09C38" w14:textId="77777777"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rPr>
      </w:pPr>
      <w:r w:rsidRPr="00DE06C7">
        <w:rPr>
          <w:color w:val="222222"/>
          <w:sz w:val="20"/>
          <w:szCs w:val="20"/>
        </w:rPr>
        <w:t xml:space="preserve">Verma, S., &amp; Jayakumar, S. (2012). Impact of forest fire on physical, chemical and biological properties of soil: A review. </w:t>
      </w:r>
      <w:r w:rsidRPr="00DE06C7">
        <w:rPr>
          <w:i/>
          <w:iCs/>
          <w:color w:val="222222"/>
          <w:sz w:val="20"/>
          <w:szCs w:val="20"/>
        </w:rPr>
        <w:t>Proceedings of the International Academy of Ecology and Environmental Sciences</w:t>
      </w:r>
      <w:r w:rsidRPr="00DE06C7">
        <w:rPr>
          <w:color w:val="222222"/>
          <w:sz w:val="20"/>
          <w:szCs w:val="20"/>
        </w:rPr>
        <w:t xml:space="preserve">, </w:t>
      </w:r>
      <w:r w:rsidRPr="00DE06C7">
        <w:rPr>
          <w:i/>
          <w:iCs/>
          <w:color w:val="222222"/>
          <w:sz w:val="20"/>
          <w:szCs w:val="20"/>
        </w:rPr>
        <w:t xml:space="preserve">2 </w:t>
      </w:r>
      <w:r w:rsidRPr="00DE06C7">
        <w:rPr>
          <w:color w:val="222222"/>
          <w:sz w:val="20"/>
          <w:szCs w:val="20"/>
        </w:rPr>
        <w:t>(3), 168.</w:t>
      </w:r>
    </w:p>
    <w:p w14:paraId="6965F379" w14:textId="56F690C3" w:rsidR="00AE173C" w:rsidRPr="00DE06C7" w:rsidRDefault="00AE173C" w:rsidP="002526C4">
      <w:pPr>
        <w:pStyle w:val="ListParagraph"/>
        <w:autoSpaceDE w:val="0"/>
        <w:autoSpaceDN w:val="0"/>
        <w:adjustRightInd w:val="0"/>
        <w:spacing w:line="240" w:lineRule="auto"/>
        <w:ind w:left="360" w:hanging="360"/>
        <w:jc w:val="both"/>
        <w:rPr>
          <w:color w:val="222222"/>
          <w:sz w:val="20"/>
          <w:szCs w:val="20"/>
        </w:rPr>
      </w:pPr>
      <w:r w:rsidRPr="00DE06C7">
        <w:rPr>
          <w:sz w:val="20"/>
          <w:szCs w:val="20"/>
        </w:rPr>
        <w:t>Wang</w:t>
      </w:r>
      <w:r w:rsidR="00B238F5" w:rsidRPr="00DE06C7">
        <w:rPr>
          <w:sz w:val="20"/>
          <w:szCs w:val="20"/>
        </w:rPr>
        <w:t>,</w:t>
      </w:r>
      <w:r w:rsidRPr="00DE06C7">
        <w:rPr>
          <w:sz w:val="20"/>
          <w:szCs w:val="20"/>
        </w:rPr>
        <w:t xml:space="preserve"> H, Prentice</w:t>
      </w:r>
      <w:r w:rsidR="00B238F5" w:rsidRPr="00DE06C7">
        <w:rPr>
          <w:sz w:val="20"/>
          <w:szCs w:val="20"/>
        </w:rPr>
        <w:t>,</w:t>
      </w:r>
      <w:r w:rsidRPr="00DE06C7">
        <w:rPr>
          <w:sz w:val="20"/>
          <w:szCs w:val="20"/>
        </w:rPr>
        <w:t xml:space="preserve"> I</w:t>
      </w:r>
      <w:r w:rsidR="00B238F5" w:rsidRPr="00DE06C7">
        <w:rPr>
          <w:sz w:val="20"/>
          <w:szCs w:val="20"/>
        </w:rPr>
        <w:t>.</w:t>
      </w:r>
      <w:r w:rsidRPr="00DE06C7">
        <w:rPr>
          <w:sz w:val="20"/>
          <w:szCs w:val="20"/>
        </w:rPr>
        <w:t>, Davis</w:t>
      </w:r>
      <w:r w:rsidR="00B238F5" w:rsidRPr="00DE06C7">
        <w:rPr>
          <w:sz w:val="20"/>
          <w:szCs w:val="20"/>
        </w:rPr>
        <w:t>,</w:t>
      </w:r>
      <w:r w:rsidRPr="00DE06C7">
        <w:rPr>
          <w:sz w:val="20"/>
          <w:szCs w:val="20"/>
        </w:rPr>
        <w:t xml:space="preserve"> T</w:t>
      </w:r>
      <w:r w:rsidR="00B238F5" w:rsidRPr="00DE06C7">
        <w:rPr>
          <w:sz w:val="20"/>
          <w:szCs w:val="20"/>
        </w:rPr>
        <w:t>.</w:t>
      </w:r>
      <w:r w:rsidRPr="00DE06C7">
        <w:rPr>
          <w:sz w:val="20"/>
          <w:szCs w:val="20"/>
        </w:rPr>
        <w:t>, Keenan</w:t>
      </w:r>
      <w:r w:rsidR="00B238F5" w:rsidRPr="00DE06C7">
        <w:rPr>
          <w:sz w:val="20"/>
          <w:szCs w:val="20"/>
        </w:rPr>
        <w:t>,</w:t>
      </w:r>
      <w:r w:rsidRPr="00DE06C7">
        <w:rPr>
          <w:sz w:val="20"/>
          <w:szCs w:val="20"/>
        </w:rPr>
        <w:t xml:space="preserve"> T</w:t>
      </w:r>
      <w:r w:rsidR="00B238F5" w:rsidRPr="00DE06C7">
        <w:rPr>
          <w:sz w:val="20"/>
          <w:szCs w:val="20"/>
        </w:rPr>
        <w:t>.</w:t>
      </w:r>
      <w:r w:rsidRPr="00DE06C7">
        <w:rPr>
          <w:sz w:val="20"/>
          <w:szCs w:val="20"/>
        </w:rPr>
        <w:t>, Wright</w:t>
      </w:r>
      <w:r w:rsidR="00B238F5" w:rsidRPr="00DE06C7">
        <w:rPr>
          <w:sz w:val="20"/>
          <w:szCs w:val="20"/>
        </w:rPr>
        <w:t>,</w:t>
      </w:r>
      <w:r w:rsidRPr="00DE06C7">
        <w:rPr>
          <w:sz w:val="20"/>
          <w:szCs w:val="20"/>
        </w:rPr>
        <w:t xml:space="preserve"> I</w:t>
      </w:r>
      <w:r w:rsidR="00B238F5" w:rsidRPr="00DE06C7">
        <w:rPr>
          <w:sz w:val="20"/>
          <w:szCs w:val="20"/>
        </w:rPr>
        <w:t>. and</w:t>
      </w:r>
      <w:r w:rsidRPr="00DE06C7">
        <w:rPr>
          <w:sz w:val="20"/>
          <w:szCs w:val="20"/>
        </w:rPr>
        <w:t xml:space="preserve"> Peng</w:t>
      </w:r>
      <w:r w:rsidR="00B238F5" w:rsidRPr="00DE06C7">
        <w:rPr>
          <w:sz w:val="20"/>
          <w:szCs w:val="20"/>
        </w:rPr>
        <w:t>,</w:t>
      </w:r>
      <w:r w:rsidRPr="00DE06C7">
        <w:rPr>
          <w:sz w:val="20"/>
          <w:szCs w:val="20"/>
        </w:rPr>
        <w:t xml:space="preserve"> C</w:t>
      </w:r>
      <w:r w:rsidR="00B238F5" w:rsidRPr="00DE06C7">
        <w:rPr>
          <w:sz w:val="20"/>
          <w:szCs w:val="20"/>
        </w:rPr>
        <w:t xml:space="preserve">. </w:t>
      </w:r>
      <w:r w:rsidRPr="00DE06C7">
        <w:rPr>
          <w:sz w:val="20"/>
          <w:szCs w:val="20"/>
        </w:rPr>
        <w:t xml:space="preserve">(2017) Photosynthetic responses to altitude: an explanation based on optimality principles. </w:t>
      </w:r>
      <w:r w:rsidRPr="00DE06C7">
        <w:rPr>
          <w:i/>
          <w:iCs/>
          <w:sz w:val="20"/>
          <w:szCs w:val="20"/>
        </w:rPr>
        <w:t>New Phytologist</w:t>
      </w:r>
      <w:r w:rsidRPr="00DE06C7">
        <w:rPr>
          <w:sz w:val="20"/>
          <w:szCs w:val="20"/>
        </w:rPr>
        <w:t xml:space="preserve">, </w:t>
      </w:r>
      <w:r w:rsidRPr="00DE06C7">
        <w:rPr>
          <w:b/>
          <w:bCs/>
          <w:sz w:val="20"/>
          <w:szCs w:val="20"/>
        </w:rPr>
        <w:t>213</w:t>
      </w:r>
      <w:r w:rsidRPr="00DE06C7">
        <w:rPr>
          <w:sz w:val="20"/>
          <w:szCs w:val="20"/>
        </w:rPr>
        <w:t>, 976–982.</w:t>
      </w:r>
    </w:p>
    <w:p w14:paraId="0770C7D0" w14:textId="77777777" w:rsidR="005F3C86" w:rsidRPr="00DE06C7"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Weathers, K., Likens, G., Bormann, F., Eaton, J., Bowden, W., Andersen, J., ... &amp; </w:t>
      </w:r>
      <w:proofErr w:type="spellStart"/>
      <w:r w:rsidRPr="00DE06C7">
        <w:rPr>
          <w:color w:val="222222"/>
          <w:sz w:val="20"/>
          <w:szCs w:val="20"/>
          <w:shd w:val="clear" w:color="auto" w:fill="FFFFFF"/>
        </w:rPr>
        <w:t>Huth</w:t>
      </w:r>
      <w:proofErr w:type="spellEnd"/>
      <w:r w:rsidRPr="00DE06C7">
        <w:rPr>
          <w:color w:val="222222"/>
          <w:sz w:val="20"/>
          <w:szCs w:val="20"/>
          <w:shd w:val="clear" w:color="auto" w:fill="FFFFFF"/>
        </w:rPr>
        <w:t xml:space="preserve">, P. (1986). A regional acidic cloud/fog water event in the eastern United States. </w:t>
      </w:r>
      <w:r w:rsidRPr="00DE06C7">
        <w:rPr>
          <w:i/>
          <w:iCs/>
          <w:color w:val="222222"/>
          <w:sz w:val="20"/>
          <w:szCs w:val="20"/>
        </w:rPr>
        <w:t>Nature</w:t>
      </w:r>
      <w:r w:rsidRPr="00DE06C7">
        <w:rPr>
          <w:color w:val="222222"/>
          <w:sz w:val="20"/>
          <w:szCs w:val="20"/>
          <w:shd w:val="clear" w:color="auto" w:fill="FFFFFF"/>
        </w:rPr>
        <w:t xml:space="preserve">, </w:t>
      </w:r>
      <w:r w:rsidRPr="00DE06C7">
        <w:rPr>
          <w:i/>
          <w:iCs/>
          <w:color w:val="222222"/>
          <w:sz w:val="20"/>
          <w:szCs w:val="20"/>
        </w:rPr>
        <w:t xml:space="preserve">319 </w:t>
      </w:r>
      <w:r w:rsidRPr="00DE06C7">
        <w:rPr>
          <w:color w:val="222222"/>
          <w:sz w:val="20"/>
          <w:szCs w:val="20"/>
          <w:shd w:val="clear" w:color="auto" w:fill="FFFFFF"/>
        </w:rPr>
        <w:t>(6055), 657-658.</w:t>
      </w:r>
    </w:p>
    <w:p w14:paraId="03ADCE7C" w14:textId="446422DC" w:rsidR="00AE173C" w:rsidRPr="009D58AA" w:rsidRDefault="00944C8E" w:rsidP="009D58AA">
      <w:pPr>
        <w:pStyle w:val="ListParagraph"/>
        <w:autoSpaceDE w:val="0"/>
        <w:autoSpaceDN w:val="0"/>
        <w:adjustRightInd w:val="0"/>
        <w:spacing w:line="240" w:lineRule="auto"/>
        <w:ind w:left="360" w:hanging="360"/>
        <w:jc w:val="both"/>
        <w:rPr>
          <w:color w:val="222222"/>
          <w:sz w:val="20"/>
          <w:szCs w:val="20"/>
          <w:shd w:val="clear" w:color="auto" w:fill="FFFFFF"/>
        </w:rPr>
      </w:pPr>
      <w:r w:rsidRPr="00DE06C7">
        <w:rPr>
          <w:color w:val="222222"/>
          <w:sz w:val="20"/>
          <w:szCs w:val="20"/>
          <w:shd w:val="clear" w:color="auto" w:fill="FFFFFF"/>
        </w:rPr>
        <w:t xml:space="preserve">Wright, I., Reich, P., Westoby, M., </w:t>
      </w:r>
      <w:proofErr w:type="spellStart"/>
      <w:r w:rsidRPr="00DE06C7">
        <w:rPr>
          <w:color w:val="222222"/>
          <w:sz w:val="20"/>
          <w:szCs w:val="20"/>
          <w:shd w:val="clear" w:color="auto" w:fill="FFFFFF"/>
        </w:rPr>
        <w:t>Ackerly</w:t>
      </w:r>
      <w:proofErr w:type="spellEnd"/>
      <w:r w:rsidRPr="00DE06C7">
        <w:rPr>
          <w:color w:val="222222"/>
          <w:sz w:val="20"/>
          <w:szCs w:val="20"/>
          <w:shd w:val="clear" w:color="auto" w:fill="FFFFFF"/>
        </w:rPr>
        <w:t xml:space="preserve">, D., Baruch, Z., </w:t>
      </w:r>
      <w:proofErr w:type="spellStart"/>
      <w:r w:rsidRPr="00DE06C7">
        <w:rPr>
          <w:color w:val="222222"/>
          <w:sz w:val="20"/>
          <w:szCs w:val="20"/>
          <w:shd w:val="clear" w:color="auto" w:fill="FFFFFF"/>
        </w:rPr>
        <w:t>Bongers</w:t>
      </w:r>
      <w:proofErr w:type="spellEnd"/>
      <w:r w:rsidRPr="00DE06C7">
        <w:rPr>
          <w:color w:val="222222"/>
          <w:sz w:val="20"/>
          <w:szCs w:val="20"/>
          <w:shd w:val="clear" w:color="auto" w:fill="FFFFFF"/>
        </w:rPr>
        <w:t xml:space="preserve">, F., ... &amp; </w:t>
      </w:r>
      <w:proofErr w:type="spellStart"/>
      <w:r w:rsidRPr="00DE06C7">
        <w:rPr>
          <w:color w:val="222222"/>
          <w:sz w:val="20"/>
          <w:szCs w:val="20"/>
          <w:shd w:val="clear" w:color="auto" w:fill="FFFFFF"/>
        </w:rPr>
        <w:t>Flexas</w:t>
      </w:r>
      <w:proofErr w:type="spellEnd"/>
      <w:r w:rsidRPr="00DE06C7">
        <w:rPr>
          <w:color w:val="222222"/>
          <w:sz w:val="20"/>
          <w:szCs w:val="20"/>
          <w:shd w:val="clear" w:color="auto" w:fill="FFFFFF"/>
        </w:rPr>
        <w:t>, J. (2004).</w:t>
      </w:r>
      <w:r w:rsidR="004A6323" w:rsidRPr="00DE06C7">
        <w:rPr>
          <w:color w:val="222222"/>
          <w:sz w:val="20"/>
          <w:szCs w:val="20"/>
          <w:shd w:val="clear" w:color="auto" w:fill="FFFFFF"/>
        </w:rPr>
        <w:t xml:space="preserve"> </w:t>
      </w:r>
      <w:r w:rsidRPr="00DE06C7">
        <w:rPr>
          <w:color w:val="222222"/>
          <w:sz w:val="20"/>
          <w:szCs w:val="20"/>
          <w:shd w:val="clear" w:color="auto" w:fill="FFFFFF"/>
        </w:rPr>
        <w:t xml:space="preserve">The worldwide leaf economics spectrum. </w:t>
      </w:r>
      <w:r w:rsidRPr="00DE06C7">
        <w:rPr>
          <w:i/>
          <w:iCs/>
          <w:color w:val="222222"/>
          <w:sz w:val="20"/>
          <w:szCs w:val="20"/>
        </w:rPr>
        <w:t>Nature</w:t>
      </w:r>
      <w:r w:rsidRPr="00DE06C7">
        <w:rPr>
          <w:color w:val="222222"/>
          <w:sz w:val="20"/>
          <w:szCs w:val="20"/>
          <w:shd w:val="clear" w:color="auto" w:fill="FFFFFF"/>
        </w:rPr>
        <w:t xml:space="preserve">, </w:t>
      </w:r>
      <w:r w:rsidRPr="00DE06C7">
        <w:rPr>
          <w:i/>
          <w:iCs/>
          <w:color w:val="222222"/>
          <w:sz w:val="20"/>
          <w:szCs w:val="20"/>
        </w:rPr>
        <w:t>428</w:t>
      </w:r>
      <w:r w:rsidRPr="00DE06C7">
        <w:rPr>
          <w:color w:val="222222"/>
          <w:sz w:val="20"/>
          <w:szCs w:val="20"/>
          <w:shd w:val="clear" w:color="auto" w:fill="FFFFFF"/>
        </w:rPr>
        <w:t>(6985), 821-827.</w:t>
      </w:r>
    </w:p>
    <w:sectPr w:rsidR="00AE173C" w:rsidRPr="009D58AA" w:rsidSect="006C73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8" w:author="Smith, Nick" w:date="2020-11-30T14:47:00Z" w:initials="SN">
    <w:p w14:paraId="7F10B4D8" w14:textId="0F0FF5E0" w:rsidR="00736543" w:rsidRDefault="00736543">
      <w:pPr>
        <w:pStyle w:val="CommentText"/>
      </w:pPr>
      <w:r>
        <w:rPr>
          <w:rStyle w:val="CommentReference"/>
        </w:rPr>
        <w:annotationRef/>
      </w:r>
      <w:r>
        <w:t>I don’t think this is the correct word, but I am not sure what you were going for here</w:t>
      </w:r>
    </w:p>
  </w:comment>
  <w:comment w:id="140" w:author="Smith, Nick" w:date="2020-11-30T14:57:00Z" w:initials="SN">
    <w:p w14:paraId="40EED88A" w14:textId="7343815A" w:rsidR="00736543" w:rsidRDefault="00736543">
      <w:pPr>
        <w:pStyle w:val="CommentText"/>
      </w:pPr>
      <w:r>
        <w:rPr>
          <w:rStyle w:val="CommentReference"/>
        </w:rPr>
        <w:annotationRef/>
      </w:r>
      <w:r>
        <w:t>Could you discuss the other metrics here as well?</w:t>
      </w:r>
    </w:p>
  </w:comment>
  <w:comment w:id="149" w:author="Smith, Nick" w:date="2020-12-01T09:43:00Z" w:initials="SN">
    <w:p w14:paraId="2EF810AB" w14:textId="222EE4DD" w:rsidR="00736543" w:rsidRDefault="00736543">
      <w:pPr>
        <w:pStyle w:val="CommentText"/>
      </w:pPr>
      <w:r>
        <w:rPr>
          <w:rStyle w:val="CommentReference"/>
        </w:rPr>
        <w:annotationRef/>
      </w:r>
      <w:r>
        <w:t>Which measurements relate to which?</w:t>
      </w:r>
    </w:p>
  </w:comment>
  <w:comment w:id="164" w:author="Smith, Nick" w:date="2020-11-30T14:56:00Z" w:initials="SN">
    <w:p w14:paraId="1FD378A8" w14:textId="1427DB4B" w:rsidR="00736543" w:rsidRDefault="00736543">
      <w:pPr>
        <w:pStyle w:val="CommentText"/>
      </w:pPr>
      <w:r>
        <w:rPr>
          <w:rStyle w:val="CommentReference"/>
        </w:rPr>
        <w:annotationRef/>
      </w:r>
      <w:r>
        <w:t>I think specific hypothesis statements should follow here.</w:t>
      </w:r>
    </w:p>
  </w:comment>
  <w:comment w:id="165" w:author="Smith, Nick" w:date="2020-11-30T14:51:00Z" w:initials="SN">
    <w:p w14:paraId="411EC0E8" w14:textId="0C345E51" w:rsidR="00736543" w:rsidRDefault="00736543">
      <w:pPr>
        <w:pStyle w:val="CommentText"/>
      </w:pPr>
      <w:r>
        <w:rPr>
          <w:rStyle w:val="CommentReference"/>
        </w:rPr>
        <w:annotationRef/>
      </w:r>
      <w:r>
        <w:t>I think this could be removed or needs to be its own paragraph much earlier. If removed, this could be addressed in the Discussion</w:t>
      </w:r>
    </w:p>
  </w:comment>
  <w:comment w:id="166" w:author="Smith, Nick" w:date="2020-12-01T09:43:00Z" w:initials="SN">
    <w:p w14:paraId="17ACF85A" w14:textId="744979AD" w:rsidR="00736543" w:rsidRDefault="00736543">
      <w:pPr>
        <w:pStyle w:val="CommentText"/>
      </w:pPr>
      <w:r>
        <w:rPr>
          <w:rStyle w:val="CommentReference"/>
        </w:rPr>
        <w:annotationRef/>
      </w:r>
      <w:r>
        <w:t>Throughout this section, it mentions a lot of measurements, but many of these are not touched on in the Introduction. So, it is not clear why these were measured</w:t>
      </w:r>
    </w:p>
  </w:comment>
  <w:comment w:id="167" w:author="Smith, Nick" w:date="2020-11-30T14:52:00Z" w:initials="SN">
    <w:p w14:paraId="2199B82A" w14:textId="6611E670" w:rsidR="00736543" w:rsidRDefault="00736543">
      <w:pPr>
        <w:pStyle w:val="CommentText"/>
      </w:pPr>
      <w:r>
        <w:rPr>
          <w:rStyle w:val="CommentReference"/>
        </w:rPr>
        <w:annotationRef/>
      </w:r>
      <w:r>
        <w:t>This could go in the Acknowledgements</w:t>
      </w:r>
    </w:p>
  </w:comment>
  <w:comment w:id="179" w:author="Smith, Nick" w:date="2020-12-01T09:42:00Z" w:initials="SN">
    <w:p w14:paraId="51B17420" w14:textId="6A0A9193" w:rsidR="00736543" w:rsidRDefault="00736543">
      <w:pPr>
        <w:pStyle w:val="CommentText"/>
      </w:pPr>
      <w:r>
        <w:rPr>
          <w:rStyle w:val="CommentReference"/>
        </w:rPr>
        <w:annotationRef/>
      </w:r>
      <w:r>
        <w:t>This doesn’t say anything about 15N</w:t>
      </w:r>
    </w:p>
  </w:comment>
  <w:comment w:id="183" w:author="Smith, Nick" w:date="2020-11-30T15:04:00Z" w:initials="SN">
    <w:p w14:paraId="3D709E6B" w14:textId="70DE9000" w:rsidR="00736543" w:rsidRDefault="00736543" w:rsidP="00937908">
      <w:pPr>
        <w:pStyle w:val="NormalWeb"/>
        <w:ind w:left="480" w:hanging="480"/>
      </w:pPr>
      <w:r>
        <w:rPr>
          <w:rStyle w:val="CommentReference"/>
        </w:rPr>
        <w:annotationRef/>
      </w:r>
      <w:r w:rsidRPr="00937908">
        <w:t xml:space="preserve">Farquhar G.D., </w:t>
      </w:r>
      <w:proofErr w:type="spellStart"/>
      <w:r w:rsidRPr="00937908">
        <w:t>Ehleringer</w:t>
      </w:r>
      <w:proofErr w:type="spellEnd"/>
      <w:r w:rsidRPr="00937908">
        <w:t xml:space="preserve"> J.R. &amp; </w:t>
      </w:r>
      <w:proofErr w:type="spellStart"/>
      <w:r w:rsidRPr="00937908">
        <w:t>Hubick</w:t>
      </w:r>
      <w:proofErr w:type="spellEnd"/>
      <w:r w:rsidRPr="00937908">
        <w:t xml:space="preserve"> K.T. (1989) Carbon Isotope Discrimination and Photosynthesis. </w:t>
      </w:r>
      <w:r w:rsidRPr="00937908">
        <w:rPr>
          <w:i/>
          <w:iCs/>
        </w:rPr>
        <w:t>Annual Review of Plant Physiology and Plant Molecular Biology</w:t>
      </w:r>
      <w:r w:rsidRPr="00937908">
        <w:t xml:space="preserve"> </w:t>
      </w:r>
      <w:r w:rsidRPr="00937908">
        <w:rPr>
          <w:b/>
          <w:bCs/>
        </w:rPr>
        <w:t>40</w:t>
      </w:r>
      <w:r w:rsidRPr="00937908">
        <w:t>, 503–537.</w:t>
      </w:r>
    </w:p>
  </w:comment>
  <w:comment w:id="193" w:author="Smith, Nick" w:date="2020-11-30T15:06:00Z" w:initials="SN">
    <w:p w14:paraId="7184E0C5" w14:textId="77777777" w:rsidR="00736543" w:rsidRDefault="00736543">
      <w:pPr>
        <w:pStyle w:val="CommentText"/>
      </w:pPr>
      <w:r>
        <w:rPr>
          <w:rStyle w:val="CommentReference"/>
        </w:rPr>
        <w:annotationRef/>
      </w:r>
      <w:r>
        <w:t>Note that a physiologist will definitely ding for this and probably suggest we throw out the data. Nitrogen content in particular can be widely varying.</w:t>
      </w:r>
    </w:p>
    <w:p w14:paraId="1FD5B8F1" w14:textId="77777777" w:rsidR="00736543" w:rsidRDefault="00736543">
      <w:pPr>
        <w:pStyle w:val="CommentText"/>
      </w:pPr>
    </w:p>
    <w:p w14:paraId="0BCC5771" w14:textId="77777777" w:rsidR="00736543" w:rsidRDefault="00736543" w:rsidP="00E052FE">
      <w:pPr>
        <w:spacing w:before="100" w:beforeAutospacing="1" w:after="100" w:afterAutospacing="1"/>
        <w:ind w:left="480" w:hanging="480"/>
      </w:pPr>
      <w:proofErr w:type="spellStart"/>
      <w:r w:rsidRPr="00E052FE">
        <w:t>Niinemets</w:t>
      </w:r>
      <w:proofErr w:type="spellEnd"/>
      <w:r w:rsidRPr="00E052FE">
        <w:t xml:space="preserve"> Ü., Keenan T.F. &amp; </w:t>
      </w:r>
      <w:proofErr w:type="spellStart"/>
      <w:r w:rsidRPr="00E052FE">
        <w:t>Hallik</w:t>
      </w:r>
      <w:proofErr w:type="spellEnd"/>
      <w:r w:rsidRPr="00E052FE">
        <w:t xml:space="preserve"> L. (2015) A worldwide analysis of within-canopy variations in leaf structural, chemical and physiological traits across plant functional types. </w:t>
      </w:r>
      <w:r w:rsidRPr="00E052FE">
        <w:rPr>
          <w:i/>
          <w:iCs/>
        </w:rPr>
        <w:t xml:space="preserve">New </w:t>
      </w:r>
      <w:proofErr w:type="spellStart"/>
      <w:r w:rsidRPr="00E052FE">
        <w:rPr>
          <w:i/>
          <w:iCs/>
        </w:rPr>
        <w:t>Phytologist</w:t>
      </w:r>
      <w:proofErr w:type="spellEnd"/>
      <w:r w:rsidRPr="00E052FE">
        <w:t xml:space="preserve"> </w:t>
      </w:r>
      <w:r w:rsidRPr="00E052FE">
        <w:rPr>
          <w:b/>
          <w:bCs/>
        </w:rPr>
        <w:t>205</w:t>
      </w:r>
      <w:r w:rsidRPr="00E052FE">
        <w:t>, 973–993.</w:t>
      </w:r>
    </w:p>
    <w:p w14:paraId="44B26A85" w14:textId="77777777" w:rsidR="00736543" w:rsidRDefault="00736543" w:rsidP="00E052FE">
      <w:pPr>
        <w:spacing w:before="100" w:beforeAutospacing="1" w:after="100" w:afterAutospacing="1"/>
        <w:ind w:left="480" w:hanging="480"/>
      </w:pPr>
    </w:p>
    <w:p w14:paraId="1B6FA000" w14:textId="7C96D76F" w:rsidR="00736543" w:rsidRPr="00E052FE" w:rsidRDefault="00736543" w:rsidP="00E052FE">
      <w:pPr>
        <w:spacing w:before="100" w:beforeAutospacing="1" w:after="100" w:afterAutospacing="1"/>
        <w:ind w:left="480" w:hanging="480"/>
      </w:pPr>
      <w:r>
        <w:t>Maybe it’s best to save this for the Discussion as a reason why we saw little foliar nutrient responses. You might also consider removing it for the same reason (hard to do I know)</w:t>
      </w:r>
    </w:p>
  </w:comment>
  <w:comment w:id="301" w:author="Smith, Nick" w:date="2020-12-01T09:57:00Z" w:initials="SN">
    <w:p w14:paraId="04FF914C" w14:textId="6660F131" w:rsidR="00736543" w:rsidRDefault="00736543">
      <w:pPr>
        <w:pStyle w:val="CommentText"/>
      </w:pPr>
      <w:r>
        <w:rPr>
          <w:rStyle w:val="CommentReference"/>
        </w:rPr>
        <w:annotationRef/>
      </w:r>
      <w:r>
        <w:t>Could you clarify somewhere which metrics refer to which of these?</w:t>
      </w:r>
    </w:p>
  </w:comment>
  <w:comment w:id="1174" w:author="Smith, Nick" w:date="2020-12-01T11:10:00Z" w:initials="SN">
    <w:p w14:paraId="76EECF5B" w14:textId="43346FF9" w:rsidR="007F2E42" w:rsidRDefault="007F2E42">
      <w:pPr>
        <w:pStyle w:val="CommentText"/>
      </w:pPr>
      <w:r>
        <w:rPr>
          <w:rStyle w:val="CommentReference"/>
        </w:rPr>
        <w:annotationRef/>
      </w:r>
      <w:r>
        <w:t xml:space="preserve">I think the table here is nice and could go in the Methods. </w:t>
      </w:r>
      <w:r>
        <w:t xml:space="preserve">However, I think the discussion of the potential impact of these metrics is best suited for the Discussion </w:t>
      </w:r>
      <w:r>
        <w:t>section</w:t>
      </w:r>
      <w:bookmarkStart w:id="1184" w:name="_GoBack"/>
      <w:bookmarkEnd w:id="118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10B4D8" w15:done="0"/>
  <w15:commentEx w15:paraId="40EED88A" w15:done="0"/>
  <w15:commentEx w15:paraId="2EF810AB" w15:done="0"/>
  <w15:commentEx w15:paraId="1FD378A8" w15:done="0"/>
  <w15:commentEx w15:paraId="411EC0E8" w15:done="0"/>
  <w15:commentEx w15:paraId="17ACF85A" w15:done="0"/>
  <w15:commentEx w15:paraId="2199B82A" w15:done="0"/>
  <w15:commentEx w15:paraId="51B17420" w15:done="0"/>
  <w15:commentEx w15:paraId="3D709E6B" w15:done="0"/>
  <w15:commentEx w15:paraId="1B6FA000" w15:done="0"/>
  <w15:commentEx w15:paraId="04FF914C" w15:done="0"/>
  <w15:commentEx w15:paraId="76EEC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10B4D8" w16cid:durableId="236F847A"/>
  <w16cid:commentId w16cid:paraId="40EED88A" w16cid:durableId="236F86C1"/>
  <w16cid:commentId w16cid:paraId="2EF810AB" w16cid:durableId="23708EA5"/>
  <w16cid:commentId w16cid:paraId="1FD378A8" w16cid:durableId="236F86B4"/>
  <w16cid:commentId w16cid:paraId="411EC0E8" w16cid:durableId="236F858E"/>
  <w16cid:commentId w16cid:paraId="17ACF85A" w16cid:durableId="23708EBA"/>
  <w16cid:commentId w16cid:paraId="2199B82A" w16cid:durableId="236F85B4"/>
  <w16cid:commentId w16cid:paraId="51B17420" w16cid:durableId="23708E82"/>
  <w16cid:commentId w16cid:paraId="3D709E6B" w16cid:durableId="236F8886"/>
  <w16cid:commentId w16cid:paraId="1B6FA000" w16cid:durableId="236F890C"/>
  <w16cid:commentId w16cid:paraId="04FF914C" w16cid:durableId="237091F2"/>
  <w16cid:commentId w16cid:paraId="76EECF5B" w16cid:durableId="2370A3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mith, Nick">
    <w15:presenceInfo w15:providerId="AD" w15:userId="S::nick.smith@ttu.edu::63ce927b-d242-4c2d-a9b3-f2152e64d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58EF"/>
    <w:rsid w:val="00021B9D"/>
    <w:rsid w:val="00025B4B"/>
    <w:rsid w:val="000272DA"/>
    <w:rsid w:val="000326B5"/>
    <w:rsid w:val="0003297E"/>
    <w:rsid w:val="0003327A"/>
    <w:rsid w:val="00035111"/>
    <w:rsid w:val="000367F6"/>
    <w:rsid w:val="00040F12"/>
    <w:rsid w:val="00041BE2"/>
    <w:rsid w:val="00041C23"/>
    <w:rsid w:val="00045949"/>
    <w:rsid w:val="0005006F"/>
    <w:rsid w:val="00053587"/>
    <w:rsid w:val="000542CE"/>
    <w:rsid w:val="00056FB2"/>
    <w:rsid w:val="000570E8"/>
    <w:rsid w:val="000662E0"/>
    <w:rsid w:val="00070980"/>
    <w:rsid w:val="00070B64"/>
    <w:rsid w:val="00071688"/>
    <w:rsid w:val="00074D20"/>
    <w:rsid w:val="00076BFF"/>
    <w:rsid w:val="000776CC"/>
    <w:rsid w:val="000805D9"/>
    <w:rsid w:val="00081CA2"/>
    <w:rsid w:val="00082A96"/>
    <w:rsid w:val="00084AFE"/>
    <w:rsid w:val="00087067"/>
    <w:rsid w:val="00087413"/>
    <w:rsid w:val="000916C5"/>
    <w:rsid w:val="0009779B"/>
    <w:rsid w:val="000A7E1E"/>
    <w:rsid w:val="000B0C2D"/>
    <w:rsid w:val="000B152D"/>
    <w:rsid w:val="000B4575"/>
    <w:rsid w:val="000B4D66"/>
    <w:rsid w:val="000C0FA1"/>
    <w:rsid w:val="000C2131"/>
    <w:rsid w:val="000C3514"/>
    <w:rsid w:val="000C6F13"/>
    <w:rsid w:val="000D1042"/>
    <w:rsid w:val="000D5348"/>
    <w:rsid w:val="000D7EE1"/>
    <w:rsid w:val="000E7F29"/>
    <w:rsid w:val="000F0666"/>
    <w:rsid w:val="000F2CCD"/>
    <w:rsid w:val="00101C3E"/>
    <w:rsid w:val="001119F8"/>
    <w:rsid w:val="00111CF3"/>
    <w:rsid w:val="001149B7"/>
    <w:rsid w:val="0011779E"/>
    <w:rsid w:val="00120CEB"/>
    <w:rsid w:val="00121C55"/>
    <w:rsid w:val="00124730"/>
    <w:rsid w:val="00125CD8"/>
    <w:rsid w:val="00130D3A"/>
    <w:rsid w:val="001324FB"/>
    <w:rsid w:val="00141F88"/>
    <w:rsid w:val="001427E6"/>
    <w:rsid w:val="0014502B"/>
    <w:rsid w:val="00151F78"/>
    <w:rsid w:val="001525A3"/>
    <w:rsid w:val="0015307D"/>
    <w:rsid w:val="00155322"/>
    <w:rsid w:val="001559D8"/>
    <w:rsid w:val="00155D8B"/>
    <w:rsid w:val="00164053"/>
    <w:rsid w:val="00164458"/>
    <w:rsid w:val="00164999"/>
    <w:rsid w:val="00170156"/>
    <w:rsid w:val="00184523"/>
    <w:rsid w:val="001852E8"/>
    <w:rsid w:val="00185B4B"/>
    <w:rsid w:val="00187774"/>
    <w:rsid w:val="00187F89"/>
    <w:rsid w:val="00193235"/>
    <w:rsid w:val="001936C3"/>
    <w:rsid w:val="001A0F29"/>
    <w:rsid w:val="001A4EA6"/>
    <w:rsid w:val="001B0B1C"/>
    <w:rsid w:val="001B3ABB"/>
    <w:rsid w:val="001B71C5"/>
    <w:rsid w:val="001B7427"/>
    <w:rsid w:val="001B7C28"/>
    <w:rsid w:val="001C07B8"/>
    <w:rsid w:val="001C5321"/>
    <w:rsid w:val="001C67D3"/>
    <w:rsid w:val="001D0E61"/>
    <w:rsid w:val="001D1FBE"/>
    <w:rsid w:val="001D2617"/>
    <w:rsid w:val="001D32DF"/>
    <w:rsid w:val="001D3A0F"/>
    <w:rsid w:val="001D3AF6"/>
    <w:rsid w:val="001D4045"/>
    <w:rsid w:val="001D4352"/>
    <w:rsid w:val="001D515C"/>
    <w:rsid w:val="001E024A"/>
    <w:rsid w:val="001E13A9"/>
    <w:rsid w:val="001E61EE"/>
    <w:rsid w:val="001E67E3"/>
    <w:rsid w:val="001F055C"/>
    <w:rsid w:val="001F2607"/>
    <w:rsid w:val="001F509E"/>
    <w:rsid w:val="00202EBF"/>
    <w:rsid w:val="00203669"/>
    <w:rsid w:val="00206778"/>
    <w:rsid w:val="002100EB"/>
    <w:rsid w:val="0021512B"/>
    <w:rsid w:val="00215F78"/>
    <w:rsid w:val="002168A4"/>
    <w:rsid w:val="00221F2A"/>
    <w:rsid w:val="002338E2"/>
    <w:rsid w:val="00235484"/>
    <w:rsid w:val="0023756A"/>
    <w:rsid w:val="002427C3"/>
    <w:rsid w:val="00245517"/>
    <w:rsid w:val="00245897"/>
    <w:rsid w:val="00247137"/>
    <w:rsid w:val="002526C4"/>
    <w:rsid w:val="00253B94"/>
    <w:rsid w:val="00266879"/>
    <w:rsid w:val="00277C84"/>
    <w:rsid w:val="00281C3F"/>
    <w:rsid w:val="00282B54"/>
    <w:rsid w:val="0028304D"/>
    <w:rsid w:val="00285E1B"/>
    <w:rsid w:val="002922B1"/>
    <w:rsid w:val="00294D08"/>
    <w:rsid w:val="00295C1E"/>
    <w:rsid w:val="00296CCA"/>
    <w:rsid w:val="002972F4"/>
    <w:rsid w:val="002979E7"/>
    <w:rsid w:val="002A22A1"/>
    <w:rsid w:val="002B0724"/>
    <w:rsid w:val="002B3D51"/>
    <w:rsid w:val="002C13CB"/>
    <w:rsid w:val="002D02A0"/>
    <w:rsid w:val="002D49AB"/>
    <w:rsid w:val="002D5AA9"/>
    <w:rsid w:val="002E1AA8"/>
    <w:rsid w:val="002E3702"/>
    <w:rsid w:val="002E5C1B"/>
    <w:rsid w:val="002F26D3"/>
    <w:rsid w:val="0030175E"/>
    <w:rsid w:val="00302F9C"/>
    <w:rsid w:val="003066AB"/>
    <w:rsid w:val="00306F07"/>
    <w:rsid w:val="00307BAB"/>
    <w:rsid w:val="003103EC"/>
    <w:rsid w:val="00311FF1"/>
    <w:rsid w:val="003144F8"/>
    <w:rsid w:val="00322532"/>
    <w:rsid w:val="00331104"/>
    <w:rsid w:val="0033263C"/>
    <w:rsid w:val="00333B5E"/>
    <w:rsid w:val="00334167"/>
    <w:rsid w:val="003356F9"/>
    <w:rsid w:val="00336C18"/>
    <w:rsid w:val="00337184"/>
    <w:rsid w:val="003377D7"/>
    <w:rsid w:val="00337AD2"/>
    <w:rsid w:val="00337DBE"/>
    <w:rsid w:val="00337F04"/>
    <w:rsid w:val="003405D2"/>
    <w:rsid w:val="00340F8C"/>
    <w:rsid w:val="003412E6"/>
    <w:rsid w:val="003431F4"/>
    <w:rsid w:val="003468A9"/>
    <w:rsid w:val="0035539C"/>
    <w:rsid w:val="00356083"/>
    <w:rsid w:val="003575AE"/>
    <w:rsid w:val="00363B1D"/>
    <w:rsid w:val="00364178"/>
    <w:rsid w:val="00374AFA"/>
    <w:rsid w:val="003779A6"/>
    <w:rsid w:val="00380D11"/>
    <w:rsid w:val="00382805"/>
    <w:rsid w:val="0038634F"/>
    <w:rsid w:val="00394F3A"/>
    <w:rsid w:val="00396359"/>
    <w:rsid w:val="003965AB"/>
    <w:rsid w:val="003A3DFE"/>
    <w:rsid w:val="003A4020"/>
    <w:rsid w:val="003A44AD"/>
    <w:rsid w:val="003A5ED5"/>
    <w:rsid w:val="003B5BAD"/>
    <w:rsid w:val="003B6AF0"/>
    <w:rsid w:val="003B7E4A"/>
    <w:rsid w:val="003C10F8"/>
    <w:rsid w:val="003C23F2"/>
    <w:rsid w:val="003C29D7"/>
    <w:rsid w:val="003C7A35"/>
    <w:rsid w:val="003C7C28"/>
    <w:rsid w:val="003D0569"/>
    <w:rsid w:val="003D2977"/>
    <w:rsid w:val="003D2A5A"/>
    <w:rsid w:val="003D2CD5"/>
    <w:rsid w:val="003D3CF8"/>
    <w:rsid w:val="003D5406"/>
    <w:rsid w:val="003D6AD7"/>
    <w:rsid w:val="003E0AE0"/>
    <w:rsid w:val="003E70DA"/>
    <w:rsid w:val="003E72AF"/>
    <w:rsid w:val="00400804"/>
    <w:rsid w:val="0040100B"/>
    <w:rsid w:val="00403881"/>
    <w:rsid w:val="004068CF"/>
    <w:rsid w:val="00407D7F"/>
    <w:rsid w:val="00415048"/>
    <w:rsid w:val="00420BB3"/>
    <w:rsid w:val="00421329"/>
    <w:rsid w:val="00423013"/>
    <w:rsid w:val="00423D14"/>
    <w:rsid w:val="00435DC4"/>
    <w:rsid w:val="00444193"/>
    <w:rsid w:val="004534F8"/>
    <w:rsid w:val="004548C9"/>
    <w:rsid w:val="0045514C"/>
    <w:rsid w:val="0045760E"/>
    <w:rsid w:val="004603CF"/>
    <w:rsid w:val="00470D88"/>
    <w:rsid w:val="00470E92"/>
    <w:rsid w:val="00475B71"/>
    <w:rsid w:val="004778E2"/>
    <w:rsid w:val="00480B46"/>
    <w:rsid w:val="00487C71"/>
    <w:rsid w:val="004913D6"/>
    <w:rsid w:val="004946EA"/>
    <w:rsid w:val="004972B8"/>
    <w:rsid w:val="004A6323"/>
    <w:rsid w:val="004B60B6"/>
    <w:rsid w:val="004B64B2"/>
    <w:rsid w:val="004C2F71"/>
    <w:rsid w:val="004C672D"/>
    <w:rsid w:val="004D12BF"/>
    <w:rsid w:val="004D1523"/>
    <w:rsid w:val="004D17FF"/>
    <w:rsid w:val="004D3D54"/>
    <w:rsid w:val="004D4587"/>
    <w:rsid w:val="004E336C"/>
    <w:rsid w:val="004E3960"/>
    <w:rsid w:val="004E3B1A"/>
    <w:rsid w:val="004E7F16"/>
    <w:rsid w:val="004F06DA"/>
    <w:rsid w:val="004F29A9"/>
    <w:rsid w:val="005035CD"/>
    <w:rsid w:val="005044F7"/>
    <w:rsid w:val="00514667"/>
    <w:rsid w:val="0051571D"/>
    <w:rsid w:val="00517001"/>
    <w:rsid w:val="005223F8"/>
    <w:rsid w:val="00522BA7"/>
    <w:rsid w:val="005233B3"/>
    <w:rsid w:val="005246D7"/>
    <w:rsid w:val="005321F8"/>
    <w:rsid w:val="0053405F"/>
    <w:rsid w:val="00537BB9"/>
    <w:rsid w:val="005445D9"/>
    <w:rsid w:val="00544EC1"/>
    <w:rsid w:val="00545961"/>
    <w:rsid w:val="00547289"/>
    <w:rsid w:val="00551ED5"/>
    <w:rsid w:val="0055446A"/>
    <w:rsid w:val="00554FDC"/>
    <w:rsid w:val="005551E2"/>
    <w:rsid w:val="00573EC9"/>
    <w:rsid w:val="005754BF"/>
    <w:rsid w:val="005760BA"/>
    <w:rsid w:val="00576788"/>
    <w:rsid w:val="00577581"/>
    <w:rsid w:val="00580317"/>
    <w:rsid w:val="00583DD3"/>
    <w:rsid w:val="00584090"/>
    <w:rsid w:val="005911E1"/>
    <w:rsid w:val="005925AF"/>
    <w:rsid w:val="00596A9F"/>
    <w:rsid w:val="00597628"/>
    <w:rsid w:val="00597FCE"/>
    <w:rsid w:val="005A0589"/>
    <w:rsid w:val="005A07CA"/>
    <w:rsid w:val="005A25FA"/>
    <w:rsid w:val="005A271F"/>
    <w:rsid w:val="005B2003"/>
    <w:rsid w:val="005B207C"/>
    <w:rsid w:val="005B27E9"/>
    <w:rsid w:val="005B2F88"/>
    <w:rsid w:val="005B70B6"/>
    <w:rsid w:val="005C3DA4"/>
    <w:rsid w:val="005C5FA0"/>
    <w:rsid w:val="005C6439"/>
    <w:rsid w:val="005C6E3A"/>
    <w:rsid w:val="005C7165"/>
    <w:rsid w:val="005C7759"/>
    <w:rsid w:val="005D1AC1"/>
    <w:rsid w:val="005D4044"/>
    <w:rsid w:val="005D4F65"/>
    <w:rsid w:val="005E18AA"/>
    <w:rsid w:val="005E382F"/>
    <w:rsid w:val="005E49C0"/>
    <w:rsid w:val="005E6A8A"/>
    <w:rsid w:val="005F31E7"/>
    <w:rsid w:val="005F3C86"/>
    <w:rsid w:val="005F46CE"/>
    <w:rsid w:val="006018FC"/>
    <w:rsid w:val="00601B35"/>
    <w:rsid w:val="006030BC"/>
    <w:rsid w:val="00603660"/>
    <w:rsid w:val="00604246"/>
    <w:rsid w:val="00606644"/>
    <w:rsid w:val="00607070"/>
    <w:rsid w:val="0060717A"/>
    <w:rsid w:val="006075DC"/>
    <w:rsid w:val="00610C62"/>
    <w:rsid w:val="00611BEE"/>
    <w:rsid w:val="006176FD"/>
    <w:rsid w:val="00622FF6"/>
    <w:rsid w:val="006248F3"/>
    <w:rsid w:val="00626C7C"/>
    <w:rsid w:val="00634A20"/>
    <w:rsid w:val="00637E4C"/>
    <w:rsid w:val="00645A24"/>
    <w:rsid w:val="006471C3"/>
    <w:rsid w:val="00656032"/>
    <w:rsid w:val="00656A07"/>
    <w:rsid w:val="006615BA"/>
    <w:rsid w:val="0066679B"/>
    <w:rsid w:val="0067045F"/>
    <w:rsid w:val="006713F1"/>
    <w:rsid w:val="0067165C"/>
    <w:rsid w:val="00675C3F"/>
    <w:rsid w:val="0068100D"/>
    <w:rsid w:val="00683DA8"/>
    <w:rsid w:val="006856CB"/>
    <w:rsid w:val="00690C30"/>
    <w:rsid w:val="006938DA"/>
    <w:rsid w:val="006A0EDE"/>
    <w:rsid w:val="006A401D"/>
    <w:rsid w:val="006A7CDE"/>
    <w:rsid w:val="006B2D50"/>
    <w:rsid w:val="006B32A4"/>
    <w:rsid w:val="006B5492"/>
    <w:rsid w:val="006C08A2"/>
    <w:rsid w:val="006C2759"/>
    <w:rsid w:val="006C64AA"/>
    <w:rsid w:val="006C7112"/>
    <w:rsid w:val="006C73FC"/>
    <w:rsid w:val="006D4EB9"/>
    <w:rsid w:val="006D7D90"/>
    <w:rsid w:val="006E4FE6"/>
    <w:rsid w:val="006E7826"/>
    <w:rsid w:val="006E7DFC"/>
    <w:rsid w:val="006E7FDF"/>
    <w:rsid w:val="006F3CCC"/>
    <w:rsid w:val="006F7D1C"/>
    <w:rsid w:val="00700426"/>
    <w:rsid w:val="007006AF"/>
    <w:rsid w:val="00702322"/>
    <w:rsid w:val="00703FDF"/>
    <w:rsid w:val="00705FBE"/>
    <w:rsid w:val="0070751E"/>
    <w:rsid w:val="00707E5E"/>
    <w:rsid w:val="00711CB4"/>
    <w:rsid w:val="00712675"/>
    <w:rsid w:val="00712B0E"/>
    <w:rsid w:val="007219B8"/>
    <w:rsid w:val="007232E0"/>
    <w:rsid w:val="007240E7"/>
    <w:rsid w:val="00726F0A"/>
    <w:rsid w:val="00736543"/>
    <w:rsid w:val="00737C4E"/>
    <w:rsid w:val="0074003B"/>
    <w:rsid w:val="00745801"/>
    <w:rsid w:val="0075053F"/>
    <w:rsid w:val="00754B48"/>
    <w:rsid w:val="00754E3B"/>
    <w:rsid w:val="0075584B"/>
    <w:rsid w:val="00761A32"/>
    <w:rsid w:val="00761BCC"/>
    <w:rsid w:val="00762D39"/>
    <w:rsid w:val="00763744"/>
    <w:rsid w:val="00766340"/>
    <w:rsid w:val="0077125E"/>
    <w:rsid w:val="00771F2E"/>
    <w:rsid w:val="007728B6"/>
    <w:rsid w:val="007734DA"/>
    <w:rsid w:val="0077381F"/>
    <w:rsid w:val="00775BFE"/>
    <w:rsid w:val="00780CBE"/>
    <w:rsid w:val="00783DB6"/>
    <w:rsid w:val="007904D4"/>
    <w:rsid w:val="007967F5"/>
    <w:rsid w:val="007A1E00"/>
    <w:rsid w:val="007A2CBC"/>
    <w:rsid w:val="007B048E"/>
    <w:rsid w:val="007B4AA7"/>
    <w:rsid w:val="007B7BFF"/>
    <w:rsid w:val="007D057D"/>
    <w:rsid w:val="007D0591"/>
    <w:rsid w:val="007D58D9"/>
    <w:rsid w:val="007E0380"/>
    <w:rsid w:val="007E1095"/>
    <w:rsid w:val="007E230D"/>
    <w:rsid w:val="007E3139"/>
    <w:rsid w:val="007E5A27"/>
    <w:rsid w:val="007E6674"/>
    <w:rsid w:val="007F066B"/>
    <w:rsid w:val="007F2E42"/>
    <w:rsid w:val="007F2F8A"/>
    <w:rsid w:val="007F4B16"/>
    <w:rsid w:val="007F5747"/>
    <w:rsid w:val="007F6998"/>
    <w:rsid w:val="00803331"/>
    <w:rsid w:val="008039AC"/>
    <w:rsid w:val="00804BA0"/>
    <w:rsid w:val="00813295"/>
    <w:rsid w:val="008271A2"/>
    <w:rsid w:val="00831A0C"/>
    <w:rsid w:val="00845780"/>
    <w:rsid w:val="00852014"/>
    <w:rsid w:val="008559F6"/>
    <w:rsid w:val="00862A87"/>
    <w:rsid w:val="00867446"/>
    <w:rsid w:val="0087122A"/>
    <w:rsid w:val="00871874"/>
    <w:rsid w:val="00872134"/>
    <w:rsid w:val="00873354"/>
    <w:rsid w:val="00873E70"/>
    <w:rsid w:val="00873EB9"/>
    <w:rsid w:val="00875D3B"/>
    <w:rsid w:val="00880864"/>
    <w:rsid w:val="00883F59"/>
    <w:rsid w:val="00885668"/>
    <w:rsid w:val="00885EC7"/>
    <w:rsid w:val="008860D8"/>
    <w:rsid w:val="00891240"/>
    <w:rsid w:val="00893864"/>
    <w:rsid w:val="008939D5"/>
    <w:rsid w:val="008944F1"/>
    <w:rsid w:val="00896D25"/>
    <w:rsid w:val="008A2F83"/>
    <w:rsid w:val="008A49F0"/>
    <w:rsid w:val="008B1A86"/>
    <w:rsid w:val="008B538A"/>
    <w:rsid w:val="008C11D0"/>
    <w:rsid w:val="008D082D"/>
    <w:rsid w:val="008D09D5"/>
    <w:rsid w:val="008D4CD5"/>
    <w:rsid w:val="008D533F"/>
    <w:rsid w:val="008E0037"/>
    <w:rsid w:val="008E1DAD"/>
    <w:rsid w:val="008E2749"/>
    <w:rsid w:val="008E392C"/>
    <w:rsid w:val="008E579C"/>
    <w:rsid w:val="008F4302"/>
    <w:rsid w:val="008F6197"/>
    <w:rsid w:val="008F759B"/>
    <w:rsid w:val="009147D5"/>
    <w:rsid w:val="009152B9"/>
    <w:rsid w:val="00916578"/>
    <w:rsid w:val="00921287"/>
    <w:rsid w:val="009311E2"/>
    <w:rsid w:val="0093269F"/>
    <w:rsid w:val="00932FDB"/>
    <w:rsid w:val="009355C4"/>
    <w:rsid w:val="00937908"/>
    <w:rsid w:val="00944C8E"/>
    <w:rsid w:val="0094632E"/>
    <w:rsid w:val="00952555"/>
    <w:rsid w:val="009534E5"/>
    <w:rsid w:val="0095409B"/>
    <w:rsid w:val="00960DD3"/>
    <w:rsid w:val="0096281E"/>
    <w:rsid w:val="009700E4"/>
    <w:rsid w:val="0097070C"/>
    <w:rsid w:val="00971250"/>
    <w:rsid w:val="00975894"/>
    <w:rsid w:val="00976715"/>
    <w:rsid w:val="00977490"/>
    <w:rsid w:val="00984432"/>
    <w:rsid w:val="00984559"/>
    <w:rsid w:val="00986C26"/>
    <w:rsid w:val="00987592"/>
    <w:rsid w:val="009902DF"/>
    <w:rsid w:val="0099606B"/>
    <w:rsid w:val="00996A72"/>
    <w:rsid w:val="00996DCB"/>
    <w:rsid w:val="009A0829"/>
    <w:rsid w:val="009A1DC2"/>
    <w:rsid w:val="009A2C79"/>
    <w:rsid w:val="009A5981"/>
    <w:rsid w:val="009B659C"/>
    <w:rsid w:val="009C0C3F"/>
    <w:rsid w:val="009C4189"/>
    <w:rsid w:val="009C51EE"/>
    <w:rsid w:val="009C5802"/>
    <w:rsid w:val="009D35E5"/>
    <w:rsid w:val="009D3BA1"/>
    <w:rsid w:val="009D3D09"/>
    <w:rsid w:val="009D58AA"/>
    <w:rsid w:val="009D58C3"/>
    <w:rsid w:val="009D6106"/>
    <w:rsid w:val="009D6130"/>
    <w:rsid w:val="009E2D2C"/>
    <w:rsid w:val="009E3F23"/>
    <w:rsid w:val="009E574C"/>
    <w:rsid w:val="009F07E3"/>
    <w:rsid w:val="009F1A9E"/>
    <w:rsid w:val="009F3354"/>
    <w:rsid w:val="009F509A"/>
    <w:rsid w:val="009F6699"/>
    <w:rsid w:val="009F700A"/>
    <w:rsid w:val="009F72EB"/>
    <w:rsid w:val="00A027B2"/>
    <w:rsid w:val="00A106B2"/>
    <w:rsid w:val="00A15D71"/>
    <w:rsid w:val="00A24F39"/>
    <w:rsid w:val="00A25229"/>
    <w:rsid w:val="00A26F8E"/>
    <w:rsid w:val="00A27902"/>
    <w:rsid w:val="00A31796"/>
    <w:rsid w:val="00A3179A"/>
    <w:rsid w:val="00A3386B"/>
    <w:rsid w:val="00A37DB5"/>
    <w:rsid w:val="00A407D1"/>
    <w:rsid w:val="00A445B2"/>
    <w:rsid w:val="00A447B1"/>
    <w:rsid w:val="00A506CA"/>
    <w:rsid w:val="00A54844"/>
    <w:rsid w:val="00A54C8C"/>
    <w:rsid w:val="00A562B3"/>
    <w:rsid w:val="00A57A92"/>
    <w:rsid w:val="00A60984"/>
    <w:rsid w:val="00A63697"/>
    <w:rsid w:val="00A71620"/>
    <w:rsid w:val="00A71944"/>
    <w:rsid w:val="00A75111"/>
    <w:rsid w:val="00A77074"/>
    <w:rsid w:val="00A807F0"/>
    <w:rsid w:val="00A8446F"/>
    <w:rsid w:val="00A85C20"/>
    <w:rsid w:val="00A901E2"/>
    <w:rsid w:val="00A905AB"/>
    <w:rsid w:val="00A925D2"/>
    <w:rsid w:val="00A9520B"/>
    <w:rsid w:val="00A958FE"/>
    <w:rsid w:val="00A96219"/>
    <w:rsid w:val="00AA000E"/>
    <w:rsid w:val="00AA2590"/>
    <w:rsid w:val="00AA4C12"/>
    <w:rsid w:val="00AA5A40"/>
    <w:rsid w:val="00AB037B"/>
    <w:rsid w:val="00AB0418"/>
    <w:rsid w:val="00AB0A5D"/>
    <w:rsid w:val="00AB4801"/>
    <w:rsid w:val="00AB5E0D"/>
    <w:rsid w:val="00AC057A"/>
    <w:rsid w:val="00AC226A"/>
    <w:rsid w:val="00AC5C60"/>
    <w:rsid w:val="00AC643B"/>
    <w:rsid w:val="00AC6482"/>
    <w:rsid w:val="00AD1423"/>
    <w:rsid w:val="00AD26D0"/>
    <w:rsid w:val="00AD5AFC"/>
    <w:rsid w:val="00AE173C"/>
    <w:rsid w:val="00AE1E0D"/>
    <w:rsid w:val="00AE46BE"/>
    <w:rsid w:val="00AF679D"/>
    <w:rsid w:val="00AF6BAF"/>
    <w:rsid w:val="00B00DB2"/>
    <w:rsid w:val="00B02903"/>
    <w:rsid w:val="00B117E2"/>
    <w:rsid w:val="00B238F5"/>
    <w:rsid w:val="00B23FDD"/>
    <w:rsid w:val="00B3056D"/>
    <w:rsid w:val="00B316D1"/>
    <w:rsid w:val="00B374DB"/>
    <w:rsid w:val="00B37766"/>
    <w:rsid w:val="00B41A44"/>
    <w:rsid w:val="00B43246"/>
    <w:rsid w:val="00B449AE"/>
    <w:rsid w:val="00B461C7"/>
    <w:rsid w:val="00B46415"/>
    <w:rsid w:val="00B47E8E"/>
    <w:rsid w:val="00B503AA"/>
    <w:rsid w:val="00B50803"/>
    <w:rsid w:val="00B5268D"/>
    <w:rsid w:val="00B6305D"/>
    <w:rsid w:val="00B6446E"/>
    <w:rsid w:val="00B66BC7"/>
    <w:rsid w:val="00B74A23"/>
    <w:rsid w:val="00B80C43"/>
    <w:rsid w:val="00B840A9"/>
    <w:rsid w:val="00B85064"/>
    <w:rsid w:val="00B854EF"/>
    <w:rsid w:val="00B91BFE"/>
    <w:rsid w:val="00B924D4"/>
    <w:rsid w:val="00BA33CF"/>
    <w:rsid w:val="00BA33DA"/>
    <w:rsid w:val="00BA65BF"/>
    <w:rsid w:val="00BA79DE"/>
    <w:rsid w:val="00BB2EEA"/>
    <w:rsid w:val="00BB349F"/>
    <w:rsid w:val="00BB5AD5"/>
    <w:rsid w:val="00BB606A"/>
    <w:rsid w:val="00BB68DD"/>
    <w:rsid w:val="00BC32FB"/>
    <w:rsid w:val="00BC794A"/>
    <w:rsid w:val="00BD5825"/>
    <w:rsid w:val="00BD5E6C"/>
    <w:rsid w:val="00BD5EBC"/>
    <w:rsid w:val="00BE326F"/>
    <w:rsid w:val="00BF3CE5"/>
    <w:rsid w:val="00BF4471"/>
    <w:rsid w:val="00BF6271"/>
    <w:rsid w:val="00C02D8B"/>
    <w:rsid w:val="00C06CD5"/>
    <w:rsid w:val="00C10C23"/>
    <w:rsid w:val="00C1722B"/>
    <w:rsid w:val="00C22B1F"/>
    <w:rsid w:val="00C22F03"/>
    <w:rsid w:val="00C2358C"/>
    <w:rsid w:val="00C2430B"/>
    <w:rsid w:val="00C258B0"/>
    <w:rsid w:val="00C277AB"/>
    <w:rsid w:val="00C3302A"/>
    <w:rsid w:val="00C34210"/>
    <w:rsid w:val="00C360D7"/>
    <w:rsid w:val="00C37D5F"/>
    <w:rsid w:val="00C37D9C"/>
    <w:rsid w:val="00C41148"/>
    <w:rsid w:val="00C42EB6"/>
    <w:rsid w:val="00C54393"/>
    <w:rsid w:val="00C57469"/>
    <w:rsid w:val="00C63DCA"/>
    <w:rsid w:val="00C63FA6"/>
    <w:rsid w:val="00C646C6"/>
    <w:rsid w:val="00C65DF8"/>
    <w:rsid w:val="00C80E4D"/>
    <w:rsid w:val="00C83476"/>
    <w:rsid w:val="00C8347D"/>
    <w:rsid w:val="00C90B82"/>
    <w:rsid w:val="00C930F7"/>
    <w:rsid w:val="00C93EA9"/>
    <w:rsid w:val="00C950FA"/>
    <w:rsid w:val="00C9779E"/>
    <w:rsid w:val="00CA0065"/>
    <w:rsid w:val="00CA09DB"/>
    <w:rsid w:val="00CA18E7"/>
    <w:rsid w:val="00CA4B08"/>
    <w:rsid w:val="00CA6BAE"/>
    <w:rsid w:val="00CA7700"/>
    <w:rsid w:val="00CB0B07"/>
    <w:rsid w:val="00CB20B6"/>
    <w:rsid w:val="00CB2D7A"/>
    <w:rsid w:val="00CB2FAA"/>
    <w:rsid w:val="00CB36CE"/>
    <w:rsid w:val="00CB4299"/>
    <w:rsid w:val="00CB4BC9"/>
    <w:rsid w:val="00CC12BA"/>
    <w:rsid w:val="00CC1871"/>
    <w:rsid w:val="00CC2F0E"/>
    <w:rsid w:val="00CC3FFD"/>
    <w:rsid w:val="00CD10CF"/>
    <w:rsid w:val="00CD3566"/>
    <w:rsid w:val="00CD39B1"/>
    <w:rsid w:val="00CD3DFA"/>
    <w:rsid w:val="00CE016C"/>
    <w:rsid w:val="00CE1594"/>
    <w:rsid w:val="00CE1E44"/>
    <w:rsid w:val="00CE3B12"/>
    <w:rsid w:val="00CE4473"/>
    <w:rsid w:val="00CE5DDB"/>
    <w:rsid w:val="00CE796A"/>
    <w:rsid w:val="00CF0502"/>
    <w:rsid w:val="00CF081B"/>
    <w:rsid w:val="00CF5120"/>
    <w:rsid w:val="00CF572F"/>
    <w:rsid w:val="00CF60CD"/>
    <w:rsid w:val="00CF7250"/>
    <w:rsid w:val="00CF7315"/>
    <w:rsid w:val="00D00902"/>
    <w:rsid w:val="00D00E0F"/>
    <w:rsid w:val="00D013C9"/>
    <w:rsid w:val="00D06E21"/>
    <w:rsid w:val="00D14E93"/>
    <w:rsid w:val="00D17370"/>
    <w:rsid w:val="00D17B2D"/>
    <w:rsid w:val="00D21008"/>
    <w:rsid w:val="00D21C43"/>
    <w:rsid w:val="00D22AAD"/>
    <w:rsid w:val="00D23FC5"/>
    <w:rsid w:val="00D252DA"/>
    <w:rsid w:val="00D4310F"/>
    <w:rsid w:val="00D44EEC"/>
    <w:rsid w:val="00D4546A"/>
    <w:rsid w:val="00D50753"/>
    <w:rsid w:val="00D52074"/>
    <w:rsid w:val="00D52648"/>
    <w:rsid w:val="00D5272C"/>
    <w:rsid w:val="00D5440F"/>
    <w:rsid w:val="00D56944"/>
    <w:rsid w:val="00D57A1F"/>
    <w:rsid w:val="00D57B00"/>
    <w:rsid w:val="00D61A0E"/>
    <w:rsid w:val="00D61E64"/>
    <w:rsid w:val="00D6488C"/>
    <w:rsid w:val="00D702B7"/>
    <w:rsid w:val="00D70C6C"/>
    <w:rsid w:val="00D728A8"/>
    <w:rsid w:val="00D73A79"/>
    <w:rsid w:val="00D7421D"/>
    <w:rsid w:val="00D82DF8"/>
    <w:rsid w:val="00D90126"/>
    <w:rsid w:val="00D92719"/>
    <w:rsid w:val="00D952C5"/>
    <w:rsid w:val="00D9712D"/>
    <w:rsid w:val="00D971D1"/>
    <w:rsid w:val="00D97819"/>
    <w:rsid w:val="00D97AA4"/>
    <w:rsid w:val="00D97F70"/>
    <w:rsid w:val="00DA013A"/>
    <w:rsid w:val="00DB1C76"/>
    <w:rsid w:val="00DB4FEE"/>
    <w:rsid w:val="00DB5C41"/>
    <w:rsid w:val="00DB6378"/>
    <w:rsid w:val="00DB786C"/>
    <w:rsid w:val="00DC2188"/>
    <w:rsid w:val="00DC6E94"/>
    <w:rsid w:val="00DD0B8A"/>
    <w:rsid w:val="00DD2E69"/>
    <w:rsid w:val="00DD7D9A"/>
    <w:rsid w:val="00DE06C7"/>
    <w:rsid w:val="00DE230A"/>
    <w:rsid w:val="00DE3422"/>
    <w:rsid w:val="00DE7BBE"/>
    <w:rsid w:val="00DF5F35"/>
    <w:rsid w:val="00E007EA"/>
    <w:rsid w:val="00E02A35"/>
    <w:rsid w:val="00E03BB1"/>
    <w:rsid w:val="00E052FE"/>
    <w:rsid w:val="00E056E8"/>
    <w:rsid w:val="00E06610"/>
    <w:rsid w:val="00E06831"/>
    <w:rsid w:val="00E07CB8"/>
    <w:rsid w:val="00E15208"/>
    <w:rsid w:val="00E17BC1"/>
    <w:rsid w:val="00E265E0"/>
    <w:rsid w:val="00E27CB4"/>
    <w:rsid w:val="00E32467"/>
    <w:rsid w:val="00E32AAF"/>
    <w:rsid w:val="00E34257"/>
    <w:rsid w:val="00E378B1"/>
    <w:rsid w:val="00E407AD"/>
    <w:rsid w:val="00E43616"/>
    <w:rsid w:val="00E44097"/>
    <w:rsid w:val="00E508C0"/>
    <w:rsid w:val="00E51077"/>
    <w:rsid w:val="00E53350"/>
    <w:rsid w:val="00E6096C"/>
    <w:rsid w:val="00E62C16"/>
    <w:rsid w:val="00E64870"/>
    <w:rsid w:val="00E65188"/>
    <w:rsid w:val="00E66D51"/>
    <w:rsid w:val="00E703D9"/>
    <w:rsid w:val="00E729E7"/>
    <w:rsid w:val="00E75532"/>
    <w:rsid w:val="00E77423"/>
    <w:rsid w:val="00E847B2"/>
    <w:rsid w:val="00E93967"/>
    <w:rsid w:val="00E95FF5"/>
    <w:rsid w:val="00EA07E7"/>
    <w:rsid w:val="00EA151E"/>
    <w:rsid w:val="00EA5990"/>
    <w:rsid w:val="00EC3236"/>
    <w:rsid w:val="00EC3EC0"/>
    <w:rsid w:val="00ED65E0"/>
    <w:rsid w:val="00ED6928"/>
    <w:rsid w:val="00ED796A"/>
    <w:rsid w:val="00EE6FD4"/>
    <w:rsid w:val="00EF3874"/>
    <w:rsid w:val="00EF3C14"/>
    <w:rsid w:val="00EF430F"/>
    <w:rsid w:val="00EF56F0"/>
    <w:rsid w:val="00EF7A50"/>
    <w:rsid w:val="00F021C6"/>
    <w:rsid w:val="00F026AC"/>
    <w:rsid w:val="00F02AC9"/>
    <w:rsid w:val="00F04A9D"/>
    <w:rsid w:val="00F0788D"/>
    <w:rsid w:val="00F11904"/>
    <w:rsid w:val="00F228A1"/>
    <w:rsid w:val="00F3068B"/>
    <w:rsid w:val="00F32457"/>
    <w:rsid w:val="00F35A5C"/>
    <w:rsid w:val="00F369E7"/>
    <w:rsid w:val="00F36C5D"/>
    <w:rsid w:val="00F37DB0"/>
    <w:rsid w:val="00F42A54"/>
    <w:rsid w:val="00F45DB6"/>
    <w:rsid w:val="00F4651B"/>
    <w:rsid w:val="00F53155"/>
    <w:rsid w:val="00F5391B"/>
    <w:rsid w:val="00F53F5B"/>
    <w:rsid w:val="00F54EFF"/>
    <w:rsid w:val="00F57492"/>
    <w:rsid w:val="00F578A2"/>
    <w:rsid w:val="00F57B22"/>
    <w:rsid w:val="00F618F9"/>
    <w:rsid w:val="00F6551A"/>
    <w:rsid w:val="00F66570"/>
    <w:rsid w:val="00F67F5B"/>
    <w:rsid w:val="00F7228D"/>
    <w:rsid w:val="00F7410C"/>
    <w:rsid w:val="00F7448F"/>
    <w:rsid w:val="00F77DCA"/>
    <w:rsid w:val="00F809EB"/>
    <w:rsid w:val="00F81CC7"/>
    <w:rsid w:val="00F82BDB"/>
    <w:rsid w:val="00F82F0B"/>
    <w:rsid w:val="00F83796"/>
    <w:rsid w:val="00F84119"/>
    <w:rsid w:val="00FA385A"/>
    <w:rsid w:val="00FA6824"/>
    <w:rsid w:val="00FB1EEA"/>
    <w:rsid w:val="00FB3672"/>
    <w:rsid w:val="00FB4052"/>
    <w:rsid w:val="00FB415B"/>
    <w:rsid w:val="00FC106F"/>
    <w:rsid w:val="00FC240C"/>
    <w:rsid w:val="00FC3647"/>
    <w:rsid w:val="00FC67F1"/>
    <w:rsid w:val="00FD1C8B"/>
    <w:rsid w:val="00FD27E9"/>
    <w:rsid w:val="00FE48A0"/>
    <w:rsid w:val="00FE781B"/>
    <w:rsid w:val="00FE7D10"/>
    <w:rsid w:val="00FF053F"/>
    <w:rsid w:val="00FF0B27"/>
    <w:rsid w:val="00FF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1-7048-4387"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doi.org/10.5281/zenodo.36005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com/stream" TargetMode="Externa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s://github.com/SmithEcophysLab/pitchpine/releases/tag/v1.0" TargetMode="External"/><Relationship Id="rId5" Type="http://schemas.openxmlformats.org/officeDocument/2006/relationships/image" Target="media/image1.jpeg"/><Relationship Id="rId15" Type="http://schemas.openxmlformats.org/officeDocument/2006/relationships/hyperlink" Target="https://aura.antioch.edu/etd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igitalcommons.library.umaine.edu/etd/2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7D36-B4EF-6842-8F54-F008CF7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17</Pages>
  <Words>8841</Words>
  <Characters>50400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30</cp:revision>
  <cp:lastPrinted>2020-11-25T02:23:00Z</cp:lastPrinted>
  <dcterms:created xsi:type="dcterms:W3CDTF">2020-11-30T18:25:00Z</dcterms:created>
  <dcterms:modified xsi:type="dcterms:W3CDTF">2020-12-01T17:11:00Z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