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 xml:space="preserve">since </w:t>
      </w:r>
      <w:proofErr w:type="gramStart"/>
      <w:r w:rsidRPr="00B31765">
        <w:rPr>
          <w:color w:val="000000" w:themeColor="text1"/>
          <w:sz w:val="22"/>
          <w:szCs w:val="22"/>
        </w:rPr>
        <w:t>then</w:t>
      </w:r>
      <w:proofErr w:type="gramEnd"/>
      <w:r w:rsidRPr="00B31765">
        <w:rPr>
          <w:color w:val="000000" w:themeColor="text1"/>
          <w:sz w:val="22"/>
          <w:szCs w:val="22"/>
        </w:rPr>
        <w:t xml:space="preserve">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survive in the midst of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02854601"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 xml:space="preserve">elevation, </w:t>
      </w:r>
      <w:proofErr w:type="gramStart"/>
      <w:r w:rsidR="00D74ACE" w:rsidRPr="00DA2C2E">
        <w:rPr>
          <w:color w:val="FF0000"/>
          <w:sz w:val="22"/>
          <w:szCs w:val="22"/>
        </w:rPr>
        <w:t>aspect</w:t>
      </w:r>
      <w:proofErr w:type="gramEnd"/>
      <w:r w:rsidR="00D74ACE" w:rsidRPr="00DA2C2E">
        <w:rPr>
          <w:color w:val="FF0000"/>
          <w:sz w:val="22"/>
          <w:szCs w:val="22"/>
        </w:rPr>
        <w:t xml:space="preserve">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w:t>
      </w:r>
      <w:proofErr w:type="gramStart"/>
      <w:r w:rsidR="009D1CD9" w:rsidRPr="00DA2C2E">
        <w:rPr>
          <w:color w:val="FF0000"/>
          <w:sz w:val="22"/>
          <w:szCs w:val="22"/>
        </w:rPr>
        <w:t>micro nutrient</w:t>
      </w:r>
      <w:proofErr w:type="gramEnd"/>
      <w:r w:rsidR="009D1CD9" w:rsidRPr="00DA2C2E">
        <w:rPr>
          <w:color w:val="FF0000"/>
          <w:sz w:val="22"/>
          <w:szCs w:val="22"/>
        </w:rPr>
        <w:t xml:space="preserve">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ins w:id="2" w:author="Risa" w:date="2021-07-07T13:53:00Z">
        <w:r w:rsidR="006D4DE3">
          <w:rPr>
            <w:bCs/>
            <w:color w:val="FF0000"/>
            <w:sz w:val="22"/>
            <w:szCs w:val="22"/>
          </w:rPr>
          <w:t>)</w:t>
        </w:r>
      </w:ins>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3"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3"/>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CCC331D"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ins w:id="4" w:author="Risa" w:date="2021-07-07T13:54:00Z">
        <w:r w:rsidR="006D4DE3">
          <w:rPr>
            <w:bCs/>
            <w:i/>
            <w:iCs/>
            <w:color w:val="000000" w:themeColor="text1"/>
            <w:sz w:val="22"/>
            <w:szCs w:val="22"/>
          </w:rPr>
          <w:t>S</w:t>
        </w:r>
      </w:ins>
      <w:del w:id="5" w:author="Risa" w:date="2021-07-07T13:54:00Z">
        <w:r w:rsidR="007967A7" w:rsidDel="006D4DE3">
          <w:rPr>
            <w:bCs/>
            <w:i/>
            <w:iCs/>
            <w:color w:val="000000" w:themeColor="text1"/>
            <w:sz w:val="22"/>
            <w:szCs w:val="22"/>
          </w:rPr>
          <w:delText>s</w:delText>
        </w:r>
      </w:del>
      <w:r w:rsidRPr="00B31765">
        <w:rPr>
          <w:bCs/>
          <w:i/>
          <w:iCs/>
          <w:color w:val="000000" w:themeColor="text1"/>
          <w:sz w:val="22"/>
          <w:szCs w:val="22"/>
        </w:rPr>
        <w:t>ites</w:t>
      </w:r>
    </w:p>
    <w:p w14:paraId="7B4BA0F1" w14:textId="4BC21405"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17.03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30.937</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171.25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277.97</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28465D49" w:rsidR="004225BF" w:rsidRPr="00B31765" w:rsidRDefault="004225BF" w:rsidP="00B31765">
      <w:pPr>
        <w:spacing w:line="360" w:lineRule="auto"/>
        <w:rPr>
          <w:bCs/>
          <w:i/>
          <w:iCs/>
          <w:color w:val="000000" w:themeColor="text1"/>
          <w:sz w:val="22"/>
          <w:szCs w:val="22"/>
        </w:rPr>
      </w:pPr>
      <w:r w:rsidRPr="00B31765">
        <w:rPr>
          <w:bCs/>
          <w:i/>
          <w:iCs/>
          <w:color w:val="000000" w:themeColor="text1"/>
          <w:sz w:val="22"/>
          <w:szCs w:val="22"/>
          <w:shd w:val="clear" w:color="auto" w:fill="FBFFFF"/>
        </w:rPr>
        <w:t xml:space="preserve">Topographic </w:t>
      </w:r>
      <w:r w:rsidR="001062CF">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lastRenderedPageBreak/>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w:t>
      </w:r>
      <w:proofErr w:type="gramStart"/>
      <w:r w:rsidR="00215F78" w:rsidRPr="00B31765">
        <w:rPr>
          <w:color w:val="000000" w:themeColor="text1"/>
          <w:sz w:val="22"/>
          <w:szCs w:val="22"/>
        </w:rPr>
        <w:t>cut</w:t>
      </w:r>
      <w:proofErr w:type="gramEnd"/>
      <w:r w:rsidR="00215F78" w:rsidRPr="00B31765">
        <w:rPr>
          <w:color w:val="000000" w:themeColor="text1"/>
          <w:sz w:val="22"/>
          <w:szCs w:val="22"/>
        </w:rPr>
        <w:t xml:space="preserve">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w:t>
      </w:r>
      <w:r w:rsidR="00D07A88" w:rsidRPr="00B31765">
        <w:rPr>
          <w:color w:val="000000" w:themeColor="text1"/>
          <w:sz w:val="22"/>
          <w:szCs w:val="22"/>
        </w:rPr>
        <w:lastRenderedPageBreak/>
        <w:t>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6EB58BCD"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6D4DE3">
        <w:rPr>
          <w:color w:val="FF0000"/>
          <w:sz w:val="22"/>
          <w:szCs w:val="22"/>
          <w:rPrChange w:id="6" w:author="Risa" w:date="2021-07-07T13:54:00Z">
            <w:rPr>
              <w:color w:val="000000" w:themeColor="text1"/>
              <w:sz w:val="22"/>
              <w:szCs w:val="22"/>
            </w:rPr>
          </w:rPrChange>
        </w:rPr>
        <w:t>2</w:t>
      </w:r>
      <w:ins w:id="7" w:author="Risa" w:date="2021-07-07T13:54:00Z">
        <w:r w:rsidR="006D4DE3" w:rsidRPr="006D4DE3">
          <w:rPr>
            <w:color w:val="FF0000"/>
            <w:sz w:val="22"/>
            <w:szCs w:val="22"/>
            <w:rPrChange w:id="8" w:author="Risa" w:date="2021-07-07T13:54:00Z">
              <w:rPr>
                <w:color w:val="000000" w:themeColor="text1"/>
                <w:sz w:val="22"/>
                <w:szCs w:val="22"/>
              </w:rPr>
            </w:rPrChange>
          </w:rPr>
          <w:t>5</w:t>
        </w:r>
      </w:ins>
      <w:del w:id="9" w:author="Risa" w:date="2021-07-07T13:54:00Z">
        <w:r w:rsidR="005F7DED" w:rsidRPr="006D4DE3" w:rsidDel="006D4DE3">
          <w:rPr>
            <w:color w:val="FF0000"/>
            <w:sz w:val="22"/>
            <w:szCs w:val="22"/>
            <w:rPrChange w:id="10" w:author="Risa" w:date="2021-07-07T13:54:00Z">
              <w:rPr>
                <w:color w:val="000000" w:themeColor="text1"/>
                <w:sz w:val="22"/>
                <w:szCs w:val="22"/>
              </w:rPr>
            </w:rPrChange>
          </w:rPr>
          <w:delText>7</w:delText>
        </w:r>
      </w:del>
      <w:r w:rsidR="00CF7250" w:rsidRPr="006D4DE3">
        <w:rPr>
          <w:color w:val="FF0000"/>
          <w:sz w:val="22"/>
          <w:szCs w:val="22"/>
          <w:rPrChange w:id="11" w:author="Risa" w:date="2021-07-07T13:54:00Z">
            <w:rPr>
              <w:color w:val="000000" w:themeColor="text1"/>
              <w:sz w:val="22"/>
              <w:szCs w:val="22"/>
            </w:rPr>
          </w:rPrChange>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ins w:id="12" w:author="Risa" w:date="2021-07-07T13:54:00Z">
        <w:r w:rsidR="006D4DE3">
          <w:rPr>
            <w:color w:val="000000" w:themeColor="text1"/>
            <w:sz w:val="22"/>
            <w:szCs w:val="22"/>
            <w:shd w:val="clear" w:color="auto" w:fill="FFFFFF"/>
          </w:rPr>
          <w:t xml:space="preserve"> </w:t>
        </w:r>
      </w:ins>
      <w:del w:id="13" w:author="Risa" w:date="2021-07-07T13:54:00Z">
        <w:r w:rsidR="00010415" w:rsidDel="006D4DE3">
          <w:rPr>
            <w:color w:val="000000" w:themeColor="text1"/>
            <w:sz w:val="22"/>
            <w:szCs w:val="22"/>
            <w:shd w:val="clear" w:color="auto" w:fill="FFFFFF"/>
          </w:rPr>
          <w:delText xml:space="preserve">and </w:delText>
        </w:r>
      </w:del>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w:t>
      </w:r>
      <w:r w:rsidR="00F43A07" w:rsidRPr="00B31765">
        <w:rPr>
          <w:color w:val="000000" w:themeColor="text1"/>
          <w:sz w:val="22"/>
          <w:szCs w:val="22"/>
        </w:rPr>
        <w:lastRenderedPageBreak/>
        <w:t>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488C28C9"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ins w:id="14" w:author="Risa" w:date="2021-07-07T13:54:00Z">
        <w:r w:rsidR="00B33FCF">
          <w:rPr>
            <w:i/>
            <w:iCs/>
            <w:color w:val="FF0000"/>
            <w:sz w:val="22"/>
            <w:szCs w:val="22"/>
          </w:rPr>
          <w:t>F</w:t>
        </w:r>
      </w:ins>
      <w:del w:id="15" w:author="Risa" w:date="2021-07-07T13:54:00Z">
        <w:r w:rsidR="007967A7" w:rsidDel="00B33FCF">
          <w:rPr>
            <w:i/>
            <w:iCs/>
            <w:color w:val="FF0000"/>
            <w:sz w:val="22"/>
            <w:szCs w:val="22"/>
          </w:rPr>
          <w:delText>f</w:delText>
        </w:r>
      </w:del>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67E71D96"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ins w:id="16" w:author="Risa" w:date="2021-07-07T13:54:00Z">
        <w:r w:rsidR="00B33FCF">
          <w:rPr>
            <w:i/>
            <w:iCs/>
            <w:color w:val="FF0000"/>
            <w:sz w:val="22"/>
            <w:szCs w:val="22"/>
            <w:shd w:val="clear" w:color="auto" w:fill="FFFFFF"/>
          </w:rPr>
          <w:t>E</w:t>
        </w:r>
      </w:ins>
      <w:del w:id="17" w:author="Risa" w:date="2021-07-07T13:54:00Z">
        <w:r w:rsidR="007967A7" w:rsidDel="00B33FCF">
          <w:rPr>
            <w:i/>
            <w:iCs/>
            <w:color w:val="FF0000"/>
            <w:sz w:val="22"/>
            <w:szCs w:val="22"/>
            <w:shd w:val="clear" w:color="auto" w:fill="FFFFFF"/>
          </w:rPr>
          <w:delText>e</w:delText>
        </w:r>
      </w:del>
      <w:r w:rsidRPr="00AA1511">
        <w:rPr>
          <w:i/>
          <w:iCs/>
          <w:color w:val="FF0000"/>
          <w:sz w:val="22"/>
          <w:szCs w:val="22"/>
          <w:shd w:val="clear" w:color="auto" w:fill="FFFFFF"/>
        </w:rPr>
        <w:t xml:space="preserve">lements and </w:t>
      </w:r>
      <w:ins w:id="18" w:author="Risa" w:date="2021-07-07T13:54:00Z">
        <w:r w:rsidR="00B33FCF">
          <w:rPr>
            <w:i/>
            <w:iCs/>
            <w:color w:val="FF0000"/>
            <w:sz w:val="22"/>
            <w:szCs w:val="22"/>
            <w:shd w:val="clear" w:color="auto" w:fill="FFFFFF"/>
          </w:rPr>
          <w:t>W</w:t>
        </w:r>
      </w:ins>
      <w:del w:id="19" w:author="Risa" w:date="2021-07-07T13:54:00Z">
        <w:r w:rsidR="007967A7" w:rsidDel="00B33FCF">
          <w:rPr>
            <w:i/>
            <w:iCs/>
            <w:color w:val="FF0000"/>
            <w:sz w:val="22"/>
            <w:szCs w:val="22"/>
            <w:shd w:val="clear" w:color="auto" w:fill="FFFFFF"/>
          </w:rPr>
          <w:delText>w</w:delText>
        </w:r>
      </w:del>
      <w:r w:rsidRPr="00AA1511">
        <w:rPr>
          <w:i/>
          <w:iCs/>
          <w:color w:val="FF0000"/>
          <w:sz w:val="22"/>
          <w:szCs w:val="22"/>
          <w:shd w:val="clear" w:color="auto" w:fill="FFFFFF"/>
        </w:rPr>
        <w:t xml:space="preserve">ater </w:t>
      </w:r>
      <w:ins w:id="20" w:author="Risa" w:date="2021-07-07T13:54:00Z">
        <w:r w:rsidR="00B33FCF">
          <w:rPr>
            <w:i/>
            <w:iCs/>
            <w:color w:val="FF0000"/>
            <w:sz w:val="22"/>
            <w:szCs w:val="22"/>
            <w:shd w:val="clear" w:color="auto" w:fill="FFFFFF"/>
          </w:rPr>
          <w:t>R</w:t>
        </w:r>
      </w:ins>
      <w:del w:id="21" w:author="Risa" w:date="2021-07-07T13:54:00Z">
        <w:r w:rsidR="007967A7" w:rsidDel="00B33FCF">
          <w:rPr>
            <w:i/>
            <w:iCs/>
            <w:color w:val="FF0000"/>
            <w:sz w:val="22"/>
            <w:szCs w:val="22"/>
            <w:shd w:val="clear" w:color="auto" w:fill="FFFFFF"/>
          </w:rPr>
          <w:delText>r</w:delText>
        </w:r>
      </w:del>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proofErr w:type="gramStart"/>
      <w:r w:rsidRPr="00AA1511">
        <w:rPr>
          <w:color w:val="FF0000"/>
          <w:sz w:val="22"/>
          <w:szCs w:val="22"/>
          <w:shd w:val="clear" w:color="auto" w:fill="FFFFFF"/>
        </w:rPr>
        <w:t>)</w:t>
      </w:r>
      <w:r w:rsidR="00254EC0" w:rsidRPr="00AA1511">
        <w:rPr>
          <w:color w:val="FF0000"/>
          <w:sz w:val="22"/>
          <w:szCs w:val="22"/>
          <w:shd w:val="clear" w:color="auto" w:fill="FFFFFF"/>
        </w:rPr>
        <w:t>, but</w:t>
      </w:r>
      <w:proofErr w:type="gramEnd"/>
      <w:r w:rsidR="00254EC0" w:rsidRPr="00AA1511">
        <w:rPr>
          <w:color w:val="FF0000"/>
          <w:sz w:val="22"/>
          <w:szCs w:val="22"/>
          <w:shd w:val="clear" w:color="auto" w:fill="FFFFFF"/>
        </w:rPr>
        <w:t xml:space="preserve">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4</w:t>
      </w:r>
      <w:proofErr w:type="gramEnd"/>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5ADB13A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ins w:id="22" w:author="Risa" w:date="2021-07-07T13:54:00Z">
        <w:r w:rsidR="00E34563">
          <w:rPr>
            <w:i/>
            <w:iCs/>
            <w:color w:val="FF0000"/>
            <w:sz w:val="22"/>
            <w:szCs w:val="22"/>
          </w:rPr>
          <w:t>I</w:t>
        </w:r>
      </w:ins>
      <w:del w:id="23" w:author="Risa" w:date="2021-07-07T13:54:00Z">
        <w:r w:rsidR="007967A7" w:rsidDel="00E34563">
          <w:rPr>
            <w:i/>
            <w:iCs/>
            <w:color w:val="FF0000"/>
            <w:sz w:val="22"/>
            <w:szCs w:val="22"/>
          </w:rPr>
          <w:delText>i</w:delText>
        </w:r>
      </w:del>
      <w:r w:rsidR="0077560A" w:rsidRPr="00AA1511">
        <w:rPr>
          <w:i/>
          <w:iCs/>
          <w:color w:val="FF0000"/>
          <w:sz w:val="22"/>
          <w:szCs w:val="22"/>
        </w:rPr>
        <w:t xml:space="preserve">sotopes and </w:t>
      </w:r>
      <w:ins w:id="24" w:author="Risa" w:date="2021-07-07T13:54:00Z">
        <w:r w:rsidR="00E34563">
          <w:rPr>
            <w:i/>
            <w:iCs/>
            <w:color w:val="FF0000"/>
            <w:sz w:val="22"/>
            <w:szCs w:val="22"/>
          </w:rPr>
          <w:t>E</w:t>
        </w:r>
      </w:ins>
      <w:del w:id="25" w:author="Risa" w:date="2021-07-07T13:54:00Z">
        <w:r w:rsidR="007967A7" w:rsidDel="00E34563">
          <w:rPr>
            <w:i/>
            <w:iCs/>
            <w:color w:val="FF0000"/>
            <w:sz w:val="22"/>
            <w:szCs w:val="22"/>
          </w:rPr>
          <w:delText>e</w:delText>
        </w:r>
      </w:del>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6</w:t>
      </w:r>
      <w:proofErr w:type="gramEnd"/>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2A85AC6D"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ins w:id="26" w:author="Risa" w:date="2021-07-07T13:54:00Z">
        <w:r w:rsidR="00E34563">
          <w:rPr>
            <w:i/>
            <w:iCs/>
            <w:color w:val="FF0000"/>
            <w:sz w:val="22"/>
            <w:szCs w:val="22"/>
          </w:rPr>
          <w:t>T</w:t>
        </w:r>
      </w:ins>
      <w:del w:id="27" w:author="Risa" w:date="2021-07-07T13:54:00Z">
        <w:r w:rsidR="007967A7" w:rsidDel="00E34563">
          <w:rPr>
            <w:i/>
            <w:iCs/>
            <w:color w:val="FF0000"/>
            <w:sz w:val="22"/>
            <w:szCs w:val="22"/>
          </w:rPr>
          <w:delText>t</w:delText>
        </w:r>
      </w:del>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28" w:name="_Hlk22370493"/>
      <w:r w:rsidR="007967A7">
        <w:rPr>
          <w:b/>
          <w:color w:val="000000" w:themeColor="text1"/>
          <w:sz w:val="22"/>
          <w:szCs w:val="22"/>
        </w:rPr>
        <w:t>iscussion</w:t>
      </w:r>
    </w:p>
    <w:p w14:paraId="6CA373F5" w14:textId="1D2D0243"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ins w:id="29" w:author="Risa" w:date="2021-07-07T13:54:00Z">
        <w:r w:rsidR="0046303F">
          <w:rPr>
            <w:bCs/>
            <w:i/>
            <w:iCs/>
            <w:color w:val="FF0000"/>
            <w:sz w:val="22"/>
            <w:szCs w:val="22"/>
          </w:rPr>
          <w:t>C</w:t>
        </w:r>
      </w:ins>
      <w:del w:id="30" w:author="Risa" w:date="2021-07-07T13:54:00Z">
        <w:r w:rsidR="007967A7" w:rsidDel="0046303F">
          <w:rPr>
            <w:bCs/>
            <w:i/>
            <w:iCs/>
            <w:color w:val="FF0000"/>
            <w:sz w:val="22"/>
            <w:szCs w:val="22"/>
          </w:rPr>
          <w:delText>c</w:delText>
        </w:r>
      </w:del>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proofErr w:type="gramStart"/>
      <w:r w:rsidR="00255E9A" w:rsidRPr="00B359F4">
        <w:rPr>
          <w:color w:val="FF0000"/>
          <w:sz w:val="22"/>
          <w:szCs w:val="22"/>
        </w:rPr>
        <w:t>)</w:t>
      </w:r>
      <w:proofErr w:type="gramEnd"/>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F24DC31"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ins w:id="31" w:author="Risa" w:date="2021-07-07T13:55:00Z">
        <w:r w:rsidR="00777661">
          <w:rPr>
            <w:bCs/>
            <w:i/>
            <w:iCs/>
            <w:color w:val="FF0000"/>
            <w:sz w:val="22"/>
            <w:szCs w:val="22"/>
          </w:rPr>
          <w:t>T</w:t>
        </w:r>
      </w:ins>
      <w:del w:id="32" w:author="Risa" w:date="2021-07-07T13:55:00Z">
        <w:r w:rsidR="007967A7" w:rsidDel="00777661">
          <w:rPr>
            <w:bCs/>
            <w:i/>
            <w:iCs/>
            <w:color w:val="FF0000"/>
            <w:sz w:val="22"/>
            <w:szCs w:val="22"/>
          </w:rPr>
          <w:delText>t</w:delText>
        </w:r>
      </w:del>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w:t>
      </w:r>
      <w:proofErr w:type="gramStart"/>
      <w:r w:rsidR="001A5D6D" w:rsidRPr="00B359F4">
        <w:rPr>
          <w:color w:val="FF0000"/>
          <w:sz w:val="22"/>
          <w:szCs w:val="22"/>
        </w:rPr>
        <w:t>), but</w:t>
      </w:r>
      <w:proofErr w:type="gramEnd"/>
      <w:r w:rsidR="001A5D6D" w:rsidRPr="00B359F4">
        <w:rPr>
          <w:color w:val="FF0000"/>
          <w:sz w:val="22"/>
          <w:szCs w:val="22"/>
        </w:rPr>
        <w:t xml:space="preserve">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33" w:name="_Hlk58130742"/>
    </w:p>
    <w:p w14:paraId="50E62F5C" w14:textId="3A1F2182"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ins w:id="34" w:author="Risa" w:date="2021-07-07T13:55:00Z">
        <w:r w:rsidR="00777661">
          <w:rPr>
            <w:i/>
            <w:iCs/>
            <w:color w:val="FF0000"/>
            <w:sz w:val="22"/>
            <w:szCs w:val="22"/>
          </w:rPr>
          <w:t>T</w:t>
        </w:r>
      </w:ins>
      <w:del w:id="35" w:author="Risa" w:date="2021-07-07T13:55:00Z">
        <w:r w:rsidR="007967A7" w:rsidDel="00777661">
          <w:rPr>
            <w:i/>
            <w:iCs/>
            <w:color w:val="FF0000"/>
            <w:sz w:val="22"/>
            <w:szCs w:val="22"/>
          </w:rPr>
          <w:delText>t</w:delText>
        </w:r>
      </w:del>
      <w:r w:rsidR="00F36878" w:rsidRPr="00B359F4">
        <w:rPr>
          <w:i/>
          <w:iCs/>
          <w:color w:val="FF0000"/>
          <w:sz w:val="22"/>
          <w:szCs w:val="22"/>
        </w:rPr>
        <w:t>raits</w:t>
      </w:r>
    </w:p>
    <w:p w14:paraId="270F8527" w14:textId="46C81D65"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ins w:id="36" w:author="Risa" w:date="2021-07-07T13:57:00Z">
        <w:r w:rsidR="00503578">
          <w:rPr>
            <w:color w:val="FF0000"/>
            <w:sz w:val="22"/>
            <w:szCs w:val="22"/>
          </w:rPr>
          <w:t>h</w:t>
        </w:r>
      </w:ins>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proofErr w:type="gramStart"/>
      <w:r w:rsidR="0033200D" w:rsidRPr="00B359F4">
        <w:rPr>
          <w:bCs/>
          <w:color w:val="FF0000"/>
          <w:kern w:val="36"/>
          <w:sz w:val="22"/>
          <w:szCs w:val="22"/>
        </w:rPr>
        <w:t>butterflies</w:t>
      </w:r>
      <w:proofErr w:type="gramEnd"/>
      <w:r w:rsidR="0033200D" w:rsidRPr="00B359F4">
        <w:rPr>
          <w:bCs/>
          <w:color w:val="FF0000"/>
          <w:kern w:val="36"/>
          <w:sz w:val="22"/>
          <w:szCs w:val="22"/>
        </w:rPr>
        <w:t xml:space="preserve">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33"/>
    </w:p>
    <w:p w14:paraId="34C9A6CA" w14:textId="77777777" w:rsidR="002F5049" w:rsidRPr="00B31765" w:rsidRDefault="002F5049" w:rsidP="00B31765">
      <w:pPr>
        <w:spacing w:line="360" w:lineRule="auto"/>
        <w:rPr>
          <w:color w:val="000000" w:themeColor="text1"/>
          <w:sz w:val="22"/>
          <w:szCs w:val="22"/>
        </w:rPr>
      </w:pPr>
    </w:p>
    <w:bookmarkEnd w:id="28"/>
    <w:p w14:paraId="2491E2A9" w14:textId="16582CD6"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ins w:id="37" w:author="Risa" w:date="2021-07-07T13:55:00Z">
        <w:r w:rsidR="005C1A86">
          <w:rPr>
            <w:color w:val="FF0000"/>
            <w:sz w:val="22"/>
            <w:szCs w:val="22"/>
          </w:rPr>
          <w:t>L</w:t>
        </w:r>
      </w:ins>
      <w:del w:id="38" w:author="Risa" w:date="2021-07-07T13:55:00Z">
        <w:r w:rsidR="007967A7" w:rsidDel="005C1A86">
          <w:rPr>
            <w:color w:val="FF0000"/>
            <w:sz w:val="22"/>
            <w:szCs w:val="22"/>
          </w:rPr>
          <w:delText>l</w:delText>
        </w:r>
      </w:del>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659C2405"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ins w:id="39" w:author="Risa" w:date="2021-07-07T13:57:00Z">
        <w:r w:rsidR="000770BB">
          <w:rPr>
            <w:color w:val="000000" w:themeColor="text1"/>
            <w:sz w:val="22"/>
            <w:szCs w:val="22"/>
          </w:rPr>
          <w:t>A</w:t>
        </w:r>
      </w:ins>
      <w:del w:id="40" w:author="Risa" w:date="2021-07-07T13:57:00Z">
        <w:r w:rsidR="007967A7" w:rsidDel="000770BB">
          <w:rPr>
            <w:color w:val="000000" w:themeColor="text1"/>
            <w:sz w:val="22"/>
            <w:szCs w:val="22"/>
          </w:rPr>
          <w:delText>a</w:delText>
        </w:r>
      </w:del>
      <w:r w:rsidRPr="00C8205D">
        <w:rPr>
          <w:color w:val="000000" w:themeColor="text1"/>
          <w:sz w:val="22"/>
          <w:szCs w:val="22"/>
        </w:rPr>
        <w:t xml:space="preserve">vailability </w:t>
      </w:r>
      <w:ins w:id="41" w:author="Risa" w:date="2021-07-07T13:57:00Z">
        <w:r w:rsidR="000770BB">
          <w:rPr>
            <w:color w:val="000000" w:themeColor="text1"/>
            <w:sz w:val="22"/>
            <w:szCs w:val="22"/>
          </w:rPr>
          <w:t>S</w:t>
        </w:r>
      </w:ins>
      <w:del w:id="42" w:author="Risa" w:date="2021-07-07T13:57:00Z">
        <w:r w:rsidR="007967A7" w:rsidDel="000770BB">
          <w:rPr>
            <w:color w:val="000000" w:themeColor="text1"/>
            <w:sz w:val="22"/>
            <w:szCs w:val="22"/>
          </w:rPr>
          <w:delText>s</w:delText>
        </w:r>
      </w:del>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43" w:name="h7"/>
      <w:bookmarkEnd w:id="43"/>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74D6E6E4"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ins w:id="44" w:author="Risa" w:date="2021-07-07T13:57:00Z">
        <w:r w:rsidR="000770BB">
          <w:rPr>
            <w:color w:val="000000" w:themeColor="text1"/>
            <w:sz w:val="22"/>
            <w:szCs w:val="22"/>
          </w:rPr>
          <w:t>C</w:t>
        </w:r>
      </w:ins>
      <w:del w:id="45" w:author="Risa" w:date="2021-07-07T13:57:00Z">
        <w:r w:rsidR="007967A7" w:rsidDel="000770BB">
          <w:rPr>
            <w:color w:val="000000" w:themeColor="text1"/>
            <w:sz w:val="22"/>
            <w:szCs w:val="22"/>
          </w:rPr>
          <w:delText>c</w:delText>
        </w:r>
      </w:del>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Risa McNellis: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5DF2CE22"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ins w:id="46" w:author="Risa" w:date="2021-07-07T13:57:00Z">
        <w:r w:rsidR="000770BB">
          <w:rPr>
            <w:rFonts w:eastAsiaTheme="minorEastAsia"/>
            <w:b/>
            <w:bCs/>
            <w:color w:val="000000" w:themeColor="text1"/>
            <w:sz w:val="22"/>
            <w:szCs w:val="22"/>
          </w:rPr>
          <w:t>I</w:t>
        </w:r>
      </w:ins>
      <w:del w:id="47" w:author="Risa" w:date="2021-07-07T13:57:00Z">
        <w:r w:rsidR="007967A7" w:rsidDel="000770BB">
          <w:rPr>
            <w:rFonts w:eastAsiaTheme="minorEastAsia"/>
            <w:b/>
            <w:bCs/>
            <w:color w:val="000000" w:themeColor="text1"/>
            <w:sz w:val="22"/>
            <w:szCs w:val="22"/>
          </w:rPr>
          <w:delText>i</w:delText>
        </w:r>
      </w:del>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7007FEDF"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rim fire, </w:t>
      </w:r>
      <w:proofErr w:type="spellStart"/>
      <w:r w:rsidRPr="00B31765">
        <w:rPr>
          <w:color w:val="000000" w:themeColor="text1"/>
          <w:sz w:val="22"/>
          <w:szCs w:val="22"/>
          <w:shd w:val="clear" w:color="auto" w:fill="FFFFFF"/>
        </w:rPr>
        <w:t>yosemite</w:t>
      </w:r>
      <w:proofErr w:type="spellEnd"/>
      <w:r w:rsidRPr="00B31765">
        <w:rPr>
          <w:color w:val="000000" w:themeColor="text1"/>
          <w:sz w:val="22"/>
          <w:szCs w:val="22"/>
          <w:shd w:val="clear" w:color="auto" w:fill="FFFFFF"/>
        </w:rPr>
        <w:t xml:space="preserve"> national park: 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7104A70E"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p>
    <w:p w14:paraId="291556DB" w14:textId="49148719" w:rsidR="00D74ACE" w:rsidRPr="00D032D0" w:rsidRDefault="005112F5" w:rsidP="00B31765">
      <w:pPr>
        <w:pStyle w:val="CommentText"/>
        <w:spacing w:line="360" w:lineRule="auto"/>
        <w:ind w:firstLine="360"/>
        <w:rPr>
          <w:color w:val="000000" w:themeColor="text1"/>
          <w:shd w:val="clear" w:color="auto" w:fill="FFFFFF"/>
          <w:rPrChange w:id="48" w:author="Risa" w:date="2021-07-07T13:56:00Z">
            <w:rPr>
              <w:color w:val="000000" w:themeColor="text1"/>
              <w:shd w:val="clear" w:color="auto" w:fill="FFFFFF"/>
            </w:rPr>
          </w:rPrChange>
        </w:rPr>
      </w:pPr>
      <w:r w:rsidRPr="00D032D0">
        <w:rPr>
          <w:rPrChange w:id="49" w:author="Risa" w:date="2021-07-07T13:56:00Z">
            <w:rPr/>
          </w:rPrChange>
        </w:rPr>
        <w:fldChar w:fldCharType="begin"/>
      </w:r>
      <w:r w:rsidRPr="00D032D0">
        <w:rPr>
          <w:rPrChange w:id="50" w:author="Risa" w:date="2021-07-07T13:56:00Z">
            <w:rPr/>
          </w:rPrChange>
        </w:rPr>
        <w:instrText xml:space="preserve"> HYPERLINK "https://r-forge.r-project.org/projects/circular/" </w:instrText>
      </w:r>
      <w:r w:rsidRPr="00D032D0">
        <w:rPr>
          <w:rPrChange w:id="51" w:author="Risa" w:date="2021-07-07T13:56:00Z">
            <w:rPr/>
          </w:rPrChange>
        </w:rPr>
        <w:fldChar w:fldCharType="separate"/>
      </w:r>
      <w:r w:rsidR="00BB29A7" w:rsidRPr="00D032D0">
        <w:rPr>
          <w:rStyle w:val="Hyperlink"/>
          <w:color w:val="000000" w:themeColor="text1"/>
          <w:sz w:val="22"/>
          <w:szCs w:val="22"/>
          <w:u w:val="none"/>
          <w:rPrChange w:id="52" w:author="Risa" w:date="2021-07-07T13:56:00Z">
            <w:rPr>
              <w:rStyle w:val="Hyperlink"/>
              <w:color w:val="000000" w:themeColor="text1"/>
              <w:sz w:val="22"/>
              <w:szCs w:val="22"/>
            </w:rPr>
          </w:rPrChange>
        </w:rPr>
        <w:t>https://r-forge.r-project.org/projects/circular/</w:t>
      </w:r>
      <w:r w:rsidRPr="00D032D0">
        <w:rPr>
          <w:rStyle w:val="Hyperlink"/>
          <w:color w:val="000000" w:themeColor="text1"/>
          <w:sz w:val="22"/>
          <w:szCs w:val="22"/>
          <w:u w:val="none"/>
          <w:rPrChange w:id="53" w:author="Risa" w:date="2021-07-07T13:56:00Z">
            <w:rPr>
              <w:rStyle w:val="Hyperlink"/>
              <w:color w:val="000000" w:themeColor="text1"/>
              <w:sz w:val="22"/>
              <w:szCs w:val="22"/>
            </w:rPr>
          </w:rPrChange>
        </w:rPr>
        <w:fldChar w:fldCharType="end"/>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77881A42"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p>
    <w:p w14:paraId="1A3F6339" w14:textId="3B6457E7"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47B72625"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7E291A" w:rsidRPr="00B31765">
        <w:rPr>
          <w:color w:val="000000" w:themeColor="text1"/>
          <w:sz w:val="22"/>
          <w:szCs w:val="22"/>
          <w:shd w:val="clear" w:color="auto" w:fill="FFFFFF"/>
        </w:rPr>
        <w:t xml:space="preserve"> </w:t>
      </w:r>
      <w:r w:rsidRPr="00B31765">
        <w:rPr>
          <w:rStyle w:val="Emphasis"/>
          <w:color w:val="000000" w:themeColor="text1"/>
          <w:sz w:val="22"/>
          <w:szCs w:val="22"/>
          <w:bdr w:val="none" w:sz="0" w:space="0" w:color="auto" w:frame="1"/>
          <w:shd w:val="clear" w:color="auto" w:fill="FFFFFF"/>
        </w:rPr>
        <w:t>Electronic Theses and Dissertations</w:t>
      </w:r>
      <w:r w:rsidRPr="00B31765">
        <w:rPr>
          <w:color w:val="000000" w:themeColor="text1"/>
          <w:sz w:val="22"/>
          <w:szCs w:val="22"/>
          <w:shd w:val="clear" w:color="auto" w:fill="FFFFFF"/>
        </w:rPr>
        <w:t>. 2212.</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w:t>
      </w:r>
      <w:proofErr w:type="gramStart"/>
      <w:r w:rsidRPr="00B31765">
        <w:rPr>
          <w:color w:val="000000" w:themeColor="text1"/>
          <w:sz w:val="22"/>
          <w:szCs w:val="22"/>
        </w:rPr>
        <w:t>M.</w:t>
      </w:r>
      <w:proofErr w:type="gramEnd"/>
      <w:r w:rsidRPr="00B31765">
        <w:rPr>
          <w:color w:val="000000" w:themeColor="text1"/>
          <w:sz w:val="22"/>
          <w:szCs w:val="22"/>
        </w:rPr>
        <w:t xml:space="preserve">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6E676198"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419D328D"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L. ,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120943AC"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 xml:space="preserve">Day, M., Greenwood, M.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77E3CFCB"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xml:space="preserve">, J., Livingston, Greenwood, M., White, M.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472B5111"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6316445B"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Aoki, C., Arango-Velez, A., </w:t>
      </w:r>
      <w:proofErr w:type="spellStart"/>
      <w:r w:rsidRPr="00B31765">
        <w:rPr>
          <w:color w:val="000000" w:themeColor="text1"/>
          <w:sz w:val="22"/>
          <w:szCs w:val="22"/>
          <w:shd w:val="clear" w:color="auto" w:fill="FFFFFF"/>
        </w:rPr>
        <w:t>Cancelliere</w:t>
      </w:r>
      <w:proofErr w:type="spellEnd"/>
      <w:r w:rsidRPr="00B31765">
        <w:rPr>
          <w:color w:val="000000" w:themeColor="text1"/>
          <w:sz w:val="22"/>
          <w:szCs w:val="22"/>
          <w:shd w:val="clear" w:color="auto" w:fill="FFFFFF"/>
        </w:rPr>
        <w:t xml:space="preserve">, J., D’Amato, A., </w:t>
      </w:r>
      <w:proofErr w:type="spellStart"/>
      <w:r w:rsidRPr="00B31765">
        <w:rPr>
          <w:color w:val="000000" w:themeColor="text1"/>
          <w:sz w:val="22"/>
          <w:szCs w:val="22"/>
          <w:shd w:val="clear" w:color="auto" w:fill="FFFFFF"/>
        </w:rPr>
        <w:t>DiGirolomo</w:t>
      </w:r>
      <w:proofErr w:type="spellEnd"/>
      <w:r w:rsidRPr="00B31765">
        <w:rPr>
          <w:color w:val="000000" w:themeColor="text1"/>
          <w:sz w:val="22"/>
          <w:szCs w:val="22"/>
          <w:shd w:val="clear" w:color="auto" w:fill="FFFFFF"/>
        </w:rPr>
        <w:t xml:space="preserve">, M., and </w:t>
      </w:r>
      <w:proofErr w:type="spellStart"/>
      <w:r w:rsidRPr="00B31765">
        <w:rPr>
          <w:color w:val="000000" w:themeColor="text1"/>
          <w:sz w:val="22"/>
          <w:szCs w:val="22"/>
          <w:shd w:val="clear" w:color="auto" w:fill="FFFFFF"/>
        </w:rPr>
        <w:t>Rabaglia</w:t>
      </w:r>
      <w:proofErr w:type="spellEnd"/>
      <w:r w:rsidRPr="00B31765">
        <w:rPr>
          <w:color w:val="000000" w:themeColor="text1"/>
          <w:sz w:val="22"/>
          <w:szCs w:val="22"/>
          <w:shd w:val="clear" w:color="auto" w:fill="FFFFFF"/>
        </w:rPr>
        <w:t>, R. (2018).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3AE1DA48"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w:t>
      </w:r>
      <w:proofErr w:type="gramStart"/>
      <w:r w:rsidRPr="00B31765">
        <w:rPr>
          <w:color w:val="000000" w:themeColor="text1"/>
          <w:sz w:val="22"/>
          <w:szCs w:val="22"/>
        </w:rPr>
        <w:t>J.</w:t>
      </w:r>
      <w:proofErr w:type="gramEnd"/>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2D9288BD"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Runge, J., Jacobson, G. </w:t>
      </w:r>
      <w:r w:rsidRPr="00B31765">
        <w:rPr>
          <w:rFonts w:eastAsiaTheme="minorEastAsia"/>
          <w:i/>
          <w:color w:val="000000" w:themeColor="text1"/>
          <w:sz w:val="22"/>
          <w:szCs w:val="22"/>
        </w:rPr>
        <w:t>et al</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74800B27"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Borer, E.T., </w:t>
      </w:r>
      <w:proofErr w:type="spellStart"/>
      <w:r w:rsidRPr="00C73052">
        <w:rPr>
          <w:sz w:val="22"/>
          <w:szCs w:val="22"/>
        </w:rPr>
        <w:t>Seabloom</w:t>
      </w:r>
      <w:proofErr w:type="spellEnd"/>
      <w:r w:rsidRPr="00C73052">
        <w:rPr>
          <w:sz w:val="22"/>
          <w:szCs w:val="22"/>
        </w:rPr>
        <w:t xml:space="preserve">, E.W., La Pierre, K.J., MacDougall, </w:t>
      </w:r>
      <w:proofErr w:type="gramStart"/>
      <w:r w:rsidRPr="00C73052">
        <w:rPr>
          <w:sz w:val="22"/>
          <w:szCs w:val="22"/>
        </w:rPr>
        <w:t>A.M.</w:t>
      </w:r>
      <w:proofErr w:type="gramEnd"/>
      <w:r w:rsidRPr="00C73052">
        <w:rPr>
          <w:sz w:val="22"/>
          <w:szCs w:val="22"/>
        </w:rPr>
        <w:t xml:space="preserve"> and Prober, S.M., 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5F9A5F10"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1F7776A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 xml:space="preserve">Hanson AA.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Electronic Theses and Dissertations.</w:t>
      </w:r>
      <w:r w:rsidR="007E4076" w:rsidRPr="00B31765">
        <w:rPr>
          <w:rStyle w:val="Emphasis"/>
          <w:i w:val="0"/>
          <w:color w:val="000000" w:themeColor="text1"/>
          <w:sz w:val="22"/>
          <w:szCs w:val="22"/>
          <w:bdr w:val="none" w:sz="0" w:space="0" w:color="auto" w:frame="1"/>
          <w:shd w:val="clear" w:color="auto" w:fill="FFFFFF"/>
        </w:rPr>
        <w:t xml:space="preserve"> </w:t>
      </w:r>
      <w:r w:rsidR="005112F5" w:rsidRPr="00D032D0">
        <w:rPr>
          <w:rPrChange w:id="54" w:author="Risa" w:date="2021-07-07T13:56:00Z">
            <w:rPr/>
          </w:rPrChange>
        </w:rPr>
        <w:fldChar w:fldCharType="begin"/>
      </w:r>
      <w:r w:rsidR="005112F5" w:rsidRPr="00D032D0">
        <w:rPr>
          <w:rPrChange w:id="55" w:author="Risa" w:date="2021-07-07T13:56:00Z">
            <w:rPr/>
          </w:rPrChange>
        </w:rPr>
        <w:instrText xml:space="preserve"> HYPERLINK "https://hdl.handle.net/1969.1/161568" </w:instrText>
      </w:r>
      <w:r w:rsidR="005112F5" w:rsidRPr="00D032D0">
        <w:rPr>
          <w:rPrChange w:id="56" w:author="Risa" w:date="2021-07-07T13:56:00Z">
            <w:rPr/>
          </w:rPrChange>
        </w:rPr>
        <w:fldChar w:fldCharType="separate"/>
      </w:r>
      <w:r w:rsidR="007E4076" w:rsidRPr="00D032D0">
        <w:rPr>
          <w:rStyle w:val="Hyperlink"/>
          <w:iCs/>
          <w:color w:val="000000" w:themeColor="text1"/>
          <w:sz w:val="22"/>
          <w:szCs w:val="22"/>
          <w:u w:val="none"/>
          <w:bdr w:val="none" w:sz="0" w:space="0" w:color="auto" w:frame="1"/>
          <w:shd w:val="clear" w:color="auto" w:fill="FFFFFF"/>
          <w:rPrChange w:id="57" w:author="Risa" w:date="2021-07-07T13:56:00Z">
            <w:rPr>
              <w:rStyle w:val="Hyperlink"/>
              <w:iCs/>
              <w:color w:val="000000" w:themeColor="text1"/>
              <w:sz w:val="22"/>
              <w:szCs w:val="22"/>
              <w:bdr w:val="none" w:sz="0" w:space="0" w:color="auto" w:frame="1"/>
              <w:shd w:val="clear" w:color="auto" w:fill="FFFFFF"/>
            </w:rPr>
          </w:rPrChange>
        </w:rPr>
        <w:t>https://hdl.handle.net/1969.1/161568</w:t>
      </w:r>
      <w:r w:rsidR="005112F5" w:rsidRPr="00D032D0">
        <w:rPr>
          <w:rStyle w:val="Hyperlink"/>
          <w:iCs/>
          <w:color w:val="000000" w:themeColor="text1"/>
          <w:sz w:val="22"/>
          <w:szCs w:val="22"/>
          <w:u w:val="none"/>
          <w:bdr w:val="none" w:sz="0" w:space="0" w:color="auto" w:frame="1"/>
          <w:shd w:val="clear" w:color="auto" w:fill="FFFFFF"/>
          <w:rPrChange w:id="58" w:author="Risa" w:date="2021-07-07T13:56:00Z">
            <w:rPr>
              <w:rStyle w:val="Hyperlink"/>
              <w:iCs/>
              <w:color w:val="000000" w:themeColor="text1"/>
              <w:sz w:val="22"/>
              <w:szCs w:val="22"/>
              <w:bdr w:val="none" w:sz="0" w:space="0" w:color="auto" w:frame="1"/>
              <w:shd w:val="clear" w:color="auto" w:fill="FFFFFF"/>
            </w:rPr>
          </w:rPrChange>
        </w:rPr>
        <w:fldChar w:fldCharType="end"/>
      </w:r>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242ACC9C" w:rsidR="00F444E1"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doi:</w:t>
      </w:r>
      <w:r w:rsidR="005112F5" w:rsidRPr="00D032D0">
        <w:rPr>
          <w:rPrChange w:id="59" w:author="Risa" w:date="2021-07-07T13:56:00Z">
            <w:rPr/>
          </w:rPrChange>
        </w:rPr>
        <w:fldChar w:fldCharType="begin"/>
      </w:r>
      <w:r w:rsidR="005112F5" w:rsidRPr="00D032D0">
        <w:rPr>
          <w:rPrChange w:id="60" w:author="Risa" w:date="2021-07-07T13:56:00Z">
            <w:rPr/>
          </w:rPrChange>
        </w:rPr>
        <w:instrText xml:space="preserve"> HYPERLINK "http://dx.doi.org/10.1016/S0378-1127(03)00252-4" \t "_blank" </w:instrText>
      </w:r>
      <w:r w:rsidR="005112F5" w:rsidRPr="00D032D0">
        <w:rPr>
          <w:rPrChange w:id="61" w:author="Risa" w:date="2021-07-07T13:56:00Z">
            <w:rPr/>
          </w:rPrChange>
        </w:rPr>
        <w:fldChar w:fldCharType="separate"/>
      </w:r>
      <w:r w:rsidR="00F444E1" w:rsidRPr="00D032D0">
        <w:rPr>
          <w:rStyle w:val="Hyperlink"/>
          <w:color w:val="000000" w:themeColor="text1"/>
          <w:sz w:val="22"/>
          <w:szCs w:val="22"/>
          <w:u w:val="none"/>
          <w:bdr w:val="none" w:sz="0" w:space="0" w:color="auto" w:frame="1"/>
          <w:rPrChange w:id="62" w:author="Risa" w:date="2021-07-07T13:56:00Z">
            <w:rPr>
              <w:rStyle w:val="Hyperlink"/>
              <w:color w:val="000000" w:themeColor="text1"/>
              <w:sz w:val="22"/>
              <w:szCs w:val="22"/>
              <w:bdr w:val="none" w:sz="0" w:space="0" w:color="auto" w:frame="1"/>
            </w:rPr>
          </w:rPrChange>
        </w:rPr>
        <w:t>10.1016/S0378-1127(03)00252-4</w:t>
      </w:r>
      <w:r w:rsidR="005112F5" w:rsidRPr="00D032D0">
        <w:rPr>
          <w:rStyle w:val="Hyperlink"/>
          <w:color w:val="000000" w:themeColor="text1"/>
          <w:sz w:val="22"/>
          <w:szCs w:val="22"/>
          <w:u w:val="none"/>
          <w:bdr w:val="none" w:sz="0" w:space="0" w:color="auto" w:frame="1"/>
          <w:rPrChange w:id="63" w:author="Risa" w:date="2021-07-07T13:56:00Z">
            <w:rPr>
              <w:rStyle w:val="Hyperlink"/>
              <w:color w:val="000000" w:themeColor="text1"/>
              <w:sz w:val="22"/>
              <w:szCs w:val="22"/>
              <w:bdr w:val="none" w:sz="0" w:space="0" w:color="auto" w:frame="1"/>
            </w:rPr>
          </w:rPrChange>
        </w:rPr>
        <w:fldChar w:fldCharType="end"/>
      </w:r>
    </w:p>
    <w:p w14:paraId="4CFD8DFE" w14:textId="29490733" w:rsidR="00B37FC2" w:rsidRPr="00B31765" w:rsidRDefault="00B37FC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p>
    <w:p w14:paraId="208D5A48" w14:textId="362CAFBF" w:rsidR="00AD3C14" w:rsidRPr="00B31765" w:rsidRDefault="00AD3C14" w:rsidP="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41AFBD2A"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Sun,</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30A1E196"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970B6A"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Hoss, J.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A38BE9B"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2D5F9D4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xml:space="preserve">, P.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Jr.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1DE4B3D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07B86C92"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xml:space="preserve">, O.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76AA9334"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Patel, K., Jakubowski, M., Fernandez, I., Nelson, S.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31CA3B5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r w:rsidR="003779A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III, W., Edwards, K.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3BF7142D" w:rsidR="0054289C" w:rsidRPr="00B31765" w:rsidRDefault="0054289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p>
    <w:p w14:paraId="54048BE6" w14:textId="448AAED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xml:space="preserve">, S.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2BF34D4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xml:space="preserve">, N.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3198085C"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M., Handler, S., Butler-Leopold, P., Iverson, L., et al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89B4E" w14:textId="77777777" w:rsidR="005112F5" w:rsidRDefault="005112F5" w:rsidP="00EC160A">
      <w:r>
        <w:separator/>
      </w:r>
    </w:p>
  </w:endnote>
  <w:endnote w:type="continuationSeparator" w:id="0">
    <w:p w14:paraId="10506514" w14:textId="77777777" w:rsidR="005112F5" w:rsidRDefault="005112F5"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B812C" w14:textId="77777777" w:rsidR="005112F5" w:rsidRDefault="005112F5" w:rsidP="00EC160A">
      <w:r>
        <w:separator/>
      </w:r>
    </w:p>
  </w:footnote>
  <w:footnote w:type="continuationSeparator" w:id="0">
    <w:p w14:paraId="7F485DA8" w14:textId="77777777" w:rsidR="005112F5" w:rsidRDefault="005112F5"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D66"/>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0BB"/>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87BC1"/>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3F4504"/>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303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78"/>
    <w:rsid w:val="005035CD"/>
    <w:rsid w:val="005044F7"/>
    <w:rsid w:val="0050705C"/>
    <w:rsid w:val="005112F5"/>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1A86"/>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27801"/>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DE3"/>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661"/>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34"/>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4575"/>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3FCF"/>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153E"/>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5FA1"/>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2D0"/>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563"/>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rcid.org/0000-0001-7048-4387" TargetMode="Externa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6671</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17</cp:revision>
  <cp:lastPrinted>2021-06-14T00:13:00Z</cp:lastPrinted>
  <dcterms:created xsi:type="dcterms:W3CDTF">2021-07-07T17:49:00Z</dcterms:created>
  <dcterms:modified xsi:type="dcterms:W3CDTF">2021-07-07T17:57:00Z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