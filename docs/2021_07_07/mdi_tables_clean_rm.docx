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259"/>
        <w:gridCol w:w="1260"/>
        <w:gridCol w:w="1441"/>
        <w:gridCol w:w="1439"/>
        <w:gridCol w:w="1566"/>
        <w:gridCol w:w="1312"/>
        <w:gridCol w:w="1439"/>
        <w:gridCol w:w="1441"/>
      </w:tblGrid>
      <w:tr w:rsidR="00DD3F47" w:rsidRPr="00DD3F47" w14:paraId="7CD09A49" w14:textId="77777777" w:rsidTr="00DD3F47"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DD3F47" w:rsidRPr="00DD3F47" w:rsidRDefault="00DD3F47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4B50AA13" w14:textId="5C2204F5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1947 Fire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47D4D73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633B2CCD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7954FF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2A9FFD96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 (m)</w:t>
            </w:r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33059FA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Slope </w:t>
            </w:r>
            <w:r w:rsidRPr="00DD3F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0A58287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DD3F47" w:rsidRPr="00DD3F47" w14:paraId="59EDA158" w14:textId="77777777" w:rsidTr="00DD3F47">
        <w:tc>
          <w:tcPr>
            <w:tcW w:w="696" w:type="pct"/>
            <w:tcBorders>
              <w:top w:val="single" w:sz="4" w:space="0" w:color="auto"/>
            </w:tcBorders>
            <w:vAlign w:val="bottom"/>
          </w:tcPr>
          <w:p w14:paraId="6E884AFA" w14:textId="4D4F910D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486" w:type="pct"/>
            <w:tcBorders>
              <w:top w:val="single" w:sz="4" w:space="0" w:color="auto"/>
            </w:tcBorders>
          </w:tcPr>
          <w:p w14:paraId="4BCF9B4C" w14:textId="7CD995DB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bottom"/>
          </w:tcPr>
          <w:p w14:paraId="7DB15ABE" w14:textId="70997FFA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17F32A08" w14:textId="68FA25F7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66A023E2" w14:textId="1D82E6A1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04" w:type="pct"/>
            <w:tcBorders>
              <w:top w:val="single" w:sz="4" w:space="0" w:color="auto"/>
            </w:tcBorders>
            <w:vAlign w:val="bottom"/>
          </w:tcPr>
          <w:p w14:paraId="288D9109" w14:textId="5905EC10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506" w:type="pct"/>
            <w:tcBorders>
              <w:top w:val="single" w:sz="4" w:space="0" w:color="auto"/>
            </w:tcBorders>
            <w:vAlign w:val="bottom"/>
          </w:tcPr>
          <w:p w14:paraId="5A01CA61" w14:textId="1016775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11BDC95A" w14:textId="693AD91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38E23A91" w14:textId="514188E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DD3F47" w:rsidRPr="00DD3F47" w14:paraId="594CEEB5" w14:textId="77777777" w:rsidTr="00DD3F47">
        <w:tc>
          <w:tcPr>
            <w:tcW w:w="696" w:type="pct"/>
            <w:vAlign w:val="bottom"/>
          </w:tcPr>
          <w:p w14:paraId="170D9717" w14:textId="4B0391CA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486" w:type="pct"/>
          </w:tcPr>
          <w:p w14:paraId="7BB1F1B9" w14:textId="0E73D3C1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vAlign w:val="bottom"/>
          </w:tcPr>
          <w:p w14:paraId="7F6A03E6" w14:textId="768587A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212497C0" w14:textId="5A9AC031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555" w:type="pct"/>
            <w:vAlign w:val="bottom"/>
          </w:tcPr>
          <w:p w14:paraId="13DE6AB5" w14:textId="17C7C6C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04" w:type="pct"/>
            <w:vAlign w:val="bottom"/>
          </w:tcPr>
          <w:p w14:paraId="56B05FF1" w14:textId="4E4C17AC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506" w:type="pct"/>
            <w:vAlign w:val="bottom"/>
          </w:tcPr>
          <w:p w14:paraId="475D979D" w14:textId="06E78ACE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555" w:type="pct"/>
            <w:vAlign w:val="bottom"/>
          </w:tcPr>
          <w:p w14:paraId="6C8E2D8F" w14:textId="469C17D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556" w:type="pct"/>
            <w:vAlign w:val="bottom"/>
          </w:tcPr>
          <w:p w14:paraId="2576CAC0" w14:textId="79DA2B14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DD3F47" w:rsidRPr="00DD3F47" w14:paraId="6A22B888" w14:textId="77777777" w:rsidTr="00DD3F47">
        <w:tc>
          <w:tcPr>
            <w:tcW w:w="696" w:type="pct"/>
            <w:vAlign w:val="bottom"/>
          </w:tcPr>
          <w:p w14:paraId="40BE0E1C" w14:textId="47004349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St. Sauveur</w:t>
            </w:r>
          </w:p>
        </w:tc>
        <w:tc>
          <w:tcPr>
            <w:tcW w:w="486" w:type="pct"/>
          </w:tcPr>
          <w:p w14:paraId="503D84AF" w14:textId="70A7D41C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vAlign w:val="bottom"/>
          </w:tcPr>
          <w:p w14:paraId="56301486" w14:textId="74934150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0D90360B" w14:textId="03CF9987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555" w:type="pct"/>
            <w:vAlign w:val="bottom"/>
          </w:tcPr>
          <w:p w14:paraId="707603E8" w14:textId="40E3E80F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04" w:type="pct"/>
            <w:vAlign w:val="bottom"/>
          </w:tcPr>
          <w:p w14:paraId="7A80D928" w14:textId="7B7A5A6E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506" w:type="pct"/>
            <w:vAlign w:val="bottom"/>
          </w:tcPr>
          <w:p w14:paraId="3C17D9BA" w14:textId="4143FA7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555" w:type="pct"/>
            <w:vAlign w:val="bottom"/>
          </w:tcPr>
          <w:p w14:paraId="7A089AB2" w14:textId="16C1D4E7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556" w:type="pct"/>
            <w:vAlign w:val="bottom"/>
          </w:tcPr>
          <w:p w14:paraId="37238E9C" w14:textId="27365C2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</w:tr>
      <w:tr w:rsidR="00DD3F47" w:rsidRPr="00DD3F47" w14:paraId="01B8AE6E" w14:textId="77777777" w:rsidTr="00DD3F47">
        <w:tc>
          <w:tcPr>
            <w:tcW w:w="696" w:type="pct"/>
            <w:tcBorders>
              <w:bottom w:val="single" w:sz="4" w:space="0" w:color="auto"/>
            </w:tcBorders>
            <w:vAlign w:val="bottom"/>
          </w:tcPr>
          <w:p w14:paraId="69BBD755" w14:textId="2311226E" w:rsidR="00DD3F47" w:rsidRPr="00DD3F47" w:rsidRDefault="00DD3F47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Wonderland</w:t>
            </w:r>
          </w:p>
        </w:tc>
        <w:tc>
          <w:tcPr>
            <w:tcW w:w="486" w:type="pct"/>
            <w:tcBorders>
              <w:bottom w:val="single" w:sz="4" w:space="0" w:color="auto"/>
            </w:tcBorders>
          </w:tcPr>
          <w:p w14:paraId="2E9E9FA0" w14:textId="1AD76998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bottom"/>
          </w:tcPr>
          <w:p w14:paraId="6640B89C" w14:textId="631819B2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5BF7259E" w14:textId="4D7361E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336AFC49" w14:textId="5F33029A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04" w:type="pct"/>
            <w:tcBorders>
              <w:bottom w:val="single" w:sz="4" w:space="0" w:color="auto"/>
            </w:tcBorders>
            <w:vAlign w:val="bottom"/>
          </w:tcPr>
          <w:p w14:paraId="2A5D46DA" w14:textId="350BB7BD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506" w:type="pct"/>
            <w:tcBorders>
              <w:bottom w:val="single" w:sz="4" w:space="0" w:color="auto"/>
            </w:tcBorders>
            <w:vAlign w:val="bottom"/>
          </w:tcPr>
          <w:p w14:paraId="5773D3DD" w14:textId="6BA2A2E5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1193A7BE" w14:textId="6E848E26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6896F16C" w14:textId="4BD42A68" w:rsidR="00DD3F47" w:rsidRPr="00DD3F47" w:rsidRDefault="00DD3F47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site.</w:t>
      </w:r>
      <w:r w:rsidR="000E2BD3">
        <w:rPr>
          <w:iCs/>
          <w:sz w:val="20"/>
          <w:szCs w:val="20"/>
        </w:rPr>
        <w:t>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3370"/>
        <w:gridCol w:w="3370"/>
        <w:gridCol w:w="3370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St. Sauveur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654070A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</w:t>
            </w: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St. Sauveur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088B221C" w:rsidR="00FE499E" w:rsidRDefault="00FE499E">
      <w:pPr>
        <w:rPr>
          <w:iCs/>
          <w:sz w:val="20"/>
          <w:szCs w:val="20"/>
        </w:rPr>
      </w:pPr>
    </w:p>
    <w:p w14:paraId="5CA84C3C" w14:textId="77777777" w:rsidR="007A5FCE" w:rsidRDefault="007A5FCE">
      <w:pPr>
        <w:rPr>
          <w:iCs/>
          <w:sz w:val="20"/>
          <w:szCs w:val="20"/>
        </w:rPr>
      </w:pPr>
    </w:p>
    <w:p w14:paraId="383FA10C" w14:textId="2C44FBC0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>Table 3.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del w:id="0" w:author="Risa" w:date="2021-07-07T13:46:00Z">
        <w:r w:rsidRPr="0083382A" w:rsidDel="00E56209">
          <w:rPr>
            <w:color w:val="FF0000"/>
            <w:sz w:val="20"/>
            <w:szCs w:val="20"/>
          </w:rPr>
          <w:delText>mixed effects</w:delText>
        </w:r>
      </w:del>
      <w:ins w:id="1" w:author="Risa" w:date="2021-07-07T13:46:00Z">
        <w:r w:rsidR="00E56209">
          <w:rPr>
            <w:color w:val="FF0000"/>
            <w:sz w:val="20"/>
            <w:szCs w:val="20"/>
          </w:rPr>
          <w:t>linear</w:t>
        </w:r>
      </w:ins>
      <w:r w:rsidRPr="0083382A">
        <w:rPr>
          <w:color w:val="FF0000"/>
          <w:sz w:val="20"/>
          <w:szCs w:val="20"/>
        </w:rPr>
        <w:t xml:space="preserve"> models with soil carbon (C), nitrogen (N), and C/N, and soil water retention (SWR).*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599"/>
        <w:gridCol w:w="1058"/>
        <w:gridCol w:w="959"/>
        <w:gridCol w:w="599"/>
        <w:gridCol w:w="1055"/>
        <w:gridCol w:w="959"/>
        <w:gridCol w:w="599"/>
        <w:gridCol w:w="1343"/>
        <w:gridCol w:w="959"/>
        <w:gridCol w:w="599"/>
        <w:gridCol w:w="1104"/>
        <w:gridCol w:w="956"/>
      </w:tblGrid>
      <w:tr w:rsidR="0083382A" w:rsidRPr="0083382A" w14:paraId="0446D0C3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7C12170F" w14:textId="77777777" w:rsidR="0055220B" w:rsidRPr="0083382A" w:rsidRDefault="0055220B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0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602C0" w14:textId="036F6020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C</w:t>
            </w:r>
          </w:p>
        </w:tc>
        <w:tc>
          <w:tcPr>
            <w:tcW w:w="100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F3A861" w14:textId="33662EA7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N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DE600B" w14:textId="01E0A5C0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C/N</w:t>
            </w: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396790" w14:textId="1CA8D51E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SWR</w:t>
            </w:r>
          </w:p>
        </w:tc>
      </w:tr>
      <w:tr w:rsidR="0083382A" w:rsidRPr="0083382A" w14:paraId="5877D732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2BC38D53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183BF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7DAA7" w14:textId="0615F7C9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C0F36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AAF1DF0" w14:textId="234529B4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05C97" w14:textId="100BAF86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CDBC2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07E838BB" w14:textId="1D9CE8B8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75F39" w14:textId="38065CD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CB498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6D6D343" w14:textId="12CF6AEC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90F7A" w14:textId="29AE50A4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3704C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62D2F6AF" w14:textId="77777777" w:rsidTr="0055220B">
        <w:tc>
          <w:tcPr>
            <w:tcW w:w="838" w:type="pct"/>
            <w:tcBorders>
              <w:top w:val="single" w:sz="4" w:space="0" w:color="auto"/>
            </w:tcBorders>
            <w:vAlign w:val="center"/>
          </w:tcPr>
          <w:p w14:paraId="08876CDD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4E6809A4" w14:textId="1F8DC92C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0846AAA1" w14:textId="1D6B6F5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4.675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1A0C91FF" w14:textId="3D9ADB42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0.040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5C8AEFA0" w14:textId="78DA4279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vAlign w:val="bottom"/>
          </w:tcPr>
          <w:p w14:paraId="6F499D41" w14:textId="6835117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0.190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622BA99" w14:textId="56EB150F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0.667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710FD193" w14:textId="1393C7B4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single" w:sz="4" w:space="0" w:color="auto"/>
            </w:tcBorders>
            <w:vAlign w:val="bottom"/>
          </w:tcPr>
          <w:p w14:paraId="2D5D86AE" w14:textId="27610368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3.853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80487DD" w14:textId="4FCC7D67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0.062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0CEE9E0D" w14:textId="72F3C356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</w:tcBorders>
            <w:vAlign w:val="bottom"/>
          </w:tcPr>
          <w:p w14:paraId="60DD3480" w14:textId="0C99C22A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2.503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2133FF39" w14:textId="01BA8BEB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0.122</w:t>
            </w:r>
          </w:p>
        </w:tc>
      </w:tr>
      <w:tr w:rsidR="0083382A" w:rsidRPr="0083382A" w14:paraId="29ACD634" w14:textId="77777777" w:rsidTr="0055220B">
        <w:tc>
          <w:tcPr>
            <w:tcW w:w="838" w:type="pct"/>
            <w:vAlign w:val="center"/>
          </w:tcPr>
          <w:p w14:paraId="524E94A1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31" w:type="pct"/>
            <w:vAlign w:val="bottom"/>
          </w:tcPr>
          <w:p w14:paraId="2BA8C466" w14:textId="6C9674DC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048343B7" w14:textId="630E087E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2.718</w:t>
            </w:r>
          </w:p>
        </w:tc>
        <w:tc>
          <w:tcPr>
            <w:tcW w:w="370" w:type="pct"/>
            <w:vAlign w:val="bottom"/>
          </w:tcPr>
          <w:p w14:paraId="3AC981F9" w14:textId="2C68C22F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0.111</w:t>
            </w:r>
          </w:p>
        </w:tc>
        <w:tc>
          <w:tcPr>
            <w:tcW w:w="231" w:type="pct"/>
            <w:vAlign w:val="bottom"/>
          </w:tcPr>
          <w:p w14:paraId="7AF468D5" w14:textId="49EE5AF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5F8BF3AA" w14:textId="5823AF88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0.260</w:t>
            </w:r>
          </w:p>
        </w:tc>
        <w:tc>
          <w:tcPr>
            <w:tcW w:w="370" w:type="pct"/>
            <w:vAlign w:val="bottom"/>
          </w:tcPr>
          <w:p w14:paraId="170FA22B" w14:textId="6C11E86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0.615</w:t>
            </w:r>
          </w:p>
        </w:tc>
        <w:tc>
          <w:tcPr>
            <w:tcW w:w="231" w:type="pct"/>
            <w:vAlign w:val="bottom"/>
          </w:tcPr>
          <w:p w14:paraId="0B0A36C9" w14:textId="060D4B6D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4DCD0431" w14:textId="47135B4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1.493</w:t>
            </w:r>
          </w:p>
        </w:tc>
        <w:tc>
          <w:tcPr>
            <w:tcW w:w="370" w:type="pct"/>
            <w:vAlign w:val="bottom"/>
          </w:tcPr>
          <w:p w14:paraId="4D26AAF6" w14:textId="4CA0B1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0.235</w:t>
            </w:r>
          </w:p>
        </w:tc>
        <w:tc>
          <w:tcPr>
            <w:tcW w:w="231" w:type="pct"/>
            <w:vAlign w:val="bottom"/>
          </w:tcPr>
          <w:p w14:paraId="511BE5EA" w14:textId="4BC50ECD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5F796D11" w14:textId="61D5AFE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12.400</w:t>
            </w:r>
          </w:p>
        </w:tc>
        <w:tc>
          <w:tcPr>
            <w:tcW w:w="369" w:type="pct"/>
            <w:vAlign w:val="bottom"/>
          </w:tcPr>
          <w:p w14:paraId="505A0CE0" w14:textId="5DC929AC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0.001</w:t>
            </w:r>
          </w:p>
        </w:tc>
      </w:tr>
      <w:tr w:rsidR="0083382A" w:rsidRPr="0083382A" w14:paraId="7517D130" w14:textId="77777777" w:rsidTr="0055220B">
        <w:tc>
          <w:tcPr>
            <w:tcW w:w="838" w:type="pct"/>
            <w:vAlign w:val="center"/>
          </w:tcPr>
          <w:p w14:paraId="66A240C9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31" w:type="pct"/>
            <w:vAlign w:val="bottom"/>
          </w:tcPr>
          <w:p w14:paraId="799C4C30" w14:textId="09508AA6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7C23C039" w14:textId="71E3A9A4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0.404</w:t>
            </w:r>
          </w:p>
        </w:tc>
        <w:tc>
          <w:tcPr>
            <w:tcW w:w="370" w:type="pct"/>
            <w:vAlign w:val="bottom"/>
          </w:tcPr>
          <w:p w14:paraId="02925567" w14:textId="45EFE04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0.530</w:t>
            </w:r>
          </w:p>
        </w:tc>
        <w:tc>
          <w:tcPr>
            <w:tcW w:w="231" w:type="pct"/>
            <w:vAlign w:val="bottom"/>
          </w:tcPr>
          <w:p w14:paraId="35244DFC" w14:textId="1E7BEC9F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42E30C49" w14:textId="133147A9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1.153</w:t>
            </w:r>
          </w:p>
        </w:tc>
        <w:tc>
          <w:tcPr>
            <w:tcW w:w="370" w:type="pct"/>
            <w:vAlign w:val="bottom"/>
          </w:tcPr>
          <w:p w14:paraId="1B5B2B62" w14:textId="6496E533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0.295</w:t>
            </w:r>
          </w:p>
        </w:tc>
        <w:tc>
          <w:tcPr>
            <w:tcW w:w="231" w:type="pct"/>
            <w:vAlign w:val="bottom"/>
          </w:tcPr>
          <w:p w14:paraId="525539F9" w14:textId="0BE3C852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139C176F" w14:textId="3C88AFC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2.771</w:t>
            </w:r>
          </w:p>
        </w:tc>
        <w:tc>
          <w:tcPr>
            <w:tcW w:w="370" w:type="pct"/>
            <w:vAlign w:val="bottom"/>
          </w:tcPr>
          <w:p w14:paraId="663BC614" w14:textId="62CB6144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0.110</w:t>
            </w:r>
          </w:p>
        </w:tc>
        <w:tc>
          <w:tcPr>
            <w:tcW w:w="231" w:type="pct"/>
            <w:vAlign w:val="bottom"/>
          </w:tcPr>
          <w:p w14:paraId="390A13DC" w14:textId="2F5F6BF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1E2AD56B" w14:textId="7ABD7250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12.981</w:t>
            </w:r>
          </w:p>
        </w:tc>
        <w:tc>
          <w:tcPr>
            <w:tcW w:w="369" w:type="pct"/>
            <w:vAlign w:val="bottom"/>
          </w:tcPr>
          <w:p w14:paraId="6C4A2FC7" w14:textId="50D75EDF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0.001</w:t>
            </w:r>
          </w:p>
        </w:tc>
      </w:tr>
      <w:tr w:rsidR="0083382A" w:rsidRPr="0083382A" w14:paraId="4DA78E6B" w14:textId="77777777" w:rsidTr="0055220B">
        <w:tc>
          <w:tcPr>
            <w:tcW w:w="838" w:type="pct"/>
            <w:tcBorders>
              <w:bottom w:val="single" w:sz="4" w:space="0" w:color="auto"/>
            </w:tcBorders>
            <w:vAlign w:val="center"/>
          </w:tcPr>
          <w:p w14:paraId="05B095D0" w14:textId="4BCDE73F" w:rsidR="004F6C28" w:rsidRPr="0083382A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626FF579" w14:textId="715F7BEF" w:rsidR="004F6C28" w:rsidRPr="0083382A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7C290389" w14:textId="37657A3F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4C79A424" w14:textId="6B08D56A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19ADF34" w14:textId="7722616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bottom"/>
          </w:tcPr>
          <w:p w14:paraId="5D71BDD5" w14:textId="2ED19634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6F8C7C9A" w14:textId="68B22419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B95132F" w14:textId="7CFEB34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vAlign w:val="bottom"/>
          </w:tcPr>
          <w:p w14:paraId="210DDA01" w14:textId="7D3C344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2B710971" w14:textId="63C4108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2A840CEB" w14:textId="522FCFE7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bottom"/>
          </w:tcPr>
          <w:p w14:paraId="26F0572F" w14:textId="429523BE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6D4D684F" w14:textId="19DEF9E0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2DC10DDB" w14:textId="0F47C489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bolded. Sample size is </w:t>
      </w:r>
      <w:r w:rsidR="001D5BD7" w:rsidRPr="0083382A">
        <w:rPr>
          <w:color w:val="FF0000"/>
          <w:sz w:val="20"/>
          <w:szCs w:val="20"/>
        </w:rPr>
        <w:t>26</w:t>
      </w:r>
      <w:r w:rsidRPr="0083382A">
        <w:rPr>
          <w:color w:val="FF0000"/>
          <w:sz w:val="20"/>
          <w:szCs w:val="20"/>
        </w:rPr>
        <w:t xml:space="preserve"> for soil nutrients and 40 for SWR. Key: df = degrees of freedom, F = F-value, P = P-value.</w:t>
      </w:r>
    </w:p>
    <w:p w14:paraId="623D684B" w14:textId="14786912" w:rsidR="007A5FCE" w:rsidRPr="0083382A" w:rsidRDefault="007A5FCE" w:rsidP="007A5FCE">
      <w:pPr>
        <w:rPr>
          <w:color w:val="FF0000"/>
          <w:sz w:val="20"/>
          <w:szCs w:val="20"/>
        </w:rPr>
      </w:pPr>
    </w:p>
    <w:p w14:paraId="6A638FA8" w14:textId="77777777" w:rsidR="007A5FCE" w:rsidRPr="0083382A" w:rsidRDefault="007A5FCE" w:rsidP="007A5FCE">
      <w:pPr>
        <w:rPr>
          <w:color w:val="FF0000"/>
          <w:sz w:val="20"/>
          <w:szCs w:val="20"/>
        </w:rPr>
      </w:pPr>
    </w:p>
    <w:p w14:paraId="68D6E800" w14:textId="756DDF2A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>Table 4.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del w:id="2" w:author="Risa" w:date="2021-07-07T13:46:00Z">
        <w:r w:rsidRPr="0083382A" w:rsidDel="00E56209">
          <w:rPr>
            <w:color w:val="FF0000"/>
            <w:sz w:val="20"/>
            <w:szCs w:val="20"/>
          </w:rPr>
          <w:delText>mixed effects</w:delText>
        </w:r>
      </w:del>
      <w:ins w:id="3" w:author="Risa" w:date="2021-07-07T13:46:00Z">
        <w:r w:rsidR="00E56209">
          <w:rPr>
            <w:color w:val="FF0000"/>
            <w:sz w:val="20"/>
            <w:szCs w:val="20"/>
          </w:rPr>
          <w:t>linear</w:t>
        </w:r>
      </w:ins>
      <w:r w:rsidRPr="0083382A">
        <w:rPr>
          <w:color w:val="FF0000"/>
          <w:sz w:val="20"/>
          <w:szCs w:val="20"/>
        </w:rPr>
        <w:t xml:space="preserve"> models with soil </w:t>
      </w:r>
      <w:r w:rsidR="003874DC" w:rsidRPr="0083382A">
        <w:rPr>
          <w:color w:val="FF0000"/>
          <w:sz w:val="20"/>
          <w:szCs w:val="20"/>
        </w:rPr>
        <w:t>aluminum (Al</w:t>
      </w:r>
      <w:r w:rsidR="003874DC" w:rsidRPr="0083382A">
        <w:rPr>
          <w:color w:val="FF0000"/>
          <w:sz w:val="20"/>
          <w:szCs w:val="20"/>
          <w:vertAlign w:val="superscript"/>
        </w:rPr>
        <w:t>+</w:t>
      </w:r>
      <w:r w:rsidR="003874DC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calcium (Ca</w:t>
      </w:r>
      <w:r w:rsidRPr="0083382A">
        <w:rPr>
          <w:color w:val="FF0000"/>
          <w:sz w:val="20"/>
          <w:szCs w:val="20"/>
          <w:vertAlign w:val="superscript"/>
        </w:rPr>
        <w:t>2+</w:t>
      </w:r>
      <w:r w:rsidRPr="0083382A">
        <w:rPr>
          <w:color w:val="FF0000"/>
          <w:sz w:val="20"/>
          <w:szCs w:val="20"/>
        </w:rPr>
        <w:t xml:space="preserve">), </w:t>
      </w:r>
      <w:r w:rsidR="003874DC" w:rsidRPr="0083382A">
        <w:rPr>
          <w:color w:val="FF0000"/>
          <w:sz w:val="20"/>
          <w:szCs w:val="20"/>
        </w:rPr>
        <w:t>potassium (K</w:t>
      </w:r>
      <w:r w:rsidR="003874DC" w:rsidRPr="0083382A">
        <w:rPr>
          <w:color w:val="FF0000"/>
          <w:sz w:val="20"/>
          <w:szCs w:val="20"/>
          <w:vertAlign w:val="superscript"/>
        </w:rPr>
        <w:t>+</w:t>
      </w:r>
      <w:r w:rsidR="003874DC" w:rsidRPr="0083382A">
        <w:rPr>
          <w:color w:val="FF0000"/>
          <w:sz w:val="20"/>
          <w:szCs w:val="20"/>
        </w:rPr>
        <w:t>), magnesium (Mg</w:t>
      </w:r>
      <w:r w:rsidR="003874DC" w:rsidRPr="0083382A">
        <w:rPr>
          <w:color w:val="FF0000"/>
          <w:sz w:val="20"/>
          <w:szCs w:val="20"/>
          <w:vertAlign w:val="superscript"/>
        </w:rPr>
        <w:t>2+</w:t>
      </w:r>
      <w:r w:rsidR="003874DC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phosphorus (P), and zinc (Zn).*</w:t>
      </w:r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7"/>
        <w:gridCol w:w="924"/>
        <w:gridCol w:w="924"/>
        <w:gridCol w:w="924"/>
        <w:gridCol w:w="927"/>
        <w:gridCol w:w="924"/>
        <w:gridCol w:w="927"/>
        <w:gridCol w:w="924"/>
        <w:gridCol w:w="927"/>
        <w:gridCol w:w="924"/>
        <w:gridCol w:w="927"/>
        <w:gridCol w:w="924"/>
        <w:gridCol w:w="922"/>
      </w:tblGrid>
      <w:tr w:rsidR="0083382A" w:rsidRPr="0083382A" w14:paraId="3382A1E6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3147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2C22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5D564" w14:textId="38DF1F81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Al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0F29" w14:textId="5AAD0B3E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Ca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1E17" w14:textId="67850D8D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K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28EBD" w14:textId="51CBD00C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Mg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66A5" w14:textId="72AECCC5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P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4A92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Zn</w:t>
            </w:r>
          </w:p>
        </w:tc>
      </w:tr>
      <w:tr w:rsidR="0083382A" w:rsidRPr="0083382A" w14:paraId="5DE23101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CBF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8D36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C2450" w14:textId="646CE724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A00C9" w14:textId="63F67A14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1195" w14:textId="3F616A6C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471E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3B431" w14:textId="08936ADF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B6219" w14:textId="5A565D6D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AEB06" w14:textId="7AB0A8F1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4D131" w14:textId="70060F29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0B" w14:textId="5C760C9B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ECDD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E9B9" w14:textId="04FC1BA1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15E0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35F11265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CC27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D760" w14:textId="4D7DE1BF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43A44F52" w14:textId="56BC9999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1.342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183C566" w14:textId="1C5D5F92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0.257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43C" w14:textId="4528277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6.729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7AC7" w14:textId="307F3914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D7C9E0C" w14:textId="1BBD923A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2.284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6C684DF7" w14:textId="529F8C5E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648A7D5" w14:textId="4DD8CF0F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2.525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E574403" w14:textId="118C5548" w:rsidR="003502D4" w:rsidRPr="0083382A" w:rsidRDefault="003502D4" w:rsidP="003502D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0.124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AFC" w14:textId="4FB0750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2.829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575" w14:textId="3F86B7DB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944C" w14:textId="2E482161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2.079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0F64" w14:textId="20355165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0.161</w:t>
            </w:r>
          </w:p>
        </w:tc>
      </w:tr>
      <w:tr w:rsidR="0083382A" w:rsidRPr="0083382A" w14:paraId="4694A56E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7C5B86D4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5E50608F" w14:textId="66EBE742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FA8CB6F" w14:textId="38804A49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0.032</w:t>
            </w:r>
          </w:p>
        </w:tc>
        <w:tc>
          <w:tcPr>
            <w:tcW w:w="360" w:type="pct"/>
            <w:vAlign w:val="bottom"/>
          </w:tcPr>
          <w:p w14:paraId="2991261C" w14:textId="2CAEAE02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0.860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C953D5E" w14:textId="44565440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0.041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4601CD0" w14:textId="3EEAE6B4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0.840</w:t>
            </w:r>
          </w:p>
        </w:tc>
        <w:tc>
          <w:tcPr>
            <w:tcW w:w="360" w:type="pct"/>
            <w:vAlign w:val="bottom"/>
          </w:tcPr>
          <w:p w14:paraId="3424623D" w14:textId="54A15DDB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6.664</w:t>
            </w:r>
          </w:p>
        </w:tc>
        <w:tc>
          <w:tcPr>
            <w:tcW w:w="360" w:type="pct"/>
            <w:vAlign w:val="bottom"/>
          </w:tcPr>
          <w:p w14:paraId="7AEFCA1E" w14:textId="4D9A8BED" w:rsidR="003502D4" w:rsidRPr="0083382A" w:rsidRDefault="003502D4" w:rsidP="003502D4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0.016</w:t>
            </w:r>
          </w:p>
        </w:tc>
        <w:tc>
          <w:tcPr>
            <w:tcW w:w="360" w:type="pct"/>
            <w:vAlign w:val="bottom"/>
          </w:tcPr>
          <w:p w14:paraId="68D35E33" w14:textId="3CF6D61E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0.254</w:t>
            </w:r>
          </w:p>
        </w:tc>
        <w:tc>
          <w:tcPr>
            <w:tcW w:w="360" w:type="pct"/>
            <w:vAlign w:val="bottom"/>
          </w:tcPr>
          <w:p w14:paraId="5E1D8028" w14:textId="648120A0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0.618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E0CFC" w14:textId="48CD9143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1.015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850CF1" w14:textId="114A89D7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0.323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417FEFA" w14:textId="7396B00E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0.082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79DAA23" w14:textId="76ECF6B4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0.776</w:t>
            </w:r>
          </w:p>
        </w:tc>
      </w:tr>
      <w:tr w:rsidR="0083382A" w:rsidRPr="0083382A" w14:paraId="7A2A54AA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4F9B46F3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12FDB7E4" w14:textId="220D2FDB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C95C794" w14:textId="7BC14DB3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7.851</w:t>
            </w:r>
          </w:p>
        </w:tc>
        <w:tc>
          <w:tcPr>
            <w:tcW w:w="360" w:type="pct"/>
            <w:vAlign w:val="bottom"/>
          </w:tcPr>
          <w:p w14:paraId="39162A72" w14:textId="41CEC509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A84509D" w14:textId="3469D19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0.135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1156603" w14:textId="5A9AA090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0.716</w:t>
            </w:r>
          </w:p>
        </w:tc>
        <w:tc>
          <w:tcPr>
            <w:tcW w:w="360" w:type="pct"/>
            <w:vAlign w:val="bottom"/>
          </w:tcPr>
          <w:p w14:paraId="1CAF7775" w14:textId="790EA72D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0.100</w:t>
            </w:r>
          </w:p>
        </w:tc>
        <w:tc>
          <w:tcPr>
            <w:tcW w:w="360" w:type="pct"/>
            <w:vAlign w:val="bottom"/>
          </w:tcPr>
          <w:p w14:paraId="4B578F17" w14:textId="423054A5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0.755</w:t>
            </w:r>
          </w:p>
        </w:tc>
        <w:tc>
          <w:tcPr>
            <w:tcW w:w="360" w:type="pct"/>
            <w:vAlign w:val="bottom"/>
          </w:tcPr>
          <w:p w14:paraId="790B96C6" w14:textId="532C1BFA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0.224</w:t>
            </w:r>
          </w:p>
        </w:tc>
        <w:tc>
          <w:tcPr>
            <w:tcW w:w="360" w:type="pct"/>
            <w:vAlign w:val="bottom"/>
          </w:tcPr>
          <w:p w14:paraId="6C816597" w14:textId="5E3A1E16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0.640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CF745CD" w14:textId="76A10AC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0.065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3D929A" w14:textId="1B277DDD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2BCA11D" w14:textId="55144DA4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2.883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97DCCE5" w14:textId="06F37BED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0.101</w:t>
            </w:r>
          </w:p>
        </w:tc>
      </w:tr>
      <w:tr w:rsidR="0083382A" w:rsidRPr="0083382A" w14:paraId="7EB69C4A" w14:textId="77777777" w:rsidTr="00C55C77">
        <w:trPr>
          <w:trHeight w:val="320"/>
        </w:trPr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1AB7EE" w14:textId="46552A61" w:rsidR="00D51716" w:rsidRPr="0083382A" w:rsidRDefault="00D51716" w:rsidP="00D51716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0F22F7" w14:textId="26E0FDF9" w:rsidR="00D51716" w:rsidRPr="0083382A" w:rsidRDefault="00D51716" w:rsidP="00D51716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0FBD4117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A76BD6F" w14:textId="77777777" w:rsidR="00D51716" w:rsidRPr="0083382A" w:rsidRDefault="00D51716" w:rsidP="00D51716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4E405C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07FEFD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56CDE329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33907F07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4965EEEF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68C13EC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E5416B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0B62F0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DF6C74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505AC2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4FEF80A" w14:textId="6D3EB105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 and &lt; 0.1 are italicized. Sample size is </w:t>
      </w:r>
      <w:r w:rsidR="003F611F" w:rsidRPr="0083382A">
        <w:rPr>
          <w:color w:val="FF0000"/>
          <w:sz w:val="20"/>
          <w:szCs w:val="20"/>
        </w:rPr>
        <w:t>31</w:t>
      </w:r>
      <w:r w:rsidRPr="0083382A">
        <w:rPr>
          <w:color w:val="FF0000"/>
          <w:sz w:val="20"/>
          <w:szCs w:val="20"/>
        </w:rPr>
        <w:t>. Key: df = degrees of freedom, F = F-value, P = P-value.</w:t>
      </w:r>
    </w:p>
    <w:p w14:paraId="273886BA" w14:textId="4ACD2862" w:rsidR="00BF783A" w:rsidRPr="0083382A" w:rsidRDefault="00BF783A">
      <w:pPr>
        <w:rPr>
          <w:iCs/>
          <w:color w:val="FF0000"/>
          <w:sz w:val="20"/>
          <w:szCs w:val="20"/>
        </w:rPr>
      </w:pPr>
    </w:p>
    <w:p w14:paraId="4473F0B0" w14:textId="77777777" w:rsidR="00045672" w:rsidRPr="0083382A" w:rsidRDefault="00045672">
      <w:pPr>
        <w:rPr>
          <w:color w:val="FF0000"/>
          <w:sz w:val="20"/>
          <w:szCs w:val="20"/>
        </w:rPr>
      </w:pPr>
    </w:p>
    <w:p w14:paraId="6F7934F3" w14:textId="77777777" w:rsidR="00717422" w:rsidRPr="0083382A" w:rsidRDefault="00717422">
      <w:pPr>
        <w:rPr>
          <w:b/>
          <w:bCs/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br w:type="page"/>
      </w:r>
    </w:p>
    <w:p w14:paraId="74BF265D" w14:textId="763CA0C1" w:rsidR="00D938BD" w:rsidRPr="0083382A" w:rsidRDefault="00045672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lastRenderedPageBreak/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5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del w:id="4" w:author="Risa" w:date="2021-07-07T13:46:00Z">
        <w:r w:rsidR="00F50B97" w:rsidRPr="0083382A" w:rsidDel="00E56209">
          <w:rPr>
            <w:color w:val="FF0000"/>
            <w:sz w:val="20"/>
            <w:szCs w:val="20"/>
          </w:rPr>
          <w:delText>mixed effects</w:delText>
        </w:r>
      </w:del>
      <w:ins w:id="5" w:author="Risa" w:date="2021-07-07T13:46:00Z">
        <w:r w:rsidR="00E56209">
          <w:rPr>
            <w:color w:val="FF0000"/>
            <w:sz w:val="20"/>
            <w:szCs w:val="20"/>
          </w:rPr>
          <w:t>linear</w:t>
        </w:r>
      </w:ins>
      <w:r w:rsidR="00F50B97" w:rsidRPr="0083382A">
        <w:rPr>
          <w:color w:val="FF0000"/>
          <w:sz w:val="20"/>
          <w:szCs w:val="20"/>
        </w:rPr>
        <w:t xml:space="preserve"> models </w:t>
      </w:r>
      <w:r w:rsidRPr="0083382A">
        <w:rPr>
          <w:color w:val="FF0000"/>
          <w:sz w:val="20"/>
          <w:szCs w:val="20"/>
        </w:rPr>
        <w:t xml:space="preserve">with foliar </w:t>
      </w:r>
      <w:r w:rsidRPr="0083382A">
        <w:rPr>
          <w:rFonts w:eastAsia="Times New Roman"/>
          <w:color w:val="FF0000"/>
          <w:sz w:val="20"/>
          <w:szCs w:val="20"/>
          <w:lang w:val="el-GR"/>
        </w:rPr>
        <w:t>δ</w:t>
      </w:r>
      <w:r w:rsidRPr="0083382A">
        <w:rPr>
          <w:rFonts w:eastAsia="Times New Roman"/>
          <w:color w:val="FF0000"/>
          <w:sz w:val="20"/>
          <w:szCs w:val="20"/>
          <w:vertAlign w:val="superscript"/>
        </w:rPr>
        <w:t>13</w:t>
      </w:r>
      <w:r w:rsidRPr="0083382A">
        <w:rPr>
          <w:rFonts w:eastAsia="Times New Roman"/>
          <w:color w:val="FF0000"/>
          <w:sz w:val="20"/>
          <w:szCs w:val="20"/>
        </w:rPr>
        <w:t xml:space="preserve">C </w:t>
      </w:r>
      <w:r w:rsidRPr="0083382A">
        <w:rPr>
          <w:color w:val="FF0000"/>
          <w:sz w:val="20"/>
          <w:szCs w:val="20"/>
        </w:rPr>
        <w:t xml:space="preserve">and </w:t>
      </w:r>
      <w:r w:rsidRPr="0083382A">
        <w:rPr>
          <w:rFonts w:eastAsia="Times New Roman"/>
          <w:color w:val="FF0000"/>
          <w:sz w:val="20"/>
          <w:szCs w:val="20"/>
          <w:lang w:val="el-GR"/>
        </w:rPr>
        <w:t>δ</w:t>
      </w:r>
      <w:r w:rsidRPr="0083382A">
        <w:rPr>
          <w:rFonts w:eastAsia="Times New Roman"/>
          <w:color w:val="FF0000"/>
          <w:sz w:val="20"/>
          <w:szCs w:val="20"/>
          <w:vertAlign w:val="superscript"/>
        </w:rPr>
        <w:t>15</w:t>
      </w:r>
      <w:r w:rsidRPr="0083382A">
        <w:rPr>
          <w:rFonts w:eastAsia="Times New Roman"/>
          <w:color w:val="FF0000"/>
          <w:sz w:val="20"/>
          <w:szCs w:val="20"/>
        </w:rPr>
        <w:t>N</w:t>
      </w:r>
      <w:r w:rsidR="004132BD" w:rsidRPr="0083382A">
        <w:rPr>
          <w:rFonts w:eastAsia="Times New Roman"/>
          <w:color w:val="FF0000"/>
          <w:sz w:val="20"/>
          <w:szCs w:val="20"/>
        </w:rPr>
        <w:t>,</w:t>
      </w:r>
      <w:r w:rsidRPr="0083382A">
        <w:rPr>
          <w:rFonts w:eastAsia="Times New Roman"/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>carbon (C), nitrogen (N), and C/N.*</w:t>
      </w:r>
    </w:p>
    <w:tbl>
      <w:tblPr>
        <w:tblStyle w:val="TableGrid"/>
        <w:tblW w:w="50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539"/>
        <w:gridCol w:w="943"/>
        <w:gridCol w:w="943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</w:tblGrid>
      <w:tr w:rsidR="0083382A" w:rsidRPr="0083382A" w14:paraId="3D5E7E41" w14:textId="7AFE51A2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065CD" w14:textId="77777777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3DCE" w14:textId="5777B423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  <w:t>δ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vertAlign w:val="superscript"/>
              </w:rPr>
              <w:t>13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982BBF" w14:textId="6D453762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  <w:t>δ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vertAlign w:val="superscript"/>
              </w:rPr>
              <w:t>15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E904B8" w14:textId="55AFD47B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3C9CF6" w14:textId="1C9982D9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D4EC73" w14:textId="0B983435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C/N</w:t>
            </w:r>
          </w:p>
        </w:tc>
      </w:tr>
      <w:tr w:rsidR="0083382A" w:rsidRPr="0083382A" w14:paraId="390C0C18" w14:textId="7D7FDD87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E6B3D" w14:textId="77777777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4E504" w14:textId="6761CCCD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ACFC" w14:textId="1F7BB4E6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313EC" w14:textId="3FCFBCCD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8EB2276" w14:textId="7D34EB8F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E614" w14:textId="54E188B4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A6096" w14:textId="65CA2A09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2FF9A757" w14:textId="04014E14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833BC" w14:textId="12582D86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57395" w14:textId="1224DEC4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B1E6359" w14:textId="6B195F6B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157D" w14:textId="76C7093C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53340" w14:textId="39F080C3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5BEC2C3A" w14:textId="1CBDF5F5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7782" w14:textId="70AC079D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F8C9F" w14:textId="77FD7A62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67328362" w14:textId="5F1273CC" w:rsidTr="00C55C77">
        <w:tc>
          <w:tcPr>
            <w:tcW w:w="410" w:type="pct"/>
            <w:tcBorders>
              <w:top w:val="single" w:sz="4" w:space="0" w:color="auto"/>
            </w:tcBorders>
            <w:vAlign w:val="center"/>
          </w:tcPr>
          <w:p w14:paraId="1E38D980" w14:textId="58E7CF16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5FCC2BE" w14:textId="34716BF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CC7B230" w14:textId="7E475C3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9.786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240BBA00" w14:textId="12A96507" w:rsidR="00380995" w:rsidRPr="0083382A" w:rsidRDefault="00380995" w:rsidP="00380995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0.003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25747C6D" w14:textId="0795761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0EB4E51" w14:textId="0BE115B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0.787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0E285BBC" w14:textId="550A1B5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0.379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5C86FF9D" w14:textId="7FC8A67B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3D53FAC3" w14:textId="4FA7CBD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0.148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59C7DEE8" w14:textId="7345085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0.702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AFD7370" w14:textId="3A5E0C1C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3BF62D7" w14:textId="450356A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0.983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03FB5E9" w14:textId="2C1F2AC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0.326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4A26534" w14:textId="42B8779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1F13040" w14:textId="39D0EC9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1.639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CD4EA9A" w14:textId="1F12408B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0.206</w:t>
            </w:r>
          </w:p>
        </w:tc>
      </w:tr>
      <w:tr w:rsidR="0083382A" w:rsidRPr="0083382A" w14:paraId="1154AD64" w14:textId="0F39109B" w:rsidTr="00C55C77">
        <w:tc>
          <w:tcPr>
            <w:tcW w:w="410" w:type="pct"/>
            <w:vAlign w:val="center"/>
          </w:tcPr>
          <w:p w14:paraId="17E73B58" w14:textId="500057C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04" w:type="pct"/>
            <w:vAlign w:val="bottom"/>
          </w:tcPr>
          <w:p w14:paraId="1CDC524C" w14:textId="1A42D17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B4DF158" w14:textId="106B7CB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1.369</w:t>
            </w:r>
          </w:p>
        </w:tc>
        <w:tc>
          <w:tcPr>
            <w:tcW w:w="357" w:type="pct"/>
            <w:vAlign w:val="bottom"/>
          </w:tcPr>
          <w:p w14:paraId="08309E9B" w14:textId="069BEC7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0.247</w:t>
            </w:r>
          </w:p>
        </w:tc>
        <w:tc>
          <w:tcPr>
            <w:tcW w:w="204" w:type="pct"/>
            <w:vAlign w:val="bottom"/>
          </w:tcPr>
          <w:p w14:paraId="32FB68A8" w14:textId="26CC7537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41476C" w14:textId="0CB997D9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2.857</w:t>
            </w:r>
          </w:p>
        </w:tc>
        <w:tc>
          <w:tcPr>
            <w:tcW w:w="357" w:type="pct"/>
            <w:vAlign w:val="bottom"/>
          </w:tcPr>
          <w:p w14:paraId="7F5DCD07" w14:textId="470323A4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0.097</w:t>
            </w:r>
          </w:p>
        </w:tc>
        <w:tc>
          <w:tcPr>
            <w:tcW w:w="204" w:type="pct"/>
            <w:vAlign w:val="bottom"/>
          </w:tcPr>
          <w:p w14:paraId="72C06DAF" w14:textId="5E7B332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8F7ABB" w14:textId="3767351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4.053</w:t>
            </w:r>
          </w:p>
        </w:tc>
        <w:tc>
          <w:tcPr>
            <w:tcW w:w="357" w:type="pct"/>
            <w:vAlign w:val="bottom"/>
          </w:tcPr>
          <w:p w14:paraId="37643512" w14:textId="0D6BA059" w:rsidR="00380995" w:rsidRPr="0083382A" w:rsidRDefault="00380995" w:rsidP="00380995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0.049</w:t>
            </w:r>
          </w:p>
        </w:tc>
        <w:tc>
          <w:tcPr>
            <w:tcW w:w="204" w:type="pct"/>
            <w:vAlign w:val="bottom"/>
          </w:tcPr>
          <w:p w14:paraId="6447CF33" w14:textId="74F341A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A54C4EA" w14:textId="3329D2B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1.156</w:t>
            </w:r>
          </w:p>
        </w:tc>
        <w:tc>
          <w:tcPr>
            <w:tcW w:w="357" w:type="pct"/>
            <w:vAlign w:val="bottom"/>
          </w:tcPr>
          <w:p w14:paraId="41130286" w14:textId="6686BCA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0.287</w:t>
            </w:r>
          </w:p>
        </w:tc>
        <w:tc>
          <w:tcPr>
            <w:tcW w:w="204" w:type="pct"/>
            <w:vAlign w:val="bottom"/>
          </w:tcPr>
          <w:p w14:paraId="603BD058" w14:textId="59FF651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B3ECB20" w14:textId="35D74109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0.425</w:t>
            </w:r>
          </w:p>
        </w:tc>
        <w:tc>
          <w:tcPr>
            <w:tcW w:w="357" w:type="pct"/>
            <w:vAlign w:val="bottom"/>
          </w:tcPr>
          <w:p w14:paraId="530342AC" w14:textId="1DE6C9E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0.517</w:t>
            </w:r>
          </w:p>
        </w:tc>
      </w:tr>
      <w:tr w:rsidR="0083382A" w:rsidRPr="0083382A" w14:paraId="7172BEFE" w14:textId="3F21953B" w:rsidTr="00C55C77">
        <w:tc>
          <w:tcPr>
            <w:tcW w:w="410" w:type="pct"/>
            <w:vAlign w:val="center"/>
          </w:tcPr>
          <w:p w14:paraId="788C9F94" w14:textId="383476D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04" w:type="pct"/>
            <w:vAlign w:val="bottom"/>
          </w:tcPr>
          <w:p w14:paraId="45D2F131" w14:textId="39DBFE9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87BCB87" w14:textId="47C249E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0.227</w:t>
            </w:r>
          </w:p>
        </w:tc>
        <w:tc>
          <w:tcPr>
            <w:tcW w:w="357" w:type="pct"/>
            <w:vAlign w:val="bottom"/>
          </w:tcPr>
          <w:p w14:paraId="503BD501" w14:textId="039B2B5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0.636</w:t>
            </w:r>
          </w:p>
        </w:tc>
        <w:tc>
          <w:tcPr>
            <w:tcW w:w="204" w:type="pct"/>
            <w:vAlign w:val="bottom"/>
          </w:tcPr>
          <w:p w14:paraId="57F81F38" w14:textId="72D9A5E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226774D6" w14:textId="22BF7DB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1.831</w:t>
            </w:r>
          </w:p>
        </w:tc>
        <w:tc>
          <w:tcPr>
            <w:tcW w:w="357" w:type="pct"/>
            <w:vAlign w:val="bottom"/>
          </w:tcPr>
          <w:p w14:paraId="75F9F7AD" w14:textId="2745CE3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0.182</w:t>
            </w:r>
          </w:p>
        </w:tc>
        <w:tc>
          <w:tcPr>
            <w:tcW w:w="204" w:type="pct"/>
            <w:vAlign w:val="bottom"/>
          </w:tcPr>
          <w:p w14:paraId="4840C486" w14:textId="3C05B2F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19FA20F" w14:textId="41AF2EB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357" w:type="pct"/>
            <w:vAlign w:val="bottom"/>
          </w:tcPr>
          <w:p w14:paraId="3418D6D1" w14:textId="789F9717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0.981</w:t>
            </w:r>
          </w:p>
        </w:tc>
        <w:tc>
          <w:tcPr>
            <w:tcW w:w="204" w:type="pct"/>
            <w:vAlign w:val="bottom"/>
          </w:tcPr>
          <w:p w14:paraId="30385502" w14:textId="1D74362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37F5E0B3" w14:textId="0E4F610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1.020</w:t>
            </w:r>
          </w:p>
        </w:tc>
        <w:tc>
          <w:tcPr>
            <w:tcW w:w="357" w:type="pct"/>
            <w:vAlign w:val="bottom"/>
          </w:tcPr>
          <w:p w14:paraId="6EBA0585" w14:textId="164AD72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0.317</w:t>
            </w:r>
          </w:p>
        </w:tc>
        <w:tc>
          <w:tcPr>
            <w:tcW w:w="204" w:type="pct"/>
            <w:vAlign w:val="bottom"/>
          </w:tcPr>
          <w:p w14:paraId="3A23F8DC" w14:textId="502C220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0666BC9F" w14:textId="4821FE8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1.707</w:t>
            </w:r>
          </w:p>
        </w:tc>
        <w:tc>
          <w:tcPr>
            <w:tcW w:w="357" w:type="pct"/>
            <w:vAlign w:val="bottom"/>
          </w:tcPr>
          <w:p w14:paraId="2E5EDE7A" w14:textId="5B2E12F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0.197</w:t>
            </w:r>
          </w:p>
        </w:tc>
      </w:tr>
      <w:tr w:rsidR="0083382A" w:rsidRPr="0083382A" w14:paraId="34926E7C" w14:textId="77777777" w:rsidTr="00C55C77">
        <w:tc>
          <w:tcPr>
            <w:tcW w:w="410" w:type="pct"/>
            <w:tcBorders>
              <w:bottom w:val="single" w:sz="4" w:space="0" w:color="auto"/>
            </w:tcBorders>
            <w:vAlign w:val="center"/>
          </w:tcPr>
          <w:p w14:paraId="1D07FC6C" w14:textId="337CBDC6" w:rsidR="00380995" w:rsidRPr="0083382A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566B7FA5" w14:textId="1199DDEE" w:rsidR="00380995" w:rsidRPr="0083382A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50CB08F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2DE5311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625630F" w14:textId="56E3AB48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355EC8E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1260AD40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1E3236E" w14:textId="772ECF5B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56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21D2E8C3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338445A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10A2FD6D" w14:textId="59D5CCF8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57E0F212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6BB39492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6357A4CA" w14:textId="7A252A1F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459CE0C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4427514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04BCF33B" w14:textId="422478E9" w:rsidR="00D24DDE" w:rsidRPr="0083382A" w:rsidRDefault="00045672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 and &lt; 0.1 are italicized. Sample size is 55 for foliar isotopes and </w:t>
      </w:r>
      <w:r w:rsidR="007D4651" w:rsidRPr="0083382A">
        <w:rPr>
          <w:color w:val="FF0000"/>
          <w:sz w:val="20"/>
          <w:szCs w:val="20"/>
        </w:rPr>
        <w:t>56</w:t>
      </w:r>
      <w:r w:rsidRPr="0083382A">
        <w:rPr>
          <w:color w:val="FF0000"/>
          <w:sz w:val="20"/>
          <w:szCs w:val="20"/>
        </w:rPr>
        <w:t xml:space="preserve"> for foliar nutrients. Key: df = degrees of freedom, F = F-value, P = P-value.</w:t>
      </w:r>
    </w:p>
    <w:p w14:paraId="2A0FA002" w14:textId="77777777" w:rsidR="00D24DDE" w:rsidRPr="0083382A" w:rsidRDefault="00D24DDE">
      <w:pPr>
        <w:rPr>
          <w:color w:val="FF0000"/>
          <w:sz w:val="20"/>
          <w:szCs w:val="20"/>
        </w:rPr>
      </w:pPr>
    </w:p>
    <w:p w14:paraId="0F9FE68C" w14:textId="5922A063" w:rsidR="00CC2741" w:rsidRPr="0083382A" w:rsidRDefault="00CC2741" w:rsidP="00CC2741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6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del w:id="6" w:author="Risa" w:date="2021-07-07T13:46:00Z">
        <w:r w:rsidR="00F50B97" w:rsidRPr="0083382A" w:rsidDel="00E56209">
          <w:rPr>
            <w:color w:val="FF0000"/>
            <w:sz w:val="20"/>
            <w:szCs w:val="20"/>
          </w:rPr>
          <w:delText>mixed effects</w:delText>
        </w:r>
      </w:del>
      <w:ins w:id="7" w:author="Risa" w:date="2021-07-07T13:46:00Z">
        <w:r w:rsidR="00E56209">
          <w:rPr>
            <w:color w:val="FF0000"/>
            <w:sz w:val="20"/>
            <w:szCs w:val="20"/>
          </w:rPr>
          <w:t>linear</w:t>
        </w:r>
      </w:ins>
      <w:r w:rsidR="00F50B97" w:rsidRPr="0083382A">
        <w:rPr>
          <w:color w:val="FF0000"/>
          <w:sz w:val="20"/>
          <w:szCs w:val="20"/>
        </w:rPr>
        <w:t xml:space="preserve"> models </w:t>
      </w:r>
      <w:r w:rsidRPr="0083382A">
        <w:rPr>
          <w:color w:val="FF0000"/>
          <w:sz w:val="20"/>
          <w:szCs w:val="20"/>
        </w:rPr>
        <w:t xml:space="preserve">with foliar </w:t>
      </w:r>
      <w:r w:rsidR="00595AA1" w:rsidRPr="0083382A">
        <w:rPr>
          <w:color w:val="FF0000"/>
          <w:sz w:val="20"/>
          <w:szCs w:val="20"/>
        </w:rPr>
        <w:t>aluminum (Al</w:t>
      </w:r>
      <w:r w:rsidR="00595AA1" w:rsidRPr="0083382A">
        <w:rPr>
          <w:color w:val="FF0000"/>
          <w:sz w:val="20"/>
          <w:szCs w:val="20"/>
          <w:vertAlign w:val="superscript"/>
        </w:rPr>
        <w:t>+</w:t>
      </w:r>
      <w:r w:rsidR="00595AA1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calcium (Ca</w:t>
      </w:r>
      <w:r w:rsidR="008919CF" w:rsidRPr="0083382A">
        <w:rPr>
          <w:color w:val="FF0000"/>
          <w:sz w:val="20"/>
          <w:szCs w:val="20"/>
          <w:vertAlign w:val="superscript"/>
        </w:rPr>
        <w:t>2+</w:t>
      </w:r>
      <w:r w:rsidRPr="0083382A">
        <w:rPr>
          <w:color w:val="FF0000"/>
          <w:sz w:val="20"/>
          <w:szCs w:val="20"/>
        </w:rPr>
        <w:t xml:space="preserve">), </w:t>
      </w:r>
      <w:r w:rsidR="00595AA1" w:rsidRPr="0083382A">
        <w:rPr>
          <w:color w:val="FF0000"/>
          <w:sz w:val="20"/>
          <w:szCs w:val="20"/>
        </w:rPr>
        <w:t>potassium (K</w:t>
      </w:r>
      <w:r w:rsidR="00595AA1" w:rsidRPr="0083382A">
        <w:rPr>
          <w:color w:val="FF0000"/>
          <w:sz w:val="20"/>
          <w:szCs w:val="20"/>
          <w:vertAlign w:val="superscript"/>
        </w:rPr>
        <w:t>+</w:t>
      </w:r>
      <w:r w:rsidR="00595AA1" w:rsidRPr="0083382A">
        <w:rPr>
          <w:color w:val="FF0000"/>
          <w:sz w:val="20"/>
          <w:szCs w:val="20"/>
        </w:rPr>
        <w:t>), magnesium (Mg</w:t>
      </w:r>
      <w:r w:rsidR="00595AA1" w:rsidRPr="0083382A">
        <w:rPr>
          <w:color w:val="FF0000"/>
          <w:sz w:val="20"/>
          <w:szCs w:val="20"/>
          <w:vertAlign w:val="superscript"/>
        </w:rPr>
        <w:t>2+</w:t>
      </w:r>
      <w:r w:rsidR="00595AA1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phosphorus (P), and zinc (Zn).*</w:t>
      </w:r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5"/>
        <w:gridCol w:w="912"/>
        <w:gridCol w:w="909"/>
        <w:gridCol w:w="1070"/>
        <w:gridCol w:w="923"/>
        <w:gridCol w:w="910"/>
        <w:gridCol w:w="913"/>
        <w:gridCol w:w="910"/>
        <w:gridCol w:w="913"/>
        <w:gridCol w:w="910"/>
        <w:gridCol w:w="913"/>
        <w:gridCol w:w="910"/>
        <w:gridCol w:w="907"/>
      </w:tblGrid>
      <w:tr w:rsidR="0083382A" w:rsidRPr="0083382A" w14:paraId="2D9CEB73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583A8" w14:textId="3C1C2B3D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Al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7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043B659A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Ca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9C9BE" w14:textId="374D1175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K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7E97A" w14:textId="39882114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Mg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86E6DD1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P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Zn</w:t>
            </w:r>
          </w:p>
        </w:tc>
      </w:tr>
      <w:tr w:rsidR="0083382A" w:rsidRPr="0083382A" w14:paraId="7613A7BC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9EE1B" w14:textId="15F7F31E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DE145" w14:textId="6DBB4842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56DB2BF3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361386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62C9D" w14:textId="60A0D60E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2571D" w14:textId="3B1F886B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1D3D7" w14:textId="6DED0479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56D30" w14:textId="3594BA85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5AFBFA55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51B1CBFB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3C88D35F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0586FB35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2FD87909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D0D3" w14:textId="0330237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bottom"/>
          </w:tcPr>
          <w:p w14:paraId="2B28AA46" w14:textId="2D8587EC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0.341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02AD4439" w14:textId="76BC3B61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0.563</w:t>
            </w:r>
          </w:p>
        </w:tc>
        <w:tc>
          <w:tcPr>
            <w:tcW w:w="4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56A" w14:textId="3D10A3F0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13.302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987" w14:textId="426E0CBF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A868980" w14:textId="12EBDE12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3.158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351627DC" w14:textId="7DB3147A" w:rsidR="001D4BC2" w:rsidRPr="0083382A" w:rsidRDefault="001D4BC2" w:rsidP="001D4B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0.084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1AB35E88" w14:textId="5A259883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2.557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BA309AB" w14:textId="6F58ADBB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0.119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79A" w14:textId="380DDE7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454" w14:textId="071C34B4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0.914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94E3" w14:textId="601E9D14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8.007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A407" w14:textId="117CF13E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0.008</w:t>
            </w:r>
          </w:p>
        </w:tc>
      </w:tr>
      <w:tr w:rsidR="0083382A" w:rsidRPr="0083382A" w14:paraId="337172DF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1EA8159B" w14:textId="7777777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31518BCA" w14:textId="0A24DC69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5533B9D" w14:textId="013F9D5C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0.021</w:t>
            </w:r>
          </w:p>
        </w:tc>
        <w:tc>
          <w:tcPr>
            <w:tcW w:w="355" w:type="pct"/>
            <w:vAlign w:val="bottom"/>
          </w:tcPr>
          <w:p w14:paraId="5AA821F6" w14:textId="008490FE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0.887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6C8BDE" w14:textId="78BB071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0.843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F3E820F" w14:textId="3A0BBFC7" w:rsidR="001D4BC2" w:rsidRPr="0083382A" w:rsidRDefault="001D4BC2" w:rsidP="001D4BC2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0.365</w:t>
            </w:r>
          </w:p>
        </w:tc>
        <w:tc>
          <w:tcPr>
            <w:tcW w:w="355" w:type="pct"/>
            <w:vAlign w:val="bottom"/>
          </w:tcPr>
          <w:p w14:paraId="57D27053" w14:textId="6FC90C48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4.071</w:t>
            </w:r>
          </w:p>
        </w:tc>
        <w:tc>
          <w:tcPr>
            <w:tcW w:w="355" w:type="pct"/>
            <w:vAlign w:val="bottom"/>
          </w:tcPr>
          <w:p w14:paraId="65C60765" w14:textId="0EE921F1" w:rsidR="001D4BC2" w:rsidRPr="0083382A" w:rsidRDefault="001D4BC2" w:rsidP="001D4BC2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0.051</w:t>
            </w:r>
          </w:p>
        </w:tc>
        <w:tc>
          <w:tcPr>
            <w:tcW w:w="355" w:type="pct"/>
            <w:vAlign w:val="bottom"/>
          </w:tcPr>
          <w:p w14:paraId="64BEDDC3" w14:textId="20C7D0BA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0.507</w:t>
            </w:r>
          </w:p>
        </w:tc>
        <w:tc>
          <w:tcPr>
            <w:tcW w:w="355" w:type="pct"/>
            <w:vAlign w:val="bottom"/>
          </w:tcPr>
          <w:p w14:paraId="3A7D1EDA" w14:textId="2C9F2F90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0.481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C10856B" w14:textId="71F05F6E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8.309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DB1909" w14:textId="2D8A010A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E5D6678" w14:textId="22569CB3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0.050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3103F4" w14:textId="6FC63E1D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0.824</w:t>
            </w:r>
          </w:p>
        </w:tc>
      </w:tr>
      <w:tr w:rsidR="0083382A" w:rsidRPr="0083382A" w14:paraId="773237B7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22509693" w14:textId="5B696D15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08AD5CC6" w14:textId="3DE3F278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26B431C" w14:textId="2349DC7E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0.187</w:t>
            </w:r>
          </w:p>
        </w:tc>
        <w:tc>
          <w:tcPr>
            <w:tcW w:w="355" w:type="pct"/>
            <w:vAlign w:val="bottom"/>
          </w:tcPr>
          <w:p w14:paraId="4E33BE51" w14:textId="639C8E49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0.668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CCC376" w14:textId="080B6F6C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0.088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373742A" w14:textId="39BE411A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0.769</w:t>
            </w:r>
          </w:p>
        </w:tc>
        <w:tc>
          <w:tcPr>
            <w:tcW w:w="355" w:type="pct"/>
            <w:vAlign w:val="bottom"/>
          </w:tcPr>
          <w:p w14:paraId="15DA4EAC" w14:textId="52D44521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4.863</w:t>
            </w:r>
          </w:p>
        </w:tc>
        <w:tc>
          <w:tcPr>
            <w:tcW w:w="355" w:type="pct"/>
            <w:vAlign w:val="bottom"/>
          </w:tcPr>
          <w:p w14:paraId="73C416C3" w14:textId="346CF627" w:rsidR="001D4BC2" w:rsidRPr="0083382A" w:rsidRDefault="001D4BC2" w:rsidP="001D4B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0.034</w:t>
            </w:r>
          </w:p>
        </w:tc>
        <w:tc>
          <w:tcPr>
            <w:tcW w:w="355" w:type="pct"/>
            <w:vAlign w:val="bottom"/>
          </w:tcPr>
          <w:p w14:paraId="21EB882C" w14:textId="532C16F9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0.377</w:t>
            </w:r>
          </w:p>
        </w:tc>
        <w:tc>
          <w:tcPr>
            <w:tcW w:w="355" w:type="pct"/>
            <w:vAlign w:val="bottom"/>
          </w:tcPr>
          <w:p w14:paraId="69986B5D" w14:textId="5D7A425F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0.543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F3C311E" w14:textId="3651104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3353F23" w14:textId="5EEA3E7F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0.527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BC3590E" w14:textId="5B6C6BA5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1.458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03C5FC1" w14:textId="696A8D27" w:rsidR="001D4BC2" w:rsidRPr="0083382A" w:rsidRDefault="001D4BC2" w:rsidP="001D4BC2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0.235</w:t>
            </w:r>
          </w:p>
        </w:tc>
      </w:tr>
      <w:tr w:rsidR="0083382A" w:rsidRPr="0083382A" w14:paraId="75241182" w14:textId="77777777" w:rsidTr="00C55C77">
        <w:trPr>
          <w:trHeight w:val="320"/>
        </w:trPr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DFFFB5" w14:textId="0320E947" w:rsidR="00FE3ECF" w:rsidRPr="0083382A" w:rsidRDefault="00FE3ECF" w:rsidP="00FE3ECF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6180A4" w14:textId="4347F3D7" w:rsidR="00FE3ECF" w:rsidRPr="0083382A" w:rsidRDefault="00FE3ECF" w:rsidP="00FE3ECF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bottom"/>
          </w:tcPr>
          <w:p w14:paraId="0A911522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7AE46F12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860ECF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F2EC0C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375661D3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07F3B0D9" w14:textId="77777777" w:rsidR="00FE3ECF" w:rsidRPr="0083382A" w:rsidRDefault="00FE3ECF" w:rsidP="00FE3ECF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AD43C77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B206D96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8CA7E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1D03B0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234E75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8597F9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FC66180" w14:textId="6138FAB5" w:rsidR="00A11CF4" w:rsidRPr="0083382A" w:rsidRDefault="00CC2741" w:rsidP="00CC2741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>* P-values &lt; 0.05 are bolded</w:t>
      </w:r>
      <w:r w:rsidR="00802032" w:rsidRPr="0083382A">
        <w:rPr>
          <w:color w:val="FF0000"/>
          <w:sz w:val="20"/>
          <w:szCs w:val="20"/>
        </w:rPr>
        <w:t xml:space="preserve"> and &lt; 0.1 are italicized</w:t>
      </w:r>
      <w:r w:rsidRPr="0083382A">
        <w:rPr>
          <w:color w:val="FF0000"/>
          <w:sz w:val="20"/>
          <w:szCs w:val="20"/>
        </w:rPr>
        <w:t xml:space="preserve">. Sample size is </w:t>
      </w:r>
      <w:r w:rsidR="005D5199" w:rsidRPr="0083382A">
        <w:rPr>
          <w:color w:val="FF0000"/>
          <w:sz w:val="20"/>
          <w:szCs w:val="20"/>
        </w:rPr>
        <w:t>40</w:t>
      </w:r>
      <w:r w:rsidRPr="0083382A">
        <w:rPr>
          <w:color w:val="FF0000"/>
          <w:sz w:val="20"/>
          <w:szCs w:val="20"/>
        </w:rPr>
        <w:t xml:space="preserve">. </w:t>
      </w:r>
      <w:r w:rsidR="001C5DA0" w:rsidRPr="0083382A">
        <w:rPr>
          <w:color w:val="FF0000"/>
          <w:sz w:val="20"/>
          <w:szCs w:val="20"/>
        </w:rPr>
        <w:t>Key: df = degrees of freedom, F = F-value, P = P-value</w:t>
      </w:r>
      <w:r w:rsidR="00A11CF4" w:rsidRPr="0083382A">
        <w:rPr>
          <w:color w:val="FF0000"/>
          <w:sz w:val="20"/>
          <w:szCs w:val="20"/>
        </w:rPr>
        <w:t>.</w:t>
      </w:r>
    </w:p>
    <w:p w14:paraId="61F6CE70" w14:textId="545A92FA" w:rsidR="00674ECD" w:rsidRPr="0083382A" w:rsidRDefault="00674ECD" w:rsidP="00CC2741">
      <w:pPr>
        <w:rPr>
          <w:color w:val="FF0000"/>
          <w:sz w:val="20"/>
          <w:szCs w:val="20"/>
        </w:rPr>
      </w:pPr>
    </w:p>
    <w:p w14:paraId="7573C779" w14:textId="6F109ABB" w:rsidR="00DB50B4" w:rsidRPr="0083382A" w:rsidRDefault="00DB50B4" w:rsidP="00DB50B4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7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del w:id="8" w:author="Risa" w:date="2021-07-07T13:46:00Z">
        <w:r w:rsidRPr="0083382A" w:rsidDel="00E56209">
          <w:rPr>
            <w:color w:val="FF0000"/>
            <w:sz w:val="20"/>
            <w:szCs w:val="20"/>
          </w:rPr>
          <w:delText>mixed effects</w:delText>
        </w:r>
      </w:del>
      <w:ins w:id="9" w:author="Risa" w:date="2021-07-07T13:46:00Z">
        <w:r w:rsidR="00E56209">
          <w:rPr>
            <w:color w:val="FF0000"/>
            <w:sz w:val="20"/>
            <w:szCs w:val="20"/>
          </w:rPr>
          <w:t>linear</w:t>
        </w:r>
      </w:ins>
      <w:r w:rsidRPr="0083382A">
        <w:rPr>
          <w:color w:val="FF0000"/>
          <w:sz w:val="20"/>
          <w:szCs w:val="20"/>
        </w:rPr>
        <w:t xml:space="preserve"> models with slope, tree height, canopy spread, diameter at breast height (DBH), and distance between neighbors.*</w:t>
      </w:r>
    </w:p>
    <w:tbl>
      <w:tblPr>
        <w:tblW w:w="4220" w:type="pct"/>
        <w:tblLayout w:type="fixed"/>
        <w:tblLook w:val="04A0" w:firstRow="1" w:lastRow="0" w:firstColumn="1" w:lastColumn="0" w:noHBand="0" w:noVBand="1"/>
      </w:tblPr>
      <w:tblGrid>
        <w:gridCol w:w="1404"/>
        <w:gridCol w:w="536"/>
        <w:gridCol w:w="860"/>
        <w:gridCol w:w="820"/>
        <w:gridCol w:w="48"/>
        <w:gridCol w:w="545"/>
        <w:gridCol w:w="971"/>
        <w:gridCol w:w="672"/>
        <w:gridCol w:w="151"/>
        <w:gridCol w:w="582"/>
        <w:gridCol w:w="958"/>
        <w:gridCol w:w="547"/>
        <w:gridCol w:w="333"/>
        <w:gridCol w:w="538"/>
        <w:gridCol w:w="862"/>
        <w:gridCol w:w="864"/>
        <w:gridCol w:w="247"/>
      </w:tblGrid>
      <w:tr w:rsidR="0083382A" w:rsidRPr="0083382A" w14:paraId="3E04FFFC" w14:textId="77777777" w:rsidTr="00661C1B">
        <w:trPr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B869EF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1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B3991B" w14:textId="11298361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Canopy Spread</w:t>
            </w:r>
          </w:p>
        </w:tc>
        <w:tc>
          <w:tcPr>
            <w:tcW w:w="1022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D19A8" w14:textId="2EAB810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DBH</w:t>
            </w:r>
          </w:p>
        </w:tc>
        <w:tc>
          <w:tcPr>
            <w:tcW w:w="102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53DB1" w14:textId="05D4538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Distance Between Neighbors</w:t>
            </w:r>
          </w:p>
        </w:tc>
        <w:tc>
          <w:tcPr>
            <w:tcW w:w="1300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CC8E" w14:textId="5CCE2EDA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Tree Height</w:t>
            </w:r>
          </w:p>
        </w:tc>
      </w:tr>
      <w:tr w:rsidR="0083382A" w:rsidRPr="0083382A" w14:paraId="47D710D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2A0E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4E2E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804C" w14:textId="468FBD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BD128" w14:textId="6C3DE491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BA0E5" w14:textId="17E2ACF8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F7A81" w14:textId="16335FE0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B558C" w14:textId="54B935E2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F719A" w14:textId="54B79D08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1BD73" w14:textId="23102A6D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DADD5" w14:textId="3E386E5D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D0547" w14:textId="145E55E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0091" w14:textId="3696380B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629D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1BD2AB2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F8FF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04A9" w14:textId="37B606CE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</w:tcBorders>
            <w:vAlign w:val="bottom"/>
          </w:tcPr>
          <w:p w14:paraId="1F4DFC6A" w14:textId="5D2FED6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7.948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</w:tcBorders>
            <w:vAlign w:val="bottom"/>
          </w:tcPr>
          <w:p w14:paraId="0DD92C2D" w14:textId="12B400E2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0.008</w:t>
            </w:r>
          </w:p>
        </w:tc>
        <w:tc>
          <w:tcPr>
            <w:tcW w:w="249" w:type="pct"/>
            <w:tcBorders>
              <w:top w:val="single" w:sz="4" w:space="0" w:color="auto"/>
            </w:tcBorders>
            <w:vAlign w:val="bottom"/>
          </w:tcPr>
          <w:p w14:paraId="6547521E" w14:textId="1E929DDE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</w:tcBorders>
            <w:vAlign w:val="bottom"/>
          </w:tcPr>
          <w:p w14:paraId="18AF3D2F" w14:textId="79BF173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13.724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</w:tcBorders>
            <w:vAlign w:val="bottom"/>
          </w:tcPr>
          <w:p w14:paraId="15CAEA66" w14:textId="32EAF426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266" w:type="pct"/>
            <w:tcBorders>
              <w:top w:val="single" w:sz="4" w:space="0" w:color="auto"/>
            </w:tcBorders>
            <w:vAlign w:val="bottom"/>
          </w:tcPr>
          <w:p w14:paraId="73FC7C2A" w14:textId="7AA514D1" w:rsidR="00661C1B" w:rsidRPr="0083382A" w:rsidRDefault="00661C1B" w:rsidP="006A4CF4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tcBorders>
              <w:top w:val="single" w:sz="4" w:space="0" w:color="auto"/>
            </w:tcBorders>
            <w:vAlign w:val="bottom"/>
          </w:tcPr>
          <w:p w14:paraId="1F5F356C" w14:textId="2A1C8CE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21.148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</w:tcBorders>
            <w:vAlign w:val="bottom"/>
          </w:tcPr>
          <w:p w14:paraId="22913745" w14:textId="318E694E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&lt;0.001</w:t>
            </w:r>
          </w:p>
        </w:tc>
        <w:tc>
          <w:tcPr>
            <w:tcW w:w="246" w:type="pct"/>
            <w:tcBorders>
              <w:top w:val="single" w:sz="4" w:space="0" w:color="auto"/>
            </w:tcBorders>
            <w:vAlign w:val="bottom"/>
          </w:tcPr>
          <w:p w14:paraId="4D99A453" w14:textId="699497B8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9523" w14:textId="048D5DCA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3.451</w:t>
            </w:r>
          </w:p>
        </w:tc>
        <w:tc>
          <w:tcPr>
            <w:tcW w:w="39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2DCB" w14:textId="3E53D018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0.071</w:t>
            </w:r>
          </w:p>
        </w:tc>
      </w:tr>
      <w:tr w:rsidR="0083382A" w:rsidRPr="0083382A" w14:paraId="45320B2E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7BFBD877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07AC5860" w14:textId="30630E06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5FD388DD" w14:textId="631DC5D5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397" w:type="pct"/>
            <w:gridSpan w:val="2"/>
            <w:vAlign w:val="bottom"/>
          </w:tcPr>
          <w:p w14:paraId="51366119" w14:textId="083B6B6D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0.914</w:t>
            </w:r>
          </w:p>
        </w:tc>
        <w:tc>
          <w:tcPr>
            <w:tcW w:w="249" w:type="pct"/>
            <w:vAlign w:val="bottom"/>
          </w:tcPr>
          <w:p w14:paraId="60DE1E00" w14:textId="6A94EF6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20BE2B6E" w14:textId="6EB1A5E6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1.100</w:t>
            </w:r>
          </w:p>
        </w:tc>
        <w:tc>
          <w:tcPr>
            <w:tcW w:w="376" w:type="pct"/>
            <w:gridSpan w:val="2"/>
            <w:vAlign w:val="bottom"/>
          </w:tcPr>
          <w:p w14:paraId="3A94D10F" w14:textId="30365414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0.301</w:t>
            </w:r>
          </w:p>
        </w:tc>
        <w:tc>
          <w:tcPr>
            <w:tcW w:w="266" w:type="pct"/>
            <w:vAlign w:val="bottom"/>
          </w:tcPr>
          <w:p w14:paraId="4BEC5187" w14:textId="2F444FE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41BAEA3C" w14:textId="6ABABD3D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1.418</w:t>
            </w:r>
          </w:p>
        </w:tc>
        <w:tc>
          <w:tcPr>
            <w:tcW w:w="402" w:type="pct"/>
            <w:gridSpan w:val="2"/>
            <w:vAlign w:val="bottom"/>
          </w:tcPr>
          <w:p w14:paraId="3AB8E314" w14:textId="18FAC952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0.248</w:t>
            </w:r>
          </w:p>
        </w:tc>
        <w:tc>
          <w:tcPr>
            <w:tcW w:w="246" w:type="pct"/>
            <w:vAlign w:val="bottom"/>
          </w:tcPr>
          <w:p w14:paraId="6A110069" w14:textId="19E8F4B3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6F529E43" w14:textId="19004328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0.097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4F8E5365" w14:textId="3A1D1DFD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0.757</w:t>
            </w:r>
          </w:p>
        </w:tc>
      </w:tr>
      <w:tr w:rsidR="0083382A" w:rsidRPr="0083382A" w14:paraId="493371BC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2BE3BE27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5B029ADC" w14:textId="0A143F31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2FF10694" w14:textId="45C8EAD4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0.068</w:t>
            </w:r>
          </w:p>
        </w:tc>
        <w:tc>
          <w:tcPr>
            <w:tcW w:w="397" w:type="pct"/>
            <w:gridSpan w:val="2"/>
            <w:vAlign w:val="bottom"/>
          </w:tcPr>
          <w:p w14:paraId="4C962EDC" w14:textId="47E5B16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0.795</w:t>
            </w:r>
          </w:p>
        </w:tc>
        <w:tc>
          <w:tcPr>
            <w:tcW w:w="249" w:type="pct"/>
            <w:vAlign w:val="bottom"/>
          </w:tcPr>
          <w:p w14:paraId="445CE3FC" w14:textId="51D406A6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7A43CCFB" w14:textId="4E0FF1A9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3.022</w:t>
            </w:r>
          </w:p>
        </w:tc>
        <w:tc>
          <w:tcPr>
            <w:tcW w:w="376" w:type="pct"/>
            <w:gridSpan w:val="2"/>
            <w:vAlign w:val="bottom"/>
          </w:tcPr>
          <w:p w14:paraId="161BBAE3" w14:textId="54B6B4B0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0.091</w:t>
            </w:r>
          </w:p>
        </w:tc>
        <w:tc>
          <w:tcPr>
            <w:tcW w:w="266" w:type="pct"/>
            <w:vAlign w:val="bottom"/>
          </w:tcPr>
          <w:p w14:paraId="614FFA9C" w14:textId="003EAB0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3FE9E314" w14:textId="7F347612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0.468</w:t>
            </w:r>
          </w:p>
        </w:tc>
        <w:tc>
          <w:tcPr>
            <w:tcW w:w="402" w:type="pct"/>
            <w:gridSpan w:val="2"/>
            <w:vAlign w:val="bottom"/>
          </w:tcPr>
          <w:p w14:paraId="0AB94D56" w14:textId="1AA28FC5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0.502</w:t>
            </w:r>
          </w:p>
        </w:tc>
        <w:tc>
          <w:tcPr>
            <w:tcW w:w="246" w:type="pct"/>
            <w:vAlign w:val="bottom"/>
          </w:tcPr>
          <w:p w14:paraId="0BC2FFE8" w14:textId="311A22F3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BAC84C2" w14:textId="52BB9DF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6.593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246E13CB" w14:textId="02A7F6D5" w:rsidR="00661C1B" w:rsidRPr="0083382A" w:rsidRDefault="00661C1B" w:rsidP="006A4CF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0.015</w:t>
            </w:r>
          </w:p>
        </w:tc>
      </w:tr>
      <w:tr w:rsidR="0083382A" w:rsidRPr="0083382A" w14:paraId="02AD30C5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101CA" w14:textId="3540B61D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E7A7F" w14:textId="00B504A7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vAlign w:val="bottom"/>
          </w:tcPr>
          <w:p w14:paraId="680E4B5A" w14:textId="00E61D21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97" w:type="pct"/>
            <w:gridSpan w:val="2"/>
            <w:tcBorders>
              <w:bottom w:val="single" w:sz="4" w:space="0" w:color="auto"/>
            </w:tcBorders>
            <w:vAlign w:val="bottom"/>
          </w:tcPr>
          <w:p w14:paraId="076DA739" w14:textId="16F81A9C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49" w:type="pct"/>
            <w:tcBorders>
              <w:bottom w:val="single" w:sz="4" w:space="0" w:color="auto"/>
            </w:tcBorders>
            <w:vAlign w:val="bottom"/>
          </w:tcPr>
          <w:p w14:paraId="1B804097" w14:textId="3B8021C9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444" w:type="pct"/>
            <w:tcBorders>
              <w:bottom w:val="single" w:sz="4" w:space="0" w:color="auto"/>
            </w:tcBorders>
            <w:vAlign w:val="bottom"/>
          </w:tcPr>
          <w:p w14:paraId="14B4DBEC" w14:textId="6FE451C8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6" w:type="pct"/>
            <w:gridSpan w:val="2"/>
            <w:tcBorders>
              <w:bottom w:val="single" w:sz="4" w:space="0" w:color="auto"/>
            </w:tcBorders>
            <w:vAlign w:val="bottom"/>
          </w:tcPr>
          <w:p w14:paraId="7965B8A2" w14:textId="30BC3C80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66" w:type="pct"/>
            <w:tcBorders>
              <w:bottom w:val="single" w:sz="4" w:space="0" w:color="auto"/>
            </w:tcBorders>
            <w:vAlign w:val="bottom"/>
          </w:tcPr>
          <w:p w14:paraId="5408CF51" w14:textId="3D9CDF73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vAlign w:val="bottom"/>
          </w:tcPr>
          <w:p w14:paraId="4E691F21" w14:textId="338027C2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02" w:type="pct"/>
            <w:gridSpan w:val="2"/>
            <w:tcBorders>
              <w:bottom w:val="single" w:sz="4" w:space="0" w:color="auto"/>
            </w:tcBorders>
            <w:vAlign w:val="bottom"/>
          </w:tcPr>
          <w:p w14:paraId="31DC0DA1" w14:textId="558949D5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vAlign w:val="bottom"/>
          </w:tcPr>
          <w:p w14:paraId="79B19EAE" w14:textId="7DDE987D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06227F" w14:textId="601EAA5A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9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663FE0" w14:textId="4FDADC9F" w:rsidR="00661C1B" w:rsidRPr="0083382A" w:rsidRDefault="00661C1B" w:rsidP="006A4CF4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559F0FB0" w14:textId="757A6DCD" w:rsidR="00DB50B4" w:rsidRPr="0083382A" w:rsidRDefault="00DB50B4" w:rsidP="00DB50B4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>* P-values &lt; 0.05 are bolded and &lt; 0.1 are italicized. Sample size is 40 for tree height, canopy spread, and DBH and 60 for</w:t>
      </w:r>
      <w:r w:rsidR="007D4651" w:rsidRPr="0083382A">
        <w:rPr>
          <w:color w:val="FF0000"/>
          <w:sz w:val="20"/>
          <w:szCs w:val="20"/>
        </w:rPr>
        <w:t xml:space="preserve"> slope and</w:t>
      </w:r>
      <w:r w:rsidRPr="0083382A">
        <w:rPr>
          <w:color w:val="FF0000"/>
          <w:sz w:val="20"/>
          <w:szCs w:val="20"/>
        </w:rPr>
        <w:t xml:space="preserve"> distance between neighbors. Key: df = degrees of freedom, F = F-value, P = P-value</w:t>
      </w:r>
      <w:r w:rsidR="00661C1B" w:rsidRPr="0083382A">
        <w:rPr>
          <w:color w:val="FF0000"/>
          <w:sz w:val="20"/>
          <w:szCs w:val="20"/>
        </w:rPr>
        <w:t>, DBH = diameter at breast height</w:t>
      </w:r>
      <w:r w:rsidRPr="0083382A">
        <w:rPr>
          <w:color w:val="FF0000"/>
          <w:sz w:val="20"/>
          <w:szCs w:val="20"/>
        </w:rPr>
        <w:t>.</w:t>
      </w:r>
    </w:p>
    <w:p w14:paraId="5229BD56" w14:textId="77777777" w:rsidR="00DB50B4" w:rsidRDefault="00DB50B4" w:rsidP="00DB50B4">
      <w:pPr>
        <w:rPr>
          <w:sz w:val="20"/>
          <w:szCs w:val="20"/>
        </w:rPr>
      </w:pPr>
    </w:p>
    <w:p w14:paraId="4BDF17B5" w14:textId="77777777" w:rsidR="00C91826" w:rsidRPr="000F56B8" w:rsidRDefault="00C91826">
      <w:pPr>
        <w:rPr>
          <w:sz w:val="20"/>
          <w:szCs w:val="20"/>
        </w:rPr>
      </w:pPr>
    </w:p>
    <w:sectPr w:rsidR="00C91826" w:rsidRPr="000F56B8" w:rsidSect="00C55C77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2009"/>
    <w:rsid w:val="000F56B8"/>
    <w:rsid w:val="00117339"/>
    <w:rsid w:val="00117F8A"/>
    <w:rsid w:val="00134596"/>
    <w:rsid w:val="00134ECA"/>
    <w:rsid w:val="001427DB"/>
    <w:rsid w:val="0014367D"/>
    <w:rsid w:val="00151A58"/>
    <w:rsid w:val="00152C29"/>
    <w:rsid w:val="00165FF3"/>
    <w:rsid w:val="00190FB7"/>
    <w:rsid w:val="00193961"/>
    <w:rsid w:val="00197C33"/>
    <w:rsid w:val="001A0234"/>
    <w:rsid w:val="001C20D7"/>
    <w:rsid w:val="001C5DA0"/>
    <w:rsid w:val="001D4BC2"/>
    <w:rsid w:val="001D5BD7"/>
    <w:rsid w:val="001D5EEE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A50"/>
    <w:rsid w:val="002C1C23"/>
    <w:rsid w:val="002C3625"/>
    <w:rsid w:val="002C4B34"/>
    <w:rsid w:val="002D439C"/>
    <w:rsid w:val="002D5035"/>
    <w:rsid w:val="002E243B"/>
    <w:rsid w:val="002F4D95"/>
    <w:rsid w:val="00311A84"/>
    <w:rsid w:val="00332AD3"/>
    <w:rsid w:val="0034072B"/>
    <w:rsid w:val="003502D4"/>
    <w:rsid w:val="00350E77"/>
    <w:rsid w:val="0035552D"/>
    <w:rsid w:val="00357F62"/>
    <w:rsid w:val="0037062E"/>
    <w:rsid w:val="00370E8D"/>
    <w:rsid w:val="00380995"/>
    <w:rsid w:val="00384A7B"/>
    <w:rsid w:val="003874DC"/>
    <w:rsid w:val="0039329A"/>
    <w:rsid w:val="003A4126"/>
    <w:rsid w:val="003B3721"/>
    <w:rsid w:val="003D26BB"/>
    <w:rsid w:val="003D4A65"/>
    <w:rsid w:val="003D64D1"/>
    <w:rsid w:val="003D71FA"/>
    <w:rsid w:val="003D7B53"/>
    <w:rsid w:val="003E0754"/>
    <w:rsid w:val="003E197E"/>
    <w:rsid w:val="003F33B2"/>
    <w:rsid w:val="003F611F"/>
    <w:rsid w:val="004014CA"/>
    <w:rsid w:val="00407836"/>
    <w:rsid w:val="00410F54"/>
    <w:rsid w:val="00411B97"/>
    <w:rsid w:val="004132BD"/>
    <w:rsid w:val="00431BD2"/>
    <w:rsid w:val="00435EF5"/>
    <w:rsid w:val="00437938"/>
    <w:rsid w:val="004432A1"/>
    <w:rsid w:val="0044488A"/>
    <w:rsid w:val="00470CC0"/>
    <w:rsid w:val="00473535"/>
    <w:rsid w:val="00492ABA"/>
    <w:rsid w:val="004A48F0"/>
    <w:rsid w:val="004D0004"/>
    <w:rsid w:val="004D682D"/>
    <w:rsid w:val="004E3AB4"/>
    <w:rsid w:val="004F6C28"/>
    <w:rsid w:val="004F7655"/>
    <w:rsid w:val="00513514"/>
    <w:rsid w:val="00515311"/>
    <w:rsid w:val="00522EDB"/>
    <w:rsid w:val="0054227E"/>
    <w:rsid w:val="0055220B"/>
    <w:rsid w:val="005541A1"/>
    <w:rsid w:val="005617D5"/>
    <w:rsid w:val="00562E09"/>
    <w:rsid w:val="00573262"/>
    <w:rsid w:val="00581605"/>
    <w:rsid w:val="00586732"/>
    <w:rsid w:val="00590089"/>
    <w:rsid w:val="00595AA1"/>
    <w:rsid w:val="005A1740"/>
    <w:rsid w:val="005A3BB9"/>
    <w:rsid w:val="005A5C98"/>
    <w:rsid w:val="005A5E3B"/>
    <w:rsid w:val="005B2693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14AB0"/>
    <w:rsid w:val="006214A0"/>
    <w:rsid w:val="00624048"/>
    <w:rsid w:val="00624084"/>
    <w:rsid w:val="006241CB"/>
    <w:rsid w:val="00636554"/>
    <w:rsid w:val="006423DF"/>
    <w:rsid w:val="00651611"/>
    <w:rsid w:val="00652423"/>
    <w:rsid w:val="00661C1B"/>
    <w:rsid w:val="006631EC"/>
    <w:rsid w:val="00674ECD"/>
    <w:rsid w:val="00677B44"/>
    <w:rsid w:val="0068259B"/>
    <w:rsid w:val="006A4CF4"/>
    <w:rsid w:val="006B1271"/>
    <w:rsid w:val="006C0A22"/>
    <w:rsid w:val="006C5A42"/>
    <w:rsid w:val="006D4440"/>
    <w:rsid w:val="006D6A5A"/>
    <w:rsid w:val="006D7A08"/>
    <w:rsid w:val="007164B3"/>
    <w:rsid w:val="00717422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5FCE"/>
    <w:rsid w:val="007A73B9"/>
    <w:rsid w:val="007B1720"/>
    <w:rsid w:val="007B1913"/>
    <w:rsid w:val="007B1D83"/>
    <w:rsid w:val="007B63AE"/>
    <w:rsid w:val="007D34DD"/>
    <w:rsid w:val="007D4651"/>
    <w:rsid w:val="007E0496"/>
    <w:rsid w:val="007E3102"/>
    <w:rsid w:val="007E33DF"/>
    <w:rsid w:val="007E44FA"/>
    <w:rsid w:val="00802032"/>
    <w:rsid w:val="00802BFB"/>
    <w:rsid w:val="0082303D"/>
    <w:rsid w:val="00825C61"/>
    <w:rsid w:val="00827635"/>
    <w:rsid w:val="00831290"/>
    <w:rsid w:val="00832B62"/>
    <w:rsid w:val="0083382A"/>
    <w:rsid w:val="00851F7B"/>
    <w:rsid w:val="008525C5"/>
    <w:rsid w:val="00871FD1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E79E8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A7FAF"/>
    <w:rsid w:val="009B189C"/>
    <w:rsid w:val="009C384C"/>
    <w:rsid w:val="009C3FB8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0DD7"/>
    <w:rsid w:val="00A73398"/>
    <w:rsid w:val="00A8169F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0F31"/>
    <w:rsid w:val="00B11221"/>
    <w:rsid w:val="00B1158D"/>
    <w:rsid w:val="00B30A85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0662"/>
    <w:rsid w:val="00C4782D"/>
    <w:rsid w:val="00C55132"/>
    <w:rsid w:val="00C55C77"/>
    <w:rsid w:val="00C64DF7"/>
    <w:rsid w:val="00C871B2"/>
    <w:rsid w:val="00C91826"/>
    <w:rsid w:val="00C962DD"/>
    <w:rsid w:val="00CB0A67"/>
    <w:rsid w:val="00CC2741"/>
    <w:rsid w:val="00CD5991"/>
    <w:rsid w:val="00CD7E0A"/>
    <w:rsid w:val="00D24DDE"/>
    <w:rsid w:val="00D365CF"/>
    <w:rsid w:val="00D40AE7"/>
    <w:rsid w:val="00D51716"/>
    <w:rsid w:val="00D5678C"/>
    <w:rsid w:val="00D57428"/>
    <w:rsid w:val="00D7384D"/>
    <w:rsid w:val="00D82B04"/>
    <w:rsid w:val="00D83069"/>
    <w:rsid w:val="00D83764"/>
    <w:rsid w:val="00D938BD"/>
    <w:rsid w:val="00D950EE"/>
    <w:rsid w:val="00DB175F"/>
    <w:rsid w:val="00DB50B4"/>
    <w:rsid w:val="00DB59B8"/>
    <w:rsid w:val="00DD00A5"/>
    <w:rsid w:val="00DD3F47"/>
    <w:rsid w:val="00DE5F27"/>
    <w:rsid w:val="00DF12CA"/>
    <w:rsid w:val="00E33978"/>
    <w:rsid w:val="00E44EBC"/>
    <w:rsid w:val="00E46675"/>
    <w:rsid w:val="00E52949"/>
    <w:rsid w:val="00E56209"/>
    <w:rsid w:val="00E6026E"/>
    <w:rsid w:val="00E60662"/>
    <w:rsid w:val="00E6141B"/>
    <w:rsid w:val="00E62F67"/>
    <w:rsid w:val="00E9596A"/>
    <w:rsid w:val="00E9679C"/>
    <w:rsid w:val="00E96CD9"/>
    <w:rsid w:val="00EA3E12"/>
    <w:rsid w:val="00EB0236"/>
    <w:rsid w:val="00EB7AEE"/>
    <w:rsid w:val="00ED0252"/>
    <w:rsid w:val="00ED39AB"/>
    <w:rsid w:val="00EE617B"/>
    <w:rsid w:val="00EF1415"/>
    <w:rsid w:val="00EF689D"/>
    <w:rsid w:val="00F07C36"/>
    <w:rsid w:val="00F07C3D"/>
    <w:rsid w:val="00F1514A"/>
    <w:rsid w:val="00F17963"/>
    <w:rsid w:val="00F50B97"/>
    <w:rsid w:val="00F51EE3"/>
    <w:rsid w:val="00F90507"/>
    <w:rsid w:val="00F926DD"/>
    <w:rsid w:val="00FA44E1"/>
    <w:rsid w:val="00FA6BB0"/>
    <w:rsid w:val="00FC20DF"/>
    <w:rsid w:val="00FD0E41"/>
    <w:rsid w:val="00FD137D"/>
    <w:rsid w:val="00FD2FA2"/>
    <w:rsid w:val="00FD729E"/>
    <w:rsid w:val="00FE3ECF"/>
    <w:rsid w:val="00FE499E"/>
    <w:rsid w:val="00FE517F"/>
    <w:rsid w:val="00FF09F9"/>
    <w:rsid w:val="00FF45E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2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2</cp:revision>
  <dcterms:created xsi:type="dcterms:W3CDTF">2021-07-07T17:46:00Z</dcterms:created>
  <dcterms:modified xsi:type="dcterms:W3CDTF">2021-07-07T17:46:00Z</dcterms:modified>
</cp:coreProperties>
</file>