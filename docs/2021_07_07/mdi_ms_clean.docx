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49AD4" w14:textId="5B15683A" w:rsidR="001D515C" w:rsidRPr="00B31765" w:rsidRDefault="001D515C" w:rsidP="00B31765">
      <w:pPr>
        <w:pStyle w:val="NormalWeb"/>
        <w:shd w:val="clear" w:color="auto" w:fill="FFFFFF"/>
        <w:spacing w:before="0" w:beforeAutospacing="0" w:after="0" w:afterAutospacing="0" w:line="360" w:lineRule="auto"/>
        <w:rPr>
          <w:color w:val="000000" w:themeColor="text1"/>
          <w:sz w:val="22"/>
          <w:szCs w:val="22"/>
          <w:shd w:val="clear" w:color="auto" w:fill="FFFFFF"/>
        </w:rPr>
      </w:pPr>
      <w:bookmarkStart w:id="0" w:name="_Hlk5840007"/>
      <w:r w:rsidRPr="00B31765">
        <w:rPr>
          <w:b/>
          <w:color w:val="000000" w:themeColor="text1"/>
          <w:sz w:val="22"/>
          <w:szCs w:val="22"/>
        </w:rPr>
        <w:t>Title Page</w:t>
      </w:r>
    </w:p>
    <w:p w14:paraId="5EA2C408" w14:textId="77777777" w:rsidR="00775502" w:rsidRPr="00B31765" w:rsidRDefault="00775502" w:rsidP="00B31765">
      <w:pPr>
        <w:spacing w:line="360" w:lineRule="auto"/>
        <w:rPr>
          <w:bCs/>
          <w:color w:val="000000" w:themeColor="text1"/>
          <w:sz w:val="22"/>
          <w:szCs w:val="22"/>
        </w:rPr>
      </w:pPr>
    </w:p>
    <w:p w14:paraId="666D79B2" w14:textId="3D35FAAA" w:rsidR="009579BF" w:rsidRPr="009843BC" w:rsidRDefault="00262876" w:rsidP="00B31765">
      <w:pPr>
        <w:spacing w:line="360" w:lineRule="auto"/>
        <w:rPr>
          <w:bCs/>
          <w:color w:val="FF0000"/>
          <w:sz w:val="22"/>
          <w:szCs w:val="22"/>
        </w:rPr>
      </w:pPr>
      <w:r w:rsidRPr="009843BC">
        <w:rPr>
          <w:bCs/>
          <w:iCs/>
          <w:color w:val="FF0000"/>
          <w:sz w:val="22"/>
          <w:szCs w:val="22"/>
        </w:rPr>
        <w:t>Pitch Pine (</w:t>
      </w:r>
      <w:r w:rsidR="00775502" w:rsidRPr="009843BC">
        <w:rPr>
          <w:bCs/>
          <w:i/>
          <w:iCs/>
          <w:color w:val="FF0000"/>
          <w:sz w:val="22"/>
          <w:szCs w:val="22"/>
        </w:rPr>
        <w:t>Pinus rigida</w:t>
      </w:r>
      <w:r w:rsidRPr="009843BC">
        <w:rPr>
          <w:bCs/>
          <w:iCs/>
          <w:color w:val="FF0000"/>
          <w:sz w:val="22"/>
          <w:szCs w:val="22"/>
        </w:rPr>
        <w:t>)</w:t>
      </w:r>
      <w:r w:rsidR="00775502" w:rsidRPr="009843BC">
        <w:rPr>
          <w:bCs/>
          <w:color w:val="FF0000"/>
          <w:sz w:val="22"/>
          <w:szCs w:val="22"/>
        </w:rPr>
        <w:t xml:space="preserve"> Respon</w:t>
      </w:r>
      <w:r w:rsidR="00161F4B" w:rsidRPr="009843BC">
        <w:rPr>
          <w:bCs/>
          <w:color w:val="FF0000"/>
          <w:sz w:val="22"/>
          <w:szCs w:val="22"/>
        </w:rPr>
        <w:t>se</w:t>
      </w:r>
      <w:r w:rsidR="00775502" w:rsidRPr="009843BC">
        <w:rPr>
          <w:bCs/>
          <w:color w:val="FF0000"/>
          <w:sz w:val="22"/>
          <w:szCs w:val="22"/>
        </w:rPr>
        <w:t xml:space="preserve"> to Fire Absence and</w:t>
      </w:r>
      <w:r w:rsidR="009E197A" w:rsidRPr="009843BC">
        <w:rPr>
          <w:bCs/>
          <w:color w:val="FF0000"/>
          <w:sz w:val="22"/>
          <w:szCs w:val="22"/>
        </w:rPr>
        <w:t xml:space="preserve"> </w:t>
      </w:r>
      <w:r w:rsidR="00174550" w:rsidRPr="009843BC">
        <w:rPr>
          <w:bCs/>
          <w:color w:val="FF0000"/>
          <w:sz w:val="22"/>
          <w:szCs w:val="22"/>
        </w:rPr>
        <w:t xml:space="preserve">Topographic </w:t>
      </w:r>
      <w:r w:rsidR="009E197A" w:rsidRPr="009843BC">
        <w:rPr>
          <w:bCs/>
          <w:color w:val="FF0000"/>
          <w:sz w:val="22"/>
          <w:szCs w:val="22"/>
        </w:rPr>
        <w:t>Factors</w:t>
      </w:r>
      <w:r w:rsidR="00ED433D" w:rsidRPr="009843BC">
        <w:rPr>
          <w:bCs/>
          <w:color w:val="FF0000"/>
          <w:sz w:val="22"/>
          <w:szCs w:val="22"/>
        </w:rPr>
        <w:t xml:space="preserve"> at Mt. Desert Island</w:t>
      </w:r>
    </w:p>
    <w:p w14:paraId="3B4900DC" w14:textId="77777777" w:rsidR="009579BF" w:rsidRPr="00B31765" w:rsidRDefault="009579BF" w:rsidP="00B31765">
      <w:pPr>
        <w:spacing w:line="360" w:lineRule="auto"/>
        <w:rPr>
          <w:bCs/>
          <w:color w:val="000000" w:themeColor="text1"/>
          <w:sz w:val="22"/>
          <w:szCs w:val="22"/>
        </w:rPr>
      </w:pPr>
    </w:p>
    <w:p w14:paraId="06BC74A6" w14:textId="77777777"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Authors and affiliations:</w:t>
      </w:r>
    </w:p>
    <w:p w14:paraId="06D3B22A" w14:textId="5550BDF1"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Jeff Licht</w:t>
      </w:r>
      <w:r w:rsidRPr="00B31765">
        <w:rPr>
          <w:bCs/>
          <w:color w:val="000000" w:themeColor="text1"/>
          <w:sz w:val="22"/>
          <w:szCs w:val="22"/>
          <w:vertAlign w:val="superscript"/>
        </w:rPr>
        <w:t>1</w:t>
      </w:r>
      <w:r w:rsidR="004320E4" w:rsidRPr="00B31765">
        <w:rPr>
          <w:bCs/>
          <w:color w:val="000000" w:themeColor="text1"/>
          <w:sz w:val="22"/>
          <w:szCs w:val="22"/>
        </w:rPr>
        <w:t>, Risa McNellis</w:t>
      </w:r>
      <w:r w:rsidR="008F0278" w:rsidRPr="00B31765">
        <w:rPr>
          <w:bCs/>
          <w:color w:val="000000" w:themeColor="text1"/>
          <w:sz w:val="22"/>
          <w:szCs w:val="22"/>
          <w:vertAlign w:val="superscript"/>
        </w:rPr>
        <w:t xml:space="preserve">2 </w:t>
      </w:r>
      <w:r w:rsidR="008F0278" w:rsidRPr="00B31765">
        <w:rPr>
          <w:bCs/>
          <w:color w:val="000000" w:themeColor="text1"/>
          <w:sz w:val="22"/>
          <w:szCs w:val="22"/>
        </w:rPr>
        <w:t>and Nicholas G. Smith</w:t>
      </w:r>
      <w:r w:rsidR="008F0278" w:rsidRPr="00B31765">
        <w:rPr>
          <w:bCs/>
          <w:color w:val="000000" w:themeColor="text1"/>
          <w:sz w:val="22"/>
          <w:szCs w:val="22"/>
          <w:vertAlign w:val="superscript"/>
        </w:rPr>
        <w:t>3</w:t>
      </w:r>
    </w:p>
    <w:p w14:paraId="0266AF08" w14:textId="77777777" w:rsidR="001D515C" w:rsidRPr="00B31765" w:rsidRDefault="001D515C" w:rsidP="00B31765">
      <w:pPr>
        <w:spacing w:line="360" w:lineRule="auto"/>
        <w:rPr>
          <w:bCs/>
          <w:color w:val="000000" w:themeColor="text1"/>
          <w:sz w:val="22"/>
          <w:szCs w:val="22"/>
        </w:rPr>
      </w:pPr>
    </w:p>
    <w:p w14:paraId="38557B1B" w14:textId="77777777" w:rsidR="001D515C" w:rsidRPr="00B31765" w:rsidRDefault="001D515C" w:rsidP="00B31765">
      <w:pPr>
        <w:spacing w:line="360" w:lineRule="auto"/>
        <w:rPr>
          <w:bCs/>
          <w:color w:val="000000" w:themeColor="text1"/>
          <w:sz w:val="22"/>
          <w:szCs w:val="22"/>
        </w:rPr>
      </w:pPr>
      <w:r w:rsidRPr="00B31765">
        <w:rPr>
          <w:bCs/>
          <w:color w:val="000000" w:themeColor="text1"/>
          <w:sz w:val="22"/>
          <w:szCs w:val="22"/>
          <w:vertAlign w:val="superscript"/>
        </w:rPr>
        <w:t>1</w:t>
      </w:r>
      <w:r w:rsidRPr="00B31765">
        <w:rPr>
          <w:bCs/>
          <w:color w:val="000000" w:themeColor="text1"/>
          <w:sz w:val="22"/>
          <w:szCs w:val="22"/>
        </w:rPr>
        <w:t>School for the Environment, University of Massachusetts, Dorchester, MA, USA 02110</w:t>
      </w:r>
    </w:p>
    <w:p w14:paraId="0DFFCF50" w14:textId="773C9705" w:rsidR="001D515C" w:rsidRPr="00B31765" w:rsidRDefault="001D515C" w:rsidP="00B31765">
      <w:pPr>
        <w:spacing w:line="360" w:lineRule="auto"/>
        <w:rPr>
          <w:bCs/>
          <w:color w:val="000000" w:themeColor="text1"/>
          <w:sz w:val="22"/>
          <w:szCs w:val="22"/>
        </w:rPr>
      </w:pPr>
      <w:r w:rsidRPr="00B31765">
        <w:rPr>
          <w:bCs/>
          <w:color w:val="000000" w:themeColor="text1"/>
          <w:sz w:val="22"/>
          <w:szCs w:val="22"/>
          <w:vertAlign w:val="superscript"/>
        </w:rPr>
        <w:t>2</w:t>
      </w:r>
      <w:r w:rsidR="008F0278" w:rsidRPr="00B31765">
        <w:rPr>
          <w:bCs/>
          <w:color w:val="000000" w:themeColor="text1"/>
          <w:sz w:val="22"/>
          <w:szCs w:val="22"/>
          <w:vertAlign w:val="superscript"/>
        </w:rPr>
        <w:t xml:space="preserve">, 3 </w:t>
      </w:r>
      <w:r w:rsidRPr="00B31765">
        <w:rPr>
          <w:bCs/>
          <w:color w:val="000000" w:themeColor="text1"/>
          <w:sz w:val="22"/>
          <w:szCs w:val="22"/>
        </w:rPr>
        <w:t>Department of Biological Sciences, Texas Tech University, Lubbock, TX, USA 79409</w:t>
      </w:r>
    </w:p>
    <w:p w14:paraId="005BDDE7" w14:textId="77777777" w:rsidR="008F0278" w:rsidRPr="00B31765" w:rsidRDefault="008F0278" w:rsidP="00B31765">
      <w:pPr>
        <w:spacing w:line="360" w:lineRule="auto"/>
        <w:rPr>
          <w:bCs/>
          <w:color w:val="000000" w:themeColor="text1"/>
          <w:sz w:val="22"/>
          <w:szCs w:val="22"/>
          <w:vertAlign w:val="superscript"/>
        </w:rPr>
      </w:pPr>
    </w:p>
    <w:p w14:paraId="66172BA0" w14:textId="21B6E42A"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Key words</w:t>
      </w:r>
    </w:p>
    <w:p w14:paraId="4F439038" w14:textId="4183B2C2" w:rsidR="00E91203" w:rsidRPr="00B31765" w:rsidRDefault="001D515C" w:rsidP="00B31765">
      <w:pPr>
        <w:spacing w:line="360" w:lineRule="auto"/>
        <w:rPr>
          <w:bCs/>
          <w:color w:val="000000" w:themeColor="text1"/>
          <w:sz w:val="22"/>
          <w:szCs w:val="22"/>
        </w:rPr>
      </w:pPr>
      <w:r w:rsidRPr="00B31765">
        <w:rPr>
          <w:bCs/>
          <w:i/>
          <w:iCs/>
          <w:color w:val="000000" w:themeColor="text1"/>
          <w:sz w:val="22"/>
          <w:szCs w:val="22"/>
        </w:rPr>
        <w:t>Pinus rigida</w:t>
      </w:r>
      <w:r w:rsidRPr="00B31765">
        <w:rPr>
          <w:bCs/>
          <w:color w:val="000000" w:themeColor="text1"/>
          <w:sz w:val="22"/>
          <w:szCs w:val="22"/>
        </w:rPr>
        <w:t xml:space="preserve">, Pitch pine, </w:t>
      </w:r>
      <w:r w:rsidR="00ED433D" w:rsidRPr="00B31765">
        <w:rPr>
          <w:bCs/>
          <w:color w:val="000000" w:themeColor="text1"/>
          <w:sz w:val="22"/>
          <w:szCs w:val="22"/>
        </w:rPr>
        <w:t xml:space="preserve">Mt. </w:t>
      </w:r>
      <w:r w:rsidRPr="00B31765">
        <w:rPr>
          <w:bCs/>
          <w:color w:val="000000" w:themeColor="text1"/>
          <w:sz w:val="22"/>
          <w:szCs w:val="22"/>
        </w:rPr>
        <w:t xml:space="preserve">Desert Island, </w:t>
      </w:r>
      <w:r w:rsidR="00CD1B34" w:rsidRPr="009843BC">
        <w:rPr>
          <w:bCs/>
          <w:color w:val="FF0000"/>
          <w:sz w:val="22"/>
          <w:szCs w:val="22"/>
        </w:rPr>
        <w:t>fire</w:t>
      </w:r>
      <w:r w:rsidR="004B2194" w:rsidRPr="009843BC">
        <w:rPr>
          <w:bCs/>
          <w:color w:val="FF0000"/>
          <w:sz w:val="22"/>
          <w:szCs w:val="22"/>
        </w:rPr>
        <w:t xml:space="preserve"> history</w:t>
      </w:r>
      <w:r w:rsidR="00CD1B34" w:rsidRPr="00B31765">
        <w:rPr>
          <w:bCs/>
          <w:color w:val="000000" w:themeColor="text1"/>
          <w:sz w:val="22"/>
          <w:szCs w:val="22"/>
        </w:rPr>
        <w:t xml:space="preserve">, elevation, </w:t>
      </w:r>
      <w:r w:rsidR="00AC057A" w:rsidRPr="00B31765">
        <w:rPr>
          <w:bCs/>
          <w:color w:val="000000" w:themeColor="text1"/>
          <w:sz w:val="22"/>
          <w:szCs w:val="22"/>
        </w:rPr>
        <w:t xml:space="preserve">resilience, </w:t>
      </w:r>
      <w:r w:rsidR="002806B4" w:rsidRPr="009843BC">
        <w:rPr>
          <w:bCs/>
          <w:color w:val="FF0000"/>
          <w:sz w:val="22"/>
          <w:szCs w:val="22"/>
        </w:rPr>
        <w:t>topography</w:t>
      </w:r>
      <w:r w:rsidR="00253B94" w:rsidRPr="009843BC">
        <w:rPr>
          <w:bCs/>
          <w:color w:val="FF0000"/>
          <w:sz w:val="22"/>
          <w:szCs w:val="22"/>
        </w:rPr>
        <w:t xml:space="preserve">, </w:t>
      </w:r>
      <w:r w:rsidR="009843BC" w:rsidRPr="009843BC">
        <w:rPr>
          <w:bCs/>
          <w:color w:val="FF0000"/>
          <w:sz w:val="22"/>
          <w:szCs w:val="22"/>
        </w:rPr>
        <w:t>water use efficiency</w:t>
      </w:r>
      <w:r w:rsidR="002806B4" w:rsidRPr="009843BC">
        <w:rPr>
          <w:bCs/>
          <w:color w:val="FF0000"/>
          <w:sz w:val="22"/>
          <w:szCs w:val="22"/>
        </w:rPr>
        <w:t>, soil water retention</w:t>
      </w:r>
    </w:p>
    <w:p w14:paraId="6256C4BD" w14:textId="0AFEF61E" w:rsidR="00765937" w:rsidRPr="00B31765" w:rsidRDefault="00765937" w:rsidP="00B31765">
      <w:pPr>
        <w:spacing w:line="360" w:lineRule="auto"/>
        <w:rPr>
          <w:bCs/>
          <w:color w:val="000000" w:themeColor="text1"/>
          <w:sz w:val="22"/>
          <w:szCs w:val="22"/>
        </w:rPr>
      </w:pPr>
    </w:p>
    <w:p w14:paraId="723494DE" w14:textId="5DF870A0" w:rsidR="00765937" w:rsidRPr="00B31765" w:rsidRDefault="00765937" w:rsidP="00B31765">
      <w:pPr>
        <w:spacing w:line="360" w:lineRule="auto"/>
        <w:rPr>
          <w:bCs/>
          <w:color w:val="000000" w:themeColor="text1"/>
          <w:sz w:val="22"/>
          <w:szCs w:val="22"/>
        </w:rPr>
      </w:pPr>
    </w:p>
    <w:p w14:paraId="6E2DF5DE" w14:textId="77777777" w:rsidR="00B768C8" w:rsidRPr="00B31765" w:rsidRDefault="00B768C8" w:rsidP="00B31765">
      <w:pPr>
        <w:spacing w:line="360" w:lineRule="auto"/>
        <w:rPr>
          <w:b/>
          <w:color w:val="000000" w:themeColor="text1"/>
          <w:sz w:val="22"/>
          <w:szCs w:val="22"/>
        </w:rPr>
      </w:pPr>
      <w:r w:rsidRPr="00B31765">
        <w:rPr>
          <w:b/>
          <w:color w:val="000000" w:themeColor="text1"/>
          <w:sz w:val="22"/>
          <w:szCs w:val="22"/>
        </w:rPr>
        <w:t>ABSTRACT</w:t>
      </w:r>
    </w:p>
    <w:p w14:paraId="743E2FAB" w14:textId="77777777" w:rsidR="00B768C8" w:rsidRPr="00B31765" w:rsidRDefault="00B768C8" w:rsidP="00B31765">
      <w:pPr>
        <w:spacing w:line="360" w:lineRule="auto"/>
        <w:rPr>
          <w:b/>
          <w:color w:val="000000" w:themeColor="text1"/>
          <w:sz w:val="22"/>
          <w:szCs w:val="22"/>
        </w:rPr>
      </w:pPr>
    </w:p>
    <w:p w14:paraId="1A4F9641" w14:textId="32430411" w:rsidR="003309EA" w:rsidRPr="00B31765" w:rsidRDefault="00B768C8" w:rsidP="00B31765">
      <w:pPr>
        <w:spacing w:line="360" w:lineRule="auto"/>
        <w:rPr>
          <w:color w:val="000000" w:themeColor="text1"/>
          <w:sz w:val="22"/>
          <w:szCs w:val="22"/>
        </w:rPr>
      </w:pPr>
      <w:r w:rsidRPr="00B31765">
        <w:rPr>
          <w:color w:val="000000" w:themeColor="text1"/>
          <w:sz w:val="22"/>
          <w:szCs w:val="22"/>
        </w:rPr>
        <w:t>Globally rare pitch pine (</w:t>
      </w:r>
      <w:r w:rsidRPr="00B31765">
        <w:rPr>
          <w:i/>
          <w:iCs/>
          <w:color w:val="000000" w:themeColor="text1"/>
          <w:sz w:val="22"/>
          <w:szCs w:val="22"/>
        </w:rPr>
        <w:t>Pinus rigida</w:t>
      </w:r>
      <w:r w:rsidRPr="00B31765">
        <w:rPr>
          <w:color w:val="000000" w:themeColor="text1"/>
          <w:sz w:val="22"/>
          <w:szCs w:val="22"/>
        </w:rPr>
        <w:t>)</w:t>
      </w:r>
      <w:r w:rsidR="00375365" w:rsidRPr="00B31765">
        <w:rPr>
          <w:color w:val="000000" w:themeColor="text1"/>
          <w:sz w:val="22"/>
          <w:szCs w:val="22"/>
        </w:rPr>
        <w:t xml:space="preserve"> </w:t>
      </w:r>
      <w:r w:rsidRPr="00B31765">
        <w:rPr>
          <w:color w:val="000000" w:themeColor="text1"/>
          <w:sz w:val="22"/>
          <w:szCs w:val="22"/>
        </w:rPr>
        <w:t xml:space="preserve">is thought to depend on intermittent fire, which encourages reproduction and niche preservation. At Mt. Desert Island in Acadia National Park (ME, USA) a </w:t>
      </w:r>
      <w:r w:rsidR="004B55A1" w:rsidRPr="00B31765">
        <w:rPr>
          <w:color w:val="000000" w:themeColor="text1"/>
          <w:sz w:val="22"/>
          <w:szCs w:val="22"/>
        </w:rPr>
        <w:t xml:space="preserve">major, </w:t>
      </w:r>
      <w:r w:rsidRPr="00B31765">
        <w:rPr>
          <w:color w:val="000000" w:themeColor="text1"/>
          <w:sz w:val="22"/>
          <w:szCs w:val="22"/>
        </w:rPr>
        <w:t>stand-replacing conflagration enveloped a portion of the island in 1947</w:t>
      </w:r>
      <w:r w:rsidR="00FF4719" w:rsidRPr="00B31765">
        <w:rPr>
          <w:color w:val="000000" w:themeColor="text1"/>
          <w:sz w:val="22"/>
          <w:szCs w:val="22"/>
        </w:rPr>
        <w:t xml:space="preserve">; </w:t>
      </w:r>
      <w:r w:rsidRPr="00B31765">
        <w:rPr>
          <w:color w:val="000000" w:themeColor="text1"/>
          <w:sz w:val="22"/>
          <w:szCs w:val="22"/>
        </w:rPr>
        <w:t xml:space="preserve">since </w:t>
      </w:r>
      <w:proofErr w:type="gramStart"/>
      <w:r w:rsidRPr="00B31765">
        <w:rPr>
          <w:color w:val="000000" w:themeColor="text1"/>
          <w:sz w:val="22"/>
          <w:szCs w:val="22"/>
        </w:rPr>
        <w:t>then</w:t>
      </w:r>
      <w:proofErr w:type="gramEnd"/>
      <w:r w:rsidRPr="00B31765">
        <w:rPr>
          <w:color w:val="000000" w:themeColor="text1"/>
          <w:sz w:val="22"/>
          <w:szCs w:val="22"/>
        </w:rPr>
        <w:t xml:space="preserve"> there has been no recurrence of fire</w:t>
      </w:r>
      <w:r w:rsidR="00A2763B" w:rsidRPr="00B31765">
        <w:rPr>
          <w:color w:val="000000" w:themeColor="text1"/>
          <w:sz w:val="22"/>
          <w:szCs w:val="22"/>
        </w:rPr>
        <w:t>.</w:t>
      </w:r>
      <w:r w:rsidR="00775502" w:rsidRPr="00B31765">
        <w:rPr>
          <w:color w:val="000000" w:themeColor="text1"/>
          <w:sz w:val="22"/>
          <w:szCs w:val="22"/>
        </w:rPr>
        <w:t xml:space="preserve"> </w:t>
      </w:r>
      <w:r w:rsidR="00A2763B" w:rsidRPr="00E65E68">
        <w:rPr>
          <w:color w:val="FF0000"/>
          <w:sz w:val="22"/>
          <w:szCs w:val="22"/>
        </w:rPr>
        <w:t>Other</w:t>
      </w:r>
      <w:r w:rsidR="00775502" w:rsidRPr="00E65E68">
        <w:rPr>
          <w:color w:val="FF0000"/>
          <w:sz w:val="22"/>
          <w:szCs w:val="22"/>
        </w:rPr>
        <w:t xml:space="preserve"> p</w:t>
      </w:r>
      <w:r w:rsidRPr="00E65E68">
        <w:rPr>
          <w:color w:val="FF0000"/>
          <w:sz w:val="22"/>
          <w:szCs w:val="22"/>
        </w:rPr>
        <w:t xml:space="preserve">opulations </w:t>
      </w:r>
      <w:r w:rsidR="00A2763B" w:rsidRPr="00E65E68">
        <w:rPr>
          <w:color w:val="FF0000"/>
          <w:sz w:val="22"/>
          <w:szCs w:val="22"/>
        </w:rPr>
        <w:t>have been</w:t>
      </w:r>
      <w:r w:rsidR="00775502" w:rsidRPr="00E65E68">
        <w:rPr>
          <w:color w:val="FF0000"/>
          <w:sz w:val="22"/>
          <w:szCs w:val="22"/>
        </w:rPr>
        <w:t xml:space="preserve"> </w:t>
      </w:r>
      <w:r w:rsidRPr="00E65E68">
        <w:rPr>
          <w:color w:val="FF0000"/>
          <w:sz w:val="22"/>
          <w:szCs w:val="22"/>
        </w:rPr>
        <w:t xml:space="preserve">unaffected by fire disturbance for over one hundred and twenty years. </w:t>
      </w:r>
      <w:r w:rsidR="00A2763B" w:rsidRPr="00E65E68">
        <w:rPr>
          <w:color w:val="FF0000"/>
          <w:sz w:val="22"/>
          <w:szCs w:val="22"/>
        </w:rPr>
        <w:t>Despite the absence of fire, pitch pine persists at Mt. Desert Island, suggesting that other environmental drivers may be as or more important than fire in that system</w:t>
      </w:r>
      <w:r w:rsidR="00775502" w:rsidRPr="00E65E68">
        <w:rPr>
          <w:color w:val="FF0000"/>
          <w:sz w:val="22"/>
          <w:szCs w:val="22"/>
        </w:rPr>
        <w:t>. W</w:t>
      </w:r>
      <w:r w:rsidR="004E0F02" w:rsidRPr="00E65E68">
        <w:rPr>
          <w:color w:val="FF0000"/>
          <w:sz w:val="22"/>
          <w:szCs w:val="22"/>
        </w:rPr>
        <w:t>e examined the influence of</w:t>
      </w:r>
      <w:r w:rsidR="004E0F02" w:rsidRPr="00E65E68">
        <w:rPr>
          <w:color w:val="FF0000"/>
          <w:sz w:val="22"/>
          <w:szCs w:val="22"/>
          <w:u w:val="single"/>
        </w:rPr>
        <w:t xml:space="preserve"> </w:t>
      </w:r>
      <w:r w:rsidR="00775502" w:rsidRPr="00E65E68">
        <w:rPr>
          <w:color w:val="FF0000"/>
          <w:sz w:val="22"/>
          <w:szCs w:val="22"/>
        </w:rPr>
        <w:t xml:space="preserve">fire history and </w:t>
      </w:r>
      <w:r w:rsidR="004E0F02" w:rsidRPr="00E65E68">
        <w:rPr>
          <w:color w:val="FF0000"/>
          <w:sz w:val="22"/>
          <w:szCs w:val="22"/>
        </w:rPr>
        <w:t xml:space="preserve">topography </w:t>
      </w:r>
      <w:r w:rsidR="00775502" w:rsidRPr="00E65E68">
        <w:rPr>
          <w:color w:val="FF0000"/>
          <w:sz w:val="22"/>
          <w:szCs w:val="22"/>
        </w:rPr>
        <w:t>on</w:t>
      </w:r>
      <w:r w:rsidRPr="00E65E68">
        <w:rPr>
          <w:color w:val="FF0000"/>
          <w:sz w:val="22"/>
          <w:szCs w:val="22"/>
        </w:rPr>
        <w:t xml:space="preserve"> </w:t>
      </w:r>
      <w:r w:rsidR="0026423B" w:rsidRPr="00E65E68">
        <w:rPr>
          <w:color w:val="FF0000"/>
          <w:sz w:val="22"/>
          <w:szCs w:val="22"/>
        </w:rPr>
        <w:t>individual trees in</w:t>
      </w:r>
      <w:r w:rsidRPr="00E65E68">
        <w:rPr>
          <w:color w:val="FF0000"/>
          <w:sz w:val="22"/>
          <w:szCs w:val="22"/>
        </w:rPr>
        <w:t xml:space="preserve"> four separate stands</w:t>
      </w:r>
      <w:r w:rsidR="00A2763B" w:rsidRPr="00E65E68">
        <w:rPr>
          <w:color w:val="FF0000"/>
          <w:sz w:val="22"/>
          <w:szCs w:val="22"/>
        </w:rPr>
        <w:t xml:space="preserve"> at Mt. Desert Island</w:t>
      </w:r>
      <w:r w:rsidR="0026423B" w:rsidRPr="00E65E68">
        <w:rPr>
          <w:color w:val="FF0000"/>
          <w:sz w:val="22"/>
          <w:szCs w:val="22"/>
        </w:rPr>
        <w:t>.</w:t>
      </w:r>
      <w:r w:rsidR="00A2763B" w:rsidRPr="00E65E68">
        <w:rPr>
          <w:color w:val="FF0000"/>
          <w:sz w:val="22"/>
          <w:szCs w:val="22"/>
        </w:rPr>
        <w:t xml:space="preserve"> Generally, topography was found to be a more important driver of leaf and plant level traits than fire history, with individuals possessing greater stress tolerance traits at high elevation. We attribute this to changes in topographical and soil characteristics along the gradient. These results challenge the suggestion that fire is the primary driver of pitch pine persistence at Mt. Desert Island</w:t>
      </w:r>
      <w:r w:rsidR="00262876" w:rsidRPr="00E65E68">
        <w:rPr>
          <w:color w:val="FF0000"/>
          <w:sz w:val="22"/>
          <w:szCs w:val="22"/>
        </w:rPr>
        <w:t xml:space="preserve"> and indicate that pitch pine has the capacity to thrive across a wider array of environments. These results can serve to better understand and manage this species in an ever-changing future world.</w:t>
      </w:r>
    </w:p>
    <w:p w14:paraId="66C3499C" w14:textId="77777777" w:rsidR="005278F2" w:rsidRPr="00B31765" w:rsidRDefault="005278F2" w:rsidP="00B31765">
      <w:pPr>
        <w:spacing w:line="360" w:lineRule="auto"/>
        <w:rPr>
          <w:b/>
          <w:color w:val="000000" w:themeColor="text1"/>
          <w:sz w:val="22"/>
          <w:szCs w:val="22"/>
        </w:rPr>
      </w:pPr>
    </w:p>
    <w:p w14:paraId="3399C6AB" w14:textId="0E204638" w:rsidR="001D515C" w:rsidRPr="00B31765" w:rsidRDefault="001D515C" w:rsidP="00B31765">
      <w:pPr>
        <w:spacing w:line="360" w:lineRule="auto"/>
        <w:rPr>
          <w:b/>
          <w:color w:val="000000" w:themeColor="text1"/>
          <w:sz w:val="22"/>
          <w:szCs w:val="22"/>
        </w:rPr>
      </w:pPr>
      <w:bookmarkStart w:id="1" w:name="_Hlk43783425"/>
      <w:bookmarkEnd w:id="0"/>
      <w:r w:rsidRPr="00B31765">
        <w:rPr>
          <w:b/>
          <w:color w:val="000000" w:themeColor="text1"/>
          <w:sz w:val="22"/>
          <w:szCs w:val="22"/>
        </w:rPr>
        <w:t>INTRODUCTION</w:t>
      </w:r>
    </w:p>
    <w:p w14:paraId="753F90BA" w14:textId="1A5AA70B" w:rsidR="009E4109" w:rsidRPr="00B31765" w:rsidRDefault="00992A1C">
      <w:pPr>
        <w:spacing w:line="360" w:lineRule="auto"/>
        <w:rPr>
          <w:color w:val="000000" w:themeColor="text1"/>
          <w:sz w:val="22"/>
          <w:szCs w:val="22"/>
        </w:rPr>
      </w:pPr>
      <w:r w:rsidRPr="00B31765">
        <w:rPr>
          <w:color w:val="000000" w:themeColor="text1"/>
          <w:sz w:val="22"/>
          <w:szCs w:val="22"/>
        </w:rPr>
        <w:t xml:space="preserve">On Mt. Desert Island </w:t>
      </w:r>
      <w:r w:rsidR="00473B7F" w:rsidRPr="00B31765">
        <w:rPr>
          <w:color w:val="000000" w:themeColor="text1"/>
          <w:sz w:val="22"/>
          <w:szCs w:val="22"/>
        </w:rPr>
        <w:t xml:space="preserve">at Acadia National Park </w:t>
      </w:r>
      <w:r w:rsidRPr="00B31765">
        <w:rPr>
          <w:color w:val="000000" w:themeColor="text1"/>
          <w:sz w:val="22"/>
          <w:szCs w:val="22"/>
        </w:rPr>
        <w:t>in Maine USA, pitch pine (</w:t>
      </w:r>
      <w:r w:rsidRPr="00B31765">
        <w:rPr>
          <w:i/>
          <w:iCs/>
          <w:color w:val="000000" w:themeColor="text1"/>
          <w:sz w:val="22"/>
          <w:szCs w:val="22"/>
        </w:rPr>
        <w:t>Pinus rigida</w:t>
      </w:r>
      <w:r w:rsidRPr="00B31765">
        <w:rPr>
          <w:color w:val="000000" w:themeColor="text1"/>
          <w:sz w:val="22"/>
          <w:szCs w:val="22"/>
        </w:rPr>
        <w:t>)</w:t>
      </w:r>
      <w:r w:rsidR="009A7E97" w:rsidRPr="00B31765">
        <w:rPr>
          <w:color w:val="000000" w:themeColor="text1"/>
          <w:sz w:val="22"/>
          <w:szCs w:val="22"/>
        </w:rPr>
        <w:t>, the most northerly member of the southern yellow pines (Plain</w:t>
      </w:r>
      <w:r w:rsidR="001E7284" w:rsidRPr="00B31765">
        <w:rPr>
          <w:color w:val="000000" w:themeColor="text1"/>
          <w:sz w:val="22"/>
          <w:szCs w:val="22"/>
        </w:rPr>
        <w:t xml:space="preserve"> </w:t>
      </w:r>
      <w:r w:rsidR="001E7284" w:rsidRPr="00B31765">
        <w:rPr>
          <w:i/>
          <w:iCs/>
          <w:color w:val="000000" w:themeColor="text1"/>
          <w:sz w:val="22"/>
          <w:szCs w:val="22"/>
        </w:rPr>
        <w:t>et al</w:t>
      </w:r>
      <w:r w:rsidR="001E7284" w:rsidRPr="00B31765">
        <w:rPr>
          <w:color w:val="000000" w:themeColor="text1"/>
          <w:sz w:val="22"/>
          <w:szCs w:val="22"/>
        </w:rPr>
        <w:t xml:space="preserve">. </w:t>
      </w:r>
      <w:r w:rsidR="009A7E97" w:rsidRPr="00B31765">
        <w:rPr>
          <w:color w:val="000000" w:themeColor="text1"/>
          <w:sz w:val="22"/>
          <w:szCs w:val="22"/>
        </w:rPr>
        <w:t>1987),</w:t>
      </w:r>
      <w:r w:rsidRPr="00B31765">
        <w:rPr>
          <w:color w:val="000000" w:themeColor="text1"/>
          <w:sz w:val="22"/>
          <w:szCs w:val="22"/>
        </w:rPr>
        <w:t xml:space="preserve"> dwell at the edge of their northeastern </w:t>
      </w:r>
      <w:r w:rsidRPr="00B31765">
        <w:rPr>
          <w:color w:val="000000" w:themeColor="text1"/>
          <w:sz w:val="22"/>
          <w:szCs w:val="22"/>
        </w:rPr>
        <w:lastRenderedPageBreak/>
        <w:t>range (Fig. 1)</w:t>
      </w:r>
      <w:r w:rsidR="004B58B6" w:rsidRPr="00B31765">
        <w:rPr>
          <w:color w:val="000000" w:themeColor="text1"/>
          <w:sz w:val="22"/>
          <w:szCs w:val="22"/>
        </w:rPr>
        <w:t xml:space="preserve"> </w:t>
      </w:r>
      <w:r w:rsidR="004B58B6" w:rsidRPr="00E65E68">
        <w:rPr>
          <w:color w:val="FF0000"/>
          <w:sz w:val="22"/>
          <w:szCs w:val="22"/>
        </w:rPr>
        <w:t>in heathland</w:t>
      </w:r>
      <w:r w:rsidR="00151098" w:rsidRPr="00E65E68">
        <w:rPr>
          <w:color w:val="FF0000"/>
          <w:sz w:val="22"/>
          <w:szCs w:val="22"/>
        </w:rPr>
        <w:t>-</w:t>
      </w:r>
      <w:r w:rsidR="004B58B6" w:rsidRPr="00E65E68">
        <w:rPr>
          <w:color w:val="FF0000"/>
          <w:sz w:val="22"/>
          <w:szCs w:val="22"/>
        </w:rPr>
        <w:t xml:space="preserve">pine barren communities. </w:t>
      </w:r>
      <w:r w:rsidR="002C61B9" w:rsidRPr="00E65E68">
        <w:rPr>
          <w:color w:val="FF0000"/>
          <w:sz w:val="22"/>
          <w:szCs w:val="22"/>
        </w:rPr>
        <w:t xml:space="preserve">Over </w:t>
      </w:r>
      <w:r w:rsidRPr="00E65E68">
        <w:rPr>
          <w:color w:val="FF0000"/>
          <w:sz w:val="22"/>
          <w:szCs w:val="22"/>
        </w:rPr>
        <w:t>mille</w:t>
      </w:r>
      <w:r w:rsidR="00375365" w:rsidRPr="00E65E68">
        <w:rPr>
          <w:color w:val="FF0000"/>
          <w:sz w:val="22"/>
          <w:szCs w:val="22"/>
        </w:rPr>
        <w:t>n</w:t>
      </w:r>
      <w:r w:rsidRPr="00E65E68">
        <w:rPr>
          <w:color w:val="FF0000"/>
          <w:sz w:val="22"/>
          <w:szCs w:val="22"/>
        </w:rPr>
        <w:t>nia</w:t>
      </w:r>
      <w:r w:rsidR="002C61B9" w:rsidRPr="00E65E68">
        <w:rPr>
          <w:color w:val="FF0000"/>
          <w:sz w:val="22"/>
          <w:szCs w:val="22"/>
        </w:rPr>
        <w:t>,</w:t>
      </w:r>
      <w:r w:rsidRPr="00E65E68">
        <w:rPr>
          <w:color w:val="FF0000"/>
          <w:sz w:val="22"/>
          <w:szCs w:val="22"/>
        </w:rPr>
        <w:t xml:space="preserve"> </w:t>
      </w:r>
      <w:r w:rsidR="004B58B6" w:rsidRPr="00E65E68">
        <w:rPr>
          <w:color w:val="FF0000"/>
          <w:sz w:val="22"/>
          <w:szCs w:val="22"/>
        </w:rPr>
        <w:t>their persistence (ability to remain in a particular setting) is defined by frequent fire</w:t>
      </w:r>
      <w:r w:rsidRPr="00E65E68">
        <w:rPr>
          <w:color w:val="FF0000"/>
          <w:sz w:val="22"/>
          <w:szCs w:val="22"/>
        </w:rPr>
        <w:t xml:space="preserve"> disturbance</w:t>
      </w:r>
      <w:r w:rsidR="002C61B9" w:rsidRPr="00E65E68">
        <w:rPr>
          <w:color w:val="FF0000"/>
          <w:sz w:val="22"/>
          <w:szCs w:val="22"/>
        </w:rPr>
        <w:t xml:space="preserve"> </w:t>
      </w:r>
      <w:r w:rsidR="00262876" w:rsidRPr="00E65E68">
        <w:rPr>
          <w:color w:val="FF0000"/>
          <w:sz w:val="22"/>
          <w:szCs w:val="22"/>
        </w:rPr>
        <w:t>that</w:t>
      </w:r>
      <w:r w:rsidR="004B58B6" w:rsidRPr="00E65E68">
        <w:rPr>
          <w:color w:val="FF0000"/>
          <w:sz w:val="22"/>
          <w:szCs w:val="22"/>
        </w:rPr>
        <w:t xml:space="preserve"> regulates</w:t>
      </w:r>
      <w:r w:rsidRPr="00E65E68">
        <w:rPr>
          <w:color w:val="FF0000"/>
          <w:sz w:val="22"/>
          <w:szCs w:val="22"/>
        </w:rPr>
        <w:t xml:space="preserve"> competition, </w:t>
      </w:r>
      <w:r w:rsidR="00B059EF" w:rsidRPr="00E65E68">
        <w:rPr>
          <w:color w:val="FF0000"/>
          <w:sz w:val="22"/>
          <w:szCs w:val="22"/>
        </w:rPr>
        <w:t>removes</w:t>
      </w:r>
      <w:r w:rsidRPr="00E65E68">
        <w:rPr>
          <w:color w:val="FF0000"/>
          <w:sz w:val="22"/>
          <w:szCs w:val="22"/>
        </w:rPr>
        <w:t xml:space="preserve"> </w:t>
      </w:r>
      <w:r w:rsidR="004B58B6" w:rsidRPr="00E65E68">
        <w:rPr>
          <w:color w:val="FF0000"/>
          <w:sz w:val="22"/>
          <w:szCs w:val="22"/>
        </w:rPr>
        <w:t xml:space="preserve">post-fire </w:t>
      </w:r>
      <w:r w:rsidRPr="00E65E68">
        <w:rPr>
          <w:color w:val="FF0000"/>
          <w:sz w:val="22"/>
          <w:szCs w:val="22"/>
        </w:rPr>
        <w:t xml:space="preserve">pyrogenic </w:t>
      </w:r>
      <w:r w:rsidR="00185DF7" w:rsidRPr="00E65E68">
        <w:rPr>
          <w:color w:val="FF0000"/>
          <w:sz w:val="22"/>
          <w:szCs w:val="22"/>
        </w:rPr>
        <w:t xml:space="preserve">carbon (C) </w:t>
      </w:r>
      <w:r w:rsidR="00B059EF" w:rsidRPr="00E65E68">
        <w:rPr>
          <w:color w:val="FF0000"/>
          <w:sz w:val="22"/>
          <w:szCs w:val="22"/>
        </w:rPr>
        <w:t>from</w:t>
      </w:r>
      <w:r w:rsidR="004B58B6" w:rsidRPr="00E65E68">
        <w:rPr>
          <w:color w:val="FF0000"/>
          <w:sz w:val="22"/>
          <w:szCs w:val="22"/>
        </w:rPr>
        <w:t xml:space="preserve"> the soil</w:t>
      </w:r>
      <w:r w:rsidRPr="00E65E68">
        <w:rPr>
          <w:color w:val="FF0000"/>
          <w:sz w:val="22"/>
          <w:szCs w:val="22"/>
        </w:rPr>
        <w:t xml:space="preserve"> and </w:t>
      </w:r>
      <w:r w:rsidR="00262876" w:rsidRPr="00E65E68">
        <w:rPr>
          <w:color w:val="FF0000"/>
          <w:sz w:val="22"/>
          <w:szCs w:val="22"/>
        </w:rPr>
        <w:t>drives the radiation of</w:t>
      </w:r>
      <w:r w:rsidRPr="00E65E68">
        <w:rPr>
          <w:color w:val="FF0000"/>
          <w:sz w:val="22"/>
          <w:szCs w:val="22"/>
        </w:rPr>
        <w:t xml:space="preserve"> </w:t>
      </w:r>
      <w:r w:rsidR="004B58B6" w:rsidRPr="00E65E68">
        <w:rPr>
          <w:color w:val="FF0000"/>
          <w:sz w:val="22"/>
          <w:szCs w:val="22"/>
        </w:rPr>
        <w:t xml:space="preserve">fire </w:t>
      </w:r>
      <w:r w:rsidRPr="00E65E68">
        <w:rPr>
          <w:color w:val="FF0000"/>
          <w:sz w:val="22"/>
          <w:szCs w:val="22"/>
        </w:rPr>
        <w:t>adaptations</w:t>
      </w:r>
      <w:r w:rsidR="002C61B9" w:rsidRPr="00E65E68">
        <w:rPr>
          <w:color w:val="FF0000"/>
          <w:sz w:val="22"/>
          <w:szCs w:val="22"/>
        </w:rPr>
        <w:t xml:space="preserve">. </w:t>
      </w:r>
      <w:r w:rsidR="00262876" w:rsidRPr="00E65E68">
        <w:rPr>
          <w:color w:val="FF0000"/>
          <w:sz w:val="22"/>
          <w:szCs w:val="22"/>
        </w:rPr>
        <w:t>Among the m</w:t>
      </w:r>
      <w:r w:rsidR="004B58B6" w:rsidRPr="00E65E68">
        <w:rPr>
          <w:color w:val="FF0000"/>
          <w:sz w:val="22"/>
          <w:szCs w:val="22"/>
        </w:rPr>
        <w:t>ost significant</w:t>
      </w:r>
      <w:r w:rsidR="00262876" w:rsidRPr="00E65E68">
        <w:rPr>
          <w:color w:val="FF0000"/>
          <w:sz w:val="22"/>
          <w:szCs w:val="22"/>
        </w:rPr>
        <w:t xml:space="preserve"> fire ada</w:t>
      </w:r>
      <w:r w:rsidR="004F0C92" w:rsidRPr="00E65E68">
        <w:rPr>
          <w:color w:val="FF0000"/>
          <w:sz w:val="22"/>
          <w:szCs w:val="22"/>
        </w:rPr>
        <w:t>pt</w:t>
      </w:r>
      <w:r w:rsidR="00262876" w:rsidRPr="00E65E68">
        <w:rPr>
          <w:color w:val="FF0000"/>
          <w:sz w:val="22"/>
          <w:szCs w:val="22"/>
        </w:rPr>
        <w:t>ations</w:t>
      </w:r>
      <w:r w:rsidR="004B58B6" w:rsidRPr="00E65E68">
        <w:rPr>
          <w:color w:val="FF0000"/>
          <w:sz w:val="22"/>
          <w:szCs w:val="22"/>
        </w:rPr>
        <w:t xml:space="preserve"> are s</w:t>
      </w:r>
      <w:r w:rsidRPr="00E65E68">
        <w:rPr>
          <w:color w:val="FF0000"/>
          <w:sz w:val="22"/>
          <w:szCs w:val="22"/>
        </w:rPr>
        <w:t>erot</w:t>
      </w:r>
      <w:r w:rsidR="00D17F6B" w:rsidRPr="00E65E68">
        <w:rPr>
          <w:color w:val="FF0000"/>
          <w:sz w:val="22"/>
          <w:szCs w:val="22"/>
        </w:rPr>
        <w:t>in</w:t>
      </w:r>
      <w:r w:rsidRPr="00E65E68">
        <w:rPr>
          <w:color w:val="FF0000"/>
          <w:sz w:val="22"/>
          <w:szCs w:val="22"/>
        </w:rPr>
        <w:t xml:space="preserve">ous cones </w:t>
      </w:r>
      <w:r w:rsidR="004B58B6" w:rsidRPr="00E65E68">
        <w:rPr>
          <w:color w:val="FF0000"/>
          <w:sz w:val="22"/>
          <w:szCs w:val="22"/>
        </w:rPr>
        <w:t xml:space="preserve">(which </w:t>
      </w:r>
      <w:r w:rsidRPr="00E65E68">
        <w:rPr>
          <w:color w:val="FF0000"/>
          <w:sz w:val="22"/>
          <w:szCs w:val="22"/>
        </w:rPr>
        <w:t>typically open only when fire engulfs the tree</w:t>
      </w:r>
      <w:r w:rsidR="004B58B6" w:rsidRPr="00E65E68">
        <w:rPr>
          <w:color w:val="FF0000"/>
          <w:sz w:val="22"/>
          <w:szCs w:val="22"/>
        </w:rPr>
        <w:t>)</w:t>
      </w:r>
      <w:r w:rsidR="00262876" w:rsidRPr="00E65E68">
        <w:rPr>
          <w:color w:val="FF0000"/>
          <w:sz w:val="22"/>
          <w:szCs w:val="22"/>
        </w:rPr>
        <w:t>,</w:t>
      </w:r>
      <w:r w:rsidR="007F1C64" w:rsidRPr="00E65E68">
        <w:rPr>
          <w:color w:val="FF0000"/>
          <w:sz w:val="22"/>
          <w:szCs w:val="22"/>
        </w:rPr>
        <w:t xml:space="preserve"> </w:t>
      </w:r>
      <w:r w:rsidRPr="00E65E68">
        <w:rPr>
          <w:color w:val="FF0000"/>
          <w:sz w:val="22"/>
          <w:szCs w:val="22"/>
        </w:rPr>
        <w:t>thickened bark to withstand scorching</w:t>
      </w:r>
      <w:r w:rsidR="00151098" w:rsidRPr="00E65E68">
        <w:rPr>
          <w:color w:val="FF0000"/>
          <w:sz w:val="22"/>
          <w:szCs w:val="22"/>
        </w:rPr>
        <w:t>,</w:t>
      </w:r>
      <w:r w:rsidRPr="00E65E68">
        <w:rPr>
          <w:color w:val="FF0000"/>
          <w:sz w:val="22"/>
          <w:szCs w:val="22"/>
        </w:rPr>
        <w:t xml:space="preserve"> and epicormic sprouting </w:t>
      </w:r>
      <w:r w:rsidR="004B58B6" w:rsidRPr="00E65E68">
        <w:rPr>
          <w:color w:val="FF0000"/>
          <w:sz w:val="22"/>
          <w:szCs w:val="22"/>
        </w:rPr>
        <w:t>along branches and trunk</w:t>
      </w:r>
      <w:r w:rsidR="00F17071" w:rsidRPr="00E65E68">
        <w:rPr>
          <w:color w:val="FF0000"/>
          <w:sz w:val="22"/>
          <w:szCs w:val="22"/>
        </w:rPr>
        <w:t xml:space="preserve"> (Little 1953)</w:t>
      </w:r>
      <w:r w:rsidR="007F1C64" w:rsidRPr="00E65E68">
        <w:rPr>
          <w:color w:val="FF0000"/>
          <w:sz w:val="22"/>
          <w:szCs w:val="22"/>
        </w:rPr>
        <w:t>.</w:t>
      </w:r>
      <w:r w:rsidRPr="00B31765">
        <w:rPr>
          <w:color w:val="000000" w:themeColor="text1"/>
          <w:sz w:val="22"/>
          <w:szCs w:val="22"/>
        </w:rPr>
        <w:t xml:space="preserve"> </w:t>
      </w:r>
      <w:del w:id="2" w:author="Smith, Nick" w:date="2021-07-07T10:00:00Z">
        <w:r w:rsidR="007F1C64" w:rsidRPr="00B31765" w:rsidDel="00E65E68">
          <w:rPr>
            <w:color w:val="000000" w:themeColor="text1"/>
            <w:sz w:val="22"/>
            <w:szCs w:val="22"/>
          </w:rPr>
          <w:delText>These features were present o</w:delText>
        </w:r>
      </w:del>
      <w:ins w:id="3" w:author="Smith, Nick" w:date="2021-07-07T10:00:00Z">
        <w:r w:rsidR="00E65E68">
          <w:rPr>
            <w:color w:val="000000" w:themeColor="text1"/>
            <w:sz w:val="22"/>
            <w:szCs w:val="22"/>
          </w:rPr>
          <w:t>O</w:t>
        </w:r>
      </w:ins>
      <w:r w:rsidRPr="00B31765">
        <w:rPr>
          <w:color w:val="000000" w:themeColor="text1"/>
          <w:sz w:val="22"/>
          <w:szCs w:val="22"/>
        </w:rPr>
        <w:t>n Mt. Desert in 1947</w:t>
      </w:r>
      <w:r w:rsidR="00B6617D" w:rsidRPr="00B31765">
        <w:rPr>
          <w:color w:val="000000" w:themeColor="text1"/>
          <w:sz w:val="22"/>
          <w:szCs w:val="22"/>
        </w:rPr>
        <w:t xml:space="preserve"> </w:t>
      </w:r>
      <w:del w:id="4" w:author="Smith, Nick" w:date="2021-07-07T10:00:00Z">
        <w:r w:rsidR="00B6617D" w:rsidRPr="00B31765" w:rsidDel="00E65E68">
          <w:rPr>
            <w:color w:val="000000" w:themeColor="text1"/>
            <w:sz w:val="22"/>
            <w:szCs w:val="22"/>
          </w:rPr>
          <w:delText>(Fig. 1)</w:delText>
        </w:r>
        <w:r w:rsidRPr="00B31765" w:rsidDel="00E65E68">
          <w:rPr>
            <w:color w:val="000000" w:themeColor="text1"/>
            <w:sz w:val="22"/>
            <w:szCs w:val="22"/>
          </w:rPr>
          <w:delText xml:space="preserve"> </w:delText>
        </w:r>
        <w:r w:rsidR="007F1C64" w:rsidRPr="00B31765" w:rsidDel="00E65E68">
          <w:rPr>
            <w:color w:val="000000" w:themeColor="text1"/>
            <w:sz w:val="22"/>
            <w:szCs w:val="22"/>
          </w:rPr>
          <w:delText xml:space="preserve">when </w:delText>
        </w:r>
      </w:del>
      <w:r w:rsidRPr="00B31765">
        <w:rPr>
          <w:color w:val="000000" w:themeColor="text1"/>
          <w:sz w:val="22"/>
          <w:szCs w:val="22"/>
        </w:rPr>
        <w:t xml:space="preserve">an intense </w:t>
      </w:r>
      <w:r w:rsidR="002D7687" w:rsidRPr="00B31765">
        <w:rPr>
          <w:color w:val="000000" w:themeColor="text1"/>
          <w:sz w:val="22"/>
          <w:szCs w:val="22"/>
        </w:rPr>
        <w:t>October</w:t>
      </w:r>
      <w:r w:rsidRPr="00B31765">
        <w:rPr>
          <w:color w:val="000000" w:themeColor="text1"/>
          <w:sz w:val="22"/>
          <w:szCs w:val="22"/>
        </w:rPr>
        <w:t xml:space="preserve"> fire started in a dump just west of Bar Harbor, on the east side of the island</w:t>
      </w:r>
      <w:ins w:id="5" w:author="Smith, Nick" w:date="2021-07-07T10:00:00Z">
        <w:r w:rsidR="00E65E68">
          <w:rPr>
            <w:color w:val="000000" w:themeColor="text1"/>
            <w:sz w:val="22"/>
            <w:szCs w:val="22"/>
          </w:rPr>
          <w:t xml:space="preserve"> </w:t>
        </w:r>
        <w:r w:rsidR="00E65E68" w:rsidRPr="00B31765">
          <w:rPr>
            <w:color w:val="000000" w:themeColor="text1"/>
            <w:sz w:val="22"/>
            <w:szCs w:val="22"/>
          </w:rPr>
          <w:t>(Fig. 1)</w:t>
        </w:r>
      </w:ins>
      <w:r w:rsidR="002C61B9" w:rsidRPr="00B31765">
        <w:rPr>
          <w:color w:val="000000" w:themeColor="text1"/>
          <w:sz w:val="22"/>
          <w:szCs w:val="22"/>
        </w:rPr>
        <w:t>. Ferocious winds whipped the fire into a frenzy and</w:t>
      </w:r>
      <w:r w:rsidR="00D64822" w:rsidRPr="00B31765">
        <w:rPr>
          <w:color w:val="000000" w:themeColor="text1"/>
          <w:sz w:val="22"/>
          <w:szCs w:val="22"/>
        </w:rPr>
        <w:t>,</w:t>
      </w:r>
      <w:r w:rsidR="002C61B9" w:rsidRPr="00B31765">
        <w:rPr>
          <w:color w:val="000000" w:themeColor="text1"/>
          <w:sz w:val="22"/>
          <w:szCs w:val="22"/>
        </w:rPr>
        <w:t xml:space="preserve"> notwithstanding efforts to subdue it,</w:t>
      </w:r>
      <w:r w:rsidRPr="00B31765">
        <w:rPr>
          <w:color w:val="000000" w:themeColor="text1"/>
          <w:sz w:val="22"/>
          <w:szCs w:val="22"/>
        </w:rPr>
        <w:t xml:space="preserve"> persevered for nearly two weeks. Since that time, fire suppression </w:t>
      </w:r>
      <w:r w:rsidR="00262876" w:rsidRPr="00B31765">
        <w:rPr>
          <w:color w:val="000000" w:themeColor="text1"/>
          <w:sz w:val="22"/>
          <w:szCs w:val="22"/>
        </w:rPr>
        <w:t xml:space="preserve">has been </w:t>
      </w:r>
      <w:r w:rsidRPr="00B31765">
        <w:rPr>
          <w:color w:val="000000" w:themeColor="text1"/>
          <w:sz w:val="22"/>
          <w:szCs w:val="22"/>
        </w:rPr>
        <w:t xml:space="preserve">used to </w:t>
      </w:r>
      <w:r w:rsidR="002C61B9" w:rsidRPr="00B31765">
        <w:rPr>
          <w:color w:val="000000" w:themeColor="text1"/>
          <w:sz w:val="22"/>
          <w:szCs w:val="22"/>
        </w:rPr>
        <w:t xml:space="preserve">avoid </w:t>
      </w:r>
      <w:r w:rsidR="00656165" w:rsidRPr="00B31765">
        <w:rPr>
          <w:color w:val="000000" w:themeColor="text1"/>
          <w:sz w:val="22"/>
          <w:szCs w:val="22"/>
        </w:rPr>
        <w:t xml:space="preserve">a repetition of the </w:t>
      </w:r>
      <w:r w:rsidRPr="00B31765">
        <w:rPr>
          <w:color w:val="000000" w:themeColor="text1"/>
          <w:sz w:val="22"/>
          <w:szCs w:val="22"/>
        </w:rPr>
        <w:t xml:space="preserve">tragic consequences </w:t>
      </w:r>
      <w:r w:rsidR="002D7687" w:rsidRPr="00B31765">
        <w:rPr>
          <w:color w:val="000000" w:themeColor="text1"/>
          <w:sz w:val="22"/>
          <w:szCs w:val="22"/>
        </w:rPr>
        <w:t xml:space="preserve">from that fire. </w:t>
      </w:r>
      <w:r w:rsidR="002D7687" w:rsidRPr="00571C28">
        <w:rPr>
          <w:color w:val="FF0000"/>
          <w:sz w:val="22"/>
          <w:szCs w:val="22"/>
        </w:rPr>
        <w:t>Interestingly, in ensuing decades,</w:t>
      </w:r>
      <w:r w:rsidR="007F1C64" w:rsidRPr="00571C28">
        <w:rPr>
          <w:color w:val="FF0000"/>
          <w:sz w:val="22"/>
          <w:szCs w:val="22"/>
        </w:rPr>
        <w:t xml:space="preserve"> tree pyrogenic adaptations </w:t>
      </w:r>
      <w:r w:rsidR="00262876" w:rsidRPr="00571C28">
        <w:rPr>
          <w:color w:val="FF0000"/>
          <w:sz w:val="22"/>
          <w:szCs w:val="22"/>
        </w:rPr>
        <w:t xml:space="preserve">have </w:t>
      </w:r>
      <w:r w:rsidR="00FF672E" w:rsidRPr="00571C28">
        <w:rPr>
          <w:color w:val="FF0000"/>
          <w:sz w:val="22"/>
          <w:szCs w:val="22"/>
        </w:rPr>
        <w:t>diminish</w:t>
      </w:r>
      <w:r w:rsidR="00262876" w:rsidRPr="00571C28">
        <w:rPr>
          <w:color w:val="FF0000"/>
          <w:sz w:val="22"/>
          <w:szCs w:val="22"/>
        </w:rPr>
        <w:t>ed</w:t>
      </w:r>
      <w:r w:rsidR="002D7687" w:rsidRPr="00571C28">
        <w:rPr>
          <w:color w:val="FF0000"/>
          <w:sz w:val="22"/>
          <w:szCs w:val="22"/>
        </w:rPr>
        <w:t xml:space="preserve">, perhaps </w:t>
      </w:r>
      <w:r w:rsidR="00262876" w:rsidRPr="00571C28">
        <w:rPr>
          <w:color w:val="FF0000"/>
          <w:sz w:val="22"/>
          <w:szCs w:val="22"/>
        </w:rPr>
        <w:t>as the result of</w:t>
      </w:r>
      <w:r w:rsidR="002D7687" w:rsidRPr="00571C28">
        <w:rPr>
          <w:color w:val="FF0000"/>
          <w:sz w:val="22"/>
          <w:szCs w:val="22"/>
        </w:rPr>
        <w:t xml:space="preserve"> phenotypic </w:t>
      </w:r>
      <w:r w:rsidR="00262876" w:rsidRPr="00571C28">
        <w:rPr>
          <w:color w:val="FF0000"/>
          <w:sz w:val="22"/>
          <w:szCs w:val="22"/>
        </w:rPr>
        <w:t>plasticity</w:t>
      </w:r>
      <w:r w:rsidR="002D7687" w:rsidRPr="00571C28">
        <w:rPr>
          <w:color w:val="FF0000"/>
          <w:sz w:val="22"/>
          <w:szCs w:val="22"/>
        </w:rPr>
        <w:t xml:space="preserve">, </w:t>
      </w:r>
      <w:r w:rsidR="00FF672E" w:rsidRPr="00571C28">
        <w:rPr>
          <w:color w:val="FF0000"/>
          <w:sz w:val="22"/>
          <w:szCs w:val="22"/>
        </w:rPr>
        <w:t xml:space="preserve">shifting </w:t>
      </w:r>
      <w:r w:rsidR="002D7687" w:rsidRPr="00571C28">
        <w:rPr>
          <w:color w:val="FF0000"/>
          <w:sz w:val="22"/>
          <w:szCs w:val="22"/>
        </w:rPr>
        <w:t xml:space="preserve">away from </w:t>
      </w:r>
      <w:r w:rsidR="007F1C64" w:rsidRPr="00571C28">
        <w:rPr>
          <w:color w:val="FF0000"/>
          <w:sz w:val="22"/>
          <w:szCs w:val="22"/>
        </w:rPr>
        <w:t xml:space="preserve">cone </w:t>
      </w:r>
      <w:proofErr w:type="spellStart"/>
      <w:r w:rsidR="007F1C64" w:rsidRPr="00571C28">
        <w:rPr>
          <w:color w:val="FF0000"/>
          <w:sz w:val="22"/>
          <w:szCs w:val="22"/>
        </w:rPr>
        <w:t>serotiny</w:t>
      </w:r>
      <w:proofErr w:type="spellEnd"/>
      <w:r w:rsidR="007F1C64" w:rsidRPr="00571C28">
        <w:rPr>
          <w:color w:val="FF0000"/>
          <w:sz w:val="22"/>
          <w:szCs w:val="22"/>
        </w:rPr>
        <w:t xml:space="preserve"> (</w:t>
      </w:r>
      <w:proofErr w:type="spellStart"/>
      <w:r w:rsidR="007F1C64" w:rsidRPr="00571C28">
        <w:rPr>
          <w:color w:val="FF0000"/>
          <w:sz w:val="22"/>
          <w:szCs w:val="22"/>
        </w:rPr>
        <w:t>Conkey</w:t>
      </w:r>
      <w:proofErr w:type="spellEnd"/>
      <w:r w:rsidR="001E7284" w:rsidRPr="00571C28">
        <w:rPr>
          <w:color w:val="FF0000"/>
          <w:sz w:val="22"/>
          <w:szCs w:val="22"/>
        </w:rPr>
        <w:t xml:space="preserve"> </w:t>
      </w:r>
      <w:r w:rsidR="001E7284" w:rsidRPr="00571C28">
        <w:rPr>
          <w:i/>
          <w:iCs/>
          <w:color w:val="FF0000"/>
          <w:sz w:val="22"/>
          <w:szCs w:val="22"/>
        </w:rPr>
        <w:t>et al</w:t>
      </w:r>
      <w:r w:rsidR="001E7284" w:rsidRPr="00571C28">
        <w:rPr>
          <w:color w:val="FF0000"/>
          <w:sz w:val="22"/>
          <w:szCs w:val="22"/>
        </w:rPr>
        <w:t xml:space="preserve">. </w:t>
      </w:r>
      <w:r w:rsidR="007F1C64" w:rsidRPr="00571C28">
        <w:rPr>
          <w:color w:val="FF0000"/>
          <w:sz w:val="22"/>
          <w:szCs w:val="22"/>
        </w:rPr>
        <w:t>199</w:t>
      </w:r>
      <w:r w:rsidR="007905C3" w:rsidRPr="00571C28">
        <w:rPr>
          <w:color w:val="FF0000"/>
          <w:sz w:val="22"/>
          <w:szCs w:val="22"/>
        </w:rPr>
        <w:t>5</w:t>
      </w:r>
      <w:r w:rsidR="002D7687" w:rsidRPr="00571C28">
        <w:rPr>
          <w:color w:val="FF0000"/>
          <w:sz w:val="22"/>
          <w:szCs w:val="22"/>
        </w:rPr>
        <w:t xml:space="preserve">; </w:t>
      </w:r>
      <w:r w:rsidR="007F1C64" w:rsidRPr="00571C28">
        <w:rPr>
          <w:color w:val="FF0000"/>
          <w:sz w:val="22"/>
          <w:szCs w:val="22"/>
        </w:rPr>
        <w:t>Jordan</w:t>
      </w:r>
      <w:r w:rsidR="001E7284" w:rsidRPr="00571C28">
        <w:rPr>
          <w:color w:val="FF0000"/>
          <w:sz w:val="22"/>
          <w:szCs w:val="22"/>
        </w:rPr>
        <w:t xml:space="preserve"> </w:t>
      </w:r>
      <w:r w:rsidR="001E7284" w:rsidRPr="00571C28">
        <w:rPr>
          <w:i/>
          <w:iCs/>
          <w:color w:val="FF0000"/>
          <w:sz w:val="22"/>
          <w:szCs w:val="22"/>
        </w:rPr>
        <w:t>et al</w:t>
      </w:r>
      <w:r w:rsidR="001E7284" w:rsidRPr="00571C28">
        <w:rPr>
          <w:color w:val="FF0000"/>
          <w:sz w:val="22"/>
          <w:szCs w:val="22"/>
        </w:rPr>
        <w:t>.</w:t>
      </w:r>
      <w:r w:rsidR="007F1C64" w:rsidRPr="00571C28">
        <w:rPr>
          <w:color w:val="FF0000"/>
          <w:sz w:val="22"/>
          <w:szCs w:val="22"/>
        </w:rPr>
        <w:t xml:space="preserve"> 2003).</w:t>
      </w:r>
      <w:r w:rsidR="007F1C64" w:rsidRPr="00B31765">
        <w:rPr>
          <w:color w:val="000000" w:themeColor="text1"/>
          <w:sz w:val="22"/>
          <w:szCs w:val="22"/>
        </w:rPr>
        <w:t xml:space="preserve"> As there is </w:t>
      </w:r>
      <w:r w:rsidR="002D7687" w:rsidRPr="00B31765">
        <w:rPr>
          <w:color w:val="000000" w:themeColor="text1"/>
          <w:sz w:val="22"/>
          <w:szCs w:val="22"/>
        </w:rPr>
        <w:t>less</w:t>
      </w:r>
      <w:r w:rsidR="007F1C64" w:rsidRPr="00B31765">
        <w:rPr>
          <w:color w:val="000000" w:themeColor="text1"/>
          <w:sz w:val="22"/>
          <w:szCs w:val="22"/>
        </w:rPr>
        <w:t xml:space="preserve"> pressure to produce seeds </w:t>
      </w:r>
      <w:r w:rsidR="00262876" w:rsidRPr="00B31765">
        <w:rPr>
          <w:color w:val="000000" w:themeColor="text1"/>
          <w:sz w:val="22"/>
          <w:szCs w:val="22"/>
        </w:rPr>
        <w:t xml:space="preserve">that </w:t>
      </w:r>
      <w:r w:rsidR="007F1C64" w:rsidRPr="00B31765">
        <w:rPr>
          <w:color w:val="000000" w:themeColor="text1"/>
          <w:sz w:val="22"/>
          <w:szCs w:val="22"/>
        </w:rPr>
        <w:t xml:space="preserve">survive </w:t>
      </w:r>
      <w:proofErr w:type="gramStart"/>
      <w:r w:rsidR="007F1C64" w:rsidRPr="00B31765">
        <w:rPr>
          <w:color w:val="000000" w:themeColor="text1"/>
          <w:sz w:val="22"/>
          <w:szCs w:val="22"/>
        </w:rPr>
        <w:t>in the midst of</w:t>
      </w:r>
      <w:proofErr w:type="gramEnd"/>
      <w:r w:rsidR="007F1C64" w:rsidRPr="00B31765">
        <w:rPr>
          <w:color w:val="000000" w:themeColor="text1"/>
          <w:sz w:val="22"/>
          <w:szCs w:val="22"/>
        </w:rPr>
        <w:t xml:space="preserve"> a fire (</w:t>
      </w:r>
      <w:proofErr w:type="spellStart"/>
      <w:r w:rsidR="007F1C64" w:rsidRPr="00B31765">
        <w:rPr>
          <w:color w:val="000000" w:themeColor="text1"/>
          <w:sz w:val="22"/>
          <w:szCs w:val="22"/>
        </w:rPr>
        <w:t>Givnish</w:t>
      </w:r>
      <w:proofErr w:type="spellEnd"/>
      <w:r w:rsidR="007F1C64" w:rsidRPr="00B31765">
        <w:rPr>
          <w:color w:val="000000" w:themeColor="text1"/>
          <w:sz w:val="22"/>
          <w:szCs w:val="22"/>
        </w:rPr>
        <w:t xml:space="preserve"> 1981), </w:t>
      </w:r>
      <w:r w:rsidR="002D7687" w:rsidRPr="00B31765">
        <w:rPr>
          <w:color w:val="000000" w:themeColor="text1"/>
          <w:sz w:val="22"/>
          <w:szCs w:val="22"/>
        </w:rPr>
        <w:t xml:space="preserve">there </w:t>
      </w:r>
      <w:r w:rsidR="00262876" w:rsidRPr="00B31765">
        <w:rPr>
          <w:color w:val="000000" w:themeColor="text1"/>
          <w:sz w:val="22"/>
          <w:szCs w:val="22"/>
        </w:rPr>
        <w:t>may</w:t>
      </w:r>
      <w:r w:rsidR="002D7687" w:rsidRPr="00B31765">
        <w:rPr>
          <w:color w:val="000000" w:themeColor="text1"/>
          <w:sz w:val="22"/>
          <w:szCs w:val="22"/>
        </w:rPr>
        <w:t xml:space="preserve"> also </w:t>
      </w:r>
      <w:r w:rsidR="00262876" w:rsidRPr="00B31765">
        <w:rPr>
          <w:color w:val="000000" w:themeColor="text1"/>
          <w:sz w:val="22"/>
          <w:szCs w:val="22"/>
        </w:rPr>
        <w:t xml:space="preserve">be </w:t>
      </w:r>
      <w:r w:rsidR="002D7687" w:rsidRPr="00B31765">
        <w:rPr>
          <w:color w:val="000000" w:themeColor="text1"/>
          <w:sz w:val="22"/>
          <w:szCs w:val="22"/>
        </w:rPr>
        <w:t>less</w:t>
      </w:r>
      <w:r w:rsidR="00CB5E75" w:rsidRPr="00B31765">
        <w:rPr>
          <w:color w:val="000000" w:themeColor="text1"/>
          <w:sz w:val="22"/>
          <w:szCs w:val="22"/>
        </w:rPr>
        <w:t xml:space="preserve"> need for </w:t>
      </w:r>
      <w:r w:rsidR="007F1C64" w:rsidRPr="00B31765">
        <w:rPr>
          <w:color w:val="000000" w:themeColor="text1"/>
          <w:sz w:val="22"/>
          <w:szCs w:val="22"/>
        </w:rPr>
        <w:t xml:space="preserve">thick bark </w:t>
      </w:r>
      <w:r w:rsidR="00CB5E75" w:rsidRPr="00B31765">
        <w:rPr>
          <w:color w:val="000000" w:themeColor="text1"/>
          <w:sz w:val="22"/>
          <w:szCs w:val="22"/>
        </w:rPr>
        <w:t>or</w:t>
      </w:r>
      <w:r w:rsidR="007F1C64" w:rsidRPr="00B31765">
        <w:rPr>
          <w:color w:val="000000" w:themeColor="text1"/>
          <w:sz w:val="22"/>
          <w:szCs w:val="22"/>
        </w:rPr>
        <w:t xml:space="preserve"> epicormic sprouting (</w:t>
      </w:r>
      <w:proofErr w:type="spellStart"/>
      <w:r w:rsidR="007F1C64" w:rsidRPr="00B31765">
        <w:rPr>
          <w:color w:val="000000" w:themeColor="text1"/>
          <w:sz w:val="22"/>
          <w:szCs w:val="22"/>
        </w:rPr>
        <w:t>Renninger</w:t>
      </w:r>
      <w:proofErr w:type="spellEnd"/>
      <w:r w:rsidR="007F1C64" w:rsidRPr="00B31765">
        <w:rPr>
          <w:color w:val="000000" w:themeColor="text1"/>
          <w:sz w:val="22"/>
          <w:szCs w:val="22"/>
        </w:rPr>
        <w:t xml:space="preserve"> </w:t>
      </w:r>
      <w:r w:rsidR="007F1C64" w:rsidRPr="00B31765">
        <w:rPr>
          <w:i/>
          <w:iCs/>
          <w:color w:val="000000" w:themeColor="text1"/>
          <w:sz w:val="22"/>
          <w:szCs w:val="22"/>
        </w:rPr>
        <w:t xml:space="preserve">et al. </w:t>
      </w:r>
      <w:r w:rsidR="007F1C64" w:rsidRPr="00B31765">
        <w:rPr>
          <w:color w:val="000000" w:themeColor="text1"/>
          <w:sz w:val="22"/>
          <w:szCs w:val="22"/>
        </w:rPr>
        <w:t xml:space="preserve">2013). </w:t>
      </w:r>
      <w:r w:rsidR="00262876" w:rsidRPr="00571C28">
        <w:rPr>
          <w:color w:val="FF0000"/>
          <w:sz w:val="22"/>
          <w:szCs w:val="22"/>
        </w:rPr>
        <w:t>Past studies have speculated</w:t>
      </w:r>
      <w:r w:rsidR="002D7687" w:rsidRPr="00571C28">
        <w:rPr>
          <w:color w:val="FF0000"/>
          <w:sz w:val="22"/>
          <w:szCs w:val="22"/>
        </w:rPr>
        <w:t xml:space="preserve"> </w:t>
      </w:r>
      <w:r w:rsidR="00262876" w:rsidRPr="00571C28">
        <w:rPr>
          <w:color w:val="FF0000"/>
          <w:sz w:val="22"/>
          <w:szCs w:val="22"/>
        </w:rPr>
        <w:t xml:space="preserve">that </w:t>
      </w:r>
      <w:r w:rsidR="00CB5E75" w:rsidRPr="00571C28">
        <w:rPr>
          <w:color w:val="FF0000"/>
          <w:sz w:val="22"/>
          <w:szCs w:val="22"/>
        </w:rPr>
        <w:t>tree defenses</w:t>
      </w:r>
      <w:r w:rsidR="00604301" w:rsidRPr="00571C28">
        <w:rPr>
          <w:color w:val="FF0000"/>
          <w:sz w:val="22"/>
          <w:szCs w:val="22"/>
        </w:rPr>
        <w:t xml:space="preserve"> </w:t>
      </w:r>
      <w:r w:rsidR="002D7687" w:rsidRPr="00571C28">
        <w:rPr>
          <w:color w:val="FF0000"/>
          <w:sz w:val="22"/>
          <w:szCs w:val="22"/>
        </w:rPr>
        <w:t xml:space="preserve">are shifting </w:t>
      </w:r>
      <w:r w:rsidR="00381011" w:rsidRPr="00571C28">
        <w:rPr>
          <w:color w:val="FF0000"/>
          <w:sz w:val="22"/>
          <w:szCs w:val="22"/>
        </w:rPr>
        <w:t xml:space="preserve">from fire </w:t>
      </w:r>
      <w:r w:rsidR="00262876" w:rsidRPr="00571C28">
        <w:rPr>
          <w:color w:val="FF0000"/>
          <w:sz w:val="22"/>
          <w:szCs w:val="22"/>
        </w:rPr>
        <w:t>resiliency</w:t>
      </w:r>
      <w:r w:rsidR="00CB5E75" w:rsidRPr="00571C28">
        <w:rPr>
          <w:color w:val="FF0000"/>
          <w:sz w:val="22"/>
          <w:szCs w:val="22"/>
        </w:rPr>
        <w:t xml:space="preserve"> </w:t>
      </w:r>
      <w:r w:rsidR="00604301" w:rsidRPr="00571C28">
        <w:rPr>
          <w:color w:val="FF0000"/>
          <w:sz w:val="22"/>
          <w:szCs w:val="22"/>
        </w:rPr>
        <w:t>to</w:t>
      </w:r>
      <w:r w:rsidR="00CB5E75" w:rsidRPr="00571C28">
        <w:rPr>
          <w:color w:val="FF0000"/>
          <w:sz w:val="22"/>
          <w:szCs w:val="22"/>
        </w:rPr>
        <w:t xml:space="preserve"> </w:t>
      </w:r>
      <w:r w:rsidR="00262876" w:rsidRPr="00571C28">
        <w:rPr>
          <w:color w:val="FF0000"/>
          <w:sz w:val="22"/>
          <w:szCs w:val="22"/>
        </w:rPr>
        <w:t xml:space="preserve">traits that may help deal with other abiotic conditions such as </w:t>
      </w:r>
      <w:r w:rsidR="00CB5E75" w:rsidRPr="00571C28">
        <w:rPr>
          <w:color w:val="FF0000"/>
          <w:sz w:val="22"/>
          <w:szCs w:val="22"/>
        </w:rPr>
        <w:t xml:space="preserve">warmer temperatures and increasing summer drought (Day </w:t>
      </w:r>
      <w:r w:rsidR="00CB5E75" w:rsidRPr="00571C28">
        <w:rPr>
          <w:i/>
          <w:iCs/>
          <w:color w:val="FF0000"/>
          <w:sz w:val="22"/>
          <w:szCs w:val="22"/>
        </w:rPr>
        <w:t>et al.</w:t>
      </w:r>
      <w:r w:rsidR="00CB5E75" w:rsidRPr="00571C28">
        <w:rPr>
          <w:color w:val="FF0000"/>
          <w:sz w:val="22"/>
          <w:szCs w:val="22"/>
        </w:rPr>
        <w:t xml:space="preserve"> 2005</w:t>
      </w:r>
      <w:r w:rsidR="002D7687" w:rsidRPr="00571C28">
        <w:rPr>
          <w:color w:val="FF0000"/>
          <w:sz w:val="22"/>
          <w:szCs w:val="22"/>
        </w:rPr>
        <w:t xml:space="preserve">; </w:t>
      </w:r>
      <w:proofErr w:type="spellStart"/>
      <w:r w:rsidR="00BE74F5" w:rsidRPr="00571C28">
        <w:rPr>
          <w:color w:val="FF0000"/>
          <w:sz w:val="22"/>
          <w:szCs w:val="22"/>
        </w:rPr>
        <w:t>Buma</w:t>
      </w:r>
      <w:proofErr w:type="spellEnd"/>
      <w:r w:rsidR="00BE74F5" w:rsidRPr="00571C28">
        <w:rPr>
          <w:color w:val="FF0000"/>
          <w:sz w:val="22"/>
          <w:szCs w:val="22"/>
        </w:rPr>
        <w:t xml:space="preserve"> </w:t>
      </w:r>
      <w:r w:rsidR="00BE74F5" w:rsidRPr="00571C28">
        <w:rPr>
          <w:i/>
          <w:iCs/>
          <w:color w:val="FF0000"/>
          <w:sz w:val="22"/>
          <w:szCs w:val="22"/>
        </w:rPr>
        <w:t>et al.</w:t>
      </w:r>
      <w:r w:rsidR="00BE74F5" w:rsidRPr="00571C28">
        <w:rPr>
          <w:color w:val="FF0000"/>
          <w:sz w:val="22"/>
          <w:szCs w:val="22"/>
        </w:rPr>
        <w:t xml:space="preserve"> 2013)</w:t>
      </w:r>
      <w:r w:rsidR="00262876" w:rsidRPr="00571C28">
        <w:rPr>
          <w:color w:val="FF0000"/>
          <w:sz w:val="22"/>
          <w:szCs w:val="22"/>
        </w:rPr>
        <w:t>.</w:t>
      </w:r>
      <w:r w:rsidR="00262876" w:rsidRPr="00B31765">
        <w:rPr>
          <w:color w:val="000000" w:themeColor="text1"/>
          <w:sz w:val="22"/>
          <w:szCs w:val="22"/>
        </w:rPr>
        <w:t xml:space="preserve"> </w:t>
      </w:r>
    </w:p>
    <w:p w14:paraId="18EA18EE" w14:textId="77777777" w:rsidR="009E4109" w:rsidRPr="00B31765" w:rsidRDefault="009E4109" w:rsidP="00B31765">
      <w:pPr>
        <w:spacing w:line="360" w:lineRule="auto"/>
        <w:rPr>
          <w:color w:val="000000" w:themeColor="text1"/>
          <w:sz w:val="22"/>
          <w:szCs w:val="22"/>
        </w:rPr>
      </w:pPr>
    </w:p>
    <w:p w14:paraId="36B54630" w14:textId="3F6394FD" w:rsidR="00D05B3D" w:rsidRPr="00B31765" w:rsidRDefault="00381011">
      <w:pPr>
        <w:spacing w:line="360" w:lineRule="auto"/>
        <w:rPr>
          <w:color w:val="000000" w:themeColor="text1"/>
          <w:sz w:val="22"/>
          <w:szCs w:val="22"/>
        </w:rPr>
      </w:pPr>
      <w:r w:rsidRPr="00DA2C2E">
        <w:rPr>
          <w:color w:val="FF0000"/>
          <w:sz w:val="22"/>
          <w:szCs w:val="22"/>
        </w:rPr>
        <w:t>Recent</w:t>
      </w:r>
      <w:r w:rsidR="004E0F02" w:rsidRPr="00DA2C2E">
        <w:rPr>
          <w:color w:val="FF0000"/>
          <w:sz w:val="22"/>
          <w:szCs w:val="22"/>
        </w:rPr>
        <w:t xml:space="preserve"> history </w:t>
      </w:r>
      <w:r w:rsidR="0052568F" w:rsidRPr="00DA2C2E">
        <w:rPr>
          <w:color w:val="FF0000"/>
          <w:sz w:val="22"/>
          <w:szCs w:val="22"/>
        </w:rPr>
        <w:t>of</w:t>
      </w:r>
      <w:r w:rsidRPr="00DA2C2E">
        <w:rPr>
          <w:color w:val="FF0000"/>
          <w:sz w:val="22"/>
          <w:szCs w:val="22"/>
        </w:rPr>
        <w:t xml:space="preserve"> </w:t>
      </w:r>
      <w:r w:rsidR="00D05B3D" w:rsidRPr="00DA2C2E">
        <w:rPr>
          <w:color w:val="FF0000"/>
          <w:sz w:val="22"/>
          <w:szCs w:val="22"/>
        </w:rPr>
        <w:t xml:space="preserve">pitch pine </w:t>
      </w:r>
      <w:r w:rsidRPr="00DA2C2E">
        <w:rPr>
          <w:color w:val="FF0000"/>
          <w:sz w:val="22"/>
          <w:szCs w:val="22"/>
        </w:rPr>
        <w:t>population</w:t>
      </w:r>
      <w:r w:rsidR="0052568F" w:rsidRPr="00DA2C2E">
        <w:rPr>
          <w:color w:val="FF0000"/>
          <w:sz w:val="22"/>
          <w:szCs w:val="22"/>
        </w:rPr>
        <w:t xml:space="preserve"> success</w:t>
      </w:r>
      <w:r w:rsidR="009E4109" w:rsidRPr="00DA2C2E">
        <w:rPr>
          <w:color w:val="FF0000"/>
          <w:sz w:val="22"/>
          <w:szCs w:val="22"/>
        </w:rPr>
        <w:t xml:space="preserve"> in fire-</w:t>
      </w:r>
      <w:r w:rsidR="00D05B3D" w:rsidRPr="00DA2C2E">
        <w:rPr>
          <w:color w:val="FF0000"/>
          <w:sz w:val="22"/>
          <w:szCs w:val="22"/>
        </w:rPr>
        <w:t>suppressed</w:t>
      </w:r>
      <w:r w:rsidR="009E4109" w:rsidRPr="00DA2C2E">
        <w:rPr>
          <w:color w:val="FF0000"/>
          <w:sz w:val="22"/>
          <w:szCs w:val="22"/>
        </w:rPr>
        <w:t xml:space="preserve"> locations such as Mt. Desert Island</w:t>
      </w:r>
      <w:r w:rsidR="0052568F" w:rsidRPr="00DA2C2E">
        <w:rPr>
          <w:color w:val="FF0000"/>
          <w:sz w:val="22"/>
          <w:szCs w:val="22"/>
        </w:rPr>
        <w:t xml:space="preserve"> </w:t>
      </w:r>
      <w:r w:rsidR="00974410" w:rsidRPr="00DA2C2E">
        <w:rPr>
          <w:color w:val="FF0000"/>
          <w:sz w:val="22"/>
          <w:szCs w:val="22"/>
        </w:rPr>
        <w:t>defies</w:t>
      </w:r>
      <w:r w:rsidR="007F3A60" w:rsidRPr="00DA2C2E">
        <w:rPr>
          <w:color w:val="FF0000"/>
          <w:sz w:val="22"/>
          <w:szCs w:val="22"/>
        </w:rPr>
        <w:t xml:space="preserve"> a</w:t>
      </w:r>
      <w:r w:rsidR="00AC45FA" w:rsidRPr="00DA2C2E">
        <w:rPr>
          <w:color w:val="FF0000"/>
          <w:sz w:val="22"/>
          <w:szCs w:val="22"/>
        </w:rPr>
        <w:t xml:space="preserve"> theory that fire </w:t>
      </w:r>
      <w:r w:rsidR="00FB6DB2" w:rsidRPr="00DA2C2E">
        <w:rPr>
          <w:color w:val="FF0000"/>
          <w:sz w:val="22"/>
          <w:szCs w:val="22"/>
        </w:rPr>
        <w:t xml:space="preserve">(natural or proscribed) </w:t>
      </w:r>
      <w:r w:rsidR="00AC45FA" w:rsidRPr="00DA2C2E">
        <w:rPr>
          <w:color w:val="FF0000"/>
          <w:sz w:val="22"/>
          <w:szCs w:val="22"/>
        </w:rPr>
        <w:t xml:space="preserve">is </w:t>
      </w:r>
      <w:r w:rsidR="00FB6DB2" w:rsidRPr="00DA2C2E">
        <w:rPr>
          <w:color w:val="FF0000"/>
          <w:sz w:val="22"/>
          <w:szCs w:val="22"/>
        </w:rPr>
        <w:t>likely a</w:t>
      </w:r>
      <w:r w:rsidR="00AC45FA" w:rsidRPr="00DA2C2E">
        <w:rPr>
          <w:color w:val="FF0000"/>
          <w:sz w:val="22"/>
          <w:szCs w:val="22"/>
        </w:rPr>
        <w:t xml:space="preserve"> requirement every six to twenty-five years</w:t>
      </w:r>
      <w:r w:rsidR="004E0F02" w:rsidRPr="00DA2C2E">
        <w:rPr>
          <w:color w:val="FF0000"/>
          <w:sz w:val="22"/>
          <w:szCs w:val="22"/>
        </w:rPr>
        <w:t xml:space="preserve"> for </w:t>
      </w:r>
      <w:r w:rsidR="00FB6DB2" w:rsidRPr="00DA2C2E">
        <w:rPr>
          <w:color w:val="FF0000"/>
          <w:sz w:val="22"/>
          <w:szCs w:val="22"/>
        </w:rPr>
        <w:t>pine barren</w:t>
      </w:r>
      <w:r w:rsidR="004E0F02" w:rsidRPr="00DA2C2E">
        <w:rPr>
          <w:color w:val="FF0000"/>
          <w:sz w:val="22"/>
          <w:szCs w:val="22"/>
        </w:rPr>
        <w:t xml:space="preserve"> well-being</w:t>
      </w:r>
      <w:r w:rsidR="00AC45FA" w:rsidRPr="00DA2C2E">
        <w:rPr>
          <w:color w:val="FF0000"/>
          <w:sz w:val="22"/>
          <w:szCs w:val="22"/>
        </w:rPr>
        <w:t xml:space="preserve"> (Jordan</w:t>
      </w:r>
      <w:r w:rsidR="009B5868" w:rsidRPr="00DA2C2E">
        <w:rPr>
          <w:color w:val="FF0000"/>
          <w:sz w:val="22"/>
          <w:szCs w:val="22"/>
        </w:rPr>
        <w:t xml:space="preserve"> </w:t>
      </w:r>
      <w:r w:rsidR="009B5868" w:rsidRPr="00DA2C2E">
        <w:rPr>
          <w:i/>
          <w:iCs/>
          <w:color w:val="FF0000"/>
          <w:sz w:val="22"/>
          <w:szCs w:val="22"/>
        </w:rPr>
        <w:t>et al</w:t>
      </w:r>
      <w:r w:rsidR="009B5868" w:rsidRPr="00DA2C2E">
        <w:rPr>
          <w:color w:val="FF0000"/>
          <w:sz w:val="22"/>
          <w:szCs w:val="22"/>
        </w:rPr>
        <w:t xml:space="preserve">. </w:t>
      </w:r>
      <w:r w:rsidR="00AC45FA" w:rsidRPr="00DA2C2E">
        <w:rPr>
          <w:color w:val="FF0000"/>
          <w:sz w:val="22"/>
          <w:szCs w:val="22"/>
        </w:rPr>
        <w:t>2003)</w:t>
      </w:r>
      <w:r w:rsidR="00D05B3D" w:rsidRPr="00DA2C2E">
        <w:rPr>
          <w:color w:val="FF0000"/>
          <w:sz w:val="22"/>
          <w:szCs w:val="22"/>
        </w:rPr>
        <w:t>. While fire responses have been studied previously</w:t>
      </w:r>
      <w:r w:rsidR="00AC45FA" w:rsidRPr="00DA2C2E">
        <w:rPr>
          <w:color w:val="FF0000"/>
          <w:sz w:val="22"/>
          <w:szCs w:val="22"/>
        </w:rPr>
        <w:t xml:space="preserve"> </w:t>
      </w:r>
      <w:r w:rsidR="009D1CD9" w:rsidRPr="00DA2C2E">
        <w:rPr>
          <w:color w:val="FF0000"/>
          <w:sz w:val="22"/>
          <w:szCs w:val="22"/>
        </w:rPr>
        <w:t>(</w:t>
      </w:r>
      <w:proofErr w:type="spellStart"/>
      <w:r w:rsidR="009D1CD9" w:rsidRPr="00DA2C2E">
        <w:rPr>
          <w:color w:val="FF0000"/>
          <w:sz w:val="22"/>
          <w:szCs w:val="22"/>
        </w:rPr>
        <w:t>Foereid</w:t>
      </w:r>
      <w:proofErr w:type="spellEnd"/>
      <w:r w:rsidR="009D1CD9" w:rsidRPr="00DA2C2E">
        <w:rPr>
          <w:color w:val="FF0000"/>
          <w:sz w:val="22"/>
          <w:szCs w:val="22"/>
        </w:rPr>
        <w:t xml:space="preserve"> </w:t>
      </w:r>
      <w:r w:rsidR="009D1CD9" w:rsidRPr="00DA2C2E">
        <w:rPr>
          <w:i/>
          <w:iCs/>
          <w:color w:val="FF0000"/>
          <w:sz w:val="22"/>
          <w:szCs w:val="22"/>
        </w:rPr>
        <w:t>et al.</w:t>
      </w:r>
      <w:r w:rsidR="009D1CD9" w:rsidRPr="00DA2C2E">
        <w:rPr>
          <w:color w:val="FF0000"/>
          <w:sz w:val="22"/>
          <w:szCs w:val="22"/>
        </w:rPr>
        <w:t xml:space="preserve"> 2015</w:t>
      </w:r>
      <w:r w:rsidR="00D05B3D" w:rsidRPr="00DA2C2E">
        <w:rPr>
          <w:color w:val="FF0000"/>
          <w:sz w:val="22"/>
          <w:szCs w:val="22"/>
        </w:rPr>
        <w:t xml:space="preserve">; </w:t>
      </w:r>
      <w:r w:rsidR="009D1CD9" w:rsidRPr="00DA2C2E">
        <w:rPr>
          <w:color w:val="FF0000"/>
          <w:sz w:val="22"/>
          <w:szCs w:val="22"/>
        </w:rPr>
        <w:t xml:space="preserve">Carlo </w:t>
      </w:r>
      <w:r w:rsidR="009D1CD9" w:rsidRPr="00DA2C2E">
        <w:rPr>
          <w:i/>
          <w:iCs/>
          <w:color w:val="FF0000"/>
          <w:sz w:val="22"/>
          <w:szCs w:val="22"/>
        </w:rPr>
        <w:t xml:space="preserve">et al. </w:t>
      </w:r>
      <w:r w:rsidR="009D1CD9" w:rsidRPr="00DA2C2E">
        <w:rPr>
          <w:color w:val="FF0000"/>
          <w:sz w:val="22"/>
          <w:szCs w:val="22"/>
        </w:rPr>
        <w:t>2016</w:t>
      </w:r>
      <w:r w:rsidR="00D05B3D" w:rsidRPr="00DA2C2E">
        <w:rPr>
          <w:color w:val="FF0000"/>
          <w:sz w:val="22"/>
          <w:szCs w:val="22"/>
        </w:rPr>
        <w:t xml:space="preserve">; </w:t>
      </w:r>
      <w:r w:rsidR="009D1CD9" w:rsidRPr="00DA2C2E">
        <w:rPr>
          <w:color w:val="FF0000"/>
          <w:sz w:val="22"/>
          <w:szCs w:val="22"/>
        </w:rPr>
        <w:t xml:space="preserve">Neill </w:t>
      </w:r>
      <w:r w:rsidR="009D1CD9" w:rsidRPr="00DA2C2E">
        <w:rPr>
          <w:i/>
          <w:iCs/>
          <w:color w:val="FF0000"/>
          <w:sz w:val="22"/>
          <w:szCs w:val="22"/>
        </w:rPr>
        <w:t xml:space="preserve">et al. </w:t>
      </w:r>
      <w:r w:rsidR="009D1CD9" w:rsidRPr="00DA2C2E">
        <w:rPr>
          <w:color w:val="FF0000"/>
          <w:sz w:val="22"/>
          <w:szCs w:val="22"/>
        </w:rPr>
        <w:t>2007)</w:t>
      </w:r>
      <w:r w:rsidR="00D05B3D" w:rsidRPr="00DA2C2E">
        <w:rPr>
          <w:color w:val="FF0000"/>
          <w:sz w:val="22"/>
          <w:szCs w:val="22"/>
        </w:rPr>
        <w:t>, there is a critical need to understand other factors that might be influencing pit</w:t>
      </w:r>
      <w:r w:rsidR="00C6528F" w:rsidRPr="00DA2C2E">
        <w:rPr>
          <w:color w:val="FF0000"/>
          <w:sz w:val="22"/>
          <w:szCs w:val="22"/>
        </w:rPr>
        <w:t>ch</w:t>
      </w:r>
      <w:r w:rsidR="00D05B3D" w:rsidRPr="00DA2C2E">
        <w:rPr>
          <w:color w:val="FF0000"/>
          <w:sz w:val="22"/>
          <w:szCs w:val="22"/>
        </w:rPr>
        <w:t xml:space="preserve"> pine persistence in the absence of fire at Mt. Desert Island</w:t>
      </w:r>
      <w:r w:rsidR="00C56F90" w:rsidRPr="00DA2C2E">
        <w:rPr>
          <w:color w:val="FF0000"/>
          <w:sz w:val="22"/>
          <w:szCs w:val="22"/>
        </w:rPr>
        <w:t>.</w:t>
      </w:r>
      <w:r w:rsidR="00C56F90" w:rsidRPr="00B31765">
        <w:rPr>
          <w:color w:val="000000" w:themeColor="text1"/>
          <w:sz w:val="22"/>
          <w:szCs w:val="22"/>
        </w:rPr>
        <w:t xml:space="preserve"> </w:t>
      </w:r>
    </w:p>
    <w:p w14:paraId="7B956124" w14:textId="77777777" w:rsidR="00D05B3D" w:rsidRPr="00B31765" w:rsidRDefault="00D05B3D">
      <w:pPr>
        <w:spacing w:line="360" w:lineRule="auto"/>
        <w:rPr>
          <w:color w:val="000000" w:themeColor="text1"/>
          <w:sz w:val="22"/>
          <w:szCs w:val="22"/>
        </w:rPr>
      </w:pPr>
    </w:p>
    <w:p w14:paraId="68F0E10D" w14:textId="2B3E4727" w:rsidR="009D1CD9" w:rsidRPr="00DA2C2E" w:rsidRDefault="00D05B3D">
      <w:pPr>
        <w:spacing w:line="360" w:lineRule="auto"/>
        <w:rPr>
          <w:color w:val="FF0000"/>
          <w:sz w:val="22"/>
          <w:szCs w:val="22"/>
        </w:rPr>
      </w:pPr>
      <w:r w:rsidRPr="00DA2C2E">
        <w:rPr>
          <w:color w:val="FF0000"/>
          <w:sz w:val="22"/>
          <w:szCs w:val="22"/>
        </w:rPr>
        <w:t>Here, w</w:t>
      </w:r>
      <w:r w:rsidR="00C56F90" w:rsidRPr="00DA2C2E">
        <w:rPr>
          <w:color w:val="FF0000"/>
          <w:sz w:val="22"/>
          <w:szCs w:val="22"/>
        </w:rPr>
        <w:t>e</w:t>
      </w:r>
      <w:r w:rsidRPr="00DA2C2E">
        <w:rPr>
          <w:color w:val="FF0000"/>
          <w:sz w:val="22"/>
          <w:szCs w:val="22"/>
        </w:rPr>
        <w:t xml:space="preserve"> address one such factor</w:t>
      </w:r>
      <w:r w:rsidR="00C6528F" w:rsidRPr="00DA2C2E">
        <w:rPr>
          <w:color w:val="FF0000"/>
          <w:sz w:val="22"/>
          <w:szCs w:val="22"/>
        </w:rPr>
        <w:t>, topography,</w:t>
      </w:r>
      <w:r w:rsidRPr="00DA2C2E">
        <w:rPr>
          <w:color w:val="FF0000"/>
          <w:sz w:val="22"/>
          <w:szCs w:val="22"/>
        </w:rPr>
        <w:t xml:space="preserve"> that has not yet been</w:t>
      </w:r>
      <w:r w:rsidR="00C56F90" w:rsidRPr="00DA2C2E">
        <w:rPr>
          <w:color w:val="FF0000"/>
          <w:sz w:val="22"/>
          <w:szCs w:val="22"/>
        </w:rPr>
        <w:t xml:space="preserve"> thoroughly assessed at Mt. Desert</w:t>
      </w:r>
      <w:r w:rsidRPr="00DA2C2E">
        <w:rPr>
          <w:color w:val="FF0000"/>
          <w:sz w:val="22"/>
          <w:szCs w:val="22"/>
        </w:rPr>
        <w:t xml:space="preserve"> in comparison with fire history</w:t>
      </w:r>
      <w:r w:rsidR="00674F00" w:rsidRPr="00DA2C2E">
        <w:rPr>
          <w:color w:val="FF0000"/>
          <w:sz w:val="22"/>
          <w:szCs w:val="22"/>
        </w:rPr>
        <w:t xml:space="preserve"> </w:t>
      </w:r>
      <w:r w:rsidR="009D1CD9" w:rsidRPr="00DA2C2E">
        <w:rPr>
          <w:color w:val="FF0000"/>
          <w:sz w:val="22"/>
          <w:szCs w:val="22"/>
        </w:rPr>
        <w:t xml:space="preserve">(Parshall and Foster 2002; Fig. 2). </w:t>
      </w:r>
      <w:r w:rsidRPr="00DA2C2E">
        <w:rPr>
          <w:color w:val="FF0000"/>
          <w:sz w:val="22"/>
          <w:szCs w:val="22"/>
        </w:rPr>
        <w:t>Specifi</w:t>
      </w:r>
      <w:r w:rsidR="00C6528F" w:rsidRPr="00DA2C2E">
        <w:rPr>
          <w:color w:val="FF0000"/>
          <w:sz w:val="22"/>
          <w:szCs w:val="22"/>
        </w:rPr>
        <w:t>c</w:t>
      </w:r>
      <w:r w:rsidRPr="00DA2C2E">
        <w:rPr>
          <w:color w:val="FF0000"/>
          <w:sz w:val="22"/>
          <w:szCs w:val="22"/>
        </w:rPr>
        <w:t>ally, w</w:t>
      </w:r>
      <w:r w:rsidR="009D1CD9" w:rsidRPr="00DA2C2E">
        <w:rPr>
          <w:color w:val="FF0000"/>
          <w:sz w:val="22"/>
          <w:szCs w:val="22"/>
        </w:rPr>
        <w:t>e use four populations</w:t>
      </w:r>
      <w:r w:rsidRPr="00DA2C2E">
        <w:rPr>
          <w:color w:val="FF0000"/>
          <w:sz w:val="22"/>
          <w:szCs w:val="22"/>
        </w:rPr>
        <w:t xml:space="preserve"> that lie along a topogr</w:t>
      </w:r>
      <w:r w:rsidR="0038655B" w:rsidRPr="00DA2C2E">
        <w:rPr>
          <w:color w:val="FF0000"/>
          <w:sz w:val="22"/>
          <w:szCs w:val="22"/>
        </w:rPr>
        <w:t>aphical and fire history gradient</w:t>
      </w:r>
      <w:r w:rsidR="009D1CD9" w:rsidRPr="00DA2C2E">
        <w:rPr>
          <w:color w:val="FF0000"/>
          <w:sz w:val="22"/>
          <w:szCs w:val="22"/>
        </w:rPr>
        <w:t xml:space="preserve"> (Fig. </w:t>
      </w:r>
      <w:r w:rsidR="00B14C43" w:rsidRPr="00DA2C2E">
        <w:rPr>
          <w:color w:val="FF0000"/>
          <w:sz w:val="22"/>
          <w:szCs w:val="22"/>
        </w:rPr>
        <w:t>S1</w:t>
      </w:r>
      <w:r w:rsidR="009D1CD9" w:rsidRPr="00DA2C2E">
        <w:rPr>
          <w:color w:val="FF0000"/>
          <w:sz w:val="22"/>
          <w:szCs w:val="22"/>
        </w:rPr>
        <w:t>)</w:t>
      </w:r>
      <w:r w:rsidR="00635A9B" w:rsidRPr="00DA2C2E">
        <w:rPr>
          <w:color w:val="FF0000"/>
          <w:sz w:val="22"/>
          <w:szCs w:val="22"/>
        </w:rPr>
        <w:t xml:space="preserve"> as proxies for</w:t>
      </w:r>
      <w:r w:rsidR="00ED433D" w:rsidRPr="00DA2C2E">
        <w:rPr>
          <w:color w:val="FF0000"/>
          <w:sz w:val="22"/>
          <w:szCs w:val="22"/>
        </w:rPr>
        <w:t xml:space="preserve"> more than</w:t>
      </w:r>
      <w:r w:rsidR="00635A9B" w:rsidRPr="00DA2C2E">
        <w:rPr>
          <w:color w:val="FF0000"/>
          <w:sz w:val="22"/>
          <w:szCs w:val="22"/>
        </w:rPr>
        <w:t xml:space="preserve"> a dozen other colonies,</w:t>
      </w:r>
      <w:r w:rsidR="009D1CD9" w:rsidRPr="00DA2C2E">
        <w:rPr>
          <w:color w:val="FF0000"/>
          <w:sz w:val="22"/>
          <w:szCs w:val="22"/>
        </w:rPr>
        <w:t xml:space="preserve"> to examine the effects of </w:t>
      </w:r>
      <w:r w:rsidR="00D74ACE" w:rsidRPr="00DA2C2E">
        <w:rPr>
          <w:color w:val="FF0000"/>
          <w:sz w:val="22"/>
          <w:szCs w:val="22"/>
        </w:rPr>
        <w:t xml:space="preserve">elevation, </w:t>
      </w:r>
      <w:proofErr w:type="gramStart"/>
      <w:r w:rsidR="00D74ACE" w:rsidRPr="00DA2C2E">
        <w:rPr>
          <w:color w:val="FF0000"/>
          <w:sz w:val="22"/>
          <w:szCs w:val="22"/>
        </w:rPr>
        <w:t>aspect</w:t>
      </w:r>
      <w:proofErr w:type="gramEnd"/>
      <w:r w:rsidR="00D74ACE" w:rsidRPr="00DA2C2E">
        <w:rPr>
          <w:color w:val="FF0000"/>
          <w:sz w:val="22"/>
          <w:szCs w:val="22"/>
        </w:rPr>
        <w:t xml:space="preserve"> and slope</w:t>
      </w:r>
      <w:r w:rsidR="009D1CD9" w:rsidRPr="00DA2C2E">
        <w:rPr>
          <w:color w:val="FF0000"/>
          <w:sz w:val="22"/>
          <w:szCs w:val="22"/>
        </w:rPr>
        <w:t xml:space="preserve"> </w:t>
      </w:r>
      <w:r w:rsidR="00D74ACE" w:rsidRPr="00DA2C2E">
        <w:rPr>
          <w:color w:val="FF0000"/>
          <w:sz w:val="22"/>
          <w:szCs w:val="22"/>
        </w:rPr>
        <w:t>(</w:t>
      </w:r>
      <w:proofErr w:type="spellStart"/>
      <w:r w:rsidR="00D74ACE" w:rsidRPr="00DA2C2E">
        <w:rPr>
          <w:color w:val="FF0000"/>
          <w:sz w:val="22"/>
          <w:szCs w:val="22"/>
        </w:rPr>
        <w:t>Bolstad</w:t>
      </w:r>
      <w:proofErr w:type="spellEnd"/>
      <w:r w:rsidR="00D74ACE" w:rsidRPr="00DA2C2E">
        <w:rPr>
          <w:color w:val="FF0000"/>
          <w:sz w:val="22"/>
          <w:szCs w:val="22"/>
        </w:rPr>
        <w:t xml:space="preserve"> and Stowe 1994) </w:t>
      </w:r>
      <w:r w:rsidR="009D1CD9" w:rsidRPr="00DA2C2E">
        <w:rPr>
          <w:color w:val="FF0000"/>
          <w:sz w:val="22"/>
          <w:szCs w:val="22"/>
        </w:rPr>
        <w:t xml:space="preserve">on </w:t>
      </w:r>
      <w:r w:rsidR="00635A9B" w:rsidRPr="00DA2C2E">
        <w:rPr>
          <w:color w:val="FF0000"/>
          <w:sz w:val="22"/>
          <w:szCs w:val="22"/>
        </w:rPr>
        <w:t>soil</w:t>
      </w:r>
      <w:ins w:id="6" w:author="Smith, Nick" w:date="2021-07-07T10:02:00Z">
        <w:r w:rsidR="00DA2C2E" w:rsidRPr="00DA2C2E">
          <w:rPr>
            <w:color w:val="FF0000"/>
            <w:sz w:val="22"/>
            <w:szCs w:val="22"/>
          </w:rPr>
          <w:t>,</w:t>
        </w:r>
      </w:ins>
      <w:r w:rsidR="00635A9B" w:rsidRPr="00DA2C2E">
        <w:rPr>
          <w:color w:val="FF0000"/>
          <w:sz w:val="22"/>
          <w:szCs w:val="22"/>
        </w:rPr>
        <w:t xml:space="preserve"> </w:t>
      </w:r>
      <w:del w:id="7" w:author="Smith, Nick" w:date="2021-07-07T10:02:00Z">
        <w:r w:rsidR="00635A9B" w:rsidRPr="00DA2C2E" w:rsidDel="00DA2C2E">
          <w:rPr>
            <w:color w:val="FF0000"/>
            <w:sz w:val="22"/>
            <w:szCs w:val="22"/>
          </w:rPr>
          <w:delText>(</w:delText>
        </w:r>
        <w:commentRangeStart w:id="8"/>
        <w:r w:rsidR="00635A9B" w:rsidRPr="00DA2C2E" w:rsidDel="00DA2C2E">
          <w:rPr>
            <w:color w:val="FF0000"/>
            <w:sz w:val="22"/>
            <w:szCs w:val="22"/>
          </w:rPr>
          <w:delText>ecosystem</w:delText>
        </w:r>
        <w:commentRangeEnd w:id="8"/>
        <w:r w:rsidR="00674F00" w:rsidRPr="00DA2C2E" w:rsidDel="00DA2C2E">
          <w:rPr>
            <w:rStyle w:val="CommentReference"/>
            <w:color w:val="FF0000"/>
          </w:rPr>
          <w:commentReference w:id="8"/>
        </w:r>
        <w:r w:rsidR="00635A9B" w:rsidRPr="00DA2C2E" w:rsidDel="00DA2C2E">
          <w:rPr>
            <w:color w:val="FF0000"/>
            <w:sz w:val="22"/>
            <w:szCs w:val="22"/>
          </w:rPr>
          <w:delText xml:space="preserve">), </w:delText>
        </w:r>
      </w:del>
      <w:r w:rsidR="009D1CD9" w:rsidRPr="00DA2C2E">
        <w:rPr>
          <w:color w:val="FF0000"/>
          <w:sz w:val="22"/>
          <w:szCs w:val="22"/>
        </w:rPr>
        <w:t xml:space="preserve">leaf, </w:t>
      </w:r>
      <w:r w:rsidR="00A111F8" w:rsidRPr="00DA2C2E">
        <w:rPr>
          <w:color w:val="FF0000"/>
          <w:sz w:val="22"/>
          <w:szCs w:val="22"/>
        </w:rPr>
        <w:t xml:space="preserve">and </w:t>
      </w:r>
      <w:r w:rsidR="009D1CD9" w:rsidRPr="00DA2C2E">
        <w:rPr>
          <w:color w:val="FF0000"/>
          <w:sz w:val="22"/>
          <w:szCs w:val="22"/>
        </w:rPr>
        <w:t>plant</w:t>
      </w:r>
      <w:r w:rsidR="00A111F8" w:rsidRPr="00DA2C2E">
        <w:rPr>
          <w:color w:val="FF0000"/>
          <w:sz w:val="22"/>
          <w:szCs w:val="22"/>
        </w:rPr>
        <w:t>-</w:t>
      </w:r>
      <w:r w:rsidR="00635A9B" w:rsidRPr="00DA2C2E">
        <w:rPr>
          <w:color w:val="FF0000"/>
          <w:sz w:val="22"/>
          <w:szCs w:val="22"/>
        </w:rPr>
        <w:t>level</w:t>
      </w:r>
      <w:r w:rsidR="00A111F8" w:rsidRPr="00DA2C2E">
        <w:rPr>
          <w:color w:val="FF0000"/>
          <w:sz w:val="22"/>
          <w:szCs w:val="22"/>
        </w:rPr>
        <w:t xml:space="preserve"> </w:t>
      </w:r>
      <w:r w:rsidR="009D1CD9" w:rsidRPr="00DA2C2E">
        <w:rPr>
          <w:color w:val="FF0000"/>
          <w:sz w:val="22"/>
          <w:szCs w:val="22"/>
        </w:rPr>
        <w:t>traits. The four populations were chosen to represent a factorial combination of elevation (high or low) and fire history (having experienced the 1947 stand</w:t>
      </w:r>
      <w:r w:rsidR="00A111F8" w:rsidRPr="00DA2C2E">
        <w:rPr>
          <w:color w:val="FF0000"/>
          <w:sz w:val="22"/>
          <w:szCs w:val="22"/>
        </w:rPr>
        <w:t>-</w:t>
      </w:r>
      <w:r w:rsidR="009D1CD9" w:rsidRPr="00DA2C2E">
        <w:rPr>
          <w:color w:val="FF0000"/>
          <w:sz w:val="22"/>
          <w:szCs w:val="22"/>
        </w:rPr>
        <w:t>clearing fire or not). First, we characterize differences in topographical features, including slope and aspect, given that these are likely important non-elevation topographical drivers of the traits examined</w:t>
      </w:r>
      <w:r w:rsidR="00DB64B2" w:rsidRPr="00DA2C2E">
        <w:rPr>
          <w:color w:val="FF0000"/>
          <w:sz w:val="22"/>
          <w:szCs w:val="22"/>
        </w:rPr>
        <w:t xml:space="preserve"> (</w:t>
      </w:r>
      <w:r w:rsidR="00DB64B2" w:rsidRPr="00DA2C2E">
        <w:rPr>
          <w:noProof/>
          <w:color w:val="FF0000"/>
          <w:sz w:val="22"/>
          <w:szCs w:val="22"/>
        </w:rPr>
        <w:t>Howard and Stelacio 2011; Hanson 2017; Nowacki and Abrams 2008</w:t>
      </w:r>
      <w:r w:rsidR="00DB64B2" w:rsidRPr="00DA2C2E">
        <w:rPr>
          <w:color w:val="FF0000"/>
          <w:sz w:val="22"/>
          <w:szCs w:val="22"/>
        </w:rPr>
        <w:t>)</w:t>
      </w:r>
      <w:r w:rsidR="009D1CD9" w:rsidRPr="00DA2C2E">
        <w:rPr>
          <w:color w:val="FF0000"/>
          <w:sz w:val="22"/>
          <w:szCs w:val="22"/>
        </w:rPr>
        <w:t xml:space="preserve">. We then explore aspects of the soil environment, including soil carbon as well as macro and </w:t>
      </w:r>
      <w:proofErr w:type="gramStart"/>
      <w:r w:rsidR="009D1CD9" w:rsidRPr="00DA2C2E">
        <w:rPr>
          <w:color w:val="FF0000"/>
          <w:sz w:val="22"/>
          <w:szCs w:val="22"/>
        </w:rPr>
        <w:t>micro nutrient</w:t>
      </w:r>
      <w:proofErr w:type="gramEnd"/>
      <w:r w:rsidR="009D1CD9" w:rsidRPr="00DA2C2E">
        <w:rPr>
          <w:color w:val="FF0000"/>
          <w:sz w:val="22"/>
          <w:szCs w:val="22"/>
        </w:rPr>
        <w:t xml:space="preserve"> concentrations. Following previous studies, we expected to find </w:t>
      </w:r>
      <w:r w:rsidR="00B059EF" w:rsidRPr="00DA2C2E">
        <w:rPr>
          <w:bCs/>
          <w:color w:val="FF0000"/>
          <w:sz w:val="22"/>
          <w:szCs w:val="22"/>
        </w:rPr>
        <w:t>less</w:t>
      </w:r>
      <w:r w:rsidR="005B03C7" w:rsidRPr="00DA2C2E">
        <w:rPr>
          <w:bCs/>
          <w:color w:val="FF0000"/>
          <w:sz w:val="22"/>
          <w:szCs w:val="22"/>
        </w:rPr>
        <w:t xml:space="preserve"> </w:t>
      </w:r>
      <w:r w:rsidR="009D1CD9" w:rsidRPr="00DA2C2E">
        <w:rPr>
          <w:bCs/>
          <w:color w:val="FF0000"/>
          <w:sz w:val="22"/>
          <w:szCs w:val="22"/>
        </w:rPr>
        <w:t>soil carbon (</w:t>
      </w:r>
      <w:proofErr w:type="spellStart"/>
      <w:r w:rsidR="009D1CD9" w:rsidRPr="00DA2C2E">
        <w:rPr>
          <w:bCs/>
          <w:color w:val="FF0000"/>
          <w:sz w:val="22"/>
          <w:szCs w:val="22"/>
        </w:rPr>
        <w:t>DeBano</w:t>
      </w:r>
      <w:proofErr w:type="spellEnd"/>
      <w:r w:rsidR="009D1CD9" w:rsidRPr="00DA2C2E">
        <w:rPr>
          <w:bCs/>
          <w:color w:val="FF0000"/>
          <w:sz w:val="22"/>
          <w:szCs w:val="22"/>
        </w:rPr>
        <w:t xml:space="preserve"> 19</w:t>
      </w:r>
      <w:del w:id="9" w:author="Smith, Nick" w:date="2021-07-07T10:02:00Z">
        <w:r w:rsidR="009D1CD9" w:rsidRPr="00DA2C2E" w:rsidDel="00DA2C2E">
          <w:rPr>
            <w:bCs/>
            <w:color w:val="FF0000"/>
            <w:sz w:val="22"/>
            <w:szCs w:val="22"/>
          </w:rPr>
          <w:delText>8</w:delText>
        </w:r>
      </w:del>
      <w:ins w:id="10" w:author="Smith, Nick" w:date="2021-07-07T10:02:00Z">
        <w:r w:rsidR="00DA2C2E" w:rsidRPr="00DA2C2E">
          <w:rPr>
            <w:bCs/>
            <w:color w:val="FF0000"/>
            <w:sz w:val="22"/>
            <w:szCs w:val="22"/>
          </w:rPr>
          <w:t>98</w:t>
        </w:r>
      </w:ins>
      <w:del w:id="11" w:author="Smith, Nick" w:date="2021-07-07T10:02:00Z">
        <w:r w:rsidR="009D1CD9" w:rsidRPr="00DA2C2E" w:rsidDel="00DA2C2E">
          <w:rPr>
            <w:bCs/>
            <w:color w:val="FF0000"/>
            <w:sz w:val="22"/>
            <w:szCs w:val="22"/>
          </w:rPr>
          <w:delText>1)</w:delText>
        </w:r>
      </w:del>
      <w:r w:rsidR="009D1CD9" w:rsidRPr="00DA2C2E">
        <w:rPr>
          <w:bCs/>
          <w:color w:val="FF0000"/>
          <w:sz w:val="22"/>
          <w:szCs w:val="22"/>
        </w:rPr>
        <w:t xml:space="preserve">, </w:t>
      </w:r>
      <w:r w:rsidR="00B059EF" w:rsidRPr="00DA2C2E">
        <w:rPr>
          <w:bCs/>
          <w:color w:val="FF0000"/>
          <w:sz w:val="22"/>
          <w:szCs w:val="22"/>
        </w:rPr>
        <w:t xml:space="preserve">greater </w:t>
      </w:r>
      <w:r w:rsidR="009D1CD9" w:rsidRPr="00DA2C2E">
        <w:rPr>
          <w:color w:val="FF0000"/>
          <w:sz w:val="22"/>
          <w:szCs w:val="22"/>
        </w:rPr>
        <w:t>alkali cations (</w:t>
      </w:r>
      <w:proofErr w:type="spellStart"/>
      <w:r w:rsidR="00B37FC2" w:rsidRPr="00DA2C2E">
        <w:rPr>
          <w:color w:val="FF0000"/>
          <w:sz w:val="22"/>
          <w:szCs w:val="22"/>
          <w:shd w:val="clear" w:color="auto" w:fill="FFFFFF"/>
        </w:rPr>
        <w:t>Certini</w:t>
      </w:r>
      <w:proofErr w:type="spellEnd"/>
      <w:r w:rsidR="00B37FC2" w:rsidRPr="00DA2C2E">
        <w:rPr>
          <w:color w:val="FF0000"/>
          <w:sz w:val="22"/>
          <w:szCs w:val="22"/>
          <w:shd w:val="clear" w:color="auto" w:fill="FFFFFF"/>
        </w:rPr>
        <w:t xml:space="preserve"> 2005) </w:t>
      </w:r>
      <w:r w:rsidR="009D1CD9" w:rsidRPr="00DA2C2E">
        <w:rPr>
          <w:color w:val="FF0000"/>
          <w:sz w:val="22"/>
          <w:szCs w:val="22"/>
        </w:rPr>
        <w:t xml:space="preserve">and </w:t>
      </w:r>
      <w:r w:rsidR="00B059EF" w:rsidRPr="00DA2C2E">
        <w:rPr>
          <w:color w:val="FF0000"/>
          <w:sz w:val="22"/>
          <w:szCs w:val="22"/>
        </w:rPr>
        <w:t xml:space="preserve">increased </w:t>
      </w:r>
      <w:r w:rsidR="009D1CD9" w:rsidRPr="00DA2C2E">
        <w:rPr>
          <w:color w:val="FF0000"/>
          <w:sz w:val="22"/>
          <w:szCs w:val="22"/>
        </w:rPr>
        <w:t xml:space="preserve">solubilized minerals (Caldwell and Richards 1989) in soils </w:t>
      </w:r>
      <w:r w:rsidR="005B03C7" w:rsidRPr="00DA2C2E">
        <w:rPr>
          <w:color w:val="FF0000"/>
          <w:sz w:val="22"/>
          <w:szCs w:val="22"/>
        </w:rPr>
        <w:t>which</w:t>
      </w:r>
      <w:r w:rsidR="009D1CD9" w:rsidRPr="00DA2C2E">
        <w:rPr>
          <w:color w:val="FF0000"/>
          <w:sz w:val="22"/>
          <w:szCs w:val="22"/>
        </w:rPr>
        <w:t xml:space="preserve"> experienced the 1947 fire.</w:t>
      </w:r>
      <w:r w:rsidR="009D1CD9" w:rsidRPr="00DA2C2E">
        <w:rPr>
          <w:bCs/>
          <w:color w:val="FF0000"/>
          <w:sz w:val="22"/>
          <w:szCs w:val="22"/>
        </w:rPr>
        <w:t xml:space="preserve"> We </w:t>
      </w:r>
      <w:r w:rsidR="00674F00" w:rsidRPr="00DA2C2E">
        <w:rPr>
          <w:bCs/>
          <w:color w:val="FF0000"/>
          <w:sz w:val="22"/>
          <w:szCs w:val="22"/>
        </w:rPr>
        <w:t>predicted that</w:t>
      </w:r>
      <w:r w:rsidR="009D1CD9" w:rsidRPr="00DA2C2E">
        <w:rPr>
          <w:bCs/>
          <w:color w:val="FF0000"/>
          <w:sz w:val="22"/>
          <w:szCs w:val="22"/>
        </w:rPr>
        <w:t xml:space="preserve"> there would be greater </w:t>
      </w:r>
      <w:r w:rsidR="009D1CD9" w:rsidRPr="00DA2C2E">
        <w:rPr>
          <w:color w:val="FF0000"/>
          <w:sz w:val="22"/>
          <w:szCs w:val="22"/>
        </w:rPr>
        <w:lastRenderedPageBreak/>
        <w:t xml:space="preserve">soil carbon at low elevations due to thermal exfoliation (as explained by </w:t>
      </w:r>
      <w:proofErr w:type="spellStart"/>
      <w:r w:rsidR="009D1CD9" w:rsidRPr="00DA2C2E">
        <w:rPr>
          <w:color w:val="FF0000"/>
          <w:sz w:val="22"/>
          <w:szCs w:val="22"/>
        </w:rPr>
        <w:t>Shakesby</w:t>
      </w:r>
      <w:proofErr w:type="spellEnd"/>
      <w:r w:rsidR="009D1CD9" w:rsidRPr="00DA2C2E">
        <w:rPr>
          <w:color w:val="FF0000"/>
          <w:sz w:val="22"/>
          <w:szCs w:val="22"/>
        </w:rPr>
        <w:t xml:space="preserve"> and </w:t>
      </w:r>
      <w:proofErr w:type="spellStart"/>
      <w:r w:rsidR="009D1CD9" w:rsidRPr="00DA2C2E">
        <w:rPr>
          <w:color w:val="FF0000"/>
          <w:sz w:val="22"/>
          <w:szCs w:val="22"/>
        </w:rPr>
        <w:t>Doerr</w:t>
      </w:r>
      <w:proofErr w:type="spellEnd"/>
      <w:r w:rsidR="009D1CD9" w:rsidRPr="00DA2C2E">
        <w:rPr>
          <w:color w:val="FF0000"/>
          <w:sz w:val="22"/>
          <w:szCs w:val="22"/>
        </w:rPr>
        <w:t xml:space="preserve"> 2006) or a failure of fire to remove </w:t>
      </w:r>
      <w:r w:rsidR="009D1CD9" w:rsidRPr="00DA2C2E">
        <w:rPr>
          <w:bCs/>
          <w:iCs/>
          <w:color w:val="FF0000"/>
          <w:sz w:val="22"/>
          <w:szCs w:val="22"/>
          <w:lang w:val="en"/>
        </w:rPr>
        <w:t xml:space="preserve">pyrogenic carbon </w:t>
      </w:r>
      <w:r w:rsidR="009D1CD9" w:rsidRPr="00DA2C2E">
        <w:rPr>
          <w:color w:val="FF0000"/>
          <w:sz w:val="22"/>
          <w:szCs w:val="22"/>
        </w:rPr>
        <w:t>in former fire zones</w:t>
      </w:r>
      <w:r w:rsidR="00674F00" w:rsidRPr="00DA2C2E">
        <w:rPr>
          <w:color w:val="FF0000"/>
          <w:sz w:val="22"/>
          <w:szCs w:val="22"/>
        </w:rPr>
        <w:t xml:space="preserve"> </w:t>
      </w:r>
      <w:r w:rsidR="00674F00" w:rsidRPr="00DA2C2E">
        <w:rPr>
          <w:bCs/>
          <w:iCs/>
          <w:color w:val="FF0000"/>
          <w:sz w:val="22"/>
          <w:szCs w:val="22"/>
          <w:lang w:val="en"/>
        </w:rPr>
        <w:t>(</w:t>
      </w:r>
      <w:proofErr w:type="spellStart"/>
      <w:r w:rsidR="00674F00" w:rsidRPr="00DA2C2E">
        <w:rPr>
          <w:bCs/>
          <w:iCs/>
          <w:color w:val="FF0000"/>
          <w:sz w:val="22"/>
          <w:szCs w:val="22"/>
          <w:lang w:val="en"/>
        </w:rPr>
        <w:t>Doerr</w:t>
      </w:r>
      <w:proofErr w:type="spellEnd"/>
      <w:r w:rsidR="00674F00" w:rsidRPr="00DA2C2E">
        <w:rPr>
          <w:bCs/>
          <w:iCs/>
          <w:color w:val="FF0000"/>
          <w:sz w:val="22"/>
          <w:szCs w:val="22"/>
          <w:lang w:val="en"/>
        </w:rPr>
        <w:t xml:space="preserve"> </w:t>
      </w:r>
      <w:r w:rsidR="00674F00" w:rsidRPr="00DA2C2E">
        <w:rPr>
          <w:bCs/>
          <w:i/>
          <w:iCs/>
          <w:color w:val="FF0000"/>
          <w:sz w:val="22"/>
          <w:szCs w:val="22"/>
          <w:lang w:val="en"/>
        </w:rPr>
        <w:t>et al.</w:t>
      </w:r>
      <w:r w:rsidR="00674F00" w:rsidRPr="00DA2C2E">
        <w:rPr>
          <w:bCs/>
          <w:iCs/>
          <w:color w:val="FF0000"/>
          <w:sz w:val="22"/>
          <w:szCs w:val="22"/>
          <w:lang w:val="en"/>
        </w:rPr>
        <w:t xml:space="preserve"> 2018)</w:t>
      </w:r>
      <w:r w:rsidR="009D1CD9" w:rsidRPr="00DA2C2E">
        <w:rPr>
          <w:color w:val="FF0000"/>
          <w:sz w:val="22"/>
          <w:szCs w:val="22"/>
        </w:rPr>
        <w:t xml:space="preserve">. </w:t>
      </w:r>
      <w:r w:rsidR="0038655B" w:rsidRPr="00DA2C2E">
        <w:rPr>
          <w:color w:val="FF0000"/>
          <w:sz w:val="22"/>
          <w:szCs w:val="22"/>
        </w:rPr>
        <w:t>We</w:t>
      </w:r>
      <w:r w:rsidR="009D1CD9" w:rsidRPr="00DA2C2E">
        <w:rPr>
          <w:color w:val="FF0000"/>
          <w:sz w:val="22"/>
          <w:szCs w:val="22"/>
        </w:rPr>
        <w:t xml:space="preserve"> also measured soil water retention, which we expected to be greater at sites that experienced the 1947 fire, as pyrogenic carbon is known to increase soil water retention (Licht and Smith, 2020). </w:t>
      </w:r>
      <w:r w:rsidR="0094524F" w:rsidRPr="00DA2C2E">
        <w:rPr>
          <w:color w:val="FF0000"/>
          <w:sz w:val="22"/>
          <w:szCs w:val="22"/>
        </w:rPr>
        <w:t>Beyond that, we anticipated</w:t>
      </w:r>
      <w:r w:rsidR="009D1CD9" w:rsidRPr="00DA2C2E">
        <w:rPr>
          <w:color w:val="FF0000"/>
          <w:sz w:val="22"/>
          <w:szCs w:val="22"/>
        </w:rPr>
        <w:t xml:space="preserve"> </w:t>
      </w:r>
      <w:r w:rsidR="0094524F" w:rsidRPr="00DA2C2E">
        <w:rPr>
          <w:color w:val="FF0000"/>
          <w:sz w:val="22"/>
          <w:szCs w:val="22"/>
        </w:rPr>
        <w:t>higher</w:t>
      </w:r>
      <w:r w:rsidR="009D1CD9" w:rsidRPr="00DA2C2E">
        <w:rPr>
          <w:color w:val="FF0000"/>
          <w:sz w:val="22"/>
          <w:szCs w:val="22"/>
        </w:rPr>
        <w:t xml:space="preserve"> soil water retention at low elevations due to flat terrain (alleviating erosion mechanics).</w:t>
      </w:r>
    </w:p>
    <w:p w14:paraId="7BF69BD7" w14:textId="77777777" w:rsidR="009D1CD9" w:rsidRPr="00B31765" w:rsidRDefault="009D1CD9">
      <w:pPr>
        <w:spacing w:line="360" w:lineRule="auto"/>
        <w:rPr>
          <w:color w:val="000000" w:themeColor="text1"/>
          <w:sz w:val="22"/>
          <w:szCs w:val="22"/>
        </w:rPr>
      </w:pPr>
    </w:p>
    <w:p w14:paraId="49DB4640" w14:textId="2922D588" w:rsidR="00604301" w:rsidRPr="00D511F5" w:rsidRDefault="0038655B" w:rsidP="00B31765">
      <w:pPr>
        <w:spacing w:line="360" w:lineRule="auto"/>
        <w:rPr>
          <w:color w:val="FF0000"/>
          <w:sz w:val="22"/>
          <w:szCs w:val="22"/>
        </w:rPr>
      </w:pPr>
      <w:r w:rsidRPr="00D511F5">
        <w:rPr>
          <w:color w:val="FF0000"/>
          <w:sz w:val="22"/>
          <w:szCs w:val="22"/>
        </w:rPr>
        <w:t>We</w:t>
      </w:r>
      <w:r w:rsidR="009D1CD9" w:rsidRPr="00D511F5">
        <w:rPr>
          <w:color w:val="FF0000"/>
          <w:sz w:val="22"/>
          <w:szCs w:val="22"/>
        </w:rPr>
        <w:t xml:space="preserve"> hypothesized that topographical and fire history-driven changes to the growth environment would manifest in changes in leaf- and plant-level traits. We expected that stress induced by topographical features and low soil water retention at high elevation would lead to increased intrinsic water use efficiency (</w:t>
      </w:r>
      <w:proofErr w:type="spellStart"/>
      <w:r w:rsidR="009D1CD9" w:rsidRPr="00D511F5">
        <w:rPr>
          <w:color w:val="FF0000"/>
          <w:sz w:val="22"/>
          <w:szCs w:val="22"/>
        </w:rPr>
        <w:t>iWUE</w:t>
      </w:r>
      <w:proofErr w:type="spellEnd"/>
      <w:r w:rsidR="009D1CD9" w:rsidRPr="00D511F5">
        <w:rPr>
          <w:color w:val="FF0000"/>
          <w:sz w:val="22"/>
          <w:szCs w:val="22"/>
        </w:rPr>
        <w:t xml:space="preserve">; Wang </w:t>
      </w:r>
      <w:r w:rsidR="009D1CD9" w:rsidRPr="00D511F5">
        <w:rPr>
          <w:i/>
          <w:iCs/>
          <w:color w:val="FF0000"/>
          <w:sz w:val="22"/>
          <w:szCs w:val="22"/>
        </w:rPr>
        <w:t xml:space="preserve">et al. </w:t>
      </w:r>
      <w:r w:rsidR="009D1CD9" w:rsidRPr="00D511F5">
        <w:rPr>
          <w:color w:val="FF0000"/>
          <w:sz w:val="22"/>
          <w:szCs w:val="22"/>
        </w:rPr>
        <w:t xml:space="preserve">2017), as a stress tolerance response. </w:t>
      </w:r>
      <w:r w:rsidRPr="00D511F5">
        <w:rPr>
          <w:color w:val="FF0000"/>
          <w:sz w:val="22"/>
          <w:szCs w:val="22"/>
        </w:rPr>
        <w:t>We</w:t>
      </w:r>
      <w:r w:rsidR="009D1CD9" w:rsidRPr="00D511F5">
        <w:rPr>
          <w:color w:val="FF0000"/>
          <w:sz w:val="22"/>
          <w:szCs w:val="22"/>
        </w:rPr>
        <w:t xml:space="preserve"> also </w:t>
      </w:r>
      <w:r w:rsidR="00ED433D" w:rsidRPr="00D511F5">
        <w:rPr>
          <w:color w:val="FF0000"/>
          <w:sz w:val="22"/>
          <w:szCs w:val="22"/>
        </w:rPr>
        <w:t>hypothesiz</w:t>
      </w:r>
      <w:r w:rsidR="009D1CD9" w:rsidRPr="00D511F5">
        <w:rPr>
          <w:color w:val="FF0000"/>
          <w:sz w:val="22"/>
          <w:szCs w:val="22"/>
        </w:rPr>
        <w:t xml:space="preserve">ed a reduction in leaf nutrients at high elevation, mimicking </w:t>
      </w:r>
      <w:r w:rsidR="00AF1C8E" w:rsidRPr="00D511F5">
        <w:rPr>
          <w:color w:val="FF0000"/>
          <w:sz w:val="22"/>
          <w:szCs w:val="22"/>
        </w:rPr>
        <w:t>likely</w:t>
      </w:r>
      <w:r w:rsidR="009D1CD9" w:rsidRPr="00D511F5">
        <w:rPr>
          <w:color w:val="FF0000"/>
          <w:sz w:val="22"/>
          <w:szCs w:val="22"/>
        </w:rPr>
        <w:t xml:space="preserve"> reductions in the soil. </w:t>
      </w:r>
      <w:r w:rsidR="00AF1C8E" w:rsidRPr="00D511F5">
        <w:rPr>
          <w:color w:val="FF0000"/>
          <w:sz w:val="22"/>
          <w:szCs w:val="22"/>
        </w:rPr>
        <w:t>In addition</w:t>
      </w:r>
      <w:r w:rsidR="009D1CD9" w:rsidRPr="00D511F5">
        <w:rPr>
          <w:color w:val="FF0000"/>
          <w:sz w:val="22"/>
          <w:szCs w:val="22"/>
        </w:rPr>
        <w:t xml:space="preserve">, </w:t>
      </w:r>
      <w:r w:rsidR="00AF1C8E" w:rsidRPr="00D511F5">
        <w:rPr>
          <w:color w:val="FF0000"/>
          <w:sz w:val="22"/>
          <w:szCs w:val="22"/>
        </w:rPr>
        <w:t xml:space="preserve">there was </w:t>
      </w:r>
      <w:r w:rsidR="0094524F" w:rsidRPr="00D511F5">
        <w:rPr>
          <w:color w:val="FF0000"/>
          <w:sz w:val="22"/>
          <w:szCs w:val="22"/>
        </w:rPr>
        <w:t xml:space="preserve">the prospect </w:t>
      </w:r>
      <w:r w:rsidR="009D1CD9" w:rsidRPr="00D511F5">
        <w:rPr>
          <w:color w:val="FF0000"/>
          <w:sz w:val="22"/>
          <w:szCs w:val="22"/>
        </w:rPr>
        <w:t xml:space="preserve">that fire history might alleviate these stress indicators, </w:t>
      </w:r>
      <w:proofErr w:type="gramStart"/>
      <w:r w:rsidR="009D1CD9" w:rsidRPr="00D511F5">
        <w:rPr>
          <w:color w:val="FF0000"/>
          <w:sz w:val="22"/>
          <w:szCs w:val="22"/>
        </w:rPr>
        <w:t>as a result of</w:t>
      </w:r>
      <w:proofErr w:type="gramEnd"/>
      <w:r w:rsidR="009D1CD9" w:rsidRPr="00D511F5">
        <w:rPr>
          <w:color w:val="FF0000"/>
          <w:sz w:val="22"/>
          <w:szCs w:val="22"/>
        </w:rPr>
        <w:t xml:space="preserve"> increased soil nutrients and water retention. At the plant level, we </w:t>
      </w:r>
      <w:r w:rsidR="00AF1C8E" w:rsidRPr="00D511F5">
        <w:rPr>
          <w:color w:val="FF0000"/>
          <w:sz w:val="22"/>
          <w:szCs w:val="22"/>
        </w:rPr>
        <w:t>predicted</w:t>
      </w:r>
      <w:r w:rsidR="009D1CD9" w:rsidRPr="00D511F5">
        <w:rPr>
          <w:color w:val="FF0000"/>
          <w:sz w:val="22"/>
          <w:szCs w:val="22"/>
        </w:rPr>
        <w:t xml:space="preserve"> plants </w:t>
      </w:r>
      <w:r w:rsidR="00AF1C8E" w:rsidRPr="00D511F5">
        <w:rPr>
          <w:color w:val="FF0000"/>
          <w:sz w:val="22"/>
          <w:szCs w:val="22"/>
        </w:rPr>
        <w:t xml:space="preserve">would </w:t>
      </w:r>
      <w:r w:rsidRPr="00D511F5">
        <w:rPr>
          <w:color w:val="FF0000"/>
          <w:sz w:val="22"/>
          <w:szCs w:val="22"/>
        </w:rPr>
        <w:t>be smaller in heigh</w:t>
      </w:r>
      <w:r w:rsidR="00C6528F" w:rsidRPr="00D511F5">
        <w:rPr>
          <w:color w:val="FF0000"/>
          <w:sz w:val="22"/>
          <w:szCs w:val="22"/>
        </w:rPr>
        <w:t>t</w:t>
      </w:r>
      <w:r w:rsidRPr="00D511F5">
        <w:rPr>
          <w:color w:val="FF0000"/>
          <w:sz w:val="22"/>
          <w:szCs w:val="22"/>
        </w:rPr>
        <w:t xml:space="preserve"> and</w:t>
      </w:r>
      <w:r w:rsidR="009D1CD9" w:rsidRPr="00D511F5">
        <w:rPr>
          <w:color w:val="FF0000"/>
          <w:sz w:val="22"/>
          <w:szCs w:val="22"/>
        </w:rPr>
        <w:t xml:space="preserve"> DBH, </w:t>
      </w:r>
      <w:r w:rsidRPr="00D511F5">
        <w:rPr>
          <w:color w:val="FF0000"/>
          <w:sz w:val="22"/>
          <w:szCs w:val="22"/>
        </w:rPr>
        <w:t xml:space="preserve">have </w:t>
      </w:r>
      <w:r w:rsidR="009D1CD9" w:rsidRPr="00D511F5">
        <w:rPr>
          <w:color w:val="FF0000"/>
          <w:sz w:val="22"/>
          <w:szCs w:val="22"/>
        </w:rPr>
        <w:t xml:space="preserve">narrower canopy, and </w:t>
      </w:r>
      <w:r w:rsidRPr="00D511F5">
        <w:rPr>
          <w:color w:val="FF0000"/>
          <w:sz w:val="22"/>
          <w:szCs w:val="22"/>
        </w:rPr>
        <w:t xml:space="preserve">be more </w:t>
      </w:r>
      <w:r w:rsidR="009D1CD9" w:rsidRPr="00D511F5">
        <w:rPr>
          <w:color w:val="FF0000"/>
          <w:sz w:val="22"/>
          <w:szCs w:val="22"/>
        </w:rPr>
        <w:t>sparse</w:t>
      </w:r>
      <w:r w:rsidRPr="00D511F5">
        <w:rPr>
          <w:color w:val="FF0000"/>
          <w:sz w:val="22"/>
          <w:szCs w:val="22"/>
        </w:rPr>
        <w:t>ly</w:t>
      </w:r>
      <w:r w:rsidR="009D1CD9" w:rsidRPr="00D511F5">
        <w:rPr>
          <w:color w:val="FF0000"/>
          <w:sz w:val="22"/>
          <w:szCs w:val="22"/>
        </w:rPr>
        <w:t xml:space="preserve"> cluster</w:t>
      </w:r>
      <w:r w:rsidRPr="00D511F5">
        <w:rPr>
          <w:color w:val="FF0000"/>
          <w:sz w:val="22"/>
          <w:szCs w:val="22"/>
        </w:rPr>
        <w:t>ed</w:t>
      </w:r>
      <w:r w:rsidR="009D1CD9" w:rsidRPr="00D511F5">
        <w:rPr>
          <w:color w:val="FF0000"/>
          <w:sz w:val="22"/>
          <w:szCs w:val="22"/>
        </w:rPr>
        <w:t xml:space="preserve"> (greater distance between conspecific neighbors) at high elevation, again </w:t>
      </w:r>
      <w:proofErr w:type="gramStart"/>
      <w:r w:rsidR="009D1CD9" w:rsidRPr="00D511F5">
        <w:rPr>
          <w:color w:val="FF0000"/>
          <w:sz w:val="22"/>
          <w:szCs w:val="22"/>
        </w:rPr>
        <w:t>as a result of</w:t>
      </w:r>
      <w:proofErr w:type="gramEnd"/>
      <w:r w:rsidR="009D1CD9" w:rsidRPr="00D511F5">
        <w:rPr>
          <w:color w:val="FF0000"/>
          <w:sz w:val="22"/>
          <w:szCs w:val="22"/>
        </w:rPr>
        <w:t xml:space="preserve"> the topography- and soil-induced stress. </w:t>
      </w:r>
      <w:bookmarkStart w:id="12" w:name="_Hlk76208501"/>
      <w:r w:rsidRPr="00D511F5">
        <w:rPr>
          <w:color w:val="FF0000"/>
          <w:sz w:val="22"/>
          <w:szCs w:val="22"/>
        </w:rPr>
        <w:t>We expected to find</w:t>
      </w:r>
      <w:r w:rsidR="009D1CD9" w:rsidRPr="00D511F5">
        <w:rPr>
          <w:color w:val="FF0000"/>
          <w:sz w:val="22"/>
          <w:szCs w:val="22"/>
        </w:rPr>
        <w:t xml:space="preserve"> smaller trees in areas that had experienced the 1947 fire due to age, but that the </w:t>
      </w:r>
      <w:r w:rsidR="0094524F" w:rsidRPr="00D511F5">
        <w:rPr>
          <w:color w:val="FF0000"/>
          <w:sz w:val="22"/>
          <w:szCs w:val="22"/>
        </w:rPr>
        <w:t xml:space="preserve">height </w:t>
      </w:r>
      <w:r w:rsidR="009D1CD9" w:rsidRPr="00D511F5">
        <w:rPr>
          <w:color w:val="FF0000"/>
          <w:sz w:val="22"/>
          <w:szCs w:val="22"/>
        </w:rPr>
        <w:t xml:space="preserve">difference would be less at high elevation due to stress-reducing effects of fire on the soil environment. </w:t>
      </w:r>
    </w:p>
    <w:bookmarkEnd w:id="12"/>
    <w:p w14:paraId="2782636A" w14:textId="73B5492B" w:rsidR="00992A1C" w:rsidRPr="00B31765" w:rsidRDefault="00992A1C">
      <w:pPr>
        <w:spacing w:line="360" w:lineRule="auto"/>
        <w:rPr>
          <w:color w:val="000000" w:themeColor="text1"/>
          <w:sz w:val="22"/>
          <w:szCs w:val="22"/>
        </w:rPr>
      </w:pPr>
    </w:p>
    <w:bookmarkEnd w:id="1"/>
    <w:p w14:paraId="635D3484" w14:textId="3E0E6B6D" w:rsidR="00E265E0" w:rsidRPr="00B31765" w:rsidRDefault="00CA09DB" w:rsidP="00B31765">
      <w:pPr>
        <w:pStyle w:val="mb0"/>
        <w:shd w:val="clear" w:color="auto" w:fill="FFFFFF"/>
        <w:spacing w:before="0" w:beforeAutospacing="0" w:after="0" w:afterAutospacing="0" w:line="360" w:lineRule="auto"/>
        <w:rPr>
          <w:b/>
          <w:bCs/>
          <w:i/>
          <w:iCs/>
          <w:color w:val="000000" w:themeColor="text1"/>
          <w:sz w:val="22"/>
          <w:szCs w:val="22"/>
        </w:rPr>
      </w:pPr>
      <w:r w:rsidRPr="00B31765">
        <w:rPr>
          <w:b/>
          <w:color w:val="000000" w:themeColor="text1"/>
          <w:sz w:val="22"/>
          <w:szCs w:val="22"/>
        </w:rPr>
        <w:t>METHODS</w:t>
      </w:r>
    </w:p>
    <w:p w14:paraId="60A76CB0" w14:textId="0C61F5ED" w:rsidR="00CA09DB" w:rsidRPr="00B31765" w:rsidRDefault="00CA09DB" w:rsidP="00B31765">
      <w:pPr>
        <w:spacing w:line="360" w:lineRule="auto"/>
        <w:rPr>
          <w:bCs/>
          <w:i/>
          <w:iCs/>
          <w:color w:val="000000" w:themeColor="text1"/>
          <w:sz w:val="22"/>
          <w:szCs w:val="22"/>
        </w:rPr>
      </w:pPr>
      <w:r w:rsidRPr="00B31765">
        <w:rPr>
          <w:bCs/>
          <w:i/>
          <w:iCs/>
          <w:color w:val="000000" w:themeColor="text1"/>
          <w:sz w:val="22"/>
          <w:szCs w:val="22"/>
        </w:rPr>
        <w:t>Study Extraction Sites</w:t>
      </w:r>
    </w:p>
    <w:p w14:paraId="7B4BA0F1" w14:textId="4BC21405" w:rsidR="00653C5E" w:rsidRPr="00B31765" w:rsidRDefault="00776FA8" w:rsidP="00B31765">
      <w:pPr>
        <w:spacing w:line="360" w:lineRule="auto"/>
        <w:rPr>
          <w:b/>
          <w:color w:val="000000" w:themeColor="text1"/>
          <w:sz w:val="22"/>
          <w:szCs w:val="22"/>
        </w:rPr>
      </w:pPr>
      <w:r w:rsidRPr="00B31765">
        <w:rPr>
          <w:color w:val="000000" w:themeColor="text1"/>
          <w:sz w:val="22"/>
          <w:szCs w:val="22"/>
        </w:rPr>
        <w:t>We investigate</w:t>
      </w:r>
      <w:r w:rsidR="006F0171" w:rsidRPr="00B31765">
        <w:rPr>
          <w:color w:val="000000" w:themeColor="text1"/>
          <w:sz w:val="22"/>
          <w:szCs w:val="22"/>
        </w:rPr>
        <w:t>d</w:t>
      </w:r>
      <w:r w:rsidRPr="00B31765">
        <w:rPr>
          <w:color w:val="000000" w:themeColor="text1"/>
          <w:sz w:val="22"/>
          <w:szCs w:val="22"/>
        </w:rPr>
        <w:t xml:space="preserve"> </w:t>
      </w:r>
      <w:r w:rsidR="004372A8" w:rsidRPr="00B31765">
        <w:rPr>
          <w:color w:val="000000" w:themeColor="text1"/>
          <w:sz w:val="22"/>
          <w:szCs w:val="22"/>
        </w:rPr>
        <w:t xml:space="preserve">fifteen </w:t>
      </w:r>
      <w:r w:rsidRPr="00B31765">
        <w:rPr>
          <w:color w:val="000000" w:themeColor="text1"/>
          <w:sz w:val="22"/>
          <w:szCs w:val="22"/>
        </w:rPr>
        <w:t>p</w:t>
      </w:r>
      <w:r w:rsidR="0035539C" w:rsidRPr="00B31765">
        <w:rPr>
          <w:color w:val="000000" w:themeColor="text1"/>
          <w:sz w:val="22"/>
          <w:szCs w:val="22"/>
        </w:rPr>
        <w:t>itch pine</w:t>
      </w:r>
      <w:r w:rsidR="004372A8" w:rsidRPr="00B31765">
        <w:rPr>
          <w:color w:val="000000" w:themeColor="text1"/>
          <w:sz w:val="22"/>
          <w:szCs w:val="22"/>
        </w:rPr>
        <w:t xml:space="preserve"> specimens</w:t>
      </w:r>
      <w:r w:rsidR="0035539C" w:rsidRPr="00B31765">
        <w:rPr>
          <w:color w:val="000000" w:themeColor="text1"/>
          <w:sz w:val="22"/>
          <w:szCs w:val="22"/>
        </w:rPr>
        <w:t xml:space="preserve"> at </w:t>
      </w:r>
      <w:r w:rsidR="004372A8" w:rsidRPr="00B31765">
        <w:rPr>
          <w:color w:val="000000" w:themeColor="text1"/>
          <w:sz w:val="22"/>
          <w:szCs w:val="22"/>
        </w:rPr>
        <w:t xml:space="preserve">each of </w:t>
      </w:r>
      <w:r w:rsidR="0035539C" w:rsidRPr="00B31765">
        <w:rPr>
          <w:color w:val="000000" w:themeColor="text1"/>
          <w:sz w:val="22"/>
          <w:szCs w:val="22"/>
        </w:rPr>
        <w:t>f</w:t>
      </w:r>
      <w:r w:rsidR="00CA09DB" w:rsidRPr="00B31765">
        <w:rPr>
          <w:color w:val="000000" w:themeColor="text1"/>
          <w:sz w:val="22"/>
          <w:szCs w:val="22"/>
        </w:rPr>
        <w:t xml:space="preserve">our sites at </w:t>
      </w:r>
      <w:r w:rsidR="00C437EC" w:rsidRPr="00B31765">
        <w:rPr>
          <w:color w:val="000000" w:themeColor="text1"/>
          <w:sz w:val="22"/>
          <w:szCs w:val="22"/>
        </w:rPr>
        <w:t>Mt. Desert Island</w:t>
      </w:r>
      <w:r w:rsidR="0044600E" w:rsidRPr="00B31765">
        <w:rPr>
          <w:color w:val="000000" w:themeColor="text1"/>
          <w:sz w:val="22"/>
          <w:szCs w:val="22"/>
        </w:rPr>
        <w:t xml:space="preserve"> (</w:t>
      </w:r>
      <w:r w:rsidR="00372C49" w:rsidRPr="00B31765">
        <w:rPr>
          <w:color w:val="000000" w:themeColor="text1"/>
          <w:sz w:val="22"/>
          <w:szCs w:val="22"/>
        </w:rPr>
        <w:t xml:space="preserve">Fig. 2, </w:t>
      </w:r>
      <w:r w:rsidR="0044600E" w:rsidRPr="00B31765">
        <w:rPr>
          <w:color w:val="000000" w:themeColor="text1"/>
          <w:sz w:val="22"/>
          <w:szCs w:val="22"/>
        </w:rPr>
        <w:t>Tab. 1)</w:t>
      </w:r>
      <w:r w:rsidR="0035539C" w:rsidRPr="00B31765">
        <w:rPr>
          <w:color w:val="000000" w:themeColor="text1"/>
          <w:sz w:val="22"/>
          <w:szCs w:val="22"/>
        </w:rPr>
        <w:t xml:space="preserve">, </w:t>
      </w:r>
      <w:r w:rsidR="00CA09DB" w:rsidRPr="00B31765">
        <w:rPr>
          <w:color w:val="000000" w:themeColor="text1"/>
          <w:sz w:val="22"/>
          <w:szCs w:val="22"/>
        </w:rPr>
        <w:t>factorially crossed</w:t>
      </w:r>
      <w:r w:rsidR="0035539C" w:rsidRPr="00B31765">
        <w:rPr>
          <w:color w:val="000000" w:themeColor="text1"/>
          <w:sz w:val="22"/>
          <w:szCs w:val="22"/>
        </w:rPr>
        <w:t xml:space="preserve"> in a</w:t>
      </w:r>
      <w:r w:rsidR="00CA09DB" w:rsidRPr="00B31765">
        <w:rPr>
          <w:color w:val="000000" w:themeColor="text1"/>
          <w:sz w:val="22"/>
          <w:szCs w:val="22"/>
        </w:rPr>
        <w:t xml:space="preserve"> fire history (Miller </w:t>
      </w:r>
      <w:r w:rsidR="00CA09DB" w:rsidRPr="00B31765">
        <w:rPr>
          <w:i/>
          <w:iCs/>
          <w:color w:val="000000" w:themeColor="text1"/>
          <w:sz w:val="22"/>
          <w:szCs w:val="22"/>
        </w:rPr>
        <w:t>et al</w:t>
      </w:r>
      <w:r w:rsidR="00791BE1" w:rsidRPr="00B31765">
        <w:rPr>
          <w:color w:val="000000" w:themeColor="text1"/>
          <w:sz w:val="22"/>
          <w:szCs w:val="22"/>
        </w:rPr>
        <w:t xml:space="preserve">. </w:t>
      </w:r>
      <w:r w:rsidR="00CA09DB" w:rsidRPr="00B31765">
        <w:rPr>
          <w:color w:val="000000" w:themeColor="text1"/>
          <w:sz w:val="22"/>
          <w:szCs w:val="22"/>
        </w:rPr>
        <w:t>201</w:t>
      </w:r>
      <w:r w:rsidR="003A5590" w:rsidRPr="00B31765">
        <w:rPr>
          <w:color w:val="000000" w:themeColor="text1"/>
          <w:sz w:val="22"/>
          <w:szCs w:val="22"/>
        </w:rPr>
        <w:t>7</w:t>
      </w:r>
      <w:r w:rsidR="00CA09DB" w:rsidRPr="00B31765">
        <w:rPr>
          <w:color w:val="000000" w:themeColor="text1"/>
          <w:sz w:val="22"/>
          <w:szCs w:val="22"/>
        </w:rPr>
        <w:t>)</w:t>
      </w:r>
      <w:r w:rsidR="0035539C" w:rsidRPr="00B31765">
        <w:rPr>
          <w:color w:val="000000" w:themeColor="text1"/>
          <w:sz w:val="22"/>
          <w:szCs w:val="22"/>
        </w:rPr>
        <w:t xml:space="preserve"> by elevation design</w:t>
      </w:r>
      <w:r w:rsidR="00CA09DB" w:rsidRPr="00B31765">
        <w:rPr>
          <w:color w:val="000000" w:themeColor="text1"/>
          <w:sz w:val="22"/>
          <w:szCs w:val="22"/>
        </w:rPr>
        <w:t xml:space="preserve">: (1) Wonderland trail </w:t>
      </w:r>
      <w:r w:rsidR="00A658A8" w:rsidRPr="00B31765">
        <w:rPr>
          <w:color w:val="000000" w:themeColor="text1"/>
          <w:sz w:val="22"/>
          <w:szCs w:val="22"/>
        </w:rPr>
        <w:t xml:space="preserve">at an average of </w:t>
      </w:r>
      <w:r w:rsidR="00D2799F" w:rsidRPr="00B31765">
        <w:rPr>
          <w:color w:val="000000" w:themeColor="text1"/>
          <w:sz w:val="22"/>
          <w:szCs w:val="22"/>
        </w:rPr>
        <w:t>17.03</w:t>
      </w:r>
      <w:ins w:id="13" w:author="Smith, Nick" w:date="2021-07-07T10:04:00Z">
        <w:r w:rsidR="00D511F5">
          <w:rPr>
            <w:color w:val="000000" w:themeColor="text1"/>
            <w:sz w:val="22"/>
            <w:szCs w:val="22"/>
          </w:rPr>
          <w:t xml:space="preserve"> </w:t>
        </w:r>
      </w:ins>
      <w:r w:rsidR="00D2799F" w:rsidRPr="00B31765">
        <w:rPr>
          <w:color w:val="000000" w:themeColor="text1"/>
          <w:sz w:val="22"/>
          <w:szCs w:val="22"/>
        </w:rPr>
        <w:t>m</w:t>
      </w:r>
      <w:r w:rsidR="00377741" w:rsidRPr="00B31765">
        <w:rPr>
          <w:color w:val="000000" w:themeColor="text1"/>
          <w:sz w:val="22"/>
          <w:szCs w:val="22"/>
        </w:rPr>
        <w:t xml:space="preserve"> </w:t>
      </w:r>
      <w:r w:rsidR="00CA09DB" w:rsidRPr="00B31765">
        <w:rPr>
          <w:color w:val="000000" w:themeColor="text1"/>
          <w:sz w:val="22"/>
          <w:szCs w:val="22"/>
        </w:rPr>
        <w:t xml:space="preserve">elevation (low elevation, outside the footprint of the 1947 fire), (2) Gorham cliffs </w:t>
      </w:r>
      <w:r w:rsidR="00A658A8" w:rsidRPr="00B31765">
        <w:rPr>
          <w:color w:val="000000" w:themeColor="text1"/>
          <w:sz w:val="22"/>
          <w:szCs w:val="22"/>
        </w:rPr>
        <w:t>at an average of</w:t>
      </w:r>
      <w:r w:rsidR="00A658A8" w:rsidRPr="00B31765">
        <w:rPr>
          <w:i/>
          <w:iCs/>
          <w:color w:val="000000" w:themeColor="text1"/>
          <w:sz w:val="22"/>
          <w:szCs w:val="22"/>
        </w:rPr>
        <w:t xml:space="preserve"> </w:t>
      </w:r>
      <w:r w:rsidR="00D2799F" w:rsidRPr="00B31765">
        <w:rPr>
          <w:color w:val="000000" w:themeColor="text1"/>
          <w:sz w:val="22"/>
          <w:szCs w:val="22"/>
        </w:rPr>
        <w:t>30.937</w:t>
      </w:r>
      <w:ins w:id="14" w:author="Smith, Nick" w:date="2021-07-07T10:04:00Z">
        <w:r w:rsidR="00D511F5">
          <w:rPr>
            <w:color w:val="000000" w:themeColor="text1"/>
            <w:sz w:val="22"/>
            <w:szCs w:val="22"/>
          </w:rPr>
          <w:t xml:space="preserve"> </w:t>
        </w:r>
      </w:ins>
      <w:r w:rsidR="00D2799F" w:rsidRPr="00B31765">
        <w:rPr>
          <w:color w:val="000000" w:themeColor="text1"/>
          <w:sz w:val="22"/>
          <w:szCs w:val="22"/>
        </w:rPr>
        <w:t>m</w:t>
      </w:r>
      <w:r w:rsidR="00770DD9" w:rsidRPr="00B31765">
        <w:rPr>
          <w:color w:val="000000" w:themeColor="text1"/>
          <w:sz w:val="22"/>
          <w:szCs w:val="22"/>
        </w:rPr>
        <w:t xml:space="preserve"> </w:t>
      </w:r>
      <w:r w:rsidR="00CA09DB" w:rsidRPr="00B31765">
        <w:rPr>
          <w:color w:val="000000" w:themeColor="text1"/>
          <w:sz w:val="22"/>
          <w:szCs w:val="22"/>
        </w:rPr>
        <w:t xml:space="preserve">(low elevation, within the footprint), (3) St. </w:t>
      </w:r>
      <w:proofErr w:type="spellStart"/>
      <w:r w:rsidR="00CA09DB" w:rsidRPr="00B31765">
        <w:rPr>
          <w:color w:val="000000" w:themeColor="text1"/>
          <w:sz w:val="22"/>
          <w:szCs w:val="22"/>
        </w:rPr>
        <w:t>Sauveur</w:t>
      </w:r>
      <w:proofErr w:type="spellEnd"/>
      <w:r w:rsidR="00CA09DB" w:rsidRPr="00B31765">
        <w:rPr>
          <w:color w:val="000000" w:themeColor="text1"/>
          <w:sz w:val="22"/>
          <w:szCs w:val="22"/>
        </w:rPr>
        <w:t xml:space="preserve"> trai</w:t>
      </w:r>
      <w:r w:rsidR="00770DD9" w:rsidRPr="00B31765">
        <w:rPr>
          <w:color w:val="000000" w:themeColor="text1"/>
          <w:sz w:val="22"/>
          <w:szCs w:val="22"/>
        </w:rPr>
        <w:t>l</w:t>
      </w:r>
      <w:r w:rsidR="00CA09DB" w:rsidRPr="00B31765">
        <w:rPr>
          <w:color w:val="000000" w:themeColor="text1"/>
          <w:sz w:val="22"/>
          <w:szCs w:val="22"/>
        </w:rPr>
        <w:t xml:space="preserve"> </w:t>
      </w:r>
      <w:r w:rsidR="00A658A8" w:rsidRPr="00B31765">
        <w:rPr>
          <w:color w:val="000000" w:themeColor="text1"/>
          <w:sz w:val="22"/>
          <w:szCs w:val="22"/>
        </w:rPr>
        <w:t>at an average of</w:t>
      </w:r>
      <w:r w:rsidR="00A658A8" w:rsidRPr="00B31765">
        <w:rPr>
          <w:i/>
          <w:iCs/>
          <w:color w:val="000000" w:themeColor="text1"/>
          <w:sz w:val="22"/>
          <w:szCs w:val="22"/>
        </w:rPr>
        <w:t xml:space="preserve"> </w:t>
      </w:r>
      <w:r w:rsidR="00D2799F" w:rsidRPr="00B31765">
        <w:rPr>
          <w:color w:val="000000" w:themeColor="text1"/>
          <w:sz w:val="22"/>
          <w:szCs w:val="22"/>
        </w:rPr>
        <w:t>171.25</w:t>
      </w:r>
      <w:ins w:id="15" w:author="Smith, Nick" w:date="2021-07-07T10:04:00Z">
        <w:r w:rsidR="00D511F5">
          <w:rPr>
            <w:color w:val="000000" w:themeColor="text1"/>
            <w:sz w:val="22"/>
            <w:szCs w:val="22"/>
          </w:rPr>
          <w:t xml:space="preserve"> </w:t>
        </w:r>
      </w:ins>
      <w:r w:rsidR="00D2799F" w:rsidRPr="00B31765">
        <w:rPr>
          <w:color w:val="000000" w:themeColor="text1"/>
          <w:sz w:val="22"/>
          <w:szCs w:val="22"/>
        </w:rPr>
        <w:t>m</w:t>
      </w:r>
      <w:r w:rsidR="00770DD9" w:rsidRPr="00B31765">
        <w:rPr>
          <w:color w:val="000000" w:themeColor="text1"/>
          <w:sz w:val="22"/>
          <w:szCs w:val="22"/>
        </w:rPr>
        <w:t xml:space="preserve"> </w:t>
      </w:r>
      <w:r w:rsidR="00CA09DB" w:rsidRPr="00B31765">
        <w:rPr>
          <w:color w:val="000000" w:themeColor="text1"/>
          <w:sz w:val="22"/>
          <w:szCs w:val="22"/>
        </w:rPr>
        <w:t>(high elevation, outside the footprint) and (4) South Cadillac trail</w:t>
      </w:r>
      <w:r w:rsidR="00770DD9" w:rsidRPr="00B31765">
        <w:rPr>
          <w:i/>
          <w:iCs/>
          <w:color w:val="000000" w:themeColor="text1"/>
          <w:sz w:val="22"/>
          <w:szCs w:val="22"/>
        </w:rPr>
        <w:t xml:space="preserve"> </w:t>
      </w:r>
      <w:r w:rsidR="00A658A8" w:rsidRPr="00B31765">
        <w:rPr>
          <w:color w:val="000000" w:themeColor="text1"/>
          <w:sz w:val="22"/>
          <w:szCs w:val="22"/>
        </w:rPr>
        <w:t>at an average of</w:t>
      </w:r>
      <w:r w:rsidR="00D2799F" w:rsidRPr="00B31765">
        <w:rPr>
          <w:color w:val="000000" w:themeColor="text1"/>
          <w:sz w:val="22"/>
          <w:szCs w:val="22"/>
        </w:rPr>
        <w:t xml:space="preserve"> 277.97</w:t>
      </w:r>
      <w:ins w:id="16" w:author="Smith, Nick" w:date="2021-07-07T10:04:00Z">
        <w:r w:rsidR="00D511F5">
          <w:rPr>
            <w:color w:val="000000" w:themeColor="text1"/>
            <w:sz w:val="22"/>
            <w:szCs w:val="22"/>
          </w:rPr>
          <w:t xml:space="preserve"> </w:t>
        </w:r>
      </w:ins>
      <w:r w:rsidR="00D2799F" w:rsidRPr="00B31765">
        <w:rPr>
          <w:color w:val="000000" w:themeColor="text1"/>
          <w:sz w:val="22"/>
          <w:szCs w:val="22"/>
        </w:rPr>
        <w:t>m</w:t>
      </w:r>
      <w:r w:rsidR="00A658A8" w:rsidRPr="00B31765">
        <w:rPr>
          <w:color w:val="000000" w:themeColor="text1"/>
          <w:sz w:val="22"/>
          <w:szCs w:val="22"/>
        </w:rPr>
        <w:t xml:space="preserve"> </w:t>
      </w:r>
      <w:r w:rsidR="0035539C" w:rsidRPr="00B31765">
        <w:rPr>
          <w:color w:val="000000" w:themeColor="text1"/>
          <w:sz w:val="22"/>
          <w:szCs w:val="22"/>
        </w:rPr>
        <w:t xml:space="preserve">(high </w:t>
      </w:r>
      <w:r w:rsidR="00CA09DB" w:rsidRPr="00B31765">
        <w:rPr>
          <w:color w:val="000000" w:themeColor="text1"/>
          <w:sz w:val="22"/>
          <w:szCs w:val="22"/>
        </w:rPr>
        <w:t>elevation within the footprint</w:t>
      </w:r>
      <w:r w:rsidR="0035539C" w:rsidRPr="00B31765">
        <w:rPr>
          <w:color w:val="000000" w:themeColor="text1"/>
          <w:sz w:val="22"/>
          <w:szCs w:val="22"/>
        </w:rPr>
        <w:t>)</w:t>
      </w:r>
      <w:r w:rsidR="00CA09DB" w:rsidRPr="00B31765">
        <w:rPr>
          <w:color w:val="000000" w:themeColor="text1"/>
          <w:sz w:val="22"/>
          <w:szCs w:val="22"/>
        </w:rPr>
        <w:t>.</w:t>
      </w:r>
      <w:r w:rsidR="00770DD9" w:rsidRPr="00B31765">
        <w:rPr>
          <w:color w:val="000000" w:themeColor="text1"/>
          <w:sz w:val="22"/>
          <w:szCs w:val="22"/>
        </w:rPr>
        <w:t xml:space="preserve"> Elevation differences </w:t>
      </w:r>
      <w:r w:rsidR="00C20469" w:rsidRPr="00B31765">
        <w:rPr>
          <w:color w:val="000000" w:themeColor="text1"/>
          <w:sz w:val="22"/>
          <w:szCs w:val="22"/>
        </w:rPr>
        <w:t xml:space="preserve">were </w:t>
      </w:r>
      <w:proofErr w:type="gramStart"/>
      <w:r w:rsidR="00770DD9" w:rsidRPr="00B31765">
        <w:rPr>
          <w:color w:val="000000" w:themeColor="text1"/>
          <w:sz w:val="22"/>
          <w:szCs w:val="22"/>
        </w:rPr>
        <w:t>more stark</w:t>
      </w:r>
      <w:proofErr w:type="gramEnd"/>
      <w:r w:rsidR="00770DD9" w:rsidRPr="00B31765">
        <w:rPr>
          <w:color w:val="000000" w:themeColor="text1"/>
          <w:sz w:val="22"/>
          <w:szCs w:val="22"/>
        </w:rPr>
        <w:t xml:space="preserve"> at </w:t>
      </w:r>
      <w:r w:rsidR="001C4289" w:rsidRPr="00B31765">
        <w:rPr>
          <w:color w:val="000000" w:themeColor="text1"/>
          <w:sz w:val="22"/>
          <w:szCs w:val="22"/>
        </w:rPr>
        <w:t xml:space="preserve">St. </w:t>
      </w:r>
      <w:proofErr w:type="spellStart"/>
      <w:r w:rsidR="001C4289" w:rsidRPr="00B31765">
        <w:rPr>
          <w:color w:val="000000" w:themeColor="text1"/>
          <w:sz w:val="22"/>
          <w:szCs w:val="22"/>
        </w:rPr>
        <w:t>Sauveur</w:t>
      </w:r>
      <w:proofErr w:type="spellEnd"/>
      <w:r w:rsidR="001C4289" w:rsidRPr="00B31765">
        <w:rPr>
          <w:color w:val="000000" w:themeColor="text1"/>
          <w:sz w:val="22"/>
          <w:szCs w:val="22"/>
        </w:rPr>
        <w:t xml:space="preserve"> and South Cadillac trail</w:t>
      </w:r>
      <w:r w:rsidR="00DB64B2" w:rsidRPr="00B31765">
        <w:rPr>
          <w:color w:val="000000" w:themeColor="text1"/>
          <w:sz w:val="22"/>
          <w:szCs w:val="22"/>
        </w:rPr>
        <w:t xml:space="preserve"> transect</w:t>
      </w:r>
      <w:r w:rsidR="001C4289" w:rsidRPr="00B31765">
        <w:rPr>
          <w:color w:val="000000" w:themeColor="text1"/>
          <w:sz w:val="22"/>
          <w:szCs w:val="22"/>
        </w:rPr>
        <w:t>s</w:t>
      </w:r>
      <w:r w:rsidR="003223E7" w:rsidRPr="00B31765">
        <w:rPr>
          <w:color w:val="000000" w:themeColor="text1"/>
          <w:sz w:val="22"/>
          <w:szCs w:val="22"/>
        </w:rPr>
        <w:t>.</w:t>
      </w:r>
      <w:r w:rsidR="00F661CC" w:rsidRPr="00B31765">
        <w:rPr>
          <w:color w:val="000000" w:themeColor="text1"/>
          <w:sz w:val="22"/>
          <w:szCs w:val="22"/>
        </w:rPr>
        <w:t xml:space="preserve"> Soils </w:t>
      </w:r>
      <w:r w:rsidR="00A658A8" w:rsidRPr="00B31765">
        <w:rPr>
          <w:color w:val="000000" w:themeColor="text1"/>
          <w:sz w:val="22"/>
          <w:szCs w:val="22"/>
        </w:rPr>
        <w:t xml:space="preserve">at all four sites </w:t>
      </w:r>
      <w:r w:rsidR="0038655B" w:rsidRPr="00B31765">
        <w:rPr>
          <w:color w:val="000000" w:themeColor="text1"/>
          <w:sz w:val="22"/>
          <w:szCs w:val="22"/>
        </w:rPr>
        <w:t>were</w:t>
      </w:r>
      <w:r w:rsidR="001C4289" w:rsidRPr="00B31765">
        <w:rPr>
          <w:color w:val="000000" w:themeColor="text1"/>
          <w:sz w:val="22"/>
          <w:szCs w:val="22"/>
        </w:rPr>
        <w:t xml:space="preserve"> </w:t>
      </w:r>
      <w:r w:rsidR="00992A1C" w:rsidRPr="00B31765">
        <w:rPr>
          <w:color w:val="000000" w:themeColor="text1"/>
          <w:sz w:val="22"/>
          <w:szCs w:val="22"/>
        </w:rPr>
        <w:t>overlain with rapidly drying needle duff,</w:t>
      </w:r>
      <w:r w:rsidR="00A658A8" w:rsidRPr="00B31765">
        <w:rPr>
          <w:color w:val="000000" w:themeColor="text1"/>
          <w:sz w:val="22"/>
          <w:szCs w:val="22"/>
        </w:rPr>
        <w:t xml:space="preserve"> </w:t>
      </w:r>
      <w:r w:rsidR="00F661CC" w:rsidRPr="00B31765">
        <w:rPr>
          <w:color w:val="000000" w:themeColor="text1"/>
          <w:sz w:val="22"/>
          <w:szCs w:val="22"/>
        </w:rPr>
        <w:t>porous</w:t>
      </w:r>
      <w:r w:rsidR="00C20469" w:rsidRPr="00B31765">
        <w:rPr>
          <w:color w:val="000000" w:themeColor="text1"/>
          <w:sz w:val="22"/>
          <w:szCs w:val="22"/>
        </w:rPr>
        <w:t>,</w:t>
      </w:r>
      <w:r w:rsidR="00F661CC" w:rsidRPr="00B31765">
        <w:rPr>
          <w:color w:val="000000" w:themeColor="text1"/>
          <w:sz w:val="22"/>
          <w:szCs w:val="22"/>
        </w:rPr>
        <w:t xml:space="preserve"> and </w:t>
      </w:r>
      <w:r w:rsidR="00992A1C" w:rsidRPr="00B31765">
        <w:rPr>
          <w:color w:val="000000" w:themeColor="text1"/>
          <w:sz w:val="22"/>
          <w:szCs w:val="22"/>
        </w:rPr>
        <w:t xml:space="preserve">comprised of </w:t>
      </w:r>
      <w:r w:rsidR="00F661CC" w:rsidRPr="00B31765">
        <w:rPr>
          <w:color w:val="000000" w:themeColor="text1"/>
          <w:sz w:val="22"/>
          <w:szCs w:val="22"/>
        </w:rPr>
        <w:t>acidic hornblende granite or Ellsworth schist</w:t>
      </w:r>
      <w:r w:rsidR="001C4289" w:rsidRPr="00B31765">
        <w:rPr>
          <w:color w:val="000000" w:themeColor="text1"/>
          <w:sz w:val="22"/>
          <w:szCs w:val="22"/>
        </w:rPr>
        <w:t xml:space="preserve"> </w:t>
      </w:r>
      <w:r w:rsidR="001C4289" w:rsidRPr="00796CB3">
        <w:rPr>
          <w:color w:val="FF0000"/>
          <w:sz w:val="22"/>
          <w:szCs w:val="22"/>
        </w:rPr>
        <w:t xml:space="preserve">(Day </w:t>
      </w:r>
      <w:r w:rsidR="001C4289" w:rsidRPr="00796CB3">
        <w:rPr>
          <w:i/>
          <w:color w:val="FF0000"/>
          <w:sz w:val="22"/>
          <w:szCs w:val="22"/>
        </w:rPr>
        <w:t>et al.</w:t>
      </w:r>
      <w:r w:rsidR="001C4289" w:rsidRPr="00796CB3">
        <w:rPr>
          <w:color w:val="FF0000"/>
          <w:sz w:val="22"/>
          <w:szCs w:val="22"/>
        </w:rPr>
        <w:t xml:space="preserve"> 2005)</w:t>
      </w:r>
      <w:r w:rsidR="0053002F" w:rsidRPr="00B31765">
        <w:rPr>
          <w:color w:val="000000" w:themeColor="text1"/>
          <w:sz w:val="22"/>
          <w:szCs w:val="22"/>
        </w:rPr>
        <w:t xml:space="preserve">. In </w:t>
      </w:r>
      <w:proofErr w:type="gramStart"/>
      <w:r w:rsidR="0053002F" w:rsidRPr="00B31765">
        <w:rPr>
          <w:color w:val="000000" w:themeColor="text1"/>
          <w:sz w:val="22"/>
          <w:szCs w:val="22"/>
        </w:rPr>
        <w:t>addition</w:t>
      </w:r>
      <w:proofErr w:type="gramEnd"/>
      <w:r w:rsidR="0053002F" w:rsidRPr="00B31765">
        <w:rPr>
          <w:color w:val="000000" w:themeColor="text1"/>
          <w:sz w:val="22"/>
          <w:szCs w:val="22"/>
        </w:rPr>
        <w:t xml:space="preserve"> they </w:t>
      </w:r>
      <w:r w:rsidR="00C20469" w:rsidRPr="00B31765">
        <w:rPr>
          <w:color w:val="000000" w:themeColor="text1"/>
          <w:sz w:val="22"/>
          <w:szCs w:val="22"/>
        </w:rPr>
        <w:t>were</w:t>
      </w:r>
      <w:r w:rsidR="001C4289" w:rsidRPr="00B31765">
        <w:rPr>
          <w:color w:val="000000" w:themeColor="text1"/>
          <w:sz w:val="22"/>
          <w:szCs w:val="22"/>
        </w:rPr>
        <w:t xml:space="preserve"> </w:t>
      </w:r>
      <w:r w:rsidR="00F661CC" w:rsidRPr="00B31765">
        <w:rPr>
          <w:color w:val="000000" w:themeColor="text1"/>
          <w:sz w:val="22"/>
          <w:szCs w:val="22"/>
        </w:rPr>
        <w:t xml:space="preserve">uniformly shallow </w:t>
      </w:r>
      <w:r w:rsidR="00992A1C" w:rsidRPr="00B31765">
        <w:rPr>
          <w:color w:val="000000" w:themeColor="text1"/>
          <w:sz w:val="22"/>
          <w:szCs w:val="22"/>
        </w:rPr>
        <w:t>(varying between 0.7-2.5 cm)</w:t>
      </w:r>
      <w:r w:rsidR="00C20469" w:rsidRPr="00B31765">
        <w:rPr>
          <w:color w:val="000000" w:themeColor="text1"/>
          <w:sz w:val="22"/>
          <w:szCs w:val="22"/>
        </w:rPr>
        <w:t>,</w:t>
      </w:r>
      <w:r w:rsidR="00992A1C" w:rsidRPr="00B31765">
        <w:rPr>
          <w:color w:val="000000" w:themeColor="text1"/>
          <w:sz w:val="22"/>
          <w:szCs w:val="22"/>
        </w:rPr>
        <w:t xml:space="preserve"> </w:t>
      </w:r>
      <w:r w:rsidR="00F661CC" w:rsidRPr="00B31765">
        <w:rPr>
          <w:color w:val="000000" w:themeColor="text1"/>
          <w:sz w:val="22"/>
          <w:szCs w:val="22"/>
        </w:rPr>
        <w:t>homogeneous,</w:t>
      </w:r>
      <w:r w:rsidR="00A658A8" w:rsidRPr="00B31765">
        <w:rPr>
          <w:color w:val="000000" w:themeColor="text1"/>
          <w:sz w:val="22"/>
          <w:szCs w:val="22"/>
        </w:rPr>
        <w:t xml:space="preserve"> and</w:t>
      </w:r>
      <w:r w:rsidR="00F661CC" w:rsidRPr="00B31765">
        <w:rPr>
          <w:color w:val="000000" w:themeColor="text1"/>
          <w:sz w:val="22"/>
          <w:szCs w:val="22"/>
        </w:rPr>
        <w:t xml:space="preserve"> </w:t>
      </w:r>
      <w:r w:rsidR="00992A1C" w:rsidRPr="00B31765">
        <w:rPr>
          <w:color w:val="000000" w:themeColor="text1"/>
          <w:sz w:val="22"/>
          <w:szCs w:val="22"/>
        </w:rPr>
        <w:t>low in fertility</w:t>
      </w:r>
      <w:r w:rsidR="00D16063" w:rsidRPr="00B31765">
        <w:rPr>
          <w:color w:val="000000" w:themeColor="text1"/>
          <w:sz w:val="22"/>
          <w:szCs w:val="22"/>
        </w:rPr>
        <w:t xml:space="preserve"> </w:t>
      </w:r>
      <w:r w:rsidR="00D16063" w:rsidRPr="00796CB3">
        <w:rPr>
          <w:color w:val="FF0000"/>
          <w:sz w:val="22"/>
          <w:szCs w:val="22"/>
        </w:rPr>
        <w:t>(</w:t>
      </w:r>
      <w:proofErr w:type="spellStart"/>
      <w:r w:rsidR="00D16063" w:rsidRPr="00796CB3">
        <w:rPr>
          <w:color w:val="FF0000"/>
          <w:sz w:val="22"/>
          <w:szCs w:val="22"/>
        </w:rPr>
        <w:t>Butak</w:t>
      </w:r>
      <w:proofErr w:type="spellEnd"/>
      <w:r w:rsidR="00D16063" w:rsidRPr="00796CB3">
        <w:rPr>
          <w:color w:val="FF0000"/>
          <w:sz w:val="22"/>
          <w:szCs w:val="22"/>
        </w:rPr>
        <w:t xml:space="preserve"> 2014)</w:t>
      </w:r>
      <w:r w:rsidR="00992A1C" w:rsidRPr="00B31765">
        <w:rPr>
          <w:color w:val="000000" w:themeColor="text1"/>
          <w:sz w:val="22"/>
          <w:szCs w:val="22"/>
        </w:rPr>
        <w:t>.</w:t>
      </w:r>
      <w:r w:rsidR="00F661CC" w:rsidRPr="00B31765">
        <w:rPr>
          <w:color w:val="000000" w:themeColor="text1"/>
          <w:sz w:val="22"/>
          <w:szCs w:val="22"/>
        </w:rPr>
        <w:t xml:space="preserve"> </w:t>
      </w:r>
      <w:r w:rsidR="00377741" w:rsidRPr="00796CB3">
        <w:rPr>
          <w:color w:val="FF0000"/>
          <w:sz w:val="22"/>
          <w:szCs w:val="22"/>
        </w:rPr>
        <w:t xml:space="preserve">In some cases, sampling was limited </w:t>
      </w:r>
      <w:r w:rsidR="00C20469" w:rsidRPr="00796CB3">
        <w:rPr>
          <w:color w:val="FF0000"/>
          <w:sz w:val="22"/>
          <w:szCs w:val="22"/>
        </w:rPr>
        <w:t>by</w:t>
      </w:r>
      <w:r w:rsidR="00377741" w:rsidRPr="00796CB3">
        <w:rPr>
          <w:color w:val="FF0000"/>
          <w:sz w:val="22"/>
          <w:szCs w:val="22"/>
        </w:rPr>
        <w:t xml:space="preserve"> time, weather and site access</w:t>
      </w:r>
      <w:r w:rsidR="001C4289" w:rsidRPr="00796CB3">
        <w:rPr>
          <w:color w:val="FF0000"/>
          <w:sz w:val="22"/>
          <w:szCs w:val="22"/>
        </w:rPr>
        <w:t xml:space="preserve"> yielding uneven sample accumulations</w:t>
      </w:r>
      <w:r w:rsidR="00C20469" w:rsidRPr="00796CB3">
        <w:rPr>
          <w:color w:val="FF0000"/>
          <w:sz w:val="22"/>
          <w:szCs w:val="22"/>
        </w:rPr>
        <w:t>.</w:t>
      </w:r>
      <w:r w:rsidR="00D16063" w:rsidRPr="00796CB3">
        <w:rPr>
          <w:color w:val="FF0000"/>
          <w:sz w:val="22"/>
          <w:szCs w:val="22"/>
        </w:rPr>
        <w:t xml:space="preserve"> </w:t>
      </w:r>
      <w:r w:rsidR="00C20469" w:rsidRPr="00796CB3">
        <w:rPr>
          <w:color w:val="FF0000"/>
          <w:sz w:val="22"/>
          <w:szCs w:val="22"/>
        </w:rPr>
        <w:t xml:space="preserve">Our </w:t>
      </w:r>
      <w:r w:rsidR="00D16063" w:rsidRPr="00796CB3">
        <w:rPr>
          <w:color w:val="FF0000"/>
          <w:sz w:val="22"/>
          <w:szCs w:val="22"/>
        </w:rPr>
        <w:t xml:space="preserve">analytical methods </w:t>
      </w:r>
      <w:r w:rsidR="00C20469" w:rsidRPr="00796CB3">
        <w:rPr>
          <w:color w:val="FF0000"/>
          <w:sz w:val="22"/>
          <w:szCs w:val="22"/>
        </w:rPr>
        <w:t>were</w:t>
      </w:r>
      <w:r w:rsidR="00D16063" w:rsidRPr="00796CB3">
        <w:rPr>
          <w:color w:val="FF0000"/>
          <w:sz w:val="22"/>
          <w:szCs w:val="22"/>
        </w:rPr>
        <w:t xml:space="preserve"> </w:t>
      </w:r>
      <w:r w:rsidR="00FF672E" w:rsidRPr="00796CB3">
        <w:rPr>
          <w:color w:val="FF0000"/>
          <w:sz w:val="22"/>
          <w:szCs w:val="22"/>
        </w:rPr>
        <w:t>designed</w:t>
      </w:r>
      <w:r w:rsidR="00D16063" w:rsidRPr="00796CB3">
        <w:rPr>
          <w:color w:val="FF0000"/>
          <w:sz w:val="22"/>
          <w:szCs w:val="22"/>
        </w:rPr>
        <w:t xml:space="preserve"> to</w:t>
      </w:r>
      <w:r w:rsidR="001C4289" w:rsidRPr="00796CB3">
        <w:rPr>
          <w:color w:val="FF0000"/>
          <w:sz w:val="22"/>
          <w:szCs w:val="22"/>
        </w:rPr>
        <w:t xml:space="preserve"> </w:t>
      </w:r>
      <w:r w:rsidR="00C20469" w:rsidRPr="00796CB3">
        <w:rPr>
          <w:color w:val="FF0000"/>
          <w:sz w:val="22"/>
          <w:szCs w:val="22"/>
        </w:rPr>
        <w:t>deal with uneven sample sizes</w:t>
      </w:r>
      <w:ins w:id="17" w:author="Smith, Nick" w:date="2021-07-07T10:04:00Z">
        <w:r w:rsidR="00796CB3" w:rsidRPr="00796CB3">
          <w:rPr>
            <w:color w:val="FF0000"/>
            <w:sz w:val="22"/>
            <w:szCs w:val="22"/>
          </w:rPr>
          <w:t xml:space="preserve"> (see </w:t>
        </w:r>
      </w:ins>
      <w:ins w:id="18" w:author="Smith, Nick" w:date="2021-07-07T10:05:00Z">
        <w:r w:rsidR="00796CB3" w:rsidRPr="00796CB3">
          <w:rPr>
            <w:color w:val="FF0000"/>
            <w:sz w:val="22"/>
            <w:szCs w:val="22"/>
          </w:rPr>
          <w:t xml:space="preserve">Statistical Analysis section </w:t>
        </w:r>
      </w:ins>
      <w:ins w:id="19" w:author="Smith, Nick" w:date="2021-07-07T10:04:00Z">
        <w:r w:rsidR="00796CB3" w:rsidRPr="00796CB3">
          <w:rPr>
            <w:color w:val="FF0000"/>
            <w:sz w:val="22"/>
            <w:szCs w:val="22"/>
          </w:rPr>
          <w:t>below)</w:t>
        </w:r>
      </w:ins>
      <w:r w:rsidR="00377741" w:rsidRPr="00796CB3">
        <w:rPr>
          <w:color w:val="FF0000"/>
          <w:sz w:val="22"/>
          <w:szCs w:val="22"/>
        </w:rPr>
        <w:t>.</w:t>
      </w:r>
    </w:p>
    <w:p w14:paraId="71564CFE" w14:textId="77777777" w:rsidR="0053002F" w:rsidRPr="00B31765" w:rsidRDefault="0053002F" w:rsidP="00B31765">
      <w:pPr>
        <w:spacing w:line="360" w:lineRule="auto"/>
        <w:rPr>
          <w:b/>
          <w:color w:val="000000" w:themeColor="text1"/>
          <w:sz w:val="22"/>
          <w:szCs w:val="22"/>
        </w:rPr>
      </w:pPr>
    </w:p>
    <w:p w14:paraId="44115767" w14:textId="28465D49" w:rsidR="004225BF" w:rsidRPr="00B31765" w:rsidRDefault="004225BF" w:rsidP="00B31765">
      <w:pPr>
        <w:spacing w:line="360" w:lineRule="auto"/>
        <w:rPr>
          <w:bCs/>
          <w:i/>
          <w:iCs/>
          <w:color w:val="000000" w:themeColor="text1"/>
          <w:sz w:val="22"/>
          <w:szCs w:val="22"/>
        </w:rPr>
      </w:pPr>
      <w:r w:rsidRPr="00B31765">
        <w:rPr>
          <w:bCs/>
          <w:i/>
          <w:iCs/>
          <w:color w:val="000000" w:themeColor="text1"/>
          <w:sz w:val="22"/>
          <w:szCs w:val="22"/>
          <w:shd w:val="clear" w:color="auto" w:fill="FBFFFF"/>
        </w:rPr>
        <w:t xml:space="preserve">Topographic </w:t>
      </w:r>
      <w:r w:rsidR="001062CF">
        <w:rPr>
          <w:bCs/>
          <w:i/>
          <w:iCs/>
          <w:color w:val="000000" w:themeColor="text1"/>
          <w:sz w:val="22"/>
          <w:szCs w:val="22"/>
          <w:shd w:val="clear" w:color="auto" w:fill="FBFFFF"/>
        </w:rPr>
        <w:t>F</w:t>
      </w:r>
      <w:r w:rsidRPr="00B31765">
        <w:rPr>
          <w:bCs/>
          <w:i/>
          <w:iCs/>
          <w:color w:val="000000" w:themeColor="text1"/>
          <w:sz w:val="22"/>
          <w:szCs w:val="22"/>
          <w:shd w:val="clear" w:color="auto" w:fill="FBFFFF"/>
        </w:rPr>
        <w:t>eatures</w:t>
      </w:r>
    </w:p>
    <w:p w14:paraId="43D5579B" w14:textId="5639A304" w:rsidR="0074085B" w:rsidRPr="00B31765" w:rsidRDefault="004225BF" w:rsidP="00B31765">
      <w:pPr>
        <w:spacing w:line="360" w:lineRule="auto"/>
        <w:rPr>
          <w:rFonts w:eastAsiaTheme="minorHAnsi"/>
          <w:color w:val="000000" w:themeColor="text1"/>
          <w:sz w:val="22"/>
          <w:szCs w:val="22"/>
        </w:rPr>
      </w:pPr>
      <w:r w:rsidRPr="00B31765">
        <w:rPr>
          <w:color w:val="000000" w:themeColor="text1"/>
          <w:sz w:val="22"/>
          <w:szCs w:val="22"/>
        </w:rPr>
        <w:lastRenderedPageBreak/>
        <w:t xml:space="preserve">A Kodak Trimble Juno 3B was used to obtain horizontal resolution of data plotted using between five and seven satellite telecommunication vehicles </w:t>
      </w:r>
      <w:r w:rsidRPr="00B31765">
        <w:rPr>
          <w:color w:val="000000" w:themeColor="text1"/>
          <w:sz w:val="22"/>
          <w:szCs w:val="22"/>
          <w:shd w:val="clear" w:color="auto" w:fill="FBFFFF"/>
        </w:rPr>
        <w:t xml:space="preserve">to maintain a maximum Position Dilution of Precision. These data were differentially corrected and have estimated accuracies in the horizontal and vertical direction of </w:t>
      </w:r>
      <w:r w:rsidR="00D2799F" w:rsidRPr="00C223AB">
        <w:rPr>
          <w:color w:val="FF0000"/>
          <w:sz w:val="22"/>
          <w:szCs w:val="22"/>
          <w:shd w:val="clear" w:color="auto" w:fill="FBFFFF"/>
        </w:rPr>
        <w:t>2m</w:t>
      </w:r>
      <w:r w:rsidRPr="00B31765">
        <w:rPr>
          <w:color w:val="000000" w:themeColor="text1"/>
          <w:sz w:val="22"/>
          <w:szCs w:val="22"/>
          <w:shd w:val="clear" w:color="auto" w:fill="FBFFFF"/>
        </w:rPr>
        <w:t xml:space="preserve">, while selective availability was set to zero. </w:t>
      </w:r>
      <w:r w:rsidRPr="00B31765">
        <w:rPr>
          <w:color w:val="000000" w:themeColor="text1"/>
          <w:sz w:val="22"/>
          <w:szCs w:val="22"/>
          <w:shd w:val="clear" w:color="auto" w:fill="FFFFFF"/>
        </w:rPr>
        <w:t>M</w:t>
      </w:r>
      <w:r w:rsidRPr="00B31765">
        <w:rPr>
          <w:color w:val="000000" w:themeColor="text1"/>
          <w:sz w:val="22"/>
          <w:szCs w:val="22"/>
        </w:rPr>
        <w:t>ultiple satellite-configured GPS data (USGS 2m LIDAR 2010) determined coordinates for individual trees (</w:t>
      </w:r>
      <w:proofErr w:type="spellStart"/>
      <w:r w:rsidRPr="00B31765">
        <w:rPr>
          <w:color w:val="000000" w:themeColor="text1"/>
          <w:sz w:val="22"/>
          <w:szCs w:val="22"/>
        </w:rPr>
        <w:t>Lubinski</w:t>
      </w:r>
      <w:proofErr w:type="spellEnd"/>
      <w:r w:rsidR="00E631B8" w:rsidRPr="00B31765">
        <w:rPr>
          <w:color w:val="000000" w:themeColor="text1"/>
          <w:sz w:val="22"/>
          <w:szCs w:val="22"/>
        </w:rPr>
        <w:t xml:space="preserve"> </w:t>
      </w:r>
      <w:r w:rsidR="00E631B8" w:rsidRPr="00B31765">
        <w:rPr>
          <w:i/>
          <w:iCs/>
          <w:color w:val="000000" w:themeColor="text1"/>
          <w:sz w:val="22"/>
          <w:szCs w:val="22"/>
        </w:rPr>
        <w:t>et al</w:t>
      </w:r>
      <w:r w:rsidR="00E631B8" w:rsidRPr="00B31765">
        <w:rPr>
          <w:color w:val="000000" w:themeColor="text1"/>
          <w:sz w:val="22"/>
          <w:szCs w:val="22"/>
        </w:rPr>
        <w:t xml:space="preserve">. </w:t>
      </w:r>
      <w:r w:rsidRPr="00B31765">
        <w:rPr>
          <w:color w:val="000000" w:themeColor="text1"/>
          <w:sz w:val="22"/>
          <w:szCs w:val="22"/>
        </w:rPr>
        <w:t>2003</w:t>
      </w:r>
      <w:r w:rsidRPr="00B31765">
        <w:rPr>
          <w:color w:val="000000" w:themeColor="text1"/>
          <w:sz w:val="22"/>
          <w:szCs w:val="22"/>
          <w:shd w:val="clear" w:color="auto" w:fill="FFFFFF"/>
        </w:rPr>
        <w:t>)</w:t>
      </w:r>
      <w:r w:rsidRPr="00B31765">
        <w:rPr>
          <w:color w:val="000000" w:themeColor="text1"/>
          <w:sz w:val="22"/>
          <w:szCs w:val="22"/>
        </w:rPr>
        <w:t xml:space="preserve"> </w:t>
      </w:r>
      <w:r w:rsidRPr="00B31765">
        <w:rPr>
          <w:color w:val="000000" w:themeColor="text1"/>
          <w:sz w:val="22"/>
          <w:szCs w:val="22"/>
          <w:shd w:val="clear" w:color="auto" w:fill="FBFFFF"/>
        </w:rPr>
        <w:t xml:space="preserve">as well as slope and aspect attributes using ArcGIS (version 10). </w:t>
      </w:r>
      <w:r w:rsidRPr="00B31765">
        <w:rPr>
          <w:color w:val="000000" w:themeColor="text1"/>
          <w:sz w:val="22"/>
          <w:szCs w:val="22"/>
        </w:rPr>
        <w:t>Mapping of this type of data has been used in the past to compare physiography and recalcitrant chemical biogeography, particularly in fire prone contexts (</w:t>
      </w:r>
      <w:proofErr w:type="spellStart"/>
      <w:r w:rsidR="00B37FC2" w:rsidRPr="00C223AB">
        <w:rPr>
          <w:color w:val="FF0000"/>
          <w:sz w:val="22"/>
          <w:szCs w:val="22"/>
          <w:shd w:val="clear" w:color="auto" w:fill="FFFFFF"/>
        </w:rPr>
        <w:t>Kolden</w:t>
      </w:r>
      <w:proofErr w:type="spellEnd"/>
      <w:r w:rsidR="00B37FC2" w:rsidRPr="00C223AB">
        <w:rPr>
          <w:color w:val="FF0000"/>
          <w:sz w:val="22"/>
          <w:szCs w:val="22"/>
          <w:shd w:val="clear" w:color="auto" w:fill="FFFFFF"/>
        </w:rPr>
        <w:t xml:space="preserve"> and Wei</w:t>
      </w:r>
      <w:r w:rsidR="00D2799F" w:rsidRPr="00C223AB">
        <w:rPr>
          <w:color w:val="FF0000"/>
          <w:sz w:val="22"/>
          <w:szCs w:val="22"/>
          <w:shd w:val="clear" w:color="auto" w:fill="FFFFFF"/>
        </w:rPr>
        <w:t>s</w:t>
      </w:r>
      <w:r w:rsidR="00B37FC2" w:rsidRPr="00C223AB">
        <w:rPr>
          <w:color w:val="FF0000"/>
          <w:sz w:val="22"/>
          <w:szCs w:val="22"/>
          <w:shd w:val="clear" w:color="auto" w:fill="FFFFFF"/>
        </w:rPr>
        <w:t>berg 2007</w:t>
      </w:r>
      <w:r w:rsidR="00B37FC2" w:rsidRPr="00B31765">
        <w:rPr>
          <w:color w:val="000000" w:themeColor="text1"/>
          <w:sz w:val="22"/>
          <w:szCs w:val="22"/>
          <w:shd w:val="clear" w:color="auto" w:fill="FFFFFF"/>
        </w:rPr>
        <w:t xml:space="preserve">; </w:t>
      </w:r>
      <w:proofErr w:type="spellStart"/>
      <w:r w:rsidRPr="00B31765">
        <w:rPr>
          <w:color w:val="000000" w:themeColor="text1"/>
          <w:sz w:val="22"/>
          <w:szCs w:val="22"/>
        </w:rPr>
        <w:t>Szpakowski</w:t>
      </w:r>
      <w:proofErr w:type="spellEnd"/>
      <w:r w:rsidRPr="00B31765">
        <w:rPr>
          <w:color w:val="000000" w:themeColor="text1"/>
          <w:sz w:val="22"/>
          <w:szCs w:val="22"/>
        </w:rPr>
        <w:t xml:space="preserve"> and Jensen 2019).</w:t>
      </w:r>
      <w:r w:rsidRPr="00B31765">
        <w:rPr>
          <w:b/>
          <w:bCs/>
          <w:color w:val="000000" w:themeColor="text1"/>
          <w:sz w:val="22"/>
          <w:szCs w:val="22"/>
          <w:shd w:val="clear" w:color="auto" w:fill="FBFFFF"/>
        </w:rPr>
        <w:t xml:space="preserve"> </w:t>
      </w:r>
    </w:p>
    <w:p w14:paraId="20E6E242" w14:textId="77777777" w:rsidR="0074085B" w:rsidRPr="00B31765" w:rsidRDefault="0074085B" w:rsidP="00B31765">
      <w:pPr>
        <w:spacing w:line="360" w:lineRule="auto"/>
        <w:rPr>
          <w:rFonts w:eastAsiaTheme="minorHAnsi"/>
          <w:color w:val="000000" w:themeColor="text1"/>
          <w:sz w:val="22"/>
          <w:szCs w:val="22"/>
        </w:rPr>
      </w:pPr>
    </w:p>
    <w:p w14:paraId="6AEF5DB0" w14:textId="065C604B" w:rsidR="004225BF" w:rsidRPr="00C223AB" w:rsidRDefault="004225BF" w:rsidP="00B31765">
      <w:pPr>
        <w:spacing w:line="360" w:lineRule="auto"/>
        <w:rPr>
          <w:i/>
          <w:iCs/>
          <w:color w:val="FF0000"/>
          <w:sz w:val="22"/>
          <w:szCs w:val="22"/>
        </w:rPr>
      </w:pPr>
      <w:r w:rsidRPr="00C223AB">
        <w:rPr>
          <w:i/>
          <w:iCs/>
          <w:color w:val="FF0000"/>
          <w:sz w:val="22"/>
          <w:szCs w:val="22"/>
        </w:rPr>
        <w:t>Soil Elements and Water Retention (SWR)</w:t>
      </w:r>
    </w:p>
    <w:p w14:paraId="597B14A9" w14:textId="4F6C9F9C" w:rsidR="004225BF" w:rsidRPr="00B31765" w:rsidRDefault="004225BF" w:rsidP="00B31765">
      <w:pPr>
        <w:spacing w:line="360" w:lineRule="auto"/>
        <w:rPr>
          <w:b/>
          <w:color w:val="000000" w:themeColor="text1"/>
          <w:sz w:val="22"/>
          <w:szCs w:val="22"/>
        </w:rPr>
      </w:pPr>
      <w:r w:rsidRPr="00B31765">
        <w:rPr>
          <w:color w:val="000000" w:themeColor="text1"/>
          <w:sz w:val="22"/>
          <w:szCs w:val="22"/>
        </w:rPr>
        <w:t>Soils were excavated by hand trowel and soil probe (</w:t>
      </w:r>
      <w:proofErr w:type="spellStart"/>
      <w:r w:rsidRPr="00B31765">
        <w:rPr>
          <w:color w:val="000000" w:themeColor="text1"/>
          <w:sz w:val="22"/>
          <w:szCs w:val="22"/>
        </w:rPr>
        <w:t>Accuproducts</w:t>
      </w:r>
      <w:proofErr w:type="spellEnd"/>
      <w:r w:rsidRPr="00B31765">
        <w:rPr>
          <w:color w:val="000000" w:themeColor="text1"/>
          <w:sz w:val="22"/>
          <w:szCs w:val="22"/>
        </w:rPr>
        <w:t>, Saline, MI, USA); soil C, N and C/N were calculated from elemental analysis. 70 mL soil samples were extracted at fifteen tree locations at four sites, from &lt;</w:t>
      </w:r>
      <w:r w:rsidR="00547932" w:rsidRPr="00B31765">
        <w:rPr>
          <w:color w:val="000000" w:themeColor="text1"/>
          <w:sz w:val="22"/>
          <w:szCs w:val="22"/>
        </w:rPr>
        <w:t>10.5</w:t>
      </w:r>
      <w:r w:rsidRPr="00B31765">
        <w:rPr>
          <w:color w:val="000000" w:themeColor="text1"/>
          <w:sz w:val="22"/>
          <w:szCs w:val="22"/>
        </w:rPr>
        <w:t xml:space="preserve"> cm (O</w:t>
      </w:r>
      <w:r w:rsidRPr="00B31765">
        <w:rPr>
          <w:color w:val="000000" w:themeColor="text1"/>
          <w:sz w:val="22"/>
          <w:szCs w:val="22"/>
          <w:vertAlign w:val="subscript"/>
        </w:rPr>
        <w:t>a</w:t>
      </w:r>
      <w:r w:rsidRPr="00B31765">
        <w:rPr>
          <w:color w:val="000000" w:themeColor="text1"/>
          <w:sz w:val="22"/>
          <w:szCs w:val="22"/>
        </w:rPr>
        <w:t>-A</w:t>
      </w:r>
      <w:r w:rsidRPr="00B31765">
        <w:rPr>
          <w:color w:val="000000" w:themeColor="text1"/>
          <w:sz w:val="22"/>
          <w:szCs w:val="22"/>
          <w:vertAlign w:val="subscript"/>
        </w:rPr>
        <w:t>b</w:t>
      </w:r>
      <w:r w:rsidRPr="00B31765">
        <w:rPr>
          <w:color w:val="000000" w:themeColor="text1"/>
          <w:sz w:val="22"/>
          <w:szCs w:val="22"/>
        </w:rPr>
        <w:t>) horizon above bedrock. In a laboratory 50 g H</w:t>
      </w:r>
      <w:r w:rsidRPr="00B31765">
        <w:rPr>
          <w:color w:val="000000" w:themeColor="text1"/>
          <w:sz w:val="22"/>
          <w:szCs w:val="22"/>
          <w:vertAlign w:val="subscript"/>
        </w:rPr>
        <w:t>2</w:t>
      </w:r>
      <w:r w:rsidRPr="00B31765">
        <w:rPr>
          <w:color w:val="000000" w:themeColor="text1"/>
          <w:sz w:val="22"/>
          <w:szCs w:val="22"/>
        </w:rPr>
        <w:t>O were added to each aliquot to assess net water retention as a subset of soil moisture evaporation (</w:t>
      </w:r>
      <w:proofErr w:type="spellStart"/>
      <w:r w:rsidRPr="00B31765">
        <w:rPr>
          <w:i/>
          <w:color w:val="000000" w:themeColor="text1"/>
          <w:sz w:val="22"/>
          <w:szCs w:val="22"/>
        </w:rPr>
        <w:t>ψ</w:t>
      </w:r>
      <w:r w:rsidRPr="00B31765">
        <w:rPr>
          <w:color w:val="000000" w:themeColor="text1"/>
          <w:sz w:val="22"/>
          <w:szCs w:val="22"/>
          <w:vertAlign w:val="subscript"/>
        </w:rPr>
        <w:t>g</w:t>
      </w:r>
      <w:proofErr w:type="spellEnd"/>
      <w:r w:rsidRPr="00B31765">
        <w:rPr>
          <w:color w:val="000000" w:themeColor="text1"/>
          <w:sz w:val="22"/>
          <w:szCs w:val="22"/>
        </w:rPr>
        <w:t>) to determine net evaporative loss or adsorption to surfaces. Soil water retention analysis was conducted according to the Fields method (Licht</w:t>
      </w:r>
      <w:r w:rsidRPr="00B31765">
        <w:rPr>
          <w:i/>
          <w:color w:val="000000" w:themeColor="text1"/>
          <w:sz w:val="22"/>
          <w:szCs w:val="22"/>
        </w:rPr>
        <w:t xml:space="preserve"> </w:t>
      </w:r>
      <w:r w:rsidRPr="00B31765">
        <w:rPr>
          <w:iCs/>
          <w:color w:val="000000" w:themeColor="text1"/>
          <w:sz w:val="22"/>
          <w:szCs w:val="22"/>
        </w:rPr>
        <w:t>and Smith 2018</w:t>
      </w:r>
      <w:r w:rsidRPr="00B31765">
        <w:rPr>
          <w:color w:val="000000" w:themeColor="text1"/>
          <w:sz w:val="22"/>
          <w:szCs w:val="22"/>
        </w:rPr>
        <w:t>). Retention effects of gravitational and evaporation forces was made on a wet basis where W</w:t>
      </w:r>
      <w:r w:rsidRPr="00B31765">
        <w:rPr>
          <w:color w:val="000000" w:themeColor="text1"/>
          <w:sz w:val="22"/>
          <w:szCs w:val="22"/>
          <w:vertAlign w:val="subscript"/>
        </w:rPr>
        <w:t>m</w:t>
      </w:r>
      <w:r w:rsidRPr="00B31765">
        <w:rPr>
          <w:color w:val="000000" w:themeColor="text1"/>
          <w:sz w:val="22"/>
          <w:szCs w:val="22"/>
        </w:rPr>
        <w:t>=g H</w:t>
      </w:r>
      <w:r w:rsidRPr="00B31765">
        <w:rPr>
          <w:color w:val="000000" w:themeColor="text1"/>
          <w:sz w:val="22"/>
          <w:szCs w:val="22"/>
          <w:vertAlign w:val="subscript"/>
        </w:rPr>
        <w:t>2</w:t>
      </w:r>
      <w:r w:rsidRPr="00B31765">
        <w:rPr>
          <w:color w:val="000000" w:themeColor="text1"/>
          <w:sz w:val="22"/>
          <w:szCs w:val="22"/>
        </w:rPr>
        <w:t xml:space="preserve">O </w:t>
      </w:r>
      <w:r w:rsidRPr="00B31765">
        <w:rPr>
          <w:b/>
          <w:color w:val="000000" w:themeColor="text1"/>
          <w:sz w:val="22"/>
          <w:szCs w:val="22"/>
        </w:rPr>
        <w:t>●</w:t>
      </w:r>
      <w:r w:rsidRPr="00B31765">
        <w:rPr>
          <w:color w:val="000000" w:themeColor="text1"/>
          <w:sz w:val="22"/>
          <w:szCs w:val="22"/>
        </w:rPr>
        <w:t xml:space="preserve"> (g moist soil)</w:t>
      </w:r>
      <w:r w:rsidRPr="00B31765">
        <w:rPr>
          <w:color w:val="000000" w:themeColor="text1"/>
          <w:sz w:val="22"/>
          <w:szCs w:val="22"/>
          <w:vertAlign w:val="superscript"/>
        </w:rPr>
        <w:t>-1</w:t>
      </w:r>
      <w:r w:rsidRPr="00B31765">
        <w:rPr>
          <w:color w:val="000000" w:themeColor="text1"/>
          <w:sz w:val="22"/>
          <w:szCs w:val="22"/>
        </w:rPr>
        <w:t xml:space="preserve"> (Qi </w:t>
      </w:r>
      <w:r w:rsidR="00DD6AE4" w:rsidRPr="00B31765">
        <w:rPr>
          <w:i/>
          <w:iCs/>
          <w:color w:val="000000" w:themeColor="text1"/>
          <w:sz w:val="22"/>
          <w:szCs w:val="22"/>
        </w:rPr>
        <w:t>et al.</w:t>
      </w:r>
      <w:r w:rsidRPr="00B31765">
        <w:rPr>
          <w:color w:val="000000" w:themeColor="text1"/>
          <w:sz w:val="22"/>
          <w:szCs w:val="22"/>
        </w:rPr>
        <w:t xml:space="preserve"> 2018). </w:t>
      </w:r>
      <w:r w:rsidR="00547932" w:rsidRPr="00B31765">
        <w:rPr>
          <w:color w:val="000000" w:themeColor="text1"/>
          <w:sz w:val="22"/>
          <w:szCs w:val="22"/>
        </w:rPr>
        <w:t>We also used</w:t>
      </w:r>
      <w:r w:rsidR="00166D38" w:rsidRPr="00B31765">
        <w:rPr>
          <w:color w:val="000000" w:themeColor="text1"/>
          <w:sz w:val="22"/>
          <w:szCs w:val="22"/>
        </w:rPr>
        <w:t xml:space="preserve"> a set of</w:t>
      </w:r>
      <w:r w:rsidR="00547932" w:rsidRPr="00B31765">
        <w:rPr>
          <w:color w:val="000000" w:themeColor="text1"/>
          <w:sz w:val="22"/>
          <w:szCs w:val="22"/>
        </w:rPr>
        <w:t xml:space="preserve"> #10-#1</w:t>
      </w:r>
      <w:r w:rsidR="001656EA" w:rsidRPr="00B31765">
        <w:rPr>
          <w:color w:val="000000" w:themeColor="text1"/>
          <w:sz w:val="22"/>
          <w:szCs w:val="22"/>
        </w:rPr>
        <w:t>4</w:t>
      </w:r>
      <w:r w:rsidR="00547932" w:rsidRPr="00B31765">
        <w:rPr>
          <w:color w:val="000000" w:themeColor="text1"/>
          <w:sz w:val="22"/>
          <w:szCs w:val="22"/>
        </w:rPr>
        <w:t>0 mesh sieves (Advantech, Wisconsi</w:t>
      </w:r>
      <w:r w:rsidR="00D9282F" w:rsidRPr="00B31765">
        <w:rPr>
          <w:color w:val="000000" w:themeColor="text1"/>
          <w:sz w:val="22"/>
          <w:szCs w:val="22"/>
        </w:rPr>
        <w:t xml:space="preserve">n, USA) </w:t>
      </w:r>
      <w:r w:rsidR="00547932" w:rsidRPr="00B31765">
        <w:rPr>
          <w:color w:val="000000" w:themeColor="text1"/>
          <w:sz w:val="22"/>
          <w:szCs w:val="22"/>
        </w:rPr>
        <w:t xml:space="preserve">to </w:t>
      </w:r>
      <w:r w:rsidR="00FF672E" w:rsidRPr="00B31765">
        <w:rPr>
          <w:color w:val="000000" w:themeColor="text1"/>
          <w:sz w:val="22"/>
          <w:szCs w:val="22"/>
        </w:rPr>
        <w:t>determ</w:t>
      </w:r>
      <w:r w:rsidR="00547932" w:rsidRPr="00B31765">
        <w:rPr>
          <w:color w:val="000000" w:themeColor="text1"/>
          <w:sz w:val="22"/>
          <w:szCs w:val="22"/>
        </w:rPr>
        <w:t xml:space="preserve">ine </w:t>
      </w:r>
      <w:r w:rsidR="00166D38" w:rsidRPr="00B31765">
        <w:rPr>
          <w:color w:val="000000" w:themeColor="text1"/>
          <w:sz w:val="22"/>
          <w:szCs w:val="22"/>
        </w:rPr>
        <w:t xml:space="preserve">presence </w:t>
      </w:r>
      <w:r w:rsidR="00547932" w:rsidRPr="00B31765">
        <w:rPr>
          <w:color w:val="000000" w:themeColor="text1"/>
          <w:sz w:val="22"/>
          <w:szCs w:val="22"/>
        </w:rPr>
        <w:t xml:space="preserve">of </w:t>
      </w:r>
      <w:r w:rsidR="00FF672E" w:rsidRPr="00B31765">
        <w:rPr>
          <w:color w:val="000000" w:themeColor="text1"/>
          <w:sz w:val="22"/>
          <w:szCs w:val="22"/>
        </w:rPr>
        <w:t xml:space="preserve">close-to-the-surface </w:t>
      </w:r>
      <w:r w:rsidR="00166D38" w:rsidRPr="00B31765">
        <w:rPr>
          <w:color w:val="000000" w:themeColor="text1"/>
          <w:sz w:val="22"/>
          <w:szCs w:val="22"/>
        </w:rPr>
        <w:t xml:space="preserve">fine </w:t>
      </w:r>
      <w:r w:rsidR="00547932" w:rsidRPr="00B31765">
        <w:rPr>
          <w:color w:val="000000" w:themeColor="text1"/>
          <w:sz w:val="22"/>
          <w:szCs w:val="22"/>
        </w:rPr>
        <w:t xml:space="preserve">charcoal particulate matter </w:t>
      </w:r>
      <w:r w:rsidR="00FF672E" w:rsidRPr="00B31765">
        <w:rPr>
          <w:color w:val="000000" w:themeColor="text1"/>
          <w:sz w:val="22"/>
          <w:szCs w:val="22"/>
        </w:rPr>
        <w:t>sympto</w:t>
      </w:r>
      <w:r w:rsidR="00166D38" w:rsidRPr="00B31765">
        <w:rPr>
          <w:color w:val="000000" w:themeColor="text1"/>
          <w:sz w:val="22"/>
          <w:szCs w:val="22"/>
        </w:rPr>
        <w:t xml:space="preserve">matic of </w:t>
      </w:r>
      <w:r w:rsidR="00547932" w:rsidRPr="00B31765">
        <w:rPr>
          <w:color w:val="000000" w:themeColor="text1"/>
          <w:sz w:val="22"/>
          <w:szCs w:val="22"/>
        </w:rPr>
        <w:t>recalcitrant pyrogenic material at all four sites.</w:t>
      </w:r>
    </w:p>
    <w:p w14:paraId="102D4696" w14:textId="1534096D" w:rsidR="0029724F" w:rsidRPr="00B31765" w:rsidRDefault="0029724F" w:rsidP="00B31765">
      <w:pPr>
        <w:spacing w:line="360" w:lineRule="auto"/>
        <w:rPr>
          <w:color w:val="000000" w:themeColor="text1"/>
          <w:sz w:val="22"/>
          <w:szCs w:val="22"/>
        </w:rPr>
      </w:pPr>
    </w:p>
    <w:p w14:paraId="5D719448" w14:textId="0F491459" w:rsidR="009A61A6" w:rsidRPr="00C223AB" w:rsidRDefault="004225BF" w:rsidP="00B31765">
      <w:pPr>
        <w:spacing w:line="360" w:lineRule="auto"/>
        <w:rPr>
          <w:bCs/>
          <w:i/>
          <w:iCs/>
          <w:color w:val="FF0000"/>
          <w:sz w:val="22"/>
          <w:szCs w:val="22"/>
        </w:rPr>
      </w:pPr>
      <w:r w:rsidRPr="00C223AB">
        <w:rPr>
          <w:bCs/>
          <w:i/>
          <w:iCs/>
          <w:color w:val="FF0000"/>
          <w:sz w:val="22"/>
          <w:szCs w:val="22"/>
        </w:rPr>
        <w:t>Leaf Traits</w:t>
      </w:r>
    </w:p>
    <w:p w14:paraId="1FBEB1D3" w14:textId="06D39E1A" w:rsidR="00C20469" w:rsidRPr="00B31765" w:rsidRDefault="00B70D56" w:rsidP="00B31765">
      <w:pPr>
        <w:spacing w:line="360" w:lineRule="auto"/>
        <w:rPr>
          <w:color w:val="000000" w:themeColor="text1"/>
          <w:sz w:val="22"/>
          <w:szCs w:val="22"/>
        </w:rPr>
      </w:pPr>
      <w:r w:rsidRPr="00B31765">
        <w:rPr>
          <w:color w:val="000000" w:themeColor="text1"/>
          <w:sz w:val="22"/>
          <w:szCs w:val="22"/>
        </w:rPr>
        <w:t xml:space="preserve">Maximizing seasonal data relative to active growth during the driest months of the summer was achieved by </w:t>
      </w:r>
      <w:r w:rsidR="00776FA8" w:rsidRPr="00B31765">
        <w:rPr>
          <w:color w:val="000000" w:themeColor="text1"/>
          <w:sz w:val="22"/>
          <w:szCs w:val="22"/>
        </w:rPr>
        <w:t>obtain</w:t>
      </w:r>
      <w:r w:rsidRPr="00B31765">
        <w:rPr>
          <w:color w:val="000000" w:themeColor="text1"/>
          <w:sz w:val="22"/>
          <w:szCs w:val="22"/>
        </w:rPr>
        <w:t>ing</w:t>
      </w:r>
      <w:r w:rsidR="00776FA8" w:rsidRPr="00B31765">
        <w:rPr>
          <w:color w:val="000000" w:themeColor="text1"/>
          <w:sz w:val="22"/>
          <w:szCs w:val="22"/>
        </w:rPr>
        <w:t xml:space="preserve"> </w:t>
      </w:r>
      <w:r w:rsidR="00FB3672" w:rsidRPr="00B31765">
        <w:rPr>
          <w:color w:val="000000" w:themeColor="text1"/>
          <w:sz w:val="22"/>
          <w:szCs w:val="22"/>
        </w:rPr>
        <w:t>C isotopic data (δ</w:t>
      </w:r>
      <w:r w:rsidR="00FB3672" w:rsidRPr="00B31765">
        <w:rPr>
          <w:color w:val="000000" w:themeColor="text1"/>
          <w:sz w:val="22"/>
          <w:szCs w:val="22"/>
          <w:vertAlign w:val="superscript"/>
        </w:rPr>
        <w:t>13</w:t>
      </w:r>
      <w:r w:rsidR="00FB3672" w:rsidRPr="00B31765">
        <w:rPr>
          <w:color w:val="000000" w:themeColor="text1"/>
          <w:sz w:val="22"/>
          <w:szCs w:val="22"/>
        </w:rPr>
        <w:t xml:space="preserve">C) </w:t>
      </w:r>
      <w:r w:rsidR="00885915" w:rsidRPr="00B31765">
        <w:rPr>
          <w:color w:val="000000" w:themeColor="text1"/>
          <w:sz w:val="22"/>
          <w:szCs w:val="22"/>
        </w:rPr>
        <w:t>and N isotopic data (δ</w:t>
      </w:r>
      <w:r w:rsidR="00885915" w:rsidRPr="00B31765">
        <w:rPr>
          <w:color w:val="000000" w:themeColor="text1"/>
          <w:sz w:val="22"/>
          <w:szCs w:val="22"/>
          <w:vertAlign w:val="superscript"/>
        </w:rPr>
        <w:t>15</w:t>
      </w:r>
      <w:r w:rsidR="00885915" w:rsidRPr="00B31765">
        <w:rPr>
          <w:color w:val="000000" w:themeColor="text1"/>
          <w:sz w:val="22"/>
          <w:szCs w:val="22"/>
        </w:rPr>
        <w:t xml:space="preserve">N) </w:t>
      </w:r>
      <w:r w:rsidR="00FB3672" w:rsidRPr="00B31765">
        <w:rPr>
          <w:color w:val="000000" w:themeColor="text1"/>
          <w:sz w:val="22"/>
          <w:szCs w:val="22"/>
        </w:rPr>
        <w:t xml:space="preserve">of fully expanded </w:t>
      </w:r>
      <w:r w:rsidR="00776FA8" w:rsidRPr="00B31765">
        <w:rPr>
          <w:color w:val="000000" w:themeColor="text1"/>
          <w:sz w:val="22"/>
          <w:szCs w:val="22"/>
        </w:rPr>
        <w:t xml:space="preserve">leaves </w:t>
      </w:r>
      <w:r w:rsidR="00FB3672" w:rsidRPr="00B31765">
        <w:rPr>
          <w:color w:val="000000" w:themeColor="text1"/>
          <w:sz w:val="22"/>
          <w:szCs w:val="22"/>
        </w:rPr>
        <w:t xml:space="preserve">(needle cluster) of </w:t>
      </w:r>
      <w:r w:rsidR="00776FA8" w:rsidRPr="00B31765">
        <w:rPr>
          <w:color w:val="000000" w:themeColor="text1"/>
          <w:sz w:val="22"/>
          <w:szCs w:val="22"/>
        </w:rPr>
        <w:t>15 individual</w:t>
      </w:r>
      <w:r w:rsidRPr="00B31765">
        <w:rPr>
          <w:color w:val="000000" w:themeColor="text1"/>
          <w:sz w:val="22"/>
          <w:szCs w:val="22"/>
        </w:rPr>
        <w:t>s</w:t>
      </w:r>
      <w:r w:rsidR="00776FA8" w:rsidRPr="00B31765">
        <w:rPr>
          <w:color w:val="000000" w:themeColor="text1"/>
          <w:sz w:val="22"/>
          <w:szCs w:val="22"/>
        </w:rPr>
        <w:t xml:space="preserve"> at each site</w:t>
      </w:r>
      <w:r w:rsidR="00FB3672" w:rsidRPr="00B31765">
        <w:rPr>
          <w:color w:val="000000" w:themeColor="text1"/>
          <w:sz w:val="22"/>
          <w:szCs w:val="22"/>
        </w:rPr>
        <w:t xml:space="preserve">. Sample fascicles were separated and dried for two days at 60 </w:t>
      </w:r>
      <w:r w:rsidR="00FB3672" w:rsidRPr="00B31765">
        <w:rPr>
          <w:color w:val="000000" w:themeColor="text1"/>
          <w:sz w:val="22"/>
          <w:szCs w:val="22"/>
          <w:vertAlign w:val="superscript"/>
        </w:rPr>
        <w:t>◦</w:t>
      </w:r>
      <w:r w:rsidR="00FB3672" w:rsidRPr="00B31765">
        <w:rPr>
          <w:color w:val="000000" w:themeColor="text1"/>
          <w:sz w:val="22"/>
          <w:szCs w:val="22"/>
        </w:rPr>
        <w:t>C ground in a SPEX ball mill (Metuchen, NJ, USA)</w:t>
      </w:r>
      <w:r w:rsidR="00C2430B" w:rsidRPr="00B31765">
        <w:rPr>
          <w:color w:val="000000" w:themeColor="text1"/>
          <w:sz w:val="22"/>
          <w:szCs w:val="22"/>
        </w:rPr>
        <w:t xml:space="preserve">, </w:t>
      </w:r>
      <w:r w:rsidR="00FB3672" w:rsidRPr="00B31765">
        <w:rPr>
          <w:color w:val="000000" w:themeColor="text1"/>
          <w:sz w:val="22"/>
          <w:szCs w:val="22"/>
        </w:rPr>
        <w:t>weighed to +/- 2 mg for leaf tissue and +/- 5 mg for soil using a Cole-Palmer (Vernon Hills, IL, USA) micro analytic balance</w:t>
      </w:r>
      <w:r w:rsidR="00C2430B" w:rsidRPr="00B31765">
        <w:rPr>
          <w:color w:val="000000" w:themeColor="text1"/>
          <w:sz w:val="22"/>
          <w:szCs w:val="22"/>
        </w:rPr>
        <w:t xml:space="preserve"> and rolled in </w:t>
      </w:r>
      <w:proofErr w:type="spellStart"/>
      <w:r w:rsidR="00C2430B" w:rsidRPr="00B31765">
        <w:rPr>
          <w:color w:val="000000" w:themeColor="text1"/>
          <w:sz w:val="22"/>
          <w:szCs w:val="22"/>
        </w:rPr>
        <w:t>Costech</w:t>
      </w:r>
      <w:proofErr w:type="spellEnd"/>
      <w:r w:rsidR="00C2430B" w:rsidRPr="00B31765">
        <w:rPr>
          <w:color w:val="000000" w:themeColor="text1"/>
          <w:sz w:val="22"/>
          <w:szCs w:val="22"/>
        </w:rPr>
        <w:t xml:space="preserve"> (Valencia, CA, USA) 5 x 9 mm tin capsules.</w:t>
      </w:r>
      <w:r w:rsidR="00FB3672" w:rsidRPr="00B31765">
        <w:rPr>
          <w:color w:val="000000" w:themeColor="text1"/>
          <w:sz w:val="22"/>
          <w:szCs w:val="22"/>
        </w:rPr>
        <w:t xml:space="preserve"> </w:t>
      </w:r>
      <w:r w:rsidR="00A8195E" w:rsidRPr="00B31765">
        <w:rPr>
          <w:color w:val="000000" w:themeColor="text1"/>
          <w:sz w:val="22"/>
          <w:szCs w:val="22"/>
        </w:rPr>
        <w:t xml:space="preserve">A Thermo Delta (Waltham, MA, USA) V+ IR-MS continuous flow isotope ratio mass spectrometer with a universal triple collector was used. Combustion gasses were separated on a gas chromatograph column, passed through a diluter and reference gas box, and introduced into the spectrometer. </w:t>
      </w:r>
      <w:r w:rsidR="00FB3672" w:rsidRPr="00B31765">
        <w:rPr>
          <w:color w:val="000000" w:themeColor="text1"/>
          <w:sz w:val="22"/>
          <w:szCs w:val="22"/>
        </w:rPr>
        <w:t>δ</w:t>
      </w:r>
      <w:r w:rsidR="00FB3672" w:rsidRPr="00B31765">
        <w:rPr>
          <w:color w:val="000000" w:themeColor="text1"/>
          <w:sz w:val="22"/>
          <w:szCs w:val="22"/>
          <w:vertAlign w:val="superscript"/>
        </w:rPr>
        <w:t>13</w:t>
      </w:r>
      <w:r w:rsidR="00FB3672" w:rsidRPr="00B31765">
        <w:rPr>
          <w:color w:val="000000" w:themeColor="text1"/>
          <w:sz w:val="22"/>
          <w:szCs w:val="22"/>
        </w:rPr>
        <w:t xml:space="preserve">C was used to </w:t>
      </w:r>
      <w:r w:rsidR="0035539C" w:rsidRPr="00B31765">
        <w:rPr>
          <w:color w:val="000000" w:themeColor="text1"/>
          <w:sz w:val="22"/>
          <w:szCs w:val="22"/>
        </w:rPr>
        <w:t>indicate water use efficiency (</w:t>
      </w:r>
      <w:r w:rsidR="0035539C" w:rsidRPr="00C8205D">
        <w:rPr>
          <w:color w:val="000000" w:themeColor="text1"/>
          <w:sz w:val="22"/>
          <w:szCs w:val="22"/>
          <w:shd w:val="clear" w:color="auto" w:fill="FFFFFF"/>
        </w:rPr>
        <w:t>iWUE</w:t>
      </w:r>
      <w:r w:rsidR="0035539C" w:rsidRPr="00C8205D">
        <w:rPr>
          <w:color w:val="000000" w:themeColor="text1"/>
          <w:sz w:val="22"/>
          <w:szCs w:val="22"/>
          <w:shd w:val="clear" w:color="auto" w:fill="FFFFFF"/>
          <w:vertAlign w:val="subscript"/>
        </w:rPr>
        <w:t>δ</w:t>
      </w:r>
      <w:r w:rsidR="0035539C" w:rsidRPr="00C8205D">
        <w:rPr>
          <w:color w:val="000000" w:themeColor="text1"/>
          <w:sz w:val="22"/>
          <w:szCs w:val="22"/>
          <w:shd w:val="clear" w:color="auto" w:fill="FFFFFF"/>
          <w:vertAlign w:val="superscript"/>
        </w:rPr>
        <w:t>13</w:t>
      </w:r>
      <w:r w:rsidR="0035539C" w:rsidRPr="00C8205D">
        <w:rPr>
          <w:color w:val="000000" w:themeColor="text1"/>
          <w:sz w:val="22"/>
          <w:szCs w:val="22"/>
          <w:shd w:val="clear" w:color="auto" w:fill="FFFFFF"/>
          <w:vertAlign w:val="subscript"/>
        </w:rPr>
        <w:t>C</w:t>
      </w:r>
      <w:r w:rsidR="0035539C" w:rsidRPr="00C8205D">
        <w:rPr>
          <w:color w:val="000000" w:themeColor="text1"/>
          <w:sz w:val="22"/>
          <w:szCs w:val="22"/>
          <w:shd w:val="clear" w:color="auto" w:fill="FFFFFF"/>
        </w:rPr>
        <w:t>)</w:t>
      </w:r>
      <w:r w:rsidR="0035539C" w:rsidRPr="00B31765">
        <w:rPr>
          <w:color w:val="000000" w:themeColor="text1"/>
          <w:sz w:val="22"/>
          <w:szCs w:val="22"/>
        </w:rPr>
        <w:t xml:space="preserve"> </w:t>
      </w:r>
      <w:r w:rsidR="00FB3672" w:rsidRPr="00B31765">
        <w:rPr>
          <w:color w:val="000000" w:themeColor="text1"/>
          <w:sz w:val="22"/>
          <w:szCs w:val="22"/>
        </w:rPr>
        <w:t>(</w:t>
      </w:r>
      <w:r w:rsidR="00937908" w:rsidRPr="00B31765">
        <w:rPr>
          <w:color w:val="000000" w:themeColor="text1"/>
          <w:sz w:val="22"/>
          <w:szCs w:val="22"/>
        </w:rPr>
        <w:t>Farquhar et al. 1989</w:t>
      </w:r>
      <w:r w:rsidR="00FB3672" w:rsidRPr="00B31765">
        <w:rPr>
          <w:color w:val="000000" w:themeColor="text1"/>
          <w:sz w:val="22"/>
          <w:szCs w:val="22"/>
        </w:rPr>
        <w:t xml:space="preserve">). </w:t>
      </w:r>
      <w:r w:rsidR="00215F78" w:rsidRPr="00B31765">
        <w:rPr>
          <w:color w:val="000000" w:themeColor="text1"/>
          <w:sz w:val="22"/>
          <w:szCs w:val="22"/>
        </w:rPr>
        <w:t xml:space="preserve">Leaf tissue was obtained from excision of basal fascicle bundles at </w:t>
      </w:r>
      <w:r w:rsidR="00E052FE" w:rsidRPr="00B31765">
        <w:rPr>
          <w:color w:val="000000" w:themeColor="text1"/>
          <w:sz w:val="22"/>
          <w:szCs w:val="22"/>
        </w:rPr>
        <w:t>1.</w:t>
      </w:r>
      <w:r w:rsidR="00D61A0E" w:rsidRPr="00B31765">
        <w:rPr>
          <w:color w:val="000000" w:themeColor="text1"/>
          <w:sz w:val="22"/>
          <w:szCs w:val="22"/>
        </w:rPr>
        <w:t>06</w:t>
      </w:r>
      <w:r w:rsidR="00E052FE" w:rsidRPr="00B31765">
        <w:rPr>
          <w:color w:val="000000" w:themeColor="text1"/>
          <w:sz w:val="22"/>
          <w:szCs w:val="22"/>
        </w:rPr>
        <w:t xml:space="preserve"> m</w:t>
      </w:r>
      <w:r w:rsidR="00215F78" w:rsidRPr="00B31765">
        <w:rPr>
          <w:color w:val="000000" w:themeColor="text1"/>
          <w:sz w:val="22"/>
          <w:szCs w:val="22"/>
        </w:rPr>
        <w:t>.</w:t>
      </w:r>
      <w:r w:rsidR="00215F78" w:rsidRPr="00B31765">
        <w:rPr>
          <w:rFonts w:eastAsiaTheme="minorHAnsi"/>
          <w:color w:val="000000" w:themeColor="text1"/>
          <w:sz w:val="22"/>
          <w:szCs w:val="22"/>
        </w:rPr>
        <w:t xml:space="preserve"> </w:t>
      </w:r>
      <w:r w:rsidR="00215F78" w:rsidRPr="00B31765">
        <w:rPr>
          <w:color w:val="000000" w:themeColor="text1"/>
          <w:sz w:val="22"/>
          <w:szCs w:val="22"/>
        </w:rPr>
        <w:t xml:space="preserve">50 mL samples of needles were separated, </w:t>
      </w:r>
      <w:proofErr w:type="gramStart"/>
      <w:r w:rsidR="00215F78" w:rsidRPr="00B31765">
        <w:rPr>
          <w:color w:val="000000" w:themeColor="text1"/>
          <w:sz w:val="22"/>
          <w:szCs w:val="22"/>
        </w:rPr>
        <w:t>cut</w:t>
      </w:r>
      <w:proofErr w:type="gramEnd"/>
      <w:r w:rsidR="00215F78" w:rsidRPr="00B31765">
        <w:rPr>
          <w:color w:val="000000" w:themeColor="text1"/>
          <w:sz w:val="22"/>
          <w:szCs w:val="22"/>
        </w:rPr>
        <w:t xml:space="preserve"> and dried for two days at 60 </w:t>
      </w:r>
      <w:r w:rsidR="00215F78" w:rsidRPr="00B31765">
        <w:rPr>
          <w:color w:val="000000" w:themeColor="text1"/>
          <w:sz w:val="22"/>
          <w:szCs w:val="22"/>
          <w:vertAlign w:val="superscript"/>
        </w:rPr>
        <w:t>◦</w:t>
      </w:r>
      <w:r w:rsidR="00215F78" w:rsidRPr="00B31765">
        <w:rPr>
          <w:color w:val="000000" w:themeColor="text1"/>
          <w:sz w:val="22"/>
          <w:szCs w:val="22"/>
        </w:rPr>
        <w:t>C. Then they were ground in a SPEX ball mill (Metuchen, NJ, USA)</w:t>
      </w:r>
      <w:r w:rsidR="00E052FE" w:rsidRPr="00B31765">
        <w:rPr>
          <w:color w:val="000000" w:themeColor="text1"/>
          <w:sz w:val="22"/>
          <w:szCs w:val="22"/>
        </w:rPr>
        <w:t>,</w:t>
      </w:r>
      <w:r w:rsidR="00215F78" w:rsidRPr="00B31765">
        <w:rPr>
          <w:color w:val="000000" w:themeColor="text1"/>
          <w:sz w:val="22"/>
          <w:szCs w:val="22"/>
        </w:rPr>
        <w:t xml:space="preserve"> sieved to &lt;10 mm</w:t>
      </w:r>
      <w:r w:rsidR="00E052FE" w:rsidRPr="00B31765">
        <w:rPr>
          <w:color w:val="000000" w:themeColor="text1"/>
          <w:sz w:val="22"/>
          <w:szCs w:val="22"/>
        </w:rPr>
        <w:t>,</w:t>
      </w:r>
      <w:r w:rsidR="00215F78" w:rsidRPr="00B31765">
        <w:rPr>
          <w:color w:val="000000" w:themeColor="text1"/>
          <w:sz w:val="22"/>
          <w:szCs w:val="22"/>
        </w:rPr>
        <w:t xml:space="preserve"> and </w:t>
      </w:r>
      <w:r w:rsidR="00F618F9" w:rsidRPr="00B31765">
        <w:rPr>
          <w:color w:val="000000" w:themeColor="text1"/>
          <w:sz w:val="22"/>
          <w:szCs w:val="22"/>
        </w:rPr>
        <w:t>&lt;2</w:t>
      </w:r>
      <w:r w:rsidR="00215F78" w:rsidRPr="00B31765">
        <w:rPr>
          <w:color w:val="000000" w:themeColor="text1"/>
          <w:sz w:val="22"/>
          <w:szCs w:val="22"/>
        </w:rPr>
        <w:t xml:space="preserve"> mL </w:t>
      </w:r>
      <w:proofErr w:type="gramStart"/>
      <w:r w:rsidR="00215F78" w:rsidRPr="00B31765">
        <w:rPr>
          <w:color w:val="000000" w:themeColor="text1"/>
          <w:sz w:val="22"/>
          <w:szCs w:val="22"/>
        </w:rPr>
        <w:t>were</w:t>
      </w:r>
      <w:proofErr w:type="gramEnd"/>
      <w:r w:rsidR="00215F78" w:rsidRPr="00B31765">
        <w:rPr>
          <w:color w:val="000000" w:themeColor="text1"/>
          <w:sz w:val="22"/>
          <w:szCs w:val="22"/>
        </w:rPr>
        <w:t xml:space="preserve"> </w:t>
      </w:r>
      <w:r w:rsidR="00F618F9" w:rsidRPr="00B31765">
        <w:rPr>
          <w:color w:val="000000" w:themeColor="text1"/>
          <w:sz w:val="22"/>
          <w:szCs w:val="22"/>
        </w:rPr>
        <w:t xml:space="preserve">fed </w:t>
      </w:r>
      <w:r w:rsidR="00A8195E" w:rsidRPr="00B31765">
        <w:rPr>
          <w:color w:val="000000" w:themeColor="text1"/>
          <w:sz w:val="22"/>
          <w:szCs w:val="22"/>
        </w:rPr>
        <w:t xml:space="preserve">to a </w:t>
      </w:r>
      <w:proofErr w:type="spellStart"/>
      <w:r w:rsidR="00A8195E" w:rsidRPr="00B31765">
        <w:rPr>
          <w:color w:val="000000" w:themeColor="text1"/>
          <w:sz w:val="22"/>
          <w:szCs w:val="22"/>
        </w:rPr>
        <w:t>Leco</w:t>
      </w:r>
      <w:proofErr w:type="spellEnd"/>
      <w:r w:rsidR="00A8195E" w:rsidRPr="00B31765">
        <w:rPr>
          <w:color w:val="000000" w:themeColor="text1"/>
          <w:sz w:val="22"/>
          <w:szCs w:val="22"/>
        </w:rPr>
        <w:t xml:space="preserve"> CN-2000 Carbon-Nitrogen Analyzer (</w:t>
      </w:r>
      <w:proofErr w:type="spellStart"/>
      <w:r w:rsidR="00A8195E" w:rsidRPr="00B31765">
        <w:rPr>
          <w:color w:val="000000" w:themeColor="text1"/>
          <w:sz w:val="22"/>
          <w:szCs w:val="22"/>
        </w:rPr>
        <w:t>Leco</w:t>
      </w:r>
      <w:proofErr w:type="spellEnd"/>
      <w:r w:rsidR="00A8195E" w:rsidRPr="00B31765">
        <w:rPr>
          <w:color w:val="000000" w:themeColor="text1"/>
          <w:sz w:val="22"/>
          <w:szCs w:val="22"/>
        </w:rPr>
        <w:t xml:space="preserve"> Corp., St. Joseph, MI) coupled with the spectrometer to determine C and N concentrations.</w:t>
      </w:r>
      <w:r w:rsidR="009A61A6" w:rsidRPr="00B31765">
        <w:rPr>
          <w:color w:val="000000" w:themeColor="text1"/>
          <w:sz w:val="22"/>
          <w:szCs w:val="22"/>
        </w:rPr>
        <w:t xml:space="preserve"> </w:t>
      </w:r>
      <w:r w:rsidR="00215F78" w:rsidRPr="00B31765">
        <w:rPr>
          <w:color w:val="000000" w:themeColor="text1"/>
          <w:sz w:val="22"/>
          <w:szCs w:val="22"/>
        </w:rPr>
        <w:t>35 mL</w:t>
      </w:r>
      <w:r w:rsidR="00D07A88" w:rsidRPr="00B31765">
        <w:rPr>
          <w:color w:val="000000" w:themeColor="text1"/>
          <w:sz w:val="22"/>
          <w:szCs w:val="22"/>
        </w:rPr>
        <w:t xml:space="preserve"> </w:t>
      </w:r>
      <w:r w:rsidR="00D07A88" w:rsidRPr="00B31765">
        <w:rPr>
          <w:color w:val="000000" w:themeColor="text1"/>
          <w:sz w:val="22"/>
          <w:szCs w:val="22"/>
        </w:rPr>
        <w:lastRenderedPageBreak/>
        <w:t>aliquots</w:t>
      </w:r>
      <w:r w:rsidR="00215F78" w:rsidRPr="00B31765">
        <w:rPr>
          <w:color w:val="000000" w:themeColor="text1"/>
          <w:sz w:val="22"/>
          <w:szCs w:val="22"/>
        </w:rPr>
        <w:t xml:space="preserve"> were submitted for standard plant tissue nutrient analysis using a TJA Model 975 </w:t>
      </w:r>
      <w:proofErr w:type="spellStart"/>
      <w:r w:rsidR="00215F78" w:rsidRPr="00B31765">
        <w:rPr>
          <w:color w:val="000000" w:themeColor="text1"/>
          <w:sz w:val="22"/>
          <w:szCs w:val="22"/>
        </w:rPr>
        <w:t>AtomComp</w:t>
      </w:r>
      <w:proofErr w:type="spellEnd"/>
      <w:r w:rsidR="00215F78" w:rsidRPr="00B31765">
        <w:rPr>
          <w:color w:val="000000" w:themeColor="text1"/>
          <w:sz w:val="22"/>
          <w:szCs w:val="22"/>
        </w:rPr>
        <w:t xml:space="preserve"> ICP-AES (Thermo Jarrell-Ash Corp., Franklin, MA). The method comprised submersion in a 5 mL trace-metal-grade HNO</w:t>
      </w:r>
      <w:r w:rsidR="00215F78" w:rsidRPr="00B31765">
        <w:rPr>
          <w:color w:val="000000" w:themeColor="text1"/>
          <w:sz w:val="22"/>
          <w:szCs w:val="22"/>
          <w:vertAlign w:val="subscript"/>
        </w:rPr>
        <w:t>3</w:t>
      </w:r>
      <w:r w:rsidR="00215F78" w:rsidRPr="00B31765">
        <w:rPr>
          <w:color w:val="000000" w:themeColor="text1"/>
          <w:sz w:val="22"/>
          <w:szCs w:val="22"/>
        </w:rPr>
        <w:t xml:space="preserve"> treatment, then refluxed on hot</w:t>
      </w:r>
      <w:r w:rsidR="006738E0" w:rsidRPr="00B31765">
        <w:rPr>
          <w:color w:val="000000" w:themeColor="text1"/>
          <w:sz w:val="22"/>
          <w:szCs w:val="22"/>
        </w:rPr>
        <w:t xml:space="preserve"> </w:t>
      </w:r>
      <w:r w:rsidR="00215F78" w:rsidRPr="00B31765">
        <w:rPr>
          <w:color w:val="000000" w:themeColor="text1"/>
          <w:sz w:val="22"/>
          <w:szCs w:val="22"/>
        </w:rPr>
        <w:t xml:space="preserve">block at 80 </w:t>
      </w:r>
      <w:r w:rsidR="00215F78" w:rsidRPr="00B31765">
        <w:rPr>
          <w:color w:val="000000" w:themeColor="text1"/>
          <w:sz w:val="22"/>
          <w:szCs w:val="22"/>
          <w:vertAlign w:val="superscript"/>
        </w:rPr>
        <w:t>◦</w:t>
      </w:r>
      <w:r w:rsidR="00215F78" w:rsidRPr="00B31765">
        <w:rPr>
          <w:color w:val="000000" w:themeColor="text1"/>
          <w:sz w:val="22"/>
          <w:szCs w:val="22"/>
        </w:rPr>
        <w:t xml:space="preserve">C for </w:t>
      </w:r>
      <w:r w:rsidR="00AB6F59" w:rsidRPr="00B31765">
        <w:rPr>
          <w:color w:val="000000" w:themeColor="text1"/>
          <w:sz w:val="22"/>
          <w:szCs w:val="22"/>
        </w:rPr>
        <w:t>two</w:t>
      </w:r>
      <w:r w:rsidR="00215F78" w:rsidRPr="00B31765">
        <w:rPr>
          <w:color w:val="000000" w:themeColor="text1"/>
          <w:sz w:val="22"/>
          <w:szCs w:val="22"/>
        </w:rPr>
        <w:t xml:space="preserve"> hours and diluted to 25 mL with </w:t>
      </w:r>
      <w:proofErr w:type="gramStart"/>
      <w:r w:rsidR="00215F78" w:rsidRPr="00B31765">
        <w:rPr>
          <w:color w:val="000000" w:themeColor="text1"/>
          <w:sz w:val="22"/>
          <w:szCs w:val="22"/>
        </w:rPr>
        <w:t>0.4 micron</w:t>
      </w:r>
      <w:proofErr w:type="gramEnd"/>
      <w:r w:rsidR="00215F78" w:rsidRPr="00B31765">
        <w:rPr>
          <w:color w:val="000000" w:themeColor="text1"/>
          <w:sz w:val="22"/>
          <w:szCs w:val="22"/>
        </w:rPr>
        <w:t xml:space="preserve"> PTFE syringe filters</w:t>
      </w:r>
      <w:r w:rsidR="004D7553" w:rsidRPr="00B31765">
        <w:rPr>
          <w:color w:val="000000" w:themeColor="text1"/>
          <w:sz w:val="22"/>
          <w:szCs w:val="22"/>
        </w:rPr>
        <w:t xml:space="preserve"> to access </w:t>
      </w:r>
      <w:r w:rsidR="00B15EBE" w:rsidRPr="00B31765">
        <w:rPr>
          <w:color w:val="000000" w:themeColor="text1"/>
          <w:sz w:val="22"/>
          <w:szCs w:val="22"/>
        </w:rPr>
        <w:t xml:space="preserve">extractable </w:t>
      </w:r>
      <w:r w:rsidR="00215F78" w:rsidRPr="00B31765">
        <w:rPr>
          <w:color w:val="000000" w:themeColor="text1"/>
          <w:sz w:val="22"/>
          <w:szCs w:val="22"/>
        </w:rPr>
        <w:t>macro and micro inorganic</w:t>
      </w:r>
      <w:r w:rsidR="00B15EBE" w:rsidRPr="00B31765">
        <w:rPr>
          <w:color w:val="000000" w:themeColor="text1"/>
          <w:sz w:val="22"/>
          <w:szCs w:val="22"/>
        </w:rPr>
        <w:t>s.</w:t>
      </w:r>
      <w:r w:rsidR="00215F78" w:rsidRPr="00B31765">
        <w:rPr>
          <w:color w:val="000000" w:themeColor="text1"/>
          <w:sz w:val="22"/>
          <w:szCs w:val="22"/>
        </w:rPr>
        <w:t xml:space="preserve"> </w:t>
      </w:r>
    </w:p>
    <w:p w14:paraId="5BD1CD0D" w14:textId="77777777" w:rsidR="0074085B" w:rsidRPr="00B31765" w:rsidRDefault="0074085B" w:rsidP="00B31765">
      <w:pPr>
        <w:spacing w:line="360" w:lineRule="auto"/>
        <w:rPr>
          <w:b/>
          <w:bCs/>
          <w:color w:val="000000" w:themeColor="text1"/>
          <w:sz w:val="22"/>
          <w:szCs w:val="22"/>
        </w:rPr>
      </w:pPr>
    </w:p>
    <w:p w14:paraId="0234BE73" w14:textId="1D9A8B71" w:rsidR="004225BF" w:rsidRPr="00C223AB" w:rsidRDefault="00CF2FB3" w:rsidP="00B31765">
      <w:pPr>
        <w:spacing w:line="360" w:lineRule="auto"/>
        <w:rPr>
          <w:i/>
          <w:iCs/>
          <w:color w:val="FF0000"/>
          <w:sz w:val="22"/>
          <w:szCs w:val="22"/>
        </w:rPr>
      </w:pPr>
      <w:r w:rsidRPr="00C223AB">
        <w:rPr>
          <w:i/>
          <w:iCs/>
          <w:color w:val="FF0000"/>
          <w:sz w:val="22"/>
          <w:szCs w:val="22"/>
        </w:rPr>
        <w:t xml:space="preserve">Plant-level </w:t>
      </w:r>
      <w:r w:rsidR="004225BF" w:rsidRPr="00C223AB">
        <w:rPr>
          <w:i/>
          <w:iCs/>
          <w:color w:val="FF0000"/>
          <w:sz w:val="22"/>
          <w:szCs w:val="22"/>
        </w:rPr>
        <w:t>Traits</w:t>
      </w:r>
      <w:r w:rsidR="001C4289" w:rsidRPr="00C223AB">
        <w:rPr>
          <w:i/>
          <w:iCs/>
          <w:color w:val="FF0000"/>
          <w:sz w:val="22"/>
          <w:szCs w:val="22"/>
        </w:rPr>
        <w:t xml:space="preserve"> </w:t>
      </w:r>
    </w:p>
    <w:p w14:paraId="5DACCD9C" w14:textId="66923874" w:rsidR="0074085B" w:rsidRPr="00122A1B" w:rsidRDefault="004225BF" w:rsidP="00B31765">
      <w:pPr>
        <w:spacing w:line="360" w:lineRule="auto"/>
        <w:rPr>
          <w:rFonts w:eastAsiaTheme="minorHAnsi"/>
          <w:color w:val="FF0000"/>
          <w:sz w:val="22"/>
          <w:szCs w:val="22"/>
        </w:rPr>
      </w:pPr>
      <w:r w:rsidRPr="00B31765">
        <w:rPr>
          <w:color w:val="000000" w:themeColor="text1"/>
          <w:sz w:val="22"/>
          <w:szCs w:val="22"/>
        </w:rPr>
        <w:t>We measured individual tree height, stem diameter of the bole at breast height (DBH) and canopy spread. Tree height was estimated using a plastic clinometer (</w:t>
      </w:r>
      <w:proofErr w:type="spellStart"/>
      <w:r w:rsidRPr="00B31765">
        <w:rPr>
          <w:color w:val="000000" w:themeColor="text1"/>
          <w:sz w:val="22"/>
          <w:szCs w:val="22"/>
        </w:rPr>
        <w:t>Kager</w:t>
      </w:r>
      <w:proofErr w:type="spellEnd"/>
      <w:r w:rsidRPr="00B31765">
        <w:rPr>
          <w:color w:val="000000" w:themeColor="text1"/>
          <w:sz w:val="22"/>
          <w:szCs w:val="22"/>
        </w:rPr>
        <w:t xml:space="preserve">, </w:t>
      </w:r>
      <w:proofErr w:type="spellStart"/>
      <w:r w:rsidRPr="00B31765">
        <w:rPr>
          <w:color w:val="000000" w:themeColor="text1"/>
          <w:sz w:val="22"/>
          <w:szCs w:val="22"/>
        </w:rPr>
        <w:t>Lunenberg</w:t>
      </w:r>
      <w:proofErr w:type="spellEnd"/>
      <w:r w:rsidRPr="00B31765">
        <w:rPr>
          <w:color w:val="000000" w:themeColor="text1"/>
          <w:sz w:val="22"/>
          <w:szCs w:val="22"/>
        </w:rPr>
        <w:t xml:space="preserve">, MA USA) and 30 m tape. DBH was measured at 1.06 m using an expandable cloth measuring tape. Canopy spread across the first nodal branch expanse below the crown was measured using </w:t>
      </w:r>
      <w:r w:rsidR="001C7372" w:rsidRPr="00B31765">
        <w:rPr>
          <w:color w:val="000000" w:themeColor="text1"/>
          <w:sz w:val="22"/>
          <w:szCs w:val="22"/>
        </w:rPr>
        <w:t xml:space="preserve">calibration between two </w:t>
      </w:r>
      <w:r w:rsidRPr="00B31765">
        <w:rPr>
          <w:color w:val="000000" w:themeColor="text1"/>
          <w:sz w:val="22"/>
          <w:szCs w:val="22"/>
        </w:rPr>
        <w:t>aluminum flags as a ground truth reference. This method was selected to sort out upper canopy spread x height differences where trees across all four stands</w:t>
      </w:r>
      <w:r w:rsidR="00AD4173" w:rsidRPr="00B31765">
        <w:rPr>
          <w:color w:val="000000" w:themeColor="text1"/>
          <w:sz w:val="22"/>
          <w:szCs w:val="22"/>
        </w:rPr>
        <w:t>,</w:t>
      </w:r>
      <w:r w:rsidRPr="00B31765">
        <w:rPr>
          <w:color w:val="000000" w:themeColor="text1"/>
          <w:sz w:val="22"/>
          <w:szCs w:val="22"/>
        </w:rPr>
        <w:t xml:space="preserve"> which exuded very similar height and DBH characteristics</w:t>
      </w:r>
      <w:r w:rsidR="00AD4173" w:rsidRPr="00B31765">
        <w:rPr>
          <w:color w:val="000000" w:themeColor="text1"/>
          <w:sz w:val="22"/>
          <w:szCs w:val="22"/>
        </w:rPr>
        <w:t>,</w:t>
      </w:r>
      <w:r w:rsidRPr="00B31765">
        <w:rPr>
          <w:color w:val="000000" w:themeColor="text1"/>
          <w:sz w:val="22"/>
          <w:szCs w:val="22"/>
        </w:rPr>
        <w:t xml:space="preserve"> dominated.</w:t>
      </w:r>
      <w:r w:rsidR="0074085B" w:rsidRPr="00B31765">
        <w:rPr>
          <w:color w:val="000000" w:themeColor="text1"/>
          <w:sz w:val="22"/>
          <w:szCs w:val="22"/>
        </w:rPr>
        <w:t xml:space="preserve"> </w:t>
      </w:r>
      <w:r w:rsidR="0074085B" w:rsidRPr="00122A1B">
        <w:rPr>
          <w:rFonts w:eastAsiaTheme="minorHAnsi"/>
          <w:color w:val="FF0000"/>
          <w:sz w:val="22"/>
          <w:szCs w:val="22"/>
        </w:rPr>
        <w:t xml:space="preserve">Mean distances between sampled trees were calculated including up to five of the nearest, reproductively mature conspecific (within 5 m) neighbors (Churchill </w:t>
      </w:r>
      <w:r w:rsidR="0074085B" w:rsidRPr="00122A1B">
        <w:rPr>
          <w:rFonts w:eastAsiaTheme="minorHAnsi"/>
          <w:i/>
          <w:iCs/>
          <w:color w:val="FF0000"/>
          <w:sz w:val="22"/>
          <w:szCs w:val="22"/>
        </w:rPr>
        <w:t>et al.</w:t>
      </w:r>
      <w:r w:rsidR="0074085B" w:rsidRPr="00122A1B">
        <w:rPr>
          <w:rFonts w:eastAsiaTheme="minorHAnsi"/>
          <w:color w:val="FF0000"/>
          <w:sz w:val="22"/>
          <w:szCs w:val="22"/>
        </w:rPr>
        <w:t xml:space="preserve"> 201</w:t>
      </w:r>
      <w:r w:rsidR="00AD3C14" w:rsidRPr="00122A1B">
        <w:rPr>
          <w:rFonts w:eastAsiaTheme="minorHAnsi"/>
          <w:color w:val="FF0000"/>
          <w:sz w:val="22"/>
          <w:szCs w:val="22"/>
        </w:rPr>
        <w:t>3</w:t>
      </w:r>
      <w:r w:rsidR="0074085B" w:rsidRPr="00122A1B">
        <w:rPr>
          <w:rFonts w:eastAsiaTheme="minorHAnsi"/>
          <w:color w:val="FF0000"/>
          <w:sz w:val="22"/>
          <w:szCs w:val="22"/>
        </w:rPr>
        <w:t xml:space="preserve">)—this </w:t>
      </w:r>
      <w:r w:rsidR="001C4289" w:rsidRPr="00122A1B">
        <w:rPr>
          <w:rFonts w:eastAsiaTheme="minorHAnsi"/>
          <w:color w:val="FF0000"/>
          <w:sz w:val="22"/>
          <w:szCs w:val="22"/>
        </w:rPr>
        <w:t xml:space="preserve">clustering </w:t>
      </w:r>
      <w:r w:rsidR="0074085B" w:rsidRPr="00122A1B">
        <w:rPr>
          <w:rFonts w:eastAsiaTheme="minorHAnsi"/>
          <w:color w:val="FF0000"/>
          <w:sz w:val="22"/>
          <w:szCs w:val="22"/>
        </w:rPr>
        <w:t>method served as a surrogate, but inverse, measure for stand density (</w:t>
      </w:r>
      <w:proofErr w:type="spellStart"/>
      <w:r w:rsidR="0074085B" w:rsidRPr="00122A1B">
        <w:rPr>
          <w:color w:val="FF0000"/>
          <w:sz w:val="22"/>
          <w:szCs w:val="22"/>
          <w:shd w:val="clear" w:color="auto" w:fill="FFFFFF"/>
        </w:rPr>
        <w:t>Mosseler</w:t>
      </w:r>
      <w:proofErr w:type="spellEnd"/>
      <w:r w:rsidR="00DD6AE4" w:rsidRPr="00122A1B">
        <w:rPr>
          <w:color w:val="FF0000"/>
          <w:sz w:val="22"/>
          <w:szCs w:val="22"/>
          <w:shd w:val="clear" w:color="auto" w:fill="FFFFFF"/>
        </w:rPr>
        <w:t xml:space="preserve"> </w:t>
      </w:r>
      <w:r w:rsidR="00DD6AE4" w:rsidRPr="00122A1B">
        <w:rPr>
          <w:i/>
          <w:iCs/>
          <w:color w:val="FF0000"/>
          <w:sz w:val="22"/>
          <w:szCs w:val="22"/>
          <w:shd w:val="clear" w:color="auto" w:fill="FFFFFF"/>
        </w:rPr>
        <w:t>et al</w:t>
      </w:r>
      <w:r w:rsidR="00DD6AE4" w:rsidRPr="00122A1B">
        <w:rPr>
          <w:color w:val="FF0000"/>
          <w:sz w:val="22"/>
          <w:szCs w:val="22"/>
          <w:shd w:val="clear" w:color="auto" w:fill="FFFFFF"/>
        </w:rPr>
        <w:t xml:space="preserve">. </w:t>
      </w:r>
      <w:r w:rsidR="0074085B" w:rsidRPr="00122A1B">
        <w:rPr>
          <w:rFonts w:eastAsiaTheme="minorHAnsi"/>
          <w:color w:val="FF0000"/>
          <w:sz w:val="22"/>
          <w:szCs w:val="22"/>
        </w:rPr>
        <w:t>2004).</w:t>
      </w:r>
    </w:p>
    <w:p w14:paraId="77720203" w14:textId="77777777" w:rsidR="004225BF" w:rsidRPr="00B31765" w:rsidRDefault="004225BF" w:rsidP="00B31765">
      <w:pPr>
        <w:spacing w:line="360" w:lineRule="auto"/>
        <w:rPr>
          <w:color w:val="000000" w:themeColor="text1"/>
          <w:sz w:val="22"/>
          <w:szCs w:val="22"/>
        </w:rPr>
      </w:pPr>
    </w:p>
    <w:p w14:paraId="0A068B27" w14:textId="6DF1E3CF" w:rsidR="00AE173C" w:rsidRPr="00B31765" w:rsidRDefault="003D3CF8" w:rsidP="00B31765">
      <w:pPr>
        <w:tabs>
          <w:tab w:val="left" w:pos="720"/>
          <w:tab w:val="left" w:pos="1440"/>
        </w:tabs>
        <w:spacing w:line="360" w:lineRule="auto"/>
        <w:ind w:right="7"/>
        <w:rPr>
          <w:i/>
          <w:color w:val="000000" w:themeColor="text1"/>
          <w:sz w:val="22"/>
          <w:szCs w:val="22"/>
        </w:rPr>
      </w:pPr>
      <w:r w:rsidRPr="00B31765">
        <w:rPr>
          <w:i/>
          <w:color w:val="000000" w:themeColor="text1"/>
          <w:sz w:val="22"/>
          <w:szCs w:val="22"/>
        </w:rPr>
        <w:t>Statistical</w:t>
      </w:r>
      <w:r w:rsidR="00AE173C" w:rsidRPr="00B31765">
        <w:rPr>
          <w:i/>
          <w:color w:val="000000" w:themeColor="text1"/>
          <w:sz w:val="22"/>
          <w:szCs w:val="22"/>
        </w:rPr>
        <w:t xml:space="preserve"> Analysis</w:t>
      </w:r>
    </w:p>
    <w:p w14:paraId="7B010B1F" w14:textId="7E756199" w:rsidR="00B15EBE" w:rsidRPr="00B31765" w:rsidRDefault="00AE173C" w:rsidP="00B31765">
      <w:pPr>
        <w:spacing w:line="360" w:lineRule="auto"/>
        <w:rPr>
          <w:color w:val="000000" w:themeColor="text1"/>
          <w:sz w:val="22"/>
          <w:szCs w:val="22"/>
        </w:rPr>
      </w:pPr>
      <w:r w:rsidRPr="002D0BB1">
        <w:rPr>
          <w:color w:val="FF0000"/>
          <w:sz w:val="22"/>
          <w:szCs w:val="22"/>
        </w:rPr>
        <w:t xml:space="preserve">All data were analyzed using a similar linear model structure with elevation </w:t>
      </w:r>
      <w:r w:rsidR="00FC6E0F" w:rsidRPr="002D0BB1">
        <w:rPr>
          <w:color w:val="FF0000"/>
          <w:sz w:val="22"/>
          <w:szCs w:val="22"/>
        </w:rPr>
        <w:t>as a continuous independent factor</w:t>
      </w:r>
      <w:r w:rsidRPr="002D0BB1">
        <w:rPr>
          <w:color w:val="FF0000"/>
          <w:sz w:val="22"/>
          <w:szCs w:val="22"/>
        </w:rPr>
        <w:t xml:space="preserve"> and presence of the 1947 fire (yes or no) as </w:t>
      </w:r>
      <w:r w:rsidR="00FC6E0F" w:rsidRPr="002D0BB1">
        <w:rPr>
          <w:color w:val="FF0000"/>
          <w:sz w:val="22"/>
          <w:szCs w:val="22"/>
        </w:rPr>
        <w:t xml:space="preserve">a </w:t>
      </w:r>
      <w:r w:rsidRPr="002D0BB1">
        <w:rPr>
          <w:color w:val="FF0000"/>
          <w:sz w:val="22"/>
          <w:szCs w:val="22"/>
        </w:rPr>
        <w:t xml:space="preserve">categorical </w:t>
      </w:r>
      <w:r w:rsidR="00FC6E0F" w:rsidRPr="002D0BB1">
        <w:rPr>
          <w:color w:val="FF0000"/>
          <w:sz w:val="22"/>
          <w:szCs w:val="22"/>
        </w:rPr>
        <w:t>independent factor</w:t>
      </w:r>
      <w:r w:rsidRPr="002D0BB1">
        <w:rPr>
          <w:color w:val="FF0000"/>
          <w:sz w:val="22"/>
          <w:szCs w:val="22"/>
        </w:rPr>
        <w:t>. The interaction between elevation and presence of the 1947 fire was also included</w:t>
      </w:r>
      <w:r w:rsidR="00FC6E0F" w:rsidRPr="002D0BB1">
        <w:rPr>
          <w:color w:val="FF0000"/>
          <w:sz w:val="22"/>
          <w:szCs w:val="22"/>
        </w:rPr>
        <w:t xml:space="preserve"> as an independent factor</w:t>
      </w:r>
      <w:r w:rsidRPr="002D0BB1">
        <w:rPr>
          <w:color w:val="FF0000"/>
          <w:sz w:val="22"/>
          <w:szCs w:val="22"/>
        </w:rPr>
        <w:t xml:space="preserve"> in each model.</w:t>
      </w:r>
      <w:r w:rsidRPr="00B31765">
        <w:rPr>
          <w:color w:val="000000" w:themeColor="text1"/>
          <w:sz w:val="22"/>
          <w:szCs w:val="22"/>
        </w:rPr>
        <w:t xml:space="preserve"> In total, </w:t>
      </w:r>
      <w:r w:rsidR="005F7DED" w:rsidRPr="00B31765">
        <w:rPr>
          <w:color w:val="000000" w:themeColor="text1"/>
          <w:sz w:val="22"/>
          <w:szCs w:val="22"/>
        </w:rPr>
        <w:t>27</w:t>
      </w:r>
      <w:r w:rsidR="00CF7250" w:rsidRPr="00B31765">
        <w:rPr>
          <w:color w:val="000000" w:themeColor="text1"/>
          <w:sz w:val="22"/>
          <w:szCs w:val="22"/>
        </w:rPr>
        <w:t xml:space="preserve"> </w:t>
      </w:r>
      <w:r w:rsidRPr="00B31765">
        <w:rPr>
          <w:color w:val="000000" w:themeColor="text1"/>
          <w:sz w:val="22"/>
          <w:szCs w:val="22"/>
        </w:rPr>
        <w:t xml:space="preserve">models were fit with the following dependent variables: </w:t>
      </w:r>
      <w:r w:rsidR="005F7DED" w:rsidRPr="00C8205D">
        <w:rPr>
          <w:color w:val="000000" w:themeColor="text1"/>
          <w:sz w:val="22"/>
          <w:szCs w:val="22"/>
        </w:rPr>
        <w:t xml:space="preserve">tree height (m), canopy spread (m), DBH (cm), mean distance between neighbors (m), foliar carbon (C, %), foliar nitrogen (N, %), foliar C/N (unitless), foliar </w:t>
      </w:r>
      <w:r w:rsidR="005F7DED" w:rsidRPr="00C8205D">
        <w:rPr>
          <w:bCs/>
          <w:color w:val="000000" w:themeColor="text1"/>
          <w:sz w:val="22"/>
          <w:szCs w:val="22"/>
        </w:rPr>
        <w:t>δ</w:t>
      </w:r>
      <w:r w:rsidR="005F7DED" w:rsidRPr="00C8205D">
        <w:rPr>
          <w:bCs/>
          <w:color w:val="000000" w:themeColor="text1"/>
          <w:sz w:val="22"/>
          <w:szCs w:val="22"/>
          <w:vertAlign w:val="superscript"/>
        </w:rPr>
        <w:t>13</w:t>
      </w:r>
      <w:r w:rsidR="005F7DED" w:rsidRPr="00C8205D">
        <w:rPr>
          <w:bCs/>
          <w:color w:val="000000" w:themeColor="text1"/>
          <w:sz w:val="22"/>
          <w:szCs w:val="22"/>
        </w:rPr>
        <w:t>C</w:t>
      </w:r>
      <w:r w:rsidR="005F7DED" w:rsidRPr="00C8205D">
        <w:rPr>
          <w:color w:val="000000" w:themeColor="text1"/>
          <w:sz w:val="22"/>
          <w:szCs w:val="22"/>
        </w:rPr>
        <w:t xml:space="preserve"> (‰), foliar </w:t>
      </w:r>
      <w:r w:rsidR="005F7DED" w:rsidRPr="00C8205D">
        <w:rPr>
          <w:bCs/>
          <w:color w:val="000000" w:themeColor="text1"/>
          <w:sz w:val="22"/>
          <w:szCs w:val="22"/>
        </w:rPr>
        <w:t>δ</w:t>
      </w:r>
      <w:r w:rsidR="005F7DED" w:rsidRPr="00C8205D">
        <w:rPr>
          <w:bCs/>
          <w:color w:val="000000" w:themeColor="text1"/>
          <w:sz w:val="22"/>
          <w:szCs w:val="22"/>
          <w:vertAlign w:val="superscript"/>
        </w:rPr>
        <w:t>15</w:t>
      </w:r>
      <w:r w:rsidR="005F7DED" w:rsidRPr="00C8205D">
        <w:rPr>
          <w:bCs/>
          <w:color w:val="000000" w:themeColor="text1"/>
          <w:sz w:val="22"/>
          <w:szCs w:val="22"/>
        </w:rPr>
        <w:t>N (‰),</w:t>
      </w:r>
      <w:r w:rsidR="00010415">
        <w:rPr>
          <w:bCs/>
          <w:color w:val="000000" w:themeColor="text1"/>
          <w:sz w:val="22"/>
          <w:szCs w:val="22"/>
        </w:rPr>
        <w:t xml:space="preserve"> </w:t>
      </w:r>
      <w:r w:rsidR="00010415" w:rsidRPr="009E6D1B">
        <w:rPr>
          <w:color w:val="000000" w:themeColor="text1"/>
          <w:sz w:val="22"/>
          <w:szCs w:val="22"/>
        </w:rPr>
        <w:t xml:space="preserve">foliar </w:t>
      </w:r>
      <w:r w:rsidR="00010415" w:rsidRPr="009E6D1B">
        <w:rPr>
          <w:bCs/>
          <w:color w:val="000000" w:themeColor="text1"/>
          <w:sz w:val="22"/>
          <w:szCs w:val="22"/>
        </w:rPr>
        <w:t>aluminum (Al</w:t>
      </w:r>
      <w:r w:rsidR="00010415" w:rsidRPr="009E6D1B">
        <w:rPr>
          <w:bCs/>
          <w:color w:val="000000" w:themeColor="text1"/>
          <w:sz w:val="22"/>
          <w:szCs w:val="22"/>
          <w:vertAlign w:val="superscript"/>
        </w:rPr>
        <w:t>+</w:t>
      </w:r>
      <w:r w:rsidR="00010415" w:rsidRPr="009E6D1B">
        <w:rPr>
          <w:bCs/>
          <w:color w:val="000000" w:themeColor="text1"/>
          <w:sz w:val="22"/>
          <w:szCs w:val="22"/>
        </w:rPr>
        <w:t xml:space="preserve">, ppm), </w:t>
      </w:r>
      <w:r w:rsidR="005F7DED" w:rsidRPr="00C8205D">
        <w:rPr>
          <w:color w:val="000000" w:themeColor="text1"/>
          <w:sz w:val="22"/>
          <w:szCs w:val="22"/>
        </w:rPr>
        <w:t xml:space="preserve">foliar </w:t>
      </w:r>
      <w:r w:rsidR="005F7DED" w:rsidRPr="00C8205D">
        <w:rPr>
          <w:bCs/>
          <w:color w:val="000000" w:themeColor="text1"/>
          <w:sz w:val="22"/>
          <w:szCs w:val="22"/>
        </w:rPr>
        <w:t>calcium (Ca</w:t>
      </w:r>
      <w:r w:rsidR="005F7DED" w:rsidRPr="00C8205D">
        <w:rPr>
          <w:bCs/>
          <w:color w:val="000000" w:themeColor="text1"/>
          <w:sz w:val="22"/>
          <w:szCs w:val="22"/>
          <w:vertAlign w:val="superscript"/>
        </w:rPr>
        <w:t>2+</w:t>
      </w:r>
      <w:r w:rsidR="00812E74" w:rsidRPr="00C8205D">
        <w:rPr>
          <w:bCs/>
          <w:color w:val="000000" w:themeColor="text1"/>
          <w:sz w:val="22"/>
          <w:szCs w:val="22"/>
        </w:rPr>
        <w:t xml:space="preserve"> %</w:t>
      </w:r>
      <w:r w:rsidR="005F7DED" w:rsidRPr="00C8205D">
        <w:rPr>
          <w:bCs/>
          <w:color w:val="000000" w:themeColor="text1"/>
          <w:sz w:val="22"/>
          <w:szCs w:val="22"/>
        </w:rPr>
        <w:t xml:space="preserve">), </w:t>
      </w:r>
      <w:r w:rsidR="00010415" w:rsidRPr="009E6D1B">
        <w:rPr>
          <w:color w:val="000000" w:themeColor="text1"/>
          <w:sz w:val="22"/>
          <w:szCs w:val="22"/>
        </w:rPr>
        <w:t xml:space="preserve">foliar </w:t>
      </w:r>
      <w:r w:rsidR="00010415" w:rsidRPr="009E6D1B">
        <w:rPr>
          <w:bCs/>
          <w:color w:val="000000" w:themeColor="text1"/>
          <w:sz w:val="22"/>
          <w:szCs w:val="22"/>
        </w:rPr>
        <w:t>magnesium (Mg</w:t>
      </w:r>
      <w:r w:rsidR="00010415" w:rsidRPr="009E6D1B">
        <w:rPr>
          <w:bCs/>
          <w:color w:val="000000" w:themeColor="text1"/>
          <w:sz w:val="22"/>
          <w:szCs w:val="22"/>
          <w:vertAlign w:val="superscript"/>
        </w:rPr>
        <w:t>2+</w:t>
      </w:r>
      <w:r w:rsidR="00010415" w:rsidRPr="009E6D1B">
        <w:rPr>
          <w:bCs/>
          <w:color w:val="000000" w:themeColor="text1"/>
          <w:sz w:val="22"/>
          <w:szCs w:val="22"/>
        </w:rPr>
        <w:t xml:space="preserve">, %), </w:t>
      </w:r>
      <w:r w:rsidR="005F7DED" w:rsidRPr="00C8205D">
        <w:rPr>
          <w:color w:val="000000" w:themeColor="text1"/>
          <w:sz w:val="22"/>
          <w:szCs w:val="22"/>
        </w:rPr>
        <w:t xml:space="preserve">foliar </w:t>
      </w:r>
      <w:r w:rsidR="005F7DED" w:rsidRPr="00C8205D">
        <w:rPr>
          <w:bCs/>
          <w:color w:val="000000" w:themeColor="text1"/>
          <w:sz w:val="22"/>
          <w:szCs w:val="22"/>
        </w:rPr>
        <w:t xml:space="preserve">phosphorus (P, </w:t>
      </w:r>
      <w:r w:rsidR="00812E74" w:rsidRPr="00C8205D">
        <w:rPr>
          <w:bCs/>
          <w:color w:val="000000" w:themeColor="text1"/>
          <w:sz w:val="22"/>
          <w:szCs w:val="22"/>
        </w:rPr>
        <w:t>%</w:t>
      </w:r>
      <w:r w:rsidR="005F7DED" w:rsidRPr="00C8205D">
        <w:rPr>
          <w:bCs/>
          <w:color w:val="000000" w:themeColor="text1"/>
          <w:sz w:val="22"/>
          <w:szCs w:val="22"/>
        </w:rPr>
        <w:t>),</w:t>
      </w:r>
      <w:r w:rsidR="005F7DED" w:rsidRPr="00C8205D">
        <w:rPr>
          <w:color w:val="000000" w:themeColor="text1"/>
          <w:sz w:val="22"/>
          <w:szCs w:val="22"/>
        </w:rPr>
        <w:t xml:space="preserve"> foliar potassium (</w:t>
      </w:r>
      <w:r w:rsidR="005F7DED" w:rsidRPr="00C8205D">
        <w:rPr>
          <w:bCs/>
          <w:color w:val="000000" w:themeColor="text1"/>
          <w:sz w:val="22"/>
          <w:szCs w:val="22"/>
        </w:rPr>
        <w:t>K</w:t>
      </w:r>
      <w:r w:rsidR="005F7DED" w:rsidRPr="00C8205D">
        <w:rPr>
          <w:bCs/>
          <w:color w:val="000000" w:themeColor="text1"/>
          <w:sz w:val="22"/>
          <w:szCs w:val="22"/>
          <w:vertAlign w:val="superscript"/>
        </w:rPr>
        <w:t>+</w:t>
      </w:r>
      <w:r w:rsidR="005F7DED" w:rsidRPr="00C8205D">
        <w:rPr>
          <w:bCs/>
          <w:color w:val="000000" w:themeColor="text1"/>
          <w:sz w:val="22"/>
          <w:szCs w:val="22"/>
        </w:rPr>
        <w:t xml:space="preserve">, </w:t>
      </w:r>
      <w:r w:rsidR="00812E74" w:rsidRPr="00C8205D">
        <w:rPr>
          <w:bCs/>
          <w:color w:val="000000" w:themeColor="text1"/>
          <w:sz w:val="22"/>
          <w:szCs w:val="22"/>
        </w:rPr>
        <w:t>%</w:t>
      </w:r>
      <w:r w:rsidR="005F7DED" w:rsidRPr="00C8205D">
        <w:rPr>
          <w:bCs/>
          <w:color w:val="000000" w:themeColor="text1"/>
          <w:sz w:val="22"/>
          <w:szCs w:val="22"/>
        </w:rPr>
        <w:t xml:space="preserve">), </w:t>
      </w:r>
      <w:r w:rsidR="005F7DED" w:rsidRPr="00C8205D">
        <w:rPr>
          <w:color w:val="000000" w:themeColor="text1"/>
          <w:sz w:val="22"/>
          <w:szCs w:val="22"/>
        </w:rPr>
        <w:t xml:space="preserve">foliar </w:t>
      </w:r>
      <w:r w:rsidR="005F7DED" w:rsidRPr="00C8205D">
        <w:rPr>
          <w:bCs/>
          <w:color w:val="000000" w:themeColor="text1"/>
          <w:sz w:val="22"/>
          <w:szCs w:val="22"/>
        </w:rPr>
        <w:t xml:space="preserve">zinc (Zn, </w:t>
      </w:r>
      <w:r w:rsidR="00812E74" w:rsidRPr="00C8205D">
        <w:rPr>
          <w:bCs/>
          <w:color w:val="000000" w:themeColor="text1"/>
          <w:sz w:val="22"/>
          <w:szCs w:val="22"/>
        </w:rPr>
        <w:t>ppm</w:t>
      </w:r>
      <w:r w:rsidR="005F7DED" w:rsidRPr="00C8205D">
        <w:rPr>
          <w:bCs/>
          <w:color w:val="000000" w:themeColor="text1"/>
          <w:sz w:val="22"/>
          <w:szCs w:val="22"/>
        </w:rPr>
        <w:t xml:space="preserve">), </w:t>
      </w:r>
      <w:r w:rsidR="005F7DED" w:rsidRPr="00C8205D">
        <w:rPr>
          <w:color w:val="000000" w:themeColor="text1"/>
          <w:sz w:val="22"/>
          <w:szCs w:val="22"/>
        </w:rPr>
        <w:t>soil C (</w:t>
      </w:r>
      <w:r w:rsidR="00812E74" w:rsidRPr="00C8205D">
        <w:rPr>
          <w:bCs/>
          <w:color w:val="000000" w:themeColor="text1"/>
          <w:sz w:val="22"/>
          <w:szCs w:val="22"/>
        </w:rPr>
        <w:t>%</w:t>
      </w:r>
      <w:r w:rsidR="005F7DED" w:rsidRPr="00C8205D">
        <w:rPr>
          <w:color w:val="000000" w:themeColor="text1"/>
          <w:sz w:val="22"/>
          <w:szCs w:val="22"/>
        </w:rPr>
        <w:t>), soil N (</w:t>
      </w:r>
      <w:r w:rsidR="00812E74" w:rsidRPr="00C8205D">
        <w:rPr>
          <w:bCs/>
          <w:color w:val="000000" w:themeColor="text1"/>
          <w:sz w:val="22"/>
          <w:szCs w:val="22"/>
        </w:rPr>
        <w:t>%</w:t>
      </w:r>
      <w:r w:rsidR="005F7DED" w:rsidRPr="00C8205D">
        <w:rPr>
          <w:color w:val="000000" w:themeColor="text1"/>
          <w:sz w:val="22"/>
          <w:szCs w:val="22"/>
        </w:rPr>
        <w:t>), soil C/N (unitless)</w:t>
      </w:r>
      <w:r w:rsidR="004D610D" w:rsidRPr="00C8205D">
        <w:rPr>
          <w:color w:val="000000" w:themeColor="text1"/>
          <w:sz w:val="22"/>
          <w:szCs w:val="22"/>
        </w:rPr>
        <w:t>,</w:t>
      </w:r>
      <w:r w:rsidR="004D610D" w:rsidRPr="00C8205D">
        <w:rPr>
          <w:color w:val="000000" w:themeColor="text1"/>
          <w:sz w:val="22"/>
          <w:szCs w:val="22"/>
          <w:shd w:val="clear" w:color="auto" w:fill="FFFFFF"/>
        </w:rPr>
        <w:t xml:space="preserve"> </w:t>
      </w:r>
      <w:r w:rsidR="00010415" w:rsidRPr="009E6D1B">
        <w:rPr>
          <w:color w:val="000000" w:themeColor="text1"/>
          <w:sz w:val="22"/>
          <w:szCs w:val="22"/>
          <w:shd w:val="clear" w:color="auto" w:fill="FFFFFF"/>
        </w:rPr>
        <w:t>soil Al</w:t>
      </w:r>
      <w:r w:rsidR="00010415" w:rsidRPr="009E6D1B">
        <w:rPr>
          <w:color w:val="000000" w:themeColor="text1"/>
          <w:sz w:val="22"/>
          <w:szCs w:val="22"/>
          <w:shd w:val="clear" w:color="auto" w:fill="FFFFFF"/>
          <w:vertAlign w:val="superscript"/>
        </w:rPr>
        <w:t>+</w:t>
      </w:r>
      <w:r w:rsidR="00010415" w:rsidRPr="009E6D1B">
        <w:rPr>
          <w:color w:val="000000" w:themeColor="text1"/>
          <w:sz w:val="22"/>
          <w:szCs w:val="22"/>
          <w:shd w:val="clear" w:color="auto" w:fill="FFFFFF"/>
        </w:rPr>
        <w:t xml:space="preserve"> (ppm), </w:t>
      </w:r>
      <w:r w:rsidR="004D610D" w:rsidRPr="00C8205D">
        <w:rPr>
          <w:color w:val="000000" w:themeColor="text1"/>
          <w:sz w:val="22"/>
          <w:szCs w:val="22"/>
          <w:shd w:val="clear" w:color="auto" w:fill="FFFFFF"/>
        </w:rPr>
        <w:t xml:space="preserve">soil </w:t>
      </w:r>
      <w:r w:rsidR="004D610D" w:rsidRPr="00C8205D">
        <w:rPr>
          <w:bCs/>
          <w:color w:val="000000" w:themeColor="text1"/>
          <w:sz w:val="22"/>
          <w:szCs w:val="22"/>
        </w:rPr>
        <w:t>Ca</w:t>
      </w:r>
      <w:r w:rsidR="004D610D" w:rsidRPr="00C8205D">
        <w:rPr>
          <w:bCs/>
          <w:color w:val="000000" w:themeColor="text1"/>
          <w:sz w:val="22"/>
          <w:szCs w:val="22"/>
          <w:vertAlign w:val="superscript"/>
        </w:rPr>
        <w:t>2+</w:t>
      </w:r>
      <w:r w:rsidR="00C05703" w:rsidRPr="00C8205D">
        <w:rPr>
          <w:bCs/>
          <w:color w:val="000000" w:themeColor="text1"/>
          <w:sz w:val="22"/>
          <w:szCs w:val="22"/>
        </w:rPr>
        <w:t xml:space="preserve"> (%)</w:t>
      </w:r>
      <w:r w:rsidR="004D610D" w:rsidRPr="00C8205D">
        <w:rPr>
          <w:bCs/>
          <w:color w:val="000000" w:themeColor="text1"/>
          <w:sz w:val="22"/>
          <w:szCs w:val="22"/>
        </w:rPr>
        <w:t xml:space="preserve">, </w:t>
      </w:r>
      <w:r w:rsidR="00010415">
        <w:rPr>
          <w:color w:val="000000" w:themeColor="text1"/>
          <w:sz w:val="22"/>
          <w:szCs w:val="22"/>
          <w:shd w:val="clear" w:color="auto" w:fill="FFFFFF"/>
        </w:rPr>
        <w:t>soil Mg</w:t>
      </w:r>
      <w:r w:rsidR="00010415">
        <w:rPr>
          <w:color w:val="000000" w:themeColor="text1"/>
          <w:sz w:val="22"/>
          <w:szCs w:val="22"/>
          <w:shd w:val="clear" w:color="auto" w:fill="FFFFFF"/>
          <w:vertAlign w:val="superscript"/>
        </w:rPr>
        <w:t>2+</w:t>
      </w:r>
      <w:r w:rsidR="00010415">
        <w:rPr>
          <w:color w:val="000000" w:themeColor="text1"/>
          <w:sz w:val="22"/>
          <w:szCs w:val="22"/>
          <w:shd w:val="clear" w:color="auto" w:fill="FFFFFF"/>
        </w:rPr>
        <w:t xml:space="preserve"> (%), </w:t>
      </w:r>
      <w:r w:rsidR="00C05703" w:rsidRPr="00C8205D">
        <w:rPr>
          <w:bCs/>
          <w:color w:val="000000" w:themeColor="text1"/>
          <w:sz w:val="22"/>
          <w:szCs w:val="22"/>
        </w:rPr>
        <w:t xml:space="preserve">soil </w:t>
      </w:r>
      <w:r w:rsidR="004D610D" w:rsidRPr="00C8205D">
        <w:rPr>
          <w:color w:val="000000" w:themeColor="text1"/>
          <w:sz w:val="22"/>
          <w:szCs w:val="22"/>
          <w:shd w:val="clear" w:color="auto" w:fill="FFFFFF"/>
        </w:rPr>
        <w:t>P</w:t>
      </w:r>
      <w:r w:rsidR="00C05703" w:rsidRPr="00C8205D">
        <w:rPr>
          <w:color w:val="000000" w:themeColor="text1"/>
          <w:sz w:val="22"/>
          <w:szCs w:val="22"/>
          <w:shd w:val="clear" w:color="auto" w:fill="FFFFFF"/>
        </w:rPr>
        <w:t xml:space="preserve"> (%)</w:t>
      </w:r>
      <w:r w:rsidR="004D610D" w:rsidRPr="00C8205D">
        <w:rPr>
          <w:color w:val="000000" w:themeColor="text1"/>
          <w:sz w:val="22"/>
          <w:szCs w:val="22"/>
          <w:shd w:val="clear" w:color="auto" w:fill="FFFFFF"/>
        </w:rPr>
        <w:t xml:space="preserve">, </w:t>
      </w:r>
      <w:r w:rsidR="00010415">
        <w:rPr>
          <w:color w:val="000000" w:themeColor="text1"/>
          <w:sz w:val="22"/>
          <w:szCs w:val="22"/>
          <w:shd w:val="clear" w:color="auto" w:fill="FFFFFF"/>
        </w:rPr>
        <w:t>soil K</w:t>
      </w:r>
      <w:r w:rsidR="00010415">
        <w:rPr>
          <w:color w:val="000000" w:themeColor="text1"/>
          <w:sz w:val="22"/>
          <w:szCs w:val="22"/>
          <w:shd w:val="clear" w:color="auto" w:fill="FFFFFF"/>
          <w:vertAlign w:val="superscript"/>
        </w:rPr>
        <w:t>+</w:t>
      </w:r>
      <w:r w:rsidR="00010415">
        <w:rPr>
          <w:color w:val="000000" w:themeColor="text1"/>
          <w:sz w:val="22"/>
          <w:szCs w:val="22"/>
          <w:shd w:val="clear" w:color="auto" w:fill="FFFFFF"/>
        </w:rPr>
        <w:t xml:space="preserve"> (%),and </w:t>
      </w:r>
      <w:r w:rsidR="00C05703" w:rsidRPr="00C8205D">
        <w:rPr>
          <w:color w:val="000000" w:themeColor="text1"/>
          <w:sz w:val="22"/>
          <w:szCs w:val="22"/>
          <w:shd w:val="clear" w:color="auto" w:fill="FFFFFF"/>
        </w:rPr>
        <w:t xml:space="preserve">soil </w:t>
      </w:r>
      <w:r w:rsidR="004D610D" w:rsidRPr="00C8205D">
        <w:rPr>
          <w:color w:val="000000" w:themeColor="text1"/>
          <w:sz w:val="22"/>
          <w:szCs w:val="22"/>
          <w:shd w:val="clear" w:color="auto" w:fill="FFFFFF"/>
        </w:rPr>
        <w:t>Zn</w:t>
      </w:r>
      <w:r w:rsidR="00C05703" w:rsidRPr="00C8205D">
        <w:rPr>
          <w:color w:val="000000" w:themeColor="text1"/>
          <w:sz w:val="22"/>
          <w:szCs w:val="22"/>
          <w:shd w:val="clear" w:color="auto" w:fill="FFFFFF"/>
        </w:rPr>
        <w:t xml:space="preserve"> (ppm)</w:t>
      </w:r>
      <w:r w:rsidR="004D610D" w:rsidRPr="00C8205D">
        <w:rPr>
          <w:color w:val="000000" w:themeColor="text1"/>
          <w:sz w:val="22"/>
          <w:szCs w:val="22"/>
          <w:shd w:val="clear" w:color="auto" w:fill="FFFFFF"/>
        </w:rPr>
        <w:t xml:space="preserve">, </w:t>
      </w:r>
      <w:r w:rsidR="00F661CC" w:rsidRPr="00C8205D">
        <w:rPr>
          <w:bCs/>
          <w:color w:val="000000" w:themeColor="text1"/>
          <w:sz w:val="22"/>
          <w:szCs w:val="22"/>
        </w:rPr>
        <w:t>and</w:t>
      </w:r>
      <w:r w:rsidR="005F7DED" w:rsidRPr="00C8205D">
        <w:rPr>
          <w:bCs/>
          <w:color w:val="000000" w:themeColor="text1"/>
          <w:sz w:val="22"/>
          <w:szCs w:val="22"/>
        </w:rPr>
        <w:t xml:space="preserve"> </w:t>
      </w:r>
      <w:r w:rsidR="005F7DED" w:rsidRPr="00C8205D">
        <w:rPr>
          <w:color w:val="000000" w:themeColor="text1"/>
          <w:sz w:val="22"/>
          <w:szCs w:val="22"/>
        </w:rPr>
        <w:t xml:space="preserve">soil </w:t>
      </w:r>
      <w:r w:rsidR="005F7DED" w:rsidRPr="00C8205D">
        <w:rPr>
          <w:bCs/>
          <w:color w:val="000000" w:themeColor="text1"/>
          <w:sz w:val="22"/>
          <w:szCs w:val="22"/>
        </w:rPr>
        <w:t>water retention (%)</w:t>
      </w:r>
      <w:r w:rsidR="00F661CC" w:rsidRPr="00C8205D">
        <w:rPr>
          <w:bCs/>
          <w:color w:val="000000" w:themeColor="text1"/>
          <w:sz w:val="22"/>
          <w:szCs w:val="22"/>
        </w:rPr>
        <w:t xml:space="preserve">. </w:t>
      </w:r>
      <w:r w:rsidR="00CF7250" w:rsidRPr="00C8205D">
        <w:rPr>
          <w:color w:val="000000" w:themeColor="text1"/>
          <w:sz w:val="22"/>
          <w:szCs w:val="22"/>
          <w:shd w:val="clear" w:color="auto" w:fill="FFFFFF"/>
        </w:rPr>
        <w:t>Tree height, canopy spread, DBH, foliar P, foliar K</w:t>
      </w:r>
      <w:r w:rsidR="00C36884" w:rsidRPr="00C8205D">
        <w:rPr>
          <w:color w:val="000000" w:themeColor="text1"/>
          <w:sz w:val="22"/>
          <w:szCs w:val="22"/>
          <w:shd w:val="clear" w:color="auto" w:fill="FFFFFF"/>
          <w:vertAlign w:val="superscript"/>
        </w:rPr>
        <w:t>+</w:t>
      </w:r>
      <w:r w:rsidR="00CF7250" w:rsidRPr="00C8205D">
        <w:rPr>
          <w:color w:val="000000" w:themeColor="text1"/>
          <w:sz w:val="22"/>
          <w:szCs w:val="22"/>
          <w:shd w:val="clear" w:color="auto" w:fill="FFFFFF"/>
        </w:rPr>
        <w:t>, foliar Zn</w:t>
      </w:r>
      <w:r w:rsidR="00C65235" w:rsidRPr="00C8205D">
        <w:rPr>
          <w:color w:val="000000" w:themeColor="text1"/>
          <w:sz w:val="22"/>
          <w:szCs w:val="22"/>
          <w:shd w:val="clear" w:color="auto" w:fill="FFFFFF"/>
        </w:rPr>
        <w:t xml:space="preserve"> </w:t>
      </w:r>
      <w:r w:rsidR="00CF7250" w:rsidRPr="00C8205D">
        <w:rPr>
          <w:color w:val="000000" w:themeColor="text1"/>
          <w:sz w:val="22"/>
          <w:szCs w:val="22"/>
          <w:shd w:val="clear" w:color="auto" w:fill="FFFFFF"/>
        </w:rPr>
        <w:t>and soil C</w:t>
      </w:r>
      <w:r w:rsidR="00C36884" w:rsidRPr="00C8205D">
        <w:rPr>
          <w:color w:val="000000" w:themeColor="text1"/>
          <w:sz w:val="22"/>
          <w:szCs w:val="22"/>
          <w:shd w:val="clear" w:color="auto" w:fill="FFFFFF"/>
        </w:rPr>
        <w:t>/</w:t>
      </w:r>
      <w:r w:rsidR="00CF7250" w:rsidRPr="00C8205D">
        <w:rPr>
          <w:color w:val="000000" w:themeColor="text1"/>
          <w:sz w:val="22"/>
          <w:szCs w:val="22"/>
          <w:shd w:val="clear" w:color="auto" w:fill="FFFFFF"/>
        </w:rPr>
        <w:t>N</w:t>
      </w:r>
      <w:r w:rsidRPr="00B31765">
        <w:rPr>
          <w:color w:val="000000" w:themeColor="text1"/>
          <w:sz w:val="22"/>
          <w:szCs w:val="22"/>
        </w:rPr>
        <w:t xml:space="preserve"> </w:t>
      </w:r>
      <w:r w:rsidR="004548C9" w:rsidRPr="00B31765">
        <w:rPr>
          <w:color w:val="000000" w:themeColor="text1"/>
          <w:sz w:val="22"/>
          <w:szCs w:val="22"/>
        </w:rPr>
        <w:t xml:space="preserve">were </w:t>
      </w:r>
      <w:r w:rsidRPr="00B31765">
        <w:rPr>
          <w:color w:val="000000" w:themeColor="text1"/>
          <w:sz w:val="22"/>
          <w:szCs w:val="22"/>
        </w:rPr>
        <w:t>log transformed to meet model assumptions of normality and heterogeneity of variances</w:t>
      </w:r>
      <w:r w:rsidR="00EC5B95" w:rsidRPr="00B31765">
        <w:rPr>
          <w:color w:val="000000" w:themeColor="text1"/>
          <w:sz w:val="22"/>
          <w:szCs w:val="22"/>
        </w:rPr>
        <w:t>, while</w:t>
      </w:r>
      <w:r w:rsidR="00CF7250" w:rsidRPr="00B31765">
        <w:rPr>
          <w:color w:val="000000" w:themeColor="text1"/>
          <w:sz w:val="22"/>
          <w:szCs w:val="22"/>
        </w:rPr>
        <w:t xml:space="preserve"> </w:t>
      </w:r>
      <w:r w:rsidR="00EC5B95" w:rsidRPr="00B31765">
        <w:rPr>
          <w:color w:val="000000" w:themeColor="text1"/>
          <w:sz w:val="22"/>
          <w:szCs w:val="22"/>
        </w:rPr>
        <w:t xml:space="preserve">soil </w:t>
      </w:r>
      <w:r w:rsidR="00CF7250" w:rsidRPr="00B31765">
        <w:rPr>
          <w:color w:val="000000" w:themeColor="text1"/>
          <w:sz w:val="22"/>
          <w:szCs w:val="22"/>
        </w:rPr>
        <w:t xml:space="preserve">water retention was </w:t>
      </w:r>
      <w:proofErr w:type="spellStart"/>
      <w:r w:rsidR="00CF7250" w:rsidRPr="00B31765">
        <w:rPr>
          <w:color w:val="000000" w:themeColor="text1"/>
          <w:sz w:val="22"/>
          <w:szCs w:val="22"/>
        </w:rPr>
        <w:t>arcsin</w:t>
      </w:r>
      <w:proofErr w:type="spellEnd"/>
      <w:r w:rsidR="00CF7250" w:rsidRPr="00B31765">
        <w:rPr>
          <w:color w:val="000000" w:themeColor="text1"/>
          <w:sz w:val="22"/>
          <w:szCs w:val="22"/>
        </w:rPr>
        <w:t xml:space="preserve"> square root transformed to meet model assumptions.</w:t>
      </w:r>
      <w:r w:rsidRPr="00B31765">
        <w:rPr>
          <w:color w:val="000000" w:themeColor="text1"/>
          <w:sz w:val="22"/>
          <w:szCs w:val="22"/>
        </w:rPr>
        <w:t xml:space="preserve"> </w:t>
      </w:r>
      <w:r w:rsidR="00F43A07" w:rsidRPr="00B31765">
        <w:rPr>
          <w:color w:val="000000" w:themeColor="text1"/>
          <w:sz w:val="22"/>
          <w:szCs w:val="22"/>
        </w:rPr>
        <w:t>All linear models were fit using the ‘</w:t>
      </w:r>
      <w:proofErr w:type="spellStart"/>
      <w:r w:rsidR="00F43A07" w:rsidRPr="00B31765">
        <w:rPr>
          <w:color w:val="000000" w:themeColor="text1"/>
          <w:sz w:val="22"/>
          <w:szCs w:val="22"/>
        </w:rPr>
        <w:t>lm</w:t>
      </w:r>
      <w:proofErr w:type="spellEnd"/>
      <w:r w:rsidR="00F43A07" w:rsidRPr="00B31765">
        <w:rPr>
          <w:color w:val="000000" w:themeColor="text1"/>
          <w:sz w:val="22"/>
          <w:szCs w:val="22"/>
        </w:rPr>
        <w:t xml:space="preserve">’ function in R (R Core Team 2019). </w:t>
      </w:r>
      <w:r w:rsidR="00FA3768" w:rsidRPr="002D0BB1">
        <w:rPr>
          <w:color w:val="FF0000"/>
          <w:sz w:val="22"/>
          <w:szCs w:val="22"/>
        </w:rPr>
        <w:t xml:space="preserve">Type II </w:t>
      </w:r>
      <w:r w:rsidR="00EC5B95" w:rsidRPr="002D0BB1">
        <w:rPr>
          <w:color w:val="FF0000"/>
          <w:sz w:val="22"/>
          <w:szCs w:val="22"/>
        </w:rPr>
        <w:t>F-</w:t>
      </w:r>
      <w:r w:rsidR="00F43A07" w:rsidRPr="002D0BB1">
        <w:rPr>
          <w:color w:val="FF0000"/>
          <w:sz w:val="22"/>
          <w:szCs w:val="22"/>
        </w:rPr>
        <w:t>tests</w:t>
      </w:r>
      <w:r w:rsidR="00EC5B95" w:rsidRPr="002D0BB1">
        <w:rPr>
          <w:color w:val="FF0000"/>
          <w:sz w:val="22"/>
          <w:szCs w:val="22"/>
        </w:rPr>
        <w:t xml:space="preserve"> were used to determine the statistical significance of each factor in each model</w:t>
      </w:r>
      <w:r w:rsidR="00F43A07" w:rsidRPr="002D0BB1">
        <w:rPr>
          <w:color w:val="FF0000"/>
          <w:sz w:val="22"/>
          <w:szCs w:val="22"/>
        </w:rPr>
        <w:t xml:space="preserve"> using the ‘</w:t>
      </w:r>
      <w:proofErr w:type="spellStart"/>
      <w:r w:rsidR="00FA3768" w:rsidRPr="002D0BB1">
        <w:rPr>
          <w:color w:val="FF0000"/>
          <w:sz w:val="22"/>
          <w:szCs w:val="22"/>
        </w:rPr>
        <w:t>Anova</w:t>
      </w:r>
      <w:proofErr w:type="spellEnd"/>
      <w:r w:rsidR="00FA3768" w:rsidRPr="002D0BB1">
        <w:rPr>
          <w:color w:val="FF0000"/>
          <w:sz w:val="22"/>
          <w:szCs w:val="22"/>
        </w:rPr>
        <w:t xml:space="preserve">’ </w:t>
      </w:r>
      <w:r w:rsidR="00F43A07" w:rsidRPr="002D0BB1">
        <w:rPr>
          <w:color w:val="FF0000"/>
          <w:sz w:val="22"/>
          <w:szCs w:val="22"/>
        </w:rPr>
        <w:t>function in</w:t>
      </w:r>
      <w:r w:rsidR="00FA3768" w:rsidRPr="002D0BB1">
        <w:rPr>
          <w:color w:val="FF0000"/>
          <w:sz w:val="22"/>
          <w:szCs w:val="22"/>
        </w:rPr>
        <w:t xml:space="preserve"> the ‘car’ package in</w:t>
      </w:r>
      <w:r w:rsidR="00F43A07" w:rsidRPr="002D0BB1">
        <w:rPr>
          <w:color w:val="FF0000"/>
          <w:sz w:val="22"/>
          <w:szCs w:val="22"/>
        </w:rPr>
        <w:t xml:space="preserve"> R (</w:t>
      </w:r>
      <w:r w:rsidR="000A2C6D" w:rsidRPr="002D0BB1">
        <w:rPr>
          <w:color w:val="FF0000"/>
          <w:sz w:val="22"/>
          <w:szCs w:val="22"/>
        </w:rPr>
        <w:t>Fox and Weisberg, 2019</w:t>
      </w:r>
      <w:r w:rsidR="00F43A07" w:rsidRPr="002D0BB1">
        <w:rPr>
          <w:color w:val="FF0000"/>
          <w:sz w:val="22"/>
          <w:szCs w:val="22"/>
        </w:rPr>
        <w:t>).</w:t>
      </w:r>
      <w:ins w:id="20" w:author="Smith, Nick" w:date="2021-07-07T10:10:00Z">
        <w:r w:rsidR="00C54632" w:rsidRPr="002D0BB1">
          <w:rPr>
            <w:color w:val="FF0000"/>
            <w:sz w:val="22"/>
            <w:szCs w:val="22"/>
          </w:rPr>
          <w:t xml:space="preserve"> Type II tests are robust to unbalanced designs (</w:t>
        </w:r>
        <w:proofErr w:type="spellStart"/>
        <w:r w:rsidR="00C54632" w:rsidRPr="002D0BB1">
          <w:rPr>
            <w:color w:val="FF0000"/>
            <w:sz w:val="22"/>
            <w:szCs w:val="22"/>
          </w:rPr>
          <w:t>La</w:t>
        </w:r>
      </w:ins>
      <w:ins w:id="21" w:author="Smith, Nick" w:date="2021-07-07T10:11:00Z">
        <w:r w:rsidR="00C54632" w:rsidRPr="002D0BB1">
          <w:rPr>
            <w:color w:val="FF0000"/>
            <w:sz w:val="22"/>
            <w:szCs w:val="22"/>
          </w:rPr>
          <w:t>ngsrud</w:t>
        </w:r>
        <w:proofErr w:type="spellEnd"/>
        <w:r w:rsidR="00C54632" w:rsidRPr="002D0BB1">
          <w:rPr>
            <w:color w:val="FF0000"/>
            <w:sz w:val="22"/>
            <w:szCs w:val="22"/>
          </w:rPr>
          <w:t xml:space="preserve"> 2003).</w:t>
        </w:r>
      </w:ins>
      <w:r w:rsidR="00F43A07" w:rsidRPr="002D0BB1">
        <w:rPr>
          <w:color w:val="FF0000"/>
          <w:sz w:val="22"/>
          <w:szCs w:val="22"/>
        </w:rPr>
        <w:t xml:space="preserve"> </w:t>
      </w:r>
      <w:r w:rsidR="004839FC" w:rsidRPr="002D0BB1">
        <w:rPr>
          <w:color w:val="FF0000"/>
          <w:sz w:val="22"/>
          <w:szCs w:val="22"/>
        </w:rPr>
        <w:t>Slopes and intercepts for plotting were determined</w:t>
      </w:r>
      <w:r w:rsidR="00F43A07" w:rsidRPr="002D0BB1">
        <w:rPr>
          <w:color w:val="FF0000"/>
          <w:sz w:val="22"/>
          <w:szCs w:val="22"/>
        </w:rPr>
        <w:t xml:space="preserve"> using the ‘</w:t>
      </w:r>
      <w:proofErr w:type="spellStart"/>
      <w:r w:rsidR="00F43A07" w:rsidRPr="002D0BB1">
        <w:rPr>
          <w:color w:val="FF0000"/>
          <w:sz w:val="22"/>
          <w:szCs w:val="22"/>
        </w:rPr>
        <w:t>emmeans</w:t>
      </w:r>
      <w:proofErr w:type="spellEnd"/>
      <w:r w:rsidR="00F43A07" w:rsidRPr="002D0BB1">
        <w:rPr>
          <w:color w:val="FF0000"/>
          <w:sz w:val="22"/>
          <w:szCs w:val="22"/>
        </w:rPr>
        <w:t>’ package in R (</w:t>
      </w:r>
      <w:proofErr w:type="spellStart"/>
      <w:r w:rsidR="00F43A07" w:rsidRPr="002D0BB1">
        <w:rPr>
          <w:color w:val="FF0000"/>
          <w:sz w:val="22"/>
          <w:szCs w:val="22"/>
        </w:rPr>
        <w:t>Lenth</w:t>
      </w:r>
      <w:proofErr w:type="spellEnd"/>
      <w:r w:rsidR="00F43A07" w:rsidRPr="002D0BB1">
        <w:rPr>
          <w:color w:val="FF0000"/>
          <w:sz w:val="22"/>
          <w:szCs w:val="22"/>
        </w:rPr>
        <w:t xml:space="preserve"> </w:t>
      </w:r>
      <w:r w:rsidR="00791BE1" w:rsidRPr="002D0BB1">
        <w:rPr>
          <w:color w:val="FF0000"/>
          <w:sz w:val="22"/>
          <w:szCs w:val="22"/>
        </w:rPr>
        <w:t xml:space="preserve">and </w:t>
      </w:r>
      <w:proofErr w:type="spellStart"/>
      <w:r w:rsidR="00791BE1" w:rsidRPr="002D0BB1">
        <w:rPr>
          <w:color w:val="FF0000"/>
          <w:sz w:val="22"/>
          <w:szCs w:val="22"/>
        </w:rPr>
        <w:t>Lenth</w:t>
      </w:r>
      <w:proofErr w:type="spellEnd"/>
      <w:r w:rsidR="00791BE1" w:rsidRPr="002D0BB1">
        <w:rPr>
          <w:color w:val="FF0000"/>
          <w:sz w:val="22"/>
          <w:szCs w:val="22"/>
        </w:rPr>
        <w:t xml:space="preserve"> </w:t>
      </w:r>
      <w:r w:rsidR="00F43A07" w:rsidRPr="002D0BB1">
        <w:rPr>
          <w:color w:val="FF0000"/>
          <w:sz w:val="22"/>
          <w:szCs w:val="22"/>
        </w:rPr>
        <w:t>2018).</w:t>
      </w:r>
      <w:r w:rsidR="0074085B" w:rsidRPr="00B31765">
        <w:rPr>
          <w:color w:val="000000" w:themeColor="text1"/>
          <w:sz w:val="22"/>
          <w:szCs w:val="22"/>
        </w:rPr>
        <w:t xml:space="preserve"> </w:t>
      </w:r>
      <w:r w:rsidR="00F43A07" w:rsidRPr="00B31765">
        <w:rPr>
          <w:color w:val="000000" w:themeColor="text1"/>
          <w:sz w:val="22"/>
          <w:szCs w:val="22"/>
        </w:rPr>
        <w:t>Because aspect data is circular in nature, we analyzed</w:t>
      </w:r>
      <w:r w:rsidR="008442D1" w:rsidRPr="00B31765">
        <w:rPr>
          <w:color w:val="000000" w:themeColor="text1"/>
          <w:sz w:val="22"/>
          <w:szCs w:val="22"/>
        </w:rPr>
        <w:t xml:space="preserve"> aspect data </w:t>
      </w:r>
      <w:r w:rsidR="00F43A07" w:rsidRPr="00B31765">
        <w:rPr>
          <w:color w:val="000000" w:themeColor="text1"/>
          <w:sz w:val="22"/>
          <w:szCs w:val="22"/>
        </w:rPr>
        <w:t>using a</w:t>
      </w:r>
      <w:r w:rsidR="008442D1" w:rsidRPr="00B31765">
        <w:rPr>
          <w:color w:val="000000" w:themeColor="text1"/>
          <w:sz w:val="22"/>
          <w:szCs w:val="22"/>
        </w:rPr>
        <w:t xml:space="preserve"> Watson’s Two-Sample Test of Homogeneity</w:t>
      </w:r>
      <w:r w:rsidR="00957CE9" w:rsidRPr="00B31765">
        <w:rPr>
          <w:color w:val="000000" w:themeColor="text1"/>
          <w:sz w:val="22"/>
          <w:szCs w:val="22"/>
        </w:rPr>
        <w:t xml:space="preserve"> </w:t>
      </w:r>
      <w:r w:rsidR="00F43A07" w:rsidRPr="00B31765">
        <w:rPr>
          <w:color w:val="000000" w:themeColor="text1"/>
          <w:sz w:val="22"/>
          <w:szCs w:val="22"/>
        </w:rPr>
        <w:t>as implemented in the R package ‘circular’ (</w:t>
      </w:r>
      <w:proofErr w:type="spellStart"/>
      <w:r w:rsidR="00F43A07" w:rsidRPr="00B31765">
        <w:rPr>
          <w:color w:val="000000" w:themeColor="text1"/>
          <w:sz w:val="22"/>
          <w:szCs w:val="22"/>
        </w:rPr>
        <w:t>Agostinelli</w:t>
      </w:r>
      <w:proofErr w:type="spellEnd"/>
      <w:r w:rsidR="00F43A07" w:rsidRPr="00B31765">
        <w:rPr>
          <w:color w:val="000000" w:themeColor="text1"/>
          <w:sz w:val="22"/>
          <w:szCs w:val="22"/>
        </w:rPr>
        <w:t xml:space="preserve"> and Lund 2017). </w:t>
      </w:r>
      <w:r w:rsidR="00F43A07" w:rsidRPr="00B31765">
        <w:rPr>
          <w:color w:val="000000" w:themeColor="text1"/>
          <w:sz w:val="22"/>
          <w:szCs w:val="22"/>
        </w:rPr>
        <w:lastRenderedPageBreak/>
        <w:t>Specifically, one-to-one comparisons were done between each site in all six possible combinations.</w:t>
      </w:r>
      <w:r w:rsidR="00D41527" w:rsidRPr="00B31765">
        <w:rPr>
          <w:color w:val="000000" w:themeColor="text1"/>
          <w:sz w:val="22"/>
          <w:szCs w:val="22"/>
        </w:rPr>
        <w:t xml:space="preserve"> </w:t>
      </w:r>
      <w:r w:rsidRPr="00B31765">
        <w:rPr>
          <w:color w:val="000000" w:themeColor="text1"/>
          <w:sz w:val="22"/>
          <w:szCs w:val="22"/>
        </w:rPr>
        <w:t>All analyses</w:t>
      </w:r>
      <w:r w:rsidR="0029724F" w:rsidRPr="00B31765">
        <w:rPr>
          <w:color w:val="000000" w:themeColor="text1"/>
          <w:sz w:val="22"/>
          <w:szCs w:val="22"/>
        </w:rPr>
        <w:t xml:space="preserve"> </w:t>
      </w:r>
      <w:r w:rsidRPr="00B31765">
        <w:rPr>
          <w:color w:val="000000" w:themeColor="text1"/>
          <w:sz w:val="22"/>
          <w:szCs w:val="22"/>
        </w:rPr>
        <w:t xml:space="preserve">were performed with R version </w:t>
      </w:r>
      <w:r w:rsidR="000A2C6D" w:rsidRPr="00B31765">
        <w:rPr>
          <w:color w:val="000000" w:themeColor="text1"/>
          <w:sz w:val="22"/>
          <w:szCs w:val="22"/>
        </w:rPr>
        <w:t>4.0.5</w:t>
      </w:r>
      <w:r w:rsidRPr="00B31765">
        <w:rPr>
          <w:color w:val="000000" w:themeColor="text1"/>
          <w:sz w:val="22"/>
          <w:szCs w:val="22"/>
        </w:rPr>
        <w:t xml:space="preserve"> (R Core Team 2019).</w:t>
      </w:r>
      <w:r w:rsidR="00A25229" w:rsidRPr="00B31765">
        <w:rPr>
          <w:color w:val="000000" w:themeColor="text1"/>
          <w:sz w:val="22"/>
          <w:szCs w:val="22"/>
        </w:rPr>
        <w:t xml:space="preserve"> </w:t>
      </w:r>
    </w:p>
    <w:p w14:paraId="29612DB9" w14:textId="77777777" w:rsidR="00EC5B95" w:rsidRPr="00B31765" w:rsidRDefault="00EC5B95" w:rsidP="00B31765">
      <w:pPr>
        <w:spacing w:line="360" w:lineRule="auto"/>
        <w:contextualSpacing/>
        <w:rPr>
          <w:b/>
          <w:color w:val="000000" w:themeColor="text1"/>
          <w:sz w:val="22"/>
          <w:szCs w:val="22"/>
        </w:rPr>
      </w:pPr>
    </w:p>
    <w:p w14:paraId="5831F690" w14:textId="7E05FEA0" w:rsidR="00C72E45" w:rsidRPr="00B31765" w:rsidRDefault="00842E80" w:rsidP="00B31765">
      <w:pPr>
        <w:spacing w:line="360" w:lineRule="auto"/>
        <w:contextualSpacing/>
        <w:rPr>
          <w:color w:val="000000" w:themeColor="text1"/>
          <w:sz w:val="22"/>
          <w:szCs w:val="22"/>
          <w:highlight w:val="green"/>
        </w:rPr>
      </w:pPr>
      <w:r w:rsidRPr="00B31765">
        <w:rPr>
          <w:b/>
          <w:color w:val="000000" w:themeColor="text1"/>
          <w:sz w:val="22"/>
          <w:szCs w:val="22"/>
        </w:rPr>
        <w:t>RESULTS</w:t>
      </w:r>
    </w:p>
    <w:p w14:paraId="1C003998" w14:textId="58E40275" w:rsidR="00AC3DB5" w:rsidRPr="002D0BB1" w:rsidRDefault="004225BF" w:rsidP="00B31765">
      <w:pPr>
        <w:spacing w:line="360" w:lineRule="auto"/>
        <w:rPr>
          <w:i/>
          <w:iCs/>
          <w:color w:val="FF0000"/>
          <w:sz w:val="22"/>
          <w:szCs w:val="22"/>
        </w:rPr>
      </w:pPr>
      <w:r w:rsidRPr="002D0BB1">
        <w:rPr>
          <w:i/>
          <w:iCs/>
          <w:color w:val="FF0000"/>
          <w:sz w:val="22"/>
          <w:szCs w:val="22"/>
        </w:rPr>
        <w:t>Topographical Feature</w:t>
      </w:r>
      <w:r w:rsidR="001062CF" w:rsidRPr="002D0BB1">
        <w:rPr>
          <w:i/>
          <w:iCs/>
          <w:color w:val="FF0000"/>
          <w:sz w:val="22"/>
          <w:szCs w:val="22"/>
        </w:rPr>
        <w:t>s</w:t>
      </w:r>
    </w:p>
    <w:p w14:paraId="1DAFD7C2" w14:textId="1634ED63" w:rsidR="003C71B4" w:rsidRPr="00B31765" w:rsidRDefault="003C71B4" w:rsidP="00B31765">
      <w:pPr>
        <w:spacing w:line="360" w:lineRule="auto"/>
        <w:rPr>
          <w:iCs/>
          <w:color w:val="000000" w:themeColor="text1"/>
          <w:sz w:val="22"/>
          <w:szCs w:val="22"/>
        </w:rPr>
      </w:pPr>
      <w:r w:rsidRPr="00B31765">
        <w:rPr>
          <w:iCs/>
          <w:color w:val="000000" w:themeColor="text1"/>
          <w:sz w:val="22"/>
          <w:szCs w:val="22"/>
        </w:rPr>
        <w:t xml:space="preserve">Watson’s two sample t-tests indicated that the </w:t>
      </w:r>
      <w:r w:rsidR="00554E0D" w:rsidRPr="00B31765">
        <w:rPr>
          <w:iCs/>
          <w:color w:val="000000" w:themeColor="text1"/>
          <w:sz w:val="22"/>
          <w:szCs w:val="22"/>
        </w:rPr>
        <w:t xml:space="preserve">individual </w:t>
      </w:r>
      <w:r w:rsidRPr="00B31765">
        <w:rPr>
          <w:iCs/>
          <w:color w:val="000000" w:themeColor="text1"/>
          <w:sz w:val="22"/>
          <w:szCs w:val="22"/>
        </w:rPr>
        <w:t xml:space="preserve">aspects of all sites differed with respect to one another except for the two sites that experienced the 1947 fire (Gorham </w:t>
      </w:r>
      <w:r w:rsidR="00383B88" w:rsidRPr="00B31765">
        <w:rPr>
          <w:iCs/>
          <w:color w:val="000000" w:themeColor="text1"/>
          <w:sz w:val="22"/>
          <w:szCs w:val="22"/>
        </w:rPr>
        <w:t>c</w:t>
      </w:r>
      <w:r w:rsidRPr="00B31765">
        <w:rPr>
          <w:iCs/>
          <w:color w:val="000000" w:themeColor="text1"/>
          <w:sz w:val="22"/>
          <w:szCs w:val="22"/>
        </w:rPr>
        <w:t>liffs and South Cadillac Trail), which had similar aspects (Fig.</w:t>
      </w:r>
      <w:r w:rsidR="009E2EBD" w:rsidRPr="00B31765">
        <w:rPr>
          <w:iCs/>
          <w:color w:val="000000" w:themeColor="text1"/>
          <w:sz w:val="22"/>
          <w:szCs w:val="22"/>
        </w:rPr>
        <w:t xml:space="preserve"> </w:t>
      </w:r>
      <w:r w:rsidR="00B14C43" w:rsidRPr="00B31765">
        <w:rPr>
          <w:iCs/>
          <w:color w:val="000000" w:themeColor="text1"/>
          <w:sz w:val="22"/>
          <w:szCs w:val="22"/>
        </w:rPr>
        <w:t>3</w:t>
      </w:r>
      <w:r w:rsidR="004253C1" w:rsidRPr="00B31765">
        <w:rPr>
          <w:iCs/>
          <w:color w:val="000000" w:themeColor="text1"/>
          <w:sz w:val="22"/>
          <w:szCs w:val="22"/>
        </w:rPr>
        <w:t xml:space="preserve"> and Tab. 2</w:t>
      </w:r>
      <w:r w:rsidRPr="00B31765">
        <w:rPr>
          <w:iCs/>
          <w:color w:val="000000" w:themeColor="text1"/>
          <w:sz w:val="22"/>
          <w:szCs w:val="22"/>
        </w:rPr>
        <w:t>).</w:t>
      </w:r>
      <w:r w:rsidR="00255E9A" w:rsidRPr="00B31765">
        <w:rPr>
          <w:iCs/>
          <w:color w:val="000000" w:themeColor="text1"/>
          <w:sz w:val="22"/>
          <w:szCs w:val="22"/>
        </w:rPr>
        <w:t xml:space="preserve"> </w:t>
      </w:r>
      <w:r w:rsidR="00554E0D" w:rsidRPr="002D0BB1">
        <w:rPr>
          <w:iCs/>
          <w:color w:val="FF0000"/>
          <w:sz w:val="22"/>
          <w:szCs w:val="22"/>
        </w:rPr>
        <w:t>There was an interaction between slope and fire history (</w:t>
      </w:r>
      <w:r w:rsidR="00A86C03" w:rsidRPr="002D0BB1">
        <w:rPr>
          <w:i/>
          <w:iCs/>
          <w:color w:val="FF0000"/>
          <w:sz w:val="22"/>
          <w:szCs w:val="22"/>
        </w:rPr>
        <w:t>F</w:t>
      </w:r>
      <w:r w:rsidR="00A86C03" w:rsidRPr="002D0BB1">
        <w:rPr>
          <w:iCs/>
          <w:color w:val="FF0000"/>
          <w:sz w:val="22"/>
          <w:szCs w:val="22"/>
          <w:vertAlign w:val="subscript"/>
        </w:rPr>
        <w:t xml:space="preserve">1,56 </w:t>
      </w:r>
      <w:r w:rsidR="00A86C03" w:rsidRPr="002D0BB1">
        <w:rPr>
          <w:iCs/>
          <w:color w:val="FF0000"/>
          <w:sz w:val="22"/>
          <w:szCs w:val="22"/>
        </w:rPr>
        <w:t xml:space="preserve">= 108.1, </w:t>
      </w:r>
      <w:r w:rsidR="00554E0D" w:rsidRPr="002D0BB1">
        <w:rPr>
          <w:i/>
          <w:iCs/>
          <w:color w:val="FF0000"/>
          <w:sz w:val="22"/>
          <w:szCs w:val="22"/>
        </w:rPr>
        <w:t>P</w:t>
      </w:r>
      <w:r w:rsidR="00554E0D" w:rsidRPr="002D0BB1">
        <w:rPr>
          <w:iCs/>
          <w:color w:val="FF0000"/>
          <w:sz w:val="22"/>
          <w:szCs w:val="22"/>
        </w:rPr>
        <w:t xml:space="preserve"> &lt; 0.05) that indicated that the slope was greater for individuals at the low elevation site that experienced the 1947 fire (Gorham cliffs) than low elevation individuals that did not experience the fire (Wonderland), with the reverse being true at high elevation (Table 1).</w:t>
      </w:r>
    </w:p>
    <w:p w14:paraId="0751D37A" w14:textId="5B9268BB" w:rsidR="004225BF" w:rsidRPr="00B31765" w:rsidRDefault="004225BF" w:rsidP="00B31765">
      <w:pPr>
        <w:spacing w:line="360" w:lineRule="auto"/>
        <w:rPr>
          <w:iCs/>
          <w:color w:val="000000" w:themeColor="text1"/>
          <w:sz w:val="22"/>
          <w:szCs w:val="22"/>
        </w:rPr>
      </w:pPr>
    </w:p>
    <w:p w14:paraId="665C70CC" w14:textId="5A838947" w:rsidR="004225BF" w:rsidRPr="00AA1511" w:rsidRDefault="004225BF" w:rsidP="00B31765">
      <w:pPr>
        <w:spacing w:line="360" w:lineRule="auto"/>
        <w:rPr>
          <w:i/>
          <w:iCs/>
          <w:color w:val="FF0000"/>
          <w:sz w:val="22"/>
          <w:szCs w:val="22"/>
          <w:shd w:val="clear" w:color="auto" w:fill="FFFFFF"/>
        </w:rPr>
      </w:pPr>
      <w:r w:rsidRPr="00AA1511">
        <w:rPr>
          <w:i/>
          <w:iCs/>
          <w:color w:val="FF0000"/>
          <w:sz w:val="22"/>
          <w:szCs w:val="22"/>
          <w:shd w:val="clear" w:color="auto" w:fill="FFFFFF"/>
        </w:rPr>
        <w:t>Soil Elements and Water Retention</w:t>
      </w:r>
    </w:p>
    <w:p w14:paraId="663F2946" w14:textId="2F5E44F4" w:rsidR="0077560A" w:rsidRPr="00AA1511" w:rsidRDefault="004225BF" w:rsidP="00B31765">
      <w:pPr>
        <w:spacing w:line="360" w:lineRule="auto"/>
        <w:rPr>
          <w:color w:val="FF0000"/>
          <w:sz w:val="22"/>
          <w:szCs w:val="22"/>
        </w:rPr>
      </w:pPr>
      <w:r w:rsidRPr="00AA1511">
        <w:rPr>
          <w:color w:val="FF0000"/>
          <w:sz w:val="22"/>
          <w:szCs w:val="22"/>
          <w:shd w:val="clear" w:color="auto" w:fill="FFFFFF"/>
        </w:rPr>
        <w:t>Soil C concentrations were greater at lower elevations (</w:t>
      </w:r>
      <w:r w:rsidRPr="00AA1511">
        <w:rPr>
          <w:i/>
          <w:color w:val="FF0000"/>
          <w:sz w:val="22"/>
          <w:szCs w:val="22"/>
          <w:shd w:val="clear" w:color="auto" w:fill="FFFFFF"/>
        </w:rPr>
        <w:t xml:space="preserve">P </w:t>
      </w:r>
      <w:r w:rsidRPr="00AA1511">
        <w:rPr>
          <w:color w:val="FF0000"/>
          <w:sz w:val="22"/>
          <w:szCs w:val="22"/>
          <w:shd w:val="clear" w:color="auto" w:fill="FFFFFF"/>
        </w:rPr>
        <w:t>&lt; 0.05</w:t>
      </w:r>
      <w:proofErr w:type="gramStart"/>
      <w:r w:rsidRPr="00AA1511">
        <w:rPr>
          <w:color w:val="FF0000"/>
          <w:sz w:val="22"/>
          <w:szCs w:val="22"/>
          <w:shd w:val="clear" w:color="auto" w:fill="FFFFFF"/>
        </w:rPr>
        <w:t>)</w:t>
      </w:r>
      <w:r w:rsidR="00254EC0" w:rsidRPr="00AA1511">
        <w:rPr>
          <w:color w:val="FF0000"/>
          <w:sz w:val="22"/>
          <w:szCs w:val="22"/>
          <w:shd w:val="clear" w:color="auto" w:fill="FFFFFF"/>
        </w:rPr>
        <w:t>, but</w:t>
      </w:r>
      <w:proofErr w:type="gramEnd"/>
      <w:r w:rsidR="00254EC0" w:rsidRPr="00AA1511">
        <w:rPr>
          <w:color w:val="FF0000"/>
          <w:sz w:val="22"/>
          <w:szCs w:val="22"/>
          <w:shd w:val="clear" w:color="auto" w:fill="FFFFFF"/>
        </w:rPr>
        <w:t xml:space="preserve"> were unaffected by fire</w:t>
      </w:r>
      <w:r w:rsidR="0006661F" w:rsidRPr="00AA1511">
        <w:rPr>
          <w:color w:val="FF0000"/>
          <w:sz w:val="22"/>
          <w:szCs w:val="22"/>
          <w:shd w:val="clear" w:color="auto" w:fill="FFFFFF"/>
        </w:rPr>
        <w:t xml:space="preserve"> history or their interaction</w:t>
      </w:r>
      <w:r w:rsidRPr="00AA1511">
        <w:rPr>
          <w:color w:val="FF0000"/>
          <w:sz w:val="22"/>
          <w:szCs w:val="22"/>
          <w:shd w:val="clear" w:color="auto" w:fill="FFFFFF"/>
        </w:rPr>
        <w:t xml:space="preserve"> (</w:t>
      </w:r>
      <w:r w:rsidRPr="00AA1511">
        <w:rPr>
          <w:i/>
          <w:color w:val="FF0000"/>
          <w:sz w:val="22"/>
          <w:szCs w:val="22"/>
          <w:shd w:val="clear" w:color="auto" w:fill="FFFFFF"/>
        </w:rPr>
        <w:t xml:space="preserve">P </w:t>
      </w:r>
      <w:r w:rsidR="00254EC0" w:rsidRPr="00AA1511">
        <w:rPr>
          <w:color w:val="FF0000"/>
          <w:sz w:val="22"/>
          <w:szCs w:val="22"/>
          <w:shd w:val="clear" w:color="auto" w:fill="FFFFFF"/>
        </w:rPr>
        <w:t>&gt;</w:t>
      </w:r>
      <w:r w:rsidRPr="00AA1511">
        <w:rPr>
          <w:color w:val="FF0000"/>
          <w:sz w:val="22"/>
          <w:szCs w:val="22"/>
          <w:shd w:val="clear" w:color="auto" w:fill="FFFFFF"/>
        </w:rPr>
        <w:t xml:space="preserve"> 0.05</w:t>
      </w:r>
      <w:r w:rsidR="0006661F" w:rsidRPr="00AA1511">
        <w:rPr>
          <w:color w:val="FF0000"/>
          <w:sz w:val="22"/>
          <w:szCs w:val="22"/>
          <w:shd w:val="clear" w:color="auto" w:fill="FFFFFF"/>
        </w:rPr>
        <w:t xml:space="preserve"> in all cases</w:t>
      </w:r>
      <w:r w:rsidRPr="00AA1511">
        <w:rPr>
          <w:color w:val="FF0000"/>
          <w:sz w:val="22"/>
          <w:szCs w:val="22"/>
          <w:shd w:val="clear" w:color="auto" w:fill="FFFFFF"/>
        </w:rPr>
        <w:t xml:space="preserve">, </w:t>
      </w:r>
      <w:r w:rsidRPr="00AA1511">
        <w:rPr>
          <w:color w:val="FF0000"/>
          <w:sz w:val="22"/>
          <w:szCs w:val="22"/>
        </w:rPr>
        <w:t xml:space="preserve">Fig. </w:t>
      </w:r>
      <w:r w:rsidR="00F238E9" w:rsidRPr="00AA1511">
        <w:rPr>
          <w:color w:val="FF0000"/>
          <w:sz w:val="22"/>
          <w:szCs w:val="22"/>
        </w:rPr>
        <w:t>4</w:t>
      </w:r>
      <w:r w:rsidRPr="00AA1511">
        <w:rPr>
          <w:color w:val="FF0000"/>
          <w:sz w:val="22"/>
          <w:szCs w:val="22"/>
        </w:rPr>
        <w:t xml:space="preserve"> and Tab. </w:t>
      </w:r>
      <w:r w:rsidR="0006661F" w:rsidRPr="00AA1511">
        <w:rPr>
          <w:color w:val="FF0000"/>
          <w:sz w:val="22"/>
          <w:szCs w:val="22"/>
        </w:rPr>
        <w:t>3</w:t>
      </w:r>
      <w:r w:rsidRPr="00AA1511">
        <w:rPr>
          <w:color w:val="FF0000"/>
          <w:sz w:val="22"/>
          <w:szCs w:val="22"/>
        </w:rPr>
        <w:t>)</w:t>
      </w:r>
      <w:r w:rsidRPr="00AA1511">
        <w:rPr>
          <w:color w:val="FF0000"/>
          <w:sz w:val="22"/>
          <w:szCs w:val="22"/>
          <w:shd w:val="clear" w:color="auto" w:fill="FFFFFF"/>
        </w:rPr>
        <w:t xml:space="preserve">. </w:t>
      </w:r>
      <w:r w:rsidRPr="00AA1511">
        <w:rPr>
          <w:color w:val="FF0000"/>
          <w:sz w:val="22"/>
          <w:szCs w:val="22"/>
        </w:rPr>
        <w:t>Soil N</w:t>
      </w:r>
      <w:r w:rsidR="007E6100" w:rsidRPr="00AA1511">
        <w:rPr>
          <w:color w:val="FF0000"/>
          <w:sz w:val="22"/>
          <w:szCs w:val="22"/>
        </w:rPr>
        <w:t xml:space="preserve"> and C/N</w:t>
      </w:r>
      <w:r w:rsidRPr="00AA1511">
        <w:rPr>
          <w:color w:val="FF0000"/>
          <w:sz w:val="22"/>
          <w:szCs w:val="22"/>
        </w:rPr>
        <w:t xml:space="preserve"> did not vary </w:t>
      </w:r>
      <w:r w:rsidR="0006661F" w:rsidRPr="00AA1511">
        <w:rPr>
          <w:color w:val="FF0000"/>
          <w:sz w:val="22"/>
          <w:szCs w:val="22"/>
        </w:rPr>
        <w:t>with elevation, fire history, or their interaction</w:t>
      </w:r>
      <w:r w:rsidRPr="00AA1511">
        <w:rPr>
          <w:color w:val="FF0000"/>
          <w:sz w:val="22"/>
          <w:szCs w:val="22"/>
        </w:rPr>
        <w:t xml:space="preserve">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&gt; 0.05</w:t>
      </w:r>
      <w:r w:rsidR="0006661F" w:rsidRPr="00AA1511">
        <w:rPr>
          <w:color w:val="FF0000"/>
          <w:sz w:val="22"/>
          <w:szCs w:val="22"/>
        </w:rPr>
        <w:t xml:space="preserve"> in all cases</w:t>
      </w:r>
      <w:r w:rsidRPr="00AA1511">
        <w:rPr>
          <w:color w:val="FF0000"/>
          <w:sz w:val="22"/>
          <w:szCs w:val="22"/>
        </w:rPr>
        <w:t xml:space="preserve">, Fig. </w:t>
      </w:r>
      <w:proofErr w:type="gramStart"/>
      <w:r w:rsidR="00F238E9" w:rsidRPr="00AA1511">
        <w:rPr>
          <w:color w:val="FF0000"/>
          <w:sz w:val="22"/>
          <w:szCs w:val="22"/>
        </w:rPr>
        <w:t>4</w:t>
      </w:r>
      <w:proofErr w:type="gramEnd"/>
      <w:r w:rsidRPr="00AA1511">
        <w:rPr>
          <w:color w:val="FF0000"/>
          <w:sz w:val="22"/>
          <w:szCs w:val="22"/>
        </w:rPr>
        <w:t xml:space="preserve"> and Tab. </w:t>
      </w:r>
      <w:r w:rsidR="007E6100" w:rsidRPr="00AA1511">
        <w:rPr>
          <w:color w:val="FF0000"/>
          <w:sz w:val="22"/>
          <w:szCs w:val="22"/>
        </w:rPr>
        <w:t>3</w:t>
      </w:r>
      <w:r w:rsidRPr="00AA1511">
        <w:rPr>
          <w:color w:val="FF0000"/>
          <w:sz w:val="22"/>
          <w:szCs w:val="22"/>
        </w:rPr>
        <w:t xml:space="preserve">). </w:t>
      </w:r>
    </w:p>
    <w:p w14:paraId="1F2B65A9" w14:textId="77777777" w:rsidR="0077560A" w:rsidRPr="00AA1511" w:rsidRDefault="0077560A" w:rsidP="00B31765">
      <w:pPr>
        <w:spacing w:line="360" w:lineRule="auto"/>
        <w:rPr>
          <w:color w:val="FF0000"/>
          <w:sz w:val="22"/>
          <w:szCs w:val="22"/>
        </w:rPr>
      </w:pPr>
    </w:p>
    <w:p w14:paraId="75F237AD" w14:textId="46F9A9BB" w:rsidR="004225BF" w:rsidRPr="00AA1511" w:rsidRDefault="004D610D" w:rsidP="00B31765">
      <w:pPr>
        <w:spacing w:line="360" w:lineRule="auto"/>
        <w:rPr>
          <w:color w:val="FF0000"/>
          <w:sz w:val="22"/>
          <w:szCs w:val="22"/>
          <w:shd w:val="clear" w:color="auto" w:fill="FFFFFF"/>
        </w:rPr>
      </w:pPr>
      <w:r w:rsidRPr="00AA1511">
        <w:rPr>
          <w:color w:val="FF0000"/>
          <w:sz w:val="22"/>
          <w:szCs w:val="22"/>
          <w:shd w:val="clear" w:color="auto" w:fill="FFFFFF"/>
        </w:rPr>
        <w:t>Soil Ca</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decreased with elevation (</w:t>
      </w:r>
      <w:r w:rsidRPr="00AA1511">
        <w:rPr>
          <w:i/>
          <w:color w:val="FF0000"/>
          <w:sz w:val="22"/>
          <w:szCs w:val="22"/>
        </w:rPr>
        <w:t>P</w:t>
      </w:r>
      <w:r w:rsidRPr="00AA1511">
        <w:rPr>
          <w:color w:val="FF0000"/>
          <w:sz w:val="22"/>
          <w:szCs w:val="22"/>
        </w:rPr>
        <w:t xml:space="preserve"> &lt; 0.05, Fig. </w:t>
      </w:r>
      <w:r w:rsidR="00F238E9" w:rsidRPr="00AA1511">
        <w:rPr>
          <w:color w:val="FF0000"/>
          <w:sz w:val="22"/>
          <w:szCs w:val="22"/>
        </w:rPr>
        <w:t>5</w:t>
      </w:r>
      <w:r w:rsidRPr="00AA1511">
        <w:rPr>
          <w:color w:val="FF0000"/>
          <w:sz w:val="22"/>
          <w:szCs w:val="22"/>
        </w:rPr>
        <w:t xml:space="preserve"> and Tab. </w:t>
      </w:r>
      <w:r w:rsidR="00840BE5" w:rsidRPr="00AA1511">
        <w:rPr>
          <w:color w:val="FF0000"/>
          <w:sz w:val="22"/>
          <w:szCs w:val="22"/>
        </w:rPr>
        <w:t>4</w:t>
      </w:r>
      <w:r w:rsidRPr="00AA1511">
        <w:rPr>
          <w:color w:val="FF0000"/>
          <w:sz w:val="22"/>
          <w:szCs w:val="22"/>
        </w:rPr>
        <w:t>)</w:t>
      </w:r>
      <w:r w:rsidR="00840BE5" w:rsidRPr="00AA1511">
        <w:rPr>
          <w:color w:val="FF0000"/>
          <w:sz w:val="22"/>
          <w:szCs w:val="22"/>
        </w:rPr>
        <w:t>, regardless of fire history</w:t>
      </w:r>
      <w:r w:rsidRPr="00AA1511">
        <w:rPr>
          <w:color w:val="FF0000"/>
          <w:sz w:val="22"/>
          <w:szCs w:val="22"/>
          <w:shd w:val="clear" w:color="auto" w:fill="FFFFFF"/>
        </w:rPr>
        <w:t xml:space="preserve">. </w:t>
      </w:r>
      <w:r w:rsidR="00840BE5" w:rsidRPr="00AA1511">
        <w:rPr>
          <w:color w:val="FF0000"/>
          <w:sz w:val="22"/>
          <w:szCs w:val="22"/>
          <w:shd w:val="clear" w:color="auto" w:fill="FFFFFF"/>
        </w:rPr>
        <w:t xml:space="preserve">Soil </w:t>
      </w:r>
      <w:r w:rsidRPr="00AA1511">
        <w:rPr>
          <w:color w:val="FF0000"/>
          <w:sz w:val="22"/>
          <w:szCs w:val="22"/>
          <w:shd w:val="clear" w:color="auto" w:fill="FFFFFF"/>
        </w:rPr>
        <w:t>P, Mg</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and Zn </w:t>
      </w:r>
      <w:r w:rsidR="00840BE5" w:rsidRPr="00AA1511">
        <w:rPr>
          <w:color w:val="FF0000"/>
          <w:sz w:val="22"/>
          <w:szCs w:val="22"/>
        </w:rPr>
        <w:t>did not vary with elevation, fire history, or their interaction</w:t>
      </w:r>
      <w:r w:rsidR="00840BE5" w:rsidRPr="00AA1511" w:rsidDel="00840BE5">
        <w:rPr>
          <w:color w:val="FF0000"/>
          <w:sz w:val="22"/>
          <w:szCs w:val="22"/>
          <w:shd w:val="clear" w:color="auto" w:fill="FFFFFF"/>
        </w:rPr>
        <w:t xml:space="preserve"> </w:t>
      </w:r>
      <w:r w:rsidRPr="00AA1511">
        <w:rPr>
          <w:color w:val="FF0000"/>
          <w:sz w:val="22"/>
          <w:szCs w:val="22"/>
          <w:shd w:val="clear" w:color="auto" w:fill="FFFFFF"/>
        </w:rPr>
        <w:t xml:space="preserve">(Tab. </w:t>
      </w:r>
      <w:r w:rsidR="00840BE5" w:rsidRPr="00AA1511">
        <w:rPr>
          <w:color w:val="FF0000"/>
          <w:sz w:val="22"/>
          <w:szCs w:val="22"/>
        </w:rPr>
        <w:t>4</w:t>
      </w:r>
      <w:r w:rsidRPr="00AA1511">
        <w:rPr>
          <w:color w:val="FF0000"/>
          <w:sz w:val="22"/>
          <w:szCs w:val="22"/>
          <w:shd w:val="clear" w:color="auto" w:fill="FFFFFF"/>
        </w:rPr>
        <w:t xml:space="preserve">). </w:t>
      </w:r>
      <w:r w:rsidR="00840BE5" w:rsidRPr="00AA1511">
        <w:rPr>
          <w:color w:val="FF0000"/>
          <w:sz w:val="22"/>
          <w:szCs w:val="22"/>
          <w:shd w:val="clear" w:color="auto" w:fill="FFFFFF"/>
        </w:rPr>
        <w:t>F</w:t>
      </w:r>
      <w:r w:rsidRPr="00AA1511">
        <w:rPr>
          <w:color w:val="FF0000"/>
          <w:sz w:val="22"/>
          <w:szCs w:val="22"/>
          <w:shd w:val="clear" w:color="auto" w:fill="FFFFFF"/>
        </w:rPr>
        <w:t>ire accounted for a 48% reduction in K</w:t>
      </w:r>
      <w:r w:rsidRPr="00AA1511">
        <w:rPr>
          <w:color w:val="FF0000"/>
          <w:sz w:val="22"/>
          <w:szCs w:val="22"/>
          <w:shd w:val="clear" w:color="auto" w:fill="FFFFFF"/>
          <w:vertAlign w:val="superscript"/>
        </w:rPr>
        <w:t xml:space="preserve">+ </w:t>
      </w:r>
      <w:r w:rsidRPr="00AA1511">
        <w:rPr>
          <w:color w:val="FF0000"/>
          <w:sz w:val="22"/>
          <w:szCs w:val="22"/>
          <w:shd w:val="clear" w:color="auto" w:fill="FFFFFF"/>
        </w:rPr>
        <w:t>at fire-experienced sites (</w:t>
      </w:r>
      <w:r w:rsidRPr="00AA1511">
        <w:rPr>
          <w:i/>
          <w:color w:val="FF0000"/>
          <w:sz w:val="22"/>
          <w:szCs w:val="22"/>
        </w:rPr>
        <w:t>P</w:t>
      </w:r>
      <w:r w:rsidRPr="00AA1511">
        <w:rPr>
          <w:color w:val="FF0000"/>
          <w:sz w:val="22"/>
          <w:szCs w:val="22"/>
        </w:rPr>
        <w:t xml:space="preserve"> &lt; 0.0</w:t>
      </w:r>
      <w:r w:rsidR="00812C43" w:rsidRPr="00AA1511">
        <w:rPr>
          <w:color w:val="FF0000"/>
          <w:sz w:val="22"/>
          <w:szCs w:val="22"/>
        </w:rPr>
        <w:t>5</w:t>
      </w:r>
      <w:r w:rsidRPr="00AA1511">
        <w:rPr>
          <w:color w:val="FF0000"/>
          <w:sz w:val="22"/>
          <w:szCs w:val="22"/>
        </w:rPr>
        <w:t xml:space="preserve">, Fig. </w:t>
      </w:r>
      <w:r w:rsidR="00F238E9" w:rsidRPr="00AA1511">
        <w:rPr>
          <w:color w:val="FF0000"/>
          <w:sz w:val="22"/>
          <w:szCs w:val="22"/>
        </w:rPr>
        <w:t>5</w:t>
      </w:r>
      <w:r w:rsidRPr="00AA1511">
        <w:rPr>
          <w:color w:val="FF0000"/>
          <w:sz w:val="22"/>
          <w:szCs w:val="22"/>
        </w:rPr>
        <w:t xml:space="preserve"> and </w:t>
      </w:r>
      <w:r w:rsidRPr="00AA1511">
        <w:rPr>
          <w:color w:val="FF0000"/>
          <w:sz w:val="22"/>
          <w:szCs w:val="22"/>
          <w:shd w:val="clear" w:color="auto" w:fill="FFFFFF"/>
        </w:rPr>
        <w:t xml:space="preserve">Tab. </w:t>
      </w:r>
      <w:r w:rsidR="00F238E9" w:rsidRPr="00AA1511">
        <w:rPr>
          <w:color w:val="FF0000"/>
          <w:sz w:val="22"/>
          <w:szCs w:val="22"/>
        </w:rPr>
        <w:t>4</w:t>
      </w:r>
      <w:r w:rsidRPr="00AA1511">
        <w:rPr>
          <w:color w:val="FF0000"/>
          <w:sz w:val="22"/>
          <w:szCs w:val="22"/>
        </w:rPr>
        <w:t>)</w:t>
      </w:r>
      <w:r w:rsidR="00840BE5" w:rsidRPr="00AA1511">
        <w:rPr>
          <w:color w:val="FF0000"/>
          <w:sz w:val="22"/>
          <w:szCs w:val="22"/>
        </w:rPr>
        <w:t>, regardless of elevation</w:t>
      </w:r>
      <w:r w:rsidRPr="00AA1511">
        <w:rPr>
          <w:color w:val="FF0000"/>
          <w:sz w:val="22"/>
          <w:szCs w:val="22"/>
          <w:shd w:val="clear" w:color="auto" w:fill="FFFFFF"/>
        </w:rPr>
        <w:t xml:space="preserve">. </w:t>
      </w:r>
      <w:r w:rsidR="00840BE5" w:rsidRPr="00AA1511">
        <w:rPr>
          <w:color w:val="FF0000"/>
          <w:sz w:val="22"/>
          <w:szCs w:val="22"/>
          <w:shd w:val="clear" w:color="auto" w:fill="FFFFFF"/>
        </w:rPr>
        <w:t xml:space="preserve">There was an interaction between fire history and elevation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&lt; 0.01, </w:t>
      </w:r>
      <w:r w:rsidRPr="00AA1511">
        <w:rPr>
          <w:color w:val="FF0000"/>
          <w:sz w:val="22"/>
          <w:szCs w:val="22"/>
          <w:shd w:val="clear" w:color="auto" w:fill="FFFFFF"/>
        </w:rPr>
        <w:t xml:space="preserve">Tab. </w:t>
      </w:r>
      <w:r w:rsidR="00840BE5" w:rsidRPr="00AA1511">
        <w:rPr>
          <w:color w:val="FF0000"/>
          <w:sz w:val="22"/>
          <w:szCs w:val="22"/>
        </w:rPr>
        <w:t>4</w:t>
      </w:r>
      <w:r w:rsidRPr="00AA1511">
        <w:rPr>
          <w:color w:val="FF0000"/>
          <w:sz w:val="22"/>
          <w:szCs w:val="22"/>
          <w:shd w:val="clear" w:color="auto" w:fill="FFFFFF"/>
        </w:rPr>
        <w:t>)</w:t>
      </w:r>
      <w:r w:rsidR="00840BE5" w:rsidRPr="00AA1511">
        <w:rPr>
          <w:color w:val="FF0000"/>
          <w:sz w:val="22"/>
          <w:szCs w:val="22"/>
          <w:shd w:val="clear" w:color="auto" w:fill="FFFFFF"/>
        </w:rPr>
        <w:t xml:space="preserve"> that indicated that soil Al</w:t>
      </w:r>
      <w:r w:rsidR="00840BE5" w:rsidRPr="00AA1511">
        <w:rPr>
          <w:color w:val="FF0000"/>
          <w:sz w:val="22"/>
          <w:szCs w:val="22"/>
          <w:vertAlign w:val="superscript"/>
        </w:rPr>
        <w:t>+</w:t>
      </w:r>
      <w:r w:rsidR="00840BE5" w:rsidRPr="00AA1511">
        <w:rPr>
          <w:color w:val="FF0000"/>
          <w:sz w:val="22"/>
          <w:szCs w:val="22"/>
        </w:rPr>
        <w:t xml:space="preserve"> increased with elevation in sites that did not experience the 1947 fire and decreased with elevation at sites that did experience the 1947 fire (Fig. </w:t>
      </w:r>
      <w:r w:rsidR="00F238E9" w:rsidRPr="00AA1511">
        <w:rPr>
          <w:color w:val="FF0000"/>
          <w:sz w:val="22"/>
          <w:szCs w:val="22"/>
        </w:rPr>
        <w:t>5</w:t>
      </w:r>
      <w:r w:rsidR="00840BE5" w:rsidRPr="00AA1511">
        <w:rPr>
          <w:color w:val="FF0000"/>
          <w:sz w:val="22"/>
          <w:szCs w:val="22"/>
        </w:rPr>
        <w:t>)</w:t>
      </w:r>
      <w:r w:rsidRPr="00AA1511">
        <w:rPr>
          <w:color w:val="FF0000"/>
          <w:sz w:val="22"/>
          <w:szCs w:val="22"/>
          <w:shd w:val="clear" w:color="auto" w:fill="FFFFFF"/>
        </w:rPr>
        <w:t xml:space="preserve">. </w:t>
      </w:r>
    </w:p>
    <w:p w14:paraId="7F4BBDE6" w14:textId="03D71F2A" w:rsidR="0077560A" w:rsidRPr="00AA1511" w:rsidRDefault="0077560A" w:rsidP="00B31765">
      <w:pPr>
        <w:spacing w:line="360" w:lineRule="auto"/>
        <w:rPr>
          <w:color w:val="FF0000"/>
          <w:sz w:val="22"/>
          <w:szCs w:val="22"/>
          <w:shd w:val="clear" w:color="auto" w:fill="FFFFFF"/>
        </w:rPr>
      </w:pPr>
    </w:p>
    <w:p w14:paraId="6ED34B19" w14:textId="50B6D1FA" w:rsidR="0077560A" w:rsidRPr="00AA1511" w:rsidRDefault="0077560A" w:rsidP="00B31765">
      <w:pPr>
        <w:spacing w:line="360" w:lineRule="auto"/>
        <w:rPr>
          <w:color w:val="FF0000"/>
          <w:sz w:val="22"/>
          <w:szCs w:val="22"/>
          <w:shd w:val="clear" w:color="auto" w:fill="FFFFFF"/>
        </w:rPr>
      </w:pPr>
      <w:r w:rsidRPr="00AA1511">
        <w:rPr>
          <w:color w:val="FF0000"/>
          <w:sz w:val="22"/>
          <w:szCs w:val="22"/>
          <w:shd w:val="clear" w:color="auto" w:fill="FFFFFF"/>
        </w:rPr>
        <w:t xml:space="preserve">There was an interaction between elevation and fire history on soil water retention (SWR; </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4</w:t>
      </w:r>
      <w:r w:rsidRPr="00AA1511">
        <w:rPr>
          <w:color w:val="FF0000"/>
          <w:sz w:val="22"/>
          <w:szCs w:val="22"/>
        </w:rPr>
        <w:t xml:space="preserve"> and Tab. 3), driven by higher SWR at sites that experienced the 1947 fire at low elevation, an effect that was diminished at higher elevations (Fig. </w:t>
      </w:r>
      <w:r w:rsidR="00F238E9" w:rsidRPr="00AA1511">
        <w:rPr>
          <w:color w:val="FF0000"/>
          <w:sz w:val="22"/>
          <w:szCs w:val="22"/>
        </w:rPr>
        <w:t>4</w:t>
      </w:r>
      <w:r w:rsidRPr="00AA1511">
        <w:rPr>
          <w:color w:val="FF0000"/>
          <w:sz w:val="22"/>
          <w:szCs w:val="22"/>
        </w:rPr>
        <w:t>).</w:t>
      </w:r>
    </w:p>
    <w:p w14:paraId="684ED95D" w14:textId="77777777" w:rsidR="004225BF" w:rsidRPr="00AA1511" w:rsidRDefault="004225BF" w:rsidP="00B31765">
      <w:pPr>
        <w:spacing w:line="360" w:lineRule="auto"/>
        <w:rPr>
          <w:color w:val="FF0000"/>
          <w:sz w:val="22"/>
          <w:szCs w:val="22"/>
          <w:shd w:val="clear" w:color="auto" w:fill="FFFFFF"/>
        </w:rPr>
      </w:pPr>
    </w:p>
    <w:p w14:paraId="5C0463F9" w14:textId="2F2717BD" w:rsidR="003C71B4" w:rsidRPr="00AA1511" w:rsidRDefault="004225BF" w:rsidP="00B31765">
      <w:pPr>
        <w:spacing w:line="360" w:lineRule="auto"/>
        <w:rPr>
          <w:i/>
          <w:iCs/>
          <w:color w:val="FF0000"/>
          <w:sz w:val="22"/>
          <w:szCs w:val="22"/>
        </w:rPr>
      </w:pPr>
      <w:r w:rsidRPr="00AA1511">
        <w:rPr>
          <w:i/>
          <w:iCs/>
          <w:color w:val="FF0000"/>
          <w:sz w:val="22"/>
          <w:szCs w:val="22"/>
        </w:rPr>
        <w:t xml:space="preserve">Leaf </w:t>
      </w:r>
      <w:r w:rsidR="0077560A" w:rsidRPr="00AA1511">
        <w:rPr>
          <w:i/>
          <w:iCs/>
          <w:color w:val="FF0000"/>
          <w:sz w:val="22"/>
          <w:szCs w:val="22"/>
        </w:rPr>
        <w:t>Isotopes and Elements</w:t>
      </w:r>
    </w:p>
    <w:p w14:paraId="0315D13E" w14:textId="3CF81E29" w:rsidR="0077560A" w:rsidRPr="00AA1511" w:rsidRDefault="00AC07E2" w:rsidP="00B31765">
      <w:pPr>
        <w:spacing w:line="360" w:lineRule="auto"/>
        <w:rPr>
          <w:color w:val="FF0000"/>
          <w:sz w:val="22"/>
          <w:szCs w:val="22"/>
        </w:rPr>
      </w:pPr>
      <w:r w:rsidRPr="00AA1511">
        <w:rPr>
          <w:color w:val="FF0000"/>
          <w:sz w:val="22"/>
          <w:szCs w:val="22"/>
          <w:shd w:val="clear" w:color="auto" w:fill="FFFFFF"/>
        </w:rPr>
        <w:t xml:space="preserve">Trees at higher elevations experienced </w:t>
      </w:r>
      <w:r w:rsidR="0039612E" w:rsidRPr="00AA1511">
        <w:rPr>
          <w:color w:val="FF0000"/>
          <w:sz w:val="22"/>
          <w:szCs w:val="22"/>
          <w:shd w:val="clear" w:color="auto" w:fill="FFFFFF"/>
        </w:rPr>
        <w:t xml:space="preserve">less </w:t>
      </w:r>
      <w:r w:rsidRPr="00AA1511">
        <w:rPr>
          <w:color w:val="FF0000"/>
          <w:sz w:val="22"/>
          <w:szCs w:val="22"/>
          <w:shd w:val="clear" w:color="auto" w:fill="FFFFFF"/>
        </w:rPr>
        <w:t xml:space="preserve">negative </w:t>
      </w:r>
      <w:r w:rsidR="00777892" w:rsidRPr="00AA1511">
        <w:rPr>
          <w:color w:val="FF0000"/>
          <w:sz w:val="22"/>
          <w:szCs w:val="22"/>
          <w:shd w:val="clear" w:color="auto" w:fill="FFFFFF"/>
        </w:rPr>
        <w:t>δ</w:t>
      </w:r>
      <w:r w:rsidR="00777892" w:rsidRPr="00AA1511">
        <w:rPr>
          <w:color w:val="FF0000"/>
          <w:sz w:val="22"/>
          <w:szCs w:val="22"/>
          <w:shd w:val="clear" w:color="auto" w:fill="FFFFFF"/>
          <w:vertAlign w:val="superscript"/>
        </w:rPr>
        <w:t>13</w:t>
      </w:r>
      <w:r w:rsidR="00777892" w:rsidRPr="00AA1511">
        <w:rPr>
          <w:color w:val="FF0000"/>
          <w:sz w:val="22"/>
          <w:szCs w:val="22"/>
          <w:shd w:val="clear" w:color="auto" w:fill="FFFFFF"/>
        </w:rPr>
        <w:t>C</w:t>
      </w:r>
      <w:r w:rsidRPr="00AA1511">
        <w:rPr>
          <w:color w:val="FF0000"/>
          <w:sz w:val="22"/>
          <w:szCs w:val="22"/>
          <w:shd w:val="clear" w:color="auto" w:fill="FFFFFF"/>
        </w:rPr>
        <w:t xml:space="preserve"> (</w:t>
      </w:r>
      <w:r w:rsidRPr="00AA1511">
        <w:rPr>
          <w:i/>
          <w:color w:val="FF0000"/>
          <w:sz w:val="22"/>
          <w:szCs w:val="22"/>
        </w:rPr>
        <w:t xml:space="preserve">P </w:t>
      </w:r>
      <w:r w:rsidRPr="00AA1511">
        <w:rPr>
          <w:color w:val="FF0000"/>
          <w:sz w:val="22"/>
          <w:szCs w:val="22"/>
        </w:rPr>
        <w:t xml:space="preserve">&lt; 0.01, Fig. </w:t>
      </w:r>
      <w:r w:rsidR="00F238E9" w:rsidRPr="00AA1511">
        <w:rPr>
          <w:color w:val="FF0000"/>
          <w:sz w:val="22"/>
          <w:szCs w:val="22"/>
        </w:rPr>
        <w:t>6</w:t>
      </w:r>
      <w:r w:rsidRPr="00AA1511">
        <w:rPr>
          <w:color w:val="FF0000"/>
          <w:sz w:val="22"/>
          <w:szCs w:val="22"/>
        </w:rPr>
        <w:t xml:space="preserve"> and Tab. </w:t>
      </w:r>
      <w:r w:rsidR="0077560A" w:rsidRPr="00AA1511">
        <w:rPr>
          <w:color w:val="FF0000"/>
          <w:sz w:val="22"/>
          <w:szCs w:val="22"/>
        </w:rPr>
        <w:t>5</w:t>
      </w:r>
      <w:r w:rsidRPr="00AA1511">
        <w:rPr>
          <w:color w:val="FF0000"/>
          <w:sz w:val="22"/>
          <w:szCs w:val="22"/>
          <w:shd w:val="clear" w:color="auto" w:fill="FFFFFF"/>
        </w:rPr>
        <w:t xml:space="preserve">), reflecting greater </w:t>
      </w:r>
      <w:r w:rsidR="0039612E" w:rsidRPr="00AA1511">
        <w:rPr>
          <w:color w:val="FF0000"/>
          <w:sz w:val="22"/>
          <w:szCs w:val="22"/>
          <w:shd w:val="clear" w:color="auto" w:fill="FFFFFF"/>
        </w:rPr>
        <w:t>water use efficiency, regardless of fire history</w:t>
      </w:r>
      <w:r w:rsidRPr="00AA1511">
        <w:rPr>
          <w:color w:val="FF0000"/>
          <w:sz w:val="22"/>
          <w:szCs w:val="22"/>
          <w:shd w:val="clear" w:color="auto" w:fill="FFFFFF"/>
        </w:rPr>
        <w:t xml:space="preserve">. There were no significant </w:t>
      </w:r>
      <w:r w:rsidR="0077560A" w:rsidRPr="00AA1511">
        <w:rPr>
          <w:color w:val="FF0000"/>
          <w:sz w:val="22"/>
          <w:szCs w:val="22"/>
          <w:shd w:val="clear" w:color="auto" w:fill="FFFFFF"/>
        </w:rPr>
        <w:t>effect of fire history, elevation, or their interaction on</w:t>
      </w:r>
      <w:r w:rsidR="0039612E" w:rsidRPr="00AA1511">
        <w:rPr>
          <w:color w:val="FF0000"/>
          <w:sz w:val="22"/>
          <w:szCs w:val="22"/>
          <w:shd w:val="clear" w:color="auto" w:fill="FFFFFF"/>
        </w:rPr>
        <w:t xml:space="preserve"> </w:t>
      </w:r>
      <w:r w:rsidRPr="00AA1511">
        <w:rPr>
          <w:color w:val="FF0000"/>
          <w:sz w:val="22"/>
          <w:szCs w:val="22"/>
          <w:shd w:val="clear" w:color="auto" w:fill="FFFFFF"/>
        </w:rPr>
        <w:t>δ</w:t>
      </w:r>
      <w:r w:rsidRPr="00AA1511">
        <w:rPr>
          <w:color w:val="FF0000"/>
          <w:sz w:val="22"/>
          <w:szCs w:val="22"/>
          <w:shd w:val="clear" w:color="auto" w:fill="FFFFFF"/>
          <w:vertAlign w:val="superscript"/>
        </w:rPr>
        <w:t>15</w:t>
      </w:r>
      <w:r w:rsidRPr="00AA1511">
        <w:rPr>
          <w:color w:val="FF0000"/>
          <w:sz w:val="22"/>
          <w:szCs w:val="22"/>
          <w:shd w:val="clear" w:color="auto" w:fill="FFFFFF"/>
        </w:rPr>
        <w:t>N (</w:t>
      </w:r>
      <w:r w:rsidRPr="00AA1511">
        <w:rPr>
          <w:i/>
          <w:color w:val="FF0000"/>
          <w:sz w:val="22"/>
          <w:szCs w:val="22"/>
        </w:rPr>
        <w:t>P</w:t>
      </w:r>
      <w:r w:rsidRPr="00AA1511">
        <w:rPr>
          <w:color w:val="FF0000"/>
          <w:sz w:val="22"/>
          <w:szCs w:val="22"/>
        </w:rPr>
        <w:t xml:space="preserve"> &gt; 0.05</w:t>
      </w:r>
      <w:r w:rsidR="0077560A" w:rsidRPr="00AA1511">
        <w:rPr>
          <w:color w:val="FF0000"/>
          <w:sz w:val="22"/>
          <w:szCs w:val="22"/>
        </w:rPr>
        <w:t xml:space="preserve"> in all cases</w:t>
      </w:r>
      <w:r w:rsidRPr="00AA1511">
        <w:rPr>
          <w:color w:val="FF0000"/>
          <w:sz w:val="22"/>
          <w:szCs w:val="22"/>
        </w:rPr>
        <w:t xml:space="preserve">, Fig. </w:t>
      </w:r>
      <w:proofErr w:type="gramStart"/>
      <w:r w:rsidR="00F238E9" w:rsidRPr="00AA1511">
        <w:rPr>
          <w:color w:val="FF0000"/>
          <w:sz w:val="22"/>
          <w:szCs w:val="22"/>
        </w:rPr>
        <w:t>6</w:t>
      </w:r>
      <w:proofErr w:type="gramEnd"/>
      <w:r w:rsidRPr="00AA1511">
        <w:rPr>
          <w:color w:val="FF0000"/>
          <w:sz w:val="22"/>
          <w:szCs w:val="22"/>
        </w:rPr>
        <w:t xml:space="preserve"> and Tab. </w:t>
      </w:r>
      <w:r w:rsidR="0077560A" w:rsidRPr="00AA1511">
        <w:rPr>
          <w:color w:val="FF0000"/>
          <w:sz w:val="22"/>
          <w:szCs w:val="22"/>
        </w:rPr>
        <w:t>5</w:t>
      </w:r>
      <w:r w:rsidRPr="00AA1511">
        <w:rPr>
          <w:color w:val="FF0000"/>
          <w:sz w:val="22"/>
          <w:szCs w:val="22"/>
        </w:rPr>
        <w:t>)</w:t>
      </w:r>
      <w:r w:rsidR="004225BF" w:rsidRPr="00AA1511">
        <w:rPr>
          <w:i/>
          <w:iCs/>
          <w:color w:val="FF0000"/>
          <w:sz w:val="22"/>
          <w:szCs w:val="22"/>
          <w:shd w:val="clear" w:color="auto" w:fill="FFFFFF"/>
        </w:rPr>
        <w:t xml:space="preserve">. </w:t>
      </w:r>
    </w:p>
    <w:p w14:paraId="73D1367C" w14:textId="77777777" w:rsidR="0077560A" w:rsidRPr="00AA1511" w:rsidRDefault="0077560A" w:rsidP="00B31765">
      <w:pPr>
        <w:spacing w:line="360" w:lineRule="auto"/>
        <w:rPr>
          <w:color w:val="FF0000"/>
          <w:sz w:val="22"/>
          <w:szCs w:val="22"/>
        </w:rPr>
      </w:pPr>
    </w:p>
    <w:p w14:paraId="5F3483D8" w14:textId="0DA4080B" w:rsidR="0077560A" w:rsidRPr="00AA1511" w:rsidRDefault="0077560A" w:rsidP="00B31765">
      <w:pPr>
        <w:spacing w:line="360" w:lineRule="auto"/>
        <w:rPr>
          <w:color w:val="FF0000"/>
          <w:sz w:val="22"/>
          <w:szCs w:val="22"/>
          <w:shd w:val="clear" w:color="auto" w:fill="FFFFFF"/>
        </w:rPr>
      </w:pPr>
      <w:r w:rsidRPr="00AA1511">
        <w:rPr>
          <w:color w:val="FF0000"/>
          <w:sz w:val="22"/>
          <w:szCs w:val="22"/>
          <w:shd w:val="clear" w:color="auto" w:fill="FFFFFF"/>
        </w:rPr>
        <w:lastRenderedPageBreak/>
        <w:t>F</w:t>
      </w:r>
      <w:r w:rsidR="00E2287A" w:rsidRPr="00AA1511">
        <w:rPr>
          <w:color w:val="FF0000"/>
          <w:sz w:val="22"/>
          <w:szCs w:val="22"/>
          <w:shd w:val="clear" w:color="auto" w:fill="FFFFFF"/>
        </w:rPr>
        <w:t xml:space="preserve">oliar C was </w:t>
      </w:r>
      <w:r w:rsidR="0039612E" w:rsidRPr="00AA1511">
        <w:rPr>
          <w:color w:val="FF0000"/>
          <w:sz w:val="22"/>
          <w:szCs w:val="22"/>
          <w:shd w:val="clear" w:color="auto" w:fill="FFFFFF"/>
        </w:rPr>
        <w:t>greater</w:t>
      </w:r>
      <w:r w:rsidR="00E2287A" w:rsidRPr="00AA1511">
        <w:rPr>
          <w:color w:val="FF0000"/>
          <w:sz w:val="22"/>
          <w:szCs w:val="22"/>
          <w:shd w:val="clear" w:color="auto" w:fill="FFFFFF"/>
        </w:rPr>
        <w:t xml:space="preserve"> </w:t>
      </w:r>
      <w:r w:rsidRPr="00AA1511">
        <w:rPr>
          <w:color w:val="FF0000"/>
          <w:sz w:val="22"/>
          <w:szCs w:val="22"/>
          <w:shd w:val="clear" w:color="auto" w:fill="FFFFFF"/>
        </w:rPr>
        <w:t>in trees at sites that experienced the 1947 fire</w:t>
      </w:r>
      <w:r w:rsidR="00E2287A" w:rsidRPr="00AA1511">
        <w:rPr>
          <w:color w:val="FF0000"/>
          <w:sz w:val="22"/>
          <w:szCs w:val="22"/>
          <w:shd w:val="clear" w:color="auto" w:fill="FFFFFF"/>
        </w:rPr>
        <w:t xml:space="preserve"> (</w:t>
      </w:r>
      <w:r w:rsidR="00E2287A" w:rsidRPr="00AA1511">
        <w:rPr>
          <w:i/>
          <w:color w:val="FF0000"/>
          <w:sz w:val="22"/>
          <w:szCs w:val="22"/>
        </w:rPr>
        <w:t>P</w:t>
      </w:r>
      <w:r w:rsidR="00E2287A" w:rsidRPr="00AA1511">
        <w:rPr>
          <w:color w:val="FF0000"/>
          <w:sz w:val="22"/>
          <w:szCs w:val="22"/>
        </w:rPr>
        <w:t xml:space="preserve"> </w:t>
      </w:r>
      <w:r w:rsidRPr="00AA1511">
        <w:rPr>
          <w:color w:val="FF0000"/>
          <w:sz w:val="22"/>
          <w:szCs w:val="22"/>
        </w:rPr>
        <w:t xml:space="preserve">&lt; </w:t>
      </w:r>
      <w:r w:rsidR="00E2287A" w:rsidRPr="00AA1511">
        <w:rPr>
          <w:color w:val="FF0000"/>
          <w:sz w:val="22"/>
          <w:szCs w:val="22"/>
        </w:rPr>
        <w:t xml:space="preserve">0.05, </w:t>
      </w:r>
      <w:r w:rsidR="001F5E29" w:rsidRPr="00AA1511">
        <w:rPr>
          <w:color w:val="FF0000"/>
          <w:sz w:val="22"/>
          <w:szCs w:val="22"/>
        </w:rPr>
        <w:t xml:space="preserve">Fig. </w:t>
      </w:r>
      <w:r w:rsidR="00F238E9" w:rsidRPr="00AA1511">
        <w:rPr>
          <w:color w:val="FF0000"/>
          <w:sz w:val="22"/>
          <w:szCs w:val="22"/>
        </w:rPr>
        <w:t>6</w:t>
      </w:r>
      <w:r w:rsidR="001F5E29" w:rsidRPr="00AA1511">
        <w:rPr>
          <w:color w:val="FF0000"/>
          <w:sz w:val="22"/>
          <w:szCs w:val="22"/>
        </w:rPr>
        <w:t xml:space="preserve"> and </w:t>
      </w:r>
      <w:r w:rsidR="00E2287A" w:rsidRPr="00AA1511">
        <w:rPr>
          <w:color w:val="FF0000"/>
          <w:sz w:val="22"/>
          <w:szCs w:val="22"/>
        </w:rPr>
        <w:t xml:space="preserve">Tab. </w:t>
      </w:r>
      <w:r w:rsidRPr="00AA1511">
        <w:rPr>
          <w:color w:val="FF0000"/>
          <w:sz w:val="22"/>
          <w:szCs w:val="22"/>
        </w:rPr>
        <w:t>5</w:t>
      </w:r>
      <w:r w:rsidR="00E2287A" w:rsidRPr="00AA1511">
        <w:rPr>
          <w:color w:val="FF0000"/>
          <w:sz w:val="22"/>
          <w:szCs w:val="22"/>
        </w:rPr>
        <w:t>)</w:t>
      </w:r>
      <w:r w:rsidRPr="00AA1511">
        <w:rPr>
          <w:color w:val="FF0000"/>
          <w:sz w:val="22"/>
          <w:szCs w:val="22"/>
        </w:rPr>
        <w:t xml:space="preserve">, regardless of elevation; </w:t>
      </w:r>
      <w:proofErr w:type="gramStart"/>
      <w:r w:rsidRPr="00AA1511">
        <w:rPr>
          <w:color w:val="FF0000"/>
          <w:sz w:val="22"/>
          <w:szCs w:val="22"/>
        </w:rPr>
        <w:t>however</w:t>
      </w:r>
      <w:proofErr w:type="gramEnd"/>
      <w:r w:rsidRPr="00AA1511">
        <w:rPr>
          <w:color w:val="FF0000"/>
          <w:sz w:val="22"/>
          <w:szCs w:val="22"/>
        </w:rPr>
        <w:t xml:space="preserve"> there was no effect of fire history, elevation, or their interaction on foliar N or C/N (P &gt; 0.05 in all cases, Fig. </w:t>
      </w:r>
      <w:r w:rsidR="00F238E9" w:rsidRPr="00AA1511">
        <w:rPr>
          <w:color w:val="FF0000"/>
          <w:sz w:val="22"/>
          <w:szCs w:val="22"/>
        </w:rPr>
        <w:t>6</w:t>
      </w:r>
      <w:r w:rsidRPr="00AA1511">
        <w:rPr>
          <w:color w:val="FF0000"/>
          <w:sz w:val="22"/>
          <w:szCs w:val="22"/>
        </w:rPr>
        <w:t xml:space="preserve"> and Tab. 5). </w:t>
      </w:r>
    </w:p>
    <w:p w14:paraId="01BAFB80" w14:textId="77777777" w:rsidR="0077560A" w:rsidRPr="00AA1511" w:rsidRDefault="0077560A" w:rsidP="00B31765">
      <w:pPr>
        <w:spacing w:line="360" w:lineRule="auto"/>
        <w:rPr>
          <w:color w:val="FF0000"/>
          <w:sz w:val="22"/>
          <w:szCs w:val="22"/>
          <w:shd w:val="clear" w:color="auto" w:fill="FFFFFF"/>
        </w:rPr>
      </w:pPr>
    </w:p>
    <w:p w14:paraId="073AD54E" w14:textId="5E499EDE" w:rsidR="0077560A" w:rsidRPr="00AA1511" w:rsidRDefault="005278F2" w:rsidP="00B31765">
      <w:pPr>
        <w:spacing w:line="360" w:lineRule="auto"/>
        <w:rPr>
          <w:color w:val="FF0000"/>
          <w:sz w:val="22"/>
          <w:szCs w:val="22"/>
          <w:shd w:val="clear" w:color="auto" w:fill="FFFFFF"/>
        </w:rPr>
      </w:pPr>
      <w:r w:rsidRPr="00AA1511">
        <w:rPr>
          <w:color w:val="FF0000"/>
          <w:sz w:val="22"/>
          <w:szCs w:val="22"/>
          <w:shd w:val="clear" w:color="auto" w:fill="FFFFFF"/>
        </w:rPr>
        <w:t>Foliar Ca</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was negatively impacted by increasing elevation (</w:t>
      </w:r>
      <w:r w:rsidRPr="00AA1511">
        <w:rPr>
          <w:i/>
          <w:color w:val="FF0000"/>
          <w:sz w:val="22"/>
          <w:szCs w:val="22"/>
        </w:rPr>
        <w:t>P</w:t>
      </w:r>
      <w:r w:rsidRPr="00AA1511">
        <w:rPr>
          <w:color w:val="FF0000"/>
          <w:sz w:val="22"/>
          <w:szCs w:val="22"/>
        </w:rPr>
        <w:t xml:space="preserve"> &lt; 0.001, Fig. </w:t>
      </w:r>
      <w:r w:rsidR="00F238E9" w:rsidRPr="00AA1511">
        <w:rPr>
          <w:color w:val="FF0000"/>
          <w:sz w:val="22"/>
          <w:szCs w:val="22"/>
        </w:rPr>
        <w:t>7</w:t>
      </w:r>
      <w:r w:rsidRPr="00AA1511">
        <w:rPr>
          <w:color w:val="FF0000"/>
          <w:sz w:val="22"/>
          <w:szCs w:val="22"/>
        </w:rPr>
        <w:t xml:space="preserve"> and Tab. </w:t>
      </w:r>
      <w:r w:rsidR="00914083" w:rsidRPr="00AA1511">
        <w:rPr>
          <w:color w:val="FF0000"/>
          <w:sz w:val="22"/>
          <w:szCs w:val="22"/>
        </w:rPr>
        <w:t>6</w:t>
      </w:r>
      <w:r w:rsidRPr="00AA1511">
        <w:rPr>
          <w:color w:val="FF0000"/>
          <w:sz w:val="22"/>
          <w:szCs w:val="22"/>
        </w:rPr>
        <w:t>)</w:t>
      </w:r>
      <w:r w:rsidR="00914083" w:rsidRPr="00AA1511">
        <w:rPr>
          <w:color w:val="FF0000"/>
          <w:sz w:val="22"/>
          <w:szCs w:val="22"/>
        </w:rPr>
        <w:t>, regardless of fire history</w:t>
      </w:r>
      <w:r w:rsidRPr="00AA1511">
        <w:rPr>
          <w:color w:val="FF0000"/>
          <w:sz w:val="22"/>
          <w:szCs w:val="22"/>
          <w:shd w:val="clear" w:color="auto" w:fill="FFFFFF"/>
        </w:rPr>
        <w:t xml:space="preserve">. Our model </w:t>
      </w:r>
      <w:r w:rsidR="00914083" w:rsidRPr="00AA1511">
        <w:rPr>
          <w:color w:val="FF0000"/>
          <w:sz w:val="22"/>
          <w:szCs w:val="22"/>
          <w:shd w:val="clear" w:color="auto" w:fill="FFFFFF"/>
        </w:rPr>
        <w:t xml:space="preserve">indicated </w:t>
      </w:r>
      <w:r w:rsidRPr="00AA1511">
        <w:rPr>
          <w:color w:val="FF0000"/>
          <w:sz w:val="22"/>
          <w:szCs w:val="22"/>
          <w:shd w:val="clear" w:color="auto" w:fill="FFFFFF"/>
        </w:rPr>
        <w:t>that foliar P was significantly higher at fire-involved sites (</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w:t>
      </w:r>
      <w:r w:rsidRPr="00AA1511">
        <w:rPr>
          <w:color w:val="FF0000"/>
          <w:sz w:val="22"/>
          <w:szCs w:val="22"/>
          <w:shd w:val="clear" w:color="auto" w:fill="FFFFFF"/>
        </w:rPr>
        <w:t xml:space="preserve">, </w:t>
      </w:r>
      <w:r w:rsidR="00914083" w:rsidRPr="00AA1511">
        <w:rPr>
          <w:color w:val="FF0000"/>
          <w:sz w:val="22"/>
          <w:szCs w:val="22"/>
          <w:shd w:val="clear" w:color="auto" w:fill="FFFFFF"/>
        </w:rPr>
        <w:t>regardless of fire history</w:t>
      </w:r>
      <w:r w:rsidRPr="00AA1511">
        <w:rPr>
          <w:color w:val="FF0000"/>
          <w:sz w:val="22"/>
          <w:szCs w:val="22"/>
          <w:shd w:val="clear" w:color="auto" w:fill="FFFFFF"/>
        </w:rPr>
        <w:t xml:space="preserve">. </w:t>
      </w:r>
      <w:r w:rsidRPr="00AA1511">
        <w:rPr>
          <w:color w:val="FF0000"/>
          <w:sz w:val="22"/>
          <w:szCs w:val="22"/>
        </w:rPr>
        <w:t>Foliar K</w:t>
      </w:r>
      <w:r w:rsidRPr="00AA1511">
        <w:rPr>
          <w:color w:val="FF0000"/>
          <w:sz w:val="22"/>
          <w:szCs w:val="22"/>
          <w:vertAlign w:val="superscript"/>
        </w:rPr>
        <w:t>+</w:t>
      </w:r>
      <w:r w:rsidRPr="00AA1511">
        <w:rPr>
          <w:color w:val="FF0000"/>
          <w:sz w:val="22"/>
          <w:szCs w:val="22"/>
        </w:rPr>
        <w:t xml:space="preserve"> was reduced</w:t>
      </w:r>
      <w:r w:rsidR="00436A8A" w:rsidRPr="00AA1511">
        <w:rPr>
          <w:color w:val="FF0000"/>
          <w:sz w:val="22"/>
          <w:szCs w:val="22"/>
        </w:rPr>
        <w:t xml:space="preserve"> by fire</w:t>
      </w:r>
      <w:r w:rsidR="00A56F5D" w:rsidRPr="00AA1511">
        <w:rPr>
          <w:color w:val="FF0000"/>
          <w:sz w:val="22"/>
          <w:szCs w:val="22"/>
        </w:rPr>
        <w:t xml:space="preserve"> involvement</w:t>
      </w:r>
      <w:r w:rsidRPr="00AA1511">
        <w:rPr>
          <w:color w:val="FF0000"/>
          <w:sz w:val="22"/>
          <w:szCs w:val="22"/>
        </w:rPr>
        <w:t xml:space="preserve"> </w:t>
      </w:r>
      <w:r w:rsidR="00436A8A" w:rsidRPr="00AA1511">
        <w:rPr>
          <w:color w:val="FF0000"/>
          <w:sz w:val="22"/>
          <w:szCs w:val="22"/>
        </w:rPr>
        <w:t>at</w:t>
      </w:r>
      <w:r w:rsidRPr="00AA1511">
        <w:rPr>
          <w:color w:val="FF0000"/>
          <w:sz w:val="22"/>
          <w:szCs w:val="22"/>
        </w:rPr>
        <w:t xml:space="preserve"> high elevation</w:t>
      </w:r>
      <w:r w:rsidR="00436A8A" w:rsidRPr="00AA1511">
        <w:rPr>
          <w:color w:val="FF0000"/>
          <w:sz w:val="22"/>
          <w:szCs w:val="22"/>
        </w:rPr>
        <w:t>s</w:t>
      </w:r>
      <w:r w:rsidR="00A56F5D" w:rsidRPr="00AA1511">
        <w:rPr>
          <w:color w:val="FF0000"/>
          <w:sz w:val="22"/>
          <w:szCs w:val="22"/>
        </w:rPr>
        <w:t>, but not low elevations</w:t>
      </w:r>
      <w:r w:rsidRPr="00AA1511">
        <w:rPr>
          <w:color w:val="FF0000"/>
          <w:sz w:val="22"/>
          <w:szCs w:val="22"/>
        </w:rPr>
        <w:t xml:space="preserve"> (elevation x fire: </w:t>
      </w:r>
      <w:r w:rsidRPr="00AA1511">
        <w:rPr>
          <w:i/>
          <w:color w:val="FF0000"/>
          <w:sz w:val="22"/>
          <w:szCs w:val="22"/>
        </w:rPr>
        <w:t>P</w:t>
      </w:r>
      <w:r w:rsidRPr="00AA1511">
        <w:rPr>
          <w:color w:val="FF0000"/>
          <w:sz w:val="22"/>
          <w:szCs w:val="22"/>
        </w:rPr>
        <w:t xml:space="preserve"> &lt; 0.05, Fig. </w:t>
      </w:r>
      <w:r w:rsidR="001A1B1F" w:rsidRPr="00AA1511">
        <w:rPr>
          <w:color w:val="FF0000"/>
          <w:sz w:val="22"/>
          <w:szCs w:val="22"/>
        </w:rPr>
        <w:t>8</w:t>
      </w:r>
      <w:r w:rsidRPr="00AA1511">
        <w:rPr>
          <w:color w:val="FF0000"/>
          <w:sz w:val="22"/>
          <w:szCs w:val="22"/>
        </w:rPr>
        <w:t xml:space="preserve">C and Tab. </w:t>
      </w:r>
      <w:r w:rsidR="00A56F5D" w:rsidRPr="00AA1511">
        <w:rPr>
          <w:color w:val="FF0000"/>
          <w:sz w:val="22"/>
          <w:szCs w:val="22"/>
        </w:rPr>
        <w:t>6</w:t>
      </w:r>
      <w:r w:rsidRPr="00AA1511">
        <w:rPr>
          <w:color w:val="FF0000"/>
          <w:sz w:val="22"/>
          <w:szCs w:val="22"/>
        </w:rPr>
        <w:t>). Neither foliar Al</w:t>
      </w:r>
      <w:r w:rsidRPr="00AA1511">
        <w:rPr>
          <w:color w:val="FF0000"/>
          <w:sz w:val="22"/>
          <w:szCs w:val="22"/>
          <w:vertAlign w:val="superscript"/>
        </w:rPr>
        <w:t>+</w:t>
      </w:r>
      <w:r w:rsidRPr="00AA1511">
        <w:rPr>
          <w:color w:val="FF0000"/>
          <w:sz w:val="22"/>
          <w:szCs w:val="22"/>
        </w:rPr>
        <w:t xml:space="preserve"> nor Mg</w:t>
      </w:r>
      <w:r w:rsidRPr="00AA1511">
        <w:rPr>
          <w:color w:val="FF0000"/>
          <w:sz w:val="22"/>
          <w:szCs w:val="22"/>
          <w:vertAlign w:val="superscript"/>
        </w:rPr>
        <w:t>2+</w:t>
      </w:r>
      <w:r w:rsidRPr="00AA1511">
        <w:rPr>
          <w:color w:val="FF0000"/>
          <w:sz w:val="22"/>
          <w:szCs w:val="22"/>
          <w:shd w:val="clear" w:color="auto" w:fill="FFFFFF"/>
        </w:rPr>
        <w:t xml:space="preserve"> differed by </w:t>
      </w:r>
      <w:r w:rsidR="00A56F5D" w:rsidRPr="00AA1511">
        <w:rPr>
          <w:color w:val="FF0000"/>
          <w:sz w:val="22"/>
          <w:szCs w:val="22"/>
          <w:shd w:val="clear" w:color="auto" w:fill="FFFFFF"/>
        </w:rPr>
        <w:t>fire history, elevation, or their interaction</w:t>
      </w:r>
      <w:r w:rsidR="00A56F5D" w:rsidRPr="00AA1511" w:rsidDel="00A56F5D">
        <w:rPr>
          <w:color w:val="FF0000"/>
          <w:sz w:val="22"/>
          <w:szCs w:val="22"/>
          <w:shd w:val="clear" w:color="auto" w:fill="FFFFFF"/>
        </w:rPr>
        <w:t xml:space="preserve"> </w:t>
      </w:r>
      <w:r w:rsidRPr="00AA1511">
        <w:rPr>
          <w:color w:val="FF0000"/>
          <w:sz w:val="22"/>
          <w:szCs w:val="22"/>
          <w:shd w:val="clear" w:color="auto" w:fill="FFFFFF"/>
        </w:rPr>
        <w:t>(</w:t>
      </w:r>
      <w:r w:rsidRPr="00AA1511">
        <w:rPr>
          <w:i/>
          <w:color w:val="FF0000"/>
          <w:sz w:val="22"/>
          <w:szCs w:val="22"/>
          <w:shd w:val="clear" w:color="auto" w:fill="FFFFFF"/>
        </w:rPr>
        <w:t>P</w:t>
      </w:r>
      <w:r w:rsidR="00C43703" w:rsidRPr="00AA1511">
        <w:rPr>
          <w:i/>
          <w:color w:val="FF0000"/>
          <w:sz w:val="22"/>
          <w:szCs w:val="22"/>
          <w:shd w:val="clear" w:color="auto" w:fill="FFFFFF"/>
        </w:rPr>
        <w:t xml:space="preserve"> </w:t>
      </w:r>
      <w:r w:rsidRPr="00AA1511">
        <w:rPr>
          <w:color w:val="FF0000"/>
          <w:sz w:val="22"/>
          <w:szCs w:val="22"/>
          <w:shd w:val="clear" w:color="auto" w:fill="FFFFFF"/>
        </w:rPr>
        <w:t>&gt;</w:t>
      </w:r>
      <w:r w:rsidR="00C43703" w:rsidRPr="00AA1511">
        <w:rPr>
          <w:color w:val="FF0000"/>
          <w:sz w:val="22"/>
          <w:szCs w:val="22"/>
          <w:shd w:val="clear" w:color="auto" w:fill="FFFFFF"/>
        </w:rPr>
        <w:t xml:space="preserve"> </w:t>
      </w:r>
      <w:r w:rsidRPr="00AA1511">
        <w:rPr>
          <w:color w:val="FF0000"/>
          <w:sz w:val="22"/>
          <w:szCs w:val="22"/>
          <w:shd w:val="clear" w:color="auto" w:fill="FFFFFF"/>
        </w:rPr>
        <w:t xml:space="preserve">0.05 in </w:t>
      </w:r>
      <w:r w:rsidR="00A56F5D" w:rsidRPr="00AA1511">
        <w:rPr>
          <w:color w:val="FF0000"/>
          <w:sz w:val="22"/>
          <w:szCs w:val="22"/>
          <w:shd w:val="clear" w:color="auto" w:fill="FFFFFF"/>
        </w:rPr>
        <w:t xml:space="preserve">all </w:t>
      </w:r>
      <w:r w:rsidRPr="00AA1511">
        <w:rPr>
          <w:color w:val="FF0000"/>
          <w:sz w:val="22"/>
          <w:szCs w:val="22"/>
          <w:shd w:val="clear" w:color="auto" w:fill="FFFFFF"/>
        </w:rPr>
        <w:t xml:space="preserve">cases; </w:t>
      </w:r>
      <w:r w:rsidRPr="00AA1511">
        <w:rPr>
          <w:color w:val="FF0000"/>
          <w:sz w:val="22"/>
          <w:szCs w:val="22"/>
        </w:rPr>
        <w:t xml:space="preserve">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w:t>
      </w:r>
      <w:r w:rsidRPr="00AA1511">
        <w:rPr>
          <w:color w:val="FF0000"/>
          <w:sz w:val="22"/>
          <w:szCs w:val="22"/>
          <w:shd w:val="clear" w:color="auto" w:fill="FFFFFF"/>
        </w:rPr>
        <w:t xml:space="preserve"> Foliar Zn concentrations </w:t>
      </w:r>
      <w:r w:rsidR="00A56F5D" w:rsidRPr="00AA1511">
        <w:rPr>
          <w:color w:val="FF0000"/>
          <w:sz w:val="22"/>
          <w:szCs w:val="22"/>
          <w:shd w:val="clear" w:color="auto" w:fill="FFFFFF"/>
        </w:rPr>
        <w:t>decreased with increasing elevation</w:t>
      </w:r>
      <w:r w:rsidRPr="00AA1511" w:rsidDel="00EC68D4">
        <w:rPr>
          <w:color w:val="FF0000"/>
          <w:sz w:val="22"/>
          <w:szCs w:val="22"/>
          <w:shd w:val="clear" w:color="auto" w:fill="FFFFFF"/>
        </w:rPr>
        <w:t xml:space="preserve">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 xml:space="preserve">), </w:t>
      </w:r>
      <w:r w:rsidR="00A56F5D" w:rsidRPr="00AA1511">
        <w:rPr>
          <w:color w:val="FF0000"/>
          <w:sz w:val="22"/>
          <w:szCs w:val="22"/>
        </w:rPr>
        <w:t>regardless of fire history</w:t>
      </w:r>
      <w:r w:rsidRPr="00AA1511">
        <w:rPr>
          <w:color w:val="FF0000"/>
          <w:sz w:val="22"/>
          <w:szCs w:val="22"/>
          <w:shd w:val="clear" w:color="auto" w:fill="FFFFFF"/>
        </w:rPr>
        <w:t xml:space="preserve">. </w:t>
      </w:r>
    </w:p>
    <w:p w14:paraId="1A4469D0" w14:textId="77777777" w:rsidR="004225BF" w:rsidRPr="00AA1511" w:rsidRDefault="004225BF" w:rsidP="00B31765">
      <w:pPr>
        <w:spacing w:line="360" w:lineRule="auto"/>
        <w:rPr>
          <w:color w:val="FF0000"/>
          <w:sz w:val="22"/>
          <w:szCs w:val="22"/>
          <w:shd w:val="clear" w:color="auto" w:fill="FFFFFF"/>
        </w:rPr>
      </w:pPr>
    </w:p>
    <w:p w14:paraId="70D15C77" w14:textId="41F3F162" w:rsidR="004225BF" w:rsidRPr="00AA1511" w:rsidRDefault="00CF2FB3" w:rsidP="00B31765">
      <w:pPr>
        <w:spacing w:line="360" w:lineRule="auto"/>
        <w:rPr>
          <w:i/>
          <w:iCs/>
          <w:color w:val="FF0000"/>
          <w:sz w:val="22"/>
          <w:szCs w:val="22"/>
        </w:rPr>
      </w:pPr>
      <w:r w:rsidRPr="00AA1511">
        <w:rPr>
          <w:i/>
          <w:iCs/>
          <w:color w:val="FF0000"/>
          <w:sz w:val="22"/>
          <w:szCs w:val="22"/>
          <w:shd w:val="clear" w:color="auto" w:fill="FFFFFF"/>
        </w:rPr>
        <w:t>Plant-level</w:t>
      </w:r>
      <w:r w:rsidR="004225BF" w:rsidRPr="00AA1511">
        <w:rPr>
          <w:i/>
          <w:iCs/>
          <w:color w:val="FF0000"/>
          <w:sz w:val="22"/>
          <w:szCs w:val="22"/>
        </w:rPr>
        <w:t xml:space="preserve"> Traits</w:t>
      </w:r>
    </w:p>
    <w:p w14:paraId="0A584023" w14:textId="756876A6" w:rsidR="004225BF" w:rsidRPr="00B31765" w:rsidRDefault="004225BF" w:rsidP="00B31765">
      <w:pPr>
        <w:spacing w:line="360" w:lineRule="auto"/>
        <w:rPr>
          <w:i/>
          <w:iCs/>
          <w:color w:val="000000" w:themeColor="text1"/>
          <w:sz w:val="22"/>
          <w:szCs w:val="22"/>
          <w:shd w:val="clear" w:color="auto" w:fill="FFFFFF"/>
        </w:rPr>
      </w:pPr>
      <w:r w:rsidRPr="00AA1511">
        <w:rPr>
          <w:color w:val="FF0000"/>
          <w:sz w:val="22"/>
          <w:szCs w:val="22"/>
          <w:shd w:val="clear" w:color="auto" w:fill="FFFFFF"/>
        </w:rPr>
        <w:t>There was a significant interaction between fire and elevation on tree height (</w:t>
      </w:r>
      <w:r w:rsidRPr="00AA1511">
        <w:rPr>
          <w:i/>
          <w:color w:val="FF0000"/>
          <w:sz w:val="22"/>
          <w:szCs w:val="22"/>
        </w:rPr>
        <w:t>P</w:t>
      </w:r>
      <w:r w:rsidRPr="00AA1511">
        <w:rPr>
          <w:color w:val="FF0000"/>
          <w:sz w:val="22"/>
          <w:szCs w:val="22"/>
        </w:rPr>
        <w:t xml:space="preserve"> &lt; 0.01, Tab. </w:t>
      </w:r>
      <w:r w:rsidR="00B67183" w:rsidRPr="00AA1511">
        <w:rPr>
          <w:color w:val="FF0000"/>
          <w:sz w:val="22"/>
          <w:szCs w:val="22"/>
        </w:rPr>
        <w:t>7</w:t>
      </w:r>
      <w:r w:rsidRPr="00AA1511">
        <w:rPr>
          <w:color w:val="FF0000"/>
          <w:sz w:val="22"/>
          <w:szCs w:val="22"/>
        </w:rPr>
        <w:t>)</w:t>
      </w:r>
      <w:r w:rsidR="00B67183" w:rsidRPr="00AA1511">
        <w:rPr>
          <w:color w:val="FF0000"/>
          <w:sz w:val="22"/>
          <w:szCs w:val="22"/>
        </w:rPr>
        <w:t xml:space="preserve">, which indicated that historical fire presence had a negative impact on tree height at high, but not low, elevation (Fig. </w:t>
      </w:r>
      <w:r w:rsidR="007F7F13" w:rsidRPr="00AA1511">
        <w:rPr>
          <w:color w:val="FF0000"/>
          <w:sz w:val="22"/>
          <w:szCs w:val="22"/>
        </w:rPr>
        <w:t>8</w:t>
      </w:r>
      <w:r w:rsidR="00B67183" w:rsidRPr="00AA1511">
        <w:rPr>
          <w:color w:val="FF0000"/>
          <w:sz w:val="22"/>
          <w:szCs w:val="22"/>
        </w:rPr>
        <w:t>).</w:t>
      </w:r>
      <w:r w:rsidRPr="00AA1511">
        <w:rPr>
          <w:color w:val="FF0000"/>
          <w:sz w:val="22"/>
          <w:szCs w:val="22"/>
        </w:rPr>
        <w:t xml:space="preserve"> </w:t>
      </w:r>
      <w:r w:rsidR="006D331D" w:rsidRPr="00AA1511">
        <w:rPr>
          <w:color w:val="FF0000"/>
          <w:sz w:val="22"/>
          <w:szCs w:val="22"/>
          <w:shd w:val="clear" w:color="auto" w:fill="FFFFFF"/>
        </w:rPr>
        <w:t>Increasing elevation reduced</w:t>
      </w:r>
      <w:r w:rsidRPr="00AA1511">
        <w:rPr>
          <w:color w:val="FF0000"/>
          <w:sz w:val="22"/>
          <w:szCs w:val="22"/>
          <w:shd w:val="clear" w:color="auto" w:fill="FFFFFF"/>
        </w:rPr>
        <w:t xml:space="preserve"> DBH (P &lt; 0.</w:t>
      </w:r>
      <w:r w:rsidR="006D331D" w:rsidRPr="00AA1511">
        <w:rPr>
          <w:color w:val="FF0000"/>
          <w:sz w:val="22"/>
          <w:szCs w:val="22"/>
          <w:shd w:val="clear" w:color="auto" w:fill="FFFFFF"/>
        </w:rPr>
        <w:t>001</w:t>
      </w:r>
      <w:r w:rsidRPr="00AA1511">
        <w:rPr>
          <w:color w:val="FF0000"/>
          <w:sz w:val="22"/>
          <w:szCs w:val="22"/>
          <w:shd w:val="clear" w:color="auto" w:fill="FFFFFF"/>
        </w:rPr>
        <w:t xml:space="preserve">;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B67183" w:rsidRPr="00AA1511">
        <w:rPr>
          <w:color w:val="FF0000"/>
          <w:sz w:val="22"/>
          <w:szCs w:val="22"/>
          <w:shd w:val="clear" w:color="auto" w:fill="FFFFFF"/>
        </w:rPr>
        <w:t>7</w:t>
      </w:r>
      <w:r w:rsidRPr="00AA1511">
        <w:rPr>
          <w:color w:val="FF0000"/>
          <w:sz w:val="22"/>
          <w:szCs w:val="22"/>
          <w:shd w:val="clear" w:color="auto" w:fill="FFFFFF"/>
        </w:rPr>
        <w:t>)</w:t>
      </w:r>
      <w:r w:rsidR="006D331D" w:rsidRPr="00AA1511">
        <w:rPr>
          <w:color w:val="FF0000"/>
          <w:sz w:val="22"/>
          <w:szCs w:val="22"/>
          <w:shd w:val="clear" w:color="auto" w:fill="FFFFFF"/>
        </w:rPr>
        <w:t>, regardless of fire history</w:t>
      </w:r>
      <w:r w:rsidR="00381011" w:rsidRPr="00AA1511">
        <w:rPr>
          <w:color w:val="FF0000"/>
          <w:sz w:val="22"/>
          <w:szCs w:val="22"/>
          <w:shd w:val="clear" w:color="auto" w:fill="FFFFFF"/>
        </w:rPr>
        <w:t>.</w:t>
      </w:r>
      <w:r w:rsidR="00B67183" w:rsidRPr="00AA1511">
        <w:rPr>
          <w:color w:val="FF0000"/>
          <w:sz w:val="22"/>
          <w:szCs w:val="22"/>
          <w:shd w:val="clear" w:color="auto" w:fill="FFFFFF"/>
        </w:rPr>
        <w:t xml:space="preserve"> </w:t>
      </w:r>
      <w:r w:rsidRPr="00AA1511">
        <w:rPr>
          <w:color w:val="FF0000"/>
          <w:sz w:val="22"/>
          <w:szCs w:val="22"/>
          <w:shd w:val="clear" w:color="auto" w:fill="FFFFFF"/>
        </w:rPr>
        <w:t xml:space="preserve">Canopy spread </w:t>
      </w:r>
      <w:r w:rsidR="006D331D" w:rsidRPr="00AA1511">
        <w:rPr>
          <w:color w:val="FF0000"/>
          <w:sz w:val="22"/>
          <w:szCs w:val="22"/>
          <w:shd w:val="clear" w:color="auto" w:fill="FFFFFF"/>
        </w:rPr>
        <w:t>was</w:t>
      </w:r>
      <w:r w:rsidRPr="00AA1511">
        <w:rPr>
          <w:color w:val="FF0000"/>
          <w:sz w:val="22"/>
          <w:szCs w:val="22"/>
          <w:shd w:val="clear" w:color="auto" w:fill="FFFFFF"/>
        </w:rPr>
        <w:t xml:space="preserve"> reduced at high elevation (</w:t>
      </w:r>
      <w:r w:rsidRPr="00AA1511">
        <w:rPr>
          <w:i/>
          <w:color w:val="FF0000"/>
          <w:sz w:val="22"/>
          <w:szCs w:val="22"/>
        </w:rPr>
        <w:t>P</w:t>
      </w:r>
      <w:r w:rsidRPr="00AA1511">
        <w:rPr>
          <w:color w:val="FF0000"/>
          <w:sz w:val="22"/>
          <w:szCs w:val="22"/>
        </w:rPr>
        <w:t xml:space="preserve"> &lt; 0.01,</w:t>
      </w:r>
      <w:r w:rsidRPr="00AA1511">
        <w:rPr>
          <w:color w:val="FF0000"/>
          <w:sz w:val="22"/>
          <w:szCs w:val="22"/>
          <w:shd w:val="clear" w:color="auto" w:fill="FFFFFF"/>
        </w:rPr>
        <w:t xml:space="preserve">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790DBF" w:rsidRPr="00AA1511">
        <w:rPr>
          <w:color w:val="FF0000"/>
          <w:sz w:val="22"/>
          <w:szCs w:val="22"/>
          <w:shd w:val="clear" w:color="auto" w:fill="FFFFFF"/>
        </w:rPr>
        <w:t>7</w:t>
      </w:r>
      <w:r w:rsidRPr="00AA1511">
        <w:rPr>
          <w:color w:val="FF0000"/>
          <w:sz w:val="22"/>
          <w:szCs w:val="22"/>
        </w:rPr>
        <w:t xml:space="preserve">), </w:t>
      </w:r>
      <w:r w:rsidR="006D331D" w:rsidRPr="00AA1511">
        <w:rPr>
          <w:color w:val="FF0000"/>
          <w:sz w:val="22"/>
          <w:szCs w:val="22"/>
        </w:rPr>
        <w:t>regardless of fire history</w:t>
      </w:r>
      <w:r w:rsidRPr="00AA1511">
        <w:rPr>
          <w:color w:val="FF0000"/>
          <w:sz w:val="22"/>
          <w:szCs w:val="22"/>
        </w:rPr>
        <w:t>.</w:t>
      </w:r>
      <w:r w:rsidRPr="00AA1511">
        <w:rPr>
          <w:color w:val="FF0000"/>
          <w:sz w:val="22"/>
          <w:szCs w:val="22"/>
          <w:shd w:val="clear" w:color="auto" w:fill="FFFFFF"/>
        </w:rPr>
        <w:t xml:space="preserve"> Distance between neighbors was greater at high elevation sites </w:t>
      </w:r>
      <w:r w:rsidRPr="00AA1511">
        <w:rPr>
          <w:color w:val="FF0000"/>
          <w:sz w:val="22"/>
          <w:szCs w:val="22"/>
        </w:rPr>
        <w:t>(</w:t>
      </w:r>
      <w:r w:rsidRPr="00AA1511">
        <w:rPr>
          <w:i/>
          <w:color w:val="FF0000"/>
          <w:sz w:val="22"/>
          <w:szCs w:val="22"/>
          <w:shd w:val="clear" w:color="auto" w:fill="FFFFFF"/>
        </w:rPr>
        <w:t>P</w:t>
      </w:r>
      <w:r w:rsidRPr="00AA1511">
        <w:rPr>
          <w:color w:val="FF0000"/>
          <w:sz w:val="22"/>
          <w:szCs w:val="22"/>
          <w:shd w:val="clear" w:color="auto" w:fill="FFFFFF"/>
        </w:rPr>
        <w:t xml:space="preserve"> &lt; 0.0</w:t>
      </w:r>
      <w:r w:rsidR="00790DBF" w:rsidRPr="00AA1511">
        <w:rPr>
          <w:color w:val="FF0000"/>
          <w:sz w:val="22"/>
          <w:szCs w:val="22"/>
          <w:shd w:val="clear" w:color="auto" w:fill="FFFFFF"/>
        </w:rPr>
        <w:t>0</w:t>
      </w:r>
      <w:r w:rsidRPr="00AA1511">
        <w:rPr>
          <w:color w:val="FF0000"/>
          <w:sz w:val="22"/>
          <w:szCs w:val="22"/>
          <w:shd w:val="clear" w:color="auto" w:fill="FFFFFF"/>
        </w:rPr>
        <w:t xml:space="preserve">1,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790DBF" w:rsidRPr="00AA1511">
        <w:rPr>
          <w:color w:val="FF0000"/>
          <w:sz w:val="22"/>
          <w:szCs w:val="22"/>
          <w:shd w:val="clear" w:color="auto" w:fill="FFFFFF"/>
        </w:rPr>
        <w:t>7</w:t>
      </w:r>
      <w:r w:rsidRPr="00AA1511">
        <w:rPr>
          <w:color w:val="FF0000"/>
          <w:sz w:val="22"/>
          <w:szCs w:val="22"/>
          <w:shd w:val="clear" w:color="auto" w:fill="FFFFFF"/>
        </w:rPr>
        <w:t>)</w:t>
      </w:r>
      <w:r w:rsidR="00790DBF" w:rsidRPr="00AA1511">
        <w:rPr>
          <w:color w:val="FF0000"/>
          <w:sz w:val="22"/>
          <w:szCs w:val="22"/>
          <w:shd w:val="clear" w:color="auto" w:fill="FFFFFF"/>
        </w:rPr>
        <w:t>, regardless of fire history</w:t>
      </w:r>
      <w:r w:rsidRPr="00AA1511">
        <w:rPr>
          <w:color w:val="FF0000"/>
          <w:sz w:val="22"/>
          <w:szCs w:val="22"/>
        </w:rPr>
        <w:t>.</w:t>
      </w:r>
    </w:p>
    <w:p w14:paraId="6DA892A7" w14:textId="77777777" w:rsidR="006E6970" w:rsidRPr="00C8205D" w:rsidRDefault="006E6970" w:rsidP="00B31765">
      <w:pPr>
        <w:tabs>
          <w:tab w:val="left" w:pos="6750"/>
        </w:tabs>
        <w:spacing w:line="360" w:lineRule="auto"/>
        <w:rPr>
          <w:color w:val="000000" w:themeColor="text1"/>
          <w:sz w:val="22"/>
          <w:szCs w:val="22"/>
          <w:shd w:val="clear" w:color="auto" w:fill="FFFFFF"/>
        </w:rPr>
      </w:pPr>
    </w:p>
    <w:p w14:paraId="7A52D802" w14:textId="439CAB2D" w:rsidR="004225BF" w:rsidRPr="00C8205D" w:rsidRDefault="00345813" w:rsidP="00B31765">
      <w:pPr>
        <w:tabs>
          <w:tab w:val="left" w:pos="6750"/>
        </w:tabs>
        <w:spacing w:line="360" w:lineRule="auto"/>
        <w:rPr>
          <w:color w:val="000000" w:themeColor="text1"/>
          <w:sz w:val="22"/>
          <w:szCs w:val="22"/>
          <w:shd w:val="clear" w:color="auto" w:fill="FFFFFF"/>
        </w:rPr>
      </w:pPr>
      <w:r w:rsidRPr="00B31765">
        <w:rPr>
          <w:b/>
          <w:color w:val="000000" w:themeColor="text1"/>
          <w:sz w:val="22"/>
          <w:szCs w:val="22"/>
        </w:rPr>
        <w:t>DISCUSSION</w:t>
      </w:r>
      <w:bookmarkStart w:id="22" w:name="_Hlk22370493"/>
    </w:p>
    <w:p w14:paraId="6CA373F5" w14:textId="4E8C5A94" w:rsidR="00F36878" w:rsidRPr="00B359F4" w:rsidRDefault="00F36878" w:rsidP="00B31765">
      <w:pPr>
        <w:spacing w:line="360" w:lineRule="auto"/>
        <w:rPr>
          <w:rFonts w:eastAsiaTheme="minorHAnsi"/>
          <w:color w:val="FF0000"/>
          <w:sz w:val="22"/>
          <w:szCs w:val="22"/>
        </w:rPr>
      </w:pPr>
      <w:r w:rsidRPr="00B359F4">
        <w:rPr>
          <w:bCs/>
          <w:i/>
          <w:iCs/>
          <w:color w:val="FF0000"/>
          <w:sz w:val="22"/>
          <w:szCs w:val="22"/>
        </w:rPr>
        <w:t xml:space="preserve">Soil </w:t>
      </w:r>
      <w:r w:rsidR="00152433" w:rsidRPr="00B359F4">
        <w:rPr>
          <w:bCs/>
          <w:i/>
          <w:iCs/>
          <w:color w:val="FF0000"/>
          <w:sz w:val="22"/>
          <w:szCs w:val="22"/>
        </w:rPr>
        <w:t>Characteristic</w:t>
      </w:r>
      <w:r w:rsidRPr="00B359F4">
        <w:rPr>
          <w:bCs/>
          <w:i/>
          <w:iCs/>
          <w:color w:val="FF0000"/>
          <w:sz w:val="22"/>
          <w:szCs w:val="22"/>
        </w:rPr>
        <w:t>s</w:t>
      </w:r>
    </w:p>
    <w:p w14:paraId="64615164" w14:textId="623DDF8D" w:rsidR="00362686" w:rsidRPr="00B359F4" w:rsidRDefault="008B18BB">
      <w:pPr>
        <w:spacing w:line="360" w:lineRule="auto"/>
        <w:rPr>
          <w:color w:val="FF0000"/>
          <w:sz w:val="22"/>
          <w:szCs w:val="22"/>
        </w:rPr>
      </w:pPr>
      <w:r w:rsidRPr="00B359F4">
        <w:rPr>
          <w:color w:val="FF0000"/>
          <w:sz w:val="22"/>
          <w:szCs w:val="22"/>
        </w:rPr>
        <w:t xml:space="preserve">Soil fertility and water retention </w:t>
      </w:r>
      <w:r w:rsidR="002316FF" w:rsidRPr="00B359F4">
        <w:rPr>
          <w:color w:val="FF0000"/>
          <w:sz w:val="22"/>
          <w:szCs w:val="22"/>
        </w:rPr>
        <w:t>var</w:t>
      </w:r>
      <w:r w:rsidR="00362686" w:rsidRPr="00B359F4">
        <w:rPr>
          <w:color w:val="FF0000"/>
          <w:sz w:val="22"/>
          <w:szCs w:val="22"/>
        </w:rPr>
        <w:t>ied</w:t>
      </w:r>
      <w:r w:rsidR="002316FF" w:rsidRPr="00B359F4">
        <w:rPr>
          <w:color w:val="FF0000"/>
          <w:sz w:val="22"/>
          <w:szCs w:val="22"/>
        </w:rPr>
        <w:t xml:space="preserve"> across </w:t>
      </w:r>
      <w:r w:rsidR="00362686" w:rsidRPr="00B359F4">
        <w:rPr>
          <w:color w:val="FF0000"/>
          <w:sz w:val="22"/>
          <w:szCs w:val="22"/>
        </w:rPr>
        <w:t>our environmental gradient</w:t>
      </w:r>
      <w:r w:rsidRPr="00B359F4">
        <w:rPr>
          <w:color w:val="FF0000"/>
          <w:sz w:val="22"/>
          <w:szCs w:val="22"/>
        </w:rPr>
        <w:t xml:space="preserve">. </w:t>
      </w:r>
      <w:r w:rsidR="00266E61" w:rsidRPr="00B359F4">
        <w:rPr>
          <w:color w:val="FF0000"/>
          <w:sz w:val="22"/>
          <w:szCs w:val="22"/>
        </w:rPr>
        <w:t>We were curious about the influence of</w:t>
      </w:r>
      <w:r w:rsidR="00F36878" w:rsidRPr="00B359F4">
        <w:rPr>
          <w:color w:val="FF0000"/>
          <w:sz w:val="22"/>
          <w:szCs w:val="22"/>
        </w:rPr>
        <w:t xml:space="preserve"> subsurface charcoal </w:t>
      </w:r>
      <w:r w:rsidRPr="00B359F4">
        <w:rPr>
          <w:color w:val="FF0000"/>
          <w:sz w:val="22"/>
          <w:szCs w:val="22"/>
        </w:rPr>
        <w:t xml:space="preserve">as a soil component in fire-exposed areas. </w:t>
      </w:r>
      <w:r w:rsidR="00266E61" w:rsidRPr="00B359F4">
        <w:rPr>
          <w:color w:val="FF0000"/>
          <w:sz w:val="22"/>
          <w:szCs w:val="22"/>
        </w:rPr>
        <w:t>At nearby,</w:t>
      </w:r>
      <w:r w:rsidR="00F36878" w:rsidRPr="00B359F4">
        <w:rPr>
          <w:color w:val="FF0000"/>
          <w:sz w:val="22"/>
          <w:szCs w:val="22"/>
        </w:rPr>
        <w:t xml:space="preserve"> burned-over Cadillac Brook</w:t>
      </w:r>
      <w:r w:rsidR="000E46CF" w:rsidRPr="00B359F4">
        <w:rPr>
          <w:color w:val="FF0000"/>
          <w:sz w:val="22"/>
          <w:szCs w:val="22"/>
        </w:rPr>
        <w:t xml:space="preserve">, </w:t>
      </w:r>
      <w:r w:rsidR="00F36878" w:rsidRPr="00B359F4">
        <w:rPr>
          <w:color w:val="FF0000"/>
          <w:sz w:val="22"/>
          <w:szCs w:val="22"/>
        </w:rPr>
        <w:t>below the heights of South Cadillac trail</w:t>
      </w:r>
      <w:r w:rsidR="000E46CF" w:rsidRPr="00B359F4">
        <w:rPr>
          <w:color w:val="FF0000"/>
          <w:sz w:val="22"/>
          <w:szCs w:val="22"/>
        </w:rPr>
        <w:t>,</w:t>
      </w:r>
      <w:r w:rsidRPr="00B359F4">
        <w:rPr>
          <w:color w:val="FF0000"/>
          <w:sz w:val="22"/>
          <w:szCs w:val="22"/>
        </w:rPr>
        <w:t xml:space="preserve"> </w:t>
      </w:r>
      <w:r w:rsidR="00266E61" w:rsidRPr="00B359F4">
        <w:rPr>
          <w:color w:val="FF0000"/>
          <w:sz w:val="22"/>
          <w:szCs w:val="22"/>
        </w:rPr>
        <w:t>earlier paleo</w:t>
      </w:r>
      <w:r w:rsidR="00BC37D3" w:rsidRPr="00B359F4">
        <w:rPr>
          <w:color w:val="FF0000"/>
          <w:sz w:val="22"/>
          <w:szCs w:val="22"/>
        </w:rPr>
        <w:t xml:space="preserve"> </w:t>
      </w:r>
      <w:r w:rsidR="005E0883" w:rsidRPr="00B359F4">
        <w:rPr>
          <w:color w:val="FF0000"/>
          <w:sz w:val="22"/>
          <w:szCs w:val="22"/>
        </w:rPr>
        <w:t xml:space="preserve">(Lafon </w:t>
      </w:r>
      <w:r w:rsidR="005E0883" w:rsidRPr="00B359F4">
        <w:rPr>
          <w:i/>
          <w:iCs/>
          <w:color w:val="FF0000"/>
          <w:sz w:val="22"/>
          <w:szCs w:val="22"/>
        </w:rPr>
        <w:t>et al.</w:t>
      </w:r>
      <w:r w:rsidR="005E0883" w:rsidRPr="00B359F4">
        <w:rPr>
          <w:color w:val="FF0000"/>
          <w:sz w:val="22"/>
          <w:szCs w:val="22"/>
        </w:rPr>
        <w:t xml:space="preserve"> 2014) </w:t>
      </w:r>
      <w:r w:rsidR="00BC37D3" w:rsidRPr="00B359F4">
        <w:rPr>
          <w:color w:val="FF0000"/>
          <w:sz w:val="22"/>
          <w:szCs w:val="22"/>
        </w:rPr>
        <w:t>and fossil indicator</w:t>
      </w:r>
      <w:r w:rsidR="00266E61" w:rsidRPr="00B359F4">
        <w:rPr>
          <w:color w:val="FF0000"/>
          <w:sz w:val="22"/>
          <w:szCs w:val="22"/>
        </w:rPr>
        <w:t xml:space="preserve"> reports</w:t>
      </w:r>
      <w:r w:rsidRPr="00B359F4">
        <w:rPr>
          <w:color w:val="FF0000"/>
          <w:sz w:val="22"/>
          <w:szCs w:val="22"/>
        </w:rPr>
        <w:t xml:space="preserve"> (Patterson</w:t>
      </w:r>
      <w:r w:rsidR="00AC3DB5" w:rsidRPr="00B359F4">
        <w:rPr>
          <w:color w:val="FF0000"/>
          <w:sz w:val="22"/>
          <w:szCs w:val="22"/>
        </w:rPr>
        <w:t xml:space="preserve"> </w:t>
      </w:r>
      <w:r w:rsidR="00AC3DB5" w:rsidRPr="00B359F4">
        <w:rPr>
          <w:i/>
          <w:iCs/>
          <w:color w:val="FF0000"/>
          <w:sz w:val="22"/>
          <w:szCs w:val="22"/>
        </w:rPr>
        <w:t>et al.</w:t>
      </w:r>
      <w:r w:rsidR="00AC3DB5" w:rsidRPr="00B359F4">
        <w:rPr>
          <w:color w:val="FF0000"/>
          <w:sz w:val="22"/>
          <w:szCs w:val="22"/>
        </w:rPr>
        <w:t xml:space="preserve"> </w:t>
      </w:r>
      <w:r w:rsidRPr="00B359F4">
        <w:rPr>
          <w:color w:val="FF0000"/>
          <w:sz w:val="22"/>
          <w:szCs w:val="22"/>
        </w:rPr>
        <w:t>1987; Verma and Jayakumar 2012)</w:t>
      </w:r>
      <w:r w:rsidR="00266E61" w:rsidRPr="00B359F4">
        <w:rPr>
          <w:color w:val="FF0000"/>
          <w:sz w:val="22"/>
          <w:szCs w:val="22"/>
        </w:rPr>
        <w:t xml:space="preserve"> underscore the presence of charcoal</w:t>
      </w:r>
      <w:r w:rsidRPr="00B359F4">
        <w:rPr>
          <w:color w:val="FF0000"/>
          <w:sz w:val="22"/>
          <w:szCs w:val="22"/>
        </w:rPr>
        <w:t>. However,</w:t>
      </w:r>
      <w:r w:rsidR="0091369A" w:rsidRPr="00B359F4">
        <w:rPr>
          <w:color w:val="FF0000"/>
          <w:sz w:val="22"/>
          <w:szCs w:val="22"/>
        </w:rPr>
        <w:t xml:space="preserve"> </w:t>
      </w:r>
      <w:r w:rsidR="00B359F4" w:rsidRPr="00B359F4">
        <w:rPr>
          <w:color w:val="FF0000"/>
          <w:sz w:val="22"/>
          <w:szCs w:val="22"/>
        </w:rPr>
        <w:t>there were</w:t>
      </w:r>
      <w:r w:rsidR="00A07DD7" w:rsidRPr="00B359F4">
        <w:rPr>
          <w:color w:val="FF0000"/>
          <w:sz w:val="22"/>
          <w:szCs w:val="22"/>
        </w:rPr>
        <w:t xml:space="preserve"> no changes in soil C with fire history, although there was a reduction at higher elevations.</w:t>
      </w:r>
    </w:p>
    <w:p w14:paraId="2064043B" w14:textId="77777777" w:rsidR="00362686" w:rsidRPr="00B359F4" w:rsidRDefault="00362686">
      <w:pPr>
        <w:spacing w:line="360" w:lineRule="auto"/>
        <w:rPr>
          <w:color w:val="FF0000"/>
          <w:sz w:val="22"/>
          <w:szCs w:val="22"/>
          <w:shd w:val="clear" w:color="auto" w:fill="FFFFFF"/>
        </w:rPr>
      </w:pPr>
    </w:p>
    <w:p w14:paraId="016A97C7" w14:textId="4E03A30E" w:rsidR="00362686" w:rsidRPr="00B359F4" w:rsidRDefault="00F36878">
      <w:pPr>
        <w:spacing w:line="360" w:lineRule="auto"/>
        <w:rPr>
          <w:color w:val="FF0000"/>
          <w:sz w:val="22"/>
          <w:szCs w:val="22"/>
        </w:rPr>
      </w:pPr>
      <w:r w:rsidRPr="00B359F4">
        <w:rPr>
          <w:color w:val="FF0000"/>
          <w:sz w:val="22"/>
          <w:szCs w:val="22"/>
          <w:shd w:val="clear" w:color="auto" w:fill="FFFFFF"/>
        </w:rPr>
        <w:t xml:space="preserve">Patel </w:t>
      </w:r>
      <w:r w:rsidRPr="00B359F4">
        <w:rPr>
          <w:i/>
          <w:iCs/>
          <w:color w:val="FF0000"/>
          <w:sz w:val="22"/>
          <w:szCs w:val="22"/>
          <w:shd w:val="clear" w:color="auto" w:fill="FFFFFF"/>
        </w:rPr>
        <w:t>et al.</w:t>
      </w:r>
      <w:r w:rsidRPr="00B359F4">
        <w:rPr>
          <w:color w:val="FF0000"/>
          <w:sz w:val="22"/>
          <w:szCs w:val="22"/>
          <w:shd w:val="clear" w:color="auto" w:fill="FFFFFF"/>
        </w:rPr>
        <w:t xml:space="preserve"> (201</w:t>
      </w:r>
      <w:r w:rsidR="00AD3C14" w:rsidRPr="00B359F4">
        <w:rPr>
          <w:color w:val="FF0000"/>
          <w:sz w:val="22"/>
          <w:szCs w:val="22"/>
          <w:shd w:val="clear" w:color="auto" w:fill="FFFFFF"/>
        </w:rPr>
        <w:t>9</w:t>
      </w:r>
      <w:r w:rsidRPr="00B359F4">
        <w:rPr>
          <w:color w:val="FF0000"/>
          <w:sz w:val="22"/>
          <w:szCs w:val="22"/>
          <w:shd w:val="clear" w:color="auto" w:fill="FFFFFF"/>
        </w:rPr>
        <w:t xml:space="preserve">) studied </w:t>
      </w:r>
      <w:r w:rsidRPr="00B359F4">
        <w:rPr>
          <w:color w:val="FF0000"/>
          <w:sz w:val="22"/>
          <w:szCs w:val="22"/>
        </w:rPr>
        <w:t>soil N in several watersheds (drainages) below South Cadillac trail, at low to mid-elevation, to determine recalcitrant atmospheric deposition since the 1947 fire. Since fire is known to increase N losses there was an expectation of lower nitrogen at sites closer to the most intense burns</w:t>
      </w:r>
      <w:r w:rsidR="00362686" w:rsidRPr="00B359F4">
        <w:rPr>
          <w:color w:val="FF0000"/>
          <w:sz w:val="22"/>
          <w:szCs w:val="22"/>
        </w:rPr>
        <w:t>,</w:t>
      </w:r>
      <w:r w:rsidRPr="00B359F4">
        <w:rPr>
          <w:color w:val="FF0000"/>
          <w:sz w:val="22"/>
          <w:szCs w:val="22"/>
        </w:rPr>
        <w:t xml:space="preserve"> but </w:t>
      </w:r>
      <w:r w:rsidR="00362686" w:rsidRPr="00B359F4">
        <w:rPr>
          <w:color w:val="FF0000"/>
          <w:sz w:val="22"/>
          <w:szCs w:val="22"/>
        </w:rPr>
        <w:t xml:space="preserve">they found no evidence for this (Patel </w:t>
      </w:r>
      <w:r w:rsidR="00362686" w:rsidRPr="00B359F4">
        <w:rPr>
          <w:i/>
          <w:color w:val="FF0000"/>
          <w:sz w:val="22"/>
          <w:szCs w:val="22"/>
        </w:rPr>
        <w:t>et al.</w:t>
      </w:r>
      <w:r w:rsidR="00362686" w:rsidRPr="00B359F4">
        <w:rPr>
          <w:color w:val="FF0000"/>
          <w:sz w:val="22"/>
          <w:szCs w:val="22"/>
        </w:rPr>
        <w:t xml:space="preserve"> 201</w:t>
      </w:r>
      <w:r w:rsidR="00AD3C14" w:rsidRPr="00B359F4">
        <w:rPr>
          <w:color w:val="FF0000"/>
          <w:sz w:val="22"/>
          <w:szCs w:val="22"/>
        </w:rPr>
        <w:t>9</w:t>
      </w:r>
      <w:r w:rsidR="00362686" w:rsidRPr="00B359F4">
        <w:rPr>
          <w:color w:val="FF0000"/>
          <w:sz w:val="22"/>
          <w:szCs w:val="22"/>
        </w:rPr>
        <w:t>)</w:t>
      </w:r>
      <w:r w:rsidRPr="00B359F4">
        <w:rPr>
          <w:color w:val="FF0000"/>
          <w:sz w:val="22"/>
          <w:szCs w:val="22"/>
        </w:rPr>
        <w:t>. These are consistent with our findings.</w:t>
      </w:r>
      <w:r w:rsidR="00255E9A" w:rsidRPr="00B359F4">
        <w:rPr>
          <w:color w:val="FF0000"/>
          <w:sz w:val="22"/>
          <w:szCs w:val="22"/>
        </w:rPr>
        <w:t xml:space="preserve"> </w:t>
      </w:r>
      <w:r w:rsidR="00A07DD7" w:rsidRPr="00B359F4">
        <w:rPr>
          <w:color w:val="FF0000"/>
          <w:sz w:val="22"/>
          <w:szCs w:val="22"/>
        </w:rPr>
        <w:t xml:space="preserve">Fire also did </w:t>
      </w:r>
      <w:r w:rsidR="00A07DD7" w:rsidRPr="00B359F4">
        <w:rPr>
          <w:color w:val="FF0000"/>
          <w:sz w:val="22"/>
          <w:szCs w:val="22"/>
        </w:rPr>
        <w:lastRenderedPageBreak/>
        <w:t>not significantly influence any</w:t>
      </w:r>
      <w:r w:rsidR="00B26B68" w:rsidRPr="00B359F4">
        <w:rPr>
          <w:color w:val="FF0000"/>
          <w:sz w:val="22"/>
          <w:szCs w:val="22"/>
        </w:rPr>
        <w:t xml:space="preserve"> </w:t>
      </w:r>
      <w:r w:rsidR="00A07DD7" w:rsidRPr="00B359F4">
        <w:rPr>
          <w:color w:val="FF0000"/>
          <w:sz w:val="22"/>
          <w:szCs w:val="22"/>
        </w:rPr>
        <w:t>of the other soil nutrients we measured, despite strong topographical differences.</w:t>
      </w:r>
    </w:p>
    <w:p w14:paraId="45C774ED" w14:textId="77777777" w:rsidR="00362686" w:rsidRPr="00B359F4" w:rsidRDefault="00362686">
      <w:pPr>
        <w:spacing w:line="360" w:lineRule="auto"/>
        <w:rPr>
          <w:color w:val="FF0000"/>
          <w:sz w:val="22"/>
          <w:szCs w:val="22"/>
        </w:rPr>
      </w:pPr>
    </w:p>
    <w:p w14:paraId="03BFDF1F" w14:textId="292C009A" w:rsidR="00255E9A" w:rsidRPr="00B359F4" w:rsidRDefault="00D061E2">
      <w:pPr>
        <w:spacing w:line="360" w:lineRule="auto"/>
        <w:rPr>
          <w:color w:val="FF0000"/>
          <w:sz w:val="22"/>
          <w:szCs w:val="22"/>
        </w:rPr>
      </w:pPr>
      <w:r w:rsidRPr="00B359F4">
        <w:rPr>
          <w:color w:val="FF0000"/>
          <w:sz w:val="22"/>
          <w:szCs w:val="22"/>
        </w:rPr>
        <w:t>A previous pine barren study</w:t>
      </w:r>
      <w:r w:rsidR="00136727" w:rsidRPr="00B359F4">
        <w:rPr>
          <w:color w:val="FF0000"/>
          <w:sz w:val="22"/>
          <w:szCs w:val="22"/>
        </w:rPr>
        <w:t xml:space="preserve"> reported</w:t>
      </w:r>
      <w:r w:rsidRPr="00B359F4">
        <w:rPr>
          <w:color w:val="FF0000"/>
          <w:sz w:val="22"/>
          <w:szCs w:val="22"/>
        </w:rPr>
        <w:t xml:space="preserve"> that</w:t>
      </w:r>
      <w:r w:rsidR="00255E9A" w:rsidRPr="00B359F4">
        <w:rPr>
          <w:color w:val="FF0000"/>
          <w:sz w:val="22"/>
          <w:szCs w:val="22"/>
        </w:rPr>
        <w:t xml:space="preserve"> pyrolysis (either natural or anthropogenic) increase</w:t>
      </w:r>
      <w:r w:rsidRPr="00B359F4">
        <w:rPr>
          <w:color w:val="FF0000"/>
          <w:sz w:val="22"/>
          <w:szCs w:val="22"/>
        </w:rPr>
        <w:t>d</w:t>
      </w:r>
      <w:r w:rsidR="00255E9A" w:rsidRPr="00B359F4">
        <w:rPr>
          <w:color w:val="FF0000"/>
          <w:sz w:val="22"/>
          <w:szCs w:val="22"/>
        </w:rPr>
        <w:t xml:space="preserve"> SWR (Licht and Smith 2020</w:t>
      </w:r>
      <w:proofErr w:type="gramStart"/>
      <w:r w:rsidR="00255E9A" w:rsidRPr="00B359F4">
        <w:rPr>
          <w:color w:val="FF0000"/>
          <w:sz w:val="22"/>
          <w:szCs w:val="22"/>
        </w:rPr>
        <w:t>)</w:t>
      </w:r>
      <w:proofErr w:type="gramEnd"/>
      <w:r w:rsidRPr="00B359F4">
        <w:rPr>
          <w:color w:val="FF0000"/>
          <w:sz w:val="22"/>
          <w:szCs w:val="22"/>
        </w:rPr>
        <w:t xml:space="preserve"> and we found support for this at low elevations</w:t>
      </w:r>
      <w:r w:rsidR="0068285F" w:rsidRPr="00B359F4">
        <w:rPr>
          <w:color w:val="FF0000"/>
          <w:sz w:val="22"/>
          <w:szCs w:val="22"/>
        </w:rPr>
        <w:t xml:space="preserve"> at Mt. Desert</w:t>
      </w:r>
      <w:r w:rsidRPr="00B359F4">
        <w:rPr>
          <w:color w:val="FF0000"/>
          <w:sz w:val="22"/>
          <w:szCs w:val="22"/>
        </w:rPr>
        <w:t xml:space="preserve">. </w:t>
      </w:r>
      <w:r w:rsidR="00A07DD7" w:rsidRPr="00B359F4">
        <w:rPr>
          <w:color w:val="FF0000"/>
          <w:sz w:val="22"/>
          <w:szCs w:val="22"/>
        </w:rPr>
        <w:t>Interestingly, thi</w:t>
      </w:r>
      <w:r w:rsidR="0068285F" w:rsidRPr="00B359F4">
        <w:rPr>
          <w:color w:val="FF0000"/>
          <w:sz w:val="22"/>
          <w:szCs w:val="22"/>
        </w:rPr>
        <w:t xml:space="preserve">s occurred </w:t>
      </w:r>
      <w:r w:rsidR="00A07DD7" w:rsidRPr="00B359F4">
        <w:rPr>
          <w:color w:val="FF0000"/>
          <w:sz w:val="22"/>
          <w:szCs w:val="22"/>
        </w:rPr>
        <w:t xml:space="preserve">despite </w:t>
      </w:r>
      <w:r w:rsidR="0068285F" w:rsidRPr="00B359F4">
        <w:rPr>
          <w:color w:val="FF0000"/>
          <w:sz w:val="22"/>
          <w:szCs w:val="22"/>
        </w:rPr>
        <w:t>steepe</w:t>
      </w:r>
      <w:r w:rsidR="00A07DD7" w:rsidRPr="00B359F4">
        <w:rPr>
          <w:color w:val="FF0000"/>
          <w:sz w:val="22"/>
          <w:szCs w:val="22"/>
        </w:rPr>
        <w:t xml:space="preserve">r slopes at </w:t>
      </w:r>
      <w:r w:rsidR="0068285F" w:rsidRPr="00B359F4">
        <w:rPr>
          <w:color w:val="FF0000"/>
          <w:sz w:val="22"/>
          <w:szCs w:val="22"/>
        </w:rPr>
        <w:t>one</w:t>
      </w:r>
      <w:r w:rsidR="00A07DD7" w:rsidRPr="00B359F4">
        <w:rPr>
          <w:color w:val="FF0000"/>
          <w:sz w:val="22"/>
          <w:szCs w:val="22"/>
        </w:rPr>
        <w:t xml:space="preserve"> site that experienced fire at low elevation, which we would have expected to reduce SWR.</w:t>
      </w:r>
      <w:r w:rsidR="00136727" w:rsidRPr="00B359F4">
        <w:rPr>
          <w:color w:val="FF0000"/>
          <w:sz w:val="22"/>
          <w:szCs w:val="22"/>
        </w:rPr>
        <w:t xml:space="preserve"> </w:t>
      </w:r>
    </w:p>
    <w:p w14:paraId="4101DBDE" w14:textId="77777777" w:rsidR="00F36878" w:rsidRPr="00B359F4" w:rsidRDefault="00F36878" w:rsidP="00B31765">
      <w:pPr>
        <w:spacing w:line="360" w:lineRule="auto"/>
        <w:rPr>
          <w:bCs/>
          <w:color w:val="FF0000"/>
          <w:sz w:val="22"/>
          <w:szCs w:val="22"/>
        </w:rPr>
      </w:pPr>
    </w:p>
    <w:p w14:paraId="01CE4ABC" w14:textId="63B28F84" w:rsidR="00AE6005" w:rsidRPr="00B359F4" w:rsidRDefault="004225BF" w:rsidP="00B31765">
      <w:pPr>
        <w:spacing w:line="360" w:lineRule="auto"/>
        <w:rPr>
          <w:rFonts w:eastAsiaTheme="minorHAnsi"/>
          <w:i/>
          <w:iCs/>
          <w:color w:val="FF0000"/>
          <w:sz w:val="22"/>
          <w:szCs w:val="22"/>
        </w:rPr>
      </w:pPr>
      <w:r w:rsidRPr="00B359F4">
        <w:rPr>
          <w:bCs/>
          <w:i/>
          <w:iCs/>
          <w:color w:val="FF0000"/>
          <w:sz w:val="22"/>
          <w:szCs w:val="22"/>
        </w:rPr>
        <w:t>Leaf Traits</w:t>
      </w:r>
    </w:p>
    <w:p w14:paraId="12E8240C" w14:textId="32870625" w:rsidR="00201AFD" w:rsidRPr="00B359F4" w:rsidRDefault="004B200D" w:rsidP="00B31765">
      <w:pPr>
        <w:spacing w:line="360" w:lineRule="auto"/>
        <w:rPr>
          <w:bCs/>
          <w:color w:val="FF0000"/>
          <w:sz w:val="22"/>
          <w:szCs w:val="22"/>
        </w:rPr>
      </w:pPr>
      <w:r w:rsidRPr="00B359F4">
        <w:rPr>
          <w:color w:val="FF0000"/>
          <w:sz w:val="22"/>
          <w:szCs w:val="22"/>
        </w:rPr>
        <w:t>Intrinsic water use</w:t>
      </w:r>
      <w:r w:rsidR="00936666" w:rsidRPr="00B359F4">
        <w:rPr>
          <w:color w:val="FF0000"/>
          <w:sz w:val="22"/>
          <w:szCs w:val="22"/>
        </w:rPr>
        <w:t xml:space="preserve"> efficiency, </w:t>
      </w:r>
      <w:r w:rsidR="001D39E0" w:rsidRPr="00B359F4">
        <w:rPr>
          <w:color w:val="FF0000"/>
          <w:sz w:val="22"/>
          <w:szCs w:val="22"/>
        </w:rPr>
        <w:t>indicated</w:t>
      </w:r>
      <w:r w:rsidR="00936666" w:rsidRPr="00B359F4">
        <w:rPr>
          <w:color w:val="FF0000"/>
          <w:sz w:val="22"/>
          <w:szCs w:val="22"/>
        </w:rPr>
        <w:t xml:space="preserve"> by </w:t>
      </w:r>
      <w:r w:rsidR="00936666" w:rsidRPr="00B359F4">
        <w:rPr>
          <w:color w:val="FF0000"/>
          <w:sz w:val="22"/>
          <w:szCs w:val="22"/>
          <w:lang w:val="el-GR"/>
        </w:rPr>
        <w:t>δ</w:t>
      </w:r>
      <w:r w:rsidR="00936666" w:rsidRPr="00B359F4">
        <w:rPr>
          <w:color w:val="FF0000"/>
          <w:sz w:val="22"/>
          <w:szCs w:val="22"/>
          <w:vertAlign w:val="superscript"/>
        </w:rPr>
        <w:t>13</w:t>
      </w:r>
      <w:r w:rsidR="00936666" w:rsidRPr="00B359F4">
        <w:rPr>
          <w:color w:val="FF0000"/>
          <w:sz w:val="22"/>
          <w:szCs w:val="22"/>
        </w:rPr>
        <w:t>C, has been shown to increase in the presence of pyrolytic soil</w:t>
      </w:r>
      <w:r w:rsidRPr="00B359F4">
        <w:rPr>
          <w:color w:val="FF0000"/>
          <w:sz w:val="22"/>
          <w:szCs w:val="22"/>
        </w:rPr>
        <w:t xml:space="preserve"> </w:t>
      </w:r>
      <w:r w:rsidR="00936666" w:rsidRPr="00B359F4">
        <w:rPr>
          <w:color w:val="FF0000"/>
          <w:sz w:val="22"/>
          <w:szCs w:val="22"/>
        </w:rPr>
        <w:t xml:space="preserve">(Licht and Smith 2020). However, we found no effect of the 1947 fire on this trait. Instead, </w:t>
      </w:r>
      <w:r w:rsidR="00936666" w:rsidRPr="00B359F4">
        <w:rPr>
          <w:color w:val="FF0000"/>
          <w:sz w:val="22"/>
          <w:szCs w:val="22"/>
          <w:lang w:val="el-GR"/>
        </w:rPr>
        <w:t>δ</w:t>
      </w:r>
      <w:r w:rsidR="00936666" w:rsidRPr="00B359F4">
        <w:rPr>
          <w:color w:val="FF0000"/>
          <w:sz w:val="22"/>
          <w:szCs w:val="22"/>
          <w:vertAlign w:val="superscript"/>
        </w:rPr>
        <w:t>13</w:t>
      </w:r>
      <w:r w:rsidR="00936666" w:rsidRPr="00B359F4">
        <w:rPr>
          <w:color w:val="FF0000"/>
          <w:sz w:val="22"/>
          <w:szCs w:val="22"/>
        </w:rPr>
        <w:t xml:space="preserve">C (and, thus water use efficiency) increased with elevation, supporting previous findings </w:t>
      </w:r>
      <w:r w:rsidR="0059664C" w:rsidRPr="00B359F4">
        <w:rPr>
          <w:color w:val="FF0000"/>
          <w:sz w:val="22"/>
          <w:szCs w:val="22"/>
        </w:rPr>
        <w:t xml:space="preserve">(Wang </w:t>
      </w:r>
      <w:r w:rsidR="0059664C" w:rsidRPr="00B359F4">
        <w:rPr>
          <w:i/>
          <w:iCs/>
          <w:color w:val="FF0000"/>
          <w:sz w:val="22"/>
          <w:szCs w:val="22"/>
        </w:rPr>
        <w:t>et al.</w:t>
      </w:r>
      <w:r w:rsidR="0059664C" w:rsidRPr="00B359F4">
        <w:rPr>
          <w:color w:val="FF0000"/>
          <w:sz w:val="22"/>
          <w:szCs w:val="22"/>
        </w:rPr>
        <w:t xml:space="preserve"> 2017; Chen</w:t>
      </w:r>
      <w:r w:rsidR="00AD3C14" w:rsidRPr="00B359F4">
        <w:rPr>
          <w:color w:val="FF0000"/>
          <w:sz w:val="22"/>
          <w:szCs w:val="22"/>
        </w:rPr>
        <w:t xml:space="preserve"> </w:t>
      </w:r>
      <w:r w:rsidR="00AD3C14" w:rsidRPr="00B359F4">
        <w:rPr>
          <w:i/>
          <w:iCs/>
          <w:color w:val="FF0000"/>
          <w:sz w:val="22"/>
          <w:szCs w:val="22"/>
        </w:rPr>
        <w:t>et al</w:t>
      </w:r>
      <w:r w:rsidR="00AD3C14" w:rsidRPr="00B359F4">
        <w:rPr>
          <w:color w:val="FF0000"/>
          <w:sz w:val="22"/>
          <w:szCs w:val="22"/>
        </w:rPr>
        <w:t xml:space="preserve">. </w:t>
      </w:r>
      <w:r w:rsidR="0059664C" w:rsidRPr="00B359F4">
        <w:rPr>
          <w:color w:val="FF0000"/>
          <w:sz w:val="22"/>
          <w:szCs w:val="22"/>
        </w:rPr>
        <w:t>2017</w:t>
      </w:r>
      <w:r w:rsidR="00936666" w:rsidRPr="00B359F4">
        <w:rPr>
          <w:color w:val="FF0000"/>
          <w:sz w:val="22"/>
          <w:szCs w:val="22"/>
        </w:rPr>
        <w:t>,</w:t>
      </w:r>
      <w:r w:rsidR="001D39E0" w:rsidRPr="00B359F4">
        <w:rPr>
          <w:noProof/>
          <w:color w:val="FF0000"/>
          <w:sz w:val="22"/>
          <w:szCs w:val="22"/>
        </w:rPr>
        <w:t xml:space="preserve"> Körner </w:t>
      </w:r>
      <w:r w:rsidR="001D39E0" w:rsidRPr="00B359F4">
        <w:rPr>
          <w:i/>
          <w:noProof/>
          <w:color w:val="FF0000"/>
          <w:sz w:val="22"/>
          <w:szCs w:val="22"/>
        </w:rPr>
        <w:t>et al.</w:t>
      </w:r>
      <w:r w:rsidR="001D39E0" w:rsidRPr="00B359F4">
        <w:rPr>
          <w:noProof/>
          <w:color w:val="FF0000"/>
          <w:sz w:val="22"/>
          <w:szCs w:val="22"/>
        </w:rPr>
        <w:t xml:space="preserve"> 1986; Friend </w:t>
      </w:r>
      <w:r w:rsidR="001D39E0" w:rsidRPr="00B359F4">
        <w:rPr>
          <w:i/>
          <w:noProof/>
          <w:color w:val="FF0000"/>
          <w:sz w:val="22"/>
          <w:szCs w:val="22"/>
        </w:rPr>
        <w:t>et al.</w:t>
      </w:r>
      <w:r w:rsidR="001D39E0" w:rsidRPr="00B359F4">
        <w:rPr>
          <w:noProof/>
          <w:color w:val="FF0000"/>
          <w:sz w:val="22"/>
          <w:szCs w:val="22"/>
        </w:rPr>
        <w:t xml:space="preserve"> 1989; Bresson </w:t>
      </w:r>
      <w:r w:rsidR="001D39E0" w:rsidRPr="00B359F4">
        <w:rPr>
          <w:i/>
          <w:noProof/>
          <w:color w:val="FF0000"/>
          <w:sz w:val="22"/>
          <w:szCs w:val="22"/>
        </w:rPr>
        <w:t>et al.</w:t>
      </w:r>
      <w:r w:rsidR="001D39E0" w:rsidRPr="00B359F4">
        <w:rPr>
          <w:noProof/>
          <w:color w:val="FF0000"/>
          <w:sz w:val="22"/>
          <w:szCs w:val="22"/>
        </w:rPr>
        <w:t xml:space="preserve"> 2009)</w:t>
      </w:r>
      <w:r w:rsidR="00A1616E" w:rsidRPr="00B359F4">
        <w:rPr>
          <w:noProof/>
          <w:color w:val="FF0000"/>
          <w:sz w:val="22"/>
          <w:szCs w:val="22"/>
        </w:rPr>
        <w:t xml:space="preserve">. </w:t>
      </w:r>
      <w:r w:rsidR="005B03C7" w:rsidRPr="00B359F4">
        <w:rPr>
          <w:color w:val="FF0000"/>
          <w:sz w:val="22"/>
          <w:szCs w:val="22"/>
        </w:rPr>
        <w:t>At Mt. Desert, where elevation gradients are a significant feature of the landscape,</w:t>
      </w:r>
      <w:r w:rsidRPr="00B359F4">
        <w:rPr>
          <w:color w:val="FF0000"/>
          <w:sz w:val="22"/>
          <w:szCs w:val="22"/>
        </w:rPr>
        <w:t xml:space="preserve"> </w:t>
      </w:r>
      <w:r w:rsidR="00936666" w:rsidRPr="00B359F4">
        <w:rPr>
          <w:color w:val="FF0000"/>
          <w:sz w:val="22"/>
          <w:szCs w:val="22"/>
        </w:rPr>
        <w:t>this response</w:t>
      </w:r>
      <w:r w:rsidR="00056887" w:rsidRPr="00B359F4">
        <w:rPr>
          <w:color w:val="FF0000"/>
          <w:sz w:val="22"/>
          <w:szCs w:val="22"/>
        </w:rPr>
        <w:t xml:space="preserve"> </w:t>
      </w:r>
      <w:r w:rsidR="00936666" w:rsidRPr="00B359F4">
        <w:rPr>
          <w:color w:val="FF0000"/>
          <w:sz w:val="22"/>
          <w:szCs w:val="22"/>
        </w:rPr>
        <w:t>is indicative of</w:t>
      </w:r>
      <w:r w:rsidR="00056887" w:rsidRPr="00B359F4">
        <w:rPr>
          <w:color w:val="FF0000"/>
          <w:sz w:val="22"/>
          <w:szCs w:val="22"/>
        </w:rPr>
        <w:t xml:space="preserve"> plant </w:t>
      </w:r>
      <w:r w:rsidR="00A1616E" w:rsidRPr="00B359F4">
        <w:rPr>
          <w:color w:val="FF0000"/>
          <w:sz w:val="22"/>
          <w:szCs w:val="22"/>
        </w:rPr>
        <w:t xml:space="preserve">stress tolerance </w:t>
      </w:r>
      <w:r w:rsidR="00CA55ED" w:rsidRPr="00B359F4">
        <w:rPr>
          <w:color w:val="FF0000"/>
          <w:sz w:val="22"/>
          <w:szCs w:val="22"/>
        </w:rPr>
        <w:t xml:space="preserve">response </w:t>
      </w:r>
      <w:r w:rsidR="00A1616E" w:rsidRPr="00B359F4">
        <w:rPr>
          <w:color w:val="FF0000"/>
          <w:sz w:val="22"/>
          <w:szCs w:val="22"/>
        </w:rPr>
        <w:t>(to higher wind turbulence</w:t>
      </w:r>
      <w:r w:rsidR="00201AFD" w:rsidRPr="00B359F4">
        <w:rPr>
          <w:color w:val="FF0000"/>
          <w:sz w:val="22"/>
          <w:szCs w:val="22"/>
        </w:rPr>
        <w:t>, low pressure,</w:t>
      </w:r>
      <w:r w:rsidRPr="00B359F4">
        <w:rPr>
          <w:color w:val="FF0000"/>
          <w:sz w:val="22"/>
          <w:szCs w:val="22"/>
        </w:rPr>
        <w:t xml:space="preserve"> and more quickly drying soils) </w:t>
      </w:r>
      <w:r w:rsidR="00EF3376" w:rsidRPr="00B359F4">
        <w:rPr>
          <w:color w:val="FF0000"/>
          <w:sz w:val="22"/>
          <w:szCs w:val="22"/>
        </w:rPr>
        <w:t>as a feature of upper elevation life</w:t>
      </w:r>
      <w:r w:rsidR="00CA55ED" w:rsidRPr="00B359F4">
        <w:rPr>
          <w:color w:val="FF0000"/>
          <w:sz w:val="22"/>
          <w:szCs w:val="22"/>
        </w:rPr>
        <w:t xml:space="preserve"> (</w:t>
      </w:r>
      <w:r w:rsidR="00A1616E" w:rsidRPr="00B359F4">
        <w:rPr>
          <w:color w:val="FF0000"/>
          <w:sz w:val="22"/>
          <w:szCs w:val="22"/>
        </w:rPr>
        <w:t xml:space="preserve">Wang </w:t>
      </w:r>
      <w:r w:rsidR="00A1616E" w:rsidRPr="00B359F4">
        <w:rPr>
          <w:i/>
          <w:iCs/>
          <w:color w:val="FF0000"/>
          <w:sz w:val="22"/>
          <w:szCs w:val="22"/>
        </w:rPr>
        <w:t xml:space="preserve">et al. </w:t>
      </w:r>
      <w:r w:rsidR="00A1616E" w:rsidRPr="00B359F4">
        <w:rPr>
          <w:color w:val="FF0000"/>
          <w:sz w:val="22"/>
          <w:szCs w:val="22"/>
        </w:rPr>
        <w:t xml:space="preserve">2017). </w:t>
      </w:r>
    </w:p>
    <w:p w14:paraId="09DA15A4" w14:textId="22516F6A" w:rsidR="00201AFD" w:rsidRPr="00B359F4" w:rsidRDefault="00201AFD" w:rsidP="00B31765">
      <w:pPr>
        <w:spacing w:line="360" w:lineRule="auto"/>
        <w:rPr>
          <w:bCs/>
          <w:color w:val="FF0000"/>
          <w:sz w:val="22"/>
          <w:szCs w:val="22"/>
        </w:rPr>
      </w:pPr>
    </w:p>
    <w:p w14:paraId="292BF799" w14:textId="72E3ECD3" w:rsidR="00201AFD" w:rsidRPr="00B359F4" w:rsidRDefault="00201AFD" w:rsidP="00B31765">
      <w:pPr>
        <w:spacing w:line="360" w:lineRule="auto"/>
        <w:rPr>
          <w:color w:val="FF0000"/>
          <w:sz w:val="22"/>
          <w:szCs w:val="22"/>
        </w:rPr>
      </w:pPr>
      <w:r w:rsidRPr="00B359F4">
        <w:rPr>
          <w:bCs/>
          <w:color w:val="FF0000"/>
          <w:sz w:val="22"/>
          <w:szCs w:val="22"/>
        </w:rPr>
        <w:t xml:space="preserve">We expected that </w:t>
      </w:r>
      <w:r w:rsidR="005C5575" w:rsidRPr="00B359F4">
        <w:rPr>
          <w:bCs/>
          <w:color w:val="FF0000"/>
          <w:sz w:val="22"/>
          <w:szCs w:val="22"/>
        </w:rPr>
        <w:t>an increase in elevation would drive increases in leaf nutrients, particularly leaf N, to support high elevation photosynthesis at low stomatal conductance</w:t>
      </w:r>
      <w:r w:rsidR="001A5D6D" w:rsidRPr="00B359F4">
        <w:rPr>
          <w:bCs/>
          <w:color w:val="FF0000"/>
          <w:sz w:val="22"/>
          <w:szCs w:val="22"/>
        </w:rPr>
        <w:t>, as has been shown and is expected from physiological theory</w:t>
      </w:r>
      <w:r w:rsidR="005C5575" w:rsidRPr="00B359F4">
        <w:rPr>
          <w:bCs/>
          <w:color w:val="FF0000"/>
          <w:sz w:val="22"/>
          <w:szCs w:val="22"/>
        </w:rPr>
        <w:t xml:space="preserve"> </w:t>
      </w:r>
      <w:r w:rsidR="005C5575" w:rsidRPr="00B359F4">
        <w:rPr>
          <w:color w:val="FF0000"/>
          <w:sz w:val="22"/>
          <w:szCs w:val="22"/>
        </w:rPr>
        <w:t xml:space="preserve">(Wang </w:t>
      </w:r>
      <w:r w:rsidR="005C5575" w:rsidRPr="00B359F4">
        <w:rPr>
          <w:i/>
          <w:iCs/>
          <w:color w:val="FF0000"/>
          <w:sz w:val="22"/>
          <w:szCs w:val="22"/>
        </w:rPr>
        <w:t xml:space="preserve">et al. </w:t>
      </w:r>
      <w:r w:rsidR="005C5575" w:rsidRPr="00B359F4">
        <w:rPr>
          <w:color w:val="FF0000"/>
          <w:sz w:val="22"/>
          <w:szCs w:val="22"/>
        </w:rPr>
        <w:t>2017). This was not the case. A reduction in some soil nutrients (e.g., Ca</w:t>
      </w:r>
      <w:r w:rsidR="005C5575" w:rsidRPr="00B359F4">
        <w:rPr>
          <w:color w:val="FF0000"/>
          <w:sz w:val="22"/>
          <w:szCs w:val="22"/>
          <w:vertAlign w:val="superscript"/>
        </w:rPr>
        <w:t>2+</w:t>
      </w:r>
      <w:r w:rsidR="005C5575" w:rsidRPr="00B359F4">
        <w:rPr>
          <w:color w:val="FF0000"/>
          <w:sz w:val="22"/>
          <w:szCs w:val="22"/>
        </w:rPr>
        <w:t>) may have played a role in this</w:t>
      </w:r>
      <w:r w:rsidR="001A5D6D" w:rsidRPr="00B359F4">
        <w:rPr>
          <w:color w:val="FF0000"/>
          <w:sz w:val="22"/>
          <w:szCs w:val="22"/>
        </w:rPr>
        <w:t xml:space="preserve"> (</w:t>
      </w:r>
      <w:proofErr w:type="spellStart"/>
      <w:r w:rsidR="001A5D6D" w:rsidRPr="00B359F4">
        <w:rPr>
          <w:color w:val="FF0000"/>
          <w:sz w:val="22"/>
          <w:szCs w:val="22"/>
        </w:rPr>
        <w:t>Firn</w:t>
      </w:r>
      <w:proofErr w:type="spellEnd"/>
      <w:r w:rsidR="001A5D6D" w:rsidRPr="00B359F4">
        <w:rPr>
          <w:color w:val="FF0000"/>
          <w:sz w:val="22"/>
          <w:szCs w:val="22"/>
        </w:rPr>
        <w:t xml:space="preserve"> </w:t>
      </w:r>
      <w:r w:rsidR="001A5D6D" w:rsidRPr="00B359F4">
        <w:rPr>
          <w:i/>
          <w:color w:val="FF0000"/>
          <w:sz w:val="22"/>
          <w:szCs w:val="22"/>
        </w:rPr>
        <w:t>et al.</w:t>
      </w:r>
      <w:r w:rsidR="001A5D6D" w:rsidRPr="00B359F4">
        <w:rPr>
          <w:color w:val="FF0000"/>
          <w:sz w:val="22"/>
          <w:szCs w:val="22"/>
        </w:rPr>
        <w:t xml:space="preserve"> 2019</w:t>
      </w:r>
      <w:proofErr w:type="gramStart"/>
      <w:r w:rsidR="001A5D6D" w:rsidRPr="00B359F4">
        <w:rPr>
          <w:color w:val="FF0000"/>
          <w:sz w:val="22"/>
          <w:szCs w:val="22"/>
        </w:rPr>
        <w:t>), but</w:t>
      </w:r>
      <w:proofErr w:type="gramEnd"/>
      <w:r w:rsidR="001A5D6D" w:rsidRPr="00B359F4">
        <w:rPr>
          <w:color w:val="FF0000"/>
          <w:sz w:val="22"/>
          <w:szCs w:val="22"/>
        </w:rPr>
        <w:t xml:space="preserve"> may also have been the effect of non-measured variables, such as nutrient mineralization.</w:t>
      </w:r>
    </w:p>
    <w:p w14:paraId="2D014C52" w14:textId="793E8F69" w:rsidR="00B26B68" w:rsidRPr="00B359F4" w:rsidRDefault="00B26B68" w:rsidP="00B31765">
      <w:pPr>
        <w:spacing w:line="360" w:lineRule="auto"/>
        <w:rPr>
          <w:bCs/>
          <w:color w:val="FF0000"/>
          <w:sz w:val="22"/>
          <w:szCs w:val="22"/>
        </w:rPr>
      </w:pPr>
    </w:p>
    <w:p w14:paraId="70109D23" w14:textId="2C6B68CC" w:rsidR="00B26B68" w:rsidRPr="00B359F4" w:rsidRDefault="00B26B68" w:rsidP="00B31765">
      <w:pPr>
        <w:spacing w:line="360" w:lineRule="auto"/>
        <w:rPr>
          <w:bCs/>
          <w:color w:val="FF0000"/>
          <w:sz w:val="22"/>
          <w:szCs w:val="22"/>
        </w:rPr>
      </w:pPr>
      <w:r w:rsidRPr="00B359F4">
        <w:rPr>
          <w:bCs/>
          <w:color w:val="FF0000"/>
          <w:sz w:val="22"/>
          <w:szCs w:val="22"/>
        </w:rPr>
        <w:t xml:space="preserve">Despite a lack of soil nutrient responses, we found that fire involvement significant increased foliar P, possibly as the result of greater P availability. However, this was not consistent with our soil analysis. </w:t>
      </w:r>
      <w:r w:rsidR="000163EB" w:rsidRPr="00B359F4">
        <w:rPr>
          <w:bCs/>
          <w:color w:val="FF0000"/>
          <w:sz w:val="22"/>
          <w:szCs w:val="22"/>
        </w:rPr>
        <w:t>F</w:t>
      </w:r>
      <w:r w:rsidR="00FF0055" w:rsidRPr="00B359F4">
        <w:rPr>
          <w:bCs/>
          <w:color w:val="FF0000"/>
          <w:sz w:val="22"/>
          <w:szCs w:val="22"/>
        </w:rPr>
        <w:t xml:space="preserve">urther studies are needed to understand the connection between fire involvement, topography, soil nutrients, and foliar nutrients at Mt. Desert Island. A closer examination of fungal processes </w:t>
      </w:r>
      <w:r w:rsidR="0068285F" w:rsidRPr="00B359F4">
        <w:rPr>
          <w:bCs/>
          <w:color w:val="FF0000"/>
          <w:sz w:val="22"/>
          <w:szCs w:val="22"/>
        </w:rPr>
        <w:t xml:space="preserve">(such as those conducted </w:t>
      </w:r>
      <w:r w:rsidR="002662B0" w:rsidRPr="00B359F4">
        <w:rPr>
          <w:bCs/>
          <w:color w:val="FF0000"/>
          <w:sz w:val="22"/>
          <w:szCs w:val="22"/>
        </w:rPr>
        <w:t xml:space="preserve">by </w:t>
      </w:r>
      <w:r w:rsidR="0068285F" w:rsidRPr="00B359F4">
        <w:rPr>
          <w:bCs/>
          <w:color w:val="FF0000"/>
          <w:sz w:val="22"/>
          <w:szCs w:val="22"/>
        </w:rPr>
        <w:t xml:space="preserve">Luo </w:t>
      </w:r>
      <w:r w:rsidR="0068285F" w:rsidRPr="00B359F4">
        <w:rPr>
          <w:bCs/>
          <w:i/>
          <w:iCs/>
          <w:color w:val="FF0000"/>
          <w:sz w:val="22"/>
          <w:szCs w:val="22"/>
        </w:rPr>
        <w:t>et al</w:t>
      </w:r>
      <w:r w:rsidR="0068285F" w:rsidRPr="00B359F4">
        <w:rPr>
          <w:bCs/>
          <w:color w:val="FF0000"/>
          <w:sz w:val="22"/>
          <w:szCs w:val="22"/>
        </w:rPr>
        <w:t>. 2017 following prescribed burns</w:t>
      </w:r>
      <w:r w:rsidR="002662B0" w:rsidRPr="00B359F4">
        <w:rPr>
          <w:bCs/>
          <w:color w:val="FF0000"/>
          <w:sz w:val="22"/>
          <w:szCs w:val="22"/>
        </w:rPr>
        <w:t xml:space="preserve"> in New Jersey</w:t>
      </w:r>
      <w:r w:rsidR="0068285F" w:rsidRPr="00B359F4">
        <w:rPr>
          <w:bCs/>
          <w:color w:val="FF0000"/>
          <w:sz w:val="22"/>
          <w:szCs w:val="22"/>
        </w:rPr>
        <w:t xml:space="preserve">) </w:t>
      </w:r>
      <w:r w:rsidR="00FF0055" w:rsidRPr="00B359F4">
        <w:rPr>
          <w:bCs/>
          <w:color w:val="FF0000"/>
          <w:sz w:val="22"/>
          <w:szCs w:val="22"/>
        </w:rPr>
        <w:t xml:space="preserve">may yield </w:t>
      </w:r>
      <w:r w:rsidR="002662B0" w:rsidRPr="00B359F4">
        <w:rPr>
          <w:bCs/>
          <w:color w:val="FF0000"/>
          <w:sz w:val="22"/>
          <w:szCs w:val="22"/>
        </w:rPr>
        <w:t>clearer</w:t>
      </w:r>
      <w:r w:rsidR="00FF0055" w:rsidRPr="00B359F4">
        <w:rPr>
          <w:bCs/>
          <w:color w:val="FF0000"/>
          <w:sz w:val="22"/>
          <w:szCs w:val="22"/>
        </w:rPr>
        <w:t xml:space="preserve"> findings (Dove and Hart 2017)</w:t>
      </w:r>
      <w:r w:rsidR="0068285F" w:rsidRPr="00B359F4">
        <w:rPr>
          <w:bCs/>
          <w:color w:val="FF0000"/>
          <w:sz w:val="22"/>
          <w:szCs w:val="22"/>
        </w:rPr>
        <w:t xml:space="preserve"> necessary to understand the influence of </w:t>
      </w:r>
      <w:r w:rsidR="002662B0" w:rsidRPr="00B359F4">
        <w:rPr>
          <w:bCs/>
          <w:color w:val="FF0000"/>
          <w:sz w:val="22"/>
          <w:szCs w:val="22"/>
        </w:rPr>
        <w:t>mycorrhizae on pitch pine in disjunct populations.</w:t>
      </w:r>
    </w:p>
    <w:p w14:paraId="663BB0C9" w14:textId="468181BD" w:rsidR="00F5609E" w:rsidRPr="00B359F4" w:rsidRDefault="00F5609E" w:rsidP="00B31765">
      <w:pPr>
        <w:spacing w:line="360" w:lineRule="auto"/>
        <w:rPr>
          <w:color w:val="FF0000"/>
          <w:sz w:val="22"/>
          <w:szCs w:val="22"/>
        </w:rPr>
      </w:pPr>
      <w:bookmarkStart w:id="23" w:name="_Hlk58130742"/>
    </w:p>
    <w:p w14:paraId="50E62F5C" w14:textId="77777777" w:rsidR="00926E1A" w:rsidRPr="00B359F4" w:rsidRDefault="00B6617D" w:rsidP="00B31765">
      <w:pPr>
        <w:spacing w:line="360" w:lineRule="auto"/>
        <w:rPr>
          <w:i/>
          <w:iCs/>
          <w:color w:val="FF0000"/>
          <w:sz w:val="22"/>
          <w:szCs w:val="22"/>
        </w:rPr>
      </w:pPr>
      <w:r w:rsidRPr="00B359F4">
        <w:rPr>
          <w:i/>
          <w:iCs/>
          <w:color w:val="FF0000"/>
          <w:sz w:val="22"/>
          <w:szCs w:val="22"/>
        </w:rPr>
        <w:t>Plant-level</w:t>
      </w:r>
      <w:r w:rsidR="00F36878" w:rsidRPr="00B359F4">
        <w:rPr>
          <w:i/>
          <w:iCs/>
          <w:color w:val="FF0000"/>
          <w:sz w:val="22"/>
          <w:szCs w:val="22"/>
        </w:rPr>
        <w:t xml:space="preserve"> Traits</w:t>
      </w:r>
    </w:p>
    <w:p w14:paraId="270F8527" w14:textId="085AF569" w:rsidR="00A369A1" w:rsidRPr="00B359F4" w:rsidRDefault="002B6426" w:rsidP="00B31765">
      <w:pPr>
        <w:spacing w:line="360" w:lineRule="auto"/>
        <w:rPr>
          <w:i/>
          <w:iCs/>
          <w:strike/>
          <w:color w:val="FF0000"/>
          <w:sz w:val="22"/>
          <w:szCs w:val="22"/>
        </w:rPr>
      </w:pPr>
      <w:r w:rsidRPr="00B359F4">
        <w:rPr>
          <w:color w:val="FF0000"/>
          <w:sz w:val="22"/>
          <w:szCs w:val="22"/>
        </w:rPr>
        <w:t xml:space="preserve">Elevation was the primary driver of plant traits, resulting in smaller, less clustered trees at </w:t>
      </w:r>
      <w:proofErr w:type="spellStart"/>
      <w:r w:rsidRPr="00B359F4">
        <w:rPr>
          <w:color w:val="FF0000"/>
          <w:sz w:val="22"/>
          <w:szCs w:val="22"/>
        </w:rPr>
        <w:t>hig</w:t>
      </w:r>
      <w:proofErr w:type="spellEnd"/>
      <w:r w:rsidRPr="00B359F4">
        <w:rPr>
          <w:color w:val="FF0000"/>
          <w:sz w:val="22"/>
          <w:szCs w:val="22"/>
        </w:rPr>
        <w:t xml:space="preserve"> versus low elevation. Interestingly, there was relatively little difference in these responses with fire involvement, </w:t>
      </w:r>
      <w:r w:rsidRPr="00B359F4">
        <w:rPr>
          <w:color w:val="FF0000"/>
          <w:sz w:val="22"/>
          <w:szCs w:val="22"/>
        </w:rPr>
        <w:lastRenderedPageBreak/>
        <w:t xml:space="preserve">which we expected to reduce clustering and tree size regardless of elevation due to effects on tree age. Although tree ages were unknown, we expected older individuals at sites that did not experience the 1947 fire. In fact, this lack of difference may be an indicator </w:t>
      </w:r>
      <w:r w:rsidR="00DE10AD" w:rsidRPr="00B359F4">
        <w:rPr>
          <w:color w:val="FF0000"/>
          <w:sz w:val="22"/>
          <w:szCs w:val="22"/>
        </w:rPr>
        <w:t xml:space="preserve">of stimulation of pitch pine growth after fire, for instance </w:t>
      </w:r>
      <w:proofErr w:type="gramStart"/>
      <w:r w:rsidR="00DE10AD" w:rsidRPr="00B359F4">
        <w:rPr>
          <w:color w:val="FF0000"/>
          <w:sz w:val="22"/>
          <w:szCs w:val="22"/>
        </w:rPr>
        <w:t>as a result of</w:t>
      </w:r>
      <w:proofErr w:type="gramEnd"/>
      <w:r w:rsidR="00DE10AD" w:rsidRPr="00B359F4">
        <w:rPr>
          <w:color w:val="FF0000"/>
          <w:sz w:val="22"/>
          <w:szCs w:val="22"/>
        </w:rPr>
        <w:t xml:space="preserve"> reduced</w:t>
      </w:r>
      <w:r w:rsidR="00957188" w:rsidRPr="00B359F4">
        <w:rPr>
          <w:color w:val="FF0000"/>
          <w:sz w:val="22"/>
          <w:szCs w:val="22"/>
        </w:rPr>
        <w:t xml:space="preserve"> competition</w:t>
      </w:r>
      <w:r w:rsidR="00DE10AD" w:rsidRPr="00B359F4">
        <w:rPr>
          <w:color w:val="FF0000"/>
          <w:sz w:val="22"/>
          <w:szCs w:val="22"/>
        </w:rPr>
        <w:t xml:space="preserve"> </w:t>
      </w:r>
      <w:r w:rsidR="00AB46A3" w:rsidRPr="00B359F4">
        <w:rPr>
          <w:color w:val="FF0000"/>
          <w:sz w:val="22"/>
          <w:szCs w:val="22"/>
        </w:rPr>
        <w:t>(Jordan</w:t>
      </w:r>
      <w:r w:rsidR="00E11E27" w:rsidRPr="00B359F4">
        <w:rPr>
          <w:color w:val="FF0000"/>
          <w:sz w:val="22"/>
          <w:szCs w:val="22"/>
        </w:rPr>
        <w:t xml:space="preserve"> </w:t>
      </w:r>
      <w:r w:rsidR="00E11E27" w:rsidRPr="00B359F4">
        <w:rPr>
          <w:i/>
          <w:iCs/>
          <w:color w:val="FF0000"/>
          <w:sz w:val="22"/>
          <w:szCs w:val="22"/>
        </w:rPr>
        <w:t>et al.</w:t>
      </w:r>
      <w:r w:rsidR="00E11E27" w:rsidRPr="00B359F4">
        <w:rPr>
          <w:color w:val="FF0000"/>
          <w:sz w:val="22"/>
          <w:szCs w:val="22"/>
        </w:rPr>
        <w:t xml:space="preserve"> </w:t>
      </w:r>
      <w:r w:rsidR="00AB46A3" w:rsidRPr="00B359F4">
        <w:rPr>
          <w:color w:val="FF0000"/>
          <w:sz w:val="22"/>
          <w:szCs w:val="22"/>
        </w:rPr>
        <w:t>2003)</w:t>
      </w:r>
      <w:r w:rsidR="00957188" w:rsidRPr="00B359F4">
        <w:rPr>
          <w:color w:val="FF0000"/>
          <w:sz w:val="22"/>
          <w:szCs w:val="22"/>
        </w:rPr>
        <w:t xml:space="preserve">. </w:t>
      </w:r>
      <w:r w:rsidR="00AB46A3" w:rsidRPr="00B359F4">
        <w:rPr>
          <w:color w:val="FF0000"/>
          <w:sz w:val="22"/>
          <w:szCs w:val="22"/>
        </w:rPr>
        <w:t xml:space="preserve">This might suggest that </w:t>
      </w:r>
      <w:r w:rsidR="00AB46A3" w:rsidRPr="00B359F4">
        <w:rPr>
          <w:bCs/>
          <w:color w:val="FF0000"/>
          <w:sz w:val="22"/>
          <w:szCs w:val="22"/>
        </w:rPr>
        <w:t>a</w:t>
      </w:r>
      <w:r w:rsidR="00A369A1" w:rsidRPr="00B359F4">
        <w:rPr>
          <w:bCs/>
          <w:color w:val="FF0000"/>
          <w:sz w:val="22"/>
          <w:szCs w:val="22"/>
        </w:rPr>
        <w:t xml:space="preserve"> shift back </w:t>
      </w:r>
      <w:r w:rsidR="00AB46A3" w:rsidRPr="00B359F4">
        <w:rPr>
          <w:bCs/>
          <w:color w:val="FF0000"/>
          <w:sz w:val="22"/>
          <w:szCs w:val="22"/>
        </w:rPr>
        <w:t>could</w:t>
      </w:r>
      <w:r w:rsidR="00EA5E6B" w:rsidRPr="00B359F4">
        <w:rPr>
          <w:bCs/>
          <w:color w:val="FF0000"/>
          <w:sz w:val="22"/>
          <w:szCs w:val="22"/>
        </w:rPr>
        <w:t xml:space="preserve"> </w:t>
      </w:r>
      <w:r w:rsidR="00435B72" w:rsidRPr="00B359F4">
        <w:rPr>
          <w:bCs/>
          <w:color w:val="FF0000"/>
          <w:sz w:val="22"/>
          <w:szCs w:val="22"/>
        </w:rPr>
        <w:t xml:space="preserve">further </w:t>
      </w:r>
      <w:r w:rsidR="00957188" w:rsidRPr="00B359F4">
        <w:rPr>
          <w:bCs/>
          <w:color w:val="FF0000"/>
          <w:sz w:val="22"/>
          <w:szCs w:val="22"/>
        </w:rPr>
        <w:t xml:space="preserve">spur </w:t>
      </w:r>
      <w:r w:rsidR="00435B72" w:rsidRPr="00B359F4">
        <w:rPr>
          <w:bCs/>
          <w:color w:val="FF0000"/>
          <w:sz w:val="22"/>
          <w:szCs w:val="22"/>
        </w:rPr>
        <w:t>dispersal</w:t>
      </w:r>
      <w:r w:rsidR="00957188" w:rsidRPr="00B359F4">
        <w:rPr>
          <w:bCs/>
          <w:color w:val="FF0000"/>
          <w:sz w:val="22"/>
          <w:szCs w:val="22"/>
        </w:rPr>
        <w:t>,</w:t>
      </w:r>
      <w:r w:rsidR="00EA5E6B" w:rsidRPr="00B359F4">
        <w:rPr>
          <w:bCs/>
          <w:color w:val="FF0000"/>
          <w:sz w:val="22"/>
          <w:szCs w:val="22"/>
        </w:rPr>
        <w:t xml:space="preserve"> </w:t>
      </w:r>
      <w:r w:rsidR="00957188" w:rsidRPr="00B359F4">
        <w:rPr>
          <w:bCs/>
          <w:color w:val="FF0000"/>
          <w:sz w:val="22"/>
          <w:szCs w:val="22"/>
        </w:rPr>
        <w:t>but</w:t>
      </w:r>
      <w:r w:rsidR="00A369A1" w:rsidRPr="00B359F4">
        <w:rPr>
          <w:bCs/>
          <w:color w:val="FF0000"/>
          <w:sz w:val="22"/>
          <w:szCs w:val="22"/>
        </w:rPr>
        <w:t>, despite a significant fuel buildup in the forest</w:t>
      </w:r>
      <w:r w:rsidR="00EA5E6B" w:rsidRPr="00B359F4">
        <w:rPr>
          <w:bCs/>
          <w:color w:val="FF0000"/>
          <w:sz w:val="22"/>
          <w:szCs w:val="22"/>
        </w:rPr>
        <w:t>s on the island</w:t>
      </w:r>
      <w:r w:rsidR="00A369A1" w:rsidRPr="00B359F4">
        <w:rPr>
          <w:bCs/>
          <w:color w:val="FF0000"/>
          <w:sz w:val="22"/>
          <w:szCs w:val="22"/>
        </w:rPr>
        <w:t xml:space="preserve">, </w:t>
      </w:r>
      <w:r w:rsidR="00AB46A3" w:rsidRPr="00B359F4">
        <w:rPr>
          <w:bCs/>
          <w:color w:val="FF0000"/>
          <w:sz w:val="22"/>
          <w:szCs w:val="22"/>
        </w:rPr>
        <w:t xml:space="preserve">this would require a change in </w:t>
      </w:r>
      <w:r w:rsidR="00EA5E6B" w:rsidRPr="00B359F4">
        <w:rPr>
          <w:bCs/>
          <w:color w:val="FF0000"/>
          <w:sz w:val="22"/>
          <w:szCs w:val="22"/>
        </w:rPr>
        <w:t>current management policies</w:t>
      </w:r>
      <w:r w:rsidR="00957188" w:rsidRPr="00B359F4">
        <w:rPr>
          <w:bCs/>
          <w:color w:val="FF0000"/>
          <w:sz w:val="22"/>
          <w:szCs w:val="22"/>
        </w:rPr>
        <w:t>.</w:t>
      </w:r>
      <w:r w:rsidR="008F37AD" w:rsidRPr="00B359F4">
        <w:rPr>
          <w:bCs/>
          <w:color w:val="FF0000"/>
          <w:sz w:val="22"/>
          <w:szCs w:val="22"/>
        </w:rPr>
        <w:t xml:space="preserve"> </w:t>
      </w:r>
      <w:r w:rsidR="00957188" w:rsidRPr="00B359F4">
        <w:rPr>
          <w:bCs/>
          <w:color w:val="FF0000"/>
          <w:sz w:val="22"/>
          <w:szCs w:val="22"/>
        </w:rPr>
        <w:t>C</w:t>
      </w:r>
      <w:r w:rsidR="00EA5E6B" w:rsidRPr="00B359F4">
        <w:rPr>
          <w:bCs/>
          <w:color w:val="FF0000"/>
          <w:sz w:val="22"/>
          <w:szCs w:val="22"/>
        </w:rPr>
        <w:t xml:space="preserve">oupled with </w:t>
      </w:r>
      <w:r w:rsidR="00A369A1" w:rsidRPr="00B359F4">
        <w:rPr>
          <w:bCs/>
          <w:color w:val="FF0000"/>
          <w:sz w:val="22"/>
          <w:szCs w:val="22"/>
        </w:rPr>
        <w:t xml:space="preserve">climate projections (Fernandez </w:t>
      </w:r>
      <w:r w:rsidR="00A369A1" w:rsidRPr="00B359F4">
        <w:rPr>
          <w:bCs/>
          <w:i/>
          <w:iCs/>
          <w:color w:val="FF0000"/>
          <w:sz w:val="22"/>
          <w:szCs w:val="22"/>
        </w:rPr>
        <w:t xml:space="preserve">et al. </w:t>
      </w:r>
      <w:r w:rsidR="00A369A1" w:rsidRPr="00B359F4">
        <w:rPr>
          <w:bCs/>
          <w:color w:val="FF0000"/>
          <w:sz w:val="22"/>
          <w:szCs w:val="22"/>
        </w:rPr>
        <w:t>2015)</w:t>
      </w:r>
      <w:r w:rsidR="008F37AD" w:rsidRPr="00B359F4">
        <w:rPr>
          <w:bCs/>
          <w:color w:val="FF0000"/>
          <w:sz w:val="22"/>
          <w:szCs w:val="22"/>
        </w:rPr>
        <w:t>, we can predict</w:t>
      </w:r>
      <w:r w:rsidR="00435B72" w:rsidRPr="00B359F4">
        <w:rPr>
          <w:bCs/>
          <w:color w:val="FF0000"/>
          <w:sz w:val="22"/>
          <w:szCs w:val="22"/>
        </w:rPr>
        <w:t xml:space="preserve"> potential ledge population enlargement is unlikely to occur as a function of </w:t>
      </w:r>
      <w:r w:rsidR="008F37AD" w:rsidRPr="00B359F4">
        <w:rPr>
          <w:bCs/>
          <w:color w:val="FF0000"/>
          <w:sz w:val="22"/>
          <w:szCs w:val="22"/>
        </w:rPr>
        <w:t>anthropogenic intervention</w:t>
      </w:r>
      <w:r w:rsidR="00A369A1" w:rsidRPr="00B359F4">
        <w:rPr>
          <w:bCs/>
          <w:color w:val="FF0000"/>
          <w:sz w:val="22"/>
          <w:szCs w:val="22"/>
        </w:rPr>
        <w:t xml:space="preserve">. </w:t>
      </w:r>
      <w:r w:rsidR="00AB46A3" w:rsidRPr="00B359F4">
        <w:rPr>
          <w:bCs/>
          <w:color w:val="FF0000"/>
          <w:sz w:val="22"/>
          <w:szCs w:val="22"/>
        </w:rPr>
        <w:t>Nonetheless, our findings in non-fire involved sites suggest that pitch pine can persist in the absence of fire. However, further studies are needed to examine how long this will last.</w:t>
      </w:r>
    </w:p>
    <w:p w14:paraId="020B32DE" w14:textId="77777777" w:rsidR="00F36878" w:rsidRPr="00B359F4" w:rsidRDefault="00F36878" w:rsidP="00B31765">
      <w:pPr>
        <w:spacing w:line="360" w:lineRule="auto"/>
        <w:rPr>
          <w:color w:val="FF0000"/>
          <w:sz w:val="22"/>
          <w:szCs w:val="22"/>
        </w:rPr>
      </w:pPr>
    </w:p>
    <w:p w14:paraId="349E10B6" w14:textId="54C97807" w:rsidR="00F36878" w:rsidRPr="00B359F4" w:rsidRDefault="00F36878" w:rsidP="00B31765">
      <w:pPr>
        <w:spacing w:line="360" w:lineRule="auto"/>
        <w:rPr>
          <w:i/>
          <w:iCs/>
          <w:color w:val="FF0000"/>
          <w:sz w:val="22"/>
          <w:szCs w:val="22"/>
        </w:rPr>
      </w:pPr>
      <w:r w:rsidRPr="00B359F4">
        <w:rPr>
          <w:i/>
          <w:iCs/>
          <w:color w:val="FF0000"/>
          <w:sz w:val="22"/>
          <w:szCs w:val="22"/>
        </w:rPr>
        <w:t>Disturbance</w:t>
      </w:r>
      <w:r w:rsidR="002D74B0" w:rsidRPr="00B359F4">
        <w:rPr>
          <w:i/>
          <w:iCs/>
          <w:color w:val="FF0000"/>
          <w:sz w:val="22"/>
          <w:szCs w:val="22"/>
        </w:rPr>
        <w:t xml:space="preserve">, </w:t>
      </w:r>
      <w:r w:rsidR="0074085B" w:rsidRPr="00B359F4">
        <w:rPr>
          <w:i/>
          <w:iCs/>
          <w:color w:val="FF0000"/>
          <w:sz w:val="22"/>
          <w:szCs w:val="22"/>
        </w:rPr>
        <w:t xml:space="preserve">Climate </w:t>
      </w:r>
      <w:r w:rsidRPr="00B359F4">
        <w:rPr>
          <w:i/>
          <w:iCs/>
          <w:color w:val="FF0000"/>
          <w:sz w:val="22"/>
          <w:szCs w:val="22"/>
        </w:rPr>
        <w:t>Factors</w:t>
      </w:r>
      <w:r w:rsidR="002D74B0" w:rsidRPr="00B359F4">
        <w:rPr>
          <w:i/>
          <w:iCs/>
          <w:color w:val="FF0000"/>
          <w:sz w:val="22"/>
          <w:szCs w:val="22"/>
        </w:rPr>
        <w:t xml:space="preserve"> and Predictions for Species</w:t>
      </w:r>
      <w:r w:rsidR="00CE4FA2" w:rsidRPr="00B359F4">
        <w:rPr>
          <w:i/>
          <w:iCs/>
          <w:color w:val="FF0000"/>
          <w:sz w:val="22"/>
          <w:szCs w:val="22"/>
        </w:rPr>
        <w:t xml:space="preserve"> Status</w:t>
      </w:r>
    </w:p>
    <w:p w14:paraId="11C49CA5" w14:textId="7FEF6826" w:rsidR="0033200D" w:rsidRPr="00B359F4" w:rsidRDefault="00994D09" w:rsidP="00B31765">
      <w:pPr>
        <w:spacing w:line="360" w:lineRule="auto"/>
        <w:rPr>
          <w:bCs/>
          <w:color w:val="FF0000"/>
          <w:kern w:val="36"/>
          <w:sz w:val="22"/>
          <w:szCs w:val="22"/>
        </w:rPr>
      </w:pPr>
      <w:r w:rsidRPr="00B359F4">
        <w:rPr>
          <w:color w:val="FF0000"/>
          <w:sz w:val="22"/>
          <w:szCs w:val="22"/>
        </w:rPr>
        <w:t>Until now</w:t>
      </w:r>
      <w:r w:rsidR="00343F8A" w:rsidRPr="00B359F4">
        <w:rPr>
          <w:color w:val="FF0000"/>
          <w:sz w:val="22"/>
          <w:szCs w:val="22"/>
        </w:rPr>
        <w:t>,</w:t>
      </w:r>
      <w:r w:rsidRPr="00B359F4">
        <w:rPr>
          <w:color w:val="FF0000"/>
          <w:sz w:val="22"/>
          <w:szCs w:val="22"/>
        </w:rPr>
        <w:t xml:space="preserve"> disturbances such as mechanical thinning and bioturbation (Abney </w:t>
      </w:r>
      <w:r w:rsidRPr="00B359F4">
        <w:rPr>
          <w:i/>
          <w:iCs/>
          <w:color w:val="FF0000"/>
          <w:sz w:val="22"/>
          <w:szCs w:val="22"/>
        </w:rPr>
        <w:t>et al.</w:t>
      </w:r>
      <w:r w:rsidRPr="00B359F4">
        <w:rPr>
          <w:color w:val="FF0000"/>
          <w:sz w:val="22"/>
          <w:szCs w:val="22"/>
        </w:rPr>
        <w:t xml:space="preserve"> 2019)</w:t>
      </w:r>
      <w:r w:rsidR="002D74B0" w:rsidRPr="00B359F4">
        <w:rPr>
          <w:color w:val="FF0000"/>
          <w:sz w:val="22"/>
          <w:szCs w:val="22"/>
        </w:rPr>
        <w:t>,</w:t>
      </w:r>
      <w:r w:rsidRPr="00B359F4">
        <w:rPr>
          <w:color w:val="FF0000"/>
          <w:sz w:val="22"/>
          <w:szCs w:val="22"/>
        </w:rPr>
        <w:t xml:space="preserve"> disease such as </w:t>
      </w:r>
      <w:proofErr w:type="spellStart"/>
      <w:r w:rsidRPr="00B359F4">
        <w:rPr>
          <w:i/>
          <w:iCs/>
          <w:color w:val="FF0000"/>
          <w:sz w:val="22"/>
          <w:szCs w:val="22"/>
        </w:rPr>
        <w:t>Ploioderma</w:t>
      </w:r>
      <w:proofErr w:type="spellEnd"/>
      <w:r w:rsidRPr="00B359F4">
        <w:rPr>
          <w:i/>
          <w:iCs/>
          <w:color w:val="FF0000"/>
          <w:sz w:val="22"/>
          <w:szCs w:val="22"/>
        </w:rPr>
        <w:t xml:space="preserve"> </w:t>
      </w:r>
      <w:proofErr w:type="spellStart"/>
      <w:r w:rsidRPr="00B359F4">
        <w:rPr>
          <w:i/>
          <w:iCs/>
          <w:color w:val="FF0000"/>
          <w:sz w:val="22"/>
          <w:szCs w:val="22"/>
        </w:rPr>
        <w:t>lethale</w:t>
      </w:r>
      <w:proofErr w:type="spellEnd"/>
      <w:r w:rsidRPr="00B359F4">
        <w:rPr>
          <w:color w:val="FF0000"/>
          <w:sz w:val="22"/>
          <w:szCs w:val="22"/>
        </w:rPr>
        <w:t xml:space="preserve"> (needle cast</w:t>
      </w:r>
      <w:r w:rsidR="0086028E" w:rsidRPr="00B359F4">
        <w:rPr>
          <w:color w:val="FF0000"/>
          <w:sz w:val="22"/>
          <w:szCs w:val="22"/>
        </w:rPr>
        <w:t>;</w:t>
      </w:r>
      <w:r w:rsidRPr="00B359F4">
        <w:rPr>
          <w:color w:val="FF0000"/>
          <w:sz w:val="22"/>
          <w:szCs w:val="22"/>
        </w:rPr>
        <w:t xml:space="preserve"> Little and Garrett 1990)</w:t>
      </w:r>
      <w:r w:rsidR="0033200D" w:rsidRPr="00B359F4">
        <w:rPr>
          <w:color w:val="FF0000"/>
          <w:sz w:val="22"/>
          <w:szCs w:val="22"/>
        </w:rPr>
        <w:t>, deer browsing and rodent damage (</w:t>
      </w:r>
      <w:proofErr w:type="spellStart"/>
      <w:r w:rsidR="0033200D" w:rsidRPr="00B359F4">
        <w:rPr>
          <w:color w:val="FF0000"/>
          <w:sz w:val="22"/>
          <w:szCs w:val="22"/>
        </w:rPr>
        <w:t>Ledig</w:t>
      </w:r>
      <w:proofErr w:type="spellEnd"/>
      <w:r w:rsidR="00343F8A" w:rsidRPr="00B359F4">
        <w:rPr>
          <w:color w:val="FF0000"/>
          <w:sz w:val="22"/>
          <w:szCs w:val="22"/>
        </w:rPr>
        <w:t xml:space="preserve"> </w:t>
      </w:r>
      <w:r w:rsidR="00343F8A" w:rsidRPr="00B359F4">
        <w:rPr>
          <w:i/>
          <w:iCs/>
          <w:color w:val="FF0000"/>
          <w:sz w:val="22"/>
          <w:szCs w:val="22"/>
        </w:rPr>
        <w:t>et al.</w:t>
      </w:r>
      <w:r w:rsidR="0033200D" w:rsidRPr="00B359F4">
        <w:rPr>
          <w:color w:val="FF0000"/>
          <w:sz w:val="22"/>
          <w:szCs w:val="22"/>
        </w:rPr>
        <w:t xml:space="preserve"> 2013), </w:t>
      </w:r>
      <w:r w:rsidRPr="00B359F4">
        <w:rPr>
          <w:color w:val="FF0000"/>
          <w:sz w:val="22"/>
          <w:szCs w:val="22"/>
        </w:rPr>
        <w:t>and insect herbivory (</w:t>
      </w:r>
      <w:proofErr w:type="spellStart"/>
      <w:r w:rsidRPr="00B359F4">
        <w:rPr>
          <w:color w:val="FF0000"/>
          <w:sz w:val="22"/>
          <w:szCs w:val="22"/>
        </w:rPr>
        <w:t>Lesk</w:t>
      </w:r>
      <w:proofErr w:type="spellEnd"/>
      <w:r w:rsidRPr="00B359F4">
        <w:rPr>
          <w:color w:val="FF0000"/>
          <w:sz w:val="22"/>
          <w:szCs w:val="22"/>
        </w:rPr>
        <w:t xml:space="preserve"> </w:t>
      </w:r>
      <w:r w:rsidRPr="00B359F4">
        <w:rPr>
          <w:i/>
          <w:iCs/>
          <w:color w:val="FF0000"/>
          <w:sz w:val="22"/>
          <w:szCs w:val="22"/>
        </w:rPr>
        <w:t>et al.</w:t>
      </w:r>
      <w:r w:rsidRPr="00B359F4">
        <w:rPr>
          <w:color w:val="FF0000"/>
          <w:sz w:val="22"/>
          <w:szCs w:val="22"/>
        </w:rPr>
        <w:t xml:space="preserve"> 2017) </w:t>
      </w:r>
      <w:r w:rsidR="00343F8A" w:rsidRPr="00B359F4">
        <w:rPr>
          <w:color w:val="FF0000"/>
          <w:sz w:val="22"/>
          <w:szCs w:val="22"/>
        </w:rPr>
        <w:t>have</w:t>
      </w:r>
      <w:r w:rsidRPr="00B359F4">
        <w:rPr>
          <w:color w:val="FF0000"/>
          <w:sz w:val="22"/>
          <w:szCs w:val="22"/>
        </w:rPr>
        <w:t xml:space="preserve"> not</w:t>
      </w:r>
      <w:r w:rsidR="00343F8A" w:rsidRPr="00B359F4">
        <w:rPr>
          <w:color w:val="FF0000"/>
          <w:sz w:val="22"/>
          <w:szCs w:val="22"/>
        </w:rPr>
        <w:t xml:space="preserve"> been</w:t>
      </w:r>
      <w:r w:rsidRPr="00B359F4">
        <w:rPr>
          <w:color w:val="FF0000"/>
          <w:sz w:val="22"/>
          <w:szCs w:val="22"/>
        </w:rPr>
        <w:t xml:space="preserve"> management factors at Mt. Desert</w:t>
      </w:r>
      <w:r w:rsidR="00755FF7" w:rsidRPr="00B359F4">
        <w:rPr>
          <w:color w:val="FF0000"/>
          <w:sz w:val="22"/>
          <w:szCs w:val="22"/>
        </w:rPr>
        <w:t xml:space="preserve"> Island</w:t>
      </w:r>
      <w:r w:rsidRPr="00B359F4">
        <w:rPr>
          <w:color w:val="FF0000"/>
          <w:sz w:val="22"/>
          <w:szCs w:val="22"/>
        </w:rPr>
        <w:t xml:space="preserve"> as they are </w:t>
      </w:r>
      <w:r w:rsidR="0074085B" w:rsidRPr="00B359F4">
        <w:rPr>
          <w:color w:val="FF0000"/>
          <w:sz w:val="22"/>
          <w:szCs w:val="22"/>
        </w:rPr>
        <w:t xml:space="preserve">in barrens </w:t>
      </w:r>
      <w:r w:rsidRPr="00B359F4">
        <w:rPr>
          <w:color w:val="FF0000"/>
          <w:sz w:val="22"/>
          <w:szCs w:val="22"/>
        </w:rPr>
        <w:t>elsewhere.</w:t>
      </w:r>
      <w:r w:rsidR="0033200D" w:rsidRPr="00B359F4">
        <w:rPr>
          <w:color w:val="FF0000"/>
          <w:sz w:val="22"/>
          <w:szCs w:val="22"/>
        </w:rPr>
        <w:t xml:space="preserve"> Yet, a possibly catastrophic problem may occur due to a combination of a prolonged fire interval and increases in annual winter temperatures </w:t>
      </w:r>
      <w:r w:rsidR="0033200D" w:rsidRPr="00B359F4">
        <w:rPr>
          <w:bCs/>
          <w:color w:val="FF0000"/>
          <w:kern w:val="36"/>
          <w:sz w:val="22"/>
          <w:szCs w:val="22"/>
        </w:rPr>
        <w:t>(</w:t>
      </w:r>
      <w:proofErr w:type="spellStart"/>
      <w:r w:rsidR="0033200D" w:rsidRPr="00B359F4">
        <w:rPr>
          <w:bCs/>
          <w:color w:val="FF0000"/>
          <w:kern w:val="36"/>
          <w:sz w:val="22"/>
          <w:szCs w:val="22"/>
        </w:rPr>
        <w:t>Lesk</w:t>
      </w:r>
      <w:proofErr w:type="spellEnd"/>
      <w:r w:rsidR="0033200D" w:rsidRPr="00B359F4">
        <w:rPr>
          <w:bCs/>
          <w:color w:val="FF0000"/>
          <w:kern w:val="36"/>
          <w:sz w:val="22"/>
          <w:szCs w:val="22"/>
        </w:rPr>
        <w:t xml:space="preserve"> </w:t>
      </w:r>
      <w:r w:rsidR="0033200D" w:rsidRPr="00B359F4">
        <w:rPr>
          <w:bCs/>
          <w:i/>
          <w:iCs/>
          <w:color w:val="FF0000"/>
          <w:kern w:val="36"/>
          <w:sz w:val="22"/>
          <w:szCs w:val="22"/>
        </w:rPr>
        <w:t>et al.</w:t>
      </w:r>
      <w:r w:rsidR="0033200D" w:rsidRPr="00B359F4">
        <w:rPr>
          <w:bCs/>
          <w:color w:val="FF0000"/>
          <w:kern w:val="36"/>
          <w:sz w:val="22"/>
          <w:szCs w:val="22"/>
        </w:rPr>
        <w:t xml:space="preserve"> 2017)</w:t>
      </w:r>
      <w:r w:rsidR="0033200D" w:rsidRPr="00B359F4">
        <w:rPr>
          <w:color w:val="FF0000"/>
          <w:sz w:val="22"/>
          <w:szCs w:val="22"/>
        </w:rPr>
        <w:t>—namely the potential invasion within the next decade of an herbivore, Southern pine beetle (</w:t>
      </w:r>
      <w:proofErr w:type="spellStart"/>
      <w:r w:rsidR="0033200D" w:rsidRPr="00B359F4">
        <w:rPr>
          <w:i/>
          <w:iCs/>
          <w:color w:val="FF0000"/>
          <w:sz w:val="22"/>
          <w:szCs w:val="22"/>
        </w:rPr>
        <w:t>Dendroctonus</w:t>
      </w:r>
      <w:proofErr w:type="spellEnd"/>
      <w:r w:rsidR="0033200D" w:rsidRPr="00B359F4">
        <w:rPr>
          <w:i/>
          <w:iCs/>
          <w:color w:val="FF0000"/>
          <w:sz w:val="22"/>
          <w:szCs w:val="22"/>
        </w:rPr>
        <w:t xml:space="preserve"> frontalis</w:t>
      </w:r>
      <w:r w:rsidR="0033200D" w:rsidRPr="00B359F4">
        <w:rPr>
          <w:color w:val="FF0000"/>
          <w:sz w:val="22"/>
          <w:szCs w:val="22"/>
        </w:rPr>
        <w:t xml:space="preserve"> or ‘SPB’). This herbivore has already paid a deadly visit to New Jersey and Long Island NY (</w:t>
      </w:r>
      <w:proofErr w:type="spellStart"/>
      <w:r w:rsidR="0033200D" w:rsidRPr="00B359F4">
        <w:rPr>
          <w:color w:val="FF0000"/>
          <w:sz w:val="22"/>
          <w:szCs w:val="22"/>
        </w:rPr>
        <w:t>Dodds</w:t>
      </w:r>
      <w:proofErr w:type="spellEnd"/>
      <w:r w:rsidR="0033200D" w:rsidRPr="00B359F4">
        <w:rPr>
          <w:color w:val="FF0000"/>
          <w:sz w:val="22"/>
          <w:szCs w:val="22"/>
        </w:rPr>
        <w:t xml:space="preserve"> </w:t>
      </w:r>
      <w:r w:rsidR="0033200D" w:rsidRPr="00B359F4">
        <w:rPr>
          <w:i/>
          <w:iCs/>
          <w:color w:val="FF0000"/>
          <w:sz w:val="22"/>
          <w:szCs w:val="22"/>
        </w:rPr>
        <w:t xml:space="preserve">et al. </w:t>
      </w:r>
      <w:r w:rsidR="0033200D" w:rsidRPr="00B359F4">
        <w:rPr>
          <w:color w:val="FF0000"/>
          <w:sz w:val="22"/>
          <w:szCs w:val="22"/>
        </w:rPr>
        <w:t xml:space="preserve">2018). Unless its progress is deterred by predators like double checkered </w:t>
      </w:r>
      <w:proofErr w:type="spellStart"/>
      <w:r w:rsidR="0033200D" w:rsidRPr="00B359F4">
        <w:rPr>
          <w:color w:val="FF0000"/>
          <w:sz w:val="22"/>
          <w:szCs w:val="22"/>
        </w:rPr>
        <w:t>clerid</w:t>
      </w:r>
      <w:proofErr w:type="spellEnd"/>
      <w:r w:rsidR="0033200D" w:rsidRPr="00B359F4">
        <w:rPr>
          <w:color w:val="FF0000"/>
          <w:sz w:val="22"/>
          <w:szCs w:val="22"/>
        </w:rPr>
        <w:t xml:space="preserve"> (</w:t>
      </w:r>
      <w:proofErr w:type="spellStart"/>
      <w:r w:rsidR="0033200D" w:rsidRPr="00B359F4">
        <w:rPr>
          <w:i/>
          <w:iCs/>
          <w:color w:val="FF0000"/>
          <w:sz w:val="22"/>
          <w:szCs w:val="22"/>
        </w:rPr>
        <w:t>Thanasimus</w:t>
      </w:r>
      <w:proofErr w:type="spellEnd"/>
      <w:r w:rsidR="0033200D" w:rsidRPr="00B359F4">
        <w:rPr>
          <w:i/>
          <w:iCs/>
          <w:color w:val="FF0000"/>
          <w:sz w:val="22"/>
          <w:szCs w:val="22"/>
        </w:rPr>
        <w:t xml:space="preserve"> </w:t>
      </w:r>
      <w:proofErr w:type="spellStart"/>
      <w:r w:rsidR="0033200D" w:rsidRPr="00B359F4">
        <w:rPr>
          <w:i/>
          <w:iCs/>
          <w:color w:val="FF0000"/>
          <w:sz w:val="22"/>
          <w:szCs w:val="22"/>
        </w:rPr>
        <w:t>dubius</w:t>
      </w:r>
      <w:proofErr w:type="spellEnd"/>
      <w:r w:rsidR="0033200D" w:rsidRPr="00B359F4">
        <w:rPr>
          <w:color w:val="FF0000"/>
          <w:sz w:val="22"/>
          <w:szCs w:val="22"/>
        </w:rPr>
        <w:t xml:space="preserve">; </w:t>
      </w:r>
      <w:r w:rsidR="0033200D" w:rsidRPr="00B359F4">
        <w:rPr>
          <w:color w:val="FF0000"/>
          <w:sz w:val="22"/>
          <w:szCs w:val="22"/>
          <w:shd w:val="clear" w:color="auto" w:fill="FEFEFE"/>
        </w:rPr>
        <w:t xml:space="preserve">Coulson and </w:t>
      </w:r>
      <w:proofErr w:type="spellStart"/>
      <w:r w:rsidR="0033200D" w:rsidRPr="00B359F4">
        <w:rPr>
          <w:color w:val="FF0000"/>
          <w:sz w:val="22"/>
          <w:szCs w:val="22"/>
          <w:shd w:val="clear" w:color="auto" w:fill="FEFEFE"/>
        </w:rPr>
        <w:t>Klepzig</w:t>
      </w:r>
      <w:proofErr w:type="spellEnd"/>
      <w:r w:rsidR="0033200D" w:rsidRPr="00B359F4">
        <w:rPr>
          <w:color w:val="FF0000"/>
          <w:sz w:val="22"/>
          <w:szCs w:val="22"/>
          <w:shd w:val="clear" w:color="auto" w:fill="FEFEFE"/>
        </w:rPr>
        <w:t xml:space="preserve"> 2011),</w:t>
      </w:r>
      <w:r w:rsidR="0033200D" w:rsidRPr="00B359F4">
        <w:rPr>
          <w:color w:val="FF0000"/>
          <w:sz w:val="22"/>
          <w:szCs w:val="22"/>
        </w:rPr>
        <w:t xml:space="preserve"> or some undetermined climate factor, pitch pines</w:t>
      </w:r>
      <w:r w:rsidR="00A14FB8" w:rsidRPr="00B359F4">
        <w:rPr>
          <w:color w:val="FF0000"/>
          <w:sz w:val="22"/>
          <w:szCs w:val="22"/>
        </w:rPr>
        <w:t>,</w:t>
      </w:r>
      <w:r w:rsidR="0033200D" w:rsidRPr="00B359F4">
        <w:rPr>
          <w:color w:val="FF0000"/>
          <w:sz w:val="22"/>
          <w:szCs w:val="22"/>
        </w:rPr>
        <w:t xml:space="preserve"> along with understory plants, </w:t>
      </w:r>
      <w:proofErr w:type="gramStart"/>
      <w:r w:rsidR="0033200D" w:rsidRPr="00B359F4">
        <w:rPr>
          <w:bCs/>
          <w:color w:val="FF0000"/>
          <w:kern w:val="36"/>
          <w:sz w:val="22"/>
          <w:szCs w:val="22"/>
        </w:rPr>
        <w:t>butterflies</w:t>
      </w:r>
      <w:proofErr w:type="gramEnd"/>
      <w:r w:rsidR="0033200D" w:rsidRPr="00B359F4">
        <w:rPr>
          <w:bCs/>
          <w:color w:val="FF0000"/>
          <w:kern w:val="36"/>
          <w:sz w:val="22"/>
          <w:szCs w:val="22"/>
        </w:rPr>
        <w:t xml:space="preserve"> and moth members of the Acadia ecosystem</w:t>
      </w:r>
      <w:r w:rsidR="00A14FB8" w:rsidRPr="00B359F4">
        <w:rPr>
          <w:bCs/>
          <w:color w:val="FF0000"/>
          <w:kern w:val="36"/>
          <w:sz w:val="22"/>
          <w:szCs w:val="22"/>
        </w:rPr>
        <w:t>,</w:t>
      </w:r>
      <w:r w:rsidR="0033200D" w:rsidRPr="00B359F4">
        <w:rPr>
          <w:bCs/>
          <w:color w:val="FF0000"/>
          <w:kern w:val="36"/>
          <w:sz w:val="22"/>
          <w:szCs w:val="22"/>
        </w:rPr>
        <w:t xml:space="preserve"> are vulnerable</w:t>
      </w:r>
      <w:r w:rsidR="005D5D4C" w:rsidRPr="00B359F4">
        <w:rPr>
          <w:bCs/>
          <w:color w:val="FF0000"/>
          <w:kern w:val="36"/>
          <w:sz w:val="22"/>
          <w:szCs w:val="22"/>
        </w:rPr>
        <w:t xml:space="preserve"> to predation</w:t>
      </w:r>
      <w:r w:rsidR="0033200D" w:rsidRPr="00B359F4">
        <w:rPr>
          <w:bCs/>
          <w:color w:val="FF0000"/>
          <w:kern w:val="36"/>
          <w:sz w:val="22"/>
          <w:szCs w:val="22"/>
        </w:rPr>
        <w:t xml:space="preserve"> (</w:t>
      </w:r>
      <w:proofErr w:type="spellStart"/>
      <w:r w:rsidR="0033200D" w:rsidRPr="00B359F4">
        <w:rPr>
          <w:bCs/>
          <w:color w:val="FF0000"/>
          <w:kern w:val="36"/>
          <w:sz w:val="22"/>
          <w:szCs w:val="22"/>
        </w:rPr>
        <w:t>Lesk</w:t>
      </w:r>
      <w:proofErr w:type="spellEnd"/>
      <w:r w:rsidR="0033200D" w:rsidRPr="00B359F4">
        <w:rPr>
          <w:bCs/>
          <w:color w:val="FF0000"/>
          <w:kern w:val="36"/>
          <w:sz w:val="22"/>
          <w:szCs w:val="22"/>
        </w:rPr>
        <w:t xml:space="preserve"> </w:t>
      </w:r>
      <w:r w:rsidR="0033200D" w:rsidRPr="00B359F4">
        <w:rPr>
          <w:bCs/>
          <w:i/>
          <w:iCs/>
          <w:color w:val="FF0000"/>
          <w:kern w:val="36"/>
          <w:sz w:val="22"/>
          <w:szCs w:val="22"/>
        </w:rPr>
        <w:t>et al.</w:t>
      </w:r>
      <w:r w:rsidR="0033200D" w:rsidRPr="00B359F4">
        <w:rPr>
          <w:bCs/>
          <w:color w:val="FF0000"/>
          <w:kern w:val="36"/>
          <w:sz w:val="22"/>
          <w:szCs w:val="22"/>
        </w:rPr>
        <w:t xml:space="preserve"> 2017). </w:t>
      </w:r>
    </w:p>
    <w:p w14:paraId="2A2C8615" w14:textId="77777777" w:rsidR="0033200D" w:rsidRPr="00B359F4" w:rsidRDefault="0033200D" w:rsidP="00B31765">
      <w:pPr>
        <w:spacing w:line="360" w:lineRule="auto"/>
        <w:rPr>
          <w:bCs/>
          <w:color w:val="FF0000"/>
          <w:kern w:val="36"/>
          <w:sz w:val="22"/>
          <w:szCs w:val="22"/>
        </w:rPr>
      </w:pPr>
    </w:p>
    <w:p w14:paraId="5026FB07" w14:textId="728F2AD6" w:rsidR="00994D09" w:rsidRPr="00B359F4" w:rsidRDefault="00755FF7" w:rsidP="00B31765">
      <w:pPr>
        <w:spacing w:line="360" w:lineRule="auto"/>
        <w:rPr>
          <w:color w:val="FF0000"/>
          <w:sz w:val="22"/>
          <w:szCs w:val="22"/>
        </w:rPr>
      </w:pPr>
      <w:r w:rsidRPr="00B359F4">
        <w:rPr>
          <w:color w:val="FF0000"/>
          <w:sz w:val="22"/>
          <w:szCs w:val="22"/>
        </w:rPr>
        <w:t>It is n</w:t>
      </w:r>
      <w:r w:rsidR="003862E6" w:rsidRPr="00B359F4">
        <w:rPr>
          <w:color w:val="FF0000"/>
          <w:sz w:val="22"/>
          <w:szCs w:val="22"/>
        </w:rPr>
        <w:t xml:space="preserve">o doubt </w:t>
      </w:r>
      <w:r w:rsidRPr="00B359F4">
        <w:rPr>
          <w:color w:val="FF0000"/>
          <w:sz w:val="22"/>
          <w:szCs w:val="22"/>
        </w:rPr>
        <w:t xml:space="preserve">that a </w:t>
      </w:r>
      <w:r w:rsidR="003862E6" w:rsidRPr="00B359F4">
        <w:rPr>
          <w:color w:val="FF0000"/>
          <w:sz w:val="22"/>
          <w:szCs w:val="22"/>
        </w:rPr>
        <w:t>warming climate is having the greatest impact on island vegetative prospects</w:t>
      </w:r>
      <w:r w:rsidR="00E30A79" w:rsidRPr="00B359F4">
        <w:rPr>
          <w:color w:val="FF0000"/>
          <w:sz w:val="22"/>
          <w:szCs w:val="22"/>
        </w:rPr>
        <w:t>,</w:t>
      </w:r>
      <w:r w:rsidR="003862E6" w:rsidRPr="00B359F4">
        <w:rPr>
          <w:color w:val="FF0000"/>
          <w:sz w:val="22"/>
          <w:szCs w:val="22"/>
        </w:rPr>
        <w:t xml:space="preserve"> including the fortunes of pitch pine. </w:t>
      </w:r>
      <w:r w:rsidRPr="00B359F4">
        <w:rPr>
          <w:bCs/>
          <w:color w:val="FF0000"/>
          <w:kern w:val="36"/>
          <w:sz w:val="22"/>
          <w:szCs w:val="22"/>
        </w:rPr>
        <w:t>M</w:t>
      </w:r>
      <w:r w:rsidR="002D74B0" w:rsidRPr="00B359F4">
        <w:rPr>
          <w:bCs/>
          <w:color w:val="FF0000"/>
          <w:kern w:val="36"/>
          <w:sz w:val="22"/>
          <w:szCs w:val="22"/>
        </w:rPr>
        <w:t xml:space="preserve">odels </w:t>
      </w:r>
      <w:r w:rsidRPr="00B359F4">
        <w:rPr>
          <w:bCs/>
          <w:color w:val="FF0000"/>
          <w:kern w:val="36"/>
          <w:sz w:val="22"/>
          <w:szCs w:val="22"/>
        </w:rPr>
        <w:t>project</w:t>
      </w:r>
      <w:r w:rsidR="002D74B0" w:rsidRPr="00B359F4">
        <w:rPr>
          <w:bCs/>
          <w:color w:val="FF0000"/>
          <w:kern w:val="36"/>
          <w:sz w:val="22"/>
          <w:szCs w:val="22"/>
        </w:rPr>
        <w:t xml:space="preserve"> a negative impact on future vegetative status at </w:t>
      </w:r>
      <w:r w:rsidR="002D74B0" w:rsidRPr="00B359F4">
        <w:rPr>
          <w:color w:val="FF0000"/>
          <w:sz w:val="22"/>
          <w:szCs w:val="22"/>
        </w:rPr>
        <w:t xml:space="preserve">Mt. Desert Island </w:t>
      </w:r>
      <w:r w:rsidR="002D74B0" w:rsidRPr="00B359F4">
        <w:rPr>
          <w:bCs/>
          <w:color w:val="FF0000"/>
          <w:kern w:val="36"/>
          <w:sz w:val="22"/>
          <w:szCs w:val="22"/>
        </w:rPr>
        <w:t xml:space="preserve">(Fernandez </w:t>
      </w:r>
      <w:r w:rsidR="002D74B0" w:rsidRPr="00B359F4">
        <w:rPr>
          <w:bCs/>
          <w:i/>
          <w:iCs/>
          <w:color w:val="FF0000"/>
          <w:kern w:val="36"/>
          <w:sz w:val="22"/>
          <w:szCs w:val="22"/>
        </w:rPr>
        <w:t>et al.</w:t>
      </w:r>
      <w:r w:rsidR="002D74B0" w:rsidRPr="00B359F4">
        <w:rPr>
          <w:bCs/>
          <w:color w:val="FF0000"/>
          <w:kern w:val="36"/>
          <w:sz w:val="22"/>
          <w:szCs w:val="22"/>
        </w:rPr>
        <w:t xml:space="preserve"> 2015;</w:t>
      </w:r>
      <w:r w:rsidR="002D74B0" w:rsidRPr="00B359F4">
        <w:rPr>
          <w:color w:val="FF0000"/>
          <w:sz w:val="22"/>
          <w:szCs w:val="22"/>
        </w:rPr>
        <w:t xml:space="preserve"> Swanston </w:t>
      </w:r>
      <w:r w:rsidR="002D74B0" w:rsidRPr="00B359F4">
        <w:rPr>
          <w:i/>
          <w:iCs/>
          <w:color w:val="FF0000"/>
          <w:sz w:val="22"/>
          <w:szCs w:val="22"/>
        </w:rPr>
        <w:t>et al</w:t>
      </w:r>
      <w:r w:rsidR="002D74B0" w:rsidRPr="00B359F4">
        <w:rPr>
          <w:color w:val="FF0000"/>
          <w:sz w:val="22"/>
          <w:szCs w:val="22"/>
        </w:rPr>
        <w:t>. 2018</w:t>
      </w:r>
      <w:r w:rsidR="002D74B0" w:rsidRPr="00B359F4">
        <w:rPr>
          <w:bCs/>
          <w:color w:val="FF0000"/>
          <w:kern w:val="36"/>
          <w:sz w:val="22"/>
          <w:szCs w:val="22"/>
        </w:rPr>
        <w:t>)</w:t>
      </w:r>
      <w:r w:rsidR="00E30A79" w:rsidRPr="00B359F4">
        <w:rPr>
          <w:bCs/>
          <w:color w:val="FF0000"/>
          <w:kern w:val="36"/>
          <w:sz w:val="22"/>
          <w:szCs w:val="22"/>
        </w:rPr>
        <w:t>.</w:t>
      </w:r>
      <w:r w:rsidR="002D74B0" w:rsidRPr="00B359F4">
        <w:rPr>
          <w:bCs/>
          <w:color w:val="FF0000"/>
          <w:kern w:val="36"/>
          <w:sz w:val="22"/>
          <w:szCs w:val="22"/>
        </w:rPr>
        <w:t xml:space="preserve"> </w:t>
      </w:r>
      <w:r w:rsidR="00994D09" w:rsidRPr="00B359F4">
        <w:rPr>
          <w:color w:val="FF0000"/>
          <w:sz w:val="22"/>
          <w:szCs w:val="22"/>
        </w:rPr>
        <w:t xml:space="preserve">According to several </w:t>
      </w:r>
      <w:r w:rsidRPr="00B359F4">
        <w:rPr>
          <w:color w:val="FF0000"/>
          <w:sz w:val="22"/>
          <w:szCs w:val="22"/>
        </w:rPr>
        <w:t>studies</w:t>
      </w:r>
      <w:r w:rsidR="00994D09" w:rsidRPr="00B359F4">
        <w:rPr>
          <w:color w:val="FF0000"/>
          <w:sz w:val="22"/>
          <w:szCs w:val="22"/>
        </w:rPr>
        <w:t xml:space="preserve"> (Day </w:t>
      </w:r>
      <w:r w:rsidR="00994D09" w:rsidRPr="00B359F4">
        <w:rPr>
          <w:i/>
          <w:iCs/>
          <w:color w:val="FF0000"/>
          <w:sz w:val="22"/>
          <w:szCs w:val="22"/>
        </w:rPr>
        <w:t>et al</w:t>
      </w:r>
      <w:r w:rsidR="00994D09" w:rsidRPr="00B359F4">
        <w:rPr>
          <w:color w:val="FF0000"/>
          <w:sz w:val="22"/>
          <w:szCs w:val="22"/>
        </w:rPr>
        <w:t xml:space="preserve">. 2005; Lee </w:t>
      </w:r>
      <w:r w:rsidR="00994D09" w:rsidRPr="00B359F4">
        <w:rPr>
          <w:i/>
          <w:iCs/>
          <w:color w:val="FF0000"/>
          <w:sz w:val="22"/>
          <w:szCs w:val="22"/>
        </w:rPr>
        <w:t>et al</w:t>
      </w:r>
      <w:r w:rsidR="00994D09" w:rsidRPr="00B359F4">
        <w:rPr>
          <w:color w:val="FF0000"/>
          <w:sz w:val="22"/>
          <w:szCs w:val="22"/>
        </w:rPr>
        <w:t>. 2019) warming climate impacts habitat suitability and pitch pine tendencies to consolidate, regenerate</w:t>
      </w:r>
      <w:r w:rsidR="00E30A79" w:rsidRPr="00B359F4">
        <w:rPr>
          <w:color w:val="FF0000"/>
          <w:sz w:val="22"/>
          <w:szCs w:val="22"/>
        </w:rPr>
        <w:t>,</w:t>
      </w:r>
      <w:r w:rsidR="00994D09" w:rsidRPr="00B359F4">
        <w:rPr>
          <w:color w:val="FF0000"/>
          <w:sz w:val="22"/>
          <w:szCs w:val="22"/>
        </w:rPr>
        <w:t xml:space="preserve"> or migrate</w:t>
      </w:r>
      <w:r w:rsidR="0074085B" w:rsidRPr="00B359F4">
        <w:rPr>
          <w:color w:val="FF0000"/>
          <w:sz w:val="22"/>
          <w:szCs w:val="22"/>
        </w:rPr>
        <w:t xml:space="preserve">. </w:t>
      </w:r>
      <w:r w:rsidR="002D74B0" w:rsidRPr="00B359F4">
        <w:rPr>
          <w:color w:val="FF0000"/>
          <w:sz w:val="22"/>
          <w:szCs w:val="22"/>
        </w:rPr>
        <w:t>What has been clear for almost three decades is the effect of global climate change on physiological traits. Day</w:t>
      </w:r>
      <w:r w:rsidR="00E30A79" w:rsidRPr="00B359F4">
        <w:rPr>
          <w:color w:val="FF0000"/>
          <w:sz w:val="22"/>
          <w:szCs w:val="22"/>
        </w:rPr>
        <w:t xml:space="preserve"> </w:t>
      </w:r>
      <w:r w:rsidR="00E30A79" w:rsidRPr="00B359F4">
        <w:rPr>
          <w:i/>
          <w:iCs/>
          <w:color w:val="FF0000"/>
          <w:sz w:val="22"/>
          <w:szCs w:val="22"/>
        </w:rPr>
        <w:t>et al</w:t>
      </w:r>
      <w:r w:rsidR="00E30A79" w:rsidRPr="00B359F4">
        <w:rPr>
          <w:color w:val="FF0000"/>
          <w:sz w:val="22"/>
          <w:szCs w:val="22"/>
        </w:rPr>
        <w:t xml:space="preserve">. </w:t>
      </w:r>
      <w:r w:rsidR="002D74B0" w:rsidRPr="00B359F4">
        <w:rPr>
          <w:color w:val="FF0000"/>
          <w:sz w:val="22"/>
          <w:szCs w:val="22"/>
        </w:rPr>
        <w:t xml:space="preserve">(2001) found an uptick in annual temperatures signaled increased leaf-air vapor pressure deficits that negatively impacted pitch pine stomatal conductance and limited gas exchange. In a related report, scientists found warming trends (Kunkel </w:t>
      </w:r>
      <w:r w:rsidR="002D74B0" w:rsidRPr="00B359F4">
        <w:rPr>
          <w:i/>
          <w:iCs/>
          <w:color w:val="FF0000"/>
          <w:sz w:val="22"/>
          <w:szCs w:val="22"/>
        </w:rPr>
        <w:t>et al</w:t>
      </w:r>
      <w:r w:rsidR="002D74B0" w:rsidRPr="00B359F4">
        <w:rPr>
          <w:color w:val="FF0000"/>
          <w:sz w:val="22"/>
          <w:szCs w:val="22"/>
        </w:rPr>
        <w:t xml:space="preserve"> 2013) increased pitch pine reproductive difficulties (</w:t>
      </w:r>
      <w:proofErr w:type="spellStart"/>
      <w:r w:rsidR="002D74B0" w:rsidRPr="00B359F4">
        <w:rPr>
          <w:color w:val="FF0000"/>
          <w:sz w:val="22"/>
          <w:szCs w:val="22"/>
        </w:rPr>
        <w:t>Ledig</w:t>
      </w:r>
      <w:proofErr w:type="spellEnd"/>
      <w:r w:rsidR="00E6274D" w:rsidRPr="00B359F4">
        <w:rPr>
          <w:color w:val="FF0000"/>
          <w:sz w:val="22"/>
          <w:szCs w:val="22"/>
        </w:rPr>
        <w:t xml:space="preserve"> </w:t>
      </w:r>
      <w:r w:rsidR="00E6274D" w:rsidRPr="00B359F4">
        <w:rPr>
          <w:i/>
          <w:iCs/>
          <w:color w:val="FF0000"/>
          <w:sz w:val="22"/>
          <w:szCs w:val="22"/>
        </w:rPr>
        <w:t>et al</w:t>
      </w:r>
      <w:r w:rsidR="00E6274D" w:rsidRPr="00B359F4">
        <w:rPr>
          <w:color w:val="FF0000"/>
          <w:sz w:val="22"/>
          <w:szCs w:val="22"/>
        </w:rPr>
        <w:t xml:space="preserve">. </w:t>
      </w:r>
      <w:r w:rsidR="002D74B0" w:rsidRPr="00B359F4">
        <w:rPr>
          <w:color w:val="FF0000"/>
          <w:sz w:val="22"/>
          <w:szCs w:val="22"/>
        </w:rPr>
        <w:t xml:space="preserve">2015). These trends include </w:t>
      </w:r>
      <w:r w:rsidR="002D74B0" w:rsidRPr="00B359F4">
        <w:rPr>
          <w:bCs/>
          <w:color w:val="FF0000"/>
          <w:kern w:val="36"/>
          <w:sz w:val="22"/>
          <w:szCs w:val="22"/>
        </w:rPr>
        <w:t xml:space="preserve">weather-related effects such as </w:t>
      </w:r>
      <w:r w:rsidR="002D74B0" w:rsidRPr="00B359F4">
        <w:rPr>
          <w:color w:val="FF0000"/>
          <w:sz w:val="22"/>
          <w:szCs w:val="22"/>
        </w:rPr>
        <w:t xml:space="preserve">episodic drought, harsh winds, and salt spray (Fernandez </w:t>
      </w:r>
      <w:r w:rsidR="002D74B0" w:rsidRPr="00B359F4">
        <w:rPr>
          <w:i/>
          <w:iCs/>
          <w:color w:val="FF0000"/>
          <w:sz w:val="22"/>
          <w:szCs w:val="22"/>
        </w:rPr>
        <w:t>et al.</w:t>
      </w:r>
      <w:r w:rsidR="002D74B0" w:rsidRPr="00B359F4">
        <w:rPr>
          <w:color w:val="FF0000"/>
          <w:sz w:val="22"/>
          <w:szCs w:val="22"/>
        </w:rPr>
        <w:t xml:space="preserve"> 2015) as well as increased cold intolerance (Steiner and </w:t>
      </w:r>
      <w:proofErr w:type="spellStart"/>
      <w:r w:rsidR="002D74B0" w:rsidRPr="00B359F4">
        <w:rPr>
          <w:color w:val="FF0000"/>
          <w:sz w:val="22"/>
          <w:szCs w:val="22"/>
        </w:rPr>
        <w:t>Berrang</w:t>
      </w:r>
      <w:proofErr w:type="spellEnd"/>
      <w:r w:rsidR="002D74B0" w:rsidRPr="00B359F4">
        <w:rPr>
          <w:color w:val="FF0000"/>
          <w:sz w:val="22"/>
          <w:szCs w:val="22"/>
        </w:rPr>
        <w:t xml:space="preserve"> 1990). </w:t>
      </w:r>
      <w:r w:rsidR="002D74B0" w:rsidRPr="00B359F4">
        <w:rPr>
          <w:bCs/>
          <w:color w:val="FF0000"/>
          <w:kern w:val="36"/>
          <w:sz w:val="22"/>
          <w:szCs w:val="22"/>
        </w:rPr>
        <w:t>What is not clear is</w:t>
      </w:r>
      <w:r w:rsidR="002D74B0" w:rsidRPr="00B359F4">
        <w:rPr>
          <w:bCs/>
          <w:color w:val="FF0000"/>
          <w:kern w:val="36"/>
          <w:sz w:val="22"/>
          <w:szCs w:val="22"/>
        </w:rPr>
        <w:t xml:space="preserve"> the extent to which tree plasticity (Day </w:t>
      </w:r>
      <w:r w:rsidR="002D74B0" w:rsidRPr="00B359F4">
        <w:rPr>
          <w:bCs/>
          <w:i/>
          <w:iCs/>
          <w:color w:val="FF0000"/>
          <w:kern w:val="36"/>
          <w:sz w:val="22"/>
          <w:szCs w:val="22"/>
        </w:rPr>
        <w:t>et al.</w:t>
      </w:r>
      <w:r w:rsidR="002D74B0" w:rsidRPr="00B359F4">
        <w:rPr>
          <w:bCs/>
          <w:color w:val="FF0000"/>
          <w:kern w:val="36"/>
          <w:sz w:val="22"/>
          <w:szCs w:val="22"/>
        </w:rPr>
        <w:t xml:space="preserve"> </w:t>
      </w:r>
      <w:r w:rsidR="002D74B0" w:rsidRPr="00B359F4">
        <w:rPr>
          <w:bCs/>
          <w:color w:val="FF0000"/>
          <w:kern w:val="36"/>
          <w:sz w:val="22"/>
          <w:szCs w:val="22"/>
        </w:rPr>
        <w:lastRenderedPageBreak/>
        <w:t xml:space="preserve">2014) will be shaped by a continuing rise in </w:t>
      </w:r>
      <w:r w:rsidR="002D74B0" w:rsidRPr="00B359F4">
        <w:rPr>
          <w:color w:val="FF0000"/>
          <w:sz w:val="22"/>
          <w:szCs w:val="22"/>
        </w:rPr>
        <w:t>warming temperatures</w:t>
      </w:r>
      <w:r w:rsidR="002D74B0" w:rsidRPr="00B359F4">
        <w:rPr>
          <w:bCs/>
          <w:color w:val="FF0000"/>
          <w:kern w:val="36"/>
          <w:sz w:val="22"/>
          <w:szCs w:val="22"/>
        </w:rPr>
        <w:t xml:space="preserve">. </w:t>
      </w:r>
      <w:r w:rsidR="002D74B0" w:rsidRPr="00B359F4">
        <w:rPr>
          <w:bCs/>
          <w:color w:val="FF0000"/>
          <w:kern w:val="36"/>
          <w:sz w:val="22"/>
          <w:szCs w:val="22"/>
        </w:rPr>
        <w:t xml:space="preserve">What appears to be more certain is the prediction </w:t>
      </w:r>
      <w:r w:rsidR="002D74B0" w:rsidRPr="00B359F4">
        <w:rPr>
          <w:color w:val="FF0000"/>
          <w:sz w:val="22"/>
          <w:szCs w:val="22"/>
        </w:rPr>
        <w:t>that pitch pine colonies</w:t>
      </w:r>
      <w:r w:rsidR="00994D09" w:rsidRPr="00B359F4">
        <w:rPr>
          <w:color w:val="FF0000"/>
          <w:sz w:val="22"/>
          <w:szCs w:val="22"/>
        </w:rPr>
        <w:t xml:space="preserve"> </w:t>
      </w:r>
      <w:r w:rsidR="002D74B0" w:rsidRPr="00B359F4">
        <w:rPr>
          <w:color w:val="FF0000"/>
          <w:sz w:val="22"/>
          <w:szCs w:val="22"/>
        </w:rPr>
        <w:t>will</w:t>
      </w:r>
      <w:r w:rsidR="00994D09" w:rsidRPr="00B359F4">
        <w:rPr>
          <w:color w:val="FF0000"/>
          <w:sz w:val="22"/>
          <w:szCs w:val="22"/>
        </w:rPr>
        <w:t xml:space="preserve"> suffer due to a combination of diminished open space capacity, loss of enriched substrates and elimination of suitable habitats</w:t>
      </w:r>
      <w:r w:rsidR="00E6274D" w:rsidRPr="00B359F4">
        <w:rPr>
          <w:color w:val="FF0000"/>
          <w:sz w:val="22"/>
          <w:szCs w:val="22"/>
        </w:rPr>
        <w:t xml:space="preserve"> </w:t>
      </w:r>
      <w:r w:rsidR="00E6274D" w:rsidRPr="00B359F4">
        <w:rPr>
          <w:bCs/>
          <w:color w:val="FF0000"/>
          <w:kern w:val="36"/>
          <w:sz w:val="22"/>
          <w:szCs w:val="22"/>
        </w:rPr>
        <w:t>(</w:t>
      </w:r>
      <w:r w:rsidR="00E6274D" w:rsidRPr="00B359F4">
        <w:rPr>
          <w:color w:val="FF0000"/>
          <w:sz w:val="22"/>
          <w:szCs w:val="22"/>
        </w:rPr>
        <w:t xml:space="preserve">Day </w:t>
      </w:r>
      <w:r w:rsidR="00E6274D" w:rsidRPr="00B359F4">
        <w:rPr>
          <w:i/>
          <w:iCs/>
          <w:color w:val="FF0000"/>
          <w:sz w:val="22"/>
          <w:szCs w:val="22"/>
        </w:rPr>
        <w:t>et al.</w:t>
      </w:r>
      <w:r w:rsidR="00E6274D" w:rsidRPr="00B359F4">
        <w:rPr>
          <w:color w:val="FF0000"/>
          <w:sz w:val="22"/>
          <w:szCs w:val="22"/>
        </w:rPr>
        <w:t xml:space="preserve"> 2005)</w:t>
      </w:r>
      <w:r w:rsidRPr="00B359F4">
        <w:rPr>
          <w:color w:val="FF0000"/>
          <w:sz w:val="22"/>
          <w:szCs w:val="22"/>
        </w:rPr>
        <w:t>. Our study indicates that pitch pine physiology may be more flexible than previously thought, as we find trait shifts and population persistence along a large topographical gradient. However, global changes are likely to present these population</w:t>
      </w:r>
      <w:r w:rsidR="00AD48AF" w:rsidRPr="00B359F4">
        <w:rPr>
          <w:color w:val="FF0000"/>
          <w:sz w:val="22"/>
          <w:szCs w:val="22"/>
        </w:rPr>
        <w:t>s</w:t>
      </w:r>
      <w:r w:rsidRPr="00B359F4">
        <w:rPr>
          <w:color w:val="FF0000"/>
          <w:sz w:val="22"/>
          <w:szCs w:val="22"/>
        </w:rPr>
        <w:t xml:space="preserve"> with novel conditions</w:t>
      </w:r>
      <w:r w:rsidR="00AC224B" w:rsidRPr="00B359F4">
        <w:rPr>
          <w:color w:val="FF0000"/>
          <w:sz w:val="22"/>
          <w:szCs w:val="22"/>
        </w:rPr>
        <w:t xml:space="preserve"> that may override this flexibility.</w:t>
      </w:r>
      <w:r w:rsidR="00994D09" w:rsidRPr="00B359F4">
        <w:rPr>
          <w:color w:val="FF0000"/>
          <w:sz w:val="22"/>
          <w:szCs w:val="22"/>
        </w:rPr>
        <w:t xml:space="preserve"> </w:t>
      </w:r>
      <w:r w:rsidR="00AC224B" w:rsidRPr="00B359F4">
        <w:rPr>
          <w:color w:val="FF0000"/>
          <w:sz w:val="22"/>
          <w:szCs w:val="22"/>
        </w:rPr>
        <w:t>Future monitoring, manipulative, and mod</w:t>
      </w:r>
      <w:r w:rsidR="0068285F" w:rsidRPr="00B359F4">
        <w:rPr>
          <w:color w:val="FF0000"/>
          <w:sz w:val="22"/>
          <w:szCs w:val="22"/>
        </w:rPr>
        <w:t>e</w:t>
      </w:r>
      <w:r w:rsidR="00AC224B" w:rsidRPr="00B359F4">
        <w:rPr>
          <w:color w:val="FF0000"/>
          <w:sz w:val="22"/>
          <w:szCs w:val="22"/>
        </w:rPr>
        <w:t>ling studies will be critical to ensure the future persistence of this important species.</w:t>
      </w:r>
      <w:bookmarkEnd w:id="23"/>
    </w:p>
    <w:p w14:paraId="34C9A6CA" w14:textId="77777777" w:rsidR="002F5049" w:rsidRPr="00B31765" w:rsidRDefault="002F5049" w:rsidP="00B31765">
      <w:pPr>
        <w:spacing w:line="360" w:lineRule="auto"/>
        <w:rPr>
          <w:color w:val="000000" w:themeColor="text1"/>
          <w:sz w:val="22"/>
          <w:szCs w:val="22"/>
        </w:rPr>
      </w:pPr>
    </w:p>
    <w:bookmarkEnd w:id="22"/>
    <w:p w14:paraId="2491E2A9" w14:textId="46F9850C" w:rsidR="004D6671" w:rsidRPr="00C73052" w:rsidRDefault="004D6671" w:rsidP="008E205C">
      <w:pPr>
        <w:pStyle w:val="Heading2"/>
        <w:spacing w:before="0" w:beforeAutospacing="0" w:after="0" w:afterAutospacing="0" w:line="360" w:lineRule="auto"/>
        <w:contextualSpacing/>
        <w:rPr>
          <w:color w:val="FF0000"/>
          <w:sz w:val="22"/>
          <w:szCs w:val="22"/>
        </w:rPr>
      </w:pPr>
      <w:r w:rsidRPr="00C73052">
        <w:rPr>
          <w:color w:val="FF0000"/>
          <w:sz w:val="22"/>
          <w:szCs w:val="22"/>
        </w:rPr>
        <w:t>Figure Legends</w:t>
      </w:r>
    </w:p>
    <w:p w14:paraId="328DF8FF" w14:textId="77777777" w:rsidR="008E205C" w:rsidRPr="00C73052" w:rsidRDefault="008E205C" w:rsidP="008E205C">
      <w:pPr>
        <w:spacing w:line="360" w:lineRule="auto"/>
        <w:contextualSpacing/>
        <w:rPr>
          <w:color w:val="FF0000"/>
          <w:sz w:val="22"/>
          <w:szCs w:val="22"/>
        </w:rPr>
      </w:pPr>
      <w:r w:rsidRPr="00C73052">
        <w:rPr>
          <w:b/>
          <w:color w:val="FF0000"/>
          <w:sz w:val="22"/>
          <w:szCs w:val="22"/>
        </w:rPr>
        <w:t>Figure 1.</w:t>
      </w:r>
      <w:r w:rsidRPr="00C73052">
        <w:rPr>
          <w:color w:val="FF0000"/>
          <w:sz w:val="22"/>
          <w:szCs w:val="22"/>
        </w:rPr>
        <w:t xml:space="preserve"> Location of pitch pine populations on Mt. Desert Island used in this study. “H” and “L” indicate high and low elevation populations, respectively, within (orange) and outside (green) the 1947 fire extent. More information about the populations can be found in Table 1.</w:t>
      </w:r>
    </w:p>
    <w:p w14:paraId="0B961BE4" w14:textId="77777777" w:rsidR="008E205C" w:rsidRPr="00C73052" w:rsidRDefault="008E205C" w:rsidP="008E205C">
      <w:pPr>
        <w:spacing w:line="360" w:lineRule="auto"/>
        <w:contextualSpacing/>
        <w:rPr>
          <w:b/>
          <w:color w:val="FF0000"/>
          <w:sz w:val="22"/>
          <w:szCs w:val="22"/>
        </w:rPr>
      </w:pPr>
    </w:p>
    <w:p w14:paraId="18B8B7B9" w14:textId="77777777"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2. </w:t>
      </w:r>
      <w:r w:rsidRPr="00C73052">
        <w:rPr>
          <w:color w:val="FF0000"/>
          <w:sz w:val="22"/>
          <w:szCs w:val="22"/>
        </w:rPr>
        <w:t>Topographical maps showing the location of pitch pine individuals (blue dots) within each studied population on Mt. Desert Island. Areas in orange represent areas exposed to the 1947 fire.</w:t>
      </w:r>
    </w:p>
    <w:p w14:paraId="016CE909" w14:textId="77777777" w:rsidR="008E205C" w:rsidRPr="00C73052" w:rsidRDefault="008E205C" w:rsidP="008E205C">
      <w:pPr>
        <w:spacing w:line="360" w:lineRule="auto"/>
        <w:contextualSpacing/>
        <w:rPr>
          <w:b/>
          <w:color w:val="FF0000"/>
          <w:sz w:val="22"/>
          <w:szCs w:val="22"/>
        </w:rPr>
      </w:pPr>
    </w:p>
    <w:p w14:paraId="4A34B3EB" w14:textId="77777777"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3. </w:t>
      </w:r>
      <w:r w:rsidRPr="00C73052">
        <w:rPr>
          <w:color w:val="FF0000"/>
          <w:sz w:val="22"/>
          <w:szCs w:val="22"/>
        </w:rPr>
        <w:t>Circular plots indicating the aspect of individual trees at each site. Color of points indicates the fire history with red and blue indicating exposure and no exposure to the 1947 fire, respectively. The shape of the points indicates the relative elevation with circles and triangles indicating relatively high or low elevation sites, respectively. Group letters were assigned using site-to-site Watson test comparisons, with different letters indicating significantly different aspects (Table 2).</w:t>
      </w:r>
    </w:p>
    <w:p w14:paraId="62E71A4F" w14:textId="77777777" w:rsidR="008E205C" w:rsidRPr="00C73052" w:rsidRDefault="008E205C" w:rsidP="008E205C">
      <w:pPr>
        <w:spacing w:line="360" w:lineRule="auto"/>
        <w:contextualSpacing/>
        <w:rPr>
          <w:b/>
          <w:color w:val="FF0000"/>
          <w:sz w:val="22"/>
          <w:szCs w:val="22"/>
        </w:rPr>
      </w:pPr>
    </w:p>
    <w:p w14:paraId="56E92921" w14:textId="77777777" w:rsidR="008E205C" w:rsidRPr="00C73052" w:rsidRDefault="008E205C" w:rsidP="008E205C">
      <w:pPr>
        <w:spacing w:line="360" w:lineRule="auto"/>
        <w:contextualSpacing/>
        <w:rPr>
          <w:b/>
          <w:color w:val="FF0000"/>
          <w:sz w:val="22"/>
          <w:szCs w:val="22"/>
        </w:rPr>
      </w:pPr>
      <w:r w:rsidRPr="00C73052">
        <w:rPr>
          <w:b/>
          <w:color w:val="FF0000"/>
          <w:sz w:val="22"/>
          <w:szCs w:val="22"/>
        </w:rPr>
        <w:t xml:space="preserve">Figure 4. </w:t>
      </w:r>
      <w:r w:rsidRPr="00C73052">
        <w:rPr>
          <w:color w:val="FF0000"/>
          <w:sz w:val="22"/>
          <w:szCs w:val="22"/>
        </w:rPr>
        <w:t>Relationship between elevation and soil carbon (A), soil nitrogen (B), soil carbon/nitrogen (C) and soil water retention (D).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p>
    <w:p w14:paraId="49DBCE6C" w14:textId="77777777" w:rsidR="008E205C" w:rsidRPr="00C73052" w:rsidRDefault="008E205C" w:rsidP="008E205C">
      <w:pPr>
        <w:spacing w:line="360" w:lineRule="auto"/>
        <w:contextualSpacing/>
        <w:rPr>
          <w:b/>
          <w:color w:val="FF0000"/>
          <w:sz w:val="22"/>
          <w:szCs w:val="22"/>
        </w:rPr>
      </w:pPr>
    </w:p>
    <w:p w14:paraId="108AF39B" w14:textId="77777777"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5. </w:t>
      </w:r>
      <w:r w:rsidRPr="00C73052">
        <w:rPr>
          <w:color w:val="FF0000"/>
          <w:sz w:val="22"/>
          <w:szCs w:val="22"/>
        </w:rPr>
        <w:t>Relationship between elevation and soil aluminum (A), calcium (B),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w:t>
      </w:r>
      <w:r w:rsidRPr="00C73052">
        <w:rPr>
          <w:color w:val="FF0000"/>
          <w:sz w:val="22"/>
          <w:szCs w:val="22"/>
        </w:rPr>
        <w:lastRenderedPageBreak/>
        <w:t>lines indicate relationships that are similar across fire history groups and blue and red lines indicate a difference in trends between fire history groups.</w:t>
      </w:r>
    </w:p>
    <w:p w14:paraId="3DB04A24" w14:textId="77777777" w:rsidR="008E205C" w:rsidRPr="00C73052" w:rsidRDefault="008E205C" w:rsidP="008E205C">
      <w:pPr>
        <w:spacing w:line="360" w:lineRule="auto"/>
        <w:contextualSpacing/>
        <w:rPr>
          <w:b/>
          <w:color w:val="FF0000"/>
          <w:sz w:val="22"/>
          <w:szCs w:val="22"/>
        </w:rPr>
      </w:pPr>
    </w:p>
    <w:p w14:paraId="2F190FD6" w14:textId="77777777"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6. </w:t>
      </w:r>
      <w:r w:rsidRPr="00C73052">
        <w:rPr>
          <w:color w:val="FF0000"/>
          <w:sz w:val="22"/>
          <w:szCs w:val="22"/>
        </w:rPr>
        <w:t>Relationship between elevation and δ</w:t>
      </w:r>
      <w:r w:rsidRPr="00C73052">
        <w:rPr>
          <w:color w:val="FF0000"/>
          <w:sz w:val="22"/>
          <w:szCs w:val="22"/>
          <w:vertAlign w:val="superscript"/>
        </w:rPr>
        <w:t>13</w:t>
      </w:r>
      <w:r w:rsidRPr="00C73052">
        <w:rPr>
          <w:color w:val="FF0000"/>
          <w:sz w:val="22"/>
          <w:szCs w:val="22"/>
        </w:rPr>
        <w:t>C (A) and δ</w:t>
      </w:r>
      <w:r w:rsidRPr="00C73052">
        <w:rPr>
          <w:color w:val="FF0000"/>
          <w:sz w:val="22"/>
          <w:szCs w:val="22"/>
          <w:vertAlign w:val="superscript"/>
        </w:rPr>
        <w:t>15</w:t>
      </w:r>
      <w:r w:rsidRPr="00C73052">
        <w:rPr>
          <w:color w:val="FF0000"/>
          <w:sz w:val="22"/>
          <w:szCs w:val="22"/>
        </w:rPr>
        <w:t>N (B), foliar carbon (C), foliar nitrogen (D), and foliar carbon/nitrogen (E).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p>
    <w:p w14:paraId="6F814687" w14:textId="77777777" w:rsidR="008E205C" w:rsidRPr="00C73052" w:rsidRDefault="008E205C" w:rsidP="008E205C">
      <w:pPr>
        <w:spacing w:line="360" w:lineRule="auto"/>
        <w:contextualSpacing/>
        <w:rPr>
          <w:b/>
          <w:color w:val="FF0000"/>
          <w:sz w:val="22"/>
          <w:szCs w:val="22"/>
        </w:rPr>
      </w:pPr>
    </w:p>
    <w:p w14:paraId="4D7B9550" w14:textId="77777777" w:rsidR="008E205C" w:rsidRPr="00C73052" w:rsidRDefault="008E205C" w:rsidP="008E205C">
      <w:pPr>
        <w:spacing w:line="360" w:lineRule="auto"/>
        <w:contextualSpacing/>
        <w:rPr>
          <w:color w:val="FF0000"/>
          <w:sz w:val="22"/>
          <w:szCs w:val="22"/>
        </w:rPr>
      </w:pPr>
      <w:r w:rsidRPr="00C73052">
        <w:rPr>
          <w:b/>
          <w:color w:val="FF0000"/>
          <w:sz w:val="22"/>
          <w:szCs w:val="22"/>
        </w:rPr>
        <w:t>Figure 7.</w:t>
      </w:r>
      <w:r w:rsidRPr="00C73052">
        <w:rPr>
          <w:color w:val="FF0000"/>
          <w:sz w:val="22"/>
          <w:szCs w:val="22"/>
        </w:rPr>
        <w:t xml:space="preserve"> Relationship between elevation and foliar aluminum (A), calcium (B),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p>
    <w:p w14:paraId="191C0A09" w14:textId="77777777" w:rsidR="008E205C" w:rsidRPr="00C73052" w:rsidRDefault="008E205C" w:rsidP="008E205C">
      <w:pPr>
        <w:spacing w:line="360" w:lineRule="auto"/>
        <w:contextualSpacing/>
        <w:rPr>
          <w:color w:val="FF0000"/>
          <w:sz w:val="22"/>
          <w:szCs w:val="22"/>
        </w:rPr>
      </w:pPr>
    </w:p>
    <w:p w14:paraId="63B9CB4B" w14:textId="77777777" w:rsidR="008E205C" w:rsidRPr="00C73052" w:rsidRDefault="008E205C" w:rsidP="008E205C">
      <w:pPr>
        <w:spacing w:line="360" w:lineRule="auto"/>
        <w:contextualSpacing/>
        <w:rPr>
          <w:color w:val="FF0000"/>
          <w:sz w:val="22"/>
          <w:szCs w:val="22"/>
        </w:rPr>
      </w:pPr>
      <w:r w:rsidRPr="00C73052">
        <w:rPr>
          <w:b/>
          <w:color w:val="FF0000"/>
          <w:sz w:val="22"/>
          <w:szCs w:val="22"/>
        </w:rPr>
        <w:t>Figure 8.</w:t>
      </w:r>
      <w:r w:rsidRPr="00C73052">
        <w:rPr>
          <w:color w:val="FF0000"/>
          <w:sz w:val="22"/>
          <w:szCs w:val="22"/>
        </w:rPr>
        <w:t xml:space="preserve"> Relationship between elevation and canopy spread (A), diameter at breast height (DBH; B), distance between neighbors (C), and tree height (D).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p>
    <w:p w14:paraId="69B8D5C8" w14:textId="77777777" w:rsidR="008E205C" w:rsidRPr="00C73052" w:rsidRDefault="008E205C" w:rsidP="008E205C">
      <w:pPr>
        <w:spacing w:line="360" w:lineRule="auto"/>
        <w:contextualSpacing/>
        <w:rPr>
          <w:b/>
          <w:color w:val="FF0000"/>
          <w:sz w:val="22"/>
          <w:szCs w:val="22"/>
        </w:rPr>
      </w:pPr>
    </w:p>
    <w:p w14:paraId="6D71EFDA" w14:textId="72EE5C2E" w:rsidR="004D6671" w:rsidRPr="00C73052" w:rsidRDefault="008E205C" w:rsidP="008E205C">
      <w:pPr>
        <w:pStyle w:val="Heading2"/>
        <w:spacing w:before="0" w:beforeAutospacing="0" w:after="0" w:afterAutospacing="0" w:line="360" w:lineRule="auto"/>
        <w:contextualSpacing/>
        <w:rPr>
          <w:color w:val="FF0000"/>
          <w:sz w:val="22"/>
          <w:szCs w:val="22"/>
        </w:rPr>
      </w:pPr>
      <w:r w:rsidRPr="00C73052">
        <w:rPr>
          <w:color w:val="FF0000"/>
          <w:sz w:val="22"/>
          <w:szCs w:val="22"/>
        </w:rPr>
        <w:t xml:space="preserve">Figure S1. </w:t>
      </w:r>
      <w:r w:rsidRPr="00C73052">
        <w:rPr>
          <w:b w:val="0"/>
          <w:bCs w:val="0"/>
          <w:color w:val="FF0000"/>
          <w:sz w:val="22"/>
          <w:szCs w:val="22"/>
        </w:rPr>
        <w:t>Pictures of representative individuals present within each of the four studied pitch pine population on Mt. Desert Island.</w:t>
      </w:r>
    </w:p>
    <w:p w14:paraId="263BD33C" w14:textId="77777777" w:rsidR="004D6671" w:rsidRDefault="004D6671" w:rsidP="00B31765">
      <w:pPr>
        <w:pStyle w:val="Heading2"/>
        <w:spacing w:before="0" w:beforeAutospacing="0" w:after="0" w:afterAutospacing="0" w:line="360" w:lineRule="auto"/>
        <w:rPr>
          <w:color w:val="000000" w:themeColor="text1"/>
          <w:sz w:val="22"/>
          <w:szCs w:val="22"/>
        </w:rPr>
      </w:pPr>
    </w:p>
    <w:p w14:paraId="612D5D45" w14:textId="4715B133" w:rsidR="008C11D0" w:rsidRPr="00C8205D" w:rsidRDefault="008C11D0" w:rsidP="00B31765">
      <w:pPr>
        <w:pStyle w:val="Heading2"/>
        <w:spacing w:before="0" w:beforeAutospacing="0" w:after="0" w:afterAutospacing="0" w:line="360" w:lineRule="auto"/>
        <w:rPr>
          <w:color w:val="000000" w:themeColor="text1"/>
          <w:sz w:val="22"/>
          <w:szCs w:val="22"/>
        </w:rPr>
      </w:pPr>
      <w:r w:rsidRPr="00C8205D">
        <w:rPr>
          <w:color w:val="000000" w:themeColor="text1"/>
          <w:sz w:val="22"/>
          <w:szCs w:val="22"/>
        </w:rPr>
        <w:t>Data Availability Statement</w:t>
      </w:r>
    </w:p>
    <w:p w14:paraId="33BA131C" w14:textId="4787283C" w:rsidR="00A17CDA" w:rsidRPr="00C8205D" w:rsidRDefault="008A65EC" w:rsidP="00B31765">
      <w:pPr>
        <w:pStyle w:val="mb0"/>
        <w:spacing w:before="0" w:beforeAutospacing="0" w:after="0" w:afterAutospacing="0" w:line="360" w:lineRule="auto"/>
        <w:rPr>
          <w:color w:val="000000" w:themeColor="text1"/>
          <w:sz w:val="22"/>
          <w:szCs w:val="22"/>
        </w:rPr>
      </w:pPr>
      <w:r w:rsidRPr="00C8205D">
        <w:rPr>
          <w:color w:val="000000" w:themeColor="text1"/>
          <w:sz w:val="22"/>
          <w:szCs w:val="22"/>
        </w:rPr>
        <w:t>D</w:t>
      </w:r>
      <w:r w:rsidR="008C11D0" w:rsidRPr="00C8205D">
        <w:rPr>
          <w:color w:val="000000" w:themeColor="text1"/>
          <w:sz w:val="22"/>
          <w:szCs w:val="22"/>
        </w:rPr>
        <w:t>ata used in this article can be found at</w:t>
      </w:r>
      <w:r w:rsidR="00873E70" w:rsidRPr="00C8205D">
        <w:rPr>
          <w:color w:val="000000" w:themeColor="text1"/>
          <w:sz w:val="22"/>
          <w:szCs w:val="22"/>
        </w:rPr>
        <w:t xml:space="preserve"> the following repository: </w:t>
      </w:r>
      <w:hyperlink r:id="rId12" w:history="1">
        <w:r w:rsidR="005F5EAF" w:rsidRPr="00C8205D">
          <w:rPr>
            <w:rStyle w:val="Hyperlink"/>
            <w:color w:val="000000" w:themeColor="text1"/>
            <w:sz w:val="22"/>
            <w:szCs w:val="22"/>
          </w:rPr>
          <w:t>https://github.com/SmithEcophysLab/mtDesertIsland_Pinusrigida</w:t>
        </w:r>
      </w:hyperlink>
      <w:r w:rsidR="005F5EAF" w:rsidRPr="00C8205D">
        <w:rPr>
          <w:color w:val="000000" w:themeColor="text1"/>
          <w:sz w:val="22"/>
          <w:szCs w:val="22"/>
        </w:rPr>
        <w:t xml:space="preserve"> (DOI:10.5281/zenodo.4663255).</w:t>
      </w:r>
      <w:bookmarkStart w:id="24" w:name="h7"/>
      <w:bookmarkEnd w:id="24"/>
      <w:r w:rsidR="00CF5011" w:rsidRPr="00C8205D">
        <w:rPr>
          <w:color w:val="000000" w:themeColor="text1"/>
          <w:sz w:val="22"/>
          <w:szCs w:val="22"/>
        </w:rPr>
        <w:t xml:space="preserve"> </w:t>
      </w:r>
    </w:p>
    <w:p w14:paraId="04DBBF0F" w14:textId="77777777" w:rsidR="00D47155" w:rsidRDefault="00D47155" w:rsidP="00B31765">
      <w:pPr>
        <w:pStyle w:val="Heading2"/>
        <w:spacing w:before="0" w:beforeAutospacing="0" w:after="0" w:afterAutospacing="0" w:line="360" w:lineRule="auto"/>
        <w:rPr>
          <w:color w:val="000000" w:themeColor="text1"/>
          <w:sz w:val="22"/>
          <w:szCs w:val="22"/>
        </w:rPr>
      </w:pPr>
    </w:p>
    <w:p w14:paraId="14C03FE4" w14:textId="1C9114E8" w:rsidR="008C11D0" w:rsidRPr="00C8205D" w:rsidRDefault="008C11D0" w:rsidP="00B31765">
      <w:pPr>
        <w:pStyle w:val="Heading2"/>
        <w:spacing w:before="0" w:beforeAutospacing="0" w:after="0" w:afterAutospacing="0" w:line="360" w:lineRule="auto"/>
        <w:rPr>
          <w:color w:val="000000" w:themeColor="text1"/>
          <w:sz w:val="22"/>
          <w:szCs w:val="22"/>
        </w:rPr>
      </w:pPr>
      <w:r w:rsidRPr="00C8205D">
        <w:rPr>
          <w:color w:val="000000" w:themeColor="text1"/>
          <w:sz w:val="22"/>
          <w:szCs w:val="22"/>
        </w:rPr>
        <w:t>Author Contributions</w:t>
      </w:r>
    </w:p>
    <w:p w14:paraId="2D634B1F" w14:textId="12489139" w:rsidR="00D932EE" w:rsidRPr="00C8205D" w:rsidRDefault="008C11D0" w:rsidP="00B31765">
      <w:pPr>
        <w:pStyle w:val="mb0"/>
        <w:spacing w:before="0" w:beforeAutospacing="0" w:after="0" w:afterAutospacing="0" w:line="360" w:lineRule="auto"/>
        <w:rPr>
          <w:color w:val="000000" w:themeColor="text1"/>
          <w:sz w:val="22"/>
          <w:szCs w:val="22"/>
        </w:rPr>
      </w:pPr>
      <w:r w:rsidRPr="00C8205D">
        <w:rPr>
          <w:color w:val="000000" w:themeColor="text1"/>
          <w:sz w:val="22"/>
          <w:szCs w:val="22"/>
        </w:rPr>
        <w:t>J</w:t>
      </w:r>
      <w:r w:rsidR="00F20384" w:rsidRPr="00C8205D">
        <w:rPr>
          <w:color w:val="000000" w:themeColor="text1"/>
          <w:sz w:val="22"/>
          <w:szCs w:val="22"/>
        </w:rPr>
        <w:t>L</w:t>
      </w:r>
      <w:r w:rsidRPr="00C8205D">
        <w:rPr>
          <w:color w:val="000000" w:themeColor="text1"/>
          <w:sz w:val="22"/>
          <w:szCs w:val="22"/>
        </w:rPr>
        <w:t xml:space="preserve"> and N</w:t>
      </w:r>
      <w:r w:rsidR="00F20384" w:rsidRPr="00C8205D">
        <w:rPr>
          <w:color w:val="000000" w:themeColor="text1"/>
          <w:sz w:val="22"/>
          <w:szCs w:val="22"/>
        </w:rPr>
        <w:t>G</w:t>
      </w:r>
      <w:r w:rsidRPr="00C8205D">
        <w:rPr>
          <w:color w:val="000000" w:themeColor="text1"/>
          <w:sz w:val="22"/>
          <w:szCs w:val="22"/>
        </w:rPr>
        <w:t>S conceived the work</w:t>
      </w:r>
      <w:r w:rsidR="00125645" w:rsidRPr="00C8205D">
        <w:rPr>
          <w:color w:val="000000" w:themeColor="text1"/>
          <w:sz w:val="22"/>
          <w:szCs w:val="22"/>
        </w:rPr>
        <w:t>. JL, RM, and N</w:t>
      </w:r>
      <w:r w:rsidR="00F20384" w:rsidRPr="00C8205D">
        <w:rPr>
          <w:color w:val="000000" w:themeColor="text1"/>
          <w:sz w:val="22"/>
          <w:szCs w:val="22"/>
        </w:rPr>
        <w:t>G</w:t>
      </w:r>
      <w:r w:rsidR="00125645" w:rsidRPr="00C8205D">
        <w:rPr>
          <w:color w:val="000000" w:themeColor="text1"/>
          <w:sz w:val="22"/>
          <w:szCs w:val="22"/>
        </w:rPr>
        <w:t>S</w:t>
      </w:r>
      <w:r w:rsidRPr="00C8205D">
        <w:rPr>
          <w:color w:val="000000" w:themeColor="text1"/>
          <w:sz w:val="22"/>
          <w:szCs w:val="22"/>
        </w:rPr>
        <w:t xml:space="preserve"> contributed substantially to the interpretation of the data and to drafting the manuscript, gave final approval of the version submitted, and agreed to be </w:t>
      </w:r>
      <w:r w:rsidRPr="00C8205D">
        <w:rPr>
          <w:color w:val="000000" w:themeColor="text1"/>
          <w:sz w:val="22"/>
          <w:szCs w:val="22"/>
        </w:rPr>
        <w:lastRenderedPageBreak/>
        <w:t>accountable for all aspects of the work</w:t>
      </w:r>
      <w:r w:rsidR="008A65EC" w:rsidRPr="00C8205D">
        <w:rPr>
          <w:color w:val="000000" w:themeColor="text1"/>
          <w:sz w:val="22"/>
          <w:szCs w:val="22"/>
        </w:rPr>
        <w:t>. Q</w:t>
      </w:r>
      <w:r w:rsidRPr="00C8205D">
        <w:rPr>
          <w:color w:val="000000" w:themeColor="text1"/>
          <w:sz w:val="22"/>
          <w:szCs w:val="22"/>
        </w:rPr>
        <w:t xml:space="preserve">uestions related to the accuracy or integrity of any part of the work are appropriately investigated and resolved. JL carried out </w:t>
      </w:r>
      <w:r w:rsidR="00753C30" w:rsidRPr="00C8205D">
        <w:rPr>
          <w:color w:val="000000" w:themeColor="text1"/>
          <w:sz w:val="22"/>
          <w:szCs w:val="22"/>
        </w:rPr>
        <w:t xml:space="preserve">sample </w:t>
      </w:r>
      <w:r w:rsidR="00A77074" w:rsidRPr="00C8205D">
        <w:rPr>
          <w:color w:val="000000" w:themeColor="text1"/>
          <w:sz w:val="22"/>
          <w:szCs w:val="22"/>
        </w:rPr>
        <w:t>collection</w:t>
      </w:r>
      <w:r w:rsidR="00753C30" w:rsidRPr="00C8205D">
        <w:rPr>
          <w:color w:val="000000" w:themeColor="text1"/>
          <w:sz w:val="22"/>
          <w:szCs w:val="22"/>
        </w:rPr>
        <w:t xml:space="preserve"> and field measurements, conducted </w:t>
      </w:r>
      <w:r w:rsidR="00F351F6" w:rsidRPr="00C8205D">
        <w:rPr>
          <w:color w:val="000000" w:themeColor="text1"/>
          <w:sz w:val="22"/>
          <w:szCs w:val="22"/>
        </w:rPr>
        <w:t xml:space="preserve">soil water retention tests </w:t>
      </w:r>
      <w:r w:rsidR="00B5268D" w:rsidRPr="00C8205D">
        <w:rPr>
          <w:color w:val="000000" w:themeColor="text1"/>
          <w:sz w:val="22"/>
          <w:szCs w:val="22"/>
        </w:rPr>
        <w:t xml:space="preserve">and </w:t>
      </w:r>
      <w:r w:rsidR="00753C30" w:rsidRPr="00C8205D">
        <w:rPr>
          <w:color w:val="000000" w:themeColor="text1"/>
          <w:sz w:val="22"/>
          <w:szCs w:val="22"/>
        </w:rPr>
        <w:t>prepared samples for</w:t>
      </w:r>
      <w:r w:rsidR="00700426" w:rsidRPr="00C8205D">
        <w:rPr>
          <w:color w:val="000000" w:themeColor="text1"/>
          <w:sz w:val="22"/>
          <w:szCs w:val="22"/>
        </w:rPr>
        <w:t xml:space="preserve"> EA-IRMS </w:t>
      </w:r>
      <w:r w:rsidR="00DD04C3" w:rsidRPr="00C8205D">
        <w:rPr>
          <w:color w:val="000000" w:themeColor="text1"/>
          <w:sz w:val="22"/>
          <w:szCs w:val="22"/>
        </w:rPr>
        <w:t>analysis</w:t>
      </w:r>
      <w:r w:rsidRPr="00C8205D">
        <w:rPr>
          <w:color w:val="000000" w:themeColor="text1"/>
          <w:sz w:val="22"/>
          <w:szCs w:val="22"/>
        </w:rPr>
        <w:t xml:space="preserve">. NS </w:t>
      </w:r>
      <w:r w:rsidR="00DD04C3" w:rsidRPr="00C8205D">
        <w:rPr>
          <w:color w:val="000000" w:themeColor="text1"/>
          <w:sz w:val="22"/>
          <w:szCs w:val="22"/>
        </w:rPr>
        <w:t>performed</w:t>
      </w:r>
      <w:r w:rsidRPr="00C8205D">
        <w:rPr>
          <w:color w:val="000000" w:themeColor="text1"/>
          <w:sz w:val="22"/>
          <w:szCs w:val="22"/>
        </w:rPr>
        <w:t xml:space="preserve"> </w:t>
      </w:r>
      <w:r w:rsidR="00A77074" w:rsidRPr="00C8205D">
        <w:rPr>
          <w:color w:val="000000" w:themeColor="text1"/>
          <w:sz w:val="22"/>
          <w:szCs w:val="22"/>
        </w:rPr>
        <w:t xml:space="preserve">C/N foliar </w:t>
      </w:r>
      <w:r w:rsidR="00753C30" w:rsidRPr="00C8205D">
        <w:rPr>
          <w:color w:val="000000" w:themeColor="text1"/>
          <w:sz w:val="22"/>
          <w:szCs w:val="22"/>
        </w:rPr>
        <w:t>analysis</w:t>
      </w:r>
      <w:r w:rsidR="00125645" w:rsidRPr="00C8205D">
        <w:rPr>
          <w:color w:val="000000" w:themeColor="text1"/>
          <w:sz w:val="22"/>
          <w:szCs w:val="22"/>
        </w:rPr>
        <w:t>. N</w:t>
      </w:r>
      <w:r w:rsidR="00F20384" w:rsidRPr="00C8205D">
        <w:rPr>
          <w:color w:val="000000" w:themeColor="text1"/>
          <w:sz w:val="22"/>
          <w:szCs w:val="22"/>
        </w:rPr>
        <w:t>G</w:t>
      </w:r>
      <w:r w:rsidR="00125645" w:rsidRPr="00C8205D">
        <w:rPr>
          <w:color w:val="000000" w:themeColor="text1"/>
          <w:sz w:val="22"/>
          <w:szCs w:val="22"/>
        </w:rPr>
        <w:t xml:space="preserve">S and RM </w:t>
      </w:r>
      <w:r w:rsidRPr="00C8205D">
        <w:rPr>
          <w:color w:val="000000" w:themeColor="text1"/>
          <w:sz w:val="22"/>
          <w:szCs w:val="22"/>
        </w:rPr>
        <w:t>conduct</w:t>
      </w:r>
      <w:r w:rsidR="00125645" w:rsidRPr="00C8205D">
        <w:rPr>
          <w:color w:val="000000" w:themeColor="text1"/>
          <w:sz w:val="22"/>
          <w:szCs w:val="22"/>
        </w:rPr>
        <w:t>ed</w:t>
      </w:r>
      <w:r w:rsidRPr="00C8205D">
        <w:rPr>
          <w:color w:val="000000" w:themeColor="text1"/>
          <w:sz w:val="22"/>
          <w:szCs w:val="22"/>
        </w:rPr>
        <w:t xml:space="preserve"> statistical analyses and formulat</w:t>
      </w:r>
      <w:r w:rsidR="00125645" w:rsidRPr="00C8205D">
        <w:rPr>
          <w:color w:val="000000" w:themeColor="text1"/>
          <w:sz w:val="22"/>
          <w:szCs w:val="22"/>
        </w:rPr>
        <w:t>ed</w:t>
      </w:r>
      <w:r w:rsidRPr="00C8205D">
        <w:rPr>
          <w:color w:val="000000" w:themeColor="text1"/>
          <w:sz w:val="22"/>
          <w:szCs w:val="22"/>
        </w:rPr>
        <w:t xml:space="preserve"> figures and tables.</w:t>
      </w:r>
    </w:p>
    <w:p w14:paraId="4E43D365" w14:textId="77777777" w:rsidR="00D47155" w:rsidRDefault="00D47155" w:rsidP="00B31765">
      <w:pPr>
        <w:autoSpaceDE w:val="0"/>
        <w:autoSpaceDN w:val="0"/>
        <w:adjustRightInd w:val="0"/>
        <w:spacing w:line="360" w:lineRule="auto"/>
        <w:rPr>
          <w:rFonts w:eastAsiaTheme="minorEastAsia"/>
          <w:b/>
          <w:bCs/>
          <w:color w:val="000000" w:themeColor="text1"/>
          <w:sz w:val="22"/>
          <w:szCs w:val="22"/>
        </w:rPr>
      </w:pPr>
    </w:p>
    <w:p w14:paraId="2131D448" w14:textId="6964775B" w:rsidR="00AE173C" w:rsidRPr="00C8205D" w:rsidRDefault="00AE173C" w:rsidP="00B31765">
      <w:pPr>
        <w:autoSpaceDE w:val="0"/>
        <w:autoSpaceDN w:val="0"/>
        <w:adjustRightInd w:val="0"/>
        <w:spacing w:line="360" w:lineRule="auto"/>
        <w:rPr>
          <w:rFonts w:eastAsiaTheme="minorEastAsia"/>
          <w:b/>
          <w:bCs/>
          <w:color w:val="000000" w:themeColor="text1"/>
          <w:sz w:val="22"/>
          <w:szCs w:val="22"/>
        </w:rPr>
      </w:pPr>
      <w:r w:rsidRPr="00B31765">
        <w:rPr>
          <w:rFonts w:eastAsiaTheme="minorEastAsia"/>
          <w:b/>
          <w:bCs/>
          <w:color w:val="000000" w:themeColor="text1"/>
          <w:sz w:val="22"/>
          <w:szCs w:val="22"/>
        </w:rPr>
        <w:t>A</w:t>
      </w:r>
      <w:r w:rsidR="00D47155">
        <w:rPr>
          <w:rFonts w:eastAsiaTheme="minorEastAsia"/>
          <w:b/>
          <w:bCs/>
          <w:color w:val="000000" w:themeColor="text1"/>
          <w:sz w:val="22"/>
          <w:szCs w:val="22"/>
        </w:rPr>
        <w:t>cknowledgements</w:t>
      </w:r>
    </w:p>
    <w:p w14:paraId="76350621" w14:textId="7C22E52C" w:rsidR="00AE173C" w:rsidRPr="00C8205D" w:rsidRDefault="004403BF" w:rsidP="00B31765">
      <w:pPr>
        <w:spacing w:line="360" w:lineRule="auto"/>
        <w:rPr>
          <w:rFonts w:eastAsiaTheme="minorEastAsia"/>
          <w:color w:val="000000" w:themeColor="text1"/>
          <w:sz w:val="22"/>
          <w:szCs w:val="22"/>
        </w:rPr>
      </w:pPr>
      <w:r w:rsidRPr="00C8205D">
        <w:rPr>
          <w:color w:val="000000" w:themeColor="text1"/>
          <w:sz w:val="22"/>
          <w:szCs w:val="22"/>
          <w:shd w:val="clear" w:color="auto" w:fill="FFFFFF"/>
        </w:rPr>
        <w:t xml:space="preserve">Research at </w:t>
      </w:r>
      <w:r w:rsidR="00C437EC" w:rsidRPr="00B31765">
        <w:rPr>
          <w:color w:val="000000" w:themeColor="text1"/>
          <w:sz w:val="22"/>
          <w:szCs w:val="22"/>
        </w:rPr>
        <w:t>Mt. Desert Island</w:t>
      </w:r>
      <w:r w:rsidRPr="00C8205D">
        <w:rPr>
          <w:color w:val="000000" w:themeColor="text1"/>
          <w:sz w:val="22"/>
          <w:szCs w:val="22"/>
          <w:shd w:val="clear" w:color="auto" w:fill="FFFFFF"/>
        </w:rPr>
        <w:t xml:space="preserve"> was conducted under permit ACAD-2020-SCI-0014 from the U.S. Department of Interior granted to Jeff Licht. M</w:t>
      </w:r>
      <w:r w:rsidR="00700426" w:rsidRPr="00C8205D">
        <w:rPr>
          <w:color w:val="000000" w:themeColor="text1"/>
          <w:sz w:val="22"/>
          <w:szCs w:val="22"/>
          <w:shd w:val="clear" w:color="auto" w:fill="FFFFFF"/>
        </w:rPr>
        <w:t xml:space="preserve">ike Day, </w:t>
      </w:r>
      <w:r w:rsidR="00F2679E" w:rsidRPr="00C8205D">
        <w:rPr>
          <w:color w:val="000000" w:themeColor="text1"/>
          <w:sz w:val="22"/>
          <w:szCs w:val="22"/>
          <w:shd w:val="clear" w:color="auto" w:fill="FFFFFF"/>
        </w:rPr>
        <w:t xml:space="preserve">PhD, suggested </w:t>
      </w:r>
      <w:r w:rsidR="00821389" w:rsidRPr="00C8205D">
        <w:rPr>
          <w:color w:val="000000" w:themeColor="text1"/>
          <w:sz w:val="22"/>
          <w:szCs w:val="22"/>
          <w:shd w:val="clear" w:color="auto" w:fill="FFFFFF"/>
        </w:rPr>
        <w:t>topics for study and</w:t>
      </w:r>
      <w:r w:rsidR="00897CF4"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locat</w:t>
      </w:r>
      <w:r w:rsidR="00897CF4" w:rsidRPr="00C8205D">
        <w:rPr>
          <w:color w:val="000000" w:themeColor="text1"/>
          <w:sz w:val="22"/>
          <w:szCs w:val="22"/>
          <w:shd w:val="clear" w:color="auto" w:fill="FFFFFF"/>
        </w:rPr>
        <w:t xml:space="preserve">ed </w:t>
      </w:r>
      <w:r w:rsidR="00821389" w:rsidRPr="00C8205D">
        <w:rPr>
          <w:color w:val="000000" w:themeColor="text1"/>
          <w:sz w:val="22"/>
          <w:szCs w:val="22"/>
          <w:shd w:val="clear" w:color="auto" w:fill="FFFFFF"/>
        </w:rPr>
        <w:t xml:space="preserve">some of the </w:t>
      </w:r>
      <w:r w:rsidR="00897CF4" w:rsidRPr="00C8205D">
        <w:rPr>
          <w:color w:val="000000" w:themeColor="text1"/>
          <w:sz w:val="22"/>
          <w:szCs w:val="22"/>
          <w:shd w:val="clear" w:color="auto" w:fill="FFFFFF"/>
        </w:rPr>
        <w:t>sites for the study</w:t>
      </w:r>
      <w:r w:rsidR="00700426" w:rsidRPr="00C8205D">
        <w:rPr>
          <w:color w:val="000000" w:themeColor="text1"/>
          <w:sz w:val="22"/>
          <w:szCs w:val="22"/>
          <w:shd w:val="clear" w:color="auto" w:fill="FFFFFF"/>
        </w:rPr>
        <w:t xml:space="preserve">. </w:t>
      </w:r>
      <w:r w:rsidR="00B5268D" w:rsidRPr="00C8205D">
        <w:rPr>
          <w:color w:val="000000" w:themeColor="text1"/>
          <w:sz w:val="22"/>
          <w:szCs w:val="22"/>
        </w:rPr>
        <w:t xml:space="preserve">Cartographer </w:t>
      </w:r>
      <w:r w:rsidR="00056FB2" w:rsidRPr="00C8205D">
        <w:rPr>
          <w:color w:val="000000" w:themeColor="text1"/>
          <w:sz w:val="22"/>
          <w:szCs w:val="22"/>
        </w:rPr>
        <w:t xml:space="preserve">Jill </w:t>
      </w:r>
      <w:r w:rsidR="00700426" w:rsidRPr="00C8205D">
        <w:rPr>
          <w:color w:val="000000" w:themeColor="text1"/>
          <w:sz w:val="22"/>
          <w:szCs w:val="22"/>
        </w:rPr>
        <w:t>Phelps Kern</w:t>
      </w:r>
      <w:r w:rsidR="00056FB2" w:rsidRPr="00C8205D">
        <w:rPr>
          <w:color w:val="000000" w:themeColor="text1"/>
          <w:sz w:val="22"/>
          <w:szCs w:val="22"/>
        </w:rPr>
        <w:t xml:space="preserve"> </w:t>
      </w:r>
      <w:r w:rsidR="003066AB" w:rsidRPr="00C8205D">
        <w:rPr>
          <w:color w:val="000000" w:themeColor="text1"/>
          <w:sz w:val="22"/>
          <w:szCs w:val="22"/>
        </w:rPr>
        <w:t>created</w:t>
      </w:r>
      <w:r w:rsidR="00056FB2" w:rsidRPr="00C8205D">
        <w:rPr>
          <w:color w:val="000000" w:themeColor="text1"/>
          <w:sz w:val="22"/>
          <w:szCs w:val="22"/>
        </w:rPr>
        <w:t xml:space="preserve"> </w:t>
      </w:r>
      <w:r w:rsidR="00897CF4" w:rsidRPr="00C8205D">
        <w:rPr>
          <w:color w:val="000000" w:themeColor="text1"/>
          <w:sz w:val="22"/>
          <w:szCs w:val="22"/>
        </w:rPr>
        <w:t>geospatial figures</w:t>
      </w:r>
      <w:r w:rsidR="0023756A" w:rsidRPr="00C8205D">
        <w:rPr>
          <w:color w:val="000000" w:themeColor="text1"/>
          <w:sz w:val="22"/>
          <w:szCs w:val="22"/>
        </w:rPr>
        <w:t>.</w:t>
      </w:r>
      <w:r w:rsidR="00056FB2" w:rsidRPr="00C8205D">
        <w:rPr>
          <w:color w:val="000000" w:themeColor="text1"/>
          <w:sz w:val="22"/>
          <w:szCs w:val="22"/>
          <w:shd w:val="clear" w:color="auto" w:fill="FFFFFF"/>
        </w:rPr>
        <w:t xml:space="preserve"> </w:t>
      </w:r>
      <w:r w:rsidR="00AE173C" w:rsidRPr="00C8205D">
        <w:rPr>
          <w:color w:val="000000" w:themeColor="text1"/>
          <w:sz w:val="22"/>
          <w:szCs w:val="22"/>
          <w:shd w:val="clear" w:color="auto" w:fill="FFFFFF"/>
        </w:rPr>
        <w:t>Remote sensing devices were supplied by Tora Johnson</w:t>
      </w:r>
      <w:r w:rsidR="00F2679E" w:rsidRPr="00C8205D">
        <w:rPr>
          <w:color w:val="000000" w:themeColor="text1"/>
          <w:sz w:val="22"/>
          <w:szCs w:val="22"/>
          <w:shd w:val="clear" w:color="auto" w:fill="FFFFFF"/>
        </w:rPr>
        <w:t>, PhD</w:t>
      </w:r>
      <w:r w:rsidR="00AE173C" w:rsidRPr="00C8205D">
        <w:rPr>
          <w:color w:val="000000" w:themeColor="text1"/>
          <w:sz w:val="22"/>
          <w:szCs w:val="22"/>
          <w:shd w:val="clear" w:color="auto" w:fill="FFFFFF"/>
        </w:rPr>
        <w:t xml:space="preserve">. </w:t>
      </w:r>
      <w:r w:rsidR="00700426" w:rsidRPr="00C8205D">
        <w:rPr>
          <w:color w:val="000000" w:themeColor="text1"/>
          <w:sz w:val="22"/>
          <w:szCs w:val="22"/>
          <w:shd w:val="clear" w:color="auto" w:fill="FFFFFF"/>
        </w:rPr>
        <w:t xml:space="preserve">Field </w:t>
      </w:r>
      <w:r w:rsidR="00897CF4" w:rsidRPr="00C8205D">
        <w:rPr>
          <w:color w:val="000000" w:themeColor="text1"/>
          <w:sz w:val="22"/>
          <w:szCs w:val="22"/>
          <w:shd w:val="clear" w:color="auto" w:fill="FFFFFF"/>
        </w:rPr>
        <w:t>sampling was</w:t>
      </w:r>
      <w:r w:rsidR="00700426" w:rsidRPr="00C8205D">
        <w:rPr>
          <w:color w:val="000000" w:themeColor="text1"/>
          <w:sz w:val="22"/>
          <w:szCs w:val="22"/>
          <w:shd w:val="clear" w:color="auto" w:fill="FFFFFF"/>
        </w:rPr>
        <w:t xml:space="preserve"> assisted by Mimi Licht and Laura </w:t>
      </w:r>
      <w:proofErr w:type="spellStart"/>
      <w:r w:rsidR="00700426" w:rsidRPr="00C8205D">
        <w:rPr>
          <w:color w:val="000000" w:themeColor="text1"/>
          <w:sz w:val="22"/>
          <w:szCs w:val="22"/>
          <w:shd w:val="clear" w:color="auto" w:fill="FFFFFF"/>
        </w:rPr>
        <w:t>Brumleve</w:t>
      </w:r>
      <w:proofErr w:type="spellEnd"/>
      <w:r w:rsidR="00700426" w:rsidRPr="00C8205D">
        <w:rPr>
          <w:color w:val="000000" w:themeColor="text1"/>
          <w:sz w:val="22"/>
          <w:szCs w:val="22"/>
          <w:shd w:val="clear" w:color="auto" w:fill="FFFFFF"/>
        </w:rPr>
        <w:t xml:space="preserve">. </w:t>
      </w:r>
      <w:r w:rsidR="00F2679E" w:rsidRPr="00C8205D">
        <w:rPr>
          <w:color w:val="000000" w:themeColor="text1"/>
          <w:sz w:val="22"/>
          <w:szCs w:val="22"/>
          <w:shd w:val="clear" w:color="auto" w:fill="FFFFFF"/>
        </w:rPr>
        <w:t>Site measurements were</w:t>
      </w:r>
      <w:r w:rsidR="002972F4"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 xml:space="preserve">greatly </w:t>
      </w:r>
      <w:r w:rsidR="005F3C86" w:rsidRPr="00C8205D">
        <w:rPr>
          <w:color w:val="000000" w:themeColor="text1"/>
          <w:sz w:val="22"/>
          <w:szCs w:val="22"/>
          <w:shd w:val="clear" w:color="auto" w:fill="FFFFFF"/>
        </w:rPr>
        <w:t>facilitat</w:t>
      </w:r>
      <w:r w:rsidR="002972F4" w:rsidRPr="00C8205D">
        <w:rPr>
          <w:color w:val="000000" w:themeColor="text1"/>
          <w:sz w:val="22"/>
          <w:szCs w:val="22"/>
          <w:shd w:val="clear" w:color="auto" w:fill="FFFFFF"/>
        </w:rPr>
        <w:t>ed by</w:t>
      </w:r>
      <w:r w:rsidR="00AE173C" w:rsidRPr="00C8205D">
        <w:rPr>
          <w:color w:val="000000" w:themeColor="text1"/>
          <w:sz w:val="22"/>
          <w:szCs w:val="22"/>
          <w:shd w:val="clear" w:color="auto" w:fill="FFFFFF"/>
        </w:rPr>
        <w:t xml:space="preserve"> </w:t>
      </w:r>
      <w:r w:rsidR="003A4281" w:rsidRPr="00C8205D">
        <w:rPr>
          <w:color w:val="000000" w:themeColor="text1"/>
          <w:sz w:val="22"/>
          <w:szCs w:val="22"/>
          <w:shd w:val="clear" w:color="auto" w:fill="FFFFFF"/>
        </w:rPr>
        <w:t>staff at</w:t>
      </w:r>
      <w:r w:rsidR="005F3C86" w:rsidRPr="00C8205D">
        <w:rPr>
          <w:color w:val="000000" w:themeColor="text1"/>
          <w:sz w:val="22"/>
          <w:szCs w:val="22"/>
          <w:shd w:val="clear" w:color="auto" w:fill="FFFFFF"/>
        </w:rPr>
        <w:t xml:space="preserve"> </w:t>
      </w:r>
      <w:r w:rsidR="00AE173C" w:rsidRPr="00C8205D">
        <w:rPr>
          <w:color w:val="000000" w:themeColor="text1"/>
          <w:sz w:val="22"/>
          <w:szCs w:val="22"/>
          <w:shd w:val="clear" w:color="auto" w:fill="FFFFFF"/>
        </w:rPr>
        <w:t>National Park Service</w:t>
      </w:r>
      <w:r w:rsidR="005F3C86" w:rsidRPr="00C8205D">
        <w:rPr>
          <w:color w:val="000000" w:themeColor="text1"/>
          <w:sz w:val="22"/>
          <w:szCs w:val="22"/>
          <w:shd w:val="clear" w:color="auto" w:fill="FFFFFF"/>
        </w:rPr>
        <w:t xml:space="preserve">, </w:t>
      </w:r>
      <w:r w:rsidR="00C437EC" w:rsidRPr="00C8205D">
        <w:rPr>
          <w:color w:val="000000" w:themeColor="text1"/>
          <w:sz w:val="22"/>
          <w:szCs w:val="22"/>
          <w:shd w:val="clear" w:color="auto" w:fill="FFFFFF"/>
        </w:rPr>
        <w:t>Mt. Desert Island</w:t>
      </w:r>
      <w:r w:rsidR="005F3C86"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 xml:space="preserve">Bar Harbor, </w:t>
      </w:r>
      <w:r w:rsidR="005F3C86" w:rsidRPr="00C8205D">
        <w:rPr>
          <w:color w:val="000000" w:themeColor="text1"/>
          <w:sz w:val="22"/>
          <w:szCs w:val="22"/>
          <w:shd w:val="clear" w:color="auto" w:fill="FFFFFF"/>
        </w:rPr>
        <w:t>ME</w:t>
      </w:r>
      <w:r w:rsidR="00AE173C" w:rsidRPr="00C8205D">
        <w:rPr>
          <w:color w:val="000000" w:themeColor="text1"/>
          <w:sz w:val="22"/>
          <w:szCs w:val="22"/>
          <w:shd w:val="clear" w:color="auto" w:fill="FFFFFF"/>
        </w:rPr>
        <w:t>.</w:t>
      </w:r>
      <w:r w:rsidR="0023756A" w:rsidRPr="00C8205D">
        <w:rPr>
          <w:color w:val="000000" w:themeColor="text1"/>
          <w:sz w:val="22"/>
          <w:szCs w:val="22"/>
          <w:shd w:val="clear" w:color="auto" w:fill="FFFFFF"/>
        </w:rPr>
        <w:t xml:space="preserve"> Our thanks to several </w:t>
      </w:r>
      <w:r w:rsidRPr="00C8205D">
        <w:rPr>
          <w:color w:val="000000" w:themeColor="text1"/>
          <w:sz w:val="22"/>
          <w:szCs w:val="22"/>
          <w:shd w:val="clear" w:color="auto" w:fill="FFFFFF"/>
        </w:rPr>
        <w:t xml:space="preserve">anonymous </w:t>
      </w:r>
      <w:r w:rsidR="0023756A" w:rsidRPr="00C8205D">
        <w:rPr>
          <w:color w:val="000000" w:themeColor="text1"/>
          <w:sz w:val="22"/>
          <w:szCs w:val="22"/>
          <w:shd w:val="clear" w:color="auto" w:fill="FFFFFF"/>
        </w:rPr>
        <w:t>reviewers.</w:t>
      </w:r>
    </w:p>
    <w:p w14:paraId="729CC817" w14:textId="77777777" w:rsidR="00185B4B" w:rsidRPr="00C8205D" w:rsidRDefault="00185B4B" w:rsidP="00B31765">
      <w:pPr>
        <w:autoSpaceDE w:val="0"/>
        <w:autoSpaceDN w:val="0"/>
        <w:adjustRightInd w:val="0"/>
        <w:spacing w:line="360" w:lineRule="auto"/>
        <w:rPr>
          <w:rFonts w:eastAsiaTheme="minorEastAsia"/>
          <w:b/>
          <w:bCs/>
          <w:color w:val="000000" w:themeColor="text1"/>
          <w:sz w:val="22"/>
          <w:szCs w:val="22"/>
        </w:rPr>
      </w:pPr>
    </w:p>
    <w:p w14:paraId="6B39280E" w14:textId="5D9D323A" w:rsidR="00AE173C" w:rsidRPr="00C8205D" w:rsidRDefault="00AE173C" w:rsidP="00B31765">
      <w:pPr>
        <w:autoSpaceDE w:val="0"/>
        <w:autoSpaceDN w:val="0"/>
        <w:adjustRightInd w:val="0"/>
        <w:spacing w:line="360" w:lineRule="auto"/>
        <w:rPr>
          <w:rFonts w:eastAsiaTheme="minorEastAsia"/>
          <w:b/>
          <w:bCs/>
          <w:color w:val="000000" w:themeColor="text1"/>
          <w:sz w:val="22"/>
          <w:szCs w:val="22"/>
        </w:rPr>
      </w:pPr>
      <w:r w:rsidRPr="00C8205D">
        <w:rPr>
          <w:rFonts w:eastAsiaTheme="minorEastAsia"/>
          <w:b/>
          <w:bCs/>
          <w:color w:val="000000" w:themeColor="text1"/>
          <w:sz w:val="22"/>
          <w:szCs w:val="22"/>
        </w:rPr>
        <w:t>ORCID</w:t>
      </w:r>
    </w:p>
    <w:p w14:paraId="0AC29BE6" w14:textId="1F269D56" w:rsidR="00AE173C" w:rsidRPr="00B31765" w:rsidRDefault="00AE173C" w:rsidP="00B31765">
      <w:pPr>
        <w:autoSpaceDE w:val="0"/>
        <w:autoSpaceDN w:val="0"/>
        <w:adjustRightInd w:val="0"/>
        <w:spacing w:line="360" w:lineRule="auto"/>
        <w:rPr>
          <w:rFonts w:eastAsiaTheme="minorEastAsia"/>
          <w:color w:val="000000" w:themeColor="text1"/>
          <w:sz w:val="22"/>
          <w:szCs w:val="22"/>
        </w:rPr>
      </w:pPr>
      <w:r w:rsidRPr="00B31765">
        <w:rPr>
          <w:rFonts w:eastAsiaTheme="minorEastAsia"/>
          <w:color w:val="000000" w:themeColor="text1"/>
          <w:sz w:val="22"/>
          <w:szCs w:val="22"/>
        </w:rPr>
        <w:t xml:space="preserve">Jeff Licht: </w:t>
      </w:r>
      <w:hyperlink r:id="rId13" w:history="1">
        <w:r w:rsidR="007C7A11" w:rsidRPr="00B31765">
          <w:rPr>
            <w:rStyle w:val="Hyperlink"/>
            <w:rFonts w:eastAsiaTheme="minorEastAsia"/>
            <w:color w:val="000000" w:themeColor="text1"/>
            <w:sz w:val="22"/>
            <w:szCs w:val="22"/>
            <w:u w:val="none"/>
          </w:rPr>
          <w:t>https://orcid.org/0000-0002-2248-2050</w:t>
        </w:r>
      </w:hyperlink>
    </w:p>
    <w:p w14:paraId="491B06CE" w14:textId="15EE4C1C" w:rsidR="007C7A11" w:rsidRPr="00B31765" w:rsidRDefault="007C7A11" w:rsidP="00B31765">
      <w:pPr>
        <w:autoSpaceDE w:val="0"/>
        <w:autoSpaceDN w:val="0"/>
        <w:adjustRightInd w:val="0"/>
        <w:spacing w:line="360" w:lineRule="auto"/>
        <w:rPr>
          <w:rFonts w:eastAsiaTheme="minorEastAsia"/>
          <w:color w:val="000000" w:themeColor="text1"/>
          <w:sz w:val="22"/>
          <w:szCs w:val="22"/>
          <w:lang w:val="es-ES"/>
        </w:rPr>
      </w:pPr>
      <w:r w:rsidRPr="00B31765">
        <w:rPr>
          <w:rFonts w:eastAsiaTheme="minorEastAsia"/>
          <w:color w:val="000000" w:themeColor="text1"/>
          <w:sz w:val="22"/>
          <w:szCs w:val="22"/>
          <w:lang w:val="es-ES"/>
        </w:rPr>
        <w:t xml:space="preserve">Risa </w:t>
      </w:r>
      <w:proofErr w:type="spellStart"/>
      <w:r w:rsidRPr="00B31765">
        <w:rPr>
          <w:rFonts w:eastAsiaTheme="minorEastAsia"/>
          <w:color w:val="000000" w:themeColor="text1"/>
          <w:sz w:val="22"/>
          <w:szCs w:val="22"/>
          <w:lang w:val="es-ES"/>
        </w:rPr>
        <w:t>McNellis</w:t>
      </w:r>
      <w:proofErr w:type="spellEnd"/>
      <w:r w:rsidRPr="00B31765">
        <w:rPr>
          <w:rFonts w:eastAsiaTheme="minorEastAsia"/>
          <w:color w:val="000000" w:themeColor="text1"/>
          <w:sz w:val="22"/>
          <w:szCs w:val="22"/>
          <w:lang w:val="es-ES"/>
        </w:rPr>
        <w:t>: https://orcid.org/0000-0002-3538-9269</w:t>
      </w:r>
    </w:p>
    <w:p w14:paraId="3CFC1A50" w14:textId="6AEE0360" w:rsidR="00EA07E7" w:rsidRPr="00B31765" w:rsidRDefault="00AE173C" w:rsidP="00B31765">
      <w:pPr>
        <w:spacing w:line="360" w:lineRule="auto"/>
        <w:rPr>
          <w:rStyle w:val="Hyperlink"/>
          <w:rFonts w:eastAsiaTheme="minorEastAsia"/>
          <w:color w:val="000000" w:themeColor="text1"/>
          <w:sz w:val="22"/>
          <w:szCs w:val="22"/>
          <w:u w:val="none"/>
        </w:rPr>
      </w:pPr>
      <w:r w:rsidRPr="00B31765">
        <w:rPr>
          <w:rFonts w:eastAsiaTheme="minorEastAsia"/>
          <w:color w:val="000000" w:themeColor="text1"/>
          <w:sz w:val="22"/>
          <w:szCs w:val="22"/>
        </w:rPr>
        <w:t xml:space="preserve">Nicholas Smith: </w:t>
      </w:r>
      <w:hyperlink r:id="rId14" w:history="1">
        <w:r w:rsidRPr="00B31765">
          <w:rPr>
            <w:rStyle w:val="Hyperlink"/>
            <w:rFonts w:eastAsiaTheme="minorEastAsia"/>
            <w:color w:val="000000" w:themeColor="text1"/>
            <w:sz w:val="22"/>
            <w:szCs w:val="22"/>
            <w:u w:val="none"/>
          </w:rPr>
          <w:t>https://orcid.org/0000-0001-7048-4387</w:t>
        </w:r>
      </w:hyperlink>
    </w:p>
    <w:p w14:paraId="55C299EB" w14:textId="77777777" w:rsidR="00D47155" w:rsidRDefault="00D47155" w:rsidP="00B31765">
      <w:pPr>
        <w:autoSpaceDE w:val="0"/>
        <w:autoSpaceDN w:val="0"/>
        <w:adjustRightInd w:val="0"/>
        <w:spacing w:line="360" w:lineRule="auto"/>
        <w:rPr>
          <w:rFonts w:eastAsiaTheme="minorEastAsia"/>
          <w:b/>
          <w:bCs/>
          <w:color w:val="000000" w:themeColor="text1"/>
          <w:sz w:val="22"/>
          <w:szCs w:val="22"/>
        </w:rPr>
      </w:pPr>
    </w:p>
    <w:p w14:paraId="2BF9CF7F" w14:textId="4F277AC9" w:rsidR="0015307D" w:rsidRPr="00B31765" w:rsidRDefault="0015307D" w:rsidP="00B31765">
      <w:pPr>
        <w:autoSpaceDE w:val="0"/>
        <w:autoSpaceDN w:val="0"/>
        <w:adjustRightInd w:val="0"/>
        <w:spacing w:line="360" w:lineRule="auto"/>
        <w:rPr>
          <w:rFonts w:eastAsiaTheme="minorEastAsia"/>
          <w:b/>
          <w:bCs/>
          <w:color w:val="000000" w:themeColor="text1"/>
          <w:sz w:val="22"/>
          <w:szCs w:val="22"/>
        </w:rPr>
      </w:pPr>
      <w:r w:rsidRPr="00B31765">
        <w:rPr>
          <w:rFonts w:eastAsiaTheme="minorEastAsia"/>
          <w:b/>
          <w:bCs/>
          <w:color w:val="000000" w:themeColor="text1"/>
          <w:sz w:val="22"/>
          <w:szCs w:val="22"/>
        </w:rPr>
        <w:t>F</w:t>
      </w:r>
      <w:r w:rsidR="00D47155">
        <w:rPr>
          <w:rFonts w:eastAsiaTheme="minorEastAsia"/>
          <w:b/>
          <w:bCs/>
          <w:color w:val="000000" w:themeColor="text1"/>
          <w:sz w:val="22"/>
          <w:szCs w:val="22"/>
        </w:rPr>
        <w:t>unding Information</w:t>
      </w:r>
    </w:p>
    <w:p w14:paraId="2E6FA864" w14:textId="12FBE2B2" w:rsidR="00237190" w:rsidRPr="00B31765" w:rsidRDefault="00BF742B" w:rsidP="00B31765">
      <w:pPr>
        <w:spacing w:line="360" w:lineRule="auto"/>
        <w:rPr>
          <w:b/>
          <w:color w:val="000000" w:themeColor="text1"/>
          <w:sz w:val="22"/>
          <w:szCs w:val="22"/>
        </w:rPr>
      </w:pPr>
      <w:r w:rsidRPr="00B31765">
        <w:rPr>
          <w:rFonts w:eastAsiaTheme="minorEastAsia"/>
          <w:color w:val="000000" w:themeColor="text1"/>
          <w:sz w:val="22"/>
          <w:szCs w:val="22"/>
        </w:rPr>
        <w:t>NGS and JL acknowledge support from the U</w:t>
      </w:r>
      <w:r w:rsidR="00F85475" w:rsidRPr="00B31765">
        <w:rPr>
          <w:rFonts w:eastAsiaTheme="minorEastAsia"/>
          <w:color w:val="000000" w:themeColor="text1"/>
          <w:sz w:val="22"/>
          <w:szCs w:val="22"/>
        </w:rPr>
        <w:t>nited States</w:t>
      </w:r>
      <w:r w:rsidRPr="00B31765">
        <w:rPr>
          <w:rFonts w:eastAsiaTheme="minorEastAsia"/>
          <w:color w:val="000000" w:themeColor="text1"/>
          <w:sz w:val="22"/>
          <w:szCs w:val="22"/>
        </w:rPr>
        <w:t xml:space="preserve"> Department of Interior (grant P20AP00312). NGS acknowledges support from</w:t>
      </w:r>
      <w:r w:rsidR="00C65DF8" w:rsidRPr="00B31765">
        <w:rPr>
          <w:rFonts w:eastAsiaTheme="minorEastAsia"/>
          <w:color w:val="000000" w:themeColor="text1"/>
          <w:sz w:val="22"/>
          <w:szCs w:val="22"/>
        </w:rPr>
        <w:t xml:space="preserve"> Texas Tech</w:t>
      </w:r>
      <w:r w:rsidRPr="00B31765">
        <w:rPr>
          <w:rFonts w:eastAsiaTheme="minorEastAsia"/>
          <w:color w:val="000000" w:themeColor="text1"/>
          <w:sz w:val="22"/>
          <w:szCs w:val="22"/>
        </w:rPr>
        <w:t xml:space="preserve"> University. RM was supported by the Texas Tech Climate Center, with funding from the </w:t>
      </w:r>
      <w:r w:rsidR="00F85475" w:rsidRPr="00B31765">
        <w:rPr>
          <w:rFonts w:eastAsiaTheme="minorEastAsia"/>
          <w:color w:val="000000" w:themeColor="text1"/>
          <w:sz w:val="22"/>
          <w:szCs w:val="22"/>
        </w:rPr>
        <w:t>United States Department of Interior</w:t>
      </w:r>
      <w:r w:rsidR="00700426" w:rsidRPr="00B31765">
        <w:rPr>
          <w:rFonts w:eastAsiaTheme="minorEastAsia"/>
          <w:color w:val="000000" w:themeColor="text1"/>
          <w:sz w:val="22"/>
          <w:szCs w:val="22"/>
        </w:rPr>
        <w:t>.</w:t>
      </w:r>
    </w:p>
    <w:p w14:paraId="4EAC9D37" w14:textId="77777777" w:rsidR="00D47155" w:rsidRDefault="00D47155" w:rsidP="00B31765">
      <w:pPr>
        <w:tabs>
          <w:tab w:val="left" w:pos="360"/>
        </w:tabs>
        <w:spacing w:line="360" w:lineRule="auto"/>
        <w:ind w:left="360" w:hanging="360"/>
        <w:rPr>
          <w:b/>
          <w:bCs/>
          <w:color w:val="000000" w:themeColor="text1"/>
          <w:sz w:val="22"/>
          <w:szCs w:val="22"/>
          <w:shd w:val="clear" w:color="auto" w:fill="FFFFFF"/>
        </w:rPr>
      </w:pPr>
    </w:p>
    <w:p w14:paraId="3F62B862" w14:textId="22D4C606" w:rsidR="00881E53" w:rsidRPr="00B31765" w:rsidRDefault="0015307D" w:rsidP="00B31765">
      <w:pPr>
        <w:tabs>
          <w:tab w:val="left" w:pos="360"/>
        </w:tabs>
        <w:spacing w:line="360" w:lineRule="auto"/>
        <w:ind w:left="360" w:hanging="360"/>
        <w:rPr>
          <w:b/>
          <w:bCs/>
          <w:color w:val="000000" w:themeColor="text1"/>
          <w:sz w:val="22"/>
          <w:szCs w:val="22"/>
          <w:shd w:val="clear" w:color="auto" w:fill="FFFFFF"/>
        </w:rPr>
      </w:pPr>
      <w:r w:rsidRPr="00B31765">
        <w:rPr>
          <w:b/>
          <w:bCs/>
          <w:color w:val="000000" w:themeColor="text1"/>
          <w:sz w:val="22"/>
          <w:szCs w:val="22"/>
          <w:shd w:val="clear" w:color="auto" w:fill="FFFFFF"/>
        </w:rPr>
        <w:t>R</w:t>
      </w:r>
      <w:r w:rsidR="00D47155">
        <w:rPr>
          <w:b/>
          <w:bCs/>
          <w:color w:val="000000" w:themeColor="text1"/>
          <w:sz w:val="22"/>
          <w:szCs w:val="22"/>
          <w:shd w:val="clear" w:color="auto" w:fill="FFFFFF"/>
        </w:rPr>
        <w:t>eferences</w:t>
      </w:r>
    </w:p>
    <w:p w14:paraId="1293A703" w14:textId="7007FEDF" w:rsidR="00881E53" w:rsidRPr="00B31765" w:rsidRDefault="00881E53" w:rsidP="00B31765">
      <w:pPr>
        <w:tabs>
          <w:tab w:val="left" w:pos="360"/>
        </w:tabs>
        <w:spacing w:line="360" w:lineRule="auto"/>
        <w:ind w:left="360" w:hanging="360"/>
        <w:rPr>
          <w:color w:val="000000" w:themeColor="text1"/>
          <w:sz w:val="22"/>
          <w:szCs w:val="22"/>
          <w:highlight w:val="cyan"/>
        </w:rPr>
      </w:pPr>
      <w:r w:rsidRPr="00B31765">
        <w:rPr>
          <w:color w:val="000000" w:themeColor="text1"/>
          <w:sz w:val="22"/>
          <w:szCs w:val="22"/>
          <w:shd w:val="clear" w:color="auto" w:fill="FFFFFF"/>
        </w:rPr>
        <w:t xml:space="preserve">Abney, R., Kuhn, T., Chow, A., Hockaday, W., Fogel, M., and </w:t>
      </w:r>
      <w:proofErr w:type="spellStart"/>
      <w:r w:rsidRPr="00B31765">
        <w:rPr>
          <w:color w:val="000000" w:themeColor="text1"/>
          <w:sz w:val="22"/>
          <w:szCs w:val="22"/>
          <w:shd w:val="clear" w:color="auto" w:fill="FFFFFF"/>
        </w:rPr>
        <w:t>Berhe</w:t>
      </w:r>
      <w:proofErr w:type="spellEnd"/>
      <w:r w:rsidRPr="00B31765">
        <w:rPr>
          <w:color w:val="000000" w:themeColor="text1"/>
          <w:sz w:val="22"/>
          <w:szCs w:val="22"/>
          <w:shd w:val="clear" w:color="auto" w:fill="FFFFFF"/>
        </w:rPr>
        <w:t xml:space="preserve">, A. (2019). Pyrogenic carbon erosion after the rim fire, </w:t>
      </w:r>
      <w:proofErr w:type="spellStart"/>
      <w:r w:rsidRPr="00B31765">
        <w:rPr>
          <w:color w:val="000000" w:themeColor="text1"/>
          <w:sz w:val="22"/>
          <w:szCs w:val="22"/>
          <w:shd w:val="clear" w:color="auto" w:fill="FFFFFF"/>
        </w:rPr>
        <w:t>yosemite</w:t>
      </w:r>
      <w:proofErr w:type="spellEnd"/>
      <w:r w:rsidRPr="00B31765">
        <w:rPr>
          <w:color w:val="000000" w:themeColor="text1"/>
          <w:sz w:val="22"/>
          <w:szCs w:val="22"/>
          <w:shd w:val="clear" w:color="auto" w:fill="FFFFFF"/>
        </w:rPr>
        <w:t xml:space="preserve"> national park: the role of burn severity and slope.</w:t>
      </w:r>
      <w:r w:rsidR="005A767C"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JGR </w:t>
      </w:r>
      <w:proofErr w:type="spellStart"/>
      <w:r w:rsidRPr="00B31765">
        <w:rPr>
          <w:i/>
          <w:iCs/>
          <w:color w:val="000000" w:themeColor="text1"/>
          <w:sz w:val="22"/>
          <w:szCs w:val="22"/>
          <w:shd w:val="clear" w:color="auto" w:fill="FFFFFF"/>
        </w:rPr>
        <w:t>Biogeosciences</w:t>
      </w:r>
      <w:proofErr w:type="spellEnd"/>
      <w:r w:rsidR="005A767C" w:rsidRPr="00B31765">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124, 432–449.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10.1029/2018JG004787</w:t>
      </w:r>
      <w:r w:rsidRPr="00B31765">
        <w:rPr>
          <w:color w:val="000000" w:themeColor="text1"/>
          <w:sz w:val="22"/>
          <w:szCs w:val="22"/>
          <w:highlight w:val="cyan"/>
        </w:rPr>
        <w:t xml:space="preserve"> </w:t>
      </w:r>
    </w:p>
    <w:p w14:paraId="6616DF62" w14:textId="7104A70E" w:rsidR="004320E4" w:rsidRPr="00B31765" w:rsidRDefault="004320E4" w:rsidP="00B31765">
      <w:pPr>
        <w:pStyle w:val="CommentText"/>
        <w:spacing w:line="360" w:lineRule="auto"/>
        <w:rPr>
          <w:color w:val="000000" w:themeColor="text1"/>
          <w:sz w:val="22"/>
          <w:szCs w:val="22"/>
        </w:rPr>
      </w:pPr>
      <w:proofErr w:type="spellStart"/>
      <w:r w:rsidRPr="00B31765">
        <w:rPr>
          <w:color w:val="000000" w:themeColor="text1"/>
          <w:sz w:val="22"/>
          <w:szCs w:val="22"/>
        </w:rPr>
        <w:t>Agostinell</w:t>
      </w:r>
      <w:r w:rsidR="00177ED6" w:rsidRPr="00B31765">
        <w:rPr>
          <w:color w:val="000000" w:themeColor="text1"/>
          <w:sz w:val="22"/>
          <w:szCs w:val="22"/>
        </w:rPr>
        <w:t>i</w:t>
      </w:r>
      <w:proofErr w:type="spellEnd"/>
      <w:r w:rsidRPr="00B31765">
        <w:rPr>
          <w:color w:val="000000" w:themeColor="text1"/>
          <w:sz w:val="22"/>
          <w:szCs w:val="22"/>
        </w:rPr>
        <w:t>, C. and Lund</w:t>
      </w:r>
      <w:r w:rsidR="00CF36F8" w:rsidRPr="00B31765">
        <w:rPr>
          <w:color w:val="000000" w:themeColor="text1"/>
          <w:sz w:val="22"/>
          <w:szCs w:val="22"/>
        </w:rPr>
        <w:t>, U.</w:t>
      </w:r>
      <w:r w:rsidRPr="00B31765">
        <w:rPr>
          <w:color w:val="000000" w:themeColor="text1"/>
          <w:sz w:val="22"/>
          <w:szCs w:val="22"/>
        </w:rPr>
        <w:t xml:space="preserve"> (2017). R package 'circular': Circular Statistics (version 0.4-93). URL</w:t>
      </w:r>
    </w:p>
    <w:p w14:paraId="291556DB" w14:textId="49148719" w:rsidR="00D74ACE" w:rsidRPr="00C8205D" w:rsidRDefault="00174107" w:rsidP="00B31765">
      <w:pPr>
        <w:pStyle w:val="CommentText"/>
        <w:spacing w:line="360" w:lineRule="auto"/>
        <w:ind w:firstLine="360"/>
        <w:rPr>
          <w:color w:val="000000" w:themeColor="text1"/>
          <w:shd w:val="clear" w:color="auto" w:fill="FFFFFF"/>
        </w:rPr>
      </w:pPr>
      <w:hyperlink r:id="rId15" w:history="1">
        <w:r w:rsidR="00BB29A7" w:rsidRPr="00B31765">
          <w:rPr>
            <w:rStyle w:val="Hyperlink"/>
            <w:color w:val="000000" w:themeColor="text1"/>
            <w:sz w:val="22"/>
            <w:szCs w:val="22"/>
          </w:rPr>
          <w:t>https://r-forge.r-project.org/projects/circular/</w:t>
        </w:r>
      </w:hyperlink>
    </w:p>
    <w:p w14:paraId="145FFBBB" w14:textId="27A4B103" w:rsidR="00D74ACE" w:rsidRPr="00B31765" w:rsidRDefault="00D74ACE" w:rsidP="00B31765">
      <w:pPr>
        <w:tabs>
          <w:tab w:val="left" w:pos="360"/>
        </w:tabs>
        <w:spacing w:line="360" w:lineRule="auto"/>
        <w:ind w:left="360" w:hanging="360"/>
        <w:rPr>
          <w:color w:val="000000" w:themeColor="text1"/>
          <w:sz w:val="22"/>
          <w:szCs w:val="22"/>
        </w:rPr>
      </w:pPr>
      <w:proofErr w:type="spellStart"/>
      <w:r w:rsidRPr="00B31765">
        <w:rPr>
          <w:color w:val="000000" w:themeColor="text1"/>
          <w:sz w:val="22"/>
          <w:szCs w:val="22"/>
          <w:shd w:val="clear" w:color="auto" w:fill="FFFFFF"/>
        </w:rPr>
        <w:t>Bolstad</w:t>
      </w:r>
      <w:proofErr w:type="spellEnd"/>
      <w:r w:rsidRPr="00B31765">
        <w:rPr>
          <w:color w:val="000000" w:themeColor="text1"/>
          <w:sz w:val="22"/>
          <w:szCs w:val="22"/>
          <w:shd w:val="clear" w:color="auto" w:fill="FFFFFF"/>
        </w:rPr>
        <w:t>, P. and Stowe, T. (1994). An evaluation of DEM accuracy: elevation, slope, and aspect.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Photogrammetric Engineering &amp; Remote Sensing</w:t>
      </w:r>
      <w:r w:rsidRPr="00B31765">
        <w:rPr>
          <w:color w:val="000000" w:themeColor="text1"/>
          <w:sz w:val="22"/>
          <w:szCs w:val="22"/>
          <w:shd w:val="clear" w:color="auto" w:fill="FFFFFF"/>
        </w:rPr>
        <w: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60</w:t>
      </w:r>
      <w:r w:rsidRPr="00B31765">
        <w:rPr>
          <w:color w:val="000000" w:themeColor="text1"/>
          <w:sz w:val="22"/>
          <w:szCs w:val="22"/>
          <w:shd w:val="clear" w:color="auto" w:fill="FFFFFF"/>
        </w:rPr>
        <w:t>(11), 1327-1332.</w:t>
      </w:r>
    </w:p>
    <w:p w14:paraId="6D769C12" w14:textId="77881A42" w:rsidR="00B8682C" w:rsidRPr="00B31765" w:rsidRDefault="00B8682C" w:rsidP="00B8682C">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t>Bresson</w:t>
      </w:r>
      <w:r w:rsidR="00AD48AF">
        <w:rPr>
          <w:noProof/>
          <w:color w:val="000000" w:themeColor="text1"/>
          <w:sz w:val="22"/>
        </w:rPr>
        <w:t>,</w:t>
      </w:r>
      <w:r w:rsidRPr="00B31765">
        <w:rPr>
          <w:noProof/>
          <w:color w:val="000000" w:themeColor="text1"/>
          <w:sz w:val="22"/>
        </w:rPr>
        <w:t xml:space="preserve"> C</w:t>
      </w:r>
      <w:r w:rsidR="00AD48AF">
        <w:rPr>
          <w:noProof/>
          <w:color w:val="000000" w:themeColor="text1"/>
          <w:sz w:val="22"/>
        </w:rPr>
        <w:t>.</w:t>
      </w:r>
      <w:r w:rsidRPr="00B31765">
        <w:rPr>
          <w:noProof/>
          <w:color w:val="000000" w:themeColor="text1"/>
          <w:sz w:val="22"/>
        </w:rPr>
        <w:t>, Kowalski</w:t>
      </w:r>
      <w:r w:rsidR="00AD48AF">
        <w:rPr>
          <w:noProof/>
          <w:color w:val="000000" w:themeColor="text1"/>
          <w:sz w:val="22"/>
        </w:rPr>
        <w:t>,</w:t>
      </w:r>
      <w:r w:rsidRPr="00B31765">
        <w:rPr>
          <w:noProof/>
          <w:color w:val="000000" w:themeColor="text1"/>
          <w:sz w:val="22"/>
        </w:rPr>
        <w:t xml:space="preserve"> A</w:t>
      </w:r>
      <w:r w:rsidR="00AD48AF">
        <w:rPr>
          <w:noProof/>
          <w:color w:val="000000" w:themeColor="text1"/>
          <w:sz w:val="22"/>
        </w:rPr>
        <w:t>.</w:t>
      </w:r>
      <w:r w:rsidRPr="00B31765">
        <w:rPr>
          <w:noProof/>
          <w:color w:val="000000" w:themeColor="text1"/>
          <w:sz w:val="22"/>
        </w:rPr>
        <w:t>, Kremer</w:t>
      </w:r>
      <w:r w:rsidR="00AD48AF">
        <w:rPr>
          <w:noProof/>
          <w:color w:val="000000" w:themeColor="text1"/>
          <w:sz w:val="22"/>
        </w:rPr>
        <w:t>,</w:t>
      </w:r>
      <w:r w:rsidRPr="00B31765">
        <w:rPr>
          <w:noProof/>
          <w:color w:val="000000" w:themeColor="text1"/>
          <w:sz w:val="22"/>
        </w:rPr>
        <w:t xml:space="preserve"> A</w:t>
      </w:r>
      <w:r w:rsidR="00AD48AF">
        <w:rPr>
          <w:noProof/>
          <w:color w:val="000000" w:themeColor="text1"/>
          <w:sz w:val="22"/>
        </w:rPr>
        <w:t>.</w:t>
      </w:r>
      <w:r w:rsidRPr="00B31765">
        <w:rPr>
          <w:noProof/>
          <w:color w:val="000000" w:themeColor="text1"/>
          <w:sz w:val="22"/>
        </w:rPr>
        <w:t xml:space="preserve"> and Delzon S. (2009). Evidence of altitudinal increase in photosynthetic capacity: gas exchange measurements at ambient and constant CO2 partial pressures. </w:t>
      </w:r>
      <w:r w:rsidR="00D83477" w:rsidRPr="00B31765">
        <w:rPr>
          <w:i/>
          <w:iCs/>
          <w:noProof/>
          <w:color w:val="000000" w:themeColor="text1"/>
          <w:sz w:val="22"/>
        </w:rPr>
        <w:lastRenderedPageBreak/>
        <w:t xml:space="preserve">Annals of Forest Science, </w:t>
      </w:r>
      <w:r w:rsidRPr="00B31765">
        <w:rPr>
          <w:i/>
          <w:iCs/>
          <w:noProof/>
          <w:color w:val="000000" w:themeColor="text1"/>
          <w:sz w:val="22"/>
        </w:rPr>
        <w:t>66</w:t>
      </w:r>
      <w:r w:rsidRPr="00B31765">
        <w:rPr>
          <w:noProof/>
          <w:color w:val="000000" w:themeColor="text1"/>
          <w:sz w:val="22"/>
        </w:rPr>
        <w:t>, 505–505.</w:t>
      </w:r>
    </w:p>
    <w:p w14:paraId="1A3F6339" w14:textId="3B6457E7" w:rsidR="00DB45A7" w:rsidRPr="00B31765" w:rsidRDefault="00AE173C" w:rsidP="00B31765">
      <w:pPr>
        <w:tabs>
          <w:tab w:val="left" w:pos="360"/>
        </w:tabs>
        <w:spacing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Buma</w:t>
      </w:r>
      <w:proofErr w:type="spellEnd"/>
      <w:r w:rsidRPr="00B31765">
        <w:rPr>
          <w:color w:val="000000" w:themeColor="text1"/>
          <w:sz w:val="22"/>
          <w:szCs w:val="22"/>
          <w:shd w:val="clear" w:color="auto" w:fill="FFFFFF"/>
        </w:rPr>
        <w:t>, B., Brown, C., Donato, D., Fontaine, J.</w:t>
      </w:r>
      <w:r w:rsidR="004D4587" w:rsidRPr="00B31765">
        <w:rPr>
          <w:color w:val="000000" w:themeColor="text1"/>
          <w:sz w:val="22"/>
          <w:szCs w:val="22"/>
          <w:shd w:val="clear" w:color="auto" w:fill="FFFFFF"/>
        </w:rPr>
        <w:t xml:space="preserve"> </w:t>
      </w:r>
      <w:r w:rsidR="00B238F5"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Johnstone, J. (2013). The impacts of changing disturbance regimes on serotinous plant populations and communities. </w:t>
      </w:r>
      <w:proofErr w:type="spellStart"/>
      <w:r w:rsidRPr="00B31765">
        <w:rPr>
          <w:i/>
          <w:iCs/>
          <w:color w:val="000000" w:themeColor="text1"/>
          <w:sz w:val="22"/>
          <w:szCs w:val="22"/>
        </w:rPr>
        <w:t>BioScience</w:t>
      </w:r>
      <w:proofErr w:type="spellEnd"/>
      <w:r w:rsidRPr="00B31765">
        <w:rPr>
          <w:color w:val="000000" w:themeColor="text1"/>
          <w:sz w:val="22"/>
          <w:szCs w:val="22"/>
          <w:shd w:val="clear" w:color="auto" w:fill="FFFFFF"/>
        </w:rPr>
        <w:t xml:space="preserve">, </w:t>
      </w:r>
      <w:r w:rsidRPr="00B31765">
        <w:rPr>
          <w:i/>
          <w:iCs/>
          <w:color w:val="000000" w:themeColor="text1"/>
          <w:sz w:val="22"/>
          <w:szCs w:val="22"/>
        </w:rPr>
        <w:t>63</w:t>
      </w:r>
      <w:r w:rsidRPr="00B31765">
        <w:rPr>
          <w:color w:val="000000" w:themeColor="text1"/>
          <w:sz w:val="22"/>
          <w:szCs w:val="22"/>
          <w:shd w:val="clear" w:color="auto" w:fill="FFFFFF"/>
        </w:rPr>
        <w:t>(11), 866-876.</w:t>
      </w:r>
      <w:r w:rsidR="00EC2AAC" w:rsidRPr="00B31765">
        <w:rPr>
          <w:color w:val="000000" w:themeColor="text1"/>
          <w:sz w:val="22"/>
          <w:szCs w:val="22"/>
          <w:shd w:val="clear" w:color="auto" w:fill="FFFFFF"/>
        </w:rPr>
        <w:t xml:space="preserve"> doi.org/10.1525/bio.2013.63.11.5</w:t>
      </w:r>
    </w:p>
    <w:p w14:paraId="0F804C00" w14:textId="47B72625" w:rsidR="00DB45A7" w:rsidRPr="00B31765" w:rsidRDefault="00DB45A7" w:rsidP="00B31765">
      <w:pPr>
        <w:tabs>
          <w:tab w:val="left" w:pos="360"/>
        </w:tabs>
        <w:spacing w:line="360" w:lineRule="auto"/>
        <w:ind w:left="360" w:hanging="360"/>
        <w:rPr>
          <w:color w:val="000000" w:themeColor="text1"/>
          <w:sz w:val="22"/>
          <w:szCs w:val="22"/>
        </w:rPr>
      </w:pPr>
      <w:proofErr w:type="spellStart"/>
      <w:r w:rsidRPr="00B31765">
        <w:rPr>
          <w:color w:val="000000" w:themeColor="text1"/>
          <w:sz w:val="22"/>
          <w:szCs w:val="22"/>
          <w:shd w:val="clear" w:color="auto" w:fill="FFFFFF"/>
        </w:rPr>
        <w:t>Butak</w:t>
      </w:r>
      <w:proofErr w:type="spellEnd"/>
      <w:r w:rsidRPr="00B31765">
        <w:rPr>
          <w:color w:val="000000" w:themeColor="text1"/>
          <w:sz w:val="22"/>
          <w:szCs w:val="22"/>
          <w:shd w:val="clear" w:color="auto" w:fill="FFFFFF"/>
        </w:rPr>
        <w:t xml:space="preserve">, Amanda L., </w:t>
      </w:r>
      <w:r w:rsidR="00BA0B6D" w:rsidRPr="00B31765">
        <w:rPr>
          <w:color w:val="000000" w:themeColor="text1"/>
          <w:sz w:val="22"/>
          <w:szCs w:val="22"/>
          <w:shd w:val="clear" w:color="auto" w:fill="FFFFFF"/>
        </w:rPr>
        <w:t xml:space="preserve">(2014). </w:t>
      </w:r>
      <w:r w:rsidRPr="00B31765">
        <w:rPr>
          <w:color w:val="000000" w:themeColor="text1"/>
          <w:sz w:val="22"/>
          <w:szCs w:val="22"/>
          <w:shd w:val="clear" w:color="auto" w:fill="FFFFFF"/>
        </w:rPr>
        <w:t>Vegetation Composition, Structure, and Ecophysiology of Maritime Ledge Ecosystems.</w:t>
      </w:r>
      <w:r w:rsidR="007E291A" w:rsidRPr="00B31765">
        <w:rPr>
          <w:color w:val="000000" w:themeColor="text1"/>
          <w:sz w:val="22"/>
          <w:szCs w:val="22"/>
          <w:shd w:val="clear" w:color="auto" w:fill="FFFFFF"/>
        </w:rPr>
        <w:t xml:space="preserve"> </w:t>
      </w:r>
      <w:r w:rsidRPr="00B31765">
        <w:rPr>
          <w:rStyle w:val="Emphasis"/>
          <w:color w:val="000000" w:themeColor="text1"/>
          <w:sz w:val="22"/>
          <w:szCs w:val="22"/>
          <w:bdr w:val="none" w:sz="0" w:space="0" w:color="auto" w:frame="1"/>
          <w:shd w:val="clear" w:color="auto" w:fill="FFFFFF"/>
        </w:rPr>
        <w:t>Electronic Theses and Dissertations</w:t>
      </w:r>
      <w:r w:rsidRPr="00B31765">
        <w:rPr>
          <w:color w:val="000000" w:themeColor="text1"/>
          <w:sz w:val="22"/>
          <w:szCs w:val="22"/>
          <w:shd w:val="clear" w:color="auto" w:fill="FFFFFF"/>
        </w:rPr>
        <w:t>. 2212.</w:t>
      </w:r>
      <w:r w:rsidR="00EF3BF9" w:rsidRPr="00B31765">
        <w:rPr>
          <w:color w:val="000000" w:themeColor="text1"/>
          <w:sz w:val="22"/>
          <w:szCs w:val="22"/>
        </w:rPr>
        <w:t xml:space="preserve"> </w:t>
      </w:r>
      <w:r w:rsidRPr="00B31765">
        <w:rPr>
          <w:color w:val="000000" w:themeColor="text1"/>
          <w:sz w:val="22"/>
          <w:szCs w:val="22"/>
          <w:shd w:val="clear" w:color="auto" w:fill="FFFFFF"/>
        </w:rPr>
        <w:t>https://digitalcommons.library.umaine.edu/etd/2212</w:t>
      </w:r>
    </w:p>
    <w:p w14:paraId="22A2ABE1" w14:textId="6CC931FF" w:rsidR="00AE173C" w:rsidRPr="00B31765" w:rsidRDefault="00AE173C" w:rsidP="00B31765">
      <w:pPr>
        <w:tabs>
          <w:tab w:val="left" w:pos="360"/>
        </w:tabs>
        <w:spacing w:line="360" w:lineRule="auto"/>
        <w:ind w:left="360" w:hanging="360"/>
        <w:rPr>
          <w:color w:val="000000" w:themeColor="text1"/>
          <w:sz w:val="22"/>
          <w:szCs w:val="22"/>
        </w:rPr>
      </w:pPr>
      <w:r w:rsidRPr="00B31765">
        <w:rPr>
          <w:color w:val="000000" w:themeColor="text1"/>
          <w:sz w:val="22"/>
          <w:szCs w:val="22"/>
        </w:rPr>
        <w:t xml:space="preserve">Caldwell, </w:t>
      </w:r>
      <w:proofErr w:type="gramStart"/>
      <w:r w:rsidRPr="00B31765">
        <w:rPr>
          <w:color w:val="000000" w:themeColor="text1"/>
          <w:sz w:val="22"/>
          <w:szCs w:val="22"/>
        </w:rPr>
        <w:t>M.</w:t>
      </w:r>
      <w:proofErr w:type="gramEnd"/>
      <w:r w:rsidRPr="00B31765">
        <w:rPr>
          <w:color w:val="000000" w:themeColor="text1"/>
          <w:sz w:val="22"/>
          <w:szCs w:val="22"/>
        </w:rPr>
        <w:t xml:space="preserve"> and J. Richards. </w:t>
      </w:r>
      <w:r w:rsidR="00782BB1" w:rsidRPr="00B31765">
        <w:rPr>
          <w:color w:val="000000" w:themeColor="text1"/>
          <w:sz w:val="22"/>
          <w:szCs w:val="22"/>
        </w:rPr>
        <w:t>(</w:t>
      </w:r>
      <w:r w:rsidRPr="00B31765">
        <w:rPr>
          <w:color w:val="000000" w:themeColor="text1"/>
          <w:sz w:val="22"/>
          <w:szCs w:val="22"/>
        </w:rPr>
        <w:t>1989</w:t>
      </w:r>
      <w:r w:rsidR="00782BB1" w:rsidRPr="00B31765">
        <w:rPr>
          <w:color w:val="000000" w:themeColor="text1"/>
          <w:sz w:val="22"/>
          <w:szCs w:val="22"/>
        </w:rPr>
        <w:t>)</w:t>
      </w:r>
      <w:r w:rsidRPr="00B31765">
        <w:rPr>
          <w:color w:val="000000" w:themeColor="text1"/>
          <w:sz w:val="22"/>
          <w:szCs w:val="22"/>
        </w:rPr>
        <w:t xml:space="preserve">. Hydraulic lift: water efflux from upper roots improves effectiveness of water uptake by deep roots. </w:t>
      </w:r>
      <w:proofErr w:type="spellStart"/>
      <w:r w:rsidRPr="00B31765">
        <w:rPr>
          <w:i/>
          <w:iCs/>
          <w:color w:val="000000" w:themeColor="text1"/>
          <w:sz w:val="22"/>
          <w:szCs w:val="22"/>
        </w:rPr>
        <w:t>Oecologia</w:t>
      </w:r>
      <w:proofErr w:type="spellEnd"/>
      <w:r w:rsidRPr="00B31765">
        <w:rPr>
          <w:i/>
          <w:iCs/>
          <w:color w:val="000000" w:themeColor="text1"/>
          <w:sz w:val="22"/>
          <w:szCs w:val="22"/>
        </w:rPr>
        <w:t>, 79</w:t>
      </w:r>
      <w:r w:rsidRPr="00B31765">
        <w:rPr>
          <w:color w:val="000000" w:themeColor="text1"/>
          <w:sz w:val="22"/>
          <w:szCs w:val="22"/>
        </w:rPr>
        <w:t>, 1-5.</w:t>
      </w:r>
      <w:r w:rsidR="00EC2AAC" w:rsidRPr="00B31765">
        <w:rPr>
          <w:color w:val="000000" w:themeColor="text1"/>
          <w:sz w:val="22"/>
          <w:szCs w:val="22"/>
        </w:rPr>
        <w:t xml:space="preserve"> </w:t>
      </w:r>
      <w:r w:rsidR="00EC2AAC" w:rsidRPr="00B31765">
        <w:rPr>
          <w:color w:val="000000" w:themeColor="text1"/>
          <w:sz w:val="22"/>
          <w:szCs w:val="22"/>
          <w:shd w:val="clear" w:color="auto" w:fill="FCFCFC"/>
        </w:rPr>
        <w:t>doi.org/10.1007/BF00378231</w:t>
      </w:r>
      <w:r w:rsidRPr="00B31765">
        <w:rPr>
          <w:color w:val="000000" w:themeColor="text1"/>
          <w:sz w:val="22"/>
          <w:szCs w:val="22"/>
        </w:rPr>
        <w:t xml:space="preserve"> </w:t>
      </w:r>
    </w:p>
    <w:p w14:paraId="55A897A0" w14:textId="2848924F" w:rsidR="00AE173C" w:rsidRPr="00B31765" w:rsidRDefault="00AE173C" w:rsidP="00B31765">
      <w:pPr>
        <w:tabs>
          <w:tab w:val="left" w:pos="360"/>
        </w:tabs>
        <w:spacing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Carlo, N., </w:t>
      </w:r>
      <w:proofErr w:type="spellStart"/>
      <w:r w:rsidRPr="00B31765">
        <w:rPr>
          <w:color w:val="000000" w:themeColor="text1"/>
          <w:sz w:val="22"/>
          <w:szCs w:val="22"/>
          <w:shd w:val="clear" w:color="auto" w:fill="FFFFFF"/>
        </w:rPr>
        <w:t>Renninger</w:t>
      </w:r>
      <w:proofErr w:type="spellEnd"/>
      <w:r w:rsidRPr="00B31765">
        <w:rPr>
          <w:color w:val="000000" w:themeColor="text1"/>
          <w:sz w:val="22"/>
          <w:szCs w:val="22"/>
          <w:shd w:val="clear" w:color="auto" w:fill="FFFFFF"/>
        </w:rPr>
        <w:t xml:space="preserve">, H., Clark, K., </w:t>
      </w:r>
      <w:r w:rsidR="00B238F5"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Schäfer, K. (2016). Impacts of prescribed fire on Pinus rigida Mill. in upland forests of the Atlantic Coastal Plain. </w:t>
      </w:r>
      <w:r w:rsidRPr="00B31765">
        <w:rPr>
          <w:i/>
          <w:iCs/>
          <w:color w:val="000000" w:themeColor="text1"/>
          <w:sz w:val="22"/>
          <w:szCs w:val="22"/>
        </w:rPr>
        <w:t xml:space="preserve">Tree </w:t>
      </w:r>
      <w:r w:rsidR="00737CCE" w:rsidRPr="00C8205D">
        <w:rPr>
          <w:i/>
          <w:iCs/>
          <w:color w:val="000000" w:themeColor="text1"/>
          <w:sz w:val="22"/>
          <w:szCs w:val="22"/>
        </w:rPr>
        <w:t>P</w:t>
      </w:r>
      <w:r w:rsidRPr="00B31765">
        <w:rPr>
          <w:i/>
          <w:iCs/>
          <w:color w:val="000000" w:themeColor="text1"/>
          <w:sz w:val="22"/>
          <w:szCs w:val="22"/>
        </w:rPr>
        <w:t>hysiology</w:t>
      </w:r>
      <w:r w:rsidRPr="00B31765">
        <w:rPr>
          <w:color w:val="000000" w:themeColor="text1"/>
          <w:sz w:val="22"/>
          <w:szCs w:val="22"/>
          <w:shd w:val="clear" w:color="auto" w:fill="FFFFFF"/>
        </w:rPr>
        <w:t xml:space="preserve">, </w:t>
      </w:r>
      <w:r w:rsidRPr="00B31765">
        <w:rPr>
          <w:i/>
          <w:iCs/>
          <w:color w:val="000000" w:themeColor="text1"/>
          <w:sz w:val="22"/>
          <w:szCs w:val="22"/>
        </w:rPr>
        <w:t>36</w:t>
      </w:r>
      <w:r w:rsidRPr="00B31765">
        <w:rPr>
          <w:color w:val="000000" w:themeColor="text1"/>
          <w:sz w:val="22"/>
          <w:szCs w:val="22"/>
          <w:shd w:val="clear" w:color="auto" w:fill="FFFFFF"/>
        </w:rPr>
        <w:t>(8), 967-982.</w:t>
      </w:r>
      <w:r w:rsidR="0054289C" w:rsidRPr="00B31765">
        <w:rPr>
          <w:color w:val="000000" w:themeColor="text1"/>
          <w:sz w:val="22"/>
          <w:szCs w:val="22"/>
          <w:shd w:val="clear" w:color="auto" w:fill="FFFFFF"/>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10.1093/</w:t>
      </w:r>
      <w:proofErr w:type="spellStart"/>
      <w:r w:rsidR="0054289C" w:rsidRPr="00B31765">
        <w:rPr>
          <w:color w:val="000000" w:themeColor="text1"/>
          <w:sz w:val="22"/>
          <w:szCs w:val="22"/>
          <w:shd w:val="clear" w:color="auto" w:fill="FFFFFF"/>
        </w:rPr>
        <w:t>treephys</w:t>
      </w:r>
      <w:proofErr w:type="spellEnd"/>
      <w:r w:rsidR="0054289C" w:rsidRPr="00B31765">
        <w:rPr>
          <w:color w:val="000000" w:themeColor="text1"/>
          <w:sz w:val="22"/>
          <w:szCs w:val="22"/>
          <w:shd w:val="clear" w:color="auto" w:fill="FFFFFF"/>
        </w:rPr>
        <w:t>/tpw044</w:t>
      </w:r>
    </w:p>
    <w:p w14:paraId="3FCDBA81" w14:textId="0321BA51" w:rsidR="00AE173C" w:rsidRPr="00B31765" w:rsidRDefault="00AE173C" w:rsidP="00B31765">
      <w:pPr>
        <w:tabs>
          <w:tab w:val="left" w:pos="360"/>
        </w:tabs>
        <w:spacing w:line="360" w:lineRule="auto"/>
        <w:ind w:left="360" w:hanging="360"/>
        <w:rPr>
          <w:rFonts w:eastAsiaTheme="minorEastAsia"/>
          <w:color w:val="000000" w:themeColor="text1"/>
          <w:sz w:val="22"/>
          <w:szCs w:val="22"/>
        </w:rPr>
      </w:pPr>
      <w:proofErr w:type="spellStart"/>
      <w:r w:rsidRPr="00B31765">
        <w:rPr>
          <w:rFonts w:eastAsiaTheme="minorEastAsia"/>
          <w:color w:val="000000" w:themeColor="text1"/>
          <w:sz w:val="22"/>
          <w:szCs w:val="22"/>
        </w:rPr>
        <w:t>Certini</w:t>
      </w:r>
      <w:proofErr w:type="spellEnd"/>
      <w:r w:rsidR="0058300D" w:rsidRPr="00B31765">
        <w:rPr>
          <w:rFonts w:eastAsiaTheme="minorEastAsia"/>
          <w:color w:val="000000" w:themeColor="text1"/>
          <w:sz w:val="22"/>
          <w:szCs w:val="22"/>
        </w:rPr>
        <w:t xml:space="preserve">, </w:t>
      </w:r>
      <w:r w:rsidRPr="00B31765">
        <w:rPr>
          <w:rFonts w:eastAsiaTheme="minorEastAsia"/>
          <w:color w:val="000000" w:themeColor="text1"/>
          <w:sz w:val="22"/>
          <w:szCs w:val="22"/>
        </w:rPr>
        <w:t xml:space="preserve">G. (2005) Effects of fire on properties of forest soils: a review. </w:t>
      </w:r>
      <w:proofErr w:type="spellStart"/>
      <w:r w:rsidRPr="00B31765">
        <w:rPr>
          <w:rFonts w:eastAsiaTheme="minorEastAsia"/>
          <w:i/>
          <w:color w:val="000000" w:themeColor="text1"/>
          <w:sz w:val="22"/>
          <w:szCs w:val="22"/>
        </w:rPr>
        <w:t>Oecologia</w:t>
      </w:r>
      <w:proofErr w:type="spellEnd"/>
      <w:r w:rsidR="009331DF" w:rsidRPr="00C8205D">
        <w:rPr>
          <w:rFonts w:eastAsiaTheme="minorEastAsia"/>
          <w:i/>
          <w:color w:val="000000" w:themeColor="text1"/>
          <w:sz w:val="22"/>
          <w:szCs w:val="22"/>
        </w:rPr>
        <w:t>,</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143</w:t>
      </w:r>
      <w:r w:rsidR="009331DF" w:rsidRPr="00C8205D">
        <w:rPr>
          <w:rFonts w:eastAsiaTheme="minorEastAsia"/>
          <w:color w:val="000000" w:themeColor="text1"/>
          <w:sz w:val="22"/>
          <w:szCs w:val="22"/>
        </w:rPr>
        <w:t xml:space="preserve">, </w:t>
      </w:r>
      <w:r w:rsidRPr="00B31765">
        <w:rPr>
          <w:rFonts w:eastAsiaTheme="minorEastAsia"/>
          <w:color w:val="000000" w:themeColor="text1"/>
          <w:sz w:val="22"/>
          <w:szCs w:val="22"/>
        </w:rPr>
        <w:t>1–10</w:t>
      </w:r>
      <w:r w:rsidR="00EC2AAC" w:rsidRPr="00B31765">
        <w:rPr>
          <w:rFonts w:eastAsiaTheme="minorEastAsia"/>
          <w:color w:val="000000" w:themeColor="text1"/>
          <w:sz w:val="22"/>
          <w:szCs w:val="22"/>
        </w:rPr>
        <w:t>.</w:t>
      </w:r>
      <w:r w:rsidR="00EC2AAC" w:rsidRPr="00B31765">
        <w:rPr>
          <w:color w:val="000000" w:themeColor="text1"/>
          <w:sz w:val="22"/>
          <w:szCs w:val="22"/>
          <w:shd w:val="clear" w:color="auto" w:fill="FCFCFC"/>
        </w:rPr>
        <w:t xml:space="preserve"> doi.org/10.1007/s00442-004-1788-8</w:t>
      </w:r>
    </w:p>
    <w:p w14:paraId="7C23FAF7" w14:textId="6E676198" w:rsidR="00AE173C" w:rsidRPr="00B31765" w:rsidRDefault="00AE173C" w:rsidP="00B31765">
      <w:pPr>
        <w:tabs>
          <w:tab w:val="left" w:pos="360"/>
        </w:tabs>
        <w:spacing w:line="360" w:lineRule="auto"/>
        <w:ind w:left="360" w:hanging="360"/>
        <w:rPr>
          <w:rFonts w:eastAsiaTheme="minorEastAsia"/>
          <w:color w:val="000000" w:themeColor="text1"/>
          <w:sz w:val="22"/>
          <w:szCs w:val="22"/>
        </w:rPr>
      </w:pPr>
      <w:r w:rsidRPr="00B31765">
        <w:rPr>
          <w:rFonts w:eastAsiaTheme="minorEastAsia"/>
          <w:color w:val="000000" w:themeColor="text1"/>
          <w:sz w:val="22"/>
          <w:szCs w:val="22"/>
        </w:rPr>
        <w:t>Chen</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Z</w:t>
      </w:r>
      <w:r w:rsidR="002F2655" w:rsidRPr="00B31765">
        <w:rPr>
          <w:rFonts w:eastAsiaTheme="minorEastAsia"/>
          <w:color w:val="000000" w:themeColor="text1"/>
          <w:sz w:val="22"/>
          <w:szCs w:val="22"/>
        </w:rPr>
        <w:t xml:space="preserve">., </w:t>
      </w:r>
      <w:r w:rsidRPr="00B31765">
        <w:rPr>
          <w:rFonts w:eastAsiaTheme="minorEastAsia"/>
          <w:color w:val="000000" w:themeColor="text1"/>
          <w:sz w:val="22"/>
          <w:szCs w:val="22"/>
        </w:rPr>
        <w:t>Wang</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G. and Jia</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Y. (2017). Foliar d</w:t>
      </w:r>
      <w:r w:rsidRPr="00B31765">
        <w:rPr>
          <w:rFonts w:eastAsiaTheme="minorEastAsia"/>
          <w:color w:val="000000" w:themeColor="text1"/>
          <w:sz w:val="22"/>
          <w:szCs w:val="22"/>
          <w:vertAlign w:val="superscript"/>
        </w:rPr>
        <w:t>13</w:t>
      </w:r>
      <w:r w:rsidRPr="00B31765">
        <w:rPr>
          <w:rFonts w:eastAsiaTheme="minorEastAsia"/>
          <w:color w:val="000000" w:themeColor="text1"/>
          <w:sz w:val="22"/>
          <w:szCs w:val="22"/>
        </w:rPr>
        <w:t>C Showed No Altitudinal Trend in an Arid Region and Atmospheric Pressure Exerted a Negative Effect on Plant d</w:t>
      </w:r>
      <w:r w:rsidRPr="00B31765">
        <w:rPr>
          <w:rFonts w:eastAsiaTheme="minorEastAsia"/>
          <w:color w:val="000000" w:themeColor="text1"/>
          <w:sz w:val="22"/>
          <w:szCs w:val="22"/>
          <w:vertAlign w:val="superscript"/>
        </w:rPr>
        <w:t>13</w:t>
      </w:r>
      <w:r w:rsidRPr="00B31765">
        <w:rPr>
          <w:rFonts w:eastAsiaTheme="minorEastAsia"/>
          <w:color w:val="000000" w:themeColor="text1"/>
          <w:sz w:val="22"/>
          <w:szCs w:val="22"/>
        </w:rPr>
        <w:t xml:space="preserve">C, </w:t>
      </w:r>
      <w:r w:rsidRPr="00B31765">
        <w:rPr>
          <w:rFonts w:eastAsiaTheme="minorEastAsia"/>
          <w:i/>
          <w:color w:val="000000" w:themeColor="text1"/>
          <w:sz w:val="22"/>
          <w:szCs w:val="22"/>
        </w:rPr>
        <w:t>Frontiers in Plant Science</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8</w:t>
      </w:r>
      <w:r w:rsidRPr="00B31765">
        <w:rPr>
          <w:rFonts w:eastAsiaTheme="minorEastAsia"/>
          <w:color w:val="000000" w:themeColor="text1"/>
          <w:sz w:val="22"/>
          <w:szCs w:val="22"/>
        </w:rPr>
        <w:t>, 1-9.</w:t>
      </w:r>
      <w:r w:rsidR="00EC2AAC" w:rsidRPr="00B31765">
        <w:rPr>
          <w:rFonts w:eastAsiaTheme="minorEastAsia"/>
          <w:color w:val="000000" w:themeColor="text1"/>
          <w:sz w:val="22"/>
          <w:szCs w:val="22"/>
        </w:rPr>
        <w:t xml:space="preserve"> https://doi.org/10.3389/fpls.2017.01070</w:t>
      </w:r>
    </w:p>
    <w:p w14:paraId="405A9A68" w14:textId="419D328D" w:rsidR="00E81AB7" w:rsidRPr="00B31765" w:rsidRDefault="00E81AB7" w:rsidP="00B31765">
      <w:pPr>
        <w:tabs>
          <w:tab w:val="left" w:pos="360"/>
        </w:tabs>
        <w:spacing w:line="360" w:lineRule="auto"/>
        <w:ind w:left="360" w:hanging="360"/>
        <w:rPr>
          <w:color w:val="000000" w:themeColor="text1"/>
          <w:sz w:val="22"/>
          <w:szCs w:val="22"/>
          <w:shd w:val="clear" w:color="auto" w:fill="FFFFFF"/>
        </w:rPr>
      </w:pPr>
      <w:r w:rsidRPr="00B31765">
        <w:rPr>
          <w:rFonts w:eastAsiaTheme="minorEastAsia"/>
          <w:color w:val="000000" w:themeColor="text1"/>
          <w:sz w:val="22"/>
          <w:szCs w:val="22"/>
        </w:rPr>
        <w:t xml:space="preserve">Churchill, D., </w:t>
      </w:r>
      <w:r w:rsidRPr="00B31765">
        <w:rPr>
          <w:color w:val="000000" w:themeColor="text1"/>
          <w:sz w:val="22"/>
          <w:szCs w:val="22"/>
          <w:shd w:val="clear" w:color="auto" w:fill="FFFFFF"/>
        </w:rPr>
        <w:t xml:space="preserve">Larson, A., </w:t>
      </w:r>
      <w:proofErr w:type="spellStart"/>
      <w:r w:rsidRPr="00B31765">
        <w:rPr>
          <w:color w:val="000000" w:themeColor="text1"/>
          <w:sz w:val="22"/>
          <w:szCs w:val="22"/>
          <w:shd w:val="clear" w:color="auto" w:fill="FFFFFF"/>
        </w:rPr>
        <w:t>Dahlgreen</w:t>
      </w:r>
      <w:proofErr w:type="spellEnd"/>
      <w:r w:rsidRPr="00B31765">
        <w:rPr>
          <w:color w:val="000000" w:themeColor="text1"/>
          <w:sz w:val="22"/>
          <w:szCs w:val="22"/>
          <w:shd w:val="clear" w:color="auto" w:fill="FFFFFF"/>
        </w:rPr>
        <w:t xml:space="preserve">, M., Franklin, J., </w:t>
      </w:r>
      <w:proofErr w:type="spellStart"/>
      <w:r w:rsidRPr="00B31765">
        <w:rPr>
          <w:color w:val="000000" w:themeColor="text1"/>
          <w:sz w:val="22"/>
          <w:szCs w:val="22"/>
          <w:shd w:val="clear" w:color="auto" w:fill="FFFFFF"/>
        </w:rPr>
        <w:t>Hessburg</w:t>
      </w:r>
      <w:proofErr w:type="spellEnd"/>
      <w:r w:rsidRPr="00B31765">
        <w:rPr>
          <w:color w:val="000000" w:themeColor="text1"/>
          <w:sz w:val="22"/>
          <w:szCs w:val="22"/>
          <w:shd w:val="clear" w:color="auto" w:fill="FFFFFF"/>
        </w:rPr>
        <w:t>, P. and Lutz, J. A. (2013). Restoring forest resilience: from reference spatial patterns to silvicultural prescriptions and monitoring.</w:t>
      </w:r>
      <w:r w:rsidR="005A767C"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Forest Ecology and Management</w:t>
      </w:r>
      <w:r w:rsidRPr="00B31765">
        <w:rPr>
          <w:color w:val="000000" w:themeColor="text1"/>
          <w:sz w:val="22"/>
          <w:szCs w:val="22"/>
          <w:shd w:val="clear" w:color="auto" w:fill="FFFFFF"/>
        </w:rPr>
        <w:t>,</w:t>
      </w:r>
      <w:r w:rsidR="005A767C"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291</w:t>
      </w:r>
      <w:r w:rsidRPr="00B31765">
        <w:rPr>
          <w:color w:val="000000" w:themeColor="text1"/>
          <w:sz w:val="22"/>
          <w:szCs w:val="22"/>
          <w:shd w:val="clear" w:color="auto" w:fill="FFFFFF"/>
        </w:rPr>
        <w:t>, 442-457.</w:t>
      </w:r>
      <w:r w:rsidR="00EC2AAC" w:rsidRPr="00B31765">
        <w:rPr>
          <w:color w:val="000000" w:themeColor="text1"/>
          <w:sz w:val="22"/>
          <w:szCs w:val="22"/>
          <w:shd w:val="clear" w:color="auto" w:fill="FFFFFF"/>
        </w:rPr>
        <w:t xml:space="preserve"> https://doi.org/10.1016/j.foreco.2012.11.007</w:t>
      </w:r>
    </w:p>
    <w:p w14:paraId="18F66C93" w14:textId="633EBA21" w:rsidR="00CB4700" w:rsidRPr="00B31765" w:rsidRDefault="00CB4700" w:rsidP="00B31765">
      <w:pPr>
        <w:tabs>
          <w:tab w:val="left" w:pos="360"/>
        </w:tabs>
        <w:spacing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Conkey</w:t>
      </w:r>
      <w:proofErr w:type="spellEnd"/>
      <w:r w:rsidRPr="00B31765">
        <w:rPr>
          <w:color w:val="000000" w:themeColor="text1"/>
          <w:sz w:val="22"/>
          <w:szCs w:val="22"/>
          <w:shd w:val="clear" w:color="auto" w:fill="FFFFFF"/>
        </w:rPr>
        <w:t xml:space="preserve">, </w:t>
      </w:r>
      <w:proofErr w:type="gramStart"/>
      <w:r w:rsidRPr="00B31765">
        <w:rPr>
          <w:color w:val="000000" w:themeColor="text1"/>
          <w:sz w:val="22"/>
          <w:szCs w:val="22"/>
          <w:shd w:val="clear" w:color="auto" w:fill="FFFFFF"/>
        </w:rPr>
        <w:t>L. ,</w:t>
      </w:r>
      <w:proofErr w:type="gramEnd"/>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Keifer</w:t>
      </w:r>
      <w:proofErr w:type="spellEnd"/>
      <w:r w:rsidRPr="00B31765">
        <w:rPr>
          <w:color w:val="000000" w:themeColor="text1"/>
          <w:sz w:val="22"/>
          <w:szCs w:val="22"/>
          <w:shd w:val="clear" w:color="auto" w:fill="FFFFFF"/>
        </w:rPr>
        <w:t>, M., and Lloyd, A. (1995). Disjunct jack pine (Pinus banksiana Lamb.) structure and dynamics, Acadia National Park, Maine.</w:t>
      </w:r>
      <w:r w:rsidR="007E291A" w:rsidRPr="00B31765">
        <w:rPr>
          <w:color w:val="000000" w:themeColor="text1"/>
          <w:sz w:val="22"/>
          <w:szCs w:val="22"/>
          <w:shd w:val="clear" w:color="auto" w:fill="FFFFFF"/>
        </w:rPr>
        <w:t xml:space="preserve"> </w:t>
      </w:r>
      <w:proofErr w:type="spellStart"/>
      <w:r w:rsidRPr="00B31765">
        <w:rPr>
          <w:i/>
          <w:iCs/>
          <w:color w:val="000000" w:themeColor="text1"/>
          <w:sz w:val="22"/>
          <w:szCs w:val="22"/>
          <w:shd w:val="clear" w:color="auto" w:fill="FFFFFF"/>
        </w:rPr>
        <w:t>Ecoscience</w:t>
      </w:r>
      <w:proofErr w:type="spellEnd"/>
      <w:r w:rsidRPr="00B31765">
        <w:rPr>
          <w:color w:val="000000" w:themeColor="text1"/>
          <w:sz w:val="22"/>
          <w:szCs w:val="22"/>
          <w:shd w:val="clear" w:color="auto" w:fill="FFFFFF"/>
        </w:rPr>
        <w: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2</w:t>
      </w:r>
      <w:r w:rsidRPr="00B31765">
        <w:rPr>
          <w:color w:val="000000" w:themeColor="text1"/>
          <w:sz w:val="22"/>
          <w:szCs w:val="22"/>
          <w:shd w:val="clear" w:color="auto" w:fill="FFFFFF"/>
        </w:rPr>
        <w:t>(2), 168-176.</w:t>
      </w:r>
      <w:r w:rsidR="00EC2AAC" w:rsidRPr="00B31765">
        <w:rPr>
          <w:color w:val="000000" w:themeColor="text1"/>
          <w:sz w:val="22"/>
          <w:szCs w:val="22"/>
        </w:rPr>
        <w:t xml:space="preserve"> </w:t>
      </w:r>
      <w:r w:rsidR="00EC2AAC" w:rsidRPr="00B31765">
        <w:rPr>
          <w:color w:val="000000" w:themeColor="text1"/>
          <w:sz w:val="22"/>
          <w:szCs w:val="22"/>
          <w:shd w:val="clear" w:color="auto" w:fill="FFFFFF"/>
        </w:rPr>
        <w:t>doi.org/10.1080/11956860.1995.11682281</w:t>
      </w:r>
    </w:p>
    <w:p w14:paraId="266D3A16" w14:textId="5F26CEBE" w:rsidR="00AE173C" w:rsidRPr="00B31765" w:rsidRDefault="00AE173C" w:rsidP="00B31765">
      <w:pPr>
        <w:tabs>
          <w:tab w:val="left" w:pos="450"/>
        </w:tabs>
        <w:spacing w:line="360" w:lineRule="auto"/>
        <w:ind w:left="350" w:hanging="350"/>
        <w:rPr>
          <w:color w:val="000000" w:themeColor="text1"/>
          <w:sz w:val="22"/>
          <w:szCs w:val="22"/>
          <w:shd w:val="clear" w:color="auto" w:fill="FEFEFE"/>
        </w:rPr>
      </w:pPr>
      <w:r w:rsidRPr="00B31765">
        <w:rPr>
          <w:color w:val="000000" w:themeColor="text1"/>
          <w:sz w:val="22"/>
          <w:szCs w:val="22"/>
          <w:shd w:val="clear" w:color="auto" w:fill="FEFEFE"/>
        </w:rPr>
        <w:t xml:space="preserve">Coulson, R. and </w:t>
      </w:r>
      <w:proofErr w:type="spellStart"/>
      <w:r w:rsidRPr="00B31765">
        <w:rPr>
          <w:color w:val="000000" w:themeColor="text1"/>
          <w:sz w:val="22"/>
          <w:szCs w:val="22"/>
          <w:shd w:val="clear" w:color="auto" w:fill="FEFEFE"/>
        </w:rPr>
        <w:t>Klepzig</w:t>
      </w:r>
      <w:proofErr w:type="spellEnd"/>
      <w:r w:rsidRPr="00B31765">
        <w:rPr>
          <w:color w:val="000000" w:themeColor="text1"/>
          <w:sz w:val="22"/>
          <w:szCs w:val="22"/>
          <w:shd w:val="clear" w:color="auto" w:fill="FEFEFE"/>
        </w:rPr>
        <w:t>, K. (2011). Southern Pine Beetle II. Gen. Tech. Rep. SRS-140. Asheville, NC: U.S. Department of Agriculture Forest Service, Southern Research Station. 153-160.</w:t>
      </w:r>
      <w:r w:rsidR="003C3CF6" w:rsidRPr="00B31765">
        <w:rPr>
          <w:color w:val="000000" w:themeColor="text1"/>
          <w:sz w:val="22"/>
          <w:szCs w:val="22"/>
        </w:rPr>
        <w:t xml:space="preserve"> </w:t>
      </w:r>
      <w:r w:rsidR="003C3CF6" w:rsidRPr="00B31765">
        <w:rPr>
          <w:color w:val="000000" w:themeColor="text1"/>
          <w:sz w:val="22"/>
          <w:szCs w:val="22"/>
          <w:shd w:val="clear" w:color="auto" w:fill="FEFEFE"/>
        </w:rPr>
        <w:t>doi.org/10.2737/SRS-GTR-140</w:t>
      </w:r>
    </w:p>
    <w:p w14:paraId="7E74B0E9" w14:textId="120943AC" w:rsidR="007E291A" w:rsidRPr="00C8205D" w:rsidRDefault="007E291A" w:rsidP="007E291A">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C8205D">
        <w:rPr>
          <w:color w:val="000000" w:themeColor="text1"/>
          <w:sz w:val="22"/>
          <w:szCs w:val="22"/>
          <w:shd w:val="clear" w:color="auto" w:fill="FFFFFF"/>
        </w:rPr>
        <w:t xml:space="preserve">Day, M., Greenwood, M. and White, A. (2001). Age-related changes in foliar morphology and physiology in red spruce and their influence on declining photosynthetic rates and productivity with tree age. </w:t>
      </w:r>
      <w:r w:rsidRPr="00C8205D">
        <w:rPr>
          <w:i/>
          <w:iCs/>
          <w:color w:val="000000" w:themeColor="text1"/>
          <w:sz w:val="22"/>
          <w:szCs w:val="22"/>
          <w:shd w:val="clear" w:color="auto" w:fill="FFFFFF"/>
        </w:rPr>
        <w:t>Tree Physiology</w:t>
      </w:r>
      <w:r w:rsidRPr="00C8205D">
        <w:rPr>
          <w:color w:val="000000" w:themeColor="text1"/>
          <w:sz w:val="22"/>
          <w:szCs w:val="22"/>
          <w:shd w:val="clear" w:color="auto" w:fill="FFFFFF"/>
        </w:rPr>
        <w:t xml:space="preserve">, </w:t>
      </w:r>
      <w:r w:rsidRPr="00C8205D">
        <w:rPr>
          <w:i/>
          <w:iCs/>
          <w:color w:val="000000" w:themeColor="text1"/>
          <w:sz w:val="22"/>
          <w:szCs w:val="22"/>
          <w:shd w:val="clear" w:color="auto" w:fill="FFFFFF"/>
        </w:rPr>
        <w:t>21</w:t>
      </w:r>
      <w:r w:rsidRPr="00C8205D">
        <w:rPr>
          <w:color w:val="000000" w:themeColor="text1"/>
          <w:sz w:val="22"/>
          <w:szCs w:val="22"/>
          <w:shd w:val="clear" w:color="auto" w:fill="FFFFFF"/>
        </w:rPr>
        <w:t>(16), 1195-1204. doi.org/10.1093/</w:t>
      </w:r>
      <w:proofErr w:type="spellStart"/>
      <w:r w:rsidRPr="00C8205D">
        <w:rPr>
          <w:color w:val="000000" w:themeColor="text1"/>
          <w:sz w:val="22"/>
          <w:szCs w:val="22"/>
          <w:shd w:val="clear" w:color="auto" w:fill="FFFFFF"/>
        </w:rPr>
        <w:t>treephys</w:t>
      </w:r>
      <w:proofErr w:type="spellEnd"/>
      <w:r w:rsidRPr="00C8205D">
        <w:rPr>
          <w:color w:val="000000" w:themeColor="text1"/>
          <w:sz w:val="22"/>
          <w:szCs w:val="22"/>
          <w:shd w:val="clear" w:color="auto" w:fill="FFFFFF"/>
        </w:rPr>
        <w:t>/21.16.1195</w:t>
      </w:r>
    </w:p>
    <w:p w14:paraId="475A26F9" w14:textId="77E3CFCB" w:rsidR="00AE173C" w:rsidRPr="00B31765" w:rsidRDefault="00AE173C" w:rsidP="00B31765">
      <w:pPr>
        <w:tabs>
          <w:tab w:val="left" w:pos="450"/>
        </w:tabs>
        <w:spacing w:line="360" w:lineRule="auto"/>
        <w:ind w:left="350" w:hanging="350"/>
        <w:rPr>
          <w:color w:val="000000" w:themeColor="text1"/>
          <w:sz w:val="22"/>
          <w:szCs w:val="22"/>
          <w:shd w:val="clear" w:color="auto" w:fill="FFFFFF"/>
        </w:rPr>
      </w:pPr>
      <w:r w:rsidRPr="00B31765">
        <w:rPr>
          <w:color w:val="000000" w:themeColor="text1"/>
          <w:sz w:val="22"/>
          <w:szCs w:val="22"/>
        </w:rPr>
        <w:t xml:space="preserve">Day, M., </w:t>
      </w:r>
      <w:proofErr w:type="spellStart"/>
      <w:r w:rsidRPr="00B31765">
        <w:rPr>
          <w:color w:val="000000" w:themeColor="text1"/>
          <w:sz w:val="22"/>
          <w:szCs w:val="22"/>
        </w:rPr>
        <w:t>Schedlbauer</w:t>
      </w:r>
      <w:proofErr w:type="spellEnd"/>
      <w:r w:rsidRPr="00B31765">
        <w:rPr>
          <w:color w:val="000000" w:themeColor="text1"/>
          <w:sz w:val="22"/>
          <w:szCs w:val="22"/>
        </w:rPr>
        <w:t xml:space="preserve">, J., Livingston, Greenwood, M., White, M. </w:t>
      </w:r>
      <w:r w:rsidRPr="00B31765">
        <w:rPr>
          <w:color w:val="000000" w:themeColor="text1"/>
          <w:sz w:val="22"/>
          <w:szCs w:val="22"/>
          <w:shd w:val="clear" w:color="auto" w:fill="FFFFFF"/>
        </w:rPr>
        <w:t>and Brissette, J. (2005). Influence of seedbed, light environment, and elevated night temperature on growth and carbon allocation in pitch pine (</w:t>
      </w:r>
      <w:r w:rsidRPr="00B31765">
        <w:rPr>
          <w:i/>
          <w:color w:val="000000" w:themeColor="text1"/>
          <w:sz w:val="22"/>
          <w:szCs w:val="22"/>
          <w:shd w:val="clear" w:color="auto" w:fill="FFFFFF"/>
        </w:rPr>
        <w:t>Pinus rigida</w:t>
      </w:r>
      <w:r w:rsidRPr="00B31765">
        <w:rPr>
          <w:color w:val="000000" w:themeColor="text1"/>
          <w:sz w:val="22"/>
          <w:szCs w:val="22"/>
          <w:shd w:val="clear" w:color="auto" w:fill="FFFFFF"/>
        </w:rPr>
        <w:t>) and jack pine (</w:t>
      </w:r>
      <w:r w:rsidRPr="00B31765">
        <w:rPr>
          <w:i/>
          <w:color w:val="000000" w:themeColor="text1"/>
          <w:sz w:val="22"/>
          <w:szCs w:val="22"/>
          <w:shd w:val="clear" w:color="auto" w:fill="FFFFFF"/>
        </w:rPr>
        <w:t>Pinus banksiana</w:t>
      </w:r>
      <w:r w:rsidRPr="00B31765">
        <w:rPr>
          <w:color w:val="000000" w:themeColor="text1"/>
          <w:sz w:val="22"/>
          <w:szCs w:val="22"/>
          <w:shd w:val="clear" w:color="auto" w:fill="FFFFFF"/>
        </w:rPr>
        <w:t>) seedlings.</w:t>
      </w:r>
      <w:r w:rsidR="007E291A" w:rsidRPr="00C8205D">
        <w:rPr>
          <w:color w:val="000000" w:themeColor="text1"/>
          <w:sz w:val="22"/>
          <w:szCs w:val="22"/>
          <w:shd w:val="clear" w:color="auto" w:fill="FFFFFF"/>
        </w:rPr>
        <w:t xml:space="preserve"> </w:t>
      </w:r>
      <w:r w:rsidR="007E291A" w:rsidRPr="00B31765">
        <w:rPr>
          <w:i/>
          <w:iCs/>
          <w:color w:val="000000" w:themeColor="text1"/>
          <w:sz w:val="22"/>
          <w:szCs w:val="22"/>
          <w:shd w:val="clear" w:color="auto" w:fill="FFFFFF"/>
        </w:rPr>
        <w:t>Forest Ecology and Management</w:t>
      </w:r>
      <w:r w:rsidRPr="00B31765">
        <w:rPr>
          <w:color w:val="000000" w:themeColor="text1"/>
          <w:sz w:val="22"/>
          <w:szCs w:val="22"/>
          <w:shd w:val="clear" w:color="auto" w:fill="FFFFFF"/>
        </w:rPr>
        <w:t>,</w:t>
      </w:r>
      <w:r w:rsidR="007E291A"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205</w:t>
      </w:r>
      <w:r w:rsidRPr="00B31765">
        <w:rPr>
          <w:color w:val="000000" w:themeColor="text1"/>
          <w:sz w:val="22"/>
          <w:szCs w:val="22"/>
          <w:shd w:val="clear" w:color="auto" w:fill="FFFFFF"/>
        </w:rPr>
        <w:t>(1), 59-71.</w:t>
      </w:r>
      <w:r w:rsidR="003C3CF6" w:rsidRPr="00B31765">
        <w:rPr>
          <w:color w:val="000000" w:themeColor="text1"/>
          <w:sz w:val="22"/>
          <w:szCs w:val="22"/>
          <w:shd w:val="clear" w:color="auto" w:fill="FFFFFF"/>
        </w:rPr>
        <w:t xml:space="preserve"> doi.org/10.1016/j.foreco.2004.10.004</w:t>
      </w:r>
    </w:p>
    <w:p w14:paraId="32406F24" w14:textId="472B5111" w:rsidR="00113122" w:rsidRPr="00B31765" w:rsidRDefault="000547B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lastRenderedPageBreak/>
        <w:t xml:space="preserve">Day, M., </w:t>
      </w:r>
      <w:proofErr w:type="spellStart"/>
      <w:r w:rsidRPr="00B31765">
        <w:rPr>
          <w:color w:val="000000" w:themeColor="text1"/>
          <w:sz w:val="22"/>
          <w:szCs w:val="22"/>
          <w:shd w:val="clear" w:color="auto" w:fill="FFFFFF"/>
        </w:rPr>
        <w:t>Zazzaro</w:t>
      </w:r>
      <w:proofErr w:type="spellEnd"/>
      <w:r w:rsidRPr="00B31765">
        <w:rPr>
          <w:color w:val="000000" w:themeColor="text1"/>
          <w:sz w:val="22"/>
          <w:szCs w:val="22"/>
          <w:shd w:val="clear" w:color="auto" w:fill="FFFFFF"/>
        </w:rPr>
        <w:t>, S. and Perkins, L. (2014). Seedling ontogeny and environmental plasticity in two co‐occurring shade‐tolerant conifers and implications for environment–population interactions.</w:t>
      </w:r>
      <w:r w:rsidR="00835ED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835ED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835ED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835ED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101</w:t>
      </w:r>
      <w:r w:rsidRPr="00B31765">
        <w:rPr>
          <w:color w:val="000000" w:themeColor="text1"/>
          <w:sz w:val="22"/>
          <w:szCs w:val="22"/>
          <w:shd w:val="clear" w:color="auto" w:fill="FFFFFF"/>
        </w:rPr>
        <w:t>(1), 45-55.</w:t>
      </w:r>
      <w:r w:rsidR="0036390B" w:rsidRPr="00B31765">
        <w:rPr>
          <w:color w:val="000000" w:themeColor="text1"/>
          <w:sz w:val="22"/>
          <w:szCs w:val="22"/>
          <w:shd w:val="clear" w:color="auto" w:fill="FFFFFF"/>
        </w:rPr>
        <w:t xml:space="preserve"> doi.org/10.3732/ajb.1300253</w:t>
      </w:r>
    </w:p>
    <w:p w14:paraId="62DD9E63" w14:textId="0179CA92" w:rsidR="00113122" w:rsidRPr="00B31765" w:rsidRDefault="0011312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DeBano</w:t>
      </w:r>
      <w:proofErr w:type="spellEnd"/>
      <w:r w:rsidRPr="00B31765">
        <w:rPr>
          <w:color w:val="000000" w:themeColor="text1"/>
          <w:sz w:val="22"/>
          <w:szCs w:val="22"/>
          <w:shd w:val="clear" w:color="auto" w:fill="FFFFFF"/>
        </w:rPr>
        <w:t>, L., Neary, D.</w:t>
      </w:r>
      <w:r w:rsidR="00835EDE"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and </w:t>
      </w:r>
      <w:proofErr w:type="spellStart"/>
      <w:r w:rsidRPr="00B31765">
        <w:rPr>
          <w:color w:val="000000" w:themeColor="text1"/>
          <w:sz w:val="22"/>
          <w:szCs w:val="22"/>
          <w:shd w:val="clear" w:color="auto" w:fill="FFFFFF"/>
        </w:rPr>
        <w:t>Ffolliott</w:t>
      </w:r>
      <w:proofErr w:type="spellEnd"/>
      <w:r w:rsidRPr="00B31765">
        <w:rPr>
          <w:color w:val="000000" w:themeColor="text1"/>
          <w:sz w:val="22"/>
          <w:szCs w:val="22"/>
          <w:shd w:val="clear" w:color="auto" w:fill="FFFFFF"/>
        </w:rPr>
        <w:t>, P. (1998).</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Fire effects on ecosystems</w:t>
      </w:r>
      <w:r w:rsidRPr="00B31765">
        <w:rPr>
          <w:color w:val="000000" w:themeColor="text1"/>
          <w:sz w:val="22"/>
          <w:szCs w:val="22"/>
          <w:shd w:val="clear" w:color="auto" w:fill="FFFFFF"/>
        </w:rPr>
        <w:t>. John Wiley &amp; Sons.</w:t>
      </w:r>
    </w:p>
    <w:p w14:paraId="756B765E" w14:textId="6316445B" w:rsidR="002F775C" w:rsidRPr="00B31765" w:rsidRDefault="002F775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Dodds</w:t>
      </w:r>
      <w:proofErr w:type="spellEnd"/>
      <w:r w:rsidRPr="00B31765">
        <w:rPr>
          <w:color w:val="000000" w:themeColor="text1"/>
          <w:sz w:val="22"/>
          <w:szCs w:val="22"/>
          <w:shd w:val="clear" w:color="auto" w:fill="FFFFFF"/>
        </w:rPr>
        <w:t xml:space="preserve">, K., Aoki, C., Arango-Velez, A., </w:t>
      </w:r>
      <w:proofErr w:type="spellStart"/>
      <w:r w:rsidRPr="00B31765">
        <w:rPr>
          <w:color w:val="000000" w:themeColor="text1"/>
          <w:sz w:val="22"/>
          <w:szCs w:val="22"/>
          <w:shd w:val="clear" w:color="auto" w:fill="FFFFFF"/>
        </w:rPr>
        <w:t>Cancelliere</w:t>
      </w:r>
      <w:proofErr w:type="spellEnd"/>
      <w:r w:rsidRPr="00B31765">
        <w:rPr>
          <w:color w:val="000000" w:themeColor="text1"/>
          <w:sz w:val="22"/>
          <w:szCs w:val="22"/>
          <w:shd w:val="clear" w:color="auto" w:fill="FFFFFF"/>
        </w:rPr>
        <w:t xml:space="preserve">, J., D’Amato, A., </w:t>
      </w:r>
      <w:proofErr w:type="spellStart"/>
      <w:r w:rsidRPr="00B31765">
        <w:rPr>
          <w:color w:val="000000" w:themeColor="text1"/>
          <w:sz w:val="22"/>
          <w:szCs w:val="22"/>
          <w:shd w:val="clear" w:color="auto" w:fill="FFFFFF"/>
        </w:rPr>
        <w:t>DiGirolomo</w:t>
      </w:r>
      <w:proofErr w:type="spellEnd"/>
      <w:r w:rsidRPr="00B31765">
        <w:rPr>
          <w:color w:val="000000" w:themeColor="text1"/>
          <w:sz w:val="22"/>
          <w:szCs w:val="22"/>
          <w:shd w:val="clear" w:color="auto" w:fill="FFFFFF"/>
        </w:rPr>
        <w:t xml:space="preserve">, M., and </w:t>
      </w:r>
      <w:proofErr w:type="spellStart"/>
      <w:r w:rsidRPr="00B31765">
        <w:rPr>
          <w:color w:val="000000" w:themeColor="text1"/>
          <w:sz w:val="22"/>
          <w:szCs w:val="22"/>
          <w:shd w:val="clear" w:color="auto" w:fill="FFFFFF"/>
        </w:rPr>
        <w:t>Rabaglia</w:t>
      </w:r>
      <w:proofErr w:type="spellEnd"/>
      <w:r w:rsidRPr="00B31765">
        <w:rPr>
          <w:color w:val="000000" w:themeColor="text1"/>
          <w:sz w:val="22"/>
          <w:szCs w:val="22"/>
          <w:shd w:val="clear" w:color="auto" w:fill="FFFFFF"/>
        </w:rPr>
        <w:t>, R. (2018). Expansion of southern pine beetle into northeastern forests: Management and impact of a primary bark beetle in a new region.</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Journal of Forestry</w:t>
      </w:r>
      <w:r w:rsidRPr="00B31765">
        <w:rPr>
          <w:color w:val="000000" w:themeColor="text1"/>
          <w:sz w:val="22"/>
          <w:szCs w:val="22"/>
          <w:shd w:val="clear" w:color="auto" w:fill="FFFFFF"/>
        </w:rPr>
        <w:t>,</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116</w:t>
      </w:r>
      <w:r w:rsidRPr="00B31765">
        <w:rPr>
          <w:color w:val="000000" w:themeColor="text1"/>
          <w:sz w:val="22"/>
          <w:szCs w:val="22"/>
          <w:shd w:val="clear" w:color="auto" w:fill="FFFFFF"/>
        </w:rPr>
        <w:t>(2), 178-191.</w:t>
      </w:r>
      <w:r w:rsidR="0036390B" w:rsidRPr="00B31765">
        <w:rPr>
          <w:color w:val="000000" w:themeColor="text1"/>
          <w:sz w:val="22"/>
          <w:szCs w:val="22"/>
          <w:shd w:val="clear" w:color="auto" w:fill="FFFFFF"/>
        </w:rPr>
        <w:t xml:space="preserve"> doi.org/10.1093/</w:t>
      </w:r>
      <w:proofErr w:type="spellStart"/>
      <w:r w:rsidR="0036390B" w:rsidRPr="00B31765">
        <w:rPr>
          <w:color w:val="000000" w:themeColor="text1"/>
          <w:sz w:val="22"/>
          <w:szCs w:val="22"/>
          <w:shd w:val="clear" w:color="auto" w:fill="FFFFFF"/>
        </w:rPr>
        <w:t>jofore</w:t>
      </w:r>
      <w:proofErr w:type="spellEnd"/>
      <w:r w:rsidR="0036390B" w:rsidRPr="00B31765">
        <w:rPr>
          <w:color w:val="000000" w:themeColor="text1"/>
          <w:sz w:val="22"/>
          <w:szCs w:val="22"/>
          <w:shd w:val="clear" w:color="auto" w:fill="FFFFFF"/>
        </w:rPr>
        <w:t>/fvx009</w:t>
      </w:r>
    </w:p>
    <w:p w14:paraId="5CDAE3F1" w14:textId="57EFF31B" w:rsidR="009147D5"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proofErr w:type="spellStart"/>
      <w:r w:rsidRPr="00B31765">
        <w:rPr>
          <w:color w:val="000000" w:themeColor="text1"/>
          <w:sz w:val="22"/>
          <w:szCs w:val="22"/>
        </w:rPr>
        <w:t>Doerr</w:t>
      </w:r>
      <w:proofErr w:type="spellEnd"/>
      <w:r w:rsidRPr="00B31765">
        <w:rPr>
          <w:color w:val="000000" w:themeColor="text1"/>
          <w:sz w:val="22"/>
          <w:szCs w:val="22"/>
        </w:rPr>
        <w:t xml:space="preserve">, S., </w:t>
      </w:r>
      <w:proofErr w:type="spellStart"/>
      <w:r w:rsidRPr="00B31765">
        <w:rPr>
          <w:color w:val="000000" w:themeColor="text1"/>
          <w:sz w:val="22"/>
          <w:szCs w:val="22"/>
        </w:rPr>
        <w:t>Santin</w:t>
      </w:r>
      <w:proofErr w:type="spellEnd"/>
      <w:r w:rsidRPr="00B31765">
        <w:rPr>
          <w:color w:val="000000" w:themeColor="text1"/>
          <w:sz w:val="22"/>
          <w:szCs w:val="22"/>
        </w:rPr>
        <w:t xml:space="preserve">, C., Merino, A., Belcher, C., </w:t>
      </w:r>
      <w:r w:rsidR="00B238F5" w:rsidRPr="00B31765">
        <w:rPr>
          <w:color w:val="000000" w:themeColor="text1"/>
          <w:sz w:val="22"/>
          <w:szCs w:val="22"/>
        </w:rPr>
        <w:t>and</w:t>
      </w:r>
      <w:r w:rsidRPr="00B31765">
        <w:rPr>
          <w:color w:val="000000" w:themeColor="text1"/>
          <w:sz w:val="22"/>
          <w:szCs w:val="22"/>
        </w:rPr>
        <w:t xml:space="preserve"> Baxter, G. (2018). Fire as a removal mechanism of pyrogenic carbon from the environment: effects of fire and pyrogenic carbon characteristics. </w:t>
      </w:r>
      <w:r w:rsidRPr="00B31765">
        <w:rPr>
          <w:i/>
          <w:iCs/>
          <w:color w:val="000000" w:themeColor="text1"/>
          <w:sz w:val="22"/>
          <w:szCs w:val="22"/>
        </w:rPr>
        <w:t>Frontiers in Earth Science</w:t>
      </w:r>
      <w:r w:rsidRPr="00B31765">
        <w:rPr>
          <w:color w:val="000000" w:themeColor="text1"/>
          <w:sz w:val="22"/>
          <w:szCs w:val="22"/>
        </w:rPr>
        <w:t xml:space="preserve">, </w:t>
      </w:r>
      <w:r w:rsidRPr="00B31765">
        <w:rPr>
          <w:i/>
          <w:iCs/>
          <w:color w:val="000000" w:themeColor="text1"/>
          <w:sz w:val="22"/>
          <w:szCs w:val="22"/>
        </w:rPr>
        <w:t>6</w:t>
      </w:r>
      <w:r w:rsidRPr="00B31765">
        <w:rPr>
          <w:color w:val="000000" w:themeColor="text1"/>
          <w:sz w:val="22"/>
          <w:szCs w:val="22"/>
        </w:rPr>
        <w:t>, 127.</w:t>
      </w:r>
      <w:r w:rsidR="0054289C" w:rsidRPr="00B31765">
        <w:rPr>
          <w:color w:val="000000" w:themeColor="text1"/>
          <w:sz w:val="22"/>
          <w:szCs w:val="22"/>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10.3389/feart.2018.00127</w:t>
      </w:r>
    </w:p>
    <w:p w14:paraId="720BA98A" w14:textId="419B4FB7" w:rsidR="00391B03" w:rsidRPr="00B31765" w:rsidRDefault="00391B03"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Dove</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N.</w:t>
      </w:r>
      <w:r w:rsidR="00835EDE" w:rsidRPr="00C8205D">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Hart</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S. (2017) Fire Reduces Fungal Species Richness and In Situ Mycorrhizal Colonization: A Meta-Analysis. </w:t>
      </w:r>
      <w:r w:rsidRPr="00B31765">
        <w:rPr>
          <w:i/>
          <w:iCs/>
          <w:color w:val="000000" w:themeColor="text1"/>
          <w:sz w:val="22"/>
          <w:szCs w:val="22"/>
          <w:shd w:val="clear" w:color="auto" w:fill="FFFFFF"/>
        </w:rPr>
        <w:t>Fire Ecology,</w:t>
      </w:r>
      <w:r w:rsidRPr="00B31765">
        <w:rPr>
          <w:color w:val="000000" w:themeColor="text1"/>
          <w:sz w:val="22"/>
          <w:szCs w:val="22"/>
          <w:shd w:val="clear" w:color="auto" w:fill="FFFFFF"/>
        </w:rPr>
        <w:t xml:space="preserve"> </w:t>
      </w:r>
      <w:r w:rsidRPr="00B31765">
        <w:rPr>
          <w:bCs/>
          <w:i/>
          <w:color w:val="000000" w:themeColor="text1"/>
          <w:sz w:val="22"/>
          <w:szCs w:val="22"/>
          <w:shd w:val="clear" w:color="auto" w:fill="FFFFFF"/>
        </w:rPr>
        <w:t>13</w:t>
      </w:r>
      <w:r w:rsidRPr="00B31765">
        <w:rPr>
          <w:color w:val="000000" w:themeColor="text1"/>
          <w:sz w:val="22"/>
          <w:szCs w:val="22"/>
          <w:shd w:val="clear" w:color="auto" w:fill="FFFFFF"/>
        </w:rPr>
        <w:t xml:space="preserve">, 37–65.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10.4996/fireecology.130237746</w:t>
      </w:r>
    </w:p>
    <w:p w14:paraId="1A3C1C1F" w14:textId="3AE1DA48" w:rsidR="004D7553" w:rsidRPr="00B31765" w:rsidRDefault="004D7553"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 xml:space="preserve">Farquhar G., </w:t>
      </w:r>
      <w:proofErr w:type="spellStart"/>
      <w:r w:rsidRPr="00B31765">
        <w:rPr>
          <w:color w:val="000000" w:themeColor="text1"/>
          <w:sz w:val="22"/>
          <w:szCs w:val="22"/>
        </w:rPr>
        <w:t>Ehleringer</w:t>
      </w:r>
      <w:proofErr w:type="spellEnd"/>
      <w:r w:rsidRPr="00B31765">
        <w:rPr>
          <w:color w:val="000000" w:themeColor="text1"/>
          <w:sz w:val="22"/>
          <w:szCs w:val="22"/>
        </w:rPr>
        <w:t xml:space="preserve"> </w:t>
      </w:r>
      <w:proofErr w:type="gramStart"/>
      <w:r w:rsidRPr="00B31765">
        <w:rPr>
          <w:color w:val="000000" w:themeColor="text1"/>
          <w:sz w:val="22"/>
          <w:szCs w:val="22"/>
        </w:rPr>
        <w:t>J.</w:t>
      </w:r>
      <w:proofErr w:type="gramEnd"/>
      <w:r w:rsidRPr="00B31765">
        <w:rPr>
          <w:color w:val="000000" w:themeColor="text1"/>
          <w:sz w:val="22"/>
          <w:szCs w:val="22"/>
        </w:rPr>
        <w:t xml:space="preserve"> </w:t>
      </w:r>
      <w:r w:rsidR="00970B6A" w:rsidRPr="00B31765">
        <w:rPr>
          <w:color w:val="000000" w:themeColor="text1"/>
          <w:sz w:val="22"/>
          <w:szCs w:val="22"/>
        </w:rPr>
        <w:t>and</w:t>
      </w:r>
      <w:r w:rsidRPr="00B31765">
        <w:rPr>
          <w:color w:val="000000" w:themeColor="text1"/>
          <w:sz w:val="22"/>
          <w:szCs w:val="22"/>
        </w:rPr>
        <w:t xml:space="preserve"> </w:t>
      </w:r>
      <w:proofErr w:type="spellStart"/>
      <w:r w:rsidRPr="00B31765">
        <w:rPr>
          <w:color w:val="000000" w:themeColor="text1"/>
          <w:sz w:val="22"/>
          <w:szCs w:val="22"/>
        </w:rPr>
        <w:t>Hubick</w:t>
      </w:r>
      <w:proofErr w:type="spellEnd"/>
      <w:r w:rsidRPr="00B31765">
        <w:rPr>
          <w:color w:val="000000" w:themeColor="text1"/>
          <w:sz w:val="22"/>
          <w:szCs w:val="22"/>
        </w:rPr>
        <w:t xml:space="preserve"> K. (1989) Carbon Isotope Discrimination and Photosynthesis. </w:t>
      </w:r>
      <w:r w:rsidRPr="00B31765">
        <w:rPr>
          <w:i/>
          <w:iCs/>
          <w:color w:val="000000" w:themeColor="text1"/>
          <w:sz w:val="22"/>
          <w:szCs w:val="22"/>
        </w:rPr>
        <w:t>Annual Review of Plant Physiology and Plant Molecular Biology</w:t>
      </w:r>
      <w:r w:rsidRPr="00B31765">
        <w:rPr>
          <w:color w:val="000000" w:themeColor="text1"/>
          <w:sz w:val="22"/>
          <w:szCs w:val="22"/>
        </w:rPr>
        <w:t xml:space="preserve"> 40, 503–537.</w:t>
      </w:r>
      <w:r w:rsidR="0054289C" w:rsidRPr="00B31765">
        <w:rPr>
          <w:color w:val="000000" w:themeColor="text1"/>
          <w:sz w:val="22"/>
          <w:szCs w:val="22"/>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10.1146/annurev.pp.40.060189.002443</w:t>
      </w:r>
    </w:p>
    <w:p w14:paraId="70376947" w14:textId="2D9288BD" w:rsidR="00835EDE" w:rsidRPr="00C8205D" w:rsidRDefault="00AE173C">
      <w:pPr>
        <w:pStyle w:val="ListParagraph"/>
        <w:autoSpaceDE w:val="0"/>
        <w:autoSpaceDN w:val="0"/>
        <w:adjustRightInd w:val="0"/>
        <w:spacing w:line="360" w:lineRule="auto"/>
        <w:ind w:left="360" w:hanging="360"/>
        <w:rPr>
          <w:rFonts w:eastAsiaTheme="minorEastAsia"/>
          <w:color w:val="000000" w:themeColor="text1"/>
          <w:sz w:val="22"/>
          <w:szCs w:val="22"/>
        </w:rPr>
      </w:pPr>
      <w:r w:rsidRPr="00B31765">
        <w:rPr>
          <w:rFonts w:eastAsiaTheme="minorEastAsia"/>
          <w:color w:val="000000" w:themeColor="text1"/>
          <w:sz w:val="22"/>
          <w:szCs w:val="22"/>
        </w:rPr>
        <w:t xml:space="preserve">Fernandez, I., Schmitt, C., </w:t>
      </w:r>
      <w:proofErr w:type="spellStart"/>
      <w:r w:rsidRPr="00B31765">
        <w:rPr>
          <w:rFonts w:eastAsiaTheme="minorEastAsia"/>
          <w:color w:val="000000" w:themeColor="text1"/>
          <w:sz w:val="22"/>
          <w:szCs w:val="22"/>
        </w:rPr>
        <w:t>Birkel</w:t>
      </w:r>
      <w:proofErr w:type="spellEnd"/>
      <w:r w:rsidRPr="00B31765">
        <w:rPr>
          <w:rFonts w:eastAsiaTheme="minorEastAsia"/>
          <w:color w:val="000000" w:themeColor="text1"/>
          <w:sz w:val="22"/>
          <w:szCs w:val="22"/>
        </w:rPr>
        <w:t xml:space="preserve">, S., </w:t>
      </w:r>
      <w:proofErr w:type="spellStart"/>
      <w:r w:rsidRPr="00B31765">
        <w:rPr>
          <w:rFonts w:eastAsiaTheme="minorEastAsia"/>
          <w:color w:val="000000" w:themeColor="text1"/>
          <w:sz w:val="22"/>
          <w:szCs w:val="22"/>
        </w:rPr>
        <w:t>Stancioff</w:t>
      </w:r>
      <w:proofErr w:type="spellEnd"/>
      <w:r w:rsidRPr="00B31765">
        <w:rPr>
          <w:rFonts w:eastAsiaTheme="minorEastAsia"/>
          <w:color w:val="000000" w:themeColor="text1"/>
          <w:sz w:val="22"/>
          <w:szCs w:val="22"/>
        </w:rPr>
        <w:t xml:space="preserve">, E., Pershing, A., Kelley, J., Runge, J., Jacobson, G. </w:t>
      </w:r>
      <w:r w:rsidRPr="00B31765">
        <w:rPr>
          <w:rFonts w:eastAsiaTheme="minorEastAsia"/>
          <w:i/>
          <w:color w:val="000000" w:themeColor="text1"/>
          <w:sz w:val="22"/>
          <w:szCs w:val="22"/>
        </w:rPr>
        <w:t>et al</w:t>
      </w:r>
      <w:r w:rsidRPr="00B31765">
        <w:rPr>
          <w:rFonts w:eastAsiaTheme="minorEastAsia"/>
          <w:color w:val="000000" w:themeColor="text1"/>
          <w:sz w:val="22"/>
          <w:szCs w:val="22"/>
        </w:rPr>
        <w:t xml:space="preserve"> (2015). Maine’s climate future: 2015 update. University of Maine, Orono, ME. 24 pp.</w:t>
      </w:r>
      <w:r w:rsidR="0036390B" w:rsidRPr="00B31765">
        <w:rPr>
          <w:rFonts w:eastAsiaTheme="minorEastAsia"/>
          <w:color w:val="000000" w:themeColor="text1"/>
          <w:sz w:val="22"/>
          <w:szCs w:val="22"/>
        </w:rPr>
        <w:t xml:space="preserve"> </w:t>
      </w:r>
      <w:proofErr w:type="spellStart"/>
      <w:r w:rsidR="00835EDE" w:rsidRPr="00C8205D">
        <w:rPr>
          <w:rFonts w:eastAsiaTheme="minorEastAsia"/>
          <w:color w:val="000000" w:themeColor="text1"/>
          <w:sz w:val="22"/>
          <w:szCs w:val="22"/>
        </w:rPr>
        <w:t>doi</w:t>
      </w:r>
      <w:proofErr w:type="spellEnd"/>
      <w:r w:rsidR="00835EDE" w:rsidRPr="00C8205D">
        <w:rPr>
          <w:rFonts w:eastAsiaTheme="minorEastAsia"/>
          <w:color w:val="000000" w:themeColor="text1"/>
          <w:sz w:val="22"/>
          <w:szCs w:val="22"/>
        </w:rPr>
        <w:t>: 10.13140/2.1.3356.4961</w:t>
      </w:r>
    </w:p>
    <w:p w14:paraId="593BCAC8" w14:textId="74800B27" w:rsidR="00C73052" w:rsidRPr="00C73052" w:rsidRDefault="00C7305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C73052">
        <w:rPr>
          <w:sz w:val="22"/>
          <w:szCs w:val="22"/>
        </w:rPr>
        <w:t>Firn</w:t>
      </w:r>
      <w:proofErr w:type="spellEnd"/>
      <w:r w:rsidRPr="00C73052">
        <w:rPr>
          <w:sz w:val="22"/>
          <w:szCs w:val="22"/>
        </w:rPr>
        <w:t xml:space="preserve">, J., </w:t>
      </w:r>
      <w:proofErr w:type="spellStart"/>
      <w:r w:rsidRPr="00C73052">
        <w:rPr>
          <w:sz w:val="22"/>
          <w:szCs w:val="22"/>
        </w:rPr>
        <w:t>McGree</w:t>
      </w:r>
      <w:proofErr w:type="spellEnd"/>
      <w:r w:rsidRPr="00C73052">
        <w:rPr>
          <w:sz w:val="22"/>
          <w:szCs w:val="22"/>
        </w:rPr>
        <w:t xml:space="preserve">, J.M., Harvey, E., Flores-Moreno, H., </w:t>
      </w:r>
      <w:proofErr w:type="spellStart"/>
      <w:r w:rsidRPr="00C73052">
        <w:rPr>
          <w:sz w:val="22"/>
          <w:szCs w:val="22"/>
        </w:rPr>
        <w:t>Schütz</w:t>
      </w:r>
      <w:proofErr w:type="spellEnd"/>
      <w:r w:rsidRPr="00C73052">
        <w:rPr>
          <w:sz w:val="22"/>
          <w:szCs w:val="22"/>
        </w:rPr>
        <w:t xml:space="preserve">, M., Buckley, Y.M., Borer, E.T., </w:t>
      </w:r>
      <w:proofErr w:type="spellStart"/>
      <w:r w:rsidRPr="00C73052">
        <w:rPr>
          <w:sz w:val="22"/>
          <w:szCs w:val="22"/>
        </w:rPr>
        <w:t>Seabloom</w:t>
      </w:r>
      <w:proofErr w:type="spellEnd"/>
      <w:r w:rsidRPr="00C73052">
        <w:rPr>
          <w:sz w:val="22"/>
          <w:szCs w:val="22"/>
        </w:rPr>
        <w:t xml:space="preserve">, E.W., La Pierre, K.J., MacDougall, </w:t>
      </w:r>
      <w:proofErr w:type="gramStart"/>
      <w:r w:rsidRPr="00C73052">
        <w:rPr>
          <w:sz w:val="22"/>
          <w:szCs w:val="22"/>
        </w:rPr>
        <w:t>A.M.</w:t>
      </w:r>
      <w:proofErr w:type="gramEnd"/>
      <w:r w:rsidRPr="00C73052">
        <w:rPr>
          <w:sz w:val="22"/>
          <w:szCs w:val="22"/>
        </w:rPr>
        <w:t xml:space="preserve"> and Prober, S.M., 2019. Leaf nutrients, not specific leaf area, are consistent indicators of elevated nutrient inputs. </w:t>
      </w:r>
      <w:r w:rsidRPr="00C73052">
        <w:rPr>
          <w:i/>
          <w:iCs/>
          <w:sz w:val="22"/>
          <w:szCs w:val="22"/>
        </w:rPr>
        <w:t>Nature Ecology &amp; Evolution</w:t>
      </w:r>
      <w:r w:rsidRPr="00C73052">
        <w:rPr>
          <w:sz w:val="22"/>
          <w:szCs w:val="22"/>
        </w:rPr>
        <w:t xml:space="preserve">, </w:t>
      </w:r>
      <w:r w:rsidRPr="00C73052">
        <w:rPr>
          <w:i/>
          <w:iCs/>
          <w:sz w:val="22"/>
          <w:szCs w:val="22"/>
        </w:rPr>
        <w:t>3</w:t>
      </w:r>
      <w:r w:rsidRPr="00C73052">
        <w:rPr>
          <w:sz w:val="22"/>
          <w:szCs w:val="22"/>
        </w:rPr>
        <w:t>(3), 400-406.</w:t>
      </w:r>
      <w:r w:rsidRPr="00C73052">
        <w:rPr>
          <w:sz w:val="22"/>
          <w:szCs w:val="22"/>
        </w:rPr>
        <w:t xml:space="preserve"> </w:t>
      </w:r>
      <w:proofErr w:type="spellStart"/>
      <w:r w:rsidRPr="00C73052">
        <w:rPr>
          <w:sz w:val="22"/>
          <w:szCs w:val="22"/>
        </w:rPr>
        <w:t>doi</w:t>
      </w:r>
      <w:proofErr w:type="spellEnd"/>
      <w:r w:rsidRPr="00C73052">
        <w:rPr>
          <w:sz w:val="22"/>
          <w:szCs w:val="22"/>
        </w:rPr>
        <w:t>: 10.1038/s41559-018-0790-1</w:t>
      </w:r>
    </w:p>
    <w:p w14:paraId="37354C92" w14:textId="4853FDC8"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Foereid</w:t>
      </w:r>
      <w:proofErr w:type="spellEnd"/>
      <w:r w:rsidRPr="00B31765">
        <w:rPr>
          <w:color w:val="000000" w:themeColor="text1"/>
          <w:sz w:val="22"/>
          <w:szCs w:val="22"/>
          <w:shd w:val="clear" w:color="auto" w:fill="FFFFFF"/>
        </w:rPr>
        <w:t xml:space="preserve">, B., Lehmann, J., Wurster, C., and Bird, M. (2015). Presence of black carbon in soil due to forest fire in the New Jersey pine barrens. </w:t>
      </w:r>
      <w:r w:rsidR="00EF3BF9" w:rsidRPr="00B31765">
        <w:rPr>
          <w:i/>
          <w:iCs/>
          <w:color w:val="000000" w:themeColor="text1"/>
          <w:sz w:val="22"/>
          <w:szCs w:val="22"/>
          <w:shd w:val="clear" w:color="auto" w:fill="FFFFFF"/>
        </w:rPr>
        <w:t>Journal of Earth Science and Engineering</w:t>
      </w:r>
      <w:r w:rsidR="00EF3BF9" w:rsidRPr="00C8205D">
        <w:rPr>
          <w:i/>
          <w:iCs/>
          <w:color w:val="000000" w:themeColor="text1"/>
          <w:sz w:val="22"/>
          <w:szCs w:val="22"/>
          <w:shd w:val="clear" w:color="auto" w:fill="FFFFFF"/>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w:t>
      </w:r>
      <w:r w:rsidRPr="00B31765">
        <w:rPr>
          <w:color w:val="000000" w:themeColor="text1"/>
          <w:sz w:val="22"/>
          <w:szCs w:val="22"/>
          <w:shd w:val="clear" w:color="auto" w:fill="FFFFFF"/>
        </w:rPr>
        <w:t xml:space="preserve">, 91–97.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10.17265/2159-581X/2015.02.001</w:t>
      </w:r>
    </w:p>
    <w:p w14:paraId="332CB713" w14:textId="09132D00" w:rsidR="000A2C6D" w:rsidRPr="00B31765" w:rsidRDefault="000A2C6D"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Fox</w:t>
      </w:r>
      <w:r w:rsidR="00AD48AF">
        <w:rPr>
          <w:color w:val="000000" w:themeColor="text1"/>
          <w:sz w:val="22"/>
          <w:szCs w:val="22"/>
          <w:shd w:val="clear" w:color="auto" w:fill="FFFFFF"/>
        </w:rPr>
        <w:t>, J. and</w:t>
      </w:r>
      <w:r w:rsidRPr="00B31765">
        <w:rPr>
          <w:color w:val="000000" w:themeColor="text1"/>
          <w:sz w:val="22"/>
          <w:szCs w:val="22"/>
          <w:shd w:val="clear" w:color="auto" w:fill="FFFFFF"/>
        </w:rPr>
        <w:t xml:space="preserve"> Weisberg</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S. (2019) An R Companion to Applied Regression, Third Edition. </w:t>
      </w:r>
      <w:r w:rsidRPr="00B31765">
        <w:rPr>
          <w:i/>
          <w:iCs/>
          <w:color w:val="000000" w:themeColor="text1"/>
          <w:sz w:val="22"/>
          <w:szCs w:val="22"/>
          <w:shd w:val="clear" w:color="auto" w:fill="FFFFFF"/>
        </w:rPr>
        <w:t>Sage</w:t>
      </w:r>
      <w:r w:rsidRPr="00B31765">
        <w:rPr>
          <w:color w:val="000000" w:themeColor="text1"/>
          <w:sz w:val="22"/>
          <w:szCs w:val="22"/>
          <w:shd w:val="clear" w:color="auto" w:fill="FFFFFF"/>
        </w:rPr>
        <w:t>.</w:t>
      </w:r>
    </w:p>
    <w:p w14:paraId="39D0CCD5" w14:textId="5F9A5F10" w:rsidR="00C7721E" w:rsidRPr="00B31765" w:rsidRDefault="00C7721E" w:rsidP="00C7721E">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t>Fri</w:t>
      </w:r>
      <w:r w:rsidR="00AD48AF">
        <w:rPr>
          <w:noProof/>
          <w:color w:val="000000" w:themeColor="text1"/>
          <w:sz w:val="22"/>
        </w:rPr>
        <w:t>end, A.</w:t>
      </w:r>
      <w:r w:rsidRPr="00B31765">
        <w:rPr>
          <w:noProof/>
          <w:color w:val="000000" w:themeColor="text1"/>
          <w:sz w:val="22"/>
        </w:rPr>
        <w:t>, Woodward</w:t>
      </w:r>
      <w:r w:rsidR="00AD48AF">
        <w:rPr>
          <w:noProof/>
          <w:color w:val="000000" w:themeColor="text1"/>
          <w:sz w:val="22"/>
        </w:rPr>
        <w:t xml:space="preserve">, F. </w:t>
      </w:r>
      <w:r w:rsidRPr="00B31765">
        <w:rPr>
          <w:noProof/>
          <w:color w:val="000000" w:themeColor="text1"/>
          <w:sz w:val="22"/>
        </w:rPr>
        <w:t>and Swits</w:t>
      </w:r>
      <w:r w:rsidR="00AD48AF">
        <w:rPr>
          <w:noProof/>
          <w:color w:val="000000" w:themeColor="text1"/>
          <w:sz w:val="22"/>
        </w:rPr>
        <w:t>er, V</w:t>
      </w:r>
      <w:r w:rsidRPr="00B31765">
        <w:rPr>
          <w:noProof/>
          <w:color w:val="000000" w:themeColor="text1"/>
          <w:sz w:val="22"/>
        </w:rPr>
        <w:t xml:space="preserve">. (1989). Field Measurements of Photosynthesis, Stomatal Conductance, Leaf Nitrogen and δ 13 C Along Altitudinal Gradients in Scotland. </w:t>
      </w:r>
      <w:r w:rsidRPr="00B31765">
        <w:rPr>
          <w:i/>
          <w:iCs/>
          <w:noProof/>
          <w:color w:val="000000" w:themeColor="text1"/>
          <w:sz w:val="22"/>
        </w:rPr>
        <w:t>Funct</w:t>
      </w:r>
      <w:r w:rsidR="00EF3BF9" w:rsidRPr="00B31765">
        <w:rPr>
          <w:i/>
          <w:iCs/>
          <w:noProof/>
          <w:color w:val="000000" w:themeColor="text1"/>
          <w:sz w:val="22"/>
        </w:rPr>
        <w:t>ional</w:t>
      </w:r>
      <w:r w:rsidRPr="00B31765">
        <w:rPr>
          <w:i/>
          <w:iCs/>
          <w:noProof/>
          <w:color w:val="000000" w:themeColor="text1"/>
          <w:sz w:val="22"/>
        </w:rPr>
        <w:t xml:space="preserve"> Ecol</w:t>
      </w:r>
      <w:r w:rsidR="00EF3BF9" w:rsidRPr="00B31765">
        <w:rPr>
          <w:i/>
          <w:iCs/>
          <w:noProof/>
          <w:color w:val="000000" w:themeColor="text1"/>
          <w:sz w:val="22"/>
        </w:rPr>
        <w:t>ogy,</w:t>
      </w:r>
      <w:r w:rsidRPr="00B31765">
        <w:rPr>
          <w:noProof/>
          <w:color w:val="000000" w:themeColor="text1"/>
          <w:sz w:val="22"/>
        </w:rPr>
        <w:t xml:space="preserve"> </w:t>
      </w:r>
      <w:r w:rsidRPr="00B31765">
        <w:rPr>
          <w:i/>
          <w:iCs/>
          <w:noProof/>
          <w:color w:val="000000" w:themeColor="text1"/>
          <w:sz w:val="22"/>
        </w:rPr>
        <w:t>3</w:t>
      </w:r>
      <w:r w:rsidRPr="00B31765">
        <w:rPr>
          <w:noProof/>
          <w:color w:val="000000" w:themeColor="text1"/>
          <w:sz w:val="22"/>
        </w:rPr>
        <w:t>, 117</w:t>
      </w:r>
      <w:r w:rsidR="00EF3BF9" w:rsidRPr="00B31765">
        <w:rPr>
          <w:noProof/>
          <w:color w:val="000000" w:themeColor="text1"/>
          <w:sz w:val="22"/>
        </w:rPr>
        <w:t>-122</w:t>
      </w:r>
      <w:r w:rsidRPr="00B31765">
        <w:rPr>
          <w:noProof/>
          <w:color w:val="000000" w:themeColor="text1"/>
          <w:sz w:val="22"/>
        </w:rPr>
        <w:t>.</w:t>
      </w:r>
    </w:p>
    <w:p w14:paraId="1B7C1FC1" w14:textId="1DB762F4" w:rsidR="009C23E4" w:rsidRPr="00B31765" w:rsidRDefault="009C23E4" w:rsidP="00B31765">
      <w:pPr>
        <w:ind w:left="360" w:hanging="360"/>
        <w:rPr>
          <w:sz w:val="22"/>
          <w:szCs w:val="22"/>
        </w:rPr>
      </w:pPr>
      <w:proofErr w:type="spellStart"/>
      <w:r w:rsidRPr="00B31765">
        <w:rPr>
          <w:sz w:val="22"/>
          <w:szCs w:val="22"/>
        </w:rPr>
        <w:t>Givnish</w:t>
      </w:r>
      <w:proofErr w:type="spellEnd"/>
      <w:r w:rsidRPr="00B31765">
        <w:rPr>
          <w:sz w:val="22"/>
          <w:szCs w:val="22"/>
        </w:rPr>
        <w:t>, T</w:t>
      </w:r>
      <w:r w:rsidR="00AD48AF">
        <w:rPr>
          <w:sz w:val="22"/>
          <w:szCs w:val="22"/>
        </w:rPr>
        <w:t>. (</w:t>
      </w:r>
      <w:r w:rsidRPr="00B31765">
        <w:rPr>
          <w:sz w:val="22"/>
          <w:szCs w:val="22"/>
        </w:rPr>
        <w:t>1981</w:t>
      </w:r>
      <w:r w:rsidR="00AD48AF">
        <w:rPr>
          <w:sz w:val="22"/>
          <w:szCs w:val="22"/>
        </w:rPr>
        <w:t>)</w:t>
      </w:r>
      <w:r w:rsidRPr="00B31765">
        <w:rPr>
          <w:sz w:val="22"/>
          <w:szCs w:val="22"/>
        </w:rPr>
        <w:t xml:space="preserve">. </w:t>
      </w:r>
      <w:proofErr w:type="spellStart"/>
      <w:r w:rsidRPr="00B31765">
        <w:rPr>
          <w:sz w:val="22"/>
          <w:szCs w:val="22"/>
        </w:rPr>
        <w:t>Serotiny</w:t>
      </w:r>
      <w:proofErr w:type="spellEnd"/>
      <w:r w:rsidRPr="00B31765">
        <w:rPr>
          <w:sz w:val="22"/>
          <w:szCs w:val="22"/>
        </w:rPr>
        <w:t xml:space="preserve">, geography, and fire in the pine barrens of New Jersey. </w:t>
      </w:r>
      <w:r w:rsidRPr="00B31765">
        <w:rPr>
          <w:i/>
          <w:iCs/>
          <w:sz w:val="22"/>
          <w:szCs w:val="22"/>
        </w:rPr>
        <w:t>Evolution</w:t>
      </w:r>
      <w:r w:rsidRPr="00B31765">
        <w:rPr>
          <w:sz w:val="22"/>
          <w:szCs w:val="22"/>
        </w:rPr>
        <w:t>, pp.101-123.</w:t>
      </w:r>
    </w:p>
    <w:p w14:paraId="332B060D" w14:textId="1F7776AD" w:rsidR="00C05A8B" w:rsidRPr="00B31765" w:rsidRDefault="00C05A8B" w:rsidP="00C05A8B">
      <w:pPr>
        <w:widowControl w:val="0"/>
        <w:autoSpaceDE w:val="0"/>
        <w:autoSpaceDN w:val="0"/>
        <w:adjustRightInd w:val="0"/>
        <w:spacing w:line="360" w:lineRule="auto"/>
        <w:ind w:left="480" w:hanging="480"/>
        <w:rPr>
          <w:i/>
          <w:iCs/>
          <w:color w:val="000000" w:themeColor="text1"/>
          <w:sz w:val="22"/>
          <w:szCs w:val="22"/>
          <w:bdr w:val="none" w:sz="0" w:space="0" w:color="auto" w:frame="1"/>
          <w:shd w:val="clear" w:color="auto" w:fill="FFFFFF"/>
        </w:rPr>
      </w:pPr>
      <w:r w:rsidRPr="00B31765">
        <w:rPr>
          <w:noProof/>
          <w:color w:val="000000" w:themeColor="text1"/>
          <w:sz w:val="22"/>
        </w:rPr>
        <w:t xml:space="preserve">Hanson AA. (2017). Distribution Patterns in Appalachian Table Mountain Pine and Pitch Pine Stands. </w:t>
      </w:r>
      <w:r w:rsidR="00EF3BF9" w:rsidRPr="00B31765">
        <w:rPr>
          <w:rStyle w:val="Emphasis"/>
          <w:color w:val="000000" w:themeColor="text1"/>
          <w:sz w:val="22"/>
          <w:szCs w:val="22"/>
          <w:bdr w:val="none" w:sz="0" w:space="0" w:color="auto" w:frame="1"/>
          <w:shd w:val="clear" w:color="auto" w:fill="FFFFFF"/>
        </w:rPr>
        <w:t>Electronic Theses and Dissertations.</w:t>
      </w:r>
      <w:r w:rsidR="007E4076" w:rsidRPr="00B31765">
        <w:rPr>
          <w:rStyle w:val="Emphasis"/>
          <w:i w:val="0"/>
          <w:color w:val="000000" w:themeColor="text1"/>
          <w:sz w:val="22"/>
          <w:szCs w:val="22"/>
          <w:bdr w:val="none" w:sz="0" w:space="0" w:color="auto" w:frame="1"/>
          <w:shd w:val="clear" w:color="auto" w:fill="FFFFFF"/>
        </w:rPr>
        <w:t xml:space="preserve"> </w:t>
      </w:r>
      <w:hyperlink r:id="rId16" w:history="1">
        <w:r w:rsidR="007E4076" w:rsidRPr="00B31765">
          <w:rPr>
            <w:rStyle w:val="Hyperlink"/>
            <w:iCs/>
            <w:color w:val="000000" w:themeColor="text1"/>
            <w:sz w:val="22"/>
            <w:szCs w:val="22"/>
            <w:bdr w:val="none" w:sz="0" w:space="0" w:color="auto" w:frame="1"/>
            <w:shd w:val="clear" w:color="auto" w:fill="FFFFFF"/>
          </w:rPr>
          <w:t>https://hdl.handle.net/1969.1/161568</w:t>
        </w:r>
      </w:hyperlink>
    </w:p>
    <w:p w14:paraId="450A6437" w14:textId="678ACF79"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lastRenderedPageBreak/>
        <w:t>Howard, L.</w:t>
      </w:r>
      <w:r w:rsidR="004A6323"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Stelacio</w:t>
      </w:r>
      <w:proofErr w:type="spellEnd"/>
      <w:r w:rsidRPr="00B31765">
        <w:rPr>
          <w:color w:val="000000" w:themeColor="text1"/>
          <w:sz w:val="22"/>
          <w:szCs w:val="22"/>
          <w:shd w:val="clear" w:color="auto" w:fill="FFFFFF"/>
        </w:rPr>
        <w:t xml:space="preserve">, M. (2011). Fire and the development of high-elevation pitch pine communities in northeastern West Virginia. </w:t>
      </w:r>
      <w:r w:rsidRPr="00B31765">
        <w:rPr>
          <w:i/>
          <w:iCs/>
          <w:color w:val="000000" w:themeColor="text1"/>
          <w:sz w:val="22"/>
          <w:szCs w:val="22"/>
        </w:rPr>
        <w:t>Bulletin of the New Jersey Academy of Science</w:t>
      </w:r>
      <w:r w:rsidRPr="00B31765">
        <w:rPr>
          <w:color w:val="000000" w:themeColor="text1"/>
          <w:sz w:val="22"/>
          <w:szCs w:val="22"/>
          <w:shd w:val="clear" w:color="auto" w:fill="FFFFFF"/>
        </w:rPr>
        <w:t xml:space="preserve">, </w:t>
      </w:r>
      <w:r w:rsidRPr="00B31765">
        <w:rPr>
          <w:i/>
          <w:iCs/>
          <w:color w:val="000000" w:themeColor="text1"/>
          <w:sz w:val="22"/>
          <w:szCs w:val="22"/>
        </w:rPr>
        <w:t>56</w:t>
      </w:r>
      <w:r w:rsidRPr="00B31765">
        <w:rPr>
          <w:color w:val="000000" w:themeColor="text1"/>
          <w:sz w:val="22"/>
          <w:szCs w:val="22"/>
          <w:shd w:val="clear" w:color="auto" w:fill="FFFFFF"/>
        </w:rPr>
        <w:t>(2), 19-23.</w:t>
      </w:r>
    </w:p>
    <w:p w14:paraId="6E2C26AB" w14:textId="242ACC9C" w:rsidR="00F444E1"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Jordan, M., Patterson III, W. and </w:t>
      </w:r>
      <w:proofErr w:type="spellStart"/>
      <w:r w:rsidRPr="00B31765">
        <w:rPr>
          <w:color w:val="000000" w:themeColor="text1"/>
          <w:sz w:val="22"/>
          <w:szCs w:val="22"/>
          <w:shd w:val="clear" w:color="auto" w:fill="FFFFFF"/>
        </w:rPr>
        <w:t>Windisch</w:t>
      </w:r>
      <w:proofErr w:type="spellEnd"/>
      <w:r w:rsidRPr="00B31765">
        <w:rPr>
          <w:color w:val="000000" w:themeColor="text1"/>
          <w:sz w:val="22"/>
          <w:szCs w:val="22"/>
          <w:shd w:val="clear" w:color="auto" w:fill="FFFFFF"/>
        </w:rPr>
        <w:t xml:space="preserve">, A. (2003). Conceptual ecological models for the Long Island pitch pine barrens: implications for managing rare plant communities. </w:t>
      </w:r>
      <w:r w:rsidRPr="00B31765">
        <w:rPr>
          <w:i/>
          <w:iCs/>
          <w:color w:val="000000" w:themeColor="text1"/>
          <w:sz w:val="22"/>
          <w:szCs w:val="22"/>
        </w:rPr>
        <w:t>Forest Ecology and Management</w:t>
      </w:r>
      <w:r w:rsidRPr="00B31765">
        <w:rPr>
          <w:color w:val="000000" w:themeColor="text1"/>
          <w:sz w:val="22"/>
          <w:szCs w:val="22"/>
          <w:shd w:val="clear" w:color="auto" w:fill="FFFFFF"/>
        </w:rPr>
        <w:t xml:space="preserve">, </w:t>
      </w:r>
      <w:r w:rsidRPr="00B31765">
        <w:rPr>
          <w:i/>
          <w:iCs/>
          <w:color w:val="000000" w:themeColor="text1"/>
          <w:sz w:val="22"/>
          <w:szCs w:val="22"/>
        </w:rPr>
        <w:t>185</w:t>
      </w:r>
      <w:r w:rsidRPr="00B31765">
        <w:rPr>
          <w:color w:val="000000" w:themeColor="text1"/>
          <w:sz w:val="22"/>
          <w:szCs w:val="22"/>
          <w:shd w:val="clear" w:color="auto" w:fill="FFFFFF"/>
        </w:rPr>
        <w:t>(1-2), 151-168.</w:t>
      </w:r>
      <w:r w:rsidR="00F444E1" w:rsidRPr="00B31765">
        <w:rPr>
          <w:color w:val="000000" w:themeColor="text1"/>
          <w:sz w:val="22"/>
          <w:szCs w:val="22"/>
          <w:shd w:val="clear" w:color="auto" w:fill="FFFFFF"/>
        </w:rPr>
        <w:t xml:space="preserve"> doi:</w:t>
      </w:r>
      <w:hyperlink r:id="rId17" w:tgtFrame="_blank" w:history="1">
        <w:r w:rsidR="00F444E1" w:rsidRPr="00B31765">
          <w:rPr>
            <w:rStyle w:val="Hyperlink"/>
            <w:color w:val="000000" w:themeColor="text1"/>
            <w:sz w:val="22"/>
            <w:szCs w:val="22"/>
            <w:bdr w:val="none" w:sz="0" w:space="0" w:color="auto" w:frame="1"/>
          </w:rPr>
          <w:t>10.1016/S0378-1127(03)00252-4</w:t>
        </w:r>
      </w:hyperlink>
    </w:p>
    <w:p w14:paraId="4CFD8DFE" w14:textId="29490733" w:rsidR="00B37FC2" w:rsidRPr="00B31765" w:rsidRDefault="00B37FC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Kolden</w:t>
      </w:r>
      <w:proofErr w:type="spellEnd"/>
      <w:r w:rsidRPr="00B31765">
        <w:rPr>
          <w:color w:val="000000" w:themeColor="text1"/>
          <w:sz w:val="22"/>
          <w:szCs w:val="22"/>
          <w:shd w:val="clear" w:color="auto" w:fill="FFFFFF"/>
        </w:rPr>
        <w:t>, C. and Weisberg, P.</w:t>
      </w:r>
      <w:r w:rsidR="00B971C0" w:rsidRPr="00B31765">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(2007). Assessing accuracy of </w:t>
      </w:r>
      <w:proofErr w:type="gramStart"/>
      <w:r w:rsidRPr="00B31765">
        <w:rPr>
          <w:color w:val="000000" w:themeColor="text1"/>
          <w:sz w:val="22"/>
          <w:szCs w:val="22"/>
          <w:shd w:val="clear" w:color="auto" w:fill="FFFFFF"/>
        </w:rPr>
        <w:t>manually-mapped</w:t>
      </w:r>
      <w:proofErr w:type="gramEnd"/>
      <w:r w:rsidRPr="00B31765">
        <w:rPr>
          <w:color w:val="000000" w:themeColor="text1"/>
          <w:sz w:val="22"/>
          <w:szCs w:val="22"/>
          <w:shd w:val="clear" w:color="auto" w:fill="FFFFFF"/>
        </w:rPr>
        <w:t xml:space="preserve"> wildfire perimeters in topographically dissected areas.</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Fire Ecology</w:t>
      </w:r>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3</w:t>
      </w:r>
      <w:r w:rsidRPr="00B31765">
        <w:rPr>
          <w:color w:val="000000" w:themeColor="text1"/>
          <w:sz w:val="22"/>
          <w:szCs w:val="22"/>
          <w:shd w:val="clear" w:color="auto" w:fill="FFFFFF"/>
        </w:rPr>
        <w:t>(1), 22-31.</w:t>
      </w:r>
    </w:p>
    <w:p w14:paraId="208D5A48" w14:textId="362CAFBF" w:rsidR="00AD3C14" w:rsidRPr="00B31765" w:rsidRDefault="00AD3C14" w:rsidP="00AD3C14">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t>Körner</w:t>
      </w:r>
      <w:r w:rsidR="00AD48AF">
        <w:rPr>
          <w:noProof/>
          <w:color w:val="000000" w:themeColor="text1"/>
          <w:sz w:val="22"/>
        </w:rPr>
        <w:t xml:space="preserve">, </w:t>
      </w:r>
      <w:r w:rsidRPr="00B31765">
        <w:rPr>
          <w:noProof/>
          <w:color w:val="000000" w:themeColor="text1"/>
          <w:sz w:val="22"/>
        </w:rPr>
        <w:t>C</w:t>
      </w:r>
      <w:r w:rsidR="00AD48AF">
        <w:rPr>
          <w:noProof/>
          <w:color w:val="000000" w:themeColor="text1"/>
          <w:sz w:val="22"/>
        </w:rPr>
        <w:t xml:space="preserve">., </w:t>
      </w:r>
      <w:r w:rsidRPr="00B31765">
        <w:rPr>
          <w:noProof/>
          <w:color w:val="000000" w:themeColor="text1"/>
          <w:sz w:val="22"/>
        </w:rPr>
        <w:t>Bannister</w:t>
      </w:r>
      <w:r w:rsidR="00AD48AF">
        <w:rPr>
          <w:noProof/>
          <w:color w:val="000000" w:themeColor="text1"/>
          <w:sz w:val="22"/>
        </w:rPr>
        <w:t>,</w:t>
      </w:r>
      <w:r w:rsidRPr="00B31765">
        <w:rPr>
          <w:noProof/>
          <w:color w:val="000000" w:themeColor="text1"/>
          <w:sz w:val="22"/>
        </w:rPr>
        <w:t xml:space="preserve"> P</w:t>
      </w:r>
      <w:r w:rsidR="00AD48AF">
        <w:rPr>
          <w:noProof/>
          <w:color w:val="000000" w:themeColor="text1"/>
          <w:sz w:val="22"/>
        </w:rPr>
        <w:t>.</w:t>
      </w:r>
      <w:r w:rsidRPr="00B31765">
        <w:rPr>
          <w:noProof/>
          <w:color w:val="000000" w:themeColor="text1"/>
          <w:sz w:val="22"/>
        </w:rPr>
        <w:t xml:space="preserve"> and Mark</w:t>
      </w:r>
      <w:r w:rsidR="00AD48AF">
        <w:rPr>
          <w:noProof/>
          <w:color w:val="000000" w:themeColor="text1"/>
          <w:sz w:val="22"/>
        </w:rPr>
        <w:t>,</w:t>
      </w:r>
      <w:r w:rsidRPr="00B31765">
        <w:rPr>
          <w:noProof/>
          <w:color w:val="000000" w:themeColor="text1"/>
          <w:sz w:val="22"/>
        </w:rPr>
        <w:t xml:space="preserve"> A. (1986). Altitudinal variation in stomatal conductance, nitrogen content and leaf anatomy in different plant life forms in New Zealand. </w:t>
      </w:r>
      <w:r w:rsidRPr="00B31765">
        <w:rPr>
          <w:i/>
          <w:iCs/>
          <w:noProof/>
          <w:color w:val="000000" w:themeColor="text1"/>
          <w:sz w:val="22"/>
        </w:rPr>
        <w:t>Oecologia</w:t>
      </w:r>
      <w:r w:rsidRPr="00B31765">
        <w:rPr>
          <w:noProof/>
          <w:color w:val="000000" w:themeColor="text1"/>
          <w:sz w:val="22"/>
        </w:rPr>
        <w:t xml:space="preserve"> 69, 577–88.</w:t>
      </w:r>
    </w:p>
    <w:p w14:paraId="0DC5E365" w14:textId="41AFBD2A" w:rsidR="00AA4C12" w:rsidRPr="00B31765" w:rsidRDefault="00AA4C12" w:rsidP="00B31765">
      <w:pPr>
        <w:pStyle w:val="ListParagraph"/>
        <w:autoSpaceDE w:val="0"/>
        <w:autoSpaceDN w:val="0"/>
        <w:adjustRightInd w:val="0"/>
        <w:spacing w:after="0" w:line="360" w:lineRule="auto"/>
        <w:ind w:left="360" w:hanging="360"/>
        <w:rPr>
          <w:rFonts w:eastAsiaTheme="minorHAnsi"/>
          <w:color w:val="000000" w:themeColor="text1"/>
          <w:sz w:val="22"/>
          <w:szCs w:val="22"/>
        </w:rPr>
      </w:pPr>
      <w:r w:rsidRPr="00B31765">
        <w:rPr>
          <w:rFonts w:eastAsiaTheme="minorHAnsi"/>
          <w:color w:val="000000" w:themeColor="text1"/>
          <w:sz w:val="22"/>
          <w:szCs w:val="22"/>
        </w:rPr>
        <w:t xml:space="preserve">Kunkel, K., Stevens, </w:t>
      </w:r>
      <w:r w:rsidR="00FE0C54" w:rsidRPr="00B31765">
        <w:rPr>
          <w:rFonts w:eastAsiaTheme="minorHAnsi"/>
          <w:color w:val="000000" w:themeColor="text1"/>
          <w:sz w:val="22"/>
          <w:szCs w:val="22"/>
        </w:rPr>
        <w:t xml:space="preserve">L., </w:t>
      </w:r>
      <w:r w:rsidRPr="00B31765">
        <w:rPr>
          <w:rFonts w:eastAsiaTheme="minorHAnsi"/>
          <w:color w:val="000000" w:themeColor="text1"/>
          <w:sz w:val="22"/>
          <w:szCs w:val="22"/>
        </w:rPr>
        <w:t>Stevens, Sun,</w:t>
      </w:r>
      <w:r w:rsidR="00915A4A" w:rsidRPr="00B31765">
        <w:rPr>
          <w:rFonts w:eastAsiaTheme="minorHAnsi"/>
          <w:color w:val="000000" w:themeColor="text1"/>
          <w:sz w:val="22"/>
          <w:szCs w:val="22"/>
        </w:rPr>
        <w:t xml:space="preserve"> </w:t>
      </w:r>
      <w:r w:rsidRPr="00B31765">
        <w:rPr>
          <w:rFonts w:eastAsiaTheme="minorHAnsi"/>
          <w:color w:val="000000" w:themeColor="text1"/>
          <w:sz w:val="22"/>
          <w:szCs w:val="22"/>
        </w:rPr>
        <w:t xml:space="preserve">Janssen, </w:t>
      </w:r>
      <w:r w:rsidR="00915A4A" w:rsidRPr="00B31765">
        <w:rPr>
          <w:rFonts w:eastAsiaTheme="minorHAnsi"/>
          <w:color w:val="000000" w:themeColor="text1"/>
          <w:sz w:val="22"/>
          <w:szCs w:val="22"/>
        </w:rPr>
        <w:t>S.,</w:t>
      </w:r>
      <w:r w:rsidRPr="00B31765">
        <w:rPr>
          <w:rFonts w:eastAsiaTheme="minorHAnsi"/>
          <w:color w:val="000000" w:themeColor="text1"/>
          <w:sz w:val="22"/>
          <w:szCs w:val="22"/>
        </w:rPr>
        <w:t xml:space="preserve"> </w:t>
      </w:r>
      <w:proofErr w:type="spellStart"/>
      <w:r w:rsidRPr="00B31765">
        <w:rPr>
          <w:rFonts w:eastAsiaTheme="minorHAnsi"/>
          <w:color w:val="000000" w:themeColor="text1"/>
          <w:sz w:val="22"/>
          <w:szCs w:val="22"/>
        </w:rPr>
        <w:t>Wuebbles</w:t>
      </w:r>
      <w:proofErr w:type="spellEnd"/>
      <w:r w:rsidRPr="00B31765">
        <w:rPr>
          <w:rFonts w:eastAsiaTheme="minorHAnsi"/>
          <w:color w:val="000000" w:themeColor="text1"/>
          <w:sz w:val="22"/>
          <w:szCs w:val="22"/>
        </w:rPr>
        <w:t>,</w:t>
      </w:r>
      <w:r w:rsidR="00915A4A" w:rsidRPr="00B31765">
        <w:rPr>
          <w:rFonts w:eastAsiaTheme="minorHAnsi"/>
          <w:color w:val="000000" w:themeColor="text1"/>
          <w:sz w:val="22"/>
          <w:szCs w:val="22"/>
        </w:rPr>
        <w:t xml:space="preserve"> D.</w:t>
      </w:r>
      <w:r w:rsidRPr="00B31765">
        <w:rPr>
          <w:rFonts w:eastAsiaTheme="minorHAnsi"/>
          <w:color w:val="000000" w:themeColor="text1"/>
          <w:sz w:val="22"/>
          <w:szCs w:val="22"/>
        </w:rPr>
        <w:t xml:space="preserve"> and Dobson</w:t>
      </w:r>
      <w:r w:rsidR="00DB786C" w:rsidRPr="00B31765">
        <w:rPr>
          <w:rFonts w:eastAsiaTheme="minorHAnsi"/>
          <w:color w:val="000000" w:themeColor="text1"/>
          <w:sz w:val="22"/>
          <w:szCs w:val="22"/>
        </w:rPr>
        <w:t>,</w:t>
      </w:r>
      <w:r w:rsidRPr="00B31765">
        <w:rPr>
          <w:rFonts w:eastAsiaTheme="minorHAnsi"/>
          <w:color w:val="000000" w:themeColor="text1"/>
          <w:sz w:val="22"/>
          <w:szCs w:val="22"/>
        </w:rPr>
        <w:t xml:space="preserve"> </w:t>
      </w:r>
      <w:r w:rsidR="00DB786C" w:rsidRPr="00B31765">
        <w:rPr>
          <w:rFonts w:eastAsiaTheme="minorHAnsi"/>
          <w:color w:val="000000" w:themeColor="text1"/>
          <w:sz w:val="22"/>
          <w:szCs w:val="22"/>
        </w:rPr>
        <w:t xml:space="preserve">J. </w:t>
      </w:r>
      <w:r w:rsidRPr="00B31765">
        <w:rPr>
          <w:rFonts w:eastAsiaTheme="minorHAnsi"/>
          <w:color w:val="000000" w:themeColor="text1"/>
          <w:sz w:val="22"/>
          <w:szCs w:val="22"/>
        </w:rPr>
        <w:t>(2013). Regional climate trends and scenarios for the US national climate assessment: Part 1. Climate of the Northeast United States. NOAA technical report NESDIS 142-1. Washington, DC. 87 pp.</w:t>
      </w:r>
      <w:r w:rsidR="001D61FC" w:rsidRPr="00B31765">
        <w:rPr>
          <w:rFonts w:eastAsiaTheme="minorHAnsi"/>
          <w:color w:val="000000" w:themeColor="text1"/>
          <w:sz w:val="22"/>
          <w:szCs w:val="22"/>
        </w:rPr>
        <w:t xml:space="preserve"> Digital Commons, University of Nebraska.</w:t>
      </w:r>
    </w:p>
    <w:p w14:paraId="4D57FF7F" w14:textId="62F62158" w:rsidR="00C54632" w:rsidRPr="00C54632" w:rsidRDefault="00C54632" w:rsidP="00C54632">
      <w:pPr>
        <w:pStyle w:val="ListParagraph"/>
        <w:autoSpaceDE w:val="0"/>
        <w:autoSpaceDN w:val="0"/>
        <w:adjustRightInd w:val="0"/>
        <w:spacing w:line="360" w:lineRule="auto"/>
        <w:ind w:left="360" w:hanging="360"/>
        <w:rPr>
          <w:ins w:id="25" w:author="Smith, Nick" w:date="2021-07-07T10:11:00Z"/>
          <w:color w:val="000000" w:themeColor="text1"/>
          <w:sz w:val="22"/>
          <w:szCs w:val="22"/>
          <w:shd w:val="clear" w:color="auto" w:fill="FFFFFF"/>
          <w:rPrChange w:id="26" w:author="Smith, Nick" w:date="2021-07-07T10:11:00Z">
            <w:rPr>
              <w:ins w:id="27" w:author="Smith, Nick" w:date="2021-07-07T10:11:00Z"/>
              <w:shd w:val="clear" w:color="auto" w:fill="FFFFFF"/>
            </w:rPr>
          </w:rPrChange>
        </w:rPr>
        <w:pPrChange w:id="28" w:author="Smith, Nick" w:date="2021-07-07T10:11:00Z">
          <w:pPr>
            <w:pStyle w:val="ListParagraph"/>
            <w:autoSpaceDE w:val="0"/>
            <w:autoSpaceDN w:val="0"/>
            <w:adjustRightInd w:val="0"/>
            <w:spacing w:after="0" w:line="360" w:lineRule="auto"/>
            <w:ind w:left="360" w:hanging="360"/>
          </w:pPr>
        </w:pPrChange>
      </w:pPr>
      <w:proofErr w:type="spellStart"/>
      <w:ins w:id="29" w:author="Smith, Nick" w:date="2021-07-07T10:11:00Z">
        <w:r w:rsidRPr="00C54632">
          <w:rPr>
            <w:color w:val="000000" w:themeColor="text1"/>
            <w:sz w:val="22"/>
            <w:szCs w:val="22"/>
            <w:shd w:val="clear" w:color="auto" w:fill="FFFFFF"/>
          </w:rPr>
          <w:t>Langsrud</w:t>
        </w:r>
        <w:proofErr w:type="spellEnd"/>
        <w:r w:rsidRPr="00C54632">
          <w:rPr>
            <w:color w:val="000000" w:themeColor="text1"/>
            <w:sz w:val="22"/>
            <w:szCs w:val="22"/>
            <w:shd w:val="clear" w:color="auto" w:fill="FFFFFF"/>
          </w:rPr>
          <w:t>, Ø.</w:t>
        </w:r>
        <w:r>
          <w:rPr>
            <w:color w:val="000000" w:themeColor="text1"/>
            <w:sz w:val="22"/>
            <w:szCs w:val="22"/>
            <w:shd w:val="clear" w:color="auto" w:fill="FFFFFF"/>
          </w:rPr>
          <w:t xml:space="preserve"> (2003).</w:t>
        </w:r>
        <w:r w:rsidRPr="00C54632">
          <w:rPr>
            <w:color w:val="000000" w:themeColor="text1"/>
            <w:sz w:val="22"/>
            <w:szCs w:val="22"/>
            <w:shd w:val="clear" w:color="auto" w:fill="FFFFFF"/>
          </w:rPr>
          <w:t xml:space="preserve"> ANOVA for unbalanced data: Use Type II instead of Type III sums of squares. </w:t>
        </w:r>
        <w:r w:rsidRPr="00C54632">
          <w:rPr>
            <w:i/>
            <w:iCs/>
            <w:color w:val="000000" w:themeColor="text1"/>
            <w:sz w:val="22"/>
            <w:szCs w:val="22"/>
            <w:shd w:val="clear" w:color="auto" w:fill="FFFFFF"/>
          </w:rPr>
          <w:t>Statistics and Computing</w:t>
        </w:r>
        <w:r w:rsidRPr="00C54632">
          <w:rPr>
            <w:color w:val="000000" w:themeColor="text1"/>
            <w:sz w:val="22"/>
            <w:szCs w:val="22"/>
            <w:shd w:val="clear" w:color="auto" w:fill="FFFFFF"/>
          </w:rPr>
          <w:t> </w:t>
        </w:r>
        <w:r w:rsidRPr="00C54632">
          <w:rPr>
            <w:i/>
            <w:iCs/>
            <w:color w:val="000000" w:themeColor="text1"/>
            <w:sz w:val="22"/>
            <w:szCs w:val="22"/>
            <w:shd w:val="clear" w:color="auto" w:fill="FFFFFF"/>
            <w:rPrChange w:id="30" w:author="Smith, Nick" w:date="2021-07-07T10:11:00Z">
              <w:rPr>
                <w:b/>
                <w:bCs/>
                <w:color w:val="000000" w:themeColor="text1"/>
                <w:sz w:val="22"/>
                <w:szCs w:val="22"/>
                <w:shd w:val="clear" w:color="auto" w:fill="FFFFFF"/>
              </w:rPr>
            </w:rPrChange>
          </w:rPr>
          <w:t>13</w:t>
        </w:r>
        <w:r w:rsidRPr="00C54632">
          <w:rPr>
            <w:b/>
            <w:bCs/>
            <w:color w:val="000000" w:themeColor="text1"/>
            <w:sz w:val="22"/>
            <w:szCs w:val="22"/>
            <w:shd w:val="clear" w:color="auto" w:fill="FFFFFF"/>
          </w:rPr>
          <w:t>, </w:t>
        </w:r>
        <w:r w:rsidRPr="00C54632">
          <w:rPr>
            <w:color w:val="000000" w:themeColor="text1"/>
            <w:sz w:val="22"/>
            <w:szCs w:val="22"/>
            <w:shd w:val="clear" w:color="auto" w:fill="FFFFFF"/>
          </w:rPr>
          <w:t>163–167.</w:t>
        </w:r>
        <w:r>
          <w:rPr>
            <w:color w:val="000000" w:themeColor="text1"/>
            <w:sz w:val="22"/>
            <w:szCs w:val="22"/>
            <w:shd w:val="clear" w:color="auto" w:fill="FFFFFF"/>
          </w:rPr>
          <w:t xml:space="preserve"> </w:t>
        </w:r>
        <w:proofErr w:type="spellStart"/>
        <w:r>
          <w:rPr>
            <w:color w:val="000000" w:themeColor="text1"/>
            <w:sz w:val="22"/>
            <w:szCs w:val="22"/>
            <w:shd w:val="clear" w:color="auto" w:fill="FFFFFF"/>
          </w:rPr>
          <w:t>doi</w:t>
        </w:r>
        <w:proofErr w:type="spellEnd"/>
        <w:r>
          <w:rPr>
            <w:color w:val="000000" w:themeColor="text1"/>
            <w:sz w:val="22"/>
            <w:szCs w:val="22"/>
            <w:shd w:val="clear" w:color="auto" w:fill="FFFFFF"/>
          </w:rPr>
          <w:t xml:space="preserve">: </w:t>
        </w:r>
      </w:ins>
      <w:ins w:id="31" w:author="Smith, Nick" w:date="2021-07-07T10:12:00Z">
        <w:r>
          <w:rPr>
            <w:color w:val="000000" w:themeColor="text1"/>
            <w:sz w:val="22"/>
            <w:szCs w:val="22"/>
            <w:shd w:val="clear" w:color="auto" w:fill="FFFFFF"/>
          </w:rPr>
          <w:t>10.1023/A:1023260610025.</w:t>
        </w:r>
      </w:ins>
    </w:p>
    <w:p w14:paraId="7915C5B2" w14:textId="30A1E196" w:rsidR="001D61FC" w:rsidRPr="00B31765" w:rsidRDefault="0039319F" w:rsidP="00B31765">
      <w:pPr>
        <w:pStyle w:val="ListParagraph"/>
        <w:autoSpaceDE w:val="0"/>
        <w:autoSpaceDN w:val="0"/>
        <w:adjustRightInd w:val="0"/>
        <w:spacing w:after="0" w:line="360" w:lineRule="auto"/>
        <w:ind w:left="360" w:hanging="360"/>
        <w:rPr>
          <w:color w:val="000000" w:themeColor="text1"/>
          <w:spacing w:val="4"/>
          <w:sz w:val="22"/>
          <w:szCs w:val="22"/>
        </w:rPr>
      </w:pPr>
      <w:r w:rsidRPr="00B31765">
        <w:rPr>
          <w:color w:val="000000" w:themeColor="text1"/>
          <w:sz w:val="22"/>
          <w:szCs w:val="22"/>
          <w:shd w:val="clear" w:color="auto" w:fill="FFFFFF"/>
        </w:rPr>
        <w:t xml:space="preserve">Lafon, C., Grissino-Mayer, H., Aldrich, S., DeWeese, G., Flatley, W., </w:t>
      </w:r>
      <w:proofErr w:type="spellStart"/>
      <w:r w:rsidRPr="00B31765">
        <w:rPr>
          <w:color w:val="000000" w:themeColor="text1"/>
          <w:sz w:val="22"/>
          <w:szCs w:val="22"/>
          <w:shd w:val="clear" w:color="auto" w:fill="FFFFFF"/>
        </w:rPr>
        <w:t>LaForest</w:t>
      </w:r>
      <w:proofErr w:type="spellEnd"/>
      <w:r w:rsidRPr="00B31765">
        <w:rPr>
          <w:color w:val="000000" w:themeColor="text1"/>
          <w:sz w:val="22"/>
          <w:szCs w:val="22"/>
          <w:shd w:val="clear" w:color="auto" w:fill="FFFFFF"/>
        </w:rPr>
        <w:t>, L.</w:t>
      </w:r>
      <w:r w:rsidR="00970B6A"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Hoss, J. (2014). Three centuries of Appalachian fire history from tree rings.</w:t>
      </w:r>
      <w:r w:rsidR="00737CCE" w:rsidRPr="00C8205D">
        <w:rPr>
          <w:color w:val="000000" w:themeColor="text1"/>
          <w:sz w:val="22"/>
          <w:szCs w:val="22"/>
          <w:shd w:val="clear" w:color="auto" w:fill="FFFFFF"/>
        </w:rPr>
        <w:t xml:space="preserve"> </w:t>
      </w:r>
      <w:r w:rsidRPr="00B31765">
        <w:rPr>
          <w:color w:val="000000" w:themeColor="text1"/>
          <w:sz w:val="22"/>
          <w:szCs w:val="22"/>
          <w:shd w:val="clear" w:color="auto" w:fill="FFFFFF"/>
        </w:rPr>
        <w:t>(SRS-199), 99-103.</w:t>
      </w:r>
      <w:r w:rsidRPr="00B31765">
        <w:rPr>
          <w:color w:val="000000" w:themeColor="text1"/>
          <w:sz w:val="22"/>
          <w:szCs w:val="22"/>
        </w:rPr>
        <w:t xml:space="preserve"> </w:t>
      </w:r>
      <w:r w:rsidR="001D61FC" w:rsidRPr="00B31765">
        <w:rPr>
          <w:color w:val="000000" w:themeColor="text1"/>
          <w:sz w:val="22"/>
          <w:szCs w:val="22"/>
        </w:rPr>
        <w:t>USDA, Southern Research Station.</w:t>
      </w:r>
    </w:p>
    <w:p w14:paraId="65D859BC" w14:textId="0A38BE9B" w:rsidR="005D48CE" w:rsidRPr="00B31765" w:rsidRDefault="005D48CE"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Ledig</w:t>
      </w:r>
      <w:proofErr w:type="spellEnd"/>
      <w:r w:rsidRPr="00B31765">
        <w:rPr>
          <w:color w:val="000000" w:themeColor="text1"/>
          <w:sz w:val="22"/>
          <w:szCs w:val="22"/>
          <w:shd w:val="clear" w:color="auto" w:fill="FFFFFF"/>
        </w:rPr>
        <w:t xml:space="preserve">, F., </w:t>
      </w:r>
      <w:proofErr w:type="spellStart"/>
      <w:r w:rsidRPr="00B31765">
        <w:rPr>
          <w:color w:val="000000" w:themeColor="text1"/>
          <w:sz w:val="22"/>
          <w:szCs w:val="22"/>
          <w:shd w:val="clear" w:color="auto" w:fill="FFFFFF"/>
        </w:rPr>
        <w:t>Hom</w:t>
      </w:r>
      <w:proofErr w:type="spellEnd"/>
      <w:r w:rsidRPr="00B31765">
        <w:rPr>
          <w:color w:val="000000" w:themeColor="text1"/>
          <w:sz w:val="22"/>
          <w:szCs w:val="22"/>
          <w:shd w:val="clear" w:color="auto" w:fill="FFFFFF"/>
        </w:rPr>
        <w:t xml:space="preserve">, J. and </w:t>
      </w:r>
      <w:proofErr w:type="spellStart"/>
      <w:r w:rsidRPr="00B31765">
        <w:rPr>
          <w:color w:val="000000" w:themeColor="text1"/>
          <w:sz w:val="22"/>
          <w:szCs w:val="22"/>
          <w:shd w:val="clear" w:color="auto" w:fill="FFFFFF"/>
        </w:rPr>
        <w:t>Smouse</w:t>
      </w:r>
      <w:proofErr w:type="spellEnd"/>
      <w:r w:rsidRPr="00B31765">
        <w:rPr>
          <w:color w:val="000000" w:themeColor="text1"/>
          <w:sz w:val="22"/>
          <w:szCs w:val="22"/>
          <w:shd w:val="clear" w:color="auto" w:fill="FFFFFF"/>
        </w:rPr>
        <w:t>, P. (2013). The evolution of the New Jersey pine plains.</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737CC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737CC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100</w:t>
      </w:r>
      <w:r w:rsidRPr="00B31765">
        <w:rPr>
          <w:color w:val="000000" w:themeColor="text1"/>
          <w:sz w:val="22"/>
          <w:szCs w:val="22"/>
          <w:shd w:val="clear" w:color="auto" w:fill="FFFFFF"/>
        </w:rPr>
        <w:t xml:space="preserve">(4), 778-791. </w:t>
      </w:r>
      <w:r w:rsidR="001D61FC" w:rsidRPr="00B31765">
        <w:rPr>
          <w:color w:val="000000" w:themeColor="text1"/>
          <w:sz w:val="22"/>
          <w:szCs w:val="22"/>
          <w:shd w:val="clear" w:color="auto" w:fill="FFFFFF"/>
        </w:rPr>
        <w:t>doi.org/10.3732/ajb.1200581</w:t>
      </w:r>
    </w:p>
    <w:p w14:paraId="112817C9" w14:textId="2D5F9D46"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Ledig</w:t>
      </w:r>
      <w:proofErr w:type="spellEnd"/>
      <w:r w:rsidRPr="00B31765">
        <w:rPr>
          <w:color w:val="000000" w:themeColor="text1"/>
          <w:sz w:val="22"/>
          <w:szCs w:val="22"/>
          <w:shd w:val="clear" w:color="auto" w:fill="FFFFFF"/>
        </w:rPr>
        <w:t xml:space="preserve">, F., </w:t>
      </w:r>
      <w:proofErr w:type="spellStart"/>
      <w:r w:rsidRPr="00B31765">
        <w:rPr>
          <w:color w:val="000000" w:themeColor="text1"/>
          <w:sz w:val="22"/>
          <w:szCs w:val="22"/>
          <w:shd w:val="clear" w:color="auto" w:fill="FFFFFF"/>
        </w:rPr>
        <w:t>Smouse</w:t>
      </w:r>
      <w:proofErr w:type="spellEnd"/>
      <w:r w:rsidRPr="00B31765">
        <w:rPr>
          <w:color w:val="000000" w:themeColor="text1"/>
          <w:sz w:val="22"/>
          <w:szCs w:val="22"/>
          <w:shd w:val="clear" w:color="auto" w:fill="FFFFFF"/>
        </w:rPr>
        <w:t xml:space="preserve">, P. and </w:t>
      </w:r>
      <w:proofErr w:type="spellStart"/>
      <w:r w:rsidRPr="00B31765">
        <w:rPr>
          <w:color w:val="000000" w:themeColor="text1"/>
          <w:sz w:val="22"/>
          <w:szCs w:val="22"/>
          <w:shd w:val="clear" w:color="auto" w:fill="FFFFFF"/>
        </w:rPr>
        <w:t>Hom</w:t>
      </w:r>
      <w:proofErr w:type="spellEnd"/>
      <w:r w:rsidRPr="00B31765">
        <w:rPr>
          <w:color w:val="000000" w:themeColor="text1"/>
          <w:sz w:val="22"/>
          <w:szCs w:val="22"/>
          <w:shd w:val="clear" w:color="auto" w:fill="FFFFFF"/>
        </w:rPr>
        <w:t>, J. (2015). Postglacial migration and adaptation for dispersal in pitch pine (Pinaceae).</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737CC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737CC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102</w:t>
      </w:r>
      <w:r w:rsidRPr="00B31765">
        <w:rPr>
          <w:color w:val="000000" w:themeColor="text1"/>
          <w:sz w:val="22"/>
          <w:szCs w:val="22"/>
          <w:shd w:val="clear" w:color="auto" w:fill="FFFFFF"/>
        </w:rPr>
        <w:t>(12), 2074-2091.</w:t>
      </w:r>
      <w:r w:rsidR="0054289C" w:rsidRPr="00B31765">
        <w:rPr>
          <w:color w:val="000000" w:themeColor="text1"/>
          <w:sz w:val="22"/>
          <w:szCs w:val="22"/>
          <w:shd w:val="clear" w:color="auto" w:fill="FFFFFF"/>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10.3732/ajb.1500009</w:t>
      </w:r>
    </w:p>
    <w:p w14:paraId="4A2524BA" w14:textId="43ADA648" w:rsidR="00AE173C"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B31765">
        <w:rPr>
          <w:rFonts w:eastAsiaTheme="minorEastAsia"/>
          <w:color w:val="000000" w:themeColor="text1"/>
          <w:sz w:val="22"/>
          <w:szCs w:val="22"/>
        </w:rPr>
        <w:t xml:space="preserve">Lee, C., Robinson, G., Robinson, I., and Lee, H. (2019). </w:t>
      </w:r>
      <w:r w:rsidRPr="00B31765">
        <w:rPr>
          <w:color w:val="000000" w:themeColor="text1"/>
          <w:sz w:val="22"/>
          <w:szCs w:val="22"/>
          <w:shd w:val="clear" w:color="auto" w:fill="FFFFFF"/>
        </w:rPr>
        <w:t xml:space="preserve">Regeneration of pitch pine (Pinus rigida) stands inhibited by fire suppression in Albany Pine Bush Preserve, New York. </w:t>
      </w:r>
      <w:r w:rsidRPr="00B31765">
        <w:rPr>
          <w:i/>
          <w:iCs/>
          <w:color w:val="000000" w:themeColor="text1"/>
          <w:sz w:val="22"/>
          <w:szCs w:val="22"/>
        </w:rPr>
        <w:t xml:space="preserve">Journal of </w:t>
      </w:r>
      <w:r w:rsidR="00737CCE" w:rsidRPr="00C8205D">
        <w:rPr>
          <w:i/>
          <w:iCs/>
          <w:color w:val="000000" w:themeColor="text1"/>
          <w:sz w:val="22"/>
          <w:szCs w:val="22"/>
        </w:rPr>
        <w:t>F</w:t>
      </w:r>
      <w:r w:rsidRPr="00B31765">
        <w:rPr>
          <w:i/>
          <w:iCs/>
          <w:color w:val="000000" w:themeColor="text1"/>
          <w:sz w:val="22"/>
          <w:szCs w:val="22"/>
        </w:rPr>
        <w:t xml:space="preserve">orestry </w:t>
      </w:r>
      <w:r w:rsidR="00737CCE" w:rsidRPr="00C8205D">
        <w:rPr>
          <w:i/>
          <w:iCs/>
          <w:color w:val="000000" w:themeColor="text1"/>
          <w:sz w:val="22"/>
          <w:szCs w:val="22"/>
        </w:rPr>
        <w:t>R</w:t>
      </w:r>
      <w:r w:rsidRPr="00B31765">
        <w:rPr>
          <w:i/>
          <w:iCs/>
          <w:color w:val="000000" w:themeColor="text1"/>
          <w:sz w:val="22"/>
          <w:szCs w:val="22"/>
        </w:rPr>
        <w:t>esearch</w:t>
      </w:r>
      <w:r w:rsidRPr="00B31765">
        <w:rPr>
          <w:color w:val="000000" w:themeColor="text1"/>
          <w:sz w:val="22"/>
          <w:szCs w:val="22"/>
          <w:shd w:val="clear" w:color="auto" w:fill="FFFFFF"/>
        </w:rPr>
        <w:t xml:space="preserve">, </w:t>
      </w:r>
      <w:r w:rsidRPr="00B31765">
        <w:rPr>
          <w:i/>
          <w:iCs/>
          <w:color w:val="000000" w:themeColor="text1"/>
          <w:sz w:val="22"/>
          <w:szCs w:val="22"/>
        </w:rPr>
        <w:t>30</w:t>
      </w:r>
      <w:r w:rsidRPr="00B31765">
        <w:rPr>
          <w:color w:val="000000" w:themeColor="text1"/>
          <w:sz w:val="22"/>
          <w:szCs w:val="22"/>
          <w:shd w:val="clear" w:color="auto" w:fill="FFFFFF"/>
        </w:rPr>
        <w:t>(1), 233-242.</w:t>
      </w:r>
      <w:r w:rsidR="0054289C" w:rsidRPr="00B31765">
        <w:rPr>
          <w:color w:val="000000" w:themeColor="text1"/>
          <w:sz w:val="22"/>
          <w:szCs w:val="22"/>
          <w:shd w:val="clear" w:color="auto" w:fill="FFFFFF"/>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10.1007/s11676-018-0644-3</w:t>
      </w:r>
    </w:p>
    <w:p w14:paraId="0C5C43E2" w14:textId="2592F8CD" w:rsidR="00791BE1" w:rsidRPr="00B31765" w:rsidRDefault="00791BE1"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proofErr w:type="spellStart"/>
      <w:r w:rsidRPr="00B31765">
        <w:rPr>
          <w:color w:val="000000" w:themeColor="text1"/>
          <w:sz w:val="22"/>
          <w:szCs w:val="22"/>
          <w:shd w:val="clear" w:color="auto" w:fill="FFFFFF"/>
        </w:rPr>
        <w:t>Lenth</w:t>
      </w:r>
      <w:proofErr w:type="spellEnd"/>
      <w:r w:rsidRPr="00B31765">
        <w:rPr>
          <w:color w:val="000000" w:themeColor="text1"/>
          <w:sz w:val="22"/>
          <w:szCs w:val="22"/>
          <w:shd w:val="clear" w:color="auto" w:fill="FFFFFF"/>
        </w:rPr>
        <w:t xml:space="preserve">, R., and </w:t>
      </w:r>
      <w:proofErr w:type="spellStart"/>
      <w:r w:rsidRPr="00B31765">
        <w:rPr>
          <w:color w:val="000000" w:themeColor="text1"/>
          <w:sz w:val="22"/>
          <w:szCs w:val="22"/>
          <w:shd w:val="clear" w:color="auto" w:fill="FFFFFF"/>
        </w:rPr>
        <w:t>Lenth</w:t>
      </w:r>
      <w:proofErr w:type="spellEnd"/>
      <w:r w:rsidRPr="00B31765">
        <w:rPr>
          <w:color w:val="000000" w:themeColor="text1"/>
          <w:sz w:val="22"/>
          <w:szCs w:val="22"/>
          <w:shd w:val="clear" w:color="auto" w:fill="FFFFFF"/>
        </w:rPr>
        <w:t>, M. (2018). Package ‘</w:t>
      </w:r>
      <w:proofErr w:type="spellStart"/>
      <w:r w:rsidRPr="00B31765">
        <w:rPr>
          <w:color w:val="000000" w:themeColor="text1"/>
          <w:sz w:val="22"/>
          <w:szCs w:val="22"/>
          <w:shd w:val="clear" w:color="auto" w:fill="FFFFFF"/>
        </w:rPr>
        <w:t>lsmeans</w:t>
      </w:r>
      <w:proofErr w:type="spellEnd"/>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The American Statistician</w:t>
      </w:r>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34</w:t>
      </w:r>
      <w:r w:rsidRPr="00B31765">
        <w:rPr>
          <w:color w:val="000000" w:themeColor="text1"/>
          <w:sz w:val="22"/>
          <w:szCs w:val="22"/>
          <w:shd w:val="clear" w:color="auto" w:fill="FFFFFF"/>
        </w:rPr>
        <w:t>(4), 216-221.</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http://glmmadmb.r-forge.r-project.org/repos</w:t>
      </w:r>
    </w:p>
    <w:p w14:paraId="6557DC02" w14:textId="7A7497F9" w:rsidR="00BB1CBA"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proofErr w:type="spellStart"/>
      <w:r w:rsidRPr="00B31765">
        <w:rPr>
          <w:color w:val="000000" w:themeColor="text1"/>
          <w:sz w:val="22"/>
          <w:szCs w:val="22"/>
          <w:shd w:val="clear" w:color="auto" w:fill="FFFFFF"/>
        </w:rPr>
        <w:t>Lesk</w:t>
      </w:r>
      <w:proofErr w:type="spellEnd"/>
      <w:r w:rsidRPr="00B31765">
        <w:rPr>
          <w:color w:val="000000" w:themeColor="text1"/>
          <w:sz w:val="22"/>
          <w:szCs w:val="22"/>
          <w:shd w:val="clear" w:color="auto" w:fill="FFFFFF"/>
        </w:rPr>
        <w:t xml:space="preserve">, C., </w:t>
      </w:r>
      <w:proofErr w:type="spellStart"/>
      <w:r w:rsidRPr="00B31765">
        <w:rPr>
          <w:color w:val="000000" w:themeColor="text1"/>
          <w:sz w:val="22"/>
          <w:szCs w:val="22"/>
          <w:shd w:val="clear" w:color="auto" w:fill="FFFFFF"/>
        </w:rPr>
        <w:t>Coffel</w:t>
      </w:r>
      <w:proofErr w:type="spellEnd"/>
      <w:r w:rsidRPr="00B31765">
        <w:rPr>
          <w:color w:val="000000" w:themeColor="text1"/>
          <w:sz w:val="22"/>
          <w:szCs w:val="22"/>
          <w:shd w:val="clear" w:color="auto" w:fill="FFFFFF"/>
        </w:rPr>
        <w:t xml:space="preserve">, E., D'Amato, A., </w:t>
      </w:r>
      <w:proofErr w:type="spellStart"/>
      <w:r w:rsidRPr="00B31765">
        <w:rPr>
          <w:color w:val="000000" w:themeColor="text1"/>
          <w:sz w:val="22"/>
          <w:szCs w:val="22"/>
          <w:shd w:val="clear" w:color="auto" w:fill="FFFFFF"/>
        </w:rPr>
        <w:t>Dodds</w:t>
      </w:r>
      <w:proofErr w:type="spellEnd"/>
      <w:r w:rsidRPr="00B31765">
        <w:rPr>
          <w:color w:val="000000" w:themeColor="text1"/>
          <w:sz w:val="22"/>
          <w:szCs w:val="22"/>
          <w:shd w:val="clear" w:color="auto" w:fill="FFFFFF"/>
        </w:rPr>
        <w:t xml:space="preserve">, K., and Horton, R. (2017). Threats to North American forests from southern pine beetle with warming winters. </w:t>
      </w:r>
      <w:r w:rsidRPr="00B31765">
        <w:rPr>
          <w:i/>
          <w:iCs/>
          <w:color w:val="000000" w:themeColor="text1"/>
          <w:sz w:val="22"/>
          <w:szCs w:val="22"/>
        </w:rPr>
        <w:t>Nat</w:t>
      </w:r>
      <w:r w:rsidR="00A150B3" w:rsidRPr="00C8205D">
        <w:rPr>
          <w:i/>
          <w:iCs/>
          <w:color w:val="000000" w:themeColor="text1"/>
          <w:sz w:val="22"/>
          <w:szCs w:val="22"/>
        </w:rPr>
        <w:t>ure</w:t>
      </w:r>
      <w:r w:rsidRPr="00B31765">
        <w:rPr>
          <w:i/>
          <w:iCs/>
          <w:color w:val="000000" w:themeColor="text1"/>
          <w:sz w:val="22"/>
          <w:szCs w:val="22"/>
        </w:rPr>
        <w:t xml:space="preserve"> Clim</w:t>
      </w:r>
      <w:r w:rsidR="00A150B3" w:rsidRPr="00C8205D">
        <w:rPr>
          <w:i/>
          <w:iCs/>
          <w:color w:val="000000" w:themeColor="text1"/>
          <w:sz w:val="22"/>
          <w:szCs w:val="22"/>
        </w:rPr>
        <w:t>ate</w:t>
      </w:r>
      <w:r w:rsidRPr="00B31765">
        <w:rPr>
          <w:i/>
          <w:iCs/>
          <w:color w:val="000000" w:themeColor="text1"/>
          <w:sz w:val="22"/>
          <w:szCs w:val="22"/>
        </w:rPr>
        <w:t xml:space="preserve"> Change</w:t>
      </w:r>
      <w:r w:rsidR="00A150B3" w:rsidRPr="00C8205D">
        <w:rPr>
          <w:i/>
          <w:iCs/>
          <w:color w:val="000000" w:themeColor="text1"/>
          <w:sz w:val="22"/>
          <w:szCs w:val="22"/>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7</w:t>
      </w:r>
      <w:r w:rsidRPr="00B31765">
        <w:rPr>
          <w:color w:val="000000" w:themeColor="text1"/>
          <w:sz w:val="22"/>
          <w:szCs w:val="22"/>
          <w:shd w:val="clear" w:color="auto" w:fill="FFFFFF"/>
        </w:rPr>
        <w:t xml:space="preserve">, 713–717.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10.1038/nclimate3375</w:t>
      </w:r>
    </w:p>
    <w:p w14:paraId="6DDA1E35" w14:textId="30D4E4FD" w:rsidR="00AE173C"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B31765">
        <w:rPr>
          <w:color w:val="000000" w:themeColor="text1"/>
          <w:sz w:val="22"/>
          <w:szCs w:val="22"/>
          <w:shd w:val="clear" w:color="auto" w:fill="FFFFFF"/>
        </w:rPr>
        <w:t xml:space="preserve">Licht, J. </w:t>
      </w:r>
      <w:r w:rsidR="005F3C86" w:rsidRPr="00B31765">
        <w:rPr>
          <w:color w:val="000000" w:themeColor="text1"/>
          <w:sz w:val="22"/>
          <w:szCs w:val="22"/>
          <w:shd w:val="clear" w:color="auto" w:fill="FFFFFF"/>
        </w:rPr>
        <w:t xml:space="preserve">and </w:t>
      </w:r>
      <w:r w:rsidRPr="00B31765">
        <w:rPr>
          <w:color w:val="000000" w:themeColor="text1"/>
          <w:sz w:val="22"/>
          <w:szCs w:val="22"/>
          <w:shd w:val="clear" w:color="auto" w:fill="FFFFFF"/>
        </w:rPr>
        <w:t>Smith, N</w:t>
      </w:r>
      <w:r w:rsidR="005F3C86"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(2018). The influence of lignocellulose and hemicellulose biochar on photosynthesis and water use efficiency in seedlings from a Northeastern US pine-oak ecosystem. </w:t>
      </w:r>
      <w:r w:rsidRPr="00B31765">
        <w:rPr>
          <w:i/>
          <w:iCs/>
          <w:color w:val="000000" w:themeColor="text1"/>
          <w:sz w:val="22"/>
          <w:szCs w:val="22"/>
        </w:rPr>
        <w:t>Journal of Sustainable Forestry</w:t>
      </w:r>
      <w:r w:rsidRPr="00B31765">
        <w:rPr>
          <w:color w:val="000000" w:themeColor="text1"/>
          <w:sz w:val="22"/>
          <w:szCs w:val="22"/>
          <w:shd w:val="clear" w:color="auto" w:fill="FFFFFF"/>
        </w:rPr>
        <w:t xml:space="preserve">, </w:t>
      </w:r>
      <w:r w:rsidRPr="00B31765">
        <w:rPr>
          <w:i/>
          <w:iCs/>
          <w:color w:val="000000" w:themeColor="text1"/>
          <w:sz w:val="22"/>
          <w:szCs w:val="22"/>
        </w:rPr>
        <w:t>37</w:t>
      </w:r>
      <w:r w:rsidRPr="00B31765">
        <w:rPr>
          <w:color w:val="000000" w:themeColor="text1"/>
          <w:sz w:val="22"/>
          <w:szCs w:val="22"/>
          <w:shd w:val="clear" w:color="auto" w:fill="FFFFFF"/>
        </w:rPr>
        <w:t>(1), 25-37.</w:t>
      </w:r>
      <w:r w:rsidR="00BB1CBA" w:rsidRPr="00B31765">
        <w:rPr>
          <w:color w:val="000000" w:themeColor="text1"/>
          <w:sz w:val="22"/>
          <w:szCs w:val="22"/>
          <w:shd w:val="clear" w:color="auto" w:fill="FFFFFF"/>
        </w:rPr>
        <w:t xml:space="preserve">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10.1080/10549811.2017.1386113</w:t>
      </w:r>
    </w:p>
    <w:p w14:paraId="60103DCB" w14:textId="6EA61086" w:rsidR="00081CA2" w:rsidRPr="00B31765" w:rsidRDefault="00081CA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lastRenderedPageBreak/>
        <w:t xml:space="preserve">Licht, J. and Smith, N. (2020). Pyrogenic Carbon Increases Pitch Pine Seedling Growth, Soil Moisture Retention, and Photosynthetic Intrinsic Water Use Efficiency in the Field. </w:t>
      </w:r>
      <w:r w:rsidRPr="00B31765">
        <w:rPr>
          <w:i/>
          <w:iCs/>
          <w:color w:val="000000" w:themeColor="text1"/>
          <w:sz w:val="22"/>
          <w:szCs w:val="22"/>
        </w:rPr>
        <w:t>Frontiers in Forests and Global Change</w:t>
      </w:r>
      <w:r w:rsidRPr="00B31765">
        <w:rPr>
          <w:color w:val="000000" w:themeColor="text1"/>
          <w:sz w:val="22"/>
          <w:szCs w:val="22"/>
          <w:shd w:val="clear" w:color="auto" w:fill="FFFFFF"/>
        </w:rPr>
        <w:t xml:space="preserve">, </w:t>
      </w:r>
      <w:r w:rsidRPr="00B31765">
        <w:rPr>
          <w:i/>
          <w:iCs/>
          <w:color w:val="000000" w:themeColor="text1"/>
          <w:sz w:val="22"/>
          <w:szCs w:val="22"/>
        </w:rPr>
        <w:t>3</w:t>
      </w:r>
      <w:r w:rsidRPr="00B31765">
        <w:rPr>
          <w:color w:val="000000" w:themeColor="text1"/>
          <w:sz w:val="22"/>
          <w:szCs w:val="22"/>
          <w:shd w:val="clear" w:color="auto" w:fill="FFFFFF"/>
        </w:rPr>
        <w:t>, 31.</w:t>
      </w:r>
      <w:r w:rsidR="00BB1CBA" w:rsidRPr="00B31765">
        <w:rPr>
          <w:color w:val="000000" w:themeColor="text1"/>
          <w:sz w:val="22"/>
          <w:szCs w:val="22"/>
          <w:shd w:val="clear" w:color="auto" w:fill="FFFFFF"/>
        </w:rPr>
        <w:t xml:space="preserve">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10.3389/ffgc.2020.00031</w:t>
      </w:r>
    </w:p>
    <w:p w14:paraId="19C872E0" w14:textId="1CC84D38" w:rsidR="00482974" w:rsidRPr="00B31765" w:rsidRDefault="00482974"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Little, S. Jr. (1953). Prescribed burning as a tool of forest management in the northeastern states.</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J</w:t>
      </w:r>
      <w:r w:rsidR="00A150B3" w:rsidRPr="00B31765">
        <w:rPr>
          <w:i/>
          <w:iCs/>
          <w:color w:val="000000" w:themeColor="text1"/>
          <w:sz w:val="22"/>
          <w:szCs w:val="22"/>
          <w:shd w:val="clear" w:color="auto" w:fill="FFFFFF"/>
        </w:rPr>
        <w:t>ournal of</w:t>
      </w:r>
      <w:r w:rsidRPr="00B31765">
        <w:rPr>
          <w:i/>
          <w:iCs/>
          <w:color w:val="000000" w:themeColor="text1"/>
          <w:sz w:val="22"/>
          <w:szCs w:val="22"/>
          <w:shd w:val="clear" w:color="auto" w:fill="FFFFFF"/>
        </w:rPr>
        <w:t xml:space="preserve"> For</w:t>
      </w:r>
      <w:r w:rsidR="00A150B3" w:rsidRPr="00B31765">
        <w:rPr>
          <w:i/>
          <w:iCs/>
          <w:color w:val="000000" w:themeColor="text1"/>
          <w:sz w:val="22"/>
          <w:szCs w:val="22"/>
          <w:shd w:val="clear" w:color="auto" w:fill="FFFFFF"/>
        </w:rPr>
        <w:t>estry</w:t>
      </w:r>
      <w:r w:rsidR="00A150B3"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51</w:t>
      </w:r>
      <w:r w:rsidRPr="00B31765">
        <w:rPr>
          <w:color w:val="000000" w:themeColor="text1"/>
          <w:sz w:val="22"/>
          <w:szCs w:val="22"/>
          <w:shd w:val="clear" w:color="auto" w:fill="FFFFFF"/>
        </w:rPr>
        <w:t xml:space="preserve">, 496–500.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10.1093/</w:t>
      </w:r>
      <w:proofErr w:type="spellStart"/>
      <w:r w:rsidRPr="00B31765">
        <w:rPr>
          <w:color w:val="000000" w:themeColor="text1"/>
          <w:sz w:val="22"/>
          <w:szCs w:val="22"/>
          <w:shd w:val="clear" w:color="auto" w:fill="FFFFFF"/>
        </w:rPr>
        <w:t>jof</w:t>
      </w:r>
      <w:proofErr w:type="spellEnd"/>
      <w:r w:rsidRPr="00B31765">
        <w:rPr>
          <w:color w:val="000000" w:themeColor="text1"/>
          <w:sz w:val="22"/>
          <w:szCs w:val="22"/>
          <w:shd w:val="clear" w:color="auto" w:fill="FFFFFF"/>
        </w:rPr>
        <w:t>/51.7.496</w:t>
      </w:r>
    </w:p>
    <w:p w14:paraId="3E49DE91" w14:textId="03DDF19D" w:rsidR="009B41B1" w:rsidRPr="00B31765" w:rsidRDefault="009B41B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Little, S. and Garrett, P. (1990). Pinus rigida Mill. pitch pine.</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Silvics of North America</w:t>
      </w:r>
      <w:r w:rsidRPr="00B31765">
        <w:rPr>
          <w:color w:val="000000" w:themeColor="text1"/>
          <w:sz w:val="22"/>
          <w:szCs w:val="22"/>
          <w:shd w:val="clear" w:color="auto" w:fill="FFFFFF"/>
        </w:rPr>
        <w:t>,</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1</w:t>
      </w:r>
      <w:r w:rsidRPr="00B31765">
        <w:rPr>
          <w:color w:val="000000" w:themeColor="text1"/>
          <w:sz w:val="22"/>
          <w:szCs w:val="22"/>
          <w:shd w:val="clear" w:color="auto" w:fill="FFFFFF"/>
        </w:rPr>
        <w:t>, 456-462.</w:t>
      </w:r>
    </w:p>
    <w:p w14:paraId="63C5C386" w14:textId="51AA006E"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Lubinski</w:t>
      </w:r>
      <w:proofErr w:type="spellEnd"/>
      <w:r w:rsidRPr="00B31765">
        <w:rPr>
          <w:color w:val="000000" w:themeColor="text1"/>
          <w:sz w:val="22"/>
          <w:szCs w:val="22"/>
          <w:shd w:val="clear" w:color="auto" w:fill="FFFFFF"/>
        </w:rPr>
        <w:t xml:space="preserve">, S., Hop, K., </w:t>
      </w:r>
      <w:r w:rsidR="00C963B0"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Gawler</w:t>
      </w:r>
      <w:proofErr w:type="spellEnd"/>
      <w:r w:rsidRPr="00B31765">
        <w:rPr>
          <w:color w:val="000000" w:themeColor="text1"/>
          <w:sz w:val="22"/>
          <w:szCs w:val="22"/>
          <w:shd w:val="clear" w:color="auto" w:fill="FFFFFF"/>
        </w:rPr>
        <w:t xml:space="preserve">, S. (2003). US Geological Survey-National Park Service Vegetation Mapping Program, Acadia National Park, Maine. </w:t>
      </w:r>
      <w:r w:rsidRPr="00B31765">
        <w:rPr>
          <w:i/>
          <w:iCs/>
          <w:color w:val="000000" w:themeColor="text1"/>
          <w:sz w:val="22"/>
          <w:szCs w:val="22"/>
        </w:rPr>
        <w:t>Project Report</w:t>
      </w:r>
      <w:r w:rsidRPr="00B31765">
        <w:rPr>
          <w:color w:val="000000" w:themeColor="text1"/>
          <w:sz w:val="22"/>
          <w:szCs w:val="22"/>
          <w:shd w:val="clear" w:color="auto" w:fill="FFFFFF"/>
        </w:rPr>
        <w:t>.</w:t>
      </w:r>
      <w:r w:rsidR="007F5585" w:rsidRPr="00B31765">
        <w:rPr>
          <w:color w:val="000000" w:themeColor="text1"/>
          <w:sz w:val="22"/>
          <w:szCs w:val="22"/>
          <w:shd w:val="clear" w:color="auto" w:fill="FFFFFF"/>
        </w:rPr>
        <w:t xml:space="preserve"> U.S. Department of Interior.</w:t>
      </w:r>
    </w:p>
    <w:p w14:paraId="34EAD7A7" w14:textId="0DCC5EF8"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rFonts w:eastAsiaTheme="minorEastAsia"/>
          <w:color w:val="000000" w:themeColor="text1"/>
          <w:sz w:val="22"/>
          <w:szCs w:val="22"/>
        </w:rPr>
        <w:t xml:space="preserve">Luo, J., Walsh, E., Miller, S., </w:t>
      </w:r>
      <w:proofErr w:type="spellStart"/>
      <w:r w:rsidRPr="00B31765">
        <w:rPr>
          <w:rFonts w:eastAsiaTheme="minorEastAsia"/>
          <w:color w:val="000000" w:themeColor="text1"/>
          <w:sz w:val="22"/>
          <w:szCs w:val="22"/>
        </w:rPr>
        <w:t>Blystone</w:t>
      </w:r>
      <w:proofErr w:type="spellEnd"/>
      <w:r w:rsidRPr="00B31765">
        <w:rPr>
          <w:rFonts w:eastAsiaTheme="minorEastAsia"/>
          <w:color w:val="000000" w:themeColor="text1"/>
          <w:sz w:val="22"/>
          <w:szCs w:val="22"/>
        </w:rPr>
        <w:t xml:space="preserve">, D., Dighton, J., and Zhang, N. (2017). Root endophytic fungal communities associated with pitch pine, switchgrass, and rosette grass in the pine barrens ecosystem. </w:t>
      </w:r>
      <w:r w:rsidRPr="00B31765">
        <w:rPr>
          <w:rFonts w:eastAsiaTheme="minorEastAsia"/>
          <w:i/>
          <w:iCs/>
          <w:color w:val="000000" w:themeColor="text1"/>
          <w:sz w:val="22"/>
          <w:szCs w:val="22"/>
        </w:rPr>
        <w:t>Fun</w:t>
      </w:r>
      <w:r w:rsidR="00A150B3" w:rsidRPr="00C8205D">
        <w:rPr>
          <w:rFonts w:eastAsiaTheme="minorEastAsia"/>
          <w:i/>
          <w:iCs/>
          <w:color w:val="000000" w:themeColor="text1"/>
          <w:sz w:val="22"/>
          <w:szCs w:val="22"/>
        </w:rPr>
        <w:t>gal</w:t>
      </w:r>
      <w:r w:rsidRPr="00B31765">
        <w:rPr>
          <w:rFonts w:eastAsiaTheme="minorEastAsia"/>
          <w:i/>
          <w:iCs/>
          <w:color w:val="000000" w:themeColor="text1"/>
          <w:sz w:val="22"/>
          <w:szCs w:val="22"/>
        </w:rPr>
        <w:t>. Biol</w:t>
      </w:r>
      <w:r w:rsidR="00A150B3" w:rsidRPr="00C8205D">
        <w:rPr>
          <w:rFonts w:eastAsiaTheme="minorEastAsia"/>
          <w:i/>
          <w:iCs/>
          <w:color w:val="000000" w:themeColor="text1"/>
          <w:sz w:val="22"/>
          <w:szCs w:val="22"/>
        </w:rPr>
        <w:t>ogy</w:t>
      </w:r>
      <w:r w:rsidR="00A150B3" w:rsidRPr="00C8205D">
        <w:rPr>
          <w:rFonts w:eastAsiaTheme="minorEastAsia"/>
          <w:color w:val="000000" w:themeColor="text1"/>
          <w:sz w:val="22"/>
          <w:szCs w:val="22"/>
        </w:rPr>
        <w:t>,</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121</w:t>
      </w:r>
      <w:r w:rsidRPr="00B31765">
        <w:rPr>
          <w:rFonts w:eastAsiaTheme="minorEastAsia"/>
          <w:color w:val="000000" w:themeColor="text1"/>
          <w:sz w:val="22"/>
          <w:szCs w:val="22"/>
        </w:rPr>
        <w:t xml:space="preserve">, 478–487. </w:t>
      </w:r>
      <w:proofErr w:type="spellStart"/>
      <w:r w:rsidRPr="00B31765">
        <w:rPr>
          <w:rFonts w:eastAsiaTheme="minorEastAsia"/>
          <w:color w:val="000000" w:themeColor="text1"/>
          <w:sz w:val="22"/>
          <w:szCs w:val="22"/>
        </w:rPr>
        <w:t>doi</w:t>
      </w:r>
      <w:proofErr w:type="spellEnd"/>
      <w:r w:rsidRPr="00B31765">
        <w:rPr>
          <w:rFonts w:eastAsiaTheme="minorEastAsia"/>
          <w:color w:val="000000" w:themeColor="text1"/>
          <w:sz w:val="22"/>
          <w:szCs w:val="22"/>
        </w:rPr>
        <w:t>: 10.1016/j.funbio.2017.01.005</w:t>
      </w:r>
    </w:p>
    <w:p w14:paraId="6BC7ECD6" w14:textId="1DE4B3DF"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Miller, D., </w:t>
      </w:r>
      <w:proofErr w:type="spellStart"/>
      <w:r w:rsidRPr="00B31765">
        <w:rPr>
          <w:color w:val="000000" w:themeColor="text1"/>
          <w:sz w:val="22"/>
          <w:szCs w:val="22"/>
          <w:shd w:val="clear" w:color="auto" w:fill="FFFFFF"/>
        </w:rPr>
        <w:t>Castañeda</w:t>
      </w:r>
      <w:proofErr w:type="spellEnd"/>
      <w:r w:rsidRPr="00B31765">
        <w:rPr>
          <w:color w:val="000000" w:themeColor="text1"/>
          <w:sz w:val="22"/>
          <w:szCs w:val="22"/>
          <w:shd w:val="clear" w:color="auto" w:fill="FFFFFF"/>
        </w:rPr>
        <w:t>, I., Bradley, R.</w:t>
      </w:r>
      <w:r w:rsidR="008939D5"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MacDonald, D. (2017). Local and regional wildfire activity in central Maine (USA) during the past 900 years. </w:t>
      </w:r>
      <w:r w:rsidRPr="00B31765">
        <w:rPr>
          <w:i/>
          <w:iCs/>
          <w:color w:val="000000" w:themeColor="text1"/>
          <w:sz w:val="22"/>
          <w:szCs w:val="22"/>
        </w:rPr>
        <w:t>Journal of Paleolimnology</w:t>
      </w:r>
      <w:r w:rsidRPr="00B31765">
        <w:rPr>
          <w:color w:val="000000" w:themeColor="text1"/>
          <w:sz w:val="22"/>
          <w:szCs w:val="22"/>
          <w:shd w:val="clear" w:color="auto" w:fill="FFFFFF"/>
        </w:rPr>
        <w:t xml:space="preserve">, </w:t>
      </w:r>
      <w:r w:rsidRPr="00B31765">
        <w:rPr>
          <w:i/>
          <w:iCs/>
          <w:color w:val="000000" w:themeColor="text1"/>
          <w:sz w:val="22"/>
          <w:szCs w:val="22"/>
        </w:rPr>
        <w:t>58</w:t>
      </w:r>
      <w:r w:rsidRPr="00B31765">
        <w:rPr>
          <w:color w:val="000000" w:themeColor="text1"/>
          <w:sz w:val="22"/>
          <w:szCs w:val="22"/>
          <w:shd w:val="clear" w:color="auto" w:fill="FFFFFF"/>
        </w:rPr>
        <w:t>(4), 455-466.</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doi.org/10.1007/s10933-017-0002-z</w:t>
      </w:r>
    </w:p>
    <w:p w14:paraId="460A6217" w14:textId="07B86C92" w:rsidR="00A75111" w:rsidRPr="00B31765" w:rsidRDefault="00A7511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Mosseler</w:t>
      </w:r>
      <w:proofErr w:type="spellEnd"/>
      <w:r w:rsidRPr="00B31765">
        <w:rPr>
          <w:color w:val="000000" w:themeColor="text1"/>
          <w:sz w:val="22"/>
          <w:szCs w:val="22"/>
          <w:shd w:val="clear" w:color="auto" w:fill="FFFFFF"/>
        </w:rPr>
        <w:t xml:space="preserve">, A., </w:t>
      </w:r>
      <w:proofErr w:type="spellStart"/>
      <w:r w:rsidRPr="00B31765">
        <w:rPr>
          <w:color w:val="000000" w:themeColor="text1"/>
          <w:sz w:val="22"/>
          <w:szCs w:val="22"/>
          <w:shd w:val="clear" w:color="auto" w:fill="FFFFFF"/>
        </w:rPr>
        <w:t>Rajora</w:t>
      </w:r>
      <w:proofErr w:type="spellEnd"/>
      <w:r w:rsidRPr="00B31765">
        <w:rPr>
          <w:color w:val="000000" w:themeColor="text1"/>
          <w:sz w:val="22"/>
          <w:szCs w:val="22"/>
          <w:shd w:val="clear" w:color="auto" w:fill="FFFFFF"/>
        </w:rPr>
        <w:t xml:space="preserve">, O. </w:t>
      </w:r>
      <w:r w:rsidR="00E007EA"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Major, J. (2004). Reproductive and genetic characteristics of rare, disjunct pitch pine populations at the northern limits of its range in Canada.</w:t>
      </w:r>
      <w:r w:rsidR="00C8205D"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Conservation Genetics</w:t>
      </w:r>
      <w:r w:rsidRPr="00B31765">
        <w:rPr>
          <w:color w:val="000000" w:themeColor="text1"/>
          <w:sz w:val="22"/>
          <w:szCs w:val="22"/>
          <w:shd w:val="clear" w:color="auto" w:fill="FFFFFF"/>
        </w:rPr>
        <w:t>,</w:t>
      </w:r>
      <w:r w:rsidR="00C8205D"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5</w:t>
      </w:r>
      <w:r w:rsidRPr="00B31765">
        <w:rPr>
          <w:color w:val="000000" w:themeColor="text1"/>
          <w:sz w:val="22"/>
          <w:szCs w:val="22"/>
          <w:shd w:val="clear" w:color="auto" w:fill="FFFFFF"/>
        </w:rPr>
        <w:t>(5), 571-583.</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doi.org/10.1007/s10592-004-1850-4</w:t>
      </w:r>
    </w:p>
    <w:p w14:paraId="25FDE502" w14:textId="090DE7A8" w:rsidR="00BC3991" w:rsidRPr="00B31765" w:rsidRDefault="00BC3991" w:rsidP="00B31765">
      <w:pPr>
        <w:pStyle w:val="ListParagraph"/>
        <w:autoSpaceDE w:val="0"/>
        <w:autoSpaceDN w:val="0"/>
        <w:adjustRightInd w:val="0"/>
        <w:spacing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Neill, C., Patterson, W., and </w:t>
      </w:r>
      <w:proofErr w:type="spellStart"/>
      <w:r w:rsidRPr="00B31765">
        <w:rPr>
          <w:color w:val="000000" w:themeColor="text1"/>
          <w:sz w:val="22"/>
          <w:szCs w:val="22"/>
          <w:shd w:val="clear" w:color="auto" w:fill="FFFFFF"/>
        </w:rPr>
        <w:t>Crary</w:t>
      </w:r>
      <w:proofErr w:type="spellEnd"/>
      <w:r w:rsidRPr="00B31765">
        <w:rPr>
          <w:color w:val="000000" w:themeColor="text1"/>
          <w:sz w:val="22"/>
          <w:szCs w:val="22"/>
          <w:shd w:val="clear" w:color="auto" w:fill="FFFFFF"/>
        </w:rPr>
        <w:t>, D. (2007). Responses of soil carbon, nitrogen and cations to the frequency and seasonality of prescribed burning in a cape Cod oak-pine forest.</w:t>
      </w:r>
      <w:r w:rsidR="00C8205D" w:rsidRPr="00B31765">
        <w:rPr>
          <w:color w:val="000000" w:themeColor="text1"/>
          <w:sz w:val="22"/>
          <w:szCs w:val="22"/>
          <w:shd w:val="clear" w:color="auto" w:fill="FFFFFF"/>
        </w:rPr>
        <w:t xml:space="preserve"> </w:t>
      </w:r>
      <w:r w:rsidR="00C8205D" w:rsidRPr="00C8205D">
        <w:rPr>
          <w:i/>
          <w:iCs/>
          <w:color w:val="000000" w:themeColor="text1"/>
          <w:sz w:val="22"/>
          <w:szCs w:val="22"/>
          <w:shd w:val="clear" w:color="auto" w:fill="FFFFFF"/>
        </w:rPr>
        <w:t>Forest Ecology and Management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250</w:t>
      </w:r>
      <w:r w:rsidRPr="00B31765">
        <w:rPr>
          <w:color w:val="000000" w:themeColor="text1"/>
          <w:sz w:val="22"/>
          <w:szCs w:val="22"/>
          <w:shd w:val="clear" w:color="auto" w:fill="FFFFFF"/>
        </w:rPr>
        <w:t xml:space="preserve">, 234–243.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10.1016/j.foreco.2007.05.023</w:t>
      </w:r>
    </w:p>
    <w:p w14:paraId="6FD5D044" w14:textId="17F6B80B"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Nowacki</w:t>
      </w:r>
      <w:proofErr w:type="spellEnd"/>
      <w:r w:rsidRPr="00B31765">
        <w:rPr>
          <w:color w:val="000000" w:themeColor="text1"/>
          <w:sz w:val="22"/>
          <w:szCs w:val="22"/>
          <w:shd w:val="clear" w:color="auto" w:fill="FFFFFF"/>
        </w:rPr>
        <w:t>, G., and Abrams, M. (2008). The demise of fire and “</w:t>
      </w:r>
      <w:proofErr w:type="spellStart"/>
      <w:r w:rsidRPr="00B31765">
        <w:rPr>
          <w:color w:val="000000" w:themeColor="text1"/>
          <w:sz w:val="22"/>
          <w:szCs w:val="22"/>
          <w:shd w:val="clear" w:color="auto" w:fill="FFFFFF"/>
        </w:rPr>
        <w:t>mesophication</w:t>
      </w:r>
      <w:proofErr w:type="spellEnd"/>
      <w:r w:rsidRPr="00B31765">
        <w:rPr>
          <w:color w:val="000000" w:themeColor="text1"/>
          <w:sz w:val="22"/>
          <w:szCs w:val="22"/>
          <w:shd w:val="clear" w:color="auto" w:fill="FFFFFF"/>
        </w:rPr>
        <w:t xml:space="preserve">” of forests in the eastern United States. </w:t>
      </w:r>
      <w:r w:rsidRPr="00B31765">
        <w:rPr>
          <w:i/>
          <w:iCs/>
          <w:color w:val="000000" w:themeColor="text1"/>
          <w:sz w:val="22"/>
          <w:szCs w:val="22"/>
        </w:rPr>
        <w:t>Bioscience</w:t>
      </w:r>
      <w:r w:rsidR="00C8205D">
        <w:rPr>
          <w:i/>
          <w:iCs/>
          <w:color w:val="000000" w:themeColor="text1"/>
          <w:sz w:val="22"/>
          <w:szCs w:val="22"/>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58</w:t>
      </w:r>
      <w:r w:rsidRPr="00B31765">
        <w:rPr>
          <w:color w:val="000000" w:themeColor="text1"/>
          <w:sz w:val="22"/>
          <w:szCs w:val="22"/>
          <w:shd w:val="clear" w:color="auto" w:fill="FFFFFF"/>
        </w:rPr>
        <w:t xml:space="preserve">, 123–138.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10.1641/B580207</w:t>
      </w:r>
    </w:p>
    <w:p w14:paraId="3D9AC9FE" w14:textId="75BEFE06" w:rsidR="009409DD" w:rsidRPr="00B31765" w:rsidRDefault="00CB6AF0"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Parshall, T. and Foster, D. (2002). Fire on the New England landscape: regional and temporal variation, cultural and environmental controls.</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Journal of Biogeography</w:t>
      </w:r>
      <w:r w:rsidRPr="00B31765">
        <w:rPr>
          <w:color w:val="000000" w:themeColor="text1"/>
          <w:sz w:val="22"/>
          <w:szCs w:val="22"/>
          <w:shd w:val="clear" w:color="auto" w:fill="FFFFFF"/>
        </w:rPr>
        <w: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29</w:t>
      </w:r>
      <w:r w:rsidRPr="00B31765">
        <w:rPr>
          <w:color w:val="000000" w:themeColor="text1"/>
          <w:sz w:val="22"/>
          <w:szCs w:val="22"/>
          <w:shd w:val="clear" w:color="auto" w:fill="FFFFFF"/>
        </w:rPr>
        <w:t>(10‐11), 1305-1317.</w:t>
      </w:r>
    </w:p>
    <w:p w14:paraId="396E8B2E" w14:textId="76AA9334" w:rsidR="003F0A8A" w:rsidRPr="00B31765" w:rsidRDefault="003F0A8A"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Patel, K., Jakubowski, M., Fernandez, I., Nelson, S. and </w:t>
      </w:r>
      <w:proofErr w:type="spellStart"/>
      <w:r w:rsidRPr="00B31765">
        <w:rPr>
          <w:color w:val="000000" w:themeColor="text1"/>
          <w:sz w:val="22"/>
          <w:szCs w:val="22"/>
          <w:shd w:val="clear" w:color="auto" w:fill="FFFFFF"/>
        </w:rPr>
        <w:t>Gawley</w:t>
      </w:r>
      <w:proofErr w:type="spellEnd"/>
      <w:r w:rsidRPr="00B31765">
        <w:rPr>
          <w:color w:val="000000" w:themeColor="text1"/>
          <w:sz w:val="22"/>
          <w:szCs w:val="22"/>
          <w:shd w:val="clear" w:color="auto" w:fill="FFFFFF"/>
        </w:rPr>
        <w:t>, W. (2019). Soil nitrogen and mercury dynamics seven decades after a fire disturbance: a case study at Acadia National Park.</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Water, Air, &amp; Soil Pollution</w:t>
      </w:r>
      <w:r w:rsidRPr="00B31765">
        <w:rPr>
          <w:color w:val="000000" w:themeColor="text1"/>
          <w:sz w:val="22"/>
          <w:szCs w:val="22"/>
          <w:shd w:val="clear" w:color="auto" w:fill="FFFFFF"/>
        </w:rPr>
        <w: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230</w:t>
      </w:r>
      <w:r w:rsidRPr="00B31765">
        <w:rPr>
          <w:color w:val="000000" w:themeColor="text1"/>
          <w:sz w:val="22"/>
          <w:szCs w:val="22"/>
          <w:shd w:val="clear" w:color="auto" w:fill="FFFFFF"/>
        </w:rPr>
        <w:t>(2), 29. doi.org/10.1007/s11270-019-4085-1</w:t>
      </w:r>
    </w:p>
    <w:p w14:paraId="193BD8FA" w14:textId="31CA3B52"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Patterson</w:t>
      </w:r>
      <w:r w:rsidR="003779A6"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III, W., Edwards, K. and Maguire, D. (1987). Microscopic charcoal as a fossil indicator of fire. </w:t>
      </w:r>
      <w:r w:rsidRPr="00B31765">
        <w:rPr>
          <w:i/>
          <w:iCs/>
          <w:color w:val="000000" w:themeColor="text1"/>
          <w:sz w:val="22"/>
          <w:szCs w:val="22"/>
        </w:rPr>
        <w:t>Quaternary Science Reviews</w:t>
      </w:r>
      <w:r w:rsidRPr="00B31765">
        <w:rPr>
          <w:color w:val="000000" w:themeColor="text1"/>
          <w:sz w:val="22"/>
          <w:szCs w:val="22"/>
          <w:shd w:val="clear" w:color="auto" w:fill="FFFFFF"/>
        </w:rPr>
        <w:t xml:space="preserve">, </w:t>
      </w:r>
      <w:r w:rsidRPr="00B31765">
        <w:rPr>
          <w:i/>
          <w:iCs/>
          <w:color w:val="000000" w:themeColor="text1"/>
          <w:sz w:val="22"/>
          <w:szCs w:val="22"/>
        </w:rPr>
        <w:t>6</w:t>
      </w:r>
      <w:r w:rsidRPr="00B31765">
        <w:rPr>
          <w:color w:val="000000" w:themeColor="text1"/>
          <w:sz w:val="22"/>
          <w:szCs w:val="22"/>
          <w:shd w:val="clear" w:color="auto" w:fill="FFFFFF"/>
        </w:rPr>
        <w:t>(1), 3-23.</w:t>
      </w:r>
      <w:r w:rsidR="007F5585" w:rsidRPr="00B31765">
        <w:rPr>
          <w:color w:val="000000" w:themeColor="text1"/>
          <w:sz w:val="22"/>
          <w:szCs w:val="22"/>
          <w:shd w:val="clear" w:color="auto" w:fill="FFFFFF"/>
        </w:rPr>
        <w:t xml:space="preserve"> doi.org/10.1016/0277-3791(87)90012-6</w:t>
      </w:r>
    </w:p>
    <w:p w14:paraId="3481E509" w14:textId="3BF7142D" w:rsidR="0054289C" w:rsidRPr="00B31765" w:rsidRDefault="0054289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Plain, A., </w:t>
      </w:r>
      <w:proofErr w:type="spellStart"/>
      <w:r w:rsidRPr="00B31765">
        <w:rPr>
          <w:color w:val="000000" w:themeColor="text1"/>
          <w:sz w:val="22"/>
          <w:szCs w:val="22"/>
          <w:shd w:val="clear" w:color="auto" w:fill="FFFFFF"/>
        </w:rPr>
        <w:t>Kuser</w:t>
      </w:r>
      <w:proofErr w:type="spellEnd"/>
      <w:r w:rsidRPr="00B31765">
        <w:rPr>
          <w:color w:val="000000" w:themeColor="text1"/>
          <w:sz w:val="22"/>
          <w:szCs w:val="22"/>
          <w:shd w:val="clear" w:color="auto" w:fill="FFFFFF"/>
        </w:rPr>
        <w:t xml:space="preserve">, J., and </w:t>
      </w:r>
      <w:proofErr w:type="spellStart"/>
      <w:r w:rsidRPr="00B31765">
        <w:rPr>
          <w:color w:val="000000" w:themeColor="text1"/>
          <w:sz w:val="22"/>
          <w:szCs w:val="22"/>
          <w:shd w:val="clear" w:color="auto" w:fill="FFFFFF"/>
        </w:rPr>
        <w:t>Ledig</w:t>
      </w:r>
      <w:proofErr w:type="spellEnd"/>
      <w:r w:rsidRPr="00B31765">
        <w:rPr>
          <w:color w:val="000000" w:themeColor="text1"/>
          <w:sz w:val="22"/>
          <w:szCs w:val="22"/>
          <w:shd w:val="clear" w:color="auto" w:fill="FFFFFF"/>
        </w:rPr>
        <w:t>, F. (1987). Provenance and Progeny Variation in Pitch Pine from the</w:t>
      </w:r>
      <w:r w:rsidR="007F5585" w:rsidRPr="00B31765">
        <w:rPr>
          <w:color w:val="000000" w:themeColor="text1"/>
          <w:sz w:val="22"/>
          <w:szCs w:val="22"/>
          <w:shd w:val="clear" w:color="auto" w:fill="FFFFFF"/>
        </w:rPr>
        <w:t xml:space="preserve"> Atlantic Coastal Plain</w:t>
      </w:r>
      <w:r w:rsidRPr="00B31765">
        <w:rPr>
          <w:color w:val="000000" w:themeColor="text1"/>
          <w:sz w:val="22"/>
          <w:szCs w:val="22"/>
          <w:shd w:val="clear" w:color="auto" w:fill="FFFFFF"/>
        </w:rPr>
        <w:t>.</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Forest Science</w:t>
      </w:r>
      <w:r w:rsidRPr="00B31765">
        <w:rPr>
          <w:color w:val="000000" w:themeColor="text1"/>
          <w:sz w:val="22"/>
          <w:szCs w:val="22"/>
          <w:shd w:val="clear" w:color="auto" w:fill="FFFFFF"/>
        </w:rPr>
        <w:t>,</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33</w:t>
      </w:r>
      <w:r w:rsidRPr="00B31765">
        <w:rPr>
          <w:color w:val="000000" w:themeColor="text1"/>
          <w:sz w:val="22"/>
          <w:szCs w:val="22"/>
          <w:shd w:val="clear" w:color="auto" w:fill="FFFFFF"/>
        </w:rPr>
        <w:t>(2), 558-564.</w:t>
      </w:r>
    </w:p>
    <w:p w14:paraId="54048BE6" w14:textId="448AAEDA" w:rsidR="00A45FFD" w:rsidRPr="00B31765" w:rsidRDefault="00A45FFD"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Qi, Z., </w:t>
      </w:r>
      <w:proofErr w:type="spellStart"/>
      <w:r w:rsidRPr="00B31765">
        <w:rPr>
          <w:color w:val="000000" w:themeColor="text1"/>
          <w:sz w:val="22"/>
          <w:szCs w:val="22"/>
          <w:shd w:val="clear" w:color="auto" w:fill="FFFFFF"/>
        </w:rPr>
        <w:t>Jingfang</w:t>
      </w:r>
      <w:proofErr w:type="spellEnd"/>
      <w:r w:rsidRPr="00B31765">
        <w:rPr>
          <w:color w:val="000000" w:themeColor="text1"/>
          <w:sz w:val="22"/>
          <w:szCs w:val="22"/>
          <w:shd w:val="clear" w:color="auto" w:fill="FFFFFF"/>
        </w:rPr>
        <w:t xml:space="preserve">, S. and </w:t>
      </w:r>
      <w:proofErr w:type="spellStart"/>
      <w:r w:rsidRPr="00B31765">
        <w:rPr>
          <w:color w:val="000000" w:themeColor="text1"/>
          <w:sz w:val="22"/>
          <w:szCs w:val="22"/>
          <w:shd w:val="clear" w:color="auto" w:fill="FFFFFF"/>
        </w:rPr>
        <w:t>Wenwei</w:t>
      </w:r>
      <w:proofErr w:type="spellEnd"/>
      <w:r w:rsidRPr="00B31765">
        <w:rPr>
          <w:color w:val="000000" w:themeColor="text1"/>
          <w:sz w:val="22"/>
          <w:szCs w:val="22"/>
          <w:shd w:val="clear" w:color="auto" w:fill="FFFFFF"/>
        </w:rPr>
        <w:t>, L. (2018). A survey about characteristics of soil water retention curve. In</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IOP Conference Series: Earth and Environmental Science</w:t>
      </w:r>
      <w:r w:rsidR="0085154D">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(Vol. 153, No. 6, p. 062076). IOP Publishing. </w:t>
      </w:r>
    </w:p>
    <w:p w14:paraId="3B2D8F40" w14:textId="2BF34D4F"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lastRenderedPageBreak/>
        <w:t>Renninger</w:t>
      </w:r>
      <w:proofErr w:type="spellEnd"/>
      <w:r w:rsidRPr="00B31765">
        <w:rPr>
          <w:color w:val="000000" w:themeColor="text1"/>
          <w:sz w:val="22"/>
          <w:szCs w:val="22"/>
          <w:shd w:val="clear" w:color="auto" w:fill="FFFFFF"/>
        </w:rPr>
        <w:t xml:space="preserve">, H., Clark, K., </w:t>
      </w:r>
      <w:proofErr w:type="spellStart"/>
      <w:r w:rsidRPr="00B31765">
        <w:rPr>
          <w:color w:val="000000" w:themeColor="text1"/>
          <w:sz w:val="22"/>
          <w:szCs w:val="22"/>
          <w:shd w:val="clear" w:color="auto" w:fill="FFFFFF"/>
        </w:rPr>
        <w:t>Skowronski</w:t>
      </w:r>
      <w:proofErr w:type="spellEnd"/>
      <w:r w:rsidRPr="00B31765">
        <w:rPr>
          <w:color w:val="000000" w:themeColor="text1"/>
          <w:sz w:val="22"/>
          <w:szCs w:val="22"/>
          <w:shd w:val="clear" w:color="auto" w:fill="FFFFFF"/>
        </w:rPr>
        <w:t xml:space="preserve">, N. and Schäfer, K. (2013). Effects of a prescribed fire on water use and photosynthetic capacity of pitch pines. </w:t>
      </w:r>
      <w:r w:rsidRPr="00B31765">
        <w:rPr>
          <w:i/>
          <w:iCs/>
          <w:color w:val="000000" w:themeColor="text1"/>
          <w:sz w:val="22"/>
          <w:szCs w:val="22"/>
        </w:rPr>
        <w:t>Trees</w:t>
      </w:r>
      <w:r w:rsidRPr="00B31765">
        <w:rPr>
          <w:color w:val="000000" w:themeColor="text1"/>
          <w:sz w:val="22"/>
          <w:szCs w:val="22"/>
          <w:shd w:val="clear" w:color="auto" w:fill="FFFFFF"/>
        </w:rPr>
        <w:t xml:space="preserve">, </w:t>
      </w:r>
      <w:r w:rsidRPr="00B31765">
        <w:rPr>
          <w:i/>
          <w:iCs/>
          <w:color w:val="000000" w:themeColor="text1"/>
          <w:sz w:val="22"/>
          <w:szCs w:val="22"/>
        </w:rPr>
        <w:t>27</w:t>
      </w:r>
      <w:r w:rsidRPr="00B31765">
        <w:rPr>
          <w:color w:val="000000" w:themeColor="text1"/>
          <w:sz w:val="22"/>
          <w:szCs w:val="22"/>
          <w:shd w:val="clear" w:color="auto" w:fill="FFFFFF"/>
        </w:rPr>
        <w:t>(4), 1115-1127.</w:t>
      </w:r>
      <w:r w:rsidR="00BB1CBA" w:rsidRPr="00B31765">
        <w:rPr>
          <w:color w:val="000000" w:themeColor="text1"/>
          <w:sz w:val="22"/>
          <w:szCs w:val="22"/>
          <w:shd w:val="clear" w:color="auto" w:fill="FFFFFF"/>
        </w:rPr>
        <w:t xml:space="preserve">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10.1007/s00468-013-0861-5</w:t>
      </w:r>
    </w:p>
    <w:p w14:paraId="12836A74" w14:textId="134B48D2"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proofErr w:type="spellStart"/>
      <w:r w:rsidRPr="00B31765">
        <w:rPr>
          <w:color w:val="000000" w:themeColor="text1"/>
          <w:sz w:val="22"/>
          <w:szCs w:val="22"/>
        </w:rPr>
        <w:t>Shakesby</w:t>
      </w:r>
      <w:proofErr w:type="spellEnd"/>
      <w:r w:rsidRPr="00B31765">
        <w:rPr>
          <w:color w:val="000000" w:themeColor="text1"/>
          <w:sz w:val="22"/>
          <w:szCs w:val="22"/>
        </w:rPr>
        <w:t xml:space="preserve">, R. and </w:t>
      </w:r>
      <w:proofErr w:type="spellStart"/>
      <w:r w:rsidRPr="00B31765">
        <w:rPr>
          <w:color w:val="000000" w:themeColor="text1"/>
          <w:sz w:val="22"/>
          <w:szCs w:val="22"/>
        </w:rPr>
        <w:t>Doerr</w:t>
      </w:r>
      <w:proofErr w:type="spellEnd"/>
      <w:r w:rsidRPr="00B31765">
        <w:rPr>
          <w:color w:val="000000" w:themeColor="text1"/>
          <w:sz w:val="22"/>
          <w:szCs w:val="22"/>
        </w:rPr>
        <w:t xml:space="preserve">, S. (2006). Wildfire as a hydrological and geomorphological agent. </w:t>
      </w:r>
      <w:r w:rsidRPr="00B31765">
        <w:rPr>
          <w:i/>
          <w:iCs/>
          <w:color w:val="000000" w:themeColor="text1"/>
          <w:sz w:val="22"/>
          <w:szCs w:val="22"/>
        </w:rPr>
        <w:t>Earth-Science Reviews</w:t>
      </w:r>
      <w:r w:rsidRPr="00B31765">
        <w:rPr>
          <w:color w:val="000000" w:themeColor="text1"/>
          <w:sz w:val="22"/>
          <w:szCs w:val="22"/>
        </w:rPr>
        <w:t xml:space="preserve">, </w:t>
      </w:r>
      <w:r w:rsidRPr="00B31765">
        <w:rPr>
          <w:i/>
          <w:iCs/>
          <w:color w:val="000000" w:themeColor="text1"/>
          <w:sz w:val="22"/>
          <w:szCs w:val="22"/>
        </w:rPr>
        <w:t>74</w:t>
      </w:r>
      <w:r w:rsidRPr="00B31765">
        <w:rPr>
          <w:color w:val="000000" w:themeColor="text1"/>
          <w:sz w:val="22"/>
          <w:szCs w:val="22"/>
        </w:rPr>
        <w:t>(3-4), 269-307.</w:t>
      </w:r>
      <w:r w:rsidR="007F5585" w:rsidRPr="00B31765">
        <w:rPr>
          <w:color w:val="000000" w:themeColor="text1"/>
          <w:sz w:val="22"/>
          <w:szCs w:val="22"/>
        </w:rPr>
        <w:t xml:space="preserve"> doi.org/10.1016/j.earscirev.2005.10.006</w:t>
      </w:r>
    </w:p>
    <w:p w14:paraId="52FDB6E8" w14:textId="6B4A4DB3" w:rsidR="006D02CB" w:rsidRPr="00B31765" w:rsidRDefault="006D02CB"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Steiner, K., </w:t>
      </w:r>
      <w:r w:rsidR="00782BB1"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Berrang</w:t>
      </w:r>
      <w:proofErr w:type="spellEnd"/>
      <w:r w:rsidRPr="00B31765">
        <w:rPr>
          <w:color w:val="000000" w:themeColor="text1"/>
          <w:sz w:val="22"/>
          <w:szCs w:val="22"/>
          <w:shd w:val="clear" w:color="auto" w:fill="FFFFFF"/>
        </w:rPr>
        <w:t>, P. (1990). Microgeographic adaptation to temperature in pitch pine progenies.</w:t>
      </w:r>
      <w:r w:rsidR="0085154D">
        <w:rPr>
          <w:color w:val="000000" w:themeColor="text1"/>
          <w:sz w:val="22"/>
          <w:szCs w:val="22"/>
          <w:shd w:val="clear" w:color="auto" w:fill="FFFFFF"/>
        </w:rPr>
        <w:t xml:space="preserve"> </w:t>
      </w:r>
      <w:r w:rsidRPr="00B31765">
        <w:rPr>
          <w:i/>
          <w:iCs/>
          <w:color w:val="000000" w:themeColor="text1"/>
          <w:sz w:val="22"/>
          <w:szCs w:val="22"/>
          <w:shd w:val="clear" w:color="auto" w:fill="FFFFFF"/>
        </w:rPr>
        <w:t>American Midland Naturalist</w:t>
      </w:r>
      <w:r w:rsidRPr="00B31765">
        <w:rPr>
          <w:color w:val="000000" w:themeColor="text1"/>
          <w:sz w:val="22"/>
          <w:szCs w:val="22"/>
          <w:shd w:val="clear" w:color="auto" w:fill="FFFFFF"/>
        </w:rPr>
        <w:t>, 292-300.</w:t>
      </w:r>
      <w:r w:rsidR="007F5585" w:rsidRPr="00B31765">
        <w:rPr>
          <w:color w:val="000000" w:themeColor="text1"/>
          <w:sz w:val="22"/>
          <w:szCs w:val="22"/>
        </w:rPr>
        <w:t xml:space="preserve"> </w:t>
      </w:r>
      <w:r w:rsidR="007F5585" w:rsidRPr="00B31765">
        <w:rPr>
          <w:color w:val="000000" w:themeColor="text1"/>
          <w:sz w:val="22"/>
          <w:szCs w:val="22"/>
          <w:shd w:val="clear" w:color="auto" w:fill="FFFFFF"/>
        </w:rPr>
        <w:t>doi.org/10.2307/2426557</w:t>
      </w:r>
    </w:p>
    <w:p w14:paraId="054FEA61" w14:textId="3198085C" w:rsidR="006615BA" w:rsidRPr="00B31765" w:rsidRDefault="006615BA"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shd w:val="clear" w:color="auto" w:fill="FFFFFF"/>
        </w:rPr>
        <w:t xml:space="preserve">Swanston, C., Brandt, L., </w:t>
      </w:r>
      <w:proofErr w:type="spellStart"/>
      <w:r w:rsidRPr="00B31765">
        <w:rPr>
          <w:color w:val="000000" w:themeColor="text1"/>
          <w:sz w:val="22"/>
          <w:szCs w:val="22"/>
          <w:shd w:val="clear" w:color="auto" w:fill="FFFFFF"/>
        </w:rPr>
        <w:t>Janowiak</w:t>
      </w:r>
      <w:proofErr w:type="spellEnd"/>
      <w:r w:rsidRPr="00B31765">
        <w:rPr>
          <w:color w:val="000000" w:themeColor="text1"/>
          <w:sz w:val="22"/>
          <w:szCs w:val="22"/>
          <w:shd w:val="clear" w:color="auto" w:fill="FFFFFF"/>
        </w:rPr>
        <w:t>, M., Handler, S., Butler-Leopold, P., Iverson, L., et al (2018). Vulnerability of forests of the Midwest and Northeast United States to climate change.</w:t>
      </w:r>
      <w:r w:rsidR="0085154D">
        <w:rPr>
          <w:color w:val="000000" w:themeColor="text1"/>
          <w:sz w:val="22"/>
          <w:szCs w:val="22"/>
          <w:shd w:val="clear" w:color="auto" w:fill="FFFFFF"/>
        </w:rPr>
        <w:t xml:space="preserve"> </w:t>
      </w:r>
      <w:r w:rsidRPr="00B31765">
        <w:rPr>
          <w:i/>
          <w:iCs/>
          <w:color w:val="000000" w:themeColor="text1"/>
          <w:sz w:val="22"/>
          <w:szCs w:val="22"/>
          <w:shd w:val="clear" w:color="auto" w:fill="FFFFFF"/>
        </w:rPr>
        <w:t>Cli</w:t>
      </w:r>
      <w:r w:rsidR="0085154D">
        <w:rPr>
          <w:i/>
          <w:iCs/>
          <w:color w:val="000000" w:themeColor="text1"/>
          <w:sz w:val="22"/>
          <w:szCs w:val="22"/>
          <w:shd w:val="clear" w:color="auto" w:fill="FFFFFF"/>
        </w:rPr>
        <w:t>mate</w:t>
      </w:r>
      <w:r w:rsidRPr="00B31765">
        <w:rPr>
          <w:i/>
          <w:iCs/>
          <w:color w:val="000000" w:themeColor="text1"/>
          <w:sz w:val="22"/>
          <w:szCs w:val="22"/>
          <w:shd w:val="clear" w:color="auto" w:fill="FFFFFF"/>
        </w:rPr>
        <w:t>. Change</w:t>
      </w:r>
      <w:r w:rsidR="0085154D">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146, 103–116.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10.1007/s10584-017-2065-2</w:t>
      </w:r>
    </w:p>
    <w:p w14:paraId="0EF40D58" w14:textId="20E2F3AB"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Szpakowski</w:t>
      </w:r>
      <w:proofErr w:type="spellEnd"/>
      <w:r w:rsidRPr="00B31765">
        <w:rPr>
          <w:color w:val="000000" w:themeColor="text1"/>
          <w:sz w:val="22"/>
          <w:szCs w:val="22"/>
          <w:shd w:val="clear" w:color="auto" w:fill="FFFFFF"/>
        </w:rPr>
        <w:t>, D.</w:t>
      </w:r>
      <w:r w:rsidR="00B238F5"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Jensen, J. (2019). A review of the applications of remote sensing in fire ecology. </w:t>
      </w:r>
      <w:r w:rsidRPr="00B31765">
        <w:rPr>
          <w:i/>
          <w:iCs/>
          <w:color w:val="000000" w:themeColor="text1"/>
          <w:sz w:val="22"/>
          <w:szCs w:val="22"/>
        </w:rPr>
        <w:t>Remote Sensing</w:t>
      </w:r>
      <w:r w:rsidRPr="00B31765">
        <w:rPr>
          <w:color w:val="000000" w:themeColor="text1"/>
          <w:sz w:val="22"/>
          <w:szCs w:val="22"/>
          <w:shd w:val="clear" w:color="auto" w:fill="FFFFFF"/>
        </w:rPr>
        <w:t xml:space="preserve">, </w:t>
      </w:r>
      <w:r w:rsidRPr="00B31765">
        <w:rPr>
          <w:i/>
          <w:iCs/>
          <w:color w:val="000000" w:themeColor="text1"/>
          <w:sz w:val="22"/>
          <w:szCs w:val="22"/>
        </w:rPr>
        <w:t>11</w:t>
      </w:r>
      <w:r w:rsidRPr="00B31765">
        <w:rPr>
          <w:color w:val="000000" w:themeColor="text1"/>
          <w:sz w:val="22"/>
          <w:szCs w:val="22"/>
          <w:shd w:val="clear" w:color="auto" w:fill="FFFFFF"/>
        </w:rPr>
        <w:t>(22), 2638.</w:t>
      </w:r>
      <w:r w:rsidR="007F5585" w:rsidRPr="00B31765">
        <w:rPr>
          <w:color w:val="000000" w:themeColor="text1"/>
          <w:sz w:val="22"/>
          <w:szCs w:val="22"/>
          <w:shd w:val="clear" w:color="auto" w:fill="FFFFFF"/>
        </w:rPr>
        <w:t xml:space="preserve"> doi.org/10.3390/rs11222638</w:t>
      </w:r>
    </w:p>
    <w:p w14:paraId="43B09C38" w14:textId="47DD1983"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Verma, S.</w:t>
      </w:r>
      <w:r w:rsidR="00970B6A" w:rsidRPr="00B31765">
        <w:rPr>
          <w:color w:val="000000" w:themeColor="text1"/>
          <w:sz w:val="22"/>
          <w:szCs w:val="22"/>
        </w:rPr>
        <w:t xml:space="preserve"> and</w:t>
      </w:r>
      <w:r w:rsidRPr="00B31765">
        <w:rPr>
          <w:color w:val="000000" w:themeColor="text1"/>
          <w:sz w:val="22"/>
          <w:szCs w:val="22"/>
        </w:rPr>
        <w:t xml:space="preserve"> Jayakumar, S. (2012). Impact of forest fire on physical, chemical and biological properties of soil: A review. </w:t>
      </w:r>
      <w:r w:rsidRPr="00B31765">
        <w:rPr>
          <w:i/>
          <w:iCs/>
          <w:color w:val="000000" w:themeColor="text1"/>
          <w:sz w:val="22"/>
          <w:szCs w:val="22"/>
        </w:rPr>
        <w:t>Proceedings of the International Academy of Ecology and Environmental Sciences</w:t>
      </w:r>
      <w:r w:rsidRPr="00B31765">
        <w:rPr>
          <w:color w:val="000000" w:themeColor="text1"/>
          <w:sz w:val="22"/>
          <w:szCs w:val="22"/>
        </w:rPr>
        <w:t xml:space="preserve">, </w:t>
      </w:r>
      <w:r w:rsidRPr="00B31765">
        <w:rPr>
          <w:i/>
          <w:iCs/>
          <w:color w:val="000000" w:themeColor="text1"/>
          <w:sz w:val="22"/>
          <w:szCs w:val="22"/>
        </w:rPr>
        <w:t xml:space="preserve">2 </w:t>
      </w:r>
      <w:r w:rsidRPr="00B31765">
        <w:rPr>
          <w:color w:val="000000" w:themeColor="text1"/>
          <w:sz w:val="22"/>
          <w:szCs w:val="22"/>
        </w:rPr>
        <w:t>(3), 168.</w:t>
      </w:r>
    </w:p>
    <w:p w14:paraId="03ADCE7C" w14:textId="1CA206A3"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Wang</w:t>
      </w:r>
      <w:r w:rsidR="00B238F5" w:rsidRPr="00B31765">
        <w:rPr>
          <w:color w:val="000000" w:themeColor="text1"/>
          <w:sz w:val="22"/>
          <w:szCs w:val="22"/>
        </w:rPr>
        <w:t>,</w:t>
      </w:r>
      <w:r w:rsidRPr="00B31765">
        <w:rPr>
          <w:color w:val="000000" w:themeColor="text1"/>
          <w:sz w:val="22"/>
          <w:szCs w:val="22"/>
        </w:rPr>
        <w:t xml:space="preserve"> H</w:t>
      </w:r>
      <w:r w:rsidR="00782BB1" w:rsidRPr="00B31765">
        <w:rPr>
          <w:color w:val="000000" w:themeColor="text1"/>
          <w:sz w:val="22"/>
          <w:szCs w:val="22"/>
        </w:rPr>
        <w:t>.,</w:t>
      </w:r>
      <w:r w:rsidRPr="00B31765">
        <w:rPr>
          <w:color w:val="000000" w:themeColor="text1"/>
          <w:sz w:val="22"/>
          <w:szCs w:val="22"/>
        </w:rPr>
        <w:t xml:space="preserve"> Prentice</w:t>
      </w:r>
      <w:r w:rsidR="00B238F5" w:rsidRPr="00B31765">
        <w:rPr>
          <w:color w:val="000000" w:themeColor="text1"/>
          <w:sz w:val="22"/>
          <w:szCs w:val="22"/>
        </w:rPr>
        <w:t>,</w:t>
      </w:r>
      <w:r w:rsidRPr="00B31765">
        <w:rPr>
          <w:color w:val="000000" w:themeColor="text1"/>
          <w:sz w:val="22"/>
          <w:szCs w:val="22"/>
        </w:rPr>
        <w:t xml:space="preserve"> I</w:t>
      </w:r>
      <w:r w:rsidR="00B238F5" w:rsidRPr="00B31765">
        <w:rPr>
          <w:color w:val="000000" w:themeColor="text1"/>
          <w:sz w:val="22"/>
          <w:szCs w:val="22"/>
        </w:rPr>
        <w:t>.</w:t>
      </w:r>
      <w:r w:rsidRPr="00B31765">
        <w:rPr>
          <w:color w:val="000000" w:themeColor="text1"/>
          <w:sz w:val="22"/>
          <w:szCs w:val="22"/>
        </w:rPr>
        <w:t>, Davis</w:t>
      </w:r>
      <w:r w:rsidR="00B238F5" w:rsidRPr="00B31765">
        <w:rPr>
          <w:color w:val="000000" w:themeColor="text1"/>
          <w:sz w:val="22"/>
          <w:szCs w:val="22"/>
        </w:rPr>
        <w:t>,</w:t>
      </w:r>
      <w:r w:rsidRPr="00B31765">
        <w:rPr>
          <w:color w:val="000000" w:themeColor="text1"/>
          <w:sz w:val="22"/>
          <w:szCs w:val="22"/>
        </w:rPr>
        <w:t xml:space="preserve"> T</w:t>
      </w:r>
      <w:r w:rsidR="00B238F5" w:rsidRPr="00B31765">
        <w:rPr>
          <w:color w:val="000000" w:themeColor="text1"/>
          <w:sz w:val="22"/>
          <w:szCs w:val="22"/>
        </w:rPr>
        <w:t>.</w:t>
      </w:r>
      <w:r w:rsidRPr="00B31765">
        <w:rPr>
          <w:color w:val="000000" w:themeColor="text1"/>
          <w:sz w:val="22"/>
          <w:szCs w:val="22"/>
        </w:rPr>
        <w:t>, Keenan</w:t>
      </w:r>
      <w:r w:rsidR="00B238F5" w:rsidRPr="00B31765">
        <w:rPr>
          <w:color w:val="000000" w:themeColor="text1"/>
          <w:sz w:val="22"/>
          <w:szCs w:val="22"/>
        </w:rPr>
        <w:t>,</w:t>
      </w:r>
      <w:r w:rsidRPr="00B31765">
        <w:rPr>
          <w:color w:val="000000" w:themeColor="text1"/>
          <w:sz w:val="22"/>
          <w:szCs w:val="22"/>
        </w:rPr>
        <w:t xml:space="preserve"> T</w:t>
      </w:r>
      <w:r w:rsidR="00B238F5" w:rsidRPr="00B31765">
        <w:rPr>
          <w:color w:val="000000" w:themeColor="text1"/>
          <w:sz w:val="22"/>
          <w:szCs w:val="22"/>
        </w:rPr>
        <w:t>.</w:t>
      </w:r>
      <w:r w:rsidRPr="00B31765">
        <w:rPr>
          <w:color w:val="000000" w:themeColor="text1"/>
          <w:sz w:val="22"/>
          <w:szCs w:val="22"/>
        </w:rPr>
        <w:t>, Wright</w:t>
      </w:r>
      <w:r w:rsidR="00B238F5" w:rsidRPr="00B31765">
        <w:rPr>
          <w:color w:val="000000" w:themeColor="text1"/>
          <w:sz w:val="22"/>
          <w:szCs w:val="22"/>
        </w:rPr>
        <w:t>,</w:t>
      </w:r>
      <w:r w:rsidRPr="00B31765">
        <w:rPr>
          <w:color w:val="000000" w:themeColor="text1"/>
          <w:sz w:val="22"/>
          <w:szCs w:val="22"/>
        </w:rPr>
        <w:t xml:space="preserve"> I</w:t>
      </w:r>
      <w:r w:rsidR="00B238F5" w:rsidRPr="00B31765">
        <w:rPr>
          <w:color w:val="000000" w:themeColor="text1"/>
          <w:sz w:val="22"/>
          <w:szCs w:val="22"/>
        </w:rPr>
        <w:t>. and</w:t>
      </w:r>
      <w:r w:rsidRPr="00B31765">
        <w:rPr>
          <w:color w:val="000000" w:themeColor="text1"/>
          <w:sz w:val="22"/>
          <w:szCs w:val="22"/>
        </w:rPr>
        <w:t xml:space="preserve"> Peng</w:t>
      </w:r>
      <w:r w:rsidR="00B238F5" w:rsidRPr="00B31765">
        <w:rPr>
          <w:color w:val="000000" w:themeColor="text1"/>
          <w:sz w:val="22"/>
          <w:szCs w:val="22"/>
        </w:rPr>
        <w:t>,</w:t>
      </w:r>
      <w:r w:rsidRPr="00B31765">
        <w:rPr>
          <w:color w:val="000000" w:themeColor="text1"/>
          <w:sz w:val="22"/>
          <w:szCs w:val="22"/>
        </w:rPr>
        <w:t xml:space="preserve"> C</w:t>
      </w:r>
      <w:r w:rsidR="00B238F5" w:rsidRPr="00B31765">
        <w:rPr>
          <w:color w:val="000000" w:themeColor="text1"/>
          <w:sz w:val="22"/>
          <w:szCs w:val="22"/>
        </w:rPr>
        <w:t xml:space="preserve">. </w:t>
      </w:r>
      <w:r w:rsidRPr="00B31765">
        <w:rPr>
          <w:color w:val="000000" w:themeColor="text1"/>
          <w:sz w:val="22"/>
          <w:szCs w:val="22"/>
        </w:rPr>
        <w:t xml:space="preserve">(2017) Photosynthetic responses to altitude: an explanation based on optimality principles. </w:t>
      </w:r>
      <w:r w:rsidRPr="00B31765">
        <w:rPr>
          <w:i/>
          <w:iCs/>
          <w:color w:val="000000" w:themeColor="text1"/>
          <w:sz w:val="22"/>
          <w:szCs w:val="22"/>
        </w:rPr>
        <w:t>New Phytologist</w:t>
      </w:r>
      <w:r w:rsidRPr="00B31765">
        <w:rPr>
          <w:color w:val="000000" w:themeColor="text1"/>
          <w:sz w:val="22"/>
          <w:szCs w:val="22"/>
        </w:rPr>
        <w:t xml:space="preserve">, </w:t>
      </w:r>
      <w:r w:rsidRPr="00B31765">
        <w:rPr>
          <w:i/>
          <w:iCs/>
          <w:color w:val="000000" w:themeColor="text1"/>
          <w:sz w:val="22"/>
          <w:szCs w:val="22"/>
        </w:rPr>
        <w:t>213</w:t>
      </w:r>
      <w:r w:rsidRPr="00B31765">
        <w:rPr>
          <w:color w:val="000000" w:themeColor="text1"/>
          <w:sz w:val="22"/>
          <w:szCs w:val="22"/>
        </w:rPr>
        <w:t>, 976–982.</w:t>
      </w:r>
      <w:r w:rsidR="007F5585" w:rsidRPr="00B31765">
        <w:rPr>
          <w:color w:val="000000" w:themeColor="text1"/>
          <w:sz w:val="22"/>
          <w:szCs w:val="22"/>
        </w:rPr>
        <w:t xml:space="preserve"> doi.org/10.1111/nph.14332</w:t>
      </w:r>
    </w:p>
    <w:sectPr w:rsidR="00AE173C" w:rsidRPr="00B31765" w:rsidSect="006C73FC">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Risa" w:date="2021-07-06T13:19:00Z" w:initials="RM">
    <w:p w14:paraId="350611B9" w14:textId="372A96A7" w:rsidR="00674F00" w:rsidRDefault="00674F00">
      <w:pPr>
        <w:pStyle w:val="CommentText"/>
      </w:pPr>
      <w:r>
        <w:rPr>
          <w:rStyle w:val="CommentReference"/>
        </w:rPr>
        <w:annotationRef/>
      </w:r>
      <w:r w:rsidR="00875886">
        <w:t>Why is this in parentheses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0611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ED6FD" w16cex:dateUtc="2021-07-06T17: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0611B9" w16cid:durableId="248ED6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679B1B" w14:textId="77777777" w:rsidR="005416F0" w:rsidRDefault="005416F0" w:rsidP="00EC160A">
      <w:r>
        <w:separator/>
      </w:r>
    </w:p>
  </w:endnote>
  <w:endnote w:type="continuationSeparator" w:id="0">
    <w:p w14:paraId="4E1A1575" w14:textId="77777777" w:rsidR="005416F0" w:rsidRDefault="005416F0"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A2FAC" w14:textId="77777777" w:rsidR="002B6426" w:rsidRDefault="002B64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94619"/>
      <w:docPartObj>
        <w:docPartGallery w:val="Page Numbers (Bottom of Page)"/>
        <w:docPartUnique/>
      </w:docPartObj>
    </w:sdtPr>
    <w:sdtEndPr>
      <w:rPr>
        <w:noProof/>
      </w:rPr>
    </w:sdtEndPr>
    <w:sdtContent>
      <w:p w14:paraId="6ACF2F71" w14:textId="48C9B50E" w:rsidR="002B6426" w:rsidRDefault="002B64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2B6426" w:rsidRDefault="002B64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08C4B" w14:textId="77777777" w:rsidR="002B6426" w:rsidRDefault="002B6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75BFB8" w14:textId="77777777" w:rsidR="005416F0" w:rsidRDefault="005416F0" w:rsidP="00EC160A">
      <w:r>
        <w:separator/>
      </w:r>
    </w:p>
  </w:footnote>
  <w:footnote w:type="continuationSeparator" w:id="0">
    <w:p w14:paraId="750F6CDB" w14:textId="77777777" w:rsidR="005416F0" w:rsidRDefault="005416F0"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77534" w14:textId="77777777" w:rsidR="002B6426" w:rsidRDefault="002B64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3268A" w14:textId="77777777" w:rsidR="002B6426" w:rsidRDefault="002B64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F0E9A" w14:textId="77777777" w:rsidR="002B6426" w:rsidRDefault="002B6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mith, Nick">
    <w15:presenceInfo w15:providerId="None" w15:userId="Smith, N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2044"/>
    <w:rsid w:val="00003199"/>
    <w:rsid w:val="000032A1"/>
    <w:rsid w:val="00004405"/>
    <w:rsid w:val="0000560C"/>
    <w:rsid w:val="000101AA"/>
    <w:rsid w:val="00010415"/>
    <w:rsid w:val="00011D99"/>
    <w:rsid w:val="00012641"/>
    <w:rsid w:val="00012C3B"/>
    <w:rsid w:val="000158EF"/>
    <w:rsid w:val="00015CAB"/>
    <w:rsid w:val="00016154"/>
    <w:rsid w:val="000163EB"/>
    <w:rsid w:val="000209D2"/>
    <w:rsid w:val="00021B9D"/>
    <w:rsid w:val="000234B9"/>
    <w:rsid w:val="00024201"/>
    <w:rsid w:val="00024B6F"/>
    <w:rsid w:val="00025B4B"/>
    <w:rsid w:val="00025EED"/>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E51"/>
    <w:rsid w:val="00045949"/>
    <w:rsid w:val="000476A0"/>
    <w:rsid w:val="0005006F"/>
    <w:rsid w:val="00052B90"/>
    <w:rsid w:val="00052E88"/>
    <w:rsid w:val="00053587"/>
    <w:rsid w:val="000542CE"/>
    <w:rsid w:val="000547B1"/>
    <w:rsid w:val="00056887"/>
    <w:rsid w:val="000569A7"/>
    <w:rsid w:val="00056D57"/>
    <w:rsid w:val="00056D5B"/>
    <w:rsid w:val="00056FB2"/>
    <w:rsid w:val="000570E8"/>
    <w:rsid w:val="00057585"/>
    <w:rsid w:val="00060159"/>
    <w:rsid w:val="00062520"/>
    <w:rsid w:val="00063708"/>
    <w:rsid w:val="00063993"/>
    <w:rsid w:val="000662E0"/>
    <w:rsid w:val="00066485"/>
    <w:rsid w:val="0006661F"/>
    <w:rsid w:val="00070980"/>
    <w:rsid w:val="00070B64"/>
    <w:rsid w:val="00071688"/>
    <w:rsid w:val="00071F33"/>
    <w:rsid w:val="00074D20"/>
    <w:rsid w:val="00076377"/>
    <w:rsid w:val="00076BFF"/>
    <w:rsid w:val="000776CC"/>
    <w:rsid w:val="000805D9"/>
    <w:rsid w:val="00080C05"/>
    <w:rsid w:val="00081CA2"/>
    <w:rsid w:val="00082886"/>
    <w:rsid w:val="00082A96"/>
    <w:rsid w:val="00082AAA"/>
    <w:rsid w:val="00084344"/>
    <w:rsid w:val="00084AFE"/>
    <w:rsid w:val="00085973"/>
    <w:rsid w:val="000861F0"/>
    <w:rsid w:val="00087067"/>
    <w:rsid w:val="00087413"/>
    <w:rsid w:val="00087B63"/>
    <w:rsid w:val="00090A05"/>
    <w:rsid w:val="00090CBC"/>
    <w:rsid w:val="000916C5"/>
    <w:rsid w:val="00093FEF"/>
    <w:rsid w:val="00094CD7"/>
    <w:rsid w:val="00096C06"/>
    <w:rsid w:val="0009779B"/>
    <w:rsid w:val="000A12DD"/>
    <w:rsid w:val="000A135E"/>
    <w:rsid w:val="000A1590"/>
    <w:rsid w:val="000A2C6D"/>
    <w:rsid w:val="000A32EC"/>
    <w:rsid w:val="000A4F8D"/>
    <w:rsid w:val="000A645F"/>
    <w:rsid w:val="000A74E4"/>
    <w:rsid w:val="000A758F"/>
    <w:rsid w:val="000A7E1E"/>
    <w:rsid w:val="000B0C2D"/>
    <w:rsid w:val="000B0C60"/>
    <w:rsid w:val="000B0F05"/>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D1042"/>
    <w:rsid w:val="000D38D8"/>
    <w:rsid w:val="000D41CA"/>
    <w:rsid w:val="000D4F4A"/>
    <w:rsid w:val="000D5348"/>
    <w:rsid w:val="000D5E27"/>
    <w:rsid w:val="000D7EE1"/>
    <w:rsid w:val="000E3BEB"/>
    <w:rsid w:val="000E46CF"/>
    <w:rsid w:val="000E4C6B"/>
    <w:rsid w:val="000E6992"/>
    <w:rsid w:val="000E7EFC"/>
    <w:rsid w:val="000E7F29"/>
    <w:rsid w:val="000F0666"/>
    <w:rsid w:val="000F0D50"/>
    <w:rsid w:val="000F0EDB"/>
    <w:rsid w:val="000F1610"/>
    <w:rsid w:val="000F28F9"/>
    <w:rsid w:val="000F2CCD"/>
    <w:rsid w:val="000F3979"/>
    <w:rsid w:val="000F5F0D"/>
    <w:rsid w:val="000F5FC4"/>
    <w:rsid w:val="000F799F"/>
    <w:rsid w:val="000F7B0F"/>
    <w:rsid w:val="00101C3E"/>
    <w:rsid w:val="00102251"/>
    <w:rsid w:val="001062CF"/>
    <w:rsid w:val="0010654A"/>
    <w:rsid w:val="001069C1"/>
    <w:rsid w:val="001104FC"/>
    <w:rsid w:val="001105D4"/>
    <w:rsid w:val="001119F8"/>
    <w:rsid w:val="00111CF3"/>
    <w:rsid w:val="00113122"/>
    <w:rsid w:val="00114804"/>
    <w:rsid w:val="001149B7"/>
    <w:rsid w:val="00114CA4"/>
    <w:rsid w:val="0011779E"/>
    <w:rsid w:val="00120CEB"/>
    <w:rsid w:val="00121C55"/>
    <w:rsid w:val="00122015"/>
    <w:rsid w:val="00122A1B"/>
    <w:rsid w:val="00123FFC"/>
    <w:rsid w:val="00124730"/>
    <w:rsid w:val="00125645"/>
    <w:rsid w:val="00125CD8"/>
    <w:rsid w:val="00126624"/>
    <w:rsid w:val="00127012"/>
    <w:rsid w:val="00130D3A"/>
    <w:rsid w:val="00131722"/>
    <w:rsid w:val="001324FB"/>
    <w:rsid w:val="0013544B"/>
    <w:rsid w:val="00135772"/>
    <w:rsid w:val="00136727"/>
    <w:rsid w:val="00140DCC"/>
    <w:rsid w:val="001411B2"/>
    <w:rsid w:val="00141F88"/>
    <w:rsid w:val="001427E6"/>
    <w:rsid w:val="00142E3E"/>
    <w:rsid w:val="001444A0"/>
    <w:rsid w:val="0014502B"/>
    <w:rsid w:val="001452D9"/>
    <w:rsid w:val="00151098"/>
    <w:rsid w:val="00151D2D"/>
    <w:rsid w:val="00151F78"/>
    <w:rsid w:val="00152433"/>
    <w:rsid w:val="001525A3"/>
    <w:rsid w:val="0015307D"/>
    <w:rsid w:val="00155322"/>
    <w:rsid w:val="001553B9"/>
    <w:rsid w:val="001559D8"/>
    <w:rsid w:val="00155D8B"/>
    <w:rsid w:val="001569B3"/>
    <w:rsid w:val="001569CF"/>
    <w:rsid w:val="0015720D"/>
    <w:rsid w:val="00157D58"/>
    <w:rsid w:val="00157F29"/>
    <w:rsid w:val="00161D43"/>
    <w:rsid w:val="00161F4B"/>
    <w:rsid w:val="00163D14"/>
    <w:rsid w:val="00164053"/>
    <w:rsid w:val="00164458"/>
    <w:rsid w:val="00164999"/>
    <w:rsid w:val="001656EA"/>
    <w:rsid w:val="00166D38"/>
    <w:rsid w:val="00167ACC"/>
    <w:rsid w:val="00170156"/>
    <w:rsid w:val="00174107"/>
    <w:rsid w:val="00174550"/>
    <w:rsid w:val="001747D8"/>
    <w:rsid w:val="00176B6F"/>
    <w:rsid w:val="001772B4"/>
    <w:rsid w:val="00177ED6"/>
    <w:rsid w:val="00181407"/>
    <w:rsid w:val="00181CFB"/>
    <w:rsid w:val="00182DA0"/>
    <w:rsid w:val="00184523"/>
    <w:rsid w:val="001852E8"/>
    <w:rsid w:val="00185B4B"/>
    <w:rsid w:val="00185DF7"/>
    <w:rsid w:val="00186229"/>
    <w:rsid w:val="00187774"/>
    <w:rsid w:val="00187A6B"/>
    <w:rsid w:val="00187B65"/>
    <w:rsid w:val="00187F89"/>
    <w:rsid w:val="001903D3"/>
    <w:rsid w:val="001905BF"/>
    <w:rsid w:val="00190C2B"/>
    <w:rsid w:val="0019206F"/>
    <w:rsid w:val="001923AE"/>
    <w:rsid w:val="00193235"/>
    <w:rsid w:val="001936C3"/>
    <w:rsid w:val="00194BF4"/>
    <w:rsid w:val="00195146"/>
    <w:rsid w:val="00196095"/>
    <w:rsid w:val="001A0465"/>
    <w:rsid w:val="001A0F29"/>
    <w:rsid w:val="001A1B1F"/>
    <w:rsid w:val="001A2F05"/>
    <w:rsid w:val="001A4EA6"/>
    <w:rsid w:val="001A54C8"/>
    <w:rsid w:val="001A5D6D"/>
    <w:rsid w:val="001B0B1C"/>
    <w:rsid w:val="001B2146"/>
    <w:rsid w:val="001B2A74"/>
    <w:rsid w:val="001B2BC5"/>
    <w:rsid w:val="001B311D"/>
    <w:rsid w:val="001B3ABB"/>
    <w:rsid w:val="001B4EDE"/>
    <w:rsid w:val="001B5D5D"/>
    <w:rsid w:val="001B70D2"/>
    <w:rsid w:val="001B71C5"/>
    <w:rsid w:val="001B7427"/>
    <w:rsid w:val="001B759A"/>
    <w:rsid w:val="001B7758"/>
    <w:rsid w:val="001B7C28"/>
    <w:rsid w:val="001C07B8"/>
    <w:rsid w:val="001C1679"/>
    <w:rsid w:val="001C4289"/>
    <w:rsid w:val="001C5321"/>
    <w:rsid w:val="001C5FD6"/>
    <w:rsid w:val="001C67D3"/>
    <w:rsid w:val="001C7372"/>
    <w:rsid w:val="001D05DD"/>
    <w:rsid w:val="001D0DE3"/>
    <w:rsid w:val="001D0E61"/>
    <w:rsid w:val="001D1FBE"/>
    <w:rsid w:val="001D2506"/>
    <w:rsid w:val="001D2617"/>
    <w:rsid w:val="001D32DF"/>
    <w:rsid w:val="001D3727"/>
    <w:rsid w:val="001D39E0"/>
    <w:rsid w:val="001D3A0F"/>
    <w:rsid w:val="001D3AF6"/>
    <w:rsid w:val="001D4045"/>
    <w:rsid w:val="001D4352"/>
    <w:rsid w:val="001D515C"/>
    <w:rsid w:val="001D61FC"/>
    <w:rsid w:val="001D65B4"/>
    <w:rsid w:val="001D7040"/>
    <w:rsid w:val="001D7BE7"/>
    <w:rsid w:val="001E024A"/>
    <w:rsid w:val="001E13A9"/>
    <w:rsid w:val="001E28D9"/>
    <w:rsid w:val="001E3258"/>
    <w:rsid w:val="001E3A1A"/>
    <w:rsid w:val="001E4602"/>
    <w:rsid w:val="001E4A65"/>
    <w:rsid w:val="001E61EE"/>
    <w:rsid w:val="001E67E3"/>
    <w:rsid w:val="001E6BE2"/>
    <w:rsid w:val="001E6C7F"/>
    <w:rsid w:val="001E7284"/>
    <w:rsid w:val="001F055C"/>
    <w:rsid w:val="001F1217"/>
    <w:rsid w:val="001F15A8"/>
    <w:rsid w:val="001F1E2F"/>
    <w:rsid w:val="001F2607"/>
    <w:rsid w:val="001F33C4"/>
    <w:rsid w:val="001F509E"/>
    <w:rsid w:val="001F5CE3"/>
    <w:rsid w:val="001F5E29"/>
    <w:rsid w:val="0020034F"/>
    <w:rsid w:val="00201996"/>
    <w:rsid w:val="00201AFD"/>
    <w:rsid w:val="00202EBF"/>
    <w:rsid w:val="00203047"/>
    <w:rsid w:val="00203669"/>
    <w:rsid w:val="002049AA"/>
    <w:rsid w:val="0020620F"/>
    <w:rsid w:val="00206778"/>
    <w:rsid w:val="00207472"/>
    <w:rsid w:val="002100EB"/>
    <w:rsid w:val="00211492"/>
    <w:rsid w:val="002148C6"/>
    <w:rsid w:val="0021512B"/>
    <w:rsid w:val="002157D6"/>
    <w:rsid w:val="00215F78"/>
    <w:rsid w:val="002168A4"/>
    <w:rsid w:val="00216B60"/>
    <w:rsid w:val="00221F2A"/>
    <w:rsid w:val="002235F3"/>
    <w:rsid w:val="00223702"/>
    <w:rsid w:val="00224CE3"/>
    <w:rsid w:val="00226F42"/>
    <w:rsid w:val="00230881"/>
    <w:rsid w:val="00230F59"/>
    <w:rsid w:val="002316FF"/>
    <w:rsid w:val="00232BFE"/>
    <w:rsid w:val="002338E2"/>
    <w:rsid w:val="00235484"/>
    <w:rsid w:val="00237190"/>
    <w:rsid w:val="0023756A"/>
    <w:rsid w:val="00237CB8"/>
    <w:rsid w:val="00237D58"/>
    <w:rsid w:val="002427C3"/>
    <w:rsid w:val="00245517"/>
    <w:rsid w:val="002455F5"/>
    <w:rsid w:val="00245897"/>
    <w:rsid w:val="00247137"/>
    <w:rsid w:val="00247856"/>
    <w:rsid w:val="002478CF"/>
    <w:rsid w:val="00247D4D"/>
    <w:rsid w:val="002501C5"/>
    <w:rsid w:val="002526C4"/>
    <w:rsid w:val="00253697"/>
    <w:rsid w:val="00253B94"/>
    <w:rsid w:val="0025481A"/>
    <w:rsid w:val="00254EC0"/>
    <w:rsid w:val="00255E9A"/>
    <w:rsid w:val="002565AC"/>
    <w:rsid w:val="002567D2"/>
    <w:rsid w:val="00261DFA"/>
    <w:rsid w:val="0026275C"/>
    <w:rsid w:val="00262876"/>
    <w:rsid w:val="0026423B"/>
    <w:rsid w:val="00264EF2"/>
    <w:rsid w:val="00265958"/>
    <w:rsid w:val="00265E0D"/>
    <w:rsid w:val="002662B0"/>
    <w:rsid w:val="00266879"/>
    <w:rsid w:val="00266E61"/>
    <w:rsid w:val="0027038D"/>
    <w:rsid w:val="00271E0F"/>
    <w:rsid w:val="002734C8"/>
    <w:rsid w:val="00273DF4"/>
    <w:rsid w:val="00275299"/>
    <w:rsid w:val="002763C8"/>
    <w:rsid w:val="00277031"/>
    <w:rsid w:val="00277C84"/>
    <w:rsid w:val="00277E7C"/>
    <w:rsid w:val="0028059F"/>
    <w:rsid w:val="002806B4"/>
    <w:rsid w:val="0028189B"/>
    <w:rsid w:val="002819DA"/>
    <w:rsid w:val="00281C3F"/>
    <w:rsid w:val="00282B54"/>
    <w:rsid w:val="0028304D"/>
    <w:rsid w:val="00284723"/>
    <w:rsid w:val="00284B57"/>
    <w:rsid w:val="0028518A"/>
    <w:rsid w:val="00285E1B"/>
    <w:rsid w:val="002921D6"/>
    <w:rsid w:val="002922B1"/>
    <w:rsid w:val="00293A51"/>
    <w:rsid w:val="00294D08"/>
    <w:rsid w:val="00295869"/>
    <w:rsid w:val="00295C1E"/>
    <w:rsid w:val="00296CCA"/>
    <w:rsid w:val="002971A9"/>
    <w:rsid w:val="0029724F"/>
    <w:rsid w:val="002972F4"/>
    <w:rsid w:val="002979BE"/>
    <w:rsid w:val="002979E7"/>
    <w:rsid w:val="002A15F0"/>
    <w:rsid w:val="002A22A1"/>
    <w:rsid w:val="002A26A1"/>
    <w:rsid w:val="002A29CE"/>
    <w:rsid w:val="002A4835"/>
    <w:rsid w:val="002A4A2D"/>
    <w:rsid w:val="002B0724"/>
    <w:rsid w:val="002B1F6D"/>
    <w:rsid w:val="002B2B48"/>
    <w:rsid w:val="002B3425"/>
    <w:rsid w:val="002B3D51"/>
    <w:rsid w:val="002B5961"/>
    <w:rsid w:val="002B6426"/>
    <w:rsid w:val="002C13CB"/>
    <w:rsid w:val="002C3430"/>
    <w:rsid w:val="002C4456"/>
    <w:rsid w:val="002C4C24"/>
    <w:rsid w:val="002C61B9"/>
    <w:rsid w:val="002C6B67"/>
    <w:rsid w:val="002C6EE6"/>
    <w:rsid w:val="002D02A0"/>
    <w:rsid w:val="002D07E5"/>
    <w:rsid w:val="002D0BB1"/>
    <w:rsid w:val="002D24C3"/>
    <w:rsid w:val="002D49AB"/>
    <w:rsid w:val="002D5089"/>
    <w:rsid w:val="002D5AA9"/>
    <w:rsid w:val="002D5C9E"/>
    <w:rsid w:val="002D74B0"/>
    <w:rsid w:val="002D7687"/>
    <w:rsid w:val="002E1AA8"/>
    <w:rsid w:val="002E1D87"/>
    <w:rsid w:val="002E31AF"/>
    <w:rsid w:val="002E3702"/>
    <w:rsid w:val="002E4C84"/>
    <w:rsid w:val="002E5C1B"/>
    <w:rsid w:val="002E61AE"/>
    <w:rsid w:val="002F0E15"/>
    <w:rsid w:val="002F2655"/>
    <w:rsid w:val="002F26D3"/>
    <w:rsid w:val="002F29C4"/>
    <w:rsid w:val="002F4EAD"/>
    <w:rsid w:val="002F5049"/>
    <w:rsid w:val="002F6976"/>
    <w:rsid w:val="002F6E7F"/>
    <w:rsid w:val="002F775C"/>
    <w:rsid w:val="002F7CC2"/>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2B5E"/>
    <w:rsid w:val="003130EE"/>
    <w:rsid w:val="003144F8"/>
    <w:rsid w:val="00315B1D"/>
    <w:rsid w:val="003223E7"/>
    <w:rsid w:val="00322532"/>
    <w:rsid w:val="00322B28"/>
    <w:rsid w:val="00324C91"/>
    <w:rsid w:val="003309EA"/>
    <w:rsid w:val="00331104"/>
    <w:rsid w:val="0033200D"/>
    <w:rsid w:val="0033263C"/>
    <w:rsid w:val="00332B87"/>
    <w:rsid w:val="003333FB"/>
    <w:rsid w:val="00333875"/>
    <w:rsid w:val="00333B5E"/>
    <w:rsid w:val="00334167"/>
    <w:rsid w:val="00334EE6"/>
    <w:rsid w:val="00335156"/>
    <w:rsid w:val="003352CD"/>
    <w:rsid w:val="00335673"/>
    <w:rsid w:val="003356F9"/>
    <w:rsid w:val="00335DDA"/>
    <w:rsid w:val="00336C18"/>
    <w:rsid w:val="00337184"/>
    <w:rsid w:val="0033776E"/>
    <w:rsid w:val="003377D7"/>
    <w:rsid w:val="00337AD2"/>
    <w:rsid w:val="00337DBE"/>
    <w:rsid w:val="00337F04"/>
    <w:rsid w:val="003405D2"/>
    <w:rsid w:val="00340F8C"/>
    <w:rsid w:val="003412E6"/>
    <w:rsid w:val="003413C4"/>
    <w:rsid w:val="003423D0"/>
    <w:rsid w:val="003431F4"/>
    <w:rsid w:val="00343F8A"/>
    <w:rsid w:val="00344343"/>
    <w:rsid w:val="0034484E"/>
    <w:rsid w:val="00345813"/>
    <w:rsid w:val="003468A9"/>
    <w:rsid w:val="00347DE6"/>
    <w:rsid w:val="003504ED"/>
    <w:rsid w:val="00353535"/>
    <w:rsid w:val="00353645"/>
    <w:rsid w:val="00353E41"/>
    <w:rsid w:val="00354974"/>
    <w:rsid w:val="00354AB2"/>
    <w:rsid w:val="0035539C"/>
    <w:rsid w:val="00356083"/>
    <w:rsid w:val="003575AE"/>
    <w:rsid w:val="00360A30"/>
    <w:rsid w:val="00360FB2"/>
    <w:rsid w:val="00362686"/>
    <w:rsid w:val="0036390B"/>
    <w:rsid w:val="00363A1C"/>
    <w:rsid w:val="00363ADD"/>
    <w:rsid w:val="00363B1D"/>
    <w:rsid w:val="00364178"/>
    <w:rsid w:val="00364F21"/>
    <w:rsid w:val="003655A3"/>
    <w:rsid w:val="00366960"/>
    <w:rsid w:val="00370338"/>
    <w:rsid w:val="00371E9D"/>
    <w:rsid w:val="00372C49"/>
    <w:rsid w:val="00373278"/>
    <w:rsid w:val="00374AFA"/>
    <w:rsid w:val="00374E72"/>
    <w:rsid w:val="00375365"/>
    <w:rsid w:val="003756FD"/>
    <w:rsid w:val="003757BC"/>
    <w:rsid w:val="0037704A"/>
    <w:rsid w:val="00377741"/>
    <w:rsid w:val="003779A6"/>
    <w:rsid w:val="00380D11"/>
    <w:rsid w:val="00380E89"/>
    <w:rsid w:val="00381011"/>
    <w:rsid w:val="00381554"/>
    <w:rsid w:val="00382805"/>
    <w:rsid w:val="00383B88"/>
    <w:rsid w:val="00385CFA"/>
    <w:rsid w:val="00385F3C"/>
    <w:rsid w:val="003862E6"/>
    <w:rsid w:val="0038634F"/>
    <w:rsid w:val="0038655B"/>
    <w:rsid w:val="00387167"/>
    <w:rsid w:val="003911BC"/>
    <w:rsid w:val="003915EF"/>
    <w:rsid w:val="00391B03"/>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4E70"/>
    <w:rsid w:val="003A5590"/>
    <w:rsid w:val="003A5ED5"/>
    <w:rsid w:val="003A7027"/>
    <w:rsid w:val="003A77F1"/>
    <w:rsid w:val="003B0B31"/>
    <w:rsid w:val="003B2385"/>
    <w:rsid w:val="003B2BF7"/>
    <w:rsid w:val="003B3DCF"/>
    <w:rsid w:val="003B5BAD"/>
    <w:rsid w:val="003B5E2A"/>
    <w:rsid w:val="003B6640"/>
    <w:rsid w:val="003B6822"/>
    <w:rsid w:val="003B6AF0"/>
    <w:rsid w:val="003B6E67"/>
    <w:rsid w:val="003B77C9"/>
    <w:rsid w:val="003B7C9D"/>
    <w:rsid w:val="003B7E4A"/>
    <w:rsid w:val="003C10F8"/>
    <w:rsid w:val="003C23F2"/>
    <w:rsid w:val="003C29D7"/>
    <w:rsid w:val="003C3641"/>
    <w:rsid w:val="003C3CF6"/>
    <w:rsid w:val="003C4A8B"/>
    <w:rsid w:val="003C71B4"/>
    <w:rsid w:val="003C78E0"/>
    <w:rsid w:val="003C7A35"/>
    <w:rsid w:val="003C7C28"/>
    <w:rsid w:val="003D0569"/>
    <w:rsid w:val="003D250E"/>
    <w:rsid w:val="003D2977"/>
    <w:rsid w:val="003D2A5A"/>
    <w:rsid w:val="003D2CD5"/>
    <w:rsid w:val="003D2F15"/>
    <w:rsid w:val="003D3CF8"/>
    <w:rsid w:val="003D5406"/>
    <w:rsid w:val="003D6573"/>
    <w:rsid w:val="003D6AD7"/>
    <w:rsid w:val="003E037B"/>
    <w:rsid w:val="003E0AE0"/>
    <w:rsid w:val="003E0FB4"/>
    <w:rsid w:val="003E1B18"/>
    <w:rsid w:val="003E491D"/>
    <w:rsid w:val="003E4F6F"/>
    <w:rsid w:val="003E582F"/>
    <w:rsid w:val="003E70DA"/>
    <w:rsid w:val="003E72AF"/>
    <w:rsid w:val="003F0A8A"/>
    <w:rsid w:val="003F3FB8"/>
    <w:rsid w:val="00400804"/>
    <w:rsid w:val="0040100B"/>
    <w:rsid w:val="00402FCA"/>
    <w:rsid w:val="00403881"/>
    <w:rsid w:val="0040541A"/>
    <w:rsid w:val="004056CE"/>
    <w:rsid w:val="004068B3"/>
    <w:rsid w:val="004068CF"/>
    <w:rsid w:val="00407D7F"/>
    <w:rsid w:val="00410071"/>
    <w:rsid w:val="0041165E"/>
    <w:rsid w:val="00411834"/>
    <w:rsid w:val="00414F0D"/>
    <w:rsid w:val="00415048"/>
    <w:rsid w:val="00415D82"/>
    <w:rsid w:val="004203FD"/>
    <w:rsid w:val="00420BB3"/>
    <w:rsid w:val="00421329"/>
    <w:rsid w:val="004217F6"/>
    <w:rsid w:val="004225BF"/>
    <w:rsid w:val="00422A25"/>
    <w:rsid w:val="00423013"/>
    <w:rsid w:val="00423D14"/>
    <w:rsid w:val="004253C1"/>
    <w:rsid w:val="00425469"/>
    <w:rsid w:val="00431129"/>
    <w:rsid w:val="00431FF5"/>
    <w:rsid w:val="004320E4"/>
    <w:rsid w:val="004326E4"/>
    <w:rsid w:val="00433C19"/>
    <w:rsid w:val="00434944"/>
    <w:rsid w:val="00435372"/>
    <w:rsid w:val="0043548B"/>
    <w:rsid w:val="00435725"/>
    <w:rsid w:val="004358A6"/>
    <w:rsid w:val="00435B72"/>
    <w:rsid w:val="00435DC4"/>
    <w:rsid w:val="00436A8A"/>
    <w:rsid w:val="004372A8"/>
    <w:rsid w:val="00437529"/>
    <w:rsid w:val="004378C3"/>
    <w:rsid w:val="004403BF"/>
    <w:rsid w:val="00440939"/>
    <w:rsid w:val="004418D8"/>
    <w:rsid w:val="004427E6"/>
    <w:rsid w:val="00444193"/>
    <w:rsid w:val="00445CFC"/>
    <w:rsid w:val="0044600E"/>
    <w:rsid w:val="00446ABA"/>
    <w:rsid w:val="004519D0"/>
    <w:rsid w:val="004534F8"/>
    <w:rsid w:val="004548C9"/>
    <w:rsid w:val="004548DA"/>
    <w:rsid w:val="0045514C"/>
    <w:rsid w:val="0045760E"/>
    <w:rsid w:val="00460095"/>
    <w:rsid w:val="004603CF"/>
    <w:rsid w:val="004607DF"/>
    <w:rsid w:val="00464BC6"/>
    <w:rsid w:val="00464E7D"/>
    <w:rsid w:val="004700EB"/>
    <w:rsid w:val="00470A6B"/>
    <w:rsid w:val="00470C61"/>
    <w:rsid w:val="00470D88"/>
    <w:rsid w:val="00470E92"/>
    <w:rsid w:val="00471003"/>
    <w:rsid w:val="00473B7F"/>
    <w:rsid w:val="00474734"/>
    <w:rsid w:val="00475B71"/>
    <w:rsid w:val="004763CB"/>
    <w:rsid w:val="004778E2"/>
    <w:rsid w:val="0048064E"/>
    <w:rsid w:val="00480B46"/>
    <w:rsid w:val="00481020"/>
    <w:rsid w:val="00482974"/>
    <w:rsid w:val="004839FC"/>
    <w:rsid w:val="00484159"/>
    <w:rsid w:val="004844CA"/>
    <w:rsid w:val="0048685F"/>
    <w:rsid w:val="00487C71"/>
    <w:rsid w:val="00487D46"/>
    <w:rsid w:val="004910BA"/>
    <w:rsid w:val="004913D6"/>
    <w:rsid w:val="004924E4"/>
    <w:rsid w:val="004946EA"/>
    <w:rsid w:val="00496720"/>
    <w:rsid w:val="00496BA7"/>
    <w:rsid w:val="004972B8"/>
    <w:rsid w:val="004A0694"/>
    <w:rsid w:val="004A4B6F"/>
    <w:rsid w:val="004A4C17"/>
    <w:rsid w:val="004A60B4"/>
    <w:rsid w:val="004A6323"/>
    <w:rsid w:val="004A6746"/>
    <w:rsid w:val="004A6CD4"/>
    <w:rsid w:val="004A780C"/>
    <w:rsid w:val="004B1A3F"/>
    <w:rsid w:val="004B200D"/>
    <w:rsid w:val="004B2194"/>
    <w:rsid w:val="004B3192"/>
    <w:rsid w:val="004B55A1"/>
    <w:rsid w:val="004B58B6"/>
    <w:rsid w:val="004B5B95"/>
    <w:rsid w:val="004B60B6"/>
    <w:rsid w:val="004B64B2"/>
    <w:rsid w:val="004C01F0"/>
    <w:rsid w:val="004C0524"/>
    <w:rsid w:val="004C2F71"/>
    <w:rsid w:val="004C30A9"/>
    <w:rsid w:val="004C4BF4"/>
    <w:rsid w:val="004C672D"/>
    <w:rsid w:val="004C6AE8"/>
    <w:rsid w:val="004C7653"/>
    <w:rsid w:val="004C7F26"/>
    <w:rsid w:val="004D12BF"/>
    <w:rsid w:val="004D1523"/>
    <w:rsid w:val="004D17FF"/>
    <w:rsid w:val="004D2AAD"/>
    <w:rsid w:val="004D2CBC"/>
    <w:rsid w:val="004D3073"/>
    <w:rsid w:val="004D3D54"/>
    <w:rsid w:val="004D4587"/>
    <w:rsid w:val="004D4C0F"/>
    <w:rsid w:val="004D4E2F"/>
    <w:rsid w:val="004D610D"/>
    <w:rsid w:val="004D6671"/>
    <w:rsid w:val="004D7553"/>
    <w:rsid w:val="004E002F"/>
    <w:rsid w:val="004E0163"/>
    <w:rsid w:val="004E0F02"/>
    <w:rsid w:val="004E2050"/>
    <w:rsid w:val="004E20E7"/>
    <w:rsid w:val="004E2F39"/>
    <w:rsid w:val="004E336C"/>
    <w:rsid w:val="004E3960"/>
    <w:rsid w:val="004E3B1A"/>
    <w:rsid w:val="004E5862"/>
    <w:rsid w:val="004E67E9"/>
    <w:rsid w:val="004E7F16"/>
    <w:rsid w:val="004F06DA"/>
    <w:rsid w:val="004F0C92"/>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35CD"/>
    <w:rsid w:val="005044F7"/>
    <w:rsid w:val="0050705C"/>
    <w:rsid w:val="005122C8"/>
    <w:rsid w:val="00512A9A"/>
    <w:rsid w:val="00514667"/>
    <w:rsid w:val="0051571D"/>
    <w:rsid w:val="00517001"/>
    <w:rsid w:val="00520DF0"/>
    <w:rsid w:val="00521022"/>
    <w:rsid w:val="00521150"/>
    <w:rsid w:val="005223F8"/>
    <w:rsid w:val="00522BA7"/>
    <w:rsid w:val="00522C94"/>
    <w:rsid w:val="005233B3"/>
    <w:rsid w:val="00523A1D"/>
    <w:rsid w:val="00523B6C"/>
    <w:rsid w:val="00523DFA"/>
    <w:rsid w:val="005246D7"/>
    <w:rsid w:val="0052568F"/>
    <w:rsid w:val="00525E42"/>
    <w:rsid w:val="00526725"/>
    <w:rsid w:val="0052709C"/>
    <w:rsid w:val="0052758A"/>
    <w:rsid w:val="005278F2"/>
    <w:rsid w:val="00527D40"/>
    <w:rsid w:val="0053002F"/>
    <w:rsid w:val="005321F8"/>
    <w:rsid w:val="00532B1F"/>
    <w:rsid w:val="0053405F"/>
    <w:rsid w:val="00536912"/>
    <w:rsid w:val="00537BB9"/>
    <w:rsid w:val="005416F0"/>
    <w:rsid w:val="00541B90"/>
    <w:rsid w:val="0054289C"/>
    <w:rsid w:val="005445D9"/>
    <w:rsid w:val="00544C4E"/>
    <w:rsid w:val="00544EC1"/>
    <w:rsid w:val="00545961"/>
    <w:rsid w:val="00545C03"/>
    <w:rsid w:val="005463EF"/>
    <w:rsid w:val="0054641D"/>
    <w:rsid w:val="00547289"/>
    <w:rsid w:val="00547932"/>
    <w:rsid w:val="005514AE"/>
    <w:rsid w:val="00551A29"/>
    <w:rsid w:val="00551ED5"/>
    <w:rsid w:val="0055446A"/>
    <w:rsid w:val="00554E0D"/>
    <w:rsid w:val="00554FDC"/>
    <w:rsid w:val="005551E2"/>
    <w:rsid w:val="00555C5E"/>
    <w:rsid w:val="00556B80"/>
    <w:rsid w:val="005607CB"/>
    <w:rsid w:val="00561063"/>
    <w:rsid w:val="00561A07"/>
    <w:rsid w:val="00563913"/>
    <w:rsid w:val="00564B6D"/>
    <w:rsid w:val="00567B40"/>
    <w:rsid w:val="00570FBD"/>
    <w:rsid w:val="005713A1"/>
    <w:rsid w:val="00571C28"/>
    <w:rsid w:val="00572048"/>
    <w:rsid w:val="005722FE"/>
    <w:rsid w:val="005723E3"/>
    <w:rsid w:val="00573EC9"/>
    <w:rsid w:val="005754BF"/>
    <w:rsid w:val="005760BA"/>
    <w:rsid w:val="005765B5"/>
    <w:rsid w:val="00576788"/>
    <w:rsid w:val="005767E6"/>
    <w:rsid w:val="00577581"/>
    <w:rsid w:val="00577942"/>
    <w:rsid w:val="00580317"/>
    <w:rsid w:val="0058270C"/>
    <w:rsid w:val="0058300D"/>
    <w:rsid w:val="005830FD"/>
    <w:rsid w:val="00583DD3"/>
    <w:rsid w:val="00584090"/>
    <w:rsid w:val="00586D84"/>
    <w:rsid w:val="00586EF6"/>
    <w:rsid w:val="00590E3E"/>
    <w:rsid w:val="005911E1"/>
    <w:rsid w:val="005925AF"/>
    <w:rsid w:val="00593875"/>
    <w:rsid w:val="0059470D"/>
    <w:rsid w:val="00594D09"/>
    <w:rsid w:val="00596022"/>
    <w:rsid w:val="0059664C"/>
    <w:rsid w:val="00596A9F"/>
    <w:rsid w:val="00597628"/>
    <w:rsid w:val="00597FCE"/>
    <w:rsid w:val="005A0589"/>
    <w:rsid w:val="005A07CA"/>
    <w:rsid w:val="005A0EF1"/>
    <w:rsid w:val="005A0F44"/>
    <w:rsid w:val="005A2365"/>
    <w:rsid w:val="005A25FA"/>
    <w:rsid w:val="005A271F"/>
    <w:rsid w:val="005A3806"/>
    <w:rsid w:val="005A5948"/>
    <w:rsid w:val="005A767C"/>
    <w:rsid w:val="005A77EA"/>
    <w:rsid w:val="005B03C7"/>
    <w:rsid w:val="005B1A82"/>
    <w:rsid w:val="005B2003"/>
    <w:rsid w:val="005B207C"/>
    <w:rsid w:val="005B27E9"/>
    <w:rsid w:val="005B2F88"/>
    <w:rsid w:val="005B39A4"/>
    <w:rsid w:val="005B59F0"/>
    <w:rsid w:val="005B5FAD"/>
    <w:rsid w:val="005B70B6"/>
    <w:rsid w:val="005C0417"/>
    <w:rsid w:val="005C113B"/>
    <w:rsid w:val="005C23D8"/>
    <w:rsid w:val="005C2C7C"/>
    <w:rsid w:val="005C33CF"/>
    <w:rsid w:val="005C361C"/>
    <w:rsid w:val="005C3BDC"/>
    <w:rsid w:val="005C3DA4"/>
    <w:rsid w:val="005C45DE"/>
    <w:rsid w:val="005C5575"/>
    <w:rsid w:val="005C5FA0"/>
    <w:rsid w:val="005C6439"/>
    <w:rsid w:val="005C6E3A"/>
    <w:rsid w:val="005C7165"/>
    <w:rsid w:val="005C74C7"/>
    <w:rsid w:val="005C7759"/>
    <w:rsid w:val="005D07CA"/>
    <w:rsid w:val="005D1AC1"/>
    <w:rsid w:val="005D2732"/>
    <w:rsid w:val="005D2BA9"/>
    <w:rsid w:val="005D3CFE"/>
    <w:rsid w:val="005D4044"/>
    <w:rsid w:val="005D48CE"/>
    <w:rsid w:val="005D4BD8"/>
    <w:rsid w:val="005D4F65"/>
    <w:rsid w:val="005D5D4C"/>
    <w:rsid w:val="005E037F"/>
    <w:rsid w:val="005E0883"/>
    <w:rsid w:val="005E1844"/>
    <w:rsid w:val="005E18AA"/>
    <w:rsid w:val="005E2F51"/>
    <w:rsid w:val="005E3181"/>
    <w:rsid w:val="005E382F"/>
    <w:rsid w:val="005E49C0"/>
    <w:rsid w:val="005E6A8A"/>
    <w:rsid w:val="005F2194"/>
    <w:rsid w:val="005F2F5B"/>
    <w:rsid w:val="005F31E7"/>
    <w:rsid w:val="005F3428"/>
    <w:rsid w:val="005F3756"/>
    <w:rsid w:val="005F39E2"/>
    <w:rsid w:val="005F3BBF"/>
    <w:rsid w:val="005F3C86"/>
    <w:rsid w:val="005F46CE"/>
    <w:rsid w:val="005F4C4B"/>
    <w:rsid w:val="005F5A7D"/>
    <w:rsid w:val="005F5EAF"/>
    <w:rsid w:val="005F7DED"/>
    <w:rsid w:val="0060041E"/>
    <w:rsid w:val="006018FC"/>
    <w:rsid w:val="00601B35"/>
    <w:rsid w:val="006027C8"/>
    <w:rsid w:val="006030BC"/>
    <w:rsid w:val="00603660"/>
    <w:rsid w:val="00604246"/>
    <w:rsid w:val="00604301"/>
    <w:rsid w:val="006049CE"/>
    <w:rsid w:val="00606644"/>
    <w:rsid w:val="00606F15"/>
    <w:rsid w:val="00607070"/>
    <w:rsid w:val="0060717A"/>
    <w:rsid w:val="006075DC"/>
    <w:rsid w:val="00610C62"/>
    <w:rsid w:val="00611291"/>
    <w:rsid w:val="00611938"/>
    <w:rsid w:val="00611BEE"/>
    <w:rsid w:val="0061288D"/>
    <w:rsid w:val="00613F29"/>
    <w:rsid w:val="00614C05"/>
    <w:rsid w:val="00614F9B"/>
    <w:rsid w:val="006176FD"/>
    <w:rsid w:val="006205F1"/>
    <w:rsid w:val="0062169D"/>
    <w:rsid w:val="00622FF6"/>
    <w:rsid w:val="006248F3"/>
    <w:rsid w:val="0062553D"/>
    <w:rsid w:val="006256E3"/>
    <w:rsid w:val="0062652E"/>
    <w:rsid w:val="00626C7C"/>
    <w:rsid w:val="006305C7"/>
    <w:rsid w:val="00631938"/>
    <w:rsid w:val="00632644"/>
    <w:rsid w:val="00634A20"/>
    <w:rsid w:val="00634AA0"/>
    <w:rsid w:val="00635A9B"/>
    <w:rsid w:val="0063628F"/>
    <w:rsid w:val="00637E4C"/>
    <w:rsid w:val="00642279"/>
    <w:rsid w:val="00643074"/>
    <w:rsid w:val="00645A24"/>
    <w:rsid w:val="006471C3"/>
    <w:rsid w:val="006525F5"/>
    <w:rsid w:val="00653C5E"/>
    <w:rsid w:val="00654D9B"/>
    <w:rsid w:val="00655B81"/>
    <w:rsid w:val="00656032"/>
    <w:rsid w:val="00656165"/>
    <w:rsid w:val="00656A07"/>
    <w:rsid w:val="006615BA"/>
    <w:rsid w:val="00662940"/>
    <w:rsid w:val="00664D0B"/>
    <w:rsid w:val="0066679B"/>
    <w:rsid w:val="00666D11"/>
    <w:rsid w:val="0067045F"/>
    <w:rsid w:val="006713F1"/>
    <w:rsid w:val="0067165C"/>
    <w:rsid w:val="006738E0"/>
    <w:rsid w:val="00674F00"/>
    <w:rsid w:val="00675C3F"/>
    <w:rsid w:val="00675CD9"/>
    <w:rsid w:val="006768CF"/>
    <w:rsid w:val="0068006E"/>
    <w:rsid w:val="0068100D"/>
    <w:rsid w:val="00682044"/>
    <w:rsid w:val="0068285F"/>
    <w:rsid w:val="00682ED1"/>
    <w:rsid w:val="0068341D"/>
    <w:rsid w:val="00683DA8"/>
    <w:rsid w:val="006856CB"/>
    <w:rsid w:val="00690C30"/>
    <w:rsid w:val="006922AC"/>
    <w:rsid w:val="006938DA"/>
    <w:rsid w:val="00695431"/>
    <w:rsid w:val="00696346"/>
    <w:rsid w:val="006970B1"/>
    <w:rsid w:val="00697F08"/>
    <w:rsid w:val="006A0148"/>
    <w:rsid w:val="006A0EDE"/>
    <w:rsid w:val="006A33B3"/>
    <w:rsid w:val="006A401D"/>
    <w:rsid w:val="006A430A"/>
    <w:rsid w:val="006A4802"/>
    <w:rsid w:val="006A6DB2"/>
    <w:rsid w:val="006A718B"/>
    <w:rsid w:val="006A7475"/>
    <w:rsid w:val="006A7CDE"/>
    <w:rsid w:val="006B0293"/>
    <w:rsid w:val="006B048A"/>
    <w:rsid w:val="006B2D50"/>
    <w:rsid w:val="006B3197"/>
    <w:rsid w:val="006B32A4"/>
    <w:rsid w:val="006B499A"/>
    <w:rsid w:val="006B50A0"/>
    <w:rsid w:val="006B5492"/>
    <w:rsid w:val="006B5F04"/>
    <w:rsid w:val="006B7188"/>
    <w:rsid w:val="006C0727"/>
    <w:rsid w:val="006C08A2"/>
    <w:rsid w:val="006C2759"/>
    <w:rsid w:val="006C39F4"/>
    <w:rsid w:val="006C64AA"/>
    <w:rsid w:val="006C7112"/>
    <w:rsid w:val="006C73FC"/>
    <w:rsid w:val="006C74BC"/>
    <w:rsid w:val="006C74F1"/>
    <w:rsid w:val="006C7EBE"/>
    <w:rsid w:val="006C7FEC"/>
    <w:rsid w:val="006D02CB"/>
    <w:rsid w:val="006D0540"/>
    <w:rsid w:val="006D0E66"/>
    <w:rsid w:val="006D2E82"/>
    <w:rsid w:val="006D331D"/>
    <w:rsid w:val="006D403B"/>
    <w:rsid w:val="006D4EB9"/>
    <w:rsid w:val="006D6F95"/>
    <w:rsid w:val="006D75A2"/>
    <w:rsid w:val="006D7D90"/>
    <w:rsid w:val="006D7E45"/>
    <w:rsid w:val="006E4B0D"/>
    <w:rsid w:val="006E4E52"/>
    <w:rsid w:val="006E4FE6"/>
    <w:rsid w:val="006E667E"/>
    <w:rsid w:val="006E6970"/>
    <w:rsid w:val="006E7826"/>
    <w:rsid w:val="006E7BD9"/>
    <w:rsid w:val="006E7DFC"/>
    <w:rsid w:val="006E7F8C"/>
    <w:rsid w:val="006E7FDF"/>
    <w:rsid w:val="006F0171"/>
    <w:rsid w:val="006F2210"/>
    <w:rsid w:val="006F37E3"/>
    <w:rsid w:val="006F3CCC"/>
    <w:rsid w:val="006F7D07"/>
    <w:rsid w:val="006F7D1C"/>
    <w:rsid w:val="00700426"/>
    <w:rsid w:val="007006AF"/>
    <w:rsid w:val="00701A64"/>
    <w:rsid w:val="00701F04"/>
    <w:rsid w:val="00702322"/>
    <w:rsid w:val="00703FDF"/>
    <w:rsid w:val="00704149"/>
    <w:rsid w:val="0070579E"/>
    <w:rsid w:val="00705FBE"/>
    <w:rsid w:val="0070751E"/>
    <w:rsid w:val="007078D2"/>
    <w:rsid w:val="00707E5E"/>
    <w:rsid w:val="00711243"/>
    <w:rsid w:val="007116E3"/>
    <w:rsid w:val="00711CB4"/>
    <w:rsid w:val="00712675"/>
    <w:rsid w:val="00712B0E"/>
    <w:rsid w:val="00712D4C"/>
    <w:rsid w:val="00715012"/>
    <w:rsid w:val="00715371"/>
    <w:rsid w:val="007203AC"/>
    <w:rsid w:val="007219B8"/>
    <w:rsid w:val="00723129"/>
    <w:rsid w:val="007232E0"/>
    <w:rsid w:val="00723C33"/>
    <w:rsid w:val="007240E7"/>
    <w:rsid w:val="007265BB"/>
    <w:rsid w:val="00726F0A"/>
    <w:rsid w:val="007332E5"/>
    <w:rsid w:val="007334C0"/>
    <w:rsid w:val="007335C2"/>
    <w:rsid w:val="007346A9"/>
    <w:rsid w:val="00735A26"/>
    <w:rsid w:val="00736543"/>
    <w:rsid w:val="00736BC3"/>
    <w:rsid w:val="00737C4E"/>
    <w:rsid w:val="00737CCE"/>
    <w:rsid w:val="0074003B"/>
    <w:rsid w:val="007403E7"/>
    <w:rsid w:val="0074085B"/>
    <w:rsid w:val="00740FE9"/>
    <w:rsid w:val="00743A87"/>
    <w:rsid w:val="00744376"/>
    <w:rsid w:val="00745007"/>
    <w:rsid w:val="00745801"/>
    <w:rsid w:val="007463CB"/>
    <w:rsid w:val="00746EE2"/>
    <w:rsid w:val="007471AC"/>
    <w:rsid w:val="0075053F"/>
    <w:rsid w:val="0075127D"/>
    <w:rsid w:val="00751660"/>
    <w:rsid w:val="0075187E"/>
    <w:rsid w:val="00753932"/>
    <w:rsid w:val="00753C30"/>
    <w:rsid w:val="00754903"/>
    <w:rsid w:val="00754B48"/>
    <w:rsid w:val="00754E3B"/>
    <w:rsid w:val="0075584B"/>
    <w:rsid w:val="00755E52"/>
    <w:rsid w:val="00755FF7"/>
    <w:rsid w:val="0076142D"/>
    <w:rsid w:val="00761A32"/>
    <w:rsid w:val="00761BCC"/>
    <w:rsid w:val="007621F9"/>
    <w:rsid w:val="00762239"/>
    <w:rsid w:val="00762D39"/>
    <w:rsid w:val="00762E4F"/>
    <w:rsid w:val="00763744"/>
    <w:rsid w:val="00763C0B"/>
    <w:rsid w:val="00763FAD"/>
    <w:rsid w:val="0076574C"/>
    <w:rsid w:val="00765937"/>
    <w:rsid w:val="00766340"/>
    <w:rsid w:val="00770330"/>
    <w:rsid w:val="00770DD9"/>
    <w:rsid w:val="00771145"/>
    <w:rsid w:val="0077125E"/>
    <w:rsid w:val="00771F2E"/>
    <w:rsid w:val="007728B6"/>
    <w:rsid w:val="007734DA"/>
    <w:rsid w:val="0077381F"/>
    <w:rsid w:val="00775332"/>
    <w:rsid w:val="00775502"/>
    <w:rsid w:val="0077560A"/>
    <w:rsid w:val="00775BFE"/>
    <w:rsid w:val="00776FA8"/>
    <w:rsid w:val="00777892"/>
    <w:rsid w:val="00780039"/>
    <w:rsid w:val="007806F4"/>
    <w:rsid w:val="00780CBE"/>
    <w:rsid w:val="007811EC"/>
    <w:rsid w:val="007815D5"/>
    <w:rsid w:val="00781D55"/>
    <w:rsid w:val="00782A73"/>
    <w:rsid w:val="00782BB1"/>
    <w:rsid w:val="00782E55"/>
    <w:rsid w:val="007838C5"/>
    <w:rsid w:val="00783DB6"/>
    <w:rsid w:val="007848AB"/>
    <w:rsid w:val="00785417"/>
    <w:rsid w:val="00785E73"/>
    <w:rsid w:val="007904D4"/>
    <w:rsid w:val="007905C3"/>
    <w:rsid w:val="00790664"/>
    <w:rsid w:val="00790DBF"/>
    <w:rsid w:val="0079145C"/>
    <w:rsid w:val="00791BE1"/>
    <w:rsid w:val="00793C78"/>
    <w:rsid w:val="00793E80"/>
    <w:rsid w:val="007967F5"/>
    <w:rsid w:val="0079687F"/>
    <w:rsid w:val="00796CB3"/>
    <w:rsid w:val="00796F64"/>
    <w:rsid w:val="00797E2A"/>
    <w:rsid w:val="007A1E00"/>
    <w:rsid w:val="007A1F49"/>
    <w:rsid w:val="007A2CBC"/>
    <w:rsid w:val="007A4564"/>
    <w:rsid w:val="007B019A"/>
    <w:rsid w:val="007B048E"/>
    <w:rsid w:val="007B0755"/>
    <w:rsid w:val="007B1325"/>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2DD"/>
    <w:rsid w:val="007D58D9"/>
    <w:rsid w:val="007D768F"/>
    <w:rsid w:val="007D788C"/>
    <w:rsid w:val="007D7ECA"/>
    <w:rsid w:val="007E0380"/>
    <w:rsid w:val="007E1095"/>
    <w:rsid w:val="007E15F8"/>
    <w:rsid w:val="007E1671"/>
    <w:rsid w:val="007E2049"/>
    <w:rsid w:val="007E230D"/>
    <w:rsid w:val="007E2579"/>
    <w:rsid w:val="007E291A"/>
    <w:rsid w:val="007E2EE8"/>
    <w:rsid w:val="007E3139"/>
    <w:rsid w:val="007E4076"/>
    <w:rsid w:val="007E416B"/>
    <w:rsid w:val="007E5A27"/>
    <w:rsid w:val="007E6100"/>
    <w:rsid w:val="007E6674"/>
    <w:rsid w:val="007F066B"/>
    <w:rsid w:val="007F1C64"/>
    <w:rsid w:val="007F1D08"/>
    <w:rsid w:val="007F2E42"/>
    <w:rsid w:val="007F2F8A"/>
    <w:rsid w:val="007F3A60"/>
    <w:rsid w:val="007F4A5A"/>
    <w:rsid w:val="007F4B16"/>
    <w:rsid w:val="007F5585"/>
    <w:rsid w:val="007F5747"/>
    <w:rsid w:val="007F5F4D"/>
    <w:rsid w:val="007F6705"/>
    <w:rsid w:val="007F6998"/>
    <w:rsid w:val="007F7F13"/>
    <w:rsid w:val="0080274A"/>
    <w:rsid w:val="0080274C"/>
    <w:rsid w:val="00803331"/>
    <w:rsid w:val="008039AC"/>
    <w:rsid w:val="00803E6A"/>
    <w:rsid w:val="00804709"/>
    <w:rsid w:val="00804BA0"/>
    <w:rsid w:val="00805FCA"/>
    <w:rsid w:val="00811313"/>
    <w:rsid w:val="00811BA4"/>
    <w:rsid w:val="00812C43"/>
    <w:rsid w:val="00812E74"/>
    <w:rsid w:val="00813295"/>
    <w:rsid w:val="00821196"/>
    <w:rsid w:val="008211BA"/>
    <w:rsid w:val="00821389"/>
    <w:rsid w:val="008249FF"/>
    <w:rsid w:val="008271A2"/>
    <w:rsid w:val="00827922"/>
    <w:rsid w:val="00830D28"/>
    <w:rsid w:val="008315A6"/>
    <w:rsid w:val="00831A0C"/>
    <w:rsid w:val="00831C2B"/>
    <w:rsid w:val="00832101"/>
    <w:rsid w:val="00835EDE"/>
    <w:rsid w:val="00837023"/>
    <w:rsid w:val="00840BE5"/>
    <w:rsid w:val="00842C61"/>
    <w:rsid w:val="00842E80"/>
    <w:rsid w:val="00843804"/>
    <w:rsid w:val="008442D1"/>
    <w:rsid w:val="00844F4C"/>
    <w:rsid w:val="00845780"/>
    <w:rsid w:val="008473C2"/>
    <w:rsid w:val="008477B4"/>
    <w:rsid w:val="008512EA"/>
    <w:rsid w:val="0085154D"/>
    <w:rsid w:val="00852014"/>
    <w:rsid w:val="00852346"/>
    <w:rsid w:val="00854384"/>
    <w:rsid w:val="00854A30"/>
    <w:rsid w:val="008559F6"/>
    <w:rsid w:val="0085657A"/>
    <w:rsid w:val="0086028E"/>
    <w:rsid w:val="00860BA0"/>
    <w:rsid w:val="008620EC"/>
    <w:rsid w:val="00862893"/>
    <w:rsid w:val="00862A87"/>
    <w:rsid w:val="008630C0"/>
    <w:rsid w:val="00863324"/>
    <w:rsid w:val="008633F1"/>
    <w:rsid w:val="00864173"/>
    <w:rsid w:val="00864BBB"/>
    <w:rsid w:val="00864F74"/>
    <w:rsid w:val="00865439"/>
    <w:rsid w:val="0086570F"/>
    <w:rsid w:val="00865900"/>
    <w:rsid w:val="00865D13"/>
    <w:rsid w:val="00866CD2"/>
    <w:rsid w:val="00867446"/>
    <w:rsid w:val="0087122A"/>
    <w:rsid w:val="00871874"/>
    <w:rsid w:val="00872134"/>
    <w:rsid w:val="00873354"/>
    <w:rsid w:val="00873E70"/>
    <w:rsid w:val="00873EB9"/>
    <w:rsid w:val="00874FD8"/>
    <w:rsid w:val="00875886"/>
    <w:rsid w:val="00875D3B"/>
    <w:rsid w:val="00880864"/>
    <w:rsid w:val="00881E53"/>
    <w:rsid w:val="00882522"/>
    <w:rsid w:val="00883E0C"/>
    <w:rsid w:val="00883F59"/>
    <w:rsid w:val="0088465D"/>
    <w:rsid w:val="00885668"/>
    <w:rsid w:val="00885915"/>
    <w:rsid w:val="00885EC7"/>
    <w:rsid w:val="008860D8"/>
    <w:rsid w:val="0088632A"/>
    <w:rsid w:val="008873B9"/>
    <w:rsid w:val="008875CF"/>
    <w:rsid w:val="00891240"/>
    <w:rsid w:val="008915E5"/>
    <w:rsid w:val="0089340F"/>
    <w:rsid w:val="00893551"/>
    <w:rsid w:val="00893864"/>
    <w:rsid w:val="008939D5"/>
    <w:rsid w:val="00893ABB"/>
    <w:rsid w:val="00893AF8"/>
    <w:rsid w:val="00893B6B"/>
    <w:rsid w:val="008944F1"/>
    <w:rsid w:val="00895C48"/>
    <w:rsid w:val="00896D25"/>
    <w:rsid w:val="00897CF4"/>
    <w:rsid w:val="00897D6C"/>
    <w:rsid w:val="00897FAF"/>
    <w:rsid w:val="008A2F83"/>
    <w:rsid w:val="008A36FF"/>
    <w:rsid w:val="008A44F5"/>
    <w:rsid w:val="008A49F0"/>
    <w:rsid w:val="008A4DB7"/>
    <w:rsid w:val="008A5F14"/>
    <w:rsid w:val="008A65EC"/>
    <w:rsid w:val="008B0189"/>
    <w:rsid w:val="008B09F6"/>
    <w:rsid w:val="008B0A2F"/>
    <w:rsid w:val="008B18BB"/>
    <w:rsid w:val="008B1A86"/>
    <w:rsid w:val="008B1D11"/>
    <w:rsid w:val="008B538A"/>
    <w:rsid w:val="008B6919"/>
    <w:rsid w:val="008B6A80"/>
    <w:rsid w:val="008B7B1A"/>
    <w:rsid w:val="008C039E"/>
    <w:rsid w:val="008C0DFD"/>
    <w:rsid w:val="008C11D0"/>
    <w:rsid w:val="008C3624"/>
    <w:rsid w:val="008C4D4E"/>
    <w:rsid w:val="008C79D3"/>
    <w:rsid w:val="008D0798"/>
    <w:rsid w:val="008D082D"/>
    <w:rsid w:val="008D09D5"/>
    <w:rsid w:val="008D2BB8"/>
    <w:rsid w:val="008D4CD5"/>
    <w:rsid w:val="008D533F"/>
    <w:rsid w:val="008D58BF"/>
    <w:rsid w:val="008D60F0"/>
    <w:rsid w:val="008E0037"/>
    <w:rsid w:val="008E1935"/>
    <w:rsid w:val="008E1DAD"/>
    <w:rsid w:val="008E205C"/>
    <w:rsid w:val="008E2749"/>
    <w:rsid w:val="008E392C"/>
    <w:rsid w:val="008E40FD"/>
    <w:rsid w:val="008E579C"/>
    <w:rsid w:val="008E5C30"/>
    <w:rsid w:val="008E5D58"/>
    <w:rsid w:val="008F0247"/>
    <w:rsid w:val="008F0278"/>
    <w:rsid w:val="008F0CB2"/>
    <w:rsid w:val="008F19DA"/>
    <w:rsid w:val="008F3417"/>
    <w:rsid w:val="008F37AD"/>
    <w:rsid w:val="008F4302"/>
    <w:rsid w:val="008F4EBE"/>
    <w:rsid w:val="008F4F89"/>
    <w:rsid w:val="008F6197"/>
    <w:rsid w:val="008F61BE"/>
    <w:rsid w:val="008F759B"/>
    <w:rsid w:val="009002C1"/>
    <w:rsid w:val="009003D9"/>
    <w:rsid w:val="009017F4"/>
    <w:rsid w:val="009032E7"/>
    <w:rsid w:val="0090675A"/>
    <w:rsid w:val="0091065D"/>
    <w:rsid w:val="00910CBA"/>
    <w:rsid w:val="0091107A"/>
    <w:rsid w:val="00911319"/>
    <w:rsid w:val="00912EC3"/>
    <w:rsid w:val="0091369A"/>
    <w:rsid w:val="00914083"/>
    <w:rsid w:val="0091465A"/>
    <w:rsid w:val="009147D5"/>
    <w:rsid w:val="009152B9"/>
    <w:rsid w:val="0091545B"/>
    <w:rsid w:val="00915A4A"/>
    <w:rsid w:val="00916578"/>
    <w:rsid w:val="00917876"/>
    <w:rsid w:val="00921287"/>
    <w:rsid w:val="009214CD"/>
    <w:rsid w:val="0092395C"/>
    <w:rsid w:val="00923BF4"/>
    <w:rsid w:val="00924E8A"/>
    <w:rsid w:val="00925032"/>
    <w:rsid w:val="00925397"/>
    <w:rsid w:val="00926C91"/>
    <w:rsid w:val="00926E1A"/>
    <w:rsid w:val="009311E2"/>
    <w:rsid w:val="00932316"/>
    <w:rsid w:val="0093269F"/>
    <w:rsid w:val="00932870"/>
    <w:rsid w:val="00932FDB"/>
    <w:rsid w:val="009331DF"/>
    <w:rsid w:val="00934FBF"/>
    <w:rsid w:val="009355C4"/>
    <w:rsid w:val="00935858"/>
    <w:rsid w:val="00935BB2"/>
    <w:rsid w:val="00936666"/>
    <w:rsid w:val="0093692F"/>
    <w:rsid w:val="00936A08"/>
    <w:rsid w:val="00937908"/>
    <w:rsid w:val="009408CF"/>
    <w:rsid w:val="009409DD"/>
    <w:rsid w:val="00944122"/>
    <w:rsid w:val="009442E6"/>
    <w:rsid w:val="00944C8E"/>
    <w:rsid w:val="0094524F"/>
    <w:rsid w:val="0094632E"/>
    <w:rsid w:val="00946811"/>
    <w:rsid w:val="00946E74"/>
    <w:rsid w:val="0094711F"/>
    <w:rsid w:val="00952555"/>
    <w:rsid w:val="00952F58"/>
    <w:rsid w:val="009534E5"/>
    <w:rsid w:val="00953CFA"/>
    <w:rsid w:val="00953D5C"/>
    <w:rsid w:val="0095409B"/>
    <w:rsid w:val="00954142"/>
    <w:rsid w:val="0095439F"/>
    <w:rsid w:val="009558A4"/>
    <w:rsid w:val="0095616E"/>
    <w:rsid w:val="00957188"/>
    <w:rsid w:val="009579BF"/>
    <w:rsid w:val="00957CE9"/>
    <w:rsid w:val="00960DD3"/>
    <w:rsid w:val="00960F5F"/>
    <w:rsid w:val="009617ED"/>
    <w:rsid w:val="00962219"/>
    <w:rsid w:val="0096281E"/>
    <w:rsid w:val="00967807"/>
    <w:rsid w:val="009700E4"/>
    <w:rsid w:val="0097070C"/>
    <w:rsid w:val="00970B6A"/>
    <w:rsid w:val="00971161"/>
    <w:rsid w:val="00971250"/>
    <w:rsid w:val="009738B5"/>
    <w:rsid w:val="00973AA5"/>
    <w:rsid w:val="00974044"/>
    <w:rsid w:val="00974410"/>
    <w:rsid w:val="00974E6A"/>
    <w:rsid w:val="00975894"/>
    <w:rsid w:val="00976646"/>
    <w:rsid w:val="00976715"/>
    <w:rsid w:val="009769FC"/>
    <w:rsid w:val="00977490"/>
    <w:rsid w:val="00981671"/>
    <w:rsid w:val="00982662"/>
    <w:rsid w:val="0098306D"/>
    <w:rsid w:val="009843BC"/>
    <w:rsid w:val="00984432"/>
    <w:rsid w:val="00984457"/>
    <w:rsid w:val="00984559"/>
    <w:rsid w:val="009852CA"/>
    <w:rsid w:val="00985631"/>
    <w:rsid w:val="00985ED0"/>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5981"/>
    <w:rsid w:val="009A61A6"/>
    <w:rsid w:val="009A7E97"/>
    <w:rsid w:val="009B2537"/>
    <w:rsid w:val="009B41B1"/>
    <w:rsid w:val="009B5868"/>
    <w:rsid w:val="009B659C"/>
    <w:rsid w:val="009B68C0"/>
    <w:rsid w:val="009B6982"/>
    <w:rsid w:val="009B6EB2"/>
    <w:rsid w:val="009B7059"/>
    <w:rsid w:val="009B7A18"/>
    <w:rsid w:val="009C0C3F"/>
    <w:rsid w:val="009C177D"/>
    <w:rsid w:val="009C1F86"/>
    <w:rsid w:val="009C23E4"/>
    <w:rsid w:val="009C30EE"/>
    <w:rsid w:val="009C3B21"/>
    <w:rsid w:val="009C3C9B"/>
    <w:rsid w:val="009C4189"/>
    <w:rsid w:val="009C51EE"/>
    <w:rsid w:val="009C5802"/>
    <w:rsid w:val="009C6217"/>
    <w:rsid w:val="009D0090"/>
    <w:rsid w:val="009D0CC3"/>
    <w:rsid w:val="009D1582"/>
    <w:rsid w:val="009D1C64"/>
    <w:rsid w:val="009D1CD9"/>
    <w:rsid w:val="009D23CE"/>
    <w:rsid w:val="009D2AAD"/>
    <w:rsid w:val="009D35E5"/>
    <w:rsid w:val="009D3BA1"/>
    <w:rsid w:val="009D3D09"/>
    <w:rsid w:val="009D4302"/>
    <w:rsid w:val="009D4375"/>
    <w:rsid w:val="009D44D9"/>
    <w:rsid w:val="009D58AA"/>
    <w:rsid w:val="009D58C3"/>
    <w:rsid w:val="009D5FCB"/>
    <w:rsid w:val="009D6106"/>
    <w:rsid w:val="009D6130"/>
    <w:rsid w:val="009D62E0"/>
    <w:rsid w:val="009E0A0B"/>
    <w:rsid w:val="009E197A"/>
    <w:rsid w:val="009E2D2C"/>
    <w:rsid w:val="009E2EBD"/>
    <w:rsid w:val="009E3F23"/>
    <w:rsid w:val="009E4109"/>
    <w:rsid w:val="009E4EA8"/>
    <w:rsid w:val="009E574C"/>
    <w:rsid w:val="009E7B52"/>
    <w:rsid w:val="009E7D01"/>
    <w:rsid w:val="009F07E3"/>
    <w:rsid w:val="009F0F9D"/>
    <w:rsid w:val="009F1A9E"/>
    <w:rsid w:val="009F1E45"/>
    <w:rsid w:val="009F3354"/>
    <w:rsid w:val="009F436C"/>
    <w:rsid w:val="009F4B12"/>
    <w:rsid w:val="009F509A"/>
    <w:rsid w:val="009F6699"/>
    <w:rsid w:val="009F700A"/>
    <w:rsid w:val="009F72EB"/>
    <w:rsid w:val="009F7A7A"/>
    <w:rsid w:val="00A00147"/>
    <w:rsid w:val="00A027B2"/>
    <w:rsid w:val="00A03928"/>
    <w:rsid w:val="00A039F1"/>
    <w:rsid w:val="00A03D56"/>
    <w:rsid w:val="00A04FF6"/>
    <w:rsid w:val="00A07DD7"/>
    <w:rsid w:val="00A106B2"/>
    <w:rsid w:val="00A111F8"/>
    <w:rsid w:val="00A13068"/>
    <w:rsid w:val="00A14FB8"/>
    <w:rsid w:val="00A150B3"/>
    <w:rsid w:val="00A15D71"/>
    <w:rsid w:val="00A1616E"/>
    <w:rsid w:val="00A16C90"/>
    <w:rsid w:val="00A16F6E"/>
    <w:rsid w:val="00A17CDA"/>
    <w:rsid w:val="00A207D0"/>
    <w:rsid w:val="00A20B60"/>
    <w:rsid w:val="00A20C9D"/>
    <w:rsid w:val="00A21687"/>
    <w:rsid w:val="00A22A0B"/>
    <w:rsid w:val="00A22B60"/>
    <w:rsid w:val="00A24F39"/>
    <w:rsid w:val="00A25229"/>
    <w:rsid w:val="00A253BE"/>
    <w:rsid w:val="00A25E65"/>
    <w:rsid w:val="00A26832"/>
    <w:rsid w:val="00A26F8E"/>
    <w:rsid w:val="00A2763B"/>
    <w:rsid w:val="00A27902"/>
    <w:rsid w:val="00A3054D"/>
    <w:rsid w:val="00A31796"/>
    <w:rsid w:val="00A3179A"/>
    <w:rsid w:val="00A31A1A"/>
    <w:rsid w:val="00A3216A"/>
    <w:rsid w:val="00A3386B"/>
    <w:rsid w:val="00A35C0E"/>
    <w:rsid w:val="00A369A1"/>
    <w:rsid w:val="00A372C3"/>
    <w:rsid w:val="00A37483"/>
    <w:rsid w:val="00A37DB5"/>
    <w:rsid w:val="00A407D1"/>
    <w:rsid w:val="00A420AF"/>
    <w:rsid w:val="00A4308D"/>
    <w:rsid w:val="00A445B2"/>
    <w:rsid w:val="00A447B1"/>
    <w:rsid w:val="00A44802"/>
    <w:rsid w:val="00A45FFD"/>
    <w:rsid w:val="00A46A25"/>
    <w:rsid w:val="00A47167"/>
    <w:rsid w:val="00A506CA"/>
    <w:rsid w:val="00A50798"/>
    <w:rsid w:val="00A50AD7"/>
    <w:rsid w:val="00A52220"/>
    <w:rsid w:val="00A53675"/>
    <w:rsid w:val="00A54844"/>
    <w:rsid w:val="00A54C8C"/>
    <w:rsid w:val="00A562B3"/>
    <w:rsid w:val="00A56F5D"/>
    <w:rsid w:val="00A57A92"/>
    <w:rsid w:val="00A57AF5"/>
    <w:rsid w:val="00A60984"/>
    <w:rsid w:val="00A61982"/>
    <w:rsid w:val="00A634F7"/>
    <w:rsid w:val="00A63697"/>
    <w:rsid w:val="00A63854"/>
    <w:rsid w:val="00A658A8"/>
    <w:rsid w:val="00A65924"/>
    <w:rsid w:val="00A65FB0"/>
    <w:rsid w:val="00A670EA"/>
    <w:rsid w:val="00A714C6"/>
    <w:rsid w:val="00A71620"/>
    <w:rsid w:val="00A71944"/>
    <w:rsid w:val="00A728DD"/>
    <w:rsid w:val="00A75111"/>
    <w:rsid w:val="00A763D6"/>
    <w:rsid w:val="00A76B89"/>
    <w:rsid w:val="00A77074"/>
    <w:rsid w:val="00A77A30"/>
    <w:rsid w:val="00A807BA"/>
    <w:rsid w:val="00A807F0"/>
    <w:rsid w:val="00A80A65"/>
    <w:rsid w:val="00A815AE"/>
    <w:rsid w:val="00A8195E"/>
    <w:rsid w:val="00A82378"/>
    <w:rsid w:val="00A827E0"/>
    <w:rsid w:val="00A83571"/>
    <w:rsid w:val="00A8446F"/>
    <w:rsid w:val="00A844C5"/>
    <w:rsid w:val="00A85C20"/>
    <w:rsid w:val="00A86C03"/>
    <w:rsid w:val="00A87B13"/>
    <w:rsid w:val="00A901E2"/>
    <w:rsid w:val="00A905AB"/>
    <w:rsid w:val="00A91338"/>
    <w:rsid w:val="00A92472"/>
    <w:rsid w:val="00A925D2"/>
    <w:rsid w:val="00A93ACC"/>
    <w:rsid w:val="00A945EA"/>
    <w:rsid w:val="00A9520B"/>
    <w:rsid w:val="00A956A7"/>
    <w:rsid w:val="00A958FE"/>
    <w:rsid w:val="00A96219"/>
    <w:rsid w:val="00A96FE6"/>
    <w:rsid w:val="00A974EB"/>
    <w:rsid w:val="00A979E5"/>
    <w:rsid w:val="00AA000E"/>
    <w:rsid w:val="00AA1511"/>
    <w:rsid w:val="00AA2590"/>
    <w:rsid w:val="00AA2EC6"/>
    <w:rsid w:val="00AA3D58"/>
    <w:rsid w:val="00AA4C12"/>
    <w:rsid w:val="00AA4D8C"/>
    <w:rsid w:val="00AA5624"/>
    <w:rsid w:val="00AA5A40"/>
    <w:rsid w:val="00AA707B"/>
    <w:rsid w:val="00AA7390"/>
    <w:rsid w:val="00AA7DA6"/>
    <w:rsid w:val="00AB037B"/>
    <w:rsid w:val="00AB0418"/>
    <w:rsid w:val="00AB0674"/>
    <w:rsid w:val="00AB0A5D"/>
    <w:rsid w:val="00AB1603"/>
    <w:rsid w:val="00AB3791"/>
    <w:rsid w:val="00AB3BF8"/>
    <w:rsid w:val="00AB42B8"/>
    <w:rsid w:val="00AB46A3"/>
    <w:rsid w:val="00AB4801"/>
    <w:rsid w:val="00AB5E0D"/>
    <w:rsid w:val="00AB6F59"/>
    <w:rsid w:val="00AB7073"/>
    <w:rsid w:val="00AC057A"/>
    <w:rsid w:val="00AC07E2"/>
    <w:rsid w:val="00AC1444"/>
    <w:rsid w:val="00AC224B"/>
    <w:rsid w:val="00AC226A"/>
    <w:rsid w:val="00AC3DB5"/>
    <w:rsid w:val="00AC45FA"/>
    <w:rsid w:val="00AC5C60"/>
    <w:rsid w:val="00AC643B"/>
    <w:rsid w:val="00AC6482"/>
    <w:rsid w:val="00AD1423"/>
    <w:rsid w:val="00AD26D0"/>
    <w:rsid w:val="00AD3C14"/>
    <w:rsid w:val="00AD400B"/>
    <w:rsid w:val="00AD4173"/>
    <w:rsid w:val="00AD48AF"/>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903"/>
    <w:rsid w:val="00B034BD"/>
    <w:rsid w:val="00B059EF"/>
    <w:rsid w:val="00B06A30"/>
    <w:rsid w:val="00B06D6C"/>
    <w:rsid w:val="00B071CD"/>
    <w:rsid w:val="00B117E2"/>
    <w:rsid w:val="00B1377C"/>
    <w:rsid w:val="00B141AA"/>
    <w:rsid w:val="00B14C43"/>
    <w:rsid w:val="00B15EBE"/>
    <w:rsid w:val="00B20882"/>
    <w:rsid w:val="00B238F5"/>
    <w:rsid w:val="00B23E26"/>
    <w:rsid w:val="00B23FDD"/>
    <w:rsid w:val="00B244C0"/>
    <w:rsid w:val="00B247A9"/>
    <w:rsid w:val="00B26B68"/>
    <w:rsid w:val="00B2765F"/>
    <w:rsid w:val="00B3056D"/>
    <w:rsid w:val="00B30C1C"/>
    <w:rsid w:val="00B3158B"/>
    <w:rsid w:val="00B316D1"/>
    <w:rsid w:val="00B316E5"/>
    <w:rsid w:val="00B31765"/>
    <w:rsid w:val="00B3401D"/>
    <w:rsid w:val="00B34A39"/>
    <w:rsid w:val="00B359F4"/>
    <w:rsid w:val="00B36B72"/>
    <w:rsid w:val="00B374DB"/>
    <w:rsid w:val="00B37766"/>
    <w:rsid w:val="00B37FC2"/>
    <w:rsid w:val="00B4140D"/>
    <w:rsid w:val="00B41A44"/>
    <w:rsid w:val="00B430DB"/>
    <w:rsid w:val="00B43246"/>
    <w:rsid w:val="00B449AE"/>
    <w:rsid w:val="00B461C7"/>
    <w:rsid w:val="00B46415"/>
    <w:rsid w:val="00B47BF9"/>
    <w:rsid w:val="00B47E8E"/>
    <w:rsid w:val="00B503AA"/>
    <w:rsid w:val="00B50803"/>
    <w:rsid w:val="00B518A9"/>
    <w:rsid w:val="00B51B4F"/>
    <w:rsid w:val="00B51DF4"/>
    <w:rsid w:val="00B5268D"/>
    <w:rsid w:val="00B528D8"/>
    <w:rsid w:val="00B552D2"/>
    <w:rsid w:val="00B6062D"/>
    <w:rsid w:val="00B6305D"/>
    <w:rsid w:val="00B63124"/>
    <w:rsid w:val="00B63827"/>
    <w:rsid w:val="00B638B1"/>
    <w:rsid w:val="00B63E76"/>
    <w:rsid w:val="00B6446E"/>
    <w:rsid w:val="00B65E71"/>
    <w:rsid w:val="00B6617D"/>
    <w:rsid w:val="00B66BC7"/>
    <w:rsid w:val="00B67183"/>
    <w:rsid w:val="00B70127"/>
    <w:rsid w:val="00B70832"/>
    <w:rsid w:val="00B70D56"/>
    <w:rsid w:val="00B70D83"/>
    <w:rsid w:val="00B7121B"/>
    <w:rsid w:val="00B718B8"/>
    <w:rsid w:val="00B72D10"/>
    <w:rsid w:val="00B74857"/>
    <w:rsid w:val="00B74A23"/>
    <w:rsid w:val="00B74E46"/>
    <w:rsid w:val="00B74E9A"/>
    <w:rsid w:val="00B75361"/>
    <w:rsid w:val="00B768C8"/>
    <w:rsid w:val="00B80C43"/>
    <w:rsid w:val="00B80CDD"/>
    <w:rsid w:val="00B8245D"/>
    <w:rsid w:val="00B840A9"/>
    <w:rsid w:val="00B85064"/>
    <w:rsid w:val="00B854EF"/>
    <w:rsid w:val="00B85CE6"/>
    <w:rsid w:val="00B8682C"/>
    <w:rsid w:val="00B86FF4"/>
    <w:rsid w:val="00B87101"/>
    <w:rsid w:val="00B902D7"/>
    <w:rsid w:val="00B91BFE"/>
    <w:rsid w:val="00B9215B"/>
    <w:rsid w:val="00B924D4"/>
    <w:rsid w:val="00B9306B"/>
    <w:rsid w:val="00B94AC1"/>
    <w:rsid w:val="00B9507E"/>
    <w:rsid w:val="00B95D03"/>
    <w:rsid w:val="00B960DA"/>
    <w:rsid w:val="00B971C0"/>
    <w:rsid w:val="00B9787A"/>
    <w:rsid w:val="00B97B07"/>
    <w:rsid w:val="00BA073B"/>
    <w:rsid w:val="00BA0A2D"/>
    <w:rsid w:val="00BA0B6D"/>
    <w:rsid w:val="00BA1762"/>
    <w:rsid w:val="00BA1C72"/>
    <w:rsid w:val="00BA33CF"/>
    <w:rsid w:val="00BA33DA"/>
    <w:rsid w:val="00BA65BF"/>
    <w:rsid w:val="00BA67AF"/>
    <w:rsid w:val="00BA6C85"/>
    <w:rsid w:val="00BA79DE"/>
    <w:rsid w:val="00BB0479"/>
    <w:rsid w:val="00BB1CBA"/>
    <w:rsid w:val="00BB2061"/>
    <w:rsid w:val="00BB29A7"/>
    <w:rsid w:val="00BB2EEA"/>
    <w:rsid w:val="00BB349F"/>
    <w:rsid w:val="00BB3C11"/>
    <w:rsid w:val="00BB4793"/>
    <w:rsid w:val="00BB5AD5"/>
    <w:rsid w:val="00BB5AE8"/>
    <w:rsid w:val="00BB606A"/>
    <w:rsid w:val="00BB67DE"/>
    <w:rsid w:val="00BB68DD"/>
    <w:rsid w:val="00BB6BB4"/>
    <w:rsid w:val="00BC05B0"/>
    <w:rsid w:val="00BC0AF0"/>
    <w:rsid w:val="00BC2314"/>
    <w:rsid w:val="00BC2F74"/>
    <w:rsid w:val="00BC31B9"/>
    <w:rsid w:val="00BC32FB"/>
    <w:rsid w:val="00BC37D3"/>
    <w:rsid w:val="00BC3991"/>
    <w:rsid w:val="00BC415E"/>
    <w:rsid w:val="00BC4A6A"/>
    <w:rsid w:val="00BC5414"/>
    <w:rsid w:val="00BC5C34"/>
    <w:rsid w:val="00BC6227"/>
    <w:rsid w:val="00BC6260"/>
    <w:rsid w:val="00BC6C54"/>
    <w:rsid w:val="00BC794A"/>
    <w:rsid w:val="00BD01E7"/>
    <w:rsid w:val="00BD0A90"/>
    <w:rsid w:val="00BD1710"/>
    <w:rsid w:val="00BD18CA"/>
    <w:rsid w:val="00BD3555"/>
    <w:rsid w:val="00BD41E5"/>
    <w:rsid w:val="00BD5825"/>
    <w:rsid w:val="00BD5AD2"/>
    <w:rsid w:val="00BD5E6C"/>
    <w:rsid w:val="00BD5EBC"/>
    <w:rsid w:val="00BD6A72"/>
    <w:rsid w:val="00BD7335"/>
    <w:rsid w:val="00BE0890"/>
    <w:rsid w:val="00BE1059"/>
    <w:rsid w:val="00BE139C"/>
    <w:rsid w:val="00BE162E"/>
    <w:rsid w:val="00BE326F"/>
    <w:rsid w:val="00BE34C1"/>
    <w:rsid w:val="00BE4102"/>
    <w:rsid w:val="00BE49FD"/>
    <w:rsid w:val="00BE6863"/>
    <w:rsid w:val="00BE74F5"/>
    <w:rsid w:val="00BF0AD4"/>
    <w:rsid w:val="00BF3CE5"/>
    <w:rsid w:val="00BF4471"/>
    <w:rsid w:val="00BF4ED5"/>
    <w:rsid w:val="00BF5105"/>
    <w:rsid w:val="00BF5293"/>
    <w:rsid w:val="00BF6271"/>
    <w:rsid w:val="00BF742B"/>
    <w:rsid w:val="00BF7D6D"/>
    <w:rsid w:val="00C0008E"/>
    <w:rsid w:val="00C00EB2"/>
    <w:rsid w:val="00C02D8B"/>
    <w:rsid w:val="00C05703"/>
    <w:rsid w:val="00C05A8B"/>
    <w:rsid w:val="00C06A58"/>
    <w:rsid w:val="00C06CD5"/>
    <w:rsid w:val="00C10C23"/>
    <w:rsid w:val="00C12A51"/>
    <w:rsid w:val="00C150D5"/>
    <w:rsid w:val="00C169BD"/>
    <w:rsid w:val="00C1722B"/>
    <w:rsid w:val="00C20469"/>
    <w:rsid w:val="00C20EF4"/>
    <w:rsid w:val="00C223AB"/>
    <w:rsid w:val="00C22B1F"/>
    <w:rsid w:val="00C22F03"/>
    <w:rsid w:val="00C2358C"/>
    <w:rsid w:val="00C2430B"/>
    <w:rsid w:val="00C258B0"/>
    <w:rsid w:val="00C25EC8"/>
    <w:rsid w:val="00C277AB"/>
    <w:rsid w:val="00C27836"/>
    <w:rsid w:val="00C32028"/>
    <w:rsid w:val="00C32235"/>
    <w:rsid w:val="00C3302A"/>
    <w:rsid w:val="00C34210"/>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0A70"/>
    <w:rsid w:val="00C5170E"/>
    <w:rsid w:val="00C54393"/>
    <w:rsid w:val="00C54632"/>
    <w:rsid w:val="00C5542F"/>
    <w:rsid w:val="00C56F90"/>
    <w:rsid w:val="00C56F9D"/>
    <w:rsid w:val="00C57469"/>
    <w:rsid w:val="00C57C45"/>
    <w:rsid w:val="00C607E1"/>
    <w:rsid w:val="00C61063"/>
    <w:rsid w:val="00C6162A"/>
    <w:rsid w:val="00C6185C"/>
    <w:rsid w:val="00C61F9C"/>
    <w:rsid w:val="00C63DCA"/>
    <w:rsid w:val="00C63FA6"/>
    <w:rsid w:val="00C646C6"/>
    <w:rsid w:val="00C64EE9"/>
    <w:rsid w:val="00C650B0"/>
    <w:rsid w:val="00C65235"/>
    <w:rsid w:val="00C6528F"/>
    <w:rsid w:val="00C65DF8"/>
    <w:rsid w:val="00C666C6"/>
    <w:rsid w:val="00C7029C"/>
    <w:rsid w:val="00C72364"/>
    <w:rsid w:val="00C72E45"/>
    <w:rsid w:val="00C73052"/>
    <w:rsid w:val="00C748E1"/>
    <w:rsid w:val="00C74981"/>
    <w:rsid w:val="00C7721E"/>
    <w:rsid w:val="00C77306"/>
    <w:rsid w:val="00C776FA"/>
    <w:rsid w:val="00C800F6"/>
    <w:rsid w:val="00C80E4D"/>
    <w:rsid w:val="00C8205D"/>
    <w:rsid w:val="00C8227F"/>
    <w:rsid w:val="00C8275B"/>
    <w:rsid w:val="00C83476"/>
    <w:rsid w:val="00C8347D"/>
    <w:rsid w:val="00C83B78"/>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779E"/>
    <w:rsid w:val="00CA0065"/>
    <w:rsid w:val="00CA09DB"/>
    <w:rsid w:val="00CA18E7"/>
    <w:rsid w:val="00CA2DAD"/>
    <w:rsid w:val="00CA4B08"/>
    <w:rsid w:val="00CA4B38"/>
    <w:rsid w:val="00CA55ED"/>
    <w:rsid w:val="00CA6181"/>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60AF"/>
    <w:rsid w:val="00CB6AF0"/>
    <w:rsid w:val="00CB737E"/>
    <w:rsid w:val="00CB77B4"/>
    <w:rsid w:val="00CC12BA"/>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6F8"/>
    <w:rsid w:val="00CF4790"/>
    <w:rsid w:val="00CF4CF4"/>
    <w:rsid w:val="00CF4F50"/>
    <w:rsid w:val="00CF5011"/>
    <w:rsid w:val="00CF5120"/>
    <w:rsid w:val="00CF572F"/>
    <w:rsid w:val="00CF60CD"/>
    <w:rsid w:val="00CF687C"/>
    <w:rsid w:val="00CF7250"/>
    <w:rsid w:val="00CF7315"/>
    <w:rsid w:val="00D00902"/>
    <w:rsid w:val="00D00D15"/>
    <w:rsid w:val="00D00E0F"/>
    <w:rsid w:val="00D013C9"/>
    <w:rsid w:val="00D0146E"/>
    <w:rsid w:val="00D01AF0"/>
    <w:rsid w:val="00D0266D"/>
    <w:rsid w:val="00D031DC"/>
    <w:rsid w:val="00D03EDD"/>
    <w:rsid w:val="00D05B3D"/>
    <w:rsid w:val="00D061E2"/>
    <w:rsid w:val="00D068CF"/>
    <w:rsid w:val="00D06E21"/>
    <w:rsid w:val="00D07A88"/>
    <w:rsid w:val="00D12A49"/>
    <w:rsid w:val="00D14E93"/>
    <w:rsid w:val="00D15319"/>
    <w:rsid w:val="00D1577F"/>
    <w:rsid w:val="00D16063"/>
    <w:rsid w:val="00D17370"/>
    <w:rsid w:val="00D176F1"/>
    <w:rsid w:val="00D17B2D"/>
    <w:rsid w:val="00D17F6B"/>
    <w:rsid w:val="00D20416"/>
    <w:rsid w:val="00D21008"/>
    <w:rsid w:val="00D21C43"/>
    <w:rsid w:val="00D22AAD"/>
    <w:rsid w:val="00D22BE3"/>
    <w:rsid w:val="00D22CAF"/>
    <w:rsid w:val="00D23618"/>
    <w:rsid w:val="00D23FC5"/>
    <w:rsid w:val="00D250FF"/>
    <w:rsid w:val="00D252DA"/>
    <w:rsid w:val="00D2567B"/>
    <w:rsid w:val="00D25ED6"/>
    <w:rsid w:val="00D273C7"/>
    <w:rsid w:val="00D2799F"/>
    <w:rsid w:val="00D27F95"/>
    <w:rsid w:val="00D3217E"/>
    <w:rsid w:val="00D33D6C"/>
    <w:rsid w:val="00D35BB8"/>
    <w:rsid w:val="00D40732"/>
    <w:rsid w:val="00D41527"/>
    <w:rsid w:val="00D4310F"/>
    <w:rsid w:val="00D4328F"/>
    <w:rsid w:val="00D43A8C"/>
    <w:rsid w:val="00D44E7D"/>
    <w:rsid w:val="00D44EEC"/>
    <w:rsid w:val="00D4546A"/>
    <w:rsid w:val="00D465BE"/>
    <w:rsid w:val="00D47155"/>
    <w:rsid w:val="00D50753"/>
    <w:rsid w:val="00D50B06"/>
    <w:rsid w:val="00D511F5"/>
    <w:rsid w:val="00D51B1F"/>
    <w:rsid w:val="00D52074"/>
    <w:rsid w:val="00D5239D"/>
    <w:rsid w:val="00D52648"/>
    <w:rsid w:val="00D5272C"/>
    <w:rsid w:val="00D52836"/>
    <w:rsid w:val="00D52A2C"/>
    <w:rsid w:val="00D53AF4"/>
    <w:rsid w:val="00D5440F"/>
    <w:rsid w:val="00D55277"/>
    <w:rsid w:val="00D55458"/>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28A8"/>
    <w:rsid w:val="00D73A79"/>
    <w:rsid w:val="00D7421D"/>
    <w:rsid w:val="00D74ACE"/>
    <w:rsid w:val="00D76856"/>
    <w:rsid w:val="00D77652"/>
    <w:rsid w:val="00D82DF8"/>
    <w:rsid w:val="00D8310A"/>
    <w:rsid w:val="00D83477"/>
    <w:rsid w:val="00D834F5"/>
    <w:rsid w:val="00D83861"/>
    <w:rsid w:val="00D839AC"/>
    <w:rsid w:val="00D850B1"/>
    <w:rsid w:val="00D85799"/>
    <w:rsid w:val="00D87A75"/>
    <w:rsid w:val="00D90126"/>
    <w:rsid w:val="00D905E5"/>
    <w:rsid w:val="00D919A2"/>
    <w:rsid w:val="00D92719"/>
    <w:rsid w:val="00D9282F"/>
    <w:rsid w:val="00D932EE"/>
    <w:rsid w:val="00D9367B"/>
    <w:rsid w:val="00D952C5"/>
    <w:rsid w:val="00D95AB1"/>
    <w:rsid w:val="00D9712D"/>
    <w:rsid w:val="00D971D1"/>
    <w:rsid w:val="00D97582"/>
    <w:rsid w:val="00D97819"/>
    <w:rsid w:val="00D97AA4"/>
    <w:rsid w:val="00D97F70"/>
    <w:rsid w:val="00DA013A"/>
    <w:rsid w:val="00DA0A3B"/>
    <w:rsid w:val="00DA0F1D"/>
    <w:rsid w:val="00DA142B"/>
    <w:rsid w:val="00DA14ED"/>
    <w:rsid w:val="00DA185D"/>
    <w:rsid w:val="00DA2C2E"/>
    <w:rsid w:val="00DA38E2"/>
    <w:rsid w:val="00DA45D8"/>
    <w:rsid w:val="00DA6533"/>
    <w:rsid w:val="00DA7F5A"/>
    <w:rsid w:val="00DB175E"/>
    <w:rsid w:val="00DB1C76"/>
    <w:rsid w:val="00DB45A7"/>
    <w:rsid w:val="00DB4993"/>
    <w:rsid w:val="00DB4FEE"/>
    <w:rsid w:val="00DB5AAA"/>
    <w:rsid w:val="00DB5C41"/>
    <w:rsid w:val="00DB6378"/>
    <w:rsid w:val="00DB64B2"/>
    <w:rsid w:val="00DB786C"/>
    <w:rsid w:val="00DC0F5C"/>
    <w:rsid w:val="00DC132B"/>
    <w:rsid w:val="00DC1ED5"/>
    <w:rsid w:val="00DC2188"/>
    <w:rsid w:val="00DC5516"/>
    <w:rsid w:val="00DC6E94"/>
    <w:rsid w:val="00DC7AFD"/>
    <w:rsid w:val="00DC7FF5"/>
    <w:rsid w:val="00DD04C3"/>
    <w:rsid w:val="00DD0719"/>
    <w:rsid w:val="00DD0B8A"/>
    <w:rsid w:val="00DD12FE"/>
    <w:rsid w:val="00DD2E69"/>
    <w:rsid w:val="00DD4E06"/>
    <w:rsid w:val="00DD549D"/>
    <w:rsid w:val="00DD6553"/>
    <w:rsid w:val="00DD6AE4"/>
    <w:rsid w:val="00DD7D9A"/>
    <w:rsid w:val="00DE06C7"/>
    <w:rsid w:val="00DE0822"/>
    <w:rsid w:val="00DE09CE"/>
    <w:rsid w:val="00DE09F2"/>
    <w:rsid w:val="00DE10AD"/>
    <w:rsid w:val="00DE1B58"/>
    <w:rsid w:val="00DE2284"/>
    <w:rsid w:val="00DE22EA"/>
    <w:rsid w:val="00DE230A"/>
    <w:rsid w:val="00DE2B85"/>
    <w:rsid w:val="00DE3422"/>
    <w:rsid w:val="00DE461C"/>
    <w:rsid w:val="00DE7AC6"/>
    <w:rsid w:val="00DE7BBE"/>
    <w:rsid w:val="00DF0F31"/>
    <w:rsid w:val="00DF25C6"/>
    <w:rsid w:val="00DF3529"/>
    <w:rsid w:val="00DF4AEA"/>
    <w:rsid w:val="00DF5F35"/>
    <w:rsid w:val="00DF66F7"/>
    <w:rsid w:val="00DF7614"/>
    <w:rsid w:val="00DF7A91"/>
    <w:rsid w:val="00DF7B4D"/>
    <w:rsid w:val="00E007EA"/>
    <w:rsid w:val="00E024FB"/>
    <w:rsid w:val="00E02A35"/>
    <w:rsid w:val="00E03BB1"/>
    <w:rsid w:val="00E052FE"/>
    <w:rsid w:val="00E05563"/>
    <w:rsid w:val="00E056E8"/>
    <w:rsid w:val="00E06610"/>
    <w:rsid w:val="00E06831"/>
    <w:rsid w:val="00E07CB8"/>
    <w:rsid w:val="00E11E27"/>
    <w:rsid w:val="00E122DD"/>
    <w:rsid w:val="00E126F2"/>
    <w:rsid w:val="00E1443D"/>
    <w:rsid w:val="00E15208"/>
    <w:rsid w:val="00E17BC1"/>
    <w:rsid w:val="00E2273A"/>
    <w:rsid w:val="00E2287A"/>
    <w:rsid w:val="00E24E3D"/>
    <w:rsid w:val="00E265E0"/>
    <w:rsid w:val="00E269AE"/>
    <w:rsid w:val="00E27CB4"/>
    <w:rsid w:val="00E30A79"/>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3350"/>
    <w:rsid w:val="00E55302"/>
    <w:rsid w:val="00E56A27"/>
    <w:rsid w:val="00E575B8"/>
    <w:rsid w:val="00E6096C"/>
    <w:rsid w:val="00E610B1"/>
    <w:rsid w:val="00E61974"/>
    <w:rsid w:val="00E61C33"/>
    <w:rsid w:val="00E6210B"/>
    <w:rsid w:val="00E62356"/>
    <w:rsid w:val="00E6274D"/>
    <w:rsid w:val="00E62C16"/>
    <w:rsid w:val="00E631B8"/>
    <w:rsid w:val="00E64870"/>
    <w:rsid w:val="00E65188"/>
    <w:rsid w:val="00E6529C"/>
    <w:rsid w:val="00E65E68"/>
    <w:rsid w:val="00E668A3"/>
    <w:rsid w:val="00E66D51"/>
    <w:rsid w:val="00E703D9"/>
    <w:rsid w:val="00E70848"/>
    <w:rsid w:val="00E729E7"/>
    <w:rsid w:val="00E75532"/>
    <w:rsid w:val="00E75B55"/>
    <w:rsid w:val="00E77423"/>
    <w:rsid w:val="00E77718"/>
    <w:rsid w:val="00E77884"/>
    <w:rsid w:val="00E801B1"/>
    <w:rsid w:val="00E81409"/>
    <w:rsid w:val="00E81AB7"/>
    <w:rsid w:val="00E83394"/>
    <w:rsid w:val="00E835D4"/>
    <w:rsid w:val="00E8460C"/>
    <w:rsid w:val="00E846DE"/>
    <w:rsid w:val="00E847B2"/>
    <w:rsid w:val="00E8771D"/>
    <w:rsid w:val="00E90376"/>
    <w:rsid w:val="00E90D60"/>
    <w:rsid w:val="00E90DD7"/>
    <w:rsid w:val="00E91203"/>
    <w:rsid w:val="00E921D2"/>
    <w:rsid w:val="00E93343"/>
    <w:rsid w:val="00E93967"/>
    <w:rsid w:val="00E95C6B"/>
    <w:rsid w:val="00E95FF5"/>
    <w:rsid w:val="00EA07E7"/>
    <w:rsid w:val="00EA151E"/>
    <w:rsid w:val="00EA36B0"/>
    <w:rsid w:val="00EA37A9"/>
    <w:rsid w:val="00EA4D3B"/>
    <w:rsid w:val="00EA5990"/>
    <w:rsid w:val="00EA5E6B"/>
    <w:rsid w:val="00EA7BDB"/>
    <w:rsid w:val="00EB3F11"/>
    <w:rsid w:val="00EB6CFC"/>
    <w:rsid w:val="00EC160A"/>
    <w:rsid w:val="00EC2AAC"/>
    <w:rsid w:val="00EC2D39"/>
    <w:rsid w:val="00EC3236"/>
    <w:rsid w:val="00EC3EC0"/>
    <w:rsid w:val="00EC58ED"/>
    <w:rsid w:val="00EC5B95"/>
    <w:rsid w:val="00EC68D4"/>
    <w:rsid w:val="00ED0EB0"/>
    <w:rsid w:val="00ED118E"/>
    <w:rsid w:val="00ED24E1"/>
    <w:rsid w:val="00ED433D"/>
    <w:rsid w:val="00ED5272"/>
    <w:rsid w:val="00ED65E0"/>
    <w:rsid w:val="00ED6652"/>
    <w:rsid w:val="00ED6928"/>
    <w:rsid w:val="00ED796A"/>
    <w:rsid w:val="00EE0119"/>
    <w:rsid w:val="00EE1973"/>
    <w:rsid w:val="00EE6FD4"/>
    <w:rsid w:val="00EF09D5"/>
    <w:rsid w:val="00EF0D34"/>
    <w:rsid w:val="00EF12D3"/>
    <w:rsid w:val="00EF1C43"/>
    <w:rsid w:val="00EF3376"/>
    <w:rsid w:val="00EF3874"/>
    <w:rsid w:val="00EF3BF9"/>
    <w:rsid w:val="00EF3C14"/>
    <w:rsid w:val="00EF430F"/>
    <w:rsid w:val="00EF4390"/>
    <w:rsid w:val="00EF43C8"/>
    <w:rsid w:val="00EF56F0"/>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113B5"/>
    <w:rsid w:val="00F11776"/>
    <w:rsid w:val="00F11904"/>
    <w:rsid w:val="00F11F11"/>
    <w:rsid w:val="00F12460"/>
    <w:rsid w:val="00F14D89"/>
    <w:rsid w:val="00F16563"/>
    <w:rsid w:val="00F16A9D"/>
    <w:rsid w:val="00F16E11"/>
    <w:rsid w:val="00F17071"/>
    <w:rsid w:val="00F20384"/>
    <w:rsid w:val="00F2083B"/>
    <w:rsid w:val="00F20ECF"/>
    <w:rsid w:val="00F20F99"/>
    <w:rsid w:val="00F228A1"/>
    <w:rsid w:val="00F22FCE"/>
    <w:rsid w:val="00F238E9"/>
    <w:rsid w:val="00F23EAC"/>
    <w:rsid w:val="00F24DDF"/>
    <w:rsid w:val="00F25362"/>
    <w:rsid w:val="00F2644D"/>
    <w:rsid w:val="00F2679E"/>
    <w:rsid w:val="00F27373"/>
    <w:rsid w:val="00F3068B"/>
    <w:rsid w:val="00F308B8"/>
    <w:rsid w:val="00F30BE6"/>
    <w:rsid w:val="00F30C42"/>
    <w:rsid w:val="00F319D3"/>
    <w:rsid w:val="00F32225"/>
    <w:rsid w:val="00F32457"/>
    <w:rsid w:val="00F3370C"/>
    <w:rsid w:val="00F351F6"/>
    <w:rsid w:val="00F35A5C"/>
    <w:rsid w:val="00F35EAE"/>
    <w:rsid w:val="00F36878"/>
    <w:rsid w:val="00F369E7"/>
    <w:rsid w:val="00F36C5D"/>
    <w:rsid w:val="00F375F5"/>
    <w:rsid w:val="00F37DB0"/>
    <w:rsid w:val="00F37F27"/>
    <w:rsid w:val="00F40751"/>
    <w:rsid w:val="00F41C93"/>
    <w:rsid w:val="00F42A54"/>
    <w:rsid w:val="00F43A07"/>
    <w:rsid w:val="00F43C81"/>
    <w:rsid w:val="00F444E1"/>
    <w:rsid w:val="00F44EB2"/>
    <w:rsid w:val="00F45DB6"/>
    <w:rsid w:val="00F4651B"/>
    <w:rsid w:val="00F5009B"/>
    <w:rsid w:val="00F50CA4"/>
    <w:rsid w:val="00F52A79"/>
    <w:rsid w:val="00F53155"/>
    <w:rsid w:val="00F5391B"/>
    <w:rsid w:val="00F53F5B"/>
    <w:rsid w:val="00F54C09"/>
    <w:rsid w:val="00F54EFF"/>
    <w:rsid w:val="00F5609E"/>
    <w:rsid w:val="00F5716A"/>
    <w:rsid w:val="00F57492"/>
    <w:rsid w:val="00F578A2"/>
    <w:rsid w:val="00F57B22"/>
    <w:rsid w:val="00F57BDA"/>
    <w:rsid w:val="00F60915"/>
    <w:rsid w:val="00F612AA"/>
    <w:rsid w:val="00F618F9"/>
    <w:rsid w:val="00F62171"/>
    <w:rsid w:val="00F6551A"/>
    <w:rsid w:val="00F661CC"/>
    <w:rsid w:val="00F66570"/>
    <w:rsid w:val="00F66A46"/>
    <w:rsid w:val="00F67F5B"/>
    <w:rsid w:val="00F71789"/>
    <w:rsid w:val="00F719B6"/>
    <w:rsid w:val="00F7228D"/>
    <w:rsid w:val="00F72C4A"/>
    <w:rsid w:val="00F7410C"/>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94947"/>
    <w:rsid w:val="00F95E6C"/>
    <w:rsid w:val="00F96298"/>
    <w:rsid w:val="00FA1839"/>
    <w:rsid w:val="00FA229E"/>
    <w:rsid w:val="00FA3768"/>
    <w:rsid w:val="00FA385A"/>
    <w:rsid w:val="00FA43AB"/>
    <w:rsid w:val="00FA49A2"/>
    <w:rsid w:val="00FA4AD1"/>
    <w:rsid w:val="00FA53B4"/>
    <w:rsid w:val="00FA6824"/>
    <w:rsid w:val="00FB12B3"/>
    <w:rsid w:val="00FB1EEA"/>
    <w:rsid w:val="00FB3672"/>
    <w:rsid w:val="00FB4052"/>
    <w:rsid w:val="00FB415B"/>
    <w:rsid w:val="00FB57F8"/>
    <w:rsid w:val="00FB6DB2"/>
    <w:rsid w:val="00FB79C7"/>
    <w:rsid w:val="00FC09FF"/>
    <w:rsid w:val="00FC0CC9"/>
    <w:rsid w:val="00FC106F"/>
    <w:rsid w:val="00FC240C"/>
    <w:rsid w:val="00FC2A34"/>
    <w:rsid w:val="00FC3647"/>
    <w:rsid w:val="00FC37E1"/>
    <w:rsid w:val="00FC49D1"/>
    <w:rsid w:val="00FC4EBA"/>
    <w:rsid w:val="00FC67F1"/>
    <w:rsid w:val="00FC6E0F"/>
    <w:rsid w:val="00FD0D9E"/>
    <w:rsid w:val="00FD10A0"/>
    <w:rsid w:val="00FD1473"/>
    <w:rsid w:val="00FD1913"/>
    <w:rsid w:val="00FD1C8B"/>
    <w:rsid w:val="00FD27E9"/>
    <w:rsid w:val="00FD415B"/>
    <w:rsid w:val="00FD5273"/>
    <w:rsid w:val="00FD6EF4"/>
    <w:rsid w:val="00FE0C54"/>
    <w:rsid w:val="00FE1D2D"/>
    <w:rsid w:val="00FE48A0"/>
    <w:rsid w:val="00FE4FAA"/>
    <w:rsid w:val="00FE574A"/>
    <w:rsid w:val="00FE613B"/>
    <w:rsid w:val="00FE7019"/>
    <w:rsid w:val="00FE77AC"/>
    <w:rsid w:val="00FE781B"/>
    <w:rsid w:val="00FE7D10"/>
    <w:rsid w:val="00FF0055"/>
    <w:rsid w:val="00FF053F"/>
    <w:rsid w:val="00FF0B27"/>
    <w:rsid w:val="00FF202A"/>
    <w:rsid w:val="00FF31D1"/>
    <w:rsid w:val="00FF4719"/>
    <w:rsid w:val="00FF672E"/>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0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 w:type="character" w:styleId="Emphasis">
    <w:name w:val="Emphasis"/>
    <w:basedOn w:val="DefaultParagraphFont"/>
    <w:uiPriority w:val="20"/>
    <w:qFormat/>
    <w:rsid w:val="00DB45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2842">
      <w:bodyDiv w:val="1"/>
      <w:marLeft w:val="0"/>
      <w:marRight w:val="0"/>
      <w:marTop w:val="0"/>
      <w:marBottom w:val="0"/>
      <w:divBdr>
        <w:top w:val="none" w:sz="0" w:space="0" w:color="auto"/>
        <w:left w:val="none" w:sz="0" w:space="0" w:color="auto"/>
        <w:bottom w:val="none" w:sz="0" w:space="0" w:color="auto"/>
        <w:right w:val="none" w:sz="0" w:space="0" w:color="auto"/>
      </w:divBdr>
    </w:div>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52042427">
      <w:bodyDiv w:val="1"/>
      <w:marLeft w:val="0"/>
      <w:marRight w:val="0"/>
      <w:marTop w:val="0"/>
      <w:marBottom w:val="0"/>
      <w:divBdr>
        <w:top w:val="none" w:sz="0" w:space="0" w:color="auto"/>
        <w:left w:val="none" w:sz="0" w:space="0" w:color="auto"/>
        <w:bottom w:val="none" w:sz="0" w:space="0" w:color="auto"/>
        <w:right w:val="none" w:sz="0" w:space="0" w:color="auto"/>
      </w:divBdr>
    </w:div>
    <w:div w:id="302543037">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508639997">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626283372">
      <w:bodyDiv w:val="1"/>
      <w:marLeft w:val="0"/>
      <w:marRight w:val="0"/>
      <w:marTop w:val="0"/>
      <w:marBottom w:val="0"/>
      <w:divBdr>
        <w:top w:val="none" w:sz="0" w:space="0" w:color="auto"/>
        <w:left w:val="none" w:sz="0" w:space="0" w:color="auto"/>
        <w:bottom w:val="none" w:sz="0" w:space="0" w:color="auto"/>
        <w:right w:val="none" w:sz="0" w:space="0" w:color="auto"/>
      </w:divBdr>
    </w:div>
    <w:div w:id="652830489">
      <w:bodyDiv w:val="1"/>
      <w:marLeft w:val="0"/>
      <w:marRight w:val="0"/>
      <w:marTop w:val="0"/>
      <w:marBottom w:val="0"/>
      <w:divBdr>
        <w:top w:val="none" w:sz="0" w:space="0" w:color="auto"/>
        <w:left w:val="none" w:sz="0" w:space="0" w:color="auto"/>
        <w:bottom w:val="none" w:sz="0" w:space="0" w:color="auto"/>
        <w:right w:val="none" w:sz="0" w:space="0" w:color="auto"/>
      </w:divBdr>
    </w:div>
    <w:div w:id="819662440">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062947017">
      <w:bodyDiv w:val="1"/>
      <w:marLeft w:val="0"/>
      <w:marRight w:val="0"/>
      <w:marTop w:val="0"/>
      <w:marBottom w:val="0"/>
      <w:divBdr>
        <w:top w:val="none" w:sz="0" w:space="0" w:color="auto"/>
        <w:left w:val="none" w:sz="0" w:space="0" w:color="auto"/>
        <w:bottom w:val="none" w:sz="0" w:space="0" w:color="auto"/>
        <w:right w:val="none" w:sz="0" w:space="0" w:color="auto"/>
      </w:divBdr>
      <w:divsChild>
        <w:div w:id="77334503">
          <w:marLeft w:val="0"/>
          <w:marRight w:val="0"/>
          <w:marTop w:val="0"/>
          <w:marBottom w:val="0"/>
          <w:divBdr>
            <w:top w:val="none" w:sz="0" w:space="0" w:color="auto"/>
            <w:left w:val="none" w:sz="0" w:space="0" w:color="auto"/>
            <w:bottom w:val="none" w:sz="0" w:space="0" w:color="auto"/>
            <w:right w:val="none" w:sz="0" w:space="0" w:color="auto"/>
          </w:divBdr>
        </w:div>
      </w:divsChild>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194029591">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429499780">
      <w:bodyDiv w:val="1"/>
      <w:marLeft w:val="0"/>
      <w:marRight w:val="0"/>
      <w:marTop w:val="0"/>
      <w:marBottom w:val="0"/>
      <w:divBdr>
        <w:top w:val="none" w:sz="0" w:space="0" w:color="auto"/>
        <w:left w:val="none" w:sz="0" w:space="0" w:color="auto"/>
        <w:bottom w:val="none" w:sz="0" w:space="0" w:color="auto"/>
        <w:right w:val="none" w:sz="0" w:space="0" w:color="auto"/>
      </w:divBdr>
    </w:div>
    <w:div w:id="1525552961">
      <w:bodyDiv w:val="1"/>
      <w:marLeft w:val="0"/>
      <w:marRight w:val="0"/>
      <w:marTop w:val="0"/>
      <w:marBottom w:val="0"/>
      <w:divBdr>
        <w:top w:val="none" w:sz="0" w:space="0" w:color="auto"/>
        <w:left w:val="none" w:sz="0" w:space="0" w:color="auto"/>
        <w:bottom w:val="none" w:sz="0" w:space="0" w:color="auto"/>
        <w:right w:val="none" w:sz="0" w:space="0" w:color="auto"/>
      </w:divBdr>
      <w:divsChild>
        <w:div w:id="1271744072">
          <w:marLeft w:val="0"/>
          <w:marRight w:val="0"/>
          <w:marTop w:val="0"/>
          <w:marBottom w:val="0"/>
          <w:divBdr>
            <w:top w:val="none" w:sz="0" w:space="0" w:color="auto"/>
            <w:left w:val="none" w:sz="0" w:space="0" w:color="auto"/>
            <w:bottom w:val="none" w:sz="0" w:space="0" w:color="auto"/>
            <w:right w:val="none" w:sz="0" w:space="0" w:color="auto"/>
          </w:divBdr>
        </w:div>
      </w:divsChild>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847788696">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 w:id="210923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rcid.org/0000-0002-2248-2050"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SmithEcophysLab/mtDesertIsland_Pinusrigida" TargetMode="External"/><Relationship Id="rId17" Type="http://schemas.openxmlformats.org/officeDocument/2006/relationships/hyperlink" Target="http://dx.doi.org/10.1016/S0378-1127(03)00252-4"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hdl.handle.net/1969.1/161568"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forge.r-project.org/projects/circular/" TargetMode="External"/><Relationship Id="rId23" Type="http://schemas.openxmlformats.org/officeDocument/2006/relationships/footer" Target="footer3.xml"/><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orcid.org/0000-0001-7048-4387"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023F9-16B4-6449-993C-CD95D9F41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17</Pages>
  <Words>6680</Words>
  <Characters>38078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Smith, Nick</cp:lastModifiedBy>
  <cp:revision>20</cp:revision>
  <cp:lastPrinted>2021-06-14T00:13:00Z</cp:lastPrinted>
  <dcterms:created xsi:type="dcterms:W3CDTF">2021-07-07T14:56:00Z</dcterms:created>
  <dcterms:modified xsi:type="dcterms:W3CDTF">2021-07-07T15:29:00Z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