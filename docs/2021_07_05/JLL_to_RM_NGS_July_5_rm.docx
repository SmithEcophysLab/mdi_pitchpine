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C8205D" w:rsidRDefault="001D515C" w:rsidP="001D7BE7">
      <w:pPr>
        <w:pStyle w:val="NormalWeb"/>
        <w:shd w:val="clear" w:color="auto" w:fill="FFFFFF"/>
        <w:spacing w:before="0" w:beforeAutospacing="0" w:after="0" w:afterAutospacing="0" w:line="360" w:lineRule="auto"/>
        <w:rPr>
          <w:color w:val="000000" w:themeColor="text1"/>
          <w:sz w:val="22"/>
          <w:szCs w:val="22"/>
          <w:shd w:val="clear" w:color="auto" w:fill="FFFFFF"/>
          <w:rPrChange w:id="0" w:author="Risa" w:date="2021-07-06T14:20:00Z">
            <w:rPr>
              <w:color w:val="1C1D1E"/>
              <w:shd w:val="clear" w:color="auto" w:fill="FFFFFF"/>
            </w:rPr>
          </w:rPrChange>
        </w:rPr>
        <w:pPrChange w:id="1" w:author="Risa" w:date="2021-07-06T13:11:00Z">
          <w:pPr>
            <w:pStyle w:val="NormalWeb"/>
            <w:shd w:val="clear" w:color="auto" w:fill="FFFFFF"/>
            <w:spacing w:before="0" w:beforeAutospacing="0" w:after="0" w:afterAutospacing="0"/>
          </w:pPr>
        </w:pPrChange>
      </w:pPr>
      <w:bookmarkStart w:id="2" w:name="_Hlk5840007"/>
      <w:r w:rsidRPr="00C8205D">
        <w:rPr>
          <w:b/>
          <w:color w:val="000000" w:themeColor="text1"/>
          <w:sz w:val="22"/>
          <w:szCs w:val="22"/>
          <w:rPrChange w:id="3" w:author="Risa" w:date="2021-07-06T14:20:00Z">
            <w:rPr>
              <w:b/>
            </w:rPr>
          </w:rPrChange>
        </w:rPr>
        <w:t>Title Page</w:t>
      </w:r>
    </w:p>
    <w:p w14:paraId="10449DBF" w14:textId="7A350236" w:rsidR="001D515C" w:rsidRPr="00C8205D" w:rsidDel="00775502" w:rsidRDefault="001D515C" w:rsidP="001D7BE7">
      <w:pPr>
        <w:spacing w:line="360" w:lineRule="auto"/>
        <w:rPr>
          <w:del w:id="4" w:author="Jeff" w:date="2021-06-26T00:31:00Z"/>
          <w:bCs/>
          <w:color w:val="000000" w:themeColor="text1"/>
          <w:sz w:val="22"/>
          <w:szCs w:val="22"/>
          <w:rPrChange w:id="5" w:author="Risa" w:date="2021-07-06T14:20:00Z">
            <w:rPr>
              <w:del w:id="6" w:author="Jeff" w:date="2021-06-26T00:31:00Z"/>
              <w:bCs/>
              <w:sz w:val="22"/>
              <w:szCs w:val="22"/>
            </w:rPr>
          </w:rPrChange>
        </w:rPr>
        <w:pPrChange w:id="7" w:author="Risa" w:date="2021-07-06T13:11:00Z">
          <w:pPr/>
        </w:pPrChange>
      </w:pPr>
    </w:p>
    <w:p w14:paraId="5EA2C408" w14:textId="77777777" w:rsidR="00775502" w:rsidRPr="00C8205D" w:rsidRDefault="00775502" w:rsidP="001D7BE7">
      <w:pPr>
        <w:spacing w:line="360" w:lineRule="auto"/>
        <w:rPr>
          <w:ins w:id="8" w:author="Jeff" w:date="2021-06-26T00:31:00Z"/>
          <w:bCs/>
          <w:color w:val="000000" w:themeColor="text1"/>
          <w:sz w:val="22"/>
          <w:szCs w:val="22"/>
          <w:rPrChange w:id="9" w:author="Risa" w:date="2021-07-06T14:20:00Z">
            <w:rPr>
              <w:ins w:id="10" w:author="Jeff" w:date="2021-06-26T00:31:00Z"/>
              <w:bCs/>
            </w:rPr>
          </w:rPrChange>
        </w:rPr>
        <w:pPrChange w:id="11" w:author="Risa" w:date="2021-07-06T13:11:00Z">
          <w:pPr/>
        </w:pPrChange>
      </w:pPr>
    </w:p>
    <w:p w14:paraId="666D79B2" w14:textId="109AE315" w:rsidR="009579BF" w:rsidRPr="00C8205D" w:rsidRDefault="00262876" w:rsidP="001D7BE7">
      <w:pPr>
        <w:spacing w:line="360" w:lineRule="auto"/>
        <w:rPr>
          <w:bCs/>
          <w:color w:val="000000" w:themeColor="text1"/>
          <w:sz w:val="22"/>
          <w:szCs w:val="22"/>
          <w:rPrChange w:id="12" w:author="Risa" w:date="2021-07-06T14:20:00Z">
            <w:rPr>
              <w:bCs/>
              <w:sz w:val="22"/>
              <w:szCs w:val="22"/>
            </w:rPr>
          </w:rPrChange>
        </w:rPr>
        <w:pPrChange w:id="13" w:author="Risa" w:date="2021-07-06T13:11:00Z">
          <w:pPr/>
        </w:pPrChange>
      </w:pPr>
      <w:ins w:id="14" w:author="Nick Smith" w:date="2021-06-30T14:31:00Z">
        <w:r w:rsidRPr="00C8205D">
          <w:rPr>
            <w:bCs/>
            <w:iCs/>
            <w:color w:val="000000" w:themeColor="text1"/>
            <w:sz w:val="22"/>
            <w:szCs w:val="22"/>
            <w:rPrChange w:id="15" w:author="Risa" w:date="2021-07-06T14:20:00Z">
              <w:rPr>
                <w:bCs/>
                <w:iCs/>
                <w:sz w:val="22"/>
                <w:szCs w:val="22"/>
              </w:rPr>
            </w:rPrChange>
          </w:rPr>
          <w:t>Pitch Pine (</w:t>
        </w:r>
      </w:ins>
      <w:ins w:id="16" w:author="Jeff" w:date="2021-06-26T00:32:00Z">
        <w:r w:rsidR="00775502" w:rsidRPr="00C8205D">
          <w:rPr>
            <w:bCs/>
            <w:i/>
            <w:iCs/>
            <w:color w:val="000000" w:themeColor="text1"/>
            <w:sz w:val="22"/>
            <w:szCs w:val="22"/>
            <w:rPrChange w:id="17" w:author="Risa" w:date="2021-07-06T14:20:00Z">
              <w:rPr>
                <w:bCs/>
                <w:sz w:val="22"/>
                <w:szCs w:val="22"/>
              </w:rPr>
            </w:rPrChange>
          </w:rPr>
          <w:t>Pinus r</w:t>
        </w:r>
      </w:ins>
      <w:ins w:id="18" w:author="Jeff" w:date="2021-06-26T00:33:00Z">
        <w:r w:rsidR="00775502" w:rsidRPr="00C8205D">
          <w:rPr>
            <w:bCs/>
            <w:i/>
            <w:iCs/>
            <w:color w:val="000000" w:themeColor="text1"/>
            <w:sz w:val="22"/>
            <w:szCs w:val="22"/>
            <w:rPrChange w:id="19" w:author="Risa" w:date="2021-07-06T14:20:00Z">
              <w:rPr>
                <w:bCs/>
                <w:sz w:val="22"/>
                <w:szCs w:val="22"/>
              </w:rPr>
            </w:rPrChange>
          </w:rPr>
          <w:t>igida</w:t>
        </w:r>
      </w:ins>
      <w:ins w:id="20" w:author="Nick Smith" w:date="2021-06-30T14:31:00Z">
        <w:r w:rsidRPr="00C8205D">
          <w:rPr>
            <w:bCs/>
            <w:iCs/>
            <w:color w:val="000000" w:themeColor="text1"/>
            <w:sz w:val="22"/>
            <w:szCs w:val="22"/>
            <w:rPrChange w:id="21" w:author="Risa" w:date="2021-07-06T14:20:00Z">
              <w:rPr>
                <w:bCs/>
                <w:iCs/>
                <w:sz w:val="22"/>
                <w:szCs w:val="22"/>
              </w:rPr>
            </w:rPrChange>
          </w:rPr>
          <w:t>)</w:t>
        </w:r>
      </w:ins>
      <w:ins w:id="22" w:author="Jeff" w:date="2021-06-26T00:31:00Z">
        <w:r w:rsidR="00775502" w:rsidRPr="00C8205D">
          <w:rPr>
            <w:bCs/>
            <w:color w:val="000000" w:themeColor="text1"/>
            <w:sz w:val="22"/>
            <w:szCs w:val="22"/>
            <w:rPrChange w:id="23" w:author="Risa" w:date="2021-07-06T14:20:00Z">
              <w:rPr>
                <w:bCs/>
                <w:sz w:val="22"/>
                <w:szCs w:val="22"/>
              </w:rPr>
            </w:rPrChange>
          </w:rPr>
          <w:t xml:space="preserve"> </w:t>
        </w:r>
      </w:ins>
      <w:del w:id="24" w:author="Jeff" w:date="2021-06-26T00:31:00Z">
        <w:r w:rsidR="00992A1C" w:rsidRPr="00C8205D" w:rsidDel="00775502">
          <w:rPr>
            <w:bCs/>
            <w:color w:val="000000" w:themeColor="text1"/>
            <w:sz w:val="22"/>
            <w:szCs w:val="22"/>
            <w:rPrChange w:id="25" w:author="Risa" w:date="2021-07-06T14:20:00Z">
              <w:rPr>
                <w:bCs/>
                <w:sz w:val="22"/>
                <w:szCs w:val="22"/>
              </w:rPr>
            </w:rPrChange>
          </w:rPr>
          <w:delText>On The E</w:delText>
        </w:r>
      </w:del>
      <w:del w:id="26" w:author="Jeff" w:date="2021-06-26T00:30:00Z">
        <w:r w:rsidR="00992A1C" w:rsidRPr="00C8205D" w:rsidDel="00775502">
          <w:rPr>
            <w:bCs/>
            <w:color w:val="000000" w:themeColor="text1"/>
            <w:sz w:val="22"/>
            <w:szCs w:val="22"/>
            <w:rPrChange w:id="27" w:author="Risa" w:date="2021-07-06T14:20:00Z">
              <w:rPr>
                <w:bCs/>
                <w:sz w:val="22"/>
                <w:szCs w:val="22"/>
              </w:rPr>
            </w:rPrChange>
          </w:rPr>
          <w:delText>dge:</w:delText>
        </w:r>
        <w:r w:rsidR="008F0278" w:rsidRPr="00C8205D" w:rsidDel="00775502">
          <w:rPr>
            <w:bCs/>
            <w:color w:val="000000" w:themeColor="text1"/>
            <w:sz w:val="22"/>
            <w:szCs w:val="22"/>
            <w:rPrChange w:id="28" w:author="Risa" w:date="2021-07-06T14:20:00Z">
              <w:rPr>
                <w:bCs/>
                <w:sz w:val="22"/>
                <w:szCs w:val="22"/>
              </w:rPr>
            </w:rPrChange>
          </w:rPr>
          <w:delText xml:space="preserve"> </w:delText>
        </w:r>
        <w:r w:rsidR="00992A1C" w:rsidRPr="00C8205D" w:rsidDel="00775502">
          <w:rPr>
            <w:bCs/>
            <w:color w:val="000000" w:themeColor="text1"/>
            <w:sz w:val="22"/>
            <w:szCs w:val="22"/>
            <w:rPrChange w:id="29" w:author="Risa" w:date="2021-07-06T14:20:00Z">
              <w:rPr>
                <w:bCs/>
                <w:sz w:val="22"/>
                <w:szCs w:val="22"/>
              </w:rPr>
            </w:rPrChange>
          </w:rPr>
          <w:delText xml:space="preserve">Pitch Pine Persistence </w:delText>
        </w:r>
      </w:del>
      <w:del w:id="30" w:author="Jeff" w:date="2021-06-26T00:33:00Z">
        <w:r w:rsidR="001E3258" w:rsidRPr="00C8205D" w:rsidDel="00775502">
          <w:rPr>
            <w:bCs/>
            <w:color w:val="000000" w:themeColor="text1"/>
            <w:sz w:val="22"/>
            <w:szCs w:val="22"/>
            <w:rPrChange w:id="31" w:author="Risa" w:date="2021-07-06T14:20:00Z">
              <w:rPr>
                <w:bCs/>
                <w:sz w:val="22"/>
                <w:szCs w:val="22"/>
              </w:rPr>
            </w:rPrChange>
          </w:rPr>
          <w:delText>i</w:delText>
        </w:r>
        <w:r w:rsidR="00594D09" w:rsidRPr="00C8205D" w:rsidDel="00775502">
          <w:rPr>
            <w:bCs/>
            <w:color w:val="000000" w:themeColor="text1"/>
            <w:sz w:val="22"/>
            <w:szCs w:val="22"/>
            <w:rPrChange w:id="32" w:author="Risa" w:date="2021-07-06T14:20:00Z">
              <w:rPr>
                <w:bCs/>
                <w:sz w:val="22"/>
                <w:szCs w:val="22"/>
              </w:rPr>
            </w:rPrChange>
          </w:rPr>
          <w:delText xml:space="preserve">n </w:delText>
        </w:r>
        <w:r w:rsidR="001E3258" w:rsidRPr="00C8205D" w:rsidDel="00775502">
          <w:rPr>
            <w:bCs/>
            <w:color w:val="000000" w:themeColor="text1"/>
            <w:sz w:val="22"/>
            <w:szCs w:val="22"/>
            <w:rPrChange w:id="33" w:author="Risa" w:date="2021-07-06T14:20:00Z">
              <w:rPr>
                <w:bCs/>
                <w:sz w:val="22"/>
                <w:szCs w:val="22"/>
              </w:rPr>
            </w:rPrChange>
          </w:rPr>
          <w:delText>t</w:delText>
        </w:r>
        <w:r w:rsidR="00594D09" w:rsidRPr="00C8205D" w:rsidDel="00775502">
          <w:rPr>
            <w:bCs/>
            <w:color w:val="000000" w:themeColor="text1"/>
            <w:sz w:val="22"/>
            <w:szCs w:val="22"/>
            <w:rPrChange w:id="34" w:author="Risa" w:date="2021-07-06T14:20:00Z">
              <w:rPr>
                <w:bCs/>
                <w:sz w:val="22"/>
                <w:szCs w:val="22"/>
              </w:rPr>
            </w:rPrChange>
          </w:rPr>
          <w:delText xml:space="preserve">he Absence </w:delText>
        </w:r>
        <w:r w:rsidR="001E3258" w:rsidRPr="00C8205D" w:rsidDel="00775502">
          <w:rPr>
            <w:bCs/>
            <w:color w:val="000000" w:themeColor="text1"/>
            <w:sz w:val="22"/>
            <w:szCs w:val="22"/>
            <w:rPrChange w:id="35" w:author="Risa" w:date="2021-07-06T14:20:00Z">
              <w:rPr>
                <w:bCs/>
                <w:sz w:val="22"/>
                <w:szCs w:val="22"/>
              </w:rPr>
            </w:rPrChange>
          </w:rPr>
          <w:delText>o</w:delText>
        </w:r>
        <w:r w:rsidR="00594D09" w:rsidRPr="00C8205D" w:rsidDel="00775502">
          <w:rPr>
            <w:bCs/>
            <w:color w:val="000000" w:themeColor="text1"/>
            <w:sz w:val="22"/>
            <w:szCs w:val="22"/>
            <w:rPrChange w:id="36" w:author="Risa" w:date="2021-07-06T14:20:00Z">
              <w:rPr>
                <w:bCs/>
                <w:sz w:val="22"/>
                <w:szCs w:val="22"/>
              </w:rPr>
            </w:rPrChange>
          </w:rPr>
          <w:delText>f Fire</w:delText>
        </w:r>
      </w:del>
      <w:ins w:id="37" w:author="Jeff" w:date="2021-06-26T00:33:00Z">
        <w:r w:rsidR="00775502" w:rsidRPr="00C8205D">
          <w:rPr>
            <w:bCs/>
            <w:color w:val="000000" w:themeColor="text1"/>
            <w:sz w:val="22"/>
            <w:szCs w:val="22"/>
            <w:rPrChange w:id="38" w:author="Risa" w:date="2021-07-06T14:20:00Z">
              <w:rPr>
                <w:bCs/>
                <w:sz w:val="22"/>
                <w:szCs w:val="22"/>
              </w:rPr>
            </w:rPrChange>
          </w:rPr>
          <w:t>Respon</w:t>
        </w:r>
      </w:ins>
      <w:ins w:id="39" w:author="Jeff" w:date="2021-06-28T04:18:00Z">
        <w:r w:rsidR="00161F4B" w:rsidRPr="00C8205D">
          <w:rPr>
            <w:bCs/>
            <w:color w:val="000000" w:themeColor="text1"/>
            <w:sz w:val="22"/>
            <w:szCs w:val="22"/>
            <w:rPrChange w:id="40" w:author="Risa" w:date="2021-07-06T14:20:00Z">
              <w:rPr>
                <w:bCs/>
                <w:sz w:val="22"/>
                <w:szCs w:val="22"/>
              </w:rPr>
            </w:rPrChange>
          </w:rPr>
          <w:t>se</w:t>
        </w:r>
      </w:ins>
      <w:ins w:id="41" w:author="Jeff" w:date="2021-06-26T00:33:00Z">
        <w:r w:rsidR="00775502" w:rsidRPr="00C8205D">
          <w:rPr>
            <w:bCs/>
            <w:color w:val="000000" w:themeColor="text1"/>
            <w:sz w:val="22"/>
            <w:szCs w:val="22"/>
            <w:rPrChange w:id="42" w:author="Risa" w:date="2021-07-06T14:20:00Z">
              <w:rPr>
                <w:bCs/>
                <w:sz w:val="22"/>
                <w:szCs w:val="22"/>
              </w:rPr>
            </w:rPrChange>
          </w:rPr>
          <w:t xml:space="preserve"> to Fire Absence</w:t>
        </w:r>
      </w:ins>
      <w:ins w:id="43" w:author="Jeff" w:date="2021-06-26T00:34:00Z">
        <w:r w:rsidR="00775502" w:rsidRPr="00C8205D">
          <w:rPr>
            <w:bCs/>
            <w:color w:val="000000" w:themeColor="text1"/>
            <w:sz w:val="22"/>
            <w:szCs w:val="22"/>
            <w:rPrChange w:id="44" w:author="Risa" w:date="2021-07-06T14:20:00Z">
              <w:rPr>
                <w:bCs/>
                <w:sz w:val="22"/>
                <w:szCs w:val="22"/>
              </w:rPr>
            </w:rPrChange>
          </w:rPr>
          <w:t xml:space="preserve"> and</w:t>
        </w:r>
      </w:ins>
      <w:del w:id="45" w:author="Jeff" w:date="2021-06-26T00:34:00Z">
        <w:r w:rsidR="00174550" w:rsidRPr="00C8205D" w:rsidDel="00775502">
          <w:rPr>
            <w:bCs/>
            <w:color w:val="000000" w:themeColor="text1"/>
            <w:sz w:val="22"/>
            <w:szCs w:val="22"/>
            <w:rPrChange w:id="46" w:author="Risa" w:date="2021-07-06T14:20:00Z">
              <w:rPr>
                <w:bCs/>
                <w:sz w:val="22"/>
                <w:szCs w:val="22"/>
              </w:rPr>
            </w:rPrChange>
          </w:rPr>
          <w:delText xml:space="preserve"> </w:delText>
        </w:r>
        <w:r w:rsidR="009E197A" w:rsidRPr="00C8205D" w:rsidDel="00775502">
          <w:rPr>
            <w:bCs/>
            <w:color w:val="000000" w:themeColor="text1"/>
            <w:sz w:val="22"/>
            <w:szCs w:val="22"/>
            <w:rPrChange w:id="47" w:author="Risa" w:date="2021-07-06T14:20:00Z">
              <w:rPr>
                <w:bCs/>
                <w:sz w:val="22"/>
                <w:szCs w:val="22"/>
              </w:rPr>
            </w:rPrChange>
          </w:rPr>
          <w:delText>U</w:delText>
        </w:r>
      </w:del>
      <w:del w:id="48" w:author="Jeff" w:date="2021-06-26T00:33:00Z">
        <w:r w:rsidR="009E197A" w:rsidRPr="00C8205D" w:rsidDel="00775502">
          <w:rPr>
            <w:bCs/>
            <w:color w:val="000000" w:themeColor="text1"/>
            <w:sz w:val="22"/>
            <w:szCs w:val="22"/>
            <w:rPrChange w:id="49" w:author="Risa" w:date="2021-07-06T14:20:00Z">
              <w:rPr>
                <w:bCs/>
                <w:sz w:val="22"/>
                <w:szCs w:val="22"/>
              </w:rPr>
            </w:rPrChange>
          </w:rPr>
          <w:delText>nder</w:delText>
        </w:r>
      </w:del>
      <w:r w:rsidR="009E197A" w:rsidRPr="00C8205D">
        <w:rPr>
          <w:bCs/>
          <w:color w:val="000000" w:themeColor="text1"/>
          <w:sz w:val="22"/>
          <w:szCs w:val="22"/>
          <w:rPrChange w:id="50" w:author="Risa" w:date="2021-07-06T14:20:00Z">
            <w:rPr>
              <w:bCs/>
              <w:sz w:val="22"/>
              <w:szCs w:val="22"/>
            </w:rPr>
          </w:rPrChange>
        </w:rPr>
        <w:t xml:space="preserve"> </w:t>
      </w:r>
      <w:del w:id="51" w:author="Nick Smith" w:date="2021-06-30T14:19:00Z">
        <w:r w:rsidR="001E3258" w:rsidRPr="00C8205D" w:rsidDel="0090675A">
          <w:rPr>
            <w:bCs/>
            <w:color w:val="000000" w:themeColor="text1"/>
            <w:sz w:val="22"/>
            <w:szCs w:val="22"/>
            <w:rPrChange w:id="52" w:author="Risa" w:date="2021-07-06T14:20:00Z">
              <w:rPr>
                <w:bCs/>
                <w:sz w:val="22"/>
                <w:szCs w:val="22"/>
              </w:rPr>
            </w:rPrChange>
          </w:rPr>
          <w:delText>t</w:delText>
        </w:r>
        <w:r w:rsidR="009E197A" w:rsidRPr="00C8205D" w:rsidDel="0090675A">
          <w:rPr>
            <w:bCs/>
            <w:color w:val="000000" w:themeColor="text1"/>
            <w:sz w:val="22"/>
            <w:szCs w:val="22"/>
            <w:rPrChange w:id="53" w:author="Risa" w:date="2021-07-06T14:20:00Z">
              <w:rPr>
                <w:bCs/>
                <w:sz w:val="22"/>
                <w:szCs w:val="22"/>
              </w:rPr>
            </w:rPrChange>
          </w:rPr>
          <w:delText xml:space="preserve">he Influence </w:delText>
        </w:r>
        <w:r w:rsidR="001E3258" w:rsidRPr="00C8205D" w:rsidDel="0090675A">
          <w:rPr>
            <w:bCs/>
            <w:color w:val="000000" w:themeColor="text1"/>
            <w:sz w:val="22"/>
            <w:szCs w:val="22"/>
            <w:rPrChange w:id="54" w:author="Risa" w:date="2021-07-06T14:20:00Z">
              <w:rPr>
                <w:bCs/>
                <w:sz w:val="22"/>
                <w:szCs w:val="22"/>
              </w:rPr>
            </w:rPrChange>
          </w:rPr>
          <w:delText>o</w:delText>
        </w:r>
        <w:r w:rsidR="008F0278" w:rsidRPr="00C8205D" w:rsidDel="0090675A">
          <w:rPr>
            <w:bCs/>
            <w:color w:val="000000" w:themeColor="text1"/>
            <w:sz w:val="22"/>
            <w:szCs w:val="22"/>
            <w:rPrChange w:id="55" w:author="Risa" w:date="2021-07-06T14:20:00Z">
              <w:rPr>
                <w:bCs/>
                <w:sz w:val="22"/>
                <w:szCs w:val="22"/>
              </w:rPr>
            </w:rPrChange>
          </w:rPr>
          <w:delText>f</w:delText>
        </w:r>
        <w:r w:rsidR="00174550" w:rsidRPr="00C8205D" w:rsidDel="0090675A">
          <w:rPr>
            <w:bCs/>
            <w:color w:val="000000" w:themeColor="text1"/>
            <w:sz w:val="22"/>
            <w:szCs w:val="22"/>
            <w:rPrChange w:id="56" w:author="Risa" w:date="2021-07-06T14:20:00Z">
              <w:rPr>
                <w:bCs/>
                <w:sz w:val="22"/>
                <w:szCs w:val="22"/>
              </w:rPr>
            </w:rPrChange>
          </w:rPr>
          <w:delText xml:space="preserve"> </w:delText>
        </w:r>
      </w:del>
      <w:del w:id="57" w:author="Jeff" w:date="2021-06-23T13:36:00Z">
        <w:r w:rsidR="00174550" w:rsidRPr="00C8205D" w:rsidDel="009D1CD9">
          <w:rPr>
            <w:bCs/>
            <w:color w:val="000000" w:themeColor="text1"/>
            <w:sz w:val="22"/>
            <w:szCs w:val="22"/>
            <w:rPrChange w:id="58" w:author="Risa" w:date="2021-07-06T14:20:00Z">
              <w:rPr>
                <w:bCs/>
                <w:sz w:val="22"/>
                <w:szCs w:val="22"/>
              </w:rPr>
            </w:rPrChange>
          </w:rPr>
          <w:delText xml:space="preserve">Elevation </w:delText>
        </w:r>
        <w:r w:rsidR="001E3258" w:rsidRPr="00C8205D" w:rsidDel="009D1CD9">
          <w:rPr>
            <w:bCs/>
            <w:color w:val="000000" w:themeColor="text1"/>
            <w:sz w:val="22"/>
            <w:szCs w:val="22"/>
            <w:rPrChange w:id="59" w:author="Risa" w:date="2021-07-06T14:20:00Z">
              <w:rPr>
                <w:bCs/>
                <w:sz w:val="22"/>
                <w:szCs w:val="22"/>
              </w:rPr>
            </w:rPrChange>
          </w:rPr>
          <w:delText>a</w:delText>
        </w:r>
        <w:r w:rsidR="008F0278" w:rsidRPr="00C8205D" w:rsidDel="009D1CD9">
          <w:rPr>
            <w:bCs/>
            <w:color w:val="000000" w:themeColor="text1"/>
            <w:sz w:val="22"/>
            <w:szCs w:val="22"/>
            <w:rPrChange w:id="60" w:author="Risa" w:date="2021-07-06T14:20:00Z">
              <w:rPr>
                <w:bCs/>
                <w:sz w:val="22"/>
                <w:szCs w:val="22"/>
              </w:rPr>
            </w:rPrChange>
          </w:rPr>
          <w:delText>n</w:delText>
        </w:r>
        <w:r w:rsidR="00174550" w:rsidRPr="00C8205D" w:rsidDel="009D1CD9">
          <w:rPr>
            <w:bCs/>
            <w:color w:val="000000" w:themeColor="text1"/>
            <w:sz w:val="22"/>
            <w:szCs w:val="22"/>
            <w:rPrChange w:id="61" w:author="Risa" w:date="2021-07-06T14:20:00Z">
              <w:rPr>
                <w:bCs/>
                <w:sz w:val="22"/>
                <w:szCs w:val="22"/>
              </w:rPr>
            </w:rPrChange>
          </w:rPr>
          <w:delText xml:space="preserve">d </w:delText>
        </w:r>
      </w:del>
      <w:r w:rsidR="00174550" w:rsidRPr="00C8205D">
        <w:rPr>
          <w:bCs/>
          <w:color w:val="000000" w:themeColor="text1"/>
          <w:sz w:val="22"/>
          <w:szCs w:val="22"/>
          <w:rPrChange w:id="62" w:author="Risa" w:date="2021-07-06T14:20:00Z">
            <w:rPr>
              <w:bCs/>
              <w:sz w:val="22"/>
              <w:szCs w:val="22"/>
            </w:rPr>
          </w:rPrChange>
        </w:rPr>
        <w:t xml:space="preserve">Topographic </w:t>
      </w:r>
      <w:r w:rsidR="009E197A" w:rsidRPr="00C8205D">
        <w:rPr>
          <w:bCs/>
          <w:color w:val="000000" w:themeColor="text1"/>
          <w:sz w:val="22"/>
          <w:szCs w:val="22"/>
          <w:rPrChange w:id="63" w:author="Risa" w:date="2021-07-06T14:20:00Z">
            <w:rPr>
              <w:bCs/>
              <w:sz w:val="22"/>
              <w:szCs w:val="22"/>
            </w:rPr>
          </w:rPrChange>
        </w:rPr>
        <w:t>Factors</w:t>
      </w:r>
      <w:ins w:id="64" w:author="Jeff" w:date="2021-06-28T07:52:00Z">
        <w:r w:rsidR="00ED433D" w:rsidRPr="00C8205D">
          <w:rPr>
            <w:bCs/>
            <w:color w:val="000000" w:themeColor="text1"/>
            <w:sz w:val="22"/>
            <w:szCs w:val="22"/>
            <w:rPrChange w:id="65" w:author="Risa" w:date="2021-07-06T14:20:00Z">
              <w:rPr>
                <w:bCs/>
                <w:sz w:val="22"/>
                <w:szCs w:val="22"/>
              </w:rPr>
            </w:rPrChange>
          </w:rPr>
          <w:t xml:space="preserve"> at Mt. Desert Island</w:t>
        </w:r>
      </w:ins>
    </w:p>
    <w:p w14:paraId="3B4900DC" w14:textId="77777777" w:rsidR="009579BF" w:rsidRPr="00C8205D" w:rsidRDefault="009579BF" w:rsidP="001D7BE7">
      <w:pPr>
        <w:spacing w:line="360" w:lineRule="auto"/>
        <w:rPr>
          <w:bCs/>
          <w:color w:val="000000" w:themeColor="text1"/>
          <w:sz w:val="22"/>
          <w:szCs w:val="22"/>
          <w:rPrChange w:id="66" w:author="Risa" w:date="2021-07-06T14:20:00Z">
            <w:rPr>
              <w:bCs/>
              <w:sz w:val="22"/>
              <w:szCs w:val="22"/>
            </w:rPr>
          </w:rPrChange>
        </w:rPr>
        <w:pPrChange w:id="67" w:author="Risa" w:date="2021-07-06T13:11:00Z">
          <w:pPr/>
        </w:pPrChange>
      </w:pPr>
    </w:p>
    <w:p w14:paraId="06BC74A6" w14:textId="77777777" w:rsidR="001D515C" w:rsidRPr="00C8205D" w:rsidRDefault="001D515C" w:rsidP="001D7BE7">
      <w:pPr>
        <w:spacing w:line="360" w:lineRule="auto"/>
        <w:rPr>
          <w:bCs/>
          <w:color w:val="000000" w:themeColor="text1"/>
          <w:sz w:val="22"/>
          <w:szCs w:val="22"/>
          <w:rPrChange w:id="68" w:author="Risa" w:date="2021-07-06T14:20:00Z">
            <w:rPr>
              <w:bCs/>
              <w:sz w:val="22"/>
              <w:szCs w:val="22"/>
            </w:rPr>
          </w:rPrChange>
        </w:rPr>
        <w:pPrChange w:id="69" w:author="Risa" w:date="2021-07-06T13:11:00Z">
          <w:pPr/>
        </w:pPrChange>
      </w:pPr>
      <w:r w:rsidRPr="00C8205D">
        <w:rPr>
          <w:bCs/>
          <w:color w:val="000000" w:themeColor="text1"/>
          <w:sz w:val="22"/>
          <w:szCs w:val="22"/>
          <w:rPrChange w:id="70" w:author="Risa" w:date="2021-07-06T14:20:00Z">
            <w:rPr>
              <w:bCs/>
              <w:sz w:val="22"/>
              <w:szCs w:val="22"/>
            </w:rPr>
          </w:rPrChange>
        </w:rPr>
        <w:t>Authors and affiliations:</w:t>
      </w:r>
    </w:p>
    <w:p w14:paraId="06D3B22A" w14:textId="5550BDF1" w:rsidR="001D515C" w:rsidRPr="00C8205D" w:rsidRDefault="001D515C" w:rsidP="001D7BE7">
      <w:pPr>
        <w:spacing w:line="360" w:lineRule="auto"/>
        <w:rPr>
          <w:bCs/>
          <w:color w:val="000000" w:themeColor="text1"/>
          <w:sz w:val="22"/>
          <w:szCs w:val="22"/>
          <w:rPrChange w:id="71" w:author="Risa" w:date="2021-07-06T14:20:00Z">
            <w:rPr>
              <w:bCs/>
              <w:sz w:val="22"/>
              <w:szCs w:val="22"/>
            </w:rPr>
          </w:rPrChange>
        </w:rPr>
        <w:pPrChange w:id="72" w:author="Risa" w:date="2021-07-06T13:11:00Z">
          <w:pPr/>
        </w:pPrChange>
      </w:pPr>
      <w:r w:rsidRPr="00C8205D">
        <w:rPr>
          <w:bCs/>
          <w:color w:val="000000" w:themeColor="text1"/>
          <w:sz w:val="22"/>
          <w:szCs w:val="22"/>
          <w:rPrChange w:id="73" w:author="Risa" w:date="2021-07-06T14:20:00Z">
            <w:rPr>
              <w:bCs/>
              <w:sz w:val="22"/>
              <w:szCs w:val="22"/>
            </w:rPr>
          </w:rPrChange>
        </w:rPr>
        <w:t>Jeff Licht</w:t>
      </w:r>
      <w:r w:rsidRPr="00C8205D">
        <w:rPr>
          <w:bCs/>
          <w:color w:val="000000" w:themeColor="text1"/>
          <w:sz w:val="22"/>
          <w:szCs w:val="22"/>
          <w:vertAlign w:val="superscript"/>
          <w:rPrChange w:id="74" w:author="Risa" w:date="2021-07-06T14:20:00Z">
            <w:rPr>
              <w:bCs/>
              <w:sz w:val="22"/>
              <w:szCs w:val="22"/>
              <w:vertAlign w:val="superscript"/>
            </w:rPr>
          </w:rPrChange>
        </w:rPr>
        <w:t>1</w:t>
      </w:r>
      <w:r w:rsidR="004320E4" w:rsidRPr="00C8205D">
        <w:rPr>
          <w:bCs/>
          <w:color w:val="000000" w:themeColor="text1"/>
          <w:sz w:val="22"/>
          <w:szCs w:val="22"/>
          <w:rPrChange w:id="75" w:author="Risa" w:date="2021-07-06T14:20:00Z">
            <w:rPr>
              <w:bCs/>
              <w:sz w:val="22"/>
              <w:szCs w:val="22"/>
            </w:rPr>
          </w:rPrChange>
        </w:rPr>
        <w:t>, Risa McNellis</w:t>
      </w:r>
      <w:r w:rsidR="008F0278" w:rsidRPr="00C8205D">
        <w:rPr>
          <w:bCs/>
          <w:color w:val="000000" w:themeColor="text1"/>
          <w:sz w:val="22"/>
          <w:szCs w:val="22"/>
          <w:vertAlign w:val="superscript"/>
          <w:rPrChange w:id="76" w:author="Risa" w:date="2021-07-06T14:20:00Z">
            <w:rPr>
              <w:bCs/>
              <w:sz w:val="22"/>
              <w:szCs w:val="22"/>
              <w:vertAlign w:val="superscript"/>
            </w:rPr>
          </w:rPrChange>
        </w:rPr>
        <w:t xml:space="preserve">2 </w:t>
      </w:r>
      <w:r w:rsidR="008F0278" w:rsidRPr="00C8205D">
        <w:rPr>
          <w:bCs/>
          <w:color w:val="000000" w:themeColor="text1"/>
          <w:sz w:val="22"/>
          <w:szCs w:val="22"/>
          <w:rPrChange w:id="77" w:author="Risa" w:date="2021-07-06T14:20:00Z">
            <w:rPr>
              <w:bCs/>
              <w:sz w:val="22"/>
              <w:szCs w:val="22"/>
            </w:rPr>
          </w:rPrChange>
        </w:rPr>
        <w:t>and Nicholas G. Smith</w:t>
      </w:r>
      <w:r w:rsidR="008F0278" w:rsidRPr="00C8205D">
        <w:rPr>
          <w:bCs/>
          <w:color w:val="000000" w:themeColor="text1"/>
          <w:sz w:val="22"/>
          <w:szCs w:val="22"/>
          <w:vertAlign w:val="superscript"/>
          <w:rPrChange w:id="78" w:author="Risa" w:date="2021-07-06T14:20:00Z">
            <w:rPr>
              <w:bCs/>
              <w:sz w:val="22"/>
              <w:szCs w:val="22"/>
              <w:vertAlign w:val="superscript"/>
            </w:rPr>
          </w:rPrChange>
        </w:rPr>
        <w:t>3</w:t>
      </w:r>
    </w:p>
    <w:p w14:paraId="0266AF08" w14:textId="77777777" w:rsidR="001D515C" w:rsidRPr="00C8205D" w:rsidRDefault="001D515C" w:rsidP="001D7BE7">
      <w:pPr>
        <w:spacing w:line="360" w:lineRule="auto"/>
        <w:rPr>
          <w:bCs/>
          <w:color w:val="000000" w:themeColor="text1"/>
          <w:sz w:val="22"/>
          <w:szCs w:val="22"/>
          <w:rPrChange w:id="79" w:author="Risa" w:date="2021-07-06T14:20:00Z">
            <w:rPr>
              <w:bCs/>
              <w:sz w:val="22"/>
              <w:szCs w:val="22"/>
            </w:rPr>
          </w:rPrChange>
        </w:rPr>
        <w:pPrChange w:id="80" w:author="Risa" w:date="2021-07-06T13:11:00Z">
          <w:pPr/>
        </w:pPrChange>
      </w:pPr>
    </w:p>
    <w:p w14:paraId="38557B1B" w14:textId="77777777" w:rsidR="001D515C" w:rsidRPr="00C8205D" w:rsidRDefault="001D515C" w:rsidP="001D7BE7">
      <w:pPr>
        <w:spacing w:line="360" w:lineRule="auto"/>
        <w:rPr>
          <w:bCs/>
          <w:color w:val="000000" w:themeColor="text1"/>
          <w:sz w:val="22"/>
          <w:szCs w:val="22"/>
          <w:rPrChange w:id="81" w:author="Risa" w:date="2021-07-06T14:20:00Z">
            <w:rPr>
              <w:bCs/>
              <w:sz w:val="22"/>
              <w:szCs w:val="22"/>
            </w:rPr>
          </w:rPrChange>
        </w:rPr>
        <w:pPrChange w:id="82" w:author="Risa" w:date="2021-07-06T13:11:00Z">
          <w:pPr/>
        </w:pPrChange>
      </w:pPr>
      <w:r w:rsidRPr="00C8205D">
        <w:rPr>
          <w:bCs/>
          <w:color w:val="000000" w:themeColor="text1"/>
          <w:sz w:val="22"/>
          <w:szCs w:val="22"/>
          <w:vertAlign w:val="superscript"/>
          <w:rPrChange w:id="83" w:author="Risa" w:date="2021-07-06T14:20:00Z">
            <w:rPr>
              <w:bCs/>
              <w:sz w:val="22"/>
              <w:szCs w:val="22"/>
              <w:vertAlign w:val="superscript"/>
            </w:rPr>
          </w:rPrChange>
        </w:rPr>
        <w:t>1</w:t>
      </w:r>
      <w:r w:rsidRPr="00C8205D">
        <w:rPr>
          <w:bCs/>
          <w:color w:val="000000" w:themeColor="text1"/>
          <w:sz w:val="22"/>
          <w:szCs w:val="22"/>
          <w:rPrChange w:id="84" w:author="Risa" w:date="2021-07-06T14:20:00Z">
            <w:rPr>
              <w:bCs/>
              <w:sz w:val="22"/>
              <w:szCs w:val="22"/>
            </w:rPr>
          </w:rPrChange>
        </w:rPr>
        <w:t>School for the Environment, University of Massachusetts, Dorchester, MA, USA 02110</w:t>
      </w:r>
    </w:p>
    <w:p w14:paraId="0DFFCF50" w14:textId="773C9705" w:rsidR="001D515C" w:rsidRPr="00C8205D" w:rsidRDefault="001D515C" w:rsidP="001D7BE7">
      <w:pPr>
        <w:spacing w:line="360" w:lineRule="auto"/>
        <w:rPr>
          <w:bCs/>
          <w:color w:val="000000" w:themeColor="text1"/>
          <w:sz w:val="22"/>
          <w:szCs w:val="22"/>
          <w:rPrChange w:id="85" w:author="Risa" w:date="2021-07-06T14:20:00Z">
            <w:rPr>
              <w:bCs/>
              <w:sz w:val="22"/>
              <w:szCs w:val="22"/>
            </w:rPr>
          </w:rPrChange>
        </w:rPr>
        <w:pPrChange w:id="86" w:author="Risa" w:date="2021-07-06T13:11:00Z">
          <w:pPr/>
        </w:pPrChange>
      </w:pPr>
      <w:r w:rsidRPr="00C8205D">
        <w:rPr>
          <w:bCs/>
          <w:color w:val="000000" w:themeColor="text1"/>
          <w:sz w:val="22"/>
          <w:szCs w:val="22"/>
          <w:vertAlign w:val="superscript"/>
          <w:rPrChange w:id="87" w:author="Risa" w:date="2021-07-06T14:20:00Z">
            <w:rPr>
              <w:bCs/>
              <w:sz w:val="22"/>
              <w:szCs w:val="22"/>
              <w:vertAlign w:val="superscript"/>
            </w:rPr>
          </w:rPrChange>
        </w:rPr>
        <w:t>2</w:t>
      </w:r>
      <w:r w:rsidR="008F0278" w:rsidRPr="00C8205D">
        <w:rPr>
          <w:bCs/>
          <w:color w:val="000000" w:themeColor="text1"/>
          <w:sz w:val="22"/>
          <w:szCs w:val="22"/>
          <w:vertAlign w:val="superscript"/>
          <w:rPrChange w:id="88" w:author="Risa" w:date="2021-07-06T14:20:00Z">
            <w:rPr>
              <w:bCs/>
              <w:sz w:val="22"/>
              <w:szCs w:val="22"/>
              <w:vertAlign w:val="superscript"/>
            </w:rPr>
          </w:rPrChange>
        </w:rPr>
        <w:t xml:space="preserve">, 3 </w:t>
      </w:r>
      <w:r w:rsidRPr="00C8205D">
        <w:rPr>
          <w:bCs/>
          <w:color w:val="000000" w:themeColor="text1"/>
          <w:sz w:val="22"/>
          <w:szCs w:val="22"/>
          <w:rPrChange w:id="89" w:author="Risa" w:date="2021-07-06T14:20:00Z">
            <w:rPr>
              <w:bCs/>
              <w:sz w:val="22"/>
              <w:szCs w:val="22"/>
            </w:rPr>
          </w:rPrChange>
        </w:rPr>
        <w:t>Department of Biological Sciences, Texas Tech University, Lubbock, TX, USA 79409</w:t>
      </w:r>
    </w:p>
    <w:p w14:paraId="005BDDE7" w14:textId="77777777" w:rsidR="008F0278" w:rsidRPr="00C8205D" w:rsidRDefault="008F0278" w:rsidP="001D7BE7">
      <w:pPr>
        <w:spacing w:line="360" w:lineRule="auto"/>
        <w:rPr>
          <w:bCs/>
          <w:color w:val="000000" w:themeColor="text1"/>
          <w:sz w:val="22"/>
          <w:szCs w:val="22"/>
          <w:vertAlign w:val="superscript"/>
          <w:rPrChange w:id="90" w:author="Risa" w:date="2021-07-06T14:20:00Z">
            <w:rPr>
              <w:bCs/>
              <w:sz w:val="22"/>
              <w:szCs w:val="22"/>
              <w:vertAlign w:val="superscript"/>
            </w:rPr>
          </w:rPrChange>
        </w:rPr>
        <w:pPrChange w:id="91" w:author="Risa" w:date="2021-07-06T13:11:00Z">
          <w:pPr/>
        </w:pPrChange>
      </w:pPr>
    </w:p>
    <w:p w14:paraId="66172BA0" w14:textId="21B6E42A" w:rsidR="001D515C" w:rsidRPr="00C8205D" w:rsidRDefault="001D515C" w:rsidP="001D7BE7">
      <w:pPr>
        <w:spacing w:line="360" w:lineRule="auto"/>
        <w:rPr>
          <w:bCs/>
          <w:color w:val="000000" w:themeColor="text1"/>
          <w:sz w:val="22"/>
          <w:szCs w:val="22"/>
          <w:rPrChange w:id="92" w:author="Risa" w:date="2021-07-06T14:20:00Z">
            <w:rPr>
              <w:bCs/>
              <w:sz w:val="22"/>
              <w:szCs w:val="22"/>
            </w:rPr>
          </w:rPrChange>
        </w:rPr>
        <w:pPrChange w:id="93" w:author="Risa" w:date="2021-07-06T13:11:00Z">
          <w:pPr/>
        </w:pPrChange>
      </w:pPr>
      <w:r w:rsidRPr="00C8205D">
        <w:rPr>
          <w:bCs/>
          <w:color w:val="000000" w:themeColor="text1"/>
          <w:sz w:val="22"/>
          <w:szCs w:val="22"/>
          <w:rPrChange w:id="94" w:author="Risa" w:date="2021-07-06T14:20:00Z">
            <w:rPr>
              <w:bCs/>
              <w:sz w:val="22"/>
              <w:szCs w:val="22"/>
            </w:rPr>
          </w:rPrChange>
        </w:rPr>
        <w:t>Key words</w:t>
      </w:r>
    </w:p>
    <w:p w14:paraId="4F439038" w14:textId="41028260" w:rsidR="00E91203" w:rsidRPr="00C8205D" w:rsidRDefault="001D515C" w:rsidP="001D7BE7">
      <w:pPr>
        <w:spacing w:line="360" w:lineRule="auto"/>
        <w:rPr>
          <w:bCs/>
          <w:color w:val="000000" w:themeColor="text1"/>
          <w:sz w:val="22"/>
          <w:szCs w:val="22"/>
          <w:rPrChange w:id="95" w:author="Risa" w:date="2021-07-06T14:20:00Z">
            <w:rPr>
              <w:bCs/>
              <w:sz w:val="22"/>
              <w:szCs w:val="22"/>
            </w:rPr>
          </w:rPrChange>
        </w:rPr>
        <w:pPrChange w:id="96" w:author="Risa" w:date="2021-07-06T13:11:00Z">
          <w:pPr/>
        </w:pPrChange>
      </w:pPr>
      <w:r w:rsidRPr="00C8205D">
        <w:rPr>
          <w:bCs/>
          <w:i/>
          <w:iCs/>
          <w:color w:val="000000" w:themeColor="text1"/>
          <w:sz w:val="22"/>
          <w:szCs w:val="22"/>
          <w:rPrChange w:id="97" w:author="Risa" w:date="2021-07-06T14:20:00Z">
            <w:rPr>
              <w:bCs/>
              <w:i/>
              <w:iCs/>
              <w:sz w:val="22"/>
              <w:szCs w:val="22"/>
            </w:rPr>
          </w:rPrChange>
        </w:rPr>
        <w:t>Pinus rigida</w:t>
      </w:r>
      <w:r w:rsidRPr="00C8205D">
        <w:rPr>
          <w:bCs/>
          <w:color w:val="000000" w:themeColor="text1"/>
          <w:sz w:val="22"/>
          <w:szCs w:val="22"/>
          <w:rPrChange w:id="98" w:author="Risa" w:date="2021-07-06T14:20:00Z">
            <w:rPr>
              <w:bCs/>
              <w:sz w:val="22"/>
              <w:szCs w:val="22"/>
            </w:rPr>
          </w:rPrChange>
        </w:rPr>
        <w:t xml:space="preserve">, Pitch pine, </w:t>
      </w:r>
      <w:ins w:id="99" w:author="Jeff" w:date="2021-06-28T07:52:00Z">
        <w:r w:rsidR="00ED433D" w:rsidRPr="00C8205D">
          <w:rPr>
            <w:bCs/>
            <w:color w:val="000000" w:themeColor="text1"/>
            <w:sz w:val="22"/>
            <w:szCs w:val="22"/>
            <w:rPrChange w:id="100" w:author="Risa" w:date="2021-07-06T14:20:00Z">
              <w:rPr>
                <w:bCs/>
                <w:sz w:val="22"/>
                <w:szCs w:val="22"/>
              </w:rPr>
            </w:rPrChange>
          </w:rPr>
          <w:t>Mt.</w:t>
        </w:r>
      </w:ins>
      <w:del w:id="101" w:author="Jeff" w:date="2021-06-28T07:52:00Z">
        <w:r w:rsidRPr="00C8205D" w:rsidDel="00ED433D">
          <w:rPr>
            <w:bCs/>
            <w:color w:val="000000" w:themeColor="text1"/>
            <w:sz w:val="22"/>
            <w:szCs w:val="22"/>
            <w:rPrChange w:id="102" w:author="Risa" w:date="2021-07-06T14:20:00Z">
              <w:rPr>
                <w:bCs/>
                <w:sz w:val="22"/>
                <w:szCs w:val="22"/>
              </w:rPr>
            </w:rPrChange>
          </w:rPr>
          <w:delText>Mount</w:delText>
        </w:r>
      </w:del>
      <w:ins w:id="103" w:author="Jeff" w:date="2021-06-28T07:52:00Z">
        <w:r w:rsidR="00ED433D" w:rsidRPr="00C8205D">
          <w:rPr>
            <w:bCs/>
            <w:color w:val="000000" w:themeColor="text1"/>
            <w:sz w:val="22"/>
            <w:szCs w:val="22"/>
            <w:rPrChange w:id="104" w:author="Risa" w:date="2021-07-06T14:20:00Z">
              <w:rPr>
                <w:bCs/>
                <w:sz w:val="22"/>
                <w:szCs w:val="22"/>
              </w:rPr>
            </w:rPrChange>
          </w:rPr>
          <w:t xml:space="preserve"> </w:t>
        </w:r>
      </w:ins>
      <w:del w:id="105" w:author="Jeff" w:date="2021-06-28T07:52:00Z">
        <w:r w:rsidRPr="00C8205D" w:rsidDel="00ED433D">
          <w:rPr>
            <w:bCs/>
            <w:color w:val="000000" w:themeColor="text1"/>
            <w:sz w:val="22"/>
            <w:szCs w:val="22"/>
            <w:rPrChange w:id="106" w:author="Risa" w:date="2021-07-06T14:20:00Z">
              <w:rPr>
                <w:bCs/>
                <w:sz w:val="22"/>
                <w:szCs w:val="22"/>
              </w:rPr>
            </w:rPrChange>
          </w:rPr>
          <w:delText xml:space="preserve"> </w:delText>
        </w:r>
      </w:del>
      <w:r w:rsidRPr="00C8205D">
        <w:rPr>
          <w:bCs/>
          <w:color w:val="000000" w:themeColor="text1"/>
          <w:sz w:val="22"/>
          <w:szCs w:val="22"/>
          <w:rPrChange w:id="107" w:author="Risa" w:date="2021-07-06T14:20:00Z">
            <w:rPr>
              <w:bCs/>
              <w:sz w:val="22"/>
              <w:szCs w:val="22"/>
            </w:rPr>
          </w:rPrChange>
        </w:rPr>
        <w:t xml:space="preserve">Desert Island, </w:t>
      </w:r>
      <w:r w:rsidR="00CD1B34" w:rsidRPr="00C8205D">
        <w:rPr>
          <w:bCs/>
          <w:color w:val="000000" w:themeColor="text1"/>
          <w:sz w:val="22"/>
          <w:szCs w:val="22"/>
          <w:rPrChange w:id="108" w:author="Risa" w:date="2021-07-06T14:20:00Z">
            <w:rPr>
              <w:bCs/>
              <w:sz w:val="22"/>
              <w:szCs w:val="22"/>
            </w:rPr>
          </w:rPrChange>
        </w:rPr>
        <w:t>fire</w:t>
      </w:r>
      <w:ins w:id="109" w:author="Jeff" w:date="2021-06-23T05:49:00Z">
        <w:r w:rsidR="004B2194" w:rsidRPr="00C8205D">
          <w:rPr>
            <w:bCs/>
            <w:color w:val="000000" w:themeColor="text1"/>
            <w:sz w:val="22"/>
            <w:szCs w:val="22"/>
            <w:rPrChange w:id="110" w:author="Risa" w:date="2021-07-06T14:20:00Z">
              <w:rPr>
                <w:bCs/>
                <w:sz w:val="22"/>
                <w:szCs w:val="22"/>
              </w:rPr>
            </w:rPrChange>
          </w:rPr>
          <w:t xml:space="preserve"> history</w:t>
        </w:r>
      </w:ins>
      <w:r w:rsidR="00CD1B34" w:rsidRPr="00C8205D">
        <w:rPr>
          <w:bCs/>
          <w:color w:val="000000" w:themeColor="text1"/>
          <w:sz w:val="22"/>
          <w:szCs w:val="22"/>
          <w:rPrChange w:id="111" w:author="Risa" w:date="2021-07-06T14:20:00Z">
            <w:rPr>
              <w:bCs/>
              <w:sz w:val="22"/>
              <w:szCs w:val="22"/>
            </w:rPr>
          </w:rPrChange>
        </w:rPr>
        <w:t xml:space="preserve">, elevation, </w:t>
      </w:r>
      <w:r w:rsidR="00AC057A" w:rsidRPr="00C8205D">
        <w:rPr>
          <w:bCs/>
          <w:color w:val="000000" w:themeColor="text1"/>
          <w:sz w:val="22"/>
          <w:szCs w:val="22"/>
          <w:rPrChange w:id="112" w:author="Risa" w:date="2021-07-06T14:20:00Z">
            <w:rPr>
              <w:bCs/>
              <w:sz w:val="22"/>
              <w:szCs w:val="22"/>
            </w:rPr>
          </w:rPrChange>
        </w:rPr>
        <w:t xml:space="preserve">resilience, </w:t>
      </w:r>
      <w:ins w:id="113" w:author="Jeff" w:date="2021-06-22T20:36:00Z">
        <w:r w:rsidR="002806B4" w:rsidRPr="00C8205D">
          <w:rPr>
            <w:bCs/>
            <w:color w:val="000000" w:themeColor="text1"/>
            <w:sz w:val="22"/>
            <w:szCs w:val="22"/>
            <w:rPrChange w:id="114" w:author="Risa" w:date="2021-07-06T14:20:00Z">
              <w:rPr>
                <w:bCs/>
                <w:sz w:val="22"/>
                <w:szCs w:val="22"/>
              </w:rPr>
            </w:rPrChange>
          </w:rPr>
          <w:t>topography</w:t>
        </w:r>
      </w:ins>
      <w:del w:id="115" w:author="Jeff" w:date="2021-06-22T20:36:00Z">
        <w:r w:rsidR="00D0146E" w:rsidRPr="00C8205D" w:rsidDel="002806B4">
          <w:rPr>
            <w:bCs/>
            <w:color w:val="000000" w:themeColor="text1"/>
            <w:sz w:val="22"/>
            <w:szCs w:val="22"/>
            <w:rPrChange w:id="116" w:author="Risa" w:date="2021-07-06T14:20:00Z">
              <w:rPr>
                <w:bCs/>
                <w:sz w:val="22"/>
                <w:szCs w:val="22"/>
              </w:rPr>
            </w:rPrChange>
          </w:rPr>
          <w:delText>adaptivity</w:delText>
        </w:r>
      </w:del>
      <w:r w:rsidR="00253B94" w:rsidRPr="00C8205D">
        <w:rPr>
          <w:bCs/>
          <w:color w:val="000000" w:themeColor="text1"/>
          <w:sz w:val="22"/>
          <w:szCs w:val="22"/>
          <w:rPrChange w:id="117" w:author="Risa" w:date="2021-07-06T14:20:00Z">
            <w:rPr>
              <w:bCs/>
              <w:sz w:val="22"/>
              <w:szCs w:val="22"/>
            </w:rPr>
          </w:rPrChange>
        </w:rPr>
        <w:t xml:space="preserve">, </w:t>
      </w:r>
      <w:del w:id="118" w:author="Jeff" w:date="2021-06-23T05:48:00Z">
        <w:r w:rsidRPr="00C8205D" w:rsidDel="004B2194">
          <w:rPr>
            <w:bCs/>
            <w:color w:val="000000" w:themeColor="text1"/>
            <w:sz w:val="22"/>
            <w:szCs w:val="22"/>
            <w:rPrChange w:id="119" w:author="Risa" w:date="2021-07-06T14:20:00Z">
              <w:rPr>
                <w:bCs/>
                <w:sz w:val="22"/>
                <w:szCs w:val="22"/>
              </w:rPr>
            </w:rPrChange>
          </w:rPr>
          <w:delText>chemical geography</w:delText>
        </w:r>
      </w:del>
      <w:proofErr w:type="spellStart"/>
      <w:ins w:id="120" w:author="Jeff" w:date="2021-06-22T20:36:00Z">
        <w:r w:rsidR="002806B4" w:rsidRPr="00C8205D">
          <w:rPr>
            <w:bCs/>
            <w:color w:val="000000" w:themeColor="text1"/>
            <w:sz w:val="22"/>
            <w:szCs w:val="22"/>
            <w:rPrChange w:id="121" w:author="Risa" w:date="2021-07-06T14:20:00Z">
              <w:rPr>
                <w:bCs/>
                <w:sz w:val="22"/>
                <w:szCs w:val="22"/>
              </w:rPr>
            </w:rPrChange>
          </w:rPr>
          <w:t>iWUE</w:t>
        </w:r>
        <w:proofErr w:type="spellEnd"/>
        <w:r w:rsidR="002806B4" w:rsidRPr="00C8205D">
          <w:rPr>
            <w:bCs/>
            <w:color w:val="000000" w:themeColor="text1"/>
            <w:sz w:val="22"/>
            <w:szCs w:val="22"/>
            <w:rPrChange w:id="122" w:author="Risa" w:date="2021-07-06T14:20:00Z">
              <w:rPr>
                <w:bCs/>
                <w:sz w:val="22"/>
                <w:szCs w:val="22"/>
              </w:rPr>
            </w:rPrChange>
          </w:rPr>
          <w:t>,</w:t>
        </w:r>
      </w:ins>
      <w:ins w:id="123" w:author="Jeff" w:date="2021-06-22T20:37:00Z">
        <w:r w:rsidR="002806B4" w:rsidRPr="00C8205D">
          <w:rPr>
            <w:bCs/>
            <w:color w:val="000000" w:themeColor="text1"/>
            <w:sz w:val="22"/>
            <w:szCs w:val="22"/>
            <w:rPrChange w:id="124" w:author="Risa" w:date="2021-07-06T14:20:00Z">
              <w:rPr>
                <w:bCs/>
                <w:sz w:val="22"/>
                <w:szCs w:val="22"/>
              </w:rPr>
            </w:rPrChange>
          </w:rPr>
          <w:t xml:space="preserve"> soil water retention</w:t>
        </w:r>
      </w:ins>
    </w:p>
    <w:p w14:paraId="6256C4BD" w14:textId="0AFEF61E" w:rsidR="00765937" w:rsidRPr="00C8205D" w:rsidRDefault="00765937" w:rsidP="001D7BE7">
      <w:pPr>
        <w:spacing w:line="360" w:lineRule="auto"/>
        <w:rPr>
          <w:bCs/>
          <w:color w:val="000000" w:themeColor="text1"/>
          <w:sz w:val="22"/>
          <w:szCs w:val="22"/>
          <w:rPrChange w:id="125" w:author="Risa" w:date="2021-07-06T14:20:00Z">
            <w:rPr>
              <w:bCs/>
              <w:sz w:val="22"/>
              <w:szCs w:val="22"/>
            </w:rPr>
          </w:rPrChange>
        </w:rPr>
        <w:pPrChange w:id="126" w:author="Risa" w:date="2021-07-06T13:11:00Z">
          <w:pPr/>
        </w:pPrChange>
      </w:pPr>
    </w:p>
    <w:p w14:paraId="723494DE" w14:textId="5DF870A0" w:rsidR="00765937" w:rsidRPr="00C8205D" w:rsidRDefault="00765937" w:rsidP="001D7BE7">
      <w:pPr>
        <w:spacing w:line="360" w:lineRule="auto"/>
        <w:rPr>
          <w:bCs/>
          <w:color w:val="000000" w:themeColor="text1"/>
          <w:sz w:val="22"/>
          <w:szCs w:val="22"/>
          <w:rPrChange w:id="127" w:author="Risa" w:date="2021-07-06T14:20:00Z">
            <w:rPr>
              <w:bCs/>
              <w:sz w:val="22"/>
              <w:szCs w:val="22"/>
            </w:rPr>
          </w:rPrChange>
        </w:rPr>
        <w:pPrChange w:id="128" w:author="Risa" w:date="2021-07-06T13:11:00Z">
          <w:pPr/>
        </w:pPrChange>
      </w:pPr>
    </w:p>
    <w:p w14:paraId="6E2DF5DE" w14:textId="77777777" w:rsidR="00B768C8" w:rsidRPr="00C8205D" w:rsidRDefault="00B768C8" w:rsidP="001D7BE7">
      <w:pPr>
        <w:spacing w:line="360" w:lineRule="auto"/>
        <w:rPr>
          <w:b/>
          <w:color w:val="000000" w:themeColor="text1"/>
          <w:sz w:val="22"/>
          <w:szCs w:val="22"/>
          <w:rPrChange w:id="129" w:author="Risa" w:date="2021-07-06T14:20:00Z">
            <w:rPr>
              <w:b/>
              <w:sz w:val="22"/>
              <w:szCs w:val="22"/>
            </w:rPr>
          </w:rPrChange>
        </w:rPr>
        <w:pPrChange w:id="130" w:author="Risa" w:date="2021-07-06T13:11:00Z">
          <w:pPr/>
        </w:pPrChange>
      </w:pPr>
      <w:r w:rsidRPr="00C8205D">
        <w:rPr>
          <w:b/>
          <w:color w:val="000000" w:themeColor="text1"/>
          <w:sz w:val="22"/>
          <w:szCs w:val="22"/>
          <w:rPrChange w:id="131" w:author="Risa" w:date="2021-07-06T14:20:00Z">
            <w:rPr>
              <w:b/>
              <w:sz w:val="22"/>
              <w:szCs w:val="22"/>
            </w:rPr>
          </w:rPrChange>
        </w:rPr>
        <w:t>ABSTRACT</w:t>
      </w:r>
    </w:p>
    <w:p w14:paraId="743E2FAB" w14:textId="77777777" w:rsidR="00B768C8" w:rsidRPr="00C8205D" w:rsidRDefault="00B768C8" w:rsidP="001D7BE7">
      <w:pPr>
        <w:spacing w:line="360" w:lineRule="auto"/>
        <w:rPr>
          <w:b/>
          <w:color w:val="000000" w:themeColor="text1"/>
          <w:sz w:val="22"/>
          <w:szCs w:val="22"/>
          <w:rPrChange w:id="132" w:author="Risa" w:date="2021-07-06T14:20:00Z">
            <w:rPr>
              <w:b/>
            </w:rPr>
          </w:rPrChange>
        </w:rPr>
        <w:pPrChange w:id="133" w:author="Risa" w:date="2021-07-06T13:11:00Z">
          <w:pPr/>
        </w:pPrChange>
      </w:pPr>
    </w:p>
    <w:p w14:paraId="1A4F9641" w14:textId="63391055" w:rsidR="003309EA" w:rsidRPr="00C8205D" w:rsidRDefault="00B768C8" w:rsidP="001D7BE7">
      <w:pPr>
        <w:spacing w:line="360" w:lineRule="auto"/>
        <w:rPr>
          <w:color w:val="000000" w:themeColor="text1"/>
          <w:sz w:val="22"/>
          <w:szCs w:val="22"/>
          <w:rPrChange w:id="134" w:author="Risa" w:date="2021-07-06T14:20:00Z">
            <w:rPr>
              <w:sz w:val="22"/>
              <w:szCs w:val="22"/>
            </w:rPr>
          </w:rPrChange>
        </w:rPr>
        <w:pPrChange w:id="135" w:author="Risa" w:date="2021-07-06T13:11:00Z">
          <w:pPr>
            <w:spacing w:line="276" w:lineRule="auto"/>
            <w:jc w:val="both"/>
          </w:pPr>
        </w:pPrChange>
      </w:pPr>
      <w:r w:rsidRPr="00C8205D">
        <w:rPr>
          <w:color w:val="000000" w:themeColor="text1"/>
          <w:sz w:val="22"/>
          <w:szCs w:val="22"/>
          <w:rPrChange w:id="136" w:author="Risa" w:date="2021-07-06T14:20:00Z">
            <w:rPr>
              <w:sz w:val="22"/>
              <w:szCs w:val="22"/>
            </w:rPr>
          </w:rPrChange>
        </w:rPr>
        <w:t>Globally rare pitch pine (</w:t>
      </w:r>
      <w:r w:rsidRPr="00C8205D">
        <w:rPr>
          <w:i/>
          <w:iCs/>
          <w:color w:val="000000" w:themeColor="text1"/>
          <w:sz w:val="22"/>
          <w:szCs w:val="22"/>
          <w:rPrChange w:id="137" w:author="Risa" w:date="2021-07-06T14:20:00Z">
            <w:rPr>
              <w:i/>
              <w:iCs/>
              <w:sz w:val="22"/>
              <w:szCs w:val="22"/>
            </w:rPr>
          </w:rPrChange>
        </w:rPr>
        <w:t>Pinus rigida</w:t>
      </w:r>
      <w:del w:id="138" w:author="Risa" w:date="2021-07-06T14:29:00Z">
        <w:r w:rsidRPr="00C8205D" w:rsidDel="00E55302">
          <w:rPr>
            <w:color w:val="000000" w:themeColor="text1"/>
            <w:sz w:val="22"/>
            <w:szCs w:val="22"/>
            <w:rPrChange w:id="139" w:author="Risa" w:date="2021-07-06T14:20:00Z">
              <w:rPr>
                <w:sz w:val="22"/>
                <w:szCs w:val="22"/>
              </w:rPr>
            </w:rPrChange>
          </w:rPr>
          <w:delText xml:space="preserve"> Miller</w:delText>
        </w:r>
      </w:del>
      <w:r w:rsidRPr="00C8205D">
        <w:rPr>
          <w:color w:val="000000" w:themeColor="text1"/>
          <w:sz w:val="22"/>
          <w:szCs w:val="22"/>
          <w:rPrChange w:id="140" w:author="Risa" w:date="2021-07-06T14:20:00Z">
            <w:rPr>
              <w:sz w:val="22"/>
              <w:szCs w:val="22"/>
            </w:rPr>
          </w:rPrChange>
        </w:rPr>
        <w:t>)</w:t>
      </w:r>
      <w:ins w:id="141" w:author="Jeff" w:date="2021-06-20T08:48:00Z">
        <w:r w:rsidR="00375365" w:rsidRPr="00C8205D">
          <w:rPr>
            <w:color w:val="000000" w:themeColor="text1"/>
            <w:sz w:val="22"/>
            <w:szCs w:val="22"/>
            <w:rPrChange w:id="142" w:author="Risa" w:date="2021-07-06T14:20:00Z">
              <w:rPr>
                <w:sz w:val="22"/>
                <w:szCs w:val="22"/>
              </w:rPr>
            </w:rPrChange>
          </w:rPr>
          <w:t xml:space="preserve"> </w:t>
        </w:r>
      </w:ins>
      <w:del w:id="143" w:author="Jeff" w:date="2021-06-20T08:48:00Z">
        <w:r w:rsidR="009A7E97" w:rsidRPr="00C8205D" w:rsidDel="00375365">
          <w:rPr>
            <w:color w:val="000000" w:themeColor="text1"/>
            <w:sz w:val="22"/>
            <w:szCs w:val="22"/>
            <w:rPrChange w:id="144" w:author="Risa" w:date="2021-07-06T14:20:00Z">
              <w:rPr>
                <w:sz w:val="22"/>
                <w:szCs w:val="22"/>
              </w:rPr>
            </w:rPrChange>
          </w:rPr>
          <w:delText>, the most northerly member of the southern yellow pines</w:delText>
        </w:r>
        <w:r w:rsidR="006A0148" w:rsidRPr="00C8205D" w:rsidDel="00375365">
          <w:rPr>
            <w:color w:val="000000" w:themeColor="text1"/>
            <w:sz w:val="22"/>
            <w:szCs w:val="22"/>
            <w:rPrChange w:id="145" w:author="Risa" w:date="2021-07-06T14:20:00Z">
              <w:rPr>
                <w:sz w:val="22"/>
                <w:szCs w:val="22"/>
              </w:rPr>
            </w:rPrChange>
          </w:rPr>
          <w:delText xml:space="preserve">, </w:delText>
        </w:r>
      </w:del>
      <w:r w:rsidRPr="00C8205D">
        <w:rPr>
          <w:color w:val="000000" w:themeColor="text1"/>
          <w:sz w:val="22"/>
          <w:szCs w:val="22"/>
          <w:rPrChange w:id="146" w:author="Risa" w:date="2021-07-06T14:20:00Z">
            <w:rPr>
              <w:sz w:val="22"/>
              <w:szCs w:val="22"/>
            </w:rPr>
          </w:rPrChange>
        </w:rPr>
        <w:t xml:space="preserve">is thought to depend on intermittent fire, which encourages reproduction and niche preservation. At Mt. Desert Island in Acadia National Park (ME, USA) a </w:t>
      </w:r>
      <w:r w:rsidR="004B55A1" w:rsidRPr="00C8205D">
        <w:rPr>
          <w:color w:val="000000" w:themeColor="text1"/>
          <w:sz w:val="22"/>
          <w:szCs w:val="22"/>
          <w:rPrChange w:id="147" w:author="Risa" w:date="2021-07-06T14:20:00Z">
            <w:rPr>
              <w:sz w:val="22"/>
              <w:szCs w:val="22"/>
            </w:rPr>
          </w:rPrChange>
        </w:rPr>
        <w:t xml:space="preserve">major, </w:t>
      </w:r>
      <w:r w:rsidRPr="00C8205D">
        <w:rPr>
          <w:color w:val="000000" w:themeColor="text1"/>
          <w:sz w:val="22"/>
          <w:szCs w:val="22"/>
          <w:rPrChange w:id="148" w:author="Risa" w:date="2021-07-06T14:20:00Z">
            <w:rPr>
              <w:sz w:val="22"/>
              <w:szCs w:val="22"/>
            </w:rPr>
          </w:rPrChange>
        </w:rPr>
        <w:t>stand-replacing conflagration enveloped a portion of the island in 1947</w:t>
      </w:r>
      <w:r w:rsidR="00FF4719" w:rsidRPr="00C8205D">
        <w:rPr>
          <w:color w:val="000000" w:themeColor="text1"/>
          <w:sz w:val="22"/>
          <w:szCs w:val="22"/>
          <w:rPrChange w:id="149" w:author="Risa" w:date="2021-07-06T14:20:00Z">
            <w:rPr>
              <w:sz w:val="22"/>
              <w:szCs w:val="22"/>
            </w:rPr>
          </w:rPrChange>
        </w:rPr>
        <w:t xml:space="preserve">; </w:t>
      </w:r>
      <w:r w:rsidRPr="00C8205D">
        <w:rPr>
          <w:color w:val="000000" w:themeColor="text1"/>
          <w:sz w:val="22"/>
          <w:szCs w:val="22"/>
          <w:rPrChange w:id="150" w:author="Risa" w:date="2021-07-06T14:20:00Z">
            <w:rPr>
              <w:sz w:val="22"/>
              <w:szCs w:val="22"/>
            </w:rPr>
          </w:rPrChange>
        </w:rPr>
        <w:t xml:space="preserve">since </w:t>
      </w:r>
      <w:proofErr w:type="gramStart"/>
      <w:r w:rsidRPr="00C8205D">
        <w:rPr>
          <w:color w:val="000000" w:themeColor="text1"/>
          <w:sz w:val="22"/>
          <w:szCs w:val="22"/>
          <w:rPrChange w:id="151" w:author="Risa" w:date="2021-07-06T14:20:00Z">
            <w:rPr>
              <w:sz w:val="22"/>
              <w:szCs w:val="22"/>
            </w:rPr>
          </w:rPrChange>
        </w:rPr>
        <w:t>then</w:t>
      </w:r>
      <w:proofErr w:type="gramEnd"/>
      <w:r w:rsidRPr="00C8205D">
        <w:rPr>
          <w:color w:val="000000" w:themeColor="text1"/>
          <w:sz w:val="22"/>
          <w:szCs w:val="22"/>
          <w:rPrChange w:id="152" w:author="Risa" w:date="2021-07-06T14:20:00Z">
            <w:rPr>
              <w:sz w:val="22"/>
              <w:szCs w:val="22"/>
            </w:rPr>
          </w:rPrChange>
        </w:rPr>
        <w:t xml:space="preserve"> there has been no recurrence of fire</w:t>
      </w:r>
      <w:ins w:id="153" w:author="Nick Smith" w:date="2021-06-30T14:20:00Z">
        <w:r w:rsidR="00A2763B" w:rsidRPr="00C8205D">
          <w:rPr>
            <w:color w:val="000000" w:themeColor="text1"/>
            <w:sz w:val="22"/>
            <w:szCs w:val="22"/>
            <w:rPrChange w:id="154" w:author="Risa" w:date="2021-07-06T14:20:00Z">
              <w:rPr>
                <w:sz w:val="22"/>
                <w:szCs w:val="22"/>
              </w:rPr>
            </w:rPrChange>
          </w:rPr>
          <w:t>.</w:t>
        </w:r>
      </w:ins>
      <w:ins w:id="155" w:author="Jeff" w:date="2021-06-26T00:35:00Z">
        <w:del w:id="156" w:author="Nick Smith" w:date="2021-06-30T14:20:00Z">
          <w:r w:rsidR="00775502" w:rsidRPr="00C8205D" w:rsidDel="00A2763B">
            <w:rPr>
              <w:color w:val="000000" w:themeColor="text1"/>
              <w:sz w:val="22"/>
              <w:szCs w:val="22"/>
              <w:rPrChange w:id="157" w:author="Risa" w:date="2021-07-06T14:20:00Z">
                <w:rPr>
                  <w:sz w:val="22"/>
                  <w:szCs w:val="22"/>
                </w:rPr>
              </w:rPrChange>
            </w:rPr>
            <w:delText>;</w:delText>
          </w:r>
        </w:del>
        <w:r w:rsidR="00775502" w:rsidRPr="00C8205D">
          <w:rPr>
            <w:color w:val="000000" w:themeColor="text1"/>
            <w:sz w:val="22"/>
            <w:szCs w:val="22"/>
            <w:rPrChange w:id="158" w:author="Risa" w:date="2021-07-06T14:20:00Z">
              <w:rPr>
                <w:sz w:val="22"/>
                <w:szCs w:val="22"/>
              </w:rPr>
            </w:rPrChange>
          </w:rPr>
          <w:t xml:space="preserve"> </w:t>
        </w:r>
      </w:ins>
      <w:ins w:id="159" w:author="Nick Smith" w:date="2021-06-30T14:25:00Z">
        <w:r w:rsidR="00A2763B" w:rsidRPr="00C8205D">
          <w:rPr>
            <w:color w:val="000000" w:themeColor="text1"/>
            <w:sz w:val="22"/>
            <w:szCs w:val="22"/>
            <w:rPrChange w:id="160" w:author="Risa" w:date="2021-07-06T14:20:00Z">
              <w:rPr>
                <w:sz w:val="22"/>
                <w:szCs w:val="22"/>
              </w:rPr>
            </w:rPrChange>
          </w:rPr>
          <w:t>Other</w:t>
        </w:r>
      </w:ins>
      <w:ins w:id="161" w:author="Jeff" w:date="2021-06-26T00:35:00Z">
        <w:del w:id="162" w:author="Nick Smith" w:date="2021-06-30T14:20:00Z">
          <w:r w:rsidR="00775502" w:rsidRPr="00C8205D" w:rsidDel="00A2763B">
            <w:rPr>
              <w:color w:val="000000" w:themeColor="text1"/>
              <w:sz w:val="22"/>
              <w:szCs w:val="22"/>
              <w:rPrChange w:id="163" w:author="Risa" w:date="2021-07-06T14:20:00Z">
                <w:rPr>
                  <w:sz w:val="22"/>
                  <w:szCs w:val="22"/>
                </w:rPr>
              </w:rPrChange>
            </w:rPr>
            <w:delText>s</w:delText>
          </w:r>
        </w:del>
        <w:del w:id="164" w:author="Nick Smith" w:date="2021-06-30T14:25:00Z">
          <w:r w:rsidR="00775502" w:rsidRPr="00C8205D" w:rsidDel="00A2763B">
            <w:rPr>
              <w:color w:val="000000" w:themeColor="text1"/>
              <w:sz w:val="22"/>
              <w:szCs w:val="22"/>
              <w:rPrChange w:id="165" w:author="Risa" w:date="2021-07-06T14:20:00Z">
                <w:rPr>
                  <w:sz w:val="22"/>
                  <w:szCs w:val="22"/>
                </w:rPr>
              </w:rPrChange>
            </w:rPr>
            <w:delText>ome</w:delText>
          </w:r>
        </w:del>
        <w:r w:rsidR="00775502" w:rsidRPr="00C8205D">
          <w:rPr>
            <w:color w:val="000000" w:themeColor="text1"/>
            <w:sz w:val="22"/>
            <w:szCs w:val="22"/>
            <w:rPrChange w:id="166" w:author="Risa" w:date="2021-07-06T14:20:00Z">
              <w:rPr>
                <w:sz w:val="22"/>
                <w:szCs w:val="22"/>
              </w:rPr>
            </w:rPrChange>
          </w:rPr>
          <w:t xml:space="preserve"> p</w:t>
        </w:r>
      </w:ins>
      <w:del w:id="167" w:author="Jeff" w:date="2021-06-26T00:35:00Z">
        <w:r w:rsidRPr="00C8205D" w:rsidDel="00775502">
          <w:rPr>
            <w:color w:val="000000" w:themeColor="text1"/>
            <w:sz w:val="22"/>
            <w:szCs w:val="22"/>
            <w:rPrChange w:id="168" w:author="Risa" w:date="2021-07-06T14:20:00Z">
              <w:rPr>
                <w:sz w:val="22"/>
                <w:szCs w:val="22"/>
              </w:rPr>
            </w:rPrChange>
          </w:rPr>
          <w:delText>. Other p</w:delText>
        </w:r>
      </w:del>
      <w:r w:rsidRPr="00C8205D">
        <w:rPr>
          <w:color w:val="000000" w:themeColor="text1"/>
          <w:sz w:val="22"/>
          <w:szCs w:val="22"/>
          <w:rPrChange w:id="169" w:author="Risa" w:date="2021-07-06T14:20:00Z">
            <w:rPr>
              <w:sz w:val="22"/>
              <w:szCs w:val="22"/>
            </w:rPr>
          </w:rPrChange>
        </w:rPr>
        <w:t xml:space="preserve">opulations </w:t>
      </w:r>
      <w:ins w:id="170" w:author="Jeff" w:date="2021-06-26T00:35:00Z">
        <w:del w:id="171" w:author="Nick Smith" w:date="2021-06-30T14:20:00Z">
          <w:r w:rsidR="00775502" w:rsidRPr="00C8205D" w:rsidDel="00A2763B">
            <w:rPr>
              <w:color w:val="000000" w:themeColor="text1"/>
              <w:sz w:val="22"/>
              <w:szCs w:val="22"/>
              <w:rPrChange w:id="172" w:author="Risa" w:date="2021-07-06T14:20:00Z">
                <w:rPr>
                  <w:sz w:val="22"/>
                  <w:szCs w:val="22"/>
                </w:rPr>
              </w:rPrChange>
            </w:rPr>
            <w:delText>are</w:delText>
          </w:r>
        </w:del>
      </w:ins>
      <w:ins w:id="173" w:author="Nick Smith" w:date="2021-06-30T14:20:00Z">
        <w:r w:rsidR="00A2763B" w:rsidRPr="00C8205D">
          <w:rPr>
            <w:color w:val="000000" w:themeColor="text1"/>
            <w:sz w:val="22"/>
            <w:szCs w:val="22"/>
            <w:rPrChange w:id="174" w:author="Risa" w:date="2021-07-06T14:20:00Z">
              <w:rPr>
                <w:sz w:val="22"/>
                <w:szCs w:val="22"/>
              </w:rPr>
            </w:rPrChange>
          </w:rPr>
          <w:t>have been</w:t>
        </w:r>
      </w:ins>
      <w:ins w:id="175" w:author="Jeff" w:date="2021-06-26T00:35:00Z">
        <w:r w:rsidR="00775502" w:rsidRPr="00C8205D">
          <w:rPr>
            <w:color w:val="000000" w:themeColor="text1"/>
            <w:sz w:val="22"/>
            <w:szCs w:val="22"/>
            <w:rPrChange w:id="176" w:author="Risa" w:date="2021-07-06T14:20:00Z">
              <w:rPr>
                <w:sz w:val="22"/>
                <w:szCs w:val="22"/>
              </w:rPr>
            </w:rPrChange>
          </w:rPr>
          <w:t xml:space="preserve"> </w:t>
        </w:r>
      </w:ins>
      <w:del w:id="177" w:author="Jeff" w:date="2021-06-26T00:35:00Z">
        <w:r w:rsidRPr="00C8205D" w:rsidDel="00775502">
          <w:rPr>
            <w:color w:val="000000" w:themeColor="text1"/>
            <w:sz w:val="22"/>
            <w:szCs w:val="22"/>
            <w:rPrChange w:id="178" w:author="Risa" w:date="2021-07-06T14:20:00Z">
              <w:rPr>
                <w:sz w:val="22"/>
                <w:szCs w:val="22"/>
              </w:rPr>
            </w:rPrChange>
          </w:rPr>
          <w:delText xml:space="preserve">on the island have been </w:delText>
        </w:r>
      </w:del>
      <w:r w:rsidRPr="00C8205D">
        <w:rPr>
          <w:color w:val="000000" w:themeColor="text1"/>
          <w:sz w:val="22"/>
          <w:szCs w:val="22"/>
          <w:rPrChange w:id="179" w:author="Risa" w:date="2021-07-06T14:20:00Z">
            <w:rPr>
              <w:sz w:val="22"/>
              <w:szCs w:val="22"/>
            </w:rPr>
          </w:rPrChange>
        </w:rPr>
        <w:t xml:space="preserve">unaffected by fire disturbance for over one hundred and twenty years. </w:t>
      </w:r>
      <w:del w:id="180" w:author="Nick Smith" w:date="2021-06-30T14:22:00Z">
        <w:r w:rsidRPr="00C8205D" w:rsidDel="00A2763B">
          <w:rPr>
            <w:color w:val="000000" w:themeColor="text1"/>
            <w:sz w:val="22"/>
            <w:szCs w:val="22"/>
            <w:rPrChange w:id="181" w:author="Risa" w:date="2021-07-06T14:20:00Z">
              <w:rPr>
                <w:sz w:val="22"/>
                <w:szCs w:val="22"/>
              </w:rPr>
            </w:rPrChange>
          </w:rPr>
          <w:delText>Fire history has been</w:delText>
        </w:r>
      </w:del>
      <w:ins w:id="182" w:author="Jeff" w:date="2021-06-26T00:36:00Z">
        <w:del w:id="183" w:author="Nick Smith" w:date="2021-06-30T14:20:00Z">
          <w:r w:rsidR="00775502" w:rsidRPr="00C8205D" w:rsidDel="00A2763B">
            <w:rPr>
              <w:color w:val="000000" w:themeColor="text1"/>
              <w:sz w:val="22"/>
              <w:szCs w:val="22"/>
              <w:rPrChange w:id="184" w:author="Risa" w:date="2021-07-06T14:20:00Z">
                <w:rPr>
                  <w:sz w:val="22"/>
                  <w:szCs w:val="22"/>
                </w:rPr>
              </w:rPrChange>
            </w:rPr>
            <w:delText>is</w:delText>
          </w:r>
        </w:del>
      </w:ins>
      <w:del w:id="185" w:author="Nick Smith" w:date="2021-06-30T14:22:00Z">
        <w:r w:rsidRPr="00C8205D" w:rsidDel="00A2763B">
          <w:rPr>
            <w:color w:val="000000" w:themeColor="text1"/>
            <w:sz w:val="22"/>
            <w:szCs w:val="22"/>
            <w:rPrChange w:id="186" w:author="Risa" w:date="2021-07-06T14:20:00Z">
              <w:rPr>
                <w:sz w:val="22"/>
                <w:szCs w:val="22"/>
              </w:rPr>
            </w:rPrChange>
          </w:rPr>
          <w:delText xml:space="preserve"> shown to influence plant form and functioning, yet these </w:delText>
        </w:r>
      </w:del>
      <w:del w:id="187" w:author="Nick Smith" w:date="2021-06-30T14:21:00Z">
        <w:r w:rsidRPr="00C8205D" w:rsidDel="00A2763B">
          <w:rPr>
            <w:color w:val="000000" w:themeColor="text1"/>
            <w:sz w:val="22"/>
            <w:szCs w:val="22"/>
            <w:rPrChange w:id="188" w:author="Risa" w:date="2021-07-06T14:20:00Z">
              <w:rPr>
                <w:sz w:val="22"/>
                <w:szCs w:val="22"/>
              </w:rPr>
            </w:rPrChange>
          </w:rPr>
          <w:delText xml:space="preserve">impacts </w:delText>
        </w:r>
      </w:del>
      <w:ins w:id="189" w:author="Jeff" w:date="2021-06-26T00:36:00Z">
        <w:del w:id="190" w:author="Nick Smith" w:date="2021-06-30T14:21:00Z">
          <w:r w:rsidR="00775502" w:rsidRPr="00C8205D" w:rsidDel="00A2763B">
            <w:rPr>
              <w:color w:val="000000" w:themeColor="text1"/>
              <w:sz w:val="22"/>
              <w:szCs w:val="22"/>
              <w:rPrChange w:id="191" w:author="Risa" w:date="2021-07-06T14:20:00Z">
                <w:rPr>
                  <w:sz w:val="22"/>
                  <w:szCs w:val="22"/>
                </w:rPr>
              </w:rPrChange>
            </w:rPr>
            <w:delText xml:space="preserve">on leaf and plant-level response </w:delText>
          </w:r>
        </w:del>
      </w:ins>
      <w:del w:id="192" w:author="Nick Smith" w:date="2021-06-30T14:21:00Z">
        <w:r w:rsidRPr="00C8205D" w:rsidDel="00A2763B">
          <w:rPr>
            <w:color w:val="000000" w:themeColor="text1"/>
            <w:sz w:val="22"/>
            <w:szCs w:val="22"/>
            <w:rPrChange w:id="193" w:author="Risa" w:date="2021-07-06T14:20:00Z">
              <w:rPr>
                <w:sz w:val="22"/>
                <w:szCs w:val="22"/>
              </w:rPr>
            </w:rPrChange>
          </w:rPr>
          <w:delText>are not well quantified</w:delText>
        </w:r>
      </w:del>
      <w:ins w:id="194" w:author="Nick Smith" w:date="2021-06-30T14:22:00Z">
        <w:r w:rsidR="00A2763B" w:rsidRPr="00C8205D">
          <w:rPr>
            <w:color w:val="000000" w:themeColor="text1"/>
            <w:sz w:val="22"/>
            <w:szCs w:val="22"/>
            <w:rPrChange w:id="195" w:author="Risa" w:date="2021-07-06T14:20:00Z">
              <w:rPr>
                <w:sz w:val="22"/>
                <w:szCs w:val="22"/>
              </w:rPr>
            </w:rPrChange>
          </w:rPr>
          <w:t>Despite the absence of fire, pitch pine persists at Mt. Desert Island, suggesting that other env</w:t>
        </w:r>
      </w:ins>
      <w:ins w:id="196" w:author="Nick Smith" w:date="2021-06-30T14:23:00Z">
        <w:r w:rsidR="00A2763B" w:rsidRPr="00C8205D">
          <w:rPr>
            <w:color w:val="000000" w:themeColor="text1"/>
            <w:sz w:val="22"/>
            <w:szCs w:val="22"/>
            <w:rPrChange w:id="197" w:author="Risa" w:date="2021-07-06T14:20:00Z">
              <w:rPr>
                <w:sz w:val="22"/>
                <w:szCs w:val="22"/>
              </w:rPr>
            </w:rPrChange>
          </w:rPr>
          <w:t>ironmental drivers may be as or more important than fire in that system</w:t>
        </w:r>
      </w:ins>
      <w:ins w:id="198" w:author="Jeff" w:date="2021-06-26T00:37:00Z">
        <w:r w:rsidR="00775502" w:rsidRPr="00C8205D">
          <w:rPr>
            <w:color w:val="000000" w:themeColor="text1"/>
            <w:sz w:val="22"/>
            <w:szCs w:val="22"/>
            <w:rPrChange w:id="199" w:author="Risa" w:date="2021-07-06T14:20:00Z">
              <w:rPr>
                <w:sz w:val="22"/>
                <w:szCs w:val="22"/>
              </w:rPr>
            </w:rPrChange>
          </w:rPr>
          <w:t>.</w:t>
        </w:r>
      </w:ins>
      <w:del w:id="200" w:author="Jeff" w:date="2021-06-26T00:36:00Z">
        <w:r w:rsidRPr="00C8205D" w:rsidDel="00775502">
          <w:rPr>
            <w:color w:val="000000" w:themeColor="text1"/>
            <w:sz w:val="22"/>
            <w:szCs w:val="22"/>
            <w:rPrChange w:id="201" w:author="Risa" w:date="2021-07-06T14:20:00Z">
              <w:rPr>
                <w:sz w:val="22"/>
                <w:szCs w:val="22"/>
              </w:rPr>
            </w:rPrChange>
          </w:rPr>
          <w:delText xml:space="preserve"> for pitch pine in relation to other factors known to impact traits of this species</w:delText>
        </w:r>
      </w:del>
      <w:ins w:id="202" w:author="Jeff" w:date="2021-06-26T00:37:00Z">
        <w:r w:rsidR="00775502" w:rsidRPr="00C8205D">
          <w:rPr>
            <w:color w:val="000000" w:themeColor="text1"/>
            <w:sz w:val="22"/>
            <w:szCs w:val="22"/>
            <w:rPrChange w:id="203" w:author="Risa" w:date="2021-07-06T14:20:00Z">
              <w:rPr>
                <w:sz w:val="22"/>
                <w:szCs w:val="22"/>
              </w:rPr>
            </w:rPrChange>
          </w:rPr>
          <w:t xml:space="preserve"> W</w:t>
        </w:r>
      </w:ins>
      <w:del w:id="204" w:author="Jeff" w:date="2021-06-26T00:37:00Z">
        <w:r w:rsidRPr="00C8205D" w:rsidDel="00775502">
          <w:rPr>
            <w:color w:val="000000" w:themeColor="text1"/>
            <w:sz w:val="22"/>
            <w:szCs w:val="22"/>
            <w:rPrChange w:id="205" w:author="Risa" w:date="2021-07-06T14:20:00Z">
              <w:rPr>
                <w:sz w:val="22"/>
                <w:szCs w:val="22"/>
              </w:rPr>
            </w:rPrChange>
          </w:rPr>
          <w:delText xml:space="preserve">. </w:delText>
        </w:r>
        <w:r w:rsidR="004E0F02" w:rsidRPr="00C8205D" w:rsidDel="00775502">
          <w:rPr>
            <w:color w:val="000000" w:themeColor="text1"/>
            <w:sz w:val="22"/>
            <w:szCs w:val="22"/>
            <w:rPrChange w:id="206" w:author="Risa" w:date="2021-07-06T14:20:00Z">
              <w:rPr>
                <w:sz w:val="22"/>
                <w:szCs w:val="22"/>
              </w:rPr>
            </w:rPrChange>
          </w:rPr>
          <w:delText>Thus w</w:delText>
        </w:r>
      </w:del>
      <w:r w:rsidR="004E0F02" w:rsidRPr="00C8205D">
        <w:rPr>
          <w:color w:val="000000" w:themeColor="text1"/>
          <w:sz w:val="22"/>
          <w:szCs w:val="22"/>
          <w:rPrChange w:id="207" w:author="Risa" w:date="2021-07-06T14:20:00Z">
            <w:rPr>
              <w:sz w:val="22"/>
              <w:szCs w:val="22"/>
            </w:rPr>
          </w:rPrChange>
        </w:rPr>
        <w:t>e examined the influence of</w:t>
      </w:r>
      <w:r w:rsidR="004E0F02" w:rsidRPr="00C8205D">
        <w:rPr>
          <w:color w:val="000000" w:themeColor="text1"/>
          <w:sz w:val="22"/>
          <w:szCs w:val="22"/>
          <w:u w:val="single"/>
          <w:rPrChange w:id="208" w:author="Risa" w:date="2021-07-06T14:20:00Z">
            <w:rPr>
              <w:sz w:val="22"/>
              <w:szCs w:val="22"/>
              <w:u w:val="single"/>
            </w:rPr>
          </w:rPrChange>
        </w:rPr>
        <w:t xml:space="preserve"> </w:t>
      </w:r>
      <w:ins w:id="209" w:author="Jeff" w:date="2021-06-26T00:37:00Z">
        <w:r w:rsidR="00775502" w:rsidRPr="00C8205D">
          <w:rPr>
            <w:color w:val="000000" w:themeColor="text1"/>
            <w:sz w:val="22"/>
            <w:szCs w:val="22"/>
            <w:rPrChange w:id="210" w:author="Risa" w:date="2021-07-06T14:20:00Z">
              <w:rPr>
                <w:sz w:val="22"/>
                <w:szCs w:val="22"/>
                <w:u w:val="single"/>
              </w:rPr>
            </w:rPrChange>
          </w:rPr>
          <w:t xml:space="preserve">fire history and </w:t>
        </w:r>
      </w:ins>
      <w:del w:id="211" w:author="Jeff" w:date="2021-06-23T14:05:00Z">
        <w:r w:rsidR="004E0F02" w:rsidRPr="00C8205D" w:rsidDel="00CF687C">
          <w:rPr>
            <w:color w:val="000000" w:themeColor="text1"/>
            <w:sz w:val="22"/>
            <w:szCs w:val="22"/>
            <w:rPrChange w:id="212" w:author="Risa" w:date="2021-07-06T14:20:00Z">
              <w:rPr>
                <w:sz w:val="22"/>
                <w:szCs w:val="22"/>
                <w:u w:val="single"/>
              </w:rPr>
            </w:rPrChange>
          </w:rPr>
          <w:delText xml:space="preserve">elevation and </w:delText>
        </w:r>
      </w:del>
      <w:r w:rsidR="004E0F02" w:rsidRPr="00C8205D">
        <w:rPr>
          <w:color w:val="000000" w:themeColor="text1"/>
          <w:sz w:val="22"/>
          <w:szCs w:val="22"/>
          <w:rPrChange w:id="213" w:author="Risa" w:date="2021-07-06T14:20:00Z">
            <w:rPr>
              <w:sz w:val="22"/>
              <w:szCs w:val="22"/>
              <w:u w:val="single"/>
            </w:rPr>
          </w:rPrChange>
        </w:rPr>
        <w:t>topography</w:t>
      </w:r>
      <w:r w:rsidR="004E0F02" w:rsidRPr="00C8205D">
        <w:rPr>
          <w:color w:val="000000" w:themeColor="text1"/>
          <w:sz w:val="22"/>
          <w:szCs w:val="22"/>
          <w:rPrChange w:id="214" w:author="Risa" w:date="2021-07-06T14:20:00Z">
            <w:rPr>
              <w:sz w:val="22"/>
              <w:szCs w:val="22"/>
            </w:rPr>
          </w:rPrChange>
        </w:rPr>
        <w:t xml:space="preserve"> (</w:t>
      </w:r>
      <w:ins w:id="215" w:author="Jeff" w:date="2021-06-26T00:37:00Z">
        <w:r w:rsidR="00775502" w:rsidRPr="00C8205D">
          <w:rPr>
            <w:color w:val="000000" w:themeColor="text1"/>
            <w:sz w:val="22"/>
            <w:szCs w:val="22"/>
            <w:rPrChange w:id="216" w:author="Risa" w:date="2021-07-06T14:20:00Z">
              <w:rPr>
                <w:sz w:val="22"/>
                <w:szCs w:val="22"/>
              </w:rPr>
            </w:rPrChange>
          </w:rPr>
          <w:t>i.e.,</w:t>
        </w:r>
      </w:ins>
      <w:del w:id="217" w:author="Jeff" w:date="2021-06-26T00:37:00Z">
        <w:r w:rsidR="004E0F02" w:rsidRPr="00C8205D" w:rsidDel="00775502">
          <w:rPr>
            <w:color w:val="000000" w:themeColor="text1"/>
            <w:sz w:val="22"/>
            <w:szCs w:val="22"/>
            <w:rPrChange w:id="218" w:author="Risa" w:date="2021-07-06T14:20:00Z">
              <w:rPr>
                <w:sz w:val="22"/>
                <w:szCs w:val="22"/>
              </w:rPr>
            </w:rPrChange>
          </w:rPr>
          <w:delText>including</w:delText>
        </w:r>
      </w:del>
      <w:r w:rsidR="004E0F02" w:rsidRPr="00C8205D">
        <w:rPr>
          <w:color w:val="000000" w:themeColor="text1"/>
          <w:sz w:val="22"/>
          <w:szCs w:val="22"/>
          <w:rPrChange w:id="219" w:author="Risa" w:date="2021-07-06T14:20:00Z">
            <w:rPr>
              <w:sz w:val="22"/>
              <w:szCs w:val="22"/>
            </w:rPr>
          </w:rPrChange>
        </w:rPr>
        <w:t xml:space="preserve"> </w:t>
      </w:r>
      <w:ins w:id="220" w:author="Jeff" w:date="2021-06-23T14:05:00Z">
        <w:r w:rsidR="00CF687C" w:rsidRPr="00C8205D">
          <w:rPr>
            <w:color w:val="000000" w:themeColor="text1"/>
            <w:sz w:val="22"/>
            <w:szCs w:val="22"/>
            <w:rPrChange w:id="221" w:author="Risa" w:date="2021-07-06T14:20:00Z">
              <w:rPr>
                <w:sz w:val="22"/>
                <w:szCs w:val="22"/>
              </w:rPr>
            </w:rPrChange>
          </w:rPr>
          <w:t>elevation, aspect</w:t>
        </w:r>
      </w:ins>
      <w:ins w:id="222" w:author="Nick Smith" w:date="2021-06-30T14:23:00Z">
        <w:r w:rsidR="00A2763B" w:rsidRPr="00C8205D">
          <w:rPr>
            <w:color w:val="000000" w:themeColor="text1"/>
            <w:sz w:val="22"/>
            <w:szCs w:val="22"/>
            <w:rPrChange w:id="223" w:author="Risa" w:date="2021-07-06T14:20:00Z">
              <w:rPr>
                <w:sz w:val="22"/>
                <w:szCs w:val="22"/>
              </w:rPr>
            </w:rPrChange>
          </w:rPr>
          <w:t>,</w:t>
        </w:r>
      </w:ins>
      <w:ins w:id="224" w:author="Jeff" w:date="2021-06-23T14:05:00Z">
        <w:r w:rsidR="00CF687C" w:rsidRPr="00C8205D">
          <w:rPr>
            <w:color w:val="000000" w:themeColor="text1"/>
            <w:sz w:val="22"/>
            <w:szCs w:val="22"/>
            <w:rPrChange w:id="225" w:author="Risa" w:date="2021-07-06T14:20:00Z">
              <w:rPr>
                <w:sz w:val="22"/>
                <w:szCs w:val="22"/>
              </w:rPr>
            </w:rPrChange>
          </w:rPr>
          <w:t xml:space="preserve"> and </w:t>
        </w:r>
      </w:ins>
      <w:r w:rsidR="004E0F02" w:rsidRPr="00C8205D">
        <w:rPr>
          <w:color w:val="000000" w:themeColor="text1"/>
          <w:sz w:val="22"/>
          <w:szCs w:val="22"/>
          <w:rPrChange w:id="226" w:author="Risa" w:date="2021-07-06T14:20:00Z">
            <w:rPr>
              <w:sz w:val="22"/>
              <w:szCs w:val="22"/>
            </w:rPr>
          </w:rPrChange>
        </w:rPr>
        <w:t>slope</w:t>
      </w:r>
      <w:del w:id="227" w:author="Jeff" w:date="2021-06-23T14:05:00Z">
        <w:r w:rsidR="004E0F02" w:rsidRPr="00C8205D" w:rsidDel="00CF687C">
          <w:rPr>
            <w:color w:val="000000" w:themeColor="text1"/>
            <w:sz w:val="22"/>
            <w:szCs w:val="22"/>
            <w:rPrChange w:id="228" w:author="Risa" w:date="2021-07-06T14:20:00Z">
              <w:rPr>
                <w:sz w:val="22"/>
                <w:szCs w:val="22"/>
              </w:rPr>
            </w:rPrChange>
          </w:rPr>
          <w:delText xml:space="preserve"> and aspect</w:delText>
        </w:r>
      </w:del>
      <w:r w:rsidR="004E0F02" w:rsidRPr="00C8205D">
        <w:rPr>
          <w:color w:val="000000" w:themeColor="text1"/>
          <w:sz w:val="22"/>
          <w:szCs w:val="22"/>
          <w:rPrChange w:id="229" w:author="Risa" w:date="2021-07-06T14:20:00Z">
            <w:rPr>
              <w:sz w:val="22"/>
              <w:szCs w:val="22"/>
            </w:rPr>
          </w:rPrChange>
        </w:rPr>
        <w:t xml:space="preserve">) </w:t>
      </w:r>
      <w:del w:id="230" w:author="Jeff" w:date="2021-06-21T17:29:00Z">
        <w:r w:rsidR="004E0F02" w:rsidRPr="00C8205D" w:rsidDel="009852CA">
          <w:rPr>
            <w:color w:val="000000" w:themeColor="text1"/>
            <w:sz w:val="22"/>
            <w:szCs w:val="22"/>
            <w:rPrChange w:id="231" w:author="Risa" w:date="2021-07-06T14:20:00Z">
              <w:rPr>
                <w:sz w:val="22"/>
                <w:szCs w:val="22"/>
              </w:rPr>
            </w:rPrChange>
          </w:rPr>
          <w:delText xml:space="preserve">in the absence of fire </w:delText>
        </w:r>
      </w:del>
      <w:ins w:id="232" w:author="Jeff" w:date="2021-06-26T00:37:00Z">
        <w:r w:rsidR="00775502" w:rsidRPr="00C8205D">
          <w:rPr>
            <w:color w:val="000000" w:themeColor="text1"/>
            <w:sz w:val="22"/>
            <w:szCs w:val="22"/>
            <w:rPrChange w:id="233" w:author="Risa" w:date="2021-07-06T14:20:00Z">
              <w:rPr>
                <w:sz w:val="22"/>
                <w:szCs w:val="22"/>
              </w:rPr>
            </w:rPrChange>
          </w:rPr>
          <w:t>o</w:t>
        </w:r>
      </w:ins>
      <w:ins w:id="234" w:author="Jeff" w:date="2021-06-26T00:38:00Z">
        <w:r w:rsidR="00775502" w:rsidRPr="00C8205D">
          <w:rPr>
            <w:color w:val="000000" w:themeColor="text1"/>
            <w:sz w:val="22"/>
            <w:szCs w:val="22"/>
            <w:rPrChange w:id="235" w:author="Risa" w:date="2021-07-06T14:20:00Z">
              <w:rPr>
                <w:sz w:val="22"/>
                <w:szCs w:val="22"/>
              </w:rPr>
            </w:rPrChange>
          </w:rPr>
          <w:t>n</w:t>
        </w:r>
      </w:ins>
      <w:del w:id="236" w:author="Jeff" w:date="2021-06-21T17:29:00Z">
        <w:r w:rsidR="004E0F02" w:rsidRPr="00C8205D" w:rsidDel="009852CA">
          <w:rPr>
            <w:color w:val="000000" w:themeColor="text1"/>
            <w:sz w:val="22"/>
            <w:szCs w:val="22"/>
            <w:rPrChange w:id="237" w:author="Risa" w:date="2021-07-06T14:20:00Z">
              <w:rPr>
                <w:sz w:val="22"/>
                <w:szCs w:val="22"/>
              </w:rPr>
            </w:rPrChange>
          </w:rPr>
          <w:delText>with regard to</w:delText>
        </w:r>
      </w:del>
      <w:del w:id="238" w:author="Jeff" w:date="2021-06-26T00:37:00Z">
        <w:r w:rsidR="004E0F02" w:rsidRPr="00C8205D" w:rsidDel="00775502">
          <w:rPr>
            <w:color w:val="000000" w:themeColor="text1"/>
            <w:sz w:val="22"/>
            <w:szCs w:val="22"/>
            <w:rPrChange w:id="239" w:author="Risa" w:date="2021-07-06T14:20:00Z">
              <w:rPr>
                <w:sz w:val="22"/>
                <w:szCs w:val="22"/>
              </w:rPr>
            </w:rPrChange>
          </w:rPr>
          <w:delText xml:space="preserve"> </w:delText>
        </w:r>
        <w:r w:rsidR="0026423B" w:rsidRPr="00C8205D" w:rsidDel="00775502">
          <w:rPr>
            <w:color w:val="000000" w:themeColor="text1"/>
            <w:sz w:val="22"/>
            <w:szCs w:val="22"/>
            <w:rPrChange w:id="240" w:author="Risa" w:date="2021-07-06T14:20:00Z">
              <w:rPr>
                <w:sz w:val="22"/>
                <w:szCs w:val="22"/>
              </w:rPr>
            </w:rPrChange>
          </w:rPr>
          <w:delText>pitch pine resistance</w:delText>
        </w:r>
      </w:del>
      <w:del w:id="241" w:author="Jeff" w:date="2021-06-21T17:29:00Z">
        <w:r w:rsidR="004E0F02" w:rsidRPr="00C8205D" w:rsidDel="009852CA">
          <w:rPr>
            <w:color w:val="000000" w:themeColor="text1"/>
            <w:sz w:val="22"/>
            <w:szCs w:val="22"/>
            <w:rPrChange w:id="242" w:author="Risa" w:date="2021-07-06T14:20:00Z">
              <w:rPr>
                <w:sz w:val="22"/>
                <w:szCs w:val="22"/>
              </w:rPr>
            </w:rPrChange>
          </w:rPr>
          <w:delText xml:space="preserve">. </w:delText>
        </w:r>
        <w:r w:rsidR="0026423B" w:rsidRPr="00C8205D" w:rsidDel="009852CA">
          <w:rPr>
            <w:color w:val="000000" w:themeColor="text1"/>
            <w:sz w:val="22"/>
            <w:szCs w:val="22"/>
            <w:rPrChange w:id="243" w:author="Risa" w:date="2021-07-06T14:20:00Z">
              <w:rPr>
                <w:sz w:val="22"/>
                <w:szCs w:val="22"/>
              </w:rPr>
            </w:rPrChange>
          </w:rPr>
          <w:delText>T</w:delText>
        </w:r>
      </w:del>
      <w:del w:id="244" w:author="Jeff" w:date="2021-06-26T00:37:00Z">
        <w:r w:rsidR="0026423B" w:rsidRPr="00C8205D" w:rsidDel="00775502">
          <w:rPr>
            <w:color w:val="000000" w:themeColor="text1"/>
            <w:sz w:val="22"/>
            <w:szCs w:val="22"/>
            <w:rPrChange w:id="245" w:author="Risa" w:date="2021-07-06T14:20:00Z">
              <w:rPr>
                <w:sz w:val="22"/>
                <w:szCs w:val="22"/>
              </w:rPr>
            </w:rPrChange>
          </w:rPr>
          <w:delText xml:space="preserve">his was achieved </w:delText>
        </w:r>
        <w:r w:rsidR="004E0F02" w:rsidRPr="00C8205D" w:rsidDel="00775502">
          <w:rPr>
            <w:color w:val="000000" w:themeColor="text1"/>
            <w:sz w:val="22"/>
            <w:szCs w:val="22"/>
            <w:rPrChange w:id="246" w:author="Risa" w:date="2021-07-06T14:20:00Z">
              <w:rPr>
                <w:sz w:val="22"/>
                <w:szCs w:val="22"/>
              </w:rPr>
            </w:rPrChange>
          </w:rPr>
          <w:delText>through an analysis of</w:delText>
        </w:r>
        <w:r w:rsidR="0026423B" w:rsidRPr="00C8205D" w:rsidDel="00775502">
          <w:rPr>
            <w:color w:val="000000" w:themeColor="text1"/>
            <w:sz w:val="22"/>
            <w:szCs w:val="22"/>
            <w:rPrChange w:id="247" w:author="Risa" w:date="2021-07-06T14:20:00Z">
              <w:rPr>
                <w:sz w:val="22"/>
                <w:szCs w:val="22"/>
              </w:rPr>
            </w:rPrChange>
          </w:rPr>
          <w:delText xml:space="preserve"> </w:delText>
        </w:r>
        <w:r w:rsidRPr="00C8205D" w:rsidDel="00775502">
          <w:rPr>
            <w:color w:val="000000" w:themeColor="text1"/>
            <w:sz w:val="22"/>
            <w:szCs w:val="22"/>
            <w:rPrChange w:id="248" w:author="Risa" w:date="2021-07-06T14:20:00Z">
              <w:rPr>
                <w:sz w:val="22"/>
                <w:szCs w:val="22"/>
              </w:rPr>
            </w:rPrChange>
          </w:rPr>
          <w:delText>traits of</w:delText>
        </w:r>
      </w:del>
      <w:r w:rsidRPr="00C8205D">
        <w:rPr>
          <w:color w:val="000000" w:themeColor="text1"/>
          <w:sz w:val="22"/>
          <w:szCs w:val="22"/>
          <w:rPrChange w:id="249" w:author="Risa" w:date="2021-07-06T14:20:00Z">
            <w:rPr>
              <w:sz w:val="22"/>
              <w:szCs w:val="22"/>
            </w:rPr>
          </w:rPrChange>
        </w:rPr>
        <w:t xml:space="preserve"> </w:t>
      </w:r>
      <w:r w:rsidR="0026423B" w:rsidRPr="00C8205D">
        <w:rPr>
          <w:color w:val="000000" w:themeColor="text1"/>
          <w:sz w:val="22"/>
          <w:szCs w:val="22"/>
          <w:rPrChange w:id="250" w:author="Risa" w:date="2021-07-06T14:20:00Z">
            <w:rPr>
              <w:sz w:val="22"/>
              <w:szCs w:val="22"/>
            </w:rPr>
          </w:rPrChange>
        </w:rPr>
        <w:t>individual trees in</w:t>
      </w:r>
      <w:r w:rsidRPr="00C8205D">
        <w:rPr>
          <w:color w:val="000000" w:themeColor="text1"/>
          <w:sz w:val="22"/>
          <w:szCs w:val="22"/>
          <w:rPrChange w:id="251" w:author="Risa" w:date="2021-07-06T14:20:00Z">
            <w:rPr>
              <w:sz w:val="22"/>
              <w:szCs w:val="22"/>
            </w:rPr>
          </w:rPrChange>
        </w:rPr>
        <w:t xml:space="preserve"> four separate stands</w:t>
      </w:r>
      <w:ins w:id="252" w:author="Nick Smith" w:date="2021-06-30T14:23:00Z">
        <w:r w:rsidR="00A2763B" w:rsidRPr="00C8205D">
          <w:rPr>
            <w:color w:val="000000" w:themeColor="text1"/>
            <w:sz w:val="22"/>
            <w:szCs w:val="22"/>
            <w:rPrChange w:id="253" w:author="Risa" w:date="2021-07-06T14:20:00Z">
              <w:rPr>
                <w:sz w:val="22"/>
                <w:szCs w:val="22"/>
              </w:rPr>
            </w:rPrChange>
          </w:rPr>
          <w:t xml:space="preserve"> at Mt. Desert Island</w:t>
        </w:r>
      </w:ins>
      <w:r w:rsidR="0026423B" w:rsidRPr="00C8205D">
        <w:rPr>
          <w:color w:val="000000" w:themeColor="text1"/>
          <w:sz w:val="22"/>
          <w:szCs w:val="22"/>
          <w:rPrChange w:id="254" w:author="Risa" w:date="2021-07-06T14:20:00Z">
            <w:rPr>
              <w:sz w:val="22"/>
              <w:szCs w:val="22"/>
            </w:rPr>
          </w:rPrChange>
        </w:rPr>
        <w:t>.</w:t>
      </w:r>
      <w:ins w:id="255" w:author="Nick Smith" w:date="2021-06-30T14:24:00Z">
        <w:r w:rsidR="00A2763B" w:rsidRPr="00C8205D">
          <w:rPr>
            <w:color w:val="000000" w:themeColor="text1"/>
            <w:sz w:val="22"/>
            <w:szCs w:val="22"/>
            <w:rPrChange w:id="256" w:author="Risa" w:date="2021-07-06T14:20:00Z">
              <w:rPr>
                <w:sz w:val="22"/>
                <w:szCs w:val="22"/>
              </w:rPr>
            </w:rPrChange>
          </w:rPr>
          <w:t xml:space="preserve"> Generally, topography was found to be a more important driver of leaf and plant level traits than fire history</w:t>
        </w:r>
      </w:ins>
      <w:ins w:id="257" w:author="Nick Smith" w:date="2021-06-30T14:26:00Z">
        <w:r w:rsidR="00A2763B" w:rsidRPr="00C8205D">
          <w:rPr>
            <w:color w:val="000000" w:themeColor="text1"/>
            <w:sz w:val="22"/>
            <w:szCs w:val="22"/>
            <w:rPrChange w:id="258" w:author="Risa" w:date="2021-07-06T14:20:00Z">
              <w:rPr>
                <w:sz w:val="22"/>
                <w:szCs w:val="22"/>
              </w:rPr>
            </w:rPrChange>
          </w:rPr>
          <w:t xml:space="preserve">, with individuals possessing greater stress tolerance traits at high elevation. We attribute this to </w:t>
        </w:r>
      </w:ins>
      <w:ins w:id="259" w:author="Nick Smith" w:date="2021-06-30T14:27:00Z">
        <w:r w:rsidR="00A2763B" w:rsidRPr="00C8205D">
          <w:rPr>
            <w:color w:val="000000" w:themeColor="text1"/>
            <w:sz w:val="22"/>
            <w:szCs w:val="22"/>
            <w:rPrChange w:id="260" w:author="Risa" w:date="2021-07-06T14:20:00Z">
              <w:rPr>
                <w:sz w:val="22"/>
                <w:szCs w:val="22"/>
              </w:rPr>
            </w:rPrChange>
          </w:rPr>
          <w:t xml:space="preserve">changes in topographical and soil characteristics along the gradient. These results challenge the suggestion that fire is the primary driver of pitch </w:t>
        </w:r>
      </w:ins>
      <w:ins w:id="261" w:author="Nick Smith" w:date="2021-06-30T14:28:00Z">
        <w:r w:rsidR="00A2763B" w:rsidRPr="00C8205D">
          <w:rPr>
            <w:color w:val="000000" w:themeColor="text1"/>
            <w:sz w:val="22"/>
            <w:szCs w:val="22"/>
            <w:rPrChange w:id="262" w:author="Risa" w:date="2021-07-06T14:20:00Z">
              <w:rPr>
                <w:sz w:val="22"/>
                <w:szCs w:val="22"/>
              </w:rPr>
            </w:rPrChange>
          </w:rPr>
          <w:t>pine persistence at Mt. Desert Island</w:t>
        </w:r>
      </w:ins>
      <w:ins w:id="263" w:author="Nick Smith" w:date="2021-06-30T14:30:00Z">
        <w:r w:rsidR="00262876" w:rsidRPr="00C8205D">
          <w:rPr>
            <w:color w:val="000000" w:themeColor="text1"/>
            <w:sz w:val="22"/>
            <w:szCs w:val="22"/>
            <w:rPrChange w:id="264" w:author="Risa" w:date="2021-07-06T14:20:00Z">
              <w:rPr>
                <w:sz w:val="22"/>
                <w:szCs w:val="22"/>
              </w:rPr>
            </w:rPrChange>
          </w:rPr>
          <w:t xml:space="preserve"> and indicate that </w:t>
        </w:r>
      </w:ins>
      <w:ins w:id="265" w:author="Nick Smith" w:date="2021-06-30T14:31:00Z">
        <w:r w:rsidR="00262876" w:rsidRPr="00C8205D">
          <w:rPr>
            <w:color w:val="000000" w:themeColor="text1"/>
            <w:sz w:val="22"/>
            <w:szCs w:val="22"/>
            <w:rPrChange w:id="266" w:author="Risa" w:date="2021-07-06T14:20:00Z">
              <w:rPr>
                <w:sz w:val="22"/>
                <w:szCs w:val="22"/>
              </w:rPr>
            </w:rPrChange>
          </w:rPr>
          <w:t>pitch pine has the capacity to thrive across a wider array of environments. These results can serve to bett</w:t>
        </w:r>
      </w:ins>
      <w:ins w:id="267" w:author="Nick Smith" w:date="2021-06-30T14:32:00Z">
        <w:r w:rsidR="00262876" w:rsidRPr="00C8205D">
          <w:rPr>
            <w:color w:val="000000" w:themeColor="text1"/>
            <w:sz w:val="22"/>
            <w:szCs w:val="22"/>
            <w:rPrChange w:id="268" w:author="Risa" w:date="2021-07-06T14:20:00Z">
              <w:rPr>
                <w:sz w:val="22"/>
                <w:szCs w:val="22"/>
              </w:rPr>
            </w:rPrChange>
          </w:rPr>
          <w:t>er understand and manage this species in an ever-changing future world.</w:t>
        </w:r>
      </w:ins>
      <w:del w:id="269" w:author="Nick Smith" w:date="2021-06-30T14:30:00Z">
        <w:r w:rsidR="0026423B" w:rsidRPr="00C8205D" w:rsidDel="00262876">
          <w:rPr>
            <w:color w:val="000000" w:themeColor="text1"/>
            <w:sz w:val="22"/>
            <w:szCs w:val="22"/>
            <w:rPrChange w:id="270" w:author="Risa" w:date="2021-07-06T14:20:00Z">
              <w:rPr>
                <w:sz w:val="22"/>
                <w:szCs w:val="22"/>
              </w:rPr>
            </w:rPrChange>
          </w:rPr>
          <w:delText xml:space="preserve"> </w:delText>
        </w:r>
      </w:del>
      <w:del w:id="271" w:author="Nick Smith" w:date="2021-06-30T14:28:00Z">
        <w:r w:rsidR="0026423B" w:rsidRPr="00C8205D" w:rsidDel="00A2763B">
          <w:rPr>
            <w:color w:val="000000" w:themeColor="text1"/>
            <w:sz w:val="22"/>
            <w:szCs w:val="22"/>
            <w:rPrChange w:id="272" w:author="Risa" w:date="2021-07-06T14:20:00Z">
              <w:rPr>
                <w:sz w:val="22"/>
                <w:szCs w:val="22"/>
              </w:rPr>
            </w:rPrChange>
          </w:rPr>
          <w:delText xml:space="preserve">Significant differences were found in </w:delText>
        </w:r>
      </w:del>
      <w:ins w:id="273" w:author="Jeff" w:date="2021-06-23T14:06:00Z">
        <w:del w:id="274" w:author="Nick Smith" w:date="2021-06-30T14:28:00Z">
          <w:r w:rsidR="00CF687C" w:rsidRPr="00C8205D" w:rsidDel="00A2763B">
            <w:rPr>
              <w:color w:val="000000" w:themeColor="text1"/>
              <w:sz w:val="22"/>
              <w:szCs w:val="22"/>
              <w:rPrChange w:id="275" w:author="Risa" w:date="2021-07-06T14:20:00Z">
                <w:rPr>
                  <w:sz w:val="22"/>
                  <w:szCs w:val="22"/>
                </w:rPr>
              </w:rPrChange>
            </w:rPr>
            <w:delText xml:space="preserve">aspect, soil water retention, photosynthetic water use efficiency, foliar nutrients, </w:delText>
          </w:r>
        </w:del>
      </w:ins>
      <w:del w:id="276" w:author="Nick Smith" w:date="2021-06-30T14:28:00Z">
        <w:r w:rsidRPr="00C8205D" w:rsidDel="00A2763B">
          <w:rPr>
            <w:color w:val="000000" w:themeColor="text1"/>
            <w:sz w:val="22"/>
            <w:szCs w:val="22"/>
            <w:rPrChange w:id="277" w:author="Risa" w:date="2021-07-06T14:20:00Z">
              <w:rPr>
                <w:sz w:val="22"/>
                <w:szCs w:val="22"/>
              </w:rPr>
            </w:rPrChange>
          </w:rPr>
          <w:delText>growth</w:delText>
        </w:r>
      </w:del>
      <w:ins w:id="278" w:author="Jeff" w:date="2021-06-26T00:38:00Z">
        <w:del w:id="279" w:author="Nick Smith" w:date="2021-06-30T14:28:00Z">
          <w:r w:rsidR="00775502" w:rsidRPr="00C8205D" w:rsidDel="00A2763B">
            <w:rPr>
              <w:color w:val="000000" w:themeColor="text1"/>
              <w:sz w:val="22"/>
              <w:szCs w:val="22"/>
              <w:rPrChange w:id="280" w:author="Risa" w:date="2021-07-06T14:20:00Z">
                <w:rPr>
                  <w:sz w:val="22"/>
                  <w:szCs w:val="22"/>
                </w:rPr>
              </w:rPrChange>
            </w:rPr>
            <w:delText>and clustering (as a proxy for</w:delText>
          </w:r>
        </w:del>
      </w:ins>
      <w:ins w:id="281" w:author="Jeff" w:date="2021-06-23T14:06:00Z">
        <w:del w:id="282" w:author="Nick Smith" w:date="2021-06-30T14:28:00Z">
          <w:r w:rsidR="00CF687C" w:rsidRPr="00C8205D" w:rsidDel="00A2763B">
            <w:rPr>
              <w:color w:val="000000" w:themeColor="text1"/>
              <w:sz w:val="22"/>
              <w:szCs w:val="22"/>
              <w:rPrChange w:id="283" w:author="Risa" w:date="2021-07-06T14:20:00Z">
                <w:rPr>
                  <w:sz w:val="22"/>
                  <w:szCs w:val="22"/>
                </w:rPr>
              </w:rPrChange>
            </w:rPr>
            <w:delText xml:space="preserve"> </w:delText>
          </w:r>
        </w:del>
      </w:ins>
      <w:del w:id="284" w:author="Nick Smith" w:date="2021-06-30T14:28:00Z">
        <w:r w:rsidRPr="00C8205D" w:rsidDel="00A2763B">
          <w:rPr>
            <w:color w:val="000000" w:themeColor="text1"/>
            <w:sz w:val="22"/>
            <w:szCs w:val="22"/>
            <w:rPrChange w:id="285" w:author="Risa" w:date="2021-07-06T14:20:00Z">
              <w:rPr>
                <w:sz w:val="22"/>
                <w:szCs w:val="22"/>
              </w:rPr>
            </w:rPrChange>
          </w:rPr>
          <w:delText>, stand density</w:delText>
        </w:r>
      </w:del>
      <w:ins w:id="286" w:author="Jeff" w:date="2021-06-24T02:08:00Z">
        <w:del w:id="287" w:author="Nick Smith" w:date="2021-06-30T14:28:00Z">
          <w:r w:rsidR="00CF2FB3" w:rsidRPr="00C8205D" w:rsidDel="00A2763B">
            <w:rPr>
              <w:color w:val="000000" w:themeColor="text1"/>
              <w:sz w:val="22"/>
              <w:szCs w:val="22"/>
              <w:rPrChange w:id="288" w:author="Risa" w:date="2021-07-06T14:20:00Z">
                <w:rPr>
                  <w:sz w:val="22"/>
                  <w:szCs w:val="22"/>
                </w:rPr>
              </w:rPrChange>
            </w:rPr>
            <w:delText>stand density</w:delText>
          </w:r>
        </w:del>
      </w:ins>
      <w:ins w:id="289" w:author="Jeff" w:date="2021-06-26T00:38:00Z">
        <w:del w:id="290" w:author="Nick Smith" w:date="2021-06-30T14:28:00Z">
          <w:r w:rsidR="00775502" w:rsidRPr="00C8205D" w:rsidDel="00A2763B">
            <w:rPr>
              <w:color w:val="000000" w:themeColor="text1"/>
              <w:sz w:val="22"/>
              <w:szCs w:val="22"/>
              <w:rPrChange w:id="291" w:author="Risa" w:date="2021-07-06T14:20:00Z">
                <w:rPr>
                  <w:sz w:val="22"/>
                  <w:szCs w:val="22"/>
                </w:rPr>
              </w:rPrChange>
            </w:rPr>
            <w:delText>)</w:delText>
          </w:r>
        </w:del>
      </w:ins>
      <w:del w:id="292" w:author="Nick Smith" w:date="2021-06-30T14:28:00Z">
        <w:r w:rsidRPr="00C8205D" w:rsidDel="00A2763B">
          <w:rPr>
            <w:color w:val="000000" w:themeColor="text1"/>
            <w:sz w:val="22"/>
            <w:szCs w:val="22"/>
            <w:rPrChange w:id="293" w:author="Risa" w:date="2021-07-06T14:20:00Z">
              <w:rPr>
                <w:sz w:val="22"/>
                <w:szCs w:val="22"/>
              </w:rPr>
            </w:rPrChange>
          </w:rPr>
          <w:delText>, photosynthetic water use efficiency, foliar nutrients</w:delText>
        </w:r>
        <w:r w:rsidR="00E45E89" w:rsidRPr="00C8205D" w:rsidDel="00A2763B">
          <w:rPr>
            <w:color w:val="000000" w:themeColor="text1"/>
            <w:sz w:val="22"/>
            <w:szCs w:val="22"/>
            <w:rPrChange w:id="294" w:author="Risa" w:date="2021-07-06T14:20:00Z">
              <w:rPr>
                <w:sz w:val="22"/>
                <w:szCs w:val="22"/>
              </w:rPr>
            </w:rPrChange>
          </w:rPr>
          <w:delText xml:space="preserve"> </w:delText>
        </w:r>
        <w:r w:rsidRPr="00C8205D" w:rsidDel="00A2763B">
          <w:rPr>
            <w:color w:val="000000" w:themeColor="text1"/>
            <w:sz w:val="22"/>
            <w:szCs w:val="22"/>
            <w:rPrChange w:id="295" w:author="Risa" w:date="2021-07-06T14:20:00Z">
              <w:rPr>
                <w:sz w:val="22"/>
                <w:szCs w:val="22"/>
              </w:rPr>
            </w:rPrChange>
          </w:rPr>
          <w:delText xml:space="preserve">and soil water retention. </w:delText>
        </w:r>
      </w:del>
      <w:ins w:id="296" w:author="Jeff" w:date="2021-06-23T14:07:00Z">
        <w:del w:id="297" w:author="Nick Smith" w:date="2021-06-30T14:28:00Z">
          <w:r w:rsidR="00CF687C" w:rsidRPr="00C8205D" w:rsidDel="00A2763B">
            <w:rPr>
              <w:color w:val="000000" w:themeColor="text1"/>
              <w:sz w:val="22"/>
              <w:szCs w:val="22"/>
              <w:rPrChange w:id="298" w:author="Risa" w:date="2021-07-06T14:20:00Z">
                <w:rPr>
                  <w:sz w:val="22"/>
                  <w:szCs w:val="22"/>
                </w:rPr>
              </w:rPrChange>
            </w:rPr>
            <w:delText>Topography, specifically e</w:delText>
          </w:r>
        </w:del>
      </w:ins>
      <w:del w:id="299" w:author="Nick Smith" w:date="2021-06-30T14:28:00Z">
        <w:r w:rsidRPr="00C8205D" w:rsidDel="00A2763B">
          <w:rPr>
            <w:color w:val="000000" w:themeColor="text1"/>
            <w:sz w:val="22"/>
            <w:szCs w:val="22"/>
            <w:rPrChange w:id="300" w:author="Risa" w:date="2021-07-06T14:20:00Z">
              <w:rPr>
                <w:sz w:val="22"/>
                <w:szCs w:val="22"/>
              </w:rPr>
            </w:rPrChange>
          </w:rPr>
          <w:delText>Elevation</w:delText>
        </w:r>
      </w:del>
      <w:ins w:id="301" w:author="Jeff" w:date="2021-06-23T14:07:00Z">
        <w:del w:id="302" w:author="Nick Smith" w:date="2021-06-30T14:28:00Z">
          <w:r w:rsidR="00CF687C" w:rsidRPr="00C8205D" w:rsidDel="00A2763B">
            <w:rPr>
              <w:color w:val="000000" w:themeColor="text1"/>
              <w:sz w:val="22"/>
              <w:szCs w:val="22"/>
              <w:rPrChange w:id="303" w:author="Risa" w:date="2021-07-06T14:20:00Z">
                <w:rPr>
                  <w:sz w:val="22"/>
                  <w:szCs w:val="22"/>
                </w:rPr>
              </w:rPrChange>
            </w:rPr>
            <w:delText>,</w:delText>
          </w:r>
        </w:del>
      </w:ins>
      <w:del w:id="304" w:author="Nick Smith" w:date="2021-06-30T14:28:00Z">
        <w:r w:rsidRPr="00C8205D" w:rsidDel="00A2763B">
          <w:rPr>
            <w:color w:val="000000" w:themeColor="text1"/>
            <w:sz w:val="22"/>
            <w:szCs w:val="22"/>
            <w:rPrChange w:id="305" w:author="Risa" w:date="2021-07-06T14:20:00Z">
              <w:rPr>
                <w:sz w:val="22"/>
                <w:szCs w:val="22"/>
              </w:rPr>
            </w:rPrChange>
          </w:rPr>
          <w:delText xml:space="preserve"> was found to have a greater</w:delText>
        </w:r>
      </w:del>
      <w:ins w:id="306" w:author="Jeff" w:date="2021-06-26T00:39:00Z">
        <w:del w:id="307" w:author="Nick Smith" w:date="2021-06-30T14:28:00Z">
          <w:r w:rsidR="00775502" w:rsidRPr="00C8205D" w:rsidDel="00A2763B">
            <w:rPr>
              <w:color w:val="000000" w:themeColor="text1"/>
              <w:sz w:val="22"/>
              <w:szCs w:val="22"/>
              <w:rPrChange w:id="308" w:author="Risa" w:date="2021-07-06T14:20:00Z">
                <w:rPr>
                  <w:sz w:val="22"/>
                  <w:szCs w:val="22"/>
                </w:rPr>
              </w:rPrChange>
            </w:rPr>
            <w:delText>an</w:delText>
          </w:r>
        </w:del>
      </w:ins>
      <w:del w:id="309" w:author="Nick Smith" w:date="2021-06-30T14:28:00Z">
        <w:r w:rsidRPr="00C8205D" w:rsidDel="00A2763B">
          <w:rPr>
            <w:color w:val="000000" w:themeColor="text1"/>
            <w:sz w:val="22"/>
            <w:szCs w:val="22"/>
            <w:rPrChange w:id="310" w:author="Risa" w:date="2021-07-06T14:20:00Z">
              <w:rPr>
                <w:sz w:val="22"/>
                <w:szCs w:val="22"/>
              </w:rPr>
            </w:rPrChange>
          </w:rPr>
          <w:delText xml:space="preserve"> influence on measured traits</w:delText>
        </w:r>
        <w:r w:rsidR="00FF4719" w:rsidRPr="00C8205D" w:rsidDel="00A2763B">
          <w:rPr>
            <w:color w:val="000000" w:themeColor="text1"/>
            <w:sz w:val="22"/>
            <w:szCs w:val="22"/>
            <w:rPrChange w:id="311" w:author="Risa" w:date="2021-07-06T14:20:00Z">
              <w:rPr>
                <w:sz w:val="22"/>
                <w:szCs w:val="22"/>
              </w:rPr>
            </w:rPrChange>
          </w:rPr>
          <w:delText xml:space="preserve">; trees at higher elevation displayed </w:delText>
        </w:r>
        <w:r w:rsidRPr="00C8205D" w:rsidDel="00A2763B">
          <w:rPr>
            <w:color w:val="000000" w:themeColor="text1"/>
            <w:sz w:val="22"/>
            <w:szCs w:val="22"/>
            <w:rPrChange w:id="312" w:author="Risa" w:date="2021-07-06T14:20:00Z">
              <w:rPr>
                <w:sz w:val="22"/>
                <w:szCs w:val="22"/>
              </w:rPr>
            </w:rPrChange>
          </w:rPr>
          <w:delText>greater water use efficiency, indicating a preference for stress resistance over growth</w:delText>
        </w:r>
      </w:del>
      <w:ins w:id="313" w:author="Jeff" w:date="2021-06-23T14:07:00Z">
        <w:del w:id="314" w:author="Nick Smith" w:date="2021-06-30T14:28:00Z">
          <w:r w:rsidR="00CF687C" w:rsidRPr="00C8205D" w:rsidDel="00A2763B">
            <w:rPr>
              <w:color w:val="000000" w:themeColor="text1"/>
              <w:sz w:val="22"/>
              <w:szCs w:val="22"/>
              <w:rPrChange w:id="315" w:author="Risa" w:date="2021-07-06T14:20:00Z">
                <w:rPr>
                  <w:sz w:val="22"/>
                  <w:szCs w:val="22"/>
                </w:rPr>
              </w:rPrChange>
            </w:rPr>
            <w:delText>soil, leaf and whole-plant traits</w:delText>
          </w:r>
        </w:del>
      </w:ins>
      <w:del w:id="316" w:author="Nick Smith" w:date="2021-06-30T14:28:00Z">
        <w:r w:rsidRPr="00C8205D" w:rsidDel="00A2763B">
          <w:rPr>
            <w:color w:val="000000" w:themeColor="text1"/>
            <w:sz w:val="22"/>
            <w:szCs w:val="22"/>
            <w:rPrChange w:id="317" w:author="Risa" w:date="2021-07-06T14:20:00Z">
              <w:rPr>
                <w:sz w:val="22"/>
                <w:szCs w:val="22"/>
              </w:rPr>
            </w:rPrChange>
          </w:rPr>
          <w:delText xml:space="preserve">. At </w:delText>
        </w:r>
        <w:r w:rsidR="00FF4719" w:rsidRPr="00C8205D" w:rsidDel="00A2763B">
          <w:rPr>
            <w:color w:val="000000" w:themeColor="text1"/>
            <w:sz w:val="22"/>
            <w:szCs w:val="22"/>
            <w:rPrChange w:id="318" w:author="Risa" w:date="2021-07-06T14:20:00Z">
              <w:rPr>
                <w:sz w:val="22"/>
                <w:szCs w:val="22"/>
              </w:rPr>
            </w:rPrChange>
          </w:rPr>
          <w:delText>lower e</w:delText>
        </w:r>
        <w:r w:rsidRPr="00C8205D" w:rsidDel="00A2763B">
          <w:rPr>
            <w:color w:val="000000" w:themeColor="text1"/>
            <w:sz w:val="22"/>
            <w:szCs w:val="22"/>
            <w:rPrChange w:id="319" w:author="Risa" w:date="2021-07-06T14:20:00Z">
              <w:rPr>
                <w:sz w:val="22"/>
                <w:szCs w:val="22"/>
              </w:rPr>
            </w:rPrChange>
          </w:rPr>
          <w:delText>levation, trees exhibited greater capacity for growth</w:delText>
        </w:r>
        <w:r w:rsidR="00FF4719" w:rsidRPr="00C8205D" w:rsidDel="00A2763B">
          <w:rPr>
            <w:color w:val="000000" w:themeColor="text1"/>
            <w:sz w:val="22"/>
            <w:szCs w:val="22"/>
            <w:rPrChange w:id="320" w:author="Risa" w:date="2021-07-06T14:20:00Z">
              <w:rPr>
                <w:sz w:val="22"/>
                <w:szCs w:val="22"/>
              </w:rPr>
            </w:rPrChange>
          </w:rPr>
          <w:delText xml:space="preserve"> and stand density</w:delText>
        </w:r>
        <w:r w:rsidRPr="00C8205D" w:rsidDel="00A2763B">
          <w:rPr>
            <w:color w:val="000000" w:themeColor="text1"/>
            <w:sz w:val="22"/>
            <w:szCs w:val="22"/>
            <w:rPrChange w:id="321" w:author="Risa" w:date="2021-07-06T14:20:00Z">
              <w:rPr>
                <w:sz w:val="22"/>
                <w:szCs w:val="22"/>
              </w:rPr>
            </w:rPrChange>
          </w:rPr>
          <w:delText xml:space="preserve"> due to more favorable conditions, including greater soil moisture retention. </w:delText>
        </w:r>
      </w:del>
      <w:ins w:id="322" w:author="Jeff" w:date="2021-06-26T00:39:00Z">
        <w:del w:id="323" w:author="Nick Smith" w:date="2021-06-30T14:30:00Z">
          <w:r w:rsidR="00775502" w:rsidRPr="00C8205D" w:rsidDel="00262876">
            <w:rPr>
              <w:color w:val="000000" w:themeColor="text1"/>
              <w:sz w:val="22"/>
              <w:szCs w:val="22"/>
              <w:rPrChange w:id="324" w:author="Risa" w:date="2021-07-06T14:20:00Z">
                <w:rPr>
                  <w:sz w:val="22"/>
                  <w:szCs w:val="22"/>
                </w:rPr>
              </w:rPrChange>
            </w:rPr>
            <w:delText>Given the importance</w:delText>
          </w:r>
        </w:del>
      </w:ins>
      <w:ins w:id="325" w:author="Jeff" w:date="2021-06-25T22:36:00Z">
        <w:del w:id="326" w:author="Nick Smith" w:date="2021-06-30T14:30:00Z">
          <w:r w:rsidR="001F1217" w:rsidRPr="00C8205D" w:rsidDel="00262876">
            <w:rPr>
              <w:color w:val="000000" w:themeColor="text1"/>
              <w:sz w:val="22"/>
              <w:szCs w:val="22"/>
              <w:rPrChange w:id="327" w:author="Risa" w:date="2021-07-06T14:20:00Z">
                <w:rPr>
                  <w:sz w:val="22"/>
                  <w:szCs w:val="22"/>
                </w:rPr>
              </w:rPrChange>
            </w:rPr>
            <w:delText xml:space="preserve"> of </w:delText>
          </w:r>
        </w:del>
      </w:ins>
      <w:ins w:id="328" w:author="Jeff" w:date="2021-06-26T00:39:00Z">
        <w:del w:id="329" w:author="Nick Smith" w:date="2021-06-30T14:30:00Z">
          <w:r w:rsidR="00775502" w:rsidRPr="00C8205D" w:rsidDel="00262876">
            <w:rPr>
              <w:color w:val="000000" w:themeColor="text1"/>
              <w:sz w:val="22"/>
              <w:szCs w:val="22"/>
              <w:rPrChange w:id="330" w:author="Risa" w:date="2021-07-06T14:20:00Z">
                <w:rPr>
                  <w:sz w:val="22"/>
                  <w:szCs w:val="22"/>
                </w:rPr>
              </w:rPrChange>
            </w:rPr>
            <w:delText>pitch pine</w:delText>
          </w:r>
        </w:del>
      </w:ins>
      <w:ins w:id="331" w:author="Jeff" w:date="2021-06-26T00:40:00Z">
        <w:del w:id="332" w:author="Nick Smith" w:date="2021-06-30T14:30:00Z">
          <w:r w:rsidR="00775502" w:rsidRPr="00C8205D" w:rsidDel="00262876">
            <w:rPr>
              <w:color w:val="000000" w:themeColor="text1"/>
              <w:sz w:val="22"/>
              <w:szCs w:val="22"/>
              <w:rPrChange w:id="333" w:author="Risa" w:date="2021-07-06T14:20:00Z">
                <w:rPr>
                  <w:sz w:val="22"/>
                  <w:szCs w:val="22"/>
                </w:rPr>
              </w:rPrChange>
            </w:rPr>
            <w:delText xml:space="preserve"> to island </w:delText>
          </w:r>
        </w:del>
      </w:ins>
      <w:ins w:id="334" w:author="Jeff" w:date="2021-06-25T22:36:00Z">
        <w:del w:id="335" w:author="Nick Smith" w:date="2021-06-30T14:30:00Z">
          <w:r w:rsidR="001F1217" w:rsidRPr="00C8205D" w:rsidDel="00262876">
            <w:rPr>
              <w:color w:val="000000" w:themeColor="text1"/>
              <w:sz w:val="22"/>
              <w:szCs w:val="22"/>
              <w:rPrChange w:id="336" w:author="Risa" w:date="2021-07-06T14:20:00Z">
                <w:rPr>
                  <w:sz w:val="22"/>
                  <w:szCs w:val="22"/>
                </w:rPr>
              </w:rPrChange>
            </w:rPr>
            <w:delText xml:space="preserve">ecology </w:delText>
          </w:r>
        </w:del>
      </w:ins>
      <w:ins w:id="337" w:author="Jeff" w:date="2021-06-26T00:40:00Z">
        <w:del w:id="338" w:author="Nick Smith" w:date="2021-06-30T14:30:00Z">
          <w:r w:rsidR="001D0DE3" w:rsidRPr="00C8205D" w:rsidDel="00262876">
            <w:rPr>
              <w:color w:val="000000" w:themeColor="text1"/>
              <w:sz w:val="22"/>
              <w:szCs w:val="22"/>
              <w:rPrChange w:id="339" w:author="Risa" w:date="2021-07-06T14:20:00Z">
                <w:rPr>
                  <w:sz w:val="22"/>
                  <w:szCs w:val="22"/>
                </w:rPr>
              </w:rPrChange>
            </w:rPr>
            <w:delText xml:space="preserve">and heathland communities, </w:delText>
          </w:r>
        </w:del>
      </w:ins>
      <w:del w:id="340" w:author="Nick Smith" w:date="2021-06-30T14:30:00Z">
        <w:r w:rsidR="003309EA" w:rsidRPr="00C8205D" w:rsidDel="00262876">
          <w:rPr>
            <w:color w:val="000000" w:themeColor="text1"/>
            <w:sz w:val="22"/>
            <w:szCs w:val="22"/>
            <w:rPrChange w:id="341" w:author="Risa" w:date="2021-07-06T14:20:00Z">
              <w:rPr>
                <w:sz w:val="22"/>
                <w:szCs w:val="22"/>
              </w:rPr>
            </w:rPrChange>
          </w:rPr>
          <w:delText xml:space="preserve">Our insights provide a means to a </w:delText>
        </w:r>
      </w:del>
      <w:ins w:id="342" w:author="Jeff" w:date="2021-06-26T00:40:00Z">
        <w:del w:id="343" w:author="Nick Smith" w:date="2021-06-30T14:28:00Z">
          <w:r w:rsidR="001D0DE3" w:rsidRPr="00C8205D" w:rsidDel="00A2763B">
            <w:rPr>
              <w:color w:val="000000" w:themeColor="text1"/>
              <w:sz w:val="22"/>
              <w:szCs w:val="22"/>
              <w:rPrChange w:id="344" w:author="Risa" w:date="2021-07-06T14:20:00Z">
                <w:rPr>
                  <w:sz w:val="22"/>
                  <w:szCs w:val="22"/>
                </w:rPr>
              </w:rPrChange>
            </w:rPr>
            <w:delText>w</w:delText>
          </w:r>
        </w:del>
      </w:ins>
      <w:ins w:id="345" w:author="Jeff" w:date="2021-06-25T22:37:00Z">
        <w:del w:id="346" w:author="Nick Smith" w:date="2021-06-30T14:28:00Z">
          <w:r w:rsidR="001F1217" w:rsidRPr="00C8205D" w:rsidDel="00A2763B">
            <w:rPr>
              <w:color w:val="000000" w:themeColor="text1"/>
              <w:sz w:val="22"/>
              <w:szCs w:val="22"/>
              <w:rPrChange w:id="347" w:author="Risa" w:date="2021-07-06T14:20:00Z">
                <w:rPr>
                  <w:sz w:val="22"/>
                  <w:szCs w:val="22"/>
                </w:rPr>
              </w:rPrChange>
            </w:rPr>
            <w:delText xml:space="preserve">e view </w:delText>
          </w:r>
        </w:del>
      </w:ins>
      <w:ins w:id="348" w:author="Jeff" w:date="2021-06-26T00:40:00Z">
        <w:del w:id="349" w:author="Nick Smith" w:date="2021-06-30T14:28:00Z">
          <w:r w:rsidR="001D0DE3" w:rsidRPr="00C8205D" w:rsidDel="00A2763B">
            <w:rPr>
              <w:color w:val="000000" w:themeColor="text1"/>
              <w:sz w:val="22"/>
              <w:szCs w:val="22"/>
              <w:rPrChange w:id="350" w:author="Risa" w:date="2021-07-06T14:20:00Z">
                <w:rPr>
                  <w:sz w:val="22"/>
                  <w:szCs w:val="22"/>
                </w:rPr>
              </w:rPrChange>
            </w:rPr>
            <w:delText>results from our investigation as</w:delText>
          </w:r>
        </w:del>
        <w:del w:id="351" w:author="Nick Smith" w:date="2021-06-30T14:30:00Z">
          <w:r w:rsidR="001D0DE3" w:rsidRPr="00C8205D" w:rsidDel="00262876">
            <w:rPr>
              <w:color w:val="000000" w:themeColor="text1"/>
              <w:sz w:val="22"/>
              <w:szCs w:val="22"/>
              <w:rPrChange w:id="352" w:author="Risa" w:date="2021-07-06T14:20:00Z">
                <w:rPr>
                  <w:sz w:val="22"/>
                  <w:szCs w:val="22"/>
                </w:rPr>
              </w:rPrChange>
            </w:rPr>
            <w:delText xml:space="preserve"> </w:delText>
          </w:r>
        </w:del>
        <w:del w:id="353" w:author="Nick Smith" w:date="2021-06-30T14:29:00Z">
          <w:r w:rsidR="001D0DE3" w:rsidRPr="00C8205D" w:rsidDel="00262876">
            <w:rPr>
              <w:color w:val="000000" w:themeColor="text1"/>
              <w:sz w:val="22"/>
              <w:szCs w:val="22"/>
              <w:rPrChange w:id="354" w:author="Risa" w:date="2021-07-06T14:20:00Z">
                <w:rPr>
                  <w:sz w:val="22"/>
                  <w:szCs w:val="22"/>
                </w:rPr>
              </w:rPrChange>
            </w:rPr>
            <w:delText>an important</w:delText>
          </w:r>
        </w:del>
        <w:del w:id="355" w:author="Nick Smith" w:date="2021-06-30T14:30:00Z">
          <w:r w:rsidR="001D0DE3" w:rsidRPr="00C8205D" w:rsidDel="00262876">
            <w:rPr>
              <w:color w:val="000000" w:themeColor="text1"/>
              <w:sz w:val="22"/>
              <w:szCs w:val="22"/>
              <w:rPrChange w:id="356" w:author="Risa" w:date="2021-07-06T14:20:00Z">
                <w:rPr>
                  <w:sz w:val="22"/>
                  <w:szCs w:val="22"/>
                </w:rPr>
              </w:rPrChange>
            </w:rPr>
            <w:delText xml:space="preserve"> step towards</w:delText>
          </w:r>
        </w:del>
        <w:del w:id="357" w:author="Nick Smith" w:date="2021-06-30T14:29:00Z">
          <w:r w:rsidR="001D0DE3" w:rsidRPr="00C8205D" w:rsidDel="00262876">
            <w:rPr>
              <w:color w:val="000000" w:themeColor="text1"/>
              <w:sz w:val="22"/>
              <w:szCs w:val="22"/>
              <w:rPrChange w:id="358" w:author="Risa" w:date="2021-07-06T14:20:00Z">
                <w:rPr>
                  <w:sz w:val="22"/>
                  <w:szCs w:val="22"/>
                </w:rPr>
              </w:rPrChange>
            </w:rPr>
            <w:delText xml:space="preserve"> </w:delText>
          </w:r>
        </w:del>
      </w:ins>
      <w:ins w:id="359" w:author="Jeff" w:date="2021-06-25T22:37:00Z">
        <w:del w:id="360" w:author="Nick Smith" w:date="2021-06-30T14:29:00Z">
          <w:r w:rsidR="001F1217" w:rsidRPr="00C8205D" w:rsidDel="00262876">
            <w:rPr>
              <w:color w:val="000000" w:themeColor="text1"/>
              <w:sz w:val="22"/>
              <w:szCs w:val="22"/>
              <w:rPrChange w:id="361" w:author="Risa" w:date="2021-07-06T14:20:00Z">
                <w:rPr>
                  <w:sz w:val="22"/>
                  <w:szCs w:val="22"/>
                </w:rPr>
              </w:rPrChange>
            </w:rPr>
            <w:delText>a</w:delText>
          </w:r>
        </w:del>
        <w:del w:id="362" w:author="Nick Smith" w:date="2021-06-30T14:30:00Z">
          <w:r w:rsidR="001F1217" w:rsidRPr="00C8205D" w:rsidDel="00262876">
            <w:rPr>
              <w:color w:val="000000" w:themeColor="text1"/>
              <w:sz w:val="22"/>
              <w:szCs w:val="22"/>
              <w:rPrChange w:id="363" w:author="Risa" w:date="2021-07-06T14:20:00Z">
                <w:rPr>
                  <w:sz w:val="22"/>
                  <w:szCs w:val="22"/>
                </w:rPr>
              </w:rPrChange>
            </w:rPr>
            <w:delText xml:space="preserve"> </w:delText>
          </w:r>
        </w:del>
      </w:ins>
      <w:del w:id="364" w:author="Nick Smith" w:date="2021-06-30T14:30:00Z">
        <w:r w:rsidR="003309EA" w:rsidRPr="00C8205D" w:rsidDel="00262876">
          <w:rPr>
            <w:color w:val="000000" w:themeColor="text1"/>
            <w:sz w:val="22"/>
            <w:szCs w:val="22"/>
            <w:rPrChange w:id="365" w:author="Risa" w:date="2021-07-06T14:20:00Z">
              <w:rPr>
                <w:sz w:val="22"/>
                <w:szCs w:val="22"/>
              </w:rPr>
            </w:rPrChange>
          </w:rPr>
          <w:delText>better understanding of how to promote</w:delText>
        </w:r>
      </w:del>
      <w:ins w:id="366" w:author="Jeff" w:date="2021-06-25T22:37:00Z">
        <w:del w:id="367" w:author="Nick Smith" w:date="2021-06-30T14:30:00Z">
          <w:r w:rsidR="001F1217" w:rsidRPr="00C8205D" w:rsidDel="00262876">
            <w:rPr>
              <w:color w:val="000000" w:themeColor="text1"/>
              <w:sz w:val="22"/>
              <w:szCs w:val="22"/>
              <w:rPrChange w:id="368" w:author="Risa" w:date="2021-07-06T14:20:00Z">
                <w:rPr>
                  <w:sz w:val="22"/>
                  <w:szCs w:val="22"/>
                </w:rPr>
              </w:rPrChange>
            </w:rPr>
            <w:delText xml:space="preserve">of </w:delText>
          </w:r>
        </w:del>
      </w:ins>
      <w:ins w:id="369" w:author="Jeff" w:date="2021-06-26T00:42:00Z">
        <w:del w:id="370" w:author="Nick Smith" w:date="2021-06-30T14:30:00Z">
          <w:r w:rsidR="001D0DE3" w:rsidRPr="00C8205D" w:rsidDel="00262876">
            <w:rPr>
              <w:color w:val="000000" w:themeColor="text1"/>
              <w:sz w:val="22"/>
              <w:szCs w:val="22"/>
              <w:rPrChange w:id="371" w:author="Risa" w:date="2021-07-06T14:20:00Z">
                <w:rPr>
                  <w:sz w:val="22"/>
                  <w:szCs w:val="22"/>
                </w:rPr>
              </w:rPrChange>
            </w:rPr>
            <w:delText>species response across elevation gradients in a fire absent</w:delText>
          </w:r>
        </w:del>
      </w:ins>
      <w:del w:id="372" w:author="Nick Smith" w:date="2021-06-30T14:30:00Z">
        <w:r w:rsidR="003309EA" w:rsidRPr="00C8205D" w:rsidDel="00262876">
          <w:rPr>
            <w:color w:val="000000" w:themeColor="text1"/>
            <w:sz w:val="22"/>
            <w:szCs w:val="22"/>
            <w:rPrChange w:id="373" w:author="Risa" w:date="2021-07-06T14:20:00Z">
              <w:rPr>
                <w:sz w:val="22"/>
                <w:szCs w:val="22"/>
              </w:rPr>
            </w:rPrChange>
          </w:rPr>
          <w:delText xml:space="preserve"> pitch pine persistence in communities, at varying elevation and topography, </w:delText>
        </w:r>
        <w:r w:rsidR="000234B9" w:rsidRPr="00C8205D" w:rsidDel="00262876">
          <w:rPr>
            <w:color w:val="000000" w:themeColor="text1"/>
            <w:sz w:val="22"/>
            <w:szCs w:val="22"/>
            <w:rPrChange w:id="374" w:author="Risa" w:date="2021-07-06T14:20:00Z">
              <w:rPr>
                <w:sz w:val="22"/>
                <w:szCs w:val="22"/>
              </w:rPr>
            </w:rPrChange>
          </w:rPr>
          <w:delText>where fire is absent</w:delText>
        </w:r>
      </w:del>
      <w:ins w:id="375" w:author="Jeff" w:date="2021-06-26T00:42:00Z">
        <w:del w:id="376" w:author="Nick Smith" w:date="2021-06-30T14:30:00Z">
          <w:r w:rsidR="001D0DE3" w:rsidRPr="00C8205D" w:rsidDel="00262876">
            <w:rPr>
              <w:color w:val="000000" w:themeColor="text1"/>
              <w:sz w:val="22"/>
              <w:szCs w:val="22"/>
              <w:rPrChange w:id="377" w:author="Risa" w:date="2021-07-06T14:20:00Z">
                <w:rPr>
                  <w:sz w:val="22"/>
                  <w:szCs w:val="22"/>
                </w:rPr>
              </w:rPrChange>
            </w:rPr>
            <w:delText xml:space="preserve"> milieu</w:delText>
          </w:r>
        </w:del>
      </w:ins>
      <w:del w:id="378" w:author="Nick Smith" w:date="2021-06-30T14:30:00Z">
        <w:r w:rsidR="000234B9" w:rsidRPr="00C8205D" w:rsidDel="00262876">
          <w:rPr>
            <w:color w:val="000000" w:themeColor="text1"/>
            <w:sz w:val="22"/>
            <w:szCs w:val="22"/>
            <w:rPrChange w:id="379" w:author="Risa" w:date="2021-07-06T14:20:00Z">
              <w:rPr>
                <w:sz w:val="22"/>
                <w:szCs w:val="22"/>
              </w:rPr>
            </w:rPrChange>
          </w:rPr>
          <w:delText xml:space="preserve">, </w:delText>
        </w:r>
        <w:r w:rsidR="003309EA" w:rsidRPr="00C8205D" w:rsidDel="00262876">
          <w:rPr>
            <w:color w:val="000000" w:themeColor="text1"/>
            <w:sz w:val="22"/>
            <w:szCs w:val="22"/>
            <w:rPrChange w:id="380" w:author="Risa" w:date="2021-07-06T14:20:00Z">
              <w:rPr>
                <w:sz w:val="22"/>
                <w:szCs w:val="22"/>
              </w:rPr>
            </w:rPrChange>
          </w:rPr>
          <w:delText>which dot the northeastern and mid-Atlantic U.S. coast.</w:delText>
        </w:r>
      </w:del>
    </w:p>
    <w:p w14:paraId="27A2F6D2" w14:textId="77777777" w:rsidR="005278F2" w:rsidRPr="00C8205D" w:rsidDel="00216B60" w:rsidRDefault="005278F2" w:rsidP="001D7BE7">
      <w:pPr>
        <w:spacing w:line="360" w:lineRule="auto"/>
        <w:rPr>
          <w:del w:id="381" w:author="Jeff" w:date="2021-06-22T06:19:00Z"/>
          <w:b/>
          <w:color w:val="000000" w:themeColor="text1"/>
          <w:sz w:val="22"/>
          <w:szCs w:val="22"/>
          <w:rPrChange w:id="382" w:author="Risa" w:date="2021-07-06T14:20:00Z">
            <w:rPr>
              <w:del w:id="383" w:author="Jeff" w:date="2021-06-22T06:19:00Z"/>
              <w:b/>
              <w:sz w:val="22"/>
              <w:szCs w:val="22"/>
            </w:rPr>
          </w:rPrChange>
        </w:rPr>
        <w:pPrChange w:id="384" w:author="Risa" w:date="2021-07-06T13:11:00Z">
          <w:pPr/>
        </w:pPrChange>
      </w:pPr>
    </w:p>
    <w:p w14:paraId="66C3499C" w14:textId="77777777" w:rsidR="005278F2" w:rsidRPr="00C8205D" w:rsidRDefault="005278F2" w:rsidP="001D7BE7">
      <w:pPr>
        <w:spacing w:line="360" w:lineRule="auto"/>
        <w:rPr>
          <w:b/>
          <w:color w:val="000000" w:themeColor="text1"/>
          <w:sz w:val="22"/>
          <w:szCs w:val="22"/>
          <w:rPrChange w:id="385" w:author="Risa" w:date="2021-07-06T14:20:00Z">
            <w:rPr>
              <w:b/>
              <w:sz w:val="22"/>
              <w:szCs w:val="22"/>
            </w:rPr>
          </w:rPrChange>
        </w:rPr>
        <w:pPrChange w:id="386" w:author="Risa" w:date="2021-07-06T13:11:00Z">
          <w:pPr/>
        </w:pPrChange>
      </w:pPr>
    </w:p>
    <w:p w14:paraId="3399C6AB" w14:textId="0E204638" w:rsidR="001D515C" w:rsidRPr="00C8205D" w:rsidRDefault="001D515C" w:rsidP="001D7BE7">
      <w:pPr>
        <w:spacing w:line="360" w:lineRule="auto"/>
        <w:rPr>
          <w:b/>
          <w:color w:val="000000" w:themeColor="text1"/>
          <w:sz w:val="22"/>
          <w:szCs w:val="22"/>
          <w:rPrChange w:id="387" w:author="Risa" w:date="2021-07-06T14:20:00Z">
            <w:rPr>
              <w:b/>
              <w:sz w:val="22"/>
              <w:szCs w:val="22"/>
            </w:rPr>
          </w:rPrChange>
        </w:rPr>
        <w:pPrChange w:id="388" w:author="Risa" w:date="2021-07-06T13:11:00Z">
          <w:pPr>
            <w:jc w:val="both"/>
          </w:pPr>
        </w:pPrChange>
      </w:pPr>
      <w:bookmarkStart w:id="389" w:name="_Hlk43783425"/>
      <w:bookmarkEnd w:id="2"/>
      <w:r w:rsidRPr="00C8205D">
        <w:rPr>
          <w:b/>
          <w:color w:val="000000" w:themeColor="text1"/>
          <w:sz w:val="22"/>
          <w:szCs w:val="22"/>
          <w:rPrChange w:id="390" w:author="Risa" w:date="2021-07-06T14:20:00Z">
            <w:rPr>
              <w:b/>
              <w:sz w:val="22"/>
              <w:szCs w:val="22"/>
            </w:rPr>
          </w:rPrChange>
        </w:rPr>
        <w:t>INTRODUCTION</w:t>
      </w:r>
    </w:p>
    <w:p w14:paraId="6DA8AB59" w14:textId="60D3EF10" w:rsidR="007F1C64" w:rsidRPr="00C8205D" w:rsidDel="009E4109" w:rsidRDefault="00992A1C" w:rsidP="001D7BE7">
      <w:pPr>
        <w:spacing w:line="360" w:lineRule="auto"/>
        <w:rPr>
          <w:del w:id="391" w:author="Nick Smith" w:date="2021-06-30T14:37:00Z"/>
          <w:color w:val="000000" w:themeColor="text1"/>
          <w:sz w:val="22"/>
          <w:szCs w:val="22"/>
          <w:rPrChange w:id="392" w:author="Risa" w:date="2021-07-06T14:20:00Z">
            <w:rPr>
              <w:del w:id="393" w:author="Nick Smith" w:date="2021-06-30T14:37:00Z"/>
              <w:sz w:val="22"/>
              <w:szCs w:val="22"/>
            </w:rPr>
          </w:rPrChange>
        </w:rPr>
        <w:pPrChange w:id="394" w:author="Risa" w:date="2021-07-06T13:11:00Z">
          <w:pPr>
            <w:spacing w:line="360" w:lineRule="auto"/>
          </w:pPr>
        </w:pPrChange>
      </w:pPr>
      <w:r w:rsidRPr="00C8205D">
        <w:rPr>
          <w:color w:val="000000" w:themeColor="text1"/>
          <w:sz w:val="22"/>
          <w:szCs w:val="22"/>
          <w:rPrChange w:id="395" w:author="Risa" w:date="2021-07-06T14:20:00Z">
            <w:rPr>
              <w:sz w:val="22"/>
              <w:szCs w:val="22"/>
            </w:rPr>
          </w:rPrChange>
        </w:rPr>
        <w:t xml:space="preserve">On Mt. Desert Island </w:t>
      </w:r>
      <w:r w:rsidR="00473B7F" w:rsidRPr="00C8205D">
        <w:rPr>
          <w:color w:val="000000" w:themeColor="text1"/>
          <w:sz w:val="22"/>
          <w:szCs w:val="22"/>
          <w:rPrChange w:id="396" w:author="Risa" w:date="2021-07-06T14:20:00Z">
            <w:rPr>
              <w:sz w:val="22"/>
              <w:szCs w:val="22"/>
            </w:rPr>
          </w:rPrChange>
        </w:rPr>
        <w:t xml:space="preserve">at Acadia National Park </w:t>
      </w:r>
      <w:r w:rsidRPr="00C8205D">
        <w:rPr>
          <w:color w:val="000000" w:themeColor="text1"/>
          <w:sz w:val="22"/>
          <w:szCs w:val="22"/>
          <w:rPrChange w:id="397" w:author="Risa" w:date="2021-07-06T14:20:00Z">
            <w:rPr>
              <w:sz w:val="22"/>
              <w:szCs w:val="22"/>
            </w:rPr>
          </w:rPrChange>
        </w:rPr>
        <w:t>in Maine USA, pitch pine (</w:t>
      </w:r>
      <w:r w:rsidRPr="00C8205D">
        <w:rPr>
          <w:i/>
          <w:iCs/>
          <w:color w:val="000000" w:themeColor="text1"/>
          <w:sz w:val="22"/>
          <w:szCs w:val="22"/>
          <w:rPrChange w:id="398" w:author="Risa" w:date="2021-07-06T14:20:00Z">
            <w:rPr>
              <w:i/>
              <w:iCs/>
              <w:sz w:val="22"/>
              <w:szCs w:val="22"/>
            </w:rPr>
          </w:rPrChange>
        </w:rPr>
        <w:t>Pinus rigida</w:t>
      </w:r>
      <w:del w:id="399" w:author="Risa" w:date="2021-07-06T13:39:00Z">
        <w:r w:rsidRPr="00C8205D" w:rsidDel="00A3216A">
          <w:rPr>
            <w:color w:val="000000" w:themeColor="text1"/>
            <w:sz w:val="22"/>
            <w:szCs w:val="22"/>
            <w:rPrChange w:id="400" w:author="Risa" w:date="2021-07-06T14:20:00Z">
              <w:rPr>
                <w:sz w:val="22"/>
                <w:szCs w:val="22"/>
              </w:rPr>
            </w:rPrChange>
          </w:rPr>
          <w:delText xml:space="preserve"> Miller</w:delText>
        </w:r>
      </w:del>
      <w:r w:rsidRPr="00C8205D">
        <w:rPr>
          <w:color w:val="000000" w:themeColor="text1"/>
          <w:sz w:val="22"/>
          <w:szCs w:val="22"/>
          <w:rPrChange w:id="401" w:author="Risa" w:date="2021-07-06T14:20:00Z">
            <w:rPr>
              <w:sz w:val="22"/>
              <w:szCs w:val="22"/>
            </w:rPr>
          </w:rPrChange>
        </w:rPr>
        <w:t>)</w:t>
      </w:r>
      <w:r w:rsidR="009A7E97" w:rsidRPr="00C8205D">
        <w:rPr>
          <w:color w:val="000000" w:themeColor="text1"/>
          <w:sz w:val="22"/>
          <w:szCs w:val="22"/>
          <w:rPrChange w:id="402" w:author="Risa" w:date="2021-07-06T14:20:00Z">
            <w:rPr>
              <w:sz w:val="22"/>
              <w:szCs w:val="22"/>
            </w:rPr>
          </w:rPrChange>
        </w:rPr>
        <w:t>, the most northerly member of the southern yellow pines (Plain</w:t>
      </w:r>
      <w:ins w:id="403" w:author="Risa" w:date="2021-07-06T13:33:00Z">
        <w:r w:rsidR="001E7284" w:rsidRPr="00C8205D">
          <w:rPr>
            <w:color w:val="000000" w:themeColor="text1"/>
            <w:sz w:val="22"/>
            <w:szCs w:val="22"/>
            <w:rPrChange w:id="404" w:author="Risa" w:date="2021-07-06T14:20:00Z">
              <w:rPr>
                <w:sz w:val="22"/>
                <w:szCs w:val="22"/>
              </w:rPr>
            </w:rPrChange>
          </w:rPr>
          <w:t xml:space="preserve"> </w:t>
        </w:r>
        <w:r w:rsidR="001E7284" w:rsidRPr="00C8205D">
          <w:rPr>
            <w:i/>
            <w:iCs/>
            <w:color w:val="000000" w:themeColor="text1"/>
            <w:sz w:val="22"/>
            <w:szCs w:val="22"/>
            <w:rPrChange w:id="405" w:author="Risa" w:date="2021-07-06T14:20:00Z">
              <w:rPr>
                <w:sz w:val="22"/>
                <w:szCs w:val="22"/>
              </w:rPr>
            </w:rPrChange>
          </w:rPr>
          <w:t>et al</w:t>
        </w:r>
        <w:r w:rsidR="001E7284" w:rsidRPr="00C8205D">
          <w:rPr>
            <w:color w:val="000000" w:themeColor="text1"/>
            <w:sz w:val="22"/>
            <w:szCs w:val="22"/>
            <w:rPrChange w:id="406" w:author="Risa" w:date="2021-07-06T14:20:00Z">
              <w:rPr>
                <w:sz w:val="22"/>
                <w:szCs w:val="22"/>
              </w:rPr>
            </w:rPrChange>
          </w:rPr>
          <w:t xml:space="preserve">. </w:t>
        </w:r>
      </w:ins>
      <w:del w:id="407" w:author="Risa" w:date="2021-07-06T13:33:00Z">
        <w:r w:rsidR="005B5FAD" w:rsidRPr="00C8205D" w:rsidDel="001E7284">
          <w:rPr>
            <w:color w:val="000000" w:themeColor="text1"/>
            <w:sz w:val="22"/>
            <w:szCs w:val="22"/>
            <w:rPrChange w:id="408" w:author="Risa" w:date="2021-07-06T14:20:00Z">
              <w:rPr>
                <w:sz w:val="22"/>
                <w:szCs w:val="22"/>
              </w:rPr>
            </w:rPrChange>
          </w:rPr>
          <w:delText>,</w:delText>
        </w:r>
        <w:r w:rsidR="009A7E97" w:rsidRPr="00C8205D" w:rsidDel="001E7284">
          <w:rPr>
            <w:color w:val="000000" w:themeColor="text1"/>
            <w:sz w:val="22"/>
            <w:szCs w:val="22"/>
            <w:rPrChange w:id="409" w:author="Risa" w:date="2021-07-06T14:20:00Z">
              <w:rPr>
                <w:sz w:val="22"/>
                <w:szCs w:val="22"/>
              </w:rPr>
            </w:rPrChange>
          </w:rPr>
          <w:delText xml:space="preserve"> Kuser and Ledig </w:delText>
        </w:r>
      </w:del>
      <w:r w:rsidR="009A7E97" w:rsidRPr="00C8205D">
        <w:rPr>
          <w:color w:val="000000" w:themeColor="text1"/>
          <w:sz w:val="22"/>
          <w:szCs w:val="22"/>
          <w:rPrChange w:id="410" w:author="Risa" w:date="2021-07-06T14:20:00Z">
            <w:rPr>
              <w:sz w:val="22"/>
              <w:szCs w:val="22"/>
            </w:rPr>
          </w:rPrChange>
        </w:rPr>
        <w:t>1987),</w:t>
      </w:r>
      <w:r w:rsidRPr="00C8205D">
        <w:rPr>
          <w:color w:val="000000" w:themeColor="text1"/>
          <w:sz w:val="22"/>
          <w:szCs w:val="22"/>
          <w:rPrChange w:id="411" w:author="Risa" w:date="2021-07-06T14:20:00Z">
            <w:rPr>
              <w:sz w:val="22"/>
              <w:szCs w:val="22"/>
            </w:rPr>
          </w:rPrChange>
        </w:rPr>
        <w:t xml:space="preserve"> dwell at the edge of their northeastern </w:t>
      </w:r>
      <w:r w:rsidRPr="00C8205D">
        <w:rPr>
          <w:color w:val="000000" w:themeColor="text1"/>
          <w:sz w:val="22"/>
          <w:szCs w:val="22"/>
          <w:rPrChange w:id="412" w:author="Risa" w:date="2021-07-06T14:20:00Z">
            <w:rPr>
              <w:sz w:val="22"/>
              <w:szCs w:val="22"/>
            </w:rPr>
          </w:rPrChange>
        </w:rPr>
        <w:lastRenderedPageBreak/>
        <w:t>range (Fig. 1)</w:t>
      </w:r>
      <w:ins w:id="413" w:author="Jeff" w:date="2021-06-26T00:44:00Z">
        <w:r w:rsidR="004B58B6" w:rsidRPr="00C8205D">
          <w:rPr>
            <w:color w:val="000000" w:themeColor="text1"/>
            <w:sz w:val="22"/>
            <w:szCs w:val="22"/>
            <w:rPrChange w:id="414" w:author="Risa" w:date="2021-07-06T14:20:00Z">
              <w:rPr>
                <w:sz w:val="22"/>
                <w:szCs w:val="22"/>
              </w:rPr>
            </w:rPrChange>
          </w:rPr>
          <w:t xml:space="preserve"> in heathland</w:t>
        </w:r>
      </w:ins>
      <w:ins w:id="415" w:author="Risa" w:date="2021-07-06T13:09:00Z">
        <w:r w:rsidR="00151098" w:rsidRPr="00C8205D">
          <w:rPr>
            <w:color w:val="000000" w:themeColor="text1"/>
            <w:sz w:val="22"/>
            <w:szCs w:val="22"/>
            <w:rPrChange w:id="416" w:author="Risa" w:date="2021-07-06T14:20:00Z">
              <w:rPr>
                <w:sz w:val="22"/>
                <w:szCs w:val="22"/>
              </w:rPr>
            </w:rPrChange>
          </w:rPr>
          <w:t>-</w:t>
        </w:r>
      </w:ins>
      <w:ins w:id="417" w:author="Jeff" w:date="2021-06-29T05:03:00Z">
        <w:del w:id="418" w:author="Risa" w:date="2021-07-06T13:09:00Z">
          <w:r w:rsidR="00FF672E" w:rsidRPr="00C8205D" w:rsidDel="00151098">
            <w:rPr>
              <w:color w:val="000000" w:themeColor="text1"/>
              <w:sz w:val="22"/>
              <w:szCs w:val="22"/>
              <w:rPrChange w:id="419" w:author="Risa" w:date="2021-07-06T14:20:00Z">
                <w:rPr>
                  <w:sz w:val="22"/>
                  <w:szCs w:val="22"/>
                </w:rPr>
              </w:rPrChange>
            </w:rPr>
            <w:delText xml:space="preserve">, </w:delText>
          </w:r>
        </w:del>
      </w:ins>
      <w:ins w:id="420" w:author="Jeff" w:date="2021-06-26T00:44:00Z">
        <w:r w:rsidR="004B58B6" w:rsidRPr="00C8205D">
          <w:rPr>
            <w:color w:val="000000" w:themeColor="text1"/>
            <w:sz w:val="22"/>
            <w:szCs w:val="22"/>
            <w:rPrChange w:id="421" w:author="Risa" w:date="2021-07-06T14:20:00Z">
              <w:rPr>
                <w:sz w:val="22"/>
                <w:szCs w:val="22"/>
              </w:rPr>
            </w:rPrChange>
          </w:rPr>
          <w:t>pine barren communi</w:t>
        </w:r>
      </w:ins>
      <w:ins w:id="422" w:author="Jeff" w:date="2021-06-26T00:45:00Z">
        <w:r w:rsidR="004B58B6" w:rsidRPr="00C8205D">
          <w:rPr>
            <w:color w:val="000000" w:themeColor="text1"/>
            <w:sz w:val="22"/>
            <w:szCs w:val="22"/>
            <w:rPrChange w:id="423" w:author="Risa" w:date="2021-07-06T14:20:00Z">
              <w:rPr>
                <w:sz w:val="22"/>
                <w:szCs w:val="22"/>
              </w:rPr>
            </w:rPrChange>
          </w:rPr>
          <w:t xml:space="preserve">ties. </w:t>
        </w:r>
      </w:ins>
      <w:del w:id="424" w:author="Jeff" w:date="2021-06-26T00:44:00Z">
        <w:r w:rsidRPr="00C8205D" w:rsidDel="004B58B6">
          <w:rPr>
            <w:color w:val="000000" w:themeColor="text1"/>
            <w:sz w:val="22"/>
            <w:szCs w:val="22"/>
            <w:rPrChange w:id="425" w:author="Risa" w:date="2021-07-06T14:20:00Z">
              <w:rPr>
                <w:sz w:val="22"/>
                <w:szCs w:val="22"/>
              </w:rPr>
            </w:rPrChange>
          </w:rPr>
          <w:delText xml:space="preserve">. </w:delText>
        </w:r>
      </w:del>
      <w:r w:rsidR="002C61B9" w:rsidRPr="00C8205D">
        <w:rPr>
          <w:color w:val="000000" w:themeColor="text1"/>
          <w:sz w:val="22"/>
          <w:szCs w:val="22"/>
          <w:rPrChange w:id="426" w:author="Risa" w:date="2021-07-06T14:20:00Z">
            <w:rPr>
              <w:sz w:val="22"/>
              <w:szCs w:val="22"/>
            </w:rPr>
          </w:rPrChange>
        </w:rPr>
        <w:t xml:space="preserve">Over </w:t>
      </w:r>
      <w:r w:rsidRPr="00C8205D">
        <w:rPr>
          <w:color w:val="000000" w:themeColor="text1"/>
          <w:sz w:val="22"/>
          <w:szCs w:val="22"/>
          <w:rPrChange w:id="427" w:author="Risa" w:date="2021-07-06T14:20:00Z">
            <w:rPr>
              <w:sz w:val="22"/>
              <w:szCs w:val="22"/>
            </w:rPr>
          </w:rPrChange>
        </w:rPr>
        <w:t>mille</w:t>
      </w:r>
      <w:ins w:id="428" w:author="Jeff" w:date="2021-06-20T08:48:00Z">
        <w:r w:rsidR="00375365" w:rsidRPr="00C8205D">
          <w:rPr>
            <w:color w:val="000000" w:themeColor="text1"/>
            <w:sz w:val="22"/>
            <w:szCs w:val="22"/>
            <w:rPrChange w:id="429" w:author="Risa" w:date="2021-07-06T14:20:00Z">
              <w:rPr>
                <w:sz w:val="22"/>
                <w:szCs w:val="22"/>
              </w:rPr>
            </w:rPrChange>
          </w:rPr>
          <w:t>n</w:t>
        </w:r>
      </w:ins>
      <w:r w:rsidRPr="00C8205D">
        <w:rPr>
          <w:color w:val="000000" w:themeColor="text1"/>
          <w:sz w:val="22"/>
          <w:szCs w:val="22"/>
          <w:rPrChange w:id="430" w:author="Risa" w:date="2021-07-06T14:20:00Z">
            <w:rPr>
              <w:sz w:val="22"/>
              <w:szCs w:val="22"/>
            </w:rPr>
          </w:rPrChange>
        </w:rPr>
        <w:t>nia</w:t>
      </w:r>
      <w:r w:rsidR="002C61B9" w:rsidRPr="00C8205D">
        <w:rPr>
          <w:color w:val="000000" w:themeColor="text1"/>
          <w:sz w:val="22"/>
          <w:szCs w:val="22"/>
          <w:rPrChange w:id="431" w:author="Risa" w:date="2021-07-06T14:20:00Z">
            <w:rPr>
              <w:sz w:val="22"/>
              <w:szCs w:val="22"/>
            </w:rPr>
          </w:rPrChange>
        </w:rPr>
        <w:t>,</w:t>
      </w:r>
      <w:r w:rsidRPr="00C8205D">
        <w:rPr>
          <w:color w:val="000000" w:themeColor="text1"/>
          <w:sz w:val="22"/>
          <w:szCs w:val="22"/>
          <w:rPrChange w:id="432" w:author="Risa" w:date="2021-07-06T14:20:00Z">
            <w:rPr>
              <w:sz w:val="22"/>
              <w:szCs w:val="22"/>
            </w:rPr>
          </w:rPrChange>
        </w:rPr>
        <w:t xml:space="preserve"> </w:t>
      </w:r>
      <w:ins w:id="433" w:author="Jeff" w:date="2021-06-26T00:45:00Z">
        <w:r w:rsidR="004B58B6" w:rsidRPr="00C8205D">
          <w:rPr>
            <w:color w:val="000000" w:themeColor="text1"/>
            <w:sz w:val="22"/>
            <w:szCs w:val="22"/>
            <w:rPrChange w:id="434" w:author="Risa" w:date="2021-07-06T14:20:00Z">
              <w:rPr>
                <w:sz w:val="22"/>
                <w:szCs w:val="22"/>
              </w:rPr>
            </w:rPrChange>
          </w:rPr>
          <w:t>their pers</w:t>
        </w:r>
      </w:ins>
      <w:ins w:id="435" w:author="Jeff" w:date="2021-06-26T00:46:00Z">
        <w:r w:rsidR="004B58B6" w:rsidRPr="00C8205D">
          <w:rPr>
            <w:color w:val="000000" w:themeColor="text1"/>
            <w:sz w:val="22"/>
            <w:szCs w:val="22"/>
            <w:rPrChange w:id="436" w:author="Risa" w:date="2021-07-06T14:20:00Z">
              <w:rPr>
                <w:sz w:val="22"/>
                <w:szCs w:val="22"/>
              </w:rPr>
            </w:rPrChange>
          </w:rPr>
          <w:t>isten</w:t>
        </w:r>
      </w:ins>
      <w:ins w:id="437" w:author="Jeff" w:date="2021-06-26T00:45:00Z">
        <w:r w:rsidR="004B58B6" w:rsidRPr="00C8205D">
          <w:rPr>
            <w:color w:val="000000" w:themeColor="text1"/>
            <w:sz w:val="22"/>
            <w:szCs w:val="22"/>
            <w:rPrChange w:id="438" w:author="Risa" w:date="2021-07-06T14:20:00Z">
              <w:rPr>
                <w:sz w:val="22"/>
                <w:szCs w:val="22"/>
              </w:rPr>
            </w:rPrChange>
          </w:rPr>
          <w:t xml:space="preserve">ce </w:t>
        </w:r>
      </w:ins>
      <w:ins w:id="439" w:author="Jeff" w:date="2021-06-26T00:46:00Z">
        <w:r w:rsidR="004B58B6" w:rsidRPr="00C8205D">
          <w:rPr>
            <w:color w:val="000000" w:themeColor="text1"/>
            <w:sz w:val="22"/>
            <w:szCs w:val="22"/>
            <w:rPrChange w:id="440" w:author="Risa" w:date="2021-07-06T14:20:00Z">
              <w:rPr>
                <w:sz w:val="22"/>
                <w:szCs w:val="22"/>
              </w:rPr>
            </w:rPrChange>
          </w:rPr>
          <w:t xml:space="preserve">(ability to remain in a particular setting) </w:t>
        </w:r>
      </w:ins>
      <w:ins w:id="441" w:author="Jeff" w:date="2021-06-26T00:45:00Z">
        <w:r w:rsidR="004B58B6" w:rsidRPr="00C8205D">
          <w:rPr>
            <w:color w:val="000000" w:themeColor="text1"/>
            <w:sz w:val="22"/>
            <w:szCs w:val="22"/>
            <w:rPrChange w:id="442" w:author="Risa" w:date="2021-07-06T14:20:00Z">
              <w:rPr>
                <w:sz w:val="22"/>
                <w:szCs w:val="22"/>
              </w:rPr>
            </w:rPrChange>
          </w:rPr>
          <w:t xml:space="preserve">is defined by </w:t>
        </w:r>
      </w:ins>
      <w:del w:id="443" w:author="Jeff" w:date="2021-06-26T00:45:00Z">
        <w:r w:rsidRPr="00C8205D" w:rsidDel="004B58B6">
          <w:rPr>
            <w:color w:val="000000" w:themeColor="text1"/>
            <w:sz w:val="22"/>
            <w:szCs w:val="22"/>
            <w:rPrChange w:id="444" w:author="Risa" w:date="2021-07-06T14:20:00Z">
              <w:rPr>
                <w:sz w:val="22"/>
                <w:szCs w:val="22"/>
              </w:rPr>
            </w:rPrChange>
          </w:rPr>
          <w:delText>fire is a constant</w:delText>
        </w:r>
      </w:del>
      <w:ins w:id="445" w:author="Jeff" w:date="2021-06-26T00:45:00Z">
        <w:r w:rsidR="004B58B6" w:rsidRPr="00C8205D">
          <w:rPr>
            <w:color w:val="000000" w:themeColor="text1"/>
            <w:sz w:val="22"/>
            <w:szCs w:val="22"/>
            <w:rPrChange w:id="446" w:author="Risa" w:date="2021-07-06T14:20:00Z">
              <w:rPr>
                <w:sz w:val="22"/>
                <w:szCs w:val="22"/>
              </w:rPr>
            </w:rPrChange>
          </w:rPr>
          <w:t>frequent fire</w:t>
        </w:r>
      </w:ins>
      <w:r w:rsidRPr="00C8205D">
        <w:rPr>
          <w:color w:val="000000" w:themeColor="text1"/>
          <w:sz w:val="22"/>
          <w:szCs w:val="22"/>
          <w:rPrChange w:id="447" w:author="Risa" w:date="2021-07-06T14:20:00Z">
            <w:rPr>
              <w:sz w:val="22"/>
              <w:szCs w:val="22"/>
            </w:rPr>
          </w:rPrChange>
        </w:rPr>
        <w:t xml:space="preserve"> disturbance</w:t>
      </w:r>
      <w:r w:rsidR="002C61B9" w:rsidRPr="00C8205D">
        <w:rPr>
          <w:color w:val="000000" w:themeColor="text1"/>
          <w:sz w:val="22"/>
          <w:szCs w:val="22"/>
          <w:rPrChange w:id="448" w:author="Risa" w:date="2021-07-06T14:20:00Z">
            <w:rPr>
              <w:sz w:val="22"/>
              <w:szCs w:val="22"/>
            </w:rPr>
          </w:rPrChange>
        </w:rPr>
        <w:t xml:space="preserve"> </w:t>
      </w:r>
      <w:del w:id="449" w:author="Jeff" w:date="2021-06-26T00:46:00Z">
        <w:r w:rsidR="002C61B9" w:rsidRPr="00C8205D" w:rsidDel="004B58B6">
          <w:rPr>
            <w:color w:val="000000" w:themeColor="text1"/>
            <w:sz w:val="22"/>
            <w:szCs w:val="22"/>
            <w:rPrChange w:id="450" w:author="Risa" w:date="2021-07-06T14:20:00Z">
              <w:rPr>
                <w:sz w:val="22"/>
                <w:szCs w:val="22"/>
              </w:rPr>
            </w:rPrChange>
          </w:rPr>
          <w:delText xml:space="preserve">in </w:delText>
        </w:r>
        <w:r w:rsidR="009A7E97" w:rsidRPr="00C8205D" w:rsidDel="004B58B6">
          <w:rPr>
            <w:color w:val="000000" w:themeColor="text1"/>
            <w:sz w:val="22"/>
            <w:szCs w:val="22"/>
            <w:rPrChange w:id="451" w:author="Risa" w:date="2021-07-06T14:20:00Z">
              <w:rPr>
                <w:sz w:val="22"/>
                <w:szCs w:val="22"/>
              </w:rPr>
            </w:rPrChange>
          </w:rPr>
          <w:delText>th</w:delText>
        </w:r>
        <w:r w:rsidR="004E0F02" w:rsidRPr="00C8205D" w:rsidDel="004B58B6">
          <w:rPr>
            <w:color w:val="000000" w:themeColor="text1"/>
            <w:sz w:val="22"/>
            <w:szCs w:val="22"/>
            <w:rPrChange w:id="452" w:author="Risa" w:date="2021-07-06T14:20:00Z">
              <w:rPr>
                <w:sz w:val="22"/>
                <w:szCs w:val="22"/>
              </w:rPr>
            </w:rPrChange>
          </w:rPr>
          <w:delText>e</w:delText>
        </w:r>
        <w:r w:rsidR="009A7E97" w:rsidRPr="00C8205D" w:rsidDel="004B58B6">
          <w:rPr>
            <w:color w:val="000000" w:themeColor="text1"/>
            <w:sz w:val="22"/>
            <w:szCs w:val="22"/>
            <w:rPrChange w:id="453" w:author="Risa" w:date="2021-07-06T14:20:00Z">
              <w:rPr>
                <w:sz w:val="22"/>
                <w:szCs w:val="22"/>
              </w:rPr>
            </w:rPrChange>
          </w:rPr>
          <w:delText xml:space="preserve">se </w:delText>
        </w:r>
        <w:r w:rsidR="002C61B9" w:rsidRPr="00C8205D" w:rsidDel="004B58B6">
          <w:rPr>
            <w:color w:val="000000" w:themeColor="text1"/>
            <w:sz w:val="22"/>
            <w:szCs w:val="22"/>
            <w:rPrChange w:id="454" w:author="Risa" w:date="2021-07-06T14:20:00Z">
              <w:rPr>
                <w:sz w:val="22"/>
                <w:szCs w:val="22"/>
              </w:rPr>
            </w:rPrChange>
          </w:rPr>
          <w:delText>pine barrens</w:delText>
        </w:r>
        <w:r w:rsidRPr="00C8205D" w:rsidDel="004B58B6">
          <w:rPr>
            <w:color w:val="000000" w:themeColor="text1"/>
            <w:sz w:val="22"/>
            <w:szCs w:val="22"/>
            <w:rPrChange w:id="455" w:author="Risa" w:date="2021-07-06T14:20:00Z">
              <w:rPr>
                <w:sz w:val="22"/>
                <w:szCs w:val="22"/>
              </w:rPr>
            </w:rPrChange>
          </w:rPr>
          <w:delText xml:space="preserve"> enabling persistence </w:delText>
        </w:r>
        <w:r w:rsidR="002C61B9" w:rsidRPr="00C8205D" w:rsidDel="004B58B6">
          <w:rPr>
            <w:color w:val="000000" w:themeColor="text1"/>
            <w:sz w:val="22"/>
            <w:szCs w:val="22"/>
            <w:rPrChange w:id="456" w:author="Risa" w:date="2021-07-06T14:20:00Z">
              <w:rPr>
                <w:sz w:val="22"/>
                <w:szCs w:val="22"/>
              </w:rPr>
            </w:rPrChange>
          </w:rPr>
          <w:delText>through reduced</w:delText>
        </w:r>
      </w:del>
      <w:ins w:id="457" w:author="Jeff" w:date="2021-06-26T00:46:00Z">
        <w:del w:id="458" w:author="Nick Smith" w:date="2021-06-30T14:32:00Z">
          <w:r w:rsidR="004B58B6" w:rsidRPr="00C8205D" w:rsidDel="00262876">
            <w:rPr>
              <w:color w:val="000000" w:themeColor="text1"/>
              <w:sz w:val="22"/>
              <w:szCs w:val="22"/>
              <w:rPrChange w:id="459" w:author="Risa" w:date="2021-07-06T14:20:00Z">
                <w:rPr>
                  <w:sz w:val="22"/>
                  <w:szCs w:val="22"/>
                </w:rPr>
              </w:rPrChange>
            </w:rPr>
            <w:delText>which</w:delText>
          </w:r>
        </w:del>
      </w:ins>
      <w:ins w:id="460" w:author="Nick Smith" w:date="2021-06-30T14:32:00Z">
        <w:r w:rsidR="00262876" w:rsidRPr="00C8205D">
          <w:rPr>
            <w:color w:val="000000" w:themeColor="text1"/>
            <w:sz w:val="22"/>
            <w:szCs w:val="22"/>
            <w:rPrChange w:id="461" w:author="Risa" w:date="2021-07-06T14:20:00Z">
              <w:rPr>
                <w:sz w:val="22"/>
                <w:szCs w:val="22"/>
              </w:rPr>
            </w:rPrChange>
          </w:rPr>
          <w:t>that</w:t>
        </w:r>
      </w:ins>
      <w:ins w:id="462" w:author="Jeff" w:date="2021-06-26T00:46:00Z">
        <w:r w:rsidR="004B58B6" w:rsidRPr="00C8205D">
          <w:rPr>
            <w:color w:val="000000" w:themeColor="text1"/>
            <w:sz w:val="22"/>
            <w:szCs w:val="22"/>
            <w:rPrChange w:id="463" w:author="Risa" w:date="2021-07-06T14:20:00Z">
              <w:rPr>
                <w:sz w:val="22"/>
                <w:szCs w:val="22"/>
              </w:rPr>
            </w:rPrChange>
          </w:rPr>
          <w:t xml:space="preserve"> regu</w:t>
        </w:r>
      </w:ins>
      <w:ins w:id="464" w:author="Jeff" w:date="2021-06-26T00:47:00Z">
        <w:r w:rsidR="004B58B6" w:rsidRPr="00C8205D">
          <w:rPr>
            <w:color w:val="000000" w:themeColor="text1"/>
            <w:sz w:val="22"/>
            <w:szCs w:val="22"/>
            <w:rPrChange w:id="465" w:author="Risa" w:date="2021-07-06T14:20:00Z">
              <w:rPr>
                <w:sz w:val="22"/>
                <w:szCs w:val="22"/>
              </w:rPr>
            </w:rPrChange>
          </w:rPr>
          <w:t>lates</w:t>
        </w:r>
      </w:ins>
      <w:r w:rsidRPr="00C8205D">
        <w:rPr>
          <w:color w:val="000000" w:themeColor="text1"/>
          <w:sz w:val="22"/>
          <w:szCs w:val="22"/>
          <w:rPrChange w:id="466" w:author="Risa" w:date="2021-07-06T14:20:00Z">
            <w:rPr>
              <w:sz w:val="22"/>
              <w:szCs w:val="22"/>
            </w:rPr>
          </w:rPrChange>
        </w:rPr>
        <w:t xml:space="preserve"> competition, </w:t>
      </w:r>
      <w:del w:id="467" w:author="Jeff" w:date="2021-06-29T06:18:00Z">
        <w:r w:rsidR="002C61B9" w:rsidRPr="00C8205D" w:rsidDel="00B059EF">
          <w:rPr>
            <w:color w:val="000000" w:themeColor="text1"/>
            <w:sz w:val="22"/>
            <w:szCs w:val="22"/>
            <w:rPrChange w:id="468" w:author="Risa" w:date="2021-07-06T14:20:00Z">
              <w:rPr>
                <w:sz w:val="22"/>
                <w:szCs w:val="22"/>
              </w:rPr>
            </w:rPrChange>
          </w:rPr>
          <w:delText>add</w:delText>
        </w:r>
      </w:del>
      <w:ins w:id="469" w:author="Jeff" w:date="2021-06-29T06:18:00Z">
        <w:r w:rsidR="00B059EF" w:rsidRPr="00C8205D">
          <w:rPr>
            <w:color w:val="000000" w:themeColor="text1"/>
            <w:sz w:val="22"/>
            <w:szCs w:val="22"/>
            <w:rPrChange w:id="470" w:author="Risa" w:date="2021-07-06T14:20:00Z">
              <w:rPr>
                <w:sz w:val="22"/>
                <w:szCs w:val="22"/>
              </w:rPr>
            </w:rPrChange>
          </w:rPr>
          <w:t>removes</w:t>
        </w:r>
      </w:ins>
      <w:del w:id="471" w:author="Jeff" w:date="2021-06-26T00:47:00Z">
        <w:r w:rsidR="002C61B9" w:rsidRPr="00C8205D" w:rsidDel="004B58B6">
          <w:rPr>
            <w:color w:val="000000" w:themeColor="text1"/>
            <w:sz w:val="22"/>
            <w:szCs w:val="22"/>
            <w:rPrChange w:id="472" w:author="Risa" w:date="2021-07-06T14:20:00Z">
              <w:rPr>
                <w:sz w:val="22"/>
                <w:szCs w:val="22"/>
              </w:rPr>
            </w:rPrChange>
          </w:rPr>
          <w:delText>ed</w:delText>
        </w:r>
      </w:del>
      <w:r w:rsidRPr="00C8205D">
        <w:rPr>
          <w:color w:val="000000" w:themeColor="text1"/>
          <w:sz w:val="22"/>
          <w:szCs w:val="22"/>
          <w:rPrChange w:id="473" w:author="Risa" w:date="2021-07-06T14:20:00Z">
            <w:rPr>
              <w:sz w:val="22"/>
              <w:szCs w:val="22"/>
            </w:rPr>
          </w:rPrChange>
        </w:rPr>
        <w:t xml:space="preserve"> </w:t>
      </w:r>
      <w:ins w:id="474" w:author="Jeff" w:date="2021-06-26T00:47:00Z">
        <w:r w:rsidR="004B58B6" w:rsidRPr="00C8205D">
          <w:rPr>
            <w:color w:val="000000" w:themeColor="text1"/>
            <w:sz w:val="22"/>
            <w:szCs w:val="22"/>
            <w:rPrChange w:id="475" w:author="Risa" w:date="2021-07-06T14:20:00Z">
              <w:rPr>
                <w:sz w:val="22"/>
                <w:szCs w:val="22"/>
              </w:rPr>
            </w:rPrChange>
          </w:rPr>
          <w:t xml:space="preserve">post-fire </w:t>
        </w:r>
      </w:ins>
      <w:r w:rsidRPr="00C8205D">
        <w:rPr>
          <w:color w:val="000000" w:themeColor="text1"/>
          <w:sz w:val="22"/>
          <w:szCs w:val="22"/>
          <w:rPrChange w:id="476" w:author="Risa" w:date="2021-07-06T14:20:00Z">
            <w:rPr>
              <w:sz w:val="22"/>
              <w:szCs w:val="22"/>
            </w:rPr>
          </w:rPrChange>
        </w:rPr>
        <w:t xml:space="preserve">pyrogenic </w:t>
      </w:r>
      <w:r w:rsidR="00185DF7" w:rsidRPr="00C8205D">
        <w:rPr>
          <w:color w:val="000000" w:themeColor="text1"/>
          <w:sz w:val="22"/>
          <w:szCs w:val="22"/>
          <w:rPrChange w:id="477" w:author="Risa" w:date="2021-07-06T14:20:00Z">
            <w:rPr>
              <w:sz w:val="22"/>
              <w:szCs w:val="22"/>
            </w:rPr>
          </w:rPrChange>
        </w:rPr>
        <w:t xml:space="preserve">carbon (C) </w:t>
      </w:r>
      <w:del w:id="478" w:author="Jeff" w:date="2021-06-26T00:47:00Z">
        <w:r w:rsidRPr="00C8205D" w:rsidDel="004B58B6">
          <w:rPr>
            <w:color w:val="000000" w:themeColor="text1"/>
            <w:sz w:val="22"/>
            <w:szCs w:val="22"/>
            <w:rPrChange w:id="479" w:author="Risa" w:date="2021-07-06T14:20:00Z">
              <w:rPr>
                <w:sz w:val="22"/>
                <w:szCs w:val="22"/>
              </w:rPr>
            </w:rPrChange>
          </w:rPr>
          <w:delText>by way of post-fire charcoal</w:delText>
        </w:r>
      </w:del>
      <w:ins w:id="480" w:author="Jeff" w:date="2021-06-29T06:18:00Z">
        <w:r w:rsidR="00B059EF" w:rsidRPr="00C8205D">
          <w:rPr>
            <w:color w:val="000000" w:themeColor="text1"/>
            <w:sz w:val="22"/>
            <w:szCs w:val="22"/>
            <w:rPrChange w:id="481" w:author="Risa" w:date="2021-07-06T14:20:00Z">
              <w:rPr>
                <w:sz w:val="22"/>
                <w:szCs w:val="22"/>
              </w:rPr>
            </w:rPrChange>
          </w:rPr>
          <w:t>from</w:t>
        </w:r>
      </w:ins>
      <w:ins w:id="482" w:author="Jeff" w:date="2021-06-26T00:47:00Z">
        <w:r w:rsidR="004B58B6" w:rsidRPr="00C8205D">
          <w:rPr>
            <w:color w:val="000000" w:themeColor="text1"/>
            <w:sz w:val="22"/>
            <w:szCs w:val="22"/>
            <w:rPrChange w:id="483" w:author="Risa" w:date="2021-07-06T14:20:00Z">
              <w:rPr>
                <w:sz w:val="22"/>
                <w:szCs w:val="22"/>
              </w:rPr>
            </w:rPrChange>
          </w:rPr>
          <w:t xml:space="preserve"> the soil</w:t>
        </w:r>
      </w:ins>
      <w:r w:rsidRPr="00C8205D">
        <w:rPr>
          <w:color w:val="000000" w:themeColor="text1"/>
          <w:sz w:val="22"/>
          <w:szCs w:val="22"/>
          <w:rPrChange w:id="484" w:author="Risa" w:date="2021-07-06T14:20:00Z">
            <w:rPr>
              <w:sz w:val="22"/>
              <w:szCs w:val="22"/>
            </w:rPr>
          </w:rPrChange>
        </w:rPr>
        <w:t xml:space="preserve"> and </w:t>
      </w:r>
      <w:del w:id="485" w:author="Jeff" w:date="2021-06-26T00:47:00Z">
        <w:r w:rsidRPr="00C8205D" w:rsidDel="004B58B6">
          <w:rPr>
            <w:color w:val="000000" w:themeColor="text1"/>
            <w:sz w:val="22"/>
            <w:szCs w:val="22"/>
            <w:rPrChange w:id="486" w:author="Risa" w:date="2021-07-06T14:20:00Z">
              <w:rPr>
                <w:sz w:val="22"/>
                <w:szCs w:val="22"/>
              </w:rPr>
            </w:rPrChange>
          </w:rPr>
          <w:delText>long evolved</w:delText>
        </w:r>
      </w:del>
      <w:ins w:id="487" w:author="Jeff" w:date="2021-06-26T00:48:00Z">
        <w:del w:id="488" w:author="Nick Smith" w:date="2021-06-30T14:33:00Z">
          <w:r w:rsidR="004B58B6" w:rsidRPr="00C8205D" w:rsidDel="00262876">
            <w:rPr>
              <w:color w:val="000000" w:themeColor="text1"/>
              <w:sz w:val="22"/>
              <w:szCs w:val="22"/>
              <w:rPrChange w:id="489" w:author="Risa" w:date="2021-07-06T14:20:00Z">
                <w:rPr>
                  <w:sz w:val="22"/>
                  <w:szCs w:val="22"/>
                </w:rPr>
              </w:rPrChange>
            </w:rPr>
            <w:delText>causes</w:delText>
          </w:r>
        </w:del>
      </w:ins>
      <w:ins w:id="490" w:author="Nick Smith" w:date="2021-06-30T14:33:00Z">
        <w:r w:rsidR="00262876" w:rsidRPr="00C8205D">
          <w:rPr>
            <w:color w:val="000000" w:themeColor="text1"/>
            <w:sz w:val="22"/>
            <w:szCs w:val="22"/>
            <w:rPrChange w:id="491" w:author="Risa" w:date="2021-07-06T14:20:00Z">
              <w:rPr>
                <w:sz w:val="22"/>
                <w:szCs w:val="22"/>
              </w:rPr>
            </w:rPrChange>
          </w:rPr>
          <w:t>drives the radiation of</w:t>
        </w:r>
      </w:ins>
      <w:r w:rsidRPr="00C8205D">
        <w:rPr>
          <w:color w:val="000000" w:themeColor="text1"/>
          <w:sz w:val="22"/>
          <w:szCs w:val="22"/>
          <w:rPrChange w:id="492" w:author="Risa" w:date="2021-07-06T14:20:00Z">
            <w:rPr>
              <w:sz w:val="22"/>
              <w:szCs w:val="22"/>
            </w:rPr>
          </w:rPrChange>
        </w:rPr>
        <w:t xml:space="preserve"> </w:t>
      </w:r>
      <w:ins w:id="493" w:author="Jeff" w:date="2021-06-26T00:48:00Z">
        <w:r w:rsidR="004B58B6" w:rsidRPr="00C8205D">
          <w:rPr>
            <w:color w:val="000000" w:themeColor="text1"/>
            <w:sz w:val="22"/>
            <w:szCs w:val="22"/>
            <w:rPrChange w:id="494" w:author="Risa" w:date="2021-07-06T14:20:00Z">
              <w:rPr>
                <w:sz w:val="22"/>
                <w:szCs w:val="22"/>
              </w:rPr>
            </w:rPrChange>
          </w:rPr>
          <w:t xml:space="preserve">fire </w:t>
        </w:r>
      </w:ins>
      <w:r w:rsidRPr="00C8205D">
        <w:rPr>
          <w:color w:val="000000" w:themeColor="text1"/>
          <w:sz w:val="22"/>
          <w:szCs w:val="22"/>
          <w:rPrChange w:id="495" w:author="Risa" w:date="2021-07-06T14:20:00Z">
            <w:rPr>
              <w:sz w:val="22"/>
              <w:szCs w:val="22"/>
            </w:rPr>
          </w:rPrChange>
        </w:rPr>
        <w:t>adaptations</w:t>
      </w:r>
      <w:del w:id="496" w:author="Jeff" w:date="2021-06-26T00:48:00Z">
        <w:r w:rsidR="007F1C64" w:rsidRPr="00C8205D" w:rsidDel="004B58B6">
          <w:rPr>
            <w:color w:val="000000" w:themeColor="text1"/>
            <w:sz w:val="22"/>
            <w:szCs w:val="22"/>
            <w:rPrChange w:id="497" w:author="Risa" w:date="2021-07-06T14:20:00Z">
              <w:rPr>
                <w:sz w:val="22"/>
                <w:szCs w:val="22"/>
              </w:rPr>
            </w:rPrChange>
          </w:rPr>
          <w:delText xml:space="preserve"> like cone serotiny, thickened bark and epicormic growth</w:delText>
        </w:r>
      </w:del>
      <w:r w:rsidR="002C61B9" w:rsidRPr="00C8205D">
        <w:rPr>
          <w:color w:val="000000" w:themeColor="text1"/>
          <w:sz w:val="22"/>
          <w:szCs w:val="22"/>
          <w:rPrChange w:id="498" w:author="Risa" w:date="2021-07-06T14:20:00Z">
            <w:rPr>
              <w:sz w:val="22"/>
              <w:szCs w:val="22"/>
            </w:rPr>
          </w:rPrChange>
        </w:rPr>
        <w:t xml:space="preserve">. </w:t>
      </w:r>
      <w:ins w:id="499" w:author="Nick Smith" w:date="2021-06-30T14:34:00Z">
        <w:r w:rsidR="00262876" w:rsidRPr="00C8205D">
          <w:rPr>
            <w:color w:val="000000" w:themeColor="text1"/>
            <w:sz w:val="22"/>
            <w:szCs w:val="22"/>
            <w:rPrChange w:id="500" w:author="Risa" w:date="2021-07-06T14:20:00Z">
              <w:rPr>
                <w:sz w:val="22"/>
                <w:szCs w:val="22"/>
              </w:rPr>
            </w:rPrChange>
          </w:rPr>
          <w:t>Among the m</w:t>
        </w:r>
      </w:ins>
      <w:ins w:id="501" w:author="Jeff" w:date="2021-06-26T00:48:00Z">
        <w:del w:id="502" w:author="Nick Smith" w:date="2021-06-30T14:34:00Z">
          <w:r w:rsidR="004B58B6" w:rsidRPr="00C8205D" w:rsidDel="00262876">
            <w:rPr>
              <w:color w:val="000000" w:themeColor="text1"/>
              <w:sz w:val="22"/>
              <w:szCs w:val="22"/>
              <w:rPrChange w:id="503" w:author="Risa" w:date="2021-07-06T14:20:00Z">
                <w:rPr>
                  <w:sz w:val="22"/>
                  <w:szCs w:val="22"/>
                </w:rPr>
              </w:rPrChange>
            </w:rPr>
            <w:delText>M</w:delText>
          </w:r>
        </w:del>
        <w:r w:rsidR="004B58B6" w:rsidRPr="00C8205D">
          <w:rPr>
            <w:color w:val="000000" w:themeColor="text1"/>
            <w:sz w:val="22"/>
            <w:szCs w:val="22"/>
            <w:rPrChange w:id="504" w:author="Risa" w:date="2021-07-06T14:20:00Z">
              <w:rPr>
                <w:sz w:val="22"/>
                <w:szCs w:val="22"/>
              </w:rPr>
            </w:rPrChange>
          </w:rPr>
          <w:t>ost significant</w:t>
        </w:r>
      </w:ins>
      <w:ins w:id="505" w:author="Nick Smith" w:date="2021-06-30T14:34:00Z">
        <w:r w:rsidR="00262876" w:rsidRPr="00C8205D">
          <w:rPr>
            <w:color w:val="000000" w:themeColor="text1"/>
            <w:sz w:val="22"/>
            <w:szCs w:val="22"/>
            <w:rPrChange w:id="506" w:author="Risa" w:date="2021-07-06T14:20:00Z">
              <w:rPr>
                <w:sz w:val="22"/>
                <w:szCs w:val="22"/>
              </w:rPr>
            </w:rPrChange>
          </w:rPr>
          <w:t xml:space="preserve"> fire ada</w:t>
        </w:r>
      </w:ins>
      <w:ins w:id="507" w:author="Jeff" w:date="2021-07-03T12:35:00Z">
        <w:r w:rsidR="004F0C92" w:rsidRPr="00C8205D">
          <w:rPr>
            <w:color w:val="000000" w:themeColor="text1"/>
            <w:sz w:val="22"/>
            <w:szCs w:val="22"/>
            <w:rPrChange w:id="508" w:author="Risa" w:date="2021-07-06T14:20:00Z">
              <w:rPr>
                <w:sz w:val="22"/>
                <w:szCs w:val="22"/>
              </w:rPr>
            </w:rPrChange>
          </w:rPr>
          <w:t>pt</w:t>
        </w:r>
      </w:ins>
      <w:ins w:id="509" w:author="Nick Smith" w:date="2021-06-30T14:34:00Z">
        <w:del w:id="510" w:author="Jeff" w:date="2021-07-03T12:35:00Z">
          <w:r w:rsidR="00262876" w:rsidRPr="00C8205D" w:rsidDel="004F0C92">
            <w:rPr>
              <w:color w:val="000000" w:themeColor="text1"/>
              <w:sz w:val="22"/>
              <w:szCs w:val="22"/>
              <w:rPrChange w:id="511" w:author="Risa" w:date="2021-07-06T14:20:00Z">
                <w:rPr>
                  <w:sz w:val="22"/>
                  <w:szCs w:val="22"/>
                </w:rPr>
              </w:rPrChange>
            </w:rPr>
            <w:delText>pat</w:delText>
          </w:r>
        </w:del>
        <w:r w:rsidR="00262876" w:rsidRPr="00C8205D">
          <w:rPr>
            <w:color w:val="000000" w:themeColor="text1"/>
            <w:sz w:val="22"/>
            <w:szCs w:val="22"/>
            <w:rPrChange w:id="512" w:author="Risa" w:date="2021-07-06T14:20:00Z">
              <w:rPr>
                <w:sz w:val="22"/>
                <w:szCs w:val="22"/>
              </w:rPr>
            </w:rPrChange>
          </w:rPr>
          <w:t>ations</w:t>
        </w:r>
      </w:ins>
      <w:ins w:id="513" w:author="Jeff" w:date="2021-06-26T00:48:00Z">
        <w:r w:rsidR="004B58B6" w:rsidRPr="00C8205D">
          <w:rPr>
            <w:color w:val="000000" w:themeColor="text1"/>
            <w:sz w:val="22"/>
            <w:szCs w:val="22"/>
            <w:rPrChange w:id="514" w:author="Risa" w:date="2021-07-06T14:20:00Z">
              <w:rPr>
                <w:sz w:val="22"/>
                <w:szCs w:val="22"/>
              </w:rPr>
            </w:rPrChange>
          </w:rPr>
          <w:t xml:space="preserve"> </w:t>
        </w:r>
      </w:ins>
      <w:ins w:id="515" w:author="Jeff" w:date="2021-06-26T00:49:00Z">
        <w:r w:rsidR="004B58B6" w:rsidRPr="00C8205D">
          <w:rPr>
            <w:color w:val="000000" w:themeColor="text1"/>
            <w:sz w:val="22"/>
            <w:szCs w:val="22"/>
            <w:rPrChange w:id="516" w:author="Risa" w:date="2021-07-06T14:20:00Z">
              <w:rPr>
                <w:sz w:val="22"/>
                <w:szCs w:val="22"/>
              </w:rPr>
            </w:rPrChange>
          </w:rPr>
          <w:t>are s</w:t>
        </w:r>
      </w:ins>
      <w:del w:id="517" w:author="Jeff" w:date="2021-06-26T00:48:00Z">
        <w:r w:rsidR="007F1C64" w:rsidRPr="00C8205D" w:rsidDel="004B58B6">
          <w:rPr>
            <w:color w:val="000000" w:themeColor="text1"/>
            <w:sz w:val="22"/>
            <w:szCs w:val="22"/>
            <w:rPrChange w:id="518" w:author="Risa" w:date="2021-07-06T14:20:00Z">
              <w:rPr>
                <w:sz w:val="22"/>
                <w:szCs w:val="22"/>
              </w:rPr>
            </w:rPrChange>
          </w:rPr>
          <w:delText>S</w:delText>
        </w:r>
      </w:del>
      <w:r w:rsidRPr="00C8205D">
        <w:rPr>
          <w:color w:val="000000" w:themeColor="text1"/>
          <w:sz w:val="22"/>
          <w:szCs w:val="22"/>
          <w:rPrChange w:id="519" w:author="Risa" w:date="2021-07-06T14:20:00Z">
            <w:rPr>
              <w:sz w:val="22"/>
              <w:szCs w:val="22"/>
            </w:rPr>
          </w:rPrChange>
        </w:rPr>
        <w:t>erot</w:t>
      </w:r>
      <w:r w:rsidR="00D17F6B" w:rsidRPr="00C8205D">
        <w:rPr>
          <w:color w:val="000000" w:themeColor="text1"/>
          <w:sz w:val="22"/>
          <w:szCs w:val="22"/>
          <w:rPrChange w:id="520" w:author="Risa" w:date="2021-07-06T14:20:00Z">
            <w:rPr>
              <w:sz w:val="22"/>
              <w:szCs w:val="22"/>
            </w:rPr>
          </w:rPrChange>
        </w:rPr>
        <w:t>in</w:t>
      </w:r>
      <w:r w:rsidRPr="00C8205D">
        <w:rPr>
          <w:color w:val="000000" w:themeColor="text1"/>
          <w:sz w:val="22"/>
          <w:szCs w:val="22"/>
          <w:rPrChange w:id="521" w:author="Risa" w:date="2021-07-06T14:20:00Z">
            <w:rPr>
              <w:sz w:val="22"/>
              <w:szCs w:val="22"/>
            </w:rPr>
          </w:rPrChange>
        </w:rPr>
        <w:t xml:space="preserve">ous cones </w:t>
      </w:r>
      <w:ins w:id="522" w:author="Jeff" w:date="2021-06-26T00:49:00Z">
        <w:r w:rsidR="004B58B6" w:rsidRPr="00C8205D">
          <w:rPr>
            <w:color w:val="000000" w:themeColor="text1"/>
            <w:sz w:val="22"/>
            <w:szCs w:val="22"/>
            <w:rPrChange w:id="523" w:author="Risa" w:date="2021-07-06T14:20:00Z">
              <w:rPr>
                <w:sz w:val="22"/>
                <w:szCs w:val="22"/>
              </w:rPr>
            </w:rPrChange>
          </w:rPr>
          <w:t xml:space="preserve">(which </w:t>
        </w:r>
      </w:ins>
      <w:del w:id="524" w:author="Jeff" w:date="2021-06-25T20:19:00Z">
        <w:r w:rsidR="007F1C64" w:rsidRPr="00C8205D" w:rsidDel="00F17071">
          <w:rPr>
            <w:color w:val="000000" w:themeColor="text1"/>
            <w:sz w:val="22"/>
            <w:szCs w:val="22"/>
            <w:rPrChange w:id="525" w:author="Risa" w:date="2021-07-06T14:20:00Z">
              <w:rPr>
                <w:sz w:val="22"/>
                <w:szCs w:val="22"/>
              </w:rPr>
            </w:rPrChange>
          </w:rPr>
          <w:delText xml:space="preserve">(Little 1953) </w:delText>
        </w:r>
      </w:del>
      <w:r w:rsidRPr="00C8205D">
        <w:rPr>
          <w:color w:val="000000" w:themeColor="text1"/>
          <w:sz w:val="22"/>
          <w:szCs w:val="22"/>
          <w:rPrChange w:id="526" w:author="Risa" w:date="2021-07-06T14:20:00Z">
            <w:rPr>
              <w:sz w:val="22"/>
              <w:szCs w:val="22"/>
            </w:rPr>
          </w:rPrChange>
        </w:rPr>
        <w:t>typically open only when fire engulfs the tree</w:t>
      </w:r>
      <w:ins w:id="527" w:author="Jeff" w:date="2021-06-26T00:49:00Z">
        <w:r w:rsidR="004B58B6" w:rsidRPr="00C8205D">
          <w:rPr>
            <w:color w:val="000000" w:themeColor="text1"/>
            <w:sz w:val="22"/>
            <w:szCs w:val="22"/>
            <w:rPrChange w:id="528" w:author="Risa" w:date="2021-07-06T14:20:00Z">
              <w:rPr>
                <w:sz w:val="22"/>
                <w:szCs w:val="22"/>
              </w:rPr>
            </w:rPrChange>
          </w:rPr>
          <w:t>)</w:t>
        </w:r>
      </w:ins>
      <w:ins w:id="529" w:author="Nick Smith" w:date="2021-06-30T14:33:00Z">
        <w:r w:rsidR="00262876" w:rsidRPr="00C8205D">
          <w:rPr>
            <w:color w:val="000000" w:themeColor="text1"/>
            <w:sz w:val="22"/>
            <w:szCs w:val="22"/>
            <w:rPrChange w:id="530" w:author="Risa" w:date="2021-07-06T14:20:00Z">
              <w:rPr>
                <w:sz w:val="22"/>
                <w:szCs w:val="22"/>
              </w:rPr>
            </w:rPrChange>
          </w:rPr>
          <w:t>,</w:t>
        </w:r>
      </w:ins>
      <w:del w:id="531" w:author="Nick Smith" w:date="2021-06-30T14:33:00Z">
        <w:r w:rsidR="007F1C64" w:rsidRPr="00C8205D" w:rsidDel="00262876">
          <w:rPr>
            <w:color w:val="000000" w:themeColor="text1"/>
            <w:sz w:val="22"/>
            <w:szCs w:val="22"/>
            <w:rPrChange w:id="532" w:author="Risa" w:date="2021-07-06T14:20:00Z">
              <w:rPr>
                <w:sz w:val="22"/>
                <w:szCs w:val="22"/>
              </w:rPr>
            </w:rPrChange>
          </w:rPr>
          <w:delText>;</w:delText>
        </w:r>
      </w:del>
      <w:r w:rsidR="007F1C64" w:rsidRPr="00C8205D">
        <w:rPr>
          <w:color w:val="000000" w:themeColor="text1"/>
          <w:sz w:val="22"/>
          <w:szCs w:val="22"/>
          <w:rPrChange w:id="533" w:author="Risa" w:date="2021-07-06T14:20:00Z">
            <w:rPr>
              <w:sz w:val="22"/>
              <w:szCs w:val="22"/>
            </w:rPr>
          </w:rPrChange>
        </w:rPr>
        <w:t xml:space="preserve"> </w:t>
      </w:r>
      <w:del w:id="534" w:author="Jeff" w:date="2021-06-26T00:49:00Z">
        <w:r w:rsidR="007F1C64" w:rsidRPr="00C8205D" w:rsidDel="004B58B6">
          <w:rPr>
            <w:color w:val="000000" w:themeColor="text1"/>
            <w:sz w:val="22"/>
            <w:szCs w:val="22"/>
            <w:rPrChange w:id="535" w:author="Risa" w:date="2021-07-06T14:20:00Z">
              <w:rPr>
                <w:sz w:val="22"/>
                <w:szCs w:val="22"/>
              </w:rPr>
            </w:rPrChange>
          </w:rPr>
          <w:delText xml:space="preserve">trees adopt </w:delText>
        </w:r>
      </w:del>
      <w:r w:rsidRPr="00C8205D">
        <w:rPr>
          <w:color w:val="000000" w:themeColor="text1"/>
          <w:sz w:val="22"/>
          <w:szCs w:val="22"/>
          <w:rPrChange w:id="536" w:author="Risa" w:date="2021-07-06T14:20:00Z">
            <w:rPr>
              <w:sz w:val="22"/>
              <w:szCs w:val="22"/>
            </w:rPr>
          </w:rPrChange>
        </w:rPr>
        <w:t>thickened bark to withstand scorching</w:t>
      </w:r>
      <w:ins w:id="537" w:author="Risa" w:date="2021-07-06T13:09:00Z">
        <w:r w:rsidR="00151098" w:rsidRPr="00C8205D">
          <w:rPr>
            <w:color w:val="000000" w:themeColor="text1"/>
            <w:sz w:val="22"/>
            <w:szCs w:val="22"/>
            <w:rPrChange w:id="538" w:author="Risa" w:date="2021-07-06T14:20:00Z">
              <w:rPr>
                <w:sz w:val="22"/>
                <w:szCs w:val="22"/>
              </w:rPr>
            </w:rPrChange>
          </w:rPr>
          <w:t>,</w:t>
        </w:r>
      </w:ins>
      <w:r w:rsidRPr="00C8205D">
        <w:rPr>
          <w:color w:val="000000" w:themeColor="text1"/>
          <w:sz w:val="22"/>
          <w:szCs w:val="22"/>
          <w:rPrChange w:id="539" w:author="Risa" w:date="2021-07-06T14:20:00Z">
            <w:rPr>
              <w:sz w:val="22"/>
              <w:szCs w:val="22"/>
            </w:rPr>
          </w:rPrChange>
        </w:rPr>
        <w:t xml:space="preserve"> and </w:t>
      </w:r>
      <w:del w:id="540" w:author="Jeff" w:date="2021-06-26T00:49:00Z">
        <w:r w:rsidR="007F1C64" w:rsidRPr="00C8205D" w:rsidDel="004B58B6">
          <w:rPr>
            <w:color w:val="000000" w:themeColor="text1"/>
            <w:sz w:val="22"/>
            <w:szCs w:val="22"/>
            <w:rPrChange w:id="541" w:author="Risa" w:date="2021-07-06T14:20:00Z">
              <w:rPr>
                <w:sz w:val="22"/>
                <w:szCs w:val="22"/>
              </w:rPr>
            </w:rPrChange>
          </w:rPr>
          <w:delText xml:space="preserve">produce </w:delText>
        </w:r>
      </w:del>
      <w:r w:rsidRPr="00C8205D">
        <w:rPr>
          <w:color w:val="000000" w:themeColor="text1"/>
          <w:sz w:val="22"/>
          <w:szCs w:val="22"/>
          <w:rPrChange w:id="542" w:author="Risa" w:date="2021-07-06T14:20:00Z">
            <w:rPr>
              <w:sz w:val="22"/>
              <w:szCs w:val="22"/>
            </w:rPr>
          </w:rPrChange>
        </w:rPr>
        <w:t xml:space="preserve">epicormic sprouting </w:t>
      </w:r>
      <w:del w:id="543" w:author="Jeff" w:date="2021-06-26T00:49:00Z">
        <w:r w:rsidRPr="00C8205D" w:rsidDel="004B58B6">
          <w:rPr>
            <w:color w:val="000000" w:themeColor="text1"/>
            <w:sz w:val="22"/>
            <w:szCs w:val="22"/>
            <w:rPrChange w:id="544" w:author="Risa" w:date="2021-07-06T14:20:00Z">
              <w:rPr>
                <w:sz w:val="22"/>
                <w:szCs w:val="22"/>
              </w:rPr>
            </w:rPrChange>
          </w:rPr>
          <w:delText xml:space="preserve">following fire to </w:delText>
        </w:r>
        <w:r w:rsidR="007F1C64" w:rsidRPr="00C8205D" w:rsidDel="004B58B6">
          <w:rPr>
            <w:color w:val="000000" w:themeColor="text1"/>
            <w:sz w:val="22"/>
            <w:szCs w:val="22"/>
            <w:rPrChange w:id="545" w:author="Risa" w:date="2021-07-06T14:20:00Z">
              <w:rPr>
                <w:sz w:val="22"/>
                <w:szCs w:val="22"/>
              </w:rPr>
            </w:rPrChange>
          </w:rPr>
          <w:delText>add</w:delText>
        </w:r>
        <w:r w:rsidRPr="00C8205D" w:rsidDel="004B58B6">
          <w:rPr>
            <w:color w:val="000000" w:themeColor="text1"/>
            <w:sz w:val="22"/>
            <w:szCs w:val="22"/>
            <w:rPrChange w:id="546" w:author="Risa" w:date="2021-07-06T14:20:00Z">
              <w:rPr>
                <w:sz w:val="22"/>
                <w:szCs w:val="22"/>
              </w:rPr>
            </w:rPrChange>
          </w:rPr>
          <w:delText xml:space="preserve"> photosynthetic </w:delText>
        </w:r>
        <w:r w:rsidR="007F1C64" w:rsidRPr="00C8205D" w:rsidDel="004B58B6">
          <w:rPr>
            <w:color w:val="000000" w:themeColor="text1"/>
            <w:sz w:val="22"/>
            <w:szCs w:val="22"/>
            <w:rPrChange w:id="547" w:author="Risa" w:date="2021-07-06T14:20:00Z">
              <w:rPr>
                <w:sz w:val="22"/>
                <w:szCs w:val="22"/>
              </w:rPr>
            </w:rPrChange>
          </w:rPr>
          <w:delText>capacity</w:delText>
        </w:r>
      </w:del>
      <w:ins w:id="548" w:author="Jeff" w:date="2021-06-26T00:49:00Z">
        <w:r w:rsidR="004B58B6" w:rsidRPr="00C8205D">
          <w:rPr>
            <w:color w:val="000000" w:themeColor="text1"/>
            <w:sz w:val="22"/>
            <w:szCs w:val="22"/>
            <w:rPrChange w:id="549" w:author="Risa" w:date="2021-07-06T14:20:00Z">
              <w:rPr>
                <w:sz w:val="22"/>
                <w:szCs w:val="22"/>
              </w:rPr>
            </w:rPrChange>
          </w:rPr>
          <w:t>along branches and trunk</w:t>
        </w:r>
      </w:ins>
      <w:ins w:id="550" w:author="Jeff" w:date="2021-06-25T20:19:00Z">
        <w:r w:rsidR="00F17071" w:rsidRPr="00C8205D">
          <w:rPr>
            <w:color w:val="000000" w:themeColor="text1"/>
            <w:sz w:val="22"/>
            <w:szCs w:val="22"/>
            <w:rPrChange w:id="551" w:author="Risa" w:date="2021-07-06T14:20:00Z">
              <w:rPr>
                <w:sz w:val="22"/>
                <w:szCs w:val="22"/>
              </w:rPr>
            </w:rPrChange>
          </w:rPr>
          <w:t xml:space="preserve"> (Little 1953)</w:t>
        </w:r>
      </w:ins>
      <w:r w:rsidR="007F1C64" w:rsidRPr="00C8205D">
        <w:rPr>
          <w:color w:val="000000" w:themeColor="text1"/>
          <w:sz w:val="22"/>
          <w:szCs w:val="22"/>
          <w:rPrChange w:id="552" w:author="Risa" w:date="2021-07-06T14:20:00Z">
            <w:rPr>
              <w:sz w:val="22"/>
              <w:szCs w:val="22"/>
            </w:rPr>
          </w:rPrChange>
        </w:rPr>
        <w:t>.</w:t>
      </w:r>
      <w:r w:rsidRPr="00C8205D">
        <w:rPr>
          <w:color w:val="000000" w:themeColor="text1"/>
          <w:sz w:val="22"/>
          <w:szCs w:val="22"/>
          <w:rPrChange w:id="553" w:author="Risa" w:date="2021-07-06T14:20:00Z">
            <w:rPr>
              <w:sz w:val="22"/>
              <w:szCs w:val="22"/>
            </w:rPr>
          </w:rPrChange>
        </w:rPr>
        <w:t xml:space="preserve"> </w:t>
      </w:r>
      <w:commentRangeStart w:id="554"/>
      <w:r w:rsidR="007F1C64" w:rsidRPr="00C8205D">
        <w:rPr>
          <w:color w:val="000000" w:themeColor="text1"/>
          <w:sz w:val="22"/>
          <w:szCs w:val="22"/>
          <w:rPrChange w:id="555" w:author="Risa" w:date="2021-07-06T14:20:00Z">
            <w:rPr>
              <w:sz w:val="22"/>
              <w:szCs w:val="22"/>
            </w:rPr>
          </w:rPrChange>
        </w:rPr>
        <w:t>These features were present o</w:t>
      </w:r>
      <w:r w:rsidRPr="00C8205D">
        <w:rPr>
          <w:color w:val="000000" w:themeColor="text1"/>
          <w:sz w:val="22"/>
          <w:szCs w:val="22"/>
          <w:rPrChange w:id="556" w:author="Risa" w:date="2021-07-06T14:20:00Z">
            <w:rPr>
              <w:sz w:val="22"/>
              <w:szCs w:val="22"/>
            </w:rPr>
          </w:rPrChange>
        </w:rPr>
        <w:t>n Mt. Desert</w:t>
      </w:r>
      <w:del w:id="557" w:author="Nick Smith" w:date="2021-06-30T14:34:00Z">
        <w:r w:rsidRPr="00C8205D" w:rsidDel="00262876">
          <w:rPr>
            <w:color w:val="000000" w:themeColor="text1"/>
            <w:sz w:val="22"/>
            <w:szCs w:val="22"/>
            <w:rPrChange w:id="558" w:author="Risa" w:date="2021-07-06T14:20:00Z">
              <w:rPr>
                <w:sz w:val="22"/>
                <w:szCs w:val="22"/>
              </w:rPr>
            </w:rPrChange>
          </w:rPr>
          <w:delText>,</w:delText>
        </w:r>
      </w:del>
      <w:r w:rsidRPr="00C8205D">
        <w:rPr>
          <w:color w:val="000000" w:themeColor="text1"/>
          <w:sz w:val="22"/>
          <w:szCs w:val="22"/>
          <w:rPrChange w:id="559" w:author="Risa" w:date="2021-07-06T14:20:00Z">
            <w:rPr>
              <w:sz w:val="22"/>
              <w:szCs w:val="22"/>
            </w:rPr>
          </w:rPrChange>
        </w:rPr>
        <w:t xml:space="preserve"> in 1947</w:t>
      </w:r>
      <w:ins w:id="560" w:author="Jeff" w:date="2021-06-24T02:27:00Z">
        <w:r w:rsidR="00B6617D" w:rsidRPr="00C8205D">
          <w:rPr>
            <w:color w:val="000000" w:themeColor="text1"/>
            <w:sz w:val="22"/>
            <w:szCs w:val="22"/>
            <w:rPrChange w:id="561" w:author="Risa" w:date="2021-07-06T14:20:00Z">
              <w:rPr>
                <w:sz w:val="22"/>
                <w:szCs w:val="22"/>
              </w:rPr>
            </w:rPrChange>
          </w:rPr>
          <w:t xml:space="preserve"> </w:t>
        </w:r>
      </w:ins>
      <w:commentRangeEnd w:id="554"/>
      <w:r w:rsidR="007905C3" w:rsidRPr="00C8205D">
        <w:rPr>
          <w:rStyle w:val="CommentReference"/>
          <w:color w:val="000000" w:themeColor="text1"/>
          <w:rPrChange w:id="562" w:author="Risa" w:date="2021-07-06T14:20:00Z">
            <w:rPr>
              <w:rStyle w:val="CommentReference"/>
            </w:rPr>
          </w:rPrChange>
        </w:rPr>
        <w:commentReference w:id="554"/>
      </w:r>
      <w:ins w:id="563" w:author="Jeff" w:date="2021-06-24T02:27:00Z">
        <w:r w:rsidR="00B6617D" w:rsidRPr="00C8205D">
          <w:rPr>
            <w:color w:val="000000" w:themeColor="text1"/>
            <w:sz w:val="22"/>
            <w:szCs w:val="22"/>
            <w:rPrChange w:id="564" w:author="Risa" w:date="2021-07-06T14:20:00Z">
              <w:rPr>
                <w:sz w:val="22"/>
                <w:szCs w:val="22"/>
              </w:rPr>
            </w:rPrChange>
          </w:rPr>
          <w:t>(Fig. 1)</w:t>
        </w:r>
      </w:ins>
      <w:del w:id="565" w:author="Nick Smith" w:date="2021-06-30T14:34:00Z">
        <w:r w:rsidRPr="00C8205D" w:rsidDel="00262876">
          <w:rPr>
            <w:color w:val="000000" w:themeColor="text1"/>
            <w:sz w:val="22"/>
            <w:szCs w:val="22"/>
            <w:rPrChange w:id="566" w:author="Risa" w:date="2021-07-06T14:20:00Z">
              <w:rPr>
                <w:sz w:val="22"/>
                <w:szCs w:val="22"/>
              </w:rPr>
            </w:rPrChange>
          </w:rPr>
          <w:delText>,</w:delText>
        </w:r>
      </w:del>
      <w:r w:rsidRPr="00C8205D">
        <w:rPr>
          <w:color w:val="000000" w:themeColor="text1"/>
          <w:sz w:val="22"/>
          <w:szCs w:val="22"/>
          <w:rPrChange w:id="567" w:author="Risa" w:date="2021-07-06T14:20:00Z">
            <w:rPr>
              <w:sz w:val="22"/>
              <w:szCs w:val="22"/>
            </w:rPr>
          </w:rPrChange>
        </w:rPr>
        <w:t xml:space="preserve"> </w:t>
      </w:r>
      <w:r w:rsidR="007F1C64" w:rsidRPr="00C8205D">
        <w:rPr>
          <w:color w:val="000000" w:themeColor="text1"/>
          <w:sz w:val="22"/>
          <w:szCs w:val="22"/>
          <w:rPrChange w:id="568" w:author="Risa" w:date="2021-07-06T14:20:00Z">
            <w:rPr>
              <w:sz w:val="22"/>
              <w:szCs w:val="22"/>
            </w:rPr>
          </w:rPrChange>
        </w:rPr>
        <w:t xml:space="preserve">when </w:t>
      </w:r>
      <w:r w:rsidRPr="00C8205D">
        <w:rPr>
          <w:color w:val="000000" w:themeColor="text1"/>
          <w:sz w:val="22"/>
          <w:szCs w:val="22"/>
          <w:rPrChange w:id="569" w:author="Risa" w:date="2021-07-06T14:20:00Z">
            <w:rPr>
              <w:sz w:val="22"/>
              <w:szCs w:val="22"/>
            </w:rPr>
          </w:rPrChange>
        </w:rPr>
        <w:t xml:space="preserve">an intense </w:t>
      </w:r>
      <w:ins w:id="570" w:author="Jeff" w:date="2021-06-26T00:50:00Z">
        <w:r w:rsidR="002D7687" w:rsidRPr="00C8205D">
          <w:rPr>
            <w:color w:val="000000" w:themeColor="text1"/>
            <w:sz w:val="22"/>
            <w:szCs w:val="22"/>
            <w:rPrChange w:id="571" w:author="Risa" w:date="2021-07-06T14:20:00Z">
              <w:rPr>
                <w:sz w:val="22"/>
                <w:szCs w:val="22"/>
              </w:rPr>
            </w:rPrChange>
          </w:rPr>
          <w:t>October</w:t>
        </w:r>
      </w:ins>
      <w:del w:id="572" w:author="Jeff" w:date="2021-06-26T00:50:00Z">
        <w:r w:rsidRPr="00C8205D" w:rsidDel="002D7687">
          <w:rPr>
            <w:color w:val="000000" w:themeColor="text1"/>
            <w:sz w:val="22"/>
            <w:szCs w:val="22"/>
            <w:rPrChange w:id="573" w:author="Risa" w:date="2021-07-06T14:20:00Z">
              <w:rPr>
                <w:sz w:val="22"/>
                <w:szCs w:val="22"/>
              </w:rPr>
            </w:rPrChange>
          </w:rPr>
          <w:delText>fall</w:delText>
        </w:r>
      </w:del>
      <w:r w:rsidRPr="00C8205D">
        <w:rPr>
          <w:color w:val="000000" w:themeColor="text1"/>
          <w:sz w:val="22"/>
          <w:szCs w:val="22"/>
          <w:rPrChange w:id="574" w:author="Risa" w:date="2021-07-06T14:20:00Z">
            <w:rPr>
              <w:sz w:val="22"/>
              <w:szCs w:val="22"/>
            </w:rPr>
          </w:rPrChange>
        </w:rPr>
        <w:t xml:space="preserve"> fire started in a dump just west of Bar Harbor, on the east side of the island</w:t>
      </w:r>
      <w:r w:rsidR="002C61B9" w:rsidRPr="00C8205D">
        <w:rPr>
          <w:color w:val="000000" w:themeColor="text1"/>
          <w:sz w:val="22"/>
          <w:szCs w:val="22"/>
          <w:rPrChange w:id="575" w:author="Risa" w:date="2021-07-06T14:20:00Z">
            <w:rPr>
              <w:sz w:val="22"/>
              <w:szCs w:val="22"/>
            </w:rPr>
          </w:rPrChange>
        </w:rPr>
        <w:t>. Ferocious winds whipped the fire into a frenzy and</w:t>
      </w:r>
      <w:r w:rsidR="00D64822" w:rsidRPr="00C8205D">
        <w:rPr>
          <w:color w:val="000000" w:themeColor="text1"/>
          <w:sz w:val="22"/>
          <w:szCs w:val="22"/>
          <w:rPrChange w:id="576" w:author="Risa" w:date="2021-07-06T14:20:00Z">
            <w:rPr>
              <w:sz w:val="22"/>
              <w:szCs w:val="22"/>
            </w:rPr>
          </w:rPrChange>
        </w:rPr>
        <w:t>,</w:t>
      </w:r>
      <w:r w:rsidR="002C61B9" w:rsidRPr="00C8205D">
        <w:rPr>
          <w:color w:val="000000" w:themeColor="text1"/>
          <w:sz w:val="22"/>
          <w:szCs w:val="22"/>
          <w:rPrChange w:id="577" w:author="Risa" w:date="2021-07-06T14:20:00Z">
            <w:rPr>
              <w:sz w:val="22"/>
              <w:szCs w:val="22"/>
            </w:rPr>
          </w:rPrChange>
        </w:rPr>
        <w:t xml:space="preserve"> notwithstanding efforts to subdue it,</w:t>
      </w:r>
      <w:r w:rsidRPr="00C8205D">
        <w:rPr>
          <w:color w:val="000000" w:themeColor="text1"/>
          <w:sz w:val="22"/>
          <w:szCs w:val="22"/>
          <w:rPrChange w:id="578" w:author="Risa" w:date="2021-07-06T14:20:00Z">
            <w:rPr>
              <w:sz w:val="22"/>
              <w:szCs w:val="22"/>
            </w:rPr>
          </w:rPrChange>
        </w:rPr>
        <w:t xml:space="preserve"> persevered for nearly two weeks</w:t>
      </w:r>
      <w:del w:id="579" w:author="Jeff" w:date="2021-06-22T07:08:00Z">
        <w:r w:rsidRPr="00C8205D" w:rsidDel="005C74C7">
          <w:rPr>
            <w:color w:val="000000" w:themeColor="text1"/>
            <w:sz w:val="22"/>
            <w:szCs w:val="22"/>
            <w:rPrChange w:id="580" w:author="Risa" w:date="2021-07-06T14:20:00Z">
              <w:rPr>
                <w:sz w:val="22"/>
                <w:szCs w:val="22"/>
              </w:rPr>
            </w:rPrChange>
          </w:rPr>
          <w:delText xml:space="preserve"> (Fig. 2A)</w:delText>
        </w:r>
      </w:del>
      <w:r w:rsidRPr="00C8205D">
        <w:rPr>
          <w:color w:val="000000" w:themeColor="text1"/>
          <w:sz w:val="22"/>
          <w:szCs w:val="22"/>
          <w:rPrChange w:id="581" w:author="Risa" w:date="2021-07-06T14:20:00Z">
            <w:rPr>
              <w:sz w:val="22"/>
              <w:szCs w:val="22"/>
            </w:rPr>
          </w:rPrChange>
        </w:rPr>
        <w:t xml:space="preserve">. Since that time, fire suppression </w:t>
      </w:r>
      <w:del w:id="582" w:author="Nick Smith" w:date="2021-06-30T14:34:00Z">
        <w:r w:rsidRPr="00C8205D" w:rsidDel="00262876">
          <w:rPr>
            <w:color w:val="000000" w:themeColor="text1"/>
            <w:sz w:val="22"/>
            <w:szCs w:val="22"/>
            <w:rPrChange w:id="583" w:author="Risa" w:date="2021-07-06T14:20:00Z">
              <w:rPr>
                <w:sz w:val="22"/>
                <w:szCs w:val="22"/>
              </w:rPr>
            </w:rPrChange>
          </w:rPr>
          <w:delText xml:space="preserve">is </w:delText>
        </w:r>
      </w:del>
      <w:ins w:id="584" w:author="Nick Smith" w:date="2021-06-30T14:34:00Z">
        <w:r w:rsidR="00262876" w:rsidRPr="00C8205D">
          <w:rPr>
            <w:color w:val="000000" w:themeColor="text1"/>
            <w:sz w:val="22"/>
            <w:szCs w:val="22"/>
            <w:rPrChange w:id="585" w:author="Risa" w:date="2021-07-06T14:20:00Z">
              <w:rPr>
                <w:sz w:val="22"/>
                <w:szCs w:val="22"/>
              </w:rPr>
            </w:rPrChange>
          </w:rPr>
          <w:t xml:space="preserve">has been </w:t>
        </w:r>
      </w:ins>
      <w:r w:rsidRPr="00C8205D">
        <w:rPr>
          <w:color w:val="000000" w:themeColor="text1"/>
          <w:sz w:val="22"/>
          <w:szCs w:val="22"/>
          <w:rPrChange w:id="586" w:author="Risa" w:date="2021-07-06T14:20:00Z">
            <w:rPr>
              <w:sz w:val="22"/>
              <w:szCs w:val="22"/>
            </w:rPr>
          </w:rPrChange>
        </w:rPr>
        <w:t xml:space="preserve">used to </w:t>
      </w:r>
      <w:r w:rsidR="002C61B9" w:rsidRPr="00C8205D">
        <w:rPr>
          <w:color w:val="000000" w:themeColor="text1"/>
          <w:sz w:val="22"/>
          <w:szCs w:val="22"/>
          <w:rPrChange w:id="587" w:author="Risa" w:date="2021-07-06T14:20:00Z">
            <w:rPr>
              <w:sz w:val="22"/>
              <w:szCs w:val="22"/>
            </w:rPr>
          </w:rPrChange>
        </w:rPr>
        <w:t xml:space="preserve">avoid </w:t>
      </w:r>
      <w:r w:rsidR="00656165" w:rsidRPr="00C8205D">
        <w:rPr>
          <w:color w:val="000000" w:themeColor="text1"/>
          <w:sz w:val="22"/>
          <w:szCs w:val="22"/>
          <w:rPrChange w:id="588" w:author="Risa" w:date="2021-07-06T14:20:00Z">
            <w:rPr>
              <w:sz w:val="22"/>
              <w:szCs w:val="22"/>
            </w:rPr>
          </w:rPrChange>
        </w:rPr>
        <w:t xml:space="preserve">a repetition of the </w:t>
      </w:r>
      <w:r w:rsidRPr="00C8205D">
        <w:rPr>
          <w:color w:val="000000" w:themeColor="text1"/>
          <w:sz w:val="22"/>
          <w:szCs w:val="22"/>
          <w:rPrChange w:id="589" w:author="Risa" w:date="2021-07-06T14:20:00Z">
            <w:rPr>
              <w:sz w:val="22"/>
              <w:szCs w:val="22"/>
            </w:rPr>
          </w:rPrChange>
        </w:rPr>
        <w:t xml:space="preserve">tragic consequences </w:t>
      </w:r>
      <w:del w:id="590" w:author="Jeff" w:date="2021-06-26T00:50:00Z">
        <w:r w:rsidRPr="00C8205D" w:rsidDel="002D7687">
          <w:rPr>
            <w:color w:val="000000" w:themeColor="text1"/>
            <w:sz w:val="22"/>
            <w:szCs w:val="22"/>
            <w:rPrChange w:id="591" w:author="Risa" w:date="2021-07-06T14:20:00Z">
              <w:rPr>
                <w:sz w:val="22"/>
                <w:szCs w:val="22"/>
              </w:rPr>
            </w:rPrChange>
          </w:rPr>
          <w:delText>seen long ago</w:delText>
        </w:r>
      </w:del>
      <w:ins w:id="592" w:author="Jeff" w:date="2021-06-26T00:50:00Z">
        <w:r w:rsidR="002D7687" w:rsidRPr="00C8205D">
          <w:rPr>
            <w:color w:val="000000" w:themeColor="text1"/>
            <w:sz w:val="22"/>
            <w:szCs w:val="22"/>
            <w:rPrChange w:id="593" w:author="Risa" w:date="2021-07-06T14:20:00Z">
              <w:rPr>
                <w:sz w:val="22"/>
                <w:szCs w:val="22"/>
              </w:rPr>
            </w:rPrChange>
          </w:rPr>
          <w:t xml:space="preserve">from that </w:t>
        </w:r>
      </w:ins>
      <w:ins w:id="594" w:author="Jeff" w:date="2021-06-26T00:51:00Z">
        <w:r w:rsidR="002D7687" w:rsidRPr="00C8205D">
          <w:rPr>
            <w:color w:val="000000" w:themeColor="text1"/>
            <w:sz w:val="22"/>
            <w:szCs w:val="22"/>
            <w:rPrChange w:id="595" w:author="Risa" w:date="2021-07-06T14:20:00Z">
              <w:rPr>
                <w:sz w:val="22"/>
                <w:szCs w:val="22"/>
              </w:rPr>
            </w:rPrChange>
          </w:rPr>
          <w:t>fire</w:t>
        </w:r>
      </w:ins>
      <w:ins w:id="596" w:author="Jeff" w:date="2021-06-20T08:50:00Z">
        <w:del w:id="597" w:author="Nick Smith" w:date="2021-06-30T14:34:00Z">
          <w:r w:rsidR="00375365" w:rsidRPr="00C8205D" w:rsidDel="00262876">
            <w:rPr>
              <w:color w:val="000000" w:themeColor="text1"/>
              <w:sz w:val="22"/>
              <w:szCs w:val="22"/>
              <w:rPrChange w:id="598" w:author="Risa" w:date="2021-07-06T14:20:00Z">
                <w:rPr>
                  <w:sz w:val="22"/>
                  <w:szCs w:val="22"/>
                </w:rPr>
              </w:rPrChange>
            </w:rPr>
            <w:delText>;</w:delText>
          </w:r>
        </w:del>
      </w:ins>
      <w:del w:id="599" w:author="Jeff" w:date="2021-06-20T08:50:00Z">
        <w:r w:rsidR="007F1C64" w:rsidRPr="00C8205D" w:rsidDel="00375365">
          <w:rPr>
            <w:color w:val="000000" w:themeColor="text1"/>
            <w:sz w:val="22"/>
            <w:szCs w:val="22"/>
            <w:rPrChange w:id="600" w:author="Risa" w:date="2021-07-06T14:20:00Z">
              <w:rPr>
                <w:sz w:val="22"/>
                <w:szCs w:val="22"/>
              </w:rPr>
            </w:rPrChange>
          </w:rPr>
          <w:delText xml:space="preserve"> an</w:delText>
        </w:r>
      </w:del>
      <w:ins w:id="601" w:author="Jeff" w:date="2021-06-26T00:51:00Z">
        <w:r w:rsidR="002D7687" w:rsidRPr="00C8205D">
          <w:rPr>
            <w:color w:val="000000" w:themeColor="text1"/>
            <w:sz w:val="22"/>
            <w:szCs w:val="22"/>
            <w:rPrChange w:id="602" w:author="Risa" w:date="2021-07-06T14:20:00Z">
              <w:rPr>
                <w:sz w:val="22"/>
                <w:szCs w:val="22"/>
              </w:rPr>
            </w:rPrChange>
          </w:rPr>
          <w:t>. Interestingly,</w:t>
        </w:r>
      </w:ins>
      <w:del w:id="603" w:author="Jeff" w:date="2021-06-20T08:50:00Z">
        <w:r w:rsidR="007F1C64" w:rsidRPr="00C8205D" w:rsidDel="00375365">
          <w:rPr>
            <w:color w:val="000000" w:themeColor="text1"/>
            <w:sz w:val="22"/>
            <w:szCs w:val="22"/>
            <w:rPrChange w:id="604" w:author="Risa" w:date="2021-07-06T14:20:00Z">
              <w:rPr>
                <w:sz w:val="22"/>
                <w:szCs w:val="22"/>
              </w:rPr>
            </w:rPrChange>
          </w:rPr>
          <w:delText>d</w:delText>
        </w:r>
      </w:del>
      <w:del w:id="605" w:author="Jeff" w:date="2021-06-26T00:51:00Z">
        <w:r w:rsidR="007F1C64" w:rsidRPr="00C8205D" w:rsidDel="002D7687">
          <w:rPr>
            <w:color w:val="000000" w:themeColor="text1"/>
            <w:sz w:val="22"/>
            <w:szCs w:val="22"/>
            <w:rPrChange w:id="606" w:author="Risa" w:date="2021-07-06T14:20:00Z">
              <w:rPr>
                <w:sz w:val="22"/>
                <w:szCs w:val="22"/>
              </w:rPr>
            </w:rPrChange>
          </w:rPr>
          <w:delText xml:space="preserve"> during the</w:delText>
        </w:r>
      </w:del>
      <w:ins w:id="607" w:author="Jeff" w:date="2021-06-26T00:51:00Z">
        <w:r w:rsidR="002D7687" w:rsidRPr="00C8205D">
          <w:rPr>
            <w:color w:val="000000" w:themeColor="text1"/>
            <w:sz w:val="22"/>
            <w:szCs w:val="22"/>
            <w:rPrChange w:id="608" w:author="Risa" w:date="2021-07-06T14:20:00Z">
              <w:rPr>
                <w:sz w:val="22"/>
                <w:szCs w:val="22"/>
              </w:rPr>
            </w:rPrChange>
          </w:rPr>
          <w:t xml:space="preserve"> in ensuing decades,</w:t>
        </w:r>
      </w:ins>
      <w:r w:rsidR="007F1C64" w:rsidRPr="00C8205D">
        <w:rPr>
          <w:color w:val="000000" w:themeColor="text1"/>
          <w:sz w:val="22"/>
          <w:szCs w:val="22"/>
          <w:rPrChange w:id="609" w:author="Risa" w:date="2021-07-06T14:20:00Z">
            <w:rPr>
              <w:sz w:val="22"/>
              <w:szCs w:val="22"/>
            </w:rPr>
          </w:rPrChange>
        </w:rPr>
        <w:t xml:space="preserve"> </w:t>
      </w:r>
      <w:del w:id="610" w:author="Jeff" w:date="2021-06-26T00:51:00Z">
        <w:r w:rsidR="007F1C64" w:rsidRPr="00C8205D" w:rsidDel="002D7687">
          <w:rPr>
            <w:color w:val="000000" w:themeColor="text1"/>
            <w:sz w:val="22"/>
            <w:szCs w:val="22"/>
            <w:rPrChange w:id="611" w:author="Risa" w:date="2021-07-06T14:20:00Z">
              <w:rPr>
                <w:sz w:val="22"/>
                <w:szCs w:val="22"/>
              </w:rPr>
            </w:rPrChange>
          </w:rPr>
          <w:delText>fire aftermath</w:delText>
        </w:r>
      </w:del>
      <w:del w:id="612" w:author="Jeff" w:date="2021-06-20T08:50:00Z">
        <w:r w:rsidR="007F1C64" w:rsidRPr="00C8205D" w:rsidDel="00375365">
          <w:rPr>
            <w:color w:val="000000" w:themeColor="text1"/>
            <w:sz w:val="22"/>
            <w:szCs w:val="22"/>
            <w:rPrChange w:id="613" w:author="Risa" w:date="2021-07-06T14:20:00Z">
              <w:rPr>
                <w:sz w:val="22"/>
                <w:szCs w:val="22"/>
              </w:rPr>
            </w:rPrChange>
          </w:rPr>
          <w:delText xml:space="preserve">, </w:delText>
        </w:r>
      </w:del>
      <w:r w:rsidR="007F1C64" w:rsidRPr="00C8205D">
        <w:rPr>
          <w:color w:val="000000" w:themeColor="text1"/>
          <w:sz w:val="22"/>
          <w:szCs w:val="22"/>
          <w:rPrChange w:id="614" w:author="Risa" w:date="2021-07-06T14:20:00Z">
            <w:rPr>
              <w:sz w:val="22"/>
              <w:szCs w:val="22"/>
            </w:rPr>
          </w:rPrChange>
        </w:rPr>
        <w:t xml:space="preserve">tree pyrogenic adaptations </w:t>
      </w:r>
      <w:ins w:id="615" w:author="Nick Smith" w:date="2021-06-30T14:35:00Z">
        <w:r w:rsidR="00262876" w:rsidRPr="00C8205D">
          <w:rPr>
            <w:color w:val="000000" w:themeColor="text1"/>
            <w:sz w:val="22"/>
            <w:szCs w:val="22"/>
            <w:rPrChange w:id="616" w:author="Risa" w:date="2021-07-06T14:20:00Z">
              <w:rPr>
                <w:sz w:val="22"/>
                <w:szCs w:val="22"/>
              </w:rPr>
            </w:rPrChange>
          </w:rPr>
          <w:t xml:space="preserve">have </w:t>
        </w:r>
      </w:ins>
      <w:del w:id="617" w:author="Jeff" w:date="2021-06-29T05:04:00Z">
        <w:r w:rsidR="007F1C64" w:rsidRPr="00C8205D" w:rsidDel="00FF672E">
          <w:rPr>
            <w:color w:val="000000" w:themeColor="text1"/>
            <w:sz w:val="22"/>
            <w:szCs w:val="22"/>
            <w:rPrChange w:id="618" w:author="Risa" w:date="2021-07-06T14:20:00Z">
              <w:rPr>
                <w:sz w:val="22"/>
                <w:szCs w:val="22"/>
              </w:rPr>
            </w:rPrChange>
          </w:rPr>
          <w:delText xml:space="preserve">undergo </w:delText>
        </w:r>
        <w:r w:rsidRPr="00C8205D" w:rsidDel="00FF672E">
          <w:rPr>
            <w:color w:val="000000" w:themeColor="text1"/>
            <w:sz w:val="22"/>
            <w:szCs w:val="22"/>
            <w:rPrChange w:id="619" w:author="Risa" w:date="2021-07-06T14:20:00Z">
              <w:rPr>
                <w:sz w:val="22"/>
                <w:szCs w:val="22"/>
              </w:rPr>
            </w:rPrChange>
          </w:rPr>
          <w:delText xml:space="preserve"> </w:delText>
        </w:r>
        <w:r w:rsidR="007F1C64" w:rsidRPr="00C8205D" w:rsidDel="00FF672E">
          <w:rPr>
            <w:color w:val="000000" w:themeColor="text1"/>
            <w:sz w:val="22"/>
            <w:szCs w:val="22"/>
            <w:rPrChange w:id="620" w:author="Risa" w:date="2021-07-06T14:20:00Z">
              <w:rPr>
                <w:sz w:val="22"/>
                <w:szCs w:val="22"/>
              </w:rPr>
            </w:rPrChange>
          </w:rPr>
          <w:delText>change</w:delText>
        </w:r>
      </w:del>
      <w:ins w:id="621" w:author="Jeff" w:date="2021-06-29T05:04:00Z">
        <w:r w:rsidR="00FF672E" w:rsidRPr="00C8205D">
          <w:rPr>
            <w:color w:val="000000" w:themeColor="text1"/>
            <w:sz w:val="22"/>
            <w:szCs w:val="22"/>
            <w:rPrChange w:id="622" w:author="Risa" w:date="2021-07-06T14:20:00Z">
              <w:rPr>
                <w:sz w:val="22"/>
                <w:szCs w:val="22"/>
              </w:rPr>
            </w:rPrChange>
          </w:rPr>
          <w:t>diminish</w:t>
        </w:r>
      </w:ins>
      <w:ins w:id="623" w:author="Nick Smith" w:date="2021-06-30T14:35:00Z">
        <w:r w:rsidR="00262876" w:rsidRPr="00C8205D">
          <w:rPr>
            <w:color w:val="000000" w:themeColor="text1"/>
            <w:sz w:val="22"/>
            <w:szCs w:val="22"/>
            <w:rPrChange w:id="624" w:author="Risa" w:date="2021-07-06T14:20:00Z">
              <w:rPr>
                <w:sz w:val="22"/>
                <w:szCs w:val="22"/>
              </w:rPr>
            </w:rPrChange>
          </w:rPr>
          <w:t>ed</w:t>
        </w:r>
      </w:ins>
      <w:del w:id="625" w:author="Jeff" w:date="2021-06-29T05:05:00Z">
        <w:r w:rsidR="007F1C64" w:rsidRPr="00C8205D" w:rsidDel="00FF672E">
          <w:rPr>
            <w:color w:val="000000" w:themeColor="text1"/>
            <w:sz w:val="22"/>
            <w:szCs w:val="22"/>
            <w:rPrChange w:id="626" w:author="Risa" w:date="2021-07-06T14:20:00Z">
              <w:rPr>
                <w:sz w:val="22"/>
                <w:szCs w:val="22"/>
              </w:rPr>
            </w:rPrChange>
          </w:rPr>
          <w:delText>. The</w:delText>
        </w:r>
      </w:del>
      <w:ins w:id="627" w:author="Jeff" w:date="2021-06-26T00:52:00Z">
        <w:r w:rsidR="002D7687" w:rsidRPr="00C8205D">
          <w:rPr>
            <w:color w:val="000000" w:themeColor="text1"/>
            <w:sz w:val="22"/>
            <w:szCs w:val="22"/>
            <w:rPrChange w:id="628" w:author="Risa" w:date="2021-07-06T14:20:00Z">
              <w:rPr>
                <w:sz w:val="22"/>
                <w:szCs w:val="22"/>
              </w:rPr>
            </w:rPrChange>
          </w:rPr>
          <w:t xml:space="preserve">, perhaps </w:t>
        </w:r>
        <w:del w:id="629" w:author="Nick Smith" w:date="2021-06-30T14:35:00Z">
          <w:r w:rsidR="002D7687" w:rsidRPr="00C8205D" w:rsidDel="00262876">
            <w:rPr>
              <w:color w:val="000000" w:themeColor="text1"/>
              <w:sz w:val="22"/>
              <w:szCs w:val="22"/>
              <w:rPrChange w:id="630" w:author="Risa" w:date="2021-07-06T14:20:00Z">
                <w:rPr>
                  <w:sz w:val="22"/>
                  <w:szCs w:val="22"/>
                </w:rPr>
              </w:rPrChange>
            </w:rPr>
            <w:delText>viewed as</w:delText>
          </w:r>
        </w:del>
      </w:ins>
      <w:ins w:id="631" w:author="Nick Smith" w:date="2021-06-30T14:35:00Z">
        <w:r w:rsidR="00262876" w:rsidRPr="00C8205D">
          <w:rPr>
            <w:color w:val="000000" w:themeColor="text1"/>
            <w:sz w:val="22"/>
            <w:szCs w:val="22"/>
            <w:rPrChange w:id="632" w:author="Risa" w:date="2021-07-06T14:20:00Z">
              <w:rPr>
                <w:sz w:val="22"/>
                <w:szCs w:val="22"/>
              </w:rPr>
            </w:rPrChange>
          </w:rPr>
          <w:t>as the result of</w:t>
        </w:r>
      </w:ins>
      <w:ins w:id="633" w:author="Jeff" w:date="2021-06-26T00:52:00Z">
        <w:r w:rsidR="002D7687" w:rsidRPr="00C8205D">
          <w:rPr>
            <w:color w:val="000000" w:themeColor="text1"/>
            <w:sz w:val="22"/>
            <w:szCs w:val="22"/>
            <w:rPrChange w:id="634" w:author="Risa" w:date="2021-07-06T14:20:00Z">
              <w:rPr>
                <w:sz w:val="22"/>
                <w:szCs w:val="22"/>
              </w:rPr>
            </w:rPrChange>
          </w:rPr>
          <w:t xml:space="preserve"> phenotypic </w:t>
        </w:r>
        <w:del w:id="635" w:author="Nick Smith" w:date="2021-06-30T14:35:00Z">
          <w:r w:rsidR="002D7687" w:rsidRPr="00C8205D" w:rsidDel="00262876">
            <w:rPr>
              <w:color w:val="000000" w:themeColor="text1"/>
              <w:sz w:val="22"/>
              <w:szCs w:val="22"/>
              <w:rPrChange w:id="636" w:author="Risa" w:date="2021-07-06T14:20:00Z">
                <w:rPr>
                  <w:sz w:val="22"/>
                  <w:szCs w:val="22"/>
                </w:rPr>
              </w:rPrChange>
            </w:rPr>
            <w:delText>var</w:delText>
          </w:r>
        </w:del>
      </w:ins>
      <w:ins w:id="637" w:author="Jeff" w:date="2021-06-26T00:53:00Z">
        <w:del w:id="638" w:author="Nick Smith" w:date="2021-06-30T14:35:00Z">
          <w:r w:rsidR="002D7687" w:rsidRPr="00C8205D" w:rsidDel="00262876">
            <w:rPr>
              <w:color w:val="000000" w:themeColor="text1"/>
              <w:sz w:val="22"/>
              <w:szCs w:val="22"/>
              <w:rPrChange w:id="639" w:author="Risa" w:date="2021-07-06T14:20:00Z">
                <w:rPr>
                  <w:sz w:val="22"/>
                  <w:szCs w:val="22"/>
                </w:rPr>
              </w:rPrChange>
            </w:rPr>
            <w:delText>iation</w:delText>
          </w:r>
        </w:del>
      </w:ins>
      <w:ins w:id="640" w:author="Nick Smith" w:date="2021-06-30T14:35:00Z">
        <w:r w:rsidR="00262876" w:rsidRPr="00C8205D">
          <w:rPr>
            <w:color w:val="000000" w:themeColor="text1"/>
            <w:sz w:val="22"/>
            <w:szCs w:val="22"/>
            <w:rPrChange w:id="641" w:author="Risa" w:date="2021-07-06T14:20:00Z">
              <w:rPr>
                <w:sz w:val="22"/>
                <w:szCs w:val="22"/>
              </w:rPr>
            </w:rPrChange>
          </w:rPr>
          <w:t>plasticity</w:t>
        </w:r>
      </w:ins>
      <w:ins w:id="642" w:author="Jeff" w:date="2021-06-26T00:53:00Z">
        <w:r w:rsidR="002D7687" w:rsidRPr="00C8205D">
          <w:rPr>
            <w:color w:val="000000" w:themeColor="text1"/>
            <w:sz w:val="22"/>
            <w:szCs w:val="22"/>
            <w:rPrChange w:id="643" w:author="Risa" w:date="2021-07-06T14:20:00Z">
              <w:rPr>
                <w:sz w:val="22"/>
                <w:szCs w:val="22"/>
              </w:rPr>
            </w:rPrChange>
          </w:rPr>
          <w:t xml:space="preserve">, </w:t>
        </w:r>
      </w:ins>
      <w:ins w:id="644" w:author="Jeff" w:date="2021-06-29T05:05:00Z">
        <w:r w:rsidR="00FF672E" w:rsidRPr="00C8205D">
          <w:rPr>
            <w:color w:val="000000" w:themeColor="text1"/>
            <w:sz w:val="22"/>
            <w:szCs w:val="22"/>
            <w:rPrChange w:id="645" w:author="Risa" w:date="2021-07-06T14:20:00Z">
              <w:rPr>
                <w:sz w:val="22"/>
                <w:szCs w:val="22"/>
              </w:rPr>
            </w:rPrChange>
          </w:rPr>
          <w:t xml:space="preserve">shifting </w:t>
        </w:r>
      </w:ins>
      <w:ins w:id="646" w:author="Jeff" w:date="2021-06-26T00:53:00Z">
        <w:r w:rsidR="002D7687" w:rsidRPr="00C8205D">
          <w:rPr>
            <w:color w:val="000000" w:themeColor="text1"/>
            <w:sz w:val="22"/>
            <w:szCs w:val="22"/>
            <w:rPrChange w:id="647" w:author="Risa" w:date="2021-07-06T14:20:00Z">
              <w:rPr>
                <w:sz w:val="22"/>
                <w:szCs w:val="22"/>
              </w:rPr>
            </w:rPrChange>
          </w:rPr>
          <w:t xml:space="preserve">away from </w:t>
        </w:r>
      </w:ins>
      <w:del w:id="648" w:author="Jeff" w:date="2021-06-26T00:52:00Z">
        <w:r w:rsidR="007F1C64" w:rsidRPr="00C8205D" w:rsidDel="002D7687">
          <w:rPr>
            <w:color w:val="000000" w:themeColor="text1"/>
            <w:sz w:val="22"/>
            <w:szCs w:val="22"/>
            <w:rPrChange w:id="649" w:author="Risa" w:date="2021-07-06T14:20:00Z">
              <w:rPr>
                <w:sz w:val="22"/>
                <w:szCs w:val="22"/>
              </w:rPr>
            </w:rPrChange>
          </w:rPr>
          <w:delText xml:space="preserve"> undoing of </w:delText>
        </w:r>
      </w:del>
      <w:r w:rsidR="007F1C64" w:rsidRPr="00C8205D">
        <w:rPr>
          <w:color w:val="000000" w:themeColor="text1"/>
          <w:sz w:val="22"/>
          <w:szCs w:val="22"/>
          <w:rPrChange w:id="650" w:author="Risa" w:date="2021-07-06T14:20:00Z">
            <w:rPr>
              <w:sz w:val="22"/>
              <w:szCs w:val="22"/>
            </w:rPr>
          </w:rPrChange>
        </w:rPr>
        <w:t xml:space="preserve">cone </w:t>
      </w:r>
      <w:proofErr w:type="spellStart"/>
      <w:r w:rsidR="007F1C64" w:rsidRPr="00C8205D">
        <w:rPr>
          <w:color w:val="000000" w:themeColor="text1"/>
          <w:sz w:val="22"/>
          <w:szCs w:val="22"/>
          <w:rPrChange w:id="651" w:author="Risa" w:date="2021-07-06T14:20:00Z">
            <w:rPr>
              <w:sz w:val="22"/>
              <w:szCs w:val="22"/>
            </w:rPr>
          </w:rPrChange>
        </w:rPr>
        <w:t>serotiny</w:t>
      </w:r>
      <w:proofErr w:type="spellEnd"/>
      <w:del w:id="652" w:author="Jeff" w:date="2021-06-26T00:53:00Z">
        <w:r w:rsidR="007F1C64" w:rsidRPr="00C8205D" w:rsidDel="002D7687">
          <w:rPr>
            <w:color w:val="000000" w:themeColor="text1"/>
            <w:sz w:val="22"/>
            <w:szCs w:val="22"/>
            <w:rPrChange w:id="653" w:author="Risa" w:date="2021-07-06T14:20:00Z">
              <w:rPr>
                <w:sz w:val="22"/>
                <w:szCs w:val="22"/>
              </w:rPr>
            </w:rPrChange>
          </w:rPr>
          <w:delText xml:space="preserve"> began decades ago</w:delText>
        </w:r>
      </w:del>
      <w:r w:rsidR="007F1C64" w:rsidRPr="00C8205D">
        <w:rPr>
          <w:color w:val="000000" w:themeColor="text1"/>
          <w:sz w:val="22"/>
          <w:szCs w:val="22"/>
          <w:rPrChange w:id="654" w:author="Risa" w:date="2021-07-06T14:20:00Z">
            <w:rPr>
              <w:sz w:val="22"/>
              <w:szCs w:val="22"/>
            </w:rPr>
          </w:rPrChange>
        </w:rPr>
        <w:t xml:space="preserve"> (</w:t>
      </w:r>
      <w:proofErr w:type="spellStart"/>
      <w:r w:rsidR="007F1C64" w:rsidRPr="00C8205D">
        <w:rPr>
          <w:color w:val="000000" w:themeColor="text1"/>
          <w:sz w:val="22"/>
          <w:szCs w:val="22"/>
          <w:rPrChange w:id="655" w:author="Risa" w:date="2021-07-06T14:20:00Z">
            <w:rPr>
              <w:sz w:val="22"/>
              <w:szCs w:val="22"/>
            </w:rPr>
          </w:rPrChange>
        </w:rPr>
        <w:t>Conkey</w:t>
      </w:r>
      <w:proofErr w:type="spellEnd"/>
      <w:del w:id="656" w:author="Risa" w:date="2021-07-06T13:33:00Z">
        <w:r w:rsidR="007F1C64" w:rsidRPr="00C8205D" w:rsidDel="001E7284">
          <w:rPr>
            <w:color w:val="000000" w:themeColor="text1"/>
            <w:sz w:val="22"/>
            <w:szCs w:val="22"/>
            <w:rPrChange w:id="657" w:author="Risa" w:date="2021-07-06T14:20:00Z">
              <w:rPr>
                <w:sz w:val="22"/>
                <w:szCs w:val="22"/>
              </w:rPr>
            </w:rPrChange>
          </w:rPr>
          <w:delText>,</w:delText>
        </w:r>
      </w:del>
      <w:ins w:id="658" w:author="Risa" w:date="2021-07-06T13:33:00Z">
        <w:r w:rsidR="001E7284" w:rsidRPr="00C8205D">
          <w:rPr>
            <w:color w:val="000000" w:themeColor="text1"/>
            <w:sz w:val="22"/>
            <w:szCs w:val="22"/>
            <w:rPrChange w:id="659" w:author="Risa" w:date="2021-07-06T14:20:00Z">
              <w:rPr>
                <w:sz w:val="22"/>
                <w:szCs w:val="22"/>
              </w:rPr>
            </w:rPrChange>
          </w:rPr>
          <w:t xml:space="preserve"> </w:t>
        </w:r>
        <w:r w:rsidR="001E7284" w:rsidRPr="00C8205D">
          <w:rPr>
            <w:i/>
            <w:iCs/>
            <w:color w:val="000000" w:themeColor="text1"/>
            <w:sz w:val="22"/>
            <w:szCs w:val="22"/>
            <w:rPrChange w:id="660" w:author="Risa" w:date="2021-07-06T14:20:00Z">
              <w:rPr>
                <w:sz w:val="22"/>
                <w:szCs w:val="22"/>
              </w:rPr>
            </w:rPrChange>
          </w:rPr>
          <w:t>et al</w:t>
        </w:r>
        <w:r w:rsidR="001E7284" w:rsidRPr="00C8205D">
          <w:rPr>
            <w:color w:val="000000" w:themeColor="text1"/>
            <w:sz w:val="22"/>
            <w:szCs w:val="22"/>
            <w:rPrChange w:id="661" w:author="Risa" w:date="2021-07-06T14:20:00Z">
              <w:rPr>
                <w:sz w:val="22"/>
                <w:szCs w:val="22"/>
              </w:rPr>
            </w:rPrChange>
          </w:rPr>
          <w:t xml:space="preserve">. </w:t>
        </w:r>
      </w:ins>
      <w:ins w:id="662" w:author="Jeff" w:date="2021-06-29T16:56:00Z">
        <w:del w:id="663" w:author="Risa" w:date="2021-07-06T13:33:00Z">
          <w:r w:rsidR="00A728DD" w:rsidRPr="00C8205D" w:rsidDel="001E7284">
            <w:rPr>
              <w:color w:val="000000" w:themeColor="text1"/>
              <w:sz w:val="22"/>
              <w:szCs w:val="22"/>
              <w:rPrChange w:id="664" w:author="Risa" w:date="2021-07-06T14:20:00Z">
                <w:rPr>
                  <w:sz w:val="22"/>
                  <w:szCs w:val="22"/>
                </w:rPr>
              </w:rPrChange>
            </w:rPr>
            <w:delText xml:space="preserve"> </w:delText>
          </w:r>
        </w:del>
      </w:ins>
      <w:del w:id="665" w:author="Jeff" w:date="2021-06-29T16:56:00Z">
        <w:r w:rsidR="007F1C64" w:rsidRPr="00C8205D" w:rsidDel="00A728DD">
          <w:rPr>
            <w:color w:val="000000" w:themeColor="text1"/>
            <w:sz w:val="22"/>
            <w:szCs w:val="22"/>
            <w:rPrChange w:id="666" w:author="Risa" w:date="2021-07-06T14:20:00Z">
              <w:rPr>
                <w:sz w:val="22"/>
                <w:szCs w:val="22"/>
              </w:rPr>
            </w:rPrChange>
          </w:rPr>
          <w:delText xml:space="preserve"> </w:delText>
        </w:r>
      </w:del>
      <w:del w:id="667" w:author="Risa" w:date="2021-07-06T13:33:00Z">
        <w:r w:rsidR="007F1C64" w:rsidRPr="00C8205D" w:rsidDel="001E7284">
          <w:rPr>
            <w:color w:val="000000" w:themeColor="text1"/>
            <w:sz w:val="22"/>
            <w:szCs w:val="22"/>
            <w:rPrChange w:id="668" w:author="Risa" w:date="2021-07-06T14:20:00Z">
              <w:rPr>
                <w:sz w:val="22"/>
                <w:szCs w:val="22"/>
              </w:rPr>
            </w:rPrChange>
          </w:rPr>
          <w:delText xml:space="preserve">Keifer and Lloyd </w:delText>
        </w:r>
      </w:del>
      <w:r w:rsidR="007F1C64" w:rsidRPr="00C8205D">
        <w:rPr>
          <w:color w:val="000000" w:themeColor="text1"/>
          <w:sz w:val="22"/>
          <w:szCs w:val="22"/>
          <w:rPrChange w:id="669" w:author="Risa" w:date="2021-07-06T14:20:00Z">
            <w:rPr>
              <w:sz w:val="22"/>
              <w:szCs w:val="22"/>
            </w:rPr>
          </w:rPrChange>
        </w:rPr>
        <w:t>199</w:t>
      </w:r>
      <w:ins w:id="670" w:author="Risa" w:date="2021-07-06T13:18:00Z">
        <w:r w:rsidR="007905C3" w:rsidRPr="00C8205D">
          <w:rPr>
            <w:color w:val="000000" w:themeColor="text1"/>
            <w:sz w:val="22"/>
            <w:szCs w:val="22"/>
            <w:rPrChange w:id="671" w:author="Risa" w:date="2021-07-06T14:20:00Z">
              <w:rPr>
                <w:sz w:val="22"/>
                <w:szCs w:val="22"/>
              </w:rPr>
            </w:rPrChange>
          </w:rPr>
          <w:t>5</w:t>
        </w:r>
      </w:ins>
      <w:del w:id="672" w:author="Risa" w:date="2021-07-06T13:18:00Z">
        <w:r w:rsidR="007F1C64" w:rsidRPr="00C8205D" w:rsidDel="007905C3">
          <w:rPr>
            <w:color w:val="000000" w:themeColor="text1"/>
            <w:sz w:val="22"/>
            <w:szCs w:val="22"/>
            <w:rPrChange w:id="673" w:author="Risa" w:date="2021-07-06T14:20:00Z">
              <w:rPr>
                <w:sz w:val="22"/>
                <w:szCs w:val="22"/>
              </w:rPr>
            </w:rPrChange>
          </w:rPr>
          <w:delText>4</w:delText>
        </w:r>
      </w:del>
      <w:ins w:id="674" w:author="Jeff" w:date="2021-06-26T00:53:00Z">
        <w:r w:rsidR="002D7687" w:rsidRPr="00C8205D">
          <w:rPr>
            <w:color w:val="000000" w:themeColor="text1"/>
            <w:sz w:val="22"/>
            <w:szCs w:val="22"/>
            <w:rPrChange w:id="675" w:author="Risa" w:date="2021-07-06T14:20:00Z">
              <w:rPr>
                <w:sz w:val="22"/>
                <w:szCs w:val="22"/>
              </w:rPr>
            </w:rPrChange>
          </w:rPr>
          <w:t>;</w:t>
        </w:r>
      </w:ins>
      <w:ins w:id="676" w:author="Jeff" w:date="2021-06-26T00:54:00Z">
        <w:r w:rsidR="002D7687" w:rsidRPr="00C8205D">
          <w:rPr>
            <w:color w:val="000000" w:themeColor="text1"/>
            <w:sz w:val="22"/>
            <w:szCs w:val="22"/>
            <w:rPrChange w:id="677" w:author="Risa" w:date="2021-07-06T14:20:00Z">
              <w:rPr>
                <w:sz w:val="22"/>
                <w:szCs w:val="22"/>
              </w:rPr>
            </w:rPrChange>
          </w:rPr>
          <w:t xml:space="preserve"> </w:t>
        </w:r>
      </w:ins>
      <w:del w:id="678" w:author="Jeff" w:date="2021-06-26T00:53:00Z">
        <w:r w:rsidR="007F1C64" w:rsidRPr="00C8205D" w:rsidDel="002D7687">
          <w:rPr>
            <w:color w:val="000000" w:themeColor="text1"/>
            <w:sz w:val="22"/>
            <w:szCs w:val="22"/>
            <w:rPrChange w:id="679" w:author="Risa" w:date="2021-07-06T14:20:00Z">
              <w:rPr>
                <w:sz w:val="22"/>
                <w:szCs w:val="22"/>
              </w:rPr>
            </w:rPrChange>
          </w:rPr>
          <w:delText>), and becomes more widespread as time passes (</w:delText>
        </w:r>
      </w:del>
      <w:r w:rsidR="007F1C64" w:rsidRPr="00C8205D">
        <w:rPr>
          <w:color w:val="000000" w:themeColor="text1"/>
          <w:sz w:val="22"/>
          <w:szCs w:val="22"/>
          <w:rPrChange w:id="680" w:author="Risa" w:date="2021-07-06T14:20:00Z">
            <w:rPr>
              <w:sz w:val="22"/>
              <w:szCs w:val="22"/>
            </w:rPr>
          </w:rPrChange>
        </w:rPr>
        <w:t>Jordan</w:t>
      </w:r>
      <w:ins w:id="681" w:author="Risa" w:date="2021-07-06T13:33:00Z">
        <w:r w:rsidR="001E7284" w:rsidRPr="00C8205D">
          <w:rPr>
            <w:color w:val="000000" w:themeColor="text1"/>
            <w:sz w:val="22"/>
            <w:szCs w:val="22"/>
            <w:rPrChange w:id="682" w:author="Risa" w:date="2021-07-06T14:20:00Z">
              <w:rPr>
                <w:sz w:val="22"/>
                <w:szCs w:val="22"/>
              </w:rPr>
            </w:rPrChange>
          </w:rPr>
          <w:t xml:space="preserve"> </w:t>
        </w:r>
        <w:r w:rsidR="001E7284" w:rsidRPr="00C8205D">
          <w:rPr>
            <w:i/>
            <w:iCs/>
            <w:color w:val="000000" w:themeColor="text1"/>
            <w:sz w:val="22"/>
            <w:szCs w:val="22"/>
            <w:rPrChange w:id="683" w:author="Risa" w:date="2021-07-06T14:20:00Z">
              <w:rPr>
                <w:sz w:val="22"/>
                <w:szCs w:val="22"/>
              </w:rPr>
            </w:rPrChange>
          </w:rPr>
          <w:t>et al</w:t>
        </w:r>
        <w:r w:rsidR="001E7284" w:rsidRPr="00C8205D">
          <w:rPr>
            <w:color w:val="000000" w:themeColor="text1"/>
            <w:sz w:val="22"/>
            <w:szCs w:val="22"/>
            <w:rPrChange w:id="684" w:author="Risa" w:date="2021-07-06T14:20:00Z">
              <w:rPr>
                <w:sz w:val="22"/>
                <w:szCs w:val="22"/>
              </w:rPr>
            </w:rPrChange>
          </w:rPr>
          <w:t>.</w:t>
        </w:r>
      </w:ins>
      <w:del w:id="685" w:author="Risa" w:date="2021-07-06T13:33:00Z">
        <w:r w:rsidR="007F1C64" w:rsidRPr="00C8205D" w:rsidDel="001E7284">
          <w:rPr>
            <w:color w:val="000000" w:themeColor="text1"/>
            <w:sz w:val="22"/>
            <w:szCs w:val="22"/>
            <w:rPrChange w:id="686" w:author="Risa" w:date="2021-07-06T14:20:00Z">
              <w:rPr>
                <w:sz w:val="22"/>
                <w:szCs w:val="22"/>
              </w:rPr>
            </w:rPrChange>
          </w:rPr>
          <w:delText>,</w:delText>
        </w:r>
      </w:del>
      <w:r w:rsidR="007F1C64" w:rsidRPr="00C8205D">
        <w:rPr>
          <w:color w:val="000000" w:themeColor="text1"/>
          <w:sz w:val="22"/>
          <w:szCs w:val="22"/>
          <w:rPrChange w:id="687" w:author="Risa" w:date="2021-07-06T14:20:00Z">
            <w:rPr>
              <w:sz w:val="22"/>
              <w:szCs w:val="22"/>
            </w:rPr>
          </w:rPrChange>
        </w:rPr>
        <w:t xml:space="preserve"> </w:t>
      </w:r>
      <w:del w:id="688" w:author="Risa" w:date="2021-07-06T13:33:00Z">
        <w:r w:rsidR="007F1C64" w:rsidRPr="00C8205D" w:rsidDel="001E7284">
          <w:rPr>
            <w:color w:val="000000" w:themeColor="text1"/>
            <w:sz w:val="22"/>
            <w:szCs w:val="22"/>
            <w:rPrChange w:id="689" w:author="Risa" w:date="2021-07-06T14:20:00Z">
              <w:rPr>
                <w:sz w:val="22"/>
                <w:szCs w:val="22"/>
              </w:rPr>
            </w:rPrChange>
          </w:rPr>
          <w:delText xml:space="preserve">Patterson and Windisch </w:delText>
        </w:r>
      </w:del>
      <w:r w:rsidR="007F1C64" w:rsidRPr="00C8205D">
        <w:rPr>
          <w:color w:val="000000" w:themeColor="text1"/>
          <w:sz w:val="22"/>
          <w:szCs w:val="22"/>
          <w:rPrChange w:id="690" w:author="Risa" w:date="2021-07-06T14:20:00Z">
            <w:rPr>
              <w:sz w:val="22"/>
              <w:szCs w:val="22"/>
            </w:rPr>
          </w:rPrChange>
        </w:rPr>
        <w:t xml:space="preserve">2003). As there is </w:t>
      </w:r>
      <w:del w:id="691" w:author="Jeff" w:date="2021-06-26T00:54:00Z">
        <w:r w:rsidR="007F1C64" w:rsidRPr="00C8205D" w:rsidDel="002D7687">
          <w:rPr>
            <w:color w:val="000000" w:themeColor="text1"/>
            <w:sz w:val="22"/>
            <w:szCs w:val="22"/>
            <w:rPrChange w:id="692" w:author="Risa" w:date="2021-07-06T14:20:00Z">
              <w:rPr>
                <w:sz w:val="22"/>
                <w:szCs w:val="22"/>
              </w:rPr>
            </w:rPrChange>
          </w:rPr>
          <w:delText>no longer a</w:delText>
        </w:r>
      </w:del>
      <w:ins w:id="693" w:author="Jeff" w:date="2021-06-26T00:54:00Z">
        <w:r w:rsidR="002D7687" w:rsidRPr="00C8205D">
          <w:rPr>
            <w:color w:val="000000" w:themeColor="text1"/>
            <w:sz w:val="22"/>
            <w:szCs w:val="22"/>
            <w:rPrChange w:id="694" w:author="Risa" w:date="2021-07-06T14:20:00Z">
              <w:rPr>
                <w:sz w:val="22"/>
                <w:szCs w:val="22"/>
              </w:rPr>
            </w:rPrChange>
          </w:rPr>
          <w:t>less</w:t>
        </w:r>
      </w:ins>
      <w:r w:rsidR="007F1C64" w:rsidRPr="00C8205D">
        <w:rPr>
          <w:color w:val="000000" w:themeColor="text1"/>
          <w:sz w:val="22"/>
          <w:szCs w:val="22"/>
          <w:rPrChange w:id="695" w:author="Risa" w:date="2021-07-06T14:20:00Z">
            <w:rPr>
              <w:sz w:val="22"/>
              <w:szCs w:val="22"/>
            </w:rPr>
          </w:rPrChange>
        </w:rPr>
        <w:t xml:space="preserve"> pressure to produce seeds </w:t>
      </w:r>
      <w:del w:id="696" w:author="Nick Smith" w:date="2021-06-30T14:35:00Z">
        <w:r w:rsidR="007F1C64" w:rsidRPr="00C8205D" w:rsidDel="00262876">
          <w:rPr>
            <w:color w:val="000000" w:themeColor="text1"/>
            <w:sz w:val="22"/>
            <w:szCs w:val="22"/>
            <w:rPrChange w:id="697" w:author="Risa" w:date="2021-07-06T14:20:00Z">
              <w:rPr>
                <w:sz w:val="22"/>
                <w:szCs w:val="22"/>
              </w:rPr>
            </w:rPrChange>
          </w:rPr>
          <w:delText xml:space="preserve">which </w:delText>
        </w:r>
      </w:del>
      <w:ins w:id="698" w:author="Nick Smith" w:date="2021-06-30T14:35:00Z">
        <w:r w:rsidR="00262876" w:rsidRPr="00C8205D">
          <w:rPr>
            <w:color w:val="000000" w:themeColor="text1"/>
            <w:sz w:val="22"/>
            <w:szCs w:val="22"/>
            <w:rPrChange w:id="699" w:author="Risa" w:date="2021-07-06T14:20:00Z">
              <w:rPr>
                <w:sz w:val="22"/>
                <w:szCs w:val="22"/>
              </w:rPr>
            </w:rPrChange>
          </w:rPr>
          <w:t xml:space="preserve">that </w:t>
        </w:r>
      </w:ins>
      <w:r w:rsidR="007F1C64" w:rsidRPr="00C8205D">
        <w:rPr>
          <w:color w:val="000000" w:themeColor="text1"/>
          <w:sz w:val="22"/>
          <w:szCs w:val="22"/>
          <w:rPrChange w:id="700" w:author="Risa" w:date="2021-07-06T14:20:00Z">
            <w:rPr>
              <w:sz w:val="22"/>
              <w:szCs w:val="22"/>
            </w:rPr>
          </w:rPrChange>
        </w:rPr>
        <w:t>survive in the midst of a fire (</w:t>
      </w:r>
      <w:proofErr w:type="spellStart"/>
      <w:r w:rsidR="007F1C64" w:rsidRPr="00C8205D">
        <w:rPr>
          <w:color w:val="000000" w:themeColor="text1"/>
          <w:sz w:val="22"/>
          <w:szCs w:val="22"/>
          <w:rPrChange w:id="701" w:author="Risa" w:date="2021-07-06T14:20:00Z">
            <w:rPr>
              <w:sz w:val="22"/>
              <w:szCs w:val="22"/>
            </w:rPr>
          </w:rPrChange>
        </w:rPr>
        <w:t>Givnish</w:t>
      </w:r>
      <w:proofErr w:type="spellEnd"/>
      <w:r w:rsidR="007F1C64" w:rsidRPr="00C8205D">
        <w:rPr>
          <w:color w:val="000000" w:themeColor="text1"/>
          <w:sz w:val="22"/>
          <w:szCs w:val="22"/>
          <w:rPrChange w:id="702" w:author="Risa" w:date="2021-07-06T14:20:00Z">
            <w:rPr>
              <w:sz w:val="22"/>
              <w:szCs w:val="22"/>
            </w:rPr>
          </w:rPrChange>
        </w:rPr>
        <w:t xml:space="preserve"> 1981), </w:t>
      </w:r>
      <w:del w:id="703" w:author="Jeff" w:date="2021-06-26T00:54:00Z">
        <w:r w:rsidR="007F1C64" w:rsidRPr="00C8205D" w:rsidDel="002D7687">
          <w:rPr>
            <w:color w:val="000000" w:themeColor="text1"/>
            <w:sz w:val="22"/>
            <w:szCs w:val="22"/>
            <w:rPrChange w:id="704" w:author="Risa" w:date="2021-07-06T14:20:00Z">
              <w:rPr>
                <w:sz w:val="22"/>
                <w:szCs w:val="22"/>
              </w:rPr>
            </w:rPrChange>
          </w:rPr>
          <w:delText xml:space="preserve">neither is there </w:delText>
        </w:r>
        <w:r w:rsidR="00CB5E75" w:rsidRPr="00C8205D" w:rsidDel="002D7687">
          <w:rPr>
            <w:color w:val="000000" w:themeColor="text1"/>
            <w:sz w:val="22"/>
            <w:szCs w:val="22"/>
            <w:rPrChange w:id="705" w:author="Risa" w:date="2021-07-06T14:20:00Z">
              <w:rPr>
                <w:sz w:val="22"/>
                <w:szCs w:val="22"/>
              </w:rPr>
            </w:rPrChange>
          </w:rPr>
          <w:delText>the same</w:delText>
        </w:r>
      </w:del>
      <w:ins w:id="706" w:author="Jeff" w:date="2021-06-26T00:54:00Z">
        <w:r w:rsidR="002D7687" w:rsidRPr="00C8205D">
          <w:rPr>
            <w:color w:val="000000" w:themeColor="text1"/>
            <w:sz w:val="22"/>
            <w:szCs w:val="22"/>
            <w:rPrChange w:id="707" w:author="Risa" w:date="2021-07-06T14:20:00Z">
              <w:rPr>
                <w:sz w:val="22"/>
                <w:szCs w:val="22"/>
              </w:rPr>
            </w:rPrChange>
          </w:rPr>
          <w:t xml:space="preserve">there </w:t>
        </w:r>
        <w:del w:id="708" w:author="Nick Smith" w:date="2021-06-30T14:36:00Z">
          <w:r w:rsidR="002D7687" w:rsidRPr="00C8205D" w:rsidDel="00262876">
            <w:rPr>
              <w:color w:val="000000" w:themeColor="text1"/>
              <w:sz w:val="22"/>
              <w:szCs w:val="22"/>
              <w:rPrChange w:id="709" w:author="Risa" w:date="2021-07-06T14:20:00Z">
                <w:rPr>
                  <w:sz w:val="22"/>
                  <w:szCs w:val="22"/>
                </w:rPr>
              </w:rPrChange>
            </w:rPr>
            <w:delText>is</w:delText>
          </w:r>
        </w:del>
      </w:ins>
      <w:ins w:id="710" w:author="Nick Smith" w:date="2021-06-30T14:36:00Z">
        <w:r w:rsidR="00262876" w:rsidRPr="00C8205D">
          <w:rPr>
            <w:color w:val="000000" w:themeColor="text1"/>
            <w:sz w:val="22"/>
            <w:szCs w:val="22"/>
            <w:rPrChange w:id="711" w:author="Risa" w:date="2021-07-06T14:20:00Z">
              <w:rPr>
                <w:sz w:val="22"/>
                <w:szCs w:val="22"/>
              </w:rPr>
            </w:rPrChange>
          </w:rPr>
          <w:t>may</w:t>
        </w:r>
      </w:ins>
      <w:ins w:id="712" w:author="Jeff" w:date="2021-06-26T00:54:00Z">
        <w:r w:rsidR="002D7687" w:rsidRPr="00C8205D">
          <w:rPr>
            <w:color w:val="000000" w:themeColor="text1"/>
            <w:sz w:val="22"/>
            <w:szCs w:val="22"/>
            <w:rPrChange w:id="713" w:author="Risa" w:date="2021-07-06T14:20:00Z">
              <w:rPr>
                <w:sz w:val="22"/>
                <w:szCs w:val="22"/>
              </w:rPr>
            </w:rPrChange>
          </w:rPr>
          <w:t xml:space="preserve"> also </w:t>
        </w:r>
      </w:ins>
      <w:ins w:id="714" w:author="Nick Smith" w:date="2021-06-30T14:36:00Z">
        <w:r w:rsidR="00262876" w:rsidRPr="00C8205D">
          <w:rPr>
            <w:color w:val="000000" w:themeColor="text1"/>
            <w:sz w:val="22"/>
            <w:szCs w:val="22"/>
            <w:rPrChange w:id="715" w:author="Risa" w:date="2021-07-06T14:20:00Z">
              <w:rPr>
                <w:sz w:val="22"/>
                <w:szCs w:val="22"/>
              </w:rPr>
            </w:rPrChange>
          </w:rPr>
          <w:t xml:space="preserve">be </w:t>
        </w:r>
      </w:ins>
      <w:ins w:id="716" w:author="Jeff" w:date="2021-06-26T00:54:00Z">
        <w:r w:rsidR="002D7687" w:rsidRPr="00C8205D">
          <w:rPr>
            <w:color w:val="000000" w:themeColor="text1"/>
            <w:sz w:val="22"/>
            <w:szCs w:val="22"/>
            <w:rPrChange w:id="717" w:author="Risa" w:date="2021-07-06T14:20:00Z">
              <w:rPr>
                <w:sz w:val="22"/>
                <w:szCs w:val="22"/>
              </w:rPr>
            </w:rPrChange>
          </w:rPr>
          <w:t>less</w:t>
        </w:r>
      </w:ins>
      <w:r w:rsidR="00CB5E75" w:rsidRPr="00C8205D">
        <w:rPr>
          <w:color w:val="000000" w:themeColor="text1"/>
          <w:sz w:val="22"/>
          <w:szCs w:val="22"/>
          <w:rPrChange w:id="718" w:author="Risa" w:date="2021-07-06T14:20:00Z">
            <w:rPr>
              <w:sz w:val="22"/>
              <w:szCs w:val="22"/>
            </w:rPr>
          </w:rPrChange>
        </w:rPr>
        <w:t xml:space="preserve"> need for </w:t>
      </w:r>
      <w:r w:rsidR="007F1C64" w:rsidRPr="00C8205D">
        <w:rPr>
          <w:color w:val="000000" w:themeColor="text1"/>
          <w:sz w:val="22"/>
          <w:szCs w:val="22"/>
          <w:rPrChange w:id="719" w:author="Risa" w:date="2021-07-06T14:20:00Z">
            <w:rPr>
              <w:sz w:val="22"/>
              <w:szCs w:val="22"/>
            </w:rPr>
          </w:rPrChange>
        </w:rPr>
        <w:t xml:space="preserve">thick bark </w:t>
      </w:r>
      <w:r w:rsidR="00CB5E75" w:rsidRPr="00C8205D">
        <w:rPr>
          <w:color w:val="000000" w:themeColor="text1"/>
          <w:sz w:val="22"/>
          <w:szCs w:val="22"/>
          <w:rPrChange w:id="720" w:author="Risa" w:date="2021-07-06T14:20:00Z">
            <w:rPr>
              <w:sz w:val="22"/>
              <w:szCs w:val="22"/>
            </w:rPr>
          </w:rPrChange>
        </w:rPr>
        <w:t>or</w:t>
      </w:r>
      <w:r w:rsidR="007F1C64" w:rsidRPr="00C8205D">
        <w:rPr>
          <w:color w:val="000000" w:themeColor="text1"/>
          <w:sz w:val="22"/>
          <w:szCs w:val="22"/>
          <w:rPrChange w:id="721" w:author="Risa" w:date="2021-07-06T14:20:00Z">
            <w:rPr>
              <w:sz w:val="22"/>
              <w:szCs w:val="22"/>
            </w:rPr>
          </w:rPrChange>
        </w:rPr>
        <w:t xml:space="preserve"> epicormic sprouting (</w:t>
      </w:r>
      <w:proofErr w:type="spellStart"/>
      <w:r w:rsidR="007F1C64" w:rsidRPr="00C8205D">
        <w:rPr>
          <w:color w:val="000000" w:themeColor="text1"/>
          <w:sz w:val="22"/>
          <w:szCs w:val="22"/>
          <w:rPrChange w:id="722" w:author="Risa" w:date="2021-07-06T14:20:00Z">
            <w:rPr>
              <w:sz w:val="22"/>
              <w:szCs w:val="22"/>
            </w:rPr>
          </w:rPrChange>
        </w:rPr>
        <w:t>Renninger</w:t>
      </w:r>
      <w:proofErr w:type="spellEnd"/>
      <w:r w:rsidR="007F1C64" w:rsidRPr="00C8205D">
        <w:rPr>
          <w:color w:val="000000" w:themeColor="text1"/>
          <w:sz w:val="22"/>
          <w:szCs w:val="22"/>
          <w:rPrChange w:id="723" w:author="Risa" w:date="2021-07-06T14:20:00Z">
            <w:rPr>
              <w:sz w:val="22"/>
              <w:szCs w:val="22"/>
            </w:rPr>
          </w:rPrChange>
        </w:rPr>
        <w:t xml:space="preserve"> </w:t>
      </w:r>
      <w:r w:rsidR="007F1C64" w:rsidRPr="00C8205D">
        <w:rPr>
          <w:i/>
          <w:iCs/>
          <w:color w:val="000000" w:themeColor="text1"/>
          <w:sz w:val="22"/>
          <w:szCs w:val="22"/>
          <w:rPrChange w:id="724" w:author="Risa" w:date="2021-07-06T14:20:00Z">
            <w:rPr>
              <w:i/>
              <w:iCs/>
              <w:sz w:val="22"/>
              <w:szCs w:val="22"/>
            </w:rPr>
          </w:rPrChange>
        </w:rPr>
        <w:t xml:space="preserve">et al. </w:t>
      </w:r>
      <w:r w:rsidR="007F1C64" w:rsidRPr="00C8205D">
        <w:rPr>
          <w:color w:val="000000" w:themeColor="text1"/>
          <w:sz w:val="22"/>
          <w:szCs w:val="22"/>
          <w:rPrChange w:id="725" w:author="Risa" w:date="2021-07-06T14:20:00Z">
            <w:rPr>
              <w:sz w:val="22"/>
              <w:szCs w:val="22"/>
            </w:rPr>
          </w:rPrChange>
        </w:rPr>
        <w:t>2013)</w:t>
      </w:r>
      <w:ins w:id="726" w:author="Jeff" w:date="2021-06-24T02:10:00Z">
        <w:del w:id="727" w:author="Nick Smith" w:date="2021-06-30T14:38:00Z">
          <w:r w:rsidR="00CF2FB3" w:rsidRPr="00C8205D" w:rsidDel="00262876">
            <w:rPr>
              <w:color w:val="000000" w:themeColor="text1"/>
              <w:sz w:val="22"/>
              <w:szCs w:val="22"/>
              <w:rPrChange w:id="728" w:author="Risa" w:date="2021-07-06T14:20:00Z">
                <w:rPr>
                  <w:sz w:val="22"/>
                  <w:szCs w:val="22"/>
                </w:rPr>
              </w:rPrChange>
            </w:rPr>
            <w:delText>,</w:delText>
          </w:r>
        </w:del>
      </w:ins>
      <w:ins w:id="729" w:author="Jeff" w:date="2021-06-20T09:55:00Z">
        <w:del w:id="730" w:author="Nick Smith" w:date="2021-06-30T14:38:00Z">
          <w:r w:rsidR="00BE74F5" w:rsidRPr="00C8205D" w:rsidDel="00262876">
            <w:rPr>
              <w:color w:val="000000" w:themeColor="text1"/>
              <w:sz w:val="22"/>
              <w:szCs w:val="22"/>
              <w:rPrChange w:id="731" w:author="Risa" w:date="2021-07-06T14:20:00Z">
                <w:rPr>
                  <w:sz w:val="22"/>
                  <w:szCs w:val="22"/>
                </w:rPr>
              </w:rPrChange>
            </w:rPr>
            <w:delText xml:space="preserve"> </w:delText>
          </w:r>
        </w:del>
      </w:ins>
      <w:ins w:id="732" w:author="Jeff" w:date="2021-06-25T22:40:00Z">
        <w:del w:id="733" w:author="Nick Smith" w:date="2021-06-30T14:38:00Z">
          <w:r w:rsidR="0052568F" w:rsidRPr="00C8205D" w:rsidDel="00262876">
            <w:rPr>
              <w:color w:val="000000" w:themeColor="text1"/>
              <w:sz w:val="22"/>
              <w:szCs w:val="22"/>
              <w:rPrChange w:id="734" w:author="Risa" w:date="2021-07-06T14:20:00Z">
                <w:rPr>
                  <w:sz w:val="22"/>
                  <w:szCs w:val="22"/>
                </w:rPr>
              </w:rPrChange>
            </w:rPr>
            <w:delText>t</w:delText>
          </w:r>
        </w:del>
      </w:ins>
      <w:ins w:id="735" w:author="Jeff" w:date="2021-06-20T09:55:00Z">
        <w:del w:id="736" w:author="Nick Smith" w:date="2021-06-30T14:38:00Z">
          <w:r w:rsidR="00BE74F5" w:rsidRPr="00C8205D" w:rsidDel="00262876">
            <w:rPr>
              <w:color w:val="000000" w:themeColor="text1"/>
              <w:sz w:val="22"/>
              <w:szCs w:val="22"/>
              <w:rPrChange w:id="737" w:author="Risa" w:date="2021-07-06T14:20:00Z">
                <w:rPr>
                  <w:sz w:val="22"/>
                  <w:szCs w:val="22"/>
                </w:rPr>
              </w:rPrChange>
            </w:rPr>
            <w:delText>hough</w:delText>
          </w:r>
        </w:del>
      </w:ins>
      <w:ins w:id="738" w:author="Jeff" w:date="2021-06-20T09:56:00Z">
        <w:del w:id="739" w:author="Nick Smith" w:date="2021-06-30T14:38:00Z">
          <w:r w:rsidR="00BE74F5" w:rsidRPr="00C8205D" w:rsidDel="00262876">
            <w:rPr>
              <w:color w:val="000000" w:themeColor="text1"/>
              <w:sz w:val="22"/>
              <w:szCs w:val="22"/>
              <w:rPrChange w:id="740" w:author="Risa" w:date="2021-07-06T14:20:00Z">
                <w:rPr>
                  <w:sz w:val="22"/>
                  <w:szCs w:val="22"/>
                </w:rPr>
              </w:rPrChange>
            </w:rPr>
            <w:delText xml:space="preserve"> </w:delText>
          </w:r>
        </w:del>
      </w:ins>
      <w:ins w:id="741" w:author="Jeff" w:date="2021-06-20T20:24:00Z">
        <w:del w:id="742" w:author="Nick Smith" w:date="2021-06-30T14:38:00Z">
          <w:r w:rsidR="00522C94" w:rsidRPr="00C8205D" w:rsidDel="00262876">
            <w:rPr>
              <w:color w:val="000000" w:themeColor="text1"/>
              <w:sz w:val="22"/>
              <w:szCs w:val="22"/>
              <w:rPrChange w:id="743" w:author="Risa" w:date="2021-07-06T14:20:00Z">
                <w:rPr>
                  <w:sz w:val="22"/>
                  <w:szCs w:val="22"/>
                </w:rPr>
              </w:rPrChange>
            </w:rPr>
            <w:delText>epicormism</w:delText>
          </w:r>
        </w:del>
      </w:ins>
      <w:ins w:id="744" w:author="Jeff" w:date="2021-06-20T09:56:00Z">
        <w:del w:id="745" w:author="Nick Smith" w:date="2021-06-30T14:38:00Z">
          <w:r w:rsidR="00BE74F5" w:rsidRPr="00C8205D" w:rsidDel="00262876">
            <w:rPr>
              <w:color w:val="000000" w:themeColor="text1"/>
              <w:sz w:val="22"/>
              <w:szCs w:val="22"/>
              <w:rPrChange w:id="746" w:author="Risa" w:date="2021-07-06T14:20:00Z">
                <w:rPr>
                  <w:sz w:val="22"/>
                  <w:szCs w:val="22"/>
                </w:rPr>
              </w:rPrChange>
            </w:rPr>
            <w:delText xml:space="preserve"> i</w:delText>
          </w:r>
        </w:del>
      </w:ins>
      <w:ins w:id="747" w:author="Jeff" w:date="2021-06-25T22:40:00Z">
        <w:del w:id="748" w:author="Nick Smith" w:date="2021-06-30T14:38:00Z">
          <w:r w:rsidR="0052568F" w:rsidRPr="00C8205D" w:rsidDel="00262876">
            <w:rPr>
              <w:color w:val="000000" w:themeColor="text1"/>
              <w:sz w:val="22"/>
              <w:szCs w:val="22"/>
              <w:rPrChange w:id="749" w:author="Risa" w:date="2021-07-06T14:20:00Z">
                <w:rPr>
                  <w:sz w:val="22"/>
                  <w:szCs w:val="22"/>
                </w:rPr>
              </w:rPrChange>
            </w:rPr>
            <w:delText>s still evident in</w:delText>
          </w:r>
        </w:del>
      </w:ins>
      <w:ins w:id="750" w:author="Jeff" w:date="2021-06-20T09:56:00Z">
        <w:del w:id="751" w:author="Nick Smith" w:date="2021-06-30T14:38:00Z">
          <w:r w:rsidR="00BE74F5" w:rsidRPr="00C8205D" w:rsidDel="00262876">
            <w:rPr>
              <w:color w:val="000000" w:themeColor="text1"/>
              <w:sz w:val="22"/>
              <w:szCs w:val="22"/>
              <w:rPrChange w:id="752" w:author="Risa" w:date="2021-07-06T14:20:00Z">
                <w:rPr>
                  <w:sz w:val="22"/>
                  <w:szCs w:val="22"/>
                </w:rPr>
              </w:rPrChange>
            </w:rPr>
            <w:delText xml:space="preserve"> several of the populations we study</w:delText>
          </w:r>
        </w:del>
      </w:ins>
      <w:r w:rsidR="007F1C64" w:rsidRPr="00C8205D">
        <w:rPr>
          <w:color w:val="000000" w:themeColor="text1"/>
          <w:sz w:val="22"/>
          <w:szCs w:val="22"/>
          <w:rPrChange w:id="753" w:author="Risa" w:date="2021-07-06T14:20:00Z">
            <w:rPr>
              <w:sz w:val="22"/>
              <w:szCs w:val="22"/>
            </w:rPr>
          </w:rPrChange>
        </w:rPr>
        <w:t xml:space="preserve">. </w:t>
      </w:r>
      <w:del w:id="754" w:author="Jeff" w:date="2021-06-25T22:40:00Z">
        <w:r w:rsidR="00CB5E75" w:rsidRPr="00C8205D" w:rsidDel="0052568F">
          <w:rPr>
            <w:color w:val="000000" w:themeColor="text1"/>
            <w:sz w:val="22"/>
            <w:szCs w:val="22"/>
            <w:rPrChange w:id="755" w:author="Risa" w:date="2021-07-06T14:20:00Z">
              <w:rPr>
                <w:sz w:val="22"/>
                <w:szCs w:val="22"/>
              </w:rPr>
            </w:rPrChange>
          </w:rPr>
          <w:delText>I</w:delText>
        </w:r>
      </w:del>
      <w:ins w:id="756" w:author="Jeff" w:date="2021-06-25T22:40:00Z">
        <w:del w:id="757" w:author="Nick Smith" w:date="2021-06-30T14:38:00Z">
          <w:r w:rsidR="0052568F" w:rsidRPr="00C8205D" w:rsidDel="00262876">
            <w:rPr>
              <w:color w:val="000000" w:themeColor="text1"/>
              <w:sz w:val="22"/>
              <w:szCs w:val="22"/>
              <w:rPrChange w:id="758" w:author="Risa" w:date="2021-07-06T14:20:00Z">
                <w:rPr>
                  <w:sz w:val="22"/>
                  <w:szCs w:val="22"/>
                </w:rPr>
              </w:rPrChange>
            </w:rPr>
            <w:delText>Lately,</w:delText>
          </w:r>
        </w:del>
      </w:ins>
      <w:del w:id="759" w:author="Nick Smith" w:date="2021-06-30T14:38:00Z">
        <w:r w:rsidR="00CB5E75" w:rsidRPr="00C8205D" w:rsidDel="00262876">
          <w:rPr>
            <w:color w:val="000000" w:themeColor="text1"/>
            <w:sz w:val="22"/>
            <w:szCs w:val="22"/>
            <w:rPrChange w:id="760" w:author="Risa" w:date="2021-07-06T14:20:00Z">
              <w:rPr>
                <w:sz w:val="22"/>
                <w:szCs w:val="22"/>
              </w:rPr>
            </w:rPrChange>
          </w:rPr>
          <w:delText xml:space="preserve">t may be that </w:delText>
        </w:r>
      </w:del>
      <w:ins w:id="761" w:author="Jeff" w:date="2021-06-26T00:55:00Z">
        <w:del w:id="762" w:author="Nick Smith" w:date="2021-06-30T14:36:00Z">
          <w:r w:rsidR="002D7687" w:rsidRPr="00C8205D" w:rsidDel="00262876">
            <w:rPr>
              <w:color w:val="000000" w:themeColor="text1"/>
              <w:sz w:val="22"/>
              <w:szCs w:val="22"/>
              <w:rPrChange w:id="763" w:author="Risa" w:date="2021-07-06T14:20:00Z">
                <w:rPr>
                  <w:sz w:val="22"/>
                  <w:szCs w:val="22"/>
                </w:rPr>
              </w:rPrChange>
            </w:rPr>
            <w:delText>we speculate</w:delText>
          </w:r>
        </w:del>
      </w:ins>
      <w:ins w:id="764" w:author="Nick Smith" w:date="2021-06-30T14:38:00Z">
        <w:r w:rsidR="00262876" w:rsidRPr="00C8205D">
          <w:rPr>
            <w:color w:val="000000" w:themeColor="text1"/>
            <w:sz w:val="22"/>
            <w:szCs w:val="22"/>
            <w:rPrChange w:id="765" w:author="Risa" w:date="2021-07-06T14:20:00Z">
              <w:rPr>
                <w:sz w:val="22"/>
                <w:szCs w:val="22"/>
              </w:rPr>
            </w:rPrChange>
          </w:rPr>
          <w:t>Past studies</w:t>
        </w:r>
      </w:ins>
      <w:ins w:id="766" w:author="Nick Smith" w:date="2021-06-30T14:36:00Z">
        <w:r w:rsidR="00262876" w:rsidRPr="00C8205D">
          <w:rPr>
            <w:color w:val="000000" w:themeColor="text1"/>
            <w:sz w:val="22"/>
            <w:szCs w:val="22"/>
            <w:rPrChange w:id="767" w:author="Risa" w:date="2021-07-06T14:20:00Z">
              <w:rPr>
                <w:sz w:val="22"/>
                <w:szCs w:val="22"/>
              </w:rPr>
            </w:rPrChange>
          </w:rPr>
          <w:t xml:space="preserve"> have speculated</w:t>
        </w:r>
      </w:ins>
      <w:ins w:id="768" w:author="Jeff" w:date="2021-06-26T00:55:00Z">
        <w:r w:rsidR="002D7687" w:rsidRPr="00C8205D">
          <w:rPr>
            <w:color w:val="000000" w:themeColor="text1"/>
            <w:sz w:val="22"/>
            <w:szCs w:val="22"/>
            <w:rPrChange w:id="769" w:author="Risa" w:date="2021-07-06T14:20:00Z">
              <w:rPr>
                <w:sz w:val="22"/>
                <w:szCs w:val="22"/>
              </w:rPr>
            </w:rPrChange>
          </w:rPr>
          <w:t xml:space="preserve"> </w:t>
        </w:r>
      </w:ins>
      <w:ins w:id="770" w:author="Nick Smith" w:date="2021-06-30T14:36:00Z">
        <w:r w:rsidR="00262876" w:rsidRPr="00C8205D">
          <w:rPr>
            <w:color w:val="000000" w:themeColor="text1"/>
            <w:sz w:val="22"/>
            <w:szCs w:val="22"/>
            <w:rPrChange w:id="771" w:author="Risa" w:date="2021-07-06T14:20:00Z">
              <w:rPr>
                <w:sz w:val="22"/>
                <w:szCs w:val="22"/>
              </w:rPr>
            </w:rPrChange>
          </w:rPr>
          <w:t xml:space="preserve">that </w:t>
        </w:r>
      </w:ins>
      <w:r w:rsidR="00CB5E75" w:rsidRPr="00C8205D">
        <w:rPr>
          <w:color w:val="000000" w:themeColor="text1"/>
          <w:sz w:val="22"/>
          <w:szCs w:val="22"/>
          <w:rPrChange w:id="772" w:author="Risa" w:date="2021-07-06T14:20:00Z">
            <w:rPr>
              <w:sz w:val="22"/>
              <w:szCs w:val="22"/>
            </w:rPr>
          </w:rPrChange>
        </w:rPr>
        <w:t>tree defenses</w:t>
      </w:r>
      <w:del w:id="773" w:author="Jeff" w:date="2021-06-25T22:40:00Z">
        <w:r w:rsidR="00CB5E75" w:rsidRPr="00C8205D" w:rsidDel="0052568F">
          <w:rPr>
            <w:color w:val="000000" w:themeColor="text1"/>
            <w:sz w:val="22"/>
            <w:szCs w:val="22"/>
            <w:rPrChange w:id="774" w:author="Risa" w:date="2021-07-06T14:20:00Z">
              <w:rPr>
                <w:sz w:val="22"/>
                <w:szCs w:val="22"/>
              </w:rPr>
            </w:rPrChange>
          </w:rPr>
          <w:delText xml:space="preserve"> </w:delText>
        </w:r>
      </w:del>
      <w:ins w:id="775" w:author="Jeff" w:date="2021-06-23T14:10:00Z">
        <w:r w:rsidR="00604301" w:rsidRPr="00C8205D">
          <w:rPr>
            <w:color w:val="000000" w:themeColor="text1"/>
            <w:sz w:val="22"/>
            <w:szCs w:val="22"/>
            <w:rPrChange w:id="776" w:author="Risa" w:date="2021-07-06T14:20:00Z">
              <w:rPr>
                <w:sz w:val="22"/>
                <w:szCs w:val="22"/>
              </w:rPr>
            </w:rPrChange>
          </w:rPr>
          <w:t xml:space="preserve"> </w:t>
        </w:r>
      </w:ins>
      <w:ins w:id="777" w:author="Jeff" w:date="2021-06-26T00:55:00Z">
        <w:r w:rsidR="002D7687" w:rsidRPr="00C8205D">
          <w:rPr>
            <w:color w:val="000000" w:themeColor="text1"/>
            <w:sz w:val="22"/>
            <w:szCs w:val="22"/>
            <w:rPrChange w:id="778" w:author="Risa" w:date="2021-07-06T14:20:00Z">
              <w:rPr>
                <w:sz w:val="22"/>
                <w:szCs w:val="22"/>
              </w:rPr>
            </w:rPrChange>
          </w:rPr>
          <w:t xml:space="preserve">are shifting </w:t>
        </w:r>
      </w:ins>
      <w:ins w:id="779" w:author="Jeff" w:date="2021-06-29T16:47:00Z">
        <w:r w:rsidR="00381011" w:rsidRPr="00C8205D">
          <w:rPr>
            <w:color w:val="000000" w:themeColor="text1"/>
            <w:sz w:val="22"/>
            <w:szCs w:val="22"/>
            <w:rPrChange w:id="780" w:author="Risa" w:date="2021-07-06T14:20:00Z">
              <w:rPr>
                <w:sz w:val="22"/>
                <w:szCs w:val="22"/>
              </w:rPr>
            </w:rPrChange>
          </w:rPr>
          <w:t xml:space="preserve">from fire </w:t>
        </w:r>
        <w:del w:id="781" w:author="Nick Smith" w:date="2021-06-30T14:37:00Z">
          <w:r w:rsidR="00381011" w:rsidRPr="00C8205D" w:rsidDel="00262876">
            <w:rPr>
              <w:color w:val="000000" w:themeColor="text1"/>
              <w:sz w:val="22"/>
              <w:szCs w:val="22"/>
              <w:rPrChange w:id="782" w:author="Risa" w:date="2021-07-06T14:20:00Z">
                <w:rPr>
                  <w:sz w:val="22"/>
                  <w:szCs w:val="22"/>
                </w:rPr>
              </w:rPrChange>
            </w:rPr>
            <w:delText xml:space="preserve">adaptation </w:delText>
          </w:r>
        </w:del>
      </w:ins>
      <w:ins w:id="783" w:author="Jeff" w:date="2021-06-26T00:55:00Z">
        <w:del w:id="784" w:author="Nick Smith" w:date="2021-06-30T14:37:00Z">
          <w:r w:rsidR="002D7687" w:rsidRPr="00C8205D" w:rsidDel="00262876">
            <w:rPr>
              <w:color w:val="000000" w:themeColor="text1"/>
              <w:sz w:val="22"/>
              <w:szCs w:val="22"/>
              <w:rPrChange w:id="785" w:author="Risa" w:date="2021-07-06T14:20:00Z">
                <w:rPr>
                  <w:sz w:val="22"/>
                  <w:szCs w:val="22"/>
                </w:rPr>
              </w:rPrChange>
            </w:rPr>
            <w:delText>to another</w:delText>
          </w:r>
        </w:del>
      </w:ins>
      <w:ins w:id="786" w:author="Jeff" w:date="2021-06-23T14:13:00Z">
        <w:del w:id="787" w:author="Nick Smith" w:date="2021-06-30T14:37:00Z">
          <w:r w:rsidR="00604301" w:rsidRPr="00C8205D" w:rsidDel="00262876">
            <w:rPr>
              <w:color w:val="000000" w:themeColor="text1"/>
              <w:sz w:val="22"/>
              <w:szCs w:val="22"/>
              <w:rPrChange w:id="788" w:author="Risa" w:date="2021-07-06T14:20:00Z">
                <w:rPr>
                  <w:sz w:val="22"/>
                  <w:szCs w:val="22"/>
                </w:rPr>
              </w:rPrChange>
            </w:rPr>
            <w:delText xml:space="preserve"> phenotypic </w:delText>
          </w:r>
        </w:del>
      </w:ins>
      <w:ins w:id="789" w:author="Jeff" w:date="2021-06-26T00:55:00Z">
        <w:del w:id="790" w:author="Nick Smith" w:date="2021-06-30T14:37:00Z">
          <w:r w:rsidR="002D7687" w:rsidRPr="00C8205D" w:rsidDel="00262876">
            <w:rPr>
              <w:color w:val="000000" w:themeColor="text1"/>
              <w:sz w:val="22"/>
              <w:szCs w:val="22"/>
              <w:rPrChange w:id="791" w:author="Risa" w:date="2021-07-06T14:20:00Z">
                <w:rPr>
                  <w:sz w:val="22"/>
                  <w:szCs w:val="22"/>
                </w:rPr>
              </w:rPrChange>
            </w:rPr>
            <w:delText xml:space="preserve">response, namely plasticity </w:delText>
          </w:r>
        </w:del>
      </w:ins>
      <w:ins w:id="792" w:author="Jeff" w:date="2021-06-26T00:56:00Z">
        <w:del w:id="793" w:author="Nick Smith" w:date="2021-06-30T14:37:00Z">
          <w:r w:rsidR="002D7687" w:rsidRPr="00C8205D" w:rsidDel="00262876">
            <w:rPr>
              <w:color w:val="000000" w:themeColor="text1"/>
              <w:sz w:val="22"/>
              <w:szCs w:val="22"/>
              <w:rPrChange w:id="794" w:author="Risa" w:date="2021-07-06T14:20:00Z">
                <w:rPr>
                  <w:sz w:val="22"/>
                  <w:szCs w:val="22"/>
                </w:rPr>
              </w:rPrChange>
            </w:rPr>
            <w:delText>adap</w:delText>
          </w:r>
        </w:del>
      </w:ins>
      <w:ins w:id="795" w:author="Jeff" w:date="2021-06-29T16:47:00Z">
        <w:del w:id="796" w:author="Nick Smith" w:date="2021-06-30T14:37:00Z">
          <w:r w:rsidR="00381011" w:rsidRPr="00C8205D" w:rsidDel="00262876">
            <w:rPr>
              <w:color w:val="000000" w:themeColor="text1"/>
              <w:sz w:val="22"/>
              <w:szCs w:val="22"/>
              <w:rPrChange w:id="797" w:author="Risa" w:date="2021-07-06T14:20:00Z">
                <w:rPr>
                  <w:sz w:val="22"/>
                  <w:szCs w:val="22"/>
                </w:rPr>
              </w:rPrChange>
            </w:rPr>
            <w:delText>ted</w:delText>
          </w:r>
        </w:del>
      </w:ins>
      <w:del w:id="798" w:author="Nick Smith" w:date="2021-06-30T14:37:00Z">
        <w:r w:rsidR="00CB5E75" w:rsidRPr="00C8205D" w:rsidDel="00262876">
          <w:rPr>
            <w:color w:val="000000" w:themeColor="text1"/>
            <w:sz w:val="22"/>
            <w:szCs w:val="22"/>
            <w:rPrChange w:id="799" w:author="Risa" w:date="2021-07-06T14:20:00Z">
              <w:rPr>
                <w:sz w:val="22"/>
                <w:szCs w:val="22"/>
              </w:rPr>
            </w:rPrChange>
          </w:rPr>
          <w:delText>stirred</w:delText>
        </w:r>
      </w:del>
      <w:ins w:id="800" w:author="Nick Smith" w:date="2021-06-30T14:37:00Z">
        <w:r w:rsidR="00262876" w:rsidRPr="00C8205D">
          <w:rPr>
            <w:color w:val="000000" w:themeColor="text1"/>
            <w:sz w:val="22"/>
            <w:szCs w:val="22"/>
            <w:rPrChange w:id="801" w:author="Risa" w:date="2021-07-06T14:20:00Z">
              <w:rPr>
                <w:sz w:val="22"/>
                <w:szCs w:val="22"/>
              </w:rPr>
            </w:rPrChange>
          </w:rPr>
          <w:t>resiliency</w:t>
        </w:r>
      </w:ins>
      <w:r w:rsidR="00CB5E75" w:rsidRPr="00C8205D">
        <w:rPr>
          <w:color w:val="000000" w:themeColor="text1"/>
          <w:sz w:val="22"/>
          <w:szCs w:val="22"/>
          <w:rPrChange w:id="802" w:author="Risa" w:date="2021-07-06T14:20:00Z">
            <w:rPr>
              <w:sz w:val="22"/>
              <w:szCs w:val="22"/>
            </w:rPr>
          </w:rPrChange>
        </w:rPr>
        <w:t xml:space="preserve"> </w:t>
      </w:r>
      <w:ins w:id="803" w:author="Jeff" w:date="2021-06-23T14:11:00Z">
        <w:r w:rsidR="00604301" w:rsidRPr="00C8205D">
          <w:rPr>
            <w:color w:val="000000" w:themeColor="text1"/>
            <w:sz w:val="22"/>
            <w:szCs w:val="22"/>
            <w:rPrChange w:id="804" w:author="Risa" w:date="2021-07-06T14:20:00Z">
              <w:rPr>
                <w:sz w:val="22"/>
                <w:szCs w:val="22"/>
              </w:rPr>
            </w:rPrChange>
          </w:rPr>
          <w:t>to</w:t>
        </w:r>
      </w:ins>
      <w:del w:id="805" w:author="Jeff" w:date="2021-06-23T14:11:00Z">
        <w:r w:rsidR="00CB5E75" w:rsidRPr="00C8205D" w:rsidDel="00604301">
          <w:rPr>
            <w:color w:val="000000" w:themeColor="text1"/>
            <w:sz w:val="22"/>
            <w:szCs w:val="22"/>
            <w:rPrChange w:id="806" w:author="Risa" w:date="2021-07-06T14:20:00Z">
              <w:rPr>
                <w:sz w:val="22"/>
                <w:szCs w:val="22"/>
              </w:rPr>
            </w:rPrChange>
          </w:rPr>
          <w:delText>by</w:delText>
        </w:r>
      </w:del>
      <w:r w:rsidR="00CB5E75" w:rsidRPr="00C8205D">
        <w:rPr>
          <w:color w:val="000000" w:themeColor="text1"/>
          <w:sz w:val="22"/>
          <w:szCs w:val="22"/>
          <w:rPrChange w:id="807" w:author="Risa" w:date="2021-07-06T14:20:00Z">
            <w:rPr>
              <w:sz w:val="22"/>
              <w:szCs w:val="22"/>
            </w:rPr>
          </w:rPrChange>
        </w:rPr>
        <w:t xml:space="preserve"> </w:t>
      </w:r>
      <w:ins w:id="808" w:author="Nick Smith" w:date="2021-06-30T14:37:00Z">
        <w:r w:rsidR="00262876" w:rsidRPr="00C8205D">
          <w:rPr>
            <w:color w:val="000000" w:themeColor="text1"/>
            <w:sz w:val="22"/>
            <w:szCs w:val="22"/>
            <w:rPrChange w:id="809" w:author="Risa" w:date="2021-07-06T14:20:00Z">
              <w:rPr>
                <w:sz w:val="22"/>
                <w:szCs w:val="22"/>
              </w:rPr>
            </w:rPrChange>
          </w:rPr>
          <w:t>traits that may help deal with</w:t>
        </w:r>
      </w:ins>
      <w:ins w:id="810" w:author="Nick Smith" w:date="2021-06-30T14:38:00Z">
        <w:r w:rsidR="00262876" w:rsidRPr="00C8205D">
          <w:rPr>
            <w:color w:val="000000" w:themeColor="text1"/>
            <w:sz w:val="22"/>
            <w:szCs w:val="22"/>
            <w:rPrChange w:id="811" w:author="Risa" w:date="2021-07-06T14:20:00Z">
              <w:rPr>
                <w:sz w:val="22"/>
                <w:szCs w:val="22"/>
              </w:rPr>
            </w:rPrChange>
          </w:rPr>
          <w:t xml:space="preserve"> other abiotic conditions such as</w:t>
        </w:r>
      </w:ins>
      <w:ins w:id="812" w:author="Nick Smith" w:date="2021-06-30T14:37:00Z">
        <w:r w:rsidR="00262876" w:rsidRPr="00C8205D">
          <w:rPr>
            <w:color w:val="000000" w:themeColor="text1"/>
            <w:sz w:val="22"/>
            <w:szCs w:val="22"/>
            <w:rPrChange w:id="813" w:author="Risa" w:date="2021-07-06T14:20:00Z">
              <w:rPr>
                <w:sz w:val="22"/>
                <w:szCs w:val="22"/>
              </w:rPr>
            </w:rPrChange>
          </w:rPr>
          <w:t xml:space="preserve"> </w:t>
        </w:r>
      </w:ins>
      <w:r w:rsidR="00CB5E75" w:rsidRPr="00C8205D">
        <w:rPr>
          <w:color w:val="000000" w:themeColor="text1"/>
          <w:sz w:val="22"/>
          <w:szCs w:val="22"/>
          <w:rPrChange w:id="814" w:author="Risa" w:date="2021-07-06T14:20:00Z">
            <w:rPr>
              <w:sz w:val="22"/>
              <w:szCs w:val="22"/>
            </w:rPr>
          </w:rPrChange>
        </w:rPr>
        <w:t xml:space="preserve">warmer temperatures and increasing summer drought (Day </w:t>
      </w:r>
      <w:r w:rsidR="00CB5E75" w:rsidRPr="00C8205D">
        <w:rPr>
          <w:i/>
          <w:iCs/>
          <w:color w:val="000000" w:themeColor="text1"/>
          <w:sz w:val="22"/>
          <w:szCs w:val="22"/>
          <w:rPrChange w:id="815" w:author="Risa" w:date="2021-07-06T14:20:00Z">
            <w:rPr>
              <w:i/>
              <w:iCs/>
              <w:sz w:val="22"/>
              <w:szCs w:val="22"/>
            </w:rPr>
          </w:rPrChange>
        </w:rPr>
        <w:t>et al.</w:t>
      </w:r>
      <w:r w:rsidR="00CB5E75" w:rsidRPr="00C8205D">
        <w:rPr>
          <w:color w:val="000000" w:themeColor="text1"/>
          <w:sz w:val="22"/>
          <w:szCs w:val="22"/>
          <w:rPrChange w:id="816" w:author="Risa" w:date="2021-07-06T14:20:00Z">
            <w:rPr>
              <w:sz w:val="22"/>
              <w:szCs w:val="22"/>
            </w:rPr>
          </w:rPrChange>
        </w:rPr>
        <w:t xml:space="preserve"> 2005</w:t>
      </w:r>
      <w:ins w:id="817" w:author="Jeff" w:date="2021-06-26T00:56:00Z">
        <w:r w:rsidR="002D7687" w:rsidRPr="00C8205D">
          <w:rPr>
            <w:color w:val="000000" w:themeColor="text1"/>
            <w:sz w:val="22"/>
            <w:szCs w:val="22"/>
            <w:rPrChange w:id="818" w:author="Risa" w:date="2021-07-06T14:20:00Z">
              <w:rPr>
                <w:sz w:val="22"/>
                <w:szCs w:val="22"/>
              </w:rPr>
            </w:rPrChange>
          </w:rPr>
          <w:t xml:space="preserve">; </w:t>
        </w:r>
      </w:ins>
      <w:del w:id="819" w:author="Jeff" w:date="2021-06-26T00:56:00Z">
        <w:r w:rsidR="00CB5E75" w:rsidRPr="00C8205D" w:rsidDel="002D7687">
          <w:rPr>
            <w:color w:val="000000" w:themeColor="text1"/>
            <w:sz w:val="22"/>
            <w:szCs w:val="22"/>
            <w:rPrChange w:id="820" w:author="Risa" w:date="2021-07-06T14:20:00Z">
              <w:rPr>
                <w:sz w:val="22"/>
                <w:szCs w:val="22"/>
              </w:rPr>
            </w:rPrChange>
          </w:rPr>
          <w:delText>)</w:delText>
        </w:r>
      </w:del>
      <w:moveToRangeStart w:id="821" w:author="Jeff" w:date="2021-06-20T09:57:00Z" w:name="move75075469"/>
      <w:moveTo w:id="822" w:author="Jeff" w:date="2021-06-20T09:57:00Z">
        <w:del w:id="823" w:author="Risa" w:date="2021-07-06T13:41:00Z">
          <w:r w:rsidR="00BE74F5" w:rsidRPr="00C8205D" w:rsidDel="00C05A8B">
            <w:rPr>
              <w:color w:val="000000" w:themeColor="text1"/>
              <w:sz w:val="22"/>
              <w:szCs w:val="22"/>
              <w:rPrChange w:id="824" w:author="Risa" w:date="2021-07-06T14:20:00Z">
                <w:rPr>
                  <w:sz w:val="22"/>
                  <w:szCs w:val="22"/>
                </w:rPr>
              </w:rPrChange>
            </w:rPr>
            <w:delText>(</w:delText>
          </w:r>
        </w:del>
        <w:proofErr w:type="spellStart"/>
        <w:r w:rsidR="00BE74F5" w:rsidRPr="00C8205D">
          <w:rPr>
            <w:color w:val="000000" w:themeColor="text1"/>
            <w:sz w:val="22"/>
            <w:szCs w:val="22"/>
            <w:rPrChange w:id="825" w:author="Risa" w:date="2021-07-06T14:20:00Z">
              <w:rPr>
                <w:sz w:val="22"/>
                <w:szCs w:val="22"/>
              </w:rPr>
            </w:rPrChange>
          </w:rPr>
          <w:t>Buma</w:t>
        </w:r>
        <w:proofErr w:type="spellEnd"/>
        <w:r w:rsidR="00BE74F5" w:rsidRPr="00C8205D">
          <w:rPr>
            <w:color w:val="000000" w:themeColor="text1"/>
            <w:sz w:val="22"/>
            <w:szCs w:val="22"/>
            <w:rPrChange w:id="826" w:author="Risa" w:date="2021-07-06T14:20:00Z">
              <w:rPr>
                <w:sz w:val="22"/>
                <w:szCs w:val="22"/>
              </w:rPr>
            </w:rPrChange>
          </w:rPr>
          <w:t xml:space="preserve"> </w:t>
        </w:r>
        <w:r w:rsidR="00BE74F5" w:rsidRPr="00C8205D">
          <w:rPr>
            <w:i/>
            <w:iCs/>
            <w:color w:val="000000" w:themeColor="text1"/>
            <w:sz w:val="22"/>
            <w:szCs w:val="22"/>
            <w:rPrChange w:id="827" w:author="Risa" w:date="2021-07-06T14:20:00Z">
              <w:rPr>
                <w:i/>
                <w:iCs/>
                <w:sz w:val="22"/>
                <w:szCs w:val="22"/>
              </w:rPr>
            </w:rPrChange>
          </w:rPr>
          <w:t>et al.</w:t>
        </w:r>
        <w:r w:rsidR="00BE74F5" w:rsidRPr="00C8205D">
          <w:rPr>
            <w:color w:val="000000" w:themeColor="text1"/>
            <w:sz w:val="22"/>
            <w:szCs w:val="22"/>
            <w:rPrChange w:id="828" w:author="Risa" w:date="2021-07-06T14:20:00Z">
              <w:rPr>
                <w:sz w:val="22"/>
                <w:szCs w:val="22"/>
              </w:rPr>
            </w:rPrChange>
          </w:rPr>
          <w:t xml:space="preserve"> 2013)</w:t>
        </w:r>
      </w:moveTo>
      <w:ins w:id="829" w:author="Nick Smith" w:date="2021-06-30T14:37:00Z">
        <w:r w:rsidR="00262876" w:rsidRPr="00C8205D">
          <w:rPr>
            <w:color w:val="000000" w:themeColor="text1"/>
            <w:sz w:val="22"/>
            <w:szCs w:val="22"/>
            <w:rPrChange w:id="830" w:author="Risa" w:date="2021-07-06T14:20:00Z">
              <w:rPr>
                <w:sz w:val="22"/>
                <w:szCs w:val="22"/>
              </w:rPr>
            </w:rPrChange>
          </w:rPr>
          <w:t xml:space="preserve">. </w:t>
        </w:r>
      </w:ins>
      <w:moveTo w:id="831" w:author="Jeff" w:date="2021-06-20T09:57:00Z">
        <w:del w:id="832" w:author="Nick Smith" w:date="2021-06-30T14:37:00Z">
          <w:r w:rsidR="00BE74F5" w:rsidRPr="00C8205D" w:rsidDel="00262876">
            <w:rPr>
              <w:color w:val="000000" w:themeColor="text1"/>
              <w:sz w:val="22"/>
              <w:szCs w:val="22"/>
              <w:rPrChange w:id="833" w:author="Risa" w:date="2021-07-06T14:20:00Z">
                <w:rPr>
                  <w:sz w:val="22"/>
                  <w:szCs w:val="22"/>
                </w:rPr>
              </w:rPrChange>
            </w:rPr>
            <w:delText>.</w:delText>
          </w:r>
        </w:del>
      </w:moveTo>
      <w:moveToRangeEnd w:id="821"/>
      <w:del w:id="834" w:author="Jeff" w:date="2021-06-20T09:57:00Z">
        <w:r w:rsidR="00CB5E75" w:rsidRPr="00C8205D" w:rsidDel="00BE74F5">
          <w:rPr>
            <w:color w:val="000000" w:themeColor="text1"/>
            <w:sz w:val="22"/>
            <w:szCs w:val="22"/>
            <w:rPrChange w:id="835" w:author="Risa" w:date="2021-07-06T14:20:00Z">
              <w:rPr>
                <w:sz w:val="22"/>
                <w:szCs w:val="22"/>
              </w:rPr>
            </w:rPrChange>
          </w:rPr>
          <w:delText xml:space="preserve"> </w:delText>
        </w:r>
      </w:del>
      <w:del w:id="836" w:author="Nick Smith" w:date="2021-06-30T14:37:00Z">
        <w:r w:rsidR="00CB5E75" w:rsidRPr="00C8205D" w:rsidDel="00262876">
          <w:rPr>
            <w:strike/>
            <w:color w:val="000000" w:themeColor="text1"/>
            <w:sz w:val="22"/>
            <w:szCs w:val="22"/>
            <w:rPrChange w:id="837" w:author="Risa" w:date="2021-07-06T14:20:00Z">
              <w:rPr>
                <w:sz w:val="22"/>
                <w:szCs w:val="22"/>
              </w:rPr>
            </w:rPrChange>
          </w:rPr>
          <w:delText xml:space="preserve">add to the decline of serotiny </w:delText>
        </w:r>
        <w:r w:rsidR="007F1C64" w:rsidRPr="00C8205D" w:rsidDel="00262876">
          <w:rPr>
            <w:strike/>
            <w:color w:val="000000" w:themeColor="text1"/>
            <w:sz w:val="22"/>
            <w:szCs w:val="22"/>
            <w:rPrChange w:id="838" w:author="Risa" w:date="2021-07-06T14:20:00Z">
              <w:rPr>
                <w:sz w:val="22"/>
                <w:szCs w:val="22"/>
              </w:rPr>
            </w:rPrChange>
          </w:rPr>
          <w:delText xml:space="preserve">(Heuss 2018). Given the lack of a fire threat, pitch pine </w:delText>
        </w:r>
        <w:r w:rsidR="00CB5E75" w:rsidRPr="00C8205D" w:rsidDel="00262876">
          <w:rPr>
            <w:strike/>
            <w:color w:val="000000" w:themeColor="text1"/>
            <w:sz w:val="22"/>
            <w:szCs w:val="22"/>
            <w:rPrChange w:id="839" w:author="Risa" w:date="2021-07-06T14:20:00Z">
              <w:rPr>
                <w:sz w:val="22"/>
                <w:szCs w:val="22"/>
              </w:rPr>
            </w:rPrChange>
          </w:rPr>
          <w:delText xml:space="preserve">adaptation is more likely focused on more pressing needs including competition </w:delText>
        </w:r>
        <w:r w:rsidR="007F1C64" w:rsidRPr="00C8205D" w:rsidDel="00262876">
          <w:rPr>
            <w:strike/>
            <w:color w:val="000000" w:themeColor="text1"/>
            <w:sz w:val="22"/>
            <w:szCs w:val="22"/>
            <w:rPrChange w:id="840" w:author="Risa" w:date="2021-07-06T14:20:00Z">
              <w:rPr>
                <w:sz w:val="22"/>
                <w:szCs w:val="22"/>
              </w:rPr>
            </w:rPrChange>
          </w:rPr>
          <w:delText xml:space="preserve">with other evergreens </w:delText>
        </w:r>
      </w:del>
      <w:moveFromRangeStart w:id="841" w:author="Jeff" w:date="2021-06-20T09:57:00Z" w:name="move75075469"/>
      <w:moveFrom w:id="842" w:author="Jeff" w:date="2021-06-20T09:57:00Z">
        <w:del w:id="843" w:author="Nick Smith" w:date="2021-06-30T14:37:00Z">
          <w:r w:rsidR="007F1C64" w:rsidRPr="00C8205D" w:rsidDel="00262876">
            <w:rPr>
              <w:strike/>
              <w:color w:val="000000" w:themeColor="text1"/>
              <w:sz w:val="22"/>
              <w:szCs w:val="22"/>
              <w:rPrChange w:id="844" w:author="Risa" w:date="2021-07-06T14:20:00Z">
                <w:rPr>
                  <w:sz w:val="22"/>
                  <w:szCs w:val="22"/>
                </w:rPr>
              </w:rPrChange>
            </w:rPr>
            <w:delText xml:space="preserve">(Buma </w:delText>
          </w:r>
          <w:r w:rsidR="007F1C64" w:rsidRPr="00C8205D" w:rsidDel="00262876">
            <w:rPr>
              <w:i/>
              <w:iCs/>
              <w:strike/>
              <w:color w:val="000000" w:themeColor="text1"/>
              <w:sz w:val="22"/>
              <w:szCs w:val="22"/>
              <w:rPrChange w:id="845" w:author="Risa" w:date="2021-07-06T14:20:00Z">
                <w:rPr>
                  <w:i/>
                  <w:iCs/>
                  <w:sz w:val="22"/>
                  <w:szCs w:val="22"/>
                </w:rPr>
              </w:rPrChange>
            </w:rPr>
            <w:delText>et al.</w:delText>
          </w:r>
          <w:r w:rsidR="007F1C64" w:rsidRPr="00C8205D" w:rsidDel="00262876">
            <w:rPr>
              <w:strike/>
              <w:color w:val="000000" w:themeColor="text1"/>
              <w:sz w:val="22"/>
              <w:szCs w:val="22"/>
              <w:rPrChange w:id="846" w:author="Risa" w:date="2021-07-06T14:20:00Z">
                <w:rPr>
                  <w:sz w:val="22"/>
                  <w:szCs w:val="22"/>
                </w:rPr>
              </w:rPrChange>
            </w:rPr>
            <w:delText xml:space="preserve"> 2013). </w:delText>
          </w:r>
        </w:del>
      </w:moveFrom>
      <w:moveFromRangeEnd w:id="841"/>
    </w:p>
    <w:p w14:paraId="753F90BA" w14:textId="5E3B02DF" w:rsidR="009E4109" w:rsidRPr="00C8205D" w:rsidRDefault="009E4109" w:rsidP="001D7BE7">
      <w:pPr>
        <w:spacing w:line="360" w:lineRule="auto"/>
        <w:rPr>
          <w:ins w:id="847" w:author="Nick Smith" w:date="2021-06-30T14:40:00Z"/>
          <w:color w:val="000000" w:themeColor="text1"/>
          <w:sz w:val="22"/>
          <w:szCs w:val="22"/>
          <w:rPrChange w:id="848" w:author="Risa" w:date="2021-07-06T14:20:00Z">
            <w:rPr>
              <w:ins w:id="849" w:author="Nick Smith" w:date="2021-06-30T14:40:00Z"/>
              <w:sz w:val="22"/>
              <w:szCs w:val="22"/>
            </w:rPr>
          </w:rPrChange>
        </w:rPr>
        <w:pPrChange w:id="850" w:author="Risa" w:date="2021-07-06T13:11:00Z">
          <w:pPr>
            <w:spacing w:line="360" w:lineRule="auto"/>
          </w:pPr>
        </w:pPrChange>
      </w:pPr>
    </w:p>
    <w:p w14:paraId="18EA18EE" w14:textId="77777777" w:rsidR="009E4109" w:rsidRPr="00C8205D" w:rsidRDefault="009E4109" w:rsidP="001D7BE7">
      <w:pPr>
        <w:spacing w:line="360" w:lineRule="auto"/>
        <w:rPr>
          <w:ins w:id="851" w:author="Nick Smith" w:date="2021-06-30T14:40:00Z"/>
          <w:color w:val="000000" w:themeColor="text1"/>
          <w:sz w:val="22"/>
          <w:szCs w:val="22"/>
          <w:rPrChange w:id="852" w:author="Risa" w:date="2021-07-06T14:20:00Z">
            <w:rPr>
              <w:ins w:id="853" w:author="Nick Smith" w:date="2021-06-30T14:40:00Z"/>
              <w:sz w:val="22"/>
              <w:szCs w:val="22"/>
            </w:rPr>
          </w:rPrChange>
        </w:rPr>
        <w:pPrChange w:id="854" w:author="Risa" w:date="2021-07-06T13:11:00Z">
          <w:pPr>
            <w:spacing w:line="276" w:lineRule="auto"/>
            <w:jc w:val="both"/>
          </w:pPr>
        </w:pPrChange>
      </w:pPr>
    </w:p>
    <w:p w14:paraId="0227B8F8" w14:textId="7E1E26E1" w:rsidR="007F1C64" w:rsidRPr="00C8205D" w:rsidDel="00262876" w:rsidRDefault="007F1C64" w:rsidP="001D7BE7">
      <w:pPr>
        <w:spacing w:line="360" w:lineRule="auto"/>
        <w:rPr>
          <w:del w:id="855" w:author="Nick Smith" w:date="2021-06-30T14:37:00Z"/>
          <w:strike/>
          <w:color w:val="000000" w:themeColor="text1"/>
          <w:sz w:val="22"/>
          <w:szCs w:val="22"/>
          <w:rPrChange w:id="856" w:author="Risa" w:date="2021-07-06T14:20:00Z">
            <w:rPr>
              <w:del w:id="857" w:author="Nick Smith" w:date="2021-06-30T14:37:00Z"/>
              <w:sz w:val="22"/>
              <w:szCs w:val="22"/>
            </w:rPr>
          </w:rPrChange>
        </w:rPr>
        <w:pPrChange w:id="858" w:author="Risa" w:date="2021-07-06T13:11:00Z">
          <w:pPr>
            <w:spacing w:line="276" w:lineRule="auto"/>
            <w:jc w:val="both"/>
          </w:pPr>
        </w:pPrChange>
      </w:pPr>
    </w:p>
    <w:p w14:paraId="094A60E7" w14:textId="38A89249" w:rsidR="008211BA" w:rsidRPr="00C8205D" w:rsidDel="00D05B3D" w:rsidRDefault="00AC45FA" w:rsidP="001D7BE7">
      <w:pPr>
        <w:spacing w:line="360" w:lineRule="auto"/>
        <w:rPr>
          <w:del w:id="859" w:author="Nick Smith" w:date="2021-06-30T14:45:00Z"/>
          <w:color w:val="000000" w:themeColor="text1"/>
          <w:sz w:val="22"/>
          <w:szCs w:val="22"/>
          <w:rPrChange w:id="860" w:author="Risa" w:date="2021-07-06T14:20:00Z">
            <w:rPr>
              <w:del w:id="861" w:author="Nick Smith" w:date="2021-06-30T14:45:00Z"/>
              <w:sz w:val="22"/>
              <w:szCs w:val="22"/>
            </w:rPr>
          </w:rPrChange>
        </w:rPr>
        <w:pPrChange w:id="862" w:author="Risa" w:date="2021-07-06T13:11:00Z">
          <w:pPr>
            <w:spacing w:line="360" w:lineRule="auto"/>
          </w:pPr>
        </w:pPrChange>
      </w:pPr>
      <w:del w:id="863" w:author="Nick Smith" w:date="2021-06-30T14:37:00Z">
        <w:r w:rsidRPr="00C8205D" w:rsidDel="00262876">
          <w:rPr>
            <w:color w:val="000000" w:themeColor="text1"/>
            <w:sz w:val="22"/>
            <w:szCs w:val="22"/>
            <w:rPrChange w:id="864" w:author="Risa" w:date="2021-07-06T14:20:00Z">
              <w:rPr>
                <w:sz w:val="22"/>
                <w:szCs w:val="22"/>
              </w:rPr>
            </w:rPrChange>
          </w:rPr>
          <w:delText xml:space="preserve">Of the </w:delText>
        </w:r>
      </w:del>
      <w:ins w:id="865" w:author="Jeff" w:date="2021-06-29T16:48:00Z">
        <w:r w:rsidR="00381011" w:rsidRPr="00C8205D">
          <w:rPr>
            <w:color w:val="000000" w:themeColor="text1"/>
            <w:sz w:val="22"/>
            <w:szCs w:val="22"/>
            <w:rPrChange w:id="866" w:author="Risa" w:date="2021-07-06T14:20:00Z">
              <w:rPr>
                <w:sz w:val="22"/>
                <w:szCs w:val="22"/>
              </w:rPr>
            </w:rPrChange>
          </w:rPr>
          <w:t>Recent</w:t>
        </w:r>
      </w:ins>
      <w:del w:id="867" w:author="Jeff" w:date="2021-06-29T16:48:00Z">
        <w:r w:rsidRPr="00C8205D" w:rsidDel="00381011">
          <w:rPr>
            <w:color w:val="000000" w:themeColor="text1"/>
            <w:sz w:val="22"/>
            <w:szCs w:val="22"/>
            <w:rPrChange w:id="868" w:author="Risa" w:date="2021-07-06T14:20:00Z">
              <w:rPr>
                <w:sz w:val="22"/>
                <w:szCs w:val="22"/>
              </w:rPr>
            </w:rPrChange>
          </w:rPr>
          <w:delText xml:space="preserve">seventeen pitch pine populations </w:delText>
        </w:r>
        <w:r w:rsidR="004E0F02" w:rsidRPr="00C8205D" w:rsidDel="00381011">
          <w:rPr>
            <w:color w:val="000000" w:themeColor="text1"/>
            <w:sz w:val="22"/>
            <w:szCs w:val="22"/>
            <w:rPrChange w:id="869" w:author="Risa" w:date="2021-07-06T14:20:00Z">
              <w:rPr>
                <w:sz w:val="22"/>
                <w:szCs w:val="22"/>
              </w:rPr>
            </w:rPrChange>
          </w:rPr>
          <w:delText>extant</w:delText>
        </w:r>
        <w:r w:rsidRPr="00C8205D" w:rsidDel="00381011">
          <w:rPr>
            <w:color w:val="000000" w:themeColor="text1"/>
            <w:sz w:val="22"/>
            <w:szCs w:val="22"/>
            <w:rPrChange w:id="870" w:author="Risa" w:date="2021-07-06T14:20:00Z">
              <w:rPr>
                <w:sz w:val="22"/>
                <w:szCs w:val="22"/>
              </w:rPr>
            </w:rPrChange>
          </w:rPr>
          <w:delText xml:space="preserve"> at Mt. Desert</w:delText>
        </w:r>
      </w:del>
      <w:del w:id="871" w:author="Jeff" w:date="2021-06-26T00:57:00Z">
        <w:r w:rsidRPr="00C8205D" w:rsidDel="002D7687">
          <w:rPr>
            <w:color w:val="000000" w:themeColor="text1"/>
            <w:sz w:val="22"/>
            <w:szCs w:val="22"/>
            <w:rPrChange w:id="872" w:author="Risa" w:date="2021-07-06T14:20:00Z">
              <w:rPr>
                <w:sz w:val="22"/>
                <w:szCs w:val="22"/>
              </w:rPr>
            </w:rPrChange>
          </w:rPr>
          <w:delText>,</w:delText>
        </w:r>
      </w:del>
      <w:del w:id="873" w:author="Jeff" w:date="2021-06-29T16:48:00Z">
        <w:r w:rsidRPr="00C8205D" w:rsidDel="00381011">
          <w:rPr>
            <w:color w:val="000000" w:themeColor="text1"/>
            <w:sz w:val="22"/>
            <w:szCs w:val="22"/>
            <w:rPrChange w:id="874" w:author="Risa" w:date="2021-07-06T14:20:00Z">
              <w:rPr>
                <w:sz w:val="22"/>
                <w:szCs w:val="22"/>
              </w:rPr>
            </w:rPrChange>
          </w:rPr>
          <w:delText xml:space="preserve"> all </w:delText>
        </w:r>
        <w:r w:rsidR="004E0F02" w:rsidRPr="00C8205D" w:rsidDel="00381011">
          <w:rPr>
            <w:color w:val="000000" w:themeColor="text1"/>
            <w:sz w:val="22"/>
            <w:szCs w:val="22"/>
            <w:rPrChange w:id="875" w:author="Risa" w:date="2021-07-06T14:20:00Z">
              <w:rPr>
                <w:sz w:val="22"/>
                <w:szCs w:val="22"/>
              </w:rPr>
            </w:rPrChange>
          </w:rPr>
          <w:delText>appear healthy</w:delText>
        </w:r>
      </w:del>
      <w:del w:id="876" w:author="Jeff" w:date="2021-06-26T00:57:00Z">
        <w:r w:rsidRPr="00C8205D" w:rsidDel="002D7687">
          <w:rPr>
            <w:color w:val="000000" w:themeColor="text1"/>
            <w:sz w:val="22"/>
            <w:szCs w:val="22"/>
            <w:rPrChange w:id="877" w:author="Risa" w:date="2021-07-06T14:20:00Z">
              <w:rPr>
                <w:sz w:val="22"/>
                <w:szCs w:val="22"/>
              </w:rPr>
            </w:rPrChange>
          </w:rPr>
          <w:delText xml:space="preserve"> despite fire absence</w:delText>
        </w:r>
      </w:del>
      <w:del w:id="878" w:author="Jeff" w:date="2021-06-29T16:48:00Z">
        <w:r w:rsidR="00CB5E75" w:rsidRPr="00C8205D" w:rsidDel="00381011">
          <w:rPr>
            <w:color w:val="000000" w:themeColor="text1"/>
            <w:sz w:val="22"/>
            <w:szCs w:val="22"/>
            <w:rPrChange w:id="879" w:author="Risa" w:date="2021-07-06T14:20:00Z">
              <w:rPr>
                <w:sz w:val="22"/>
                <w:szCs w:val="22"/>
              </w:rPr>
            </w:rPrChange>
          </w:rPr>
          <w:delText xml:space="preserve">. </w:delText>
        </w:r>
        <w:r w:rsidRPr="00C8205D" w:rsidDel="00381011">
          <w:rPr>
            <w:color w:val="000000" w:themeColor="text1"/>
            <w:sz w:val="22"/>
            <w:szCs w:val="22"/>
            <w:rPrChange w:id="880" w:author="Risa" w:date="2021-07-06T14:20:00Z">
              <w:rPr>
                <w:sz w:val="22"/>
                <w:szCs w:val="22"/>
              </w:rPr>
            </w:rPrChange>
          </w:rPr>
          <w:delText xml:space="preserve"> </w:delText>
        </w:r>
        <w:r w:rsidR="00CB5E75" w:rsidRPr="00C8205D" w:rsidDel="00381011">
          <w:rPr>
            <w:color w:val="000000" w:themeColor="text1"/>
            <w:sz w:val="22"/>
            <w:szCs w:val="22"/>
            <w:rPrChange w:id="881" w:author="Risa" w:date="2021-07-06T14:20:00Z">
              <w:rPr>
                <w:sz w:val="22"/>
                <w:szCs w:val="22"/>
              </w:rPr>
            </w:rPrChange>
          </w:rPr>
          <w:delText>Their</w:delText>
        </w:r>
        <w:r w:rsidR="004E0F02" w:rsidRPr="00C8205D" w:rsidDel="00381011">
          <w:rPr>
            <w:color w:val="000000" w:themeColor="text1"/>
            <w:sz w:val="22"/>
            <w:szCs w:val="22"/>
            <w:rPrChange w:id="882" w:author="Risa" w:date="2021-07-06T14:20:00Z">
              <w:rPr>
                <w:sz w:val="22"/>
                <w:szCs w:val="22"/>
              </w:rPr>
            </w:rPrChange>
          </w:rPr>
          <w:delText xml:space="preserve"> recent</w:delText>
        </w:r>
      </w:del>
      <w:r w:rsidR="004E0F02" w:rsidRPr="00C8205D">
        <w:rPr>
          <w:color w:val="000000" w:themeColor="text1"/>
          <w:sz w:val="22"/>
          <w:szCs w:val="22"/>
          <w:rPrChange w:id="883" w:author="Risa" w:date="2021-07-06T14:20:00Z">
            <w:rPr>
              <w:sz w:val="22"/>
              <w:szCs w:val="22"/>
            </w:rPr>
          </w:rPrChange>
        </w:rPr>
        <w:t xml:space="preserve"> history </w:t>
      </w:r>
      <w:ins w:id="884" w:author="Jeff" w:date="2021-06-25T22:41:00Z">
        <w:r w:rsidR="0052568F" w:rsidRPr="00C8205D">
          <w:rPr>
            <w:color w:val="000000" w:themeColor="text1"/>
            <w:sz w:val="22"/>
            <w:szCs w:val="22"/>
            <w:rPrChange w:id="885" w:author="Risa" w:date="2021-07-06T14:20:00Z">
              <w:rPr>
                <w:sz w:val="22"/>
                <w:szCs w:val="22"/>
              </w:rPr>
            </w:rPrChange>
          </w:rPr>
          <w:t>of</w:t>
        </w:r>
      </w:ins>
      <w:ins w:id="886" w:author="Jeff" w:date="2021-06-29T16:48:00Z">
        <w:r w:rsidR="00381011" w:rsidRPr="00C8205D">
          <w:rPr>
            <w:color w:val="000000" w:themeColor="text1"/>
            <w:sz w:val="22"/>
            <w:szCs w:val="22"/>
            <w:rPrChange w:id="887" w:author="Risa" w:date="2021-07-06T14:20:00Z">
              <w:rPr>
                <w:sz w:val="22"/>
                <w:szCs w:val="22"/>
              </w:rPr>
            </w:rPrChange>
          </w:rPr>
          <w:t xml:space="preserve"> </w:t>
        </w:r>
      </w:ins>
      <w:ins w:id="888" w:author="Nick Smith" w:date="2021-06-30T14:44:00Z">
        <w:r w:rsidR="00D05B3D" w:rsidRPr="00C8205D">
          <w:rPr>
            <w:color w:val="000000" w:themeColor="text1"/>
            <w:sz w:val="22"/>
            <w:szCs w:val="22"/>
            <w:rPrChange w:id="889" w:author="Risa" w:date="2021-07-06T14:20:00Z">
              <w:rPr>
                <w:sz w:val="22"/>
                <w:szCs w:val="22"/>
              </w:rPr>
            </w:rPrChange>
          </w:rPr>
          <w:t xml:space="preserve">pitch pine </w:t>
        </w:r>
      </w:ins>
      <w:ins w:id="890" w:author="Jeff" w:date="2021-06-29T16:48:00Z">
        <w:r w:rsidR="00381011" w:rsidRPr="00C8205D">
          <w:rPr>
            <w:color w:val="000000" w:themeColor="text1"/>
            <w:sz w:val="22"/>
            <w:szCs w:val="22"/>
            <w:rPrChange w:id="891" w:author="Risa" w:date="2021-07-06T14:20:00Z">
              <w:rPr>
                <w:sz w:val="22"/>
                <w:szCs w:val="22"/>
              </w:rPr>
            </w:rPrChange>
          </w:rPr>
          <w:t>population</w:t>
        </w:r>
      </w:ins>
      <w:ins w:id="892" w:author="Jeff" w:date="2021-06-25T22:41:00Z">
        <w:r w:rsidR="0052568F" w:rsidRPr="00C8205D">
          <w:rPr>
            <w:color w:val="000000" w:themeColor="text1"/>
            <w:sz w:val="22"/>
            <w:szCs w:val="22"/>
            <w:rPrChange w:id="893" w:author="Risa" w:date="2021-07-06T14:20:00Z">
              <w:rPr>
                <w:sz w:val="22"/>
                <w:szCs w:val="22"/>
              </w:rPr>
            </w:rPrChange>
          </w:rPr>
          <w:t xml:space="preserve"> success</w:t>
        </w:r>
      </w:ins>
      <w:ins w:id="894" w:author="Nick Smith" w:date="2021-06-30T14:41:00Z">
        <w:r w:rsidR="009E4109" w:rsidRPr="00C8205D">
          <w:rPr>
            <w:color w:val="000000" w:themeColor="text1"/>
            <w:sz w:val="22"/>
            <w:szCs w:val="22"/>
            <w:rPrChange w:id="895" w:author="Risa" w:date="2021-07-06T14:20:00Z">
              <w:rPr>
                <w:sz w:val="22"/>
                <w:szCs w:val="22"/>
              </w:rPr>
            </w:rPrChange>
          </w:rPr>
          <w:t xml:space="preserve"> in fire-</w:t>
        </w:r>
      </w:ins>
      <w:ins w:id="896" w:author="Nick Smith" w:date="2021-06-30T14:42:00Z">
        <w:r w:rsidR="00D05B3D" w:rsidRPr="00C8205D">
          <w:rPr>
            <w:color w:val="000000" w:themeColor="text1"/>
            <w:sz w:val="22"/>
            <w:szCs w:val="22"/>
            <w:rPrChange w:id="897" w:author="Risa" w:date="2021-07-06T14:20:00Z">
              <w:rPr>
                <w:sz w:val="22"/>
                <w:szCs w:val="22"/>
              </w:rPr>
            </w:rPrChange>
          </w:rPr>
          <w:t>suppressed</w:t>
        </w:r>
      </w:ins>
      <w:ins w:id="898" w:author="Nick Smith" w:date="2021-06-30T14:41:00Z">
        <w:r w:rsidR="009E4109" w:rsidRPr="00C8205D">
          <w:rPr>
            <w:color w:val="000000" w:themeColor="text1"/>
            <w:sz w:val="22"/>
            <w:szCs w:val="22"/>
            <w:rPrChange w:id="899" w:author="Risa" w:date="2021-07-06T14:20:00Z">
              <w:rPr>
                <w:sz w:val="22"/>
                <w:szCs w:val="22"/>
              </w:rPr>
            </w:rPrChange>
          </w:rPr>
          <w:t xml:space="preserve"> locations such as Mt. Desert Island</w:t>
        </w:r>
      </w:ins>
      <w:ins w:id="900" w:author="Jeff" w:date="2021-06-25T22:41:00Z">
        <w:r w:rsidR="0052568F" w:rsidRPr="00C8205D">
          <w:rPr>
            <w:color w:val="000000" w:themeColor="text1"/>
            <w:sz w:val="22"/>
            <w:szCs w:val="22"/>
            <w:rPrChange w:id="901" w:author="Risa" w:date="2021-07-06T14:20:00Z">
              <w:rPr>
                <w:sz w:val="22"/>
                <w:szCs w:val="22"/>
              </w:rPr>
            </w:rPrChange>
          </w:rPr>
          <w:t xml:space="preserve"> </w:t>
        </w:r>
      </w:ins>
      <w:del w:id="902" w:author="Nick Smith" w:date="2021-06-30T14:40:00Z">
        <w:r w:rsidR="00CB5E75" w:rsidRPr="00C8205D" w:rsidDel="00974410">
          <w:rPr>
            <w:color w:val="000000" w:themeColor="text1"/>
            <w:sz w:val="22"/>
            <w:szCs w:val="22"/>
            <w:rPrChange w:id="903" w:author="Risa" w:date="2021-07-06T14:20:00Z">
              <w:rPr>
                <w:sz w:val="22"/>
                <w:szCs w:val="22"/>
              </w:rPr>
            </w:rPrChange>
          </w:rPr>
          <w:delText xml:space="preserve">is made </w:delText>
        </w:r>
        <w:r w:rsidR="004E0F02" w:rsidRPr="00C8205D" w:rsidDel="00974410">
          <w:rPr>
            <w:color w:val="000000" w:themeColor="text1"/>
            <w:sz w:val="22"/>
            <w:szCs w:val="22"/>
            <w:rPrChange w:id="904" w:author="Risa" w:date="2021-07-06T14:20:00Z">
              <w:rPr>
                <w:sz w:val="22"/>
                <w:szCs w:val="22"/>
              </w:rPr>
            </w:rPrChange>
          </w:rPr>
          <w:delText>more compelling based on</w:delText>
        </w:r>
      </w:del>
      <w:ins w:id="905" w:author="Jeff" w:date="2021-06-26T00:57:00Z">
        <w:del w:id="906" w:author="Nick Smith" w:date="2021-06-30T14:40:00Z">
          <w:r w:rsidR="002D7687" w:rsidRPr="00C8205D" w:rsidDel="00974410">
            <w:rPr>
              <w:color w:val="000000" w:themeColor="text1"/>
              <w:sz w:val="22"/>
              <w:szCs w:val="22"/>
              <w:rPrChange w:id="907" w:author="Risa" w:date="2021-07-06T14:20:00Z">
                <w:rPr>
                  <w:sz w:val="22"/>
                  <w:szCs w:val="22"/>
                </w:rPr>
              </w:rPrChange>
            </w:rPr>
            <w:delText>despite</w:delText>
          </w:r>
        </w:del>
      </w:ins>
      <w:ins w:id="908" w:author="Nick Smith" w:date="2021-06-30T14:40:00Z">
        <w:r w:rsidR="00974410" w:rsidRPr="00C8205D">
          <w:rPr>
            <w:color w:val="000000" w:themeColor="text1"/>
            <w:sz w:val="22"/>
            <w:szCs w:val="22"/>
            <w:rPrChange w:id="909" w:author="Risa" w:date="2021-07-06T14:20:00Z">
              <w:rPr>
                <w:sz w:val="22"/>
                <w:szCs w:val="22"/>
              </w:rPr>
            </w:rPrChange>
          </w:rPr>
          <w:t>defies</w:t>
        </w:r>
      </w:ins>
      <w:r w:rsidR="007F3A60" w:rsidRPr="00C8205D">
        <w:rPr>
          <w:color w:val="000000" w:themeColor="text1"/>
          <w:sz w:val="22"/>
          <w:szCs w:val="22"/>
          <w:rPrChange w:id="910" w:author="Risa" w:date="2021-07-06T14:20:00Z">
            <w:rPr>
              <w:sz w:val="22"/>
              <w:szCs w:val="22"/>
            </w:rPr>
          </w:rPrChange>
        </w:rPr>
        <w:t xml:space="preserve"> a</w:t>
      </w:r>
      <w:r w:rsidRPr="00C8205D">
        <w:rPr>
          <w:color w:val="000000" w:themeColor="text1"/>
          <w:sz w:val="22"/>
          <w:szCs w:val="22"/>
          <w:rPrChange w:id="911" w:author="Risa" w:date="2021-07-06T14:20:00Z">
            <w:rPr>
              <w:sz w:val="22"/>
              <w:szCs w:val="22"/>
            </w:rPr>
          </w:rPrChange>
        </w:rPr>
        <w:t xml:space="preserve"> theory that fire </w:t>
      </w:r>
      <w:r w:rsidR="00FB6DB2" w:rsidRPr="00C8205D">
        <w:rPr>
          <w:color w:val="000000" w:themeColor="text1"/>
          <w:sz w:val="22"/>
          <w:szCs w:val="22"/>
          <w:rPrChange w:id="912" w:author="Risa" w:date="2021-07-06T14:20:00Z">
            <w:rPr>
              <w:sz w:val="22"/>
              <w:szCs w:val="22"/>
            </w:rPr>
          </w:rPrChange>
        </w:rPr>
        <w:t xml:space="preserve">(natural or proscribed) </w:t>
      </w:r>
      <w:r w:rsidRPr="00C8205D">
        <w:rPr>
          <w:color w:val="000000" w:themeColor="text1"/>
          <w:sz w:val="22"/>
          <w:szCs w:val="22"/>
          <w:rPrChange w:id="913" w:author="Risa" w:date="2021-07-06T14:20:00Z">
            <w:rPr>
              <w:sz w:val="22"/>
              <w:szCs w:val="22"/>
            </w:rPr>
          </w:rPrChange>
        </w:rPr>
        <w:t xml:space="preserve">is </w:t>
      </w:r>
      <w:r w:rsidR="00FB6DB2" w:rsidRPr="00C8205D">
        <w:rPr>
          <w:color w:val="000000" w:themeColor="text1"/>
          <w:sz w:val="22"/>
          <w:szCs w:val="22"/>
          <w:rPrChange w:id="914" w:author="Risa" w:date="2021-07-06T14:20:00Z">
            <w:rPr>
              <w:sz w:val="22"/>
              <w:szCs w:val="22"/>
            </w:rPr>
          </w:rPrChange>
        </w:rPr>
        <w:t>likely a</w:t>
      </w:r>
      <w:r w:rsidRPr="00C8205D">
        <w:rPr>
          <w:color w:val="000000" w:themeColor="text1"/>
          <w:sz w:val="22"/>
          <w:szCs w:val="22"/>
          <w:rPrChange w:id="915" w:author="Risa" w:date="2021-07-06T14:20:00Z">
            <w:rPr>
              <w:sz w:val="22"/>
              <w:szCs w:val="22"/>
            </w:rPr>
          </w:rPrChange>
        </w:rPr>
        <w:t xml:space="preserve"> requirement every six to twenty-five years</w:t>
      </w:r>
      <w:r w:rsidR="004E0F02" w:rsidRPr="00C8205D">
        <w:rPr>
          <w:color w:val="000000" w:themeColor="text1"/>
          <w:sz w:val="22"/>
          <w:szCs w:val="22"/>
          <w:rPrChange w:id="916" w:author="Risa" w:date="2021-07-06T14:20:00Z">
            <w:rPr>
              <w:sz w:val="22"/>
              <w:szCs w:val="22"/>
            </w:rPr>
          </w:rPrChange>
        </w:rPr>
        <w:t xml:space="preserve"> for </w:t>
      </w:r>
      <w:r w:rsidR="00FB6DB2" w:rsidRPr="00C8205D">
        <w:rPr>
          <w:color w:val="000000" w:themeColor="text1"/>
          <w:sz w:val="22"/>
          <w:szCs w:val="22"/>
          <w:rPrChange w:id="917" w:author="Risa" w:date="2021-07-06T14:20:00Z">
            <w:rPr>
              <w:sz w:val="22"/>
              <w:szCs w:val="22"/>
            </w:rPr>
          </w:rPrChange>
        </w:rPr>
        <w:t>pine barren</w:t>
      </w:r>
      <w:r w:rsidR="004E0F02" w:rsidRPr="00C8205D">
        <w:rPr>
          <w:color w:val="000000" w:themeColor="text1"/>
          <w:sz w:val="22"/>
          <w:szCs w:val="22"/>
          <w:rPrChange w:id="918" w:author="Risa" w:date="2021-07-06T14:20:00Z">
            <w:rPr>
              <w:sz w:val="22"/>
              <w:szCs w:val="22"/>
            </w:rPr>
          </w:rPrChange>
        </w:rPr>
        <w:t xml:space="preserve"> well-being</w:t>
      </w:r>
      <w:r w:rsidRPr="00C8205D">
        <w:rPr>
          <w:color w:val="000000" w:themeColor="text1"/>
          <w:sz w:val="22"/>
          <w:szCs w:val="22"/>
          <w:rPrChange w:id="919" w:author="Risa" w:date="2021-07-06T14:20:00Z">
            <w:rPr>
              <w:sz w:val="22"/>
              <w:szCs w:val="22"/>
            </w:rPr>
          </w:rPrChange>
        </w:rPr>
        <w:t xml:space="preserve"> (Jordan</w:t>
      </w:r>
      <w:ins w:id="920" w:author="Risa" w:date="2021-07-06T13:33:00Z">
        <w:r w:rsidR="009B5868" w:rsidRPr="00C8205D">
          <w:rPr>
            <w:color w:val="000000" w:themeColor="text1"/>
            <w:sz w:val="22"/>
            <w:szCs w:val="22"/>
            <w:rPrChange w:id="921" w:author="Risa" w:date="2021-07-06T14:20:00Z">
              <w:rPr>
                <w:sz w:val="22"/>
                <w:szCs w:val="22"/>
              </w:rPr>
            </w:rPrChange>
          </w:rPr>
          <w:t xml:space="preserve"> </w:t>
        </w:r>
        <w:r w:rsidR="009B5868" w:rsidRPr="00C8205D">
          <w:rPr>
            <w:i/>
            <w:iCs/>
            <w:color w:val="000000" w:themeColor="text1"/>
            <w:sz w:val="22"/>
            <w:szCs w:val="22"/>
            <w:rPrChange w:id="922" w:author="Risa" w:date="2021-07-06T14:20:00Z">
              <w:rPr>
                <w:sz w:val="22"/>
                <w:szCs w:val="22"/>
              </w:rPr>
            </w:rPrChange>
          </w:rPr>
          <w:t>et al</w:t>
        </w:r>
        <w:r w:rsidR="009B5868" w:rsidRPr="00C8205D">
          <w:rPr>
            <w:color w:val="000000" w:themeColor="text1"/>
            <w:sz w:val="22"/>
            <w:szCs w:val="22"/>
            <w:rPrChange w:id="923" w:author="Risa" w:date="2021-07-06T14:20:00Z">
              <w:rPr>
                <w:sz w:val="22"/>
                <w:szCs w:val="22"/>
              </w:rPr>
            </w:rPrChange>
          </w:rPr>
          <w:t xml:space="preserve">. </w:t>
        </w:r>
      </w:ins>
      <w:del w:id="924" w:author="Risa" w:date="2021-07-06T13:33:00Z">
        <w:r w:rsidRPr="00C8205D" w:rsidDel="009B5868">
          <w:rPr>
            <w:color w:val="000000" w:themeColor="text1"/>
            <w:sz w:val="22"/>
            <w:szCs w:val="22"/>
            <w:rPrChange w:id="925" w:author="Risa" w:date="2021-07-06T14:20:00Z">
              <w:rPr>
                <w:sz w:val="22"/>
                <w:szCs w:val="22"/>
              </w:rPr>
            </w:rPrChange>
          </w:rPr>
          <w:delText xml:space="preserve">, Patterson and Windisch </w:delText>
        </w:r>
      </w:del>
      <w:r w:rsidRPr="00C8205D">
        <w:rPr>
          <w:color w:val="000000" w:themeColor="text1"/>
          <w:sz w:val="22"/>
          <w:szCs w:val="22"/>
          <w:rPrChange w:id="926" w:author="Risa" w:date="2021-07-06T14:20:00Z">
            <w:rPr>
              <w:sz w:val="22"/>
              <w:szCs w:val="22"/>
            </w:rPr>
          </w:rPrChange>
        </w:rPr>
        <w:t>2003)</w:t>
      </w:r>
      <w:del w:id="927" w:author="Nick Smith" w:date="2021-06-30T14:41:00Z">
        <w:r w:rsidR="00FB6DB2" w:rsidRPr="00C8205D" w:rsidDel="009E4109">
          <w:rPr>
            <w:color w:val="000000" w:themeColor="text1"/>
            <w:sz w:val="22"/>
            <w:szCs w:val="22"/>
            <w:rPrChange w:id="928" w:author="Risa" w:date="2021-07-06T14:20:00Z">
              <w:rPr>
                <w:sz w:val="22"/>
                <w:szCs w:val="22"/>
              </w:rPr>
            </w:rPrChange>
          </w:rPr>
          <w:delText xml:space="preserve"> based on a study on Long Island (NY)</w:delText>
        </w:r>
      </w:del>
      <w:ins w:id="929" w:author="Nick Smith" w:date="2021-06-30T14:46:00Z">
        <w:r w:rsidR="00D05B3D" w:rsidRPr="00C8205D">
          <w:rPr>
            <w:color w:val="000000" w:themeColor="text1"/>
            <w:sz w:val="22"/>
            <w:szCs w:val="22"/>
            <w:rPrChange w:id="930" w:author="Risa" w:date="2021-07-06T14:20:00Z">
              <w:rPr>
                <w:sz w:val="22"/>
                <w:szCs w:val="22"/>
              </w:rPr>
            </w:rPrChange>
          </w:rPr>
          <w:t>. Whil</w:t>
        </w:r>
      </w:ins>
      <w:ins w:id="931" w:author="Nick Smith" w:date="2021-06-30T14:47:00Z">
        <w:r w:rsidR="00D05B3D" w:rsidRPr="00C8205D">
          <w:rPr>
            <w:color w:val="000000" w:themeColor="text1"/>
            <w:sz w:val="22"/>
            <w:szCs w:val="22"/>
            <w:rPrChange w:id="932" w:author="Risa" w:date="2021-07-06T14:20:00Z">
              <w:rPr>
                <w:sz w:val="22"/>
                <w:szCs w:val="22"/>
              </w:rPr>
            </w:rPrChange>
          </w:rPr>
          <w:t xml:space="preserve">e fire responses </w:t>
        </w:r>
      </w:ins>
      <w:ins w:id="933" w:author="Nick Smith" w:date="2021-06-30T14:45:00Z">
        <w:r w:rsidR="00D05B3D" w:rsidRPr="00C8205D">
          <w:rPr>
            <w:color w:val="000000" w:themeColor="text1"/>
            <w:sz w:val="22"/>
            <w:szCs w:val="22"/>
            <w:rPrChange w:id="934" w:author="Risa" w:date="2021-07-06T14:20:00Z">
              <w:rPr>
                <w:sz w:val="22"/>
                <w:szCs w:val="22"/>
              </w:rPr>
            </w:rPrChange>
          </w:rPr>
          <w:t>have been studied previously</w:t>
        </w:r>
      </w:ins>
      <w:del w:id="935" w:author="Nick Smith" w:date="2021-06-30T14:45:00Z">
        <w:r w:rsidRPr="00C8205D" w:rsidDel="00D05B3D">
          <w:rPr>
            <w:color w:val="000000" w:themeColor="text1"/>
            <w:sz w:val="22"/>
            <w:szCs w:val="22"/>
            <w:rPrChange w:id="936" w:author="Risa" w:date="2021-07-06T14:20:00Z">
              <w:rPr>
                <w:sz w:val="22"/>
                <w:szCs w:val="22"/>
              </w:rPr>
            </w:rPrChange>
          </w:rPr>
          <w:delText>.</w:delText>
        </w:r>
      </w:del>
      <w:r w:rsidRPr="00C8205D">
        <w:rPr>
          <w:color w:val="000000" w:themeColor="text1"/>
          <w:sz w:val="22"/>
          <w:szCs w:val="22"/>
          <w:rPrChange w:id="937" w:author="Risa" w:date="2021-07-06T14:20:00Z">
            <w:rPr>
              <w:sz w:val="22"/>
              <w:szCs w:val="22"/>
            </w:rPr>
          </w:rPrChange>
        </w:rPr>
        <w:t xml:space="preserve"> </w:t>
      </w:r>
      <w:del w:id="938" w:author="Nick Smith" w:date="2021-06-30T14:45:00Z">
        <w:r w:rsidR="00946E74" w:rsidRPr="00C8205D" w:rsidDel="00D05B3D">
          <w:rPr>
            <w:color w:val="000000" w:themeColor="text1"/>
            <w:sz w:val="22"/>
            <w:szCs w:val="22"/>
            <w:rPrChange w:id="939" w:author="Risa" w:date="2021-07-06T14:20:00Z">
              <w:rPr>
                <w:sz w:val="22"/>
                <w:szCs w:val="22"/>
              </w:rPr>
            </w:rPrChange>
          </w:rPr>
          <w:delText>Crucially, if fire is truly a necessity to prolong longevity</w:delText>
        </w:r>
        <w:r w:rsidR="00FB6DB2" w:rsidRPr="00C8205D" w:rsidDel="00D05B3D">
          <w:rPr>
            <w:color w:val="000000" w:themeColor="text1"/>
            <w:sz w:val="22"/>
            <w:szCs w:val="22"/>
            <w:rPrChange w:id="940" w:author="Risa" w:date="2021-07-06T14:20:00Z">
              <w:rPr>
                <w:sz w:val="22"/>
                <w:szCs w:val="22"/>
              </w:rPr>
            </w:rPrChange>
          </w:rPr>
          <w:delText xml:space="preserve"> at </w:delText>
        </w:r>
      </w:del>
      <w:ins w:id="941" w:author="Jeff" w:date="2021-06-26T00:58:00Z">
        <w:del w:id="942" w:author="Nick Smith" w:date="2021-06-30T14:45:00Z">
          <w:r w:rsidR="002D7687" w:rsidRPr="00C8205D" w:rsidDel="00D05B3D">
            <w:rPr>
              <w:color w:val="000000" w:themeColor="text1"/>
              <w:sz w:val="22"/>
              <w:szCs w:val="22"/>
              <w:rPrChange w:id="943" w:author="Risa" w:date="2021-07-06T14:20:00Z">
                <w:rPr>
                  <w:sz w:val="22"/>
                  <w:szCs w:val="22"/>
                </w:rPr>
              </w:rPrChange>
            </w:rPr>
            <w:delText xml:space="preserve">for reproduction and persistence on </w:delText>
          </w:r>
        </w:del>
      </w:ins>
      <w:del w:id="944" w:author="Nick Smith" w:date="2021-06-30T14:45:00Z">
        <w:r w:rsidR="00FB6DB2" w:rsidRPr="00C8205D" w:rsidDel="00D05B3D">
          <w:rPr>
            <w:color w:val="000000" w:themeColor="text1"/>
            <w:sz w:val="22"/>
            <w:szCs w:val="22"/>
            <w:rPrChange w:id="945" w:author="Risa" w:date="2021-07-06T14:20:00Z">
              <w:rPr>
                <w:sz w:val="22"/>
                <w:szCs w:val="22"/>
              </w:rPr>
            </w:rPrChange>
          </w:rPr>
          <w:delText>Mt. Desert</w:delText>
        </w:r>
        <w:r w:rsidR="00946E74" w:rsidRPr="00C8205D" w:rsidDel="00D05B3D">
          <w:rPr>
            <w:color w:val="000000" w:themeColor="text1"/>
            <w:sz w:val="22"/>
            <w:szCs w:val="22"/>
            <w:rPrChange w:id="946" w:author="Risa" w:date="2021-07-06T14:20:00Z">
              <w:rPr>
                <w:sz w:val="22"/>
                <w:szCs w:val="22"/>
              </w:rPr>
            </w:rPrChange>
          </w:rPr>
          <w:delText xml:space="preserve">, investigators </w:delText>
        </w:r>
      </w:del>
      <w:ins w:id="947" w:author="Jeff" w:date="2021-06-26T00:58:00Z">
        <w:del w:id="948" w:author="Nick Smith" w:date="2021-06-30T14:45:00Z">
          <w:r w:rsidR="002D7687" w:rsidRPr="00C8205D" w:rsidDel="00D05B3D">
            <w:rPr>
              <w:color w:val="000000" w:themeColor="text1"/>
              <w:sz w:val="22"/>
              <w:szCs w:val="22"/>
              <w:rPrChange w:id="949" w:author="Risa" w:date="2021-07-06T14:20:00Z">
                <w:rPr>
                  <w:sz w:val="22"/>
                  <w:szCs w:val="22"/>
                </w:rPr>
              </w:rPrChange>
            </w:rPr>
            <w:delText xml:space="preserve">we </w:delText>
          </w:r>
        </w:del>
      </w:ins>
      <w:del w:id="950" w:author="Nick Smith" w:date="2021-06-30T14:45:00Z">
        <w:r w:rsidR="00FB6DB2" w:rsidRPr="00C8205D" w:rsidDel="00D05B3D">
          <w:rPr>
            <w:color w:val="000000" w:themeColor="text1"/>
            <w:sz w:val="22"/>
            <w:szCs w:val="22"/>
            <w:rPrChange w:id="951" w:author="Risa" w:date="2021-07-06T14:20:00Z">
              <w:rPr>
                <w:sz w:val="22"/>
                <w:szCs w:val="22"/>
              </w:rPr>
            </w:rPrChange>
          </w:rPr>
          <w:delText>are tasked with understanding and interpreting</w:delText>
        </w:r>
        <w:r w:rsidR="00946E74" w:rsidRPr="00C8205D" w:rsidDel="00D05B3D">
          <w:rPr>
            <w:color w:val="000000" w:themeColor="text1"/>
            <w:sz w:val="22"/>
            <w:szCs w:val="22"/>
            <w:rPrChange w:id="952" w:author="Risa" w:date="2021-07-06T14:20:00Z">
              <w:rPr>
                <w:sz w:val="22"/>
                <w:szCs w:val="22"/>
              </w:rPr>
            </w:rPrChange>
          </w:rPr>
          <w:delText xml:space="preserve"> factors, other than fire, which account for persistence</w:delText>
        </w:r>
      </w:del>
      <w:ins w:id="953" w:author="Jeff" w:date="2021-06-26T00:59:00Z">
        <w:del w:id="954" w:author="Nick Smith" w:date="2021-06-30T14:45:00Z">
          <w:r w:rsidR="002D7687" w:rsidRPr="00C8205D" w:rsidDel="00D05B3D">
            <w:rPr>
              <w:color w:val="000000" w:themeColor="text1"/>
              <w:sz w:val="22"/>
              <w:szCs w:val="22"/>
              <w:rPrChange w:id="955" w:author="Risa" w:date="2021-07-06T14:20:00Z">
                <w:rPr>
                  <w:sz w:val="22"/>
                  <w:szCs w:val="22"/>
                </w:rPr>
              </w:rPrChange>
            </w:rPr>
            <w:delText xml:space="preserve">determining if other factors such as topography play a role in </w:delText>
          </w:r>
        </w:del>
      </w:ins>
      <w:ins w:id="956" w:author="Jeff" w:date="2021-06-26T01:00:00Z">
        <w:del w:id="957" w:author="Nick Smith" w:date="2021-06-30T14:45:00Z">
          <w:r w:rsidR="002D7687" w:rsidRPr="00C8205D" w:rsidDel="00D05B3D">
            <w:rPr>
              <w:color w:val="000000" w:themeColor="text1"/>
              <w:sz w:val="22"/>
              <w:szCs w:val="22"/>
              <w:rPrChange w:id="958" w:author="Risa" w:date="2021-07-06T14:20:00Z">
                <w:rPr>
                  <w:sz w:val="22"/>
                  <w:szCs w:val="22"/>
                </w:rPr>
              </w:rPrChange>
            </w:rPr>
            <w:delText xml:space="preserve">species response towards </w:delText>
          </w:r>
        </w:del>
      </w:ins>
      <w:ins w:id="959" w:author="Jeff" w:date="2021-06-26T00:59:00Z">
        <w:del w:id="960" w:author="Nick Smith" w:date="2021-06-30T14:45:00Z">
          <w:r w:rsidR="002D7687" w:rsidRPr="00C8205D" w:rsidDel="00D05B3D">
            <w:rPr>
              <w:color w:val="000000" w:themeColor="text1"/>
              <w:sz w:val="22"/>
              <w:szCs w:val="22"/>
              <w:rPrChange w:id="961" w:author="Risa" w:date="2021-07-06T14:20:00Z">
                <w:rPr>
                  <w:sz w:val="22"/>
                  <w:szCs w:val="22"/>
                </w:rPr>
              </w:rPrChange>
            </w:rPr>
            <w:delText>continuity</w:delText>
          </w:r>
        </w:del>
      </w:ins>
      <w:del w:id="962" w:author="Nick Smith" w:date="2021-06-30T14:45:00Z">
        <w:r w:rsidR="00946E74" w:rsidRPr="00C8205D" w:rsidDel="00D05B3D">
          <w:rPr>
            <w:color w:val="000000" w:themeColor="text1"/>
            <w:sz w:val="22"/>
            <w:szCs w:val="22"/>
            <w:rPrChange w:id="963" w:author="Risa" w:date="2021-07-06T14:20:00Z">
              <w:rPr>
                <w:sz w:val="22"/>
                <w:szCs w:val="22"/>
              </w:rPr>
            </w:rPrChange>
          </w:rPr>
          <w:delText>.</w:delText>
        </w:r>
        <w:r w:rsidR="00114CA4" w:rsidRPr="00C8205D" w:rsidDel="00D05B3D">
          <w:rPr>
            <w:color w:val="000000" w:themeColor="text1"/>
            <w:sz w:val="22"/>
            <w:szCs w:val="22"/>
            <w:rPrChange w:id="964" w:author="Risa" w:date="2021-07-06T14:20:00Z">
              <w:rPr>
                <w:sz w:val="22"/>
                <w:szCs w:val="22"/>
              </w:rPr>
            </w:rPrChange>
          </w:rPr>
          <w:delText xml:space="preserve"> </w:delText>
        </w:r>
      </w:del>
    </w:p>
    <w:p w14:paraId="4682F8D4" w14:textId="4AB80BF7" w:rsidR="00CB5E75" w:rsidRPr="00C8205D" w:rsidDel="00D05B3D" w:rsidRDefault="00CB5E75" w:rsidP="001D7BE7">
      <w:pPr>
        <w:spacing w:line="360" w:lineRule="auto"/>
        <w:rPr>
          <w:del w:id="965" w:author="Nick Smith" w:date="2021-06-30T14:45:00Z"/>
          <w:color w:val="000000" w:themeColor="text1"/>
          <w:sz w:val="22"/>
          <w:szCs w:val="22"/>
          <w:rPrChange w:id="966" w:author="Risa" w:date="2021-07-06T14:20:00Z">
            <w:rPr>
              <w:del w:id="967" w:author="Nick Smith" w:date="2021-06-30T14:45:00Z"/>
              <w:sz w:val="22"/>
              <w:szCs w:val="22"/>
            </w:rPr>
          </w:rPrChange>
        </w:rPr>
        <w:pPrChange w:id="968" w:author="Risa" w:date="2021-07-06T13:11:00Z">
          <w:pPr>
            <w:spacing w:line="276" w:lineRule="auto"/>
            <w:jc w:val="both"/>
          </w:pPr>
        </w:pPrChange>
      </w:pPr>
    </w:p>
    <w:p w14:paraId="231AA559" w14:textId="54C73688" w:rsidR="00992A1C" w:rsidRPr="00C8205D" w:rsidDel="00D05B3D" w:rsidRDefault="000C2EBC" w:rsidP="001D7BE7">
      <w:pPr>
        <w:spacing w:line="360" w:lineRule="auto"/>
        <w:rPr>
          <w:del w:id="969" w:author="Nick Smith" w:date="2021-06-30T14:45:00Z"/>
          <w:color w:val="000000" w:themeColor="text1"/>
          <w:sz w:val="22"/>
          <w:szCs w:val="22"/>
          <w:rPrChange w:id="970" w:author="Risa" w:date="2021-07-06T14:20:00Z">
            <w:rPr>
              <w:del w:id="971" w:author="Nick Smith" w:date="2021-06-30T14:45:00Z"/>
              <w:sz w:val="22"/>
              <w:szCs w:val="22"/>
            </w:rPr>
          </w:rPrChange>
        </w:rPr>
        <w:pPrChange w:id="972" w:author="Risa" w:date="2021-07-06T13:11:00Z">
          <w:pPr>
            <w:spacing w:line="276" w:lineRule="auto"/>
            <w:jc w:val="both"/>
          </w:pPr>
        </w:pPrChange>
      </w:pPr>
      <w:del w:id="973" w:author="Nick Smith" w:date="2021-06-30T14:45:00Z">
        <w:r w:rsidRPr="00C8205D" w:rsidDel="00D05B3D">
          <w:rPr>
            <w:color w:val="000000" w:themeColor="text1"/>
            <w:sz w:val="22"/>
            <w:szCs w:val="22"/>
            <w:rPrChange w:id="974" w:author="Risa" w:date="2021-07-06T14:20:00Z">
              <w:rPr>
                <w:sz w:val="22"/>
                <w:szCs w:val="22"/>
              </w:rPr>
            </w:rPrChange>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C8205D" w:rsidDel="00D05B3D">
          <w:rPr>
            <w:color w:val="000000" w:themeColor="text1"/>
            <w:sz w:val="22"/>
            <w:szCs w:val="22"/>
            <w:rPrChange w:id="975" w:author="Risa" w:date="2021-07-06T14:20:00Z">
              <w:rPr>
                <w:sz w:val="22"/>
                <w:szCs w:val="22"/>
              </w:rPr>
            </w:rPrChange>
          </w:rPr>
          <w:delText xml:space="preserve">In addition there are other disturbances such as </w:delText>
        </w:r>
        <w:r w:rsidR="00881E53" w:rsidRPr="00C8205D" w:rsidDel="00D05B3D">
          <w:rPr>
            <w:color w:val="000000" w:themeColor="text1"/>
            <w:sz w:val="22"/>
            <w:szCs w:val="22"/>
            <w:rPrChange w:id="976" w:author="Risa" w:date="2021-07-06T14:20:00Z">
              <w:rPr>
                <w:sz w:val="22"/>
                <w:szCs w:val="22"/>
              </w:rPr>
            </w:rPrChange>
          </w:rPr>
          <w:delText xml:space="preserve">mechanical thinning and bioturbation (Abney </w:delText>
        </w:r>
        <w:r w:rsidR="00881E53" w:rsidRPr="00C8205D" w:rsidDel="00D05B3D">
          <w:rPr>
            <w:i/>
            <w:iCs/>
            <w:color w:val="000000" w:themeColor="text1"/>
            <w:sz w:val="22"/>
            <w:szCs w:val="22"/>
            <w:rPrChange w:id="977" w:author="Risa" w:date="2021-07-06T14:20:00Z">
              <w:rPr>
                <w:i/>
                <w:iCs/>
                <w:sz w:val="22"/>
                <w:szCs w:val="22"/>
              </w:rPr>
            </w:rPrChange>
          </w:rPr>
          <w:delText>et al.</w:delText>
        </w:r>
        <w:r w:rsidR="00881E53" w:rsidRPr="00C8205D" w:rsidDel="00D05B3D">
          <w:rPr>
            <w:color w:val="000000" w:themeColor="text1"/>
            <w:sz w:val="22"/>
            <w:szCs w:val="22"/>
            <w:rPrChange w:id="978" w:author="Risa" w:date="2021-07-06T14:20:00Z">
              <w:rPr>
                <w:sz w:val="22"/>
                <w:szCs w:val="22"/>
              </w:rPr>
            </w:rPrChange>
          </w:rPr>
          <w:delText xml:space="preserve"> 2019) </w:delText>
        </w:r>
        <w:r w:rsidR="00C83B78" w:rsidRPr="00C8205D" w:rsidDel="00D05B3D">
          <w:rPr>
            <w:color w:val="000000" w:themeColor="text1"/>
            <w:sz w:val="22"/>
            <w:szCs w:val="22"/>
            <w:rPrChange w:id="979" w:author="Risa" w:date="2021-07-06T14:20:00Z">
              <w:rPr>
                <w:sz w:val="22"/>
                <w:szCs w:val="22"/>
              </w:rPr>
            </w:rPrChange>
          </w:rPr>
          <w:delText xml:space="preserve">and insect herbivory </w:delText>
        </w:r>
        <w:r w:rsidR="00881E53" w:rsidRPr="00C8205D" w:rsidDel="00D05B3D">
          <w:rPr>
            <w:color w:val="000000" w:themeColor="text1"/>
            <w:sz w:val="22"/>
            <w:szCs w:val="22"/>
            <w:rPrChange w:id="980" w:author="Risa" w:date="2021-07-06T14:20:00Z">
              <w:rPr>
                <w:sz w:val="22"/>
                <w:szCs w:val="22"/>
              </w:rPr>
            </w:rPrChange>
          </w:rPr>
          <w:delText xml:space="preserve">(Lesk </w:delText>
        </w:r>
        <w:r w:rsidR="00881E53" w:rsidRPr="00C8205D" w:rsidDel="00D05B3D">
          <w:rPr>
            <w:i/>
            <w:iCs/>
            <w:color w:val="000000" w:themeColor="text1"/>
            <w:sz w:val="22"/>
            <w:szCs w:val="22"/>
            <w:rPrChange w:id="981" w:author="Risa" w:date="2021-07-06T14:20:00Z">
              <w:rPr>
                <w:i/>
                <w:iCs/>
                <w:sz w:val="22"/>
                <w:szCs w:val="22"/>
              </w:rPr>
            </w:rPrChange>
          </w:rPr>
          <w:delText>et al.</w:delText>
        </w:r>
        <w:r w:rsidR="00881E53" w:rsidRPr="00C8205D" w:rsidDel="00D05B3D">
          <w:rPr>
            <w:color w:val="000000" w:themeColor="text1"/>
            <w:sz w:val="22"/>
            <w:szCs w:val="22"/>
            <w:rPrChange w:id="982" w:author="Risa" w:date="2021-07-06T14:20:00Z">
              <w:rPr>
                <w:sz w:val="22"/>
                <w:szCs w:val="22"/>
              </w:rPr>
            </w:rPrChange>
          </w:rPr>
          <w:delText xml:space="preserve"> 2017) </w:delText>
        </w:r>
        <w:r w:rsidR="00C83B78" w:rsidRPr="00C8205D" w:rsidDel="00D05B3D">
          <w:rPr>
            <w:color w:val="000000" w:themeColor="text1"/>
            <w:sz w:val="22"/>
            <w:szCs w:val="22"/>
            <w:rPrChange w:id="983" w:author="Risa" w:date="2021-07-06T14:20:00Z">
              <w:rPr>
                <w:sz w:val="22"/>
                <w:szCs w:val="22"/>
              </w:rPr>
            </w:rPrChange>
          </w:rPr>
          <w:delText xml:space="preserve">which affect pitch pine resilience elsewhere </w:delText>
        </w:r>
        <w:r w:rsidRPr="00C8205D" w:rsidDel="00D05B3D">
          <w:rPr>
            <w:color w:val="000000" w:themeColor="text1"/>
            <w:sz w:val="22"/>
            <w:szCs w:val="22"/>
            <w:rPrChange w:id="984" w:author="Risa" w:date="2021-07-06T14:20:00Z">
              <w:rPr>
                <w:sz w:val="22"/>
                <w:szCs w:val="22"/>
              </w:rPr>
            </w:rPrChange>
          </w:rPr>
          <w:delText>but, until now, not</w:delText>
        </w:r>
        <w:r w:rsidR="00C83B78" w:rsidRPr="00C8205D" w:rsidDel="00D05B3D">
          <w:rPr>
            <w:color w:val="000000" w:themeColor="text1"/>
            <w:sz w:val="22"/>
            <w:szCs w:val="22"/>
            <w:rPrChange w:id="985" w:author="Risa" w:date="2021-07-06T14:20:00Z">
              <w:rPr>
                <w:sz w:val="22"/>
                <w:szCs w:val="22"/>
              </w:rPr>
            </w:rPrChange>
          </w:rPr>
          <w:delText xml:space="preserve"> </w:delText>
        </w:r>
        <w:r w:rsidRPr="00C8205D" w:rsidDel="00D05B3D">
          <w:rPr>
            <w:color w:val="000000" w:themeColor="text1"/>
            <w:sz w:val="22"/>
            <w:szCs w:val="22"/>
            <w:rPrChange w:id="986" w:author="Risa" w:date="2021-07-06T14:20:00Z">
              <w:rPr>
                <w:sz w:val="22"/>
                <w:szCs w:val="22"/>
              </w:rPr>
            </w:rPrChange>
          </w:rPr>
          <w:delText>a</w:delText>
        </w:r>
        <w:r w:rsidR="00C83B78" w:rsidRPr="00C8205D" w:rsidDel="00D05B3D">
          <w:rPr>
            <w:color w:val="000000" w:themeColor="text1"/>
            <w:sz w:val="22"/>
            <w:szCs w:val="22"/>
            <w:rPrChange w:id="987" w:author="Risa" w:date="2021-07-06T14:20:00Z">
              <w:rPr>
                <w:sz w:val="22"/>
                <w:szCs w:val="22"/>
              </w:rPr>
            </w:rPrChange>
          </w:rPr>
          <w:delText>t Mt. Desert</w:delText>
        </w:r>
        <w:r w:rsidRPr="00C8205D" w:rsidDel="00D05B3D">
          <w:rPr>
            <w:color w:val="000000" w:themeColor="text1"/>
            <w:sz w:val="22"/>
            <w:szCs w:val="22"/>
            <w:rPrChange w:id="988" w:author="Risa" w:date="2021-07-06T14:20:00Z">
              <w:rPr>
                <w:sz w:val="22"/>
                <w:szCs w:val="22"/>
              </w:rPr>
            </w:rPrChange>
          </w:rPr>
          <w:delText>.</w:delText>
        </w:r>
        <w:r w:rsidR="00C83B78" w:rsidRPr="00C8205D" w:rsidDel="00D05B3D">
          <w:rPr>
            <w:color w:val="000000" w:themeColor="text1"/>
            <w:sz w:val="22"/>
            <w:szCs w:val="22"/>
            <w:rPrChange w:id="989" w:author="Risa" w:date="2021-07-06T14:20:00Z">
              <w:rPr>
                <w:sz w:val="22"/>
                <w:szCs w:val="22"/>
              </w:rPr>
            </w:rPrChange>
          </w:rPr>
          <w:delText xml:space="preserve"> What arises from questions about fire history, elevation and disturbances suggests the key to understanding persistence lies in gaining a better understanding of principal factors.</w:delText>
        </w:r>
      </w:del>
    </w:p>
    <w:p w14:paraId="07F4F3AF" w14:textId="7983F1D2" w:rsidR="00DF7A91" w:rsidRPr="00C8205D" w:rsidDel="00D05B3D" w:rsidRDefault="00DF7A91" w:rsidP="001D7BE7">
      <w:pPr>
        <w:spacing w:line="360" w:lineRule="auto"/>
        <w:rPr>
          <w:del w:id="990" w:author="Nick Smith" w:date="2021-06-30T14:45:00Z"/>
          <w:moveFrom w:id="991" w:author="Jeff" w:date="2021-06-22T06:19:00Z"/>
          <w:color w:val="000000" w:themeColor="text1"/>
          <w:sz w:val="22"/>
          <w:szCs w:val="22"/>
          <w:rPrChange w:id="992" w:author="Risa" w:date="2021-07-06T14:20:00Z">
            <w:rPr>
              <w:del w:id="993" w:author="Nick Smith" w:date="2021-06-30T14:45:00Z"/>
              <w:moveFrom w:id="994" w:author="Jeff" w:date="2021-06-22T06:19:00Z"/>
              <w:sz w:val="22"/>
              <w:szCs w:val="22"/>
            </w:rPr>
          </w:rPrChange>
        </w:rPr>
        <w:pPrChange w:id="995" w:author="Risa" w:date="2021-07-06T13:11:00Z">
          <w:pPr>
            <w:spacing w:line="276" w:lineRule="auto"/>
            <w:jc w:val="both"/>
          </w:pPr>
        </w:pPrChange>
      </w:pPr>
      <w:moveFromRangeStart w:id="996" w:author="Jeff" w:date="2021-06-22T06:19:00Z" w:name="move75235180"/>
    </w:p>
    <w:p w14:paraId="7C15207C" w14:textId="55E10424" w:rsidR="00551A29" w:rsidRPr="00C8205D" w:rsidDel="00D05B3D" w:rsidRDefault="00551A29" w:rsidP="001D7BE7">
      <w:pPr>
        <w:spacing w:line="360" w:lineRule="auto"/>
        <w:rPr>
          <w:del w:id="997" w:author="Nick Smith" w:date="2021-06-30T14:45:00Z"/>
          <w:moveFrom w:id="998" w:author="Jeff" w:date="2021-06-22T06:19:00Z"/>
          <w:b/>
          <w:bCs/>
          <w:color w:val="000000" w:themeColor="text1"/>
          <w:sz w:val="22"/>
          <w:szCs w:val="22"/>
          <w:rPrChange w:id="999" w:author="Risa" w:date="2021-07-06T14:20:00Z">
            <w:rPr>
              <w:del w:id="1000" w:author="Nick Smith" w:date="2021-06-30T14:45:00Z"/>
              <w:moveFrom w:id="1001" w:author="Jeff" w:date="2021-06-22T06:19:00Z"/>
              <w:b/>
              <w:bCs/>
              <w:sz w:val="22"/>
              <w:szCs w:val="22"/>
            </w:rPr>
          </w:rPrChange>
        </w:rPr>
        <w:pPrChange w:id="1002" w:author="Risa" w:date="2021-07-06T13:11:00Z">
          <w:pPr>
            <w:spacing w:line="276" w:lineRule="auto"/>
            <w:jc w:val="both"/>
          </w:pPr>
        </w:pPrChange>
      </w:pPr>
      <w:moveFrom w:id="1003" w:author="Jeff" w:date="2021-06-22T06:19:00Z">
        <w:del w:id="1004" w:author="Nick Smith" w:date="2021-06-30T14:45:00Z">
          <w:r w:rsidRPr="00C8205D" w:rsidDel="00D05B3D">
            <w:rPr>
              <w:b/>
              <w:bCs/>
              <w:color w:val="000000" w:themeColor="text1"/>
              <w:sz w:val="22"/>
              <w:szCs w:val="22"/>
              <w:rPrChange w:id="1005" w:author="Risa" w:date="2021-07-06T14:20:00Z">
                <w:rPr>
                  <w:b/>
                  <w:bCs/>
                  <w:sz w:val="22"/>
                  <w:szCs w:val="22"/>
                </w:rPr>
              </w:rPrChange>
            </w:rPr>
            <w:delText>Hypothesis testing</w:delText>
          </w:r>
        </w:del>
      </w:moveFrom>
    </w:p>
    <w:moveFromRangeEnd w:id="996"/>
    <w:p w14:paraId="1DF9B900" w14:textId="4614FF9D" w:rsidR="00B47BF9" w:rsidRPr="00C8205D" w:rsidDel="00D05B3D" w:rsidRDefault="00CB5E75" w:rsidP="001D7BE7">
      <w:pPr>
        <w:spacing w:line="360" w:lineRule="auto"/>
        <w:rPr>
          <w:del w:id="1006" w:author="Nick Smith" w:date="2021-06-30T14:45:00Z"/>
          <w:color w:val="000000" w:themeColor="text1"/>
          <w:sz w:val="22"/>
          <w:szCs w:val="22"/>
          <w:rPrChange w:id="1007" w:author="Risa" w:date="2021-07-06T14:20:00Z">
            <w:rPr>
              <w:del w:id="1008" w:author="Nick Smith" w:date="2021-06-30T14:45:00Z"/>
              <w:sz w:val="22"/>
              <w:szCs w:val="22"/>
            </w:rPr>
          </w:rPrChange>
        </w:rPr>
        <w:pPrChange w:id="1009" w:author="Risa" w:date="2021-07-06T13:11:00Z">
          <w:pPr>
            <w:spacing w:line="276" w:lineRule="auto"/>
            <w:jc w:val="both"/>
          </w:pPr>
        </w:pPrChange>
      </w:pPr>
      <w:del w:id="1010" w:author="Nick Smith" w:date="2021-06-30T14:45:00Z">
        <w:r w:rsidRPr="00C8205D" w:rsidDel="00D05B3D">
          <w:rPr>
            <w:color w:val="000000" w:themeColor="text1"/>
            <w:sz w:val="22"/>
            <w:szCs w:val="22"/>
            <w:rPrChange w:id="1011" w:author="Risa" w:date="2021-07-06T14:20:00Z">
              <w:rPr>
                <w:sz w:val="22"/>
                <w:szCs w:val="22"/>
              </w:rPr>
            </w:rPrChange>
          </w:rPr>
          <w:delText xml:space="preserve">We undertook an analysis of fire history, tree adaptations, current biogeochemical status, elevation, topography and stand clustering to increase understanding of a somewhat complex set of issues. </w:delText>
        </w:r>
        <w:r w:rsidR="008211BA" w:rsidRPr="00C8205D" w:rsidDel="00D05B3D">
          <w:rPr>
            <w:color w:val="000000" w:themeColor="text1"/>
            <w:sz w:val="22"/>
            <w:szCs w:val="22"/>
            <w:rPrChange w:id="1012" w:author="Risa" w:date="2021-07-06T14:20:00Z">
              <w:rPr>
                <w:sz w:val="22"/>
                <w:szCs w:val="22"/>
              </w:rPr>
            </w:rPrChange>
          </w:rPr>
          <w:delText>I</w:delText>
        </w:r>
        <w:r w:rsidR="000F5F0D" w:rsidRPr="00C8205D" w:rsidDel="00D05B3D">
          <w:rPr>
            <w:color w:val="000000" w:themeColor="text1"/>
            <w:sz w:val="22"/>
            <w:szCs w:val="22"/>
            <w:rPrChange w:id="1013" w:author="Risa" w:date="2021-07-06T14:20:00Z">
              <w:rPr>
                <w:sz w:val="22"/>
                <w:szCs w:val="22"/>
              </w:rPr>
            </w:rPrChange>
          </w:rPr>
          <w:delText xml:space="preserve">nvestigators are presented with </w:delText>
        </w:r>
        <w:r w:rsidR="00563913" w:rsidRPr="00C8205D" w:rsidDel="00D05B3D">
          <w:rPr>
            <w:color w:val="000000" w:themeColor="text1"/>
            <w:sz w:val="22"/>
            <w:szCs w:val="22"/>
            <w:rPrChange w:id="1014" w:author="Risa" w:date="2021-07-06T14:20:00Z">
              <w:rPr>
                <w:sz w:val="22"/>
                <w:szCs w:val="22"/>
              </w:rPr>
            </w:rPrChange>
          </w:rPr>
          <w:delText>a remarkable testbed</w:delText>
        </w:r>
        <w:r w:rsidR="00563913" w:rsidRPr="00C8205D" w:rsidDel="00D05B3D">
          <w:rPr>
            <w:color w:val="000000" w:themeColor="text1"/>
            <w:sz w:val="22"/>
            <w:szCs w:val="22"/>
            <w:vertAlign w:val="superscript"/>
            <w:rPrChange w:id="1015" w:author="Risa" w:date="2021-07-06T14:20:00Z">
              <w:rPr>
                <w:color w:val="2E74B5" w:themeColor="accent5" w:themeShade="BF"/>
                <w:sz w:val="22"/>
                <w:szCs w:val="22"/>
                <w:vertAlign w:val="superscript"/>
              </w:rPr>
            </w:rPrChange>
          </w:rPr>
          <w:delText xml:space="preserve"> </w:delText>
        </w:r>
        <w:r w:rsidR="00563913" w:rsidRPr="00C8205D" w:rsidDel="00D05B3D">
          <w:rPr>
            <w:color w:val="000000" w:themeColor="text1"/>
            <w:sz w:val="22"/>
            <w:szCs w:val="22"/>
            <w:rPrChange w:id="1016" w:author="Risa" w:date="2021-07-06T14:20:00Z">
              <w:rPr>
                <w:sz w:val="22"/>
                <w:szCs w:val="22"/>
              </w:rPr>
            </w:rPrChange>
          </w:rPr>
          <w:delText>to untangle connections and differences between disturbance</w:delText>
        </w:r>
        <w:r w:rsidR="00696346" w:rsidRPr="00C8205D" w:rsidDel="00D05B3D">
          <w:rPr>
            <w:color w:val="000000" w:themeColor="text1"/>
            <w:sz w:val="22"/>
            <w:szCs w:val="22"/>
            <w:rPrChange w:id="1017" w:author="Risa" w:date="2021-07-06T14:20:00Z">
              <w:rPr>
                <w:sz w:val="22"/>
                <w:szCs w:val="22"/>
              </w:rPr>
            </w:rPrChange>
          </w:rPr>
          <w:delText xml:space="preserve">, </w:delText>
        </w:r>
        <w:r w:rsidR="00563913" w:rsidRPr="00C8205D" w:rsidDel="00D05B3D">
          <w:rPr>
            <w:color w:val="000000" w:themeColor="text1"/>
            <w:sz w:val="22"/>
            <w:szCs w:val="22"/>
            <w:rPrChange w:id="1018" w:author="Risa" w:date="2021-07-06T14:20:00Z">
              <w:rPr>
                <w:sz w:val="22"/>
                <w:szCs w:val="22"/>
              </w:rPr>
            </w:rPrChange>
          </w:rPr>
          <w:delText>environmental factors and tree traits on the island</w:delText>
        </w:r>
        <w:r w:rsidR="00696346" w:rsidRPr="00C8205D" w:rsidDel="00D05B3D">
          <w:rPr>
            <w:color w:val="000000" w:themeColor="text1"/>
            <w:sz w:val="22"/>
            <w:szCs w:val="22"/>
            <w:rPrChange w:id="1019" w:author="Risa" w:date="2021-07-06T14:20:00Z">
              <w:rPr>
                <w:sz w:val="22"/>
                <w:szCs w:val="22"/>
              </w:rPr>
            </w:rPrChange>
          </w:rPr>
          <w:delText xml:space="preserve"> in four populations</w:delText>
        </w:r>
        <w:r w:rsidR="00563913" w:rsidRPr="00C8205D" w:rsidDel="00D05B3D">
          <w:rPr>
            <w:color w:val="000000" w:themeColor="text1"/>
            <w:sz w:val="22"/>
            <w:szCs w:val="22"/>
            <w:rPrChange w:id="1020" w:author="Risa" w:date="2021-07-06T14:20:00Z">
              <w:rPr>
                <w:sz w:val="22"/>
                <w:szCs w:val="22"/>
              </w:rPr>
            </w:rPrChange>
          </w:rPr>
          <w:delText xml:space="preserve"> (Fig. 2B). </w:delText>
        </w:r>
        <w:r w:rsidR="007334C0" w:rsidRPr="00C8205D" w:rsidDel="00D05B3D">
          <w:rPr>
            <w:color w:val="000000" w:themeColor="text1"/>
            <w:sz w:val="22"/>
            <w:szCs w:val="22"/>
            <w:rPrChange w:id="1021" w:author="Risa" w:date="2021-07-06T14:20:00Z">
              <w:rPr>
                <w:sz w:val="22"/>
                <w:szCs w:val="22"/>
              </w:rPr>
            </w:rPrChange>
          </w:rPr>
          <w:delText xml:space="preserve">Against </w:delText>
        </w:r>
        <w:r w:rsidR="00563913" w:rsidRPr="00C8205D" w:rsidDel="00D05B3D">
          <w:rPr>
            <w:color w:val="000000" w:themeColor="text1"/>
            <w:sz w:val="22"/>
            <w:szCs w:val="22"/>
            <w:rPrChange w:id="1022" w:author="Risa" w:date="2021-07-06T14:20:00Z">
              <w:rPr>
                <w:sz w:val="22"/>
                <w:szCs w:val="22"/>
              </w:rPr>
            </w:rPrChange>
          </w:rPr>
          <w:delText>a backdrop of</w:delText>
        </w:r>
        <w:r w:rsidR="00551A29" w:rsidRPr="00C8205D" w:rsidDel="00D05B3D">
          <w:rPr>
            <w:color w:val="000000" w:themeColor="text1"/>
            <w:sz w:val="22"/>
            <w:szCs w:val="22"/>
            <w:rPrChange w:id="1023" w:author="Risa" w:date="2021-07-06T14:20:00Z">
              <w:rPr>
                <w:sz w:val="22"/>
                <w:szCs w:val="22"/>
              </w:rPr>
            </w:rPrChange>
          </w:rPr>
          <w:delText xml:space="preserve"> </w:delText>
        </w:r>
        <w:r w:rsidR="00563913" w:rsidRPr="00C8205D" w:rsidDel="00D05B3D">
          <w:rPr>
            <w:color w:val="000000" w:themeColor="text1"/>
            <w:sz w:val="22"/>
            <w:szCs w:val="22"/>
            <w:rPrChange w:id="1024" w:author="Risa" w:date="2021-07-06T14:20:00Z">
              <w:rPr>
                <w:sz w:val="22"/>
                <w:szCs w:val="22"/>
              </w:rPr>
            </w:rPrChange>
          </w:rPr>
          <w:delText xml:space="preserve">island ecology </w:delText>
        </w:r>
        <w:r w:rsidR="007334C0" w:rsidRPr="00C8205D" w:rsidDel="00D05B3D">
          <w:rPr>
            <w:color w:val="000000" w:themeColor="text1"/>
            <w:sz w:val="22"/>
            <w:szCs w:val="22"/>
            <w:rPrChange w:id="1025" w:author="Risa" w:date="2021-07-06T14:20:00Z">
              <w:rPr>
                <w:sz w:val="22"/>
                <w:szCs w:val="22"/>
              </w:rPr>
            </w:rPrChange>
          </w:rPr>
          <w:delText>evolvi</w:delText>
        </w:r>
        <w:r w:rsidR="00563913" w:rsidRPr="00C8205D" w:rsidDel="00D05B3D">
          <w:rPr>
            <w:color w:val="000000" w:themeColor="text1"/>
            <w:sz w:val="22"/>
            <w:szCs w:val="22"/>
            <w:rPrChange w:id="1026" w:author="Risa" w:date="2021-07-06T14:20:00Z">
              <w:rPr>
                <w:sz w:val="22"/>
                <w:szCs w:val="22"/>
              </w:rPr>
            </w:rPrChange>
          </w:rPr>
          <w:delText>ng through a</w:delText>
        </w:r>
        <w:r w:rsidR="001B70D2" w:rsidRPr="00C8205D" w:rsidDel="00D05B3D">
          <w:rPr>
            <w:color w:val="000000" w:themeColor="text1"/>
            <w:sz w:val="22"/>
            <w:szCs w:val="22"/>
            <w:rPrChange w:id="1027" w:author="Risa" w:date="2021-07-06T14:20:00Z">
              <w:rPr>
                <w:sz w:val="22"/>
                <w:szCs w:val="22"/>
              </w:rPr>
            </w:rPrChange>
          </w:rPr>
          <w:delText xml:space="preserve"> post-pyrogenic era</w:delText>
        </w:r>
        <w:r w:rsidR="00563913" w:rsidRPr="00C8205D" w:rsidDel="00D05B3D">
          <w:rPr>
            <w:color w:val="000000" w:themeColor="text1"/>
            <w:sz w:val="22"/>
            <w:szCs w:val="22"/>
            <w:rPrChange w:id="1028" w:author="Risa" w:date="2021-07-06T14:20:00Z">
              <w:rPr>
                <w:sz w:val="22"/>
                <w:szCs w:val="22"/>
              </w:rPr>
            </w:rPrChange>
          </w:rPr>
          <w:delText>,</w:delText>
        </w:r>
        <w:r w:rsidR="001B70D2" w:rsidRPr="00C8205D" w:rsidDel="00D05B3D">
          <w:rPr>
            <w:color w:val="000000" w:themeColor="text1"/>
            <w:sz w:val="22"/>
            <w:szCs w:val="22"/>
            <w:rPrChange w:id="1029" w:author="Risa" w:date="2021-07-06T14:20:00Z">
              <w:rPr>
                <w:sz w:val="22"/>
                <w:szCs w:val="22"/>
              </w:rPr>
            </w:rPrChange>
          </w:rPr>
          <w:delText xml:space="preserve"> </w:delText>
        </w:r>
        <w:r w:rsidR="00563913" w:rsidRPr="00C8205D" w:rsidDel="00D05B3D">
          <w:rPr>
            <w:color w:val="000000" w:themeColor="text1"/>
            <w:sz w:val="22"/>
            <w:szCs w:val="22"/>
            <w:rPrChange w:id="1030" w:author="Risa" w:date="2021-07-06T14:20:00Z">
              <w:rPr>
                <w:sz w:val="22"/>
                <w:szCs w:val="22"/>
              </w:rPr>
            </w:rPrChange>
          </w:rPr>
          <w:delText>we</w:delText>
        </w:r>
        <w:r w:rsidR="00992A1C" w:rsidRPr="00C8205D" w:rsidDel="00D05B3D">
          <w:rPr>
            <w:color w:val="000000" w:themeColor="text1"/>
            <w:sz w:val="22"/>
            <w:szCs w:val="22"/>
            <w:rPrChange w:id="1031" w:author="Risa" w:date="2021-07-06T14:20:00Z">
              <w:rPr>
                <w:sz w:val="22"/>
                <w:szCs w:val="22"/>
              </w:rPr>
            </w:rPrChange>
          </w:rPr>
          <w:delText xml:space="preserve"> hypothesize </w:delText>
        </w:r>
        <w:r w:rsidR="00551A29" w:rsidRPr="00C8205D" w:rsidDel="00D05B3D">
          <w:rPr>
            <w:color w:val="000000" w:themeColor="text1"/>
            <w:sz w:val="22"/>
            <w:szCs w:val="22"/>
            <w:rPrChange w:id="1032" w:author="Risa" w:date="2021-07-06T14:20:00Z">
              <w:rPr>
                <w:sz w:val="22"/>
                <w:szCs w:val="22"/>
              </w:rPr>
            </w:rPrChange>
          </w:rPr>
          <w:delText xml:space="preserve">low </w:delText>
        </w:r>
        <w:r w:rsidR="00992A1C" w:rsidRPr="00C8205D" w:rsidDel="00D05B3D">
          <w:rPr>
            <w:color w:val="000000" w:themeColor="text1"/>
            <w:sz w:val="22"/>
            <w:szCs w:val="22"/>
            <w:rPrChange w:id="1033" w:author="Risa" w:date="2021-07-06T14:20:00Z">
              <w:rPr>
                <w:sz w:val="22"/>
                <w:szCs w:val="22"/>
              </w:rPr>
            </w:rPrChange>
          </w:rPr>
          <w:delText>elevation</w:delText>
        </w:r>
        <w:r w:rsidR="00551A29" w:rsidRPr="00C8205D" w:rsidDel="00D05B3D">
          <w:rPr>
            <w:color w:val="000000" w:themeColor="text1"/>
            <w:sz w:val="22"/>
            <w:szCs w:val="22"/>
            <w:rPrChange w:id="1034" w:author="Risa" w:date="2021-07-06T14:20:00Z">
              <w:rPr>
                <w:sz w:val="22"/>
                <w:szCs w:val="22"/>
              </w:rPr>
            </w:rPrChange>
          </w:rPr>
          <w:delText xml:space="preserve"> coupled with cliff and ledge topography</w:delText>
        </w:r>
        <w:r w:rsidR="00992A1C" w:rsidRPr="00C8205D" w:rsidDel="00D05B3D">
          <w:rPr>
            <w:color w:val="000000" w:themeColor="text1"/>
            <w:sz w:val="22"/>
            <w:szCs w:val="22"/>
            <w:rPrChange w:id="1035" w:author="Risa" w:date="2021-07-06T14:20:00Z">
              <w:rPr>
                <w:sz w:val="22"/>
                <w:szCs w:val="22"/>
              </w:rPr>
            </w:rPrChange>
          </w:rPr>
          <w:delText xml:space="preserve"> plays a significant ro</w:delText>
        </w:r>
        <w:r w:rsidR="00551A29" w:rsidRPr="00C8205D" w:rsidDel="00D05B3D">
          <w:rPr>
            <w:color w:val="000000" w:themeColor="text1"/>
            <w:sz w:val="22"/>
            <w:szCs w:val="22"/>
            <w:rPrChange w:id="1036" w:author="Risa" w:date="2021-07-06T14:20:00Z">
              <w:rPr>
                <w:sz w:val="22"/>
                <w:szCs w:val="22"/>
              </w:rPr>
            </w:rPrChange>
          </w:rPr>
          <w:delText>le</w:delText>
        </w:r>
        <w:r w:rsidR="00992A1C" w:rsidRPr="00C8205D" w:rsidDel="00D05B3D">
          <w:rPr>
            <w:color w:val="000000" w:themeColor="text1"/>
            <w:sz w:val="22"/>
            <w:szCs w:val="22"/>
            <w:rPrChange w:id="1037" w:author="Risa" w:date="2021-07-06T14:20:00Z">
              <w:rPr>
                <w:sz w:val="22"/>
                <w:szCs w:val="22"/>
              </w:rPr>
            </w:rPrChange>
          </w:rPr>
          <w:delText xml:space="preserve"> in </w:delText>
        </w:r>
        <w:r w:rsidR="00551A29" w:rsidRPr="00C8205D" w:rsidDel="00D05B3D">
          <w:rPr>
            <w:color w:val="000000" w:themeColor="text1"/>
            <w:sz w:val="22"/>
            <w:szCs w:val="22"/>
            <w:rPrChange w:id="1038" w:author="Risa" w:date="2021-07-06T14:20:00Z">
              <w:rPr>
                <w:sz w:val="22"/>
                <w:szCs w:val="22"/>
              </w:rPr>
            </w:rPrChange>
          </w:rPr>
          <w:delText xml:space="preserve">the form of increased plasticity in physical traits such as increased foliar C, increased intrinsic water use efficiency and increased soil water holding capacity. </w:delText>
        </w:r>
        <w:r w:rsidR="00B47BF9" w:rsidRPr="00C8205D" w:rsidDel="00D05B3D">
          <w:rPr>
            <w:color w:val="000000" w:themeColor="text1"/>
            <w:sz w:val="22"/>
            <w:szCs w:val="22"/>
            <w:rPrChange w:id="1039" w:author="Risa" w:date="2021-07-06T14:20:00Z">
              <w:rPr>
                <w:sz w:val="22"/>
                <w:szCs w:val="22"/>
              </w:rPr>
            </w:rPrChange>
          </w:rPr>
          <w:delText xml:space="preserve">These were studied </w:delText>
        </w:r>
        <w:r w:rsidR="007334C0" w:rsidRPr="00C8205D" w:rsidDel="00D05B3D">
          <w:rPr>
            <w:color w:val="000000" w:themeColor="text1"/>
            <w:sz w:val="22"/>
            <w:szCs w:val="22"/>
            <w:rPrChange w:id="1040" w:author="Risa" w:date="2021-07-06T14:20:00Z">
              <w:rPr>
                <w:sz w:val="22"/>
                <w:szCs w:val="22"/>
              </w:rPr>
            </w:rPrChange>
          </w:rPr>
          <w:delText xml:space="preserve">earlier </w:delText>
        </w:r>
        <w:r w:rsidR="00B47BF9" w:rsidRPr="00C8205D" w:rsidDel="00D05B3D">
          <w:rPr>
            <w:color w:val="000000" w:themeColor="text1"/>
            <w:sz w:val="22"/>
            <w:szCs w:val="22"/>
            <w:rPrChange w:id="1041" w:author="Risa" w:date="2021-07-06T14:20:00Z">
              <w:rPr>
                <w:sz w:val="22"/>
                <w:szCs w:val="22"/>
              </w:rPr>
            </w:rPrChange>
          </w:rPr>
          <w:delText xml:space="preserve">in a low elevation pine barren in north central Massachusetts </w:delText>
        </w:r>
        <w:r w:rsidR="00DF7A91" w:rsidRPr="00C8205D" w:rsidDel="00D05B3D">
          <w:rPr>
            <w:color w:val="000000" w:themeColor="text1"/>
            <w:sz w:val="22"/>
            <w:szCs w:val="22"/>
            <w:rPrChange w:id="1042" w:author="Risa" w:date="2021-07-06T14:20:00Z">
              <w:rPr>
                <w:sz w:val="22"/>
                <w:szCs w:val="22"/>
              </w:rPr>
            </w:rPrChange>
          </w:rPr>
          <w:delText>(</w:delText>
        </w:r>
        <w:r w:rsidR="00B47BF9" w:rsidRPr="00C8205D" w:rsidDel="00D05B3D">
          <w:rPr>
            <w:color w:val="000000" w:themeColor="text1"/>
            <w:sz w:val="22"/>
            <w:szCs w:val="22"/>
            <w:rPrChange w:id="1043" w:author="Risa" w:date="2021-07-06T14:20:00Z">
              <w:rPr>
                <w:sz w:val="22"/>
                <w:szCs w:val="22"/>
              </w:rPr>
            </w:rPrChange>
          </w:rPr>
          <w:delText xml:space="preserve">Licht and Smith 2020). </w:delText>
        </w:r>
      </w:del>
    </w:p>
    <w:p w14:paraId="79CCA0F6" w14:textId="2E9F0F31" w:rsidR="00B47BF9" w:rsidRPr="00C8205D" w:rsidDel="00D05B3D" w:rsidRDefault="00B47BF9" w:rsidP="001D7BE7">
      <w:pPr>
        <w:spacing w:line="360" w:lineRule="auto"/>
        <w:rPr>
          <w:del w:id="1044" w:author="Nick Smith" w:date="2021-06-30T14:45:00Z"/>
          <w:color w:val="000000" w:themeColor="text1"/>
          <w:sz w:val="22"/>
          <w:szCs w:val="22"/>
          <w:rPrChange w:id="1045" w:author="Risa" w:date="2021-07-06T14:20:00Z">
            <w:rPr>
              <w:del w:id="1046" w:author="Nick Smith" w:date="2021-06-30T14:45:00Z"/>
              <w:sz w:val="22"/>
              <w:szCs w:val="22"/>
            </w:rPr>
          </w:rPrChange>
        </w:rPr>
        <w:pPrChange w:id="1047" w:author="Risa" w:date="2021-07-06T13:11:00Z">
          <w:pPr>
            <w:spacing w:line="276" w:lineRule="auto"/>
            <w:jc w:val="both"/>
          </w:pPr>
        </w:pPrChange>
      </w:pPr>
    </w:p>
    <w:p w14:paraId="36B54630" w14:textId="39D1A3A5" w:rsidR="00D05B3D" w:rsidRPr="00C8205D" w:rsidRDefault="00C56F90" w:rsidP="001D7BE7">
      <w:pPr>
        <w:spacing w:line="360" w:lineRule="auto"/>
        <w:rPr>
          <w:ins w:id="1048" w:author="Nick Smith" w:date="2021-06-30T14:49:00Z"/>
          <w:color w:val="000000" w:themeColor="text1"/>
          <w:sz w:val="22"/>
          <w:szCs w:val="22"/>
          <w:rPrChange w:id="1049" w:author="Risa" w:date="2021-07-06T14:20:00Z">
            <w:rPr>
              <w:ins w:id="1050" w:author="Nick Smith" w:date="2021-06-30T14:49:00Z"/>
              <w:sz w:val="22"/>
              <w:szCs w:val="22"/>
            </w:rPr>
          </w:rPrChange>
        </w:rPr>
        <w:pPrChange w:id="1051" w:author="Risa" w:date="2021-07-06T13:11:00Z">
          <w:pPr>
            <w:spacing w:line="360" w:lineRule="auto"/>
          </w:pPr>
        </w:pPrChange>
      </w:pPr>
      <w:ins w:id="1052" w:author="Jeff" w:date="2021-06-29T17:27:00Z">
        <w:del w:id="1053" w:author="Nick Smith" w:date="2021-06-30T14:45:00Z">
          <w:r w:rsidRPr="00C8205D" w:rsidDel="00D05B3D">
            <w:rPr>
              <w:color w:val="000000" w:themeColor="text1"/>
              <w:sz w:val="22"/>
              <w:szCs w:val="22"/>
              <w:rPrChange w:id="1054" w:author="Risa" w:date="2021-07-06T14:20:00Z">
                <w:rPr>
                  <w:sz w:val="22"/>
                  <w:szCs w:val="22"/>
                </w:rPr>
              </w:rPrChange>
            </w:rPr>
            <w:delText>Popular</w:delText>
          </w:r>
        </w:del>
      </w:ins>
      <w:ins w:id="1055" w:author="Jeff" w:date="2021-06-29T17:26:00Z">
        <w:del w:id="1056" w:author="Nick Smith" w:date="2021-06-30T14:45:00Z">
          <w:r w:rsidRPr="00C8205D" w:rsidDel="00D05B3D">
            <w:rPr>
              <w:color w:val="000000" w:themeColor="text1"/>
              <w:sz w:val="22"/>
              <w:szCs w:val="22"/>
              <w:rPrChange w:id="1057" w:author="Risa" w:date="2021-07-06T14:20:00Z">
                <w:rPr>
                  <w:sz w:val="22"/>
                  <w:szCs w:val="22"/>
                </w:rPr>
              </w:rPrChange>
            </w:rPr>
            <w:delText xml:space="preserve"> topics </w:delText>
          </w:r>
        </w:del>
      </w:ins>
      <w:ins w:id="1058" w:author="Jeff" w:date="2021-06-29T17:27:00Z">
        <w:del w:id="1059" w:author="Nick Smith" w:date="2021-06-30T14:45:00Z">
          <w:r w:rsidRPr="00C8205D" w:rsidDel="00D05B3D">
            <w:rPr>
              <w:color w:val="000000" w:themeColor="text1"/>
              <w:sz w:val="22"/>
              <w:szCs w:val="22"/>
              <w:rPrChange w:id="1060" w:author="Risa" w:date="2021-07-06T14:20:00Z">
                <w:rPr>
                  <w:sz w:val="22"/>
                  <w:szCs w:val="22"/>
                </w:rPr>
              </w:rPrChange>
            </w:rPr>
            <w:delText>which discuss</w:delText>
          </w:r>
        </w:del>
      </w:ins>
      <w:ins w:id="1061" w:author="Jeff" w:date="2021-06-29T17:26:00Z">
        <w:del w:id="1062" w:author="Nick Smith" w:date="2021-06-30T14:45:00Z">
          <w:r w:rsidRPr="00C8205D" w:rsidDel="00D05B3D">
            <w:rPr>
              <w:color w:val="000000" w:themeColor="text1"/>
              <w:sz w:val="22"/>
              <w:szCs w:val="22"/>
              <w:rPrChange w:id="1063" w:author="Risa" w:date="2021-07-06T14:20:00Z">
                <w:rPr>
                  <w:sz w:val="22"/>
                  <w:szCs w:val="22"/>
                </w:rPr>
              </w:rPrChange>
            </w:rPr>
            <w:delText xml:space="preserve"> pitch pine colonies com</w:delText>
          </w:r>
        </w:del>
      </w:ins>
      <w:ins w:id="1064" w:author="Jeff" w:date="2021-06-29T17:27:00Z">
        <w:del w:id="1065" w:author="Nick Smith" w:date="2021-06-30T14:45:00Z">
          <w:r w:rsidRPr="00C8205D" w:rsidDel="00D05B3D">
            <w:rPr>
              <w:color w:val="000000" w:themeColor="text1"/>
              <w:sz w:val="22"/>
              <w:szCs w:val="22"/>
              <w:rPrChange w:id="1066" w:author="Risa" w:date="2021-07-06T14:20:00Z">
                <w:rPr>
                  <w:sz w:val="22"/>
                  <w:szCs w:val="22"/>
                </w:rPr>
              </w:rPrChange>
            </w:rPr>
            <w:delText>pr</w:delText>
          </w:r>
        </w:del>
      </w:ins>
      <w:ins w:id="1067" w:author="Jeff" w:date="2021-06-29T17:26:00Z">
        <w:del w:id="1068" w:author="Nick Smith" w:date="2021-06-30T14:45:00Z">
          <w:r w:rsidRPr="00C8205D" w:rsidDel="00D05B3D">
            <w:rPr>
              <w:color w:val="000000" w:themeColor="text1"/>
              <w:sz w:val="22"/>
              <w:szCs w:val="22"/>
              <w:rPrChange w:id="1069" w:author="Risa" w:date="2021-07-06T14:20:00Z">
                <w:rPr>
                  <w:sz w:val="22"/>
                  <w:szCs w:val="22"/>
                </w:rPr>
              </w:rPrChange>
            </w:rPr>
            <w:delText>ise</w:delText>
          </w:r>
        </w:del>
      </w:ins>
      <w:ins w:id="1070" w:author="Jeff" w:date="2021-06-23T13:28:00Z">
        <w:del w:id="1071" w:author="Nick Smith" w:date="2021-06-30T14:45:00Z">
          <w:r w:rsidR="009D1CD9" w:rsidRPr="00C8205D" w:rsidDel="00D05B3D">
            <w:rPr>
              <w:color w:val="000000" w:themeColor="text1"/>
              <w:sz w:val="22"/>
              <w:szCs w:val="22"/>
              <w:rPrChange w:id="1072" w:author="Risa" w:date="2021-07-06T14:20:00Z">
                <w:rPr>
                  <w:sz w:val="22"/>
                  <w:szCs w:val="22"/>
                </w:rPr>
              </w:rPrChange>
            </w:rPr>
            <w:delText xml:space="preserve"> influence of natural fire </w:delText>
          </w:r>
        </w:del>
        <w:r w:rsidR="009D1CD9" w:rsidRPr="00C8205D">
          <w:rPr>
            <w:color w:val="000000" w:themeColor="text1"/>
            <w:sz w:val="22"/>
            <w:szCs w:val="22"/>
            <w:rPrChange w:id="1073" w:author="Risa" w:date="2021-07-06T14:20:00Z">
              <w:rPr>
                <w:sz w:val="22"/>
                <w:szCs w:val="22"/>
              </w:rPr>
            </w:rPrChange>
          </w:rPr>
          <w:t>(</w:t>
        </w:r>
        <w:proofErr w:type="spellStart"/>
        <w:r w:rsidR="009D1CD9" w:rsidRPr="00C8205D">
          <w:rPr>
            <w:color w:val="000000" w:themeColor="text1"/>
            <w:sz w:val="22"/>
            <w:szCs w:val="22"/>
            <w:rPrChange w:id="1074" w:author="Risa" w:date="2021-07-06T14:20:00Z">
              <w:rPr>
                <w:sz w:val="22"/>
                <w:szCs w:val="22"/>
              </w:rPr>
            </w:rPrChange>
          </w:rPr>
          <w:t>Foereid</w:t>
        </w:r>
        <w:proofErr w:type="spellEnd"/>
        <w:r w:rsidR="009D1CD9" w:rsidRPr="00C8205D">
          <w:rPr>
            <w:color w:val="000000" w:themeColor="text1"/>
            <w:sz w:val="22"/>
            <w:szCs w:val="22"/>
            <w:rPrChange w:id="1075" w:author="Risa" w:date="2021-07-06T14:20:00Z">
              <w:rPr>
                <w:sz w:val="22"/>
                <w:szCs w:val="22"/>
              </w:rPr>
            </w:rPrChange>
          </w:rPr>
          <w:t xml:space="preserve"> </w:t>
        </w:r>
        <w:r w:rsidR="009D1CD9" w:rsidRPr="00C8205D">
          <w:rPr>
            <w:i/>
            <w:iCs/>
            <w:color w:val="000000" w:themeColor="text1"/>
            <w:sz w:val="22"/>
            <w:szCs w:val="22"/>
            <w:rPrChange w:id="1076" w:author="Risa" w:date="2021-07-06T14:20:00Z">
              <w:rPr>
                <w:i/>
                <w:iCs/>
                <w:sz w:val="22"/>
                <w:szCs w:val="22"/>
              </w:rPr>
            </w:rPrChange>
          </w:rPr>
          <w:t>et al.</w:t>
        </w:r>
        <w:r w:rsidR="009D1CD9" w:rsidRPr="00C8205D">
          <w:rPr>
            <w:color w:val="000000" w:themeColor="text1"/>
            <w:sz w:val="22"/>
            <w:szCs w:val="22"/>
            <w:rPrChange w:id="1077" w:author="Risa" w:date="2021-07-06T14:20:00Z">
              <w:rPr>
                <w:sz w:val="22"/>
                <w:szCs w:val="22"/>
              </w:rPr>
            </w:rPrChange>
          </w:rPr>
          <w:t xml:space="preserve"> 2015</w:t>
        </w:r>
        <w:del w:id="1078" w:author="Nick Smith" w:date="2021-06-30T14:46:00Z">
          <w:r w:rsidR="009D1CD9" w:rsidRPr="00C8205D" w:rsidDel="00D05B3D">
            <w:rPr>
              <w:color w:val="000000" w:themeColor="text1"/>
              <w:sz w:val="22"/>
              <w:szCs w:val="22"/>
              <w:rPrChange w:id="1079" w:author="Risa" w:date="2021-07-06T14:20:00Z">
                <w:rPr>
                  <w:sz w:val="22"/>
                  <w:szCs w:val="22"/>
                </w:rPr>
              </w:rPrChange>
            </w:rPr>
            <w:delText>), anthropogenic controlled burns (</w:delText>
          </w:r>
        </w:del>
      </w:ins>
      <w:ins w:id="1080" w:author="Nick Smith" w:date="2021-06-30T14:46:00Z">
        <w:r w:rsidR="00D05B3D" w:rsidRPr="00C8205D">
          <w:rPr>
            <w:color w:val="000000" w:themeColor="text1"/>
            <w:sz w:val="22"/>
            <w:szCs w:val="22"/>
            <w:rPrChange w:id="1081" w:author="Risa" w:date="2021-07-06T14:20:00Z">
              <w:rPr>
                <w:sz w:val="22"/>
                <w:szCs w:val="22"/>
              </w:rPr>
            </w:rPrChange>
          </w:rPr>
          <w:t xml:space="preserve">; </w:t>
        </w:r>
      </w:ins>
      <w:ins w:id="1082" w:author="Jeff" w:date="2021-06-23T13:28:00Z">
        <w:r w:rsidR="009D1CD9" w:rsidRPr="00C8205D">
          <w:rPr>
            <w:color w:val="000000" w:themeColor="text1"/>
            <w:sz w:val="22"/>
            <w:szCs w:val="22"/>
            <w:rPrChange w:id="1083" w:author="Risa" w:date="2021-07-06T14:20:00Z">
              <w:rPr>
                <w:sz w:val="22"/>
                <w:szCs w:val="22"/>
              </w:rPr>
            </w:rPrChange>
          </w:rPr>
          <w:t xml:space="preserve">Carlo </w:t>
        </w:r>
        <w:r w:rsidR="009D1CD9" w:rsidRPr="00C8205D">
          <w:rPr>
            <w:i/>
            <w:iCs/>
            <w:color w:val="000000" w:themeColor="text1"/>
            <w:sz w:val="22"/>
            <w:szCs w:val="22"/>
            <w:rPrChange w:id="1084" w:author="Risa" w:date="2021-07-06T14:20:00Z">
              <w:rPr>
                <w:i/>
                <w:iCs/>
                <w:sz w:val="22"/>
                <w:szCs w:val="22"/>
              </w:rPr>
            </w:rPrChange>
          </w:rPr>
          <w:t xml:space="preserve">et al. </w:t>
        </w:r>
        <w:r w:rsidR="009D1CD9" w:rsidRPr="00C8205D">
          <w:rPr>
            <w:color w:val="000000" w:themeColor="text1"/>
            <w:sz w:val="22"/>
            <w:szCs w:val="22"/>
            <w:rPrChange w:id="1085" w:author="Risa" w:date="2021-07-06T14:20:00Z">
              <w:rPr>
                <w:sz w:val="22"/>
                <w:szCs w:val="22"/>
              </w:rPr>
            </w:rPrChange>
          </w:rPr>
          <w:t>2016</w:t>
        </w:r>
        <w:del w:id="1086" w:author="Nick Smith" w:date="2021-06-30T14:46:00Z">
          <w:r w:rsidR="009D1CD9" w:rsidRPr="00C8205D" w:rsidDel="00D05B3D">
            <w:rPr>
              <w:color w:val="000000" w:themeColor="text1"/>
              <w:sz w:val="22"/>
              <w:szCs w:val="22"/>
              <w:rPrChange w:id="1087" w:author="Risa" w:date="2021-07-06T14:20:00Z">
                <w:rPr>
                  <w:sz w:val="22"/>
                  <w:szCs w:val="22"/>
                </w:rPr>
              </w:rPrChange>
            </w:rPr>
            <w:delText>) and opening of canopies (</w:delText>
          </w:r>
        </w:del>
      </w:ins>
      <w:ins w:id="1088" w:author="Nick Smith" w:date="2021-06-30T14:46:00Z">
        <w:r w:rsidR="00D05B3D" w:rsidRPr="00C8205D">
          <w:rPr>
            <w:color w:val="000000" w:themeColor="text1"/>
            <w:sz w:val="22"/>
            <w:szCs w:val="22"/>
            <w:rPrChange w:id="1089" w:author="Risa" w:date="2021-07-06T14:20:00Z">
              <w:rPr>
                <w:sz w:val="22"/>
                <w:szCs w:val="22"/>
              </w:rPr>
            </w:rPrChange>
          </w:rPr>
          <w:t xml:space="preserve">; </w:t>
        </w:r>
      </w:ins>
      <w:ins w:id="1090" w:author="Jeff" w:date="2021-06-23T13:28:00Z">
        <w:r w:rsidR="009D1CD9" w:rsidRPr="00C8205D">
          <w:rPr>
            <w:color w:val="000000" w:themeColor="text1"/>
            <w:sz w:val="22"/>
            <w:szCs w:val="22"/>
            <w:rPrChange w:id="1091" w:author="Risa" w:date="2021-07-06T14:20:00Z">
              <w:rPr>
                <w:sz w:val="22"/>
                <w:szCs w:val="22"/>
              </w:rPr>
            </w:rPrChange>
          </w:rPr>
          <w:t xml:space="preserve">Neill </w:t>
        </w:r>
        <w:r w:rsidR="009D1CD9" w:rsidRPr="00C8205D">
          <w:rPr>
            <w:i/>
            <w:iCs/>
            <w:color w:val="000000" w:themeColor="text1"/>
            <w:sz w:val="22"/>
            <w:szCs w:val="22"/>
            <w:rPrChange w:id="1092" w:author="Risa" w:date="2021-07-06T14:20:00Z">
              <w:rPr>
                <w:i/>
                <w:iCs/>
                <w:sz w:val="22"/>
                <w:szCs w:val="22"/>
              </w:rPr>
            </w:rPrChange>
          </w:rPr>
          <w:t xml:space="preserve">et al. </w:t>
        </w:r>
        <w:r w:rsidR="009D1CD9" w:rsidRPr="00C8205D">
          <w:rPr>
            <w:color w:val="000000" w:themeColor="text1"/>
            <w:sz w:val="22"/>
            <w:szCs w:val="22"/>
            <w:rPrChange w:id="1093" w:author="Risa" w:date="2021-07-06T14:20:00Z">
              <w:rPr>
                <w:sz w:val="22"/>
                <w:szCs w:val="22"/>
              </w:rPr>
            </w:rPrChange>
          </w:rPr>
          <w:t>2007)</w:t>
        </w:r>
      </w:ins>
      <w:ins w:id="1094" w:author="Nick Smith" w:date="2021-06-30T14:47:00Z">
        <w:r w:rsidR="00D05B3D" w:rsidRPr="00C8205D">
          <w:rPr>
            <w:color w:val="000000" w:themeColor="text1"/>
            <w:sz w:val="22"/>
            <w:szCs w:val="22"/>
            <w:rPrChange w:id="1095" w:author="Risa" w:date="2021-07-06T14:20:00Z">
              <w:rPr>
                <w:sz w:val="22"/>
                <w:szCs w:val="22"/>
              </w:rPr>
            </w:rPrChange>
          </w:rPr>
          <w:t>, there is a critical need to understand other factors that might be influencing pit</w:t>
        </w:r>
      </w:ins>
      <w:ins w:id="1096" w:author="Jeff" w:date="2021-07-03T12:17:00Z">
        <w:r w:rsidR="00C6528F" w:rsidRPr="00C8205D">
          <w:rPr>
            <w:color w:val="000000" w:themeColor="text1"/>
            <w:sz w:val="22"/>
            <w:szCs w:val="22"/>
            <w:rPrChange w:id="1097" w:author="Risa" w:date="2021-07-06T14:20:00Z">
              <w:rPr>
                <w:sz w:val="22"/>
                <w:szCs w:val="22"/>
              </w:rPr>
            </w:rPrChange>
          </w:rPr>
          <w:t>ch</w:t>
        </w:r>
      </w:ins>
      <w:ins w:id="1098" w:author="Nick Smith" w:date="2021-06-30T14:47:00Z">
        <w:del w:id="1099" w:author="Jeff" w:date="2021-07-03T12:17:00Z">
          <w:r w:rsidR="00D05B3D" w:rsidRPr="00C8205D" w:rsidDel="00C6528F">
            <w:rPr>
              <w:color w:val="000000" w:themeColor="text1"/>
              <w:sz w:val="22"/>
              <w:szCs w:val="22"/>
              <w:rPrChange w:id="1100" w:author="Risa" w:date="2021-07-06T14:20:00Z">
                <w:rPr>
                  <w:sz w:val="22"/>
                  <w:szCs w:val="22"/>
                </w:rPr>
              </w:rPrChange>
            </w:rPr>
            <w:delText>hc</w:delText>
          </w:r>
        </w:del>
        <w:r w:rsidR="00D05B3D" w:rsidRPr="00C8205D">
          <w:rPr>
            <w:color w:val="000000" w:themeColor="text1"/>
            <w:sz w:val="22"/>
            <w:szCs w:val="22"/>
            <w:rPrChange w:id="1101" w:author="Risa" w:date="2021-07-06T14:20:00Z">
              <w:rPr>
                <w:sz w:val="22"/>
                <w:szCs w:val="22"/>
              </w:rPr>
            </w:rPrChange>
          </w:rPr>
          <w:t xml:space="preserve"> pine persistence in the absence of fire at Mt. D</w:t>
        </w:r>
      </w:ins>
      <w:ins w:id="1102" w:author="Nick Smith" w:date="2021-06-30T14:48:00Z">
        <w:r w:rsidR="00D05B3D" w:rsidRPr="00C8205D">
          <w:rPr>
            <w:color w:val="000000" w:themeColor="text1"/>
            <w:sz w:val="22"/>
            <w:szCs w:val="22"/>
            <w:rPrChange w:id="1103" w:author="Risa" w:date="2021-07-06T14:20:00Z">
              <w:rPr>
                <w:sz w:val="22"/>
                <w:szCs w:val="22"/>
              </w:rPr>
            </w:rPrChange>
          </w:rPr>
          <w:t>esert Island</w:t>
        </w:r>
      </w:ins>
      <w:ins w:id="1104" w:author="Jeff" w:date="2021-06-29T17:27:00Z">
        <w:r w:rsidRPr="00C8205D">
          <w:rPr>
            <w:color w:val="000000" w:themeColor="text1"/>
            <w:sz w:val="22"/>
            <w:szCs w:val="22"/>
            <w:rPrChange w:id="1105" w:author="Risa" w:date="2021-07-06T14:20:00Z">
              <w:rPr>
                <w:sz w:val="22"/>
                <w:szCs w:val="22"/>
              </w:rPr>
            </w:rPrChange>
          </w:rPr>
          <w:t xml:space="preserve">. </w:t>
        </w:r>
      </w:ins>
    </w:p>
    <w:p w14:paraId="7B956124" w14:textId="77777777" w:rsidR="00D05B3D" w:rsidRPr="00C8205D" w:rsidRDefault="00D05B3D" w:rsidP="001D7BE7">
      <w:pPr>
        <w:spacing w:line="360" w:lineRule="auto"/>
        <w:rPr>
          <w:ins w:id="1106" w:author="Nick Smith" w:date="2021-06-30T14:49:00Z"/>
          <w:color w:val="000000" w:themeColor="text1"/>
          <w:sz w:val="22"/>
          <w:szCs w:val="22"/>
          <w:rPrChange w:id="1107" w:author="Risa" w:date="2021-07-06T14:20:00Z">
            <w:rPr>
              <w:ins w:id="1108" w:author="Nick Smith" w:date="2021-06-30T14:49:00Z"/>
              <w:sz w:val="22"/>
              <w:szCs w:val="22"/>
            </w:rPr>
          </w:rPrChange>
        </w:rPr>
        <w:pPrChange w:id="1109" w:author="Risa" w:date="2021-07-06T13:11:00Z">
          <w:pPr>
            <w:spacing w:line="360" w:lineRule="auto"/>
          </w:pPr>
        </w:pPrChange>
      </w:pPr>
    </w:p>
    <w:p w14:paraId="54ADC4C1" w14:textId="6D77BA93" w:rsidR="009D1CD9" w:rsidRPr="00C8205D" w:rsidDel="0038655B" w:rsidRDefault="00D05B3D" w:rsidP="001D7BE7">
      <w:pPr>
        <w:spacing w:line="360" w:lineRule="auto"/>
        <w:rPr>
          <w:ins w:id="1110" w:author="Jeff" w:date="2021-06-23T13:28:00Z"/>
          <w:del w:id="1111" w:author="Nick Smith" w:date="2021-06-30T14:50:00Z"/>
          <w:color w:val="000000" w:themeColor="text1"/>
          <w:sz w:val="22"/>
          <w:szCs w:val="22"/>
          <w:rPrChange w:id="1112" w:author="Risa" w:date="2021-07-06T14:20:00Z">
            <w:rPr>
              <w:ins w:id="1113" w:author="Jeff" w:date="2021-06-23T13:28:00Z"/>
              <w:del w:id="1114" w:author="Nick Smith" w:date="2021-06-30T14:50:00Z"/>
              <w:sz w:val="22"/>
              <w:szCs w:val="22"/>
            </w:rPr>
          </w:rPrChange>
        </w:rPr>
        <w:pPrChange w:id="1115" w:author="Risa" w:date="2021-07-06T13:11:00Z">
          <w:pPr>
            <w:spacing w:line="360" w:lineRule="auto"/>
          </w:pPr>
        </w:pPrChange>
      </w:pPr>
      <w:ins w:id="1116" w:author="Nick Smith" w:date="2021-06-30T14:48:00Z">
        <w:r w:rsidRPr="00C8205D">
          <w:rPr>
            <w:color w:val="000000" w:themeColor="text1"/>
            <w:sz w:val="22"/>
            <w:szCs w:val="22"/>
            <w:rPrChange w:id="1117" w:author="Risa" w:date="2021-07-06T14:20:00Z">
              <w:rPr>
                <w:sz w:val="22"/>
                <w:szCs w:val="22"/>
              </w:rPr>
            </w:rPrChange>
          </w:rPr>
          <w:t xml:space="preserve">Here, </w:t>
        </w:r>
      </w:ins>
      <w:ins w:id="1118" w:author="Jeff" w:date="2021-06-29T17:27:00Z">
        <w:del w:id="1119" w:author="Nick Smith" w:date="2021-06-30T14:48:00Z">
          <w:r w:rsidR="00C56F90" w:rsidRPr="00C8205D" w:rsidDel="00D05B3D">
            <w:rPr>
              <w:color w:val="000000" w:themeColor="text1"/>
              <w:sz w:val="22"/>
              <w:szCs w:val="22"/>
              <w:rPrChange w:id="1120" w:author="Risa" w:date="2021-07-06T14:20:00Z">
                <w:rPr>
                  <w:sz w:val="22"/>
                  <w:szCs w:val="22"/>
                </w:rPr>
              </w:rPrChange>
            </w:rPr>
            <w:delText>W</w:delText>
          </w:r>
        </w:del>
      </w:ins>
      <w:ins w:id="1121" w:author="Nick Smith" w:date="2021-06-30T14:48:00Z">
        <w:r w:rsidRPr="00C8205D">
          <w:rPr>
            <w:color w:val="000000" w:themeColor="text1"/>
            <w:sz w:val="22"/>
            <w:szCs w:val="22"/>
            <w:rPrChange w:id="1122" w:author="Risa" w:date="2021-07-06T14:20:00Z">
              <w:rPr>
                <w:sz w:val="22"/>
                <w:szCs w:val="22"/>
              </w:rPr>
            </w:rPrChange>
          </w:rPr>
          <w:t>w</w:t>
        </w:r>
      </w:ins>
      <w:ins w:id="1123" w:author="Jeff" w:date="2021-06-29T17:27:00Z">
        <w:r w:rsidR="00C56F90" w:rsidRPr="00C8205D">
          <w:rPr>
            <w:color w:val="000000" w:themeColor="text1"/>
            <w:sz w:val="22"/>
            <w:szCs w:val="22"/>
            <w:rPrChange w:id="1124" w:author="Risa" w:date="2021-07-06T14:20:00Z">
              <w:rPr>
                <w:sz w:val="22"/>
                <w:szCs w:val="22"/>
              </w:rPr>
            </w:rPrChange>
          </w:rPr>
          <w:t>e</w:t>
        </w:r>
      </w:ins>
      <w:ins w:id="1125" w:author="Nick Smith" w:date="2021-06-30T14:48:00Z">
        <w:r w:rsidRPr="00C8205D">
          <w:rPr>
            <w:color w:val="000000" w:themeColor="text1"/>
            <w:sz w:val="22"/>
            <w:szCs w:val="22"/>
            <w:rPrChange w:id="1126" w:author="Risa" w:date="2021-07-06T14:20:00Z">
              <w:rPr>
                <w:sz w:val="22"/>
                <w:szCs w:val="22"/>
              </w:rPr>
            </w:rPrChange>
          </w:rPr>
          <w:t xml:space="preserve"> address one such factor</w:t>
        </w:r>
      </w:ins>
      <w:ins w:id="1127" w:author="Jeff" w:date="2021-07-03T12:16:00Z">
        <w:r w:rsidR="00C6528F" w:rsidRPr="00C8205D">
          <w:rPr>
            <w:color w:val="000000" w:themeColor="text1"/>
            <w:sz w:val="22"/>
            <w:szCs w:val="22"/>
            <w:rPrChange w:id="1128" w:author="Risa" w:date="2021-07-06T14:20:00Z">
              <w:rPr>
                <w:sz w:val="22"/>
                <w:szCs w:val="22"/>
              </w:rPr>
            </w:rPrChange>
          </w:rPr>
          <w:t>, topography,</w:t>
        </w:r>
      </w:ins>
      <w:ins w:id="1129" w:author="Nick Smith" w:date="2021-06-30T14:49:00Z">
        <w:r w:rsidRPr="00C8205D">
          <w:rPr>
            <w:color w:val="000000" w:themeColor="text1"/>
            <w:sz w:val="22"/>
            <w:szCs w:val="22"/>
            <w:rPrChange w:id="1130" w:author="Risa" w:date="2021-07-06T14:20:00Z">
              <w:rPr>
                <w:sz w:val="22"/>
                <w:szCs w:val="22"/>
              </w:rPr>
            </w:rPrChange>
          </w:rPr>
          <w:t xml:space="preserve"> that has not yet been</w:t>
        </w:r>
      </w:ins>
      <w:ins w:id="1131" w:author="Jeff" w:date="2021-06-29T17:27:00Z">
        <w:r w:rsidR="00C56F90" w:rsidRPr="00C8205D">
          <w:rPr>
            <w:color w:val="000000" w:themeColor="text1"/>
            <w:sz w:val="22"/>
            <w:szCs w:val="22"/>
            <w:rPrChange w:id="1132" w:author="Risa" w:date="2021-07-06T14:20:00Z">
              <w:rPr>
                <w:sz w:val="22"/>
                <w:szCs w:val="22"/>
              </w:rPr>
            </w:rPrChange>
          </w:rPr>
          <w:t xml:space="preserve"> </w:t>
        </w:r>
        <w:del w:id="1133" w:author="Nick Smith" w:date="2021-06-30T14:49:00Z">
          <w:r w:rsidR="00C56F90" w:rsidRPr="00C8205D" w:rsidDel="00D05B3D">
            <w:rPr>
              <w:color w:val="000000" w:themeColor="text1"/>
              <w:sz w:val="22"/>
              <w:szCs w:val="22"/>
              <w:rPrChange w:id="1134" w:author="Risa" w:date="2021-07-06T14:20:00Z">
                <w:rPr>
                  <w:sz w:val="22"/>
                  <w:szCs w:val="22"/>
                </w:rPr>
              </w:rPrChange>
            </w:rPr>
            <w:delText xml:space="preserve">turn to different aspects </w:delText>
          </w:r>
        </w:del>
      </w:ins>
      <w:ins w:id="1135" w:author="Jeff" w:date="2021-06-29T17:28:00Z">
        <w:del w:id="1136" w:author="Nick Smith" w:date="2021-06-30T14:49:00Z">
          <w:r w:rsidR="00C56F90" w:rsidRPr="00C8205D" w:rsidDel="00D05B3D">
            <w:rPr>
              <w:color w:val="000000" w:themeColor="text1"/>
              <w:sz w:val="22"/>
              <w:szCs w:val="22"/>
              <w:rPrChange w:id="1137" w:author="Risa" w:date="2021-07-06T14:20:00Z">
                <w:rPr>
                  <w:sz w:val="22"/>
                  <w:szCs w:val="22"/>
                </w:rPr>
              </w:rPrChange>
            </w:rPr>
            <w:delText>of</w:delText>
          </w:r>
        </w:del>
      </w:ins>
      <w:ins w:id="1138" w:author="Jeff" w:date="2021-06-26T01:02:00Z">
        <w:del w:id="1139" w:author="Nick Smith" w:date="2021-06-30T14:49:00Z">
          <w:r w:rsidR="00611938" w:rsidRPr="00C8205D" w:rsidDel="00D05B3D">
            <w:rPr>
              <w:color w:val="000000" w:themeColor="text1"/>
              <w:sz w:val="22"/>
              <w:szCs w:val="22"/>
              <w:rPrChange w:id="1140" w:author="Risa" w:date="2021-07-06T14:20:00Z">
                <w:rPr>
                  <w:sz w:val="22"/>
                  <w:szCs w:val="22"/>
                </w:rPr>
              </w:rPrChange>
            </w:rPr>
            <w:delText xml:space="preserve"> </w:delText>
          </w:r>
        </w:del>
      </w:ins>
      <w:ins w:id="1141" w:author="Jeff" w:date="2021-06-28T07:55:00Z">
        <w:del w:id="1142" w:author="Nick Smith" w:date="2021-06-30T14:49:00Z">
          <w:r w:rsidR="00ED433D" w:rsidRPr="00C8205D" w:rsidDel="00D05B3D">
            <w:rPr>
              <w:color w:val="000000" w:themeColor="text1"/>
              <w:sz w:val="22"/>
              <w:szCs w:val="22"/>
              <w:rPrChange w:id="1143" w:author="Risa" w:date="2021-07-06T14:20:00Z">
                <w:rPr>
                  <w:sz w:val="22"/>
                  <w:szCs w:val="22"/>
                </w:rPr>
              </w:rPrChange>
            </w:rPr>
            <w:delText>environmental factors</w:delText>
          </w:r>
        </w:del>
      </w:ins>
      <w:ins w:id="1144" w:author="Jeff" w:date="2021-06-26T01:02:00Z">
        <w:del w:id="1145" w:author="Nick Smith" w:date="2021-06-30T14:49:00Z">
          <w:r w:rsidR="00611938" w:rsidRPr="00C8205D" w:rsidDel="00D05B3D">
            <w:rPr>
              <w:color w:val="000000" w:themeColor="text1"/>
              <w:sz w:val="22"/>
              <w:szCs w:val="22"/>
              <w:rPrChange w:id="1146" w:author="Risa" w:date="2021-07-06T14:20:00Z">
                <w:rPr>
                  <w:sz w:val="22"/>
                  <w:szCs w:val="22"/>
                </w:rPr>
              </w:rPrChange>
            </w:rPr>
            <w:delText xml:space="preserve"> </w:delText>
          </w:r>
        </w:del>
      </w:ins>
      <w:ins w:id="1147" w:author="Jeff" w:date="2021-06-29T17:28:00Z">
        <w:del w:id="1148" w:author="Nick Smith" w:date="2021-06-30T14:49:00Z">
          <w:r w:rsidR="00C56F90" w:rsidRPr="00C8205D" w:rsidDel="00D05B3D">
            <w:rPr>
              <w:color w:val="000000" w:themeColor="text1"/>
              <w:sz w:val="22"/>
              <w:szCs w:val="22"/>
              <w:rPrChange w:id="1149" w:author="Risa" w:date="2021-07-06T14:20:00Z">
                <w:rPr>
                  <w:sz w:val="22"/>
                  <w:szCs w:val="22"/>
                </w:rPr>
              </w:rPrChange>
            </w:rPr>
            <w:delText xml:space="preserve">which are not </w:delText>
          </w:r>
        </w:del>
        <w:r w:rsidR="00C56F90" w:rsidRPr="00C8205D">
          <w:rPr>
            <w:color w:val="000000" w:themeColor="text1"/>
            <w:sz w:val="22"/>
            <w:szCs w:val="22"/>
            <w:rPrChange w:id="1150" w:author="Risa" w:date="2021-07-06T14:20:00Z">
              <w:rPr>
                <w:sz w:val="22"/>
                <w:szCs w:val="22"/>
              </w:rPr>
            </w:rPrChange>
          </w:rPr>
          <w:t>thoroughly assessed at Mt. Desert</w:t>
        </w:r>
      </w:ins>
      <w:ins w:id="1151" w:author="Nick Smith" w:date="2021-06-30T14:49:00Z">
        <w:r w:rsidRPr="00C8205D">
          <w:rPr>
            <w:color w:val="000000" w:themeColor="text1"/>
            <w:sz w:val="22"/>
            <w:szCs w:val="22"/>
            <w:rPrChange w:id="1152" w:author="Risa" w:date="2021-07-06T14:20:00Z">
              <w:rPr>
                <w:sz w:val="22"/>
                <w:szCs w:val="22"/>
              </w:rPr>
            </w:rPrChange>
          </w:rPr>
          <w:t xml:space="preserve"> in comparison with fire history</w:t>
        </w:r>
      </w:ins>
      <w:ins w:id="1153" w:author="Risa" w:date="2021-07-06T13:19:00Z">
        <w:r w:rsidR="00674F00" w:rsidRPr="00C8205D">
          <w:rPr>
            <w:color w:val="000000" w:themeColor="text1"/>
            <w:sz w:val="22"/>
            <w:szCs w:val="22"/>
            <w:rPrChange w:id="1154" w:author="Risa" w:date="2021-07-06T14:20:00Z">
              <w:rPr>
                <w:sz w:val="22"/>
                <w:szCs w:val="22"/>
              </w:rPr>
            </w:rPrChange>
          </w:rPr>
          <w:t xml:space="preserve"> </w:t>
        </w:r>
      </w:ins>
      <w:ins w:id="1155" w:author="Nick Smith" w:date="2021-06-30T14:49:00Z">
        <w:del w:id="1156" w:author="Risa" w:date="2021-07-06T13:19:00Z">
          <w:r w:rsidRPr="00C8205D" w:rsidDel="00674F00">
            <w:rPr>
              <w:strike/>
              <w:color w:val="000000" w:themeColor="text1"/>
              <w:sz w:val="22"/>
              <w:szCs w:val="22"/>
              <w:rPrChange w:id="1157" w:author="Risa" w:date="2021-07-06T14:20:00Z">
                <w:rPr>
                  <w:sz w:val="22"/>
                  <w:szCs w:val="22"/>
                </w:rPr>
              </w:rPrChange>
            </w:rPr>
            <w:delText>, topography</w:delText>
          </w:r>
        </w:del>
      </w:ins>
      <w:ins w:id="1158" w:author="Jeff" w:date="2021-06-29T17:28:00Z">
        <w:del w:id="1159" w:author="Risa" w:date="2021-07-06T13:19:00Z">
          <w:r w:rsidR="00C56F90" w:rsidRPr="00C8205D" w:rsidDel="00674F00">
            <w:rPr>
              <w:color w:val="000000" w:themeColor="text1"/>
              <w:sz w:val="22"/>
              <w:szCs w:val="22"/>
              <w:rPrChange w:id="1160" w:author="Risa" w:date="2021-07-06T14:20:00Z">
                <w:rPr>
                  <w:sz w:val="22"/>
                  <w:szCs w:val="22"/>
                </w:rPr>
              </w:rPrChange>
            </w:rPr>
            <w:delText xml:space="preserve"> </w:delText>
          </w:r>
        </w:del>
      </w:ins>
      <w:ins w:id="1161" w:author="Jeff" w:date="2021-06-23T13:28:00Z">
        <w:r w:rsidR="009D1CD9" w:rsidRPr="00C8205D">
          <w:rPr>
            <w:color w:val="000000" w:themeColor="text1"/>
            <w:sz w:val="22"/>
            <w:szCs w:val="22"/>
            <w:rPrChange w:id="1162" w:author="Risa" w:date="2021-07-06T14:20:00Z">
              <w:rPr>
                <w:sz w:val="22"/>
                <w:szCs w:val="22"/>
              </w:rPr>
            </w:rPrChange>
          </w:rPr>
          <w:t xml:space="preserve">(Parshall and Foster 2002; Fig. 2). </w:t>
        </w:r>
      </w:ins>
    </w:p>
    <w:p w14:paraId="29620724" w14:textId="77220B53" w:rsidR="009D1CD9" w:rsidRPr="00C8205D" w:rsidDel="0038655B" w:rsidRDefault="009D1CD9" w:rsidP="001D7BE7">
      <w:pPr>
        <w:spacing w:line="360" w:lineRule="auto"/>
        <w:rPr>
          <w:ins w:id="1163" w:author="Jeff" w:date="2021-06-23T13:28:00Z"/>
          <w:del w:id="1164" w:author="Nick Smith" w:date="2021-06-30T14:50:00Z"/>
          <w:color w:val="000000" w:themeColor="text1"/>
          <w:sz w:val="22"/>
          <w:szCs w:val="22"/>
          <w:rPrChange w:id="1165" w:author="Risa" w:date="2021-07-06T14:20:00Z">
            <w:rPr>
              <w:ins w:id="1166" w:author="Jeff" w:date="2021-06-23T13:28:00Z"/>
              <w:del w:id="1167" w:author="Nick Smith" w:date="2021-06-30T14:50:00Z"/>
              <w:sz w:val="22"/>
              <w:szCs w:val="22"/>
            </w:rPr>
          </w:rPrChange>
        </w:rPr>
        <w:pPrChange w:id="1168" w:author="Risa" w:date="2021-07-06T13:11:00Z">
          <w:pPr>
            <w:spacing w:line="360" w:lineRule="auto"/>
          </w:pPr>
        </w:pPrChange>
      </w:pPr>
    </w:p>
    <w:p w14:paraId="68F0E10D" w14:textId="313C3097" w:rsidR="009D1CD9" w:rsidRPr="00C8205D" w:rsidRDefault="00C56F90" w:rsidP="001D7BE7">
      <w:pPr>
        <w:spacing w:line="360" w:lineRule="auto"/>
        <w:rPr>
          <w:ins w:id="1169" w:author="Jeff" w:date="2021-06-23T13:28:00Z"/>
          <w:color w:val="000000" w:themeColor="text1"/>
          <w:sz w:val="22"/>
          <w:szCs w:val="22"/>
          <w:rPrChange w:id="1170" w:author="Risa" w:date="2021-07-06T14:20:00Z">
            <w:rPr>
              <w:ins w:id="1171" w:author="Jeff" w:date="2021-06-23T13:28:00Z"/>
              <w:sz w:val="22"/>
              <w:szCs w:val="22"/>
            </w:rPr>
          </w:rPrChange>
        </w:rPr>
        <w:pPrChange w:id="1172" w:author="Risa" w:date="2021-07-06T13:11:00Z">
          <w:pPr>
            <w:spacing w:line="360" w:lineRule="auto"/>
          </w:pPr>
        </w:pPrChange>
      </w:pPr>
      <w:ins w:id="1173" w:author="Jeff" w:date="2021-06-29T17:29:00Z">
        <w:del w:id="1174" w:author="Nick Smith" w:date="2021-06-30T14:50:00Z">
          <w:r w:rsidRPr="00C8205D" w:rsidDel="0038655B">
            <w:rPr>
              <w:color w:val="000000" w:themeColor="text1"/>
              <w:sz w:val="22"/>
              <w:szCs w:val="22"/>
              <w:rPrChange w:id="1175" w:author="Risa" w:date="2021-07-06T14:20:00Z">
                <w:rPr>
                  <w:sz w:val="22"/>
                  <w:szCs w:val="22"/>
                </w:rPr>
              </w:rPrChange>
            </w:rPr>
            <w:delText>There</w:delText>
          </w:r>
        </w:del>
      </w:ins>
      <w:ins w:id="1176" w:author="Jeff" w:date="2021-06-25T22:43:00Z">
        <w:del w:id="1177" w:author="Nick Smith" w:date="2021-06-30T14:50:00Z">
          <w:r w:rsidR="00635A9B" w:rsidRPr="00C8205D" w:rsidDel="0038655B">
            <w:rPr>
              <w:color w:val="000000" w:themeColor="text1"/>
              <w:sz w:val="22"/>
              <w:szCs w:val="22"/>
              <w:rPrChange w:id="1178" w:author="Risa" w:date="2021-07-06T14:20:00Z">
                <w:rPr>
                  <w:sz w:val="22"/>
                  <w:szCs w:val="22"/>
                </w:rPr>
              </w:rPrChange>
            </w:rPr>
            <w:delText>,</w:delText>
          </w:r>
        </w:del>
      </w:ins>
      <w:ins w:id="1179" w:author="Jeff" w:date="2021-06-23T13:28:00Z">
        <w:del w:id="1180" w:author="Nick Smith" w:date="2021-06-30T14:50:00Z">
          <w:r w:rsidR="009D1CD9" w:rsidRPr="00C8205D" w:rsidDel="0038655B">
            <w:rPr>
              <w:color w:val="000000" w:themeColor="text1"/>
              <w:sz w:val="22"/>
              <w:szCs w:val="22"/>
              <w:rPrChange w:id="1181" w:author="Risa" w:date="2021-07-06T14:20:00Z">
                <w:rPr>
                  <w:sz w:val="22"/>
                  <w:szCs w:val="22"/>
                </w:rPr>
              </w:rPrChange>
            </w:rPr>
            <w:delText xml:space="preserve"> topographical and fire history gradients</w:delText>
          </w:r>
        </w:del>
      </w:ins>
      <w:ins w:id="1182" w:author="Jeff" w:date="2021-06-25T22:43:00Z">
        <w:del w:id="1183" w:author="Nick Smith" w:date="2021-06-30T14:50:00Z">
          <w:r w:rsidR="00635A9B" w:rsidRPr="00C8205D" w:rsidDel="0038655B">
            <w:rPr>
              <w:color w:val="000000" w:themeColor="text1"/>
              <w:sz w:val="22"/>
              <w:szCs w:val="22"/>
              <w:rPrChange w:id="1184" w:author="Risa" w:date="2021-07-06T14:20:00Z">
                <w:rPr>
                  <w:sz w:val="22"/>
                  <w:szCs w:val="22"/>
                </w:rPr>
              </w:rPrChange>
            </w:rPr>
            <w:delText xml:space="preserve"> </w:delText>
          </w:r>
        </w:del>
      </w:ins>
      <w:ins w:id="1185" w:author="Jeff" w:date="2021-06-25T22:44:00Z">
        <w:del w:id="1186" w:author="Nick Smith" w:date="2021-06-30T14:50:00Z">
          <w:r w:rsidR="00635A9B" w:rsidRPr="00C8205D" w:rsidDel="0038655B">
            <w:rPr>
              <w:color w:val="000000" w:themeColor="text1"/>
              <w:sz w:val="22"/>
              <w:szCs w:val="22"/>
              <w:rPrChange w:id="1187" w:author="Risa" w:date="2021-07-06T14:20:00Z">
                <w:rPr>
                  <w:sz w:val="22"/>
                  <w:szCs w:val="22"/>
                </w:rPr>
              </w:rPrChange>
            </w:rPr>
            <w:delText xml:space="preserve">provide </w:delText>
          </w:r>
        </w:del>
      </w:ins>
      <w:ins w:id="1188" w:author="Jeff" w:date="2021-06-23T13:28:00Z">
        <w:del w:id="1189" w:author="Nick Smith" w:date="2021-06-30T14:50:00Z">
          <w:r w:rsidR="009D1CD9" w:rsidRPr="00C8205D" w:rsidDel="0038655B">
            <w:rPr>
              <w:color w:val="000000" w:themeColor="text1"/>
              <w:sz w:val="22"/>
              <w:szCs w:val="22"/>
              <w:rPrChange w:id="1190" w:author="Risa" w:date="2021-07-06T14:20:00Z">
                <w:rPr>
                  <w:sz w:val="22"/>
                  <w:szCs w:val="22"/>
                </w:rPr>
              </w:rPrChange>
            </w:rPr>
            <w:delText>a</w:delText>
          </w:r>
        </w:del>
      </w:ins>
      <w:ins w:id="1191" w:author="Jeff" w:date="2021-06-25T22:44:00Z">
        <w:del w:id="1192" w:author="Nick Smith" w:date="2021-06-30T14:45:00Z">
          <w:r w:rsidR="00635A9B" w:rsidRPr="00C8205D" w:rsidDel="00D05B3D">
            <w:rPr>
              <w:color w:val="000000" w:themeColor="text1"/>
              <w:sz w:val="22"/>
              <w:szCs w:val="22"/>
              <w:rPrChange w:id="1193" w:author="Risa" w:date="2021-07-06T14:20:00Z">
                <w:rPr>
                  <w:sz w:val="22"/>
                  <w:szCs w:val="22"/>
                </w:rPr>
              </w:rPrChange>
            </w:rPr>
            <w:delText>n</w:delText>
          </w:r>
        </w:del>
        <w:del w:id="1194" w:author="Nick Smith" w:date="2021-06-30T14:50:00Z">
          <w:r w:rsidR="00635A9B" w:rsidRPr="00C8205D" w:rsidDel="0038655B">
            <w:rPr>
              <w:color w:val="000000" w:themeColor="text1"/>
              <w:sz w:val="22"/>
              <w:szCs w:val="22"/>
              <w:rPrChange w:id="1195" w:author="Risa" w:date="2021-07-06T14:20:00Z">
                <w:rPr>
                  <w:sz w:val="22"/>
                  <w:szCs w:val="22"/>
                </w:rPr>
              </w:rPrChange>
            </w:rPr>
            <w:delText xml:space="preserve"> </w:delText>
          </w:r>
        </w:del>
        <w:del w:id="1196" w:author="Nick Smith" w:date="2021-06-30T14:45:00Z">
          <w:r w:rsidR="00635A9B" w:rsidRPr="00C8205D" w:rsidDel="00D05B3D">
            <w:rPr>
              <w:color w:val="000000" w:themeColor="text1"/>
              <w:sz w:val="22"/>
              <w:szCs w:val="22"/>
              <w:rPrChange w:id="1197" w:author="Risa" w:date="2021-07-06T14:20:00Z">
                <w:rPr>
                  <w:sz w:val="22"/>
                  <w:szCs w:val="22"/>
                </w:rPr>
              </w:rPrChange>
            </w:rPr>
            <w:delText>unexpected</w:delText>
          </w:r>
        </w:del>
      </w:ins>
      <w:ins w:id="1198" w:author="Jeff" w:date="2021-06-23T13:28:00Z">
        <w:del w:id="1199" w:author="Nick Smith" w:date="2021-06-30T14:45:00Z">
          <w:r w:rsidR="009D1CD9" w:rsidRPr="00C8205D" w:rsidDel="00D05B3D">
            <w:rPr>
              <w:color w:val="000000" w:themeColor="text1"/>
              <w:sz w:val="22"/>
              <w:szCs w:val="22"/>
              <w:rPrChange w:id="1200" w:author="Risa" w:date="2021-07-06T14:20:00Z">
                <w:rPr>
                  <w:sz w:val="22"/>
                  <w:szCs w:val="22"/>
                </w:rPr>
              </w:rPrChange>
            </w:rPr>
            <w:delText xml:space="preserve"> </w:delText>
          </w:r>
        </w:del>
        <w:del w:id="1201" w:author="Nick Smith" w:date="2021-06-30T14:50:00Z">
          <w:r w:rsidR="009D1CD9" w:rsidRPr="00C8205D" w:rsidDel="0038655B">
            <w:rPr>
              <w:color w:val="000000" w:themeColor="text1"/>
              <w:sz w:val="22"/>
              <w:szCs w:val="22"/>
              <w:rPrChange w:id="1202" w:author="Risa" w:date="2021-07-06T14:20:00Z">
                <w:rPr>
                  <w:sz w:val="22"/>
                  <w:szCs w:val="22"/>
                </w:rPr>
              </w:rPrChange>
            </w:rPr>
            <w:delText>testbed</w:delText>
          </w:r>
          <w:r w:rsidR="009D1CD9" w:rsidRPr="00C8205D" w:rsidDel="0038655B">
            <w:rPr>
              <w:color w:val="000000" w:themeColor="text1"/>
              <w:sz w:val="22"/>
              <w:szCs w:val="22"/>
              <w:vertAlign w:val="superscript"/>
              <w:rPrChange w:id="1203" w:author="Risa" w:date="2021-07-06T14:20:00Z">
                <w:rPr>
                  <w:color w:val="2E74B5" w:themeColor="accent5" w:themeShade="BF"/>
                  <w:sz w:val="22"/>
                  <w:szCs w:val="22"/>
                  <w:vertAlign w:val="superscript"/>
                </w:rPr>
              </w:rPrChange>
            </w:rPr>
            <w:delText xml:space="preserve"> </w:delText>
          </w:r>
          <w:r w:rsidR="009D1CD9" w:rsidRPr="00C8205D" w:rsidDel="0038655B">
            <w:rPr>
              <w:color w:val="000000" w:themeColor="text1"/>
              <w:sz w:val="22"/>
              <w:szCs w:val="22"/>
              <w:rPrChange w:id="1204" w:author="Risa" w:date="2021-07-06T14:20:00Z">
                <w:rPr>
                  <w:sz w:val="22"/>
                  <w:szCs w:val="22"/>
                </w:rPr>
              </w:rPrChange>
            </w:rPr>
            <w:delText xml:space="preserve">to untangle </w:delText>
          </w:r>
        </w:del>
      </w:ins>
      <w:ins w:id="1205" w:author="Jeff" w:date="2021-06-25T22:44:00Z">
        <w:del w:id="1206" w:author="Nick Smith" w:date="2021-06-30T14:50:00Z">
          <w:r w:rsidR="00635A9B" w:rsidRPr="00C8205D" w:rsidDel="0038655B">
            <w:rPr>
              <w:color w:val="000000" w:themeColor="text1"/>
              <w:sz w:val="22"/>
              <w:szCs w:val="22"/>
              <w:rPrChange w:id="1207" w:author="Risa" w:date="2021-07-06T14:20:00Z">
                <w:rPr>
                  <w:sz w:val="22"/>
                  <w:szCs w:val="22"/>
                </w:rPr>
              </w:rPrChange>
            </w:rPr>
            <w:delText xml:space="preserve">questions about </w:delText>
          </w:r>
        </w:del>
      </w:ins>
      <w:ins w:id="1208" w:author="Jeff" w:date="2021-06-23T13:28:00Z">
        <w:del w:id="1209" w:author="Nick Smith" w:date="2021-06-30T14:50:00Z">
          <w:r w:rsidR="009D1CD9" w:rsidRPr="00C8205D" w:rsidDel="0038655B">
            <w:rPr>
              <w:color w:val="000000" w:themeColor="text1"/>
              <w:sz w:val="22"/>
              <w:szCs w:val="22"/>
              <w:rPrChange w:id="1210" w:author="Risa" w:date="2021-07-06T14:20:00Z">
                <w:rPr>
                  <w:sz w:val="22"/>
                  <w:szCs w:val="22"/>
                </w:rPr>
              </w:rPrChange>
            </w:rPr>
            <w:delText>species</w:delText>
          </w:r>
        </w:del>
      </w:ins>
      <w:ins w:id="1211" w:author="Jeff" w:date="2021-06-26T01:03:00Z">
        <w:del w:id="1212" w:author="Nick Smith" w:date="2021-06-30T14:50:00Z">
          <w:r w:rsidR="00611938" w:rsidRPr="00C8205D" w:rsidDel="0038655B">
            <w:rPr>
              <w:color w:val="000000" w:themeColor="text1"/>
              <w:sz w:val="22"/>
              <w:szCs w:val="22"/>
              <w:rPrChange w:id="1213" w:author="Risa" w:date="2021-07-06T14:20:00Z">
                <w:rPr>
                  <w:sz w:val="22"/>
                  <w:szCs w:val="22"/>
                </w:rPr>
              </w:rPrChange>
            </w:rPr>
            <w:delText xml:space="preserve"> status</w:delText>
          </w:r>
        </w:del>
      </w:ins>
      <w:ins w:id="1214" w:author="Jeff" w:date="2021-06-23T13:28:00Z">
        <w:del w:id="1215" w:author="Nick Smith" w:date="2021-06-30T14:50:00Z">
          <w:r w:rsidR="009D1CD9" w:rsidRPr="00C8205D" w:rsidDel="0038655B">
            <w:rPr>
              <w:color w:val="000000" w:themeColor="text1"/>
              <w:sz w:val="22"/>
              <w:szCs w:val="22"/>
              <w:rPrChange w:id="1216" w:author="Risa" w:date="2021-07-06T14:20:00Z">
                <w:rPr>
                  <w:sz w:val="22"/>
                  <w:szCs w:val="22"/>
                </w:rPr>
              </w:rPrChange>
            </w:rPr>
            <w:delText xml:space="preserve">. </w:delText>
          </w:r>
        </w:del>
      </w:ins>
      <w:ins w:id="1217" w:author="Jeff" w:date="2021-06-26T01:03:00Z">
        <w:del w:id="1218" w:author="Nick Smith" w:date="2021-06-30T14:49:00Z">
          <w:r w:rsidR="00611938" w:rsidRPr="00C8205D" w:rsidDel="00D05B3D">
            <w:rPr>
              <w:color w:val="000000" w:themeColor="text1"/>
              <w:sz w:val="22"/>
              <w:szCs w:val="22"/>
              <w:rPrChange w:id="1219" w:author="Risa" w:date="2021-07-06T14:20:00Z">
                <w:rPr>
                  <w:sz w:val="22"/>
                  <w:szCs w:val="22"/>
                </w:rPr>
              </w:rPrChange>
            </w:rPr>
            <w:delText>W</w:delText>
          </w:r>
        </w:del>
      </w:ins>
      <w:ins w:id="1220" w:author="Nick Smith" w:date="2021-06-30T14:49:00Z">
        <w:r w:rsidR="00D05B3D" w:rsidRPr="00C8205D">
          <w:rPr>
            <w:color w:val="000000" w:themeColor="text1"/>
            <w:sz w:val="22"/>
            <w:szCs w:val="22"/>
            <w:rPrChange w:id="1221" w:author="Risa" w:date="2021-07-06T14:20:00Z">
              <w:rPr>
                <w:sz w:val="22"/>
                <w:szCs w:val="22"/>
              </w:rPr>
            </w:rPrChange>
          </w:rPr>
          <w:t>Specifi</w:t>
        </w:r>
      </w:ins>
      <w:ins w:id="1222" w:author="Jeff" w:date="2021-07-03T12:16:00Z">
        <w:r w:rsidR="00C6528F" w:rsidRPr="00C8205D">
          <w:rPr>
            <w:color w:val="000000" w:themeColor="text1"/>
            <w:sz w:val="22"/>
            <w:szCs w:val="22"/>
            <w:rPrChange w:id="1223" w:author="Risa" w:date="2021-07-06T14:20:00Z">
              <w:rPr>
                <w:sz w:val="22"/>
                <w:szCs w:val="22"/>
              </w:rPr>
            </w:rPrChange>
          </w:rPr>
          <w:t>c</w:t>
        </w:r>
      </w:ins>
      <w:ins w:id="1224" w:author="Nick Smith" w:date="2021-06-30T14:49:00Z">
        <w:r w:rsidR="00D05B3D" w:rsidRPr="00C8205D">
          <w:rPr>
            <w:color w:val="000000" w:themeColor="text1"/>
            <w:sz w:val="22"/>
            <w:szCs w:val="22"/>
            <w:rPrChange w:id="1225" w:author="Risa" w:date="2021-07-06T14:20:00Z">
              <w:rPr>
                <w:sz w:val="22"/>
                <w:szCs w:val="22"/>
              </w:rPr>
            </w:rPrChange>
          </w:rPr>
          <w:t>ally</w:t>
        </w:r>
      </w:ins>
      <w:ins w:id="1226" w:author="Nick Smith" w:date="2021-06-30T14:50:00Z">
        <w:r w:rsidR="00D05B3D" w:rsidRPr="00C8205D">
          <w:rPr>
            <w:color w:val="000000" w:themeColor="text1"/>
            <w:sz w:val="22"/>
            <w:szCs w:val="22"/>
            <w:rPrChange w:id="1227" w:author="Risa" w:date="2021-07-06T14:20:00Z">
              <w:rPr>
                <w:sz w:val="22"/>
                <w:szCs w:val="22"/>
              </w:rPr>
            </w:rPrChange>
          </w:rPr>
          <w:t>, w</w:t>
        </w:r>
      </w:ins>
      <w:ins w:id="1228" w:author="Jeff" w:date="2021-06-23T13:28:00Z">
        <w:r w:rsidR="009D1CD9" w:rsidRPr="00C8205D">
          <w:rPr>
            <w:color w:val="000000" w:themeColor="text1"/>
            <w:sz w:val="22"/>
            <w:szCs w:val="22"/>
            <w:rPrChange w:id="1229" w:author="Risa" w:date="2021-07-06T14:20:00Z">
              <w:rPr>
                <w:sz w:val="22"/>
                <w:szCs w:val="22"/>
              </w:rPr>
            </w:rPrChange>
          </w:rPr>
          <w:t>e use four populations</w:t>
        </w:r>
      </w:ins>
      <w:ins w:id="1230" w:author="Nick Smith" w:date="2021-06-30T14:50:00Z">
        <w:r w:rsidR="00D05B3D" w:rsidRPr="00C8205D">
          <w:rPr>
            <w:color w:val="000000" w:themeColor="text1"/>
            <w:sz w:val="22"/>
            <w:szCs w:val="22"/>
            <w:rPrChange w:id="1231" w:author="Risa" w:date="2021-07-06T14:20:00Z">
              <w:rPr>
                <w:sz w:val="22"/>
                <w:szCs w:val="22"/>
              </w:rPr>
            </w:rPrChange>
          </w:rPr>
          <w:t xml:space="preserve"> that lie along a topogr</w:t>
        </w:r>
        <w:r w:rsidR="0038655B" w:rsidRPr="00C8205D">
          <w:rPr>
            <w:color w:val="000000" w:themeColor="text1"/>
            <w:sz w:val="22"/>
            <w:szCs w:val="22"/>
            <w:rPrChange w:id="1232" w:author="Risa" w:date="2021-07-06T14:20:00Z">
              <w:rPr>
                <w:sz w:val="22"/>
                <w:szCs w:val="22"/>
              </w:rPr>
            </w:rPrChange>
          </w:rPr>
          <w:t>aphical and fire history gradient</w:t>
        </w:r>
      </w:ins>
      <w:ins w:id="1233" w:author="Jeff" w:date="2021-06-23T13:28:00Z">
        <w:r w:rsidR="009D1CD9" w:rsidRPr="00C8205D">
          <w:rPr>
            <w:color w:val="000000" w:themeColor="text1"/>
            <w:sz w:val="22"/>
            <w:szCs w:val="22"/>
            <w:rPrChange w:id="1234" w:author="Risa" w:date="2021-07-06T14:20:00Z">
              <w:rPr>
                <w:sz w:val="22"/>
                <w:szCs w:val="22"/>
              </w:rPr>
            </w:rPrChange>
          </w:rPr>
          <w:t xml:space="preserve"> (Fig. </w:t>
        </w:r>
        <w:del w:id="1235" w:author="Nick Smith" w:date="2021-07-01T16:25:00Z">
          <w:r w:rsidR="009D1CD9" w:rsidRPr="00C8205D" w:rsidDel="00B14C43">
            <w:rPr>
              <w:color w:val="000000" w:themeColor="text1"/>
              <w:sz w:val="22"/>
              <w:szCs w:val="22"/>
              <w:rPrChange w:id="1236" w:author="Risa" w:date="2021-07-06T14:20:00Z">
                <w:rPr>
                  <w:sz w:val="22"/>
                  <w:szCs w:val="22"/>
                </w:rPr>
              </w:rPrChange>
            </w:rPr>
            <w:delText>3</w:delText>
          </w:r>
        </w:del>
      </w:ins>
      <w:ins w:id="1237" w:author="Nick Smith" w:date="2021-07-01T16:25:00Z">
        <w:r w:rsidR="00B14C43" w:rsidRPr="00C8205D">
          <w:rPr>
            <w:color w:val="000000" w:themeColor="text1"/>
            <w:sz w:val="22"/>
            <w:szCs w:val="22"/>
            <w:rPrChange w:id="1238" w:author="Risa" w:date="2021-07-06T14:20:00Z">
              <w:rPr>
                <w:sz w:val="22"/>
                <w:szCs w:val="22"/>
              </w:rPr>
            </w:rPrChange>
          </w:rPr>
          <w:t>S1</w:t>
        </w:r>
      </w:ins>
      <w:ins w:id="1239" w:author="Jeff" w:date="2021-06-23T13:28:00Z">
        <w:r w:rsidR="009D1CD9" w:rsidRPr="00C8205D">
          <w:rPr>
            <w:color w:val="000000" w:themeColor="text1"/>
            <w:sz w:val="22"/>
            <w:szCs w:val="22"/>
            <w:rPrChange w:id="1240" w:author="Risa" w:date="2021-07-06T14:20:00Z">
              <w:rPr>
                <w:sz w:val="22"/>
                <w:szCs w:val="22"/>
              </w:rPr>
            </w:rPrChange>
          </w:rPr>
          <w:t>)</w:t>
        </w:r>
      </w:ins>
      <w:ins w:id="1241" w:author="Jeff" w:date="2021-06-25T22:45:00Z">
        <w:r w:rsidR="00635A9B" w:rsidRPr="00C8205D">
          <w:rPr>
            <w:color w:val="000000" w:themeColor="text1"/>
            <w:sz w:val="22"/>
            <w:szCs w:val="22"/>
            <w:rPrChange w:id="1242" w:author="Risa" w:date="2021-07-06T14:20:00Z">
              <w:rPr>
                <w:sz w:val="22"/>
                <w:szCs w:val="22"/>
              </w:rPr>
            </w:rPrChange>
          </w:rPr>
          <w:t xml:space="preserve"> as proxies for</w:t>
        </w:r>
      </w:ins>
      <w:ins w:id="1243" w:author="Jeff" w:date="2021-06-28T07:55:00Z">
        <w:r w:rsidR="00ED433D" w:rsidRPr="00C8205D">
          <w:rPr>
            <w:color w:val="000000" w:themeColor="text1"/>
            <w:sz w:val="22"/>
            <w:szCs w:val="22"/>
            <w:rPrChange w:id="1244" w:author="Risa" w:date="2021-07-06T14:20:00Z">
              <w:rPr>
                <w:sz w:val="22"/>
                <w:szCs w:val="22"/>
              </w:rPr>
            </w:rPrChange>
          </w:rPr>
          <w:t xml:space="preserve"> more than</w:t>
        </w:r>
      </w:ins>
      <w:ins w:id="1245" w:author="Jeff" w:date="2021-06-25T22:45:00Z">
        <w:r w:rsidR="00635A9B" w:rsidRPr="00C8205D">
          <w:rPr>
            <w:color w:val="000000" w:themeColor="text1"/>
            <w:sz w:val="22"/>
            <w:szCs w:val="22"/>
            <w:rPrChange w:id="1246" w:author="Risa" w:date="2021-07-06T14:20:00Z">
              <w:rPr>
                <w:sz w:val="22"/>
                <w:szCs w:val="22"/>
              </w:rPr>
            </w:rPrChange>
          </w:rPr>
          <w:t xml:space="preserve"> a dozen other colonies,</w:t>
        </w:r>
      </w:ins>
      <w:ins w:id="1247" w:author="Jeff" w:date="2021-06-23T13:28:00Z">
        <w:r w:rsidR="009D1CD9" w:rsidRPr="00C8205D">
          <w:rPr>
            <w:color w:val="000000" w:themeColor="text1"/>
            <w:sz w:val="22"/>
            <w:szCs w:val="22"/>
            <w:rPrChange w:id="1248" w:author="Risa" w:date="2021-07-06T14:20:00Z">
              <w:rPr>
                <w:sz w:val="22"/>
                <w:szCs w:val="22"/>
              </w:rPr>
            </w:rPrChange>
          </w:rPr>
          <w:t xml:space="preserve"> to examine the effects of </w:t>
        </w:r>
      </w:ins>
      <w:ins w:id="1249" w:author="Jeff" w:date="2021-06-29T06:01:00Z">
        <w:r w:rsidR="00D74ACE" w:rsidRPr="00C8205D">
          <w:rPr>
            <w:color w:val="000000" w:themeColor="text1"/>
            <w:sz w:val="22"/>
            <w:szCs w:val="22"/>
            <w:rPrChange w:id="1250" w:author="Risa" w:date="2021-07-06T14:20:00Z">
              <w:rPr>
                <w:sz w:val="22"/>
                <w:szCs w:val="22"/>
              </w:rPr>
            </w:rPrChange>
          </w:rPr>
          <w:t>ele</w:t>
        </w:r>
      </w:ins>
      <w:ins w:id="1251" w:author="Jeff" w:date="2021-06-29T06:02:00Z">
        <w:r w:rsidR="00D74ACE" w:rsidRPr="00C8205D">
          <w:rPr>
            <w:color w:val="000000" w:themeColor="text1"/>
            <w:sz w:val="22"/>
            <w:szCs w:val="22"/>
            <w:rPrChange w:id="1252" w:author="Risa" w:date="2021-07-06T14:20:00Z">
              <w:rPr>
                <w:sz w:val="22"/>
                <w:szCs w:val="22"/>
              </w:rPr>
            </w:rPrChange>
          </w:rPr>
          <w:t>v</w:t>
        </w:r>
      </w:ins>
      <w:ins w:id="1253" w:author="Jeff" w:date="2021-06-29T06:01:00Z">
        <w:r w:rsidR="00D74ACE" w:rsidRPr="00C8205D">
          <w:rPr>
            <w:color w:val="000000" w:themeColor="text1"/>
            <w:sz w:val="22"/>
            <w:szCs w:val="22"/>
            <w:rPrChange w:id="1254" w:author="Risa" w:date="2021-07-06T14:20:00Z">
              <w:rPr>
                <w:sz w:val="22"/>
                <w:szCs w:val="22"/>
              </w:rPr>
            </w:rPrChange>
          </w:rPr>
          <w:t xml:space="preserve">ation, </w:t>
        </w:r>
        <w:proofErr w:type="gramStart"/>
        <w:r w:rsidR="00D74ACE" w:rsidRPr="00C8205D">
          <w:rPr>
            <w:color w:val="000000" w:themeColor="text1"/>
            <w:sz w:val="22"/>
            <w:szCs w:val="22"/>
            <w:rPrChange w:id="1255" w:author="Risa" w:date="2021-07-06T14:20:00Z">
              <w:rPr>
                <w:sz w:val="22"/>
                <w:szCs w:val="22"/>
              </w:rPr>
            </w:rPrChange>
          </w:rPr>
          <w:t>aspect</w:t>
        </w:r>
        <w:proofErr w:type="gramEnd"/>
        <w:r w:rsidR="00D74ACE" w:rsidRPr="00C8205D">
          <w:rPr>
            <w:color w:val="000000" w:themeColor="text1"/>
            <w:sz w:val="22"/>
            <w:szCs w:val="22"/>
            <w:rPrChange w:id="1256" w:author="Risa" w:date="2021-07-06T14:20:00Z">
              <w:rPr>
                <w:sz w:val="22"/>
                <w:szCs w:val="22"/>
              </w:rPr>
            </w:rPrChange>
          </w:rPr>
          <w:t xml:space="preserve"> and slope</w:t>
        </w:r>
      </w:ins>
      <w:ins w:id="1257" w:author="Jeff" w:date="2021-06-23T13:28:00Z">
        <w:r w:rsidR="009D1CD9" w:rsidRPr="00C8205D">
          <w:rPr>
            <w:color w:val="000000" w:themeColor="text1"/>
            <w:sz w:val="22"/>
            <w:szCs w:val="22"/>
            <w:rPrChange w:id="1258" w:author="Risa" w:date="2021-07-06T14:20:00Z">
              <w:rPr>
                <w:sz w:val="22"/>
                <w:szCs w:val="22"/>
              </w:rPr>
            </w:rPrChange>
          </w:rPr>
          <w:t xml:space="preserve"> </w:t>
        </w:r>
      </w:ins>
      <w:ins w:id="1259" w:author="Jeff" w:date="2021-06-29T06:10:00Z">
        <w:r w:rsidR="00D74ACE" w:rsidRPr="00C8205D">
          <w:rPr>
            <w:color w:val="000000" w:themeColor="text1"/>
            <w:sz w:val="22"/>
            <w:szCs w:val="22"/>
            <w:rPrChange w:id="1260" w:author="Risa" w:date="2021-07-06T14:20:00Z">
              <w:rPr>
                <w:sz w:val="22"/>
                <w:szCs w:val="22"/>
              </w:rPr>
            </w:rPrChange>
          </w:rPr>
          <w:t>(</w:t>
        </w:r>
        <w:proofErr w:type="spellStart"/>
        <w:r w:rsidR="00D74ACE" w:rsidRPr="00C8205D">
          <w:rPr>
            <w:color w:val="000000" w:themeColor="text1"/>
            <w:sz w:val="22"/>
            <w:szCs w:val="22"/>
            <w:rPrChange w:id="1261" w:author="Risa" w:date="2021-07-06T14:20:00Z">
              <w:rPr>
                <w:sz w:val="22"/>
                <w:szCs w:val="22"/>
              </w:rPr>
            </w:rPrChange>
          </w:rPr>
          <w:t>Bolstad</w:t>
        </w:r>
        <w:proofErr w:type="spellEnd"/>
        <w:r w:rsidR="00D74ACE" w:rsidRPr="00C8205D">
          <w:rPr>
            <w:color w:val="000000" w:themeColor="text1"/>
            <w:sz w:val="22"/>
            <w:szCs w:val="22"/>
            <w:rPrChange w:id="1262" w:author="Risa" w:date="2021-07-06T14:20:00Z">
              <w:rPr>
                <w:sz w:val="22"/>
                <w:szCs w:val="22"/>
              </w:rPr>
            </w:rPrChange>
          </w:rPr>
          <w:t xml:space="preserve"> and Stowe 1994) </w:t>
        </w:r>
      </w:ins>
      <w:ins w:id="1263" w:author="Jeff" w:date="2021-06-23T13:28:00Z">
        <w:r w:rsidR="009D1CD9" w:rsidRPr="00C8205D">
          <w:rPr>
            <w:color w:val="000000" w:themeColor="text1"/>
            <w:sz w:val="22"/>
            <w:szCs w:val="22"/>
            <w:rPrChange w:id="1264" w:author="Risa" w:date="2021-07-06T14:20:00Z">
              <w:rPr>
                <w:sz w:val="22"/>
                <w:szCs w:val="22"/>
              </w:rPr>
            </w:rPrChange>
          </w:rPr>
          <w:t xml:space="preserve">on </w:t>
        </w:r>
      </w:ins>
      <w:ins w:id="1265" w:author="Jeff" w:date="2021-06-25T22:45:00Z">
        <w:r w:rsidR="00635A9B" w:rsidRPr="00C8205D">
          <w:rPr>
            <w:color w:val="000000" w:themeColor="text1"/>
            <w:sz w:val="22"/>
            <w:szCs w:val="22"/>
            <w:rPrChange w:id="1266" w:author="Risa" w:date="2021-07-06T14:20:00Z">
              <w:rPr>
                <w:sz w:val="22"/>
                <w:szCs w:val="22"/>
              </w:rPr>
            </w:rPrChange>
          </w:rPr>
          <w:t>soil</w:t>
        </w:r>
      </w:ins>
      <w:ins w:id="1267" w:author="Jeff" w:date="2021-06-25T22:46:00Z">
        <w:r w:rsidR="00635A9B" w:rsidRPr="00C8205D">
          <w:rPr>
            <w:color w:val="000000" w:themeColor="text1"/>
            <w:sz w:val="22"/>
            <w:szCs w:val="22"/>
            <w:rPrChange w:id="1268" w:author="Risa" w:date="2021-07-06T14:20:00Z">
              <w:rPr>
                <w:sz w:val="22"/>
                <w:szCs w:val="22"/>
              </w:rPr>
            </w:rPrChange>
          </w:rPr>
          <w:t xml:space="preserve"> (</w:t>
        </w:r>
        <w:commentRangeStart w:id="1269"/>
        <w:r w:rsidR="00635A9B" w:rsidRPr="00C8205D">
          <w:rPr>
            <w:color w:val="000000" w:themeColor="text1"/>
            <w:sz w:val="22"/>
            <w:szCs w:val="22"/>
            <w:rPrChange w:id="1270" w:author="Risa" w:date="2021-07-06T14:20:00Z">
              <w:rPr>
                <w:sz w:val="22"/>
                <w:szCs w:val="22"/>
              </w:rPr>
            </w:rPrChange>
          </w:rPr>
          <w:t>ecosystem</w:t>
        </w:r>
      </w:ins>
      <w:commentRangeEnd w:id="1269"/>
      <w:r w:rsidR="00674F00" w:rsidRPr="00C8205D">
        <w:rPr>
          <w:rStyle w:val="CommentReference"/>
          <w:color w:val="000000" w:themeColor="text1"/>
          <w:rPrChange w:id="1271" w:author="Risa" w:date="2021-07-06T14:20:00Z">
            <w:rPr>
              <w:rStyle w:val="CommentReference"/>
            </w:rPr>
          </w:rPrChange>
        </w:rPr>
        <w:commentReference w:id="1269"/>
      </w:r>
      <w:ins w:id="1272" w:author="Jeff" w:date="2021-06-25T22:46:00Z">
        <w:r w:rsidR="00635A9B" w:rsidRPr="00C8205D">
          <w:rPr>
            <w:color w:val="000000" w:themeColor="text1"/>
            <w:sz w:val="22"/>
            <w:szCs w:val="22"/>
            <w:rPrChange w:id="1273" w:author="Risa" w:date="2021-07-06T14:20:00Z">
              <w:rPr>
                <w:sz w:val="22"/>
                <w:szCs w:val="22"/>
              </w:rPr>
            </w:rPrChange>
          </w:rPr>
          <w:t>)</w:t>
        </w:r>
      </w:ins>
      <w:ins w:id="1274" w:author="Jeff" w:date="2021-06-25T22:45:00Z">
        <w:r w:rsidR="00635A9B" w:rsidRPr="00C8205D">
          <w:rPr>
            <w:color w:val="000000" w:themeColor="text1"/>
            <w:sz w:val="22"/>
            <w:szCs w:val="22"/>
            <w:rPrChange w:id="1275" w:author="Risa" w:date="2021-07-06T14:20:00Z">
              <w:rPr>
                <w:sz w:val="22"/>
                <w:szCs w:val="22"/>
              </w:rPr>
            </w:rPrChange>
          </w:rPr>
          <w:t xml:space="preserve">, </w:t>
        </w:r>
      </w:ins>
      <w:ins w:id="1276" w:author="Jeff" w:date="2021-06-23T13:28:00Z">
        <w:r w:rsidR="009D1CD9" w:rsidRPr="00C8205D">
          <w:rPr>
            <w:color w:val="000000" w:themeColor="text1"/>
            <w:sz w:val="22"/>
            <w:szCs w:val="22"/>
            <w:rPrChange w:id="1277" w:author="Risa" w:date="2021-07-06T14:20:00Z">
              <w:rPr>
                <w:sz w:val="22"/>
                <w:szCs w:val="22"/>
              </w:rPr>
            </w:rPrChange>
          </w:rPr>
          <w:t xml:space="preserve">leaf, </w:t>
        </w:r>
      </w:ins>
      <w:ins w:id="1278" w:author="Jeff" w:date="2021-06-25T22:46:00Z">
        <w:r w:rsidR="00A111F8" w:rsidRPr="00C8205D">
          <w:rPr>
            <w:color w:val="000000" w:themeColor="text1"/>
            <w:sz w:val="22"/>
            <w:szCs w:val="22"/>
            <w:rPrChange w:id="1279" w:author="Risa" w:date="2021-07-06T14:20:00Z">
              <w:rPr>
                <w:sz w:val="22"/>
                <w:szCs w:val="22"/>
              </w:rPr>
            </w:rPrChange>
          </w:rPr>
          <w:t xml:space="preserve">and </w:t>
        </w:r>
      </w:ins>
      <w:ins w:id="1280" w:author="Jeff" w:date="2021-06-23T13:28:00Z">
        <w:r w:rsidR="009D1CD9" w:rsidRPr="00C8205D">
          <w:rPr>
            <w:color w:val="000000" w:themeColor="text1"/>
            <w:sz w:val="22"/>
            <w:szCs w:val="22"/>
            <w:rPrChange w:id="1281" w:author="Risa" w:date="2021-07-06T14:20:00Z">
              <w:rPr>
                <w:sz w:val="22"/>
                <w:szCs w:val="22"/>
              </w:rPr>
            </w:rPrChange>
          </w:rPr>
          <w:t>plant</w:t>
        </w:r>
      </w:ins>
      <w:ins w:id="1282" w:author="Jeff" w:date="2021-06-25T22:48:00Z">
        <w:r w:rsidR="00A111F8" w:rsidRPr="00C8205D">
          <w:rPr>
            <w:color w:val="000000" w:themeColor="text1"/>
            <w:sz w:val="22"/>
            <w:szCs w:val="22"/>
            <w:rPrChange w:id="1283" w:author="Risa" w:date="2021-07-06T14:20:00Z">
              <w:rPr>
                <w:sz w:val="22"/>
                <w:szCs w:val="22"/>
              </w:rPr>
            </w:rPrChange>
          </w:rPr>
          <w:t>-</w:t>
        </w:r>
      </w:ins>
      <w:ins w:id="1284" w:author="Jeff" w:date="2021-06-25T22:45:00Z">
        <w:r w:rsidR="00635A9B" w:rsidRPr="00C8205D">
          <w:rPr>
            <w:color w:val="000000" w:themeColor="text1"/>
            <w:sz w:val="22"/>
            <w:szCs w:val="22"/>
            <w:rPrChange w:id="1285" w:author="Risa" w:date="2021-07-06T14:20:00Z">
              <w:rPr>
                <w:sz w:val="22"/>
                <w:szCs w:val="22"/>
              </w:rPr>
            </w:rPrChange>
          </w:rPr>
          <w:t>level</w:t>
        </w:r>
      </w:ins>
      <w:ins w:id="1286" w:author="Jeff" w:date="2021-06-25T22:46:00Z">
        <w:r w:rsidR="00A111F8" w:rsidRPr="00C8205D">
          <w:rPr>
            <w:color w:val="000000" w:themeColor="text1"/>
            <w:sz w:val="22"/>
            <w:szCs w:val="22"/>
            <w:rPrChange w:id="1287" w:author="Risa" w:date="2021-07-06T14:20:00Z">
              <w:rPr>
                <w:sz w:val="22"/>
                <w:szCs w:val="22"/>
              </w:rPr>
            </w:rPrChange>
          </w:rPr>
          <w:t xml:space="preserve"> </w:t>
        </w:r>
      </w:ins>
      <w:ins w:id="1288" w:author="Jeff" w:date="2021-06-23T13:28:00Z">
        <w:r w:rsidR="009D1CD9" w:rsidRPr="00C8205D">
          <w:rPr>
            <w:color w:val="000000" w:themeColor="text1"/>
            <w:sz w:val="22"/>
            <w:szCs w:val="22"/>
            <w:rPrChange w:id="1289" w:author="Risa" w:date="2021-07-06T14:20:00Z">
              <w:rPr>
                <w:sz w:val="22"/>
                <w:szCs w:val="22"/>
              </w:rPr>
            </w:rPrChange>
          </w:rPr>
          <w:t>traits. The four populations were chosen to represent a factorial combination of elevation (high or low) and fire history (having experienced the 1947 stand</w:t>
        </w:r>
      </w:ins>
      <w:ins w:id="1290" w:author="Jeff" w:date="2021-06-25T22:46:00Z">
        <w:r w:rsidR="00A111F8" w:rsidRPr="00C8205D">
          <w:rPr>
            <w:color w:val="000000" w:themeColor="text1"/>
            <w:sz w:val="22"/>
            <w:szCs w:val="22"/>
            <w:rPrChange w:id="1291" w:author="Risa" w:date="2021-07-06T14:20:00Z">
              <w:rPr>
                <w:sz w:val="22"/>
                <w:szCs w:val="22"/>
              </w:rPr>
            </w:rPrChange>
          </w:rPr>
          <w:t>-</w:t>
        </w:r>
      </w:ins>
      <w:ins w:id="1292" w:author="Jeff" w:date="2021-06-23T13:28:00Z">
        <w:r w:rsidR="009D1CD9" w:rsidRPr="00C8205D">
          <w:rPr>
            <w:color w:val="000000" w:themeColor="text1"/>
            <w:sz w:val="22"/>
            <w:szCs w:val="22"/>
            <w:rPrChange w:id="1293" w:author="Risa" w:date="2021-07-06T14:20:00Z">
              <w:rPr>
                <w:sz w:val="22"/>
                <w:szCs w:val="22"/>
              </w:rPr>
            </w:rPrChange>
          </w:rPr>
          <w:t>clearing fire or not). First, we characterize differences in topographical features, including slope and aspect, given that these are likely important non-elevation topographical drivers of the traits examined</w:t>
        </w:r>
      </w:ins>
      <w:ins w:id="1294" w:author="Risa" w:date="2021-07-06T13:22:00Z">
        <w:r w:rsidR="00DB64B2" w:rsidRPr="00C8205D">
          <w:rPr>
            <w:color w:val="000000" w:themeColor="text1"/>
            <w:sz w:val="22"/>
            <w:szCs w:val="22"/>
            <w:rPrChange w:id="1295" w:author="Risa" w:date="2021-07-06T14:20:00Z">
              <w:rPr>
                <w:sz w:val="22"/>
                <w:szCs w:val="22"/>
              </w:rPr>
            </w:rPrChange>
          </w:rPr>
          <w:t xml:space="preserve"> (</w:t>
        </w:r>
        <w:r w:rsidR="00DB64B2" w:rsidRPr="00C8205D">
          <w:rPr>
            <w:noProof/>
            <w:color w:val="000000" w:themeColor="text1"/>
            <w:sz w:val="22"/>
            <w:szCs w:val="22"/>
            <w:rPrChange w:id="1296" w:author="Risa" w:date="2021-07-06T14:20:00Z">
              <w:rPr>
                <w:noProof/>
                <w:sz w:val="22"/>
                <w:szCs w:val="22"/>
              </w:rPr>
            </w:rPrChange>
          </w:rPr>
          <w:t>Howard and Stelacio 2011; Hanson 2017</w:t>
        </w:r>
        <w:r w:rsidR="00DB64B2" w:rsidRPr="00C8205D">
          <w:rPr>
            <w:noProof/>
            <w:color w:val="000000" w:themeColor="text1"/>
            <w:sz w:val="22"/>
            <w:szCs w:val="22"/>
            <w:rPrChange w:id="1297" w:author="Risa" w:date="2021-07-06T14:20:00Z">
              <w:rPr>
                <w:noProof/>
                <w:sz w:val="22"/>
                <w:szCs w:val="22"/>
              </w:rPr>
            </w:rPrChange>
          </w:rPr>
          <w:t xml:space="preserve">; </w:t>
        </w:r>
        <w:r w:rsidR="00DB64B2" w:rsidRPr="00C8205D">
          <w:rPr>
            <w:noProof/>
            <w:color w:val="000000" w:themeColor="text1"/>
            <w:sz w:val="22"/>
            <w:szCs w:val="22"/>
            <w:rPrChange w:id="1298" w:author="Risa" w:date="2021-07-06T14:20:00Z">
              <w:rPr>
                <w:noProof/>
                <w:sz w:val="22"/>
                <w:szCs w:val="22"/>
              </w:rPr>
            </w:rPrChange>
          </w:rPr>
          <w:t>Nowacki and Abrams 2008</w:t>
        </w:r>
        <w:r w:rsidR="00DB64B2" w:rsidRPr="00C8205D">
          <w:rPr>
            <w:color w:val="000000" w:themeColor="text1"/>
            <w:sz w:val="22"/>
            <w:szCs w:val="22"/>
            <w:rPrChange w:id="1299" w:author="Risa" w:date="2021-07-06T14:20:00Z">
              <w:rPr>
                <w:sz w:val="22"/>
                <w:szCs w:val="22"/>
              </w:rPr>
            </w:rPrChange>
          </w:rPr>
          <w:t>)</w:t>
        </w:r>
      </w:ins>
      <w:ins w:id="1300" w:author="Jeff" w:date="2021-06-23T13:28:00Z">
        <w:r w:rsidR="009D1CD9" w:rsidRPr="00C8205D">
          <w:rPr>
            <w:color w:val="000000" w:themeColor="text1"/>
            <w:sz w:val="22"/>
            <w:szCs w:val="22"/>
            <w:rPrChange w:id="1301" w:author="Risa" w:date="2021-07-06T14:20:00Z">
              <w:rPr>
                <w:sz w:val="22"/>
                <w:szCs w:val="22"/>
              </w:rPr>
            </w:rPrChange>
          </w:rPr>
          <w:t xml:space="preserve">. We then explore aspects of the soil environment, including soil carbon as well as macro and </w:t>
        </w:r>
        <w:proofErr w:type="gramStart"/>
        <w:r w:rsidR="009D1CD9" w:rsidRPr="00C8205D">
          <w:rPr>
            <w:color w:val="000000" w:themeColor="text1"/>
            <w:sz w:val="22"/>
            <w:szCs w:val="22"/>
            <w:rPrChange w:id="1302" w:author="Risa" w:date="2021-07-06T14:20:00Z">
              <w:rPr>
                <w:sz w:val="22"/>
                <w:szCs w:val="22"/>
              </w:rPr>
            </w:rPrChange>
          </w:rPr>
          <w:t>micro nutrient</w:t>
        </w:r>
        <w:proofErr w:type="gramEnd"/>
        <w:r w:rsidR="009D1CD9" w:rsidRPr="00C8205D">
          <w:rPr>
            <w:color w:val="000000" w:themeColor="text1"/>
            <w:sz w:val="22"/>
            <w:szCs w:val="22"/>
            <w:rPrChange w:id="1303" w:author="Risa" w:date="2021-07-06T14:20:00Z">
              <w:rPr>
                <w:sz w:val="22"/>
                <w:szCs w:val="22"/>
              </w:rPr>
            </w:rPrChange>
          </w:rPr>
          <w:t xml:space="preserve"> concentrations. Following previous studies, we expected to find </w:t>
        </w:r>
      </w:ins>
      <w:ins w:id="1304" w:author="Jeff" w:date="2021-06-29T06:19:00Z">
        <w:r w:rsidR="00B059EF" w:rsidRPr="00C8205D">
          <w:rPr>
            <w:bCs/>
            <w:color w:val="000000" w:themeColor="text1"/>
            <w:sz w:val="22"/>
            <w:szCs w:val="22"/>
            <w:rPrChange w:id="1305" w:author="Risa" w:date="2021-07-06T14:20:00Z">
              <w:rPr>
                <w:bCs/>
                <w:sz w:val="22"/>
                <w:szCs w:val="22"/>
              </w:rPr>
            </w:rPrChange>
          </w:rPr>
          <w:t>less</w:t>
        </w:r>
      </w:ins>
      <w:ins w:id="1306" w:author="Jeff" w:date="2021-06-29T05:39:00Z">
        <w:r w:rsidR="005B03C7" w:rsidRPr="00C8205D">
          <w:rPr>
            <w:bCs/>
            <w:color w:val="000000" w:themeColor="text1"/>
            <w:sz w:val="22"/>
            <w:szCs w:val="22"/>
            <w:rPrChange w:id="1307" w:author="Risa" w:date="2021-07-06T14:20:00Z">
              <w:rPr>
                <w:bCs/>
                <w:sz w:val="22"/>
                <w:szCs w:val="22"/>
              </w:rPr>
            </w:rPrChange>
          </w:rPr>
          <w:t xml:space="preserve"> </w:t>
        </w:r>
      </w:ins>
      <w:ins w:id="1308" w:author="Jeff" w:date="2021-06-23T13:28:00Z">
        <w:r w:rsidR="009D1CD9" w:rsidRPr="00C8205D">
          <w:rPr>
            <w:bCs/>
            <w:color w:val="000000" w:themeColor="text1"/>
            <w:sz w:val="22"/>
            <w:szCs w:val="22"/>
            <w:rPrChange w:id="1309" w:author="Risa" w:date="2021-07-06T14:20:00Z">
              <w:rPr>
                <w:bCs/>
                <w:sz w:val="22"/>
                <w:szCs w:val="22"/>
              </w:rPr>
            </w:rPrChange>
          </w:rPr>
          <w:t>soil carbon (</w:t>
        </w:r>
        <w:commentRangeStart w:id="1310"/>
        <w:proofErr w:type="spellStart"/>
        <w:r w:rsidR="009D1CD9" w:rsidRPr="00C8205D">
          <w:rPr>
            <w:bCs/>
            <w:color w:val="000000" w:themeColor="text1"/>
            <w:sz w:val="22"/>
            <w:szCs w:val="22"/>
            <w:rPrChange w:id="1311" w:author="Risa" w:date="2021-07-06T14:20:00Z">
              <w:rPr>
                <w:bCs/>
                <w:sz w:val="22"/>
                <w:szCs w:val="22"/>
              </w:rPr>
            </w:rPrChange>
          </w:rPr>
          <w:t>DeBano</w:t>
        </w:r>
        <w:proofErr w:type="spellEnd"/>
        <w:r w:rsidR="009D1CD9" w:rsidRPr="00C8205D">
          <w:rPr>
            <w:bCs/>
            <w:color w:val="000000" w:themeColor="text1"/>
            <w:sz w:val="22"/>
            <w:szCs w:val="22"/>
            <w:rPrChange w:id="1312" w:author="Risa" w:date="2021-07-06T14:20:00Z">
              <w:rPr>
                <w:bCs/>
                <w:sz w:val="22"/>
                <w:szCs w:val="22"/>
              </w:rPr>
            </w:rPrChange>
          </w:rPr>
          <w:t xml:space="preserve"> 1981</w:t>
        </w:r>
      </w:ins>
      <w:commentRangeEnd w:id="1310"/>
      <w:r w:rsidR="00AD3C14" w:rsidRPr="00C8205D">
        <w:rPr>
          <w:rStyle w:val="CommentReference"/>
          <w:color w:val="000000" w:themeColor="text1"/>
          <w:rPrChange w:id="1313" w:author="Risa" w:date="2021-07-06T14:20:00Z">
            <w:rPr>
              <w:rStyle w:val="CommentReference"/>
            </w:rPr>
          </w:rPrChange>
        </w:rPr>
        <w:commentReference w:id="1310"/>
      </w:r>
      <w:ins w:id="1314" w:author="Jeff" w:date="2021-06-23T13:28:00Z">
        <w:r w:rsidR="009D1CD9" w:rsidRPr="00C8205D">
          <w:rPr>
            <w:bCs/>
            <w:color w:val="000000" w:themeColor="text1"/>
            <w:sz w:val="22"/>
            <w:szCs w:val="22"/>
            <w:rPrChange w:id="1315" w:author="Risa" w:date="2021-07-06T14:20:00Z">
              <w:rPr>
                <w:bCs/>
                <w:sz w:val="22"/>
                <w:szCs w:val="22"/>
              </w:rPr>
            </w:rPrChange>
          </w:rPr>
          <w:t xml:space="preserve">), </w:t>
        </w:r>
      </w:ins>
      <w:ins w:id="1316" w:author="Jeff" w:date="2021-06-29T06:20:00Z">
        <w:r w:rsidR="00B059EF" w:rsidRPr="00C8205D">
          <w:rPr>
            <w:bCs/>
            <w:color w:val="000000" w:themeColor="text1"/>
            <w:sz w:val="22"/>
            <w:szCs w:val="22"/>
            <w:rPrChange w:id="1317" w:author="Risa" w:date="2021-07-06T14:20:00Z">
              <w:rPr>
                <w:bCs/>
                <w:sz w:val="22"/>
                <w:szCs w:val="22"/>
              </w:rPr>
            </w:rPrChange>
          </w:rPr>
          <w:t xml:space="preserve">greater </w:t>
        </w:r>
      </w:ins>
      <w:ins w:id="1318" w:author="Jeff" w:date="2021-06-23T13:28:00Z">
        <w:r w:rsidR="009D1CD9" w:rsidRPr="00C8205D">
          <w:rPr>
            <w:color w:val="000000" w:themeColor="text1"/>
            <w:sz w:val="22"/>
            <w:szCs w:val="22"/>
            <w:rPrChange w:id="1319" w:author="Risa" w:date="2021-07-06T14:20:00Z">
              <w:rPr>
                <w:sz w:val="22"/>
                <w:szCs w:val="22"/>
              </w:rPr>
            </w:rPrChange>
          </w:rPr>
          <w:t>alkali cations (</w:t>
        </w:r>
      </w:ins>
      <w:proofErr w:type="spellStart"/>
      <w:ins w:id="1320" w:author="Jeff" w:date="2021-07-03T12:11:00Z">
        <w:r w:rsidR="00B37FC2" w:rsidRPr="00C8205D">
          <w:rPr>
            <w:color w:val="000000" w:themeColor="text1"/>
            <w:sz w:val="22"/>
            <w:szCs w:val="22"/>
            <w:shd w:val="clear" w:color="auto" w:fill="FFFFFF"/>
            <w:rPrChange w:id="1321" w:author="Risa" w:date="2021-07-06T14:20:00Z">
              <w:rPr>
                <w:rFonts w:ascii="Arial" w:hAnsi="Arial" w:cs="Arial"/>
                <w:color w:val="222222"/>
                <w:sz w:val="20"/>
                <w:szCs w:val="20"/>
                <w:shd w:val="clear" w:color="auto" w:fill="FFFFFF"/>
              </w:rPr>
            </w:rPrChange>
          </w:rPr>
          <w:t>Certini</w:t>
        </w:r>
        <w:proofErr w:type="spellEnd"/>
        <w:r w:rsidR="00B37FC2" w:rsidRPr="00C8205D">
          <w:rPr>
            <w:color w:val="000000" w:themeColor="text1"/>
            <w:sz w:val="22"/>
            <w:szCs w:val="22"/>
            <w:shd w:val="clear" w:color="auto" w:fill="FFFFFF"/>
            <w:rPrChange w:id="1322" w:author="Risa" w:date="2021-07-06T14:20:00Z">
              <w:rPr>
                <w:rFonts w:ascii="Arial" w:hAnsi="Arial" w:cs="Arial"/>
                <w:color w:val="222222"/>
                <w:sz w:val="20"/>
                <w:szCs w:val="20"/>
                <w:shd w:val="clear" w:color="auto" w:fill="FFFFFF"/>
              </w:rPr>
            </w:rPrChange>
          </w:rPr>
          <w:t xml:space="preserve"> 2005)</w:t>
        </w:r>
      </w:ins>
      <w:ins w:id="1323" w:author="Jeff" w:date="2021-07-03T12:12:00Z">
        <w:r w:rsidR="00B37FC2" w:rsidRPr="00C8205D">
          <w:rPr>
            <w:color w:val="000000" w:themeColor="text1"/>
            <w:sz w:val="22"/>
            <w:szCs w:val="22"/>
            <w:shd w:val="clear" w:color="auto" w:fill="FFFFFF"/>
            <w:rPrChange w:id="1324" w:author="Risa" w:date="2021-07-06T14:20:00Z">
              <w:rPr>
                <w:rFonts w:ascii="Arial" w:hAnsi="Arial" w:cs="Arial"/>
                <w:color w:val="222222"/>
                <w:sz w:val="20"/>
                <w:szCs w:val="20"/>
                <w:shd w:val="clear" w:color="auto" w:fill="FFFFFF"/>
              </w:rPr>
            </w:rPrChange>
          </w:rPr>
          <w:t xml:space="preserve"> </w:t>
        </w:r>
      </w:ins>
      <w:ins w:id="1325" w:author="Jeff" w:date="2021-06-23T13:28:00Z">
        <w:r w:rsidR="009D1CD9" w:rsidRPr="00C8205D">
          <w:rPr>
            <w:color w:val="000000" w:themeColor="text1"/>
            <w:sz w:val="22"/>
            <w:szCs w:val="22"/>
            <w:rPrChange w:id="1326" w:author="Risa" w:date="2021-07-06T14:20:00Z">
              <w:rPr>
                <w:sz w:val="22"/>
                <w:szCs w:val="22"/>
              </w:rPr>
            </w:rPrChange>
          </w:rPr>
          <w:t xml:space="preserve">and </w:t>
        </w:r>
      </w:ins>
      <w:ins w:id="1327" w:author="Jeff" w:date="2021-06-29T06:20:00Z">
        <w:r w:rsidR="00B059EF" w:rsidRPr="00C8205D">
          <w:rPr>
            <w:color w:val="000000" w:themeColor="text1"/>
            <w:sz w:val="22"/>
            <w:szCs w:val="22"/>
            <w:rPrChange w:id="1328" w:author="Risa" w:date="2021-07-06T14:20:00Z">
              <w:rPr>
                <w:sz w:val="22"/>
                <w:szCs w:val="22"/>
              </w:rPr>
            </w:rPrChange>
          </w:rPr>
          <w:t xml:space="preserve">increased </w:t>
        </w:r>
      </w:ins>
      <w:ins w:id="1329" w:author="Jeff" w:date="2021-06-23T13:28:00Z">
        <w:r w:rsidR="009D1CD9" w:rsidRPr="00C8205D">
          <w:rPr>
            <w:color w:val="000000" w:themeColor="text1"/>
            <w:sz w:val="22"/>
            <w:szCs w:val="22"/>
            <w:rPrChange w:id="1330" w:author="Risa" w:date="2021-07-06T14:20:00Z">
              <w:rPr>
                <w:sz w:val="22"/>
                <w:szCs w:val="22"/>
              </w:rPr>
            </w:rPrChange>
          </w:rPr>
          <w:t xml:space="preserve">solubilized minerals (Caldwell and Richards 1989) in soils </w:t>
        </w:r>
      </w:ins>
      <w:ins w:id="1331" w:author="Jeff" w:date="2021-06-29T05:40:00Z">
        <w:r w:rsidR="005B03C7" w:rsidRPr="00C8205D">
          <w:rPr>
            <w:color w:val="000000" w:themeColor="text1"/>
            <w:sz w:val="22"/>
            <w:szCs w:val="22"/>
            <w:rPrChange w:id="1332" w:author="Risa" w:date="2021-07-06T14:20:00Z">
              <w:rPr>
                <w:sz w:val="22"/>
                <w:szCs w:val="22"/>
              </w:rPr>
            </w:rPrChange>
          </w:rPr>
          <w:t>which</w:t>
        </w:r>
      </w:ins>
      <w:ins w:id="1333" w:author="Jeff" w:date="2021-06-23T13:28:00Z">
        <w:r w:rsidR="009D1CD9" w:rsidRPr="00C8205D">
          <w:rPr>
            <w:color w:val="000000" w:themeColor="text1"/>
            <w:sz w:val="22"/>
            <w:szCs w:val="22"/>
            <w:rPrChange w:id="1334" w:author="Risa" w:date="2021-07-06T14:20:00Z">
              <w:rPr>
                <w:sz w:val="22"/>
                <w:szCs w:val="22"/>
              </w:rPr>
            </w:rPrChange>
          </w:rPr>
          <w:t xml:space="preserve"> experienced the 1947 </w:t>
        </w:r>
        <w:r w:rsidR="009D1CD9" w:rsidRPr="00C8205D">
          <w:rPr>
            <w:color w:val="000000" w:themeColor="text1"/>
            <w:sz w:val="22"/>
            <w:szCs w:val="22"/>
            <w:rPrChange w:id="1335" w:author="Risa" w:date="2021-07-06T14:20:00Z">
              <w:rPr>
                <w:sz w:val="22"/>
                <w:szCs w:val="22"/>
              </w:rPr>
            </w:rPrChange>
          </w:rPr>
          <w:lastRenderedPageBreak/>
          <w:t>fire.</w:t>
        </w:r>
        <w:r w:rsidR="009D1CD9" w:rsidRPr="00C8205D">
          <w:rPr>
            <w:bCs/>
            <w:color w:val="000000" w:themeColor="text1"/>
            <w:sz w:val="22"/>
            <w:szCs w:val="22"/>
            <w:rPrChange w:id="1336" w:author="Risa" w:date="2021-07-06T14:20:00Z">
              <w:rPr>
                <w:bCs/>
                <w:sz w:val="22"/>
                <w:szCs w:val="22"/>
              </w:rPr>
            </w:rPrChange>
          </w:rPr>
          <w:t xml:space="preserve"> We </w:t>
        </w:r>
        <w:del w:id="1337" w:author="Risa" w:date="2021-07-06T13:20:00Z">
          <w:r w:rsidR="009D1CD9" w:rsidRPr="00C8205D" w:rsidDel="00674F00">
            <w:rPr>
              <w:bCs/>
              <w:color w:val="000000" w:themeColor="text1"/>
              <w:sz w:val="22"/>
              <w:szCs w:val="22"/>
              <w:rPrChange w:id="1338" w:author="Risa" w:date="2021-07-06T14:20:00Z">
                <w:rPr>
                  <w:bCs/>
                  <w:sz w:val="22"/>
                  <w:szCs w:val="22"/>
                </w:rPr>
              </w:rPrChange>
            </w:rPr>
            <w:delText xml:space="preserve">also </w:delText>
          </w:r>
        </w:del>
      </w:ins>
      <w:ins w:id="1339" w:author="Jeff" w:date="2021-06-24T02:02:00Z">
        <w:del w:id="1340" w:author="Risa" w:date="2021-07-06T13:20:00Z">
          <w:r w:rsidR="0094524F" w:rsidRPr="00C8205D" w:rsidDel="00674F00">
            <w:rPr>
              <w:bCs/>
              <w:color w:val="000000" w:themeColor="text1"/>
              <w:sz w:val="22"/>
              <w:szCs w:val="22"/>
              <w:rPrChange w:id="1341" w:author="Risa" w:date="2021-07-06T14:20:00Z">
                <w:rPr>
                  <w:bCs/>
                  <w:sz w:val="22"/>
                  <w:szCs w:val="22"/>
                </w:rPr>
              </w:rPrChange>
            </w:rPr>
            <w:delText>foresaw</w:delText>
          </w:r>
        </w:del>
      </w:ins>
      <w:ins w:id="1342" w:author="Risa" w:date="2021-07-06T13:20:00Z">
        <w:r w:rsidR="00674F00" w:rsidRPr="00C8205D">
          <w:rPr>
            <w:bCs/>
            <w:color w:val="000000" w:themeColor="text1"/>
            <w:sz w:val="22"/>
            <w:szCs w:val="22"/>
            <w:rPrChange w:id="1343" w:author="Risa" w:date="2021-07-06T14:20:00Z">
              <w:rPr>
                <w:bCs/>
                <w:sz w:val="22"/>
                <w:szCs w:val="22"/>
              </w:rPr>
            </w:rPrChange>
          </w:rPr>
          <w:t>predicted that</w:t>
        </w:r>
      </w:ins>
      <w:ins w:id="1344" w:author="Jeff" w:date="2021-06-23T13:28:00Z">
        <w:r w:rsidR="009D1CD9" w:rsidRPr="00C8205D">
          <w:rPr>
            <w:bCs/>
            <w:color w:val="000000" w:themeColor="text1"/>
            <w:sz w:val="22"/>
            <w:szCs w:val="22"/>
            <w:rPrChange w:id="1345" w:author="Risa" w:date="2021-07-06T14:20:00Z">
              <w:rPr>
                <w:bCs/>
                <w:sz w:val="22"/>
                <w:szCs w:val="22"/>
              </w:rPr>
            </w:rPrChange>
          </w:rPr>
          <w:t xml:space="preserve"> there would be greater </w:t>
        </w:r>
        <w:r w:rsidR="009D1CD9" w:rsidRPr="00C8205D">
          <w:rPr>
            <w:color w:val="000000" w:themeColor="text1"/>
            <w:sz w:val="22"/>
            <w:szCs w:val="22"/>
            <w:rPrChange w:id="1346" w:author="Risa" w:date="2021-07-06T14:20:00Z">
              <w:rPr>
                <w:sz w:val="22"/>
                <w:szCs w:val="22"/>
              </w:rPr>
            </w:rPrChange>
          </w:rPr>
          <w:t xml:space="preserve">soil carbon at low elevations due to thermal exfoliation (as explained by </w:t>
        </w:r>
        <w:proofErr w:type="spellStart"/>
        <w:r w:rsidR="009D1CD9" w:rsidRPr="00C8205D">
          <w:rPr>
            <w:color w:val="000000" w:themeColor="text1"/>
            <w:sz w:val="22"/>
            <w:szCs w:val="22"/>
            <w:rPrChange w:id="1347" w:author="Risa" w:date="2021-07-06T14:20:00Z">
              <w:rPr>
                <w:sz w:val="22"/>
                <w:szCs w:val="22"/>
              </w:rPr>
            </w:rPrChange>
          </w:rPr>
          <w:t>Shakesby</w:t>
        </w:r>
        <w:proofErr w:type="spellEnd"/>
        <w:r w:rsidR="009D1CD9" w:rsidRPr="00C8205D">
          <w:rPr>
            <w:color w:val="000000" w:themeColor="text1"/>
            <w:sz w:val="22"/>
            <w:szCs w:val="22"/>
            <w:rPrChange w:id="1348" w:author="Risa" w:date="2021-07-06T14:20:00Z">
              <w:rPr>
                <w:sz w:val="22"/>
                <w:szCs w:val="22"/>
              </w:rPr>
            </w:rPrChange>
          </w:rPr>
          <w:t xml:space="preserve"> and </w:t>
        </w:r>
        <w:proofErr w:type="spellStart"/>
        <w:r w:rsidR="009D1CD9" w:rsidRPr="00C8205D">
          <w:rPr>
            <w:color w:val="000000" w:themeColor="text1"/>
            <w:sz w:val="22"/>
            <w:szCs w:val="22"/>
            <w:rPrChange w:id="1349" w:author="Risa" w:date="2021-07-06T14:20:00Z">
              <w:rPr>
                <w:sz w:val="22"/>
                <w:szCs w:val="22"/>
              </w:rPr>
            </w:rPrChange>
          </w:rPr>
          <w:t>Doerr</w:t>
        </w:r>
        <w:proofErr w:type="spellEnd"/>
        <w:r w:rsidR="009D1CD9" w:rsidRPr="00C8205D">
          <w:rPr>
            <w:color w:val="000000" w:themeColor="text1"/>
            <w:sz w:val="22"/>
            <w:szCs w:val="22"/>
            <w:rPrChange w:id="1350" w:author="Risa" w:date="2021-07-06T14:20:00Z">
              <w:rPr>
                <w:sz w:val="22"/>
                <w:szCs w:val="22"/>
              </w:rPr>
            </w:rPrChange>
          </w:rPr>
          <w:t xml:space="preserve"> 2006) or a failure of fire to remove </w:t>
        </w:r>
        <w:r w:rsidR="009D1CD9" w:rsidRPr="00C8205D">
          <w:rPr>
            <w:bCs/>
            <w:iCs/>
            <w:color w:val="000000" w:themeColor="text1"/>
            <w:sz w:val="22"/>
            <w:szCs w:val="22"/>
            <w:lang w:val="en"/>
            <w:rPrChange w:id="1351" w:author="Risa" w:date="2021-07-06T14:20:00Z">
              <w:rPr>
                <w:bCs/>
                <w:iCs/>
                <w:sz w:val="22"/>
                <w:szCs w:val="22"/>
                <w:lang w:val="en"/>
              </w:rPr>
            </w:rPrChange>
          </w:rPr>
          <w:t xml:space="preserve">pyrogenic carbon </w:t>
        </w:r>
        <w:del w:id="1352" w:author="Risa" w:date="2021-07-06T13:21:00Z">
          <w:r w:rsidR="009D1CD9" w:rsidRPr="00C8205D" w:rsidDel="00674F00">
            <w:rPr>
              <w:bCs/>
              <w:iCs/>
              <w:color w:val="000000" w:themeColor="text1"/>
              <w:sz w:val="22"/>
              <w:szCs w:val="22"/>
              <w:lang w:val="en"/>
              <w:rPrChange w:id="1353" w:author="Risa" w:date="2021-07-06T14:20:00Z">
                <w:rPr>
                  <w:bCs/>
                  <w:iCs/>
                  <w:sz w:val="22"/>
                  <w:szCs w:val="22"/>
                  <w:lang w:val="en"/>
                </w:rPr>
              </w:rPrChange>
            </w:rPr>
            <w:delText xml:space="preserve">(Doerr </w:delText>
          </w:r>
          <w:r w:rsidR="009D1CD9" w:rsidRPr="00C8205D" w:rsidDel="00674F00">
            <w:rPr>
              <w:bCs/>
              <w:i/>
              <w:iCs/>
              <w:color w:val="000000" w:themeColor="text1"/>
              <w:sz w:val="22"/>
              <w:szCs w:val="22"/>
              <w:lang w:val="en"/>
              <w:rPrChange w:id="1354" w:author="Risa" w:date="2021-07-06T14:20:00Z">
                <w:rPr>
                  <w:bCs/>
                  <w:i/>
                  <w:iCs/>
                  <w:sz w:val="22"/>
                  <w:szCs w:val="22"/>
                  <w:lang w:val="en"/>
                </w:rPr>
              </w:rPrChange>
            </w:rPr>
            <w:delText>et al.</w:delText>
          </w:r>
          <w:r w:rsidR="009D1CD9" w:rsidRPr="00C8205D" w:rsidDel="00674F00">
            <w:rPr>
              <w:bCs/>
              <w:iCs/>
              <w:color w:val="000000" w:themeColor="text1"/>
              <w:sz w:val="22"/>
              <w:szCs w:val="22"/>
              <w:lang w:val="en"/>
              <w:rPrChange w:id="1355" w:author="Risa" w:date="2021-07-06T14:20:00Z">
                <w:rPr>
                  <w:bCs/>
                  <w:iCs/>
                  <w:sz w:val="22"/>
                  <w:szCs w:val="22"/>
                  <w:lang w:val="en"/>
                </w:rPr>
              </w:rPrChange>
            </w:rPr>
            <w:delText xml:space="preserve"> 2018)</w:delText>
          </w:r>
          <w:r w:rsidR="009D1CD9" w:rsidRPr="00C8205D" w:rsidDel="00674F00">
            <w:rPr>
              <w:color w:val="000000" w:themeColor="text1"/>
              <w:sz w:val="22"/>
              <w:szCs w:val="22"/>
              <w:rPrChange w:id="1356" w:author="Risa" w:date="2021-07-06T14:20:00Z">
                <w:rPr>
                  <w:sz w:val="22"/>
                  <w:szCs w:val="22"/>
                </w:rPr>
              </w:rPrChange>
            </w:rPr>
            <w:delText xml:space="preserve"> </w:delText>
          </w:r>
        </w:del>
        <w:r w:rsidR="009D1CD9" w:rsidRPr="00C8205D">
          <w:rPr>
            <w:color w:val="000000" w:themeColor="text1"/>
            <w:sz w:val="22"/>
            <w:szCs w:val="22"/>
            <w:rPrChange w:id="1357" w:author="Risa" w:date="2021-07-06T14:20:00Z">
              <w:rPr>
                <w:sz w:val="22"/>
                <w:szCs w:val="22"/>
              </w:rPr>
            </w:rPrChange>
          </w:rPr>
          <w:t>in former fire zones</w:t>
        </w:r>
      </w:ins>
      <w:ins w:id="1358" w:author="Risa" w:date="2021-07-06T13:21:00Z">
        <w:r w:rsidR="00674F00" w:rsidRPr="00C8205D">
          <w:rPr>
            <w:color w:val="000000" w:themeColor="text1"/>
            <w:sz w:val="22"/>
            <w:szCs w:val="22"/>
            <w:rPrChange w:id="1359" w:author="Risa" w:date="2021-07-06T14:20:00Z">
              <w:rPr>
                <w:sz w:val="22"/>
                <w:szCs w:val="22"/>
              </w:rPr>
            </w:rPrChange>
          </w:rPr>
          <w:t xml:space="preserve"> </w:t>
        </w:r>
        <w:r w:rsidR="00674F00" w:rsidRPr="00C8205D">
          <w:rPr>
            <w:bCs/>
            <w:iCs/>
            <w:color w:val="000000" w:themeColor="text1"/>
            <w:sz w:val="22"/>
            <w:szCs w:val="22"/>
            <w:lang w:val="en"/>
            <w:rPrChange w:id="1360" w:author="Risa" w:date="2021-07-06T14:20:00Z">
              <w:rPr>
                <w:bCs/>
                <w:iCs/>
                <w:sz w:val="22"/>
                <w:szCs w:val="22"/>
                <w:lang w:val="en"/>
              </w:rPr>
            </w:rPrChange>
          </w:rPr>
          <w:t>(</w:t>
        </w:r>
        <w:proofErr w:type="spellStart"/>
        <w:r w:rsidR="00674F00" w:rsidRPr="00C8205D">
          <w:rPr>
            <w:bCs/>
            <w:iCs/>
            <w:color w:val="000000" w:themeColor="text1"/>
            <w:sz w:val="22"/>
            <w:szCs w:val="22"/>
            <w:lang w:val="en"/>
            <w:rPrChange w:id="1361" w:author="Risa" w:date="2021-07-06T14:20:00Z">
              <w:rPr>
                <w:bCs/>
                <w:iCs/>
                <w:sz w:val="22"/>
                <w:szCs w:val="22"/>
                <w:lang w:val="en"/>
              </w:rPr>
            </w:rPrChange>
          </w:rPr>
          <w:t>Doerr</w:t>
        </w:r>
        <w:proofErr w:type="spellEnd"/>
        <w:r w:rsidR="00674F00" w:rsidRPr="00C8205D">
          <w:rPr>
            <w:bCs/>
            <w:iCs/>
            <w:color w:val="000000" w:themeColor="text1"/>
            <w:sz w:val="22"/>
            <w:szCs w:val="22"/>
            <w:lang w:val="en"/>
            <w:rPrChange w:id="1362" w:author="Risa" w:date="2021-07-06T14:20:00Z">
              <w:rPr>
                <w:bCs/>
                <w:iCs/>
                <w:sz w:val="22"/>
                <w:szCs w:val="22"/>
                <w:lang w:val="en"/>
              </w:rPr>
            </w:rPrChange>
          </w:rPr>
          <w:t xml:space="preserve"> </w:t>
        </w:r>
        <w:r w:rsidR="00674F00" w:rsidRPr="00C8205D">
          <w:rPr>
            <w:bCs/>
            <w:i/>
            <w:iCs/>
            <w:color w:val="000000" w:themeColor="text1"/>
            <w:sz w:val="22"/>
            <w:szCs w:val="22"/>
            <w:lang w:val="en"/>
            <w:rPrChange w:id="1363" w:author="Risa" w:date="2021-07-06T14:20:00Z">
              <w:rPr>
                <w:bCs/>
                <w:i/>
                <w:iCs/>
                <w:sz w:val="22"/>
                <w:szCs w:val="22"/>
                <w:lang w:val="en"/>
              </w:rPr>
            </w:rPrChange>
          </w:rPr>
          <w:t>et al.</w:t>
        </w:r>
        <w:r w:rsidR="00674F00" w:rsidRPr="00C8205D">
          <w:rPr>
            <w:bCs/>
            <w:iCs/>
            <w:color w:val="000000" w:themeColor="text1"/>
            <w:sz w:val="22"/>
            <w:szCs w:val="22"/>
            <w:lang w:val="en"/>
            <w:rPrChange w:id="1364" w:author="Risa" w:date="2021-07-06T14:20:00Z">
              <w:rPr>
                <w:bCs/>
                <w:iCs/>
                <w:sz w:val="22"/>
                <w:szCs w:val="22"/>
                <w:lang w:val="en"/>
              </w:rPr>
            </w:rPrChange>
          </w:rPr>
          <w:t xml:space="preserve"> 2018)</w:t>
        </w:r>
      </w:ins>
      <w:ins w:id="1365" w:author="Jeff" w:date="2021-06-23T13:28:00Z">
        <w:r w:rsidR="009D1CD9" w:rsidRPr="00C8205D">
          <w:rPr>
            <w:color w:val="000000" w:themeColor="text1"/>
            <w:sz w:val="22"/>
            <w:szCs w:val="22"/>
            <w:rPrChange w:id="1366" w:author="Risa" w:date="2021-07-06T14:20:00Z">
              <w:rPr>
                <w:sz w:val="22"/>
                <w:szCs w:val="22"/>
              </w:rPr>
            </w:rPrChange>
          </w:rPr>
          <w:t xml:space="preserve">. </w:t>
        </w:r>
      </w:ins>
      <w:ins w:id="1367" w:author="Jeff" w:date="2021-06-25T22:47:00Z">
        <w:del w:id="1368" w:author="Nick Smith" w:date="2021-06-30T14:51:00Z">
          <w:r w:rsidR="00A111F8" w:rsidRPr="00C8205D" w:rsidDel="0038655B">
            <w:rPr>
              <w:color w:val="000000" w:themeColor="text1"/>
              <w:sz w:val="22"/>
              <w:szCs w:val="22"/>
              <w:rPrChange w:id="1369" w:author="Risa" w:date="2021-07-06T14:20:00Z">
                <w:rPr>
                  <w:sz w:val="22"/>
                  <w:szCs w:val="22"/>
                </w:rPr>
              </w:rPrChange>
            </w:rPr>
            <w:delText>The authors</w:delText>
          </w:r>
        </w:del>
      </w:ins>
      <w:ins w:id="1370" w:author="Nick Smith" w:date="2021-06-30T14:51:00Z">
        <w:r w:rsidR="0038655B" w:rsidRPr="00C8205D">
          <w:rPr>
            <w:color w:val="000000" w:themeColor="text1"/>
            <w:sz w:val="22"/>
            <w:szCs w:val="22"/>
            <w:rPrChange w:id="1371" w:author="Risa" w:date="2021-07-06T14:20:00Z">
              <w:rPr>
                <w:sz w:val="22"/>
                <w:szCs w:val="22"/>
              </w:rPr>
            </w:rPrChange>
          </w:rPr>
          <w:t>We</w:t>
        </w:r>
      </w:ins>
      <w:ins w:id="1372" w:author="Jeff" w:date="2021-06-23T13:28:00Z">
        <w:r w:rsidR="009D1CD9" w:rsidRPr="00C8205D">
          <w:rPr>
            <w:color w:val="000000" w:themeColor="text1"/>
            <w:sz w:val="22"/>
            <w:szCs w:val="22"/>
            <w:rPrChange w:id="1373" w:author="Risa" w:date="2021-07-06T14:20:00Z">
              <w:rPr>
                <w:sz w:val="22"/>
                <w:szCs w:val="22"/>
              </w:rPr>
            </w:rPrChange>
          </w:rPr>
          <w:t xml:space="preserve"> also measured soil water retention, which we expected to be greater at sites that experienced the 1947 fire, as pyrogenic carbon is known to increase soil water retention (Licht and Smith, 2020). </w:t>
        </w:r>
      </w:ins>
      <w:ins w:id="1374" w:author="Jeff" w:date="2021-06-24T01:58:00Z">
        <w:r w:rsidR="0094524F" w:rsidRPr="00C8205D">
          <w:rPr>
            <w:color w:val="000000" w:themeColor="text1"/>
            <w:sz w:val="22"/>
            <w:szCs w:val="22"/>
            <w:rPrChange w:id="1375" w:author="Risa" w:date="2021-07-06T14:20:00Z">
              <w:rPr>
                <w:sz w:val="22"/>
                <w:szCs w:val="22"/>
              </w:rPr>
            </w:rPrChange>
          </w:rPr>
          <w:t>Beyond that</w:t>
        </w:r>
      </w:ins>
      <w:ins w:id="1376" w:author="Jeff" w:date="2021-06-24T01:56:00Z">
        <w:r w:rsidR="0094524F" w:rsidRPr="00C8205D">
          <w:rPr>
            <w:color w:val="000000" w:themeColor="text1"/>
            <w:sz w:val="22"/>
            <w:szCs w:val="22"/>
            <w:rPrChange w:id="1377" w:author="Risa" w:date="2021-07-06T14:20:00Z">
              <w:rPr>
                <w:sz w:val="22"/>
                <w:szCs w:val="22"/>
              </w:rPr>
            </w:rPrChange>
          </w:rPr>
          <w:t xml:space="preserve">, </w:t>
        </w:r>
      </w:ins>
      <w:ins w:id="1378" w:author="Jeff" w:date="2021-06-24T01:57:00Z">
        <w:r w:rsidR="0094524F" w:rsidRPr="00C8205D">
          <w:rPr>
            <w:color w:val="000000" w:themeColor="text1"/>
            <w:sz w:val="22"/>
            <w:szCs w:val="22"/>
            <w:rPrChange w:id="1379" w:author="Risa" w:date="2021-07-06T14:20:00Z">
              <w:rPr>
                <w:sz w:val="22"/>
                <w:szCs w:val="22"/>
              </w:rPr>
            </w:rPrChange>
          </w:rPr>
          <w:t>we anticipated</w:t>
        </w:r>
      </w:ins>
      <w:ins w:id="1380" w:author="Jeff" w:date="2021-06-23T13:28:00Z">
        <w:r w:rsidR="009D1CD9" w:rsidRPr="00C8205D">
          <w:rPr>
            <w:color w:val="000000" w:themeColor="text1"/>
            <w:sz w:val="22"/>
            <w:szCs w:val="22"/>
            <w:rPrChange w:id="1381" w:author="Risa" w:date="2021-07-06T14:20:00Z">
              <w:rPr>
                <w:sz w:val="22"/>
                <w:szCs w:val="22"/>
              </w:rPr>
            </w:rPrChange>
          </w:rPr>
          <w:t xml:space="preserve"> </w:t>
        </w:r>
      </w:ins>
      <w:ins w:id="1382" w:author="Jeff" w:date="2021-06-24T01:57:00Z">
        <w:r w:rsidR="0094524F" w:rsidRPr="00C8205D">
          <w:rPr>
            <w:color w:val="000000" w:themeColor="text1"/>
            <w:sz w:val="22"/>
            <w:szCs w:val="22"/>
            <w:rPrChange w:id="1383" w:author="Risa" w:date="2021-07-06T14:20:00Z">
              <w:rPr>
                <w:sz w:val="22"/>
                <w:szCs w:val="22"/>
              </w:rPr>
            </w:rPrChange>
          </w:rPr>
          <w:t>higher</w:t>
        </w:r>
      </w:ins>
      <w:ins w:id="1384" w:author="Jeff" w:date="2021-06-23T13:28:00Z">
        <w:r w:rsidR="009D1CD9" w:rsidRPr="00C8205D">
          <w:rPr>
            <w:color w:val="000000" w:themeColor="text1"/>
            <w:sz w:val="22"/>
            <w:szCs w:val="22"/>
            <w:rPrChange w:id="1385" w:author="Risa" w:date="2021-07-06T14:20:00Z">
              <w:rPr>
                <w:sz w:val="22"/>
                <w:szCs w:val="22"/>
              </w:rPr>
            </w:rPrChange>
          </w:rPr>
          <w:t xml:space="preserve"> soil water retention at low elevations due to flat terrain (alleviating erosion mechanics).</w:t>
        </w:r>
      </w:ins>
    </w:p>
    <w:p w14:paraId="7BF69BD7" w14:textId="77777777" w:rsidR="009D1CD9" w:rsidRPr="00C8205D" w:rsidRDefault="009D1CD9" w:rsidP="001D7BE7">
      <w:pPr>
        <w:spacing w:line="360" w:lineRule="auto"/>
        <w:rPr>
          <w:ins w:id="1386" w:author="Jeff" w:date="2021-06-23T13:28:00Z"/>
          <w:color w:val="000000" w:themeColor="text1"/>
          <w:sz w:val="22"/>
          <w:szCs w:val="22"/>
          <w:rPrChange w:id="1387" w:author="Risa" w:date="2021-07-06T14:20:00Z">
            <w:rPr>
              <w:ins w:id="1388" w:author="Jeff" w:date="2021-06-23T13:28:00Z"/>
              <w:sz w:val="22"/>
              <w:szCs w:val="22"/>
            </w:rPr>
          </w:rPrChange>
        </w:rPr>
        <w:pPrChange w:id="1389" w:author="Risa" w:date="2021-07-06T13:11:00Z">
          <w:pPr>
            <w:spacing w:line="360" w:lineRule="auto"/>
          </w:pPr>
        </w:pPrChange>
      </w:pPr>
    </w:p>
    <w:p w14:paraId="55B56A37" w14:textId="5A1F9374" w:rsidR="006B7188" w:rsidRPr="00C8205D" w:rsidDel="00604301" w:rsidRDefault="00A111F8" w:rsidP="001D7BE7">
      <w:pPr>
        <w:spacing w:line="360" w:lineRule="auto"/>
        <w:rPr>
          <w:del w:id="1390" w:author="Jeff" w:date="2021-06-20T09:03:00Z"/>
          <w:color w:val="000000" w:themeColor="text1"/>
          <w:sz w:val="22"/>
          <w:szCs w:val="22"/>
          <w:rPrChange w:id="1391" w:author="Risa" w:date="2021-07-06T14:20:00Z">
            <w:rPr>
              <w:del w:id="1392" w:author="Jeff" w:date="2021-06-20T09:03:00Z"/>
              <w:sz w:val="22"/>
              <w:szCs w:val="22"/>
            </w:rPr>
          </w:rPrChange>
        </w:rPr>
        <w:pPrChange w:id="1393" w:author="Risa" w:date="2021-07-06T13:11:00Z">
          <w:pPr>
            <w:spacing w:line="360" w:lineRule="auto"/>
          </w:pPr>
        </w:pPrChange>
      </w:pPr>
      <w:ins w:id="1394" w:author="Jeff" w:date="2021-06-25T22:48:00Z">
        <w:del w:id="1395" w:author="Nick Smith" w:date="2021-06-30T14:51:00Z">
          <w:r w:rsidRPr="00C8205D" w:rsidDel="0038655B">
            <w:rPr>
              <w:color w:val="000000" w:themeColor="text1"/>
              <w:sz w:val="22"/>
              <w:szCs w:val="22"/>
              <w:rPrChange w:id="1396" w:author="Risa" w:date="2021-07-06T14:20:00Z">
                <w:rPr>
                  <w:sz w:val="22"/>
                  <w:szCs w:val="22"/>
                </w:rPr>
              </w:rPrChange>
            </w:rPr>
            <w:delText>Investigator</w:delText>
          </w:r>
        </w:del>
      </w:ins>
      <w:ins w:id="1397" w:author="Jeff" w:date="2021-06-24T01:59:00Z">
        <w:del w:id="1398" w:author="Nick Smith" w:date="2021-06-30T14:51:00Z">
          <w:r w:rsidR="0094524F" w:rsidRPr="00C8205D" w:rsidDel="0038655B">
            <w:rPr>
              <w:color w:val="000000" w:themeColor="text1"/>
              <w:sz w:val="22"/>
              <w:szCs w:val="22"/>
              <w:rPrChange w:id="1399" w:author="Risa" w:date="2021-07-06T14:20:00Z">
                <w:rPr>
                  <w:sz w:val="22"/>
                  <w:szCs w:val="22"/>
                </w:rPr>
              </w:rPrChange>
            </w:rPr>
            <w:delText>s</w:delText>
          </w:r>
        </w:del>
      </w:ins>
      <w:ins w:id="1400" w:author="Nick Smith" w:date="2021-06-30T14:51:00Z">
        <w:r w:rsidR="0038655B" w:rsidRPr="00C8205D">
          <w:rPr>
            <w:color w:val="000000" w:themeColor="text1"/>
            <w:sz w:val="22"/>
            <w:szCs w:val="22"/>
            <w:rPrChange w:id="1401" w:author="Risa" w:date="2021-07-06T14:20:00Z">
              <w:rPr>
                <w:sz w:val="22"/>
                <w:szCs w:val="22"/>
              </w:rPr>
            </w:rPrChange>
          </w:rPr>
          <w:t>We</w:t>
        </w:r>
      </w:ins>
      <w:ins w:id="1402" w:author="Jeff" w:date="2021-06-23T13:28:00Z">
        <w:r w:rsidR="009D1CD9" w:rsidRPr="00C8205D">
          <w:rPr>
            <w:color w:val="000000" w:themeColor="text1"/>
            <w:sz w:val="22"/>
            <w:szCs w:val="22"/>
            <w:rPrChange w:id="1403" w:author="Risa" w:date="2021-07-06T14:20:00Z">
              <w:rPr>
                <w:sz w:val="22"/>
                <w:szCs w:val="22"/>
              </w:rPr>
            </w:rPrChange>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C8205D">
          <w:rPr>
            <w:color w:val="000000" w:themeColor="text1"/>
            <w:sz w:val="22"/>
            <w:szCs w:val="22"/>
            <w:rPrChange w:id="1404" w:author="Risa" w:date="2021-07-06T14:20:00Z">
              <w:rPr>
                <w:sz w:val="22"/>
                <w:szCs w:val="22"/>
              </w:rPr>
            </w:rPrChange>
          </w:rPr>
          <w:t>iWUE</w:t>
        </w:r>
        <w:proofErr w:type="spellEnd"/>
        <w:r w:rsidR="009D1CD9" w:rsidRPr="00C8205D">
          <w:rPr>
            <w:color w:val="000000" w:themeColor="text1"/>
            <w:sz w:val="22"/>
            <w:szCs w:val="22"/>
            <w:rPrChange w:id="1405" w:author="Risa" w:date="2021-07-06T14:20:00Z">
              <w:rPr>
                <w:sz w:val="22"/>
                <w:szCs w:val="22"/>
              </w:rPr>
            </w:rPrChange>
          </w:rPr>
          <w:t xml:space="preserve">; Wang </w:t>
        </w:r>
        <w:r w:rsidR="009D1CD9" w:rsidRPr="00C8205D">
          <w:rPr>
            <w:i/>
            <w:iCs/>
            <w:color w:val="000000" w:themeColor="text1"/>
            <w:sz w:val="22"/>
            <w:szCs w:val="22"/>
            <w:rPrChange w:id="1406" w:author="Risa" w:date="2021-07-06T14:20:00Z">
              <w:rPr>
                <w:i/>
                <w:iCs/>
                <w:sz w:val="22"/>
                <w:szCs w:val="22"/>
              </w:rPr>
            </w:rPrChange>
          </w:rPr>
          <w:t xml:space="preserve">et al. </w:t>
        </w:r>
        <w:r w:rsidR="009D1CD9" w:rsidRPr="00C8205D">
          <w:rPr>
            <w:color w:val="000000" w:themeColor="text1"/>
            <w:sz w:val="22"/>
            <w:szCs w:val="22"/>
            <w:rPrChange w:id="1407" w:author="Risa" w:date="2021-07-06T14:20:00Z">
              <w:rPr>
                <w:sz w:val="22"/>
                <w:szCs w:val="22"/>
              </w:rPr>
            </w:rPrChange>
          </w:rPr>
          <w:t xml:space="preserve">2017), as a stress tolerance response. </w:t>
        </w:r>
      </w:ins>
      <w:ins w:id="1408" w:author="Jeff" w:date="2021-06-24T01:44:00Z">
        <w:del w:id="1409" w:author="Nick Smith" w:date="2021-06-30T14:51:00Z">
          <w:r w:rsidR="00AF1C8E" w:rsidRPr="00C8205D" w:rsidDel="0038655B">
            <w:rPr>
              <w:color w:val="000000" w:themeColor="text1"/>
              <w:sz w:val="22"/>
              <w:szCs w:val="22"/>
              <w:rPrChange w:id="1410" w:author="Risa" w:date="2021-07-06T14:20:00Z">
                <w:rPr>
                  <w:sz w:val="22"/>
                  <w:szCs w:val="22"/>
                </w:rPr>
              </w:rPrChange>
            </w:rPr>
            <w:delText>The authors</w:delText>
          </w:r>
        </w:del>
      </w:ins>
      <w:ins w:id="1411" w:author="Nick Smith" w:date="2021-06-30T14:51:00Z">
        <w:r w:rsidR="0038655B" w:rsidRPr="00C8205D">
          <w:rPr>
            <w:color w:val="000000" w:themeColor="text1"/>
            <w:sz w:val="22"/>
            <w:szCs w:val="22"/>
            <w:rPrChange w:id="1412" w:author="Risa" w:date="2021-07-06T14:20:00Z">
              <w:rPr>
                <w:sz w:val="22"/>
                <w:szCs w:val="22"/>
              </w:rPr>
            </w:rPrChange>
          </w:rPr>
          <w:t>We</w:t>
        </w:r>
      </w:ins>
      <w:ins w:id="1413" w:author="Jeff" w:date="2021-06-23T13:28:00Z">
        <w:r w:rsidR="009D1CD9" w:rsidRPr="00C8205D">
          <w:rPr>
            <w:color w:val="000000" w:themeColor="text1"/>
            <w:sz w:val="22"/>
            <w:szCs w:val="22"/>
            <w:rPrChange w:id="1414" w:author="Risa" w:date="2021-07-06T14:20:00Z">
              <w:rPr>
                <w:sz w:val="22"/>
                <w:szCs w:val="22"/>
              </w:rPr>
            </w:rPrChange>
          </w:rPr>
          <w:t xml:space="preserve"> also </w:t>
        </w:r>
      </w:ins>
      <w:ins w:id="1415" w:author="Jeff" w:date="2021-06-28T07:56:00Z">
        <w:r w:rsidR="00ED433D" w:rsidRPr="00C8205D">
          <w:rPr>
            <w:color w:val="000000" w:themeColor="text1"/>
            <w:sz w:val="22"/>
            <w:szCs w:val="22"/>
            <w:rPrChange w:id="1416" w:author="Risa" w:date="2021-07-06T14:20:00Z">
              <w:rPr>
                <w:sz w:val="22"/>
                <w:szCs w:val="22"/>
              </w:rPr>
            </w:rPrChange>
          </w:rPr>
          <w:t>hypothesiz</w:t>
        </w:r>
      </w:ins>
      <w:ins w:id="1417" w:author="Jeff" w:date="2021-06-23T13:28:00Z">
        <w:r w:rsidR="009D1CD9" w:rsidRPr="00C8205D">
          <w:rPr>
            <w:color w:val="000000" w:themeColor="text1"/>
            <w:sz w:val="22"/>
            <w:szCs w:val="22"/>
            <w:rPrChange w:id="1418" w:author="Risa" w:date="2021-07-06T14:20:00Z">
              <w:rPr>
                <w:sz w:val="22"/>
                <w:szCs w:val="22"/>
              </w:rPr>
            </w:rPrChange>
          </w:rPr>
          <w:t xml:space="preserve">ed a reduction in leaf nutrients at high elevation, mimicking </w:t>
        </w:r>
      </w:ins>
      <w:ins w:id="1419" w:author="Jeff" w:date="2021-06-24T01:45:00Z">
        <w:r w:rsidR="00AF1C8E" w:rsidRPr="00C8205D">
          <w:rPr>
            <w:color w:val="000000" w:themeColor="text1"/>
            <w:sz w:val="22"/>
            <w:szCs w:val="22"/>
            <w:rPrChange w:id="1420" w:author="Risa" w:date="2021-07-06T14:20:00Z">
              <w:rPr>
                <w:sz w:val="22"/>
                <w:szCs w:val="22"/>
              </w:rPr>
            </w:rPrChange>
          </w:rPr>
          <w:t>likely</w:t>
        </w:r>
      </w:ins>
      <w:ins w:id="1421" w:author="Jeff" w:date="2021-06-23T13:28:00Z">
        <w:r w:rsidR="009D1CD9" w:rsidRPr="00C8205D">
          <w:rPr>
            <w:color w:val="000000" w:themeColor="text1"/>
            <w:sz w:val="22"/>
            <w:szCs w:val="22"/>
            <w:rPrChange w:id="1422" w:author="Risa" w:date="2021-07-06T14:20:00Z">
              <w:rPr>
                <w:sz w:val="22"/>
                <w:szCs w:val="22"/>
              </w:rPr>
            </w:rPrChange>
          </w:rPr>
          <w:t xml:space="preserve"> reductions in the soil. </w:t>
        </w:r>
      </w:ins>
      <w:ins w:id="1423" w:author="Jeff" w:date="2021-06-24T01:46:00Z">
        <w:r w:rsidR="00AF1C8E" w:rsidRPr="00C8205D">
          <w:rPr>
            <w:color w:val="000000" w:themeColor="text1"/>
            <w:sz w:val="22"/>
            <w:szCs w:val="22"/>
            <w:rPrChange w:id="1424" w:author="Risa" w:date="2021-07-06T14:20:00Z">
              <w:rPr>
                <w:sz w:val="22"/>
                <w:szCs w:val="22"/>
              </w:rPr>
            </w:rPrChange>
          </w:rPr>
          <w:t>In addition</w:t>
        </w:r>
      </w:ins>
      <w:ins w:id="1425" w:author="Jeff" w:date="2021-06-23T13:28:00Z">
        <w:r w:rsidR="009D1CD9" w:rsidRPr="00C8205D">
          <w:rPr>
            <w:color w:val="000000" w:themeColor="text1"/>
            <w:sz w:val="22"/>
            <w:szCs w:val="22"/>
            <w:rPrChange w:id="1426" w:author="Risa" w:date="2021-07-06T14:20:00Z">
              <w:rPr>
                <w:sz w:val="22"/>
                <w:szCs w:val="22"/>
              </w:rPr>
            </w:rPrChange>
          </w:rPr>
          <w:t xml:space="preserve">, </w:t>
        </w:r>
      </w:ins>
      <w:ins w:id="1427" w:author="Jeff" w:date="2021-06-24T01:46:00Z">
        <w:r w:rsidR="00AF1C8E" w:rsidRPr="00C8205D">
          <w:rPr>
            <w:color w:val="000000" w:themeColor="text1"/>
            <w:sz w:val="22"/>
            <w:szCs w:val="22"/>
            <w:rPrChange w:id="1428" w:author="Risa" w:date="2021-07-06T14:20:00Z">
              <w:rPr>
                <w:sz w:val="22"/>
                <w:szCs w:val="22"/>
              </w:rPr>
            </w:rPrChange>
          </w:rPr>
          <w:t xml:space="preserve">there was </w:t>
        </w:r>
      </w:ins>
      <w:ins w:id="1429" w:author="Jeff" w:date="2021-06-24T02:00:00Z">
        <w:r w:rsidR="0094524F" w:rsidRPr="00C8205D">
          <w:rPr>
            <w:color w:val="000000" w:themeColor="text1"/>
            <w:sz w:val="22"/>
            <w:szCs w:val="22"/>
            <w:rPrChange w:id="1430" w:author="Risa" w:date="2021-07-06T14:20:00Z">
              <w:rPr>
                <w:sz w:val="22"/>
                <w:szCs w:val="22"/>
              </w:rPr>
            </w:rPrChange>
          </w:rPr>
          <w:t xml:space="preserve">the prospect </w:t>
        </w:r>
      </w:ins>
      <w:ins w:id="1431" w:author="Jeff" w:date="2021-06-23T13:28:00Z">
        <w:r w:rsidR="009D1CD9" w:rsidRPr="00C8205D">
          <w:rPr>
            <w:color w:val="000000" w:themeColor="text1"/>
            <w:sz w:val="22"/>
            <w:szCs w:val="22"/>
            <w:rPrChange w:id="1432" w:author="Risa" w:date="2021-07-06T14:20:00Z">
              <w:rPr>
                <w:sz w:val="22"/>
                <w:szCs w:val="22"/>
              </w:rPr>
            </w:rPrChange>
          </w:rPr>
          <w:t xml:space="preserve">that fire history might alleviate these stress indicators, as a result of increased soil nutrients and water retention. At the plant level, we </w:t>
        </w:r>
      </w:ins>
      <w:ins w:id="1433" w:author="Jeff" w:date="2021-06-24T01:47:00Z">
        <w:r w:rsidR="00AF1C8E" w:rsidRPr="00C8205D">
          <w:rPr>
            <w:color w:val="000000" w:themeColor="text1"/>
            <w:sz w:val="22"/>
            <w:szCs w:val="22"/>
            <w:rPrChange w:id="1434" w:author="Risa" w:date="2021-07-06T14:20:00Z">
              <w:rPr>
                <w:sz w:val="22"/>
                <w:szCs w:val="22"/>
              </w:rPr>
            </w:rPrChange>
          </w:rPr>
          <w:t>predicted</w:t>
        </w:r>
      </w:ins>
      <w:ins w:id="1435" w:author="Jeff" w:date="2021-06-23T13:28:00Z">
        <w:r w:rsidR="009D1CD9" w:rsidRPr="00C8205D">
          <w:rPr>
            <w:color w:val="000000" w:themeColor="text1"/>
            <w:sz w:val="22"/>
            <w:szCs w:val="22"/>
            <w:rPrChange w:id="1436" w:author="Risa" w:date="2021-07-06T14:20:00Z">
              <w:rPr>
                <w:sz w:val="22"/>
                <w:szCs w:val="22"/>
              </w:rPr>
            </w:rPrChange>
          </w:rPr>
          <w:t xml:space="preserve"> plants </w:t>
        </w:r>
      </w:ins>
      <w:ins w:id="1437" w:author="Jeff" w:date="2021-06-24T01:48:00Z">
        <w:r w:rsidR="00AF1C8E" w:rsidRPr="00C8205D">
          <w:rPr>
            <w:color w:val="000000" w:themeColor="text1"/>
            <w:sz w:val="22"/>
            <w:szCs w:val="22"/>
            <w:rPrChange w:id="1438" w:author="Risa" w:date="2021-07-06T14:20:00Z">
              <w:rPr>
                <w:sz w:val="22"/>
                <w:szCs w:val="22"/>
              </w:rPr>
            </w:rPrChange>
          </w:rPr>
          <w:t xml:space="preserve">would </w:t>
        </w:r>
      </w:ins>
      <w:ins w:id="1439" w:author="Jeff" w:date="2021-06-24T01:52:00Z">
        <w:del w:id="1440" w:author="Nick Smith" w:date="2021-06-30T14:52:00Z">
          <w:r w:rsidR="00AF1C8E" w:rsidRPr="00C8205D" w:rsidDel="0038655B">
            <w:rPr>
              <w:color w:val="000000" w:themeColor="text1"/>
              <w:sz w:val="22"/>
              <w:szCs w:val="22"/>
              <w:rPrChange w:id="1441" w:author="Risa" w:date="2021-07-06T14:20:00Z">
                <w:rPr>
                  <w:sz w:val="22"/>
                  <w:szCs w:val="22"/>
                </w:rPr>
              </w:rPrChange>
            </w:rPr>
            <w:delText>attain</w:delText>
          </w:r>
        </w:del>
      </w:ins>
      <w:ins w:id="1442" w:author="Jeff" w:date="2021-06-23T13:28:00Z">
        <w:del w:id="1443" w:author="Nick Smith" w:date="2021-06-30T14:52:00Z">
          <w:r w:rsidR="009D1CD9" w:rsidRPr="00C8205D" w:rsidDel="0038655B">
            <w:rPr>
              <w:color w:val="000000" w:themeColor="text1"/>
              <w:sz w:val="22"/>
              <w:szCs w:val="22"/>
              <w:rPrChange w:id="1444" w:author="Risa" w:date="2021-07-06T14:20:00Z">
                <w:rPr>
                  <w:sz w:val="22"/>
                  <w:szCs w:val="22"/>
                </w:rPr>
              </w:rPrChange>
            </w:rPr>
            <w:delText xml:space="preserve"> reduced height, smaller</w:delText>
          </w:r>
        </w:del>
      </w:ins>
      <w:ins w:id="1445" w:author="Nick Smith" w:date="2021-06-30T14:52:00Z">
        <w:r w:rsidR="0038655B" w:rsidRPr="00C8205D">
          <w:rPr>
            <w:color w:val="000000" w:themeColor="text1"/>
            <w:sz w:val="22"/>
            <w:szCs w:val="22"/>
            <w:rPrChange w:id="1446" w:author="Risa" w:date="2021-07-06T14:20:00Z">
              <w:rPr>
                <w:sz w:val="22"/>
                <w:szCs w:val="22"/>
              </w:rPr>
            </w:rPrChange>
          </w:rPr>
          <w:t>be smaller in heigh</w:t>
        </w:r>
      </w:ins>
      <w:ins w:id="1447" w:author="Jeff" w:date="2021-07-03T12:15:00Z">
        <w:r w:rsidR="00C6528F" w:rsidRPr="00C8205D">
          <w:rPr>
            <w:color w:val="000000" w:themeColor="text1"/>
            <w:sz w:val="22"/>
            <w:szCs w:val="22"/>
            <w:rPrChange w:id="1448" w:author="Risa" w:date="2021-07-06T14:20:00Z">
              <w:rPr>
                <w:sz w:val="22"/>
                <w:szCs w:val="22"/>
              </w:rPr>
            </w:rPrChange>
          </w:rPr>
          <w:t>t</w:t>
        </w:r>
      </w:ins>
      <w:ins w:id="1449" w:author="Nick Smith" w:date="2021-06-30T14:52:00Z">
        <w:r w:rsidR="0038655B" w:rsidRPr="00C8205D">
          <w:rPr>
            <w:color w:val="000000" w:themeColor="text1"/>
            <w:sz w:val="22"/>
            <w:szCs w:val="22"/>
            <w:rPrChange w:id="1450" w:author="Risa" w:date="2021-07-06T14:20:00Z">
              <w:rPr>
                <w:sz w:val="22"/>
                <w:szCs w:val="22"/>
              </w:rPr>
            </w:rPrChange>
          </w:rPr>
          <w:t xml:space="preserve"> and</w:t>
        </w:r>
      </w:ins>
      <w:ins w:id="1451" w:author="Jeff" w:date="2021-06-23T13:28:00Z">
        <w:r w:rsidR="009D1CD9" w:rsidRPr="00C8205D">
          <w:rPr>
            <w:color w:val="000000" w:themeColor="text1"/>
            <w:sz w:val="22"/>
            <w:szCs w:val="22"/>
            <w:rPrChange w:id="1452" w:author="Risa" w:date="2021-07-06T14:20:00Z">
              <w:rPr>
                <w:sz w:val="22"/>
                <w:szCs w:val="22"/>
              </w:rPr>
            </w:rPrChange>
          </w:rPr>
          <w:t xml:space="preserve"> DBH, </w:t>
        </w:r>
      </w:ins>
      <w:ins w:id="1453" w:author="Nick Smith" w:date="2021-06-30T14:52:00Z">
        <w:r w:rsidR="0038655B" w:rsidRPr="00C8205D">
          <w:rPr>
            <w:color w:val="000000" w:themeColor="text1"/>
            <w:sz w:val="22"/>
            <w:szCs w:val="22"/>
            <w:rPrChange w:id="1454" w:author="Risa" w:date="2021-07-06T14:20:00Z">
              <w:rPr>
                <w:sz w:val="22"/>
                <w:szCs w:val="22"/>
              </w:rPr>
            </w:rPrChange>
          </w:rPr>
          <w:t xml:space="preserve">have </w:t>
        </w:r>
      </w:ins>
      <w:ins w:id="1455" w:author="Jeff" w:date="2021-06-23T13:28:00Z">
        <w:r w:rsidR="009D1CD9" w:rsidRPr="00C8205D">
          <w:rPr>
            <w:color w:val="000000" w:themeColor="text1"/>
            <w:sz w:val="22"/>
            <w:szCs w:val="22"/>
            <w:rPrChange w:id="1456" w:author="Risa" w:date="2021-07-06T14:20:00Z">
              <w:rPr>
                <w:sz w:val="22"/>
                <w:szCs w:val="22"/>
              </w:rPr>
            </w:rPrChange>
          </w:rPr>
          <w:t xml:space="preserve">narrower canopy, and </w:t>
        </w:r>
      </w:ins>
      <w:ins w:id="1457" w:author="Nick Smith" w:date="2021-06-30T14:52:00Z">
        <w:r w:rsidR="0038655B" w:rsidRPr="00C8205D">
          <w:rPr>
            <w:color w:val="000000" w:themeColor="text1"/>
            <w:sz w:val="22"/>
            <w:szCs w:val="22"/>
            <w:rPrChange w:id="1458" w:author="Risa" w:date="2021-07-06T14:20:00Z">
              <w:rPr>
                <w:sz w:val="22"/>
                <w:szCs w:val="22"/>
              </w:rPr>
            </w:rPrChange>
          </w:rPr>
          <w:t xml:space="preserve">be </w:t>
        </w:r>
        <w:proofErr w:type="gramStart"/>
        <w:r w:rsidR="0038655B" w:rsidRPr="00C8205D">
          <w:rPr>
            <w:color w:val="000000" w:themeColor="text1"/>
            <w:sz w:val="22"/>
            <w:szCs w:val="22"/>
            <w:rPrChange w:id="1459" w:author="Risa" w:date="2021-07-06T14:20:00Z">
              <w:rPr>
                <w:sz w:val="22"/>
                <w:szCs w:val="22"/>
              </w:rPr>
            </w:rPrChange>
          </w:rPr>
          <w:t xml:space="preserve">more </w:t>
        </w:r>
      </w:ins>
      <w:ins w:id="1460" w:author="Jeff" w:date="2021-06-23T13:28:00Z">
        <w:r w:rsidR="009D1CD9" w:rsidRPr="00C8205D">
          <w:rPr>
            <w:color w:val="000000" w:themeColor="text1"/>
            <w:sz w:val="22"/>
            <w:szCs w:val="22"/>
            <w:rPrChange w:id="1461" w:author="Risa" w:date="2021-07-06T14:20:00Z">
              <w:rPr>
                <w:sz w:val="22"/>
                <w:szCs w:val="22"/>
              </w:rPr>
            </w:rPrChange>
          </w:rPr>
          <w:t>sparse</w:t>
        </w:r>
        <w:proofErr w:type="gramEnd"/>
        <w:del w:id="1462" w:author="Nick Smith" w:date="2021-06-30T14:52:00Z">
          <w:r w:rsidR="009D1CD9" w:rsidRPr="00C8205D" w:rsidDel="0038655B">
            <w:rPr>
              <w:color w:val="000000" w:themeColor="text1"/>
              <w:sz w:val="22"/>
              <w:szCs w:val="22"/>
              <w:rPrChange w:id="1463" w:author="Risa" w:date="2021-07-06T14:20:00Z">
                <w:rPr>
                  <w:sz w:val="22"/>
                  <w:szCs w:val="22"/>
                </w:rPr>
              </w:rPrChange>
            </w:rPr>
            <w:delText>r</w:delText>
          </w:r>
        </w:del>
      </w:ins>
      <w:ins w:id="1464" w:author="Nick Smith" w:date="2021-06-30T14:52:00Z">
        <w:r w:rsidR="0038655B" w:rsidRPr="00C8205D">
          <w:rPr>
            <w:color w:val="000000" w:themeColor="text1"/>
            <w:sz w:val="22"/>
            <w:szCs w:val="22"/>
            <w:rPrChange w:id="1465" w:author="Risa" w:date="2021-07-06T14:20:00Z">
              <w:rPr>
                <w:sz w:val="22"/>
                <w:szCs w:val="22"/>
              </w:rPr>
            </w:rPrChange>
          </w:rPr>
          <w:t>ly</w:t>
        </w:r>
      </w:ins>
      <w:ins w:id="1466" w:author="Jeff" w:date="2021-06-23T13:28:00Z">
        <w:r w:rsidR="009D1CD9" w:rsidRPr="00C8205D">
          <w:rPr>
            <w:color w:val="000000" w:themeColor="text1"/>
            <w:sz w:val="22"/>
            <w:szCs w:val="22"/>
            <w:rPrChange w:id="1467" w:author="Risa" w:date="2021-07-06T14:20:00Z">
              <w:rPr>
                <w:sz w:val="22"/>
                <w:szCs w:val="22"/>
              </w:rPr>
            </w:rPrChange>
          </w:rPr>
          <w:t xml:space="preserve"> cluster</w:t>
        </w:r>
        <w:del w:id="1468" w:author="Nick Smith" w:date="2021-06-30T14:52:00Z">
          <w:r w:rsidR="009D1CD9" w:rsidRPr="00C8205D" w:rsidDel="0038655B">
            <w:rPr>
              <w:color w:val="000000" w:themeColor="text1"/>
              <w:sz w:val="22"/>
              <w:szCs w:val="22"/>
              <w:rPrChange w:id="1469" w:author="Risa" w:date="2021-07-06T14:20:00Z">
                <w:rPr>
                  <w:sz w:val="22"/>
                  <w:szCs w:val="22"/>
                </w:rPr>
              </w:rPrChange>
            </w:rPr>
            <w:delText>ing</w:delText>
          </w:r>
        </w:del>
      </w:ins>
      <w:ins w:id="1470" w:author="Nick Smith" w:date="2021-06-30T14:52:00Z">
        <w:r w:rsidR="0038655B" w:rsidRPr="00C8205D">
          <w:rPr>
            <w:color w:val="000000" w:themeColor="text1"/>
            <w:sz w:val="22"/>
            <w:szCs w:val="22"/>
            <w:rPrChange w:id="1471" w:author="Risa" w:date="2021-07-06T14:20:00Z">
              <w:rPr>
                <w:sz w:val="22"/>
                <w:szCs w:val="22"/>
              </w:rPr>
            </w:rPrChange>
          </w:rPr>
          <w:t>ed</w:t>
        </w:r>
      </w:ins>
      <w:ins w:id="1472" w:author="Jeff" w:date="2021-06-23T13:28:00Z">
        <w:r w:rsidR="009D1CD9" w:rsidRPr="00C8205D">
          <w:rPr>
            <w:color w:val="000000" w:themeColor="text1"/>
            <w:sz w:val="22"/>
            <w:szCs w:val="22"/>
            <w:rPrChange w:id="1473" w:author="Risa" w:date="2021-07-06T14:20:00Z">
              <w:rPr>
                <w:sz w:val="22"/>
                <w:szCs w:val="22"/>
              </w:rPr>
            </w:rPrChange>
          </w:rPr>
          <w:t xml:space="preserve"> (greater distance between conspecific neighbors) at high elevation, again as a result of the topography- and soil-induced stress. </w:t>
        </w:r>
      </w:ins>
      <w:ins w:id="1474" w:author="Jeff" w:date="2021-06-24T01:49:00Z">
        <w:del w:id="1475" w:author="Nick Smith" w:date="2021-06-30T14:53:00Z">
          <w:r w:rsidR="00AF1C8E" w:rsidRPr="00C8205D" w:rsidDel="0038655B">
            <w:rPr>
              <w:color w:val="000000" w:themeColor="text1"/>
              <w:sz w:val="22"/>
              <w:szCs w:val="22"/>
              <w:rPrChange w:id="1476" w:author="Risa" w:date="2021-07-06T14:20:00Z">
                <w:rPr>
                  <w:sz w:val="22"/>
                  <w:szCs w:val="22"/>
                </w:rPr>
              </w:rPrChange>
            </w:rPr>
            <w:delText>Investigators</w:delText>
          </w:r>
        </w:del>
      </w:ins>
      <w:ins w:id="1477" w:author="Jeff" w:date="2021-06-24T01:50:00Z">
        <w:del w:id="1478" w:author="Nick Smith" w:date="2021-06-30T14:53:00Z">
          <w:r w:rsidR="00AF1C8E" w:rsidRPr="00C8205D" w:rsidDel="0038655B">
            <w:rPr>
              <w:color w:val="000000" w:themeColor="text1"/>
              <w:sz w:val="22"/>
              <w:szCs w:val="22"/>
              <w:rPrChange w:id="1479" w:author="Risa" w:date="2021-07-06T14:20:00Z">
                <w:rPr>
                  <w:sz w:val="22"/>
                  <w:szCs w:val="22"/>
                </w:rPr>
              </w:rPrChange>
            </w:rPr>
            <w:delText xml:space="preserve"> theorized</w:delText>
          </w:r>
        </w:del>
      </w:ins>
      <w:bookmarkStart w:id="1480" w:name="_Hlk76208501"/>
      <w:ins w:id="1481" w:author="Nick Smith" w:date="2021-06-30T14:53:00Z">
        <w:r w:rsidR="0038655B" w:rsidRPr="00C8205D">
          <w:rPr>
            <w:color w:val="000000" w:themeColor="text1"/>
            <w:sz w:val="22"/>
            <w:szCs w:val="22"/>
            <w:rPrChange w:id="1482" w:author="Risa" w:date="2021-07-06T14:20:00Z">
              <w:rPr>
                <w:sz w:val="22"/>
                <w:szCs w:val="22"/>
              </w:rPr>
            </w:rPrChange>
          </w:rPr>
          <w:t>We expected to find</w:t>
        </w:r>
      </w:ins>
      <w:ins w:id="1483" w:author="Jeff" w:date="2021-06-23T13:28:00Z">
        <w:r w:rsidR="009D1CD9" w:rsidRPr="00C8205D">
          <w:rPr>
            <w:color w:val="000000" w:themeColor="text1"/>
            <w:sz w:val="22"/>
            <w:szCs w:val="22"/>
            <w:rPrChange w:id="1484" w:author="Risa" w:date="2021-07-06T14:20:00Z">
              <w:rPr>
                <w:sz w:val="22"/>
                <w:szCs w:val="22"/>
              </w:rPr>
            </w:rPrChange>
          </w:rPr>
          <w:t xml:space="preserve"> smaller trees in areas that had experienced the 1947 fire due to age, but that the </w:t>
        </w:r>
      </w:ins>
      <w:ins w:id="1485" w:author="Jeff" w:date="2021-06-24T01:55:00Z">
        <w:r w:rsidR="0094524F" w:rsidRPr="00C8205D">
          <w:rPr>
            <w:color w:val="000000" w:themeColor="text1"/>
            <w:sz w:val="22"/>
            <w:szCs w:val="22"/>
            <w:rPrChange w:id="1486" w:author="Risa" w:date="2021-07-06T14:20:00Z">
              <w:rPr>
                <w:sz w:val="22"/>
                <w:szCs w:val="22"/>
              </w:rPr>
            </w:rPrChange>
          </w:rPr>
          <w:t xml:space="preserve">height </w:t>
        </w:r>
      </w:ins>
      <w:ins w:id="1487" w:author="Jeff" w:date="2021-06-23T13:28:00Z">
        <w:r w:rsidR="009D1CD9" w:rsidRPr="00C8205D">
          <w:rPr>
            <w:color w:val="000000" w:themeColor="text1"/>
            <w:sz w:val="22"/>
            <w:szCs w:val="22"/>
            <w:rPrChange w:id="1488" w:author="Risa" w:date="2021-07-06T14:20:00Z">
              <w:rPr>
                <w:sz w:val="22"/>
                <w:szCs w:val="22"/>
              </w:rPr>
            </w:rPrChange>
          </w:rPr>
          <w:t>difference would be less at high elevation due to stress-reducing effects of fire on the soil environment.</w:t>
        </w:r>
      </w:ins>
      <w:ins w:id="1489" w:author="Jeff" w:date="2021-06-23T13:37:00Z">
        <w:r w:rsidR="009D1CD9" w:rsidRPr="00C8205D">
          <w:rPr>
            <w:color w:val="000000" w:themeColor="text1"/>
            <w:sz w:val="22"/>
            <w:szCs w:val="22"/>
            <w:rPrChange w:id="1490" w:author="Risa" w:date="2021-07-06T14:20:00Z">
              <w:rPr>
                <w:sz w:val="22"/>
                <w:szCs w:val="22"/>
              </w:rPr>
            </w:rPrChange>
          </w:rPr>
          <w:t xml:space="preserve"> </w:t>
        </w:r>
      </w:ins>
      <w:ins w:id="1491" w:author="Jeff" w:date="2021-06-23T13:30:00Z">
        <w:del w:id="1492" w:author="Nick Smith" w:date="2021-06-30T14:53:00Z">
          <w:r w:rsidR="009D1CD9" w:rsidRPr="00C8205D" w:rsidDel="0038655B">
            <w:rPr>
              <w:color w:val="000000" w:themeColor="text1"/>
              <w:sz w:val="22"/>
              <w:szCs w:val="22"/>
              <w:rPrChange w:id="1493" w:author="Risa" w:date="2021-07-06T14:20:00Z">
                <w:rPr>
                  <w:sz w:val="22"/>
                  <w:szCs w:val="22"/>
                </w:rPr>
              </w:rPrChange>
            </w:rPr>
            <w:delText xml:space="preserve">A combination of hypothesis testing and data analysis </w:delText>
          </w:r>
        </w:del>
      </w:ins>
      <w:ins w:id="1494" w:author="Jeff" w:date="2021-06-29T16:46:00Z">
        <w:del w:id="1495" w:author="Nick Smith" w:date="2021-06-30T14:53:00Z">
          <w:r w:rsidR="00381011" w:rsidRPr="00C8205D" w:rsidDel="0038655B">
            <w:rPr>
              <w:color w:val="000000" w:themeColor="text1"/>
              <w:sz w:val="22"/>
              <w:szCs w:val="22"/>
              <w:rPrChange w:id="1496" w:author="Risa" w:date="2021-07-06T14:20:00Z">
                <w:rPr>
                  <w:sz w:val="22"/>
                  <w:szCs w:val="22"/>
                </w:rPr>
              </w:rPrChange>
            </w:rPr>
            <w:delText xml:space="preserve">lend themselves to </w:delText>
          </w:r>
        </w:del>
      </w:ins>
      <w:ins w:id="1497" w:author="Jeff" w:date="2021-06-23T13:30:00Z">
        <w:del w:id="1498" w:author="Nick Smith" w:date="2021-06-30T14:53:00Z">
          <w:r w:rsidR="009D1CD9" w:rsidRPr="00C8205D" w:rsidDel="0038655B">
            <w:rPr>
              <w:color w:val="000000" w:themeColor="text1"/>
              <w:sz w:val="22"/>
              <w:szCs w:val="22"/>
              <w:rPrChange w:id="1499" w:author="Risa" w:date="2021-07-06T14:20:00Z">
                <w:rPr>
                  <w:sz w:val="22"/>
                  <w:szCs w:val="22"/>
                </w:rPr>
              </w:rPrChange>
            </w:rPr>
            <w:delText>pitch pine colony management at Mt. Desert along with other districts along the Eastern seaboard where natural fire and prescribed fire do not play a role in the lives of pine barrens.</w:delText>
          </w:r>
        </w:del>
      </w:ins>
      <w:del w:id="1500" w:author="Jeff" w:date="2021-06-20T08:57:00Z">
        <w:r w:rsidR="006B7188" w:rsidRPr="00C8205D" w:rsidDel="00DA6533">
          <w:rPr>
            <w:color w:val="000000" w:themeColor="text1"/>
            <w:sz w:val="22"/>
            <w:szCs w:val="22"/>
            <w:rPrChange w:id="1501" w:author="Risa" w:date="2021-07-06T14:20:00Z">
              <w:rPr>
                <w:sz w:val="22"/>
                <w:szCs w:val="22"/>
              </w:rPr>
            </w:rPrChange>
          </w:rPr>
          <w:delText>To this point,</w:delText>
        </w:r>
      </w:del>
      <w:del w:id="1502" w:author="Jeff" w:date="2021-06-23T09:14:00Z">
        <w:r w:rsidR="006B7188" w:rsidRPr="00C8205D" w:rsidDel="004A780C">
          <w:rPr>
            <w:color w:val="000000" w:themeColor="text1"/>
            <w:sz w:val="22"/>
            <w:szCs w:val="22"/>
            <w:rPrChange w:id="1503" w:author="Risa" w:date="2021-07-06T14:20:00Z">
              <w:rPr>
                <w:sz w:val="22"/>
                <w:szCs w:val="22"/>
              </w:rPr>
            </w:rPrChange>
          </w:rPr>
          <w:delText xml:space="preserve"> natural fire (Foereid </w:delText>
        </w:r>
        <w:r w:rsidR="006B7188" w:rsidRPr="00C8205D" w:rsidDel="004A780C">
          <w:rPr>
            <w:i/>
            <w:iCs/>
            <w:color w:val="000000" w:themeColor="text1"/>
            <w:sz w:val="22"/>
            <w:szCs w:val="22"/>
            <w:rPrChange w:id="1504" w:author="Risa" w:date="2021-07-06T14:20:00Z">
              <w:rPr>
                <w:i/>
                <w:iCs/>
                <w:sz w:val="22"/>
                <w:szCs w:val="22"/>
              </w:rPr>
            </w:rPrChange>
          </w:rPr>
          <w:delText>et al.</w:delText>
        </w:r>
        <w:r w:rsidR="006B7188" w:rsidRPr="00C8205D" w:rsidDel="004A780C">
          <w:rPr>
            <w:color w:val="000000" w:themeColor="text1"/>
            <w:sz w:val="22"/>
            <w:szCs w:val="22"/>
            <w:rPrChange w:id="1505" w:author="Risa" w:date="2021-07-06T14:20:00Z">
              <w:rPr>
                <w:sz w:val="22"/>
                <w:szCs w:val="22"/>
              </w:rPr>
            </w:rPrChange>
          </w:rPr>
          <w:delText xml:space="preserve"> 2015), anthropogenic controlled burns (Carlo </w:delText>
        </w:r>
        <w:r w:rsidR="006B7188" w:rsidRPr="00C8205D" w:rsidDel="004A780C">
          <w:rPr>
            <w:i/>
            <w:iCs/>
            <w:color w:val="000000" w:themeColor="text1"/>
            <w:sz w:val="22"/>
            <w:szCs w:val="22"/>
            <w:rPrChange w:id="1506" w:author="Risa" w:date="2021-07-06T14:20:00Z">
              <w:rPr>
                <w:i/>
                <w:iCs/>
                <w:sz w:val="22"/>
                <w:szCs w:val="22"/>
              </w:rPr>
            </w:rPrChange>
          </w:rPr>
          <w:delText xml:space="preserve">et al. </w:delText>
        </w:r>
        <w:r w:rsidR="006B7188" w:rsidRPr="00C8205D" w:rsidDel="004A780C">
          <w:rPr>
            <w:color w:val="000000" w:themeColor="text1"/>
            <w:sz w:val="22"/>
            <w:szCs w:val="22"/>
            <w:rPrChange w:id="1507" w:author="Risa" w:date="2021-07-06T14:20:00Z">
              <w:rPr>
                <w:sz w:val="22"/>
                <w:szCs w:val="22"/>
              </w:rPr>
            </w:rPrChange>
          </w:rPr>
          <w:delText xml:space="preserve">2016) and opening of canopies (Neill </w:delText>
        </w:r>
        <w:r w:rsidR="006B7188" w:rsidRPr="00C8205D" w:rsidDel="004A780C">
          <w:rPr>
            <w:i/>
            <w:iCs/>
            <w:color w:val="000000" w:themeColor="text1"/>
            <w:sz w:val="22"/>
            <w:szCs w:val="22"/>
            <w:rPrChange w:id="1508" w:author="Risa" w:date="2021-07-06T14:20:00Z">
              <w:rPr>
                <w:i/>
                <w:iCs/>
                <w:sz w:val="22"/>
                <w:szCs w:val="22"/>
              </w:rPr>
            </w:rPrChange>
          </w:rPr>
          <w:delText xml:space="preserve">et al. </w:delText>
        </w:r>
        <w:r w:rsidR="006B7188" w:rsidRPr="00C8205D" w:rsidDel="004A780C">
          <w:rPr>
            <w:color w:val="000000" w:themeColor="text1"/>
            <w:sz w:val="22"/>
            <w:szCs w:val="22"/>
            <w:rPrChange w:id="1509" w:author="Risa" w:date="2021-07-06T14:20:00Z">
              <w:rPr>
                <w:sz w:val="22"/>
                <w:szCs w:val="22"/>
              </w:rPr>
            </w:rPrChange>
          </w:rPr>
          <w:delText>2007)</w:delText>
        </w:r>
      </w:del>
      <w:del w:id="1510" w:author="Jeff" w:date="2021-06-20T08:57:00Z">
        <w:r w:rsidR="006B7188" w:rsidRPr="00C8205D" w:rsidDel="00DA6533">
          <w:rPr>
            <w:color w:val="000000" w:themeColor="text1"/>
            <w:sz w:val="22"/>
            <w:szCs w:val="22"/>
            <w:rPrChange w:id="1511" w:author="Risa" w:date="2021-07-06T14:20:00Z">
              <w:rPr>
                <w:sz w:val="22"/>
                <w:szCs w:val="22"/>
              </w:rPr>
            </w:rPrChange>
          </w:rPr>
          <w:delText xml:space="preserve"> are foremost in concerns about managing pitch pine to achieve the greatest amount of persistence</w:delText>
        </w:r>
      </w:del>
      <w:del w:id="1512" w:author="Jeff" w:date="2021-06-23T09:14:00Z">
        <w:r w:rsidR="006B7188" w:rsidRPr="00C8205D" w:rsidDel="004A780C">
          <w:rPr>
            <w:color w:val="000000" w:themeColor="text1"/>
            <w:sz w:val="22"/>
            <w:szCs w:val="22"/>
            <w:rPrChange w:id="1513" w:author="Risa" w:date="2021-07-06T14:20:00Z">
              <w:rPr>
                <w:sz w:val="22"/>
                <w:szCs w:val="22"/>
              </w:rPr>
            </w:rPrChange>
          </w:rPr>
          <w:delText xml:space="preserve">. </w:delText>
        </w:r>
      </w:del>
      <w:del w:id="1514" w:author="Jeff" w:date="2021-06-20T08:57:00Z">
        <w:r w:rsidR="006B7188" w:rsidRPr="00C8205D" w:rsidDel="00DA6533">
          <w:rPr>
            <w:color w:val="000000" w:themeColor="text1"/>
            <w:sz w:val="22"/>
            <w:szCs w:val="22"/>
            <w:rPrChange w:id="1515" w:author="Risa" w:date="2021-07-06T14:20:00Z">
              <w:rPr>
                <w:sz w:val="22"/>
                <w:szCs w:val="22"/>
              </w:rPr>
            </w:rPrChange>
          </w:rPr>
          <w:delText>However,</w:delText>
        </w:r>
      </w:del>
      <w:del w:id="1516" w:author="Jeff" w:date="2021-06-23T09:14:00Z">
        <w:r w:rsidR="006B7188" w:rsidRPr="00C8205D" w:rsidDel="004A780C">
          <w:rPr>
            <w:color w:val="000000" w:themeColor="text1"/>
            <w:sz w:val="22"/>
            <w:szCs w:val="22"/>
            <w:rPrChange w:id="1517" w:author="Risa" w:date="2021-07-06T14:20:00Z">
              <w:rPr>
                <w:sz w:val="22"/>
                <w:szCs w:val="22"/>
              </w:rPr>
            </w:rPrChange>
          </w:rPr>
          <w:delText xml:space="preserve"> we </w:delText>
        </w:r>
      </w:del>
      <w:del w:id="1518" w:author="Jeff" w:date="2021-06-20T08:58:00Z">
        <w:r w:rsidR="006B7188" w:rsidRPr="00C8205D" w:rsidDel="00DA6533">
          <w:rPr>
            <w:color w:val="000000" w:themeColor="text1"/>
            <w:sz w:val="22"/>
            <w:szCs w:val="22"/>
            <w:rPrChange w:id="1519" w:author="Risa" w:date="2021-07-06T14:20:00Z">
              <w:rPr>
                <w:sz w:val="22"/>
                <w:szCs w:val="22"/>
              </w:rPr>
            </w:rPrChange>
          </w:rPr>
          <w:delText>turn to an examination of other</w:delText>
        </w:r>
        <w:r w:rsidR="00551A29" w:rsidRPr="00C8205D" w:rsidDel="00DA6533">
          <w:rPr>
            <w:color w:val="000000" w:themeColor="text1"/>
            <w:sz w:val="22"/>
            <w:szCs w:val="22"/>
            <w:rPrChange w:id="1520" w:author="Risa" w:date="2021-07-06T14:20:00Z">
              <w:rPr>
                <w:sz w:val="22"/>
                <w:szCs w:val="22"/>
              </w:rPr>
            </w:rPrChange>
          </w:rPr>
          <w:delText xml:space="preserve"> conditions</w:delText>
        </w:r>
        <w:r w:rsidR="00B47BF9" w:rsidRPr="00C8205D" w:rsidDel="00DA6533">
          <w:rPr>
            <w:color w:val="000000" w:themeColor="text1"/>
            <w:sz w:val="22"/>
            <w:szCs w:val="22"/>
            <w:rPrChange w:id="1521" w:author="Risa" w:date="2021-07-06T14:20:00Z">
              <w:rPr>
                <w:sz w:val="22"/>
                <w:szCs w:val="22"/>
              </w:rPr>
            </w:rPrChange>
          </w:rPr>
          <w:delText xml:space="preserve"> and traits</w:delText>
        </w:r>
        <w:r w:rsidR="006B7188" w:rsidRPr="00C8205D" w:rsidDel="00DA6533">
          <w:rPr>
            <w:color w:val="000000" w:themeColor="text1"/>
            <w:sz w:val="22"/>
            <w:szCs w:val="22"/>
            <w:rPrChange w:id="1522" w:author="Risa" w:date="2021-07-06T14:20:00Z">
              <w:rPr>
                <w:sz w:val="22"/>
                <w:szCs w:val="22"/>
              </w:rPr>
            </w:rPrChange>
          </w:rPr>
          <w:delText>, prominent among them</w:delText>
        </w:r>
        <w:r w:rsidR="00992A1C" w:rsidRPr="00C8205D" w:rsidDel="00DA6533">
          <w:rPr>
            <w:color w:val="000000" w:themeColor="text1"/>
            <w:sz w:val="22"/>
            <w:szCs w:val="22"/>
            <w:rPrChange w:id="1523" w:author="Risa" w:date="2021-07-06T14:20:00Z">
              <w:rPr>
                <w:sz w:val="22"/>
                <w:szCs w:val="22"/>
              </w:rPr>
            </w:rPrChange>
          </w:rPr>
          <w:delText xml:space="preserve"> </w:delText>
        </w:r>
        <w:r w:rsidR="006B7188" w:rsidRPr="00C8205D" w:rsidDel="00DA6533">
          <w:rPr>
            <w:color w:val="000000" w:themeColor="text1"/>
            <w:sz w:val="22"/>
            <w:szCs w:val="22"/>
            <w:rPrChange w:id="1524" w:author="Risa" w:date="2021-07-06T14:20:00Z">
              <w:rPr>
                <w:sz w:val="22"/>
                <w:szCs w:val="22"/>
              </w:rPr>
            </w:rPrChange>
          </w:rPr>
          <w:delText>are</w:delText>
        </w:r>
        <w:r w:rsidR="00992A1C" w:rsidRPr="00C8205D" w:rsidDel="00DA6533">
          <w:rPr>
            <w:color w:val="000000" w:themeColor="text1"/>
            <w:sz w:val="22"/>
            <w:szCs w:val="22"/>
            <w:rPrChange w:id="1525" w:author="Risa" w:date="2021-07-06T14:20:00Z">
              <w:rPr>
                <w:sz w:val="22"/>
                <w:szCs w:val="22"/>
              </w:rPr>
            </w:rPrChange>
          </w:rPr>
          <w:delText xml:space="preserve"> elevation, aspect and slope. </w:delText>
        </w:r>
        <w:r w:rsidR="000F5F0D" w:rsidRPr="00C8205D" w:rsidDel="00DA6533">
          <w:rPr>
            <w:color w:val="000000" w:themeColor="text1"/>
            <w:sz w:val="22"/>
            <w:szCs w:val="22"/>
            <w:rPrChange w:id="1526" w:author="Risa" w:date="2021-07-06T14:20:00Z">
              <w:rPr>
                <w:sz w:val="22"/>
                <w:szCs w:val="22"/>
              </w:rPr>
            </w:rPrChange>
          </w:rPr>
          <w:delText>E</w:delText>
        </w:r>
      </w:del>
      <w:del w:id="1527" w:author="Jeff" w:date="2021-06-23T09:14:00Z">
        <w:r w:rsidR="000F5F0D" w:rsidRPr="00C8205D" w:rsidDel="004A780C">
          <w:rPr>
            <w:color w:val="000000" w:themeColor="text1"/>
            <w:sz w:val="22"/>
            <w:szCs w:val="22"/>
            <w:rPrChange w:id="1528" w:author="Risa" w:date="2021-07-06T14:20:00Z">
              <w:rPr>
                <w:sz w:val="22"/>
                <w:szCs w:val="22"/>
              </w:rPr>
            </w:rPrChange>
          </w:rPr>
          <w:delText xml:space="preserve">levation and topography </w:delText>
        </w:r>
      </w:del>
      <w:del w:id="1529" w:author="Jeff" w:date="2021-06-20T08:58:00Z">
        <w:r w:rsidR="000F5F0D" w:rsidRPr="00C8205D" w:rsidDel="00DA6533">
          <w:rPr>
            <w:color w:val="000000" w:themeColor="text1"/>
            <w:sz w:val="22"/>
            <w:szCs w:val="22"/>
            <w:rPrChange w:id="1530" w:author="Risa" w:date="2021-07-06T14:20:00Z">
              <w:rPr>
                <w:sz w:val="22"/>
                <w:szCs w:val="22"/>
              </w:rPr>
            </w:rPrChange>
          </w:rPr>
          <w:delText>have been shown</w:delText>
        </w:r>
      </w:del>
      <w:del w:id="1531" w:author="Jeff" w:date="2021-06-23T09:14:00Z">
        <w:r w:rsidR="000F5F0D" w:rsidRPr="00C8205D" w:rsidDel="004A780C">
          <w:rPr>
            <w:color w:val="000000" w:themeColor="text1"/>
            <w:sz w:val="22"/>
            <w:szCs w:val="22"/>
            <w:rPrChange w:id="1532" w:author="Risa" w:date="2021-07-06T14:20:00Z">
              <w:rPr>
                <w:sz w:val="22"/>
                <w:szCs w:val="22"/>
              </w:rPr>
            </w:rPrChange>
          </w:rPr>
          <w:delText xml:space="preserve"> to be important factors in the dominance of pitch pine barrens due to their influence on the severity and extent of wildfires. </w:delText>
        </w:r>
      </w:del>
      <w:del w:id="1533" w:author="Jeff" w:date="2021-06-22T06:17:00Z">
        <w:r w:rsidR="006B7188" w:rsidRPr="00C8205D" w:rsidDel="00414F0D">
          <w:rPr>
            <w:color w:val="000000" w:themeColor="text1"/>
            <w:sz w:val="22"/>
            <w:szCs w:val="22"/>
            <w:rPrChange w:id="1534" w:author="Risa" w:date="2021-07-06T14:20:00Z">
              <w:rPr>
                <w:sz w:val="22"/>
                <w:szCs w:val="22"/>
              </w:rPr>
            </w:rPrChange>
          </w:rPr>
          <w:delText>At upper elevations</w:delText>
        </w:r>
      </w:del>
      <w:del w:id="1535" w:author="Jeff" w:date="2021-06-23T00:31:00Z">
        <w:r w:rsidR="006B7188" w:rsidRPr="00C8205D" w:rsidDel="003E491D">
          <w:rPr>
            <w:color w:val="000000" w:themeColor="text1"/>
            <w:sz w:val="22"/>
            <w:szCs w:val="22"/>
            <w:rPrChange w:id="1536" w:author="Risa" w:date="2021-07-06T14:20:00Z">
              <w:rPr>
                <w:sz w:val="22"/>
                <w:szCs w:val="22"/>
              </w:rPr>
            </w:rPrChange>
          </w:rPr>
          <w:delText xml:space="preserve"> where moisture is </w:delText>
        </w:r>
      </w:del>
      <w:del w:id="1537" w:author="Jeff" w:date="2021-06-22T06:17:00Z">
        <w:r w:rsidR="006B7188" w:rsidRPr="00C8205D" w:rsidDel="00414F0D">
          <w:rPr>
            <w:color w:val="000000" w:themeColor="text1"/>
            <w:sz w:val="22"/>
            <w:szCs w:val="22"/>
            <w:rPrChange w:id="1538" w:author="Risa" w:date="2021-07-06T14:20:00Z">
              <w:rPr>
                <w:sz w:val="22"/>
                <w:szCs w:val="22"/>
              </w:rPr>
            </w:rPrChange>
          </w:rPr>
          <w:delText>high</w:delText>
        </w:r>
      </w:del>
      <w:del w:id="1539" w:author="Jeff" w:date="2021-06-23T00:31:00Z">
        <w:r w:rsidR="006B7188" w:rsidRPr="00C8205D" w:rsidDel="003E491D">
          <w:rPr>
            <w:color w:val="000000" w:themeColor="text1"/>
            <w:sz w:val="22"/>
            <w:szCs w:val="22"/>
            <w:rPrChange w:id="1540" w:author="Risa" w:date="2021-07-06T14:20:00Z">
              <w:rPr>
                <w:sz w:val="22"/>
                <w:szCs w:val="22"/>
              </w:rPr>
            </w:rPrChange>
          </w:rPr>
          <w:delText>er,</w:delText>
        </w:r>
      </w:del>
      <w:del w:id="1541" w:author="Jeff" w:date="2021-06-23T00:33:00Z">
        <w:r w:rsidR="006B7188" w:rsidRPr="00C8205D" w:rsidDel="003E491D">
          <w:rPr>
            <w:color w:val="000000" w:themeColor="text1"/>
            <w:sz w:val="22"/>
            <w:szCs w:val="22"/>
            <w:rPrChange w:id="1542" w:author="Risa" w:date="2021-07-06T14:20:00Z">
              <w:rPr>
                <w:sz w:val="22"/>
                <w:szCs w:val="22"/>
              </w:rPr>
            </w:rPrChange>
          </w:rPr>
          <w:delText xml:space="preserve"> lack of fire</w:delText>
        </w:r>
      </w:del>
      <w:del w:id="1543" w:author="Jeff" w:date="2021-06-23T00:35:00Z">
        <w:r w:rsidR="006B7188" w:rsidRPr="00C8205D" w:rsidDel="003E491D">
          <w:rPr>
            <w:color w:val="000000" w:themeColor="text1"/>
            <w:sz w:val="22"/>
            <w:szCs w:val="22"/>
            <w:rPrChange w:id="1544" w:author="Risa" w:date="2021-07-06T14:20:00Z">
              <w:rPr>
                <w:sz w:val="22"/>
                <w:szCs w:val="22"/>
              </w:rPr>
            </w:rPrChange>
          </w:rPr>
          <w:delText xml:space="preserve"> removes</w:delText>
        </w:r>
      </w:del>
      <w:del w:id="1545" w:author="Jeff" w:date="2021-06-23T00:57:00Z">
        <w:r w:rsidR="006B7188" w:rsidRPr="00C8205D" w:rsidDel="00DC132B">
          <w:rPr>
            <w:color w:val="000000" w:themeColor="text1"/>
            <w:sz w:val="22"/>
            <w:szCs w:val="22"/>
            <w:rPrChange w:id="1546" w:author="Risa" w:date="2021-07-06T14:20:00Z">
              <w:rPr>
                <w:sz w:val="22"/>
                <w:szCs w:val="22"/>
              </w:rPr>
            </w:rPrChange>
          </w:rPr>
          <w:delText xml:space="preserve"> the competitive advantage pitch pine</w:delText>
        </w:r>
      </w:del>
      <w:del w:id="1547" w:author="Jeff" w:date="2021-06-23T00:35:00Z">
        <w:r w:rsidR="006B7188" w:rsidRPr="00C8205D" w:rsidDel="003E491D">
          <w:rPr>
            <w:color w:val="000000" w:themeColor="text1"/>
            <w:sz w:val="22"/>
            <w:szCs w:val="22"/>
            <w:rPrChange w:id="1548" w:author="Risa" w:date="2021-07-06T14:20:00Z">
              <w:rPr>
                <w:sz w:val="22"/>
                <w:szCs w:val="22"/>
              </w:rPr>
            </w:rPrChange>
          </w:rPr>
          <w:delText>s</w:delText>
        </w:r>
      </w:del>
      <w:del w:id="1549" w:author="Jeff" w:date="2021-06-23T00:57:00Z">
        <w:r w:rsidR="006B7188" w:rsidRPr="00C8205D" w:rsidDel="00DC132B">
          <w:rPr>
            <w:color w:val="000000" w:themeColor="text1"/>
            <w:sz w:val="22"/>
            <w:szCs w:val="22"/>
            <w:rPrChange w:id="1550" w:author="Risa" w:date="2021-07-06T14:20:00Z">
              <w:rPr>
                <w:sz w:val="22"/>
                <w:szCs w:val="22"/>
              </w:rPr>
            </w:rPrChange>
          </w:rPr>
          <w:delText xml:space="preserve"> have in outlasting nutrient- and moisture-demanding, late-successional species, which thrive in the high moisture and dense canopy conditions </w:delText>
        </w:r>
      </w:del>
      <w:del w:id="1551" w:author="Jeff" w:date="2021-06-23T00:33:00Z">
        <w:r w:rsidR="006B7188" w:rsidRPr="00C8205D" w:rsidDel="003E491D">
          <w:rPr>
            <w:color w:val="000000" w:themeColor="text1"/>
            <w:sz w:val="22"/>
            <w:szCs w:val="22"/>
            <w:rPrChange w:id="1552" w:author="Risa" w:date="2021-07-06T14:20:00Z">
              <w:rPr>
                <w:sz w:val="22"/>
                <w:szCs w:val="22"/>
              </w:rPr>
            </w:rPrChange>
          </w:rPr>
          <w:delText>created when left</w:delText>
        </w:r>
      </w:del>
      <w:del w:id="1553" w:author="Jeff" w:date="2021-06-23T00:57:00Z">
        <w:r w:rsidR="006B7188" w:rsidRPr="00C8205D" w:rsidDel="00DC132B">
          <w:rPr>
            <w:color w:val="000000" w:themeColor="text1"/>
            <w:sz w:val="22"/>
            <w:szCs w:val="22"/>
            <w:rPrChange w:id="1554" w:author="Risa" w:date="2021-07-06T14:20:00Z">
              <w:rPr>
                <w:sz w:val="22"/>
                <w:szCs w:val="22"/>
              </w:rPr>
            </w:rPrChange>
          </w:rPr>
          <w:delText xml:space="preserve"> undisturbed </w:delText>
        </w:r>
        <w:r w:rsidR="006B7188" w:rsidRPr="00C8205D" w:rsidDel="00DC132B">
          <w:rPr>
            <w:color w:val="000000" w:themeColor="text1"/>
            <w:sz w:val="22"/>
            <w:szCs w:val="22"/>
            <w:rPrChange w:id="1555" w:author="Risa" w:date="2021-07-06T14:20:00Z">
              <w:rPr>
                <w:sz w:val="22"/>
                <w:szCs w:val="22"/>
              </w:rPr>
            </w:rPrChange>
          </w:rPr>
          <w:fldChar w:fldCharType="begin" w:fldLock="1"/>
        </w:r>
        <w:r w:rsidR="006B7188" w:rsidRPr="00C8205D" w:rsidDel="00DC132B">
          <w:rPr>
            <w:color w:val="000000" w:themeColor="text1"/>
            <w:sz w:val="22"/>
            <w:szCs w:val="22"/>
            <w:rPrChange w:id="1556" w:author="Risa" w:date="2021-07-06T14:2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C8205D" w:rsidDel="00DC132B">
          <w:rPr>
            <w:color w:val="000000" w:themeColor="text1"/>
            <w:sz w:val="22"/>
            <w:szCs w:val="22"/>
            <w:rPrChange w:id="1557" w:author="Risa" w:date="2021-07-06T14:20:00Z">
              <w:rPr>
                <w:sz w:val="22"/>
                <w:szCs w:val="22"/>
              </w:rPr>
            </w:rPrChange>
          </w:rPr>
          <w:fldChar w:fldCharType="separate"/>
        </w:r>
        <w:r w:rsidR="006B7188" w:rsidRPr="00C8205D" w:rsidDel="00DC132B">
          <w:rPr>
            <w:noProof/>
            <w:color w:val="000000" w:themeColor="text1"/>
            <w:sz w:val="22"/>
            <w:szCs w:val="22"/>
            <w:rPrChange w:id="1558" w:author="Risa" w:date="2021-07-06T14:20:00Z">
              <w:rPr>
                <w:noProof/>
                <w:sz w:val="22"/>
                <w:szCs w:val="22"/>
              </w:rPr>
            </w:rPrChange>
          </w:rPr>
          <w:delText xml:space="preserve">(Nowacki and Abrams, 2008; Schwartz </w:delText>
        </w:r>
        <w:r w:rsidR="006B7188" w:rsidRPr="00C8205D" w:rsidDel="00DC132B">
          <w:rPr>
            <w:i/>
            <w:iCs/>
            <w:noProof/>
            <w:color w:val="000000" w:themeColor="text1"/>
            <w:sz w:val="22"/>
            <w:szCs w:val="22"/>
            <w:rPrChange w:id="1559" w:author="Risa" w:date="2021-07-06T14:20:00Z">
              <w:rPr>
                <w:noProof/>
                <w:sz w:val="22"/>
                <w:szCs w:val="22"/>
              </w:rPr>
            </w:rPrChange>
          </w:rPr>
          <w:delText>et al</w:delText>
        </w:r>
        <w:r w:rsidR="006B7188" w:rsidRPr="00C8205D" w:rsidDel="00DC132B">
          <w:rPr>
            <w:noProof/>
            <w:color w:val="000000" w:themeColor="text1"/>
            <w:sz w:val="22"/>
            <w:szCs w:val="22"/>
            <w:rPrChange w:id="1560" w:author="Risa" w:date="2021-07-06T14:20:00Z">
              <w:rPr>
                <w:noProof/>
                <w:sz w:val="22"/>
                <w:szCs w:val="22"/>
              </w:rPr>
            </w:rPrChange>
          </w:rPr>
          <w:delText>., 2016)</w:delText>
        </w:r>
        <w:r w:rsidR="006B7188" w:rsidRPr="00C8205D" w:rsidDel="00DC132B">
          <w:rPr>
            <w:color w:val="000000" w:themeColor="text1"/>
            <w:sz w:val="22"/>
            <w:szCs w:val="22"/>
            <w:rPrChange w:id="1561" w:author="Risa" w:date="2021-07-06T14:20:00Z">
              <w:rPr>
                <w:sz w:val="22"/>
                <w:szCs w:val="22"/>
              </w:rPr>
            </w:rPrChange>
          </w:rPr>
          <w:fldChar w:fldCharType="end"/>
        </w:r>
        <w:r w:rsidR="006B7188" w:rsidRPr="00C8205D" w:rsidDel="00DC132B">
          <w:rPr>
            <w:color w:val="000000" w:themeColor="text1"/>
            <w:sz w:val="22"/>
            <w:szCs w:val="22"/>
            <w:rPrChange w:id="1562" w:author="Risa" w:date="2021-07-06T14:20:00Z">
              <w:rPr>
                <w:sz w:val="22"/>
                <w:szCs w:val="22"/>
              </w:rPr>
            </w:rPrChange>
          </w:rPr>
          <w:delText xml:space="preserve">. </w:delText>
        </w:r>
      </w:del>
      <w:del w:id="1563" w:author="Jeff" w:date="2021-06-22T13:41:00Z">
        <w:r w:rsidR="000F5F0D" w:rsidRPr="00C8205D" w:rsidDel="00D95AB1">
          <w:rPr>
            <w:color w:val="000000" w:themeColor="text1"/>
            <w:sz w:val="22"/>
            <w:szCs w:val="22"/>
            <w:rPrChange w:id="1564" w:author="Risa" w:date="2021-07-06T14:20:00Z">
              <w:rPr>
                <w:sz w:val="22"/>
                <w:szCs w:val="22"/>
              </w:rPr>
            </w:rPrChange>
          </w:rPr>
          <w:delText xml:space="preserve">Although pines vary in aspect (or a position facing a particular direction) they </w:delText>
        </w:r>
        <w:r w:rsidR="006B7188" w:rsidRPr="00C8205D" w:rsidDel="00D95AB1">
          <w:rPr>
            <w:color w:val="000000" w:themeColor="text1"/>
            <w:sz w:val="22"/>
            <w:szCs w:val="22"/>
            <w:rPrChange w:id="1565" w:author="Risa" w:date="2021-07-06T14:20:00Z">
              <w:rPr>
                <w:sz w:val="22"/>
                <w:szCs w:val="22"/>
              </w:rPr>
            </w:rPrChange>
          </w:rPr>
          <w:delText xml:space="preserve">often </w:delText>
        </w:r>
        <w:r w:rsidR="000F5F0D" w:rsidRPr="00C8205D" w:rsidDel="00D95AB1">
          <w:rPr>
            <w:color w:val="000000" w:themeColor="text1"/>
            <w:sz w:val="22"/>
            <w:szCs w:val="22"/>
            <w:rPrChange w:id="1566" w:author="Risa" w:date="2021-07-06T14:20:00Z">
              <w:rPr>
                <w:sz w:val="22"/>
                <w:szCs w:val="22"/>
              </w:rPr>
            </w:rPrChange>
          </w:rPr>
          <w:delText>occupy</w:delText>
        </w:r>
        <w:r w:rsidR="006B7188" w:rsidRPr="00C8205D" w:rsidDel="00D95AB1">
          <w:rPr>
            <w:color w:val="000000" w:themeColor="text1"/>
            <w:sz w:val="22"/>
            <w:szCs w:val="22"/>
            <w:rPrChange w:id="1567" w:author="Risa" w:date="2021-07-06T14:20:00Z">
              <w:rPr>
                <w:sz w:val="22"/>
                <w:szCs w:val="22"/>
              </w:rPr>
            </w:rPrChange>
          </w:rPr>
          <w:delText xml:space="preserve"> </w:delText>
        </w:r>
        <w:r w:rsidR="000F5F0D" w:rsidRPr="00C8205D" w:rsidDel="00D95AB1">
          <w:rPr>
            <w:color w:val="000000" w:themeColor="text1"/>
            <w:sz w:val="22"/>
            <w:szCs w:val="22"/>
            <w:rPrChange w:id="1568" w:author="Risa" w:date="2021-07-06T14:20:00Z">
              <w:rPr>
                <w:sz w:val="22"/>
                <w:szCs w:val="22"/>
              </w:rPr>
            </w:rPrChange>
          </w:rPr>
          <w:delText xml:space="preserve">areas with </w:delText>
        </w:r>
        <w:r w:rsidR="006B7188" w:rsidRPr="00C8205D" w:rsidDel="00D95AB1">
          <w:rPr>
            <w:color w:val="000000" w:themeColor="text1"/>
            <w:sz w:val="22"/>
            <w:szCs w:val="22"/>
            <w:rPrChange w:id="1569" w:author="Risa" w:date="2021-07-06T14:20:00Z">
              <w:rPr>
                <w:sz w:val="22"/>
                <w:szCs w:val="22"/>
              </w:rPr>
            </w:rPrChange>
          </w:rPr>
          <w:delText>steeper</w:delText>
        </w:r>
        <w:r w:rsidR="000F5F0D" w:rsidRPr="00C8205D" w:rsidDel="00D95AB1">
          <w:rPr>
            <w:color w:val="000000" w:themeColor="text1"/>
            <w:sz w:val="22"/>
            <w:szCs w:val="22"/>
            <w:rPrChange w:id="1570" w:author="Risa" w:date="2021-07-06T14:20:00Z">
              <w:rPr>
                <w:sz w:val="22"/>
                <w:szCs w:val="22"/>
              </w:rPr>
            </w:rPrChange>
          </w:rPr>
          <w:delText xml:space="preserve"> slope </w:delText>
        </w:r>
        <w:r w:rsidR="006B7188" w:rsidRPr="00C8205D" w:rsidDel="00D95AB1">
          <w:rPr>
            <w:color w:val="000000" w:themeColor="text1"/>
            <w:sz w:val="22"/>
            <w:szCs w:val="22"/>
            <w:rPrChange w:id="1571" w:author="Risa" w:date="2021-07-06T14:20:00Z">
              <w:rPr>
                <w:sz w:val="22"/>
                <w:szCs w:val="22"/>
              </w:rPr>
            </w:rPrChange>
          </w:rPr>
          <w:delText>which contributes</w:delText>
        </w:r>
        <w:r w:rsidR="000F5F0D" w:rsidRPr="00C8205D" w:rsidDel="00D95AB1">
          <w:rPr>
            <w:color w:val="000000" w:themeColor="text1"/>
            <w:sz w:val="22"/>
            <w:szCs w:val="22"/>
            <w:rPrChange w:id="1572" w:author="Risa" w:date="2021-07-06T14:20:00Z">
              <w:rPr>
                <w:sz w:val="22"/>
                <w:szCs w:val="22"/>
              </w:rPr>
            </w:rPrChange>
          </w:rPr>
          <w:delText xml:space="preserve"> to good soil drainage </w:delText>
        </w:r>
        <w:r w:rsidR="000F5F0D" w:rsidRPr="00C8205D" w:rsidDel="00D95AB1">
          <w:rPr>
            <w:color w:val="000000" w:themeColor="text1"/>
            <w:sz w:val="22"/>
            <w:szCs w:val="22"/>
            <w:rPrChange w:id="1573" w:author="Risa" w:date="2021-07-06T14:20:00Z">
              <w:rPr>
                <w:sz w:val="22"/>
                <w:szCs w:val="22"/>
              </w:rPr>
            </w:rPrChange>
          </w:rPr>
          <w:fldChar w:fldCharType="begin" w:fldLock="1"/>
        </w:r>
        <w:r w:rsidR="000F5F0D" w:rsidRPr="00C8205D" w:rsidDel="00D95AB1">
          <w:rPr>
            <w:color w:val="000000" w:themeColor="text1"/>
            <w:sz w:val="22"/>
            <w:szCs w:val="22"/>
            <w:rPrChange w:id="1574" w:author="Risa" w:date="2021-07-06T14:20:00Z">
              <w:rPr>
                <w:sz w:val="22"/>
                <w:szCs w:val="22"/>
              </w:rPr>
            </w:rPrChange>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C8205D" w:rsidDel="00D95AB1">
          <w:rPr>
            <w:color w:val="000000" w:themeColor="text1"/>
            <w:sz w:val="22"/>
            <w:szCs w:val="22"/>
            <w:rPrChange w:id="1575" w:author="Risa" w:date="2021-07-06T14:20:00Z">
              <w:rPr>
                <w:sz w:val="22"/>
                <w:szCs w:val="22"/>
              </w:rPr>
            </w:rPrChange>
          </w:rPr>
          <w:fldChar w:fldCharType="separate"/>
        </w:r>
        <w:r w:rsidR="000F5F0D" w:rsidRPr="00C8205D" w:rsidDel="00D95AB1">
          <w:rPr>
            <w:noProof/>
            <w:color w:val="000000" w:themeColor="text1"/>
            <w:sz w:val="22"/>
            <w:szCs w:val="22"/>
            <w:rPrChange w:id="1576" w:author="Risa" w:date="2021-07-06T14:20:00Z">
              <w:rPr>
                <w:noProof/>
                <w:sz w:val="22"/>
                <w:szCs w:val="22"/>
              </w:rPr>
            </w:rPrChange>
          </w:rPr>
          <w:delText>(</w:delText>
        </w:r>
      </w:del>
      <w:del w:id="1577" w:author="Jeff" w:date="2021-06-21T15:31:00Z">
        <w:r w:rsidR="000F5F0D" w:rsidRPr="00C8205D" w:rsidDel="00E5034B">
          <w:rPr>
            <w:noProof/>
            <w:color w:val="000000" w:themeColor="text1"/>
            <w:sz w:val="22"/>
            <w:szCs w:val="22"/>
            <w:rPrChange w:id="1578" w:author="Risa" w:date="2021-07-06T14:20:00Z">
              <w:rPr>
                <w:noProof/>
                <w:sz w:val="22"/>
                <w:szCs w:val="22"/>
              </w:rPr>
            </w:rPrChange>
          </w:rPr>
          <w:delText>Hanson, 2017;</w:delText>
        </w:r>
      </w:del>
      <w:del w:id="1579" w:author="Jeff" w:date="2021-06-22T13:41:00Z">
        <w:r w:rsidR="000F5F0D" w:rsidRPr="00C8205D" w:rsidDel="00D95AB1">
          <w:rPr>
            <w:noProof/>
            <w:color w:val="000000" w:themeColor="text1"/>
            <w:sz w:val="22"/>
            <w:szCs w:val="22"/>
            <w:rPrChange w:id="1580" w:author="Risa" w:date="2021-07-06T14:20:00Z">
              <w:rPr>
                <w:noProof/>
                <w:sz w:val="22"/>
                <w:szCs w:val="22"/>
              </w:rPr>
            </w:rPrChange>
          </w:rPr>
          <w:delText xml:space="preserve"> Howard and Stelacio</w:delText>
        </w:r>
      </w:del>
      <w:del w:id="1581" w:author="Jeff" w:date="2021-06-20T09:58:00Z">
        <w:r w:rsidR="000F5F0D" w:rsidRPr="00C8205D" w:rsidDel="00BE49FD">
          <w:rPr>
            <w:noProof/>
            <w:color w:val="000000" w:themeColor="text1"/>
            <w:sz w:val="22"/>
            <w:szCs w:val="22"/>
            <w:rPrChange w:id="1582" w:author="Risa" w:date="2021-07-06T14:20:00Z">
              <w:rPr>
                <w:noProof/>
                <w:sz w:val="22"/>
                <w:szCs w:val="22"/>
              </w:rPr>
            </w:rPrChange>
          </w:rPr>
          <w:delText>,</w:delText>
        </w:r>
      </w:del>
      <w:del w:id="1583" w:author="Jeff" w:date="2021-06-22T13:41:00Z">
        <w:r w:rsidR="000F5F0D" w:rsidRPr="00C8205D" w:rsidDel="00D95AB1">
          <w:rPr>
            <w:noProof/>
            <w:color w:val="000000" w:themeColor="text1"/>
            <w:sz w:val="22"/>
            <w:szCs w:val="22"/>
            <w:rPrChange w:id="1584" w:author="Risa" w:date="2021-07-06T14:20:00Z">
              <w:rPr>
                <w:noProof/>
                <w:sz w:val="22"/>
                <w:szCs w:val="22"/>
              </w:rPr>
            </w:rPrChange>
          </w:rPr>
          <w:delText xml:space="preserve"> 2011)</w:delText>
        </w:r>
        <w:r w:rsidR="000F5F0D" w:rsidRPr="00C8205D" w:rsidDel="00D95AB1">
          <w:rPr>
            <w:color w:val="000000" w:themeColor="text1"/>
            <w:sz w:val="22"/>
            <w:szCs w:val="22"/>
            <w:rPrChange w:id="1585" w:author="Risa" w:date="2021-07-06T14:20:00Z">
              <w:rPr>
                <w:sz w:val="22"/>
                <w:szCs w:val="22"/>
              </w:rPr>
            </w:rPrChange>
          </w:rPr>
          <w:fldChar w:fldCharType="end"/>
        </w:r>
        <w:r w:rsidR="000F5F0D" w:rsidRPr="00C8205D" w:rsidDel="00D95AB1">
          <w:rPr>
            <w:color w:val="000000" w:themeColor="text1"/>
            <w:sz w:val="22"/>
            <w:szCs w:val="22"/>
            <w:rPrChange w:id="1586" w:author="Risa" w:date="2021-07-06T14:20:00Z">
              <w:rPr>
                <w:sz w:val="22"/>
                <w:szCs w:val="22"/>
              </w:rPr>
            </w:rPrChange>
          </w:rPr>
          <w:delText xml:space="preserve">. </w:delText>
        </w:r>
      </w:del>
      <w:del w:id="1587" w:author="Jeff" w:date="2021-06-22T13:36:00Z">
        <w:r w:rsidR="000F5F0D" w:rsidRPr="00C8205D" w:rsidDel="00D95AB1">
          <w:rPr>
            <w:color w:val="000000" w:themeColor="text1"/>
            <w:sz w:val="22"/>
            <w:szCs w:val="22"/>
            <w:rPrChange w:id="1588" w:author="Risa" w:date="2021-07-06T14:20:00Z">
              <w:rPr>
                <w:sz w:val="22"/>
                <w:szCs w:val="22"/>
              </w:rPr>
            </w:rPrChange>
          </w:rPr>
          <w:delText xml:space="preserve">Because of the strong positive relationship between elevation and precipitation, low elevation sites tend to have better established and more resilient pitch pine communities </w:delText>
        </w:r>
        <w:r w:rsidR="000F5F0D" w:rsidRPr="00C8205D" w:rsidDel="00D95AB1">
          <w:rPr>
            <w:color w:val="000000" w:themeColor="text1"/>
            <w:sz w:val="22"/>
            <w:szCs w:val="22"/>
            <w:rPrChange w:id="1589" w:author="Risa" w:date="2021-07-06T14:20:00Z">
              <w:rPr>
                <w:sz w:val="22"/>
                <w:szCs w:val="22"/>
              </w:rPr>
            </w:rPrChange>
          </w:rPr>
          <w:fldChar w:fldCharType="begin" w:fldLock="1"/>
        </w:r>
        <w:r w:rsidR="000F5F0D" w:rsidRPr="00C8205D" w:rsidDel="00D95AB1">
          <w:rPr>
            <w:color w:val="000000" w:themeColor="text1"/>
            <w:sz w:val="22"/>
            <w:szCs w:val="22"/>
            <w:rPrChange w:id="1590" w:author="Risa" w:date="2021-07-06T14:2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C8205D" w:rsidDel="00D95AB1">
          <w:rPr>
            <w:color w:val="000000" w:themeColor="text1"/>
            <w:sz w:val="22"/>
            <w:szCs w:val="22"/>
            <w:rPrChange w:id="1591" w:author="Risa" w:date="2021-07-06T14:20:00Z">
              <w:rPr>
                <w:sz w:val="22"/>
                <w:szCs w:val="22"/>
              </w:rPr>
            </w:rPrChange>
          </w:rPr>
          <w:fldChar w:fldCharType="separate"/>
        </w:r>
        <w:r w:rsidR="000F5F0D" w:rsidRPr="00C8205D" w:rsidDel="00D95AB1">
          <w:rPr>
            <w:noProof/>
            <w:color w:val="000000" w:themeColor="text1"/>
            <w:sz w:val="22"/>
            <w:szCs w:val="22"/>
            <w:rPrChange w:id="1592" w:author="Risa" w:date="2021-07-06T14:20:00Z">
              <w:rPr>
                <w:noProof/>
                <w:sz w:val="22"/>
                <w:szCs w:val="22"/>
              </w:rPr>
            </w:rPrChange>
          </w:rPr>
          <w:delText>(Nowacki and Abrams, 2008)</w:delText>
        </w:r>
        <w:r w:rsidR="000F5F0D" w:rsidRPr="00C8205D" w:rsidDel="00D95AB1">
          <w:rPr>
            <w:color w:val="000000" w:themeColor="text1"/>
            <w:sz w:val="22"/>
            <w:szCs w:val="22"/>
            <w:rPrChange w:id="1593" w:author="Risa" w:date="2021-07-06T14:20:00Z">
              <w:rPr>
                <w:sz w:val="22"/>
                <w:szCs w:val="22"/>
              </w:rPr>
            </w:rPrChange>
          </w:rPr>
          <w:fldChar w:fldCharType="end"/>
        </w:r>
        <w:r w:rsidR="000F5F0D" w:rsidRPr="00C8205D" w:rsidDel="00D95AB1">
          <w:rPr>
            <w:color w:val="000000" w:themeColor="text1"/>
            <w:sz w:val="22"/>
            <w:szCs w:val="22"/>
            <w:rPrChange w:id="1594" w:author="Risa" w:date="2021-07-06T14:20:00Z">
              <w:rPr>
                <w:sz w:val="22"/>
                <w:szCs w:val="22"/>
              </w:rPr>
            </w:rPrChange>
          </w:rPr>
          <w:delText xml:space="preserve">, and persist even in the absence of fire. </w:delText>
        </w:r>
        <w:r w:rsidR="006B7188" w:rsidRPr="00C8205D" w:rsidDel="00D95AB1">
          <w:rPr>
            <w:color w:val="000000" w:themeColor="text1"/>
            <w:sz w:val="22"/>
            <w:szCs w:val="22"/>
            <w:rPrChange w:id="1595" w:author="Risa" w:date="2021-07-06T14:20:00Z">
              <w:rPr>
                <w:sz w:val="22"/>
                <w:szCs w:val="22"/>
              </w:rPr>
            </w:rPrChange>
          </w:rPr>
          <w:delText xml:space="preserve"> </w:delText>
        </w:r>
      </w:del>
      <w:del w:id="1596" w:author="Jeff" w:date="2021-06-22T13:42:00Z">
        <w:r w:rsidR="006B7188" w:rsidRPr="00C8205D" w:rsidDel="00D95AB1">
          <w:rPr>
            <w:color w:val="000000" w:themeColor="text1"/>
            <w:sz w:val="22"/>
            <w:szCs w:val="22"/>
            <w:rPrChange w:id="1597" w:author="Risa" w:date="2021-07-06T14:20:00Z">
              <w:rPr>
                <w:sz w:val="22"/>
                <w:szCs w:val="22"/>
              </w:rPr>
            </w:rPrChange>
          </w:rPr>
          <w:delText xml:space="preserve">When investigators examine the effect of elevation on pitch pines in Pennsylvania and West Virginia </w:delText>
        </w:r>
        <w:r w:rsidR="006B7188" w:rsidRPr="00C8205D" w:rsidDel="00D95AB1">
          <w:rPr>
            <w:color w:val="000000" w:themeColor="text1"/>
            <w:sz w:val="22"/>
            <w:szCs w:val="22"/>
            <w:rPrChange w:id="1598" w:author="Risa" w:date="2021-07-06T14:20:00Z">
              <w:rPr>
                <w:color w:val="000000" w:themeColor="text1"/>
                <w:sz w:val="22"/>
                <w:szCs w:val="22"/>
              </w:rPr>
            </w:rPrChange>
          </w:rPr>
          <w:delText xml:space="preserve"> (Howard and Stelacio 2011), they f</w:delText>
        </w:r>
      </w:del>
      <w:del w:id="1599" w:author="Jeff" w:date="2021-06-21T15:29:00Z">
        <w:r w:rsidR="006B7188" w:rsidRPr="00C8205D" w:rsidDel="00E5034B">
          <w:rPr>
            <w:color w:val="000000" w:themeColor="text1"/>
            <w:sz w:val="22"/>
            <w:szCs w:val="22"/>
            <w:rPrChange w:id="1600" w:author="Risa" w:date="2021-07-06T14:20:00Z">
              <w:rPr>
                <w:color w:val="000000" w:themeColor="text1"/>
                <w:sz w:val="22"/>
                <w:szCs w:val="22"/>
              </w:rPr>
            </w:rPrChange>
          </w:rPr>
          <w:delText>ou</w:delText>
        </w:r>
      </w:del>
      <w:del w:id="1601" w:author="Jeff" w:date="2021-06-22T13:42:00Z">
        <w:r w:rsidR="006B7188" w:rsidRPr="00C8205D" w:rsidDel="00D95AB1">
          <w:rPr>
            <w:color w:val="000000" w:themeColor="text1"/>
            <w:sz w:val="22"/>
            <w:szCs w:val="22"/>
            <w:rPrChange w:id="1602" w:author="Risa" w:date="2021-07-06T14:20:00Z">
              <w:rPr>
                <w:color w:val="000000" w:themeColor="text1"/>
                <w:sz w:val="22"/>
                <w:szCs w:val="22"/>
              </w:rPr>
            </w:rPrChange>
          </w:rPr>
          <w:delText>nd  trees at higher elevation t</w:delText>
        </w:r>
      </w:del>
      <w:del w:id="1603" w:author="Jeff" w:date="2021-06-21T15:29:00Z">
        <w:r w:rsidR="006B7188" w:rsidRPr="00C8205D" w:rsidDel="00E5034B">
          <w:rPr>
            <w:color w:val="000000" w:themeColor="text1"/>
            <w:sz w:val="22"/>
            <w:szCs w:val="22"/>
            <w:rPrChange w:id="1604" w:author="Risa" w:date="2021-07-06T14:20:00Z">
              <w:rPr>
                <w:color w:val="000000" w:themeColor="text1"/>
                <w:sz w:val="22"/>
                <w:szCs w:val="22"/>
              </w:rPr>
            </w:rPrChange>
          </w:rPr>
          <w:delText>ook</w:delText>
        </w:r>
      </w:del>
      <w:del w:id="1605" w:author="Jeff" w:date="2021-06-22T13:42:00Z">
        <w:r w:rsidR="006B7188" w:rsidRPr="00C8205D" w:rsidDel="00D95AB1">
          <w:rPr>
            <w:color w:val="000000" w:themeColor="text1"/>
            <w:sz w:val="22"/>
            <w:szCs w:val="22"/>
            <w:rPrChange w:id="1606" w:author="Risa" w:date="2021-07-06T14:20:00Z">
              <w:rPr>
                <w:color w:val="000000" w:themeColor="text1"/>
                <w:sz w:val="22"/>
                <w:szCs w:val="22"/>
              </w:rPr>
            </w:rPrChange>
          </w:rPr>
          <w:delText xml:space="preserve"> advantage </w:delText>
        </w:r>
        <w:r w:rsidR="006B7188" w:rsidRPr="00C8205D" w:rsidDel="00D95AB1">
          <w:rPr>
            <w:strike/>
            <w:color w:val="000000" w:themeColor="text1"/>
            <w:sz w:val="22"/>
            <w:szCs w:val="22"/>
            <w:rPrChange w:id="1607" w:author="Risa" w:date="2021-07-06T14:20:00Z">
              <w:rPr>
                <w:color w:val="000000" w:themeColor="text1"/>
                <w:sz w:val="22"/>
                <w:szCs w:val="22"/>
              </w:rPr>
            </w:rPrChange>
          </w:rPr>
          <w:delText>of this</w:delText>
        </w:r>
        <w:r w:rsidR="006B7188" w:rsidRPr="00C8205D" w:rsidDel="00D95AB1">
          <w:rPr>
            <w:color w:val="000000" w:themeColor="text1"/>
            <w:sz w:val="22"/>
            <w:szCs w:val="22"/>
            <w:rPrChange w:id="1608" w:author="Risa" w:date="2021-07-06T14:20:00Z">
              <w:rPr>
                <w:color w:val="000000" w:themeColor="text1"/>
                <w:sz w:val="22"/>
                <w:szCs w:val="22"/>
              </w:rPr>
            </w:rPrChange>
          </w:rPr>
          <w:delText xml:space="preserve"> </w:delText>
        </w:r>
      </w:del>
      <w:del w:id="1609" w:author="Jeff" w:date="2021-06-20T08:59:00Z">
        <w:r w:rsidR="006B7188" w:rsidRPr="00C8205D" w:rsidDel="00DA6533">
          <w:rPr>
            <w:color w:val="000000" w:themeColor="text1"/>
            <w:sz w:val="22"/>
            <w:szCs w:val="22"/>
            <w:rPrChange w:id="1610" w:author="Risa" w:date="2021-07-06T14:20:00Z">
              <w:rPr>
                <w:color w:val="000000" w:themeColor="text1"/>
                <w:sz w:val="22"/>
                <w:szCs w:val="22"/>
              </w:rPr>
            </w:rPrChange>
          </w:rPr>
          <w:delText xml:space="preserve">condition </w:delText>
        </w:r>
      </w:del>
      <w:del w:id="1611" w:author="Jeff" w:date="2021-06-22T13:42:00Z">
        <w:r w:rsidR="006B7188" w:rsidRPr="00C8205D" w:rsidDel="00D95AB1">
          <w:rPr>
            <w:color w:val="000000" w:themeColor="text1"/>
            <w:sz w:val="22"/>
            <w:szCs w:val="22"/>
            <w:rPrChange w:id="1612" w:author="Risa" w:date="2021-07-06T14:20:00Z">
              <w:rPr>
                <w:color w:val="000000" w:themeColor="text1"/>
                <w:sz w:val="22"/>
                <w:szCs w:val="22"/>
              </w:rPr>
            </w:rPrChange>
          </w:rPr>
          <w:delText xml:space="preserve">to outcompete other trees. </w:delText>
        </w:r>
      </w:del>
      <w:del w:id="1613" w:author="Jeff" w:date="2021-06-21T15:29:00Z">
        <w:r w:rsidR="006B7188" w:rsidRPr="00C8205D" w:rsidDel="00E5034B">
          <w:rPr>
            <w:color w:val="000000" w:themeColor="text1"/>
            <w:sz w:val="22"/>
            <w:szCs w:val="22"/>
            <w:rPrChange w:id="1614" w:author="Risa" w:date="2021-07-06T14:20:00Z">
              <w:rPr>
                <w:sz w:val="22"/>
                <w:szCs w:val="22"/>
              </w:rPr>
            </w:rPrChange>
          </w:rPr>
          <w:delText xml:space="preserve">In the absence of fire disturbance other scientists find elevation and topography are likely to increase in importance (Brand and Jax 2007) </w:delText>
        </w:r>
        <w:r w:rsidR="006B7188" w:rsidRPr="00C8205D" w:rsidDel="00E5034B">
          <w:rPr>
            <w:strike/>
            <w:color w:val="000000" w:themeColor="text1"/>
            <w:sz w:val="22"/>
            <w:szCs w:val="22"/>
            <w:rPrChange w:id="1615" w:author="Risa" w:date="2021-07-06T14:20:00Z">
              <w:rPr>
                <w:sz w:val="22"/>
                <w:szCs w:val="22"/>
              </w:rPr>
            </w:rPrChange>
          </w:rPr>
          <w:delText>where persistence is the focus</w:delText>
        </w:r>
        <w:r w:rsidR="006B7188" w:rsidRPr="00C8205D" w:rsidDel="00E5034B">
          <w:rPr>
            <w:color w:val="000000" w:themeColor="text1"/>
            <w:sz w:val="22"/>
            <w:szCs w:val="22"/>
            <w:rPrChange w:id="1616" w:author="Risa" w:date="2021-07-06T14:20:00Z">
              <w:rPr>
                <w:sz w:val="22"/>
                <w:szCs w:val="22"/>
              </w:rPr>
            </w:rPrChange>
          </w:rPr>
          <w:delText xml:space="preserve">. </w:delText>
        </w:r>
        <w:r w:rsidR="000F5F0D" w:rsidRPr="00C8205D" w:rsidDel="00E5034B">
          <w:rPr>
            <w:color w:val="000000" w:themeColor="text1"/>
            <w:sz w:val="22"/>
            <w:szCs w:val="22"/>
            <w:rPrChange w:id="1617" w:author="Risa" w:date="2021-07-06T14:20:00Z">
              <w:rPr>
                <w:sz w:val="22"/>
                <w:szCs w:val="22"/>
              </w:rPr>
            </w:rPrChange>
          </w:rPr>
          <w:delText xml:space="preserve"> </w:delText>
        </w:r>
      </w:del>
      <w:del w:id="1618" w:author="Jeff" w:date="2021-06-20T09:00:00Z">
        <w:r w:rsidR="000F5F0D" w:rsidRPr="00C8205D" w:rsidDel="00DA6533">
          <w:rPr>
            <w:color w:val="000000" w:themeColor="text1"/>
            <w:sz w:val="22"/>
            <w:szCs w:val="22"/>
            <w:rPrChange w:id="1619" w:author="Risa" w:date="2021-07-06T14:20:00Z">
              <w:rPr>
                <w:sz w:val="22"/>
                <w:szCs w:val="22"/>
              </w:rPr>
            </w:rPrChange>
          </w:rPr>
          <w:delText>E</w:delText>
        </w:r>
      </w:del>
      <w:del w:id="1620" w:author="Jeff" w:date="2021-06-22T13:42:00Z">
        <w:r w:rsidR="000F5F0D" w:rsidRPr="00C8205D" w:rsidDel="00D95AB1">
          <w:rPr>
            <w:color w:val="000000" w:themeColor="text1"/>
            <w:sz w:val="22"/>
            <w:szCs w:val="22"/>
            <w:rPrChange w:id="1621" w:author="Risa" w:date="2021-07-06T14:20:00Z">
              <w:rPr>
                <w:sz w:val="22"/>
                <w:szCs w:val="22"/>
              </w:rPr>
            </w:rPrChange>
          </w:rPr>
          <w:delText xml:space="preserve">levational gradients </w:delText>
        </w:r>
      </w:del>
      <w:del w:id="1622" w:author="Jeff" w:date="2021-06-20T09:01:00Z">
        <w:r w:rsidR="000F5F0D" w:rsidRPr="00C8205D" w:rsidDel="00DA6533">
          <w:rPr>
            <w:color w:val="000000" w:themeColor="text1"/>
            <w:sz w:val="22"/>
            <w:szCs w:val="22"/>
            <w:rPrChange w:id="1623" w:author="Risa" w:date="2021-07-06T14:20:00Z">
              <w:rPr>
                <w:sz w:val="22"/>
                <w:szCs w:val="22"/>
              </w:rPr>
            </w:rPrChange>
          </w:rPr>
          <w:delText>have also been</w:delText>
        </w:r>
      </w:del>
      <w:del w:id="1624" w:author="Jeff" w:date="2021-06-22T13:42:00Z">
        <w:r w:rsidR="000F5F0D" w:rsidRPr="00C8205D" w:rsidDel="00D95AB1">
          <w:rPr>
            <w:color w:val="000000" w:themeColor="text1"/>
            <w:sz w:val="22"/>
            <w:szCs w:val="22"/>
            <w:rPrChange w:id="1625" w:author="Risa" w:date="2021-07-06T14:20:00Z">
              <w:rPr>
                <w:sz w:val="22"/>
                <w:szCs w:val="22"/>
              </w:rPr>
            </w:rPrChange>
          </w:rPr>
          <w:delText xml:space="preserve"> shown to have a strong impact on photosynthesis, </w:delText>
        </w:r>
      </w:del>
      <w:del w:id="1626" w:author="Jeff" w:date="2021-06-20T09:01:00Z">
        <w:r w:rsidR="000F5F0D" w:rsidRPr="00C8205D" w:rsidDel="00DA6533">
          <w:rPr>
            <w:color w:val="000000" w:themeColor="text1"/>
            <w:sz w:val="22"/>
            <w:szCs w:val="22"/>
            <w:rPrChange w:id="1627" w:author="Risa" w:date="2021-07-06T14:20:00Z">
              <w:rPr>
                <w:sz w:val="22"/>
                <w:szCs w:val="22"/>
              </w:rPr>
            </w:rPrChange>
          </w:rPr>
          <w:delText xml:space="preserve">with photosynthesis, </w:delText>
        </w:r>
      </w:del>
      <w:del w:id="1628" w:author="Jeff" w:date="2021-06-22T13:42:00Z">
        <w:r w:rsidR="000F5F0D" w:rsidRPr="00C8205D" w:rsidDel="00D95AB1">
          <w:rPr>
            <w:color w:val="000000" w:themeColor="text1"/>
            <w:sz w:val="22"/>
            <w:szCs w:val="22"/>
            <w:rPrChange w:id="1629" w:author="Risa" w:date="2021-07-06T14:20:00Z">
              <w:rPr>
                <w:sz w:val="22"/>
                <w:szCs w:val="22"/>
              </w:rPr>
            </w:rPrChange>
          </w:rPr>
          <w:delText xml:space="preserve">stomatal conductance, and leaf N </w:delText>
        </w:r>
      </w:del>
      <w:del w:id="1630" w:author="Jeff" w:date="2021-06-20T09:01:00Z">
        <w:r w:rsidR="000F5F0D" w:rsidRPr="00C8205D" w:rsidDel="00DA6533">
          <w:rPr>
            <w:color w:val="000000" w:themeColor="text1"/>
            <w:sz w:val="22"/>
            <w:szCs w:val="22"/>
            <w:rPrChange w:id="1631" w:author="Risa" w:date="2021-07-06T14:20:00Z">
              <w:rPr>
                <w:sz w:val="22"/>
                <w:szCs w:val="22"/>
              </w:rPr>
            </w:rPrChange>
          </w:rPr>
          <w:delText xml:space="preserve">increasing with elevation </w:delText>
        </w:r>
      </w:del>
      <w:del w:id="1632" w:author="Jeff" w:date="2021-06-22T13:42:00Z">
        <w:r w:rsidR="000F5F0D" w:rsidRPr="00C8205D" w:rsidDel="00D95AB1">
          <w:rPr>
            <w:color w:val="000000" w:themeColor="text1"/>
            <w:sz w:val="22"/>
            <w:szCs w:val="22"/>
            <w:rPrChange w:id="1633" w:author="Risa" w:date="2021-07-06T14:20:00Z">
              <w:rPr>
                <w:sz w:val="22"/>
                <w:szCs w:val="22"/>
              </w:rPr>
            </w:rPrChange>
          </w:rPr>
          <w:fldChar w:fldCharType="begin" w:fldLock="1"/>
        </w:r>
        <w:r w:rsidR="000F5F0D" w:rsidRPr="00C8205D" w:rsidDel="00D95AB1">
          <w:rPr>
            <w:color w:val="000000" w:themeColor="text1"/>
            <w:sz w:val="22"/>
            <w:szCs w:val="22"/>
            <w:rPrChange w:id="1634" w:author="Risa" w:date="2021-07-06T14:20:00Z">
              <w:rPr>
                <w:sz w:val="22"/>
                <w:szCs w:val="22"/>
              </w:rPr>
            </w:rPrChange>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RPr="00C8205D" w:rsidDel="00D95AB1">
          <w:rPr>
            <w:color w:val="000000" w:themeColor="text1"/>
            <w:sz w:val="22"/>
            <w:szCs w:val="22"/>
            <w:rPrChange w:id="1635" w:author="Risa" w:date="2021-07-06T14:20:00Z">
              <w:rPr>
                <w:sz w:val="22"/>
                <w:szCs w:val="22"/>
              </w:rPr>
            </w:rPrChange>
          </w:rPr>
          <w:fldChar w:fldCharType="separate"/>
        </w:r>
        <w:r w:rsidR="000F5F0D" w:rsidRPr="00C8205D" w:rsidDel="00D95AB1">
          <w:rPr>
            <w:noProof/>
            <w:color w:val="000000" w:themeColor="text1"/>
            <w:sz w:val="22"/>
            <w:szCs w:val="22"/>
            <w:rPrChange w:id="1636" w:author="Risa" w:date="2021-07-06T14:20:00Z">
              <w:rPr>
                <w:noProof/>
                <w:sz w:val="22"/>
                <w:szCs w:val="22"/>
              </w:rPr>
            </w:rPrChange>
          </w:rPr>
          <w:delText xml:space="preserve">(Bresson </w:delText>
        </w:r>
        <w:r w:rsidR="000F5F0D" w:rsidRPr="00C8205D" w:rsidDel="00D95AB1">
          <w:rPr>
            <w:i/>
            <w:iCs/>
            <w:noProof/>
            <w:color w:val="000000" w:themeColor="text1"/>
            <w:sz w:val="22"/>
            <w:szCs w:val="22"/>
            <w:rPrChange w:id="1637" w:author="Risa" w:date="2021-07-06T14:20:00Z">
              <w:rPr>
                <w:noProof/>
                <w:sz w:val="22"/>
                <w:szCs w:val="22"/>
              </w:rPr>
            </w:rPrChange>
          </w:rPr>
          <w:delText>et al</w:delText>
        </w:r>
        <w:r w:rsidR="000F5F0D" w:rsidRPr="00C8205D" w:rsidDel="00D95AB1">
          <w:rPr>
            <w:noProof/>
            <w:color w:val="000000" w:themeColor="text1"/>
            <w:sz w:val="22"/>
            <w:szCs w:val="22"/>
            <w:rPrChange w:id="1638" w:author="Risa" w:date="2021-07-06T14:20:00Z">
              <w:rPr>
                <w:noProof/>
                <w:sz w:val="22"/>
                <w:szCs w:val="22"/>
              </w:rPr>
            </w:rPrChange>
          </w:rPr>
          <w:delText>., 2009</w:delText>
        </w:r>
      </w:del>
      <w:del w:id="1639" w:author="Jeff" w:date="2021-06-21T15:32:00Z">
        <w:r w:rsidR="000F5F0D" w:rsidRPr="00C8205D" w:rsidDel="00E5034B">
          <w:rPr>
            <w:noProof/>
            <w:color w:val="000000" w:themeColor="text1"/>
            <w:sz w:val="22"/>
            <w:szCs w:val="22"/>
            <w:rPrChange w:id="1640" w:author="Risa" w:date="2021-07-06T14:20:00Z">
              <w:rPr>
                <w:noProof/>
                <w:sz w:val="22"/>
                <w:szCs w:val="22"/>
              </w:rPr>
            </w:rPrChange>
          </w:rPr>
          <w:delText xml:space="preserve">; Friend </w:delText>
        </w:r>
        <w:r w:rsidR="000F5F0D" w:rsidRPr="00C8205D" w:rsidDel="00E5034B">
          <w:rPr>
            <w:i/>
            <w:iCs/>
            <w:noProof/>
            <w:color w:val="000000" w:themeColor="text1"/>
            <w:sz w:val="22"/>
            <w:szCs w:val="22"/>
            <w:rPrChange w:id="1641" w:author="Risa" w:date="2021-07-06T14:20:00Z">
              <w:rPr>
                <w:noProof/>
                <w:sz w:val="22"/>
                <w:szCs w:val="22"/>
              </w:rPr>
            </w:rPrChange>
          </w:rPr>
          <w:delText>et al</w:delText>
        </w:r>
        <w:r w:rsidR="000F5F0D" w:rsidRPr="00C8205D" w:rsidDel="00E5034B">
          <w:rPr>
            <w:noProof/>
            <w:color w:val="000000" w:themeColor="text1"/>
            <w:sz w:val="22"/>
            <w:szCs w:val="22"/>
            <w:rPrChange w:id="1642" w:author="Risa" w:date="2021-07-06T14:20:00Z">
              <w:rPr>
                <w:noProof/>
                <w:sz w:val="22"/>
                <w:szCs w:val="22"/>
              </w:rPr>
            </w:rPrChange>
          </w:rPr>
          <w:delText xml:space="preserve">., 1989; Körner </w:delText>
        </w:r>
        <w:r w:rsidR="000F5F0D" w:rsidRPr="00C8205D" w:rsidDel="00E5034B">
          <w:rPr>
            <w:i/>
            <w:iCs/>
            <w:noProof/>
            <w:color w:val="000000" w:themeColor="text1"/>
            <w:sz w:val="22"/>
            <w:szCs w:val="22"/>
            <w:rPrChange w:id="1643" w:author="Risa" w:date="2021-07-06T14:20:00Z">
              <w:rPr>
                <w:noProof/>
                <w:sz w:val="22"/>
                <w:szCs w:val="22"/>
              </w:rPr>
            </w:rPrChange>
          </w:rPr>
          <w:delText>et al</w:delText>
        </w:r>
        <w:r w:rsidR="000F5F0D" w:rsidRPr="00C8205D" w:rsidDel="00E5034B">
          <w:rPr>
            <w:noProof/>
            <w:color w:val="000000" w:themeColor="text1"/>
            <w:sz w:val="22"/>
            <w:szCs w:val="22"/>
            <w:rPrChange w:id="1644" w:author="Risa" w:date="2021-07-06T14:20:00Z">
              <w:rPr>
                <w:noProof/>
                <w:sz w:val="22"/>
                <w:szCs w:val="22"/>
              </w:rPr>
            </w:rPrChange>
          </w:rPr>
          <w:delText>., 1986</w:delText>
        </w:r>
      </w:del>
      <w:del w:id="1645" w:author="Jeff" w:date="2021-06-22T13:42:00Z">
        <w:r w:rsidR="000F5F0D" w:rsidRPr="00C8205D" w:rsidDel="00D95AB1">
          <w:rPr>
            <w:noProof/>
            <w:color w:val="000000" w:themeColor="text1"/>
            <w:sz w:val="22"/>
            <w:szCs w:val="22"/>
            <w:rPrChange w:id="1646" w:author="Risa" w:date="2021-07-06T14:20:00Z">
              <w:rPr>
                <w:noProof/>
                <w:sz w:val="22"/>
                <w:szCs w:val="22"/>
              </w:rPr>
            </w:rPrChange>
          </w:rPr>
          <w:delText>)</w:delText>
        </w:r>
        <w:r w:rsidR="000F5F0D" w:rsidRPr="00C8205D" w:rsidDel="00D95AB1">
          <w:rPr>
            <w:color w:val="000000" w:themeColor="text1"/>
            <w:sz w:val="22"/>
            <w:szCs w:val="22"/>
            <w:rPrChange w:id="1647" w:author="Risa" w:date="2021-07-06T14:20:00Z">
              <w:rPr>
                <w:sz w:val="22"/>
                <w:szCs w:val="22"/>
              </w:rPr>
            </w:rPrChange>
          </w:rPr>
          <w:fldChar w:fldCharType="end"/>
        </w:r>
        <w:r w:rsidR="006B7188" w:rsidRPr="00C8205D" w:rsidDel="00D95AB1">
          <w:rPr>
            <w:noProof/>
            <w:color w:val="000000" w:themeColor="text1"/>
            <w:sz w:val="22"/>
            <w:szCs w:val="22"/>
            <w:rPrChange w:id="1648" w:author="Risa" w:date="2021-07-06T14:20:00Z">
              <w:rPr>
                <w:noProof/>
                <w:sz w:val="22"/>
                <w:szCs w:val="22"/>
              </w:rPr>
            </w:rPrChange>
          </w:rPr>
          <w:delText xml:space="preserve">. </w:delText>
        </w:r>
        <w:r w:rsidR="006B7188" w:rsidRPr="00C8205D" w:rsidDel="00D95AB1">
          <w:rPr>
            <w:color w:val="000000" w:themeColor="text1"/>
            <w:sz w:val="22"/>
            <w:szCs w:val="22"/>
            <w:rPrChange w:id="1649" w:author="Risa" w:date="2021-07-06T14:20:00Z">
              <w:rPr>
                <w:sz w:val="22"/>
                <w:szCs w:val="22"/>
              </w:rPr>
            </w:rPrChange>
          </w:rPr>
          <w:delText xml:space="preserve">However, there are indications, elsewhere, that high elevation trees exhibit high intrinsic water use efficiency signaling a depletion of foliar C in an effort to withstand stress (e.g., Wang </w:delText>
        </w:r>
        <w:r w:rsidR="006B7188" w:rsidRPr="00C8205D" w:rsidDel="00D95AB1">
          <w:rPr>
            <w:i/>
            <w:iCs/>
            <w:color w:val="000000" w:themeColor="text1"/>
            <w:sz w:val="22"/>
            <w:szCs w:val="22"/>
            <w:rPrChange w:id="1650" w:author="Risa" w:date="2021-07-06T14:20:00Z">
              <w:rPr>
                <w:i/>
                <w:iCs/>
                <w:sz w:val="22"/>
                <w:szCs w:val="22"/>
              </w:rPr>
            </w:rPrChange>
          </w:rPr>
          <w:delText xml:space="preserve">et al. </w:delText>
        </w:r>
        <w:r w:rsidR="006B7188" w:rsidRPr="00C8205D" w:rsidDel="00D95AB1">
          <w:rPr>
            <w:color w:val="000000" w:themeColor="text1"/>
            <w:sz w:val="22"/>
            <w:szCs w:val="22"/>
            <w:rPrChange w:id="1651" w:author="Risa" w:date="2021-07-06T14:20:00Z">
              <w:rPr>
                <w:sz w:val="22"/>
                <w:szCs w:val="22"/>
              </w:rPr>
            </w:rPrChange>
          </w:rPr>
          <w:delText xml:space="preserve">2017).  </w:delText>
        </w:r>
      </w:del>
      <w:del w:id="1652" w:author="Jeff" w:date="2021-06-22T13:41:00Z">
        <w:r w:rsidR="00B47BF9" w:rsidRPr="00C8205D" w:rsidDel="00D95AB1">
          <w:rPr>
            <w:iCs/>
            <w:color w:val="000000" w:themeColor="text1"/>
            <w:sz w:val="22"/>
            <w:szCs w:val="22"/>
            <w:rPrChange w:id="1653" w:author="Risa" w:date="2021-07-06T14:20:00Z">
              <w:rPr>
                <w:iCs/>
                <w:sz w:val="22"/>
                <w:szCs w:val="22"/>
              </w:rPr>
            </w:rPrChange>
          </w:rPr>
          <w:delText>We f</w:delText>
        </w:r>
      </w:del>
      <w:del w:id="1654" w:author="Jeff" w:date="2021-06-22T06:11:00Z">
        <w:r w:rsidR="00B47BF9" w:rsidRPr="00C8205D" w:rsidDel="00414F0D">
          <w:rPr>
            <w:iCs/>
            <w:color w:val="000000" w:themeColor="text1"/>
            <w:sz w:val="22"/>
            <w:szCs w:val="22"/>
            <w:rPrChange w:id="1655" w:author="Risa" w:date="2021-07-06T14:20:00Z">
              <w:rPr>
                <w:iCs/>
                <w:sz w:val="22"/>
                <w:szCs w:val="22"/>
              </w:rPr>
            </w:rPrChange>
          </w:rPr>
          <w:delText>ou</w:delText>
        </w:r>
      </w:del>
      <w:del w:id="1656" w:author="Jeff" w:date="2021-06-22T13:41:00Z">
        <w:r w:rsidR="00B47BF9" w:rsidRPr="00C8205D" w:rsidDel="00D95AB1">
          <w:rPr>
            <w:iCs/>
            <w:color w:val="000000" w:themeColor="text1"/>
            <w:sz w:val="22"/>
            <w:szCs w:val="22"/>
            <w:rPrChange w:id="1657" w:author="Risa" w:date="2021-07-06T14:20:00Z">
              <w:rPr>
                <w:iCs/>
                <w:sz w:val="22"/>
                <w:szCs w:val="22"/>
              </w:rPr>
            </w:rPrChange>
          </w:rPr>
          <w:delText>nd</w:delText>
        </w:r>
        <w:r w:rsidR="000A1590" w:rsidRPr="00C8205D" w:rsidDel="00D95AB1">
          <w:rPr>
            <w:iCs/>
            <w:color w:val="000000" w:themeColor="text1"/>
            <w:sz w:val="22"/>
            <w:szCs w:val="22"/>
            <w:rPrChange w:id="1658" w:author="Risa" w:date="2021-07-06T14:20:00Z">
              <w:rPr>
                <w:iCs/>
                <w:sz w:val="22"/>
                <w:szCs w:val="22"/>
              </w:rPr>
            </w:rPrChange>
          </w:rPr>
          <w:delText xml:space="preserve"> </w:delText>
        </w:r>
        <w:r w:rsidR="00B47BF9" w:rsidRPr="00C8205D" w:rsidDel="00D95AB1">
          <w:rPr>
            <w:iCs/>
            <w:color w:val="000000" w:themeColor="text1"/>
            <w:sz w:val="22"/>
            <w:szCs w:val="22"/>
            <w:rPrChange w:id="1659" w:author="Risa" w:date="2021-07-06T14:20:00Z">
              <w:rPr>
                <w:iCs/>
                <w:sz w:val="22"/>
                <w:szCs w:val="22"/>
              </w:rPr>
            </w:rPrChange>
          </w:rPr>
          <w:delText>the most intense struggles between evergreens occur</w:delText>
        </w:r>
      </w:del>
      <w:del w:id="1660" w:author="Jeff" w:date="2021-06-22T06:11:00Z">
        <w:r w:rsidR="00B47BF9" w:rsidRPr="00C8205D" w:rsidDel="00414F0D">
          <w:rPr>
            <w:iCs/>
            <w:color w:val="000000" w:themeColor="text1"/>
            <w:sz w:val="22"/>
            <w:szCs w:val="22"/>
            <w:rPrChange w:id="1661" w:author="Risa" w:date="2021-07-06T14:20:00Z">
              <w:rPr>
                <w:iCs/>
                <w:sz w:val="22"/>
                <w:szCs w:val="22"/>
              </w:rPr>
            </w:rPrChange>
          </w:rPr>
          <w:delText>red</w:delText>
        </w:r>
      </w:del>
      <w:del w:id="1662" w:author="Jeff" w:date="2021-06-22T13:41:00Z">
        <w:r w:rsidR="00B47BF9" w:rsidRPr="00C8205D" w:rsidDel="00D95AB1">
          <w:rPr>
            <w:iCs/>
            <w:color w:val="000000" w:themeColor="text1"/>
            <w:sz w:val="22"/>
            <w:szCs w:val="22"/>
            <w:rPrChange w:id="1663" w:author="Risa" w:date="2021-07-06T14:20:00Z">
              <w:rPr>
                <w:iCs/>
                <w:sz w:val="22"/>
                <w:szCs w:val="22"/>
              </w:rPr>
            </w:rPrChange>
          </w:rPr>
          <w:delText xml:space="preserve"> at</w:delText>
        </w:r>
        <w:r w:rsidR="000A1590" w:rsidRPr="00C8205D" w:rsidDel="00D95AB1">
          <w:rPr>
            <w:iCs/>
            <w:color w:val="000000" w:themeColor="text1"/>
            <w:sz w:val="22"/>
            <w:szCs w:val="22"/>
            <w:rPrChange w:id="1664" w:author="Risa" w:date="2021-07-06T14:20:00Z">
              <w:rPr>
                <w:iCs/>
                <w:sz w:val="22"/>
                <w:szCs w:val="22"/>
              </w:rPr>
            </w:rPrChange>
          </w:rPr>
          <w:delText xml:space="preserve"> lower elevation where pitch pine are destined to fail if they are unable to </w:delText>
        </w:r>
        <w:r w:rsidR="000A1590" w:rsidRPr="00C8205D" w:rsidDel="00D95AB1">
          <w:rPr>
            <w:color w:val="000000" w:themeColor="text1"/>
            <w:sz w:val="22"/>
            <w:szCs w:val="22"/>
            <w:rPrChange w:id="1665" w:author="Risa" w:date="2021-07-06T14:20:00Z">
              <w:rPr>
                <w:sz w:val="22"/>
                <w:szCs w:val="22"/>
              </w:rPr>
            </w:rPrChange>
          </w:rPr>
          <w:delText>master evergreen competitors</w:delText>
        </w:r>
      </w:del>
      <w:del w:id="1666" w:author="Jeff" w:date="2021-06-20T09:02:00Z">
        <w:r w:rsidR="000A1590" w:rsidRPr="00C8205D" w:rsidDel="00DA6533">
          <w:rPr>
            <w:color w:val="000000" w:themeColor="text1"/>
            <w:sz w:val="22"/>
            <w:szCs w:val="22"/>
            <w:rPrChange w:id="1667" w:author="Risa" w:date="2021-07-06T14:20:00Z">
              <w:rPr>
                <w:sz w:val="22"/>
                <w:szCs w:val="22"/>
              </w:rPr>
            </w:rPrChange>
          </w:rPr>
          <w:delText xml:space="preserve">. </w:delText>
        </w:r>
        <w:r w:rsidR="00B47BF9" w:rsidRPr="00C8205D" w:rsidDel="00DA6533">
          <w:rPr>
            <w:color w:val="000000" w:themeColor="text1"/>
            <w:sz w:val="22"/>
            <w:szCs w:val="22"/>
            <w:rPrChange w:id="1668" w:author="Risa" w:date="2021-07-06T14:20:00Z">
              <w:rPr>
                <w:color w:val="000000" w:themeColor="text1"/>
                <w:sz w:val="22"/>
                <w:szCs w:val="22"/>
              </w:rPr>
            </w:rPrChange>
          </w:rPr>
          <w:delText xml:space="preserve">Investigators also observed a combination of </w:delText>
        </w:r>
        <w:r w:rsidR="000A1590" w:rsidRPr="00C8205D" w:rsidDel="00DA6533">
          <w:rPr>
            <w:color w:val="000000" w:themeColor="text1"/>
            <w:sz w:val="22"/>
            <w:szCs w:val="22"/>
            <w:rPrChange w:id="1669" w:author="Risa" w:date="2021-07-06T14:20:00Z">
              <w:rPr>
                <w:color w:val="000000" w:themeColor="text1"/>
                <w:sz w:val="22"/>
                <w:szCs w:val="22"/>
              </w:rPr>
            </w:rPrChange>
          </w:rPr>
          <w:delText xml:space="preserve">fire absence </w:delText>
        </w:r>
        <w:r w:rsidR="00B47BF9" w:rsidRPr="00C8205D" w:rsidDel="00DA6533">
          <w:rPr>
            <w:color w:val="000000" w:themeColor="text1"/>
            <w:sz w:val="22"/>
            <w:szCs w:val="22"/>
            <w:rPrChange w:id="1670" w:author="Risa" w:date="2021-07-06T14:20:00Z">
              <w:rPr>
                <w:color w:val="000000" w:themeColor="text1"/>
                <w:sz w:val="22"/>
                <w:szCs w:val="22"/>
              </w:rPr>
            </w:rPrChange>
          </w:rPr>
          <w:delText>at</w:delText>
        </w:r>
        <w:r w:rsidR="000A1590" w:rsidRPr="00C8205D" w:rsidDel="00DA6533">
          <w:rPr>
            <w:color w:val="000000" w:themeColor="text1"/>
            <w:sz w:val="22"/>
            <w:szCs w:val="22"/>
            <w:rPrChange w:id="1671" w:author="Risa" w:date="2021-07-06T14:20:00Z">
              <w:rPr>
                <w:color w:val="000000" w:themeColor="text1"/>
                <w:sz w:val="22"/>
                <w:szCs w:val="22"/>
              </w:rPr>
            </w:rPrChange>
          </w:rPr>
          <w:delText xml:space="preserve"> low elevation results in a de-emphasis on </w:delText>
        </w:r>
      </w:del>
      <w:del w:id="1672" w:author="Jeff" w:date="2021-06-21T17:32:00Z">
        <w:r w:rsidR="000A1590" w:rsidRPr="00C8205D" w:rsidDel="00662940">
          <w:rPr>
            <w:color w:val="000000" w:themeColor="text1"/>
            <w:sz w:val="22"/>
            <w:szCs w:val="22"/>
            <w:rPrChange w:id="1673" w:author="Risa" w:date="2021-07-06T14:20:00Z">
              <w:rPr>
                <w:color w:val="000000" w:themeColor="text1"/>
                <w:sz w:val="22"/>
                <w:szCs w:val="22"/>
              </w:rPr>
            </w:rPrChange>
          </w:rPr>
          <w:delText>c</w:delText>
        </w:r>
        <w:r w:rsidR="000A1590" w:rsidRPr="00C8205D" w:rsidDel="00662940">
          <w:rPr>
            <w:color w:val="000000" w:themeColor="text1"/>
            <w:sz w:val="22"/>
            <w:szCs w:val="22"/>
            <w:rPrChange w:id="1674" w:author="Risa" w:date="2021-07-06T14:20:00Z">
              <w:rPr>
                <w:sz w:val="22"/>
                <w:szCs w:val="22"/>
              </w:rPr>
            </w:rPrChange>
          </w:rPr>
          <w:delText xml:space="preserve">olony </w:delText>
        </w:r>
      </w:del>
      <w:del w:id="1675" w:author="Jeff" w:date="2021-06-20T09:02:00Z">
        <w:r w:rsidR="000A1590" w:rsidRPr="00C8205D" w:rsidDel="00DA6533">
          <w:rPr>
            <w:color w:val="000000" w:themeColor="text1"/>
            <w:sz w:val="22"/>
            <w:szCs w:val="22"/>
            <w:rPrChange w:id="1676" w:author="Risa" w:date="2021-07-06T14:20:00Z">
              <w:rPr>
                <w:sz w:val="22"/>
                <w:szCs w:val="22"/>
              </w:rPr>
            </w:rPrChange>
          </w:rPr>
          <w:delText xml:space="preserve">retreat and encouragement of expansion </w:delText>
        </w:r>
      </w:del>
      <w:del w:id="1677" w:author="Jeff" w:date="2021-06-22T13:41:00Z">
        <w:r w:rsidR="000A1590" w:rsidRPr="00C8205D" w:rsidDel="00D95AB1">
          <w:rPr>
            <w:color w:val="000000" w:themeColor="text1"/>
            <w:sz w:val="22"/>
            <w:szCs w:val="22"/>
            <w:rPrChange w:id="1678" w:author="Risa" w:date="2021-07-06T14:20:00Z">
              <w:rPr>
                <w:sz w:val="22"/>
                <w:szCs w:val="22"/>
              </w:rPr>
            </w:rPrChange>
          </w:rPr>
          <w:delText xml:space="preserve">(Swanston </w:delText>
        </w:r>
        <w:r w:rsidR="000A1590" w:rsidRPr="00C8205D" w:rsidDel="00D95AB1">
          <w:rPr>
            <w:i/>
            <w:iCs/>
            <w:color w:val="000000" w:themeColor="text1"/>
            <w:sz w:val="22"/>
            <w:szCs w:val="22"/>
            <w:rPrChange w:id="1679" w:author="Risa" w:date="2021-07-06T14:20:00Z">
              <w:rPr>
                <w:i/>
                <w:iCs/>
                <w:sz w:val="22"/>
                <w:szCs w:val="22"/>
              </w:rPr>
            </w:rPrChange>
          </w:rPr>
          <w:delText>et al</w:delText>
        </w:r>
        <w:r w:rsidR="00BC3991" w:rsidRPr="00C8205D" w:rsidDel="00D95AB1">
          <w:rPr>
            <w:i/>
            <w:iCs/>
            <w:color w:val="000000" w:themeColor="text1"/>
            <w:sz w:val="22"/>
            <w:szCs w:val="22"/>
            <w:rPrChange w:id="1680" w:author="Risa" w:date="2021-07-06T14:20:00Z">
              <w:rPr>
                <w:i/>
                <w:iCs/>
                <w:sz w:val="22"/>
                <w:szCs w:val="22"/>
              </w:rPr>
            </w:rPrChange>
          </w:rPr>
          <w:delText>.</w:delText>
        </w:r>
        <w:r w:rsidR="000A1590" w:rsidRPr="00C8205D" w:rsidDel="00D95AB1">
          <w:rPr>
            <w:color w:val="000000" w:themeColor="text1"/>
            <w:sz w:val="22"/>
            <w:szCs w:val="22"/>
            <w:rPrChange w:id="1681" w:author="Risa" w:date="2021-07-06T14:20:00Z">
              <w:rPr>
                <w:sz w:val="22"/>
                <w:szCs w:val="22"/>
              </w:rPr>
            </w:rPrChange>
          </w:rPr>
          <w:delText xml:space="preserve"> 2018) </w:delText>
        </w:r>
      </w:del>
      <w:del w:id="1682" w:author="Jeff" w:date="2021-06-20T09:03:00Z">
        <w:r w:rsidR="00B47BF9" w:rsidRPr="00C8205D" w:rsidDel="00DA6533">
          <w:rPr>
            <w:color w:val="000000" w:themeColor="text1"/>
            <w:sz w:val="22"/>
            <w:szCs w:val="22"/>
            <w:rPrChange w:id="1683" w:author="Risa" w:date="2021-07-06T14:20:00Z">
              <w:rPr>
                <w:sz w:val="22"/>
                <w:szCs w:val="22"/>
              </w:rPr>
            </w:rPrChange>
          </w:rPr>
          <w:delText>ultimately encouraging</w:delText>
        </w:r>
        <w:r w:rsidR="000A1590" w:rsidRPr="00C8205D" w:rsidDel="00DA6533">
          <w:rPr>
            <w:color w:val="000000" w:themeColor="text1"/>
            <w:sz w:val="22"/>
            <w:szCs w:val="22"/>
            <w:rPrChange w:id="1684" w:author="Risa" w:date="2021-07-06T14:20:00Z">
              <w:rPr>
                <w:sz w:val="22"/>
                <w:szCs w:val="22"/>
              </w:rPr>
            </w:rPrChange>
          </w:rPr>
          <w:delText xml:space="preserve"> greater </w:delText>
        </w:r>
      </w:del>
      <w:del w:id="1685" w:author="Jeff" w:date="2021-06-21T17:33:00Z">
        <w:r w:rsidR="000A1590" w:rsidRPr="00C8205D" w:rsidDel="00662940">
          <w:rPr>
            <w:color w:val="000000" w:themeColor="text1"/>
            <w:sz w:val="22"/>
            <w:szCs w:val="22"/>
            <w:rPrChange w:id="1686" w:author="Risa" w:date="2021-07-06T14:20:00Z">
              <w:rPr>
                <w:sz w:val="22"/>
                <w:szCs w:val="22"/>
              </w:rPr>
            </w:rPrChange>
          </w:rPr>
          <w:delText xml:space="preserve">stand </w:delText>
        </w:r>
      </w:del>
      <w:del w:id="1687" w:author="Jeff" w:date="2021-06-21T17:32:00Z">
        <w:r w:rsidR="000A1590" w:rsidRPr="00C8205D" w:rsidDel="00662940">
          <w:rPr>
            <w:color w:val="000000" w:themeColor="text1"/>
            <w:sz w:val="22"/>
            <w:szCs w:val="22"/>
            <w:rPrChange w:id="1688" w:author="Risa" w:date="2021-07-06T14:20:00Z">
              <w:rPr>
                <w:sz w:val="22"/>
                <w:szCs w:val="22"/>
              </w:rPr>
            </w:rPrChange>
          </w:rPr>
          <w:delText>density (</w:delText>
        </w:r>
      </w:del>
      <w:del w:id="1689" w:author="Jeff" w:date="2021-06-21T17:33:00Z">
        <w:r w:rsidR="000A1590" w:rsidRPr="00C8205D" w:rsidDel="00662940">
          <w:rPr>
            <w:color w:val="000000" w:themeColor="text1"/>
            <w:sz w:val="22"/>
            <w:szCs w:val="22"/>
            <w:rPrChange w:id="1690" w:author="Risa" w:date="2021-07-06T14:20:00Z">
              <w:rPr>
                <w:sz w:val="22"/>
                <w:szCs w:val="22"/>
              </w:rPr>
            </w:rPrChange>
          </w:rPr>
          <w:delText xml:space="preserve">Churchill </w:delText>
        </w:r>
        <w:r w:rsidR="000A1590" w:rsidRPr="00C8205D" w:rsidDel="00662940">
          <w:rPr>
            <w:i/>
            <w:iCs/>
            <w:color w:val="000000" w:themeColor="text1"/>
            <w:sz w:val="22"/>
            <w:szCs w:val="22"/>
            <w:rPrChange w:id="1691" w:author="Risa" w:date="2021-07-06T14:20:00Z">
              <w:rPr>
                <w:i/>
                <w:iCs/>
                <w:sz w:val="22"/>
                <w:szCs w:val="22"/>
              </w:rPr>
            </w:rPrChange>
          </w:rPr>
          <w:delText>et al</w:delText>
        </w:r>
        <w:r w:rsidR="00BC3991" w:rsidRPr="00C8205D" w:rsidDel="00662940">
          <w:rPr>
            <w:i/>
            <w:iCs/>
            <w:color w:val="000000" w:themeColor="text1"/>
            <w:sz w:val="22"/>
            <w:szCs w:val="22"/>
            <w:rPrChange w:id="1692" w:author="Risa" w:date="2021-07-06T14:20:00Z">
              <w:rPr>
                <w:i/>
                <w:iCs/>
                <w:sz w:val="22"/>
                <w:szCs w:val="22"/>
              </w:rPr>
            </w:rPrChange>
          </w:rPr>
          <w:delText>.</w:delText>
        </w:r>
        <w:r w:rsidR="000A1590" w:rsidRPr="00C8205D" w:rsidDel="00662940">
          <w:rPr>
            <w:color w:val="000000" w:themeColor="text1"/>
            <w:sz w:val="22"/>
            <w:szCs w:val="22"/>
            <w:rPrChange w:id="1693" w:author="Risa" w:date="2021-07-06T14:20:00Z">
              <w:rPr>
                <w:sz w:val="22"/>
                <w:szCs w:val="22"/>
              </w:rPr>
            </w:rPrChange>
          </w:rPr>
          <w:delText xml:space="preserve"> 2012</w:delText>
        </w:r>
      </w:del>
      <w:del w:id="1694" w:author="Jeff" w:date="2021-06-22T13:41:00Z">
        <w:r w:rsidR="000A1590" w:rsidRPr="00C8205D" w:rsidDel="00D95AB1">
          <w:rPr>
            <w:color w:val="000000" w:themeColor="text1"/>
            <w:sz w:val="22"/>
            <w:szCs w:val="22"/>
            <w:rPrChange w:id="1695" w:author="Risa" w:date="2021-07-06T14:20:00Z">
              <w:rPr>
                <w:sz w:val="22"/>
                <w:szCs w:val="22"/>
              </w:rPr>
            </w:rPrChange>
          </w:rPr>
          <w:delText>)</w:delText>
        </w:r>
      </w:del>
      <w:del w:id="1696" w:author="Jeff" w:date="2021-06-20T09:03:00Z">
        <w:r w:rsidR="00B47BF9" w:rsidRPr="00C8205D" w:rsidDel="00DA6533">
          <w:rPr>
            <w:color w:val="000000" w:themeColor="text1"/>
            <w:sz w:val="22"/>
            <w:szCs w:val="22"/>
            <w:rPrChange w:id="1697" w:author="Risa" w:date="2021-07-06T14:20:00Z">
              <w:rPr>
                <w:sz w:val="22"/>
                <w:szCs w:val="22"/>
              </w:rPr>
            </w:rPrChange>
          </w:rPr>
          <w:delText xml:space="preserve"> although the same propensity to density occurred at Gorham cliffs (a casualty of the 1947 fire)</w:delText>
        </w:r>
        <w:r w:rsidR="000A1590" w:rsidRPr="00C8205D" w:rsidDel="00DA6533">
          <w:rPr>
            <w:color w:val="000000" w:themeColor="text1"/>
            <w:sz w:val="22"/>
            <w:szCs w:val="22"/>
            <w:rPrChange w:id="1698" w:author="Risa" w:date="2021-07-06T14:20:00Z">
              <w:rPr>
                <w:sz w:val="22"/>
                <w:szCs w:val="22"/>
              </w:rPr>
            </w:rPrChange>
          </w:rPr>
          <w:delText xml:space="preserve">. </w:delText>
        </w:r>
      </w:del>
    </w:p>
    <w:p w14:paraId="49DB4640" w14:textId="77777777" w:rsidR="00604301" w:rsidRPr="00C8205D" w:rsidRDefault="00604301" w:rsidP="001D7BE7">
      <w:pPr>
        <w:spacing w:line="360" w:lineRule="auto"/>
        <w:rPr>
          <w:ins w:id="1699" w:author="Jeff" w:date="2021-06-23T14:12:00Z"/>
          <w:color w:val="000000" w:themeColor="text1"/>
          <w:sz w:val="22"/>
          <w:szCs w:val="22"/>
          <w:rPrChange w:id="1700" w:author="Risa" w:date="2021-07-06T14:20:00Z">
            <w:rPr>
              <w:ins w:id="1701" w:author="Jeff" w:date="2021-06-23T14:12:00Z"/>
              <w:sz w:val="22"/>
              <w:szCs w:val="22"/>
            </w:rPr>
          </w:rPrChange>
        </w:rPr>
        <w:pPrChange w:id="1702" w:author="Risa" w:date="2021-07-06T13:11:00Z">
          <w:pPr>
            <w:spacing w:line="276" w:lineRule="auto"/>
            <w:jc w:val="both"/>
          </w:pPr>
        </w:pPrChange>
      </w:pPr>
    </w:p>
    <w:bookmarkEnd w:id="1480"/>
    <w:p w14:paraId="06BA994B" w14:textId="77777777" w:rsidR="006B7188" w:rsidRPr="00C8205D" w:rsidDel="00A04FF6" w:rsidRDefault="006B7188" w:rsidP="001D7BE7">
      <w:pPr>
        <w:spacing w:line="360" w:lineRule="auto"/>
        <w:rPr>
          <w:del w:id="1703" w:author="Jeff" w:date="2021-06-20T09:03:00Z"/>
          <w:strike/>
          <w:color w:val="000000" w:themeColor="text1"/>
          <w:sz w:val="22"/>
          <w:szCs w:val="22"/>
          <w:rPrChange w:id="1704" w:author="Risa" w:date="2021-07-06T14:20:00Z">
            <w:rPr>
              <w:del w:id="1705" w:author="Jeff" w:date="2021-06-20T09:03:00Z"/>
              <w:sz w:val="22"/>
              <w:szCs w:val="22"/>
            </w:rPr>
          </w:rPrChange>
        </w:rPr>
        <w:pPrChange w:id="1706" w:author="Risa" w:date="2021-07-06T13:11:00Z">
          <w:pPr>
            <w:spacing w:line="360" w:lineRule="auto"/>
          </w:pPr>
        </w:pPrChange>
      </w:pPr>
    </w:p>
    <w:p w14:paraId="7E4B3C47" w14:textId="6839AB92" w:rsidR="006B7188" w:rsidRPr="00C8205D" w:rsidDel="00662940" w:rsidRDefault="006B7188" w:rsidP="001D7BE7">
      <w:pPr>
        <w:spacing w:line="360" w:lineRule="auto"/>
        <w:rPr>
          <w:del w:id="1707" w:author="Jeff" w:date="2021-06-21T17:33:00Z"/>
          <w:strike/>
          <w:color w:val="000000" w:themeColor="text1"/>
          <w:sz w:val="22"/>
          <w:szCs w:val="22"/>
          <w:rPrChange w:id="1708" w:author="Risa" w:date="2021-07-06T14:20:00Z">
            <w:rPr>
              <w:del w:id="1709" w:author="Jeff" w:date="2021-06-21T17:33:00Z"/>
              <w:sz w:val="22"/>
              <w:szCs w:val="22"/>
            </w:rPr>
          </w:rPrChange>
        </w:rPr>
        <w:pPrChange w:id="1710" w:author="Risa" w:date="2021-07-06T13:11:00Z">
          <w:pPr>
            <w:spacing w:line="360" w:lineRule="auto"/>
          </w:pPr>
        </w:pPrChange>
      </w:pPr>
      <w:del w:id="1711" w:author="Jeff" w:date="2021-06-20T09:47:00Z">
        <w:r w:rsidRPr="00C8205D" w:rsidDel="00803E6A">
          <w:rPr>
            <w:strike/>
            <w:color w:val="000000" w:themeColor="text1"/>
            <w:sz w:val="22"/>
            <w:szCs w:val="22"/>
            <w:rPrChange w:id="1712" w:author="Risa" w:date="2021-07-06T14:20:00Z">
              <w:rPr>
                <w:color w:val="000000" w:themeColor="text1"/>
                <w:sz w:val="22"/>
                <w:szCs w:val="22"/>
              </w:rPr>
            </w:rPrChange>
          </w:rPr>
          <w:delText>A</w:delText>
        </w:r>
      </w:del>
      <w:del w:id="1713" w:author="Jeff" w:date="2021-06-22T13:41:00Z">
        <w:r w:rsidR="00B47BF9" w:rsidRPr="00C8205D" w:rsidDel="00D95AB1">
          <w:rPr>
            <w:strike/>
            <w:color w:val="000000" w:themeColor="text1"/>
            <w:sz w:val="22"/>
            <w:szCs w:val="22"/>
            <w:rPrChange w:id="1714" w:author="Risa" w:date="2021-07-06T14:20:00Z">
              <w:rPr>
                <w:color w:val="000000" w:themeColor="text1"/>
                <w:sz w:val="22"/>
                <w:szCs w:val="22"/>
              </w:rPr>
            </w:rPrChange>
          </w:rPr>
          <w:delText>t high</w:delText>
        </w:r>
        <w:r w:rsidR="00DF7A91" w:rsidRPr="00C8205D" w:rsidDel="00D95AB1">
          <w:rPr>
            <w:strike/>
            <w:color w:val="000000" w:themeColor="text1"/>
            <w:sz w:val="22"/>
            <w:szCs w:val="22"/>
            <w:rPrChange w:id="1715" w:author="Risa" w:date="2021-07-06T14:20:00Z">
              <w:rPr>
                <w:color w:val="000000" w:themeColor="text1"/>
                <w:sz w:val="22"/>
                <w:szCs w:val="22"/>
              </w:rPr>
            </w:rPrChange>
          </w:rPr>
          <w:delText>er</w:delText>
        </w:r>
        <w:r w:rsidR="00B47BF9" w:rsidRPr="00C8205D" w:rsidDel="00D95AB1">
          <w:rPr>
            <w:strike/>
            <w:color w:val="000000" w:themeColor="text1"/>
            <w:sz w:val="22"/>
            <w:szCs w:val="22"/>
            <w:rPrChange w:id="1716" w:author="Risa" w:date="2021-07-06T14:20:00Z">
              <w:rPr>
                <w:color w:val="000000" w:themeColor="text1"/>
                <w:sz w:val="22"/>
                <w:szCs w:val="22"/>
              </w:rPr>
            </w:rPrChange>
          </w:rPr>
          <w:delText xml:space="preserve"> </w:delText>
        </w:r>
        <w:r w:rsidR="005830FD" w:rsidRPr="00C8205D" w:rsidDel="00D95AB1">
          <w:rPr>
            <w:strike/>
            <w:color w:val="000000" w:themeColor="text1"/>
            <w:sz w:val="22"/>
            <w:szCs w:val="22"/>
            <w:rPrChange w:id="1717" w:author="Risa" w:date="2021-07-06T14:20:00Z">
              <w:rPr>
                <w:color w:val="000000" w:themeColor="text1"/>
                <w:sz w:val="22"/>
                <w:szCs w:val="22"/>
              </w:rPr>
            </w:rPrChange>
          </w:rPr>
          <w:delText>elevation</w:delText>
        </w:r>
        <w:r w:rsidR="00DF7A91" w:rsidRPr="00C8205D" w:rsidDel="00D95AB1">
          <w:rPr>
            <w:strike/>
            <w:color w:val="000000" w:themeColor="text1"/>
            <w:sz w:val="22"/>
            <w:szCs w:val="22"/>
            <w:rPrChange w:id="1718" w:author="Risa" w:date="2021-07-06T14:20:00Z">
              <w:rPr>
                <w:color w:val="000000" w:themeColor="text1"/>
                <w:sz w:val="22"/>
                <w:szCs w:val="22"/>
              </w:rPr>
            </w:rPrChange>
          </w:rPr>
          <w:delText>s</w:delText>
        </w:r>
        <w:r w:rsidR="005830FD" w:rsidRPr="00C8205D" w:rsidDel="00D95AB1">
          <w:rPr>
            <w:strike/>
            <w:color w:val="000000" w:themeColor="text1"/>
            <w:sz w:val="22"/>
            <w:szCs w:val="22"/>
            <w:rPrChange w:id="1719" w:author="Risa" w:date="2021-07-06T14:20:00Z">
              <w:rPr>
                <w:color w:val="000000" w:themeColor="text1"/>
                <w:sz w:val="22"/>
                <w:szCs w:val="22"/>
              </w:rPr>
            </w:rPrChange>
          </w:rPr>
          <w:delText xml:space="preserve"> such as the north side of Cadillac mountain,</w:delText>
        </w:r>
        <w:r w:rsidR="00DF7A91" w:rsidRPr="00C8205D" w:rsidDel="00D95AB1">
          <w:rPr>
            <w:strike/>
            <w:color w:val="000000" w:themeColor="text1"/>
            <w:sz w:val="22"/>
            <w:szCs w:val="22"/>
            <w:rPrChange w:id="1720" w:author="Risa" w:date="2021-07-06T14:20:00Z">
              <w:rPr>
                <w:color w:val="000000" w:themeColor="text1"/>
                <w:sz w:val="22"/>
                <w:szCs w:val="22"/>
              </w:rPr>
            </w:rPrChange>
          </w:rPr>
          <w:delText xml:space="preserve"> </w:delText>
        </w:r>
        <w:r w:rsidR="005830FD" w:rsidRPr="00C8205D" w:rsidDel="00D95AB1">
          <w:rPr>
            <w:strike/>
            <w:color w:val="000000" w:themeColor="text1"/>
            <w:sz w:val="22"/>
            <w:szCs w:val="22"/>
            <w:rPrChange w:id="1721" w:author="Risa" w:date="2021-07-06T14:20:00Z">
              <w:rPr>
                <w:color w:val="000000" w:themeColor="text1"/>
                <w:sz w:val="22"/>
                <w:szCs w:val="22"/>
              </w:rPr>
            </w:rPrChange>
          </w:rPr>
          <w:delText xml:space="preserve">on Norumbega mountain, or Champlain mountain, </w:delText>
        </w:r>
      </w:del>
      <w:del w:id="1722" w:author="Jeff" w:date="2021-06-20T09:47:00Z">
        <w:r w:rsidR="005830FD" w:rsidRPr="00C8205D" w:rsidDel="00A52220">
          <w:rPr>
            <w:strike/>
            <w:color w:val="000000" w:themeColor="text1"/>
            <w:sz w:val="22"/>
            <w:szCs w:val="22"/>
            <w:rPrChange w:id="1723" w:author="Risa" w:date="2021-07-06T14:20:00Z">
              <w:rPr>
                <w:color w:val="000000" w:themeColor="text1"/>
                <w:sz w:val="22"/>
                <w:szCs w:val="22"/>
              </w:rPr>
            </w:rPrChange>
          </w:rPr>
          <w:delText xml:space="preserve">there </w:delText>
        </w:r>
        <w:r w:rsidR="00DF7A91" w:rsidRPr="00C8205D" w:rsidDel="00A52220">
          <w:rPr>
            <w:strike/>
            <w:color w:val="000000" w:themeColor="text1"/>
            <w:sz w:val="22"/>
            <w:szCs w:val="22"/>
            <w:rPrChange w:id="1724" w:author="Risa" w:date="2021-07-06T14:20:00Z">
              <w:rPr>
                <w:color w:val="000000" w:themeColor="text1"/>
                <w:sz w:val="22"/>
                <w:szCs w:val="22"/>
              </w:rPr>
            </w:rPrChange>
          </w:rPr>
          <w:delText>i</w:delText>
        </w:r>
        <w:r w:rsidR="005830FD" w:rsidRPr="00C8205D" w:rsidDel="00A52220">
          <w:rPr>
            <w:strike/>
            <w:color w:val="000000" w:themeColor="text1"/>
            <w:sz w:val="22"/>
            <w:szCs w:val="22"/>
            <w:rPrChange w:id="1725" w:author="Risa" w:date="2021-07-06T14:20:00Z">
              <w:rPr>
                <w:color w:val="000000" w:themeColor="text1"/>
                <w:sz w:val="22"/>
                <w:szCs w:val="22"/>
              </w:rPr>
            </w:rPrChange>
          </w:rPr>
          <w:delText>s</w:delText>
        </w:r>
      </w:del>
      <w:del w:id="1726" w:author="Jeff" w:date="2021-06-22T13:41:00Z">
        <w:r w:rsidR="005830FD" w:rsidRPr="00C8205D" w:rsidDel="00D95AB1">
          <w:rPr>
            <w:strike/>
            <w:color w:val="000000" w:themeColor="text1"/>
            <w:sz w:val="22"/>
            <w:szCs w:val="22"/>
            <w:rPrChange w:id="1727" w:author="Risa" w:date="2021-07-06T14:20:00Z">
              <w:rPr>
                <w:color w:val="000000" w:themeColor="text1"/>
                <w:sz w:val="22"/>
                <w:szCs w:val="22"/>
              </w:rPr>
            </w:rPrChange>
          </w:rPr>
          <w:delText xml:space="preserve"> a </w:delText>
        </w:r>
        <w:r w:rsidR="00DF7A91" w:rsidRPr="00C8205D" w:rsidDel="00D95AB1">
          <w:rPr>
            <w:strike/>
            <w:color w:val="000000" w:themeColor="text1"/>
            <w:sz w:val="22"/>
            <w:szCs w:val="22"/>
            <w:rPrChange w:id="1728" w:author="Risa" w:date="2021-07-06T14:20:00Z">
              <w:rPr>
                <w:color w:val="000000" w:themeColor="text1"/>
                <w:sz w:val="22"/>
                <w:szCs w:val="22"/>
              </w:rPr>
            </w:rPrChange>
          </w:rPr>
          <w:delText>significant</w:delText>
        </w:r>
        <w:r w:rsidR="005830FD" w:rsidRPr="00C8205D" w:rsidDel="00D95AB1">
          <w:rPr>
            <w:strike/>
            <w:color w:val="000000" w:themeColor="text1"/>
            <w:sz w:val="22"/>
            <w:szCs w:val="22"/>
            <w:rPrChange w:id="1729" w:author="Risa" w:date="2021-07-06T14:20:00Z">
              <w:rPr>
                <w:color w:val="000000" w:themeColor="text1"/>
                <w:sz w:val="22"/>
                <w:szCs w:val="22"/>
              </w:rPr>
            </w:rPrChange>
          </w:rPr>
          <w:delText xml:space="preserve"> lack of shade </w:delText>
        </w:r>
      </w:del>
      <w:del w:id="1730" w:author="Jeff" w:date="2021-06-20T09:47:00Z">
        <w:r w:rsidR="005830FD" w:rsidRPr="00C8205D" w:rsidDel="00A52220">
          <w:rPr>
            <w:strike/>
            <w:color w:val="000000" w:themeColor="text1"/>
            <w:sz w:val="22"/>
            <w:szCs w:val="22"/>
            <w:rPrChange w:id="1731" w:author="Risa" w:date="2021-07-06T14:20:00Z">
              <w:rPr>
                <w:color w:val="000000" w:themeColor="text1"/>
                <w:sz w:val="22"/>
                <w:szCs w:val="22"/>
              </w:rPr>
            </w:rPrChange>
          </w:rPr>
          <w:delText>and</w:delText>
        </w:r>
        <w:r w:rsidR="000A1590" w:rsidRPr="00C8205D" w:rsidDel="00A52220">
          <w:rPr>
            <w:strike/>
            <w:color w:val="000000" w:themeColor="text1"/>
            <w:sz w:val="22"/>
            <w:szCs w:val="22"/>
            <w:rPrChange w:id="1732" w:author="Risa" w:date="2021-07-06T14:20:00Z">
              <w:rPr>
                <w:color w:val="000000" w:themeColor="text1"/>
                <w:sz w:val="22"/>
                <w:szCs w:val="22"/>
              </w:rPr>
            </w:rPrChange>
          </w:rPr>
          <w:delText xml:space="preserve"> shade-intolerant pitch pine outlast</w:delText>
        </w:r>
      </w:del>
      <w:del w:id="1733" w:author="Jeff" w:date="2021-06-22T13:41:00Z">
        <w:r w:rsidR="000A1590" w:rsidRPr="00C8205D" w:rsidDel="00D95AB1">
          <w:rPr>
            <w:strike/>
            <w:color w:val="000000" w:themeColor="text1"/>
            <w:sz w:val="22"/>
            <w:szCs w:val="22"/>
            <w:rPrChange w:id="1734" w:author="Risa" w:date="2021-07-06T14:20:00Z">
              <w:rPr>
                <w:color w:val="000000" w:themeColor="text1"/>
                <w:sz w:val="22"/>
                <w:szCs w:val="22"/>
              </w:rPr>
            </w:rPrChange>
          </w:rPr>
          <w:delText xml:space="preserve"> red spruce (</w:delText>
        </w:r>
        <w:r w:rsidR="000A1590" w:rsidRPr="00C8205D" w:rsidDel="00D95AB1">
          <w:rPr>
            <w:i/>
            <w:iCs/>
            <w:strike/>
            <w:color w:val="000000" w:themeColor="text1"/>
            <w:sz w:val="22"/>
            <w:szCs w:val="22"/>
            <w:rPrChange w:id="1735" w:author="Risa" w:date="2021-07-06T14:20:00Z">
              <w:rPr>
                <w:i/>
                <w:iCs/>
                <w:color w:val="000000" w:themeColor="text1"/>
                <w:sz w:val="22"/>
                <w:szCs w:val="22"/>
              </w:rPr>
            </w:rPrChange>
          </w:rPr>
          <w:delText>Picea rubens</w:delText>
        </w:r>
        <w:r w:rsidR="000A1590" w:rsidRPr="00C8205D" w:rsidDel="00D95AB1">
          <w:rPr>
            <w:strike/>
            <w:color w:val="000000" w:themeColor="text1"/>
            <w:sz w:val="22"/>
            <w:szCs w:val="22"/>
            <w:rPrChange w:id="1736" w:author="Risa" w:date="2021-07-06T14:20:00Z">
              <w:rPr>
                <w:color w:val="000000" w:themeColor="text1"/>
                <w:sz w:val="22"/>
                <w:szCs w:val="22"/>
              </w:rPr>
            </w:rPrChange>
          </w:rPr>
          <w:delText>), hemlock (</w:delText>
        </w:r>
        <w:r w:rsidR="000A1590" w:rsidRPr="00C8205D" w:rsidDel="00D95AB1">
          <w:rPr>
            <w:i/>
            <w:iCs/>
            <w:strike/>
            <w:color w:val="000000" w:themeColor="text1"/>
            <w:sz w:val="22"/>
            <w:szCs w:val="22"/>
            <w:rPrChange w:id="1737" w:author="Risa" w:date="2021-07-06T14:20:00Z">
              <w:rPr>
                <w:i/>
                <w:iCs/>
                <w:color w:val="000000" w:themeColor="text1"/>
                <w:sz w:val="22"/>
                <w:szCs w:val="22"/>
              </w:rPr>
            </w:rPrChange>
          </w:rPr>
          <w:delText>Tsuga canadensis</w:delText>
        </w:r>
        <w:r w:rsidR="000A1590" w:rsidRPr="00C8205D" w:rsidDel="00D95AB1">
          <w:rPr>
            <w:strike/>
            <w:color w:val="000000" w:themeColor="text1"/>
            <w:sz w:val="22"/>
            <w:szCs w:val="22"/>
            <w:rPrChange w:id="1738" w:author="Risa" w:date="2021-07-06T14:20:00Z">
              <w:rPr>
                <w:color w:val="000000" w:themeColor="text1"/>
                <w:sz w:val="22"/>
                <w:szCs w:val="22"/>
              </w:rPr>
            </w:rPrChange>
          </w:rPr>
          <w:delText>) and balsam fir (</w:delText>
        </w:r>
        <w:r w:rsidR="000A1590" w:rsidRPr="00C8205D" w:rsidDel="00D95AB1">
          <w:rPr>
            <w:i/>
            <w:iCs/>
            <w:strike/>
            <w:color w:val="000000" w:themeColor="text1"/>
            <w:sz w:val="22"/>
            <w:szCs w:val="22"/>
            <w:rPrChange w:id="1739" w:author="Risa" w:date="2021-07-06T14:20:00Z">
              <w:rPr>
                <w:i/>
                <w:iCs/>
                <w:color w:val="000000" w:themeColor="text1"/>
                <w:sz w:val="22"/>
                <w:szCs w:val="22"/>
              </w:rPr>
            </w:rPrChange>
          </w:rPr>
          <w:delText>Abies balsamea</w:delText>
        </w:r>
        <w:r w:rsidR="000A1590" w:rsidRPr="00C8205D" w:rsidDel="00D95AB1">
          <w:rPr>
            <w:strike/>
            <w:color w:val="000000" w:themeColor="text1"/>
            <w:sz w:val="22"/>
            <w:szCs w:val="22"/>
            <w:rPrChange w:id="1740" w:author="Risa" w:date="2021-07-06T14:20:00Z">
              <w:rPr>
                <w:color w:val="000000" w:themeColor="text1"/>
                <w:sz w:val="22"/>
                <w:szCs w:val="22"/>
              </w:rPr>
            </w:rPrChange>
          </w:rPr>
          <w:delText>)</w:delText>
        </w:r>
      </w:del>
      <w:del w:id="1741" w:author="Jeff" w:date="2021-06-20T09:05:00Z">
        <w:r w:rsidR="000A1590" w:rsidRPr="00C8205D" w:rsidDel="002C6B67">
          <w:rPr>
            <w:strike/>
            <w:color w:val="000000" w:themeColor="text1"/>
            <w:sz w:val="22"/>
            <w:szCs w:val="22"/>
            <w:rPrChange w:id="1742" w:author="Risa" w:date="2021-07-06T14:20:00Z">
              <w:rPr>
                <w:color w:val="000000" w:themeColor="text1"/>
                <w:sz w:val="22"/>
                <w:szCs w:val="22"/>
              </w:rPr>
            </w:rPrChange>
          </w:rPr>
          <w:delText xml:space="preserve"> in </w:delText>
        </w:r>
        <w:r w:rsidR="005830FD" w:rsidRPr="00C8205D" w:rsidDel="002C6B67">
          <w:rPr>
            <w:strike/>
            <w:color w:val="000000" w:themeColor="text1"/>
            <w:sz w:val="22"/>
            <w:szCs w:val="22"/>
            <w:rPrChange w:id="1743" w:author="Risa" w:date="2021-07-06T14:20:00Z">
              <w:rPr>
                <w:color w:val="000000" w:themeColor="text1"/>
                <w:sz w:val="22"/>
                <w:szCs w:val="22"/>
              </w:rPr>
            </w:rPrChange>
          </w:rPr>
          <w:delText xml:space="preserve">those situations nearly as much as </w:delText>
        </w:r>
        <w:r w:rsidR="00DF7A91" w:rsidRPr="00C8205D" w:rsidDel="002C6B67">
          <w:rPr>
            <w:strike/>
            <w:color w:val="000000" w:themeColor="text1"/>
            <w:sz w:val="22"/>
            <w:szCs w:val="22"/>
            <w:rPrChange w:id="1744" w:author="Risa" w:date="2021-07-06T14:20:00Z">
              <w:rPr>
                <w:color w:val="000000" w:themeColor="text1"/>
                <w:sz w:val="22"/>
                <w:szCs w:val="22"/>
              </w:rPr>
            </w:rPrChange>
          </w:rPr>
          <w:delText>at lower</w:delText>
        </w:r>
        <w:r w:rsidR="005830FD" w:rsidRPr="00C8205D" w:rsidDel="002C6B67">
          <w:rPr>
            <w:strike/>
            <w:color w:val="000000" w:themeColor="text1"/>
            <w:sz w:val="22"/>
            <w:szCs w:val="22"/>
            <w:rPrChange w:id="1745" w:author="Risa" w:date="2021-07-06T14:20:00Z">
              <w:rPr>
                <w:color w:val="000000" w:themeColor="text1"/>
                <w:sz w:val="22"/>
                <w:szCs w:val="22"/>
              </w:rPr>
            </w:rPrChange>
          </w:rPr>
          <w:delText xml:space="preserve"> elevation</w:delText>
        </w:r>
        <w:r w:rsidR="000A1590" w:rsidRPr="00C8205D" w:rsidDel="002C6B67">
          <w:rPr>
            <w:strike/>
            <w:color w:val="000000" w:themeColor="text1"/>
            <w:sz w:val="22"/>
            <w:szCs w:val="22"/>
            <w:rPrChange w:id="1746" w:author="Risa" w:date="2021-07-06T14:20:00Z">
              <w:rPr>
                <w:color w:val="000000" w:themeColor="text1"/>
                <w:sz w:val="22"/>
                <w:szCs w:val="22"/>
              </w:rPr>
            </w:rPrChange>
          </w:rPr>
          <w:delText xml:space="preserve"> locations</w:delText>
        </w:r>
      </w:del>
      <w:del w:id="1747" w:author="Jeff" w:date="2021-06-22T13:41:00Z">
        <w:r w:rsidR="000A1590" w:rsidRPr="00C8205D" w:rsidDel="00D95AB1">
          <w:rPr>
            <w:strike/>
            <w:color w:val="000000" w:themeColor="text1"/>
            <w:sz w:val="22"/>
            <w:szCs w:val="22"/>
            <w:rPrChange w:id="1748" w:author="Risa" w:date="2021-07-06T14:20:00Z">
              <w:rPr>
                <w:sz w:val="22"/>
                <w:szCs w:val="22"/>
              </w:rPr>
            </w:rPrChange>
          </w:rPr>
          <w:delText xml:space="preserve">. </w:delText>
        </w:r>
      </w:del>
      <w:del w:id="1749" w:author="Jeff" w:date="2021-06-21T17:33:00Z">
        <w:r w:rsidR="008249FF" w:rsidRPr="00C8205D" w:rsidDel="00662940">
          <w:rPr>
            <w:strike/>
            <w:color w:val="000000" w:themeColor="text1"/>
            <w:sz w:val="22"/>
            <w:szCs w:val="22"/>
            <w:rPrChange w:id="1750" w:author="Risa" w:date="2021-07-06T14:20:00Z">
              <w:rPr>
                <w:sz w:val="22"/>
                <w:szCs w:val="22"/>
              </w:rPr>
            </w:rPrChange>
          </w:rPr>
          <w:delText>Very little is written abou</w:delText>
        </w:r>
        <w:r w:rsidR="000A1590" w:rsidRPr="00C8205D" w:rsidDel="00662940">
          <w:rPr>
            <w:strike/>
            <w:color w:val="000000" w:themeColor="text1"/>
            <w:sz w:val="22"/>
            <w:szCs w:val="22"/>
            <w:rPrChange w:id="1751" w:author="Risa" w:date="2021-07-06T14:20:00Z">
              <w:rPr>
                <w:sz w:val="22"/>
                <w:szCs w:val="22"/>
              </w:rPr>
            </w:rPrChange>
          </w:rPr>
          <w:delText xml:space="preserve">t the influence of elevation on physical traits of </w:delText>
        </w:r>
        <w:r w:rsidR="008249FF" w:rsidRPr="00C8205D" w:rsidDel="00662940">
          <w:rPr>
            <w:strike/>
            <w:color w:val="000000" w:themeColor="text1"/>
            <w:sz w:val="22"/>
            <w:szCs w:val="22"/>
            <w:rPrChange w:id="1752" w:author="Risa" w:date="2021-07-06T14:20:00Z">
              <w:rPr>
                <w:sz w:val="22"/>
                <w:szCs w:val="22"/>
              </w:rPr>
            </w:rPrChange>
          </w:rPr>
          <w:delText>pitch pine species at Mt. Dessert</w:delText>
        </w:r>
        <w:r w:rsidR="000A1590" w:rsidRPr="00C8205D" w:rsidDel="00662940">
          <w:rPr>
            <w:strike/>
            <w:color w:val="000000" w:themeColor="text1"/>
            <w:sz w:val="22"/>
            <w:szCs w:val="22"/>
            <w:rPrChange w:id="1753" w:author="Risa" w:date="2021-07-06T14:20:00Z">
              <w:rPr>
                <w:sz w:val="22"/>
                <w:szCs w:val="22"/>
              </w:rPr>
            </w:rPrChange>
          </w:rPr>
          <w:delText xml:space="preserve"> (Butak 2014)</w:delText>
        </w:r>
        <w:r w:rsidR="008249FF" w:rsidRPr="00C8205D" w:rsidDel="00662940">
          <w:rPr>
            <w:strike/>
            <w:color w:val="000000" w:themeColor="text1"/>
            <w:sz w:val="22"/>
            <w:szCs w:val="22"/>
            <w:rPrChange w:id="1754" w:author="Risa" w:date="2021-07-06T14:20:00Z">
              <w:rPr>
                <w:sz w:val="22"/>
                <w:szCs w:val="22"/>
              </w:rPr>
            </w:rPrChange>
          </w:rPr>
          <w:delText xml:space="preserve">. </w:delText>
        </w:r>
      </w:del>
    </w:p>
    <w:p w14:paraId="13FD2D24" w14:textId="77777777" w:rsidR="006B7188" w:rsidRPr="00C8205D" w:rsidDel="00D95AB1" w:rsidRDefault="006B7188" w:rsidP="001D7BE7">
      <w:pPr>
        <w:spacing w:line="360" w:lineRule="auto"/>
        <w:rPr>
          <w:del w:id="1755" w:author="Jeff" w:date="2021-06-22T13:38:00Z"/>
          <w:strike/>
          <w:color w:val="000000" w:themeColor="text1"/>
          <w:sz w:val="22"/>
          <w:szCs w:val="22"/>
          <w:rPrChange w:id="1756" w:author="Risa" w:date="2021-07-06T14:20:00Z">
            <w:rPr>
              <w:del w:id="1757" w:author="Jeff" w:date="2021-06-22T13:38:00Z"/>
              <w:sz w:val="22"/>
              <w:szCs w:val="22"/>
            </w:rPr>
          </w:rPrChange>
        </w:rPr>
        <w:pPrChange w:id="1758" w:author="Risa" w:date="2021-07-06T13:11:00Z">
          <w:pPr>
            <w:spacing w:line="360" w:lineRule="auto"/>
          </w:pPr>
        </w:pPrChange>
      </w:pPr>
    </w:p>
    <w:p w14:paraId="76E3AACB" w14:textId="2463039C" w:rsidR="00216B60" w:rsidRPr="00C8205D" w:rsidDel="00745007" w:rsidRDefault="00992A1C" w:rsidP="001D7BE7">
      <w:pPr>
        <w:spacing w:line="360" w:lineRule="auto"/>
        <w:rPr>
          <w:del w:id="1759" w:author="Jeff" w:date="2021-06-22T13:47:00Z"/>
          <w:moveTo w:id="1760" w:author="Jeff" w:date="2021-06-22T06:19:00Z"/>
          <w:strike/>
          <w:color w:val="000000" w:themeColor="text1"/>
          <w:sz w:val="22"/>
          <w:szCs w:val="22"/>
          <w:rPrChange w:id="1761" w:author="Risa" w:date="2021-07-06T14:20:00Z">
            <w:rPr>
              <w:del w:id="1762" w:author="Jeff" w:date="2021-06-22T13:47:00Z"/>
              <w:moveTo w:id="1763" w:author="Jeff" w:date="2021-06-22T06:19:00Z"/>
              <w:sz w:val="22"/>
              <w:szCs w:val="22"/>
            </w:rPr>
          </w:rPrChange>
        </w:rPr>
        <w:pPrChange w:id="1764" w:author="Risa" w:date="2021-07-06T13:11:00Z">
          <w:pPr>
            <w:spacing w:line="276" w:lineRule="auto"/>
            <w:jc w:val="both"/>
          </w:pPr>
        </w:pPrChange>
      </w:pPr>
      <w:del w:id="1765" w:author="Jeff" w:date="2021-06-20T09:05:00Z">
        <w:r w:rsidRPr="00C8205D" w:rsidDel="00BE0890">
          <w:rPr>
            <w:strike/>
            <w:color w:val="000000" w:themeColor="text1"/>
            <w:sz w:val="22"/>
            <w:szCs w:val="22"/>
            <w:rPrChange w:id="1766" w:author="Risa" w:date="2021-07-06T14:20:00Z">
              <w:rPr>
                <w:sz w:val="22"/>
                <w:szCs w:val="22"/>
              </w:rPr>
            </w:rPrChange>
          </w:rPr>
          <w:delText>Second, w</w:delText>
        </w:r>
      </w:del>
      <w:del w:id="1767" w:author="Jeff" w:date="2021-06-22T13:38:00Z">
        <w:r w:rsidRPr="00C8205D" w:rsidDel="00D95AB1">
          <w:rPr>
            <w:strike/>
            <w:color w:val="000000" w:themeColor="text1"/>
            <w:sz w:val="22"/>
            <w:szCs w:val="22"/>
            <w:rPrChange w:id="1768" w:author="Risa" w:date="2021-07-06T14:20:00Z">
              <w:rPr>
                <w:sz w:val="22"/>
                <w:szCs w:val="22"/>
              </w:rPr>
            </w:rPrChange>
          </w:rPr>
          <w:delText>here pitch pine are in a constant struggle to outgrow or outlast competitors, use of their photosynthetic apparatus is required to adjust t</w:delText>
        </w:r>
        <w:r w:rsidR="006B7188" w:rsidRPr="00C8205D" w:rsidDel="00D95AB1">
          <w:rPr>
            <w:strike/>
            <w:color w:val="000000" w:themeColor="text1"/>
            <w:sz w:val="22"/>
            <w:szCs w:val="22"/>
            <w:rPrChange w:id="1769" w:author="Risa" w:date="2021-07-06T14:20:00Z">
              <w:rPr>
                <w:sz w:val="22"/>
                <w:szCs w:val="22"/>
              </w:rPr>
            </w:rPrChange>
          </w:rPr>
          <w:delText xml:space="preserve">o </w:delText>
        </w:r>
        <w:r w:rsidRPr="00C8205D" w:rsidDel="00D95AB1">
          <w:rPr>
            <w:strike/>
            <w:color w:val="000000" w:themeColor="text1"/>
            <w:sz w:val="22"/>
            <w:szCs w:val="22"/>
            <w:rPrChange w:id="1770" w:author="Risa" w:date="2021-07-06T14:20:00Z">
              <w:rPr>
                <w:sz w:val="22"/>
                <w:szCs w:val="22"/>
              </w:rPr>
            </w:rPrChange>
          </w:rPr>
          <w:delText xml:space="preserve">frequent stresses </w:delText>
        </w:r>
        <w:r w:rsidR="00437529" w:rsidRPr="00C8205D" w:rsidDel="00D95AB1">
          <w:rPr>
            <w:strike/>
            <w:color w:val="000000" w:themeColor="text1"/>
            <w:sz w:val="22"/>
            <w:szCs w:val="22"/>
            <w:rPrChange w:id="1771" w:author="Risa" w:date="2021-07-06T14:20:00Z">
              <w:rPr>
                <w:sz w:val="22"/>
                <w:szCs w:val="22"/>
              </w:rPr>
            </w:rPrChange>
          </w:rPr>
          <w:delText>especially summer</w:delText>
        </w:r>
        <w:r w:rsidRPr="00C8205D" w:rsidDel="00D95AB1">
          <w:rPr>
            <w:strike/>
            <w:color w:val="000000" w:themeColor="text1"/>
            <w:sz w:val="22"/>
            <w:szCs w:val="22"/>
            <w:rPrChange w:id="1772" w:author="Risa" w:date="2021-07-06T14:20:00Z">
              <w:rPr>
                <w:sz w:val="22"/>
                <w:szCs w:val="22"/>
              </w:rPr>
            </w:rPrChange>
          </w:rPr>
          <w:delText xml:space="preserve"> drought as a result of decreased seasonal precipitation. </w:delText>
        </w:r>
        <w:r w:rsidR="00437529" w:rsidRPr="00C8205D" w:rsidDel="00D95AB1">
          <w:rPr>
            <w:strike/>
            <w:color w:val="000000" w:themeColor="text1"/>
            <w:sz w:val="22"/>
            <w:szCs w:val="22"/>
            <w:rPrChange w:id="1773" w:author="Risa" w:date="2021-07-06T14:20:00Z">
              <w:rPr>
                <w:sz w:val="22"/>
                <w:szCs w:val="22"/>
              </w:rPr>
            </w:rPrChange>
          </w:rPr>
          <w:delText>Recently, one researcher found</w:delText>
        </w:r>
        <w:r w:rsidRPr="00C8205D" w:rsidDel="00D95AB1">
          <w:rPr>
            <w:strike/>
            <w:color w:val="000000" w:themeColor="text1"/>
            <w:sz w:val="22"/>
            <w:szCs w:val="22"/>
            <w:rPrChange w:id="1774" w:author="Risa" w:date="2021-07-06T14:20:00Z">
              <w:rPr>
                <w:sz w:val="22"/>
                <w:szCs w:val="22"/>
              </w:rPr>
            </w:rPrChange>
          </w:rPr>
          <w:delText xml:space="preserve"> positive iWUE </w:delText>
        </w:r>
      </w:del>
      <w:del w:id="1775" w:author="Jeff" w:date="2021-06-20T09:48:00Z">
        <w:r w:rsidRPr="00C8205D" w:rsidDel="00A52220">
          <w:rPr>
            <w:strike/>
            <w:color w:val="000000" w:themeColor="text1"/>
            <w:sz w:val="22"/>
            <w:szCs w:val="22"/>
            <w:rPrChange w:id="1776" w:author="Risa" w:date="2021-07-06T14:20:00Z">
              <w:rPr>
                <w:sz w:val="22"/>
                <w:szCs w:val="22"/>
              </w:rPr>
            </w:rPrChange>
          </w:rPr>
          <w:delText xml:space="preserve">(Butak 2014) </w:delText>
        </w:r>
      </w:del>
      <w:del w:id="1777" w:author="Jeff" w:date="2021-06-22T13:38:00Z">
        <w:r w:rsidRPr="00C8205D" w:rsidDel="00D95AB1">
          <w:rPr>
            <w:strike/>
            <w:color w:val="000000" w:themeColor="text1"/>
            <w:sz w:val="22"/>
            <w:szCs w:val="22"/>
            <w:shd w:val="clear" w:color="auto" w:fill="FFFFFF"/>
            <w:rPrChange w:id="1778" w:author="Risa" w:date="2021-07-06T14:20:00Z">
              <w:rPr>
                <w:color w:val="000000" w:themeColor="text1"/>
                <w:sz w:val="22"/>
                <w:szCs w:val="22"/>
                <w:shd w:val="clear" w:color="auto" w:fill="FFFFFF"/>
              </w:rPr>
            </w:rPrChange>
          </w:rPr>
          <w:delText>in low lying, minimal slope, fully exposed sites,</w:delText>
        </w:r>
        <w:r w:rsidR="00437529" w:rsidRPr="00C8205D" w:rsidDel="00D95AB1">
          <w:rPr>
            <w:strike/>
            <w:color w:val="000000" w:themeColor="text1"/>
            <w:sz w:val="22"/>
            <w:szCs w:val="22"/>
            <w:shd w:val="clear" w:color="auto" w:fill="FFFFFF"/>
            <w:rPrChange w:id="1779" w:author="Risa" w:date="2021-07-06T14:20:00Z">
              <w:rPr>
                <w:color w:val="000000" w:themeColor="text1"/>
                <w:sz w:val="22"/>
                <w:szCs w:val="22"/>
                <w:shd w:val="clear" w:color="auto" w:fill="FFFFFF"/>
              </w:rPr>
            </w:rPrChange>
          </w:rPr>
          <w:delText xml:space="preserve"> at</w:delText>
        </w:r>
        <w:r w:rsidRPr="00C8205D" w:rsidDel="00D95AB1">
          <w:rPr>
            <w:strike/>
            <w:color w:val="000000" w:themeColor="text1"/>
            <w:sz w:val="22"/>
            <w:szCs w:val="22"/>
            <w:shd w:val="clear" w:color="auto" w:fill="FFFFFF"/>
            <w:rPrChange w:id="1780" w:author="Risa" w:date="2021-07-06T14:20:00Z">
              <w:rPr>
                <w:color w:val="000000" w:themeColor="text1"/>
                <w:sz w:val="22"/>
                <w:szCs w:val="22"/>
                <w:shd w:val="clear" w:color="auto" w:fill="FFFFFF"/>
              </w:rPr>
            </w:rPrChange>
          </w:rPr>
          <w:delText xml:space="preserve"> Wonderland </w:delText>
        </w:r>
        <w:r w:rsidR="00437529" w:rsidRPr="00C8205D" w:rsidDel="00D95AB1">
          <w:rPr>
            <w:strike/>
            <w:color w:val="000000" w:themeColor="text1"/>
            <w:sz w:val="22"/>
            <w:szCs w:val="22"/>
            <w:shd w:val="clear" w:color="auto" w:fill="FFFFFF"/>
            <w:rPrChange w:id="1781" w:author="Risa" w:date="2021-07-06T14:20:00Z">
              <w:rPr>
                <w:color w:val="000000" w:themeColor="text1"/>
                <w:sz w:val="22"/>
                <w:szCs w:val="22"/>
                <w:shd w:val="clear" w:color="auto" w:fill="FFFFFF"/>
              </w:rPr>
            </w:rPrChange>
          </w:rPr>
          <w:delText xml:space="preserve">in an unburned setting in 1947, </w:delText>
        </w:r>
        <w:r w:rsidRPr="00C8205D" w:rsidDel="00D95AB1">
          <w:rPr>
            <w:strike/>
            <w:color w:val="000000" w:themeColor="text1"/>
            <w:sz w:val="22"/>
            <w:szCs w:val="22"/>
            <w:shd w:val="clear" w:color="auto" w:fill="FFFFFF"/>
            <w:rPrChange w:id="1782" w:author="Risa" w:date="2021-07-06T14:20:00Z">
              <w:rPr>
                <w:color w:val="000000" w:themeColor="text1"/>
                <w:sz w:val="22"/>
                <w:szCs w:val="22"/>
                <w:shd w:val="clear" w:color="auto" w:fill="FFFFFF"/>
              </w:rPr>
            </w:rPrChange>
          </w:rPr>
          <w:delText>on the western side of the island, conferring</w:delText>
        </w:r>
        <w:r w:rsidRPr="00C8205D" w:rsidDel="00D95AB1">
          <w:rPr>
            <w:strike/>
            <w:color w:val="000000" w:themeColor="text1"/>
            <w:sz w:val="22"/>
            <w:szCs w:val="22"/>
            <w:rPrChange w:id="1783" w:author="Risa" w:date="2021-07-06T14:20:00Z">
              <w:rPr>
                <w:sz w:val="22"/>
                <w:szCs w:val="22"/>
              </w:rPr>
            </w:rPrChange>
          </w:rPr>
          <w:delText xml:space="preserve"> a high growth functional trait</w:delText>
        </w:r>
        <w:r w:rsidRPr="00C8205D" w:rsidDel="00D95AB1">
          <w:rPr>
            <w:iCs/>
            <w:strike/>
            <w:color w:val="000000" w:themeColor="text1"/>
            <w:sz w:val="22"/>
            <w:szCs w:val="22"/>
            <w:rPrChange w:id="1784" w:author="Risa" w:date="2021-07-06T14:20:00Z">
              <w:rPr>
                <w:iCs/>
                <w:sz w:val="22"/>
                <w:szCs w:val="22"/>
              </w:rPr>
            </w:rPrChange>
          </w:rPr>
          <w:delText xml:space="preserve">. We consider if the same results </w:delText>
        </w:r>
        <w:r w:rsidR="009B6EB2" w:rsidRPr="00C8205D" w:rsidDel="00D95AB1">
          <w:rPr>
            <w:iCs/>
            <w:strike/>
            <w:color w:val="000000" w:themeColor="text1"/>
            <w:sz w:val="22"/>
            <w:szCs w:val="22"/>
            <w:rPrChange w:id="1785" w:author="Risa" w:date="2021-07-06T14:20:00Z">
              <w:rPr>
                <w:iCs/>
                <w:sz w:val="22"/>
                <w:szCs w:val="22"/>
              </w:rPr>
            </w:rPrChange>
          </w:rPr>
          <w:delText>obtain</w:delText>
        </w:r>
        <w:r w:rsidRPr="00C8205D" w:rsidDel="00D95AB1">
          <w:rPr>
            <w:iCs/>
            <w:strike/>
            <w:color w:val="000000" w:themeColor="text1"/>
            <w:sz w:val="22"/>
            <w:szCs w:val="22"/>
            <w:rPrChange w:id="1786" w:author="Risa" w:date="2021-07-06T14:20:00Z">
              <w:rPr>
                <w:iCs/>
                <w:sz w:val="22"/>
                <w:szCs w:val="22"/>
              </w:rPr>
            </w:rPrChange>
          </w:rPr>
          <w:delText xml:space="preserve"> at higher elevations</w:delText>
        </w:r>
        <w:r w:rsidR="00551A29" w:rsidRPr="00C8205D" w:rsidDel="00D95AB1">
          <w:rPr>
            <w:iCs/>
            <w:strike/>
            <w:color w:val="000000" w:themeColor="text1"/>
            <w:sz w:val="22"/>
            <w:szCs w:val="22"/>
            <w:rPrChange w:id="1787" w:author="Risa" w:date="2021-07-06T14:20:00Z">
              <w:rPr>
                <w:iCs/>
                <w:sz w:val="22"/>
                <w:szCs w:val="22"/>
              </w:rPr>
            </w:rPrChange>
          </w:rPr>
          <w:delText xml:space="preserve"> </w:delText>
        </w:r>
        <w:r w:rsidR="00551A29" w:rsidRPr="00C8205D" w:rsidDel="00D95AB1">
          <w:rPr>
            <w:strike/>
            <w:color w:val="000000" w:themeColor="text1"/>
            <w:sz w:val="22"/>
            <w:szCs w:val="22"/>
            <w:rPrChange w:id="1788" w:author="Risa" w:date="2021-07-06T14:20:00Z">
              <w:rPr>
                <w:sz w:val="22"/>
                <w:szCs w:val="22"/>
              </w:rPr>
            </w:rPrChange>
          </w:rPr>
          <w:delText xml:space="preserve">(Stambaugh </w:delText>
        </w:r>
        <w:r w:rsidR="00551A29" w:rsidRPr="00C8205D" w:rsidDel="00D95AB1">
          <w:rPr>
            <w:i/>
            <w:iCs/>
            <w:strike/>
            <w:color w:val="000000" w:themeColor="text1"/>
            <w:sz w:val="22"/>
            <w:szCs w:val="22"/>
            <w:rPrChange w:id="1789" w:author="Risa" w:date="2021-07-06T14:20:00Z">
              <w:rPr>
                <w:i/>
                <w:iCs/>
                <w:sz w:val="22"/>
                <w:szCs w:val="22"/>
              </w:rPr>
            </w:rPrChange>
          </w:rPr>
          <w:delText>et al</w:delText>
        </w:r>
        <w:r w:rsidR="00791BE1" w:rsidRPr="00C8205D" w:rsidDel="00D95AB1">
          <w:rPr>
            <w:i/>
            <w:iCs/>
            <w:strike/>
            <w:color w:val="000000" w:themeColor="text1"/>
            <w:sz w:val="22"/>
            <w:szCs w:val="22"/>
            <w:rPrChange w:id="1790" w:author="Risa" w:date="2021-07-06T14:20:00Z">
              <w:rPr>
                <w:i/>
                <w:iCs/>
                <w:sz w:val="22"/>
                <w:szCs w:val="22"/>
              </w:rPr>
            </w:rPrChange>
          </w:rPr>
          <w:delText>.</w:delText>
        </w:r>
        <w:r w:rsidR="00551A29" w:rsidRPr="00C8205D" w:rsidDel="00D95AB1">
          <w:rPr>
            <w:strike/>
            <w:color w:val="000000" w:themeColor="text1"/>
            <w:sz w:val="22"/>
            <w:szCs w:val="22"/>
            <w:rPrChange w:id="1791" w:author="Risa" w:date="2021-07-06T14:20:00Z">
              <w:rPr>
                <w:sz w:val="22"/>
                <w:szCs w:val="22"/>
              </w:rPr>
            </w:rPrChange>
          </w:rPr>
          <w:delText xml:space="preserve"> 2015)</w:delText>
        </w:r>
        <w:r w:rsidRPr="00C8205D" w:rsidDel="00D95AB1">
          <w:rPr>
            <w:iCs/>
            <w:strike/>
            <w:color w:val="000000" w:themeColor="text1"/>
            <w:sz w:val="22"/>
            <w:szCs w:val="22"/>
            <w:rPrChange w:id="1792" w:author="Risa" w:date="2021-07-06T14:20:00Z">
              <w:rPr>
                <w:iCs/>
                <w:sz w:val="22"/>
                <w:szCs w:val="22"/>
              </w:rPr>
            </w:rPrChange>
          </w:rPr>
          <w:delText xml:space="preserve"> and</w:delText>
        </w:r>
        <w:r w:rsidR="009B6EB2" w:rsidRPr="00C8205D" w:rsidDel="00D95AB1">
          <w:rPr>
            <w:iCs/>
            <w:strike/>
            <w:color w:val="000000" w:themeColor="text1"/>
            <w:sz w:val="22"/>
            <w:szCs w:val="22"/>
            <w:rPrChange w:id="1793" w:author="Risa" w:date="2021-07-06T14:20:00Z">
              <w:rPr>
                <w:iCs/>
                <w:sz w:val="22"/>
                <w:szCs w:val="22"/>
              </w:rPr>
            </w:rPrChange>
          </w:rPr>
          <w:delText xml:space="preserve">, specifically, </w:delText>
        </w:r>
        <w:r w:rsidRPr="00C8205D" w:rsidDel="00D95AB1">
          <w:rPr>
            <w:iCs/>
            <w:strike/>
            <w:color w:val="000000" w:themeColor="text1"/>
            <w:sz w:val="22"/>
            <w:szCs w:val="22"/>
            <w:rPrChange w:id="1794" w:author="Risa" w:date="2021-07-06T14:20:00Z">
              <w:rPr>
                <w:iCs/>
                <w:sz w:val="22"/>
                <w:szCs w:val="22"/>
              </w:rPr>
            </w:rPrChange>
          </w:rPr>
          <w:delText>within the 1947 fire zone</w:delText>
        </w:r>
        <w:r w:rsidR="005D3CFE" w:rsidRPr="00C8205D" w:rsidDel="00D95AB1">
          <w:rPr>
            <w:iCs/>
            <w:strike/>
            <w:color w:val="000000" w:themeColor="text1"/>
            <w:sz w:val="22"/>
            <w:szCs w:val="22"/>
            <w:rPrChange w:id="1795" w:author="Risa" w:date="2021-07-06T14:20:00Z">
              <w:rPr>
                <w:iCs/>
                <w:sz w:val="22"/>
                <w:szCs w:val="22"/>
              </w:rPr>
            </w:rPrChange>
          </w:rPr>
          <w:delText xml:space="preserve">. </w:delText>
        </w:r>
      </w:del>
      <w:commentRangeStart w:id="1796"/>
      <w:del w:id="1797" w:author="Jeff" w:date="2021-06-22T06:18:00Z">
        <w:r w:rsidR="00551A29" w:rsidRPr="00C8205D" w:rsidDel="00414F0D">
          <w:rPr>
            <w:strike/>
            <w:color w:val="000000" w:themeColor="text1"/>
            <w:sz w:val="22"/>
            <w:szCs w:val="22"/>
            <w:rPrChange w:id="1798" w:author="Risa" w:date="2021-07-06T14:20: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C8205D" w:rsidDel="00414F0D">
          <w:rPr>
            <w:i/>
            <w:iCs/>
            <w:strike/>
            <w:color w:val="000000" w:themeColor="text1"/>
            <w:sz w:val="22"/>
            <w:szCs w:val="22"/>
            <w:rPrChange w:id="1799" w:author="Risa" w:date="2021-07-06T14:20:00Z">
              <w:rPr>
                <w:i/>
                <w:iCs/>
                <w:sz w:val="22"/>
                <w:szCs w:val="22"/>
              </w:rPr>
            </w:rPrChange>
          </w:rPr>
          <w:delText>et al</w:delText>
        </w:r>
        <w:r w:rsidR="00791BE1" w:rsidRPr="00C8205D" w:rsidDel="00414F0D">
          <w:rPr>
            <w:strike/>
            <w:color w:val="000000" w:themeColor="text1"/>
            <w:sz w:val="22"/>
            <w:szCs w:val="22"/>
            <w:rPrChange w:id="1800" w:author="Risa" w:date="2021-07-06T14:20:00Z">
              <w:rPr>
                <w:sz w:val="22"/>
                <w:szCs w:val="22"/>
              </w:rPr>
            </w:rPrChange>
          </w:rPr>
          <w:delText xml:space="preserve">. </w:delText>
        </w:r>
        <w:r w:rsidR="00551A29" w:rsidRPr="00C8205D" w:rsidDel="00414F0D">
          <w:rPr>
            <w:strike/>
            <w:color w:val="000000" w:themeColor="text1"/>
            <w:sz w:val="22"/>
            <w:szCs w:val="22"/>
            <w:rPrChange w:id="1801" w:author="Risa" w:date="2021-07-06T14:20:00Z">
              <w:rPr>
                <w:sz w:val="22"/>
                <w:szCs w:val="22"/>
              </w:rPr>
            </w:rPrChange>
          </w:rPr>
          <w:delText>2014) and expansion</w:delText>
        </w:r>
        <w:commentRangeEnd w:id="1796"/>
        <w:r w:rsidR="00414F0D" w:rsidRPr="00C8205D" w:rsidDel="00414F0D">
          <w:rPr>
            <w:rStyle w:val="CommentReference"/>
            <w:strike/>
            <w:color w:val="000000" w:themeColor="text1"/>
            <w:sz w:val="22"/>
            <w:szCs w:val="22"/>
            <w:rPrChange w:id="1802" w:author="Risa" w:date="2021-07-06T14:20:00Z">
              <w:rPr>
                <w:rStyle w:val="CommentReference"/>
              </w:rPr>
            </w:rPrChange>
          </w:rPr>
          <w:commentReference w:id="1796"/>
        </w:r>
        <w:r w:rsidR="00551A29" w:rsidRPr="00C8205D" w:rsidDel="00414F0D">
          <w:rPr>
            <w:strike/>
            <w:color w:val="000000" w:themeColor="text1"/>
            <w:sz w:val="22"/>
            <w:szCs w:val="22"/>
            <w:rPrChange w:id="1803" w:author="Risa" w:date="2021-07-06T14:20:00Z">
              <w:rPr>
                <w:sz w:val="22"/>
                <w:szCs w:val="22"/>
              </w:rPr>
            </w:rPrChange>
          </w:rPr>
          <w:delText>.</w:delText>
        </w:r>
        <w:r w:rsidR="00CB5E75" w:rsidRPr="00C8205D" w:rsidDel="00414F0D">
          <w:rPr>
            <w:strike/>
            <w:color w:val="000000" w:themeColor="text1"/>
            <w:sz w:val="22"/>
            <w:szCs w:val="22"/>
            <w:rPrChange w:id="1804" w:author="Risa" w:date="2021-07-06T14:20:00Z">
              <w:rPr>
                <w:sz w:val="22"/>
                <w:szCs w:val="22"/>
              </w:rPr>
            </w:rPrChange>
          </w:rPr>
          <w:delText xml:space="preserve"> </w:delText>
        </w:r>
      </w:del>
      <w:del w:id="1805" w:author="Jeff" w:date="2021-06-22T13:41:00Z">
        <w:r w:rsidR="00CB5E75" w:rsidRPr="00C8205D" w:rsidDel="00D95AB1">
          <w:rPr>
            <w:strike/>
            <w:color w:val="000000" w:themeColor="text1"/>
            <w:sz w:val="22"/>
            <w:szCs w:val="22"/>
            <w:rPrChange w:id="1806" w:author="Risa" w:date="2021-07-06T14:20:00Z">
              <w:rPr>
                <w:sz w:val="22"/>
                <w:szCs w:val="22"/>
              </w:rPr>
            </w:rPrChange>
          </w:rPr>
          <w:delText>T</w:delText>
        </w:r>
        <w:r w:rsidR="009B6EB2" w:rsidRPr="00C8205D" w:rsidDel="00D95AB1">
          <w:rPr>
            <w:strike/>
            <w:color w:val="000000" w:themeColor="text1"/>
            <w:sz w:val="22"/>
            <w:szCs w:val="22"/>
            <w:rPrChange w:id="1807" w:author="Risa" w:date="2021-07-06T14:20:00Z">
              <w:rPr>
                <w:sz w:val="22"/>
                <w:szCs w:val="22"/>
              </w:rPr>
            </w:rPrChange>
          </w:rPr>
          <w:delText xml:space="preserve">he study attempts to determine if these outcomes may be replicated in forests with much greater height and elevation deviation. </w:delText>
        </w:r>
        <w:r w:rsidRPr="00C8205D" w:rsidDel="00D95AB1">
          <w:rPr>
            <w:strike/>
            <w:color w:val="000000" w:themeColor="text1"/>
            <w:sz w:val="22"/>
            <w:szCs w:val="22"/>
            <w:rPrChange w:id="1808" w:author="Risa" w:date="2021-07-06T14:20:00Z">
              <w:rPr>
                <w:sz w:val="22"/>
                <w:szCs w:val="22"/>
              </w:rPr>
            </w:rPrChange>
          </w:rPr>
          <w:delText xml:space="preserve">In a third group lie </w:delText>
        </w:r>
        <w:r w:rsidR="008249FF" w:rsidRPr="00C8205D" w:rsidDel="00D95AB1">
          <w:rPr>
            <w:strike/>
            <w:color w:val="000000" w:themeColor="text1"/>
            <w:sz w:val="22"/>
            <w:szCs w:val="22"/>
            <w:rPrChange w:id="1809" w:author="Risa" w:date="2021-07-06T14:20:00Z">
              <w:rPr>
                <w:sz w:val="22"/>
                <w:szCs w:val="22"/>
              </w:rPr>
            </w:rPrChange>
          </w:rPr>
          <w:delText xml:space="preserve">traits,  </w:delText>
        </w:r>
        <w:r w:rsidRPr="00C8205D" w:rsidDel="00D95AB1">
          <w:rPr>
            <w:strike/>
            <w:color w:val="000000" w:themeColor="text1"/>
            <w:sz w:val="22"/>
            <w:szCs w:val="22"/>
            <w:rPrChange w:id="1810" w:author="Risa" w:date="2021-07-06T14:20:00Z">
              <w:rPr>
                <w:sz w:val="22"/>
                <w:szCs w:val="22"/>
              </w:rPr>
            </w:rPrChange>
          </w:rPr>
          <w:delText>namely height, canopy and DBH (diameter at base height)</w:delText>
        </w:r>
        <w:r w:rsidR="008249FF" w:rsidRPr="00C8205D" w:rsidDel="00D95AB1">
          <w:rPr>
            <w:strike/>
            <w:color w:val="000000" w:themeColor="text1"/>
            <w:sz w:val="22"/>
            <w:szCs w:val="22"/>
            <w:rPrChange w:id="1811" w:author="Risa" w:date="2021-07-06T14:20:00Z">
              <w:rPr>
                <w:sz w:val="22"/>
                <w:szCs w:val="22"/>
              </w:rPr>
            </w:rPrChange>
          </w:rPr>
          <w:delText>, which can be used to better understand the extent to which</w:delText>
        </w:r>
        <w:r w:rsidRPr="00C8205D" w:rsidDel="00D95AB1">
          <w:rPr>
            <w:strike/>
            <w:color w:val="000000" w:themeColor="text1"/>
            <w:sz w:val="22"/>
            <w:szCs w:val="22"/>
            <w:rPrChange w:id="1812" w:author="Risa" w:date="2021-07-06T14:20:00Z">
              <w:rPr>
                <w:sz w:val="22"/>
                <w:szCs w:val="22"/>
              </w:rPr>
            </w:rPrChange>
          </w:rPr>
          <w:delText xml:space="preserve"> allometrics coupled with intra tree relations within individual populations</w:delText>
        </w:r>
        <w:r w:rsidR="009D2AAD" w:rsidRPr="00C8205D" w:rsidDel="00D95AB1">
          <w:rPr>
            <w:strike/>
            <w:color w:val="000000" w:themeColor="text1"/>
            <w:sz w:val="22"/>
            <w:szCs w:val="22"/>
            <w:rPrChange w:id="1813" w:author="Risa" w:date="2021-07-06T14:20:00Z">
              <w:rPr>
                <w:sz w:val="22"/>
                <w:szCs w:val="22"/>
              </w:rPr>
            </w:rPrChange>
          </w:rPr>
          <w:delText xml:space="preserve">. </w:delText>
        </w:r>
      </w:del>
      <w:moveFromRangeStart w:id="1814" w:author="Jeff" w:date="2021-06-21T15:34:00Z" w:name="move75182081"/>
      <w:moveFrom w:id="1815" w:author="Jeff" w:date="2021-06-21T15:34:00Z">
        <w:del w:id="1816" w:author="Jeff" w:date="2021-06-22T13:41:00Z">
          <w:r w:rsidR="009D2AAD" w:rsidRPr="00C8205D" w:rsidDel="00D95AB1">
            <w:rPr>
              <w:strike/>
              <w:color w:val="000000" w:themeColor="text1"/>
              <w:sz w:val="22"/>
              <w:szCs w:val="22"/>
              <w:rPrChange w:id="1817" w:author="Risa" w:date="2021-07-06T14:20:00Z">
                <w:rPr>
                  <w:sz w:val="22"/>
                  <w:szCs w:val="22"/>
                </w:rPr>
              </w:rPrChange>
            </w:rPr>
            <w:delText>In generating and analyzing data of these types</w:delText>
          </w:r>
          <w:r w:rsidR="009B6EB2" w:rsidRPr="00C8205D" w:rsidDel="00D95AB1">
            <w:rPr>
              <w:strike/>
              <w:color w:val="000000" w:themeColor="text1"/>
              <w:sz w:val="22"/>
              <w:szCs w:val="22"/>
              <w:rPrChange w:id="1818" w:author="Risa" w:date="2021-07-06T14:20:00Z">
                <w:rPr>
                  <w:sz w:val="22"/>
                  <w:szCs w:val="22"/>
                </w:rPr>
              </w:rPrChange>
            </w:rPr>
            <w:delText>,</w:delText>
          </w:r>
          <w:r w:rsidRPr="00C8205D" w:rsidDel="00D95AB1">
            <w:rPr>
              <w:strike/>
              <w:color w:val="000000" w:themeColor="text1"/>
              <w:sz w:val="22"/>
              <w:szCs w:val="22"/>
              <w:rPrChange w:id="1819" w:author="Risa" w:date="2021-07-06T14:20:00Z">
                <w:rPr>
                  <w:sz w:val="22"/>
                  <w:szCs w:val="22"/>
                </w:rPr>
              </w:rPrChange>
            </w:rPr>
            <w:delText xml:space="preserve"> </w:delText>
          </w:r>
          <w:r w:rsidR="00CB5E75" w:rsidRPr="00C8205D" w:rsidDel="00D95AB1">
            <w:rPr>
              <w:strike/>
              <w:color w:val="000000" w:themeColor="text1"/>
              <w:sz w:val="22"/>
              <w:szCs w:val="22"/>
              <w:rPrChange w:id="1820" w:author="Risa" w:date="2021-07-06T14:20: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1814"/>
      <w:moveToRangeStart w:id="1821" w:author="Jeff" w:date="2021-06-22T06:19:00Z" w:name="move75235180"/>
    </w:p>
    <w:p w14:paraId="171C1EF7" w14:textId="5910C346" w:rsidR="00216B60" w:rsidRPr="00C8205D" w:rsidDel="00D95AB1" w:rsidRDefault="00216B60" w:rsidP="001D7BE7">
      <w:pPr>
        <w:spacing w:line="360" w:lineRule="auto"/>
        <w:rPr>
          <w:del w:id="1822" w:author="Jeff" w:date="2021-06-22T13:39:00Z"/>
          <w:moveTo w:id="1823" w:author="Jeff" w:date="2021-06-22T06:19:00Z"/>
          <w:b/>
          <w:bCs/>
          <w:color w:val="000000" w:themeColor="text1"/>
          <w:sz w:val="22"/>
          <w:szCs w:val="22"/>
          <w:rPrChange w:id="1824" w:author="Risa" w:date="2021-07-06T14:20:00Z">
            <w:rPr>
              <w:del w:id="1825" w:author="Jeff" w:date="2021-06-22T13:39:00Z"/>
              <w:moveTo w:id="1826" w:author="Jeff" w:date="2021-06-22T06:19:00Z"/>
              <w:b/>
              <w:bCs/>
              <w:sz w:val="22"/>
              <w:szCs w:val="22"/>
            </w:rPr>
          </w:rPrChange>
        </w:rPr>
        <w:pPrChange w:id="1827" w:author="Risa" w:date="2021-07-06T13:11:00Z">
          <w:pPr>
            <w:spacing w:line="276" w:lineRule="auto"/>
            <w:jc w:val="both"/>
          </w:pPr>
        </w:pPrChange>
      </w:pPr>
      <w:moveTo w:id="1828" w:author="Jeff" w:date="2021-06-22T06:19:00Z">
        <w:del w:id="1829" w:author="Jeff" w:date="2021-06-22T13:39:00Z">
          <w:r w:rsidRPr="00C8205D" w:rsidDel="00D95AB1">
            <w:rPr>
              <w:b/>
              <w:bCs/>
              <w:color w:val="000000" w:themeColor="text1"/>
              <w:sz w:val="22"/>
              <w:szCs w:val="22"/>
              <w:rPrChange w:id="1830" w:author="Risa" w:date="2021-07-06T14:20:00Z">
                <w:rPr>
                  <w:b/>
                  <w:bCs/>
                  <w:sz w:val="22"/>
                  <w:szCs w:val="22"/>
                </w:rPr>
              </w:rPrChange>
            </w:rPr>
            <w:delText>Hypothesis testing</w:delText>
          </w:r>
        </w:del>
      </w:moveTo>
    </w:p>
    <w:p w14:paraId="150DB964" w14:textId="5CCC0281" w:rsidR="00E5034B" w:rsidRPr="00C8205D" w:rsidDel="00E5034B" w:rsidRDefault="00E5034B" w:rsidP="001D7BE7">
      <w:pPr>
        <w:spacing w:line="360" w:lineRule="auto"/>
        <w:rPr>
          <w:del w:id="1831" w:author="Jeff" w:date="2021-06-21T15:34:00Z"/>
          <w:moveTo w:id="1832" w:author="Jeff" w:date="2021-06-21T15:34:00Z"/>
          <w:color w:val="000000" w:themeColor="text1"/>
          <w:sz w:val="22"/>
          <w:szCs w:val="22"/>
          <w:rPrChange w:id="1833" w:author="Risa" w:date="2021-07-06T14:20:00Z">
            <w:rPr>
              <w:del w:id="1834" w:author="Jeff" w:date="2021-06-21T15:34:00Z"/>
              <w:moveTo w:id="1835" w:author="Jeff" w:date="2021-06-21T15:34:00Z"/>
              <w:sz w:val="22"/>
              <w:szCs w:val="22"/>
            </w:rPr>
          </w:rPrChange>
        </w:rPr>
        <w:pPrChange w:id="1836" w:author="Risa" w:date="2021-07-06T13:11:00Z">
          <w:pPr>
            <w:spacing w:line="276" w:lineRule="auto"/>
            <w:jc w:val="both"/>
          </w:pPr>
        </w:pPrChange>
      </w:pPr>
      <w:moveToRangeStart w:id="1837" w:author="Jeff" w:date="2021-06-21T15:34:00Z" w:name="move75182081"/>
      <w:moveToRangeEnd w:id="1821"/>
      <w:moveTo w:id="1838" w:author="Jeff" w:date="2021-06-21T15:34:00Z">
        <w:del w:id="1839" w:author="Jeff" w:date="2021-06-23T00:52:00Z">
          <w:r w:rsidRPr="00C8205D" w:rsidDel="009D0CC3">
            <w:rPr>
              <w:color w:val="000000" w:themeColor="text1"/>
              <w:sz w:val="22"/>
              <w:szCs w:val="22"/>
              <w:rPrChange w:id="1840" w:author="Risa" w:date="2021-07-06T14:20:00Z">
                <w:rPr>
                  <w:sz w:val="22"/>
                  <w:szCs w:val="22"/>
                </w:rPr>
              </w:rPrChange>
            </w:rPr>
            <w:delText xml:space="preserve">In generating and analyzing data of these types, we speculate our discoveries </w:delText>
          </w:r>
        </w:del>
        <w:del w:id="1841" w:author="Jeff" w:date="2021-06-21T17:35:00Z">
          <w:r w:rsidRPr="00C8205D" w:rsidDel="00662940">
            <w:rPr>
              <w:color w:val="000000" w:themeColor="text1"/>
              <w:sz w:val="22"/>
              <w:szCs w:val="22"/>
              <w:rPrChange w:id="1842" w:author="Risa" w:date="2021-07-06T14:20:00Z">
                <w:rPr>
                  <w:sz w:val="22"/>
                  <w:szCs w:val="22"/>
                </w:rPr>
              </w:rPrChange>
            </w:rPr>
            <w:delText>have application</w:delText>
          </w:r>
        </w:del>
        <w:del w:id="1843" w:author="Jeff" w:date="2021-06-23T00:52:00Z">
          <w:r w:rsidRPr="00C8205D" w:rsidDel="009D0CC3">
            <w:rPr>
              <w:color w:val="000000" w:themeColor="text1"/>
              <w:sz w:val="22"/>
              <w:szCs w:val="22"/>
              <w:rPrChange w:id="1844" w:author="Risa" w:date="2021-07-06T14:20:00Z">
                <w:rPr>
                  <w:sz w:val="22"/>
                  <w:szCs w:val="22"/>
                </w:rPr>
              </w:rPrChange>
            </w:rPr>
            <w:delText xml:space="preserve"> to </w:delText>
          </w:r>
        </w:del>
        <w:del w:id="1845" w:author="Jeff" w:date="2021-06-23T09:14:00Z">
          <w:r w:rsidRPr="00C8205D" w:rsidDel="004A780C">
            <w:rPr>
              <w:color w:val="000000" w:themeColor="text1"/>
              <w:sz w:val="22"/>
              <w:szCs w:val="22"/>
              <w:rPrChange w:id="1846" w:author="Risa" w:date="2021-07-06T14:20:00Z">
                <w:rPr>
                  <w:sz w:val="22"/>
                  <w:szCs w:val="22"/>
                </w:rPr>
              </w:rPrChange>
            </w:rPr>
            <w:delText xml:space="preserve">pitch pine colony management </w:delText>
          </w:r>
        </w:del>
        <w:del w:id="1847" w:author="Jeff" w:date="2021-06-21T17:36:00Z">
          <w:r w:rsidRPr="00C8205D" w:rsidDel="00662940">
            <w:rPr>
              <w:color w:val="000000" w:themeColor="text1"/>
              <w:sz w:val="22"/>
              <w:szCs w:val="22"/>
              <w:rPrChange w:id="1848" w:author="Risa" w:date="2021-07-06T14:20:00Z">
                <w:rPr>
                  <w:sz w:val="22"/>
                  <w:szCs w:val="22"/>
                </w:rPr>
              </w:rPrChange>
            </w:rPr>
            <w:delText xml:space="preserve">in </w:delText>
          </w:r>
        </w:del>
        <w:del w:id="1849" w:author="Jeff" w:date="2021-06-23T09:14:00Z">
          <w:r w:rsidRPr="00C8205D" w:rsidDel="004A780C">
            <w:rPr>
              <w:color w:val="000000" w:themeColor="text1"/>
              <w:sz w:val="22"/>
              <w:szCs w:val="22"/>
              <w:rPrChange w:id="1850" w:author="Risa" w:date="2021-07-06T14:20:00Z">
                <w:rPr>
                  <w:sz w:val="22"/>
                  <w:szCs w:val="22"/>
                </w:rPr>
              </w:rPrChange>
            </w:rPr>
            <w:delText>districts along the Eastern seaboard where natural fire and prescribed fire do not play a role in the lives of pine barrens.</w:delText>
          </w:r>
        </w:del>
      </w:moveTo>
    </w:p>
    <w:moveToRangeEnd w:id="1837"/>
    <w:p w14:paraId="264FAD1C" w14:textId="198902A1" w:rsidR="00B94AC1" w:rsidRPr="00C8205D" w:rsidDel="004A780C" w:rsidRDefault="00B94AC1" w:rsidP="001D7BE7">
      <w:pPr>
        <w:spacing w:line="360" w:lineRule="auto"/>
        <w:rPr>
          <w:del w:id="1851" w:author="Jeff" w:date="2021-06-23T09:14:00Z"/>
          <w:color w:val="000000" w:themeColor="text1"/>
          <w:sz w:val="22"/>
          <w:szCs w:val="22"/>
          <w:rPrChange w:id="1852" w:author="Risa" w:date="2021-07-06T14:20:00Z">
            <w:rPr>
              <w:del w:id="1853" w:author="Jeff" w:date="2021-06-23T09:14:00Z"/>
              <w:sz w:val="22"/>
              <w:szCs w:val="22"/>
            </w:rPr>
          </w:rPrChange>
        </w:rPr>
        <w:pPrChange w:id="1854" w:author="Risa" w:date="2021-07-06T13:11:00Z">
          <w:pPr>
            <w:spacing w:line="276" w:lineRule="auto"/>
            <w:jc w:val="both"/>
          </w:pPr>
        </w:pPrChange>
      </w:pPr>
    </w:p>
    <w:p w14:paraId="2782636A" w14:textId="73B5492B" w:rsidR="00992A1C" w:rsidRPr="00C8205D" w:rsidRDefault="00992A1C" w:rsidP="001D7BE7">
      <w:pPr>
        <w:spacing w:line="360" w:lineRule="auto"/>
        <w:rPr>
          <w:color w:val="000000" w:themeColor="text1"/>
          <w:sz w:val="22"/>
          <w:szCs w:val="22"/>
          <w:rPrChange w:id="1855" w:author="Risa" w:date="2021-07-06T14:20:00Z">
            <w:rPr>
              <w:sz w:val="22"/>
              <w:szCs w:val="22"/>
            </w:rPr>
          </w:rPrChange>
        </w:rPr>
        <w:pPrChange w:id="1856" w:author="Risa" w:date="2021-07-06T13:11:00Z">
          <w:pPr>
            <w:spacing w:line="360" w:lineRule="auto"/>
          </w:pPr>
        </w:pPrChange>
      </w:pPr>
    </w:p>
    <w:bookmarkEnd w:id="389"/>
    <w:p w14:paraId="635D3484" w14:textId="3E0E6B6D" w:rsidR="00E265E0" w:rsidRPr="00C8205D" w:rsidRDefault="00CA09DB" w:rsidP="001D7BE7">
      <w:pPr>
        <w:pStyle w:val="mb0"/>
        <w:shd w:val="clear" w:color="auto" w:fill="FFFFFF"/>
        <w:spacing w:before="0" w:beforeAutospacing="0" w:after="0" w:afterAutospacing="0" w:line="360" w:lineRule="auto"/>
        <w:rPr>
          <w:b/>
          <w:bCs/>
          <w:i/>
          <w:iCs/>
          <w:color w:val="000000" w:themeColor="text1"/>
          <w:sz w:val="22"/>
          <w:szCs w:val="22"/>
          <w:rPrChange w:id="1857" w:author="Risa" w:date="2021-07-06T14:20:00Z">
            <w:rPr>
              <w:b/>
              <w:bCs/>
              <w:i/>
              <w:iCs/>
              <w:sz w:val="22"/>
              <w:szCs w:val="22"/>
            </w:rPr>
          </w:rPrChange>
        </w:rPr>
        <w:pPrChange w:id="1858" w:author="Risa" w:date="2021-07-06T13:11:00Z">
          <w:pPr>
            <w:pStyle w:val="mb0"/>
            <w:shd w:val="clear" w:color="auto" w:fill="FFFFFF"/>
            <w:spacing w:before="0" w:beforeAutospacing="0" w:after="150" w:afterAutospacing="0" w:line="276" w:lineRule="auto"/>
          </w:pPr>
        </w:pPrChange>
      </w:pPr>
      <w:r w:rsidRPr="00C8205D">
        <w:rPr>
          <w:b/>
          <w:color w:val="000000" w:themeColor="text1"/>
          <w:sz w:val="22"/>
          <w:szCs w:val="22"/>
          <w:rPrChange w:id="1859" w:author="Risa" w:date="2021-07-06T14:20:00Z">
            <w:rPr>
              <w:b/>
              <w:sz w:val="22"/>
              <w:szCs w:val="22"/>
            </w:rPr>
          </w:rPrChange>
        </w:rPr>
        <w:t>METHODS</w:t>
      </w:r>
    </w:p>
    <w:p w14:paraId="60A76CB0" w14:textId="0C61F5ED" w:rsidR="00CA09DB" w:rsidRPr="00C8205D" w:rsidRDefault="00CA09DB" w:rsidP="001D7BE7">
      <w:pPr>
        <w:spacing w:line="360" w:lineRule="auto"/>
        <w:rPr>
          <w:bCs/>
          <w:i/>
          <w:iCs/>
          <w:color w:val="000000" w:themeColor="text1"/>
          <w:sz w:val="22"/>
          <w:szCs w:val="22"/>
          <w:rPrChange w:id="1860" w:author="Risa" w:date="2021-07-06T14:20:00Z">
            <w:rPr>
              <w:b/>
              <w:sz w:val="22"/>
              <w:szCs w:val="22"/>
            </w:rPr>
          </w:rPrChange>
        </w:rPr>
        <w:pPrChange w:id="1861" w:author="Risa" w:date="2021-07-06T13:11:00Z">
          <w:pPr>
            <w:spacing w:line="276" w:lineRule="auto"/>
            <w:jc w:val="both"/>
          </w:pPr>
        </w:pPrChange>
      </w:pPr>
      <w:r w:rsidRPr="00C8205D">
        <w:rPr>
          <w:bCs/>
          <w:i/>
          <w:iCs/>
          <w:color w:val="000000" w:themeColor="text1"/>
          <w:sz w:val="22"/>
          <w:szCs w:val="22"/>
          <w:rPrChange w:id="1862" w:author="Risa" w:date="2021-07-06T14:20:00Z">
            <w:rPr>
              <w:b/>
              <w:sz w:val="22"/>
              <w:szCs w:val="22"/>
            </w:rPr>
          </w:rPrChange>
        </w:rPr>
        <w:t>Study Extraction Sites</w:t>
      </w:r>
    </w:p>
    <w:p w14:paraId="7B4BA0F1" w14:textId="31CD2357" w:rsidR="00653C5E" w:rsidRPr="00C8205D" w:rsidRDefault="00776FA8" w:rsidP="001D7BE7">
      <w:pPr>
        <w:spacing w:line="360" w:lineRule="auto"/>
        <w:rPr>
          <w:b/>
          <w:color w:val="000000" w:themeColor="text1"/>
          <w:sz w:val="22"/>
          <w:szCs w:val="22"/>
          <w:rPrChange w:id="1863" w:author="Risa" w:date="2021-07-06T14:20:00Z">
            <w:rPr>
              <w:b/>
              <w:sz w:val="22"/>
              <w:szCs w:val="22"/>
            </w:rPr>
          </w:rPrChange>
        </w:rPr>
        <w:pPrChange w:id="1864" w:author="Risa" w:date="2021-07-06T13:11:00Z">
          <w:pPr>
            <w:spacing w:line="276" w:lineRule="auto"/>
            <w:jc w:val="both"/>
          </w:pPr>
        </w:pPrChange>
      </w:pPr>
      <w:commentRangeStart w:id="1865"/>
      <w:r w:rsidRPr="00C8205D">
        <w:rPr>
          <w:color w:val="000000" w:themeColor="text1"/>
          <w:sz w:val="22"/>
          <w:szCs w:val="22"/>
          <w:rPrChange w:id="1866" w:author="Risa" w:date="2021-07-06T14:20:00Z">
            <w:rPr>
              <w:sz w:val="22"/>
              <w:szCs w:val="22"/>
            </w:rPr>
          </w:rPrChange>
        </w:rPr>
        <w:t>We investigate</w:t>
      </w:r>
      <w:ins w:id="1867" w:author="Nick Smith" w:date="2021-06-30T16:13:00Z">
        <w:r w:rsidR="006F0171" w:rsidRPr="00C8205D">
          <w:rPr>
            <w:color w:val="000000" w:themeColor="text1"/>
            <w:sz w:val="22"/>
            <w:szCs w:val="22"/>
            <w:rPrChange w:id="1868" w:author="Risa" w:date="2021-07-06T14:20:00Z">
              <w:rPr>
                <w:sz w:val="22"/>
                <w:szCs w:val="22"/>
              </w:rPr>
            </w:rPrChange>
          </w:rPr>
          <w:t>d</w:t>
        </w:r>
      </w:ins>
      <w:del w:id="1869" w:author="Jeff" w:date="2021-06-23T06:16:00Z">
        <w:r w:rsidRPr="00C8205D" w:rsidDel="00CB77B4">
          <w:rPr>
            <w:color w:val="000000" w:themeColor="text1"/>
            <w:sz w:val="22"/>
            <w:szCs w:val="22"/>
            <w:rPrChange w:id="1870" w:author="Risa" w:date="2021-07-06T14:20:00Z">
              <w:rPr>
                <w:sz w:val="22"/>
                <w:szCs w:val="22"/>
              </w:rPr>
            </w:rPrChange>
          </w:rPr>
          <w:delText>d</w:delText>
        </w:r>
      </w:del>
      <w:r w:rsidRPr="00C8205D">
        <w:rPr>
          <w:color w:val="000000" w:themeColor="text1"/>
          <w:sz w:val="22"/>
          <w:szCs w:val="22"/>
          <w:rPrChange w:id="1871" w:author="Risa" w:date="2021-07-06T14:20:00Z">
            <w:rPr>
              <w:sz w:val="22"/>
              <w:szCs w:val="22"/>
            </w:rPr>
          </w:rPrChange>
        </w:rPr>
        <w:t xml:space="preserve"> </w:t>
      </w:r>
      <w:r w:rsidR="004372A8" w:rsidRPr="00C8205D">
        <w:rPr>
          <w:color w:val="000000" w:themeColor="text1"/>
          <w:sz w:val="22"/>
          <w:szCs w:val="22"/>
          <w:rPrChange w:id="1872" w:author="Risa" w:date="2021-07-06T14:20:00Z">
            <w:rPr>
              <w:sz w:val="22"/>
              <w:szCs w:val="22"/>
            </w:rPr>
          </w:rPrChange>
        </w:rPr>
        <w:t xml:space="preserve">fifteen </w:t>
      </w:r>
      <w:r w:rsidRPr="00C8205D">
        <w:rPr>
          <w:color w:val="000000" w:themeColor="text1"/>
          <w:sz w:val="22"/>
          <w:szCs w:val="22"/>
          <w:rPrChange w:id="1873" w:author="Risa" w:date="2021-07-06T14:20:00Z">
            <w:rPr>
              <w:sz w:val="22"/>
              <w:szCs w:val="22"/>
            </w:rPr>
          </w:rPrChange>
        </w:rPr>
        <w:t>p</w:t>
      </w:r>
      <w:r w:rsidR="0035539C" w:rsidRPr="00C8205D">
        <w:rPr>
          <w:color w:val="000000" w:themeColor="text1"/>
          <w:sz w:val="22"/>
          <w:szCs w:val="22"/>
          <w:rPrChange w:id="1874" w:author="Risa" w:date="2021-07-06T14:20:00Z">
            <w:rPr>
              <w:sz w:val="22"/>
              <w:szCs w:val="22"/>
            </w:rPr>
          </w:rPrChange>
        </w:rPr>
        <w:t>itch pine</w:t>
      </w:r>
      <w:r w:rsidR="004372A8" w:rsidRPr="00C8205D">
        <w:rPr>
          <w:color w:val="000000" w:themeColor="text1"/>
          <w:sz w:val="22"/>
          <w:szCs w:val="22"/>
          <w:rPrChange w:id="1875" w:author="Risa" w:date="2021-07-06T14:20:00Z">
            <w:rPr>
              <w:sz w:val="22"/>
              <w:szCs w:val="22"/>
            </w:rPr>
          </w:rPrChange>
        </w:rPr>
        <w:t xml:space="preserve"> specimens</w:t>
      </w:r>
      <w:r w:rsidR="0035539C" w:rsidRPr="00C8205D">
        <w:rPr>
          <w:color w:val="000000" w:themeColor="text1"/>
          <w:sz w:val="22"/>
          <w:szCs w:val="22"/>
          <w:rPrChange w:id="1876" w:author="Risa" w:date="2021-07-06T14:20:00Z">
            <w:rPr>
              <w:sz w:val="22"/>
              <w:szCs w:val="22"/>
            </w:rPr>
          </w:rPrChange>
        </w:rPr>
        <w:t xml:space="preserve"> at </w:t>
      </w:r>
      <w:r w:rsidR="004372A8" w:rsidRPr="00C8205D">
        <w:rPr>
          <w:color w:val="000000" w:themeColor="text1"/>
          <w:sz w:val="22"/>
          <w:szCs w:val="22"/>
          <w:rPrChange w:id="1877" w:author="Risa" w:date="2021-07-06T14:20:00Z">
            <w:rPr>
              <w:sz w:val="22"/>
              <w:szCs w:val="22"/>
            </w:rPr>
          </w:rPrChange>
        </w:rPr>
        <w:t xml:space="preserve">each of </w:t>
      </w:r>
      <w:r w:rsidR="0035539C" w:rsidRPr="00C8205D">
        <w:rPr>
          <w:color w:val="000000" w:themeColor="text1"/>
          <w:sz w:val="22"/>
          <w:szCs w:val="22"/>
          <w:rPrChange w:id="1878" w:author="Risa" w:date="2021-07-06T14:20:00Z">
            <w:rPr>
              <w:sz w:val="22"/>
              <w:szCs w:val="22"/>
            </w:rPr>
          </w:rPrChange>
        </w:rPr>
        <w:t>f</w:t>
      </w:r>
      <w:r w:rsidR="00CA09DB" w:rsidRPr="00C8205D">
        <w:rPr>
          <w:color w:val="000000" w:themeColor="text1"/>
          <w:sz w:val="22"/>
          <w:szCs w:val="22"/>
          <w:rPrChange w:id="1879" w:author="Risa" w:date="2021-07-06T14:20:00Z">
            <w:rPr>
              <w:sz w:val="22"/>
              <w:szCs w:val="22"/>
            </w:rPr>
          </w:rPrChange>
        </w:rPr>
        <w:t xml:space="preserve">our sites at </w:t>
      </w:r>
      <w:r w:rsidR="00C437EC" w:rsidRPr="00C8205D">
        <w:rPr>
          <w:color w:val="000000" w:themeColor="text1"/>
          <w:sz w:val="22"/>
          <w:szCs w:val="22"/>
          <w:rPrChange w:id="1880" w:author="Risa" w:date="2021-07-06T14:20:00Z">
            <w:rPr>
              <w:sz w:val="22"/>
              <w:szCs w:val="22"/>
            </w:rPr>
          </w:rPrChange>
        </w:rPr>
        <w:t>Mt. Desert Island</w:t>
      </w:r>
      <w:r w:rsidR="0044600E" w:rsidRPr="00C8205D">
        <w:rPr>
          <w:color w:val="000000" w:themeColor="text1"/>
          <w:sz w:val="22"/>
          <w:szCs w:val="22"/>
          <w:rPrChange w:id="1881" w:author="Risa" w:date="2021-07-06T14:20:00Z">
            <w:rPr>
              <w:sz w:val="22"/>
              <w:szCs w:val="22"/>
            </w:rPr>
          </w:rPrChange>
        </w:rPr>
        <w:t xml:space="preserve"> (</w:t>
      </w:r>
      <w:ins w:id="1882" w:author="Jeff" w:date="2021-06-22T07:34:00Z">
        <w:r w:rsidR="00372C49" w:rsidRPr="00C8205D">
          <w:rPr>
            <w:color w:val="000000" w:themeColor="text1"/>
            <w:sz w:val="22"/>
            <w:szCs w:val="22"/>
            <w:rPrChange w:id="1883" w:author="Risa" w:date="2021-07-06T14:20:00Z">
              <w:rPr>
                <w:sz w:val="22"/>
                <w:szCs w:val="22"/>
              </w:rPr>
            </w:rPrChange>
          </w:rPr>
          <w:t xml:space="preserve">Fig. 2, </w:t>
        </w:r>
      </w:ins>
      <w:r w:rsidR="0044600E" w:rsidRPr="00C8205D">
        <w:rPr>
          <w:color w:val="000000" w:themeColor="text1"/>
          <w:sz w:val="22"/>
          <w:szCs w:val="22"/>
          <w:rPrChange w:id="1884" w:author="Risa" w:date="2021-07-06T14:20:00Z">
            <w:rPr>
              <w:sz w:val="22"/>
              <w:szCs w:val="22"/>
            </w:rPr>
          </w:rPrChange>
        </w:rPr>
        <w:t>Tab. 1)</w:t>
      </w:r>
      <w:r w:rsidR="0035539C" w:rsidRPr="00C8205D">
        <w:rPr>
          <w:color w:val="000000" w:themeColor="text1"/>
          <w:sz w:val="22"/>
          <w:szCs w:val="22"/>
          <w:rPrChange w:id="1885" w:author="Risa" w:date="2021-07-06T14:20:00Z">
            <w:rPr>
              <w:sz w:val="22"/>
              <w:szCs w:val="22"/>
            </w:rPr>
          </w:rPrChange>
        </w:rPr>
        <w:t xml:space="preserve">, </w:t>
      </w:r>
      <w:r w:rsidR="00CA09DB" w:rsidRPr="00C8205D">
        <w:rPr>
          <w:color w:val="000000" w:themeColor="text1"/>
          <w:sz w:val="22"/>
          <w:szCs w:val="22"/>
          <w:rPrChange w:id="1886" w:author="Risa" w:date="2021-07-06T14:20:00Z">
            <w:rPr>
              <w:sz w:val="22"/>
              <w:szCs w:val="22"/>
            </w:rPr>
          </w:rPrChange>
        </w:rPr>
        <w:t>factorially crossed</w:t>
      </w:r>
      <w:r w:rsidR="0035539C" w:rsidRPr="00C8205D">
        <w:rPr>
          <w:color w:val="000000" w:themeColor="text1"/>
          <w:sz w:val="22"/>
          <w:szCs w:val="22"/>
          <w:rPrChange w:id="1887" w:author="Risa" w:date="2021-07-06T14:20:00Z">
            <w:rPr>
              <w:sz w:val="22"/>
              <w:szCs w:val="22"/>
            </w:rPr>
          </w:rPrChange>
        </w:rPr>
        <w:t xml:space="preserve"> in a</w:t>
      </w:r>
      <w:r w:rsidR="00CA09DB" w:rsidRPr="00C8205D">
        <w:rPr>
          <w:color w:val="000000" w:themeColor="text1"/>
          <w:sz w:val="22"/>
          <w:szCs w:val="22"/>
          <w:rPrChange w:id="1888" w:author="Risa" w:date="2021-07-06T14:20:00Z">
            <w:rPr>
              <w:sz w:val="22"/>
              <w:szCs w:val="22"/>
            </w:rPr>
          </w:rPrChange>
        </w:rPr>
        <w:t xml:space="preserve"> fire history (Miller </w:t>
      </w:r>
      <w:r w:rsidR="00CA09DB" w:rsidRPr="00C8205D">
        <w:rPr>
          <w:i/>
          <w:iCs/>
          <w:color w:val="000000" w:themeColor="text1"/>
          <w:sz w:val="22"/>
          <w:szCs w:val="22"/>
          <w:rPrChange w:id="1889" w:author="Risa" w:date="2021-07-06T14:20:00Z">
            <w:rPr>
              <w:i/>
              <w:iCs/>
              <w:sz w:val="22"/>
              <w:szCs w:val="22"/>
            </w:rPr>
          </w:rPrChange>
        </w:rPr>
        <w:t>et al</w:t>
      </w:r>
      <w:r w:rsidR="00791BE1" w:rsidRPr="00C8205D">
        <w:rPr>
          <w:color w:val="000000" w:themeColor="text1"/>
          <w:sz w:val="22"/>
          <w:szCs w:val="22"/>
          <w:rPrChange w:id="1890" w:author="Risa" w:date="2021-07-06T14:20:00Z">
            <w:rPr>
              <w:sz w:val="22"/>
              <w:szCs w:val="22"/>
            </w:rPr>
          </w:rPrChange>
        </w:rPr>
        <w:t xml:space="preserve">. </w:t>
      </w:r>
      <w:r w:rsidR="00CA09DB" w:rsidRPr="00C8205D">
        <w:rPr>
          <w:color w:val="000000" w:themeColor="text1"/>
          <w:sz w:val="22"/>
          <w:szCs w:val="22"/>
          <w:rPrChange w:id="1891" w:author="Risa" w:date="2021-07-06T14:20:00Z">
            <w:rPr>
              <w:sz w:val="22"/>
              <w:szCs w:val="22"/>
            </w:rPr>
          </w:rPrChange>
        </w:rPr>
        <w:t>201</w:t>
      </w:r>
      <w:r w:rsidR="003A5590" w:rsidRPr="00C8205D">
        <w:rPr>
          <w:color w:val="000000" w:themeColor="text1"/>
          <w:sz w:val="22"/>
          <w:szCs w:val="22"/>
          <w:rPrChange w:id="1892" w:author="Risa" w:date="2021-07-06T14:20:00Z">
            <w:rPr>
              <w:sz w:val="22"/>
              <w:szCs w:val="22"/>
            </w:rPr>
          </w:rPrChange>
        </w:rPr>
        <w:t>7</w:t>
      </w:r>
      <w:r w:rsidR="00CA09DB" w:rsidRPr="00C8205D">
        <w:rPr>
          <w:color w:val="000000" w:themeColor="text1"/>
          <w:sz w:val="22"/>
          <w:szCs w:val="22"/>
          <w:rPrChange w:id="1893" w:author="Risa" w:date="2021-07-06T14:20:00Z">
            <w:rPr>
              <w:sz w:val="22"/>
              <w:szCs w:val="22"/>
            </w:rPr>
          </w:rPrChange>
        </w:rPr>
        <w:t>)</w:t>
      </w:r>
      <w:r w:rsidR="0035539C" w:rsidRPr="00C8205D">
        <w:rPr>
          <w:color w:val="000000" w:themeColor="text1"/>
          <w:sz w:val="22"/>
          <w:szCs w:val="22"/>
          <w:rPrChange w:id="1894" w:author="Risa" w:date="2021-07-06T14:20:00Z">
            <w:rPr>
              <w:sz w:val="22"/>
              <w:szCs w:val="22"/>
            </w:rPr>
          </w:rPrChange>
        </w:rPr>
        <w:t xml:space="preserve"> by elevation design</w:t>
      </w:r>
      <w:r w:rsidR="00CA09DB" w:rsidRPr="00C8205D">
        <w:rPr>
          <w:color w:val="000000" w:themeColor="text1"/>
          <w:sz w:val="22"/>
          <w:szCs w:val="22"/>
          <w:rPrChange w:id="1895" w:author="Risa" w:date="2021-07-06T14:20:00Z">
            <w:rPr>
              <w:sz w:val="22"/>
              <w:szCs w:val="22"/>
            </w:rPr>
          </w:rPrChange>
        </w:rPr>
        <w:t xml:space="preserve">: (1) Wonderland trail </w:t>
      </w:r>
      <w:r w:rsidR="00A658A8" w:rsidRPr="00C8205D">
        <w:rPr>
          <w:color w:val="000000" w:themeColor="text1"/>
          <w:sz w:val="22"/>
          <w:szCs w:val="22"/>
          <w:rPrChange w:id="1896" w:author="Risa" w:date="2021-07-06T14:20:00Z">
            <w:rPr>
              <w:sz w:val="22"/>
              <w:szCs w:val="22"/>
            </w:rPr>
          </w:rPrChange>
        </w:rPr>
        <w:t xml:space="preserve">at an average of </w:t>
      </w:r>
      <w:del w:id="1897" w:author="Jeff" w:date="2021-07-03T21:47:00Z">
        <w:r w:rsidR="00377741" w:rsidRPr="00C8205D" w:rsidDel="00D2799F">
          <w:rPr>
            <w:color w:val="000000" w:themeColor="text1"/>
            <w:sz w:val="22"/>
            <w:szCs w:val="22"/>
            <w:rPrChange w:id="1898" w:author="Risa" w:date="2021-07-06T14:20:00Z">
              <w:rPr>
                <w:sz w:val="22"/>
                <w:szCs w:val="22"/>
              </w:rPr>
            </w:rPrChange>
          </w:rPr>
          <w:delText>58.5 ft</w:delText>
        </w:r>
      </w:del>
      <w:ins w:id="1899" w:author="Jeff" w:date="2021-07-03T21:47:00Z">
        <w:r w:rsidR="00D2799F" w:rsidRPr="00C8205D">
          <w:rPr>
            <w:color w:val="000000" w:themeColor="text1"/>
            <w:sz w:val="22"/>
            <w:szCs w:val="22"/>
            <w:rPrChange w:id="1900" w:author="Risa" w:date="2021-07-06T14:20:00Z">
              <w:rPr>
                <w:sz w:val="22"/>
                <w:szCs w:val="22"/>
              </w:rPr>
            </w:rPrChange>
          </w:rPr>
          <w:t>17.03m</w:t>
        </w:r>
      </w:ins>
      <w:r w:rsidR="00377741" w:rsidRPr="00C8205D">
        <w:rPr>
          <w:color w:val="000000" w:themeColor="text1"/>
          <w:sz w:val="22"/>
          <w:szCs w:val="22"/>
          <w:rPrChange w:id="1901" w:author="Risa" w:date="2021-07-06T14:20:00Z">
            <w:rPr>
              <w:sz w:val="22"/>
              <w:szCs w:val="22"/>
            </w:rPr>
          </w:rPrChange>
        </w:rPr>
        <w:t xml:space="preserve"> </w:t>
      </w:r>
      <w:r w:rsidR="00CA09DB" w:rsidRPr="00C8205D">
        <w:rPr>
          <w:color w:val="000000" w:themeColor="text1"/>
          <w:sz w:val="22"/>
          <w:szCs w:val="22"/>
          <w:rPrChange w:id="1902" w:author="Risa" w:date="2021-07-06T14:20:00Z">
            <w:rPr>
              <w:sz w:val="22"/>
              <w:szCs w:val="22"/>
            </w:rPr>
          </w:rPrChange>
        </w:rPr>
        <w:t xml:space="preserve">elevation (low elevation, outside the footprint of the 1947 fire), (2) Gorham cliffs </w:t>
      </w:r>
      <w:r w:rsidR="00A658A8" w:rsidRPr="00C8205D">
        <w:rPr>
          <w:color w:val="000000" w:themeColor="text1"/>
          <w:sz w:val="22"/>
          <w:szCs w:val="22"/>
          <w:rPrChange w:id="1903" w:author="Risa" w:date="2021-07-06T14:20:00Z">
            <w:rPr>
              <w:sz w:val="22"/>
              <w:szCs w:val="22"/>
            </w:rPr>
          </w:rPrChange>
        </w:rPr>
        <w:t>at an average of</w:t>
      </w:r>
      <w:r w:rsidR="00A658A8" w:rsidRPr="00C8205D">
        <w:rPr>
          <w:i/>
          <w:iCs/>
          <w:color w:val="000000" w:themeColor="text1"/>
          <w:sz w:val="22"/>
          <w:szCs w:val="22"/>
          <w:rPrChange w:id="1904" w:author="Risa" w:date="2021-07-06T14:20:00Z">
            <w:rPr>
              <w:i/>
              <w:iCs/>
              <w:sz w:val="22"/>
              <w:szCs w:val="22"/>
            </w:rPr>
          </w:rPrChange>
        </w:rPr>
        <w:t xml:space="preserve"> </w:t>
      </w:r>
      <w:del w:id="1905" w:author="Jeff" w:date="2021-07-03T21:47:00Z">
        <w:r w:rsidR="00377741" w:rsidRPr="00C8205D" w:rsidDel="00D2799F">
          <w:rPr>
            <w:color w:val="000000" w:themeColor="text1"/>
            <w:sz w:val="22"/>
            <w:szCs w:val="22"/>
            <w:rPrChange w:id="1906" w:author="Risa" w:date="2021-07-06T14:20:00Z">
              <w:rPr>
                <w:sz w:val="22"/>
                <w:szCs w:val="22"/>
              </w:rPr>
            </w:rPrChange>
          </w:rPr>
          <w:delText>101.5</w:delText>
        </w:r>
        <w:r w:rsidR="00791BE1" w:rsidRPr="00C8205D" w:rsidDel="00D2799F">
          <w:rPr>
            <w:color w:val="000000" w:themeColor="text1"/>
            <w:sz w:val="22"/>
            <w:szCs w:val="22"/>
            <w:rPrChange w:id="1907" w:author="Risa" w:date="2021-07-06T14:20:00Z">
              <w:rPr>
                <w:sz w:val="22"/>
                <w:szCs w:val="22"/>
              </w:rPr>
            </w:rPrChange>
          </w:rPr>
          <w:delText xml:space="preserve"> </w:delText>
        </w:r>
        <w:r w:rsidR="00377741" w:rsidRPr="00C8205D" w:rsidDel="00D2799F">
          <w:rPr>
            <w:color w:val="000000" w:themeColor="text1"/>
            <w:sz w:val="22"/>
            <w:szCs w:val="22"/>
            <w:rPrChange w:id="1908" w:author="Risa" w:date="2021-07-06T14:20:00Z">
              <w:rPr>
                <w:sz w:val="22"/>
                <w:szCs w:val="22"/>
              </w:rPr>
            </w:rPrChange>
          </w:rPr>
          <w:delText>ft</w:delText>
        </w:r>
      </w:del>
      <w:ins w:id="1909" w:author="Jeff" w:date="2021-07-03T21:47:00Z">
        <w:r w:rsidR="00D2799F" w:rsidRPr="00C8205D">
          <w:rPr>
            <w:color w:val="000000" w:themeColor="text1"/>
            <w:sz w:val="22"/>
            <w:szCs w:val="22"/>
            <w:rPrChange w:id="1910" w:author="Risa" w:date="2021-07-06T14:20:00Z">
              <w:rPr>
                <w:sz w:val="22"/>
                <w:szCs w:val="22"/>
              </w:rPr>
            </w:rPrChange>
          </w:rPr>
          <w:t>30.937m</w:t>
        </w:r>
      </w:ins>
      <w:r w:rsidR="00770DD9" w:rsidRPr="00C8205D">
        <w:rPr>
          <w:color w:val="000000" w:themeColor="text1"/>
          <w:sz w:val="22"/>
          <w:szCs w:val="22"/>
          <w:rPrChange w:id="1911" w:author="Risa" w:date="2021-07-06T14:20:00Z">
            <w:rPr>
              <w:sz w:val="22"/>
              <w:szCs w:val="22"/>
            </w:rPr>
          </w:rPrChange>
        </w:rPr>
        <w:t xml:space="preserve"> </w:t>
      </w:r>
      <w:r w:rsidR="00CA09DB" w:rsidRPr="00C8205D">
        <w:rPr>
          <w:color w:val="000000" w:themeColor="text1"/>
          <w:sz w:val="22"/>
          <w:szCs w:val="22"/>
          <w:rPrChange w:id="1912" w:author="Risa" w:date="2021-07-06T14:20:00Z">
            <w:rPr>
              <w:sz w:val="22"/>
              <w:szCs w:val="22"/>
            </w:rPr>
          </w:rPrChange>
        </w:rPr>
        <w:t xml:space="preserve">(low elevation, within the footprint), (3) St. </w:t>
      </w:r>
      <w:proofErr w:type="spellStart"/>
      <w:r w:rsidR="00CA09DB" w:rsidRPr="00C8205D">
        <w:rPr>
          <w:color w:val="000000" w:themeColor="text1"/>
          <w:sz w:val="22"/>
          <w:szCs w:val="22"/>
          <w:rPrChange w:id="1913" w:author="Risa" w:date="2021-07-06T14:20:00Z">
            <w:rPr>
              <w:sz w:val="22"/>
              <w:szCs w:val="22"/>
            </w:rPr>
          </w:rPrChange>
        </w:rPr>
        <w:t>Sauveur</w:t>
      </w:r>
      <w:proofErr w:type="spellEnd"/>
      <w:r w:rsidR="00CA09DB" w:rsidRPr="00C8205D">
        <w:rPr>
          <w:color w:val="000000" w:themeColor="text1"/>
          <w:sz w:val="22"/>
          <w:szCs w:val="22"/>
          <w:rPrChange w:id="1914" w:author="Risa" w:date="2021-07-06T14:20:00Z">
            <w:rPr>
              <w:sz w:val="22"/>
              <w:szCs w:val="22"/>
            </w:rPr>
          </w:rPrChange>
        </w:rPr>
        <w:t xml:space="preserve"> trai</w:t>
      </w:r>
      <w:r w:rsidR="00770DD9" w:rsidRPr="00C8205D">
        <w:rPr>
          <w:color w:val="000000" w:themeColor="text1"/>
          <w:sz w:val="22"/>
          <w:szCs w:val="22"/>
          <w:rPrChange w:id="1915" w:author="Risa" w:date="2021-07-06T14:20:00Z">
            <w:rPr>
              <w:sz w:val="22"/>
              <w:szCs w:val="22"/>
            </w:rPr>
          </w:rPrChange>
        </w:rPr>
        <w:t>l</w:t>
      </w:r>
      <w:r w:rsidR="00CA09DB" w:rsidRPr="00C8205D">
        <w:rPr>
          <w:color w:val="000000" w:themeColor="text1"/>
          <w:sz w:val="22"/>
          <w:szCs w:val="22"/>
          <w:rPrChange w:id="1916" w:author="Risa" w:date="2021-07-06T14:20:00Z">
            <w:rPr>
              <w:sz w:val="22"/>
              <w:szCs w:val="22"/>
            </w:rPr>
          </w:rPrChange>
        </w:rPr>
        <w:t xml:space="preserve"> </w:t>
      </w:r>
      <w:r w:rsidR="00A658A8" w:rsidRPr="00C8205D">
        <w:rPr>
          <w:color w:val="000000" w:themeColor="text1"/>
          <w:sz w:val="22"/>
          <w:szCs w:val="22"/>
          <w:rPrChange w:id="1917" w:author="Risa" w:date="2021-07-06T14:20:00Z">
            <w:rPr>
              <w:sz w:val="22"/>
              <w:szCs w:val="22"/>
            </w:rPr>
          </w:rPrChange>
        </w:rPr>
        <w:t>at an average of</w:t>
      </w:r>
      <w:r w:rsidR="00A658A8" w:rsidRPr="00C8205D">
        <w:rPr>
          <w:i/>
          <w:iCs/>
          <w:color w:val="000000" w:themeColor="text1"/>
          <w:sz w:val="22"/>
          <w:szCs w:val="22"/>
          <w:rPrChange w:id="1918" w:author="Risa" w:date="2021-07-06T14:20:00Z">
            <w:rPr>
              <w:i/>
              <w:iCs/>
              <w:sz w:val="22"/>
              <w:szCs w:val="22"/>
            </w:rPr>
          </w:rPrChange>
        </w:rPr>
        <w:t xml:space="preserve"> </w:t>
      </w:r>
      <w:del w:id="1919" w:author="Jeff" w:date="2021-07-03T21:48:00Z">
        <w:r w:rsidR="00377741" w:rsidRPr="00C8205D" w:rsidDel="00D2799F">
          <w:rPr>
            <w:color w:val="000000" w:themeColor="text1"/>
            <w:sz w:val="22"/>
            <w:szCs w:val="22"/>
            <w:rPrChange w:id="1920" w:author="Risa" w:date="2021-07-06T14:20:00Z">
              <w:rPr>
                <w:sz w:val="22"/>
                <w:szCs w:val="22"/>
              </w:rPr>
            </w:rPrChange>
          </w:rPr>
          <w:delText>563.5 ft</w:delText>
        </w:r>
      </w:del>
      <w:ins w:id="1921" w:author="Jeff" w:date="2021-07-03T21:48:00Z">
        <w:r w:rsidR="00D2799F" w:rsidRPr="00C8205D">
          <w:rPr>
            <w:color w:val="000000" w:themeColor="text1"/>
            <w:sz w:val="22"/>
            <w:szCs w:val="22"/>
            <w:rPrChange w:id="1922" w:author="Risa" w:date="2021-07-06T14:20:00Z">
              <w:rPr>
                <w:sz w:val="22"/>
                <w:szCs w:val="22"/>
              </w:rPr>
            </w:rPrChange>
          </w:rPr>
          <w:t>171.25m</w:t>
        </w:r>
      </w:ins>
      <w:r w:rsidR="00770DD9" w:rsidRPr="00C8205D">
        <w:rPr>
          <w:color w:val="000000" w:themeColor="text1"/>
          <w:sz w:val="22"/>
          <w:szCs w:val="22"/>
          <w:rPrChange w:id="1923" w:author="Risa" w:date="2021-07-06T14:20:00Z">
            <w:rPr>
              <w:sz w:val="22"/>
              <w:szCs w:val="22"/>
            </w:rPr>
          </w:rPrChange>
        </w:rPr>
        <w:t xml:space="preserve"> </w:t>
      </w:r>
      <w:r w:rsidR="00CA09DB" w:rsidRPr="00C8205D">
        <w:rPr>
          <w:color w:val="000000" w:themeColor="text1"/>
          <w:sz w:val="22"/>
          <w:szCs w:val="22"/>
          <w:rPrChange w:id="1924" w:author="Risa" w:date="2021-07-06T14:20:00Z">
            <w:rPr>
              <w:sz w:val="22"/>
              <w:szCs w:val="22"/>
            </w:rPr>
          </w:rPrChange>
        </w:rPr>
        <w:t>(high elevation, outside the footprint) and (4) South Cadillac trail</w:t>
      </w:r>
      <w:r w:rsidR="00770DD9" w:rsidRPr="00C8205D">
        <w:rPr>
          <w:i/>
          <w:iCs/>
          <w:color w:val="000000" w:themeColor="text1"/>
          <w:sz w:val="22"/>
          <w:szCs w:val="22"/>
          <w:rPrChange w:id="1925" w:author="Risa" w:date="2021-07-06T14:20:00Z">
            <w:rPr>
              <w:i/>
              <w:iCs/>
              <w:sz w:val="22"/>
              <w:szCs w:val="22"/>
            </w:rPr>
          </w:rPrChange>
        </w:rPr>
        <w:t xml:space="preserve"> </w:t>
      </w:r>
      <w:r w:rsidR="00A658A8" w:rsidRPr="00C8205D">
        <w:rPr>
          <w:color w:val="000000" w:themeColor="text1"/>
          <w:sz w:val="22"/>
          <w:szCs w:val="22"/>
          <w:rPrChange w:id="1926" w:author="Risa" w:date="2021-07-06T14:20:00Z">
            <w:rPr>
              <w:sz w:val="22"/>
              <w:szCs w:val="22"/>
            </w:rPr>
          </w:rPrChange>
        </w:rPr>
        <w:t>at an average of</w:t>
      </w:r>
      <w:ins w:id="1927" w:author="Jeff" w:date="2021-07-03T21:48:00Z">
        <w:r w:rsidR="00D2799F" w:rsidRPr="00C8205D">
          <w:rPr>
            <w:color w:val="000000" w:themeColor="text1"/>
            <w:sz w:val="22"/>
            <w:szCs w:val="22"/>
            <w:rPrChange w:id="1928" w:author="Risa" w:date="2021-07-06T14:20:00Z">
              <w:rPr>
                <w:sz w:val="22"/>
                <w:szCs w:val="22"/>
              </w:rPr>
            </w:rPrChange>
          </w:rPr>
          <w:t xml:space="preserve"> 277.97m</w:t>
        </w:r>
      </w:ins>
      <w:r w:rsidR="00A658A8" w:rsidRPr="00C8205D">
        <w:rPr>
          <w:color w:val="000000" w:themeColor="text1"/>
          <w:sz w:val="22"/>
          <w:szCs w:val="22"/>
          <w:rPrChange w:id="1929" w:author="Risa" w:date="2021-07-06T14:20:00Z">
            <w:rPr>
              <w:sz w:val="22"/>
              <w:szCs w:val="22"/>
            </w:rPr>
          </w:rPrChange>
        </w:rPr>
        <w:t xml:space="preserve"> </w:t>
      </w:r>
      <w:commentRangeEnd w:id="1865"/>
      <w:r w:rsidR="00D2799F" w:rsidRPr="00C8205D">
        <w:rPr>
          <w:rStyle w:val="CommentReference"/>
          <w:color w:val="000000" w:themeColor="text1"/>
          <w:sz w:val="22"/>
          <w:szCs w:val="22"/>
          <w:rPrChange w:id="1930" w:author="Risa" w:date="2021-07-06T14:20:00Z">
            <w:rPr>
              <w:rStyle w:val="CommentReference"/>
            </w:rPr>
          </w:rPrChange>
        </w:rPr>
        <w:commentReference w:id="1865"/>
      </w:r>
      <w:del w:id="1931" w:author="Jeff" w:date="2021-07-03T21:48:00Z">
        <w:r w:rsidR="00377741" w:rsidRPr="00C8205D" w:rsidDel="00D2799F">
          <w:rPr>
            <w:color w:val="000000" w:themeColor="text1"/>
            <w:sz w:val="22"/>
            <w:szCs w:val="22"/>
            <w:rPrChange w:id="1932" w:author="Risa" w:date="2021-07-06T14:20:00Z">
              <w:rPr>
                <w:sz w:val="22"/>
                <w:szCs w:val="22"/>
              </w:rPr>
            </w:rPrChange>
          </w:rPr>
          <w:delText>912 ft</w:delText>
        </w:r>
        <w:r w:rsidR="00CA09DB" w:rsidRPr="00C8205D" w:rsidDel="00D2799F">
          <w:rPr>
            <w:color w:val="000000" w:themeColor="text1"/>
            <w:sz w:val="22"/>
            <w:szCs w:val="22"/>
            <w:rPrChange w:id="1933" w:author="Risa" w:date="2021-07-06T14:20:00Z">
              <w:rPr>
                <w:sz w:val="22"/>
                <w:szCs w:val="22"/>
              </w:rPr>
            </w:rPrChange>
          </w:rPr>
          <w:delText xml:space="preserve"> </w:delText>
        </w:r>
      </w:del>
      <w:r w:rsidR="0035539C" w:rsidRPr="00C8205D">
        <w:rPr>
          <w:color w:val="000000" w:themeColor="text1"/>
          <w:sz w:val="22"/>
          <w:szCs w:val="22"/>
          <w:rPrChange w:id="1934" w:author="Risa" w:date="2021-07-06T14:20:00Z">
            <w:rPr>
              <w:sz w:val="22"/>
              <w:szCs w:val="22"/>
            </w:rPr>
          </w:rPrChange>
        </w:rPr>
        <w:t xml:space="preserve">(high </w:t>
      </w:r>
      <w:r w:rsidR="00CA09DB" w:rsidRPr="00C8205D">
        <w:rPr>
          <w:color w:val="000000" w:themeColor="text1"/>
          <w:sz w:val="22"/>
          <w:szCs w:val="22"/>
          <w:rPrChange w:id="1935" w:author="Risa" w:date="2021-07-06T14:20:00Z">
            <w:rPr>
              <w:sz w:val="22"/>
              <w:szCs w:val="22"/>
            </w:rPr>
          </w:rPrChange>
        </w:rPr>
        <w:t>elevation within the footprint</w:t>
      </w:r>
      <w:r w:rsidR="0035539C" w:rsidRPr="00C8205D">
        <w:rPr>
          <w:color w:val="000000" w:themeColor="text1"/>
          <w:sz w:val="22"/>
          <w:szCs w:val="22"/>
          <w:rPrChange w:id="1936" w:author="Risa" w:date="2021-07-06T14:20:00Z">
            <w:rPr>
              <w:sz w:val="22"/>
              <w:szCs w:val="22"/>
            </w:rPr>
          </w:rPrChange>
        </w:rPr>
        <w:t>)</w:t>
      </w:r>
      <w:r w:rsidR="00CA09DB" w:rsidRPr="00C8205D">
        <w:rPr>
          <w:color w:val="000000" w:themeColor="text1"/>
          <w:sz w:val="22"/>
          <w:szCs w:val="22"/>
          <w:rPrChange w:id="1937" w:author="Risa" w:date="2021-07-06T14:20:00Z">
            <w:rPr>
              <w:sz w:val="22"/>
              <w:szCs w:val="22"/>
            </w:rPr>
          </w:rPrChange>
        </w:rPr>
        <w:t>.</w:t>
      </w:r>
      <w:r w:rsidR="00770DD9" w:rsidRPr="00C8205D">
        <w:rPr>
          <w:color w:val="000000" w:themeColor="text1"/>
          <w:sz w:val="22"/>
          <w:szCs w:val="22"/>
          <w:rPrChange w:id="1938" w:author="Risa" w:date="2021-07-06T14:20:00Z">
            <w:rPr>
              <w:sz w:val="22"/>
              <w:szCs w:val="22"/>
            </w:rPr>
          </w:rPrChange>
        </w:rPr>
        <w:t xml:space="preserve"> Elevation differences </w:t>
      </w:r>
      <w:del w:id="1939" w:author="Nick Smith" w:date="2021-06-30T16:13:00Z">
        <w:r w:rsidR="00770DD9" w:rsidRPr="00C8205D" w:rsidDel="00C20469">
          <w:rPr>
            <w:color w:val="000000" w:themeColor="text1"/>
            <w:sz w:val="22"/>
            <w:szCs w:val="22"/>
            <w:rPrChange w:id="1940" w:author="Risa" w:date="2021-07-06T14:20:00Z">
              <w:rPr>
                <w:sz w:val="22"/>
                <w:szCs w:val="22"/>
              </w:rPr>
            </w:rPrChange>
          </w:rPr>
          <w:delText xml:space="preserve">are </w:delText>
        </w:r>
      </w:del>
      <w:ins w:id="1941" w:author="Nick Smith" w:date="2021-06-30T16:13:00Z">
        <w:r w:rsidR="00C20469" w:rsidRPr="00C8205D">
          <w:rPr>
            <w:color w:val="000000" w:themeColor="text1"/>
            <w:sz w:val="22"/>
            <w:szCs w:val="22"/>
            <w:rPrChange w:id="1942" w:author="Risa" w:date="2021-07-06T14:20:00Z">
              <w:rPr>
                <w:sz w:val="22"/>
                <w:szCs w:val="22"/>
              </w:rPr>
            </w:rPrChange>
          </w:rPr>
          <w:t xml:space="preserve">were </w:t>
        </w:r>
      </w:ins>
      <w:proofErr w:type="gramStart"/>
      <w:r w:rsidR="00770DD9" w:rsidRPr="00C8205D">
        <w:rPr>
          <w:color w:val="000000" w:themeColor="text1"/>
          <w:sz w:val="22"/>
          <w:szCs w:val="22"/>
          <w:rPrChange w:id="1943" w:author="Risa" w:date="2021-07-06T14:20:00Z">
            <w:rPr>
              <w:sz w:val="22"/>
              <w:szCs w:val="22"/>
            </w:rPr>
          </w:rPrChange>
        </w:rPr>
        <w:t>more stark</w:t>
      </w:r>
      <w:proofErr w:type="gramEnd"/>
      <w:r w:rsidR="00770DD9" w:rsidRPr="00C8205D">
        <w:rPr>
          <w:color w:val="000000" w:themeColor="text1"/>
          <w:sz w:val="22"/>
          <w:szCs w:val="22"/>
          <w:rPrChange w:id="1944" w:author="Risa" w:date="2021-07-06T14:20:00Z">
            <w:rPr>
              <w:sz w:val="22"/>
              <w:szCs w:val="22"/>
            </w:rPr>
          </w:rPrChange>
        </w:rPr>
        <w:t xml:space="preserve"> at </w:t>
      </w:r>
      <w:del w:id="1945" w:author="Jeff" w:date="2021-06-26T01:04:00Z">
        <w:r w:rsidR="00770DD9" w:rsidRPr="00C8205D" w:rsidDel="001C4289">
          <w:rPr>
            <w:color w:val="000000" w:themeColor="text1"/>
            <w:sz w:val="22"/>
            <w:szCs w:val="22"/>
            <w:rPrChange w:id="1946" w:author="Risa" w:date="2021-07-06T14:20:00Z">
              <w:rPr>
                <w:sz w:val="22"/>
                <w:szCs w:val="22"/>
              </w:rPr>
            </w:rPrChange>
          </w:rPr>
          <w:delText xml:space="preserve">higher elevations based on </w:delText>
        </w:r>
        <w:r w:rsidR="003223E7" w:rsidRPr="00C8205D" w:rsidDel="001C4289">
          <w:rPr>
            <w:color w:val="000000" w:themeColor="text1"/>
            <w:sz w:val="22"/>
            <w:szCs w:val="22"/>
            <w:rPrChange w:id="1947" w:author="Risa" w:date="2021-07-06T14:20:00Z">
              <w:rPr>
                <w:sz w:val="22"/>
                <w:szCs w:val="22"/>
              </w:rPr>
            </w:rPrChange>
          </w:rPr>
          <w:delText>much longer</w:delText>
        </w:r>
      </w:del>
      <w:ins w:id="1948" w:author="Jeff" w:date="2021-06-26T01:04:00Z">
        <w:del w:id="1949" w:author="Risa" w:date="2021-07-06T13:26:00Z">
          <w:r w:rsidR="001C4289" w:rsidRPr="00C8205D" w:rsidDel="00DB64B2">
            <w:rPr>
              <w:color w:val="000000" w:themeColor="text1"/>
              <w:sz w:val="22"/>
              <w:szCs w:val="22"/>
              <w:rPrChange w:id="1950" w:author="Risa" w:date="2021-07-06T14:20:00Z">
                <w:rPr>
                  <w:sz w:val="22"/>
                  <w:szCs w:val="22"/>
                </w:rPr>
              </w:rPrChange>
            </w:rPr>
            <w:delText>two</w:delText>
          </w:r>
        </w:del>
      </w:ins>
      <w:del w:id="1951" w:author="Risa" w:date="2021-07-06T13:26:00Z">
        <w:r w:rsidR="003223E7" w:rsidRPr="00C8205D" w:rsidDel="00DB64B2">
          <w:rPr>
            <w:color w:val="000000" w:themeColor="text1"/>
            <w:sz w:val="22"/>
            <w:szCs w:val="22"/>
            <w:rPrChange w:id="1952" w:author="Risa" w:date="2021-07-06T14:20:00Z">
              <w:rPr>
                <w:sz w:val="22"/>
                <w:szCs w:val="22"/>
              </w:rPr>
            </w:rPrChange>
          </w:rPr>
          <w:delText xml:space="preserve"> </w:delText>
        </w:r>
        <w:r w:rsidR="00AB3BF8" w:rsidRPr="00C8205D" w:rsidDel="00DB64B2">
          <w:rPr>
            <w:color w:val="000000" w:themeColor="text1"/>
            <w:sz w:val="22"/>
            <w:szCs w:val="22"/>
            <w:rPrChange w:id="1953" w:author="Risa" w:date="2021-07-06T14:20:00Z">
              <w:rPr>
                <w:sz w:val="22"/>
                <w:szCs w:val="22"/>
              </w:rPr>
            </w:rPrChange>
          </w:rPr>
          <w:delText xml:space="preserve">trail </w:delText>
        </w:r>
        <w:r w:rsidR="003223E7" w:rsidRPr="00C8205D" w:rsidDel="00DB64B2">
          <w:rPr>
            <w:color w:val="000000" w:themeColor="text1"/>
            <w:sz w:val="22"/>
            <w:szCs w:val="22"/>
            <w:rPrChange w:id="1954" w:author="Risa" w:date="2021-07-06T14:20:00Z">
              <w:rPr>
                <w:sz w:val="22"/>
                <w:szCs w:val="22"/>
              </w:rPr>
            </w:rPrChange>
          </w:rPr>
          <w:delText>transects</w:delText>
        </w:r>
      </w:del>
      <w:ins w:id="1955" w:author="Jeff" w:date="2021-06-26T01:05:00Z">
        <w:del w:id="1956" w:author="Risa" w:date="2021-07-06T13:26:00Z">
          <w:r w:rsidR="001C4289" w:rsidRPr="00C8205D" w:rsidDel="00DB64B2">
            <w:rPr>
              <w:color w:val="000000" w:themeColor="text1"/>
              <w:sz w:val="22"/>
              <w:szCs w:val="22"/>
              <w:rPrChange w:id="1957" w:author="Risa" w:date="2021-07-06T14:20:00Z">
                <w:rPr>
                  <w:sz w:val="22"/>
                  <w:szCs w:val="22"/>
                </w:rPr>
              </w:rPrChange>
            </w:rPr>
            <w:delText xml:space="preserve"> </w:delText>
          </w:r>
        </w:del>
        <w:r w:rsidR="001C4289" w:rsidRPr="00C8205D">
          <w:rPr>
            <w:color w:val="000000" w:themeColor="text1"/>
            <w:sz w:val="22"/>
            <w:szCs w:val="22"/>
            <w:rPrChange w:id="1958" w:author="Risa" w:date="2021-07-06T14:20:00Z">
              <w:rPr>
                <w:sz w:val="22"/>
                <w:szCs w:val="22"/>
              </w:rPr>
            </w:rPrChange>
          </w:rPr>
          <w:t xml:space="preserve">St. </w:t>
        </w:r>
        <w:proofErr w:type="spellStart"/>
        <w:r w:rsidR="001C4289" w:rsidRPr="00C8205D">
          <w:rPr>
            <w:color w:val="000000" w:themeColor="text1"/>
            <w:sz w:val="22"/>
            <w:szCs w:val="22"/>
            <w:rPrChange w:id="1959" w:author="Risa" w:date="2021-07-06T14:20:00Z">
              <w:rPr>
                <w:sz w:val="22"/>
                <w:szCs w:val="22"/>
              </w:rPr>
            </w:rPrChange>
          </w:rPr>
          <w:t>Sauveur</w:t>
        </w:r>
        <w:proofErr w:type="spellEnd"/>
        <w:r w:rsidR="001C4289" w:rsidRPr="00C8205D">
          <w:rPr>
            <w:color w:val="000000" w:themeColor="text1"/>
            <w:sz w:val="22"/>
            <w:szCs w:val="22"/>
            <w:rPrChange w:id="1960" w:author="Risa" w:date="2021-07-06T14:20:00Z">
              <w:rPr>
                <w:sz w:val="22"/>
                <w:szCs w:val="22"/>
              </w:rPr>
            </w:rPrChange>
          </w:rPr>
          <w:t xml:space="preserve"> and South Cadillac trail</w:t>
        </w:r>
      </w:ins>
      <w:ins w:id="1961" w:author="Risa" w:date="2021-07-06T13:25:00Z">
        <w:r w:rsidR="00DB64B2" w:rsidRPr="00C8205D">
          <w:rPr>
            <w:color w:val="000000" w:themeColor="text1"/>
            <w:sz w:val="22"/>
            <w:szCs w:val="22"/>
            <w:rPrChange w:id="1962" w:author="Risa" w:date="2021-07-06T14:20:00Z">
              <w:rPr>
                <w:sz w:val="22"/>
                <w:szCs w:val="22"/>
              </w:rPr>
            </w:rPrChange>
          </w:rPr>
          <w:t xml:space="preserve"> transect</w:t>
        </w:r>
      </w:ins>
      <w:ins w:id="1963" w:author="Jeff" w:date="2021-06-26T01:05:00Z">
        <w:r w:rsidR="001C4289" w:rsidRPr="00C8205D">
          <w:rPr>
            <w:color w:val="000000" w:themeColor="text1"/>
            <w:sz w:val="22"/>
            <w:szCs w:val="22"/>
            <w:rPrChange w:id="1964" w:author="Risa" w:date="2021-07-06T14:20:00Z">
              <w:rPr>
                <w:sz w:val="22"/>
                <w:szCs w:val="22"/>
              </w:rPr>
            </w:rPrChange>
          </w:rPr>
          <w:t>s</w:t>
        </w:r>
      </w:ins>
      <w:r w:rsidR="003223E7" w:rsidRPr="00C8205D">
        <w:rPr>
          <w:color w:val="000000" w:themeColor="text1"/>
          <w:sz w:val="22"/>
          <w:szCs w:val="22"/>
          <w:rPrChange w:id="1965" w:author="Risa" w:date="2021-07-06T14:20:00Z">
            <w:rPr>
              <w:sz w:val="22"/>
              <w:szCs w:val="22"/>
            </w:rPr>
          </w:rPrChange>
        </w:rPr>
        <w:t>.</w:t>
      </w:r>
      <w:r w:rsidR="00F661CC" w:rsidRPr="00C8205D">
        <w:rPr>
          <w:color w:val="000000" w:themeColor="text1"/>
          <w:sz w:val="22"/>
          <w:szCs w:val="22"/>
          <w:rPrChange w:id="1966" w:author="Risa" w:date="2021-07-06T14:20:00Z">
            <w:rPr>
              <w:sz w:val="22"/>
              <w:szCs w:val="22"/>
            </w:rPr>
          </w:rPrChange>
        </w:rPr>
        <w:t xml:space="preserve"> Soils </w:t>
      </w:r>
      <w:r w:rsidR="00A658A8" w:rsidRPr="00C8205D">
        <w:rPr>
          <w:color w:val="000000" w:themeColor="text1"/>
          <w:sz w:val="22"/>
          <w:szCs w:val="22"/>
          <w:rPrChange w:id="1967" w:author="Risa" w:date="2021-07-06T14:20:00Z">
            <w:rPr>
              <w:sz w:val="22"/>
              <w:szCs w:val="22"/>
            </w:rPr>
          </w:rPrChange>
        </w:rPr>
        <w:t xml:space="preserve">at all four sites </w:t>
      </w:r>
      <w:del w:id="1968" w:author="Jeff" w:date="2021-06-26T01:05:00Z">
        <w:r w:rsidR="00A658A8" w:rsidRPr="00C8205D" w:rsidDel="001C4289">
          <w:rPr>
            <w:color w:val="000000" w:themeColor="text1"/>
            <w:sz w:val="22"/>
            <w:szCs w:val="22"/>
            <w:rPrChange w:id="1969" w:author="Risa" w:date="2021-07-06T14:20:00Z">
              <w:rPr>
                <w:sz w:val="22"/>
                <w:szCs w:val="22"/>
              </w:rPr>
            </w:rPrChange>
          </w:rPr>
          <w:delText>wer</w:delText>
        </w:r>
        <w:r w:rsidR="00992A1C" w:rsidRPr="00C8205D" w:rsidDel="001C4289">
          <w:rPr>
            <w:color w:val="000000" w:themeColor="text1"/>
            <w:sz w:val="22"/>
            <w:szCs w:val="22"/>
            <w:rPrChange w:id="1970" w:author="Risa" w:date="2021-07-06T14:20:00Z">
              <w:rPr>
                <w:sz w:val="22"/>
                <w:szCs w:val="22"/>
              </w:rPr>
            </w:rPrChange>
          </w:rPr>
          <w:delText xml:space="preserve">e </w:delText>
        </w:r>
      </w:del>
      <w:ins w:id="1971" w:author="Jeff" w:date="2021-06-26T01:05:00Z">
        <w:del w:id="1972" w:author="Nick Smith" w:date="2021-06-30T14:53:00Z">
          <w:r w:rsidR="001C4289" w:rsidRPr="00C8205D" w:rsidDel="0038655B">
            <w:rPr>
              <w:color w:val="000000" w:themeColor="text1"/>
              <w:sz w:val="22"/>
              <w:szCs w:val="22"/>
              <w:rPrChange w:id="1973" w:author="Risa" w:date="2021-07-06T14:20:00Z">
                <w:rPr>
                  <w:sz w:val="22"/>
                  <w:szCs w:val="22"/>
                </w:rPr>
              </w:rPrChange>
            </w:rPr>
            <w:delText>are</w:delText>
          </w:r>
        </w:del>
      </w:ins>
      <w:ins w:id="1974" w:author="Nick Smith" w:date="2021-06-30T14:53:00Z">
        <w:r w:rsidR="0038655B" w:rsidRPr="00C8205D">
          <w:rPr>
            <w:color w:val="000000" w:themeColor="text1"/>
            <w:sz w:val="22"/>
            <w:szCs w:val="22"/>
            <w:rPrChange w:id="1975" w:author="Risa" w:date="2021-07-06T14:20:00Z">
              <w:rPr>
                <w:sz w:val="22"/>
                <w:szCs w:val="22"/>
              </w:rPr>
            </w:rPrChange>
          </w:rPr>
          <w:t>were</w:t>
        </w:r>
      </w:ins>
      <w:ins w:id="1976" w:author="Jeff" w:date="2021-06-26T01:05:00Z">
        <w:r w:rsidR="001C4289" w:rsidRPr="00C8205D">
          <w:rPr>
            <w:color w:val="000000" w:themeColor="text1"/>
            <w:sz w:val="22"/>
            <w:szCs w:val="22"/>
            <w:rPrChange w:id="1977" w:author="Risa" w:date="2021-07-06T14:20:00Z">
              <w:rPr>
                <w:sz w:val="22"/>
                <w:szCs w:val="22"/>
              </w:rPr>
            </w:rPrChange>
          </w:rPr>
          <w:t xml:space="preserve"> </w:t>
        </w:r>
      </w:ins>
      <w:r w:rsidR="00992A1C" w:rsidRPr="00C8205D">
        <w:rPr>
          <w:color w:val="000000" w:themeColor="text1"/>
          <w:sz w:val="22"/>
          <w:szCs w:val="22"/>
          <w:rPrChange w:id="1978" w:author="Risa" w:date="2021-07-06T14:20:00Z">
            <w:rPr>
              <w:sz w:val="22"/>
              <w:szCs w:val="22"/>
            </w:rPr>
          </w:rPrChange>
        </w:rPr>
        <w:t>overlain with rapidly drying needle duff</w:t>
      </w:r>
      <w:del w:id="1979" w:author="Jeff" w:date="2021-06-26T01:05:00Z">
        <w:r w:rsidR="00992A1C" w:rsidRPr="00C8205D" w:rsidDel="001C4289">
          <w:rPr>
            <w:color w:val="000000" w:themeColor="text1"/>
            <w:sz w:val="22"/>
            <w:szCs w:val="22"/>
            <w:rPrChange w:id="1980" w:author="Risa" w:date="2021-07-06T14:20:00Z">
              <w:rPr>
                <w:sz w:val="22"/>
                <w:szCs w:val="22"/>
              </w:rPr>
            </w:rPrChange>
          </w:rPr>
          <w:delText xml:space="preserve"> (Day </w:delText>
        </w:r>
        <w:r w:rsidR="00992A1C" w:rsidRPr="00C8205D" w:rsidDel="001C4289">
          <w:rPr>
            <w:i/>
            <w:color w:val="000000" w:themeColor="text1"/>
            <w:sz w:val="22"/>
            <w:szCs w:val="22"/>
            <w:rPrChange w:id="1981" w:author="Risa" w:date="2021-07-06T14:20:00Z">
              <w:rPr>
                <w:i/>
                <w:sz w:val="22"/>
                <w:szCs w:val="22"/>
              </w:rPr>
            </w:rPrChange>
          </w:rPr>
          <w:delText>et al</w:delText>
        </w:r>
        <w:r w:rsidR="00791BE1" w:rsidRPr="00C8205D" w:rsidDel="001C4289">
          <w:rPr>
            <w:i/>
            <w:color w:val="000000" w:themeColor="text1"/>
            <w:sz w:val="22"/>
            <w:szCs w:val="22"/>
            <w:rPrChange w:id="1982" w:author="Risa" w:date="2021-07-06T14:20:00Z">
              <w:rPr>
                <w:i/>
                <w:sz w:val="22"/>
                <w:szCs w:val="22"/>
              </w:rPr>
            </w:rPrChange>
          </w:rPr>
          <w:delText>.</w:delText>
        </w:r>
        <w:r w:rsidR="00992A1C" w:rsidRPr="00C8205D" w:rsidDel="001C4289">
          <w:rPr>
            <w:color w:val="000000" w:themeColor="text1"/>
            <w:sz w:val="22"/>
            <w:szCs w:val="22"/>
            <w:rPrChange w:id="1983" w:author="Risa" w:date="2021-07-06T14:20:00Z">
              <w:rPr>
                <w:sz w:val="22"/>
                <w:szCs w:val="22"/>
              </w:rPr>
            </w:rPrChange>
          </w:rPr>
          <w:delText xml:space="preserve"> 2005)</w:delText>
        </w:r>
      </w:del>
      <w:r w:rsidR="00992A1C" w:rsidRPr="00C8205D">
        <w:rPr>
          <w:color w:val="000000" w:themeColor="text1"/>
          <w:sz w:val="22"/>
          <w:szCs w:val="22"/>
          <w:rPrChange w:id="1984" w:author="Risa" w:date="2021-07-06T14:20:00Z">
            <w:rPr>
              <w:sz w:val="22"/>
              <w:szCs w:val="22"/>
            </w:rPr>
          </w:rPrChange>
        </w:rPr>
        <w:t>,</w:t>
      </w:r>
      <w:r w:rsidR="00A658A8" w:rsidRPr="00C8205D">
        <w:rPr>
          <w:color w:val="000000" w:themeColor="text1"/>
          <w:sz w:val="22"/>
          <w:szCs w:val="22"/>
          <w:rPrChange w:id="1985" w:author="Risa" w:date="2021-07-06T14:20:00Z">
            <w:rPr>
              <w:sz w:val="22"/>
              <w:szCs w:val="22"/>
            </w:rPr>
          </w:rPrChange>
        </w:rPr>
        <w:t xml:space="preserve"> </w:t>
      </w:r>
      <w:r w:rsidR="00F661CC" w:rsidRPr="00C8205D">
        <w:rPr>
          <w:color w:val="000000" w:themeColor="text1"/>
          <w:sz w:val="22"/>
          <w:szCs w:val="22"/>
          <w:rPrChange w:id="1986" w:author="Risa" w:date="2021-07-06T14:20:00Z">
            <w:rPr>
              <w:sz w:val="22"/>
              <w:szCs w:val="22"/>
            </w:rPr>
          </w:rPrChange>
        </w:rPr>
        <w:t>porous</w:t>
      </w:r>
      <w:ins w:id="1987" w:author="Nick Smith" w:date="2021-06-30T16:14:00Z">
        <w:r w:rsidR="00C20469" w:rsidRPr="00C8205D">
          <w:rPr>
            <w:color w:val="000000" w:themeColor="text1"/>
            <w:sz w:val="22"/>
            <w:szCs w:val="22"/>
            <w:rPrChange w:id="1988" w:author="Risa" w:date="2021-07-06T14:20:00Z">
              <w:rPr>
                <w:sz w:val="22"/>
                <w:szCs w:val="22"/>
              </w:rPr>
            </w:rPrChange>
          </w:rPr>
          <w:t>,</w:t>
        </w:r>
      </w:ins>
      <w:r w:rsidR="00F661CC" w:rsidRPr="00C8205D">
        <w:rPr>
          <w:color w:val="000000" w:themeColor="text1"/>
          <w:sz w:val="22"/>
          <w:szCs w:val="22"/>
          <w:rPrChange w:id="1989" w:author="Risa" w:date="2021-07-06T14:20:00Z">
            <w:rPr>
              <w:sz w:val="22"/>
              <w:szCs w:val="22"/>
            </w:rPr>
          </w:rPrChange>
        </w:rPr>
        <w:t xml:space="preserve"> and </w:t>
      </w:r>
      <w:r w:rsidR="00992A1C" w:rsidRPr="00C8205D">
        <w:rPr>
          <w:color w:val="000000" w:themeColor="text1"/>
          <w:sz w:val="22"/>
          <w:szCs w:val="22"/>
          <w:rPrChange w:id="1990" w:author="Risa" w:date="2021-07-06T14:20:00Z">
            <w:rPr>
              <w:sz w:val="22"/>
              <w:szCs w:val="22"/>
            </w:rPr>
          </w:rPrChange>
        </w:rPr>
        <w:t xml:space="preserve">comprised of </w:t>
      </w:r>
      <w:r w:rsidR="00F661CC" w:rsidRPr="00C8205D">
        <w:rPr>
          <w:color w:val="000000" w:themeColor="text1"/>
          <w:sz w:val="22"/>
          <w:szCs w:val="22"/>
          <w:rPrChange w:id="1991" w:author="Risa" w:date="2021-07-06T14:20:00Z">
            <w:rPr>
              <w:sz w:val="22"/>
              <w:szCs w:val="22"/>
            </w:rPr>
          </w:rPrChange>
        </w:rPr>
        <w:t>acidic hornblende granite or Ellsworth schist</w:t>
      </w:r>
      <w:ins w:id="1992" w:author="Jeff" w:date="2021-06-26T01:05:00Z">
        <w:r w:rsidR="001C4289" w:rsidRPr="00C8205D">
          <w:rPr>
            <w:color w:val="000000" w:themeColor="text1"/>
            <w:sz w:val="22"/>
            <w:szCs w:val="22"/>
            <w:rPrChange w:id="1993" w:author="Risa" w:date="2021-07-06T14:20:00Z">
              <w:rPr>
                <w:sz w:val="22"/>
                <w:szCs w:val="22"/>
              </w:rPr>
            </w:rPrChange>
          </w:rPr>
          <w:t xml:space="preserve"> (Day </w:t>
        </w:r>
        <w:r w:rsidR="001C4289" w:rsidRPr="00C8205D">
          <w:rPr>
            <w:i/>
            <w:color w:val="000000" w:themeColor="text1"/>
            <w:sz w:val="22"/>
            <w:szCs w:val="22"/>
            <w:rPrChange w:id="1994" w:author="Risa" w:date="2021-07-06T14:20:00Z">
              <w:rPr>
                <w:i/>
                <w:sz w:val="22"/>
                <w:szCs w:val="22"/>
              </w:rPr>
            </w:rPrChange>
          </w:rPr>
          <w:t>et al.</w:t>
        </w:r>
        <w:r w:rsidR="001C4289" w:rsidRPr="00C8205D">
          <w:rPr>
            <w:color w:val="000000" w:themeColor="text1"/>
            <w:sz w:val="22"/>
            <w:szCs w:val="22"/>
            <w:rPrChange w:id="1995" w:author="Risa" w:date="2021-07-06T14:20:00Z">
              <w:rPr>
                <w:sz w:val="22"/>
                <w:szCs w:val="22"/>
              </w:rPr>
            </w:rPrChange>
          </w:rPr>
          <w:t xml:space="preserve"> 2005)</w:t>
        </w:r>
      </w:ins>
      <w:r w:rsidR="0053002F" w:rsidRPr="00C8205D">
        <w:rPr>
          <w:color w:val="000000" w:themeColor="text1"/>
          <w:sz w:val="22"/>
          <w:szCs w:val="22"/>
          <w:rPrChange w:id="1996" w:author="Risa" w:date="2021-07-06T14:20:00Z">
            <w:rPr>
              <w:sz w:val="22"/>
              <w:szCs w:val="22"/>
            </w:rPr>
          </w:rPrChange>
        </w:rPr>
        <w:t xml:space="preserve">. In </w:t>
      </w:r>
      <w:proofErr w:type="gramStart"/>
      <w:r w:rsidR="0053002F" w:rsidRPr="00C8205D">
        <w:rPr>
          <w:color w:val="000000" w:themeColor="text1"/>
          <w:sz w:val="22"/>
          <w:szCs w:val="22"/>
          <w:rPrChange w:id="1997" w:author="Risa" w:date="2021-07-06T14:20:00Z">
            <w:rPr>
              <w:sz w:val="22"/>
              <w:szCs w:val="22"/>
            </w:rPr>
          </w:rPrChange>
        </w:rPr>
        <w:t>addition</w:t>
      </w:r>
      <w:proofErr w:type="gramEnd"/>
      <w:r w:rsidR="0053002F" w:rsidRPr="00C8205D">
        <w:rPr>
          <w:color w:val="000000" w:themeColor="text1"/>
          <w:sz w:val="22"/>
          <w:szCs w:val="22"/>
          <w:rPrChange w:id="1998" w:author="Risa" w:date="2021-07-06T14:20:00Z">
            <w:rPr>
              <w:sz w:val="22"/>
              <w:szCs w:val="22"/>
            </w:rPr>
          </w:rPrChange>
        </w:rPr>
        <w:t xml:space="preserve"> they </w:t>
      </w:r>
      <w:del w:id="1999" w:author="Jeff" w:date="2021-06-26T01:05:00Z">
        <w:r w:rsidR="00A658A8" w:rsidRPr="00C8205D" w:rsidDel="001C4289">
          <w:rPr>
            <w:color w:val="000000" w:themeColor="text1"/>
            <w:sz w:val="22"/>
            <w:szCs w:val="22"/>
            <w:rPrChange w:id="2000" w:author="Risa" w:date="2021-07-06T14:20:00Z">
              <w:rPr>
                <w:sz w:val="22"/>
                <w:szCs w:val="22"/>
              </w:rPr>
            </w:rPrChange>
          </w:rPr>
          <w:delText xml:space="preserve">were </w:delText>
        </w:r>
      </w:del>
      <w:ins w:id="2001" w:author="Jeff" w:date="2021-06-26T01:05:00Z">
        <w:del w:id="2002" w:author="Nick Smith" w:date="2021-06-30T16:14:00Z">
          <w:r w:rsidR="001C4289" w:rsidRPr="00C8205D" w:rsidDel="00C20469">
            <w:rPr>
              <w:color w:val="000000" w:themeColor="text1"/>
              <w:sz w:val="22"/>
              <w:szCs w:val="22"/>
              <w:rPrChange w:id="2003" w:author="Risa" w:date="2021-07-06T14:20:00Z">
                <w:rPr>
                  <w:sz w:val="22"/>
                  <w:szCs w:val="22"/>
                </w:rPr>
              </w:rPrChange>
            </w:rPr>
            <w:delText>are</w:delText>
          </w:r>
        </w:del>
      </w:ins>
      <w:ins w:id="2004" w:author="Nick Smith" w:date="2021-06-30T16:14:00Z">
        <w:r w:rsidR="00C20469" w:rsidRPr="00C8205D">
          <w:rPr>
            <w:color w:val="000000" w:themeColor="text1"/>
            <w:sz w:val="22"/>
            <w:szCs w:val="22"/>
            <w:rPrChange w:id="2005" w:author="Risa" w:date="2021-07-06T14:20:00Z">
              <w:rPr>
                <w:sz w:val="22"/>
                <w:szCs w:val="22"/>
              </w:rPr>
            </w:rPrChange>
          </w:rPr>
          <w:t>were</w:t>
        </w:r>
      </w:ins>
      <w:ins w:id="2006" w:author="Jeff" w:date="2021-06-26T01:05:00Z">
        <w:r w:rsidR="001C4289" w:rsidRPr="00C8205D">
          <w:rPr>
            <w:color w:val="000000" w:themeColor="text1"/>
            <w:sz w:val="22"/>
            <w:szCs w:val="22"/>
            <w:rPrChange w:id="2007" w:author="Risa" w:date="2021-07-06T14:20:00Z">
              <w:rPr>
                <w:sz w:val="22"/>
                <w:szCs w:val="22"/>
              </w:rPr>
            </w:rPrChange>
          </w:rPr>
          <w:t xml:space="preserve"> </w:t>
        </w:r>
      </w:ins>
      <w:r w:rsidR="00F661CC" w:rsidRPr="00C8205D">
        <w:rPr>
          <w:color w:val="000000" w:themeColor="text1"/>
          <w:sz w:val="22"/>
          <w:szCs w:val="22"/>
          <w:rPrChange w:id="2008" w:author="Risa" w:date="2021-07-06T14:20:00Z">
            <w:rPr>
              <w:sz w:val="22"/>
              <w:szCs w:val="22"/>
            </w:rPr>
          </w:rPrChange>
        </w:rPr>
        <w:t>uniformly shallow</w:t>
      </w:r>
      <w:del w:id="2009" w:author="Nick Smith" w:date="2021-06-30T16:14:00Z">
        <w:r w:rsidR="00F661CC" w:rsidRPr="00C8205D" w:rsidDel="00C20469">
          <w:rPr>
            <w:color w:val="000000" w:themeColor="text1"/>
            <w:sz w:val="22"/>
            <w:szCs w:val="22"/>
            <w:rPrChange w:id="2010" w:author="Risa" w:date="2021-07-06T14:20:00Z">
              <w:rPr>
                <w:sz w:val="22"/>
                <w:szCs w:val="22"/>
              </w:rPr>
            </w:rPrChange>
          </w:rPr>
          <w:delText>,</w:delText>
        </w:r>
      </w:del>
      <w:r w:rsidR="00F661CC" w:rsidRPr="00C8205D">
        <w:rPr>
          <w:color w:val="000000" w:themeColor="text1"/>
          <w:sz w:val="22"/>
          <w:szCs w:val="22"/>
          <w:rPrChange w:id="2011" w:author="Risa" w:date="2021-07-06T14:20:00Z">
            <w:rPr>
              <w:sz w:val="22"/>
              <w:szCs w:val="22"/>
            </w:rPr>
          </w:rPrChange>
        </w:rPr>
        <w:t xml:space="preserve"> </w:t>
      </w:r>
      <w:r w:rsidR="00992A1C" w:rsidRPr="00C8205D">
        <w:rPr>
          <w:color w:val="000000" w:themeColor="text1"/>
          <w:sz w:val="22"/>
          <w:szCs w:val="22"/>
          <w:rPrChange w:id="2012" w:author="Risa" w:date="2021-07-06T14:20:00Z">
            <w:rPr>
              <w:sz w:val="22"/>
              <w:szCs w:val="22"/>
            </w:rPr>
          </w:rPrChange>
        </w:rPr>
        <w:t>(varying between 0.7-2.5 cm)</w:t>
      </w:r>
      <w:ins w:id="2013" w:author="Nick Smith" w:date="2021-06-30T16:14:00Z">
        <w:r w:rsidR="00C20469" w:rsidRPr="00C8205D">
          <w:rPr>
            <w:color w:val="000000" w:themeColor="text1"/>
            <w:sz w:val="22"/>
            <w:szCs w:val="22"/>
            <w:rPrChange w:id="2014" w:author="Risa" w:date="2021-07-06T14:20:00Z">
              <w:rPr>
                <w:sz w:val="22"/>
                <w:szCs w:val="22"/>
              </w:rPr>
            </w:rPrChange>
          </w:rPr>
          <w:t>,</w:t>
        </w:r>
      </w:ins>
      <w:r w:rsidR="00992A1C" w:rsidRPr="00C8205D">
        <w:rPr>
          <w:color w:val="000000" w:themeColor="text1"/>
          <w:sz w:val="22"/>
          <w:szCs w:val="22"/>
          <w:rPrChange w:id="2015" w:author="Risa" w:date="2021-07-06T14:20:00Z">
            <w:rPr>
              <w:sz w:val="22"/>
              <w:szCs w:val="22"/>
            </w:rPr>
          </w:rPrChange>
        </w:rPr>
        <w:t xml:space="preserve"> </w:t>
      </w:r>
      <w:r w:rsidR="00F661CC" w:rsidRPr="00C8205D">
        <w:rPr>
          <w:color w:val="000000" w:themeColor="text1"/>
          <w:sz w:val="22"/>
          <w:szCs w:val="22"/>
          <w:rPrChange w:id="2016" w:author="Risa" w:date="2021-07-06T14:20:00Z">
            <w:rPr>
              <w:sz w:val="22"/>
              <w:szCs w:val="22"/>
            </w:rPr>
          </w:rPrChange>
        </w:rPr>
        <w:t>homogeneous,</w:t>
      </w:r>
      <w:r w:rsidR="00A658A8" w:rsidRPr="00C8205D">
        <w:rPr>
          <w:color w:val="000000" w:themeColor="text1"/>
          <w:sz w:val="22"/>
          <w:szCs w:val="22"/>
          <w:rPrChange w:id="2017" w:author="Risa" w:date="2021-07-06T14:20:00Z">
            <w:rPr>
              <w:sz w:val="22"/>
              <w:szCs w:val="22"/>
            </w:rPr>
          </w:rPrChange>
        </w:rPr>
        <w:t xml:space="preserve"> and</w:t>
      </w:r>
      <w:r w:rsidR="00F661CC" w:rsidRPr="00C8205D">
        <w:rPr>
          <w:color w:val="000000" w:themeColor="text1"/>
          <w:sz w:val="22"/>
          <w:szCs w:val="22"/>
          <w:rPrChange w:id="2018" w:author="Risa" w:date="2021-07-06T14:20:00Z">
            <w:rPr>
              <w:sz w:val="22"/>
              <w:szCs w:val="22"/>
            </w:rPr>
          </w:rPrChange>
        </w:rPr>
        <w:t xml:space="preserve"> </w:t>
      </w:r>
      <w:r w:rsidR="00992A1C" w:rsidRPr="00C8205D">
        <w:rPr>
          <w:color w:val="000000" w:themeColor="text1"/>
          <w:sz w:val="22"/>
          <w:szCs w:val="22"/>
          <w:rPrChange w:id="2019" w:author="Risa" w:date="2021-07-06T14:20:00Z">
            <w:rPr>
              <w:sz w:val="22"/>
              <w:szCs w:val="22"/>
            </w:rPr>
          </w:rPrChange>
        </w:rPr>
        <w:t>low in fertility</w:t>
      </w:r>
      <w:ins w:id="2020" w:author="Jeff" w:date="2021-06-28T07:58:00Z">
        <w:r w:rsidR="00D16063" w:rsidRPr="00C8205D">
          <w:rPr>
            <w:color w:val="000000" w:themeColor="text1"/>
            <w:sz w:val="22"/>
            <w:szCs w:val="22"/>
            <w:rPrChange w:id="2021" w:author="Risa" w:date="2021-07-06T14:20:00Z">
              <w:rPr>
                <w:sz w:val="22"/>
                <w:szCs w:val="22"/>
              </w:rPr>
            </w:rPrChange>
          </w:rPr>
          <w:t xml:space="preserve"> (</w:t>
        </w:r>
        <w:proofErr w:type="spellStart"/>
        <w:r w:rsidR="00D16063" w:rsidRPr="00C8205D">
          <w:rPr>
            <w:color w:val="000000" w:themeColor="text1"/>
            <w:sz w:val="22"/>
            <w:szCs w:val="22"/>
            <w:rPrChange w:id="2022" w:author="Risa" w:date="2021-07-06T14:20:00Z">
              <w:rPr>
                <w:sz w:val="22"/>
                <w:szCs w:val="22"/>
              </w:rPr>
            </w:rPrChange>
          </w:rPr>
          <w:t>Butak</w:t>
        </w:r>
        <w:proofErr w:type="spellEnd"/>
        <w:r w:rsidR="00D16063" w:rsidRPr="00C8205D">
          <w:rPr>
            <w:color w:val="000000" w:themeColor="text1"/>
            <w:sz w:val="22"/>
            <w:szCs w:val="22"/>
            <w:rPrChange w:id="2023" w:author="Risa" w:date="2021-07-06T14:20:00Z">
              <w:rPr>
                <w:sz w:val="22"/>
                <w:szCs w:val="22"/>
              </w:rPr>
            </w:rPrChange>
          </w:rPr>
          <w:t xml:space="preserve"> 2014)</w:t>
        </w:r>
      </w:ins>
      <w:r w:rsidR="00992A1C" w:rsidRPr="00C8205D">
        <w:rPr>
          <w:color w:val="000000" w:themeColor="text1"/>
          <w:sz w:val="22"/>
          <w:szCs w:val="22"/>
          <w:rPrChange w:id="2024" w:author="Risa" w:date="2021-07-06T14:20:00Z">
            <w:rPr>
              <w:sz w:val="22"/>
              <w:szCs w:val="22"/>
            </w:rPr>
          </w:rPrChange>
        </w:rPr>
        <w:t>.</w:t>
      </w:r>
      <w:r w:rsidR="00F661CC" w:rsidRPr="00C8205D">
        <w:rPr>
          <w:color w:val="000000" w:themeColor="text1"/>
          <w:sz w:val="22"/>
          <w:szCs w:val="22"/>
          <w:rPrChange w:id="2025" w:author="Risa" w:date="2021-07-06T14:20:00Z">
            <w:rPr>
              <w:sz w:val="22"/>
              <w:szCs w:val="22"/>
            </w:rPr>
          </w:rPrChange>
        </w:rPr>
        <w:t xml:space="preserve"> </w:t>
      </w:r>
      <w:r w:rsidR="00377741" w:rsidRPr="00C8205D">
        <w:rPr>
          <w:color w:val="000000" w:themeColor="text1"/>
          <w:sz w:val="22"/>
          <w:szCs w:val="22"/>
          <w:rPrChange w:id="2026" w:author="Risa" w:date="2021-07-06T14:20:00Z">
            <w:rPr>
              <w:sz w:val="22"/>
              <w:szCs w:val="22"/>
            </w:rPr>
          </w:rPrChange>
        </w:rPr>
        <w:t xml:space="preserve">In some cases, sampling was limited </w:t>
      </w:r>
      <w:del w:id="2027" w:author="Nick Smith" w:date="2021-06-30T16:14:00Z">
        <w:r w:rsidR="00377741" w:rsidRPr="00C8205D" w:rsidDel="00C20469">
          <w:rPr>
            <w:color w:val="000000" w:themeColor="text1"/>
            <w:sz w:val="22"/>
            <w:szCs w:val="22"/>
            <w:rPrChange w:id="2028" w:author="Risa" w:date="2021-07-06T14:20:00Z">
              <w:rPr>
                <w:sz w:val="22"/>
                <w:szCs w:val="22"/>
              </w:rPr>
            </w:rPrChange>
          </w:rPr>
          <w:delText>according to</w:delText>
        </w:r>
      </w:del>
      <w:ins w:id="2029" w:author="Nick Smith" w:date="2021-06-30T16:14:00Z">
        <w:r w:rsidR="00C20469" w:rsidRPr="00C8205D">
          <w:rPr>
            <w:color w:val="000000" w:themeColor="text1"/>
            <w:sz w:val="22"/>
            <w:szCs w:val="22"/>
            <w:rPrChange w:id="2030" w:author="Risa" w:date="2021-07-06T14:20:00Z">
              <w:rPr>
                <w:sz w:val="22"/>
                <w:szCs w:val="22"/>
              </w:rPr>
            </w:rPrChange>
          </w:rPr>
          <w:t>by</w:t>
        </w:r>
      </w:ins>
      <w:r w:rsidR="00377741" w:rsidRPr="00C8205D">
        <w:rPr>
          <w:color w:val="000000" w:themeColor="text1"/>
          <w:sz w:val="22"/>
          <w:szCs w:val="22"/>
          <w:rPrChange w:id="2031" w:author="Risa" w:date="2021-07-06T14:20:00Z">
            <w:rPr>
              <w:sz w:val="22"/>
              <w:szCs w:val="22"/>
            </w:rPr>
          </w:rPrChange>
        </w:rPr>
        <w:t xml:space="preserve"> time, weather and site access</w:t>
      </w:r>
      <w:ins w:id="2032" w:author="Jeff" w:date="2021-06-26T01:06:00Z">
        <w:r w:rsidR="001C4289" w:rsidRPr="00C8205D">
          <w:rPr>
            <w:color w:val="000000" w:themeColor="text1"/>
            <w:sz w:val="22"/>
            <w:szCs w:val="22"/>
            <w:rPrChange w:id="2033" w:author="Risa" w:date="2021-07-06T14:20:00Z">
              <w:rPr>
                <w:sz w:val="22"/>
                <w:szCs w:val="22"/>
              </w:rPr>
            </w:rPrChange>
          </w:rPr>
          <w:t xml:space="preserve"> yielding uneven sample accumulations</w:t>
        </w:r>
      </w:ins>
      <w:ins w:id="2034" w:author="Nick Smith" w:date="2021-06-30T16:14:00Z">
        <w:r w:rsidR="00C20469" w:rsidRPr="00C8205D">
          <w:rPr>
            <w:color w:val="000000" w:themeColor="text1"/>
            <w:sz w:val="22"/>
            <w:szCs w:val="22"/>
            <w:rPrChange w:id="2035" w:author="Risa" w:date="2021-07-06T14:20:00Z">
              <w:rPr>
                <w:sz w:val="22"/>
                <w:szCs w:val="22"/>
              </w:rPr>
            </w:rPrChange>
          </w:rPr>
          <w:t>.</w:t>
        </w:r>
      </w:ins>
      <w:ins w:id="2036" w:author="Jeff" w:date="2021-06-28T07:59:00Z">
        <w:del w:id="2037" w:author="Nick Smith" w:date="2021-06-30T16:14:00Z">
          <w:r w:rsidR="00D16063" w:rsidRPr="00C8205D" w:rsidDel="00C20469">
            <w:rPr>
              <w:color w:val="000000" w:themeColor="text1"/>
              <w:sz w:val="22"/>
              <w:szCs w:val="22"/>
              <w:rPrChange w:id="2038" w:author="Risa" w:date="2021-07-06T14:20:00Z">
                <w:rPr>
                  <w:sz w:val="22"/>
                  <w:szCs w:val="22"/>
                </w:rPr>
              </w:rPrChange>
            </w:rPr>
            <w:delText>;</w:delText>
          </w:r>
        </w:del>
        <w:r w:rsidR="00D16063" w:rsidRPr="00C8205D">
          <w:rPr>
            <w:color w:val="000000" w:themeColor="text1"/>
            <w:sz w:val="22"/>
            <w:szCs w:val="22"/>
            <w:rPrChange w:id="2039" w:author="Risa" w:date="2021-07-06T14:20:00Z">
              <w:rPr>
                <w:sz w:val="22"/>
                <w:szCs w:val="22"/>
              </w:rPr>
            </w:rPrChange>
          </w:rPr>
          <w:t xml:space="preserve"> </w:t>
        </w:r>
      </w:ins>
      <w:ins w:id="2040" w:author="Nick Smith" w:date="2021-06-30T16:14:00Z">
        <w:r w:rsidR="00C20469" w:rsidRPr="00C8205D">
          <w:rPr>
            <w:color w:val="000000" w:themeColor="text1"/>
            <w:sz w:val="22"/>
            <w:szCs w:val="22"/>
            <w:rPrChange w:id="2041" w:author="Risa" w:date="2021-07-06T14:20:00Z">
              <w:rPr>
                <w:sz w:val="22"/>
                <w:szCs w:val="22"/>
              </w:rPr>
            </w:rPrChange>
          </w:rPr>
          <w:t xml:space="preserve">Our </w:t>
        </w:r>
      </w:ins>
      <w:ins w:id="2042" w:author="Jeff" w:date="2021-06-28T07:59:00Z">
        <w:r w:rsidR="00D16063" w:rsidRPr="00C8205D">
          <w:rPr>
            <w:color w:val="000000" w:themeColor="text1"/>
            <w:sz w:val="22"/>
            <w:szCs w:val="22"/>
            <w:rPrChange w:id="2043" w:author="Risa" w:date="2021-07-06T14:20:00Z">
              <w:rPr>
                <w:sz w:val="22"/>
                <w:szCs w:val="22"/>
              </w:rPr>
            </w:rPrChange>
          </w:rPr>
          <w:t xml:space="preserve">analytical methods </w:t>
        </w:r>
        <w:del w:id="2044" w:author="Nick Smith" w:date="2021-06-30T16:14:00Z">
          <w:r w:rsidR="00D16063" w:rsidRPr="00C8205D" w:rsidDel="00C20469">
            <w:rPr>
              <w:color w:val="000000" w:themeColor="text1"/>
              <w:sz w:val="22"/>
              <w:szCs w:val="22"/>
              <w:rPrChange w:id="2045" w:author="Risa" w:date="2021-07-06T14:20:00Z">
                <w:rPr>
                  <w:sz w:val="22"/>
                  <w:szCs w:val="22"/>
                </w:rPr>
              </w:rPrChange>
            </w:rPr>
            <w:delText>are</w:delText>
          </w:r>
        </w:del>
      </w:ins>
      <w:ins w:id="2046" w:author="Nick Smith" w:date="2021-06-30T16:14:00Z">
        <w:r w:rsidR="00C20469" w:rsidRPr="00C8205D">
          <w:rPr>
            <w:color w:val="000000" w:themeColor="text1"/>
            <w:sz w:val="22"/>
            <w:szCs w:val="22"/>
            <w:rPrChange w:id="2047" w:author="Risa" w:date="2021-07-06T14:20:00Z">
              <w:rPr>
                <w:sz w:val="22"/>
                <w:szCs w:val="22"/>
              </w:rPr>
            </w:rPrChange>
          </w:rPr>
          <w:t>were</w:t>
        </w:r>
      </w:ins>
      <w:ins w:id="2048" w:author="Jeff" w:date="2021-06-28T07:59:00Z">
        <w:r w:rsidR="00D16063" w:rsidRPr="00C8205D">
          <w:rPr>
            <w:color w:val="000000" w:themeColor="text1"/>
            <w:sz w:val="22"/>
            <w:szCs w:val="22"/>
            <w:rPrChange w:id="2049" w:author="Risa" w:date="2021-07-06T14:20:00Z">
              <w:rPr>
                <w:sz w:val="22"/>
                <w:szCs w:val="22"/>
              </w:rPr>
            </w:rPrChange>
          </w:rPr>
          <w:t xml:space="preserve"> </w:t>
        </w:r>
      </w:ins>
      <w:ins w:id="2050" w:author="Jeff" w:date="2021-06-29T05:07:00Z">
        <w:r w:rsidR="00FF672E" w:rsidRPr="00C8205D">
          <w:rPr>
            <w:color w:val="000000" w:themeColor="text1"/>
            <w:sz w:val="22"/>
            <w:szCs w:val="22"/>
            <w:rPrChange w:id="2051" w:author="Risa" w:date="2021-07-06T14:20:00Z">
              <w:rPr>
                <w:sz w:val="22"/>
                <w:szCs w:val="22"/>
              </w:rPr>
            </w:rPrChange>
          </w:rPr>
          <w:t>designed</w:t>
        </w:r>
      </w:ins>
      <w:ins w:id="2052" w:author="Jeff" w:date="2021-06-28T07:59:00Z">
        <w:r w:rsidR="00D16063" w:rsidRPr="00C8205D">
          <w:rPr>
            <w:color w:val="000000" w:themeColor="text1"/>
            <w:sz w:val="22"/>
            <w:szCs w:val="22"/>
            <w:rPrChange w:id="2053" w:author="Risa" w:date="2021-07-06T14:20:00Z">
              <w:rPr>
                <w:sz w:val="22"/>
                <w:szCs w:val="22"/>
              </w:rPr>
            </w:rPrChange>
          </w:rPr>
          <w:t xml:space="preserve"> to</w:t>
        </w:r>
      </w:ins>
      <w:ins w:id="2054" w:author="Jeff" w:date="2021-06-26T01:06:00Z">
        <w:r w:rsidR="001C4289" w:rsidRPr="00C8205D">
          <w:rPr>
            <w:color w:val="000000" w:themeColor="text1"/>
            <w:sz w:val="22"/>
            <w:szCs w:val="22"/>
            <w:rPrChange w:id="2055" w:author="Risa" w:date="2021-07-06T14:20:00Z">
              <w:rPr>
                <w:sz w:val="22"/>
                <w:szCs w:val="22"/>
              </w:rPr>
            </w:rPrChange>
          </w:rPr>
          <w:t xml:space="preserve"> </w:t>
        </w:r>
      </w:ins>
      <w:ins w:id="2056" w:author="Jeff" w:date="2021-06-28T07:59:00Z">
        <w:del w:id="2057" w:author="Nick Smith" w:date="2021-06-30T16:14:00Z">
          <w:r w:rsidR="00D16063" w:rsidRPr="00C8205D" w:rsidDel="00C20469">
            <w:rPr>
              <w:color w:val="000000" w:themeColor="text1"/>
              <w:sz w:val="22"/>
              <w:szCs w:val="22"/>
              <w:rPrChange w:id="2058" w:author="Risa" w:date="2021-07-06T14:20:00Z">
                <w:rPr>
                  <w:sz w:val="22"/>
                  <w:szCs w:val="22"/>
                </w:rPr>
              </w:rPrChange>
            </w:rPr>
            <w:delText>compensate for a</w:delText>
          </w:r>
        </w:del>
      </w:ins>
      <w:ins w:id="2059" w:author="Jeff" w:date="2021-06-26T01:07:00Z">
        <w:del w:id="2060" w:author="Nick Smith" w:date="2021-06-30T16:14:00Z">
          <w:r w:rsidR="001C4289" w:rsidRPr="00C8205D" w:rsidDel="00C20469">
            <w:rPr>
              <w:color w:val="000000" w:themeColor="text1"/>
              <w:sz w:val="22"/>
              <w:szCs w:val="22"/>
              <w:rPrChange w:id="2061" w:author="Risa" w:date="2021-07-06T14:20:00Z">
                <w:rPr>
                  <w:sz w:val="22"/>
                  <w:szCs w:val="22"/>
                </w:rPr>
              </w:rPrChange>
            </w:rPr>
            <w:delText xml:space="preserve"> less than an ideal number of accessions</w:delText>
          </w:r>
        </w:del>
      </w:ins>
      <w:ins w:id="2062" w:author="Nick Smith" w:date="2021-06-30T16:14:00Z">
        <w:r w:rsidR="00C20469" w:rsidRPr="00C8205D">
          <w:rPr>
            <w:color w:val="000000" w:themeColor="text1"/>
            <w:sz w:val="22"/>
            <w:szCs w:val="22"/>
            <w:rPrChange w:id="2063" w:author="Risa" w:date="2021-07-06T14:20:00Z">
              <w:rPr>
                <w:sz w:val="22"/>
                <w:szCs w:val="22"/>
              </w:rPr>
            </w:rPrChange>
          </w:rPr>
          <w:t>deal with uneven sample s</w:t>
        </w:r>
      </w:ins>
      <w:ins w:id="2064" w:author="Nick Smith" w:date="2021-06-30T16:15:00Z">
        <w:r w:rsidR="00C20469" w:rsidRPr="00C8205D">
          <w:rPr>
            <w:color w:val="000000" w:themeColor="text1"/>
            <w:sz w:val="22"/>
            <w:szCs w:val="22"/>
            <w:rPrChange w:id="2065" w:author="Risa" w:date="2021-07-06T14:20:00Z">
              <w:rPr>
                <w:sz w:val="22"/>
                <w:szCs w:val="22"/>
              </w:rPr>
            </w:rPrChange>
          </w:rPr>
          <w:t>izes</w:t>
        </w:r>
      </w:ins>
      <w:del w:id="2066" w:author="Jeff" w:date="2021-06-20T20:32:00Z">
        <w:r w:rsidR="00377741" w:rsidRPr="00C8205D" w:rsidDel="006E6970">
          <w:rPr>
            <w:color w:val="000000" w:themeColor="text1"/>
            <w:sz w:val="22"/>
            <w:szCs w:val="22"/>
            <w:rPrChange w:id="2067" w:author="Risa" w:date="2021-07-06T14:20:00Z">
              <w:rPr>
                <w:sz w:val="22"/>
                <w:szCs w:val="22"/>
              </w:rPr>
            </w:rPrChange>
          </w:rPr>
          <w:delText xml:space="preserve"> (e.g., what?)</w:delText>
        </w:r>
      </w:del>
      <w:r w:rsidR="00377741" w:rsidRPr="00C8205D">
        <w:rPr>
          <w:color w:val="000000" w:themeColor="text1"/>
          <w:sz w:val="22"/>
          <w:szCs w:val="22"/>
          <w:rPrChange w:id="2068" w:author="Risa" w:date="2021-07-06T14:20:00Z">
            <w:rPr>
              <w:sz w:val="22"/>
              <w:szCs w:val="22"/>
            </w:rPr>
          </w:rPrChange>
        </w:rPr>
        <w:t>.</w:t>
      </w:r>
    </w:p>
    <w:p w14:paraId="71564CFE" w14:textId="77777777" w:rsidR="0053002F" w:rsidRPr="00C8205D" w:rsidRDefault="0053002F" w:rsidP="001D7BE7">
      <w:pPr>
        <w:spacing w:line="360" w:lineRule="auto"/>
        <w:rPr>
          <w:b/>
          <w:color w:val="000000" w:themeColor="text1"/>
          <w:sz w:val="22"/>
          <w:szCs w:val="22"/>
          <w:rPrChange w:id="2069" w:author="Risa" w:date="2021-07-06T14:20:00Z">
            <w:rPr>
              <w:b/>
              <w:sz w:val="22"/>
              <w:szCs w:val="22"/>
            </w:rPr>
          </w:rPrChange>
        </w:rPr>
        <w:pPrChange w:id="2070" w:author="Risa" w:date="2021-07-06T13:11:00Z">
          <w:pPr>
            <w:spacing w:line="276" w:lineRule="auto"/>
            <w:jc w:val="both"/>
          </w:pPr>
        </w:pPrChange>
      </w:pPr>
    </w:p>
    <w:p w14:paraId="0817AFDF" w14:textId="13212C7C" w:rsidR="003223E7" w:rsidRPr="00C8205D" w:rsidDel="004225BF" w:rsidRDefault="0029724F" w:rsidP="001D7BE7">
      <w:pPr>
        <w:spacing w:line="360" w:lineRule="auto"/>
        <w:rPr>
          <w:moveFrom w:id="2071" w:author="Jeff" w:date="2021-06-23T13:39:00Z"/>
          <w:bCs/>
          <w:i/>
          <w:iCs/>
          <w:color w:val="000000" w:themeColor="text1"/>
          <w:sz w:val="22"/>
          <w:szCs w:val="22"/>
          <w:rPrChange w:id="2072" w:author="Risa" w:date="2021-07-06T14:20:00Z">
            <w:rPr>
              <w:moveFrom w:id="2073" w:author="Jeff" w:date="2021-06-23T13:39:00Z"/>
              <w:sz w:val="22"/>
              <w:szCs w:val="22"/>
            </w:rPr>
          </w:rPrChange>
        </w:rPr>
        <w:pPrChange w:id="2074" w:author="Risa" w:date="2021-07-06T13:11:00Z">
          <w:pPr>
            <w:spacing w:after="103" w:line="276" w:lineRule="auto"/>
            <w:jc w:val="both"/>
          </w:pPr>
        </w:pPrChange>
      </w:pPr>
      <w:moveFromRangeStart w:id="2075" w:author="Jeff" w:date="2021-06-23T13:39:00Z" w:name="move75348010"/>
      <w:moveFrom w:id="2076" w:author="Jeff" w:date="2021-06-23T13:39:00Z">
        <w:r w:rsidRPr="00C8205D" w:rsidDel="004225BF">
          <w:rPr>
            <w:bCs/>
            <w:i/>
            <w:iCs/>
            <w:color w:val="000000" w:themeColor="text1"/>
            <w:sz w:val="22"/>
            <w:szCs w:val="22"/>
            <w:rPrChange w:id="2077" w:author="Risa" w:date="2021-07-06T14:20:00Z">
              <w:rPr>
                <w:b/>
                <w:sz w:val="22"/>
                <w:szCs w:val="22"/>
              </w:rPr>
            </w:rPrChange>
          </w:rPr>
          <w:t>Allometr</w:t>
        </w:r>
        <w:r w:rsidR="003223E7" w:rsidRPr="00C8205D" w:rsidDel="004225BF">
          <w:rPr>
            <w:bCs/>
            <w:i/>
            <w:iCs/>
            <w:color w:val="000000" w:themeColor="text1"/>
            <w:sz w:val="22"/>
            <w:szCs w:val="22"/>
            <w:rPrChange w:id="2078" w:author="Risa" w:date="2021-07-06T14:20:00Z">
              <w:rPr>
                <w:b/>
                <w:sz w:val="22"/>
                <w:szCs w:val="22"/>
              </w:rPr>
            </w:rPrChange>
          </w:rPr>
          <w:t>ic</w:t>
        </w:r>
        <w:r w:rsidR="00653C5E" w:rsidRPr="00C8205D" w:rsidDel="004225BF">
          <w:rPr>
            <w:bCs/>
            <w:i/>
            <w:iCs/>
            <w:color w:val="000000" w:themeColor="text1"/>
            <w:sz w:val="22"/>
            <w:szCs w:val="22"/>
            <w:rPrChange w:id="2079" w:author="Risa" w:date="2021-07-06T14:20:00Z">
              <w:rPr>
                <w:b/>
                <w:sz w:val="22"/>
                <w:szCs w:val="22"/>
              </w:rPr>
            </w:rPrChange>
          </w:rPr>
          <w:t xml:space="preserve"> relations</w:t>
        </w:r>
      </w:moveFrom>
    </w:p>
    <w:p w14:paraId="351FBEED" w14:textId="268FA2F0" w:rsidR="0029724F" w:rsidRPr="00C8205D" w:rsidDel="004225BF" w:rsidRDefault="00A658A8" w:rsidP="001D7BE7">
      <w:pPr>
        <w:spacing w:line="360" w:lineRule="auto"/>
        <w:rPr>
          <w:moveFrom w:id="2080" w:author="Jeff" w:date="2021-06-23T13:39:00Z"/>
          <w:bCs/>
          <w:i/>
          <w:iCs/>
          <w:color w:val="000000" w:themeColor="text1"/>
          <w:sz w:val="22"/>
          <w:szCs w:val="22"/>
          <w:rPrChange w:id="2081" w:author="Risa" w:date="2021-07-06T14:20:00Z">
            <w:rPr>
              <w:moveFrom w:id="2082" w:author="Jeff" w:date="2021-06-23T13:39:00Z"/>
              <w:sz w:val="22"/>
              <w:szCs w:val="22"/>
            </w:rPr>
          </w:rPrChange>
        </w:rPr>
        <w:pPrChange w:id="2083" w:author="Risa" w:date="2021-07-06T13:11:00Z">
          <w:pPr>
            <w:spacing w:after="103" w:line="276" w:lineRule="auto"/>
            <w:jc w:val="both"/>
          </w:pPr>
        </w:pPrChange>
      </w:pPr>
      <w:moveFrom w:id="2084" w:author="Jeff" w:date="2021-06-23T13:39:00Z">
        <w:r w:rsidRPr="00C8205D" w:rsidDel="004225BF">
          <w:rPr>
            <w:bCs/>
            <w:i/>
            <w:iCs/>
            <w:color w:val="000000" w:themeColor="text1"/>
            <w:sz w:val="22"/>
            <w:szCs w:val="22"/>
            <w:rPrChange w:id="2085" w:author="Risa" w:date="2021-07-06T14:20:00Z">
              <w:rPr>
                <w:sz w:val="22"/>
                <w:szCs w:val="22"/>
              </w:rPr>
            </w:rPrChange>
          </w:rPr>
          <w:t>We measured i</w:t>
        </w:r>
        <w:r w:rsidR="00C6162A" w:rsidRPr="00C8205D" w:rsidDel="004225BF">
          <w:rPr>
            <w:bCs/>
            <w:i/>
            <w:iCs/>
            <w:color w:val="000000" w:themeColor="text1"/>
            <w:sz w:val="22"/>
            <w:szCs w:val="22"/>
            <w:rPrChange w:id="2086" w:author="Risa" w:date="2021-07-06T14:20:00Z">
              <w:rPr>
                <w:sz w:val="22"/>
                <w:szCs w:val="22"/>
              </w:rPr>
            </w:rPrChange>
          </w:rPr>
          <w:t>ndividual</w:t>
        </w:r>
        <w:r w:rsidR="0029724F" w:rsidRPr="00C8205D" w:rsidDel="004225BF">
          <w:rPr>
            <w:bCs/>
            <w:i/>
            <w:iCs/>
            <w:color w:val="000000" w:themeColor="text1"/>
            <w:sz w:val="22"/>
            <w:szCs w:val="22"/>
            <w:rPrChange w:id="2087" w:author="Risa" w:date="2021-07-06T14:20:00Z">
              <w:rPr>
                <w:sz w:val="22"/>
                <w:szCs w:val="22"/>
              </w:rPr>
            </w:rPrChange>
          </w:rPr>
          <w:t xml:space="preserve"> tree height, stem diameter of the bole at breast height (DBH)</w:t>
        </w:r>
        <w:r w:rsidR="008B7B1A" w:rsidRPr="00C8205D" w:rsidDel="004225BF">
          <w:rPr>
            <w:bCs/>
            <w:i/>
            <w:iCs/>
            <w:color w:val="000000" w:themeColor="text1"/>
            <w:sz w:val="22"/>
            <w:szCs w:val="22"/>
            <w:rPrChange w:id="2088" w:author="Risa" w:date="2021-07-06T14:20:00Z">
              <w:rPr>
                <w:sz w:val="22"/>
                <w:szCs w:val="22"/>
              </w:rPr>
            </w:rPrChange>
          </w:rPr>
          <w:t xml:space="preserve"> and</w:t>
        </w:r>
        <w:r w:rsidR="0029724F" w:rsidRPr="00C8205D" w:rsidDel="004225BF">
          <w:rPr>
            <w:bCs/>
            <w:i/>
            <w:iCs/>
            <w:color w:val="000000" w:themeColor="text1"/>
            <w:sz w:val="22"/>
            <w:szCs w:val="22"/>
            <w:rPrChange w:id="2089" w:author="Risa" w:date="2021-07-06T14:20:00Z">
              <w:rPr>
                <w:sz w:val="22"/>
                <w:szCs w:val="22"/>
              </w:rPr>
            </w:rPrChange>
          </w:rPr>
          <w:t xml:space="preserve"> </w:t>
        </w:r>
        <w:r w:rsidR="008B7B1A" w:rsidRPr="00C8205D" w:rsidDel="004225BF">
          <w:rPr>
            <w:bCs/>
            <w:i/>
            <w:iCs/>
            <w:color w:val="000000" w:themeColor="text1"/>
            <w:sz w:val="22"/>
            <w:szCs w:val="22"/>
            <w:rPrChange w:id="2090" w:author="Risa" w:date="2021-07-06T14:20:00Z">
              <w:rPr>
                <w:sz w:val="22"/>
                <w:szCs w:val="22"/>
              </w:rPr>
            </w:rPrChange>
          </w:rPr>
          <w:t xml:space="preserve">canopy spread. </w:t>
        </w:r>
        <w:r w:rsidR="0029724F" w:rsidRPr="00C8205D" w:rsidDel="004225BF">
          <w:rPr>
            <w:bCs/>
            <w:i/>
            <w:iCs/>
            <w:color w:val="000000" w:themeColor="text1"/>
            <w:sz w:val="22"/>
            <w:szCs w:val="22"/>
            <w:rPrChange w:id="2091" w:author="Risa" w:date="2021-07-06T14:20:00Z">
              <w:rPr>
                <w:sz w:val="22"/>
                <w:szCs w:val="22"/>
              </w:rPr>
            </w:rPrChange>
          </w:rPr>
          <w:t xml:space="preserve">Tree height was estimated using </w:t>
        </w:r>
        <w:r w:rsidR="003223E7" w:rsidRPr="00C8205D" w:rsidDel="004225BF">
          <w:rPr>
            <w:bCs/>
            <w:i/>
            <w:iCs/>
            <w:color w:val="000000" w:themeColor="text1"/>
            <w:sz w:val="22"/>
            <w:szCs w:val="22"/>
            <w:rPrChange w:id="2092" w:author="Risa" w:date="2021-07-06T14:20:00Z">
              <w:rPr>
                <w:sz w:val="22"/>
                <w:szCs w:val="22"/>
              </w:rPr>
            </w:rPrChange>
          </w:rPr>
          <w:t xml:space="preserve">a plastic clinometer </w:t>
        </w:r>
        <w:r w:rsidR="0029724F" w:rsidRPr="00C8205D" w:rsidDel="004225BF">
          <w:rPr>
            <w:bCs/>
            <w:i/>
            <w:iCs/>
            <w:color w:val="000000" w:themeColor="text1"/>
            <w:sz w:val="22"/>
            <w:szCs w:val="22"/>
            <w:rPrChange w:id="2093" w:author="Risa" w:date="2021-07-06T14:20:00Z">
              <w:rPr>
                <w:sz w:val="22"/>
                <w:szCs w:val="22"/>
              </w:rPr>
            </w:rPrChange>
          </w:rPr>
          <w:t>(</w:t>
        </w:r>
        <w:r w:rsidR="003223E7" w:rsidRPr="00C8205D" w:rsidDel="004225BF">
          <w:rPr>
            <w:bCs/>
            <w:i/>
            <w:iCs/>
            <w:color w:val="000000" w:themeColor="text1"/>
            <w:sz w:val="22"/>
            <w:szCs w:val="22"/>
            <w:rPrChange w:id="2094" w:author="Risa" w:date="2021-07-06T14:20:00Z">
              <w:rPr>
                <w:sz w:val="22"/>
                <w:szCs w:val="22"/>
              </w:rPr>
            </w:rPrChange>
          </w:rPr>
          <w:t>Kager, Lunenberg, MA</w:t>
        </w:r>
        <w:r w:rsidR="0029724F" w:rsidRPr="00C8205D" w:rsidDel="004225BF">
          <w:rPr>
            <w:bCs/>
            <w:i/>
            <w:iCs/>
            <w:color w:val="000000" w:themeColor="text1"/>
            <w:sz w:val="22"/>
            <w:szCs w:val="22"/>
            <w:rPrChange w:id="2095" w:author="Risa" w:date="2021-07-06T14:20:00Z">
              <w:rPr>
                <w:sz w:val="22"/>
                <w:szCs w:val="22"/>
              </w:rPr>
            </w:rPrChange>
          </w:rPr>
          <w:t xml:space="preserve"> USA</w:t>
        </w:r>
        <w:r w:rsidR="00C6162A" w:rsidRPr="00C8205D" w:rsidDel="004225BF">
          <w:rPr>
            <w:bCs/>
            <w:i/>
            <w:iCs/>
            <w:color w:val="000000" w:themeColor="text1"/>
            <w:sz w:val="22"/>
            <w:szCs w:val="22"/>
            <w:rPrChange w:id="2096" w:author="Risa" w:date="2021-07-06T14:20:00Z">
              <w:rPr>
                <w:sz w:val="22"/>
                <w:szCs w:val="22"/>
              </w:rPr>
            </w:rPrChange>
          </w:rPr>
          <w:t>)</w:t>
        </w:r>
        <w:r w:rsidR="003223E7" w:rsidRPr="00C8205D" w:rsidDel="004225BF">
          <w:rPr>
            <w:bCs/>
            <w:i/>
            <w:iCs/>
            <w:color w:val="000000" w:themeColor="text1"/>
            <w:sz w:val="22"/>
            <w:szCs w:val="22"/>
            <w:rPrChange w:id="2097" w:author="Risa" w:date="2021-07-06T14:20:00Z">
              <w:rPr>
                <w:sz w:val="22"/>
                <w:szCs w:val="22"/>
              </w:rPr>
            </w:rPrChange>
          </w:rPr>
          <w:t xml:space="preserve"> and 30 m tape</w:t>
        </w:r>
        <w:r w:rsidR="0029724F" w:rsidRPr="00C8205D" w:rsidDel="004225BF">
          <w:rPr>
            <w:bCs/>
            <w:i/>
            <w:iCs/>
            <w:color w:val="000000" w:themeColor="text1"/>
            <w:sz w:val="22"/>
            <w:szCs w:val="22"/>
            <w:rPrChange w:id="2098" w:author="Risa" w:date="2021-07-06T14:20:00Z">
              <w:rPr>
                <w:sz w:val="22"/>
                <w:szCs w:val="22"/>
              </w:rPr>
            </w:rPrChange>
          </w:rPr>
          <w:t xml:space="preserve">. DBH was measured at 1.06 m using </w:t>
        </w:r>
        <w:r w:rsidR="000C0DBE" w:rsidRPr="00C8205D" w:rsidDel="004225BF">
          <w:rPr>
            <w:bCs/>
            <w:i/>
            <w:iCs/>
            <w:color w:val="000000" w:themeColor="text1"/>
            <w:sz w:val="22"/>
            <w:szCs w:val="22"/>
            <w:rPrChange w:id="2099" w:author="Risa" w:date="2021-07-06T14:20:00Z">
              <w:rPr>
                <w:sz w:val="22"/>
                <w:szCs w:val="22"/>
              </w:rPr>
            </w:rPrChange>
          </w:rPr>
          <w:t>an</w:t>
        </w:r>
        <w:r w:rsidR="001105D4" w:rsidRPr="00C8205D" w:rsidDel="004225BF">
          <w:rPr>
            <w:bCs/>
            <w:i/>
            <w:iCs/>
            <w:color w:val="000000" w:themeColor="text1"/>
            <w:sz w:val="22"/>
            <w:szCs w:val="22"/>
            <w:rPrChange w:id="2100" w:author="Risa" w:date="2021-07-06T14:20:00Z">
              <w:rPr>
                <w:sz w:val="22"/>
                <w:szCs w:val="22"/>
              </w:rPr>
            </w:rPrChange>
          </w:rPr>
          <w:t xml:space="preserve"> expandable cloth measuring tape</w:t>
        </w:r>
        <w:r w:rsidR="0029724F" w:rsidRPr="00C8205D" w:rsidDel="004225BF">
          <w:rPr>
            <w:bCs/>
            <w:i/>
            <w:iCs/>
            <w:color w:val="000000" w:themeColor="text1"/>
            <w:sz w:val="22"/>
            <w:szCs w:val="22"/>
            <w:rPrChange w:id="2101" w:author="Risa" w:date="2021-07-06T14:20:00Z">
              <w:rPr>
                <w:sz w:val="22"/>
                <w:szCs w:val="22"/>
              </w:rPr>
            </w:rPrChange>
          </w:rPr>
          <w:t>. Canopy spread</w:t>
        </w:r>
        <w:r w:rsidR="000C0DBE" w:rsidRPr="00C8205D" w:rsidDel="004225BF">
          <w:rPr>
            <w:bCs/>
            <w:i/>
            <w:iCs/>
            <w:color w:val="000000" w:themeColor="text1"/>
            <w:sz w:val="22"/>
            <w:szCs w:val="22"/>
            <w:rPrChange w:id="2102" w:author="Risa" w:date="2021-07-06T14:20:00Z">
              <w:rPr>
                <w:sz w:val="22"/>
                <w:szCs w:val="22"/>
              </w:rPr>
            </w:rPrChange>
          </w:rPr>
          <w:t xml:space="preserve"> </w:t>
        </w:r>
        <w:r w:rsidR="009D5FCB" w:rsidRPr="00C8205D" w:rsidDel="004225BF">
          <w:rPr>
            <w:bCs/>
            <w:i/>
            <w:iCs/>
            <w:color w:val="000000" w:themeColor="text1"/>
            <w:sz w:val="22"/>
            <w:szCs w:val="22"/>
            <w:rPrChange w:id="2103" w:author="Risa" w:date="2021-07-06T14:20:00Z">
              <w:rPr>
                <w:sz w:val="22"/>
                <w:szCs w:val="22"/>
              </w:rPr>
            </w:rPrChange>
          </w:rPr>
          <w:t>across the</w:t>
        </w:r>
        <w:r w:rsidR="001105D4" w:rsidRPr="00C8205D" w:rsidDel="004225BF">
          <w:rPr>
            <w:bCs/>
            <w:i/>
            <w:iCs/>
            <w:color w:val="000000" w:themeColor="text1"/>
            <w:sz w:val="22"/>
            <w:szCs w:val="22"/>
            <w:rPrChange w:id="2104" w:author="Risa" w:date="2021-07-06T14:20:00Z">
              <w:rPr>
                <w:sz w:val="22"/>
                <w:szCs w:val="22"/>
              </w:rPr>
            </w:rPrChange>
          </w:rPr>
          <w:t xml:space="preserve"> first nodal </w:t>
        </w:r>
        <w:r w:rsidR="00E77884" w:rsidRPr="00C8205D" w:rsidDel="004225BF">
          <w:rPr>
            <w:bCs/>
            <w:i/>
            <w:iCs/>
            <w:color w:val="000000" w:themeColor="text1"/>
            <w:sz w:val="22"/>
            <w:szCs w:val="22"/>
            <w:rPrChange w:id="2105" w:author="Risa" w:date="2021-07-06T14:20:00Z">
              <w:rPr>
                <w:sz w:val="22"/>
                <w:szCs w:val="22"/>
              </w:rPr>
            </w:rPrChange>
          </w:rPr>
          <w:t xml:space="preserve">branch </w:t>
        </w:r>
        <w:r w:rsidR="001105D4" w:rsidRPr="00C8205D" w:rsidDel="004225BF">
          <w:rPr>
            <w:bCs/>
            <w:i/>
            <w:iCs/>
            <w:color w:val="000000" w:themeColor="text1"/>
            <w:sz w:val="22"/>
            <w:szCs w:val="22"/>
            <w:rPrChange w:id="2106" w:author="Risa" w:date="2021-07-06T14:20:00Z">
              <w:rPr>
                <w:sz w:val="22"/>
                <w:szCs w:val="22"/>
              </w:rPr>
            </w:rPrChange>
          </w:rPr>
          <w:t>expanse</w:t>
        </w:r>
        <w:r w:rsidR="009D5FCB" w:rsidRPr="00C8205D" w:rsidDel="004225BF">
          <w:rPr>
            <w:bCs/>
            <w:i/>
            <w:iCs/>
            <w:color w:val="000000" w:themeColor="text1"/>
            <w:sz w:val="22"/>
            <w:szCs w:val="22"/>
            <w:rPrChange w:id="2107" w:author="Risa" w:date="2021-07-06T14:20:00Z">
              <w:rPr>
                <w:sz w:val="22"/>
                <w:szCs w:val="22"/>
              </w:rPr>
            </w:rPrChange>
          </w:rPr>
          <w:t xml:space="preserve"> </w:t>
        </w:r>
        <w:r w:rsidR="000C0DBE" w:rsidRPr="00C8205D" w:rsidDel="004225BF">
          <w:rPr>
            <w:bCs/>
            <w:i/>
            <w:iCs/>
            <w:color w:val="000000" w:themeColor="text1"/>
            <w:sz w:val="22"/>
            <w:szCs w:val="22"/>
            <w:rPrChange w:id="2108" w:author="Risa" w:date="2021-07-06T14:20:00Z">
              <w:rPr>
                <w:sz w:val="22"/>
                <w:szCs w:val="22"/>
              </w:rPr>
            </w:rPrChange>
          </w:rPr>
          <w:t>below</w:t>
        </w:r>
        <w:r w:rsidR="009D5FCB" w:rsidRPr="00C8205D" w:rsidDel="004225BF">
          <w:rPr>
            <w:bCs/>
            <w:i/>
            <w:iCs/>
            <w:color w:val="000000" w:themeColor="text1"/>
            <w:sz w:val="22"/>
            <w:szCs w:val="22"/>
            <w:rPrChange w:id="2109" w:author="Risa" w:date="2021-07-06T14:20:00Z">
              <w:rPr>
                <w:sz w:val="22"/>
                <w:szCs w:val="22"/>
              </w:rPr>
            </w:rPrChange>
          </w:rPr>
          <w:t xml:space="preserve"> the crown</w:t>
        </w:r>
        <w:r w:rsidR="0029724F" w:rsidRPr="00C8205D" w:rsidDel="004225BF">
          <w:rPr>
            <w:bCs/>
            <w:i/>
            <w:iCs/>
            <w:color w:val="000000" w:themeColor="text1"/>
            <w:sz w:val="22"/>
            <w:szCs w:val="22"/>
            <w:rPrChange w:id="2110" w:author="Risa" w:date="2021-07-06T14:20:00Z">
              <w:rPr>
                <w:sz w:val="22"/>
                <w:szCs w:val="22"/>
              </w:rPr>
            </w:rPrChange>
          </w:rPr>
          <w:t xml:space="preserve"> was measured using t</w:t>
        </w:r>
        <w:r w:rsidR="009D5FCB" w:rsidRPr="00C8205D" w:rsidDel="004225BF">
          <w:rPr>
            <w:bCs/>
            <w:i/>
            <w:iCs/>
            <w:color w:val="000000" w:themeColor="text1"/>
            <w:sz w:val="22"/>
            <w:szCs w:val="22"/>
            <w:rPrChange w:id="2111" w:author="Risa" w:date="2021-07-06T14:20:00Z">
              <w:rPr>
                <w:sz w:val="22"/>
                <w:szCs w:val="22"/>
              </w:rPr>
            </w:rPrChange>
          </w:rPr>
          <w:t>wo</w:t>
        </w:r>
        <w:r w:rsidR="0029724F" w:rsidRPr="00C8205D" w:rsidDel="004225BF">
          <w:rPr>
            <w:bCs/>
            <w:i/>
            <w:iCs/>
            <w:color w:val="000000" w:themeColor="text1"/>
            <w:sz w:val="22"/>
            <w:szCs w:val="22"/>
            <w:rPrChange w:id="2112" w:author="Risa" w:date="2021-07-06T14:20:00Z">
              <w:rPr>
                <w:sz w:val="22"/>
                <w:szCs w:val="22"/>
              </w:rPr>
            </w:rPrChange>
          </w:rPr>
          <w:t xml:space="preserve"> calibrated</w:t>
        </w:r>
        <w:r w:rsidR="001105D4" w:rsidRPr="00C8205D" w:rsidDel="004225BF">
          <w:rPr>
            <w:bCs/>
            <w:i/>
            <w:iCs/>
            <w:color w:val="000000" w:themeColor="text1"/>
            <w:sz w:val="22"/>
            <w:szCs w:val="22"/>
            <w:rPrChange w:id="2113" w:author="Risa" w:date="2021-07-06T14:20:00Z">
              <w:rPr>
                <w:sz w:val="22"/>
                <w:szCs w:val="22"/>
              </w:rPr>
            </w:rPrChange>
          </w:rPr>
          <w:t>, nested</w:t>
        </w:r>
        <w:r w:rsidR="0029724F" w:rsidRPr="00C8205D" w:rsidDel="004225BF">
          <w:rPr>
            <w:bCs/>
            <w:i/>
            <w:iCs/>
            <w:color w:val="000000" w:themeColor="text1"/>
            <w:sz w:val="22"/>
            <w:szCs w:val="22"/>
            <w:rPrChange w:id="2114" w:author="Risa" w:date="2021-07-06T14:20:00Z">
              <w:rPr>
                <w:sz w:val="22"/>
                <w:szCs w:val="22"/>
              </w:rPr>
            </w:rPrChange>
          </w:rPr>
          <w:t xml:space="preserve"> aluminum flags as a ground truth reference</w:t>
        </w:r>
        <w:r w:rsidR="00C65235" w:rsidRPr="00C8205D" w:rsidDel="004225BF">
          <w:rPr>
            <w:bCs/>
            <w:i/>
            <w:iCs/>
            <w:color w:val="000000" w:themeColor="text1"/>
            <w:sz w:val="22"/>
            <w:szCs w:val="22"/>
            <w:rPrChange w:id="2115" w:author="Risa" w:date="2021-07-06T14:20:00Z">
              <w:rPr>
                <w:sz w:val="22"/>
                <w:szCs w:val="22"/>
              </w:rPr>
            </w:rPrChange>
          </w:rPr>
          <w:t>. This method was selecte</w:t>
        </w:r>
        <w:r w:rsidR="002F4EAD" w:rsidRPr="00C8205D" w:rsidDel="004225BF">
          <w:rPr>
            <w:bCs/>
            <w:i/>
            <w:iCs/>
            <w:color w:val="000000" w:themeColor="text1"/>
            <w:sz w:val="22"/>
            <w:szCs w:val="22"/>
            <w:rPrChange w:id="2116" w:author="Risa" w:date="2021-07-06T14:20:00Z">
              <w:rPr>
                <w:sz w:val="22"/>
                <w:szCs w:val="22"/>
              </w:rPr>
            </w:rPrChange>
          </w:rPr>
          <w:t xml:space="preserve">d </w:t>
        </w:r>
        <w:r w:rsidR="00C65235" w:rsidRPr="00C8205D" w:rsidDel="004225BF">
          <w:rPr>
            <w:bCs/>
            <w:i/>
            <w:iCs/>
            <w:color w:val="000000" w:themeColor="text1"/>
            <w:sz w:val="22"/>
            <w:szCs w:val="22"/>
            <w:rPrChange w:id="2117" w:author="Risa" w:date="2021-07-06T14:20:00Z">
              <w:rPr>
                <w:sz w:val="22"/>
                <w:szCs w:val="22"/>
              </w:rPr>
            </w:rPrChange>
          </w:rPr>
          <w:t xml:space="preserve">to sort out </w:t>
        </w:r>
        <w:r w:rsidR="0041165E" w:rsidRPr="00C8205D" w:rsidDel="004225BF">
          <w:rPr>
            <w:bCs/>
            <w:i/>
            <w:iCs/>
            <w:color w:val="000000" w:themeColor="text1"/>
            <w:sz w:val="22"/>
            <w:szCs w:val="22"/>
            <w:rPrChange w:id="2118" w:author="Risa" w:date="2021-07-06T14:20:00Z">
              <w:rPr>
                <w:sz w:val="22"/>
                <w:szCs w:val="22"/>
              </w:rPr>
            </w:rPrChange>
          </w:rPr>
          <w:t xml:space="preserve">upper </w:t>
        </w:r>
        <w:r w:rsidR="00C65235" w:rsidRPr="00C8205D" w:rsidDel="004225BF">
          <w:rPr>
            <w:bCs/>
            <w:i/>
            <w:iCs/>
            <w:color w:val="000000" w:themeColor="text1"/>
            <w:sz w:val="22"/>
            <w:szCs w:val="22"/>
            <w:rPrChange w:id="2119" w:author="Risa" w:date="2021-07-06T14:20:00Z">
              <w:rPr>
                <w:sz w:val="22"/>
                <w:szCs w:val="22"/>
              </w:rPr>
            </w:rPrChange>
          </w:rPr>
          <w:t xml:space="preserve">canopy spread x height differences </w:t>
        </w:r>
        <w:r w:rsidR="0041165E" w:rsidRPr="00C8205D" w:rsidDel="004225BF">
          <w:rPr>
            <w:bCs/>
            <w:i/>
            <w:iCs/>
            <w:color w:val="000000" w:themeColor="text1"/>
            <w:sz w:val="22"/>
            <w:szCs w:val="22"/>
            <w:rPrChange w:id="2120" w:author="Risa" w:date="2021-07-06T14:20:00Z">
              <w:rPr>
                <w:sz w:val="22"/>
                <w:szCs w:val="22"/>
              </w:rPr>
            </w:rPrChange>
          </w:rPr>
          <w:t xml:space="preserve">where trees </w:t>
        </w:r>
        <w:r w:rsidR="00C65235" w:rsidRPr="00C8205D" w:rsidDel="004225BF">
          <w:rPr>
            <w:bCs/>
            <w:i/>
            <w:iCs/>
            <w:color w:val="000000" w:themeColor="text1"/>
            <w:sz w:val="22"/>
            <w:szCs w:val="22"/>
            <w:rPrChange w:id="2121" w:author="Risa" w:date="2021-07-06T14:20:00Z">
              <w:rPr>
                <w:sz w:val="22"/>
                <w:szCs w:val="22"/>
              </w:rPr>
            </w:rPrChange>
          </w:rPr>
          <w:t>across all four stands</w:t>
        </w:r>
        <w:r w:rsidR="0041165E" w:rsidRPr="00C8205D" w:rsidDel="004225BF">
          <w:rPr>
            <w:bCs/>
            <w:i/>
            <w:iCs/>
            <w:color w:val="000000" w:themeColor="text1"/>
            <w:sz w:val="22"/>
            <w:szCs w:val="22"/>
            <w:rPrChange w:id="2122" w:author="Risa" w:date="2021-07-06T14:20:00Z">
              <w:rPr>
                <w:sz w:val="22"/>
                <w:szCs w:val="22"/>
              </w:rPr>
            </w:rPrChange>
          </w:rPr>
          <w:t xml:space="preserve"> </w:t>
        </w:r>
        <w:r w:rsidR="00135772" w:rsidRPr="00C8205D" w:rsidDel="004225BF">
          <w:rPr>
            <w:bCs/>
            <w:i/>
            <w:iCs/>
            <w:color w:val="000000" w:themeColor="text1"/>
            <w:sz w:val="22"/>
            <w:szCs w:val="22"/>
            <w:rPrChange w:id="2123" w:author="Risa" w:date="2021-07-06T14:20:00Z">
              <w:rPr>
                <w:sz w:val="22"/>
                <w:szCs w:val="22"/>
              </w:rPr>
            </w:rPrChange>
          </w:rPr>
          <w:t xml:space="preserve">which </w:t>
        </w:r>
        <w:r w:rsidR="008B7B1A" w:rsidRPr="00C8205D" w:rsidDel="004225BF">
          <w:rPr>
            <w:bCs/>
            <w:i/>
            <w:iCs/>
            <w:color w:val="000000" w:themeColor="text1"/>
            <w:sz w:val="22"/>
            <w:szCs w:val="22"/>
            <w:rPrChange w:id="2124" w:author="Risa" w:date="2021-07-06T14:20:00Z">
              <w:rPr>
                <w:sz w:val="22"/>
                <w:szCs w:val="22"/>
              </w:rPr>
            </w:rPrChange>
          </w:rPr>
          <w:t>exuded</w:t>
        </w:r>
        <w:r w:rsidR="0041165E" w:rsidRPr="00C8205D" w:rsidDel="004225BF">
          <w:rPr>
            <w:bCs/>
            <w:i/>
            <w:iCs/>
            <w:color w:val="000000" w:themeColor="text1"/>
            <w:sz w:val="22"/>
            <w:szCs w:val="22"/>
            <w:rPrChange w:id="2125" w:author="Risa" w:date="2021-07-06T14:20:00Z">
              <w:rPr>
                <w:sz w:val="22"/>
                <w:szCs w:val="22"/>
              </w:rPr>
            </w:rPrChange>
          </w:rPr>
          <w:t xml:space="preserve"> very similar height and DBH characteristics dominated</w:t>
        </w:r>
        <w:r w:rsidR="00C65235" w:rsidRPr="00C8205D" w:rsidDel="004225BF">
          <w:rPr>
            <w:bCs/>
            <w:i/>
            <w:iCs/>
            <w:color w:val="000000" w:themeColor="text1"/>
            <w:sz w:val="22"/>
            <w:szCs w:val="22"/>
            <w:rPrChange w:id="2126" w:author="Risa" w:date="2021-07-06T14:20:00Z">
              <w:rPr>
                <w:sz w:val="22"/>
                <w:szCs w:val="22"/>
              </w:rPr>
            </w:rPrChange>
          </w:rPr>
          <w:t>.</w:t>
        </w:r>
      </w:moveFrom>
    </w:p>
    <w:moveFromRangeEnd w:id="2075"/>
    <w:p w14:paraId="44115767" w14:textId="5FC66176" w:rsidR="004225BF" w:rsidRPr="00C8205D" w:rsidRDefault="004225BF" w:rsidP="001D7BE7">
      <w:pPr>
        <w:spacing w:line="360" w:lineRule="auto"/>
        <w:rPr>
          <w:moveTo w:id="2127" w:author="Jeff" w:date="2021-06-23T13:38:00Z"/>
          <w:bCs/>
          <w:i/>
          <w:iCs/>
          <w:color w:val="000000" w:themeColor="text1"/>
          <w:sz w:val="22"/>
          <w:szCs w:val="22"/>
          <w:rPrChange w:id="2128" w:author="Risa" w:date="2021-07-06T14:20:00Z">
            <w:rPr>
              <w:moveTo w:id="2129" w:author="Jeff" w:date="2021-06-23T13:38:00Z"/>
              <w:sz w:val="22"/>
              <w:szCs w:val="22"/>
            </w:rPr>
          </w:rPrChange>
        </w:rPr>
        <w:pPrChange w:id="2130" w:author="Risa" w:date="2021-07-06T13:11:00Z">
          <w:pPr>
            <w:spacing w:after="103" w:line="276" w:lineRule="auto"/>
            <w:jc w:val="both"/>
          </w:pPr>
        </w:pPrChange>
      </w:pPr>
      <w:moveToRangeStart w:id="2131" w:author="Jeff" w:date="2021-06-23T13:38:00Z" w:name="move75347947"/>
      <w:moveTo w:id="2132" w:author="Jeff" w:date="2021-06-23T13:38:00Z">
        <w:r w:rsidRPr="00C8205D">
          <w:rPr>
            <w:bCs/>
            <w:i/>
            <w:iCs/>
            <w:color w:val="000000" w:themeColor="text1"/>
            <w:sz w:val="22"/>
            <w:szCs w:val="22"/>
            <w:shd w:val="clear" w:color="auto" w:fill="FBFFFF"/>
            <w:rPrChange w:id="2133" w:author="Risa" w:date="2021-07-06T14:20:00Z">
              <w:rPr>
                <w:b/>
                <w:bCs/>
                <w:sz w:val="22"/>
                <w:szCs w:val="22"/>
                <w:shd w:val="clear" w:color="auto" w:fill="FBFFFF"/>
              </w:rPr>
            </w:rPrChange>
          </w:rPr>
          <w:t xml:space="preserve">Topographic </w:t>
        </w:r>
      </w:moveTo>
      <w:ins w:id="2134" w:author="Risa" w:date="2021-07-06T14:31:00Z">
        <w:r w:rsidR="001062CF">
          <w:rPr>
            <w:bCs/>
            <w:i/>
            <w:iCs/>
            <w:color w:val="000000" w:themeColor="text1"/>
            <w:sz w:val="22"/>
            <w:szCs w:val="22"/>
            <w:shd w:val="clear" w:color="auto" w:fill="FBFFFF"/>
          </w:rPr>
          <w:t>F</w:t>
        </w:r>
      </w:ins>
      <w:moveTo w:id="2135" w:author="Jeff" w:date="2021-06-23T13:38:00Z">
        <w:del w:id="2136" w:author="Risa" w:date="2021-07-06T14:31:00Z">
          <w:r w:rsidRPr="00C8205D" w:rsidDel="001062CF">
            <w:rPr>
              <w:bCs/>
              <w:i/>
              <w:iCs/>
              <w:color w:val="000000" w:themeColor="text1"/>
              <w:sz w:val="22"/>
              <w:szCs w:val="22"/>
              <w:shd w:val="clear" w:color="auto" w:fill="FBFFFF"/>
              <w:rPrChange w:id="2137" w:author="Risa" w:date="2021-07-06T14:20:00Z">
                <w:rPr>
                  <w:b/>
                  <w:bCs/>
                  <w:sz w:val="22"/>
                  <w:szCs w:val="22"/>
                  <w:shd w:val="clear" w:color="auto" w:fill="FBFFFF"/>
                </w:rPr>
              </w:rPrChange>
            </w:rPr>
            <w:delText>f</w:delText>
          </w:r>
        </w:del>
        <w:r w:rsidRPr="00C8205D">
          <w:rPr>
            <w:bCs/>
            <w:i/>
            <w:iCs/>
            <w:color w:val="000000" w:themeColor="text1"/>
            <w:sz w:val="22"/>
            <w:szCs w:val="22"/>
            <w:shd w:val="clear" w:color="auto" w:fill="FBFFFF"/>
            <w:rPrChange w:id="2138" w:author="Risa" w:date="2021-07-06T14:20:00Z">
              <w:rPr>
                <w:b/>
                <w:bCs/>
                <w:sz w:val="22"/>
                <w:szCs w:val="22"/>
                <w:shd w:val="clear" w:color="auto" w:fill="FBFFFF"/>
              </w:rPr>
            </w:rPrChange>
          </w:rPr>
          <w:t>eatures</w:t>
        </w:r>
      </w:moveTo>
    </w:p>
    <w:p w14:paraId="6852E8FA" w14:textId="5B782F9B" w:rsidR="004225BF" w:rsidRPr="00C8205D" w:rsidDel="004225BF" w:rsidRDefault="004225BF" w:rsidP="001D7BE7">
      <w:pPr>
        <w:spacing w:line="360" w:lineRule="auto"/>
        <w:rPr>
          <w:del w:id="2139" w:author="Jeff" w:date="2021-06-23T13:39:00Z"/>
          <w:moveTo w:id="2140" w:author="Jeff" w:date="2021-06-23T13:38:00Z"/>
          <w:color w:val="000000" w:themeColor="text1"/>
          <w:sz w:val="22"/>
          <w:szCs w:val="22"/>
          <w:rPrChange w:id="2141" w:author="Risa" w:date="2021-07-06T14:20:00Z">
            <w:rPr>
              <w:del w:id="2142" w:author="Jeff" w:date="2021-06-23T13:39:00Z"/>
              <w:moveTo w:id="2143" w:author="Jeff" w:date="2021-06-23T13:38:00Z"/>
              <w:sz w:val="22"/>
              <w:szCs w:val="22"/>
            </w:rPr>
          </w:rPrChange>
        </w:rPr>
        <w:pPrChange w:id="2144" w:author="Risa" w:date="2021-07-06T13:11:00Z">
          <w:pPr>
            <w:spacing w:after="103" w:line="276" w:lineRule="auto"/>
            <w:jc w:val="both"/>
          </w:pPr>
        </w:pPrChange>
      </w:pPr>
      <w:moveTo w:id="2145" w:author="Jeff" w:date="2021-06-23T13:38:00Z">
        <w:r w:rsidRPr="00C8205D">
          <w:rPr>
            <w:color w:val="000000" w:themeColor="text1"/>
            <w:sz w:val="22"/>
            <w:szCs w:val="22"/>
            <w:rPrChange w:id="2146" w:author="Risa" w:date="2021-07-06T14:20:00Z">
              <w:rPr>
                <w:sz w:val="22"/>
                <w:szCs w:val="22"/>
              </w:rPr>
            </w:rPrChange>
          </w:rPr>
          <w:lastRenderedPageBreak/>
          <w:t xml:space="preserve">A Kodak Trimble Juno 3B was used to obtain horizontal resolution of data plotted using between five and seven satellite telecommunication vehicles </w:t>
        </w:r>
        <w:r w:rsidRPr="00C8205D">
          <w:rPr>
            <w:color w:val="000000" w:themeColor="text1"/>
            <w:sz w:val="22"/>
            <w:szCs w:val="22"/>
            <w:shd w:val="clear" w:color="auto" w:fill="FBFFFF"/>
            <w:rPrChange w:id="2147" w:author="Risa" w:date="2021-07-06T14:20:00Z">
              <w:rPr>
                <w:sz w:val="22"/>
                <w:szCs w:val="22"/>
                <w:shd w:val="clear" w:color="auto" w:fill="FBFFFF"/>
              </w:rPr>
            </w:rPrChange>
          </w:rPr>
          <w:t xml:space="preserve">to maintain a maximum Position Dilution of Precision. These data were differentially corrected and have estimated accuracies in the horizontal and vertical direction of </w:t>
        </w:r>
      </w:moveTo>
      <w:ins w:id="2148" w:author="Jeff" w:date="2021-07-03T21:50:00Z">
        <w:r w:rsidR="00D2799F" w:rsidRPr="00C8205D">
          <w:rPr>
            <w:color w:val="000000" w:themeColor="text1"/>
            <w:sz w:val="22"/>
            <w:szCs w:val="22"/>
            <w:shd w:val="clear" w:color="auto" w:fill="FBFFFF"/>
            <w:rPrChange w:id="2149" w:author="Risa" w:date="2021-07-06T14:20:00Z">
              <w:rPr>
                <w:sz w:val="22"/>
                <w:szCs w:val="22"/>
                <w:shd w:val="clear" w:color="auto" w:fill="FBFFFF"/>
              </w:rPr>
            </w:rPrChange>
          </w:rPr>
          <w:t>2m</w:t>
        </w:r>
      </w:ins>
      <w:moveTo w:id="2150" w:author="Jeff" w:date="2021-06-23T13:38:00Z">
        <w:del w:id="2151" w:author="Jeff" w:date="2021-07-03T21:50:00Z">
          <w:r w:rsidRPr="00C8205D" w:rsidDel="00D2799F">
            <w:rPr>
              <w:color w:val="000000" w:themeColor="text1"/>
              <w:sz w:val="22"/>
              <w:szCs w:val="22"/>
              <w:shd w:val="clear" w:color="auto" w:fill="FBFFFF"/>
              <w:rPrChange w:id="2152" w:author="Risa" w:date="2021-07-06T14:20:00Z">
                <w:rPr>
                  <w:sz w:val="22"/>
                  <w:szCs w:val="22"/>
                  <w:shd w:val="clear" w:color="auto" w:fill="FBFFFF"/>
                </w:rPr>
              </w:rPrChange>
            </w:rPr>
            <w:delText>2 meters</w:delText>
          </w:r>
        </w:del>
        <w:r w:rsidRPr="00C8205D">
          <w:rPr>
            <w:color w:val="000000" w:themeColor="text1"/>
            <w:sz w:val="22"/>
            <w:szCs w:val="22"/>
            <w:shd w:val="clear" w:color="auto" w:fill="FBFFFF"/>
            <w:rPrChange w:id="2153" w:author="Risa" w:date="2021-07-06T14:20:00Z">
              <w:rPr>
                <w:sz w:val="22"/>
                <w:szCs w:val="22"/>
                <w:shd w:val="clear" w:color="auto" w:fill="FBFFFF"/>
              </w:rPr>
            </w:rPrChange>
          </w:rPr>
          <w:t xml:space="preserve">, while selective availability was set to zero. </w:t>
        </w:r>
        <w:r w:rsidRPr="00C8205D">
          <w:rPr>
            <w:color w:val="000000" w:themeColor="text1"/>
            <w:sz w:val="22"/>
            <w:szCs w:val="22"/>
            <w:shd w:val="clear" w:color="auto" w:fill="FFFFFF"/>
            <w:rPrChange w:id="2154" w:author="Risa" w:date="2021-07-06T14:20:00Z">
              <w:rPr>
                <w:color w:val="222222"/>
                <w:sz w:val="22"/>
                <w:szCs w:val="22"/>
                <w:shd w:val="clear" w:color="auto" w:fill="FFFFFF"/>
              </w:rPr>
            </w:rPrChange>
          </w:rPr>
          <w:t>M</w:t>
        </w:r>
        <w:r w:rsidRPr="00C8205D">
          <w:rPr>
            <w:color w:val="000000" w:themeColor="text1"/>
            <w:sz w:val="22"/>
            <w:szCs w:val="22"/>
            <w:rPrChange w:id="2155" w:author="Risa" w:date="2021-07-06T14:20:00Z">
              <w:rPr>
                <w:sz w:val="22"/>
                <w:szCs w:val="22"/>
              </w:rPr>
            </w:rPrChange>
          </w:rPr>
          <w:t>ultiple satellite-configured GPS data (USGS 2m LIDAR 2010) determined coordinates for individual trees (</w:t>
        </w:r>
        <w:proofErr w:type="spellStart"/>
        <w:r w:rsidRPr="00C8205D">
          <w:rPr>
            <w:color w:val="000000" w:themeColor="text1"/>
            <w:sz w:val="22"/>
            <w:szCs w:val="22"/>
            <w:rPrChange w:id="2156" w:author="Risa" w:date="2021-07-06T14:20:00Z">
              <w:rPr>
                <w:sz w:val="22"/>
                <w:szCs w:val="22"/>
              </w:rPr>
            </w:rPrChange>
          </w:rPr>
          <w:t>Lubinski</w:t>
        </w:r>
      </w:moveTo>
      <w:proofErr w:type="spellEnd"/>
      <w:ins w:id="2157" w:author="Risa" w:date="2021-07-06T13:33:00Z">
        <w:r w:rsidR="00E631B8" w:rsidRPr="00C8205D">
          <w:rPr>
            <w:color w:val="000000" w:themeColor="text1"/>
            <w:sz w:val="22"/>
            <w:szCs w:val="22"/>
            <w:rPrChange w:id="2158" w:author="Risa" w:date="2021-07-06T14:20:00Z">
              <w:rPr>
                <w:sz w:val="22"/>
                <w:szCs w:val="22"/>
              </w:rPr>
            </w:rPrChange>
          </w:rPr>
          <w:t xml:space="preserve"> </w:t>
        </w:r>
        <w:r w:rsidR="00E631B8" w:rsidRPr="00C8205D">
          <w:rPr>
            <w:i/>
            <w:iCs/>
            <w:color w:val="000000" w:themeColor="text1"/>
            <w:sz w:val="22"/>
            <w:szCs w:val="22"/>
            <w:rPrChange w:id="2159" w:author="Risa" w:date="2021-07-06T14:20:00Z">
              <w:rPr>
                <w:sz w:val="22"/>
                <w:szCs w:val="22"/>
              </w:rPr>
            </w:rPrChange>
          </w:rPr>
          <w:t>et al</w:t>
        </w:r>
        <w:r w:rsidR="00E631B8" w:rsidRPr="00C8205D">
          <w:rPr>
            <w:color w:val="000000" w:themeColor="text1"/>
            <w:sz w:val="22"/>
            <w:szCs w:val="22"/>
            <w:rPrChange w:id="2160" w:author="Risa" w:date="2021-07-06T14:20:00Z">
              <w:rPr>
                <w:sz w:val="22"/>
                <w:szCs w:val="22"/>
              </w:rPr>
            </w:rPrChange>
          </w:rPr>
          <w:t xml:space="preserve">. </w:t>
        </w:r>
      </w:ins>
      <w:moveTo w:id="2161" w:author="Jeff" w:date="2021-06-23T13:38:00Z">
        <w:del w:id="2162" w:author="Risa" w:date="2021-07-06T13:33:00Z">
          <w:r w:rsidRPr="00C8205D" w:rsidDel="00E631B8">
            <w:rPr>
              <w:color w:val="000000" w:themeColor="text1"/>
              <w:sz w:val="22"/>
              <w:szCs w:val="22"/>
              <w:rPrChange w:id="2163" w:author="Risa" w:date="2021-07-06T14:20:00Z">
                <w:rPr>
                  <w:sz w:val="22"/>
                  <w:szCs w:val="22"/>
                </w:rPr>
              </w:rPrChange>
            </w:rPr>
            <w:delText xml:space="preserve">, Hop and Gawler </w:delText>
          </w:r>
        </w:del>
        <w:r w:rsidRPr="00C8205D">
          <w:rPr>
            <w:color w:val="000000" w:themeColor="text1"/>
            <w:sz w:val="22"/>
            <w:szCs w:val="22"/>
            <w:rPrChange w:id="2164" w:author="Risa" w:date="2021-07-06T14:20:00Z">
              <w:rPr>
                <w:sz w:val="22"/>
                <w:szCs w:val="22"/>
              </w:rPr>
            </w:rPrChange>
          </w:rPr>
          <w:t>2003</w:t>
        </w:r>
        <w:r w:rsidRPr="00C8205D">
          <w:rPr>
            <w:color w:val="000000" w:themeColor="text1"/>
            <w:sz w:val="22"/>
            <w:szCs w:val="22"/>
            <w:shd w:val="clear" w:color="auto" w:fill="FFFFFF"/>
            <w:rPrChange w:id="2165" w:author="Risa" w:date="2021-07-06T14:20:00Z">
              <w:rPr>
                <w:color w:val="222222"/>
                <w:sz w:val="22"/>
                <w:szCs w:val="22"/>
                <w:shd w:val="clear" w:color="auto" w:fill="FFFFFF"/>
              </w:rPr>
            </w:rPrChange>
          </w:rPr>
          <w:t>)</w:t>
        </w:r>
        <w:r w:rsidRPr="00C8205D">
          <w:rPr>
            <w:color w:val="000000" w:themeColor="text1"/>
            <w:sz w:val="22"/>
            <w:szCs w:val="22"/>
            <w:rPrChange w:id="2166" w:author="Risa" w:date="2021-07-06T14:20:00Z">
              <w:rPr>
                <w:sz w:val="22"/>
                <w:szCs w:val="22"/>
              </w:rPr>
            </w:rPrChange>
          </w:rPr>
          <w:t xml:space="preserve"> </w:t>
        </w:r>
        <w:r w:rsidRPr="00C8205D">
          <w:rPr>
            <w:color w:val="000000" w:themeColor="text1"/>
            <w:sz w:val="22"/>
            <w:szCs w:val="22"/>
            <w:shd w:val="clear" w:color="auto" w:fill="FBFFFF"/>
            <w:rPrChange w:id="2167" w:author="Risa" w:date="2021-07-06T14:20:00Z">
              <w:rPr>
                <w:sz w:val="22"/>
                <w:szCs w:val="22"/>
                <w:shd w:val="clear" w:color="auto" w:fill="FBFFFF"/>
              </w:rPr>
            </w:rPrChange>
          </w:rPr>
          <w:t xml:space="preserve">as well as slope and aspect attributes using ArcGIS (version 10). </w:t>
        </w:r>
        <w:r w:rsidRPr="00C8205D">
          <w:rPr>
            <w:color w:val="000000" w:themeColor="text1"/>
            <w:sz w:val="22"/>
            <w:szCs w:val="22"/>
            <w:rPrChange w:id="2168" w:author="Risa" w:date="2021-07-06T14:20:00Z">
              <w:rPr>
                <w:sz w:val="22"/>
                <w:szCs w:val="22"/>
              </w:rPr>
            </w:rPrChange>
          </w:rPr>
          <w:t>Mapping of this type of data has been used in the past to compare physiography and recalcitrant chemical biogeography, particularly in fire prone contexts (</w:t>
        </w:r>
      </w:moveTo>
      <w:proofErr w:type="spellStart"/>
      <w:ins w:id="2169" w:author="Jeff" w:date="2021-07-03T12:06:00Z">
        <w:r w:rsidR="00B37FC2" w:rsidRPr="00C8205D">
          <w:rPr>
            <w:color w:val="000000" w:themeColor="text1"/>
            <w:sz w:val="22"/>
            <w:szCs w:val="22"/>
            <w:shd w:val="clear" w:color="auto" w:fill="FFFFFF"/>
            <w:rPrChange w:id="2170" w:author="Risa" w:date="2021-07-06T14:20:00Z">
              <w:rPr>
                <w:rFonts w:ascii="Arial" w:hAnsi="Arial" w:cs="Arial"/>
                <w:color w:val="222222"/>
                <w:sz w:val="20"/>
                <w:szCs w:val="20"/>
                <w:shd w:val="clear" w:color="auto" w:fill="FFFFFF"/>
              </w:rPr>
            </w:rPrChange>
          </w:rPr>
          <w:t>Kolden</w:t>
        </w:r>
        <w:proofErr w:type="spellEnd"/>
        <w:r w:rsidR="00B37FC2" w:rsidRPr="00C8205D">
          <w:rPr>
            <w:color w:val="000000" w:themeColor="text1"/>
            <w:sz w:val="22"/>
            <w:szCs w:val="22"/>
            <w:shd w:val="clear" w:color="auto" w:fill="FFFFFF"/>
            <w:rPrChange w:id="2171" w:author="Risa" w:date="2021-07-06T14:20:00Z">
              <w:rPr>
                <w:rFonts w:ascii="Arial" w:hAnsi="Arial" w:cs="Arial"/>
                <w:color w:val="222222"/>
                <w:sz w:val="20"/>
                <w:szCs w:val="20"/>
                <w:shd w:val="clear" w:color="auto" w:fill="FFFFFF"/>
              </w:rPr>
            </w:rPrChange>
          </w:rPr>
          <w:t xml:space="preserve"> and Wei</w:t>
        </w:r>
      </w:ins>
      <w:ins w:id="2172" w:author="Jeff" w:date="2021-07-03T21:51:00Z">
        <w:r w:rsidR="00D2799F" w:rsidRPr="00C8205D">
          <w:rPr>
            <w:color w:val="000000" w:themeColor="text1"/>
            <w:sz w:val="22"/>
            <w:szCs w:val="22"/>
            <w:shd w:val="clear" w:color="auto" w:fill="FFFFFF"/>
            <w:rPrChange w:id="2173" w:author="Risa" w:date="2021-07-06T14:20:00Z">
              <w:rPr>
                <w:color w:val="FF0000"/>
                <w:sz w:val="22"/>
                <w:szCs w:val="22"/>
                <w:shd w:val="clear" w:color="auto" w:fill="FFFFFF"/>
              </w:rPr>
            </w:rPrChange>
          </w:rPr>
          <w:t>s</w:t>
        </w:r>
      </w:ins>
      <w:ins w:id="2174" w:author="Jeff" w:date="2021-07-03T12:06:00Z">
        <w:r w:rsidR="00B37FC2" w:rsidRPr="00C8205D">
          <w:rPr>
            <w:color w:val="000000" w:themeColor="text1"/>
            <w:sz w:val="22"/>
            <w:szCs w:val="22"/>
            <w:shd w:val="clear" w:color="auto" w:fill="FFFFFF"/>
            <w:rPrChange w:id="2175" w:author="Risa" w:date="2021-07-06T14:20:00Z">
              <w:rPr>
                <w:rFonts w:ascii="Arial" w:hAnsi="Arial" w:cs="Arial"/>
                <w:color w:val="222222"/>
                <w:sz w:val="20"/>
                <w:szCs w:val="20"/>
                <w:shd w:val="clear" w:color="auto" w:fill="FFFFFF"/>
              </w:rPr>
            </w:rPrChange>
          </w:rPr>
          <w:t xml:space="preserve">berg 2007; </w:t>
        </w:r>
      </w:ins>
      <w:proofErr w:type="spellStart"/>
      <w:moveTo w:id="2176" w:author="Jeff" w:date="2021-06-23T13:38:00Z">
        <w:r w:rsidRPr="00C8205D">
          <w:rPr>
            <w:color w:val="000000" w:themeColor="text1"/>
            <w:sz w:val="22"/>
            <w:szCs w:val="22"/>
            <w:rPrChange w:id="2177" w:author="Risa" w:date="2021-07-06T14:20:00Z">
              <w:rPr>
                <w:sz w:val="22"/>
                <w:szCs w:val="22"/>
              </w:rPr>
            </w:rPrChange>
          </w:rPr>
          <w:t>Szpakowski</w:t>
        </w:r>
        <w:proofErr w:type="spellEnd"/>
        <w:r w:rsidRPr="00C8205D">
          <w:rPr>
            <w:color w:val="000000" w:themeColor="text1"/>
            <w:sz w:val="22"/>
            <w:szCs w:val="22"/>
            <w:rPrChange w:id="2178" w:author="Risa" w:date="2021-07-06T14:20:00Z">
              <w:rPr>
                <w:sz w:val="22"/>
                <w:szCs w:val="22"/>
              </w:rPr>
            </w:rPrChange>
          </w:rPr>
          <w:t xml:space="preserve"> and Jensen 2019)</w:t>
        </w:r>
      </w:moveTo>
      <w:ins w:id="2179" w:author="Jeff" w:date="2021-06-23T13:39:00Z">
        <w:r w:rsidRPr="00C8205D">
          <w:rPr>
            <w:color w:val="000000" w:themeColor="text1"/>
            <w:sz w:val="22"/>
            <w:szCs w:val="22"/>
            <w:rPrChange w:id="2180" w:author="Risa" w:date="2021-07-06T14:20:00Z">
              <w:rPr>
                <w:sz w:val="22"/>
                <w:szCs w:val="22"/>
              </w:rPr>
            </w:rPrChange>
          </w:rPr>
          <w:t>.</w:t>
        </w:r>
      </w:ins>
      <w:moveTo w:id="2181" w:author="Jeff" w:date="2021-06-23T13:38:00Z">
        <w:del w:id="2182" w:author="Jeff" w:date="2021-06-23T13:39:00Z">
          <w:r w:rsidRPr="00C8205D" w:rsidDel="004225BF">
            <w:rPr>
              <w:color w:val="000000" w:themeColor="text1"/>
              <w:sz w:val="22"/>
              <w:szCs w:val="22"/>
              <w:rPrChange w:id="2183" w:author="Risa" w:date="2021-07-06T14:20:00Z">
                <w:rPr>
                  <w:sz w:val="22"/>
                  <w:szCs w:val="22"/>
                </w:rPr>
              </w:rPrChange>
            </w:rPr>
            <w:delText xml:space="preserve">. </w:delText>
          </w:r>
        </w:del>
      </w:moveTo>
      <w:ins w:id="2184" w:author="Jeff" w:date="2021-06-23T13:39:00Z">
        <w:r w:rsidRPr="00C8205D">
          <w:rPr>
            <w:b/>
            <w:bCs/>
            <w:color w:val="000000" w:themeColor="text1"/>
            <w:sz w:val="22"/>
            <w:szCs w:val="22"/>
            <w:shd w:val="clear" w:color="auto" w:fill="FBFFFF"/>
            <w:rPrChange w:id="2185" w:author="Risa" w:date="2021-07-06T14:20:00Z">
              <w:rPr>
                <w:b/>
                <w:bCs/>
                <w:sz w:val="22"/>
                <w:szCs w:val="22"/>
                <w:shd w:val="clear" w:color="auto" w:fill="FBFFFF"/>
              </w:rPr>
            </w:rPrChange>
          </w:rPr>
          <w:t xml:space="preserve"> </w:t>
        </w:r>
      </w:ins>
    </w:p>
    <w:moveToRangeEnd w:id="2131"/>
    <w:p w14:paraId="43D5579B" w14:textId="77777777" w:rsidR="0074085B" w:rsidRPr="00C8205D" w:rsidRDefault="0029724F" w:rsidP="001D7BE7">
      <w:pPr>
        <w:spacing w:line="360" w:lineRule="auto"/>
        <w:rPr>
          <w:ins w:id="2186" w:author="Jeff" w:date="2021-06-24T02:48:00Z"/>
          <w:rFonts w:eastAsiaTheme="minorHAnsi"/>
          <w:color w:val="000000" w:themeColor="text1"/>
          <w:sz w:val="22"/>
          <w:szCs w:val="22"/>
          <w:rPrChange w:id="2187" w:author="Risa" w:date="2021-07-06T14:20:00Z">
            <w:rPr>
              <w:ins w:id="2188" w:author="Jeff" w:date="2021-06-24T02:48:00Z"/>
              <w:rFonts w:eastAsiaTheme="minorHAnsi"/>
              <w:sz w:val="22"/>
              <w:szCs w:val="22"/>
            </w:rPr>
          </w:rPrChange>
        </w:rPr>
        <w:pPrChange w:id="2189" w:author="Risa" w:date="2021-07-06T13:11:00Z">
          <w:pPr>
            <w:spacing w:after="103" w:line="276" w:lineRule="auto"/>
            <w:jc w:val="both"/>
          </w:pPr>
        </w:pPrChange>
      </w:pPr>
      <w:del w:id="2190" w:author="Jeff" w:date="2021-06-23T13:38:00Z">
        <w:r w:rsidRPr="00C8205D" w:rsidDel="004225BF">
          <w:rPr>
            <w:b/>
            <w:bCs/>
            <w:color w:val="000000" w:themeColor="text1"/>
            <w:sz w:val="22"/>
            <w:szCs w:val="22"/>
            <w:shd w:val="clear" w:color="auto" w:fill="FBFFFF"/>
            <w:rPrChange w:id="2191" w:author="Risa" w:date="2021-07-06T14:20:00Z">
              <w:rPr>
                <w:b/>
                <w:bCs/>
                <w:sz w:val="22"/>
                <w:szCs w:val="22"/>
                <w:shd w:val="clear" w:color="auto" w:fill="FBFFFF"/>
              </w:rPr>
            </w:rPrChange>
          </w:rPr>
          <w:delText>Clustering</w:delText>
        </w:r>
      </w:del>
      <w:del w:id="2192" w:author="Jeff" w:date="2021-06-23T13:39:00Z">
        <w:r w:rsidRPr="00C8205D" w:rsidDel="004225BF">
          <w:rPr>
            <w:b/>
            <w:bCs/>
            <w:color w:val="000000" w:themeColor="text1"/>
            <w:sz w:val="22"/>
            <w:szCs w:val="22"/>
            <w:shd w:val="clear" w:color="auto" w:fill="FBFFFF"/>
            <w:rPrChange w:id="2193" w:author="Risa" w:date="2021-07-06T14:20:00Z">
              <w:rPr>
                <w:b/>
                <w:bCs/>
                <w:sz w:val="22"/>
                <w:szCs w:val="22"/>
                <w:shd w:val="clear" w:color="auto" w:fill="FBFFFF"/>
              </w:rPr>
            </w:rPrChange>
          </w:rPr>
          <w:br/>
        </w:r>
      </w:del>
      <w:del w:id="2194" w:author="Jeff" w:date="2021-06-24T02:48:00Z">
        <w:r w:rsidR="000C0DBE" w:rsidRPr="00C8205D" w:rsidDel="0074085B">
          <w:rPr>
            <w:rFonts w:eastAsiaTheme="minorHAnsi"/>
            <w:color w:val="000000" w:themeColor="text1"/>
            <w:sz w:val="22"/>
            <w:szCs w:val="22"/>
            <w:rPrChange w:id="2195" w:author="Risa" w:date="2021-07-06T14:20:00Z">
              <w:rPr>
                <w:rFonts w:eastAsiaTheme="minorHAnsi"/>
                <w:sz w:val="22"/>
                <w:szCs w:val="22"/>
              </w:rPr>
            </w:rPrChange>
          </w:rPr>
          <w:delText>M</w:delText>
        </w:r>
        <w:r w:rsidRPr="00C8205D" w:rsidDel="0074085B">
          <w:rPr>
            <w:rFonts w:eastAsiaTheme="minorHAnsi"/>
            <w:color w:val="000000" w:themeColor="text1"/>
            <w:sz w:val="22"/>
            <w:szCs w:val="22"/>
            <w:rPrChange w:id="2196" w:author="Risa" w:date="2021-07-06T14:20:00Z">
              <w:rPr>
                <w:rFonts w:eastAsiaTheme="minorHAnsi"/>
                <w:sz w:val="22"/>
                <w:szCs w:val="22"/>
              </w:rPr>
            </w:rPrChange>
          </w:rPr>
          <w:delText xml:space="preserve">ean distances </w:delText>
        </w:r>
        <w:r w:rsidR="00536912" w:rsidRPr="00C8205D" w:rsidDel="0074085B">
          <w:rPr>
            <w:rFonts w:eastAsiaTheme="minorHAnsi"/>
            <w:color w:val="000000" w:themeColor="text1"/>
            <w:sz w:val="22"/>
            <w:szCs w:val="22"/>
            <w:rPrChange w:id="2197" w:author="Risa" w:date="2021-07-06T14:20:00Z">
              <w:rPr>
                <w:rFonts w:eastAsiaTheme="minorHAnsi"/>
                <w:sz w:val="22"/>
                <w:szCs w:val="22"/>
              </w:rPr>
            </w:rPrChange>
          </w:rPr>
          <w:delText>between sampled trees (</w:delText>
        </w:r>
        <w:r w:rsidR="00536912" w:rsidRPr="00C8205D" w:rsidDel="0074085B">
          <w:rPr>
            <w:rFonts w:eastAsiaTheme="minorHAnsi"/>
            <w:i/>
            <w:iCs/>
            <w:color w:val="000000" w:themeColor="text1"/>
            <w:sz w:val="22"/>
            <w:szCs w:val="22"/>
            <w:rPrChange w:id="2198" w:author="Risa" w:date="2021-07-06T14:20:00Z">
              <w:rPr>
                <w:rFonts w:eastAsiaTheme="minorHAnsi"/>
                <w:i/>
                <w:iCs/>
                <w:sz w:val="22"/>
                <w:szCs w:val="22"/>
              </w:rPr>
            </w:rPrChange>
          </w:rPr>
          <w:delText xml:space="preserve">N </w:delText>
        </w:r>
        <w:r w:rsidR="00536912" w:rsidRPr="00C8205D" w:rsidDel="0074085B">
          <w:rPr>
            <w:rFonts w:eastAsiaTheme="minorHAnsi"/>
            <w:color w:val="000000" w:themeColor="text1"/>
            <w:sz w:val="22"/>
            <w:szCs w:val="22"/>
            <w:rPrChange w:id="2199" w:author="Risa" w:date="2021-07-06T14:20:00Z">
              <w:rPr>
                <w:rFonts w:eastAsiaTheme="minorHAnsi"/>
                <w:sz w:val="22"/>
                <w:szCs w:val="22"/>
              </w:rPr>
            </w:rPrChange>
          </w:rPr>
          <w:delText xml:space="preserve">= 60) </w:delText>
        </w:r>
        <w:r w:rsidR="000C0DBE" w:rsidRPr="00C8205D" w:rsidDel="0074085B">
          <w:rPr>
            <w:rFonts w:eastAsiaTheme="minorHAnsi"/>
            <w:color w:val="000000" w:themeColor="text1"/>
            <w:sz w:val="22"/>
            <w:szCs w:val="22"/>
            <w:rPrChange w:id="2200" w:author="Risa" w:date="2021-07-06T14:20:00Z">
              <w:rPr>
                <w:rFonts w:eastAsiaTheme="minorHAnsi"/>
                <w:sz w:val="22"/>
                <w:szCs w:val="22"/>
              </w:rPr>
            </w:rPrChange>
          </w:rPr>
          <w:delText xml:space="preserve">were calculated </w:delText>
        </w:r>
        <w:r w:rsidR="00536912" w:rsidRPr="00C8205D" w:rsidDel="0074085B">
          <w:rPr>
            <w:rFonts w:eastAsiaTheme="minorHAnsi"/>
            <w:color w:val="000000" w:themeColor="text1"/>
            <w:sz w:val="22"/>
            <w:szCs w:val="22"/>
            <w:rPrChange w:id="2201" w:author="Risa" w:date="2021-07-06T14:20:00Z">
              <w:rPr>
                <w:rFonts w:eastAsiaTheme="minorHAnsi"/>
                <w:sz w:val="22"/>
                <w:szCs w:val="22"/>
              </w:rPr>
            </w:rPrChange>
          </w:rPr>
          <w:delText xml:space="preserve">including </w:delText>
        </w:r>
        <w:r w:rsidRPr="00C8205D" w:rsidDel="0074085B">
          <w:rPr>
            <w:rFonts w:eastAsiaTheme="minorHAnsi"/>
            <w:color w:val="000000" w:themeColor="text1"/>
            <w:sz w:val="22"/>
            <w:szCs w:val="22"/>
            <w:rPrChange w:id="2202" w:author="Risa" w:date="2021-07-06T14:20:00Z">
              <w:rPr>
                <w:rFonts w:eastAsiaTheme="minorHAnsi"/>
                <w:sz w:val="22"/>
                <w:szCs w:val="22"/>
              </w:rPr>
            </w:rPrChange>
          </w:rPr>
          <w:delText xml:space="preserve">up to five of their nearest, reproductively mature conspecific </w:delText>
        </w:r>
        <w:r w:rsidR="000C0DBE" w:rsidRPr="00C8205D" w:rsidDel="0074085B">
          <w:rPr>
            <w:rFonts w:eastAsiaTheme="minorHAnsi"/>
            <w:color w:val="000000" w:themeColor="text1"/>
            <w:sz w:val="22"/>
            <w:szCs w:val="22"/>
            <w:rPrChange w:id="2203" w:author="Risa" w:date="2021-07-06T14:20:00Z">
              <w:rPr>
                <w:rFonts w:eastAsiaTheme="minorHAnsi"/>
                <w:sz w:val="22"/>
                <w:szCs w:val="22"/>
              </w:rPr>
            </w:rPrChange>
          </w:rPr>
          <w:delText xml:space="preserve">(within 5 m) </w:delText>
        </w:r>
        <w:r w:rsidRPr="00C8205D" w:rsidDel="0074085B">
          <w:rPr>
            <w:rFonts w:eastAsiaTheme="minorHAnsi"/>
            <w:color w:val="000000" w:themeColor="text1"/>
            <w:sz w:val="22"/>
            <w:szCs w:val="22"/>
            <w:rPrChange w:id="2204" w:author="Risa" w:date="2021-07-06T14:20:00Z">
              <w:rPr>
                <w:rFonts w:eastAsiaTheme="minorHAnsi"/>
                <w:sz w:val="22"/>
                <w:szCs w:val="22"/>
              </w:rPr>
            </w:rPrChange>
          </w:rPr>
          <w:delText>neighbor</w:delText>
        </w:r>
        <w:r w:rsidR="000C0DBE" w:rsidRPr="00C8205D" w:rsidDel="0074085B">
          <w:rPr>
            <w:rFonts w:eastAsiaTheme="minorHAnsi"/>
            <w:color w:val="000000" w:themeColor="text1"/>
            <w:sz w:val="22"/>
            <w:szCs w:val="22"/>
            <w:rPrChange w:id="2205" w:author="Risa" w:date="2021-07-06T14:20:00Z">
              <w:rPr>
                <w:rFonts w:eastAsiaTheme="minorHAnsi"/>
                <w:sz w:val="22"/>
                <w:szCs w:val="22"/>
              </w:rPr>
            </w:rPrChange>
          </w:rPr>
          <w:delText>s</w:delText>
        </w:r>
        <w:r w:rsidRPr="00C8205D" w:rsidDel="0074085B">
          <w:rPr>
            <w:rFonts w:eastAsiaTheme="minorHAnsi"/>
            <w:color w:val="000000" w:themeColor="text1"/>
            <w:sz w:val="22"/>
            <w:szCs w:val="22"/>
            <w:rPrChange w:id="2206" w:author="Risa" w:date="2021-07-06T14:20:00Z">
              <w:rPr>
                <w:rFonts w:eastAsiaTheme="minorHAnsi"/>
                <w:sz w:val="22"/>
                <w:szCs w:val="22"/>
              </w:rPr>
            </w:rPrChange>
          </w:rPr>
          <w:delText xml:space="preserve">  (Churchill </w:delText>
        </w:r>
        <w:r w:rsidRPr="00C8205D" w:rsidDel="0074085B">
          <w:rPr>
            <w:rFonts w:eastAsiaTheme="minorHAnsi"/>
            <w:i/>
            <w:iCs/>
            <w:color w:val="000000" w:themeColor="text1"/>
            <w:sz w:val="22"/>
            <w:szCs w:val="22"/>
            <w:rPrChange w:id="2207" w:author="Risa" w:date="2021-07-06T14:20:00Z">
              <w:rPr>
                <w:rFonts w:eastAsiaTheme="minorHAnsi"/>
                <w:i/>
                <w:iCs/>
                <w:sz w:val="22"/>
                <w:szCs w:val="22"/>
              </w:rPr>
            </w:rPrChange>
          </w:rPr>
          <w:delText>et al</w:delText>
        </w:r>
        <w:r w:rsidR="00791BE1" w:rsidRPr="00C8205D" w:rsidDel="0074085B">
          <w:rPr>
            <w:rFonts w:eastAsiaTheme="minorHAnsi"/>
            <w:i/>
            <w:iCs/>
            <w:color w:val="000000" w:themeColor="text1"/>
            <w:sz w:val="22"/>
            <w:szCs w:val="22"/>
            <w:rPrChange w:id="2208" w:author="Risa" w:date="2021-07-06T14:20:00Z">
              <w:rPr>
                <w:rFonts w:eastAsiaTheme="minorHAnsi"/>
                <w:i/>
                <w:iCs/>
                <w:sz w:val="22"/>
                <w:szCs w:val="22"/>
              </w:rPr>
            </w:rPrChange>
          </w:rPr>
          <w:delText>.</w:delText>
        </w:r>
        <w:r w:rsidRPr="00C8205D" w:rsidDel="0074085B">
          <w:rPr>
            <w:rFonts w:eastAsiaTheme="minorHAnsi"/>
            <w:color w:val="000000" w:themeColor="text1"/>
            <w:sz w:val="22"/>
            <w:szCs w:val="22"/>
            <w:rPrChange w:id="2209" w:author="Risa" w:date="2021-07-06T14:20:00Z">
              <w:rPr>
                <w:rFonts w:eastAsiaTheme="minorHAnsi"/>
                <w:sz w:val="22"/>
                <w:szCs w:val="22"/>
              </w:rPr>
            </w:rPrChange>
          </w:rPr>
          <w:delText xml:space="preserve"> 2012)—</w:delText>
        </w:r>
        <w:r w:rsidR="00536912" w:rsidRPr="00C8205D" w:rsidDel="0074085B">
          <w:rPr>
            <w:rFonts w:eastAsiaTheme="minorHAnsi"/>
            <w:color w:val="000000" w:themeColor="text1"/>
            <w:sz w:val="22"/>
            <w:szCs w:val="22"/>
            <w:rPrChange w:id="2210" w:author="Risa" w:date="2021-07-06T14:20:00Z">
              <w:rPr>
                <w:rFonts w:eastAsiaTheme="minorHAnsi"/>
                <w:sz w:val="22"/>
                <w:szCs w:val="22"/>
              </w:rPr>
            </w:rPrChange>
          </w:rPr>
          <w:delText xml:space="preserve">this method served as </w:delText>
        </w:r>
        <w:r w:rsidRPr="00C8205D" w:rsidDel="0074085B">
          <w:rPr>
            <w:rFonts w:eastAsiaTheme="minorHAnsi"/>
            <w:color w:val="000000" w:themeColor="text1"/>
            <w:sz w:val="22"/>
            <w:szCs w:val="22"/>
            <w:rPrChange w:id="2211" w:author="Risa" w:date="2021-07-06T14:20:00Z">
              <w:rPr>
                <w:rFonts w:eastAsiaTheme="minorHAnsi"/>
                <w:sz w:val="22"/>
                <w:szCs w:val="22"/>
              </w:rPr>
            </w:rPrChange>
          </w:rPr>
          <w:delText>a surrogate, but inverse, measure for stand density (</w:delText>
        </w:r>
        <w:r w:rsidRPr="00C8205D" w:rsidDel="0074085B">
          <w:rPr>
            <w:color w:val="000000" w:themeColor="text1"/>
            <w:sz w:val="22"/>
            <w:szCs w:val="22"/>
            <w:shd w:val="clear" w:color="auto" w:fill="FFFFFF"/>
            <w:rPrChange w:id="2212" w:author="Risa" w:date="2021-07-06T14:20:00Z">
              <w:rPr>
                <w:color w:val="222222"/>
                <w:sz w:val="22"/>
                <w:szCs w:val="22"/>
                <w:shd w:val="clear" w:color="auto" w:fill="FFFFFF"/>
              </w:rPr>
            </w:rPrChange>
          </w:rPr>
          <w:delText>Mosseler</w:delText>
        </w:r>
      </w:del>
      <w:del w:id="2213" w:author="Jeff" w:date="2021-06-23T13:40:00Z">
        <w:r w:rsidRPr="00C8205D" w:rsidDel="004225BF">
          <w:rPr>
            <w:color w:val="000000" w:themeColor="text1"/>
            <w:sz w:val="22"/>
            <w:szCs w:val="22"/>
            <w:shd w:val="clear" w:color="auto" w:fill="FFFFFF"/>
            <w:rPrChange w:id="2214" w:author="Risa" w:date="2021-07-06T14:20:00Z">
              <w:rPr>
                <w:color w:val="222222"/>
                <w:sz w:val="22"/>
                <w:szCs w:val="22"/>
                <w:shd w:val="clear" w:color="auto" w:fill="FFFFFF"/>
              </w:rPr>
            </w:rPrChange>
          </w:rPr>
          <w:delText xml:space="preserve"> R</w:delText>
        </w:r>
      </w:del>
      <w:del w:id="2215" w:author="Jeff" w:date="2021-06-24T02:48:00Z">
        <w:r w:rsidRPr="00C8205D" w:rsidDel="0074085B">
          <w:rPr>
            <w:color w:val="000000" w:themeColor="text1"/>
            <w:sz w:val="22"/>
            <w:szCs w:val="22"/>
            <w:shd w:val="clear" w:color="auto" w:fill="FFFFFF"/>
            <w:rPrChange w:id="2216" w:author="Risa" w:date="2021-07-06T14:20:00Z">
              <w:rPr>
                <w:color w:val="222222"/>
                <w:sz w:val="22"/>
                <w:szCs w:val="22"/>
                <w:shd w:val="clear" w:color="auto" w:fill="FFFFFF"/>
              </w:rPr>
            </w:rPrChange>
          </w:rPr>
          <w:delText>ajora and Major</w:delText>
        </w:r>
      </w:del>
      <w:del w:id="2217" w:author="Jeff" w:date="2021-06-23T13:40:00Z">
        <w:r w:rsidRPr="00C8205D" w:rsidDel="004225BF">
          <w:rPr>
            <w:color w:val="000000" w:themeColor="text1"/>
            <w:sz w:val="22"/>
            <w:szCs w:val="22"/>
            <w:shd w:val="clear" w:color="auto" w:fill="FFFFFF"/>
            <w:rPrChange w:id="2218" w:author="Risa" w:date="2021-07-06T14:20:00Z">
              <w:rPr>
                <w:color w:val="222222"/>
                <w:sz w:val="22"/>
                <w:szCs w:val="22"/>
                <w:shd w:val="clear" w:color="auto" w:fill="FFFFFF"/>
              </w:rPr>
            </w:rPrChange>
          </w:rPr>
          <w:delText xml:space="preserve"> </w:delText>
        </w:r>
      </w:del>
      <w:del w:id="2219" w:author="Jeff" w:date="2021-06-24T02:48:00Z">
        <w:r w:rsidRPr="00C8205D" w:rsidDel="0074085B">
          <w:rPr>
            <w:rFonts w:eastAsiaTheme="minorHAnsi"/>
            <w:color w:val="000000" w:themeColor="text1"/>
            <w:sz w:val="22"/>
            <w:szCs w:val="22"/>
            <w:rPrChange w:id="2220" w:author="Risa" w:date="2021-07-06T14:20:00Z">
              <w:rPr>
                <w:rFonts w:eastAsiaTheme="minorHAnsi"/>
                <w:sz w:val="22"/>
                <w:szCs w:val="22"/>
              </w:rPr>
            </w:rPrChange>
          </w:rPr>
          <w:delText>2004).</w:delText>
        </w:r>
      </w:del>
    </w:p>
    <w:p w14:paraId="20E6E242" w14:textId="77777777" w:rsidR="0074085B" w:rsidRPr="00C8205D" w:rsidRDefault="0074085B" w:rsidP="001D7BE7">
      <w:pPr>
        <w:spacing w:line="360" w:lineRule="auto"/>
        <w:rPr>
          <w:ins w:id="2221" w:author="Jeff" w:date="2021-06-24T02:48:00Z"/>
          <w:rFonts w:eastAsiaTheme="minorHAnsi"/>
          <w:color w:val="000000" w:themeColor="text1"/>
          <w:sz w:val="22"/>
          <w:szCs w:val="22"/>
          <w:rPrChange w:id="2222" w:author="Risa" w:date="2021-07-06T14:20:00Z">
            <w:rPr>
              <w:ins w:id="2223" w:author="Jeff" w:date="2021-06-24T02:48:00Z"/>
              <w:rFonts w:eastAsiaTheme="minorHAnsi"/>
              <w:sz w:val="22"/>
              <w:szCs w:val="22"/>
            </w:rPr>
          </w:rPrChange>
        </w:rPr>
        <w:pPrChange w:id="2224" w:author="Risa" w:date="2021-07-06T13:11:00Z">
          <w:pPr>
            <w:spacing w:after="103" w:line="276" w:lineRule="auto"/>
            <w:jc w:val="both"/>
          </w:pPr>
        </w:pPrChange>
      </w:pPr>
    </w:p>
    <w:p w14:paraId="6AEF5DB0" w14:textId="065C604B" w:rsidR="004225BF" w:rsidRPr="00C8205D" w:rsidRDefault="004225BF" w:rsidP="001D7BE7">
      <w:pPr>
        <w:spacing w:line="360" w:lineRule="auto"/>
        <w:rPr>
          <w:ins w:id="2225" w:author="Jeff" w:date="2021-06-23T13:40:00Z"/>
          <w:i/>
          <w:iCs/>
          <w:color w:val="000000" w:themeColor="text1"/>
          <w:sz w:val="22"/>
          <w:szCs w:val="22"/>
          <w:rPrChange w:id="2226" w:author="Risa" w:date="2021-07-06T14:20:00Z">
            <w:rPr>
              <w:ins w:id="2227" w:author="Jeff" w:date="2021-06-23T13:40:00Z"/>
              <w:b/>
              <w:bCs/>
              <w:sz w:val="22"/>
              <w:szCs w:val="22"/>
            </w:rPr>
          </w:rPrChange>
        </w:rPr>
        <w:pPrChange w:id="2228" w:author="Risa" w:date="2021-07-06T13:11:00Z">
          <w:pPr>
            <w:spacing w:after="103" w:line="276" w:lineRule="auto"/>
            <w:jc w:val="both"/>
          </w:pPr>
        </w:pPrChange>
      </w:pPr>
      <w:ins w:id="2229" w:author="Jeff" w:date="2021-06-23T13:40:00Z">
        <w:r w:rsidRPr="00C8205D">
          <w:rPr>
            <w:i/>
            <w:iCs/>
            <w:color w:val="000000" w:themeColor="text1"/>
            <w:sz w:val="22"/>
            <w:szCs w:val="22"/>
            <w:rPrChange w:id="2230" w:author="Risa" w:date="2021-07-06T14:20:00Z">
              <w:rPr>
                <w:b/>
                <w:bCs/>
                <w:sz w:val="22"/>
                <w:szCs w:val="22"/>
              </w:rPr>
            </w:rPrChange>
          </w:rPr>
          <w:t>Soil Elements and Water Retention (</w:t>
        </w:r>
      </w:ins>
      <w:ins w:id="2231" w:author="Jeff" w:date="2021-06-23T13:41:00Z">
        <w:r w:rsidRPr="00C8205D">
          <w:rPr>
            <w:i/>
            <w:iCs/>
            <w:color w:val="000000" w:themeColor="text1"/>
            <w:sz w:val="22"/>
            <w:szCs w:val="22"/>
            <w:rPrChange w:id="2232" w:author="Risa" w:date="2021-07-06T14:20:00Z">
              <w:rPr>
                <w:b/>
                <w:bCs/>
                <w:sz w:val="22"/>
                <w:szCs w:val="22"/>
              </w:rPr>
            </w:rPrChange>
          </w:rPr>
          <w:t>SWR)</w:t>
        </w:r>
      </w:ins>
    </w:p>
    <w:p w14:paraId="597B14A9" w14:textId="038EEEEF" w:rsidR="004225BF" w:rsidRPr="00C8205D" w:rsidRDefault="004225BF" w:rsidP="001D7BE7">
      <w:pPr>
        <w:spacing w:line="360" w:lineRule="auto"/>
        <w:rPr>
          <w:ins w:id="2233" w:author="Jeff" w:date="2021-06-23T13:40:00Z"/>
          <w:b/>
          <w:color w:val="000000" w:themeColor="text1"/>
          <w:sz w:val="22"/>
          <w:szCs w:val="22"/>
          <w:rPrChange w:id="2234" w:author="Risa" w:date="2021-07-06T14:20:00Z">
            <w:rPr>
              <w:ins w:id="2235" w:author="Jeff" w:date="2021-06-23T13:40:00Z"/>
              <w:sz w:val="22"/>
              <w:szCs w:val="22"/>
            </w:rPr>
          </w:rPrChange>
        </w:rPr>
        <w:pPrChange w:id="2236" w:author="Risa" w:date="2021-07-06T13:11:00Z">
          <w:pPr>
            <w:spacing w:line="276" w:lineRule="auto"/>
            <w:jc w:val="both"/>
          </w:pPr>
        </w:pPrChange>
      </w:pPr>
      <w:ins w:id="2237" w:author="Jeff" w:date="2021-06-23T13:40:00Z">
        <w:r w:rsidRPr="00C8205D">
          <w:rPr>
            <w:color w:val="000000" w:themeColor="text1"/>
            <w:sz w:val="22"/>
            <w:szCs w:val="22"/>
            <w:rPrChange w:id="2238" w:author="Risa" w:date="2021-07-06T14:20:00Z">
              <w:rPr>
                <w:sz w:val="22"/>
                <w:szCs w:val="22"/>
              </w:rPr>
            </w:rPrChange>
          </w:rPr>
          <w:t>Soils were excavated by hand trowel and soil probe (</w:t>
        </w:r>
        <w:proofErr w:type="spellStart"/>
        <w:r w:rsidRPr="00C8205D">
          <w:rPr>
            <w:color w:val="000000" w:themeColor="text1"/>
            <w:sz w:val="22"/>
            <w:szCs w:val="22"/>
            <w:rPrChange w:id="2239" w:author="Risa" w:date="2021-07-06T14:20:00Z">
              <w:rPr>
                <w:sz w:val="22"/>
                <w:szCs w:val="22"/>
              </w:rPr>
            </w:rPrChange>
          </w:rPr>
          <w:t>Accuproducts</w:t>
        </w:r>
        <w:proofErr w:type="spellEnd"/>
        <w:r w:rsidRPr="00C8205D">
          <w:rPr>
            <w:color w:val="000000" w:themeColor="text1"/>
            <w:sz w:val="22"/>
            <w:szCs w:val="22"/>
            <w:rPrChange w:id="2240" w:author="Risa" w:date="2021-07-06T14:20:00Z">
              <w:rPr>
                <w:sz w:val="22"/>
                <w:szCs w:val="22"/>
              </w:rPr>
            </w:rPrChange>
          </w:rPr>
          <w:t>, Saline, MI, USA); soil C, N and C/N were calculated from elemental analysis. 70 mL soil samples were extracted at fifteen tree locations at four sites, from &lt;</w:t>
        </w:r>
      </w:ins>
      <w:ins w:id="2241" w:author="Jeff" w:date="2021-06-25T22:52:00Z">
        <w:r w:rsidR="00547932" w:rsidRPr="00C8205D">
          <w:rPr>
            <w:color w:val="000000" w:themeColor="text1"/>
            <w:sz w:val="22"/>
            <w:szCs w:val="22"/>
            <w:rPrChange w:id="2242" w:author="Risa" w:date="2021-07-06T14:20:00Z">
              <w:rPr>
                <w:sz w:val="22"/>
                <w:szCs w:val="22"/>
              </w:rPr>
            </w:rPrChange>
          </w:rPr>
          <w:t>10.5</w:t>
        </w:r>
      </w:ins>
      <w:ins w:id="2243" w:author="Jeff" w:date="2021-06-23T13:40:00Z">
        <w:r w:rsidRPr="00C8205D">
          <w:rPr>
            <w:color w:val="000000" w:themeColor="text1"/>
            <w:sz w:val="22"/>
            <w:szCs w:val="22"/>
            <w:rPrChange w:id="2244" w:author="Risa" w:date="2021-07-06T14:20:00Z">
              <w:rPr>
                <w:sz w:val="22"/>
                <w:szCs w:val="22"/>
              </w:rPr>
            </w:rPrChange>
          </w:rPr>
          <w:t xml:space="preserve"> cm (O</w:t>
        </w:r>
        <w:r w:rsidRPr="00C8205D">
          <w:rPr>
            <w:color w:val="000000" w:themeColor="text1"/>
            <w:sz w:val="22"/>
            <w:szCs w:val="22"/>
            <w:vertAlign w:val="subscript"/>
            <w:rPrChange w:id="2245" w:author="Risa" w:date="2021-07-06T14:20:00Z">
              <w:rPr>
                <w:sz w:val="22"/>
                <w:szCs w:val="22"/>
                <w:vertAlign w:val="subscript"/>
              </w:rPr>
            </w:rPrChange>
          </w:rPr>
          <w:t>a</w:t>
        </w:r>
        <w:r w:rsidRPr="00C8205D">
          <w:rPr>
            <w:color w:val="000000" w:themeColor="text1"/>
            <w:sz w:val="22"/>
            <w:szCs w:val="22"/>
            <w:rPrChange w:id="2246" w:author="Risa" w:date="2021-07-06T14:20:00Z">
              <w:rPr>
                <w:sz w:val="22"/>
                <w:szCs w:val="22"/>
              </w:rPr>
            </w:rPrChange>
          </w:rPr>
          <w:t>-A</w:t>
        </w:r>
        <w:r w:rsidRPr="00C8205D">
          <w:rPr>
            <w:color w:val="000000" w:themeColor="text1"/>
            <w:sz w:val="22"/>
            <w:szCs w:val="22"/>
            <w:vertAlign w:val="subscript"/>
            <w:rPrChange w:id="2247" w:author="Risa" w:date="2021-07-06T14:20:00Z">
              <w:rPr>
                <w:sz w:val="22"/>
                <w:szCs w:val="22"/>
                <w:vertAlign w:val="subscript"/>
              </w:rPr>
            </w:rPrChange>
          </w:rPr>
          <w:t>b</w:t>
        </w:r>
        <w:r w:rsidRPr="00C8205D">
          <w:rPr>
            <w:color w:val="000000" w:themeColor="text1"/>
            <w:sz w:val="22"/>
            <w:szCs w:val="22"/>
            <w:rPrChange w:id="2248" w:author="Risa" w:date="2021-07-06T14:20:00Z">
              <w:rPr>
                <w:sz w:val="22"/>
                <w:szCs w:val="22"/>
              </w:rPr>
            </w:rPrChange>
          </w:rPr>
          <w:t>) horizon above bedrock. In a laboratory 50 g H</w:t>
        </w:r>
        <w:r w:rsidRPr="00C8205D">
          <w:rPr>
            <w:color w:val="000000" w:themeColor="text1"/>
            <w:sz w:val="22"/>
            <w:szCs w:val="22"/>
            <w:vertAlign w:val="subscript"/>
            <w:rPrChange w:id="2249" w:author="Risa" w:date="2021-07-06T14:20:00Z">
              <w:rPr>
                <w:sz w:val="22"/>
                <w:szCs w:val="22"/>
                <w:vertAlign w:val="subscript"/>
              </w:rPr>
            </w:rPrChange>
          </w:rPr>
          <w:t>2</w:t>
        </w:r>
        <w:r w:rsidRPr="00C8205D">
          <w:rPr>
            <w:color w:val="000000" w:themeColor="text1"/>
            <w:sz w:val="22"/>
            <w:szCs w:val="22"/>
            <w:rPrChange w:id="2250" w:author="Risa" w:date="2021-07-06T14:20:00Z">
              <w:rPr>
                <w:sz w:val="22"/>
                <w:szCs w:val="22"/>
              </w:rPr>
            </w:rPrChange>
          </w:rPr>
          <w:t>O were added to each aliquot to assess net water retention as a subset of soil moisture evaporation (</w:t>
        </w:r>
        <w:proofErr w:type="spellStart"/>
        <w:r w:rsidRPr="00C8205D">
          <w:rPr>
            <w:i/>
            <w:color w:val="000000" w:themeColor="text1"/>
            <w:sz w:val="22"/>
            <w:szCs w:val="22"/>
            <w:rPrChange w:id="2251" w:author="Risa" w:date="2021-07-06T14:20:00Z">
              <w:rPr>
                <w:i/>
                <w:sz w:val="22"/>
                <w:szCs w:val="22"/>
              </w:rPr>
            </w:rPrChange>
          </w:rPr>
          <w:t>ψ</w:t>
        </w:r>
        <w:r w:rsidRPr="00C8205D">
          <w:rPr>
            <w:color w:val="000000" w:themeColor="text1"/>
            <w:sz w:val="22"/>
            <w:szCs w:val="22"/>
            <w:vertAlign w:val="subscript"/>
            <w:rPrChange w:id="2252" w:author="Risa" w:date="2021-07-06T14:20:00Z">
              <w:rPr>
                <w:sz w:val="22"/>
                <w:szCs w:val="22"/>
                <w:vertAlign w:val="subscript"/>
              </w:rPr>
            </w:rPrChange>
          </w:rPr>
          <w:t>g</w:t>
        </w:r>
        <w:proofErr w:type="spellEnd"/>
        <w:r w:rsidRPr="00C8205D">
          <w:rPr>
            <w:color w:val="000000" w:themeColor="text1"/>
            <w:sz w:val="22"/>
            <w:szCs w:val="22"/>
            <w:rPrChange w:id="2253" w:author="Risa" w:date="2021-07-06T14:20:00Z">
              <w:rPr>
                <w:sz w:val="22"/>
                <w:szCs w:val="22"/>
              </w:rPr>
            </w:rPrChange>
          </w:rPr>
          <w:t>) to determine net evaporative loss or adsorption to surfaces. Soil water retention analysis was conducted according to the Fields method (Licht</w:t>
        </w:r>
        <w:r w:rsidRPr="00C8205D">
          <w:rPr>
            <w:i/>
            <w:color w:val="000000" w:themeColor="text1"/>
            <w:sz w:val="22"/>
            <w:szCs w:val="22"/>
            <w:rPrChange w:id="2254" w:author="Risa" w:date="2021-07-06T14:20:00Z">
              <w:rPr>
                <w:i/>
                <w:sz w:val="22"/>
                <w:szCs w:val="22"/>
              </w:rPr>
            </w:rPrChange>
          </w:rPr>
          <w:t xml:space="preserve"> </w:t>
        </w:r>
        <w:r w:rsidRPr="00C8205D">
          <w:rPr>
            <w:iCs/>
            <w:color w:val="000000" w:themeColor="text1"/>
            <w:sz w:val="22"/>
            <w:szCs w:val="22"/>
            <w:rPrChange w:id="2255" w:author="Risa" w:date="2021-07-06T14:20:00Z">
              <w:rPr>
                <w:iCs/>
                <w:sz w:val="22"/>
                <w:szCs w:val="22"/>
              </w:rPr>
            </w:rPrChange>
          </w:rPr>
          <w:t>and Smith 2018</w:t>
        </w:r>
        <w:r w:rsidRPr="00C8205D">
          <w:rPr>
            <w:color w:val="000000" w:themeColor="text1"/>
            <w:sz w:val="22"/>
            <w:szCs w:val="22"/>
            <w:rPrChange w:id="2256" w:author="Risa" w:date="2021-07-06T14:20:00Z">
              <w:rPr>
                <w:sz w:val="22"/>
                <w:szCs w:val="22"/>
              </w:rPr>
            </w:rPrChange>
          </w:rPr>
          <w:t>). Retention effects of gravitational and evaporation forces was made on a wet basis where W</w:t>
        </w:r>
        <w:r w:rsidRPr="00C8205D">
          <w:rPr>
            <w:color w:val="000000" w:themeColor="text1"/>
            <w:sz w:val="22"/>
            <w:szCs w:val="22"/>
            <w:vertAlign w:val="subscript"/>
            <w:rPrChange w:id="2257" w:author="Risa" w:date="2021-07-06T14:20:00Z">
              <w:rPr>
                <w:sz w:val="22"/>
                <w:szCs w:val="22"/>
                <w:vertAlign w:val="subscript"/>
              </w:rPr>
            </w:rPrChange>
          </w:rPr>
          <w:t>m</w:t>
        </w:r>
        <w:r w:rsidRPr="00C8205D">
          <w:rPr>
            <w:color w:val="000000" w:themeColor="text1"/>
            <w:sz w:val="22"/>
            <w:szCs w:val="22"/>
            <w:rPrChange w:id="2258" w:author="Risa" w:date="2021-07-06T14:20:00Z">
              <w:rPr>
                <w:sz w:val="22"/>
                <w:szCs w:val="22"/>
              </w:rPr>
            </w:rPrChange>
          </w:rPr>
          <w:t>=g H</w:t>
        </w:r>
        <w:r w:rsidRPr="00C8205D">
          <w:rPr>
            <w:color w:val="000000" w:themeColor="text1"/>
            <w:sz w:val="22"/>
            <w:szCs w:val="22"/>
            <w:vertAlign w:val="subscript"/>
            <w:rPrChange w:id="2259" w:author="Risa" w:date="2021-07-06T14:20:00Z">
              <w:rPr>
                <w:sz w:val="22"/>
                <w:szCs w:val="22"/>
                <w:vertAlign w:val="subscript"/>
              </w:rPr>
            </w:rPrChange>
          </w:rPr>
          <w:t>2</w:t>
        </w:r>
        <w:r w:rsidRPr="00C8205D">
          <w:rPr>
            <w:color w:val="000000" w:themeColor="text1"/>
            <w:sz w:val="22"/>
            <w:szCs w:val="22"/>
            <w:rPrChange w:id="2260" w:author="Risa" w:date="2021-07-06T14:20:00Z">
              <w:rPr>
                <w:sz w:val="22"/>
                <w:szCs w:val="22"/>
              </w:rPr>
            </w:rPrChange>
          </w:rPr>
          <w:t xml:space="preserve">O </w:t>
        </w:r>
        <w:r w:rsidRPr="00C8205D">
          <w:rPr>
            <w:b/>
            <w:color w:val="000000" w:themeColor="text1"/>
            <w:sz w:val="22"/>
            <w:szCs w:val="22"/>
            <w:rPrChange w:id="2261" w:author="Risa" w:date="2021-07-06T14:20:00Z">
              <w:rPr>
                <w:b/>
                <w:sz w:val="16"/>
                <w:szCs w:val="16"/>
              </w:rPr>
            </w:rPrChange>
          </w:rPr>
          <w:t>●</w:t>
        </w:r>
        <w:r w:rsidRPr="00C8205D">
          <w:rPr>
            <w:color w:val="000000" w:themeColor="text1"/>
            <w:sz w:val="22"/>
            <w:szCs w:val="22"/>
            <w:rPrChange w:id="2262" w:author="Risa" w:date="2021-07-06T14:20:00Z">
              <w:rPr>
                <w:sz w:val="22"/>
                <w:szCs w:val="22"/>
              </w:rPr>
            </w:rPrChange>
          </w:rPr>
          <w:t xml:space="preserve"> (g moist soil)</w:t>
        </w:r>
        <w:r w:rsidRPr="00C8205D">
          <w:rPr>
            <w:color w:val="000000" w:themeColor="text1"/>
            <w:sz w:val="22"/>
            <w:szCs w:val="22"/>
            <w:vertAlign w:val="superscript"/>
            <w:rPrChange w:id="2263" w:author="Risa" w:date="2021-07-06T14:20:00Z">
              <w:rPr>
                <w:sz w:val="22"/>
                <w:szCs w:val="22"/>
                <w:vertAlign w:val="superscript"/>
              </w:rPr>
            </w:rPrChange>
          </w:rPr>
          <w:t>-1</w:t>
        </w:r>
        <w:r w:rsidRPr="00C8205D">
          <w:rPr>
            <w:color w:val="000000" w:themeColor="text1"/>
            <w:sz w:val="22"/>
            <w:szCs w:val="22"/>
            <w:rPrChange w:id="2264" w:author="Risa" w:date="2021-07-06T14:20:00Z">
              <w:rPr>
                <w:sz w:val="22"/>
                <w:szCs w:val="22"/>
              </w:rPr>
            </w:rPrChange>
          </w:rPr>
          <w:t xml:space="preserve"> (Qi</w:t>
        </w:r>
        <w:del w:id="2265" w:author="Risa" w:date="2021-07-06T13:34:00Z">
          <w:r w:rsidRPr="00C8205D" w:rsidDel="00DD6AE4">
            <w:rPr>
              <w:color w:val="000000" w:themeColor="text1"/>
              <w:sz w:val="22"/>
              <w:szCs w:val="22"/>
              <w:rPrChange w:id="2266" w:author="Risa" w:date="2021-07-06T14:20:00Z">
                <w:rPr>
                  <w:sz w:val="22"/>
                  <w:szCs w:val="22"/>
                </w:rPr>
              </w:rPrChange>
            </w:rPr>
            <w:delText>,</w:delText>
          </w:r>
        </w:del>
        <w:r w:rsidRPr="00C8205D">
          <w:rPr>
            <w:color w:val="000000" w:themeColor="text1"/>
            <w:sz w:val="22"/>
            <w:szCs w:val="22"/>
            <w:rPrChange w:id="2267" w:author="Risa" w:date="2021-07-06T14:20:00Z">
              <w:rPr>
                <w:sz w:val="22"/>
                <w:szCs w:val="22"/>
              </w:rPr>
            </w:rPrChange>
          </w:rPr>
          <w:t xml:space="preserve"> </w:t>
        </w:r>
        <w:del w:id="2268" w:author="Risa" w:date="2021-07-06T13:34:00Z">
          <w:r w:rsidRPr="00C8205D" w:rsidDel="00DD6AE4">
            <w:rPr>
              <w:i/>
              <w:iCs/>
              <w:color w:val="000000" w:themeColor="text1"/>
              <w:sz w:val="22"/>
              <w:szCs w:val="22"/>
              <w:rPrChange w:id="2269" w:author="Risa" w:date="2021-07-06T14:20:00Z">
                <w:rPr>
                  <w:sz w:val="22"/>
                  <w:szCs w:val="22"/>
                </w:rPr>
              </w:rPrChange>
            </w:rPr>
            <w:delText>Jingfang and Wenwei</w:delText>
          </w:r>
        </w:del>
      </w:ins>
      <w:ins w:id="2270" w:author="Risa" w:date="2021-07-06T13:34:00Z">
        <w:r w:rsidR="00DD6AE4" w:rsidRPr="00C8205D">
          <w:rPr>
            <w:i/>
            <w:iCs/>
            <w:color w:val="000000" w:themeColor="text1"/>
            <w:sz w:val="22"/>
            <w:szCs w:val="22"/>
            <w:rPrChange w:id="2271" w:author="Risa" w:date="2021-07-06T14:20:00Z">
              <w:rPr>
                <w:sz w:val="22"/>
                <w:szCs w:val="22"/>
              </w:rPr>
            </w:rPrChange>
          </w:rPr>
          <w:t>et al.</w:t>
        </w:r>
      </w:ins>
      <w:ins w:id="2272" w:author="Jeff" w:date="2021-06-23T13:40:00Z">
        <w:r w:rsidRPr="00C8205D">
          <w:rPr>
            <w:color w:val="000000" w:themeColor="text1"/>
            <w:sz w:val="22"/>
            <w:szCs w:val="22"/>
            <w:rPrChange w:id="2273" w:author="Risa" w:date="2021-07-06T14:20:00Z">
              <w:rPr>
                <w:sz w:val="22"/>
                <w:szCs w:val="22"/>
              </w:rPr>
            </w:rPrChange>
          </w:rPr>
          <w:t xml:space="preserve"> 2018). </w:t>
        </w:r>
        <w:del w:id="2274" w:author="Risa" w:date="2021-07-06T13:34:00Z">
          <w:r w:rsidRPr="00C8205D" w:rsidDel="00DD6AE4">
            <w:rPr>
              <w:color w:val="000000" w:themeColor="text1"/>
              <w:sz w:val="22"/>
              <w:szCs w:val="22"/>
              <w:rPrChange w:id="2275" w:author="Risa" w:date="2021-07-06T14:20:00Z">
                <w:rPr>
                  <w:sz w:val="22"/>
                  <w:szCs w:val="22"/>
                </w:rPr>
              </w:rPrChange>
            </w:rPr>
            <w:delText xml:space="preserve"> </w:delText>
          </w:r>
        </w:del>
      </w:ins>
      <w:ins w:id="2276" w:author="Jeff" w:date="2021-06-25T22:49:00Z">
        <w:r w:rsidR="00547932" w:rsidRPr="00C8205D">
          <w:rPr>
            <w:color w:val="000000" w:themeColor="text1"/>
            <w:sz w:val="22"/>
            <w:szCs w:val="22"/>
            <w:rPrChange w:id="2277" w:author="Risa" w:date="2021-07-06T14:20:00Z">
              <w:rPr>
                <w:sz w:val="22"/>
                <w:szCs w:val="22"/>
              </w:rPr>
            </w:rPrChange>
          </w:rPr>
          <w:t>We also used</w:t>
        </w:r>
      </w:ins>
      <w:ins w:id="2278" w:author="Jeff" w:date="2021-06-28T08:00:00Z">
        <w:r w:rsidR="00166D38" w:rsidRPr="00C8205D">
          <w:rPr>
            <w:color w:val="000000" w:themeColor="text1"/>
            <w:sz w:val="22"/>
            <w:szCs w:val="22"/>
            <w:rPrChange w:id="2279" w:author="Risa" w:date="2021-07-06T14:20:00Z">
              <w:rPr>
                <w:sz w:val="22"/>
                <w:szCs w:val="22"/>
              </w:rPr>
            </w:rPrChange>
          </w:rPr>
          <w:t xml:space="preserve"> a set of</w:t>
        </w:r>
      </w:ins>
      <w:ins w:id="2280" w:author="Jeff" w:date="2021-06-25T22:49:00Z">
        <w:r w:rsidR="00547932" w:rsidRPr="00C8205D">
          <w:rPr>
            <w:color w:val="000000" w:themeColor="text1"/>
            <w:sz w:val="22"/>
            <w:szCs w:val="22"/>
            <w:rPrChange w:id="2281" w:author="Risa" w:date="2021-07-06T14:20:00Z">
              <w:rPr>
                <w:sz w:val="22"/>
                <w:szCs w:val="22"/>
              </w:rPr>
            </w:rPrChange>
          </w:rPr>
          <w:t xml:space="preserve"> </w:t>
        </w:r>
      </w:ins>
      <w:ins w:id="2282" w:author="Jeff" w:date="2021-06-25T22:53:00Z">
        <w:r w:rsidR="00547932" w:rsidRPr="00C8205D">
          <w:rPr>
            <w:color w:val="000000" w:themeColor="text1"/>
            <w:sz w:val="22"/>
            <w:szCs w:val="22"/>
            <w:rPrChange w:id="2283" w:author="Risa" w:date="2021-07-06T14:20:00Z">
              <w:rPr>
                <w:sz w:val="22"/>
                <w:szCs w:val="22"/>
              </w:rPr>
            </w:rPrChange>
          </w:rPr>
          <w:t>#10-#1</w:t>
        </w:r>
      </w:ins>
      <w:ins w:id="2284" w:author="Jeff" w:date="2021-07-04T22:47:00Z">
        <w:r w:rsidR="001656EA" w:rsidRPr="00C8205D">
          <w:rPr>
            <w:color w:val="000000" w:themeColor="text1"/>
            <w:sz w:val="22"/>
            <w:szCs w:val="22"/>
            <w:rPrChange w:id="2285" w:author="Risa" w:date="2021-07-06T14:20:00Z">
              <w:rPr>
                <w:sz w:val="22"/>
                <w:szCs w:val="22"/>
              </w:rPr>
            </w:rPrChange>
          </w:rPr>
          <w:t>4</w:t>
        </w:r>
      </w:ins>
      <w:ins w:id="2286" w:author="Jeff" w:date="2021-06-25T22:53:00Z">
        <w:r w:rsidR="00547932" w:rsidRPr="00C8205D">
          <w:rPr>
            <w:color w:val="000000" w:themeColor="text1"/>
            <w:sz w:val="22"/>
            <w:szCs w:val="22"/>
            <w:rPrChange w:id="2287" w:author="Risa" w:date="2021-07-06T14:20:00Z">
              <w:rPr>
                <w:sz w:val="22"/>
                <w:szCs w:val="22"/>
              </w:rPr>
            </w:rPrChange>
          </w:rPr>
          <w:t xml:space="preserve">0 mesh </w:t>
        </w:r>
      </w:ins>
      <w:ins w:id="2288" w:author="Jeff" w:date="2021-06-25T22:49:00Z">
        <w:r w:rsidR="00547932" w:rsidRPr="00C8205D">
          <w:rPr>
            <w:color w:val="000000" w:themeColor="text1"/>
            <w:sz w:val="22"/>
            <w:szCs w:val="22"/>
            <w:rPrChange w:id="2289" w:author="Risa" w:date="2021-07-06T14:20:00Z">
              <w:rPr>
                <w:sz w:val="22"/>
                <w:szCs w:val="22"/>
              </w:rPr>
            </w:rPrChange>
          </w:rPr>
          <w:t xml:space="preserve">sieves </w:t>
        </w:r>
      </w:ins>
      <w:ins w:id="2290" w:author="Jeff" w:date="2021-06-25T22:56:00Z">
        <w:r w:rsidR="00547932" w:rsidRPr="00C8205D">
          <w:rPr>
            <w:color w:val="000000" w:themeColor="text1"/>
            <w:sz w:val="22"/>
            <w:szCs w:val="22"/>
            <w:rPrChange w:id="2291" w:author="Risa" w:date="2021-07-06T14:20:00Z">
              <w:rPr>
                <w:sz w:val="22"/>
                <w:szCs w:val="22"/>
              </w:rPr>
            </w:rPrChange>
          </w:rPr>
          <w:t>(Advantech, Wisconsi</w:t>
        </w:r>
        <w:r w:rsidR="00D9282F" w:rsidRPr="00C8205D">
          <w:rPr>
            <w:color w:val="000000" w:themeColor="text1"/>
            <w:sz w:val="22"/>
            <w:szCs w:val="22"/>
            <w:rPrChange w:id="2292" w:author="Risa" w:date="2021-07-06T14:20:00Z">
              <w:rPr>
                <w:sz w:val="22"/>
                <w:szCs w:val="22"/>
              </w:rPr>
            </w:rPrChange>
          </w:rPr>
          <w:t xml:space="preserve">n, USA) </w:t>
        </w:r>
      </w:ins>
      <w:ins w:id="2293" w:author="Jeff" w:date="2021-06-25T22:49:00Z">
        <w:r w:rsidR="00547932" w:rsidRPr="00C8205D">
          <w:rPr>
            <w:color w:val="000000" w:themeColor="text1"/>
            <w:sz w:val="22"/>
            <w:szCs w:val="22"/>
            <w:rPrChange w:id="2294" w:author="Risa" w:date="2021-07-06T14:20:00Z">
              <w:rPr>
                <w:sz w:val="22"/>
                <w:szCs w:val="22"/>
              </w:rPr>
            </w:rPrChange>
          </w:rPr>
          <w:t xml:space="preserve">to </w:t>
        </w:r>
      </w:ins>
      <w:ins w:id="2295" w:author="Jeff" w:date="2021-06-29T05:07:00Z">
        <w:r w:rsidR="00FF672E" w:rsidRPr="00C8205D">
          <w:rPr>
            <w:color w:val="000000" w:themeColor="text1"/>
            <w:sz w:val="22"/>
            <w:szCs w:val="22"/>
            <w:rPrChange w:id="2296" w:author="Risa" w:date="2021-07-06T14:20:00Z">
              <w:rPr>
                <w:sz w:val="22"/>
                <w:szCs w:val="22"/>
              </w:rPr>
            </w:rPrChange>
          </w:rPr>
          <w:t>determ</w:t>
        </w:r>
      </w:ins>
      <w:ins w:id="2297" w:author="Jeff" w:date="2021-06-25T22:49:00Z">
        <w:r w:rsidR="00547932" w:rsidRPr="00C8205D">
          <w:rPr>
            <w:color w:val="000000" w:themeColor="text1"/>
            <w:sz w:val="22"/>
            <w:szCs w:val="22"/>
            <w:rPrChange w:id="2298" w:author="Risa" w:date="2021-07-06T14:20:00Z">
              <w:rPr>
                <w:sz w:val="22"/>
                <w:szCs w:val="22"/>
              </w:rPr>
            </w:rPrChange>
          </w:rPr>
          <w:t xml:space="preserve">ine </w:t>
        </w:r>
      </w:ins>
      <w:ins w:id="2299" w:author="Jeff" w:date="2021-06-28T08:01:00Z">
        <w:r w:rsidR="00166D38" w:rsidRPr="00C8205D">
          <w:rPr>
            <w:color w:val="000000" w:themeColor="text1"/>
            <w:sz w:val="22"/>
            <w:szCs w:val="22"/>
            <w:rPrChange w:id="2300" w:author="Risa" w:date="2021-07-06T14:20:00Z">
              <w:rPr>
                <w:sz w:val="22"/>
                <w:szCs w:val="22"/>
              </w:rPr>
            </w:rPrChange>
          </w:rPr>
          <w:t xml:space="preserve">presence </w:t>
        </w:r>
      </w:ins>
      <w:ins w:id="2301" w:author="Jeff" w:date="2021-06-25T22:50:00Z">
        <w:r w:rsidR="00547932" w:rsidRPr="00C8205D">
          <w:rPr>
            <w:color w:val="000000" w:themeColor="text1"/>
            <w:sz w:val="22"/>
            <w:szCs w:val="22"/>
            <w:rPrChange w:id="2302" w:author="Risa" w:date="2021-07-06T14:20:00Z">
              <w:rPr>
                <w:sz w:val="22"/>
                <w:szCs w:val="22"/>
              </w:rPr>
            </w:rPrChange>
          </w:rPr>
          <w:t xml:space="preserve">of </w:t>
        </w:r>
      </w:ins>
      <w:ins w:id="2303" w:author="Jeff" w:date="2021-06-29T05:07:00Z">
        <w:r w:rsidR="00FF672E" w:rsidRPr="00C8205D">
          <w:rPr>
            <w:color w:val="000000" w:themeColor="text1"/>
            <w:sz w:val="22"/>
            <w:szCs w:val="22"/>
            <w:rPrChange w:id="2304" w:author="Risa" w:date="2021-07-06T14:20:00Z">
              <w:rPr>
                <w:sz w:val="22"/>
                <w:szCs w:val="22"/>
              </w:rPr>
            </w:rPrChange>
          </w:rPr>
          <w:t xml:space="preserve">close-to-the-surface </w:t>
        </w:r>
      </w:ins>
      <w:ins w:id="2305" w:author="Jeff" w:date="2021-06-28T08:01:00Z">
        <w:r w:rsidR="00166D38" w:rsidRPr="00C8205D">
          <w:rPr>
            <w:color w:val="000000" w:themeColor="text1"/>
            <w:sz w:val="22"/>
            <w:szCs w:val="22"/>
            <w:rPrChange w:id="2306" w:author="Risa" w:date="2021-07-06T14:20:00Z">
              <w:rPr>
                <w:sz w:val="22"/>
                <w:szCs w:val="22"/>
              </w:rPr>
            </w:rPrChange>
          </w:rPr>
          <w:t xml:space="preserve">fine </w:t>
        </w:r>
      </w:ins>
      <w:ins w:id="2307" w:author="Jeff" w:date="2021-06-25T22:50:00Z">
        <w:r w:rsidR="00547932" w:rsidRPr="00C8205D">
          <w:rPr>
            <w:color w:val="000000" w:themeColor="text1"/>
            <w:sz w:val="22"/>
            <w:szCs w:val="22"/>
            <w:rPrChange w:id="2308" w:author="Risa" w:date="2021-07-06T14:20:00Z">
              <w:rPr>
                <w:sz w:val="22"/>
                <w:szCs w:val="22"/>
              </w:rPr>
            </w:rPrChange>
          </w:rPr>
          <w:t xml:space="preserve">charcoal particulate matter </w:t>
        </w:r>
      </w:ins>
      <w:ins w:id="2309" w:author="Jeff" w:date="2021-06-29T05:08:00Z">
        <w:r w:rsidR="00FF672E" w:rsidRPr="00C8205D">
          <w:rPr>
            <w:color w:val="000000" w:themeColor="text1"/>
            <w:sz w:val="22"/>
            <w:szCs w:val="22"/>
            <w:rPrChange w:id="2310" w:author="Risa" w:date="2021-07-06T14:20:00Z">
              <w:rPr>
                <w:sz w:val="22"/>
                <w:szCs w:val="22"/>
              </w:rPr>
            </w:rPrChange>
          </w:rPr>
          <w:t>sympto</w:t>
        </w:r>
      </w:ins>
      <w:ins w:id="2311" w:author="Jeff" w:date="2021-06-28T08:01:00Z">
        <w:r w:rsidR="00166D38" w:rsidRPr="00C8205D">
          <w:rPr>
            <w:color w:val="000000" w:themeColor="text1"/>
            <w:sz w:val="22"/>
            <w:szCs w:val="22"/>
            <w:rPrChange w:id="2312" w:author="Risa" w:date="2021-07-06T14:20:00Z">
              <w:rPr>
                <w:sz w:val="22"/>
                <w:szCs w:val="22"/>
              </w:rPr>
            </w:rPrChange>
          </w:rPr>
          <w:t xml:space="preserve">matic of </w:t>
        </w:r>
      </w:ins>
      <w:ins w:id="2313" w:author="Jeff" w:date="2021-06-25T22:50:00Z">
        <w:r w:rsidR="00547932" w:rsidRPr="00C8205D">
          <w:rPr>
            <w:color w:val="000000" w:themeColor="text1"/>
            <w:sz w:val="22"/>
            <w:szCs w:val="22"/>
            <w:rPrChange w:id="2314" w:author="Risa" w:date="2021-07-06T14:20:00Z">
              <w:rPr>
                <w:sz w:val="22"/>
                <w:szCs w:val="22"/>
              </w:rPr>
            </w:rPrChange>
          </w:rPr>
          <w:t xml:space="preserve">recalcitrant pyrogenic </w:t>
        </w:r>
      </w:ins>
      <w:ins w:id="2315" w:author="Jeff" w:date="2021-06-25T22:52:00Z">
        <w:r w:rsidR="00547932" w:rsidRPr="00C8205D">
          <w:rPr>
            <w:color w:val="000000" w:themeColor="text1"/>
            <w:sz w:val="22"/>
            <w:szCs w:val="22"/>
            <w:rPrChange w:id="2316" w:author="Risa" w:date="2021-07-06T14:20:00Z">
              <w:rPr>
                <w:sz w:val="22"/>
                <w:szCs w:val="22"/>
              </w:rPr>
            </w:rPrChange>
          </w:rPr>
          <w:t>material at all four sites.</w:t>
        </w:r>
      </w:ins>
    </w:p>
    <w:p w14:paraId="1DEC600B" w14:textId="428ECD71" w:rsidR="0029724F" w:rsidRPr="00C8205D" w:rsidDel="004225BF" w:rsidRDefault="0029724F" w:rsidP="001D7BE7">
      <w:pPr>
        <w:spacing w:line="360" w:lineRule="auto"/>
        <w:rPr>
          <w:moveFrom w:id="2317" w:author="Jeff" w:date="2021-06-23T13:38:00Z"/>
          <w:color w:val="000000" w:themeColor="text1"/>
          <w:sz w:val="22"/>
          <w:szCs w:val="22"/>
          <w:rPrChange w:id="2318" w:author="Risa" w:date="2021-07-06T14:20:00Z">
            <w:rPr>
              <w:moveFrom w:id="2319" w:author="Jeff" w:date="2021-06-23T13:38:00Z"/>
              <w:sz w:val="22"/>
              <w:szCs w:val="22"/>
            </w:rPr>
          </w:rPrChange>
        </w:rPr>
        <w:pPrChange w:id="2320" w:author="Risa" w:date="2021-07-06T13:11:00Z">
          <w:pPr>
            <w:spacing w:after="103" w:line="276" w:lineRule="auto"/>
            <w:jc w:val="both"/>
          </w:pPr>
        </w:pPrChange>
      </w:pPr>
      <w:del w:id="2321" w:author="Jeff" w:date="2021-06-23T13:41:00Z">
        <w:r w:rsidRPr="00C8205D" w:rsidDel="004225BF">
          <w:rPr>
            <w:rFonts w:eastAsiaTheme="minorHAnsi"/>
            <w:color w:val="000000" w:themeColor="text1"/>
            <w:sz w:val="22"/>
            <w:szCs w:val="22"/>
            <w:rPrChange w:id="2322" w:author="Risa" w:date="2021-07-06T14:20:00Z">
              <w:rPr>
                <w:rFonts w:eastAsiaTheme="minorHAnsi"/>
                <w:sz w:val="22"/>
                <w:szCs w:val="22"/>
              </w:rPr>
            </w:rPrChange>
          </w:rPr>
          <w:br/>
        </w:r>
      </w:del>
      <w:moveFromRangeStart w:id="2323" w:author="Jeff" w:date="2021-06-23T13:38:00Z" w:name="move75347947"/>
      <w:moveFrom w:id="2324" w:author="Jeff" w:date="2021-06-23T13:38:00Z">
        <w:r w:rsidRPr="00C8205D" w:rsidDel="004225BF">
          <w:rPr>
            <w:b/>
            <w:bCs/>
            <w:color w:val="000000" w:themeColor="text1"/>
            <w:sz w:val="22"/>
            <w:szCs w:val="22"/>
            <w:shd w:val="clear" w:color="auto" w:fill="FBFFFF"/>
            <w:rPrChange w:id="2325" w:author="Risa" w:date="2021-07-06T14:20:00Z">
              <w:rPr>
                <w:b/>
                <w:bCs/>
                <w:sz w:val="22"/>
                <w:szCs w:val="22"/>
                <w:shd w:val="clear" w:color="auto" w:fill="FBFFFF"/>
              </w:rPr>
            </w:rPrChange>
          </w:rPr>
          <w:t>Topographic features</w:t>
        </w:r>
      </w:moveFrom>
    </w:p>
    <w:p w14:paraId="102D4696" w14:textId="4D6F5B60" w:rsidR="0029724F" w:rsidRPr="00C8205D" w:rsidRDefault="00364F21" w:rsidP="001D7BE7">
      <w:pPr>
        <w:spacing w:line="360" w:lineRule="auto"/>
        <w:rPr>
          <w:color w:val="000000" w:themeColor="text1"/>
          <w:sz w:val="22"/>
          <w:szCs w:val="22"/>
          <w:rPrChange w:id="2326" w:author="Risa" w:date="2021-07-06T14:20:00Z">
            <w:rPr>
              <w:sz w:val="22"/>
              <w:szCs w:val="22"/>
            </w:rPr>
          </w:rPrChange>
        </w:rPr>
        <w:pPrChange w:id="2327" w:author="Risa" w:date="2021-07-06T13:11:00Z">
          <w:pPr>
            <w:spacing w:after="103" w:line="276" w:lineRule="auto"/>
            <w:jc w:val="both"/>
          </w:pPr>
        </w:pPrChange>
      </w:pPr>
      <w:moveFrom w:id="2328" w:author="Jeff" w:date="2021-06-23T13:38:00Z">
        <w:r w:rsidRPr="00C8205D" w:rsidDel="004225BF">
          <w:rPr>
            <w:color w:val="000000" w:themeColor="text1"/>
            <w:sz w:val="22"/>
            <w:szCs w:val="22"/>
            <w:rPrChange w:id="2329" w:author="Risa" w:date="2021-07-06T14:20:00Z">
              <w:rPr>
                <w:sz w:val="22"/>
                <w:szCs w:val="22"/>
              </w:rPr>
            </w:rPrChange>
          </w:rPr>
          <w:t>A</w:t>
        </w:r>
        <w:r w:rsidR="0029724F" w:rsidRPr="00C8205D" w:rsidDel="004225BF">
          <w:rPr>
            <w:color w:val="000000" w:themeColor="text1"/>
            <w:sz w:val="22"/>
            <w:szCs w:val="22"/>
            <w:rPrChange w:id="2330" w:author="Risa" w:date="2021-07-06T14:20:00Z">
              <w:rPr>
                <w:sz w:val="22"/>
                <w:szCs w:val="22"/>
              </w:rPr>
            </w:rPrChange>
          </w:rPr>
          <w:t xml:space="preserve"> Kodak Trimble Juno 3B</w:t>
        </w:r>
        <w:r w:rsidRPr="00C8205D" w:rsidDel="004225BF">
          <w:rPr>
            <w:color w:val="000000" w:themeColor="text1"/>
            <w:sz w:val="22"/>
            <w:szCs w:val="22"/>
            <w:rPrChange w:id="2331" w:author="Risa" w:date="2021-07-06T14:20:00Z">
              <w:rPr>
                <w:sz w:val="22"/>
                <w:szCs w:val="22"/>
              </w:rPr>
            </w:rPrChange>
          </w:rPr>
          <w:t xml:space="preserve"> was used t</w:t>
        </w:r>
        <w:r w:rsidR="0029724F" w:rsidRPr="00C8205D" w:rsidDel="004225BF">
          <w:rPr>
            <w:color w:val="000000" w:themeColor="text1"/>
            <w:sz w:val="22"/>
            <w:szCs w:val="22"/>
            <w:rPrChange w:id="2332" w:author="Risa" w:date="2021-07-06T14:20:00Z">
              <w:rPr>
                <w:sz w:val="22"/>
                <w:szCs w:val="22"/>
              </w:rPr>
            </w:rPrChange>
          </w:rPr>
          <w:t xml:space="preserve">o obtain horizontal resolution of data plotted using between five and seven satellite telecommunication vehicles </w:t>
        </w:r>
        <w:r w:rsidR="0029724F" w:rsidRPr="00C8205D" w:rsidDel="004225BF">
          <w:rPr>
            <w:color w:val="000000" w:themeColor="text1"/>
            <w:sz w:val="22"/>
            <w:szCs w:val="22"/>
            <w:shd w:val="clear" w:color="auto" w:fill="FBFFFF"/>
            <w:rPrChange w:id="2333" w:author="Risa" w:date="2021-07-06T14:20:00Z">
              <w:rPr>
                <w:sz w:val="22"/>
                <w:szCs w:val="22"/>
                <w:shd w:val="clear" w:color="auto" w:fill="FBFFFF"/>
              </w:rPr>
            </w:rPrChange>
          </w:rPr>
          <w:t xml:space="preserve">to maintain a maximum Position Dilution of Precision. These data were differentially corrected and have estimated accuracies in the horizontal and vertical direction of 2 meters, while selective availability </w:t>
        </w:r>
        <w:r w:rsidR="005F7DED" w:rsidRPr="00C8205D" w:rsidDel="004225BF">
          <w:rPr>
            <w:color w:val="000000" w:themeColor="text1"/>
            <w:sz w:val="22"/>
            <w:szCs w:val="22"/>
            <w:shd w:val="clear" w:color="auto" w:fill="FBFFFF"/>
            <w:rPrChange w:id="2334" w:author="Risa" w:date="2021-07-06T14:20:00Z">
              <w:rPr>
                <w:sz w:val="22"/>
                <w:szCs w:val="22"/>
                <w:shd w:val="clear" w:color="auto" w:fill="FBFFFF"/>
              </w:rPr>
            </w:rPrChange>
          </w:rPr>
          <w:t xml:space="preserve">was </w:t>
        </w:r>
        <w:r w:rsidR="0029724F" w:rsidRPr="00C8205D" w:rsidDel="004225BF">
          <w:rPr>
            <w:color w:val="000000" w:themeColor="text1"/>
            <w:sz w:val="22"/>
            <w:szCs w:val="22"/>
            <w:shd w:val="clear" w:color="auto" w:fill="FBFFFF"/>
            <w:rPrChange w:id="2335" w:author="Risa" w:date="2021-07-06T14:20:00Z">
              <w:rPr>
                <w:sz w:val="22"/>
                <w:szCs w:val="22"/>
                <w:shd w:val="clear" w:color="auto" w:fill="FBFFFF"/>
              </w:rPr>
            </w:rPrChange>
          </w:rPr>
          <w:t xml:space="preserve">set to zero. </w:t>
        </w:r>
        <w:r w:rsidR="0029724F" w:rsidRPr="00C8205D" w:rsidDel="004225BF">
          <w:rPr>
            <w:color w:val="000000" w:themeColor="text1"/>
            <w:sz w:val="22"/>
            <w:szCs w:val="22"/>
            <w:shd w:val="clear" w:color="auto" w:fill="FFFFFF"/>
            <w:rPrChange w:id="2336" w:author="Risa" w:date="2021-07-06T14:20:00Z">
              <w:rPr>
                <w:color w:val="222222"/>
                <w:sz w:val="22"/>
                <w:szCs w:val="22"/>
                <w:shd w:val="clear" w:color="auto" w:fill="FFFFFF"/>
              </w:rPr>
            </w:rPrChange>
          </w:rPr>
          <w:t>M</w:t>
        </w:r>
        <w:r w:rsidR="0029724F" w:rsidRPr="00C8205D" w:rsidDel="004225BF">
          <w:rPr>
            <w:color w:val="000000" w:themeColor="text1"/>
            <w:sz w:val="22"/>
            <w:szCs w:val="22"/>
            <w:rPrChange w:id="2337" w:author="Risa" w:date="2021-07-06T14:20:00Z">
              <w:rPr>
                <w:sz w:val="22"/>
                <w:szCs w:val="22"/>
              </w:rPr>
            </w:rPrChange>
          </w:rPr>
          <w:t>ultiple satellite-configured GPS data (USGS 2m LIDAR 2010) determined coordinates for individual trees (Lubinski</w:t>
        </w:r>
        <w:r w:rsidR="005B5FAD" w:rsidRPr="00C8205D" w:rsidDel="004225BF">
          <w:rPr>
            <w:color w:val="000000" w:themeColor="text1"/>
            <w:sz w:val="22"/>
            <w:szCs w:val="22"/>
            <w:rPrChange w:id="2338" w:author="Risa" w:date="2021-07-06T14:20:00Z">
              <w:rPr>
                <w:sz w:val="22"/>
                <w:szCs w:val="22"/>
              </w:rPr>
            </w:rPrChange>
          </w:rPr>
          <w:t>,</w:t>
        </w:r>
        <w:r w:rsidR="0029724F" w:rsidRPr="00C8205D" w:rsidDel="004225BF">
          <w:rPr>
            <w:color w:val="000000" w:themeColor="text1"/>
            <w:sz w:val="22"/>
            <w:szCs w:val="22"/>
            <w:rPrChange w:id="2339" w:author="Risa" w:date="2021-07-06T14:20:00Z">
              <w:rPr>
                <w:sz w:val="22"/>
                <w:szCs w:val="22"/>
              </w:rPr>
            </w:rPrChange>
          </w:rPr>
          <w:t xml:space="preserve"> Hop and Gawler 2003</w:t>
        </w:r>
        <w:r w:rsidR="0029724F" w:rsidRPr="00C8205D" w:rsidDel="004225BF">
          <w:rPr>
            <w:color w:val="000000" w:themeColor="text1"/>
            <w:sz w:val="22"/>
            <w:szCs w:val="22"/>
            <w:shd w:val="clear" w:color="auto" w:fill="FFFFFF"/>
            <w:rPrChange w:id="2340" w:author="Risa" w:date="2021-07-06T14:20:00Z">
              <w:rPr>
                <w:color w:val="222222"/>
                <w:sz w:val="22"/>
                <w:szCs w:val="22"/>
                <w:shd w:val="clear" w:color="auto" w:fill="FFFFFF"/>
              </w:rPr>
            </w:rPrChange>
          </w:rPr>
          <w:t>)</w:t>
        </w:r>
        <w:r w:rsidR="0029724F" w:rsidRPr="00C8205D" w:rsidDel="004225BF">
          <w:rPr>
            <w:color w:val="000000" w:themeColor="text1"/>
            <w:sz w:val="22"/>
            <w:szCs w:val="22"/>
            <w:rPrChange w:id="2341" w:author="Risa" w:date="2021-07-06T14:20:00Z">
              <w:rPr>
                <w:sz w:val="22"/>
                <w:szCs w:val="22"/>
              </w:rPr>
            </w:rPrChange>
          </w:rPr>
          <w:t xml:space="preserve"> </w:t>
        </w:r>
        <w:r w:rsidR="0029724F" w:rsidRPr="00C8205D" w:rsidDel="004225BF">
          <w:rPr>
            <w:color w:val="000000" w:themeColor="text1"/>
            <w:sz w:val="22"/>
            <w:szCs w:val="22"/>
            <w:shd w:val="clear" w:color="auto" w:fill="FBFFFF"/>
            <w:rPrChange w:id="2342" w:author="Risa" w:date="2021-07-06T14:20:00Z">
              <w:rPr>
                <w:sz w:val="22"/>
                <w:szCs w:val="22"/>
                <w:shd w:val="clear" w:color="auto" w:fill="FBFFFF"/>
              </w:rPr>
            </w:rPrChange>
          </w:rPr>
          <w:t xml:space="preserve">as well as slope and aspect attributes using ArcGIS (version 10). </w:t>
        </w:r>
        <w:r w:rsidR="0029724F" w:rsidRPr="00C8205D" w:rsidDel="004225BF">
          <w:rPr>
            <w:color w:val="000000" w:themeColor="text1"/>
            <w:sz w:val="22"/>
            <w:szCs w:val="22"/>
            <w:rPrChange w:id="2343" w:author="Risa" w:date="2021-07-06T14:20:00Z">
              <w:rPr>
                <w:sz w:val="22"/>
                <w:szCs w:val="22"/>
              </w:rPr>
            </w:rPrChange>
          </w:rPr>
          <w:t xml:space="preserve">Mapping of this type of data </w:t>
        </w:r>
        <w:r w:rsidR="005F7DED" w:rsidRPr="00C8205D" w:rsidDel="004225BF">
          <w:rPr>
            <w:color w:val="000000" w:themeColor="text1"/>
            <w:sz w:val="22"/>
            <w:szCs w:val="22"/>
            <w:rPrChange w:id="2344" w:author="Risa" w:date="2021-07-06T14:20:00Z">
              <w:rPr>
                <w:sz w:val="22"/>
                <w:szCs w:val="22"/>
              </w:rPr>
            </w:rPrChange>
          </w:rPr>
          <w:t xml:space="preserve">has been </w:t>
        </w:r>
        <w:r w:rsidR="0029724F" w:rsidRPr="00C8205D" w:rsidDel="004225BF">
          <w:rPr>
            <w:color w:val="000000" w:themeColor="text1"/>
            <w:sz w:val="22"/>
            <w:szCs w:val="22"/>
            <w:rPrChange w:id="2345" w:author="Risa" w:date="2021-07-06T14:20:00Z">
              <w:rPr>
                <w:sz w:val="22"/>
                <w:szCs w:val="22"/>
              </w:rPr>
            </w:rPrChange>
          </w:rPr>
          <w:t xml:space="preserve">used in the past to compare physiography and recalcitrant chemical biogeography, particularly in fire prone contexts (Szpakowski and Jensen 2019). </w:t>
        </w:r>
      </w:moveFrom>
      <w:moveFromRangeEnd w:id="2323"/>
    </w:p>
    <w:p w14:paraId="5D719448" w14:textId="5145EA68" w:rsidR="009A61A6" w:rsidRPr="00C8205D" w:rsidRDefault="009A61A6" w:rsidP="001D7BE7">
      <w:pPr>
        <w:spacing w:line="360" w:lineRule="auto"/>
        <w:rPr>
          <w:bCs/>
          <w:i/>
          <w:iCs/>
          <w:color w:val="000000" w:themeColor="text1"/>
          <w:sz w:val="22"/>
          <w:szCs w:val="22"/>
          <w:rPrChange w:id="2346" w:author="Risa" w:date="2021-07-06T14:20:00Z">
            <w:rPr>
              <w:b/>
              <w:sz w:val="22"/>
              <w:szCs w:val="22"/>
            </w:rPr>
          </w:rPrChange>
        </w:rPr>
        <w:pPrChange w:id="2347" w:author="Risa" w:date="2021-07-06T13:11:00Z">
          <w:pPr>
            <w:spacing w:line="276" w:lineRule="auto"/>
            <w:jc w:val="both"/>
          </w:pPr>
        </w:pPrChange>
      </w:pPr>
      <w:del w:id="2348" w:author="Jeff" w:date="2021-06-23T13:42:00Z">
        <w:r w:rsidRPr="00C8205D" w:rsidDel="004225BF">
          <w:rPr>
            <w:bCs/>
            <w:i/>
            <w:iCs/>
            <w:color w:val="000000" w:themeColor="text1"/>
            <w:sz w:val="22"/>
            <w:szCs w:val="22"/>
            <w:rPrChange w:id="2349" w:author="Risa" w:date="2021-07-06T14:20:00Z">
              <w:rPr>
                <w:b/>
                <w:sz w:val="22"/>
                <w:szCs w:val="22"/>
              </w:rPr>
            </w:rPrChange>
          </w:rPr>
          <w:delText xml:space="preserve">Isotopic </w:delText>
        </w:r>
      </w:del>
      <w:del w:id="2350" w:author="Jeff" w:date="2021-06-23T13:41:00Z">
        <w:r w:rsidRPr="00C8205D" w:rsidDel="004225BF">
          <w:rPr>
            <w:bCs/>
            <w:i/>
            <w:iCs/>
            <w:color w:val="000000" w:themeColor="text1"/>
            <w:sz w:val="22"/>
            <w:szCs w:val="22"/>
            <w:rPrChange w:id="2351" w:author="Risa" w:date="2021-07-06T14:20:00Z">
              <w:rPr>
                <w:b/>
                <w:sz w:val="22"/>
                <w:szCs w:val="22"/>
              </w:rPr>
            </w:rPrChange>
          </w:rPr>
          <w:delText>analysis</w:delText>
        </w:r>
      </w:del>
      <w:ins w:id="2352" w:author="Jeff" w:date="2021-06-23T13:42:00Z">
        <w:r w:rsidR="004225BF" w:rsidRPr="00C8205D">
          <w:rPr>
            <w:bCs/>
            <w:i/>
            <w:iCs/>
            <w:color w:val="000000" w:themeColor="text1"/>
            <w:sz w:val="22"/>
            <w:szCs w:val="22"/>
            <w:rPrChange w:id="2353" w:author="Risa" w:date="2021-07-06T14:20:00Z">
              <w:rPr>
                <w:b/>
                <w:sz w:val="22"/>
                <w:szCs w:val="22"/>
              </w:rPr>
            </w:rPrChange>
          </w:rPr>
          <w:t>Leaf Traits</w:t>
        </w:r>
      </w:ins>
    </w:p>
    <w:p w14:paraId="732229ED" w14:textId="5158772D" w:rsidR="009A61A6" w:rsidRPr="00C8205D" w:rsidDel="0074085B" w:rsidRDefault="00B70D56" w:rsidP="001D7BE7">
      <w:pPr>
        <w:spacing w:line="360" w:lineRule="auto"/>
        <w:rPr>
          <w:del w:id="2354" w:author="Jeff" w:date="2021-06-24T02:47:00Z"/>
          <w:color w:val="000000" w:themeColor="text1"/>
          <w:sz w:val="22"/>
          <w:szCs w:val="22"/>
          <w:rPrChange w:id="2355" w:author="Risa" w:date="2021-07-06T14:20:00Z">
            <w:rPr>
              <w:del w:id="2356" w:author="Jeff" w:date="2021-06-24T02:47:00Z"/>
              <w:sz w:val="22"/>
              <w:szCs w:val="22"/>
            </w:rPr>
          </w:rPrChange>
        </w:rPr>
        <w:pPrChange w:id="2357" w:author="Risa" w:date="2021-07-06T13:11:00Z">
          <w:pPr>
            <w:spacing w:line="276" w:lineRule="auto"/>
            <w:jc w:val="both"/>
          </w:pPr>
        </w:pPrChange>
      </w:pPr>
      <w:r w:rsidRPr="00C8205D">
        <w:rPr>
          <w:color w:val="000000" w:themeColor="text1"/>
          <w:sz w:val="22"/>
          <w:szCs w:val="22"/>
          <w:rPrChange w:id="2358" w:author="Risa" w:date="2021-07-06T14:20:00Z">
            <w:rPr>
              <w:sz w:val="22"/>
              <w:szCs w:val="22"/>
            </w:rPr>
          </w:rPrChange>
        </w:rPr>
        <w:t xml:space="preserve">Maximizing seasonal data relative to active growth during the driest months of the summer was achieved by </w:t>
      </w:r>
      <w:r w:rsidR="00776FA8" w:rsidRPr="00C8205D">
        <w:rPr>
          <w:color w:val="000000" w:themeColor="text1"/>
          <w:sz w:val="22"/>
          <w:szCs w:val="22"/>
          <w:rPrChange w:id="2359" w:author="Risa" w:date="2021-07-06T14:20:00Z">
            <w:rPr>
              <w:sz w:val="22"/>
              <w:szCs w:val="22"/>
            </w:rPr>
          </w:rPrChange>
        </w:rPr>
        <w:t>obtain</w:t>
      </w:r>
      <w:r w:rsidRPr="00C8205D">
        <w:rPr>
          <w:color w:val="000000" w:themeColor="text1"/>
          <w:sz w:val="22"/>
          <w:szCs w:val="22"/>
          <w:rPrChange w:id="2360" w:author="Risa" w:date="2021-07-06T14:20:00Z">
            <w:rPr>
              <w:sz w:val="22"/>
              <w:szCs w:val="22"/>
            </w:rPr>
          </w:rPrChange>
        </w:rPr>
        <w:t>ing</w:t>
      </w:r>
      <w:r w:rsidR="00776FA8" w:rsidRPr="00C8205D">
        <w:rPr>
          <w:color w:val="000000" w:themeColor="text1"/>
          <w:sz w:val="22"/>
          <w:szCs w:val="22"/>
          <w:rPrChange w:id="2361" w:author="Risa" w:date="2021-07-06T14:20:00Z">
            <w:rPr>
              <w:sz w:val="22"/>
              <w:szCs w:val="22"/>
            </w:rPr>
          </w:rPrChange>
        </w:rPr>
        <w:t xml:space="preserve"> </w:t>
      </w:r>
      <w:r w:rsidR="00FB3672" w:rsidRPr="00C8205D">
        <w:rPr>
          <w:color w:val="000000" w:themeColor="text1"/>
          <w:sz w:val="22"/>
          <w:szCs w:val="22"/>
          <w:rPrChange w:id="2362" w:author="Risa" w:date="2021-07-06T14:20:00Z">
            <w:rPr>
              <w:sz w:val="22"/>
              <w:szCs w:val="22"/>
            </w:rPr>
          </w:rPrChange>
        </w:rPr>
        <w:t>C isotopic data (δ</w:t>
      </w:r>
      <w:r w:rsidR="00FB3672" w:rsidRPr="00C8205D">
        <w:rPr>
          <w:color w:val="000000" w:themeColor="text1"/>
          <w:sz w:val="22"/>
          <w:szCs w:val="22"/>
          <w:vertAlign w:val="superscript"/>
          <w:rPrChange w:id="2363" w:author="Risa" w:date="2021-07-06T14:20:00Z">
            <w:rPr>
              <w:sz w:val="22"/>
              <w:szCs w:val="22"/>
              <w:vertAlign w:val="superscript"/>
            </w:rPr>
          </w:rPrChange>
        </w:rPr>
        <w:t>13</w:t>
      </w:r>
      <w:r w:rsidR="00FB3672" w:rsidRPr="00C8205D">
        <w:rPr>
          <w:color w:val="000000" w:themeColor="text1"/>
          <w:sz w:val="22"/>
          <w:szCs w:val="22"/>
          <w:rPrChange w:id="2364" w:author="Risa" w:date="2021-07-06T14:20:00Z">
            <w:rPr>
              <w:sz w:val="22"/>
              <w:szCs w:val="22"/>
            </w:rPr>
          </w:rPrChange>
        </w:rPr>
        <w:t xml:space="preserve">C) </w:t>
      </w:r>
      <w:r w:rsidR="00885915" w:rsidRPr="00C8205D">
        <w:rPr>
          <w:color w:val="000000" w:themeColor="text1"/>
          <w:sz w:val="22"/>
          <w:szCs w:val="22"/>
          <w:rPrChange w:id="2365" w:author="Risa" w:date="2021-07-06T14:20:00Z">
            <w:rPr>
              <w:sz w:val="22"/>
              <w:szCs w:val="22"/>
            </w:rPr>
          </w:rPrChange>
        </w:rPr>
        <w:t>and N isotopic data (δ</w:t>
      </w:r>
      <w:r w:rsidR="00885915" w:rsidRPr="00C8205D">
        <w:rPr>
          <w:color w:val="000000" w:themeColor="text1"/>
          <w:sz w:val="22"/>
          <w:szCs w:val="22"/>
          <w:vertAlign w:val="superscript"/>
          <w:rPrChange w:id="2366" w:author="Risa" w:date="2021-07-06T14:20:00Z">
            <w:rPr>
              <w:sz w:val="22"/>
              <w:szCs w:val="22"/>
              <w:vertAlign w:val="superscript"/>
            </w:rPr>
          </w:rPrChange>
        </w:rPr>
        <w:t>15</w:t>
      </w:r>
      <w:r w:rsidR="00885915" w:rsidRPr="00C8205D">
        <w:rPr>
          <w:color w:val="000000" w:themeColor="text1"/>
          <w:sz w:val="22"/>
          <w:szCs w:val="22"/>
          <w:rPrChange w:id="2367" w:author="Risa" w:date="2021-07-06T14:20:00Z">
            <w:rPr>
              <w:sz w:val="22"/>
              <w:szCs w:val="22"/>
            </w:rPr>
          </w:rPrChange>
        </w:rPr>
        <w:t xml:space="preserve">N) </w:t>
      </w:r>
      <w:r w:rsidR="00FB3672" w:rsidRPr="00C8205D">
        <w:rPr>
          <w:color w:val="000000" w:themeColor="text1"/>
          <w:sz w:val="22"/>
          <w:szCs w:val="22"/>
          <w:rPrChange w:id="2368" w:author="Risa" w:date="2021-07-06T14:20:00Z">
            <w:rPr>
              <w:sz w:val="22"/>
              <w:szCs w:val="22"/>
            </w:rPr>
          </w:rPrChange>
        </w:rPr>
        <w:t xml:space="preserve">of fully expanded </w:t>
      </w:r>
      <w:r w:rsidR="00776FA8" w:rsidRPr="00C8205D">
        <w:rPr>
          <w:color w:val="000000" w:themeColor="text1"/>
          <w:sz w:val="22"/>
          <w:szCs w:val="22"/>
          <w:rPrChange w:id="2369" w:author="Risa" w:date="2021-07-06T14:20:00Z">
            <w:rPr>
              <w:sz w:val="22"/>
              <w:szCs w:val="22"/>
            </w:rPr>
          </w:rPrChange>
        </w:rPr>
        <w:t xml:space="preserve">leaves </w:t>
      </w:r>
      <w:r w:rsidR="00FB3672" w:rsidRPr="00C8205D">
        <w:rPr>
          <w:color w:val="000000" w:themeColor="text1"/>
          <w:sz w:val="22"/>
          <w:szCs w:val="22"/>
          <w:rPrChange w:id="2370" w:author="Risa" w:date="2021-07-06T14:20:00Z">
            <w:rPr>
              <w:sz w:val="22"/>
              <w:szCs w:val="22"/>
            </w:rPr>
          </w:rPrChange>
        </w:rPr>
        <w:t xml:space="preserve">(needle cluster) of </w:t>
      </w:r>
      <w:r w:rsidR="00776FA8" w:rsidRPr="00C8205D">
        <w:rPr>
          <w:color w:val="000000" w:themeColor="text1"/>
          <w:sz w:val="22"/>
          <w:szCs w:val="22"/>
          <w:rPrChange w:id="2371" w:author="Risa" w:date="2021-07-06T14:20:00Z">
            <w:rPr>
              <w:sz w:val="22"/>
              <w:szCs w:val="22"/>
            </w:rPr>
          </w:rPrChange>
        </w:rPr>
        <w:t>15 individual</w:t>
      </w:r>
      <w:r w:rsidRPr="00C8205D">
        <w:rPr>
          <w:color w:val="000000" w:themeColor="text1"/>
          <w:sz w:val="22"/>
          <w:szCs w:val="22"/>
          <w:rPrChange w:id="2372" w:author="Risa" w:date="2021-07-06T14:20:00Z">
            <w:rPr>
              <w:sz w:val="22"/>
              <w:szCs w:val="22"/>
            </w:rPr>
          </w:rPrChange>
        </w:rPr>
        <w:t>s</w:t>
      </w:r>
      <w:r w:rsidR="00776FA8" w:rsidRPr="00C8205D">
        <w:rPr>
          <w:color w:val="000000" w:themeColor="text1"/>
          <w:sz w:val="22"/>
          <w:szCs w:val="22"/>
          <w:rPrChange w:id="2373" w:author="Risa" w:date="2021-07-06T14:20:00Z">
            <w:rPr>
              <w:sz w:val="22"/>
              <w:szCs w:val="22"/>
            </w:rPr>
          </w:rPrChange>
        </w:rPr>
        <w:t xml:space="preserve"> at each site</w:t>
      </w:r>
      <w:r w:rsidR="00FB3672" w:rsidRPr="00C8205D">
        <w:rPr>
          <w:color w:val="000000" w:themeColor="text1"/>
          <w:sz w:val="22"/>
          <w:szCs w:val="22"/>
          <w:rPrChange w:id="2374" w:author="Risa" w:date="2021-07-06T14:20:00Z">
            <w:rPr>
              <w:sz w:val="22"/>
              <w:szCs w:val="22"/>
            </w:rPr>
          </w:rPrChange>
        </w:rPr>
        <w:t xml:space="preserve">. Sample fascicles were separated and dried for two days at 60 </w:t>
      </w:r>
      <w:r w:rsidR="00FB3672" w:rsidRPr="00C8205D">
        <w:rPr>
          <w:color w:val="000000" w:themeColor="text1"/>
          <w:sz w:val="22"/>
          <w:szCs w:val="22"/>
          <w:vertAlign w:val="superscript"/>
          <w:rPrChange w:id="2375" w:author="Risa" w:date="2021-07-06T14:20:00Z">
            <w:rPr>
              <w:sz w:val="22"/>
              <w:szCs w:val="22"/>
              <w:vertAlign w:val="superscript"/>
            </w:rPr>
          </w:rPrChange>
        </w:rPr>
        <w:t>◦</w:t>
      </w:r>
      <w:r w:rsidR="00FB3672" w:rsidRPr="00C8205D">
        <w:rPr>
          <w:color w:val="000000" w:themeColor="text1"/>
          <w:sz w:val="22"/>
          <w:szCs w:val="22"/>
          <w:rPrChange w:id="2376" w:author="Risa" w:date="2021-07-06T14:20:00Z">
            <w:rPr>
              <w:sz w:val="22"/>
              <w:szCs w:val="22"/>
            </w:rPr>
          </w:rPrChange>
        </w:rPr>
        <w:t>C ground in a SPEX ball mill (Metuchen, NJ, USA)</w:t>
      </w:r>
      <w:r w:rsidR="00C2430B" w:rsidRPr="00C8205D">
        <w:rPr>
          <w:color w:val="000000" w:themeColor="text1"/>
          <w:sz w:val="22"/>
          <w:szCs w:val="22"/>
          <w:rPrChange w:id="2377" w:author="Risa" w:date="2021-07-06T14:20:00Z">
            <w:rPr>
              <w:sz w:val="22"/>
              <w:szCs w:val="22"/>
            </w:rPr>
          </w:rPrChange>
        </w:rPr>
        <w:t xml:space="preserve">, </w:t>
      </w:r>
      <w:r w:rsidR="00FB3672" w:rsidRPr="00C8205D">
        <w:rPr>
          <w:color w:val="000000" w:themeColor="text1"/>
          <w:sz w:val="22"/>
          <w:szCs w:val="22"/>
          <w:rPrChange w:id="2378" w:author="Risa" w:date="2021-07-06T14:20:00Z">
            <w:rPr>
              <w:sz w:val="22"/>
              <w:szCs w:val="22"/>
            </w:rPr>
          </w:rPrChange>
        </w:rPr>
        <w:t>weighed to +/- 2 mg for leaf tissue and +/- 5 mg for soil using a Cole-Palmer (Vernon Hills, IL, USA) micro analytic balance</w:t>
      </w:r>
      <w:r w:rsidR="00C2430B" w:rsidRPr="00C8205D">
        <w:rPr>
          <w:color w:val="000000" w:themeColor="text1"/>
          <w:sz w:val="22"/>
          <w:szCs w:val="22"/>
          <w:rPrChange w:id="2379" w:author="Risa" w:date="2021-07-06T14:20:00Z">
            <w:rPr>
              <w:sz w:val="22"/>
              <w:szCs w:val="22"/>
            </w:rPr>
          </w:rPrChange>
        </w:rPr>
        <w:t xml:space="preserve"> and rolled in </w:t>
      </w:r>
      <w:proofErr w:type="spellStart"/>
      <w:r w:rsidR="00C2430B" w:rsidRPr="00C8205D">
        <w:rPr>
          <w:color w:val="000000" w:themeColor="text1"/>
          <w:sz w:val="22"/>
          <w:szCs w:val="22"/>
          <w:rPrChange w:id="2380" w:author="Risa" w:date="2021-07-06T14:20:00Z">
            <w:rPr>
              <w:sz w:val="22"/>
              <w:szCs w:val="22"/>
            </w:rPr>
          </w:rPrChange>
        </w:rPr>
        <w:t>Costech</w:t>
      </w:r>
      <w:proofErr w:type="spellEnd"/>
      <w:r w:rsidR="00C2430B" w:rsidRPr="00C8205D">
        <w:rPr>
          <w:color w:val="000000" w:themeColor="text1"/>
          <w:sz w:val="22"/>
          <w:szCs w:val="22"/>
          <w:rPrChange w:id="2381" w:author="Risa" w:date="2021-07-06T14:20:00Z">
            <w:rPr>
              <w:sz w:val="22"/>
              <w:szCs w:val="22"/>
            </w:rPr>
          </w:rPrChange>
        </w:rPr>
        <w:t xml:space="preserve"> (Valencia, CA, USA) 5 x 9 mm tin capsules.</w:t>
      </w:r>
      <w:r w:rsidR="00FB3672" w:rsidRPr="00C8205D">
        <w:rPr>
          <w:color w:val="000000" w:themeColor="text1"/>
          <w:sz w:val="22"/>
          <w:szCs w:val="22"/>
          <w:rPrChange w:id="2382" w:author="Risa" w:date="2021-07-06T14:20:00Z">
            <w:rPr>
              <w:sz w:val="22"/>
              <w:szCs w:val="22"/>
            </w:rPr>
          </w:rPrChange>
        </w:rPr>
        <w:t xml:space="preserve"> </w:t>
      </w:r>
      <w:r w:rsidR="00A8195E" w:rsidRPr="00C8205D">
        <w:rPr>
          <w:color w:val="000000" w:themeColor="text1"/>
          <w:sz w:val="22"/>
          <w:szCs w:val="22"/>
          <w:rPrChange w:id="2383" w:author="Risa" w:date="2021-07-06T14:20:00Z">
            <w:rPr>
              <w:sz w:val="22"/>
              <w:szCs w:val="22"/>
            </w:rPr>
          </w:rPrChange>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C8205D">
        <w:rPr>
          <w:color w:val="000000" w:themeColor="text1"/>
          <w:sz w:val="22"/>
          <w:szCs w:val="22"/>
          <w:rPrChange w:id="2384" w:author="Risa" w:date="2021-07-06T14:20:00Z">
            <w:rPr>
              <w:sz w:val="22"/>
              <w:szCs w:val="22"/>
            </w:rPr>
          </w:rPrChange>
        </w:rPr>
        <w:t>δ</w:t>
      </w:r>
      <w:r w:rsidR="00FB3672" w:rsidRPr="00C8205D">
        <w:rPr>
          <w:color w:val="000000" w:themeColor="text1"/>
          <w:sz w:val="22"/>
          <w:szCs w:val="22"/>
          <w:vertAlign w:val="superscript"/>
          <w:rPrChange w:id="2385" w:author="Risa" w:date="2021-07-06T14:20:00Z">
            <w:rPr>
              <w:sz w:val="22"/>
              <w:szCs w:val="22"/>
              <w:vertAlign w:val="superscript"/>
            </w:rPr>
          </w:rPrChange>
        </w:rPr>
        <w:t>13</w:t>
      </w:r>
      <w:r w:rsidR="00FB3672" w:rsidRPr="00C8205D">
        <w:rPr>
          <w:color w:val="000000" w:themeColor="text1"/>
          <w:sz w:val="22"/>
          <w:szCs w:val="22"/>
          <w:rPrChange w:id="2386" w:author="Risa" w:date="2021-07-06T14:20:00Z">
            <w:rPr>
              <w:sz w:val="22"/>
              <w:szCs w:val="22"/>
            </w:rPr>
          </w:rPrChange>
        </w:rPr>
        <w:t xml:space="preserve">C was used to </w:t>
      </w:r>
      <w:r w:rsidR="0035539C" w:rsidRPr="00C8205D">
        <w:rPr>
          <w:color w:val="000000" w:themeColor="text1"/>
          <w:sz w:val="22"/>
          <w:szCs w:val="22"/>
          <w:rPrChange w:id="2387" w:author="Risa" w:date="2021-07-06T14:20:00Z">
            <w:rPr>
              <w:sz w:val="22"/>
              <w:szCs w:val="22"/>
            </w:rPr>
          </w:rPrChange>
        </w:rPr>
        <w:t>indicate water use efficiency (</w:t>
      </w:r>
      <w:r w:rsidR="0035539C" w:rsidRPr="00C8205D">
        <w:rPr>
          <w:color w:val="000000" w:themeColor="text1"/>
          <w:sz w:val="22"/>
          <w:szCs w:val="22"/>
          <w:shd w:val="clear" w:color="auto" w:fill="FFFFFF"/>
          <w:rPrChange w:id="2388" w:author="Risa" w:date="2021-07-06T14:20:00Z">
            <w:rPr>
              <w:color w:val="000000" w:themeColor="text1"/>
              <w:sz w:val="22"/>
              <w:szCs w:val="22"/>
              <w:shd w:val="clear" w:color="auto" w:fill="FFFFFF"/>
            </w:rPr>
          </w:rPrChange>
        </w:rPr>
        <w:t>iWUE</w:t>
      </w:r>
      <w:r w:rsidR="0035539C" w:rsidRPr="00C8205D">
        <w:rPr>
          <w:color w:val="000000" w:themeColor="text1"/>
          <w:sz w:val="22"/>
          <w:szCs w:val="22"/>
          <w:shd w:val="clear" w:color="auto" w:fill="FFFFFF"/>
          <w:vertAlign w:val="subscript"/>
          <w:rPrChange w:id="2389" w:author="Risa" w:date="2021-07-06T14:20:00Z">
            <w:rPr>
              <w:color w:val="000000" w:themeColor="text1"/>
              <w:sz w:val="22"/>
              <w:szCs w:val="22"/>
              <w:shd w:val="clear" w:color="auto" w:fill="FFFFFF"/>
              <w:vertAlign w:val="subscript"/>
            </w:rPr>
          </w:rPrChange>
        </w:rPr>
        <w:t>δ</w:t>
      </w:r>
      <w:r w:rsidR="0035539C" w:rsidRPr="00C8205D">
        <w:rPr>
          <w:color w:val="000000" w:themeColor="text1"/>
          <w:sz w:val="22"/>
          <w:szCs w:val="22"/>
          <w:shd w:val="clear" w:color="auto" w:fill="FFFFFF"/>
          <w:vertAlign w:val="superscript"/>
          <w:rPrChange w:id="2390" w:author="Risa" w:date="2021-07-06T14:20:00Z">
            <w:rPr>
              <w:color w:val="000000" w:themeColor="text1"/>
              <w:sz w:val="22"/>
              <w:szCs w:val="22"/>
              <w:shd w:val="clear" w:color="auto" w:fill="FFFFFF"/>
              <w:vertAlign w:val="superscript"/>
            </w:rPr>
          </w:rPrChange>
        </w:rPr>
        <w:t>13</w:t>
      </w:r>
      <w:r w:rsidR="0035539C" w:rsidRPr="00C8205D">
        <w:rPr>
          <w:color w:val="000000" w:themeColor="text1"/>
          <w:sz w:val="22"/>
          <w:szCs w:val="22"/>
          <w:shd w:val="clear" w:color="auto" w:fill="FFFFFF"/>
          <w:vertAlign w:val="subscript"/>
          <w:rPrChange w:id="2391" w:author="Risa" w:date="2021-07-06T14:20:00Z">
            <w:rPr>
              <w:color w:val="000000" w:themeColor="text1"/>
              <w:sz w:val="22"/>
              <w:szCs w:val="22"/>
              <w:shd w:val="clear" w:color="auto" w:fill="FFFFFF"/>
              <w:vertAlign w:val="subscript"/>
            </w:rPr>
          </w:rPrChange>
        </w:rPr>
        <w:t>C</w:t>
      </w:r>
      <w:r w:rsidR="0035539C" w:rsidRPr="00C8205D">
        <w:rPr>
          <w:color w:val="000000" w:themeColor="text1"/>
          <w:sz w:val="22"/>
          <w:szCs w:val="22"/>
          <w:shd w:val="clear" w:color="auto" w:fill="FFFFFF"/>
          <w:rPrChange w:id="2392" w:author="Risa" w:date="2021-07-06T14:20:00Z">
            <w:rPr>
              <w:color w:val="000000" w:themeColor="text1"/>
              <w:sz w:val="22"/>
              <w:szCs w:val="22"/>
              <w:shd w:val="clear" w:color="auto" w:fill="FFFFFF"/>
            </w:rPr>
          </w:rPrChange>
        </w:rPr>
        <w:t>)</w:t>
      </w:r>
      <w:r w:rsidR="0035539C" w:rsidRPr="00C8205D">
        <w:rPr>
          <w:color w:val="000000" w:themeColor="text1"/>
          <w:sz w:val="22"/>
          <w:szCs w:val="22"/>
          <w:rPrChange w:id="2393" w:author="Risa" w:date="2021-07-06T14:20:00Z">
            <w:rPr>
              <w:sz w:val="22"/>
              <w:szCs w:val="22"/>
            </w:rPr>
          </w:rPrChange>
        </w:rPr>
        <w:t xml:space="preserve"> </w:t>
      </w:r>
      <w:r w:rsidR="00FB3672" w:rsidRPr="00C8205D">
        <w:rPr>
          <w:color w:val="000000" w:themeColor="text1"/>
          <w:sz w:val="22"/>
          <w:szCs w:val="22"/>
          <w:rPrChange w:id="2394" w:author="Risa" w:date="2021-07-06T14:20:00Z">
            <w:rPr>
              <w:sz w:val="22"/>
              <w:szCs w:val="22"/>
            </w:rPr>
          </w:rPrChange>
        </w:rPr>
        <w:t>(</w:t>
      </w:r>
      <w:r w:rsidR="00937908" w:rsidRPr="00C8205D">
        <w:rPr>
          <w:color w:val="000000" w:themeColor="text1"/>
          <w:sz w:val="22"/>
          <w:szCs w:val="22"/>
          <w:rPrChange w:id="2395" w:author="Risa" w:date="2021-07-06T14:20:00Z">
            <w:rPr>
              <w:sz w:val="22"/>
              <w:szCs w:val="22"/>
            </w:rPr>
          </w:rPrChange>
        </w:rPr>
        <w:t>Farquhar et al. 1989</w:t>
      </w:r>
      <w:r w:rsidR="00FB3672" w:rsidRPr="00C8205D">
        <w:rPr>
          <w:color w:val="000000" w:themeColor="text1"/>
          <w:sz w:val="22"/>
          <w:szCs w:val="22"/>
          <w:rPrChange w:id="2396" w:author="Risa" w:date="2021-07-06T14:20:00Z">
            <w:rPr>
              <w:sz w:val="22"/>
              <w:szCs w:val="22"/>
            </w:rPr>
          </w:rPrChange>
        </w:rPr>
        <w:t xml:space="preserve">). </w:t>
      </w:r>
    </w:p>
    <w:p w14:paraId="0C302894" w14:textId="6F1DF799" w:rsidR="00063993" w:rsidRPr="00C8205D" w:rsidDel="0074085B" w:rsidRDefault="009A61A6" w:rsidP="001D7BE7">
      <w:pPr>
        <w:spacing w:line="360" w:lineRule="auto"/>
        <w:rPr>
          <w:del w:id="2397" w:author="Jeff" w:date="2021-06-24T02:47:00Z"/>
          <w:b/>
          <w:color w:val="000000" w:themeColor="text1"/>
          <w:sz w:val="22"/>
          <w:szCs w:val="22"/>
          <w:rPrChange w:id="2398" w:author="Risa" w:date="2021-07-06T14:20:00Z">
            <w:rPr>
              <w:del w:id="2399" w:author="Jeff" w:date="2021-06-24T02:47:00Z"/>
              <w:b/>
              <w:sz w:val="22"/>
              <w:szCs w:val="22"/>
            </w:rPr>
          </w:rPrChange>
        </w:rPr>
        <w:pPrChange w:id="2400" w:author="Risa" w:date="2021-07-06T13:11:00Z">
          <w:pPr>
            <w:spacing w:line="276" w:lineRule="auto"/>
            <w:jc w:val="both"/>
          </w:pPr>
        </w:pPrChange>
      </w:pPr>
      <w:del w:id="2401" w:author="Jeff" w:date="2021-06-24T02:47:00Z">
        <w:r w:rsidRPr="00C8205D" w:rsidDel="0074085B">
          <w:rPr>
            <w:b/>
            <w:color w:val="000000" w:themeColor="text1"/>
            <w:sz w:val="22"/>
            <w:szCs w:val="22"/>
            <w:rPrChange w:id="2402" w:author="Risa" w:date="2021-07-06T14:20:00Z">
              <w:rPr>
                <w:b/>
                <w:sz w:val="22"/>
                <w:szCs w:val="22"/>
              </w:rPr>
            </w:rPrChange>
          </w:rPr>
          <w:delText>Foliar tissue analysis</w:delText>
        </w:r>
      </w:del>
    </w:p>
    <w:p w14:paraId="6C80266F" w14:textId="768D2483" w:rsidR="00063993" w:rsidRPr="00C8205D" w:rsidDel="00C20469" w:rsidRDefault="00215F78" w:rsidP="001D7BE7">
      <w:pPr>
        <w:spacing w:line="360" w:lineRule="auto"/>
        <w:rPr>
          <w:del w:id="2403" w:author="Jeff" w:date="2021-06-24T02:48:00Z"/>
          <w:color w:val="000000" w:themeColor="text1"/>
          <w:sz w:val="22"/>
          <w:szCs w:val="22"/>
          <w:rPrChange w:id="2404" w:author="Risa" w:date="2021-07-06T14:20:00Z">
            <w:rPr>
              <w:del w:id="2405" w:author="Jeff" w:date="2021-06-24T02:48:00Z"/>
              <w:sz w:val="22"/>
              <w:szCs w:val="22"/>
            </w:rPr>
          </w:rPrChange>
        </w:rPr>
        <w:pPrChange w:id="2406" w:author="Risa" w:date="2021-07-06T13:11:00Z">
          <w:pPr>
            <w:spacing w:line="360" w:lineRule="auto"/>
            <w:jc w:val="both"/>
          </w:pPr>
        </w:pPrChange>
      </w:pPr>
      <w:r w:rsidRPr="00C8205D">
        <w:rPr>
          <w:color w:val="000000" w:themeColor="text1"/>
          <w:sz w:val="22"/>
          <w:szCs w:val="22"/>
          <w:rPrChange w:id="2407" w:author="Risa" w:date="2021-07-06T14:20:00Z">
            <w:rPr>
              <w:sz w:val="22"/>
              <w:szCs w:val="22"/>
            </w:rPr>
          </w:rPrChange>
        </w:rPr>
        <w:t xml:space="preserve">Leaf tissue was obtained from excision of basal fascicle bundles at </w:t>
      </w:r>
      <w:r w:rsidR="00E052FE" w:rsidRPr="00C8205D">
        <w:rPr>
          <w:color w:val="000000" w:themeColor="text1"/>
          <w:sz w:val="22"/>
          <w:szCs w:val="22"/>
          <w:rPrChange w:id="2408" w:author="Risa" w:date="2021-07-06T14:20:00Z">
            <w:rPr>
              <w:sz w:val="22"/>
              <w:szCs w:val="22"/>
            </w:rPr>
          </w:rPrChange>
        </w:rPr>
        <w:t>1.</w:t>
      </w:r>
      <w:r w:rsidR="00D61A0E" w:rsidRPr="00C8205D">
        <w:rPr>
          <w:color w:val="000000" w:themeColor="text1"/>
          <w:sz w:val="22"/>
          <w:szCs w:val="22"/>
          <w:rPrChange w:id="2409" w:author="Risa" w:date="2021-07-06T14:20:00Z">
            <w:rPr>
              <w:sz w:val="22"/>
              <w:szCs w:val="22"/>
            </w:rPr>
          </w:rPrChange>
        </w:rPr>
        <w:t>06</w:t>
      </w:r>
      <w:r w:rsidR="00E052FE" w:rsidRPr="00C8205D">
        <w:rPr>
          <w:color w:val="000000" w:themeColor="text1"/>
          <w:sz w:val="22"/>
          <w:szCs w:val="22"/>
          <w:rPrChange w:id="2410" w:author="Risa" w:date="2021-07-06T14:20:00Z">
            <w:rPr>
              <w:sz w:val="22"/>
              <w:szCs w:val="22"/>
            </w:rPr>
          </w:rPrChange>
        </w:rPr>
        <w:t xml:space="preserve"> m</w:t>
      </w:r>
      <w:r w:rsidRPr="00C8205D">
        <w:rPr>
          <w:color w:val="000000" w:themeColor="text1"/>
          <w:sz w:val="22"/>
          <w:szCs w:val="22"/>
          <w:rPrChange w:id="2411" w:author="Risa" w:date="2021-07-06T14:20:00Z">
            <w:rPr>
              <w:sz w:val="22"/>
              <w:szCs w:val="22"/>
            </w:rPr>
          </w:rPrChange>
        </w:rPr>
        <w:t>.</w:t>
      </w:r>
      <w:r w:rsidRPr="00C8205D">
        <w:rPr>
          <w:rFonts w:eastAsiaTheme="minorHAnsi"/>
          <w:color w:val="000000" w:themeColor="text1"/>
          <w:sz w:val="22"/>
          <w:szCs w:val="22"/>
          <w:rPrChange w:id="2412" w:author="Risa" w:date="2021-07-06T14:20:00Z">
            <w:rPr>
              <w:rFonts w:eastAsiaTheme="minorHAnsi"/>
              <w:sz w:val="22"/>
              <w:szCs w:val="22"/>
            </w:rPr>
          </w:rPrChange>
        </w:rPr>
        <w:t xml:space="preserve"> </w:t>
      </w:r>
      <w:r w:rsidRPr="00C8205D">
        <w:rPr>
          <w:color w:val="000000" w:themeColor="text1"/>
          <w:sz w:val="22"/>
          <w:szCs w:val="22"/>
          <w:rPrChange w:id="2413" w:author="Risa" w:date="2021-07-06T14:20:00Z">
            <w:rPr>
              <w:sz w:val="22"/>
              <w:szCs w:val="22"/>
            </w:rPr>
          </w:rPrChange>
        </w:rPr>
        <w:t xml:space="preserve">50 mL samples of needles were separated, </w:t>
      </w:r>
      <w:proofErr w:type="gramStart"/>
      <w:r w:rsidRPr="00C8205D">
        <w:rPr>
          <w:color w:val="000000" w:themeColor="text1"/>
          <w:sz w:val="22"/>
          <w:szCs w:val="22"/>
          <w:rPrChange w:id="2414" w:author="Risa" w:date="2021-07-06T14:20:00Z">
            <w:rPr>
              <w:sz w:val="22"/>
              <w:szCs w:val="22"/>
            </w:rPr>
          </w:rPrChange>
        </w:rPr>
        <w:t>cut</w:t>
      </w:r>
      <w:proofErr w:type="gramEnd"/>
      <w:r w:rsidRPr="00C8205D">
        <w:rPr>
          <w:color w:val="000000" w:themeColor="text1"/>
          <w:sz w:val="22"/>
          <w:szCs w:val="22"/>
          <w:rPrChange w:id="2415" w:author="Risa" w:date="2021-07-06T14:20:00Z">
            <w:rPr>
              <w:sz w:val="22"/>
              <w:szCs w:val="22"/>
            </w:rPr>
          </w:rPrChange>
        </w:rPr>
        <w:t xml:space="preserve"> and dried for two days at 60 </w:t>
      </w:r>
      <w:r w:rsidRPr="00C8205D">
        <w:rPr>
          <w:color w:val="000000" w:themeColor="text1"/>
          <w:sz w:val="22"/>
          <w:szCs w:val="22"/>
          <w:vertAlign w:val="superscript"/>
          <w:rPrChange w:id="2416" w:author="Risa" w:date="2021-07-06T14:20:00Z">
            <w:rPr>
              <w:sz w:val="22"/>
              <w:szCs w:val="22"/>
              <w:vertAlign w:val="superscript"/>
            </w:rPr>
          </w:rPrChange>
        </w:rPr>
        <w:t>◦</w:t>
      </w:r>
      <w:r w:rsidRPr="00C8205D">
        <w:rPr>
          <w:color w:val="000000" w:themeColor="text1"/>
          <w:sz w:val="22"/>
          <w:szCs w:val="22"/>
          <w:rPrChange w:id="2417" w:author="Risa" w:date="2021-07-06T14:20:00Z">
            <w:rPr>
              <w:sz w:val="22"/>
              <w:szCs w:val="22"/>
            </w:rPr>
          </w:rPrChange>
        </w:rPr>
        <w:t>C. Then they were ground in a SPEX ball mill (Metuchen, NJ, USA)</w:t>
      </w:r>
      <w:r w:rsidR="00E052FE" w:rsidRPr="00C8205D">
        <w:rPr>
          <w:color w:val="000000" w:themeColor="text1"/>
          <w:sz w:val="22"/>
          <w:szCs w:val="22"/>
          <w:rPrChange w:id="2418" w:author="Risa" w:date="2021-07-06T14:20:00Z">
            <w:rPr>
              <w:sz w:val="22"/>
              <w:szCs w:val="22"/>
            </w:rPr>
          </w:rPrChange>
        </w:rPr>
        <w:t>,</w:t>
      </w:r>
      <w:r w:rsidRPr="00C8205D">
        <w:rPr>
          <w:color w:val="000000" w:themeColor="text1"/>
          <w:sz w:val="22"/>
          <w:szCs w:val="22"/>
          <w:rPrChange w:id="2419" w:author="Risa" w:date="2021-07-06T14:20:00Z">
            <w:rPr>
              <w:sz w:val="22"/>
              <w:szCs w:val="22"/>
            </w:rPr>
          </w:rPrChange>
        </w:rPr>
        <w:t xml:space="preserve"> sieved to &lt;10 mm</w:t>
      </w:r>
      <w:r w:rsidR="00E052FE" w:rsidRPr="00C8205D">
        <w:rPr>
          <w:color w:val="000000" w:themeColor="text1"/>
          <w:sz w:val="22"/>
          <w:szCs w:val="22"/>
          <w:rPrChange w:id="2420" w:author="Risa" w:date="2021-07-06T14:20:00Z">
            <w:rPr>
              <w:sz w:val="22"/>
              <w:szCs w:val="22"/>
            </w:rPr>
          </w:rPrChange>
        </w:rPr>
        <w:t>,</w:t>
      </w:r>
      <w:r w:rsidRPr="00C8205D">
        <w:rPr>
          <w:color w:val="000000" w:themeColor="text1"/>
          <w:sz w:val="22"/>
          <w:szCs w:val="22"/>
          <w:rPrChange w:id="2421" w:author="Risa" w:date="2021-07-06T14:20:00Z">
            <w:rPr>
              <w:sz w:val="22"/>
              <w:szCs w:val="22"/>
            </w:rPr>
          </w:rPrChange>
        </w:rPr>
        <w:t xml:space="preserve"> and </w:t>
      </w:r>
      <w:r w:rsidR="00F618F9" w:rsidRPr="00C8205D">
        <w:rPr>
          <w:color w:val="000000" w:themeColor="text1"/>
          <w:sz w:val="22"/>
          <w:szCs w:val="22"/>
          <w:rPrChange w:id="2422" w:author="Risa" w:date="2021-07-06T14:20:00Z">
            <w:rPr>
              <w:sz w:val="22"/>
              <w:szCs w:val="22"/>
            </w:rPr>
          </w:rPrChange>
        </w:rPr>
        <w:t>&lt;2</w:t>
      </w:r>
      <w:r w:rsidRPr="00C8205D">
        <w:rPr>
          <w:color w:val="000000" w:themeColor="text1"/>
          <w:sz w:val="22"/>
          <w:szCs w:val="22"/>
          <w:rPrChange w:id="2423" w:author="Risa" w:date="2021-07-06T14:20:00Z">
            <w:rPr>
              <w:sz w:val="22"/>
              <w:szCs w:val="22"/>
            </w:rPr>
          </w:rPrChange>
        </w:rPr>
        <w:t xml:space="preserve"> mL </w:t>
      </w:r>
      <w:proofErr w:type="gramStart"/>
      <w:r w:rsidRPr="00C8205D">
        <w:rPr>
          <w:color w:val="000000" w:themeColor="text1"/>
          <w:sz w:val="22"/>
          <w:szCs w:val="22"/>
          <w:rPrChange w:id="2424" w:author="Risa" w:date="2021-07-06T14:20:00Z">
            <w:rPr>
              <w:sz w:val="22"/>
              <w:szCs w:val="22"/>
            </w:rPr>
          </w:rPrChange>
        </w:rPr>
        <w:t>were</w:t>
      </w:r>
      <w:proofErr w:type="gramEnd"/>
      <w:r w:rsidRPr="00C8205D">
        <w:rPr>
          <w:color w:val="000000" w:themeColor="text1"/>
          <w:sz w:val="22"/>
          <w:szCs w:val="22"/>
          <w:rPrChange w:id="2425" w:author="Risa" w:date="2021-07-06T14:20:00Z">
            <w:rPr>
              <w:sz w:val="22"/>
              <w:szCs w:val="22"/>
            </w:rPr>
          </w:rPrChange>
        </w:rPr>
        <w:t xml:space="preserve"> </w:t>
      </w:r>
      <w:r w:rsidR="00F618F9" w:rsidRPr="00C8205D">
        <w:rPr>
          <w:color w:val="000000" w:themeColor="text1"/>
          <w:sz w:val="22"/>
          <w:szCs w:val="22"/>
          <w:rPrChange w:id="2426" w:author="Risa" w:date="2021-07-06T14:20:00Z">
            <w:rPr>
              <w:sz w:val="22"/>
              <w:szCs w:val="22"/>
            </w:rPr>
          </w:rPrChange>
        </w:rPr>
        <w:t xml:space="preserve">fed </w:t>
      </w:r>
      <w:r w:rsidR="00A8195E" w:rsidRPr="00C8205D">
        <w:rPr>
          <w:color w:val="000000" w:themeColor="text1"/>
          <w:sz w:val="22"/>
          <w:szCs w:val="22"/>
          <w:rPrChange w:id="2427" w:author="Risa" w:date="2021-07-06T14:20:00Z">
            <w:rPr>
              <w:sz w:val="22"/>
              <w:szCs w:val="22"/>
            </w:rPr>
          </w:rPrChange>
        </w:rPr>
        <w:t xml:space="preserve">to a </w:t>
      </w:r>
      <w:proofErr w:type="spellStart"/>
      <w:r w:rsidR="00A8195E" w:rsidRPr="00C8205D">
        <w:rPr>
          <w:color w:val="000000" w:themeColor="text1"/>
          <w:sz w:val="22"/>
          <w:szCs w:val="22"/>
          <w:rPrChange w:id="2428" w:author="Risa" w:date="2021-07-06T14:20:00Z">
            <w:rPr>
              <w:sz w:val="22"/>
              <w:szCs w:val="22"/>
            </w:rPr>
          </w:rPrChange>
        </w:rPr>
        <w:t>Leco</w:t>
      </w:r>
      <w:proofErr w:type="spellEnd"/>
      <w:r w:rsidR="00A8195E" w:rsidRPr="00C8205D">
        <w:rPr>
          <w:color w:val="000000" w:themeColor="text1"/>
          <w:sz w:val="22"/>
          <w:szCs w:val="22"/>
          <w:rPrChange w:id="2429" w:author="Risa" w:date="2021-07-06T14:20:00Z">
            <w:rPr>
              <w:sz w:val="22"/>
              <w:szCs w:val="22"/>
            </w:rPr>
          </w:rPrChange>
        </w:rPr>
        <w:t xml:space="preserve"> CN-2000 Carbon-Nitrogen Analyzer (</w:t>
      </w:r>
      <w:proofErr w:type="spellStart"/>
      <w:r w:rsidR="00A8195E" w:rsidRPr="00C8205D">
        <w:rPr>
          <w:color w:val="000000" w:themeColor="text1"/>
          <w:sz w:val="22"/>
          <w:szCs w:val="22"/>
          <w:rPrChange w:id="2430" w:author="Risa" w:date="2021-07-06T14:20:00Z">
            <w:rPr>
              <w:sz w:val="22"/>
              <w:szCs w:val="22"/>
            </w:rPr>
          </w:rPrChange>
        </w:rPr>
        <w:t>Leco</w:t>
      </w:r>
      <w:proofErr w:type="spellEnd"/>
      <w:r w:rsidR="00A8195E" w:rsidRPr="00C8205D">
        <w:rPr>
          <w:color w:val="000000" w:themeColor="text1"/>
          <w:sz w:val="22"/>
          <w:szCs w:val="22"/>
          <w:rPrChange w:id="2431" w:author="Risa" w:date="2021-07-06T14:20:00Z">
            <w:rPr>
              <w:sz w:val="22"/>
              <w:szCs w:val="22"/>
            </w:rPr>
          </w:rPrChange>
        </w:rPr>
        <w:t xml:space="preserve"> Corp., St. Joseph, MI) coupled with the spectrometer to determine C and N concentrations.</w:t>
      </w:r>
      <w:r w:rsidR="009A61A6" w:rsidRPr="00C8205D">
        <w:rPr>
          <w:color w:val="000000" w:themeColor="text1"/>
          <w:sz w:val="22"/>
          <w:szCs w:val="22"/>
          <w:rPrChange w:id="2432" w:author="Risa" w:date="2021-07-06T14:20:00Z">
            <w:rPr>
              <w:sz w:val="22"/>
              <w:szCs w:val="22"/>
            </w:rPr>
          </w:rPrChange>
        </w:rPr>
        <w:t xml:space="preserve"> </w:t>
      </w:r>
      <w:r w:rsidRPr="00C8205D">
        <w:rPr>
          <w:color w:val="000000" w:themeColor="text1"/>
          <w:sz w:val="22"/>
          <w:szCs w:val="22"/>
          <w:rPrChange w:id="2433" w:author="Risa" w:date="2021-07-06T14:20:00Z">
            <w:rPr>
              <w:sz w:val="22"/>
              <w:szCs w:val="22"/>
            </w:rPr>
          </w:rPrChange>
        </w:rPr>
        <w:t>35 mL</w:t>
      </w:r>
      <w:r w:rsidR="00D07A88" w:rsidRPr="00C8205D">
        <w:rPr>
          <w:color w:val="000000" w:themeColor="text1"/>
          <w:sz w:val="22"/>
          <w:szCs w:val="22"/>
          <w:rPrChange w:id="2434" w:author="Risa" w:date="2021-07-06T14:20:00Z">
            <w:rPr>
              <w:sz w:val="22"/>
              <w:szCs w:val="22"/>
            </w:rPr>
          </w:rPrChange>
        </w:rPr>
        <w:t xml:space="preserve"> </w:t>
      </w:r>
      <w:r w:rsidR="00D07A88" w:rsidRPr="00C8205D">
        <w:rPr>
          <w:color w:val="000000" w:themeColor="text1"/>
          <w:sz w:val="22"/>
          <w:szCs w:val="22"/>
          <w:rPrChange w:id="2435" w:author="Risa" w:date="2021-07-06T14:20:00Z">
            <w:rPr>
              <w:sz w:val="22"/>
              <w:szCs w:val="22"/>
            </w:rPr>
          </w:rPrChange>
        </w:rPr>
        <w:lastRenderedPageBreak/>
        <w:t>aliquots</w:t>
      </w:r>
      <w:r w:rsidRPr="00C8205D">
        <w:rPr>
          <w:color w:val="000000" w:themeColor="text1"/>
          <w:sz w:val="22"/>
          <w:szCs w:val="22"/>
          <w:rPrChange w:id="2436" w:author="Risa" w:date="2021-07-06T14:20:00Z">
            <w:rPr>
              <w:sz w:val="22"/>
              <w:szCs w:val="22"/>
            </w:rPr>
          </w:rPrChange>
        </w:rPr>
        <w:t xml:space="preserve"> were submitted for standard plant tissue nutrient analysis using a TJA Model 975 </w:t>
      </w:r>
      <w:proofErr w:type="spellStart"/>
      <w:r w:rsidRPr="00C8205D">
        <w:rPr>
          <w:color w:val="000000" w:themeColor="text1"/>
          <w:sz w:val="22"/>
          <w:szCs w:val="22"/>
          <w:rPrChange w:id="2437" w:author="Risa" w:date="2021-07-06T14:20:00Z">
            <w:rPr>
              <w:sz w:val="22"/>
              <w:szCs w:val="22"/>
            </w:rPr>
          </w:rPrChange>
        </w:rPr>
        <w:t>AtomComp</w:t>
      </w:r>
      <w:proofErr w:type="spellEnd"/>
      <w:r w:rsidRPr="00C8205D">
        <w:rPr>
          <w:color w:val="000000" w:themeColor="text1"/>
          <w:sz w:val="22"/>
          <w:szCs w:val="22"/>
          <w:rPrChange w:id="2438" w:author="Risa" w:date="2021-07-06T14:20:00Z">
            <w:rPr>
              <w:sz w:val="22"/>
              <w:szCs w:val="22"/>
            </w:rPr>
          </w:rPrChange>
        </w:rPr>
        <w:t xml:space="preserve"> ICP-AES (Thermo Jarrell-Ash Corp., Franklin, MA). The method comprised submersion in a 5 mL trace-metal-grade HNO</w:t>
      </w:r>
      <w:r w:rsidRPr="00C8205D">
        <w:rPr>
          <w:color w:val="000000" w:themeColor="text1"/>
          <w:sz w:val="22"/>
          <w:szCs w:val="22"/>
          <w:vertAlign w:val="subscript"/>
          <w:rPrChange w:id="2439" w:author="Risa" w:date="2021-07-06T14:20:00Z">
            <w:rPr>
              <w:sz w:val="22"/>
              <w:szCs w:val="22"/>
              <w:vertAlign w:val="subscript"/>
            </w:rPr>
          </w:rPrChange>
        </w:rPr>
        <w:t>3</w:t>
      </w:r>
      <w:r w:rsidRPr="00C8205D">
        <w:rPr>
          <w:color w:val="000000" w:themeColor="text1"/>
          <w:sz w:val="22"/>
          <w:szCs w:val="22"/>
          <w:rPrChange w:id="2440" w:author="Risa" w:date="2021-07-06T14:20:00Z">
            <w:rPr>
              <w:sz w:val="22"/>
              <w:szCs w:val="22"/>
            </w:rPr>
          </w:rPrChange>
        </w:rPr>
        <w:t xml:space="preserve"> treatment, then refluxed on hot</w:t>
      </w:r>
      <w:r w:rsidR="006738E0" w:rsidRPr="00C8205D">
        <w:rPr>
          <w:color w:val="000000" w:themeColor="text1"/>
          <w:sz w:val="22"/>
          <w:szCs w:val="22"/>
          <w:rPrChange w:id="2441" w:author="Risa" w:date="2021-07-06T14:20:00Z">
            <w:rPr>
              <w:sz w:val="22"/>
              <w:szCs w:val="22"/>
            </w:rPr>
          </w:rPrChange>
        </w:rPr>
        <w:t xml:space="preserve"> </w:t>
      </w:r>
      <w:r w:rsidRPr="00C8205D">
        <w:rPr>
          <w:color w:val="000000" w:themeColor="text1"/>
          <w:sz w:val="22"/>
          <w:szCs w:val="22"/>
          <w:rPrChange w:id="2442" w:author="Risa" w:date="2021-07-06T14:20:00Z">
            <w:rPr>
              <w:sz w:val="22"/>
              <w:szCs w:val="22"/>
            </w:rPr>
          </w:rPrChange>
        </w:rPr>
        <w:t xml:space="preserve">block at 80 </w:t>
      </w:r>
      <w:r w:rsidRPr="00C8205D">
        <w:rPr>
          <w:color w:val="000000" w:themeColor="text1"/>
          <w:sz w:val="22"/>
          <w:szCs w:val="22"/>
          <w:vertAlign w:val="superscript"/>
          <w:rPrChange w:id="2443" w:author="Risa" w:date="2021-07-06T14:20:00Z">
            <w:rPr>
              <w:sz w:val="22"/>
              <w:szCs w:val="22"/>
              <w:vertAlign w:val="superscript"/>
            </w:rPr>
          </w:rPrChange>
        </w:rPr>
        <w:t>◦</w:t>
      </w:r>
      <w:r w:rsidRPr="00C8205D">
        <w:rPr>
          <w:color w:val="000000" w:themeColor="text1"/>
          <w:sz w:val="22"/>
          <w:szCs w:val="22"/>
          <w:rPrChange w:id="2444" w:author="Risa" w:date="2021-07-06T14:20:00Z">
            <w:rPr>
              <w:sz w:val="22"/>
              <w:szCs w:val="22"/>
            </w:rPr>
          </w:rPrChange>
        </w:rPr>
        <w:t xml:space="preserve">C for </w:t>
      </w:r>
      <w:r w:rsidR="00AB6F59" w:rsidRPr="00C8205D">
        <w:rPr>
          <w:color w:val="000000" w:themeColor="text1"/>
          <w:sz w:val="22"/>
          <w:szCs w:val="22"/>
          <w:rPrChange w:id="2445" w:author="Risa" w:date="2021-07-06T14:20:00Z">
            <w:rPr>
              <w:sz w:val="22"/>
              <w:szCs w:val="22"/>
            </w:rPr>
          </w:rPrChange>
        </w:rPr>
        <w:t>two</w:t>
      </w:r>
      <w:r w:rsidRPr="00C8205D">
        <w:rPr>
          <w:color w:val="000000" w:themeColor="text1"/>
          <w:sz w:val="22"/>
          <w:szCs w:val="22"/>
          <w:rPrChange w:id="2446" w:author="Risa" w:date="2021-07-06T14:20:00Z">
            <w:rPr>
              <w:sz w:val="22"/>
              <w:szCs w:val="22"/>
            </w:rPr>
          </w:rPrChange>
        </w:rPr>
        <w:t xml:space="preserve"> hours and diluted to 25 mL with </w:t>
      </w:r>
      <w:proofErr w:type="gramStart"/>
      <w:r w:rsidRPr="00C8205D">
        <w:rPr>
          <w:color w:val="000000" w:themeColor="text1"/>
          <w:sz w:val="22"/>
          <w:szCs w:val="22"/>
          <w:rPrChange w:id="2447" w:author="Risa" w:date="2021-07-06T14:20:00Z">
            <w:rPr>
              <w:sz w:val="22"/>
              <w:szCs w:val="22"/>
            </w:rPr>
          </w:rPrChange>
        </w:rPr>
        <w:t>0.4 micron</w:t>
      </w:r>
      <w:proofErr w:type="gramEnd"/>
      <w:r w:rsidRPr="00C8205D">
        <w:rPr>
          <w:color w:val="000000" w:themeColor="text1"/>
          <w:sz w:val="22"/>
          <w:szCs w:val="22"/>
          <w:rPrChange w:id="2448" w:author="Risa" w:date="2021-07-06T14:20:00Z">
            <w:rPr>
              <w:sz w:val="22"/>
              <w:szCs w:val="22"/>
            </w:rPr>
          </w:rPrChange>
        </w:rPr>
        <w:t xml:space="preserve"> PTFE syringe filters</w:t>
      </w:r>
      <w:r w:rsidR="004D7553" w:rsidRPr="00C8205D">
        <w:rPr>
          <w:color w:val="000000" w:themeColor="text1"/>
          <w:sz w:val="22"/>
          <w:szCs w:val="22"/>
          <w:rPrChange w:id="2449" w:author="Risa" w:date="2021-07-06T14:20:00Z">
            <w:rPr>
              <w:sz w:val="22"/>
              <w:szCs w:val="22"/>
            </w:rPr>
          </w:rPrChange>
        </w:rPr>
        <w:t xml:space="preserve"> to access </w:t>
      </w:r>
      <w:r w:rsidR="00B15EBE" w:rsidRPr="00C8205D">
        <w:rPr>
          <w:color w:val="000000" w:themeColor="text1"/>
          <w:sz w:val="22"/>
          <w:szCs w:val="22"/>
          <w:rPrChange w:id="2450" w:author="Risa" w:date="2021-07-06T14:20:00Z">
            <w:rPr>
              <w:sz w:val="22"/>
              <w:szCs w:val="22"/>
            </w:rPr>
          </w:rPrChange>
        </w:rPr>
        <w:t xml:space="preserve">extractable </w:t>
      </w:r>
      <w:r w:rsidRPr="00C8205D">
        <w:rPr>
          <w:color w:val="000000" w:themeColor="text1"/>
          <w:sz w:val="22"/>
          <w:szCs w:val="22"/>
          <w:rPrChange w:id="2451" w:author="Risa" w:date="2021-07-06T14:20:00Z">
            <w:rPr>
              <w:sz w:val="22"/>
              <w:szCs w:val="22"/>
            </w:rPr>
          </w:rPrChange>
        </w:rPr>
        <w:t>macro and micro inorganic</w:t>
      </w:r>
      <w:r w:rsidR="00B15EBE" w:rsidRPr="00C8205D">
        <w:rPr>
          <w:color w:val="000000" w:themeColor="text1"/>
          <w:sz w:val="22"/>
          <w:szCs w:val="22"/>
          <w:rPrChange w:id="2452" w:author="Risa" w:date="2021-07-06T14:20:00Z">
            <w:rPr>
              <w:sz w:val="22"/>
              <w:szCs w:val="22"/>
            </w:rPr>
          </w:rPrChange>
        </w:rPr>
        <w:t>s.</w:t>
      </w:r>
      <w:r w:rsidRPr="00C8205D">
        <w:rPr>
          <w:color w:val="000000" w:themeColor="text1"/>
          <w:sz w:val="22"/>
          <w:szCs w:val="22"/>
          <w:rPrChange w:id="2453" w:author="Risa" w:date="2021-07-06T14:20:00Z">
            <w:rPr>
              <w:sz w:val="22"/>
              <w:szCs w:val="22"/>
            </w:rPr>
          </w:rPrChange>
        </w:rPr>
        <w:t xml:space="preserve"> </w:t>
      </w:r>
    </w:p>
    <w:p w14:paraId="1FBEB1D3" w14:textId="77777777" w:rsidR="00C20469" w:rsidRPr="00C8205D" w:rsidRDefault="00C20469" w:rsidP="001D7BE7">
      <w:pPr>
        <w:spacing w:line="360" w:lineRule="auto"/>
        <w:rPr>
          <w:ins w:id="2454" w:author="Nick Smith" w:date="2021-06-30T16:16:00Z"/>
          <w:color w:val="000000" w:themeColor="text1"/>
          <w:sz w:val="22"/>
          <w:szCs w:val="22"/>
          <w:rPrChange w:id="2455" w:author="Risa" w:date="2021-07-06T14:20:00Z">
            <w:rPr>
              <w:ins w:id="2456" w:author="Nick Smith" w:date="2021-06-30T16:16:00Z"/>
              <w:sz w:val="22"/>
              <w:szCs w:val="22"/>
            </w:rPr>
          </w:rPrChange>
        </w:rPr>
        <w:pPrChange w:id="2457" w:author="Risa" w:date="2021-07-06T13:11:00Z">
          <w:pPr>
            <w:spacing w:after="103" w:line="276" w:lineRule="auto"/>
            <w:jc w:val="both"/>
          </w:pPr>
        </w:pPrChange>
      </w:pPr>
    </w:p>
    <w:p w14:paraId="5BD680B6" w14:textId="15759B41" w:rsidR="00782E55" w:rsidRPr="00C8205D" w:rsidDel="0074085B" w:rsidRDefault="00782E55" w:rsidP="001D7BE7">
      <w:pPr>
        <w:spacing w:line="360" w:lineRule="auto"/>
        <w:rPr>
          <w:del w:id="2458" w:author="Jeff" w:date="2021-06-23T13:40:00Z"/>
          <w:b/>
          <w:bCs/>
          <w:color w:val="000000" w:themeColor="text1"/>
          <w:sz w:val="22"/>
          <w:szCs w:val="22"/>
          <w:rPrChange w:id="2459" w:author="Risa" w:date="2021-07-06T14:20:00Z">
            <w:rPr>
              <w:del w:id="2460" w:author="Jeff" w:date="2021-06-23T13:40:00Z"/>
              <w:b/>
              <w:bCs/>
              <w:sz w:val="22"/>
              <w:szCs w:val="22"/>
            </w:rPr>
          </w:rPrChange>
        </w:rPr>
        <w:pPrChange w:id="2461" w:author="Risa" w:date="2021-07-06T13:11:00Z">
          <w:pPr>
            <w:spacing w:after="103" w:line="276" w:lineRule="auto"/>
            <w:jc w:val="both"/>
          </w:pPr>
        </w:pPrChange>
      </w:pPr>
      <w:del w:id="2462" w:author="Jeff" w:date="2021-06-23T13:40:00Z">
        <w:r w:rsidRPr="00C8205D" w:rsidDel="004225BF">
          <w:rPr>
            <w:b/>
            <w:bCs/>
            <w:color w:val="000000" w:themeColor="text1"/>
            <w:sz w:val="22"/>
            <w:szCs w:val="22"/>
            <w:rPrChange w:id="2463" w:author="Risa" w:date="2021-07-06T14:20:00Z">
              <w:rPr>
                <w:b/>
                <w:bCs/>
                <w:sz w:val="22"/>
                <w:szCs w:val="22"/>
              </w:rPr>
            </w:rPrChange>
          </w:rPr>
          <w:delText>Soil Element</w:delText>
        </w:r>
      </w:del>
      <w:del w:id="2464" w:author="Jeff" w:date="2021-06-22T11:28:00Z">
        <w:r w:rsidRPr="00C8205D" w:rsidDel="00B06D6C">
          <w:rPr>
            <w:b/>
            <w:bCs/>
            <w:color w:val="000000" w:themeColor="text1"/>
            <w:sz w:val="22"/>
            <w:szCs w:val="22"/>
            <w:rPrChange w:id="2465" w:author="Risa" w:date="2021-07-06T14:20:00Z">
              <w:rPr>
                <w:b/>
                <w:bCs/>
                <w:sz w:val="22"/>
                <w:szCs w:val="22"/>
              </w:rPr>
            </w:rPrChange>
          </w:rPr>
          <w:delText>al</w:delText>
        </w:r>
      </w:del>
    </w:p>
    <w:p w14:paraId="5BD1CD0D" w14:textId="77777777" w:rsidR="0074085B" w:rsidRPr="00C8205D" w:rsidRDefault="0074085B" w:rsidP="001D7BE7">
      <w:pPr>
        <w:spacing w:line="360" w:lineRule="auto"/>
        <w:rPr>
          <w:ins w:id="2466" w:author="Jeff" w:date="2021-06-24T02:47:00Z"/>
          <w:b/>
          <w:bCs/>
          <w:color w:val="000000" w:themeColor="text1"/>
          <w:sz w:val="22"/>
          <w:szCs w:val="22"/>
          <w:rPrChange w:id="2467" w:author="Risa" w:date="2021-07-06T14:20:00Z">
            <w:rPr>
              <w:ins w:id="2468" w:author="Jeff" w:date="2021-06-24T02:47:00Z"/>
              <w:b/>
              <w:bCs/>
              <w:sz w:val="22"/>
              <w:szCs w:val="22"/>
            </w:rPr>
          </w:rPrChange>
        </w:rPr>
        <w:pPrChange w:id="2469" w:author="Risa" w:date="2021-07-06T13:11:00Z">
          <w:pPr>
            <w:spacing w:after="103" w:line="276" w:lineRule="auto"/>
            <w:jc w:val="both"/>
          </w:pPr>
        </w:pPrChange>
      </w:pPr>
    </w:p>
    <w:p w14:paraId="4EF4DBD4" w14:textId="1F193001" w:rsidR="00B15EBE" w:rsidRPr="00C8205D" w:rsidDel="004225BF" w:rsidRDefault="00354AB2" w:rsidP="001D7BE7">
      <w:pPr>
        <w:spacing w:line="360" w:lineRule="auto"/>
        <w:rPr>
          <w:del w:id="2470" w:author="Jeff" w:date="2021-06-23T13:40:00Z"/>
          <w:i/>
          <w:iCs/>
          <w:color w:val="000000" w:themeColor="text1"/>
          <w:sz w:val="22"/>
          <w:szCs w:val="22"/>
          <w:rPrChange w:id="2471" w:author="Risa" w:date="2021-07-06T14:20:00Z">
            <w:rPr>
              <w:del w:id="2472" w:author="Jeff" w:date="2021-06-23T13:40:00Z"/>
              <w:b/>
              <w:sz w:val="22"/>
              <w:szCs w:val="22"/>
            </w:rPr>
          </w:rPrChange>
        </w:rPr>
        <w:pPrChange w:id="2473" w:author="Risa" w:date="2021-07-06T13:11:00Z">
          <w:pPr>
            <w:spacing w:after="103" w:line="276" w:lineRule="auto"/>
            <w:jc w:val="both"/>
          </w:pPr>
        </w:pPrChange>
      </w:pPr>
      <w:del w:id="2474" w:author="Jeff" w:date="2021-06-23T13:40:00Z">
        <w:r w:rsidRPr="00C8205D" w:rsidDel="004225BF">
          <w:rPr>
            <w:i/>
            <w:iCs/>
            <w:color w:val="000000" w:themeColor="text1"/>
            <w:sz w:val="22"/>
            <w:szCs w:val="22"/>
            <w:rPrChange w:id="2475" w:author="Risa" w:date="2021-07-06T14:20:00Z">
              <w:rPr>
                <w:sz w:val="22"/>
                <w:szCs w:val="22"/>
              </w:rPr>
            </w:rPrChange>
          </w:rPr>
          <w:delText>Soils were excavated by hand trowel and soil probe (Accuproducts, Saline, MI, USA); s</w:delText>
        </w:r>
        <w:r w:rsidR="008442D1" w:rsidRPr="00C8205D" w:rsidDel="004225BF">
          <w:rPr>
            <w:i/>
            <w:iCs/>
            <w:color w:val="000000" w:themeColor="text1"/>
            <w:sz w:val="22"/>
            <w:szCs w:val="22"/>
            <w:rPrChange w:id="2476" w:author="Risa" w:date="2021-07-06T14:20:00Z">
              <w:rPr>
                <w:sz w:val="22"/>
                <w:szCs w:val="22"/>
              </w:rPr>
            </w:rPrChange>
          </w:rPr>
          <w:delText xml:space="preserve">oil </w:delText>
        </w:r>
        <w:r w:rsidR="00C93446" w:rsidRPr="00C8205D" w:rsidDel="004225BF">
          <w:rPr>
            <w:i/>
            <w:iCs/>
            <w:color w:val="000000" w:themeColor="text1"/>
            <w:sz w:val="22"/>
            <w:szCs w:val="22"/>
            <w:rPrChange w:id="2477" w:author="Risa" w:date="2021-07-06T14:20:00Z">
              <w:rPr>
                <w:sz w:val="22"/>
                <w:szCs w:val="22"/>
              </w:rPr>
            </w:rPrChange>
          </w:rPr>
          <w:delText>C</w:delText>
        </w:r>
        <w:r w:rsidR="00F22FCE" w:rsidRPr="00C8205D" w:rsidDel="004225BF">
          <w:rPr>
            <w:i/>
            <w:iCs/>
            <w:color w:val="000000" w:themeColor="text1"/>
            <w:sz w:val="22"/>
            <w:szCs w:val="22"/>
            <w:rPrChange w:id="2478" w:author="Risa" w:date="2021-07-06T14:20:00Z">
              <w:rPr>
                <w:sz w:val="22"/>
                <w:szCs w:val="22"/>
              </w:rPr>
            </w:rPrChange>
          </w:rPr>
          <w:delText xml:space="preserve">, </w:delText>
        </w:r>
        <w:r w:rsidR="001852E8" w:rsidRPr="00C8205D" w:rsidDel="004225BF">
          <w:rPr>
            <w:i/>
            <w:iCs/>
            <w:color w:val="000000" w:themeColor="text1"/>
            <w:sz w:val="22"/>
            <w:szCs w:val="22"/>
            <w:rPrChange w:id="2479" w:author="Risa" w:date="2021-07-06T14:20:00Z">
              <w:rPr>
                <w:sz w:val="22"/>
                <w:szCs w:val="22"/>
              </w:rPr>
            </w:rPrChange>
          </w:rPr>
          <w:delText xml:space="preserve">N </w:delText>
        </w:r>
        <w:r w:rsidR="00F22FCE" w:rsidRPr="00C8205D" w:rsidDel="004225BF">
          <w:rPr>
            <w:i/>
            <w:iCs/>
            <w:color w:val="000000" w:themeColor="text1"/>
            <w:sz w:val="22"/>
            <w:szCs w:val="22"/>
            <w:rPrChange w:id="2480" w:author="Risa" w:date="2021-07-06T14:20:00Z">
              <w:rPr>
                <w:sz w:val="22"/>
                <w:szCs w:val="22"/>
              </w:rPr>
            </w:rPrChange>
          </w:rPr>
          <w:delText xml:space="preserve">and C/N </w:delText>
        </w:r>
        <w:r w:rsidR="001852E8" w:rsidRPr="00C8205D" w:rsidDel="004225BF">
          <w:rPr>
            <w:i/>
            <w:iCs/>
            <w:color w:val="000000" w:themeColor="text1"/>
            <w:sz w:val="22"/>
            <w:szCs w:val="22"/>
            <w:rPrChange w:id="2481" w:author="Risa" w:date="2021-07-06T14:20:00Z">
              <w:rPr>
                <w:sz w:val="22"/>
                <w:szCs w:val="22"/>
              </w:rPr>
            </w:rPrChange>
          </w:rPr>
          <w:delText xml:space="preserve">were calculated </w:delText>
        </w:r>
        <w:r w:rsidR="00D33D6C" w:rsidRPr="00C8205D" w:rsidDel="004225BF">
          <w:rPr>
            <w:i/>
            <w:iCs/>
            <w:color w:val="000000" w:themeColor="text1"/>
            <w:sz w:val="22"/>
            <w:szCs w:val="22"/>
            <w:rPrChange w:id="2482" w:author="Risa" w:date="2021-07-06T14:20:00Z">
              <w:rPr>
                <w:sz w:val="22"/>
                <w:szCs w:val="22"/>
              </w:rPr>
            </w:rPrChange>
          </w:rPr>
          <w:delText xml:space="preserve">from </w:delText>
        </w:r>
        <w:r w:rsidR="001852E8" w:rsidRPr="00C8205D" w:rsidDel="004225BF">
          <w:rPr>
            <w:i/>
            <w:iCs/>
            <w:color w:val="000000" w:themeColor="text1"/>
            <w:sz w:val="22"/>
            <w:szCs w:val="22"/>
            <w:rPrChange w:id="2483" w:author="Risa" w:date="2021-07-06T14:20:00Z">
              <w:rPr>
                <w:sz w:val="22"/>
                <w:szCs w:val="22"/>
              </w:rPr>
            </w:rPrChange>
          </w:rPr>
          <w:delText>elemental analysis</w:delText>
        </w:r>
        <w:r w:rsidR="00E42EED" w:rsidRPr="00C8205D" w:rsidDel="004225BF">
          <w:rPr>
            <w:i/>
            <w:iCs/>
            <w:color w:val="000000" w:themeColor="text1"/>
            <w:sz w:val="22"/>
            <w:szCs w:val="22"/>
            <w:rPrChange w:id="2484" w:author="Risa" w:date="2021-07-06T14:20:00Z">
              <w:rPr>
                <w:sz w:val="22"/>
                <w:szCs w:val="22"/>
              </w:rPr>
            </w:rPrChange>
          </w:rPr>
          <w:delText xml:space="preserve"> in a similar fashion to </w:delText>
        </w:r>
        <w:r w:rsidR="00796F64" w:rsidRPr="00C8205D" w:rsidDel="004225BF">
          <w:rPr>
            <w:i/>
            <w:iCs/>
            <w:color w:val="000000" w:themeColor="text1"/>
            <w:sz w:val="22"/>
            <w:szCs w:val="22"/>
            <w:rPrChange w:id="2485" w:author="Risa" w:date="2021-07-06T14:20:00Z">
              <w:rPr>
                <w:sz w:val="22"/>
                <w:szCs w:val="22"/>
              </w:rPr>
            </w:rPrChange>
          </w:rPr>
          <w:delText xml:space="preserve">(foliar samples) the aforementioned </w:delText>
        </w:r>
        <w:r w:rsidR="006E667E" w:rsidRPr="00C8205D" w:rsidDel="004225BF">
          <w:rPr>
            <w:i/>
            <w:iCs/>
            <w:color w:val="000000" w:themeColor="text1"/>
            <w:sz w:val="22"/>
            <w:szCs w:val="22"/>
            <w:rPrChange w:id="2486" w:author="Risa" w:date="2021-07-06T14:20:00Z">
              <w:rPr>
                <w:sz w:val="22"/>
                <w:szCs w:val="22"/>
              </w:rPr>
            </w:rPrChange>
          </w:rPr>
          <w:delText>method</w:delText>
        </w:r>
        <w:r w:rsidR="00796F64" w:rsidRPr="00C8205D" w:rsidDel="004225BF">
          <w:rPr>
            <w:i/>
            <w:iCs/>
            <w:color w:val="000000" w:themeColor="text1"/>
            <w:sz w:val="22"/>
            <w:szCs w:val="22"/>
            <w:rPrChange w:id="2487" w:author="Risa" w:date="2021-07-06T14:20:00Z">
              <w:rPr>
                <w:sz w:val="22"/>
                <w:szCs w:val="22"/>
              </w:rPr>
            </w:rPrChange>
          </w:rPr>
          <w:delText>.</w:delText>
        </w:r>
        <w:r w:rsidR="005F3BBF" w:rsidRPr="00C8205D" w:rsidDel="004225BF">
          <w:rPr>
            <w:i/>
            <w:iCs/>
            <w:color w:val="000000" w:themeColor="text1"/>
            <w:sz w:val="22"/>
            <w:szCs w:val="22"/>
            <w:rPrChange w:id="2488" w:author="Risa" w:date="2021-07-06T14:20:00Z">
              <w:rPr>
                <w:sz w:val="22"/>
                <w:szCs w:val="22"/>
              </w:rPr>
            </w:rPrChange>
          </w:rPr>
          <w:delText xml:space="preserve"> </w:delText>
        </w:r>
      </w:del>
    </w:p>
    <w:p w14:paraId="516B9D7B" w14:textId="67D8F108" w:rsidR="009A61A6" w:rsidRPr="00C8205D" w:rsidDel="004225BF" w:rsidRDefault="009A61A6" w:rsidP="001D7BE7">
      <w:pPr>
        <w:spacing w:line="360" w:lineRule="auto"/>
        <w:rPr>
          <w:del w:id="2489" w:author="Jeff" w:date="2021-06-23T13:40:00Z"/>
          <w:i/>
          <w:iCs/>
          <w:color w:val="000000" w:themeColor="text1"/>
          <w:sz w:val="22"/>
          <w:szCs w:val="22"/>
          <w:rPrChange w:id="2490" w:author="Risa" w:date="2021-07-06T14:20:00Z">
            <w:rPr>
              <w:del w:id="2491" w:author="Jeff" w:date="2021-06-23T13:40:00Z"/>
              <w:b/>
              <w:sz w:val="22"/>
              <w:szCs w:val="22"/>
            </w:rPr>
          </w:rPrChange>
        </w:rPr>
        <w:pPrChange w:id="2492" w:author="Risa" w:date="2021-07-06T13:11:00Z">
          <w:pPr>
            <w:spacing w:line="276" w:lineRule="auto"/>
            <w:jc w:val="both"/>
          </w:pPr>
        </w:pPrChange>
      </w:pPr>
      <w:del w:id="2493" w:author="Jeff" w:date="2021-06-23T13:40:00Z">
        <w:r w:rsidRPr="00C8205D" w:rsidDel="004225BF">
          <w:rPr>
            <w:i/>
            <w:iCs/>
            <w:color w:val="000000" w:themeColor="text1"/>
            <w:sz w:val="22"/>
            <w:szCs w:val="22"/>
            <w:rPrChange w:id="2494" w:author="Risa" w:date="2021-07-06T14:20:00Z">
              <w:rPr>
                <w:b/>
                <w:sz w:val="22"/>
                <w:szCs w:val="22"/>
              </w:rPr>
            </w:rPrChange>
          </w:rPr>
          <w:delText xml:space="preserve">Soil Water Retention </w:delText>
        </w:r>
        <w:r w:rsidR="0029724F" w:rsidRPr="00C8205D" w:rsidDel="004225BF">
          <w:rPr>
            <w:i/>
            <w:iCs/>
            <w:color w:val="000000" w:themeColor="text1"/>
            <w:sz w:val="22"/>
            <w:szCs w:val="22"/>
            <w:rPrChange w:id="2495" w:author="Risa" w:date="2021-07-06T14:20:00Z">
              <w:rPr>
                <w:b/>
                <w:sz w:val="22"/>
                <w:szCs w:val="22"/>
              </w:rPr>
            </w:rPrChange>
          </w:rPr>
          <w:delText>(SWR)</w:delText>
        </w:r>
      </w:del>
    </w:p>
    <w:p w14:paraId="0234BE73" w14:textId="4EF97282" w:rsidR="004225BF" w:rsidRPr="00C8205D" w:rsidRDefault="001852E8" w:rsidP="001D7BE7">
      <w:pPr>
        <w:spacing w:line="360" w:lineRule="auto"/>
        <w:rPr>
          <w:moveTo w:id="2496" w:author="Jeff" w:date="2021-06-23T13:39:00Z"/>
          <w:i/>
          <w:iCs/>
          <w:color w:val="000000" w:themeColor="text1"/>
          <w:sz w:val="22"/>
          <w:szCs w:val="22"/>
          <w:rPrChange w:id="2497" w:author="Risa" w:date="2021-07-06T14:20:00Z">
            <w:rPr>
              <w:moveTo w:id="2498" w:author="Jeff" w:date="2021-06-23T13:39:00Z"/>
              <w:sz w:val="22"/>
              <w:szCs w:val="22"/>
            </w:rPr>
          </w:rPrChange>
        </w:rPr>
        <w:pPrChange w:id="2499" w:author="Risa" w:date="2021-07-06T13:11:00Z">
          <w:pPr>
            <w:spacing w:after="103" w:line="276" w:lineRule="auto"/>
            <w:jc w:val="both"/>
          </w:pPr>
        </w:pPrChange>
      </w:pPr>
      <w:del w:id="2500" w:author="Jeff" w:date="2021-06-23T13:40:00Z">
        <w:r w:rsidRPr="00C8205D" w:rsidDel="004225BF">
          <w:rPr>
            <w:i/>
            <w:iCs/>
            <w:color w:val="000000" w:themeColor="text1"/>
            <w:sz w:val="22"/>
            <w:szCs w:val="22"/>
            <w:rPrChange w:id="2501" w:author="Risa" w:date="2021-07-06T14:20:00Z">
              <w:rPr>
                <w:sz w:val="22"/>
                <w:szCs w:val="22"/>
              </w:rPr>
            </w:rPrChange>
          </w:rPr>
          <w:delText>70 mL</w:delText>
        </w:r>
        <w:r w:rsidR="00190C2B" w:rsidRPr="00C8205D" w:rsidDel="004225BF">
          <w:rPr>
            <w:i/>
            <w:iCs/>
            <w:color w:val="000000" w:themeColor="text1"/>
            <w:sz w:val="22"/>
            <w:szCs w:val="22"/>
            <w:rPrChange w:id="2502" w:author="Risa" w:date="2021-07-06T14:20:00Z">
              <w:rPr>
                <w:sz w:val="22"/>
                <w:szCs w:val="22"/>
              </w:rPr>
            </w:rPrChange>
          </w:rPr>
          <w:delText xml:space="preserve"> </w:delText>
        </w:r>
        <w:r w:rsidR="00354AB2" w:rsidRPr="00C8205D" w:rsidDel="004225BF">
          <w:rPr>
            <w:i/>
            <w:iCs/>
            <w:color w:val="000000" w:themeColor="text1"/>
            <w:sz w:val="22"/>
            <w:szCs w:val="22"/>
            <w:rPrChange w:id="2503" w:author="Risa" w:date="2021-07-06T14:20:00Z">
              <w:rPr>
                <w:sz w:val="22"/>
                <w:szCs w:val="22"/>
              </w:rPr>
            </w:rPrChange>
          </w:rPr>
          <w:delText xml:space="preserve">soil </w:delText>
        </w:r>
        <w:r w:rsidRPr="00C8205D" w:rsidDel="004225BF">
          <w:rPr>
            <w:i/>
            <w:iCs/>
            <w:color w:val="000000" w:themeColor="text1"/>
            <w:sz w:val="22"/>
            <w:szCs w:val="22"/>
            <w:rPrChange w:id="2504" w:author="Risa" w:date="2021-07-06T14:20:00Z">
              <w:rPr>
                <w:sz w:val="22"/>
                <w:szCs w:val="22"/>
              </w:rPr>
            </w:rPrChange>
          </w:rPr>
          <w:delText xml:space="preserve">samples were extracted at fifteen tree locations at four sites, </w:delText>
        </w:r>
        <w:r w:rsidR="00190C2B" w:rsidRPr="00C8205D" w:rsidDel="004225BF">
          <w:rPr>
            <w:i/>
            <w:iCs/>
            <w:color w:val="000000" w:themeColor="text1"/>
            <w:sz w:val="22"/>
            <w:szCs w:val="22"/>
            <w:rPrChange w:id="2505" w:author="Risa" w:date="2021-07-06T14:20:00Z">
              <w:rPr>
                <w:sz w:val="22"/>
                <w:szCs w:val="22"/>
              </w:rPr>
            </w:rPrChange>
          </w:rPr>
          <w:delText>from</w:delText>
        </w:r>
        <w:r w:rsidRPr="00C8205D" w:rsidDel="004225BF">
          <w:rPr>
            <w:i/>
            <w:iCs/>
            <w:color w:val="000000" w:themeColor="text1"/>
            <w:sz w:val="22"/>
            <w:szCs w:val="22"/>
            <w:rPrChange w:id="2506" w:author="Risa" w:date="2021-07-06T14:20:00Z">
              <w:rPr>
                <w:sz w:val="22"/>
                <w:szCs w:val="22"/>
              </w:rPr>
            </w:rPrChange>
          </w:rPr>
          <w:delText xml:space="preserve"> &lt;7.5 cm (O</w:delText>
        </w:r>
        <w:r w:rsidRPr="00C8205D" w:rsidDel="004225BF">
          <w:rPr>
            <w:i/>
            <w:iCs/>
            <w:color w:val="000000" w:themeColor="text1"/>
            <w:sz w:val="22"/>
            <w:szCs w:val="22"/>
            <w:vertAlign w:val="subscript"/>
            <w:rPrChange w:id="2507" w:author="Risa" w:date="2021-07-06T14:20:00Z">
              <w:rPr>
                <w:sz w:val="22"/>
                <w:szCs w:val="22"/>
                <w:vertAlign w:val="subscript"/>
              </w:rPr>
            </w:rPrChange>
          </w:rPr>
          <w:delText>a</w:delText>
        </w:r>
        <w:r w:rsidRPr="00C8205D" w:rsidDel="004225BF">
          <w:rPr>
            <w:i/>
            <w:iCs/>
            <w:color w:val="000000" w:themeColor="text1"/>
            <w:sz w:val="22"/>
            <w:szCs w:val="22"/>
            <w:rPrChange w:id="2508" w:author="Risa" w:date="2021-07-06T14:20:00Z">
              <w:rPr>
                <w:sz w:val="22"/>
                <w:szCs w:val="22"/>
              </w:rPr>
            </w:rPrChange>
          </w:rPr>
          <w:delText>-A</w:delText>
        </w:r>
        <w:r w:rsidRPr="00C8205D" w:rsidDel="004225BF">
          <w:rPr>
            <w:i/>
            <w:iCs/>
            <w:color w:val="000000" w:themeColor="text1"/>
            <w:sz w:val="22"/>
            <w:szCs w:val="22"/>
            <w:vertAlign w:val="subscript"/>
            <w:rPrChange w:id="2509" w:author="Risa" w:date="2021-07-06T14:20:00Z">
              <w:rPr>
                <w:sz w:val="22"/>
                <w:szCs w:val="22"/>
                <w:vertAlign w:val="subscript"/>
              </w:rPr>
            </w:rPrChange>
          </w:rPr>
          <w:delText>b</w:delText>
        </w:r>
        <w:r w:rsidRPr="00C8205D" w:rsidDel="004225BF">
          <w:rPr>
            <w:i/>
            <w:iCs/>
            <w:color w:val="000000" w:themeColor="text1"/>
            <w:sz w:val="22"/>
            <w:szCs w:val="22"/>
            <w:rPrChange w:id="2510" w:author="Risa" w:date="2021-07-06T14:20:00Z">
              <w:rPr>
                <w:sz w:val="22"/>
                <w:szCs w:val="22"/>
              </w:rPr>
            </w:rPrChange>
          </w:rPr>
          <w:delText>) horizon above bedrock</w:delText>
        </w:r>
        <w:r w:rsidR="00190C2B" w:rsidRPr="00C8205D" w:rsidDel="004225BF">
          <w:rPr>
            <w:i/>
            <w:iCs/>
            <w:color w:val="000000" w:themeColor="text1"/>
            <w:sz w:val="22"/>
            <w:szCs w:val="22"/>
            <w:rPrChange w:id="2511" w:author="Risa" w:date="2021-07-06T14:20:00Z">
              <w:rPr>
                <w:sz w:val="22"/>
                <w:szCs w:val="22"/>
              </w:rPr>
            </w:rPrChange>
          </w:rPr>
          <w:delText>. In a laboratory 50 g H</w:delText>
        </w:r>
        <w:r w:rsidR="00190C2B" w:rsidRPr="00C8205D" w:rsidDel="004225BF">
          <w:rPr>
            <w:i/>
            <w:iCs/>
            <w:color w:val="000000" w:themeColor="text1"/>
            <w:sz w:val="22"/>
            <w:szCs w:val="22"/>
            <w:vertAlign w:val="subscript"/>
            <w:rPrChange w:id="2512" w:author="Risa" w:date="2021-07-06T14:20:00Z">
              <w:rPr>
                <w:sz w:val="22"/>
                <w:szCs w:val="22"/>
                <w:vertAlign w:val="subscript"/>
              </w:rPr>
            </w:rPrChange>
          </w:rPr>
          <w:delText>2</w:delText>
        </w:r>
        <w:r w:rsidR="00190C2B" w:rsidRPr="00C8205D" w:rsidDel="004225BF">
          <w:rPr>
            <w:i/>
            <w:iCs/>
            <w:color w:val="000000" w:themeColor="text1"/>
            <w:sz w:val="22"/>
            <w:szCs w:val="22"/>
            <w:rPrChange w:id="2513" w:author="Risa" w:date="2021-07-06T14:20:00Z">
              <w:rPr>
                <w:sz w:val="22"/>
                <w:szCs w:val="22"/>
              </w:rPr>
            </w:rPrChange>
          </w:rPr>
          <w:delText>O were added to each aliquot</w:delText>
        </w:r>
        <w:r w:rsidRPr="00C8205D" w:rsidDel="004225BF">
          <w:rPr>
            <w:i/>
            <w:iCs/>
            <w:color w:val="000000" w:themeColor="text1"/>
            <w:sz w:val="22"/>
            <w:szCs w:val="22"/>
            <w:rPrChange w:id="2514" w:author="Risa" w:date="2021-07-06T14:20:00Z">
              <w:rPr>
                <w:sz w:val="22"/>
                <w:szCs w:val="22"/>
              </w:rPr>
            </w:rPrChange>
          </w:rPr>
          <w:delText xml:space="preserve"> to assess net </w:delText>
        </w:r>
        <w:r w:rsidR="009D23CE" w:rsidRPr="00C8205D" w:rsidDel="004225BF">
          <w:rPr>
            <w:i/>
            <w:iCs/>
            <w:color w:val="000000" w:themeColor="text1"/>
            <w:sz w:val="22"/>
            <w:szCs w:val="22"/>
            <w:rPrChange w:id="2515" w:author="Risa" w:date="2021-07-06T14:20:00Z">
              <w:rPr>
                <w:sz w:val="22"/>
                <w:szCs w:val="22"/>
              </w:rPr>
            </w:rPrChange>
          </w:rPr>
          <w:delText xml:space="preserve">water </w:delText>
        </w:r>
        <w:r w:rsidRPr="00C8205D" w:rsidDel="004225BF">
          <w:rPr>
            <w:i/>
            <w:iCs/>
            <w:color w:val="000000" w:themeColor="text1"/>
            <w:sz w:val="22"/>
            <w:szCs w:val="22"/>
            <w:rPrChange w:id="2516" w:author="Risa" w:date="2021-07-06T14:20:00Z">
              <w:rPr>
                <w:sz w:val="22"/>
                <w:szCs w:val="22"/>
              </w:rPr>
            </w:rPrChange>
          </w:rPr>
          <w:delText>retention as a subset of soil moisture evaporation (</w:delText>
        </w:r>
        <w:r w:rsidRPr="00C8205D" w:rsidDel="004225BF">
          <w:rPr>
            <w:i/>
            <w:iCs/>
            <w:color w:val="000000" w:themeColor="text1"/>
            <w:sz w:val="22"/>
            <w:szCs w:val="22"/>
            <w:rPrChange w:id="2517" w:author="Risa" w:date="2021-07-06T14:20:00Z">
              <w:rPr>
                <w:i/>
                <w:sz w:val="22"/>
                <w:szCs w:val="22"/>
              </w:rPr>
            </w:rPrChange>
          </w:rPr>
          <w:delText>ψ</w:delText>
        </w:r>
        <w:r w:rsidRPr="00C8205D" w:rsidDel="004225BF">
          <w:rPr>
            <w:i/>
            <w:iCs/>
            <w:color w:val="000000" w:themeColor="text1"/>
            <w:sz w:val="22"/>
            <w:szCs w:val="22"/>
            <w:vertAlign w:val="subscript"/>
            <w:rPrChange w:id="2518" w:author="Risa" w:date="2021-07-06T14:20:00Z">
              <w:rPr>
                <w:sz w:val="22"/>
                <w:szCs w:val="22"/>
                <w:vertAlign w:val="subscript"/>
              </w:rPr>
            </w:rPrChange>
          </w:rPr>
          <w:delText>g</w:delText>
        </w:r>
        <w:r w:rsidRPr="00C8205D" w:rsidDel="004225BF">
          <w:rPr>
            <w:i/>
            <w:iCs/>
            <w:color w:val="000000" w:themeColor="text1"/>
            <w:sz w:val="22"/>
            <w:szCs w:val="22"/>
            <w:rPrChange w:id="2519" w:author="Risa" w:date="2021-07-06T14:20:00Z">
              <w:rPr>
                <w:sz w:val="22"/>
                <w:szCs w:val="22"/>
              </w:rPr>
            </w:rPrChange>
          </w:rPr>
          <w:delText>)</w:delText>
        </w:r>
        <w:r w:rsidR="00BB5AD5" w:rsidRPr="00C8205D" w:rsidDel="004225BF">
          <w:rPr>
            <w:i/>
            <w:iCs/>
            <w:color w:val="000000" w:themeColor="text1"/>
            <w:sz w:val="22"/>
            <w:szCs w:val="22"/>
            <w:rPrChange w:id="2520" w:author="Risa" w:date="2021-07-06T14:20:00Z">
              <w:rPr>
                <w:sz w:val="22"/>
                <w:szCs w:val="22"/>
              </w:rPr>
            </w:rPrChange>
          </w:rPr>
          <w:delText xml:space="preserve"> </w:delText>
        </w:r>
        <w:r w:rsidRPr="00C8205D" w:rsidDel="004225BF">
          <w:rPr>
            <w:i/>
            <w:iCs/>
            <w:color w:val="000000" w:themeColor="text1"/>
            <w:sz w:val="22"/>
            <w:szCs w:val="22"/>
            <w:rPrChange w:id="2521" w:author="Risa" w:date="2021-07-06T14:20:00Z">
              <w:rPr>
                <w:sz w:val="22"/>
                <w:szCs w:val="22"/>
              </w:rPr>
            </w:rPrChange>
          </w:rPr>
          <w:delText xml:space="preserve">to determine net evaporative loss or adsorption to surfaces. Soil </w:delText>
        </w:r>
        <w:r w:rsidR="009D23CE" w:rsidRPr="00C8205D" w:rsidDel="004225BF">
          <w:rPr>
            <w:i/>
            <w:iCs/>
            <w:color w:val="000000" w:themeColor="text1"/>
            <w:sz w:val="22"/>
            <w:szCs w:val="22"/>
            <w:rPrChange w:id="2522" w:author="Risa" w:date="2021-07-06T14:20:00Z">
              <w:rPr>
                <w:sz w:val="22"/>
                <w:szCs w:val="22"/>
              </w:rPr>
            </w:rPrChange>
          </w:rPr>
          <w:delText>water</w:delText>
        </w:r>
        <w:r w:rsidRPr="00C8205D" w:rsidDel="004225BF">
          <w:rPr>
            <w:i/>
            <w:iCs/>
            <w:color w:val="000000" w:themeColor="text1"/>
            <w:sz w:val="22"/>
            <w:szCs w:val="22"/>
            <w:rPrChange w:id="2523" w:author="Risa" w:date="2021-07-06T14:20:00Z">
              <w:rPr>
                <w:sz w:val="22"/>
                <w:szCs w:val="22"/>
              </w:rPr>
            </w:rPrChange>
          </w:rPr>
          <w:delText xml:space="preserve"> retention analysis was conducted according to the Fields method (</w:delText>
        </w:r>
        <w:r w:rsidR="00C3302A" w:rsidRPr="00C8205D" w:rsidDel="004225BF">
          <w:rPr>
            <w:i/>
            <w:iCs/>
            <w:color w:val="000000" w:themeColor="text1"/>
            <w:sz w:val="22"/>
            <w:szCs w:val="22"/>
            <w:rPrChange w:id="2524" w:author="Risa" w:date="2021-07-06T14:20:00Z">
              <w:rPr>
                <w:sz w:val="22"/>
                <w:szCs w:val="22"/>
              </w:rPr>
            </w:rPrChange>
          </w:rPr>
          <w:delText>Licht</w:delText>
        </w:r>
        <w:r w:rsidR="00C3302A" w:rsidRPr="00C8205D" w:rsidDel="004225BF">
          <w:rPr>
            <w:i/>
            <w:iCs/>
            <w:color w:val="000000" w:themeColor="text1"/>
            <w:sz w:val="22"/>
            <w:szCs w:val="22"/>
            <w:rPrChange w:id="2525" w:author="Risa" w:date="2021-07-06T14:20:00Z">
              <w:rPr>
                <w:i/>
                <w:sz w:val="22"/>
                <w:szCs w:val="22"/>
              </w:rPr>
            </w:rPrChange>
          </w:rPr>
          <w:delText xml:space="preserve"> </w:delText>
        </w:r>
        <w:r w:rsidR="00C3302A" w:rsidRPr="00C8205D" w:rsidDel="004225BF">
          <w:rPr>
            <w:i/>
            <w:iCs/>
            <w:color w:val="000000" w:themeColor="text1"/>
            <w:sz w:val="22"/>
            <w:szCs w:val="22"/>
            <w:rPrChange w:id="2526" w:author="Risa" w:date="2021-07-06T14:20:00Z">
              <w:rPr>
                <w:iCs/>
                <w:sz w:val="22"/>
                <w:szCs w:val="22"/>
              </w:rPr>
            </w:rPrChange>
          </w:rPr>
          <w:delText>and Smith 2018</w:delText>
        </w:r>
        <w:r w:rsidRPr="00C8205D" w:rsidDel="004225BF">
          <w:rPr>
            <w:i/>
            <w:iCs/>
            <w:color w:val="000000" w:themeColor="text1"/>
            <w:sz w:val="22"/>
            <w:szCs w:val="22"/>
            <w:rPrChange w:id="2527" w:author="Risa" w:date="2021-07-06T14:20:00Z">
              <w:rPr>
                <w:sz w:val="22"/>
                <w:szCs w:val="22"/>
              </w:rPr>
            </w:rPrChange>
          </w:rPr>
          <w:delText>). Retention effects of gravitational and evaporation forces was made on a wet basis where W</w:delText>
        </w:r>
        <w:r w:rsidRPr="00C8205D" w:rsidDel="004225BF">
          <w:rPr>
            <w:i/>
            <w:iCs/>
            <w:color w:val="000000" w:themeColor="text1"/>
            <w:sz w:val="22"/>
            <w:szCs w:val="22"/>
            <w:vertAlign w:val="subscript"/>
            <w:rPrChange w:id="2528" w:author="Risa" w:date="2021-07-06T14:20:00Z">
              <w:rPr>
                <w:sz w:val="22"/>
                <w:szCs w:val="22"/>
                <w:vertAlign w:val="subscript"/>
              </w:rPr>
            </w:rPrChange>
          </w:rPr>
          <w:delText>m</w:delText>
        </w:r>
        <w:r w:rsidRPr="00C8205D" w:rsidDel="004225BF">
          <w:rPr>
            <w:i/>
            <w:iCs/>
            <w:color w:val="000000" w:themeColor="text1"/>
            <w:sz w:val="22"/>
            <w:szCs w:val="22"/>
            <w:rPrChange w:id="2529" w:author="Risa" w:date="2021-07-06T14:20:00Z">
              <w:rPr>
                <w:sz w:val="22"/>
                <w:szCs w:val="22"/>
              </w:rPr>
            </w:rPrChange>
          </w:rPr>
          <w:delText>=g H</w:delText>
        </w:r>
        <w:r w:rsidRPr="00C8205D" w:rsidDel="004225BF">
          <w:rPr>
            <w:i/>
            <w:iCs/>
            <w:color w:val="000000" w:themeColor="text1"/>
            <w:sz w:val="22"/>
            <w:szCs w:val="22"/>
            <w:vertAlign w:val="subscript"/>
            <w:rPrChange w:id="2530" w:author="Risa" w:date="2021-07-06T14:20:00Z">
              <w:rPr>
                <w:sz w:val="22"/>
                <w:szCs w:val="22"/>
                <w:vertAlign w:val="subscript"/>
              </w:rPr>
            </w:rPrChange>
          </w:rPr>
          <w:delText>2</w:delText>
        </w:r>
        <w:r w:rsidRPr="00C8205D" w:rsidDel="004225BF">
          <w:rPr>
            <w:i/>
            <w:iCs/>
            <w:color w:val="000000" w:themeColor="text1"/>
            <w:sz w:val="22"/>
            <w:szCs w:val="22"/>
            <w:rPrChange w:id="2531" w:author="Risa" w:date="2021-07-06T14:20:00Z">
              <w:rPr>
                <w:sz w:val="22"/>
                <w:szCs w:val="22"/>
              </w:rPr>
            </w:rPrChange>
          </w:rPr>
          <w:delText xml:space="preserve">O </w:delText>
        </w:r>
        <w:r w:rsidRPr="00C8205D" w:rsidDel="004225BF">
          <w:rPr>
            <w:i/>
            <w:iCs/>
            <w:color w:val="000000" w:themeColor="text1"/>
            <w:sz w:val="22"/>
            <w:szCs w:val="22"/>
            <w:rPrChange w:id="2532" w:author="Risa" w:date="2021-07-06T14:20:00Z">
              <w:rPr>
                <w:b/>
                <w:sz w:val="16"/>
                <w:szCs w:val="16"/>
              </w:rPr>
            </w:rPrChange>
          </w:rPr>
          <w:delText>●</w:delText>
        </w:r>
        <w:r w:rsidRPr="00C8205D" w:rsidDel="004225BF">
          <w:rPr>
            <w:i/>
            <w:iCs/>
            <w:color w:val="000000" w:themeColor="text1"/>
            <w:sz w:val="22"/>
            <w:szCs w:val="22"/>
            <w:rPrChange w:id="2533" w:author="Risa" w:date="2021-07-06T14:20:00Z">
              <w:rPr>
                <w:sz w:val="22"/>
                <w:szCs w:val="22"/>
              </w:rPr>
            </w:rPrChange>
          </w:rPr>
          <w:delText xml:space="preserve"> </w:delText>
        </w:r>
        <w:r w:rsidR="005F3BBF" w:rsidRPr="00C8205D" w:rsidDel="004225BF">
          <w:rPr>
            <w:i/>
            <w:iCs/>
            <w:color w:val="000000" w:themeColor="text1"/>
            <w:sz w:val="22"/>
            <w:szCs w:val="22"/>
            <w:rPrChange w:id="2534" w:author="Risa" w:date="2021-07-06T14:20:00Z">
              <w:rPr>
                <w:sz w:val="22"/>
                <w:szCs w:val="22"/>
              </w:rPr>
            </w:rPrChange>
          </w:rPr>
          <w:delText>(</w:delText>
        </w:r>
        <w:r w:rsidRPr="00C8205D" w:rsidDel="004225BF">
          <w:rPr>
            <w:i/>
            <w:iCs/>
            <w:color w:val="000000" w:themeColor="text1"/>
            <w:sz w:val="22"/>
            <w:szCs w:val="22"/>
            <w:rPrChange w:id="2535" w:author="Risa" w:date="2021-07-06T14:20:00Z">
              <w:rPr>
                <w:sz w:val="22"/>
                <w:szCs w:val="22"/>
              </w:rPr>
            </w:rPrChange>
          </w:rPr>
          <w:delText>g</w:delText>
        </w:r>
        <w:r w:rsidR="005F3BBF" w:rsidRPr="00C8205D" w:rsidDel="004225BF">
          <w:rPr>
            <w:i/>
            <w:iCs/>
            <w:color w:val="000000" w:themeColor="text1"/>
            <w:sz w:val="22"/>
            <w:szCs w:val="22"/>
            <w:rPrChange w:id="2536" w:author="Risa" w:date="2021-07-06T14:20:00Z">
              <w:rPr>
                <w:sz w:val="22"/>
                <w:szCs w:val="22"/>
              </w:rPr>
            </w:rPrChange>
          </w:rPr>
          <w:delText xml:space="preserve"> </w:delText>
        </w:r>
        <w:r w:rsidRPr="00C8205D" w:rsidDel="004225BF">
          <w:rPr>
            <w:i/>
            <w:iCs/>
            <w:color w:val="000000" w:themeColor="text1"/>
            <w:sz w:val="22"/>
            <w:szCs w:val="22"/>
            <w:rPrChange w:id="2537" w:author="Risa" w:date="2021-07-06T14:20:00Z">
              <w:rPr>
                <w:sz w:val="22"/>
                <w:szCs w:val="22"/>
              </w:rPr>
            </w:rPrChange>
          </w:rPr>
          <w:delText>moist soil</w:delText>
        </w:r>
        <w:r w:rsidR="005F3BBF" w:rsidRPr="00C8205D" w:rsidDel="004225BF">
          <w:rPr>
            <w:i/>
            <w:iCs/>
            <w:color w:val="000000" w:themeColor="text1"/>
            <w:sz w:val="22"/>
            <w:szCs w:val="22"/>
            <w:rPrChange w:id="2538" w:author="Risa" w:date="2021-07-06T14:20:00Z">
              <w:rPr>
                <w:sz w:val="22"/>
                <w:szCs w:val="22"/>
              </w:rPr>
            </w:rPrChange>
          </w:rPr>
          <w:delText>)</w:delText>
        </w:r>
        <w:r w:rsidR="005F3BBF" w:rsidRPr="00C8205D" w:rsidDel="004225BF">
          <w:rPr>
            <w:i/>
            <w:iCs/>
            <w:color w:val="000000" w:themeColor="text1"/>
            <w:sz w:val="22"/>
            <w:szCs w:val="22"/>
            <w:vertAlign w:val="superscript"/>
            <w:rPrChange w:id="2539" w:author="Risa" w:date="2021-07-06T14:20:00Z">
              <w:rPr>
                <w:sz w:val="22"/>
                <w:szCs w:val="22"/>
                <w:vertAlign w:val="superscript"/>
              </w:rPr>
            </w:rPrChange>
          </w:rPr>
          <w:delText>-1</w:delText>
        </w:r>
        <w:r w:rsidR="001B2146" w:rsidRPr="00C8205D" w:rsidDel="004225BF">
          <w:rPr>
            <w:i/>
            <w:iCs/>
            <w:color w:val="000000" w:themeColor="text1"/>
            <w:sz w:val="22"/>
            <w:szCs w:val="22"/>
            <w:rPrChange w:id="2540" w:author="Risa" w:date="2021-07-06T14:20:00Z">
              <w:rPr>
                <w:sz w:val="22"/>
                <w:szCs w:val="22"/>
              </w:rPr>
            </w:rPrChange>
          </w:rPr>
          <w:delText xml:space="preserve"> </w:delText>
        </w:r>
        <w:r w:rsidRPr="00C8205D" w:rsidDel="004225BF">
          <w:rPr>
            <w:i/>
            <w:iCs/>
            <w:color w:val="000000" w:themeColor="text1"/>
            <w:sz w:val="22"/>
            <w:szCs w:val="22"/>
            <w:rPrChange w:id="2541" w:author="Risa" w:date="2021-07-06T14:20:00Z">
              <w:rPr>
                <w:sz w:val="22"/>
                <w:szCs w:val="22"/>
              </w:rPr>
            </w:rPrChange>
          </w:rPr>
          <w:delText xml:space="preserve">(Jingfang and Wenwei 2018).  </w:delText>
        </w:r>
      </w:del>
      <w:moveToRangeStart w:id="2542" w:author="Jeff" w:date="2021-06-23T13:39:00Z" w:name="move75348010"/>
      <w:moveTo w:id="2543" w:author="Jeff" w:date="2021-06-23T13:39:00Z">
        <w:del w:id="2544" w:author="Jeff" w:date="2021-06-23T13:42:00Z">
          <w:r w:rsidR="004225BF" w:rsidRPr="00C8205D" w:rsidDel="004225BF">
            <w:rPr>
              <w:i/>
              <w:iCs/>
              <w:color w:val="000000" w:themeColor="text1"/>
              <w:sz w:val="22"/>
              <w:szCs w:val="22"/>
              <w:rPrChange w:id="2545" w:author="Risa" w:date="2021-07-06T14:20:00Z">
                <w:rPr>
                  <w:b/>
                  <w:sz w:val="22"/>
                  <w:szCs w:val="22"/>
                </w:rPr>
              </w:rPrChange>
            </w:rPr>
            <w:delText>Allometric relations</w:delText>
          </w:r>
        </w:del>
      </w:moveTo>
      <w:ins w:id="2546" w:author="Jeff" w:date="2021-06-24T02:11:00Z">
        <w:r w:rsidR="00CF2FB3" w:rsidRPr="00C8205D">
          <w:rPr>
            <w:i/>
            <w:iCs/>
            <w:color w:val="000000" w:themeColor="text1"/>
            <w:sz w:val="22"/>
            <w:szCs w:val="22"/>
            <w:rPrChange w:id="2547" w:author="Risa" w:date="2021-07-06T14:20:00Z">
              <w:rPr>
                <w:b/>
                <w:bCs/>
                <w:sz w:val="22"/>
                <w:szCs w:val="22"/>
              </w:rPr>
            </w:rPrChange>
          </w:rPr>
          <w:t xml:space="preserve">Plant-level </w:t>
        </w:r>
      </w:ins>
      <w:ins w:id="2548" w:author="Jeff" w:date="2021-06-23T13:42:00Z">
        <w:r w:rsidR="004225BF" w:rsidRPr="00C8205D">
          <w:rPr>
            <w:i/>
            <w:iCs/>
            <w:color w:val="000000" w:themeColor="text1"/>
            <w:sz w:val="22"/>
            <w:szCs w:val="22"/>
            <w:rPrChange w:id="2549" w:author="Risa" w:date="2021-07-06T14:20:00Z">
              <w:rPr>
                <w:b/>
                <w:bCs/>
                <w:sz w:val="22"/>
                <w:szCs w:val="22"/>
              </w:rPr>
            </w:rPrChange>
          </w:rPr>
          <w:t>Traits</w:t>
        </w:r>
      </w:ins>
      <w:ins w:id="2550" w:author="Jeff" w:date="2021-06-26T01:09:00Z">
        <w:r w:rsidR="001C4289" w:rsidRPr="00C8205D">
          <w:rPr>
            <w:i/>
            <w:iCs/>
            <w:color w:val="000000" w:themeColor="text1"/>
            <w:sz w:val="22"/>
            <w:szCs w:val="22"/>
            <w:rPrChange w:id="2551" w:author="Risa" w:date="2021-07-06T14:20:00Z">
              <w:rPr>
                <w:b/>
                <w:bCs/>
                <w:sz w:val="22"/>
                <w:szCs w:val="22"/>
              </w:rPr>
            </w:rPrChange>
          </w:rPr>
          <w:t xml:space="preserve"> </w:t>
        </w:r>
      </w:ins>
    </w:p>
    <w:p w14:paraId="5DACCD9C" w14:textId="3C3FBFBA" w:rsidR="0074085B" w:rsidRPr="00C8205D" w:rsidRDefault="004225BF" w:rsidP="001D7BE7">
      <w:pPr>
        <w:spacing w:line="360" w:lineRule="auto"/>
        <w:rPr>
          <w:ins w:id="2552" w:author="Jeff" w:date="2021-06-24T02:48:00Z"/>
          <w:rFonts w:eastAsiaTheme="minorHAnsi"/>
          <w:color w:val="000000" w:themeColor="text1"/>
          <w:sz w:val="22"/>
          <w:szCs w:val="22"/>
          <w:rPrChange w:id="2553" w:author="Risa" w:date="2021-07-06T14:20:00Z">
            <w:rPr>
              <w:ins w:id="2554" w:author="Jeff" w:date="2021-06-24T02:48:00Z"/>
              <w:rFonts w:eastAsiaTheme="minorHAnsi"/>
              <w:sz w:val="22"/>
              <w:szCs w:val="22"/>
            </w:rPr>
          </w:rPrChange>
        </w:rPr>
        <w:pPrChange w:id="2555" w:author="Risa" w:date="2021-07-06T13:11:00Z">
          <w:pPr>
            <w:spacing w:after="103" w:line="276" w:lineRule="auto"/>
            <w:jc w:val="both"/>
          </w:pPr>
        </w:pPrChange>
      </w:pPr>
      <w:moveTo w:id="2556" w:author="Jeff" w:date="2021-06-23T13:39:00Z">
        <w:r w:rsidRPr="00C8205D">
          <w:rPr>
            <w:color w:val="000000" w:themeColor="text1"/>
            <w:sz w:val="22"/>
            <w:szCs w:val="22"/>
            <w:rPrChange w:id="2557" w:author="Risa" w:date="2021-07-06T14:20:00Z">
              <w:rPr>
                <w:sz w:val="22"/>
                <w:szCs w:val="22"/>
              </w:rPr>
            </w:rPrChange>
          </w:rPr>
          <w:t>We measured individual tree height, stem diameter of the bole at breast height (DBH) and canopy spread. Tree height was estimated using a plastic clinometer (</w:t>
        </w:r>
        <w:proofErr w:type="spellStart"/>
        <w:r w:rsidRPr="00C8205D">
          <w:rPr>
            <w:color w:val="000000" w:themeColor="text1"/>
            <w:sz w:val="22"/>
            <w:szCs w:val="22"/>
            <w:rPrChange w:id="2558" w:author="Risa" w:date="2021-07-06T14:20:00Z">
              <w:rPr>
                <w:sz w:val="22"/>
                <w:szCs w:val="22"/>
              </w:rPr>
            </w:rPrChange>
          </w:rPr>
          <w:t>Kager</w:t>
        </w:r>
        <w:proofErr w:type="spellEnd"/>
        <w:r w:rsidRPr="00C8205D">
          <w:rPr>
            <w:color w:val="000000" w:themeColor="text1"/>
            <w:sz w:val="22"/>
            <w:szCs w:val="22"/>
            <w:rPrChange w:id="2559" w:author="Risa" w:date="2021-07-06T14:20:00Z">
              <w:rPr>
                <w:sz w:val="22"/>
                <w:szCs w:val="22"/>
              </w:rPr>
            </w:rPrChange>
          </w:rPr>
          <w:t xml:space="preserve">, </w:t>
        </w:r>
        <w:proofErr w:type="spellStart"/>
        <w:r w:rsidRPr="00C8205D">
          <w:rPr>
            <w:color w:val="000000" w:themeColor="text1"/>
            <w:sz w:val="22"/>
            <w:szCs w:val="22"/>
            <w:rPrChange w:id="2560" w:author="Risa" w:date="2021-07-06T14:20:00Z">
              <w:rPr>
                <w:sz w:val="22"/>
                <w:szCs w:val="22"/>
              </w:rPr>
            </w:rPrChange>
          </w:rPr>
          <w:t>Lunenberg</w:t>
        </w:r>
        <w:proofErr w:type="spellEnd"/>
        <w:r w:rsidRPr="00C8205D">
          <w:rPr>
            <w:color w:val="000000" w:themeColor="text1"/>
            <w:sz w:val="22"/>
            <w:szCs w:val="22"/>
            <w:rPrChange w:id="2561" w:author="Risa" w:date="2021-07-06T14:20:00Z">
              <w:rPr>
                <w:sz w:val="22"/>
                <w:szCs w:val="22"/>
              </w:rPr>
            </w:rPrChange>
          </w:rPr>
          <w:t>, MA USA) and 30 m tape. DBH was measured at 1.06 m using an expandable cloth measuring tape. Canopy spread across the first nodal branch expanse below the crown was measured using</w:t>
        </w:r>
        <w:del w:id="2562" w:author="Jeff" w:date="2021-06-28T08:02:00Z">
          <w:r w:rsidRPr="00C8205D" w:rsidDel="001C7372">
            <w:rPr>
              <w:color w:val="000000" w:themeColor="text1"/>
              <w:sz w:val="22"/>
              <w:szCs w:val="22"/>
              <w:rPrChange w:id="2563" w:author="Risa" w:date="2021-07-06T14:20:00Z">
                <w:rPr>
                  <w:sz w:val="22"/>
                  <w:szCs w:val="22"/>
                </w:rPr>
              </w:rPrChange>
            </w:rPr>
            <w:delText xml:space="preserve"> two calibrated,</w:delText>
          </w:r>
        </w:del>
        <w:r w:rsidRPr="00C8205D">
          <w:rPr>
            <w:color w:val="000000" w:themeColor="text1"/>
            <w:sz w:val="22"/>
            <w:szCs w:val="22"/>
            <w:rPrChange w:id="2564" w:author="Risa" w:date="2021-07-06T14:20:00Z">
              <w:rPr>
                <w:sz w:val="22"/>
                <w:szCs w:val="22"/>
              </w:rPr>
            </w:rPrChange>
          </w:rPr>
          <w:t xml:space="preserve"> </w:t>
        </w:r>
      </w:moveTo>
      <w:ins w:id="2565" w:author="Jeff" w:date="2021-06-28T08:03:00Z">
        <w:r w:rsidR="001C7372" w:rsidRPr="00C8205D">
          <w:rPr>
            <w:color w:val="000000" w:themeColor="text1"/>
            <w:sz w:val="22"/>
            <w:szCs w:val="22"/>
            <w:rPrChange w:id="2566" w:author="Risa" w:date="2021-07-06T14:20:00Z">
              <w:rPr>
                <w:sz w:val="22"/>
                <w:szCs w:val="22"/>
              </w:rPr>
            </w:rPrChange>
          </w:rPr>
          <w:t xml:space="preserve">calibration between two </w:t>
        </w:r>
      </w:ins>
      <w:moveTo w:id="2567" w:author="Jeff" w:date="2021-06-23T13:39:00Z">
        <w:del w:id="2568" w:author="Jeff" w:date="2021-06-28T08:03:00Z">
          <w:r w:rsidRPr="00C8205D" w:rsidDel="001C7372">
            <w:rPr>
              <w:color w:val="000000" w:themeColor="text1"/>
              <w:sz w:val="22"/>
              <w:szCs w:val="22"/>
              <w:rPrChange w:id="2569" w:author="Risa" w:date="2021-07-06T14:20:00Z">
                <w:rPr>
                  <w:sz w:val="22"/>
                  <w:szCs w:val="22"/>
                </w:rPr>
              </w:rPrChange>
            </w:rPr>
            <w:delText xml:space="preserve">nested </w:delText>
          </w:r>
        </w:del>
        <w:r w:rsidRPr="00C8205D">
          <w:rPr>
            <w:color w:val="000000" w:themeColor="text1"/>
            <w:sz w:val="22"/>
            <w:szCs w:val="22"/>
            <w:rPrChange w:id="2570" w:author="Risa" w:date="2021-07-06T14:20:00Z">
              <w:rPr>
                <w:sz w:val="22"/>
                <w:szCs w:val="22"/>
              </w:rPr>
            </w:rPrChange>
          </w:rPr>
          <w:t>aluminum flags as a ground truth reference. This method was selected to sort out upper canopy spread x height differences where trees across all four stands</w:t>
        </w:r>
      </w:moveTo>
      <w:ins w:id="2571" w:author="Jeff" w:date="2021-06-28T04:12:00Z">
        <w:r w:rsidR="00AD4173" w:rsidRPr="00C8205D">
          <w:rPr>
            <w:color w:val="000000" w:themeColor="text1"/>
            <w:sz w:val="22"/>
            <w:szCs w:val="22"/>
            <w:rPrChange w:id="2572" w:author="Risa" w:date="2021-07-06T14:20:00Z">
              <w:rPr>
                <w:sz w:val="22"/>
                <w:szCs w:val="22"/>
              </w:rPr>
            </w:rPrChange>
          </w:rPr>
          <w:t>,</w:t>
        </w:r>
      </w:ins>
      <w:moveTo w:id="2573" w:author="Jeff" w:date="2021-06-23T13:39:00Z">
        <w:r w:rsidRPr="00C8205D">
          <w:rPr>
            <w:color w:val="000000" w:themeColor="text1"/>
            <w:sz w:val="22"/>
            <w:szCs w:val="22"/>
            <w:rPrChange w:id="2574" w:author="Risa" w:date="2021-07-06T14:20:00Z">
              <w:rPr>
                <w:sz w:val="22"/>
                <w:szCs w:val="22"/>
              </w:rPr>
            </w:rPrChange>
          </w:rPr>
          <w:t xml:space="preserve"> which exuded very similar height and DBH characteristics</w:t>
        </w:r>
      </w:moveTo>
      <w:ins w:id="2575" w:author="Jeff" w:date="2021-06-28T04:12:00Z">
        <w:r w:rsidR="00AD4173" w:rsidRPr="00C8205D">
          <w:rPr>
            <w:color w:val="000000" w:themeColor="text1"/>
            <w:sz w:val="22"/>
            <w:szCs w:val="22"/>
            <w:rPrChange w:id="2576" w:author="Risa" w:date="2021-07-06T14:20:00Z">
              <w:rPr>
                <w:sz w:val="22"/>
                <w:szCs w:val="22"/>
              </w:rPr>
            </w:rPrChange>
          </w:rPr>
          <w:t>,</w:t>
        </w:r>
      </w:ins>
      <w:moveTo w:id="2577" w:author="Jeff" w:date="2021-06-23T13:39:00Z">
        <w:r w:rsidRPr="00C8205D">
          <w:rPr>
            <w:color w:val="000000" w:themeColor="text1"/>
            <w:sz w:val="22"/>
            <w:szCs w:val="22"/>
            <w:rPrChange w:id="2578" w:author="Risa" w:date="2021-07-06T14:20:00Z">
              <w:rPr>
                <w:sz w:val="22"/>
                <w:szCs w:val="22"/>
              </w:rPr>
            </w:rPrChange>
          </w:rPr>
          <w:t xml:space="preserve"> dominated.</w:t>
        </w:r>
      </w:moveTo>
      <w:ins w:id="2579" w:author="Jeff" w:date="2021-06-24T02:48:00Z">
        <w:r w:rsidR="0074085B" w:rsidRPr="00C8205D">
          <w:rPr>
            <w:color w:val="000000" w:themeColor="text1"/>
            <w:sz w:val="22"/>
            <w:szCs w:val="22"/>
            <w:rPrChange w:id="2580" w:author="Risa" w:date="2021-07-06T14:20:00Z">
              <w:rPr>
                <w:sz w:val="22"/>
                <w:szCs w:val="22"/>
              </w:rPr>
            </w:rPrChange>
          </w:rPr>
          <w:t xml:space="preserve"> </w:t>
        </w:r>
        <w:r w:rsidR="0074085B" w:rsidRPr="00C8205D">
          <w:rPr>
            <w:rFonts w:eastAsiaTheme="minorHAnsi"/>
            <w:color w:val="000000" w:themeColor="text1"/>
            <w:sz w:val="22"/>
            <w:szCs w:val="22"/>
            <w:rPrChange w:id="2581" w:author="Risa" w:date="2021-07-06T14:20:00Z">
              <w:rPr>
                <w:rFonts w:eastAsiaTheme="minorHAnsi"/>
                <w:sz w:val="22"/>
                <w:szCs w:val="22"/>
              </w:rPr>
            </w:rPrChange>
          </w:rPr>
          <w:t xml:space="preserve">Mean distances between sampled trees were calculated including up to five of the nearest, reproductively mature conspecific (within 5 m) neighbors (Churchill </w:t>
        </w:r>
        <w:r w:rsidR="0074085B" w:rsidRPr="00C8205D">
          <w:rPr>
            <w:rFonts w:eastAsiaTheme="minorHAnsi"/>
            <w:i/>
            <w:iCs/>
            <w:color w:val="000000" w:themeColor="text1"/>
            <w:sz w:val="22"/>
            <w:szCs w:val="22"/>
            <w:rPrChange w:id="2582" w:author="Risa" w:date="2021-07-06T14:20:00Z">
              <w:rPr>
                <w:rFonts w:eastAsiaTheme="minorHAnsi"/>
                <w:i/>
                <w:iCs/>
                <w:sz w:val="22"/>
                <w:szCs w:val="22"/>
              </w:rPr>
            </w:rPrChange>
          </w:rPr>
          <w:t>et al.</w:t>
        </w:r>
        <w:r w:rsidR="0074085B" w:rsidRPr="00C8205D">
          <w:rPr>
            <w:rFonts w:eastAsiaTheme="minorHAnsi"/>
            <w:color w:val="000000" w:themeColor="text1"/>
            <w:sz w:val="22"/>
            <w:szCs w:val="22"/>
            <w:rPrChange w:id="2583" w:author="Risa" w:date="2021-07-06T14:20:00Z">
              <w:rPr>
                <w:rFonts w:eastAsiaTheme="minorHAnsi"/>
                <w:sz w:val="22"/>
                <w:szCs w:val="22"/>
              </w:rPr>
            </w:rPrChange>
          </w:rPr>
          <w:t xml:space="preserve"> 201</w:t>
        </w:r>
      </w:ins>
      <w:ins w:id="2584" w:author="Risa" w:date="2021-07-06T13:49:00Z">
        <w:r w:rsidR="00AD3C14" w:rsidRPr="00C8205D">
          <w:rPr>
            <w:rFonts w:eastAsiaTheme="minorHAnsi"/>
            <w:color w:val="000000" w:themeColor="text1"/>
            <w:sz w:val="22"/>
            <w:szCs w:val="22"/>
            <w:rPrChange w:id="2585" w:author="Risa" w:date="2021-07-06T14:20:00Z">
              <w:rPr>
                <w:rFonts w:eastAsiaTheme="minorHAnsi"/>
                <w:sz w:val="22"/>
                <w:szCs w:val="22"/>
              </w:rPr>
            </w:rPrChange>
          </w:rPr>
          <w:t>3</w:t>
        </w:r>
      </w:ins>
      <w:ins w:id="2586" w:author="Jeff" w:date="2021-06-24T02:48:00Z">
        <w:del w:id="2587" w:author="Risa" w:date="2021-07-06T13:49:00Z">
          <w:r w:rsidR="0074085B" w:rsidRPr="00C8205D" w:rsidDel="00AD3C14">
            <w:rPr>
              <w:rFonts w:eastAsiaTheme="minorHAnsi"/>
              <w:color w:val="000000" w:themeColor="text1"/>
              <w:sz w:val="22"/>
              <w:szCs w:val="22"/>
              <w:rPrChange w:id="2588" w:author="Risa" w:date="2021-07-06T14:20:00Z">
                <w:rPr>
                  <w:rFonts w:eastAsiaTheme="minorHAnsi"/>
                  <w:sz w:val="22"/>
                  <w:szCs w:val="22"/>
                </w:rPr>
              </w:rPrChange>
            </w:rPr>
            <w:delText>2</w:delText>
          </w:r>
        </w:del>
        <w:r w:rsidR="0074085B" w:rsidRPr="00C8205D">
          <w:rPr>
            <w:rFonts w:eastAsiaTheme="minorHAnsi"/>
            <w:color w:val="000000" w:themeColor="text1"/>
            <w:sz w:val="22"/>
            <w:szCs w:val="22"/>
            <w:rPrChange w:id="2589" w:author="Risa" w:date="2021-07-06T14:20:00Z">
              <w:rPr>
                <w:rFonts w:eastAsiaTheme="minorHAnsi"/>
                <w:sz w:val="22"/>
                <w:szCs w:val="22"/>
              </w:rPr>
            </w:rPrChange>
          </w:rPr>
          <w:t xml:space="preserve">)—this </w:t>
        </w:r>
      </w:ins>
      <w:ins w:id="2590" w:author="Jeff" w:date="2021-06-26T01:10:00Z">
        <w:r w:rsidR="001C4289" w:rsidRPr="00C8205D">
          <w:rPr>
            <w:rFonts w:eastAsiaTheme="minorHAnsi"/>
            <w:color w:val="000000" w:themeColor="text1"/>
            <w:sz w:val="22"/>
            <w:szCs w:val="22"/>
            <w:rPrChange w:id="2591" w:author="Risa" w:date="2021-07-06T14:20:00Z">
              <w:rPr>
                <w:rFonts w:eastAsiaTheme="minorHAnsi"/>
                <w:sz w:val="22"/>
                <w:szCs w:val="22"/>
              </w:rPr>
            </w:rPrChange>
          </w:rPr>
          <w:t xml:space="preserve">clustering </w:t>
        </w:r>
      </w:ins>
      <w:ins w:id="2592" w:author="Jeff" w:date="2021-06-24T02:48:00Z">
        <w:r w:rsidR="0074085B" w:rsidRPr="00C8205D">
          <w:rPr>
            <w:rFonts w:eastAsiaTheme="minorHAnsi"/>
            <w:color w:val="000000" w:themeColor="text1"/>
            <w:sz w:val="22"/>
            <w:szCs w:val="22"/>
            <w:rPrChange w:id="2593" w:author="Risa" w:date="2021-07-06T14:20:00Z">
              <w:rPr>
                <w:rFonts w:eastAsiaTheme="minorHAnsi"/>
                <w:sz w:val="22"/>
                <w:szCs w:val="22"/>
              </w:rPr>
            </w:rPrChange>
          </w:rPr>
          <w:t>method served as a surrogate, but inverse, measure for stand density (</w:t>
        </w:r>
        <w:proofErr w:type="spellStart"/>
        <w:r w:rsidR="0074085B" w:rsidRPr="00C8205D">
          <w:rPr>
            <w:color w:val="000000" w:themeColor="text1"/>
            <w:sz w:val="22"/>
            <w:szCs w:val="22"/>
            <w:shd w:val="clear" w:color="auto" w:fill="FFFFFF"/>
            <w:rPrChange w:id="2594" w:author="Risa" w:date="2021-07-06T14:20:00Z">
              <w:rPr>
                <w:color w:val="222222"/>
                <w:sz w:val="22"/>
                <w:szCs w:val="22"/>
                <w:shd w:val="clear" w:color="auto" w:fill="FFFFFF"/>
              </w:rPr>
            </w:rPrChange>
          </w:rPr>
          <w:t>Mosseler</w:t>
        </w:r>
      </w:ins>
      <w:proofErr w:type="spellEnd"/>
      <w:ins w:id="2595" w:author="Risa" w:date="2021-07-06T13:34:00Z">
        <w:r w:rsidR="00DD6AE4" w:rsidRPr="00C8205D">
          <w:rPr>
            <w:color w:val="000000" w:themeColor="text1"/>
            <w:sz w:val="22"/>
            <w:szCs w:val="22"/>
            <w:shd w:val="clear" w:color="auto" w:fill="FFFFFF"/>
            <w:rPrChange w:id="2596" w:author="Risa" w:date="2021-07-06T14:20:00Z">
              <w:rPr>
                <w:color w:val="222222"/>
                <w:sz w:val="22"/>
                <w:szCs w:val="22"/>
                <w:shd w:val="clear" w:color="auto" w:fill="FFFFFF"/>
              </w:rPr>
            </w:rPrChange>
          </w:rPr>
          <w:t xml:space="preserve"> </w:t>
        </w:r>
        <w:r w:rsidR="00DD6AE4" w:rsidRPr="00C8205D">
          <w:rPr>
            <w:i/>
            <w:iCs/>
            <w:color w:val="000000" w:themeColor="text1"/>
            <w:sz w:val="22"/>
            <w:szCs w:val="22"/>
            <w:shd w:val="clear" w:color="auto" w:fill="FFFFFF"/>
            <w:rPrChange w:id="2597" w:author="Risa" w:date="2021-07-06T14:20:00Z">
              <w:rPr>
                <w:color w:val="222222"/>
                <w:sz w:val="22"/>
                <w:szCs w:val="22"/>
                <w:shd w:val="clear" w:color="auto" w:fill="FFFFFF"/>
              </w:rPr>
            </w:rPrChange>
          </w:rPr>
          <w:t>et al</w:t>
        </w:r>
        <w:r w:rsidR="00DD6AE4" w:rsidRPr="00C8205D">
          <w:rPr>
            <w:color w:val="000000" w:themeColor="text1"/>
            <w:sz w:val="22"/>
            <w:szCs w:val="22"/>
            <w:shd w:val="clear" w:color="auto" w:fill="FFFFFF"/>
            <w:rPrChange w:id="2598" w:author="Risa" w:date="2021-07-06T14:20:00Z">
              <w:rPr>
                <w:color w:val="222222"/>
                <w:sz w:val="22"/>
                <w:szCs w:val="22"/>
                <w:shd w:val="clear" w:color="auto" w:fill="FFFFFF"/>
              </w:rPr>
            </w:rPrChange>
          </w:rPr>
          <w:t xml:space="preserve">. </w:t>
        </w:r>
      </w:ins>
      <w:ins w:id="2599" w:author="Jeff" w:date="2021-06-24T02:48:00Z">
        <w:del w:id="2600" w:author="Risa" w:date="2021-07-06T13:34:00Z">
          <w:r w:rsidR="0074085B" w:rsidRPr="00C8205D" w:rsidDel="00DD6AE4">
            <w:rPr>
              <w:color w:val="000000" w:themeColor="text1"/>
              <w:sz w:val="22"/>
              <w:szCs w:val="22"/>
              <w:shd w:val="clear" w:color="auto" w:fill="FFFFFF"/>
              <w:rPrChange w:id="2601" w:author="Risa" w:date="2021-07-06T14:20:00Z">
                <w:rPr>
                  <w:color w:val="222222"/>
                  <w:sz w:val="22"/>
                  <w:szCs w:val="22"/>
                  <w:shd w:val="clear" w:color="auto" w:fill="FFFFFF"/>
                </w:rPr>
              </w:rPrChange>
            </w:rPr>
            <w:delText xml:space="preserve">, Rajora and Major </w:delText>
          </w:r>
        </w:del>
        <w:r w:rsidR="0074085B" w:rsidRPr="00C8205D">
          <w:rPr>
            <w:rFonts w:eastAsiaTheme="minorHAnsi"/>
            <w:color w:val="000000" w:themeColor="text1"/>
            <w:sz w:val="22"/>
            <w:szCs w:val="22"/>
            <w:rPrChange w:id="2602" w:author="Risa" w:date="2021-07-06T14:20:00Z">
              <w:rPr>
                <w:rFonts w:eastAsiaTheme="minorHAnsi"/>
                <w:sz w:val="22"/>
                <w:szCs w:val="22"/>
              </w:rPr>
            </w:rPrChange>
          </w:rPr>
          <w:t>2004).</w:t>
        </w:r>
      </w:ins>
    </w:p>
    <w:p w14:paraId="3C7B0570" w14:textId="40E1BBBF" w:rsidR="004225BF" w:rsidRPr="00C8205D" w:rsidDel="0074085B" w:rsidRDefault="004225BF" w:rsidP="001D7BE7">
      <w:pPr>
        <w:spacing w:line="360" w:lineRule="auto"/>
        <w:rPr>
          <w:del w:id="2603" w:author="Jeff" w:date="2021-06-24T02:48:00Z"/>
          <w:moveTo w:id="2604" w:author="Jeff" w:date="2021-06-23T13:39:00Z"/>
          <w:color w:val="000000" w:themeColor="text1"/>
          <w:sz w:val="22"/>
          <w:szCs w:val="22"/>
          <w:rPrChange w:id="2605" w:author="Risa" w:date="2021-07-06T14:20:00Z">
            <w:rPr>
              <w:del w:id="2606" w:author="Jeff" w:date="2021-06-24T02:48:00Z"/>
              <w:moveTo w:id="2607" w:author="Jeff" w:date="2021-06-23T13:39:00Z"/>
              <w:sz w:val="22"/>
              <w:szCs w:val="22"/>
            </w:rPr>
          </w:rPrChange>
        </w:rPr>
        <w:pPrChange w:id="2608" w:author="Risa" w:date="2021-07-06T13:11:00Z">
          <w:pPr>
            <w:spacing w:after="103" w:line="276" w:lineRule="auto"/>
            <w:jc w:val="both"/>
          </w:pPr>
        </w:pPrChange>
      </w:pPr>
    </w:p>
    <w:moveToRangeEnd w:id="2542"/>
    <w:p w14:paraId="77720203" w14:textId="77777777" w:rsidR="004225BF" w:rsidRPr="00C8205D" w:rsidRDefault="004225BF" w:rsidP="001D7BE7">
      <w:pPr>
        <w:spacing w:line="360" w:lineRule="auto"/>
        <w:rPr>
          <w:color w:val="000000" w:themeColor="text1"/>
          <w:sz w:val="22"/>
          <w:szCs w:val="22"/>
          <w:rPrChange w:id="2609" w:author="Risa" w:date="2021-07-06T14:20:00Z">
            <w:rPr>
              <w:sz w:val="22"/>
              <w:szCs w:val="22"/>
            </w:rPr>
          </w:rPrChange>
        </w:rPr>
        <w:pPrChange w:id="2610" w:author="Risa" w:date="2021-07-06T13:11:00Z">
          <w:pPr>
            <w:spacing w:line="276" w:lineRule="auto"/>
            <w:jc w:val="both"/>
          </w:pPr>
        </w:pPrChange>
      </w:pPr>
    </w:p>
    <w:p w14:paraId="0A068B27" w14:textId="6DF1E3CF" w:rsidR="00AE173C" w:rsidRPr="00C8205D" w:rsidRDefault="003D3CF8" w:rsidP="001D7BE7">
      <w:pPr>
        <w:tabs>
          <w:tab w:val="left" w:pos="720"/>
          <w:tab w:val="left" w:pos="1440"/>
        </w:tabs>
        <w:spacing w:line="360" w:lineRule="auto"/>
        <w:ind w:right="7"/>
        <w:rPr>
          <w:i/>
          <w:color w:val="000000" w:themeColor="text1"/>
          <w:sz w:val="22"/>
          <w:szCs w:val="22"/>
          <w:rPrChange w:id="2611" w:author="Risa" w:date="2021-07-06T14:20:00Z">
            <w:rPr>
              <w:b/>
              <w:bCs/>
              <w:iCs/>
              <w:sz w:val="22"/>
              <w:szCs w:val="22"/>
            </w:rPr>
          </w:rPrChange>
        </w:rPr>
        <w:pPrChange w:id="2612" w:author="Risa" w:date="2021-07-06T13:11:00Z">
          <w:pPr>
            <w:tabs>
              <w:tab w:val="left" w:pos="720"/>
              <w:tab w:val="left" w:pos="1440"/>
            </w:tabs>
            <w:spacing w:after="28" w:line="276" w:lineRule="auto"/>
            <w:ind w:right="7"/>
            <w:jc w:val="both"/>
          </w:pPr>
        </w:pPrChange>
      </w:pPr>
      <w:r w:rsidRPr="00C8205D">
        <w:rPr>
          <w:i/>
          <w:color w:val="000000" w:themeColor="text1"/>
          <w:sz w:val="22"/>
          <w:szCs w:val="22"/>
          <w:rPrChange w:id="2613" w:author="Risa" w:date="2021-07-06T14:20:00Z">
            <w:rPr>
              <w:b/>
              <w:bCs/>
              <w:iCs/>
              <w:sz w:val="22"/>
              <w:szCs w:val="22"/>
            </w:rPr>
          </w:rPrChange>
        </w:rPr>
        <w:t>Statistical</w:t>
      </w:r>
      <w:r w:rsidR="00AE173C" w:rsidRPr="00C8205D">
        <w:rPr>
          <w:i/>
          <w:color w:val="000000" w:themeColor="text1"/>
          <w:sz w:val="22"/>
          <w:szCs w:val="22"/>
          <w:rPrChange w:id="2614" w:author="Risa" w:date="2021-07-06T14:20:00Z">
            <w:rPr>
              <w:b/>
              <w:bCs/>
              <w:iCs/>
              <w:sz w:val="22"/>
              <w:szCs w:val="22"/>
            </w:rPr>
          </w:rPrChange>
        </w:rPr>
        <w:t xml:space="preserve"> Analysis</w:t>
      </w:r>
    </w:p>
    <w:p w14:paraId="6A913F3E" w14:textId="781AF9C1" w:rsidR="00F43A07" w:rsidRPr="00C8205D" w:rsidDel="0074085B" w:rsidRDefault="00AE173C" w:rsidP="001D7BE7">
      <w:pPr>
        <w:spacing w:line="360" w:lineRule="auto"/>
        <w:rPr>
          <w:del w:id="2615" w:author="Jeff" w:date="2021-06-24T02:49:00Z"/>
          <w:color w:val="000000" w:themeColor="text1"/>
          <w:sz w:val="22"/>
          <w:szCs w:val="22"/>
          <w:rPrChange w:id="2616" w:author="Risa" w:date="2021-07-06T14:20:00Z">
            <w:rPr>
              <w:del w:id="2617" w:author="Jeff" w:date="2021-06-24T02:49:00Z"/>
              <w:sz w:val="22"/>
              <w:szCs w:val="22"/>
            </w:rPr>
          </w:rPrChange>
        </w:rPr>
        <w:pPrChange w:id="2618" w:author="Risa" w:date="2021-07-06T13:11:00Z">
          <w:pPr>
            <w:spacing w:after="103" w:line="276" w:lineRule="auto"/>
            <w:jc w:val="both"/>
          </w:pPr>
        </w:pPrChange>
      </w:pPr>
      <w:r w:rsidRPr="00C8205D">
        <w:rPr>
          <w:color w:val="000000" w:themeColor="text1"/>
          <w:sz w:val="22"/>
          <w:szCs w:val="22"/>
          <w:rPrChange w:id="2619" w:author="Risa" w:date="2021-07-06T14:20:00Z">
            <w:rPr>
              <w:sz w:val="22"/>
              <w:szCs w:val="22"/>
            </w:rPr>
          </w:rPrChange>
        </w:rPr>
        <w:t xml:space="preserve">All data were analyzed using a similar linear model structure with elevation </w:t>
      </w:r>
      <w:del w:id="2620" w:author="Nick Smith" w:date="2021-06-30T16:17:00Z">
        <w:r w:rsidRPr="00C8205D" w:rsidDel="00FC6E0F">
          <w:rPr>
            <w:color w:val="000000" w:themeColor="text1"/>
            <w:sz w:val="22"/>
            <w:szCs w:val="22"/>
            <w:rPrChange w:id="2621" w:author="Risa" w:date="2021-07-06T14:20:00Z">
              <w:rPr>
                <w:sz w:val="22"/>
                <w:szCs w:val="22"/>
              </w:rPr>
            </w:rPrChange>
          </w:rPr>
          <w:delText>(high or low)</w:delText>
        </w:r>
      </w:del>
      <w:ins w:id="2622" w:author="Nick Smith" w:date="2021-06-30T16:17:00Z">
        <w:r w:rsidR="00FC6E0F" w:rsidRPr="00C8205D">
          <w:rPr>
            <w:color w:val="000000" w:themeColor="text1"/>
            <w:sz w:val="22"/>
            <w:szCs w:val="22"/>
            <w:rPrChange w:id="2623" w:author="Risa" w:date="2021-07-06T14:20:00Z">
              <w:rPr>
                <w:sz w:val="22"/>
                <w:szCs w:val="22"/>
              </w:rPr>
            </w:rPrChange>
          </w:rPr>
          <w:t>as a continuous independent factor</w:t>
        </w:r>
      </w:ins>
      <w:r w:rsidRPr="00C8205D">
        <w:rPr>
          <w:color w:val="000000" w:themeColor="text1"/>
          <w:sz w:val="22"/>
          <w:szCs w:val="22"/>
          <w:rPrChange w:id="2624" w:author="Risa" w:date="2021-07-06T14:20:00Z">
            <w:rPr>
              <w:sz w:val="22"/>
              <w:szCs w:val="22"/>
            </w:rPr>
          </w:rPrChange>
        </w:rPr>
        <w:t xml:space="preserve"> and presence of the 1947 fire (yes or no) as </w:t>
      </w:r>
      <w:ins w:id="2625" w:author="Nick Smith" w:date="2021-06-30T16:17:00Z">
        <w:r w:rsidR="00FC6E0F" w:rsidRPr="00C8205D">
          <w:rPr>
            <w:color w:val="000000" w:themeColor="text1"/>
            <w:sz w:val="22"/>
            <w:szCs w:val="22"/>
            <w:rPrChange w:id="2626" w:author="Risa" w:date="2021-07-06T14:20:00Z">
              <w:rPr>
                <w:sz w:val="22"/>
                <w:szCs w:val="22"/>
              </w:rPr>
            </w:rPrChange>
          </w:rPr>
          <w:t xml:space="preserve">a </w:t>
        </w:r>
      </w:ins>
      <w:r w:rsidRPr="00C8205D">
        <w:rPr>
          <w:color w:val="000000" w:themeColor="text1"/>
          <w:sz w:val="22"/>
          <w:szCs w:val="22"/>
          <w:rPrChange w:id="2627" w:author="Risa" w:date="2021-07-06T14:20:00Z">
            <w:rPr>
              <w:sz w:val="22"/>
              <w:szCs w:val="22"/>
            </w:rPr>
          </w:rPrChange>
        </w:rPr>
        <w:t xml:space="preserve">categorical </w:t>
      </w:r>
      <w:del w:id="2628" w:author="Nick Smith" w:date="2021-06-30T16:17:00Z">
        <w:r w:rsidRPr="00C8205D" w:rsidDel="00FC6E0F">
          <w:rPr>
            <w:color w:val="000000" w:themeColor="text1"/>
            <w:sz w:val="22"/>
            <w:szCs w:val="22"/>
            <w:rPrChange w:id="2629" w:author="Risa" w:date="2021-07-06T14:20:00Z">
              <w:rPr>
                <w:sz w:val="22"/>
                <w:szCs w:val="22"/>
              </w:rPr>
            </w:rPrChange>
          </w:rPr>
          <w:delText>fixed factors</w:delText>
        </w:r>
      </w:del>
      <w:ins w:id="2630" w:author="Nick Smith" w:date="2021-06-30T16:17:00Z">
        <w:r w:rsidR="00FC6E0F" w:rsidRPr="00C8205D">
          <w:rPr>
            <w:color w:val="000000" w:themeColor="text1"/>
            <w:sz w:val="22"/>
            <w:szCs w:val="22"/>
            <w:rPrChange w:id="2631" w:author="Risa" w:date="2021-07-06T14:20:00Z">
              <w:rPr>
                <w:sz w:val="22"/>
                <w:szCs w:val="22"/>
              </w:rPr>
            </w:rPrChange>
          </w:rPr>
          <w:t>independent factor</w:t>
        </w:r>
      </w:ins>
      <w:r w:rsidRPr="00C8205D">
        <w:rPr>
          <w:color w:val="000000" w:themeColor="text1"/>
          <w:sz w:val="22"/>
          <w:szCs w:val="22"/>
          <w:rPrChange w:id="2632" w:author="Risa" w:date="2021-07-06T14:20:00Z">
            <w:rPr>
              <w:sz w:val="22"/>
              <w:szCs w:val="22"/>
            </w:rPr>
          </w:rPrChange>
        </w:rPr>
        <w:t>. The interaction between elevation and presence of the 1947 fire was also included</w:t>
      </w:r>
      <w:ins w:id="2633" w:author="Nick Smith" w:date="2021-06-30T16:17:00Z">
        <w:r w:rsidR="00FC6E0F" w:rsidRPr="00C8205D">
          <w:rPr>
            <w:color w:val="000000" w:themeColor="text1"/>
            <w:sz w:val="22"/>
            <w:szCs w:val="22"/>
            <w:rPrChange w:id="2634" w:author="Risa" w:date="2021-07-06T14:20:00Z">
              <w:rPr>
                <w:sz w:val="22"/>
                <w:szCs w:val="22"/>
              </w:rPr>
            </w:rPrChange>
          </w:rPr>
          <w:t xml:space="preserve"> as an independent factor</w:t>
        </w:r>
      </w:ins>
      <w:r w:rsidRPr="00C8205D">
        <w:rPr>
          <w:color w:val="000000" w:themeColor="text1"/>
          <w:sz w:val="22"/>
          <w:szCs w:val="22"/>
          <w:rPrChange w:id="2635" w:author="Risa" w:date="2021-07-06T14:20:00Z">
            <w:rPr>
              <w:sz w:val="22"/>
              <w:szCs w:val="22"/>
            </w:rPr>
          </w:rPrChange>
        </w:rPr>
        <w:t xml:space="preserve"> in each model. In total, </w:t>
      </w:r>
      <w:r w:rsidR="005F7DED" w:rsidRPr="00C8205D">
        <w:rPr>
          <w:color w:val="000000" w:themeColor="text1"/>
          <w:sz w:val="22"/>
          <w:szCs w:val="22"/>
          <w:rPrChange w:id="2636" w:author="Risa" w:date="2021-07-06T14:20:00Z">
            <w:rPr>
              <w:sz w:val="22"/>
              <w:szCs w:val="22"/>
            </w:rPr>
          </w:rPrChange>
        </w:rPr>
        <w:t>27</w:t>
      </w:r>
      <w:r w:rsidR="00CF7250" w:rsidRPr="00C8205D">
        <w:rPr>
          <w:color w:val="000000" w:themeColor="text1"/>
          <w:sz w:val="22"/>
          <w:szCs w:val="22"/>
          <w:rPrChange w:id="2637" w:author="Risa" w:date="2021-07-06T14:20:00Z">
            <w:rPr>
              <w:sz w:val="22"/>
              <w:szCs w:val="22"/>
            </w:rPr>
          </w:rPrChange>
        </w:rPr>
        <w:t xml:space="preserve"> </w:t>
      </w:r>
      <w:r w:rsidRPr="00C8205D">
        <w:rPr>
          <w:color w:val="000000" w:themeColor="text1"/>
          <w:sz w:val="22"/>
          <w:szCs w:val="22"/>
          <w:rPrChange w:id="2638" w:author="Risa" w:date="2021-07-06T14:20:00Z">
            <w:rPr>
              <w:sz w:val="22"/>
              <w:szCs w:val="22"/>
            </w:rPr>
          </w:rPrChange>
        </w:rPr>
        <w:t xml:space="preserve">models were fit with the following dependent variables: </w:t>
      </w:r>
      <w:r w:rsidR="005F7DED" w:rsidRPr="00C8205D">
        <w:rPr>
          <w:color w:val="000000" w:themeColor="text1"/>
          <w:sz w:val="22"/>
          <w:szCs w:val="22"/>
          <w:rPrChange w:id="2639" w:author="Risa" w:date="2021-07-06T14:20:00Z">
            <w:rPr>
              <w:color w:val="000000" w:themeColor="text1"/>
              <w:sz w:val="22"/>
              <w:szCs w:val="22"/>
            </w:rPr>
          </w:rPrChange>
        </w:rPr>
        <w:t xml:space="preserve">tree height (m), canopy spread (m), DBH (cm), mean distance between neighbors (m), foliar carbon (C, %), foliar nitrogen (N, %), foliar C/N (unitless), foliar </w:t>
      </w:r>
      <w:r w:rsidR="005F7DED" w:rsidRPr="00C8205D">
        <w:rPr>
          <w:bCs/>
          <w:color w:val="000000" w:themeColor="text1"/>
          <w:sz w:val="22"/>
          <w:szCs w:val="22"/>
          <w:rPrChange w:id="2640" w:author="Risa" w:date="2021-07-06T14:20:00Z">
            <w:rPr>
              <w:bCs/>
              <w:color w:val="000000" w:themeColor="text1"/>
              <w:sz w:val="22"/>
              <w:szCs w:val="22"/>
            </w:rPr>
          </w:rPrChange>
        </w:rPr>
        <w:t>δ</w:t>
      </w:r>
      <w:r w:rsidR="005F7DED" w:rsidRPr="00C8205D">
        <w:rPr>
          <w:bCs/>
          <w:color w:val="000000" w:themeColor="text1"/>
          <w:sz w:val="22"/>
          <w:szCs w:val="22"/>
          <w:vertAlign w:val="superscript"/>
          <w:rPrChange w:id="2641" w:author="Risa" w:date="2021-07-06T14:20:00Z">
            <w:rPr>
              <w:bCs/>
              <w:color w:val="000000" w:themeColor="text1"/>
              <w:sz w:val="22"/>
              <w:szCs w:val="22"/>
              <w:vertAlign w:val="superscript"/>
            </w:rPr>
          </w:rPrChange>
        </w:rPr>
        <w:t>13</w:t>
      </w:r>
      <w:r w:rsidR="005F7DED" w:rsidRPr="00C8205D">
        <w:rPr>
          <w:bCs/>
          <w:color w:val="000000" w:themeColor="text1"/>
          <w:sz w:val="22"/>
          <w:szCs w:val="22"/>
          <w:rPrChange w:id="2642" w:author="Risa" w:date="2021-07-06T14:20:00Z">
            <w:rPr>
              <w:bCs/>
              <w:color w:val="000000" w:themeColor="text1"/>
              <w:sz w:val="22"/>
              <w:szCs w:val="22"/>
            </w:rPr>
          </w:rPrChange>
        </w:rPr>
        <w:t>C</w:t>
      </w:r>
      <w:r w:rsidR="005F7DED" w:rsidRPr="00C8205D">
        <w:rPr>
          <w:color w:val="000000" w:themeColor="text1"/>
          <w:sz w:val="22"/>
          <w:szCs w:val="22"/>
          <w:rPrChange w:id="2643" w:author="Risa" w:date="2021-07-06T14:20:00Z">
            <w:rPr>
              <w:color w:val="000000" w:themeColor="text1"/>
              <w:sz w:val="22"/>
              <w:szCs w:val="22"/>
            </w:rPr>
          </w:rPrChange>
        </w:rPr>
        <w:t xml:space="preserve"> (‰), foliar </w:t>
      </w:r>
      <w:r w:rsidR="005F7DED" w:rsidRPr="00C8205D">
        <w:rPr>
          <w:bCs/>
          <w:color w:val="000000" w:themeColor="text1"/>
          <w:sz w:val="22"/>
          <w:szCs w:val="22"/>
          <w:rPrChange w:id="2644" w:author="Risa" w:date="2021-07-06T14:20:00Z">
            <w:rPr>
              <w:bCs/>
              <w:color w:val="000000" w:themeColor="text1"/>
              <w:sz w:val="22"/>
              <w:szCs w:val="22"/>
            </w:rPr>
          </w:rPrChange>
        </w:rPr>
        <w:t>δ</w:t>
      </w:r>
      <w:r w:rsidR="005F7DED" w:rsidRPr="00C8205D">
        <w:rPr>
          <w:bCs/>
          <w:color w:val="000000" w:themeColor="text1"/>
          <w:sz w:val="22"/>
          <w:szCs w:val="22"/>
          <w:vertAlign w:val="superscript"/>
          <w:rPrChange w:id="2645" w:author="Risa" w:date="2021-07-06T14:20:00Z">
            <w:rPr>
              <w:bCs/>
              <w:color w:val="000000" w:themeColor="text1"/>
              <w:sz w:val="22"/>
              <w:szCs w:val="22"/>
              <w:vertAlign w:val="superscript"/>
            </w:rPr>
          </w:rPrChange>
        </w:rPr>
        <w:t>15</w:t>
      </w:r>
      <w:r w:rsidR="005F7DED" w:rsidRPr="00C8205D">
        <w:rPr>
          <w:bCs/>
          <w:color w:val="000000" w:themeColor="text1"/>
          <w:sz w:val="22"/>
          <w:szCs w:val="22"/>
          <w:rPrChange w:id="2646" w:author="Risa" w:date="2021-07-06T14:20:00Z">
            <w:rPr>
              <w:bCs/>
              <w:color w:val="000000" w:themeColor="text1"/>
              <w:sz w:val="22"/>
              <w:szCs w:val="22"/>
            </w:rPr>
          </w:rPrChange>
        </w:rPr>
        <w:t>N (‰),</w:t>
      </w:r>
      <w:ins w:id="2647" w:author="Risa" w:date="2021-07-06T14:33:00Z">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ins>
      <w:del w:id="2648" w:author="Risa" w:date="2021-07-06T14:33:00Z">
        <w:r w:rsidR="005F7DED" w:rsidRPr="00C8205D" w:rsidDel="00010415">
          <w:rPr>
            <w:bCs/>
            <w:color w:val="000000" w:themeColor="text1"/>
            <w:sz w:val="22"/>
            <w:szCs w:val="22"/>
            <w:rPrChange w:id="2649" w:author="Risa" w:date="2021-07-06T14:20:00Z">
              <w:rPr>
                <w:bCs/>
                <w:color w:val="000000" w:themeColor="text1"/>
                <w:sz w:val="22"/>
                <w:szCs w:val="22"/>
              </w:rPr>
            </w:rPrChange>
          </w:rPr>
          <w:delText xml:space="preserve"> </w:delText>
        </w:r>
      </w:del>
      <w:r w:rsidR="005F7DED" w:rsidRPr="00C8205D">
        <w:rPr>
          <w:color w:val="000000" w:themeColor="text1"/>
          <w:sz w:val="22"/>
          <w:szCs w:val="22"/>
          <w:rPrChange w:id="2650" w:author="Risa" w:date="2021-07-06T14:20:00Z">
            <w:rPr>
              <w:color w:val="000000" w:themeColor="text1"/>
              <w:sz w:val="22"/>
              <w:szCs w:val="22"/>
            </w:rPr>
          </w:rPrChange>
        </w:rPr>
        <w:t xml:space="preserve">foliar </w:t>
      </w:r>
      <w:r w:rsidR="005F7DED" w:rsidRPr="00C8205D">
        <w:rPr>
          <w:bCs/>
          <w:color w:val="000000" w:themeColor="text1"/>
          <w:sz w:val="22"/>
          <w:szCs w:val="22"/>
          <w:rPrChange w:id="2651" w:author="Risa" w:date="2021-07-06T14:20:00Z">
            <w:rPr>
              <w:bCs/>
              <w:color w:val="000000" w:themeColor="text1"/>
              <w:sz w:val="22"/>
              <w:szCs w:val="22"/>
            </w:rPr>
          </w:rPrChange>
        </w:rPr>
        <w:t>calcium (Ca</w:t>
      </w:r>
      <w:r w:rsidR="005F7DED" w:rsidRPr="00C8205D">
        <w:rPr>
          <w:bCs/>
          <w:color w:val="000000" w:themeColor="text1"/>
          <w:sz w:val="22"/>
          <w:szCs w:val="22"/>
          <w:vertAlign w:val="superscript"/>
          <w:rPrChange w:id="2652" w:author="Risa" w:date="2021-07-06T14:20:00Z">
            <w:rPr>
              <w:bCs/>
              <w:color w:val="000000" w:themeColor="text1"/>
              <w:sz w:val="22"/>
              <w:szCs w:val="22"/>
              <w:vertAlign w:val="superscript"/>
            </w:rPr>
          </w:rPrChange>
        </w:rPr>
        <w:t>2+</w:t>
      </w:r>
      <w:r w:rsidR="00812E74" w:rsidRPr="00C8205D">
        <w:rPr>
          <w:bCs/>
          <w:color w:val="000000" w:themeColor="text1"/>
          <w:sz w:val="22"/>
          <w:szCs w:val="22"/>
          <w:rPrChange w:id="2653" w:author="Risa" w:date="2021-07-06T14:20:00Z">
            <w:rPr>
              <w:bCs/>
              <w:color w:val="000000" w:themeColor="text1"/>
              <w:sz w:val="22"/>
              <w:szCs w:val="22"/>
            </w:rPr>
          </w:rPrChange>
        </w:rPr>
        <w:t xml:space="preserve"> %</w:t>
      </w:r>
      <w:r w:rsidR="005F7DED" w:rsidRPr="00C8205D">
        <w:rPr>
          <w:bCs/>
          <w:color w:val="000000" w:themeColor="text1"/>
          <w:sz w:val="22"/>
          <w:szCs w:val="22"/>
          <w:rPrChange w:id="2654" w:author="Risa" w:date="2021-07-06T14:20:00Z">
            <w:rPr>
              <w:bCs/>
              <w:color w:val="000000" w:themeColor="text1"/>
              <w:sz w:val="22"/>
              <w:szCs w:val="22"/>
            </w:rPr>
          </w:rPrChange>
        </w:rPr>
        <w:t xml:space="preserve">), </w:t>
      </w:r>
      <w:ins w:id="2655" w:author="Risa" w:date="2021-07-06T14:34:00Z">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ins>
      <w:r w:rsidR="005F7DED" w:rsidRPr="00C8205D">
        <w:rPr>
          <w:color w:val="000000" w:themeColor="text1"/>
          <w:sz w:val="22"/>
          <w:szCs w:val="22"/>
          <w:rPrChange w:id="2656" w:author="Risa" w:date="2021-07-06T14:20:00Z">
            <w:rPr>
              <w:color w:val="000000" w:themeColor="text1"/>
              <w:sz w:val="22"/>
              <w:szCs w:val="22"/>
            </w:rPr>
          </w:rPrChange>
        </w:rPr>
        <w:t xml:space="preserve">foliar </w:t>
      </w:r>
      <w:r w:rsidR="005F7DED" w:rsidRPr="00C8205D">
        <w:rPr>
          <w:bCs/>
          <w:color w:val="000000" w:themeColor="text1"/>
          <w:sz w:val="22"/>
          <w:szCs w:val="22"/>
          <w:rPrChange w:id="2657" w:author="Risa" w:date="2021-07-06T14:20:00Z">
            <w:rPr>
              <w:bCs/>
              <w:color w:val="000000" w:themeColor="text1"/>
              <w:sz w:val="22"/>
              <w:szCs w:val="22"/>
            </w:rPr>
          </w:rPrChange>
        </w:rPr>
        <w:t xml:space="preserve">phosphorus (P, </w:t>
      </w:r>
      <w:r w:rsidR="00812E74" w:rsidRPr="00C8205D">
        <w:rPr>
          <w:bCs/>
          <w:color w:val="000000" w:themeColor="text1"/>
          <w:sz w:val="22"/>
          <w:szCs w:val="22"/>
          <w:rPrChange w:id="2658" w:author="Risa" w:date="2021-07-06T14:20:00Z">
            <w:rPr>
              <w:bCs/>
              <w:color w:val="000000" w:themeColor="text1"/>
              <w:sz w:val="22"/>
              <w:szCs w:val="22"/>
            </w:rPr>
          </w:rPrChange>
        </w:rPr>
        <w:t>%</w:t>
      </w:r>
      <w:r w:rsidR="005F7DED" w:rsidRPr="00C8205D">
        <w:rPr>
          <w:bCs/>
          <w:color w:val="000000" w:themeColor="text1"/>
          <w:sz w:val="22"/>
          <w:szCs w:val="22"/>
          <w:rPrChange w:id="2659" w:author="Risa" w:date="2021-07-06T14:20:00Z">
            <w:rPr>
              <w:bCs/>
              <w:color w:val="000000" w:themeColor="text1"/>
              <w:sz w:val="22"/>
              <w:szCs w:val="22"/>
            </w:rPr>
          </w:rPrChange>
        </w:rPr>
        <w:t>),</w:t>
      </w:r>
      <w:r w:rsidR="005F7DED" w:rsidRPr="00C8205D">
        <w:rPr>
          <w:color w:val="000000" w:themeColor="text1"/>
          <w:sz w:val="22"/>
          <w:szCs w:val="22"/>
          <w:rPrChange w:id="2660" w:author="Risa" w:date="2021-07-06T14:20:00Z">
            <w:rPr>
              <w:color w:val="000000" w:themeColor="text1"/>
              <w:sz w:val="22"/>
              <w:szCs w:val="22"/>
            </w:rPr>
          </w:rPrChange>
        </w:rPr>
        <w:t xml:space="preserve"> foliar potassium (</w:t>
      </w:r>
      <w:r w:rsidR="005F7DED" w:rsidRPr="00C8205D">
        <w:rPr>
          <w:bCs/>
          <w:color w:val="000000" w:themeColor="text1"/>
          <w:sz w:val="22"/>
          <w:szCs w:val="22"/>
          <w:rPrChange w:id="2661" w:author="Risa" w:date="2021-07-06T14:20:00Z">
            <w:rPr>
              <w:bCs/>
              <w:color w:val="000000" w:themeColor="text1"/>
              <w:sz w:val="22"/>
              <w:szCs w:val="22"/>
            </w:rPr>
          </w:rPrChange>
        </w:rPr>
        <w:t>K</w:t>
      </w:r>
      <w:r w:rsidR="005F7DED" w:rsidRPr="00C8205D">
        <w:rPr>
          <w:bCs/>
          <w:color w:val="000000" w:themeColor="text1"/>
          <w:sz w:val="22"/>
          <w:szCs w:val="22"/>
          <w:vertAlign w:val="superscript"/>
          <w:rPrChange w:id="2662" w:author="Risa" w:date="2021-07-06T14:20:00Z">
            <w:rPr>
              <w:bCs/>
              <w:color w:val="000000" w:themeColor="text1"/>
              <w:sz w:val="22"/>
              <w:szCs w:val="22"/>
              <w:vertAlign w:val="superscript"/>
            </w:rPr>
          </w:rPrChange>
        </w:rPr>
        <w:t>+</w:t>
      </w:r>
      <w:r w:rsidR="005F7DED" w:rsidRPr="00C8205D">
        <w:rPr>
          <w:bCs/>
          <w:color w:val="000000" w:themeColor="text1"/>
          <w:sz w:val="22"/>
          <w:szCs w:val="22"/>
          <w:rPrChange w:id="2663" w:author="Risa" w:date="2021-07-06T14:20:00Z">
            <w:rPr>
              <w:bCs/>
              <w:color w:val="000000" w:themeColor="text1"/>
              <w:sz w:val="22"/>
              <w:szCs w:val="22"/>
            </w:rPr>
          </w:rPrChange>
        </w:rPr>
        <w:t xml:space="preserve">, </w:t>
      </w:r>
      <w:r w:rsidR="00812E74" w:rsidRPr="00C8205D">
        <w:rPr>
          <w:bCs/>
          <w:color w:val="000000" w:themeColor="text1"/>
          <w:sz w:val="22"/>
          <w:szCs w:val="22"/>
          <w:rPrChange w:id="2664" w:author="Risa" w:date="2021-07-06T14:20:00Z">
            <w:rPr>
              <w:bCs/>
              <w:color w:val="000000" w:themeColor="text1"/>
              <w:sz w:val="22"/>
              <w:szCs w:val="22"/>
            </w:rPr>
          </w:rPrChange>
        </w:rPr>
        <w:t>%</w:t>
      </w:r>
      <w:r w:rsidR="005F7DED" w:rsidRPr="00C8205D">
        <w:rPr>
          <w:bCs/>
          <w:color w:val="000000" w:themeColor="text1"/>
          <w:sz w:val="22"/>
          <w:szCs w:val="22"/>
          <w:rPrChange w:id="2665" w:author="Risa" w:date="2021-07-06T14:20:00Z">
            <w:rPr>
              <w:bCs/>
              <w:color w:val="000000" w:themeColor="text1"/>
              <w:sz w:val="22"/>
              <w:szCs w:val="22"/>
            </w:rPr>
          </w:rPrChange>
        </w:rPr>
        <w:t xml:space="preserve">), </w:t>
      </w:r>
      <w:del w:id="2666" w:author="Risa" w:date="2021-07-06T14:34:00Z">
        <w:r w:rsidR="005F7DED" w:rsidRPr="00C8205D" w:rsidDel="00010415">
          <w:rPr>
            <w:color w:val="000000" w:themeColor="text1"/>
            <w:sz w:val="22"/>
            <w:szCs w:val="22"/>
            <w:rPrChange w:id="2667" w:author="Risa" w:date="2021-07-06T14:20:00Z">
              <w:rPr>
                <w:color w:val="000000" w:themeColor="text1"/>
                <w:sz w:val="22"/>
                <w:szCs w:val="22"/>
              </w:rPr>
            </w:rPrChange>
          </w:rPr>
          <w:delText xml:space="preserve">foliar </w:delText>
        </w:r>
        <w:r w:rsidR="005F7DED" w:rsidRPr="00C8205D" w:rsidDel="00010415">
          <w:rPr>
            <w:bCs/>
            <w:color w:val="000000" w:themeColor="text1"/>
            <w:sz w:val="22"/>
            <w:szCs w:val="22"/>
            <w:rPrChange w:id="2668" w:author="Risa" w:date="2021-07-06T14:20:00Z">
              <w:rPr>
                <w:bCs/>
                <w:color w:val="000000" w:themeColor="text1"/>
                <w:sz w:val="22"/>
                <w:szCs w:val="22"/>
              </w:rPr>
            </w:rPrChange>
          </w:rPr>
          <w:delText>magnesium (Mg</w:delText>
        </w:r>
        <w:r w:rsidR="005F7DED" w:rsidRPr="00C8205D" w:rsidDel="00010415">
          <w:rPr>
            <w:bCs/>
            <w:color w:val="000000" w:themeColor="text1"/>
            <w:sz w:val="22"/>
            <w:szCs w:val="22"/>
            <w:vertAlign w:val="superscript"/>
            <w:rPrChange w:id="2669" w:author="Risa" w:date="2021-07-06T14:20:00Z">
              <w:rPr>
                <w:bCs/>
                <w:color w:val="000000" w:themeColor="text1"/>
                <w:sz w:val="22"/>
                <w:szCs w:val="22"/>
                <w:vertAlign w:val="superscript"/>
              </w:rPr>
            </w:rPrChange>
          </w:rPr>
          <w:delText>2+</w:delText>
        </w:r>
        <w:r w:rsidR="005F7DED" w:rsidRPr="00C8205D" w:rsidDel="00010415">
          <w:rPr>
            <w:bCs/>
            <w:color w:val="000000" w:themeColor="text1"/>
            <w:sz w:val="22"/>
            <w:szCs w:val="22"/>
            <w:rPrChange w:id="2670" w:author="Risa" w:date="2021-07-06T14:20:00Z">
              <w:rPr>
                <w:bCs/>
                <w:color w:val="000000" w:themeColor="text1"/>
                <w:sz w:val="22"/>
                <w:szCs w:val="22"/>
              </w:rPr>
            </w:rPrChange>
          </w:rPr>
          <w:delText xml:space="preserve">, </w:delText>
        </w:r>
        <w:r w:rsidR="00812E74" w:rsidRPr="00C8205D" w:rsidDel="00010415">
          <w:rPr>
            <w:bCs/>
            <w:color w:val="000000" w:themeColor="text1"/>
            <w:sz w:val="22"/>
            <w:szCs w:val="22"/>
            <w:rPrChange w:id="2671" w:author="Risa" w:date="2021-07-06T14:20:00Z">
              <w:rPr>
                <w:bCs/>
                <w:color w:val="000000" w:themeColor="text1"/>
                <w:sz w:val="22"/>
                <w:szCs w:val="22"/>
              </w:rPr>
            </w:rPrChange>
          </w:rPr>
          <w:delText>%</w:delText>
        </w:r>
        <w:r w:rsidR="005F7DED" w:rsidRPr="00C8205D" w:rsidDel="00010415">
          <w:rPr>
            <w:bCs/>
            <w:color w:val="000000" w:themeColor="text1"/>
            <w:sz w:val="22"/>
            <w:szCs w:val="22"/>
            <w:rPrChange w:id="2672" w:author="Risa" w:date="2021-07-06T14:20:00Z">
              <w:rPr>
                <w:bCs/>
                <w:color w:val="000000" w:themeColor="text1"/>
                <w:sz w:val="22"/>
                <w:szCs w:val="22"/>
              </w:rPr>
            </w:rPrChange>
          </w:rPr>
          <w:delText xml:space="preserve">), </w:delText>
        </w:r>
      </w:del>
      <w:del w:id="2673" w:author="Risa" w:date="2021-07-06T14:33:00Z">
        <w:r w:rsidR="005F7DED" w:rsidRPr="00C8205D" w:rsidDel="00010415">
          <w:rPr>
            <w:color w:val="000000" w:themeColor="text1"/>
            <w:sz w:val="22"/>
            <w:szCs w:val="22"/>
            <w:rPrChange w:id="2674" w:author="Risa" w:date="2021-07-06T14:20:00Z">
              <w:rPr>
                <w:color w:val="000000" w:themeColor="text1"/>
                <w:sz w:val="22"/>
                <w:szCs w:val="22"/>
              </w:rPr>
            </w:rPrChange>
          </w:rPr>
          <w:delText xml:space="preserve">foliar </w:delText>
        </w:r>
        <w:r w:rsidR="005F7DED" w:rsidRPr="00C8205D" w:rsidDel="00010415">
          <w:rPr>
            <w:bCs/>
            <w:color w:val="000000" w:themeColor="text1"/>
            <w:sz w:val="22"/>
            <w:szCs w:val="22"/>
            <w:rPrChange w:id="2675" w:author="Risa" w:date="2021-07-06T14:20:00Z">
              <w:rPr>
                <w:bCs/>
                <w:color w:val="000000" w:themeColor="text1"/>
                <w:sz w:val="22"/>
                <w:szCs w:val="22"/>
              </w:rPr>
            </w:rPrChange>
          </w:rPr>
          <w:delText>aluminum (Al</w:delText>
        </w:r>
        <w:r w:rsidR="005F7DED" w:rsidRPr="00C8205D" w:rsidDel="00010415">
          <w:rPr>
            <w:bCs/>
            <w:color w:val="000000" w:themeColor="text1"/>
            <w:sz w:val="22"/>
            <w:szCs w:val="22"/>
            <w:vertAlign w:val="superscript"/>
            <w:rPrChange w:id="2676" w:author="Risa" w:date="2021-07-06T14:20:00Z">
              <w:rPr>
                <w:bCs/>
                <w:color w:val="000000" w:themeColor="text1"/>
                <w:sz w:val="22"/>
                <w:szCs w:val="22"/>
                <w:vertAlign w:val="superscript"/>
              </w:rPr>
            </w:rPrChange>
          </w:rPr>
          <w:delText>+</w:delText>
        </w:r>
        <w:r w:rsidR="005F7DED" w:rsidRPr="00C8205D" w:rsidDel="00010415">
          <w:rPr>
            <w:bCs/>
            <w:color w:val="000000" w:themeColor="text1"/>
            <w:sz w:val="22"/>
            <w:szCs w:val="22"/>
            <w:rPrChange w:id="2677" w:author="Risa" w:date="2021-07-06T14:20:00Z">
              <w:rPr>
                <w:bCs/>
                <w:color w:val="000000" w:themeColor="text1"/>
                <w:sz w:val="22"/>
                <w:szCs w:val="22"/>
              </w:rPr>
            </w:rPrChange>
          </w:rPr>
          <w:delText xml:space="preserve">, </w:delText>
        </w:r>
        <w:r w:rsidR="00812E74" w:rsidRPr="00C8205D" w:rsidDel="00010415">
          <w:rPr>
            <w:bCs/>
            <w:color w:val="000000" w:themeColor="text1"/>
            <w:sz w:val="22"/>
            <w:szCs w:val="22"/>
            <w:rPrChange w:id="2678" w:author="Risa" w:date="2021-07-06T14:20:00Z">
              <w:rPr>
                <w:bCs/>
                <w:color w:val="000000" w:themeColor="text1"/>
                <w:sz w:val="22"/>
                <w:szCs w:val="22"/>
              </w:rPr>
            </w:rPrChange>
          </w:rPr>
          <w:delText>ppm</w:delText>
        </w:r>
        <w:r w:rsidR="005F7DED" w:rsidRPr="00C8205D" w:rsidDel="00010415">
          <w:rPr>
            <w:bCs/>
            <w:color w:val="000000" w:themeColor="text1"/>
            <w:sz w:val="22"/>
            <w:szCs w:val="22"/>
            <w:rPrChange w:id="2679" w:author="Risa" w:date="2021-07-06T14:20:00Z">
              <w:rPr>
                <w:bCs/>
                <w:color w:val="000000" w:themeColor="text1"/>
                <w:sz w:val="22"/>
                <w:szCs w:val="22"/>
              </w:rPr>
            </w:rPrChange>
          </w:rPr>
          <w:delText xml:space="preserve">), </w:delText>
        </w:r>
      </w:del>
      <w:r w:rsidR="005F7DED" w:rsidRPr="00C8205D">
        <w:rPr>
          <w:color w:val="000000" w:themeColor="text1"/>
          <w:sz w:val="22"/>
          <w:szCs w:val="22"/>
          <w:rPrChange w:id="2680" w:author="Risa" w:date="2021-07-06T14:20:00Z">
            <w:rPr>
              <w:color w:val="000000" w:themeColor="text1"/>
              <w:sz w:val="22"/>
              <w:szCs w:val="22"/>
            </w:rPr>
          </w:rPrChange>
        </w:rPr>
        <w:t xml:space="preserve">foliar </w:t>
      </w:r>
      <w:r w:rsidR="005F7DED" w:rsidRPr="00C8205D">
        <w:rPr>
          <w:bCs/>
          <w:color w:val="000000" w:themeColor="text1"/>
          <w:sz w:val="22"/>
          <w:szCs w:val="22"/>
          <w:rPrChange w:id="2681" w:author="Risa" w:date="2021-07-06T14:20:00Z">
            <w:rPr>
              <w:bCs/>
              <w:color w:val="000000" w:themeColor="text1"/>
              <w:sz w:val="22"/>
              <w:szCs w:val="22"/>
            </w:rPr>
          </w:rPrChange>
        </w:rPr>
        <w:t xml:space="preserve">zinc (Zn, </w:t>
      </w:r>
      <w:r w:rsidR="00812E74" w:rsidRPr="00C8205D">
        <w:rPr>
          <w:bCs/>
          <w:color w:val="000000" w:themeColor="text1"/>
          <w:sz w:val="22"/>
          <w:szCs w:val="22"/>
          <w:rPrChange w:id="2682" w:author="Risa" w:date="2021-07-06T14:20:00Z">
            <w:rPr>
              <w:bCs/>
              <w:color w:val="000000" w:themeColor="text1"/>
              <w:sz w:val="22"/>
              <w:szCs w:val="22"/>
            </w:rPr>
          </w:rPrChange>
        </w:rPr>
        <w:t>ppm</w:t>
      </w:r>
      <w:r w:rsidR="005F7DED" w:rsidRPr="00C8205D">
        <w:rPr>
          <w:bCs/>
          <w:color w:val="000000" w:themeColor="text1"/>
          <w:sz w:val="22"/>
          <w:szCs w:val="22"/>
          <w:rPrChange w:id="2683" w:author="Risa" w:date="2021-07-06T14:20:00Z">
            <w:rPr>
              <w:bCs/>
              <w:color w:val="000000" w:themeColor="text1"/>
              <w:sz w:val="22"/>
              <w:szCs w:val="22"/>
            </w:rPr>
          </w:rPrChange>
        </w:rPr>
        <w:t xml:space="preserve">), </w:t>
      </w:r>
      <w:r w:rsidR="005F7DED" w:rsidRPr="00C8205D">
        <w:rPr>
          <w:color w:val="000000" w:themeColor="text1"/>
          <w:sz w:val="22"/>
          <w:szCs w:val="22"/>
          <w:rPrChange w:id="2684" w:author="Risa" w:date="2021-07-06T14:20:00Z">
            <w:rPr>
              <w:color w:val="000000" w:themeColor="text1"/>
              <w:sz w:val="22"/>
              <w:szCs w:val="22"/>
            </w:rPr>
          </w:rPrChange>
        </w:rPr>
        <w:t>soil C (</w:t>
      </w:r>
      <w:r w:rsidR="00812E74" w:rsidRPr="00C8205D">
        <w:rPr>
          <w:bCs/>
          <w:color w:val="000000" w:themeColor="text1"/>
          <w:sz w:val="22"/>
          <w:szCs w:val="22"/>
          <w:rPrChange w:id="2685" w:author="Risa" w:date="2021-07-06T14:20:00Z">
            <w:rPr>
              <w:bCs/>
              <w:color w:val="000000" w:themeColor="text1"/>
              <w:sz w:val="22"/>
              <w:szCs w:val="22"/>
            </w:rPr>
          </w:rPrChange>
        </w:rPr>
        <w:t>%</w:t>
      </w:r>
      <w:r w:rsidR="005F7DED" w:rsidRPr="00C8205D">
        <w:rPr>
          <w:color w:val="000000" w:themeColor="text1"/>
          <w:sz w:val="22"/>
          <w:szCs w:val="22"/>
          <w:rPrChange w:id="2686" w:author="Risa" w:date="2021-07-06T14:20:00Z">
            <w:rPr>
              <w:color w:val="000000" w:themeColor="text1"/>
              <w:sz w:val="22"/>
              <w:szCs w:val="22"/>
            </w:rPr>
          </w:rPrChange>
        </w:rPr>
        <w:t>), soil N (</w:t>
      </w:r>
      <w:r w:rsidR="00812E74" w:rsidRPr="00C8205D">
        <w:rPr>
          <w:bCs/>
          <w:color w:val="000000" w:themeColor="text1"/>
          <w:sz w:val="22"/>
          <w:szCs w:val="22"/>
          <w:rPrChange w:id="2687" w:author="Risa" w:date="2021-07-06T14:20:00Z">
            <w:rPr>
              <w:bCs/>
              <w:color w:val="000000" w:themeColor="text1"/>
              <w:sz w:val="22"/>
              <w:szCs w:val="22"/>
            </w:rPr>
          </w:rPrChange>
        </w:rPr>
        <w:t>%</w:t>
      </w:r>
      <w:r w:rsidR="005F7DED" w:rsidRPr="00C8205D">
        <w:rPr>
          <w:color w:val="000000" w:themeColor="text1"/>
          <w:sz w:val="22"/>
          <w:szCs w:val="22"/>
          <w:rPrChange w:id="2688" w:author="Risa" w:date="2021-07-06T14:20:00Z">
            <w:rPr>
              <w:color w:val="000000" w:themeColor="text1"/>
              <w:sz w:val="22"/>
              <w:szCs w:val="22"/>
            </w:rPr>
          </w:rPrChange>
        </w:rPr>
        <w:t>), soil C/N (unitless)</w:t>
      </w:r>
      <w:ins w:id="2689" w:author="Jeff" w:date="2021-06-29T05:14:00Z">
        <w:r w:rsidR="004D610D" w:rsidRPr="00C8205D">
          <w:rPr>
            <w:color w:val="000000" w:themeColor="text1"/>
            <w:sz w:val="22"/>
            <w:szCs w:val="22"/>
            <w:rPrChange w:id="2690" w:author="Risa" w:date="2021-07-06T14:20:00Z">
              <w:rPr>
                <w:color w:val="000000" w:themeColor="text1"/>
                <w:sz w:val="22"/>
                <w:szCs w:val="22"/>
              </w:rPr>
            </w:rPrChange>
          </w:rPr>
          <w:t>,</w:t>
        </w:r>
        <w:r w:rsidR="004D610D" w:rsidRPr="00C8205D">
          <w:rPr>
            <w:color w:val="000000" w:themeColor="text1"/>
            <w:sz w:val="22"/>
            <w:szCs w:val="22"/>
            <w:shd w:val="clear" w:color="auto" w:fill="FFFFFF"/>
            <w:rPrChange w:id="2691" w:author="Risa" w:date="2021-07-06T14:20:00Z">
              <w:rPr>
                <w:color w:val="000000" w:themeColor="text1"/>
                <w:sz w:val="22"/>
                <w:szCs w:val="22"/>
                <w:shd w:val="clear" w:color="auto" w:fill="FFFFFF"/>
              </w:rPr>
            </w:rPrChange>
          </w:rPr>
          <w:t xml:space="preserve"> </w:t>
        </w:r>
      </w:ins>
      <w:ins w:id="2692" w:author="Risa" w:date="2021-07-06T14:33:00Z">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ins>
      <w:ins w:id="2693" w:author="Jeff" w:date="2021-06-29T05:14:00Z">
        <w:r w:rsidR="004D610D" w:rsidRPr="00C8205D">
          <w:rPr>
            <w:color w:val="000000" w:themeColor="text1"/>
            <w:sz w:val="22"/>
            <w:szCs w:val="22"/>
            <w:shd w:val="clear" w:color="auto" w:fill="FFFFFF"/>
            <w:rPrChange w:id="2694" w:author="Risa" w:date="2021-07-06T14:20:00Z">
              <w:rPr>
                <w:color w:val="000000" w:themeColor="text1"/>
                <w:sz w:val="22"/>
                <w:szCs w:val="22"/>
                <w:shd w:val="clear" w:color="auto" w:fill="FFFFFF"/>
              </w:rPr>
            </w:rPrChange>
          </w:rPr>
          <w:t xml:space="preserve">soil </w:t>
        </w:r>
        <w:r w:rsidR="004D610D" w:rsidRPr="00C8205D">
          <w:rPr>
            <w:bCs/>
            <w:color w:val="000000" w:themeColor="text1"/>
            <w:sz w:val="22"/>
            <w:szCs w:val="22"/>
            <w:rPrChange w:id="2695" w:author="Risa" w:date="2021-07-06T14:20:00Z">
              <w:rPr>
                <w:bCs/>
                <w:color w:val="000000" w:themeColor="text1"/>
                <w:sz w:val="22"/>
                <w:szCs w:val="22"/>
              </w:rPr>
            </w:rPrChange>
          </w:rPr>
          <w:t>Ca</w:t>
        </w:r>
        <w:r w:rsidR="004D610D" w:rsidRPr="00C8205D">
          <w:rPr>
            <w:bCs/>
            <w:color w:val="000000" w:themeColor="text1"/>
            <w:sz w:val="22"/>
            <w:szCs w:val="22"/>
            <w:vertAlign w:val="superscript"/>
            <w:rPrChange w:id="2696" w:author="Risa" w:date="2021-07-06T14:20:00Z">
              <w:rPr>
                <w:bCs/>
                <w:color w:val="000000" w:themeColor="text1"/>
                <w:sz w:val="22"/>
                <w:szCs w:val="22"/>
                <w:vertAlign w:val="superscript"/>
              </w:rPr>
            </w:rPrChange>
          </w:rPr>
          <w:t>2+</w:t>
        </w:r>
      </w:ins>
      <w:ins w:id="2697" w:author="Risa" w:date="2021-07-06T13:27:00Z">
        <w:r w:rsidR="00C05703" w:rsidRPr="00C8205D">
          <w:rPr>
            <w:bCs/>
            <w:color w:val="000000" w:themeColor="text1"/>
            <w:sz w:val="22"/>
            <w:szCs w:val="22"/>
            <w:rPrChange w:id="2698" w:author="Risa" w:date="2021-07-06T14:20:00Z">
              <w:rPr>
                <w:bCs/>
                <w:color w:val="000000" w:themeColor="text1"/>
                <w:sz w:val="22"/>
                <w:szCs w:val="22"/>
              </w:rPr>
            </w:rPrChange>
          </w:rPr>
          <w:t xml:space="preserve"> (</w:t>
        </w:r>
        <w:r w:rsidR="00C05703" w:rsidRPr="00C8205D">
          <w:rPr>
            <w:bCs/>
            <w:color w:val="000000" w:themeColor="text1"/>
            <w:sz w:val="22"/>
            <w:szCs w:val="22"/>
            <w:rPrChange w:id="2699" w:author="Risa" w:date="2021-07-06T14:20:00Z">
              <w:rPr>
                <w:bCs/>
                <w:color w:val="000000" w:themeColor="text1"/>
                <w:sz w:val="22"/>
                <w:szCs w:val="22"/>
              </w:rPr>
            </w:rPrChange>
          </w:rPr>
          <w:t>%)</w:t>
        </w:r>
      </w:ins>
      <w:ins w:id="2700" w:author="Jeff" w:date="2021-06-29T05:14:00Z">
        <w:r w:rsidR="004D610D" w:rsidRPr="00C8205D">
          <w:rPr>
            <w:bCs/>
            <w:color w:val="000000" w:themeColor="text1"/>
            <w:sz w:val="22"/>
            <w:szCs w:val="22"/>
            <w:rPrChange w:id="2701" w:author="Risa" w:date="2021-07-06T14:20:00Z">
              <w:rPr>
                <w:bCs/>
                <w:color w:val="000000" w:themeColor="text1"/>
                <w:sz w:val="22"/>
                <w:szCs w:val="22"/>
              </w:rPr>
            </w:rPrChange>
          </w:rPr>
          <w:t xml:space="preserve">, </w:t>
        </w:r>
      </w:ins>
      <w:ins w:id="2702" w:author="Risa" w:date="2021-07-06T14:34:00Z">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ins>
      <w:ins w:id="2703" w:author="Risa" w:date="2021-07-06T13:26:00Z">
        <w:r w:rsidR="00C05703" w:rsidRPr="00C8205D">
          <w:rPr>
            <w:bCs/>
            <w:color w:val="000000" w:themeColor="text1"/>
            <w:sz w:val="22"/>
            <w:szCs w:val="22"/>
            <w:rPrChange w:id="2704" w:author="Risa" w:date="2021-07-06T14:20:00Z">
              <w:rPr>
                <w:bCs/>
                <w:color w:val="000000" w:themeColor="text1"/>
                <w:sz w:val="22"/>
                <w:szCs w:val="22"/>
              </w:rPr>
            </w:rPrChange>
          </w:rPr>
          <w:t xml:space="preserve">soil </w:t>
        </w:r>
      </w:ins>
      <w:ins w:id="2705" w:author="Jeff" w:date="2021-06-29T05:14:00Z">
        <w:r w:rsidR="004D610D" w:rsidRPr="00C8205D">
          <w:rPr>
            <w:color w:val="000000" w:themeColor="text1"/>
            <w:sz w:val="22"/>
            <w:szCs w:val="22"/>
            <w:shd w:val="clear" w:color="auto" w:fill="FFFFFF"/>
            <w:rPrChange w:id="2706" w:author="Risa" w:date="2021-07-06T14:20:00Z">
              <w:rPr>
                <w:color w:val="000000" w:themeColor="text1"/>
                <w:sz w:val="22"/>
                <w:szCs w:val="22"/>
                <w:shd w:val="clear" w:color="auto" w:fill="FFFFFF"/>
              </w:rPr>
            </w:rPrChange>
          </w:rPr>
          <w:t>P</w:t>
        </w:r>
      </w:ins>
      <w:ins w:id="2707" w:author="Risa" w:date="2021-07-06T13:27:00Z">
        <w:r w:rsidR="00C05703" w:rsidRPr="00C8205D">
          <w:rPr>
            <w:color w:val="000000" w:themeColor="text1"/>
            <w:sz w:val="22"/>
            <w:szCs w:val="22"/>
            <w:shd w:val="clear" w:color="auto" w:fill="FFFFFF"/>
            <w:rPrChange w:id="2708" w:author="Risa" w:date="2021-07-06T14:20:00Z">
              <w:rPr>
                <w:color w:val="000000" w:themeColor="text1"/>
                <w:sz w:val="22"/>
                <w:szCs w:val="22"/>
                <w:shd w:val="clear" w:color="auto" w:fill="FFFFFF"/>
              </w:rPr>
            </w:rPrChange>
          </w:rPr>
          <w:t xml:space="preserve"> (%)</w:t>
        </w:r>
      </w:ins>
      <w:ins w:id="2709" w:author="Jeff" w:date="2021-06-29T05:14:00Z">
        <w:r w:rsidR="004D610D" w:rsidRPr="00C8205D">
          <w:rPr>
            <w:color w:val="000000" w:themeColor="text1"/>
            <w:sz w:val="22"/>
            <w:szCs w:val="22"/>
            <w:shd w:val="clear" w:color="auto" w:fill="FFFFFF"/>
            <w:rPrChange w:id="2710" w:author="Risa" w:date="2021-07-06T14:20:00Z">
              <w:rPr>
                <w:color w:val="000000" w:themeColor="text1"/>
                <w:sz w:val="22"/>
                <w:szCs w:val="22"/>
                <w:shd w:val="clear" w:color="auto" w:fill="FFFFFF"/>
              </w:rPr>
            </w:rPrChange>
          </w:rPr>
          <w:t xml:space="preserve">, </w:t>
        </w:r>
      </w:ins>
      <w:ins w:id="2711" w:author="Risa" w:date="2021-07-06T14:33:00Z">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(%),and </w:t>
        </w:r>
      </w:ins>
      <w:ins w:id="2712" w:author="Jeff" w:date="2021-06-29T05:14:00Z">
        <w:del w:id="2713" w:author="Risa" w:date="2021-07-06T14:33:00Z">
          <w:r w:rsidR="004D610D" w:rsidRPr="00C8205D" w:rsidDel="00010415">
            <w:rPr>
              <w:color w:val="000000" w:themeColor="text1"/>
              <w:sz w:val="22"/>
              <w:szCs w:val="22"/>
              <w:shd w:val="clear" w:color="auto" w:fill="FFFFFF"/>
              <w:rPrChange w:id="2714" w:author="Risa" w:date="2021-07-06T14:20:00Z">
                <w:rPr>
                  <w:color w:val="000000" w:themeColor="text1"/>
                  <w:sz w:val="22"/>
                  <w:szCs w:val="22"/>
                  <w:shd w:val="clear" w:color="auto" w:fill="FFFFFF"/>
                </w:rPr>
              </w:rPrChange>
            </w:rPr>
            <w:delText>Al</w:delText>
          </w:r>
          <w:r w:rsidR="004D610D" w:rsidRPr="00C8205D" w:rsidDel="00010415">
            <w:rPr>
              <w:color w:val="000000" w:themeColor="text1"/>
              <w:sz w:val="22"/>
              <w:szCs w:val="22"/>
              <w:shd w:val="clear" w:color="auto" w:fill="FFFFFF"/>
              <w:vertAlign w:val="superscript"/>
              <w:rPrChange w:id="2715" w:author="Risa" w:date="2021-07-06T14:20:00Z">
                <w:rPr>
                  <w:color w:val="000000" w:themeColor="text1"/>
                  <w:sz w:val="22"/>
                  <w:szCs w:val="22"/>
                  <w:shd w:val="clear" w:color="auto" w:fill="FFFFFF"/>
                  <w:vertAlign w:val="superscript"/>
                </w:rPr>
              </w:rPrChange>
            </w:rPr>
            <w:delText>+</w:delText>
          </w:r>
          <w:r w:rsidR="004D610D" w:rsidRPr="00C8205D" w:rsidDel="00010415">
            <w:rPr>
              <w:color w:val="000000" w:themeColor="text1"/>
              <w:sz w:val="22"/>
              <w:szCs w:val="22"/>
              <w:shd w:val="clear" w:color="auto" w:fill="FFFFFF"/>
              <w:rPrChange w:id="2716" w:author="Risa" w:date="2021-07-06T14:20:00Z">
                <w:rPr>
                  <w:color w:val="000000" w:themeColor="text1"/>
                  <w:sz w:val="22"/>
                  <w:szCs w:val="22"/>
                  <w:shd w:val="clear" w:color="auto" w:fill="FFFFFF"/>
                </w:rPr>
              </w:rPrChange>
            </w:rPr>
            <w:delText xml:space="preserve">, </w:delText>
          </w:r>
        </w:del>
      </w:ins>
      <w:ins w:id="2717" w:author="Risa" w:date="2021-07-06T13:26:00Z">
        <w:r w:rsidR="00C05703" w:rsidRPr="00C8205D">
          <w:rPr>
            <w:color w:val="000000" w:themeColor="text1"/>
            <w:sz w:val="22"/>
            <w:szCs w:val="22"/>
            <w:shd w:val="clear" w:color="auto" w:fill="FFFFFF"/>
            <w:rPrChange w:id="2718" w:author="Risa" w:date="2021-07-06T14:20:00Z">
              <w:rPr>
                <w:color w:val="000000" w:themeColor="text1"/>
                <w:sz w:val="22"/>
                <w:szCs w:val="22"/>
                <w:shd w:val="clear" w:color="auto" w:fill="FFFFFF"/>
              </w:rPr>
            </w:rPrChange>
          </w:rPr>
          <w:t xml:space="preserve">soil </w:t>
        </w:r>
      </w:ins>
      <w:ins w:id="2719" w:author="Jeff" w:date="2021-06-29T05:14:00Z">
        <w:r w:rsidR="004D610D" w:rsidRPr="00C8205D">
          <w:rPr>
            <w:color w:val="000000" w:themeColor="text1"/>
            <w:sz w:val="22"/>
            <w:szCs w:val="22"/>
            <w:shd w:val="clear" w:color="auto" w:fill="FFFFFF"/>
            <w:rPrChange w:id="2720" w:author="Risa" w:date="2021-07-06T14:20:00Z">
              <w:rPr>
                <w:color w:val="000000" w:themeColor="text1"/>
                <w:sz w:val="22"/>
                <w:szCs w:val="22"/>
                <w:shd w:val="clear" w:color="auto" w:fill="FFFFFF"/>
              </w:rPr>
            </w:rPrChange>
          </w:rPr>
          <w:t>Zn</w:t>
        </w:r>
      </w:ins>
      <w:ins w:id="2721" w:author="Risa" w:date="2021-07-06T13:27:00Z">
        <w:r w:rsidR="00C05703" w:rsidRPr="00C8205D">
          <w:rPr>
            <w:color w:val="000000" w:themeColor="text1"/>
            <w:sz w:val="22"/>
            <w:szCs w:val="22"/>
            <w:shd w:val="clear" w:color="auto" w:fill="FFFFFF"/>
            <w:rPrChange w:id="2722" w:author="Risa" w:date="2021-07-06T14:20:00Z">
              <w:rPr>
                <w:color w:val="000000" w:themeColor="text1"/>
                <w:sz w:val="22"/>
                <w:szCs w:val="22"/>
                <w:shd w:val="clear" w:color="auto" w:fill="FFFFFF"/>
              </w:rPr>
            </w:rPrChange>
          </w:rPr>
          <w:t xml:space="preserve"> (ppm)</w:t>
        </w:r>
      </w:ins>
      <w:ins w:id="2723" w:author="Jeff" w:date="2021-06-29T05:14:00Z">
        <w:r w:rsidR="004D610D" w:rsidRPr="00C8205D">
          <w:rPr>
            <w:color w:val="000000" w:themeColor="text1"/>
            <w:sz w:val="22"/>
            <w:szCs w:val="22"/>
            <w:shd w:val="clear" w:color="auto" w:fill="FFFFFF"/>
            <w:rPrChange w:id="2724" w:author="Risa" w:date="2021-07-06T14:20:00Z">
              <w:rPr>
                <w:color w:val="000000" w:themeColor="text1"/>
                <w:sz w:val="22"/>
                <w:szCs w:val="22"/>
                <w:shd w:val="clear" w:color="auto" w:fill="FFFFFF"/>
              </w:rPr>
            </w:rPrChange>
          </w:rPr>
          <w:t xml:space="preserve">, </w:t>
        </w:r>
      </w:ins>
      <w:del w:id="2725" w:author="Risa" w:date="2021-07-06T13:24:00Z">
        <w:r w:rsidR="00F661CC" w:rsidRPr="00C8205D" w:rsidDel="00DB64B2">
          <w:rPr>
            <w:bCs/>
            <w:color w:val="000000" w:themeColor="text1"/>
            <w:sz w:val="22"/>
            <w:szCs w:val="22"/>
            <w:rPrChange w:id="2726" w:author="Risa" w:date="2021-07-06T14:20:00Z">
              <w:rPr>
                <w:bCs/>
                <w:color w:val="000000" w:themeColor="text1"/>
                <w:sz w:val="22"/>
                <w:szCs w:val="22"/>
              </w:rPr>
            </w:rPrChange>
          </w:rPr>
          <w:delText xml:space="preserve"> </w:delText>
        </w:r>
      </w:del>
      <w:r w:rsidR="00F661CC" w:rsidRPr="00C8205D">
        <w:rPr>
          <w:bCs/>
          <w:color w:val="000000" w:themeColor="text1"/>
          <w:sz w:val="22"/>
          <w:szCs w:val="22"/>
          <w:rPrChange w:id="2727" w:author="Risa" w:date="2021-07-06T14:20:00Z">
            <w:rPr>
              <w:bCs/>
              <w:color w:val="000000" w:themeColor="text1"/>
              <w:sz w:val="22"/>
              <w:szCs w:val="22"/>
            </w:rPr>
          </w:rPrChange>
        </w:rPr>
        <w:t>and</w:t>
      </w:r>
      <w:r w:rsidR="005F7DED" w:rsidRPr="00C8205D">
        <w:rPr>
          <w:bCs/>
          <w:color w:val="000000" w:themeColor="text1"/>
          <w:sz w:val="22"/>
          <w:szCs w:val="22"/>
          <w:rPrChange w:id="2728" w:author="Risa" w:date="2021-07-06T14:20:00Z">
            <w:rPr>
              <w:bCs/>
              <w:color w:val="000000" w:themeColor="text1"/>
              <w:sz w:val="22"/>
              <w:szCs w:val="22"/>
            </w:rPr>
          </w:rPrChange>
        </w:rPr>
        <w:t xml:space="preserve"> </w:t>
      </w:r>
      <w:r w:rsidR="005F7DED" w:rsidRPr="00C8205D">
        <w:rPr>
          <w:color w:val="000000" w:themeColor="text1"/>
          <w:sz w:val="22"/>
          <w:szCs w:val="22"/>
          <w:rPrChange w:id="2729" w:author="Risa" w:date="2021-07-06T14:20:00Z">
            <w:rPr>
              <w:color w:val="000000" w:themeColor="text1"/>
              <w:sz w:val="22"/>
              <w:szCs w:val="22"/>
            </w:rPr>
          </w:rPrChange>
        </w:rPr>
        <w:t xml:space="preserve">soil </w:t>
      </w:r>
      <w:r w:rsidR="005F7DED" w:rsidRPr="00C8205D">
        <w:rPr>
          <w:bCs/>
          <w:color w:val="000000" w:themeColor="text1"/>
          <w:sz w:val="22"/>
          <w:szCs w:val="22"/>
          <w:rPrChange w:id="2730" w:author="Risa" w:date="2021-07-06T14:20:00Z">
            <w:rPr>
              <w:bCs/>
              <w:color w:val="000000" w:themeColor="text1"/>
              <w:sz w:val="22"/>
              <w:szCs w:val="22"/>
            </w:rPr>
          </w:rPrChange>
        </w:rPr>
        <w:t>water retention (%)</w:t>
      </w:r>
      <w:r w:rsidR="00F661CC" w:rsidRPr="00C8205D">
        <w:rPr>
          <w:bCs/>
          <w:color w:val="000000" w:themeColor="text1"/>
          <w:sz w:val="22"/>
          <w:szCs w:val="22"/>
          <w:rPrChange w:id="2731" w:author="Risa" w:date="2021-07-06T14:20:00Z">
            <w:rPr>
              <w:bCs/>
              <w:color w:val="000000" w:themeColor="text1"/>
              <w:sz w:val="22"/>
              <w:szCs w:val="22"/>
            </w:rPr>
          </w:rPrChange>
        </w:rPr>
        <w:t xml:space="preserve">. </w:t>
      </w:r>
      <w:r w:rsidR="00CF7250" w:rsidRPr="00C8205D">
        <w:rPr>
          <w:color w:val="000000" w:themeColor="text1"/>
          <w:sz w:val="22"/>
          <w:szCs w:val="22"/>
          <w:shd w:val="clear" w:color="auto" w:fill="FFFFFF"/>
          <w:rPrChange w:id="2732" w:author="Risa" w:date="2021-07-06T14:20:00Z">
            <w:rPr>
              <w:color w:val="000000" w:themeColor="text1"/>
              <w:sz w:val="22"/>
              <w:szCs w:val="22"/>
              <w:shd w:val="clear" w:color="auto" w:fill="FFFFFF"/>
            </w:rPr>
          </w:rPrChange>
        </w:rPr>
        <w:t>Tree height, canopy spread, DBH, foliar P, foliar K</w:t>
      </w:r>
      <w:r w:rsidR="00C36884" w:rsidRPr="00C8205D">
        <w:rPr>
          <w:color w:val="000000" w:themeColor="text1"/>
          <w:sz w:val="22"/>
          <w:szCs w:val="22"/>
          <w:shd w:val="clear" w:color="auto" w:fill="FFFFFF"/>
          <w:vertAlign w:val="superscript"/>
          <w:rPrChange w:id="2733" w:author="Risa" w:date="2021-07-06T14:20:00Z">
            <w:rPr>
              <w:color w:val="000000" w:themeColor="text1"/>
              <w:sz w:val="22"/>
              <w:szCs w:val="22"/>
              <w:shd w:val="clear" w:color="auto" w:fill="FFFFFF"/>
              <w:vertAlign w:val="superscript"/>
            </w:rPr>
          </w:rPrChange>
        </w:rPr>
        <w:t>+</w:t>
      </w:r>
      <w:r w:rsidR="00CF7250" w:rsidRPr="00C8205D">
        <w:rPr>
          <w:color w:val="000000" w:themeColor="text1"/>
          <w:sz w:val="22"/>
          <w:szCs w:val="22"/>
          <w:shd w:val="clear" w:color="auto" w:fill="FFFFFF"/>
          <w:rPrChange w:id="2734" w:author="Risa" w:date="2021-07-06T14:20:00Z">
            <w:rPr>
              <w:color w:val="000000" w:themeColor="text1"/>
              <w:sz w:val="22"/>
              <w:szCs w:val="22"/>
              <w:shd w:val="clear" w:color="auto" w:fill="FFFFFF"/>
            </w:rPr>
          </w:rPrChange>
        </w:rPr>
        <w:t>, foliar Zn</w:t>
      </w:r>
      <w:r w:rsidR="00C65235" w:rsidRPr="00C8205D">
        <w:rPr>
          <w:color w:val="000000" w:themeColor="text1"/>
          <w:sz w:val="22"/>
          <w:szCs w:val="22"/>
          <w:shd w:val="clear" w:color="auto" w:fill="FFFFFF"/>
          <w:rPrChange w:id="2735" w:author="Risa" w:date="2021-07-06T14:20:00Z">
            <w:rPr>
              <w:color w:val="000000" w:themeColor="text1"/>
              <w:sz w:val="22"/>
              <w:szCs w:val="22"/>
              <w:shd w:val="clear" w:color="auto" w:fill="FFFFFF"/>
            </w:rPr>
          </w:rPrChange>
        </w:rPr>
        <w:t xml:space="preserve"> </w:t>
      </w:r>
      <w:r w:rsidR="00CF7250" w:rsidRPr="00C8205D">
        <w:rPr>
          <w:color w:val="000000" w:themeColor="text1"/>
          <w:sz w:val="22"/>
          <w:szCs w:val="22"/>
          <w:shd w:val="clear" w:color="auto" w:fill="FFFFFF"/>
          <w:rPrChange w:id="2736" w:author="Risa" w:date="2021-07-06T14:20:00Z">
            <w:rPr>
              <w:color w:val="000000" w:themeColor="text1"/>
              <w:sz w:val="22"/>
              <w:szCs w:val="22"/>
              <w:shd w:val="clear" w:color="auto" w:fill="FFFFFF"/>
            </w:rPr>
          </w:rPrChange>
        </w:rPr>
        <w:t>and soil C</w:t>
      </w:r>
      <w:r w:rsidR="00C36884" w:rsidRPr="00C8205D">
        <w:rPr>
          <w:color w:val="000000" w:themeColor="text1"/>
          <w:sz w:val="22"/>
          <w:szCs w:val="22"/>
          <w:shd w:val="clear" w:color="auto" w:fill="FFFFFF"/>
          <w:rPrChange w:id="2737" w:author="Risa" w:date="2021-07-06T14:20:00Z">
            <w:rPr>
              <w:color w:val="000000" w:themeColor="text1"/>
              <w:sz w:val="22"/>
              <w:szCs w:val="22"/>
              <w:shd w:val="clear" w:color="auto" w:fill="FFFFFF"/>
            </w:rPr>
          </w:rPrChange>
        </w:rPr>
        <w:t>/</w:t>
      </w:r>
      <w:r w:rsidR="00CF7250" w:rsidRPr="00C8205D">
        <w:rPr>
          <w:color w:val="000000" w:themeColor="text1"/>
          <w:sz w:val="22"/>
          <w:szCs w:val="22"/>
          <w:shd w:val="clear" w:color="auto" w:fill="FFFFFF"/>
          <w:rPrChange w:id="2738" w:author="Risa" w:date="2021-07-06T14:20:00Z">
            <w:rPr>
              <w:color w:val="000000" w:themeColor="text1"/>
              <w:sz w:val="22"/>
              <w:szCs w:val="22"/>
              <w:shd w:val="clear" w:color="auto" w:fill="FFFFFF"/>
            </w:rPr>
          </w:rPrChange>
        </w:rPr>
        <w:t>N</w:t>
      </w:r>
      <w:r w:rsidRPr="00C8205D">
        <w:rPr>
          <w:color w:val="000000" w:themeColor="text1"/>
          <w:sz w:val="22"/>
          <w:szCs w:val="22"/>
          <w:rPrChange w:id="2739" w:author="Risa" w:date="2021-07-06T14:20:00Z">
            <w:rPr>
              <w:sz w:val="22"/>
              <w:szCs w:val="22"/>
            </w:rPr>
          </w:rPrChange>
        </w:rPr>
        <w:t xml:space="preserve"> </w:t>
      </w:r>
      <w:r w:rsidR="004548C9" w:rsidRPr="00C8205D">
        <w:rPr>
          <w:color w:val="000000" w:themeColor="text1"/>
          <w:sz w:val="22"/>
          <w:szCs w:val="22"/>
          <w:rPrChange w:id="2740" w:author="Risa" w:date="2021-07-06T14:20:00Z">
            <w:rPr>
              <w:sz w:val="22"/>
              <w:szCs w:val="22"/>
            </w:rPr>
          </w:rPrChange>
        </w:rPr>
        <w:t xml:space="preserve">were </w:t>
      </w:r>
      <w:r w:rsidRPr="00C8205D">
        <w:rPr>
          <w:color w:val="000000" w:themeColor="text1"/>
          <w:sz w:val="22"/>
          <w:szCs w:val="22"/>
          <w:rPrChange w:id="2741" w:author="Risa" w:date="2021-07-06T14:20:00Z">
            <w:rPr>
              <w:sz w:val="22"/>
              <w:szCs w:val="22"/>
            </w:rPr>
          </w:rPrChange>
        </w:rPr>
        <w:t>log transformed to meet model assumptions of normality and heterogeneity of variances</w:t>
      </w:r>
      <w:ins w:id="2742" w:author="Nick Smith" w:date="2021-06-30T16:18:00Z">
        <w:r w:rsidR="00EC5B95" w:rsidRPr="00C8205D">
          <w:rPr>
            <w:color w:val="000000" w:themeColor="text1"/>
            <w:sz w:val="22"/>
            <w:szCs w:val="22"/>
            <w:rPrChange w:id="2743" w:author="Risa" w:date="2021-07-06T14:20:00Z">
              <w:rPr>
                <w:sz w:val="22"/>
                <w:szCs w:val="22"/>
              </w:rPr>
            </w:rPrChange>
          </w:rPr>
          <w:t>, while</w:t>
        </w:r>
      </w:ins>
      <w:del w:id="2744" w:author="Nick Smith" w:date="2021-06-30T16:18:00Z">
        <w:r w:rsidRPr="00C8205D" w:rsidDel="00EC5B95">
          <w:rPr>
            <w:color w:val="000000" w:themeColor="text1"/>
            <w:sz w:val="22"/>
            <w:szCs w:val="22"/>
            <w:rPrChange w:id="2745" w:author="Risa" w:date="2021-07-06T14:20:00Z">
              <w:rPr>
                <w:sz w:val="22"/>
                <w:szCs w:val="22"/>
              </w:rPr>
            </w:rPrChange>
          </w:rPr>
          <w:delText>.</w:delText>
        </w:r>
      </w:del>
      <w:r w:rsidR="00CF7250" w:rsidRPr="00C8205D">
        <w:rPr>
          <w:color w:val="000000" w:themeColor="text1"/>
          <w:sz w:val="22"/>
          <w:szCs w:val="22"/>
          <w:rPrChange w:id="2746" w:author="Risa" w:date="2021-07-06T14:20:00Z">
            <w:rPr>
              <w:sz w:val="22"/>
              <w:szCs w:val="22"/>
            </w:rPr>
          </w:rPrChange>
        </w:rPr>
        <w:t xml:space="preserve"> </w:t>
      </w:r>
      <w:del w:id="2747" w:author="Nick Smith" w:date="2021-06-30T16:18:00Z">
        <w:r w:rsidR="00CF7250" w:rsidRPr="00C8205D" w:rsidDel="00EC5B95">
          <w:rPr>
            <w:color w:val="000000" w:themeColor="text1"/>
            <w:sz w:val="22"/>
            <w:szCs w:val="22"/>
            <w:rPrChange w:id="2748" w:author="Risa" w:date="2021-07-06T14:20:00Z">
              <w:rPr>
                <w:sz w:val="22"/>
                <w:szCs w:val="22"/>
              </w:rPr>
            </w:rPrChange>
          </w:rPr>
          <w:delText xml:space="preserve">Soil </w:delText>
        </w:r>
      </w:del>
      <w:ins w:id="2749" w:author="Nick Smith" w:date="2021-06-30T16:18:00Z">
        <w:r w:rsidR="00EC5B95" w:rsidRPr="00C8205D">
          <w:rPr>
            <w:color w:val="000000" w:themeColor="text1"/>
            <w:sz w:val="22"/>
            <w:szCs w:val="22"/>
            <w:rPrChange w:id="2750" w:author="Risa" w:date="2021-07-06T14:20:00Z">
              <w:rPr>
                <w:sz w:val="22"/>
                <w:szCs w:val="22"/>
              </w:rPr>
            </w:rPrChange>
          </w:rPr>
          <w:t xml:space="preserve">soil </w:t>
        </w:r>
      </w:ins>
      <w:r w:rsidR="00CF7250" w:rsidRPr="00C8205D">
        <w:rPr>
          <w:color w:val="000000" w:themeColor="text1"/>
          <w:sz w:val="22"/>
          <w:szCs w:val="22"/>
          <w:rPrChange w:id="2751" w:author="Risa" w:date="2021-07-06T14:20:00Z">
            <w:rPr>
              <w:sz w:val="22"/>
              <w:szCs w:val="22"/>
            </w:rPr>
          </w:rPrChange>
        </w:rPr>
        <w:t xml:space="preserve">water retention was </w:t>
      </w:r>
      <w:proofErr w:type="spellStart"/>
      <w:r w:rsidR="00CF7250" w:rsidRPr="00C8205D">
        <w:rPr>
          <w:color w:val="000000" w:themeColor="text1"/>
          <w:sz w:val="22"/>
          <w:szCs w:val="22"/>
          <w:rPrChange w:id="2752" w:author="Risa" w:date="2021-07-06T14:20:00Z">
            <w:rPr>
              <w:sz w:val="22"/>
              <w:szCs w:val="22"/>
            </w:rPr>
          </w:rPrChange>
        </w:rPr>
        <w:t>arcsin</w:t>
      </w:r>
      <w:proofErr w:type="spellEnd"/>
      <w:r w:rsidR="00CF7250" w:rsidRPr="00C8205D">
        <w:rPr>
          <w:color w:val="000000" w:themeColor="text1"/>
          <w:sz w:val="22"/>
          <w:szCs w:val="22"/>
          <w:rPrChange w:id="2753" w:author="Risa" w:date="2021-07-06T14:20:00Z">
            <w:rPr>
              <w:sz w:val="22"/>
              <w:szCs w:val="22"/>
            </w:rPr>
          </w:rPrChange>
        </w:rPr>
        <w:t xml:space="preserve"> square root transformed to meet model assumptions.</w:t>
      </w:r>
      <w:r w:rsidRPr="00C8205D">
        <w:rPr>
          <w:color w:val="000000" w:themeColor="text1"/>
          <w:sz w:val="22"/>
          <w:szCs w:val="22"/>
          <w:rPrChange w:id="2754" w:author="Risa" w:date="2021-07-06T14:20:00Z">
            <w:rPr>
              <w:sz w:val="22"/>
              <w:szCs w:val="22"/>
            </w:rPr>
          </w:rPrChange>
        </w:rPr>
        <w:t xml:space="preserve"> </w:t>
      </w:r>
    </w:p>
    <w:p w14:paraId="0227A714" w14:textId="18A9D687" w:rsidR="00F43A07" w:rsidRPr="00C8205D" w:rsidDel="0074085B" w:rsidRDefault="00F43A07" w:rsidP="001D7BE7">
      <w:pPr>
        <w:spacing w:line="360" w:lineRule="auto"/>
        <w:rPr>
          <w:del w:id="2755" w:author="Jeff" w:date="2021-06-24T02:49:00Z"/>
          <w:color w:val="000000" w:themeColor="text1"/>
          <w:sz w:val="22"/>
          <w:szCs w:val="22"/>
          <w:rPrChange w:id="2756" w:author="Risa" w:date="2021-07-06T14:20:00Z">
            <w:rPr>
              <w:del w:id="2757" w:author="Jeff" w:date="2021-06-24T02:49:00Z"/>
              <w:sz w:val="22"/>
              <w:szCs w:val="22"/>
            </w:rPr>
          </w:rPrChange>
        </w:rPr>
        <w:pPrChange w:id="2758" w:author="Risa" w:date="2021-07-06T13:11:00Z">
          <w:pPr>
            <w:spacing w:after="103" w:line="276" w:lineRule="auto"/>
            <w:jc w:val="both"/>
          </w:pPr>
        </w:pPrChange>
      </w:pPr>
      <w:r w:rsidRPr="00C8205D">
        <w:rPr>
          <w:color w:val="000000" w:themeColor="text1"/>
          <w:sz w:val="22"/>
          <w:szCs w:val="22"/>
          <w:rPrChange w:id="2759" w:author="Risa" w:date="2021-07-06T14:20:00Z">
            <w:rPr>
              <w:sz w:val="22"/>
              <w:szCs w:val="22"/>
            </w:rPr>
          </w:rPrChange>
        </w:rPr>
        <w:t>All linear models were fit using the ‘</w:t>
      </w:r>
      <w:proofErr w:type="spellStart"/>
      <w:r w:rsidRPr="00C8205D">
        <w:rPr>
          <w:color w:val="000000" w:themeColor="text1"/>
          <w:sz w:val="22"/>
          <w:szCs w:val="22"/>
          <w:rPrChange w:id="2760" w:author="Risa" w:date="2021-07-06T14:20:00Z">
            <w:rPr>
              <w:sz w:val="22"/>
              <w:szCs w:val="22"/>
            </w:rPr>
          </w:rPrChange>
        </w:rPr>
        <w:t>lm</w:t>
      </w:r>
      <w:proofErr w:type="spellEnd"/>
      <w:r w:rsidRPr="00C8205D">
        <w:rPr>
          <w:color w:val="000000" w:themeColor="text1"/>
          <w:sz w:val="22"/>
          <w:szCs w:val="22"/>
          <w:rPrChange w:id="2761" w:author="Risa" w:date="2021-07-06T14:20:00Z">
            <w:rPr>
              <w:sz w:val="22"/>
              <w:szCs w:val="22"/>
            </w:rPr>
          </w:rPrChange>
        </w:rPr>
        <w:t xml:space="preserve">’ function in R (R Core Team 2019). </w:t>
      </w:r>
      <w:ins w:id="2762" w:author="Nick Smith" w:date="2021-06-30T16:28:00Z">
        <w:r w:rsidR="00FA3768" w:rsidRPr="00C8205D">
          <w:rPr>
            <w:color w:val="000000" w:themeColor="text1"/>
            <w:sz w:val="22"/>
            <w:szCs w:val="22"/>
            <w:rPrChange w:id="2763" w:author="Risa" w:date="2021-07-06T14:20:00Z">
              <w:rPr>
                <w:sz w:val="22"/>
                <w:szCs w:val="22"/>
              </w:rPr>
            </w:rPrChange>
          </w:rPr>
          <w:t>Type II</w:t>
        </w:r>
      </w:ins>
      <w:ins w:id="2764" w:author="Nick Smith" w:date="2021-06-30T16:29:00Z">
        <w:r w:rsidR="00FA3768" w:rsidRPr="00C8205D">
          <w:rPr>
            <w:color w:val="000000" w:themeColor="text1"/>
            <w:sz w:val="22"/>
            <w:szCs w:val="22"/>
            <w:rPrChange w:id="2765" w:author="Risa" w:date="2021-07-06T14:20:00Z">
              <w:rPr>
                <w:sz w:val="22"/>
                <w:szCs w:val="22"/>
              </w:rPr>
            </w:rPrChange>
          </w:rPr>
          <w:t xml:space="preserve"> </w:t>
        </w:r>
      </w:ins>
      <w:del w:id="2766" w:author="Nick Smith" w:date="2021-06-30T16:20:00Z">
        <w:r w:rsidRPr="00C8205D" w:rsidDel="00EC5B95">
          <w:rPr>
            <w:color w:val="000000" w:themeColor="text1"/>
            <w:sz w:val="22"/>
            <w:szCs w:val="22"/>
            <w:rPrChange w:id="2767" w:author="Risa" w:date="2021-07-06T14:20:00Z">
              <w:rPr>
                <w:sz w:val="22"/>
                <w:szCs w:val="22"/>
              </w:rPr>
            </w:rPrChange>
          </w:rPr>
          <w:delText xml:space="preserve">Significance </w:delText>
        </w:r>
      </w:del>
      <w:ins w:id="2768" w:author="Nick Smith" w:date="2021-06-30T16:20:00Z">
        <w:r w:rsidR="00EC5B95" w:rsidRPr="00C8205D">
          <w:rPr>
            <w:color w:val="000000" w:themeColor="text1"/>
            <w:sz w:val="22"/>
            <w:szCs w:val="22"/>
            <w:rPrChange w:id="2769" w:author="Risa" w:date="2021-07-06T14:20:00Z">
              <w:rPr>
                <w:sz w:val="22"/>
                <w:szCs w:val="22"/>
              </w:rPr>
            </w:rPrChange>
          </w:rPr>
          <w:t>F-</w:t>
        </w:r>
      </w:ins>
      <w:r w:rsidRPr="00C8205D">
        <w:rPr>
          <w:color w:val="000000" w:themeColor="text1"/>
          <w:sz w:val="22"/>
          <w:szCs w:val="22"/>
          <w:rPrChange w:id="2770" w:author="Risa" w:date="2021-07-06T14:20:00Z">
            <w:rPr>
              <w:sz w:val="22"/>
              <w:szCs w:val="22"/>
            </w:rPr>
          </w:rPrChange>
        </w:rPr>
        <w:t>tests</w:t>
      </w:r>
      <w:ins w:id="2771" w:author="Nick Smith" w:date="2021-06-30T16:20:00Z">
        <w:r w:rsidR="00EC5B95" w:rsidRPr="00C8205D">
          <w:rPr>
            <w:color w:val="000000" w:themeColor="text1"/>
            <w:sz w:val="22"/>
            <w:szCs w:val="22"/>
            <w:rPrChange w:id="2772" w:author="Risa" w:date="2021-07-06T14:20:00Z">
              <w:rPr>
                <w:sz w:val="22"/>
                <w:szCs w:val="22"/>
              </w:rPr>
            </w:rPrChange>
          </w:rPr>
          <w:t xml:space="preserve"> were used to determine the statistical </w:t>
        </w:r>
      </w:ins>
      <w:ins w:id="2773" w:author="Nick Smith" w:date="2021-06-30T16:21:00Z">
        <w:r w:rsidR="00EC5B95" w:rsidRPr="00C8205D">
          <w:rPr>
            <w:color w:val="000000" w:themeColor="text1"/>
            <w:sz w:val="22"/>
            <w:szCs w:val="22"/>
            <w:rPrChange w:id="2774" w:author="Risa" w:date="2021-07-06T14:20:00Z">
              <w:rPr>
                <w:sz w:val="22"/>
                <w:szCs w:val="22"/>
              </w:rPr>
            </w:rPrChange>
          </w:rPr>
          <w:t>significance</w:t>
        </w:r>
      </w:ins>
      <w:ins w:id="2775" w:author="Nick Smith" w:date="2021-06-30T16:20:00Z">
        <w:r w:rsidR="00EC5B95" w:rsidRPr="00C8205D">
          <w:rPr>
            <w:color w:val="000000" w:themeColor="text1"/>
            <w:sz w:val="22"/>
            <w:szCs w:val="22"/>
            <w:rPrChange w:id="2776" w:author="Risa" w:date="2021-07-06T14:20:00Z">
              <w:rPr>
                <w:sz w:val="22"/>
                <w:szCs w:val="22"/>
              </w:rPr>
            </w:rPrChange>
          </w:rPr>
          <w:t xml:space="preserve"> of each factor in each model</w:t>
        </w:r>
      </w:ins>
      <w:r w:rsidRPr="00C8205D">
        <w:rPr>
          <w:color w:val="000000" w:themeColor="text1"/>
          <w:sz w:val="22"/>
          <w:szCs w:val="22"/>
          <w:rPrChange w:id="2777" w:author="Risa" w:date="2021-07-06T14:20:00Z">
            <w:rPr>
              <w:sz w:val="22"/>
              <w:szCs w:val="22"/>
            </w:rPr>
          </w:rPrChange>
        </w:rPr>
        <w:t xml:space="preserve"> </w:t>
      </w:r>
      <w:del w:id="2778" w:author="Nick Smith" w:date="2021-06-30T16:20:00Z">
        <w:r w:rsidRPr="00C8205D" w:rsidDel="00EC5B95">
          <w:rPr>
            <w:color w:val="000000" w:themeColor="text1"/>
            <w:sz w:val="22"/>
            <w:szCs w:val="22"/>
            <w:rPrChange w:id="2779" w:author="Risa" w:date="2021-07-06T14:20:00Z">
              <w:rPr>
                <w:sz w:val="22"/>
                <w:szCs w:val="22"/>
              </w:rPr>
            </w:rPrChange>
          </w:rPr>
          <w:delText xml:space="preserve">for each fixed factor was performed </w:delText>
        </w:r>
      </w:del>
      <w:r w:rsidRPr="00C8205D">
        <w:rPr>
          <w:color w:val="000000" w:themeColor="text1"/>
          <w:sz w:val="22"/>
          <w:szCs w:val="22"/>
          <w:rPrChange w:id="2780" w:author="Risa" w:date="2021-07-06T14:20:00Z">
            <w:rPr>
              <w:sz w:val="22"/>
              <w:szCs w:val="22"/>
            </w:rPr>
          </w:rPrChange>
        </w:rPr>
        <w:t>using the ‘</w:t>
      </w:r>
      <w:proofErr w:type="spellStart"/>
      <w:del w:id="2781" w:author="Nick Smith" w:date="2021-06-30T16:29:00Z">
        <w:r w:rsidRPr="00C8205D" w:rsidDel="00FA3768">
          <w:rPr>
            <w:color w:val="000000" w:themeColor="text1"/>
            <w:sz w:val="22"/>
            <w:szCs w:val="22"/>
            <w:rPrChange w:id="2782" w:author="Risa" w:date="2021-07-06T14:20:00Z">
              <w:rPr>
                <w:sz w:val="22"/>
                <w:szCs w:val="22"/>
              </w:rPr>
            </w:rPrChange>
          </w:rPr>
          <w:delText xml:space="preserve">anova’ </w:delText>
        </w:r>
      </w:del>
      <w:ins w:id="2783" w:author="Nick Smith" w:date="2021-06-30T16:29:00Z">
        <w:r w:rsidR="00FA3768" w:rsidRPr="00C8205D">
          <w:rPr>
            <w:color w:val="000000" w:themeColor="text1"/>
            <w:sz w:val="22"/>
            <w:szCs w:val="22"/>
            <w:rPrChange w:id="2784" w:author="Risa" w:date="2021-07-06T14:20:00Z">
              <w:rPr>
                <w:sz w:val="22"/>
                <w:szCs w:val="22"/>
              </w:rPr>
            </w:rPrChange>
          </w:rPr>
          <w:t>Anova</w:t>
        </w:r>
        <w:proofErr w:type="spellEnd"/>
        <w:r w:rsidR="00FA3768" w:rsidRPr="00C8205D">
          <w:rPr>
            <w:color w:val="000000" w:themeColor="text1"/>
            <w:sz w:val="22"/>
            <w:szCs w:val="22"/>
            <w:rPrChange w:id="2785" w:author="Risa" w:date="2021-07-06T14:20:00Z">
              <w:rPr>
                <w:sz w:val="22"/>
                <w:szCs w:val="22"/>
              </w:rPr>
            </w:rPrChange>
          </w:rPr>
          <w:t xml:space="preserve">’ </w:t>
        </w:r>
      </w:ins>
      <w:r w:rsidRPr="00C8205D">
        <w:rPr>
          <w:color w:val="000000" w:themeColor="text1"/>
          <w:sz w:val="22"/>
          <w:szCs w:val="22"/>
          <w:rPrChange w:id="2786" w:author="Risa" w:date="2021-07-06T14:20:00Z">
            <w:rPr>
              <w:sz w:val="22"/>
              <w:szCs w:val="22"/>
            </w:rPr>
          </w:rPrChange>
        </w:rPr>
        <w:t>function in</w:t>
      </w:r>
      <w:ins w:id="2787" w:author="Nick Smith" w:date="2021-06-30T16:29:00Z">
        <w:r w:rsidR="00FA3768" w:rsidRPr="00C8205D">
          <w:rPr>
            <w:color w:val="000000" w:themeColor="text1"/>
            <w:sz w:val="22"/>
            <w:szCs w:val="22"/>
            <w:rPrChange w:id="2788" w:author="Risa" w:date="2021-07-06T14:20:00Z">
              <w:rPr>
                <w:sz w:val="22"/>
                <w:szCs w:val="22"/>
              </w:rPr>
            </w:rPrChange>
          </w:rPr>
          <w:t xml:space="preserve"> the ‘car’ package in</w:t>
        </w:r>
      </w:ins>
      <w:r w:rsidRPr="00C8205D">
        <w:rPr>
          <w:color w:val="000000" w:themeColor="text1"/>
          <w:sz w:val="22"/>
          <w:szCs w:val="22"/>
          <w:rPrChange w:id="2789" w:author="Risa" w:date="2021-07-06T14:20:00Z">
            <w:rPr>
              <w:sz w:val="22"/>
              <w:szCs w:val="22"/>
            </w:rPr>
          </w:rPrChange>
        </w:rPr>
        <w:t xml:space="preserve"> R (</w:t>
      </w:r>
      <w:del w:id="2790" w:author="Nick Smith" w:date="2021-06-30T16:29:00Z">
        <w:r w:rsidRPr="00C8205D" w:rsidDel="000A2C6D">
          <w:rPr>
            <w:color w:val="000000" w:themeColor="text1"/>
            <w:sz w:val="22"/>
            <w:szCs w:val="22"/>
            <w:rPrChange w:id="2791" w:author="Risa" w:date="2021-07-06T14:20:00Z">
              <w:rPr>
                <w:sz w:val="22"/>
                <w:szCs w:val="22"/>
              </w:rPr>
            </w:rPrChange>
          </w:rPr>
          <w:delText>R Core Team 2019</w:delText>
        </w:r>
      </w:del>
      <w:ins w:id="2792" w:author="Nick Smith" w:date="2021-06-30T16:29:00Z">
        <w:r w:rsidR="000A2C6D" w:rsidRPr="00C8205D">
          <w:rPr>
            <w:color w:val="000000" w:themeColor="text1"/>
            <w:sz w:val="22"/>
            <w:szCs w:val="22"/>
            <w:rPrChange w:id="2793" w:author="Risa" w:date="2021-07-06T14:20:00Z">
              <w:rPr>
                <w:sz w:val="22"/>
                <w:szCs w:val="22"/>
              </w:rPr>
            </w:rPrChange>
          </w:rPr>
          <w:t>Fox and Weisberg, 2019</w:t>
        </w:r>
      </w:ins>
      <w:r w:rsidRPr="00C8205D">
        <w:rPr>
          <w:color w:val="000000" w:themeColor="text1"/>
          <w:sz w:val="22"/>
          <w:szCs w:val="22"/>
          <w:rPrChange w:id="2794" w:author="Risa" w:date="2021-07-06T14:20:00Z">
            <w:rPr>
              <w:sz w:val="22"/>
              <w:szCs w:val="22"/>
            </w:rPr>
          </w:rPrChange>
        </w:rPr>
        <w:t xml:space="preserve">). </w:t>
      </w:r>
      <w:del w:id="2795" w:author="Nick Smith" w:date="2021-06-30T17:46:00Z">
        <w:r w:rsidRPr="00C8205D" w:rsidDel="004839FC">
          <w:rPr>
            <w:color w:val="000000" w:themeColor="text1"/>
            <w:sz w:val="22"/>
            <w:szCs w:val="22"/>
            <w:rPrChange w:id="2796" w:author="Risa" w:date="2021-07-06T14:20:00Z">
              <w:rPr>
                <w:sz w:val="22"/>
                <w:szCs w:val="22"/>
              </w:rPr>
            </w:rPrChange>
          </w:rPr>
          <w:delText>Post-hoc Tukey’s tests were done to examine significant interactions between elevation and the presence of the 1947 fire</w:delText>
        </w:r>
      </w:del>
      <w:ins w:id="2797" w:author="Nick Smith" w:date="2021-06-30T17:46:00Z">
        <w:r w:rsidR="004839FC" w:rsidRPr="00C8205D">
          <w:rPr>
            <w:color w:val="000000" w:themeColor="text1"/>
            <w:sz w:val="22"/>
            <w:szCs w:val="22"/>
            <w:rPrChange w:id="2798" w:author="Risa" w:date="2021-07-06T14:20:00Z">
              <w:rPr>
                <w:sz w:val="22"/>
                <w:szCs w:val="22"/>
              </w:rPr>
            </w:rPrChange>
          </w:rPr>
          <w:t>Slopes and inte</w:t>
        </w:r>
      </w:ins>
      <w:ins w:id="2799" w:author="Nick Smith" w:date="2021-06-30T17:47:00Z">
        <w:r w:rsidR="004839FC" w:rsidRPr="00C8205D">
          <w:rPr>
            <w:color w:val="000000" w:themeColor="text1"/>
            <w:sz w:val="22"/>
            <w:szCs w:val="22"/>
            <w:rPrChange w:id="2800" w:author="Risa" w:date="2021-07-06T14:20:00Z">
              <w:rPr>
                <w:sz w:val="22"/>
                <w:szCs w:val="22"/>
              </w:rPr>
            </w:rPrChange>
          </w:rPr>
          <w:t>rcepts</w:t>
        </w:r>
      </w:ins>
      <w:ins w:id="2801" w:author="Nick Smith" w:date="2021-06-30T17:46:00Z">
        <w:r w:rsidR="004839FC" w:rsidRPr="00C8205D">
          <w:rPr>
            <w:color w:val="000000" w:themeColor="text1"/>
            <w:sz w:val="22"/>
            <w:szCs w:val="22"/>
            <w:rPrChange w:id="2802" w:author="Risa" w:date="2021-07-06T14:20:00Z">
              <w:rPr>
                <w:sz w:val="22"/>
                <w:szCs w:val="22"/>
              </w:rPr>
            </w:rPrChange>
          </w:rPr>
          <w:t xml:space="preserve"> for plotting </w:t>
        </w:r>
      </w:ins>
      <w:ins w:id="2803" w:author="Nick Smith" w:date="2021-06-30T17:47:00Z">
        <w:r w:rsidR="004839FC" w:rsidRPr="00C8205D">
          <w:rPr>
            <w:color w:val="000000" w:themeColor="text1"/>
            <w:sz w:val="22"/>
            <w:szCs w:val="22"/>
            <w:rPrChange w:id="2804" w:author="Risa" w:date="2021-07-06T14:20:00Z">
              <w:rPr>
                <w:sz w:val="22"/>
                <w:szCs w:val="22"/>
              </w:rPr>
            </w:rPrChange>
          </w:rPr>
          <w:t>were determined</w:t>
        </w:r>
      </w:ins>
      <w:r w:rsidRPr="00C8205D">
        <w:rPr>
          <w:color w:val="000000" w:themeColor="text1"/>
          <w:sz w:val="22"/>
          <w:szCs w:val="22"/>
          <w:rPrChange w:id="2805" w:author="Risa" w:date="2021-07-06T14:20:00Z">
            <w:rPr>
              <w:sz w:val="22"/>
              <w:szCs w:val="22"/>
            </w:rPr>
          </w:rPrChange>
        </w:rPr>
        <w:t xml:space="preserve"> using the ‘</w:t>
      </w:r>
      <w:proofErr w:type="spellStart"/>
      <w:r w:rsidRPr="00C8205D">
        <w:rPr>
          <w:color w:val="000000" w:themeColor="text1"/>
          <w:sz w:val="22"/>
          <w:szCs w:val="22"/>
          <w:rPrChange w:id="2806" w:author="Risa" w:date="2021-07-06T14:20:00Z">
            <w:rPr>
              <w:sz w:val="22"/>
              <w:szCs w:val="22"/>
            </w:rPr>
          </w:rPrChange>
        </w:rPr>
        <w:t>emmeans</w:t>
      </w:r>
      <w:proofErr w:type="spellEnd"/>
      <w:r w:rsidRPr="00C8205D">
        <w:rPr>
          <w:color w:val="000000" w:themeColor="text1"/>
          <w:sz w:val="22"/>
          <w:szCs w:val="22"/>
          <w:rPrChange w:id="2807" w:author="Risa" w:date="2021-07-06T14:20:00Z">
            <w:rPr>
              <w:sz w:val="22"/>
              <w:szCs w:val="22"/>
            </w:rPr>
          </w:rPrChange>
        </w:rPr>
        <w:t>’ package in R (</w:t>
      </w:r>
      <w:proofErr w:type="spellStart"/>
      <w:r w:rsidRPr="00C8205D">
        <w:rPr>
          <w:color w:val="000000" w:themeColor="text1"/>
          <w:sz w:val="22"/>
          <w:szCs w:val="22"/>
          <w:rPrChange w:id="2808" w:author="Risa" w:date="2021-07-06T14:20:00Z">
            <w:rPr>
              <w:sz w:val="22"/>
              <w:szCs w:val="22"/>
            </w:rPr>
          </w:rPrChange>
        </w:rPr>
        <w:t>Lenth</w:t>
      </w:r>
      <w:proofErr w:type="spellEnd"/>
      <w:r w:rsidRPr="00C8205D">
        <w:rPr>
          <w:color w:val="000000" w:themeColor="text1"/>
          <w:sz w:val="22"/>
          <w:szCs w:val="22"/>
          <w:rPrChange w:id="2809" w:author="Risa" w:date="2021-07-06T14:20:00Z">
            <w:rPr>
              <w:sz w:val="22"/>
              <w:szCs w:val="22"/>
            </w:rPr>
          </w:rPrChange>
        </w:rPr>
        <w:t xml:space="preserve"> </w:t>
      </w:r>
      <w:r w:rsidR="00791BE1" w:rsidRPr="00C8205D">
        <w:rPr>
          <w:color w:val="000000" w:themeColor="text1"/>
          <w:sz w:val="22"/>
          <w:szCs w:val="22"/>
          <w:rPrChange w:id="2810" w:author="Risa" w:date="2021-07-06T14:20:00Z">
            <w:rPr>
              <w:sz w:val="22"/>
              <w:szCs w:val="22"/>
            </w:rPr>
          </w:rPrChange>
        </w:rPr>
        <w:t xml:space="preserve">and </w:t>
      </w:r>
      <w:proofErr w:type="spellStart"/>
      <w:r w:rsidR="00791BE1" w:rsidRPr="00C8205D">
        <w:rPr>
          <w:color w:val="000000" w:themeColor="text1"/>
          <w:sz w:val="22"/>
          <w:szCs w:val="22"/>
          <w:rPrChange w:id="2811" w:author="Risa" w:date="2021-07-06T14:20:00Z">
            <w:rPr>
              <w:sz w:val="22"/>
              <w:szCs w:val="22"/>
            </w:rPr>
          </w:rPrChange>
        </w:rPr>
        <w:t>Lenth</w:t>
      </w:r>
      <w:proofErr w:type="spellEnd"/>
      <w:r w:rsidR="00791BE1" w:rsidRPr="00C8205D">
        <w:rPr>
          <w:color w:val="000000" w:themeColor="text1"/>
          <w:sz w:val="22"/>
          <w:szCs w:val="22"/>
          <w:rPrChange w:id="2812" w:author="Risa" w:date="2021-07-06T14:20:00Z">
            <w:rPr>
              <w:sz w:val="22"/>
              <w:szCs w:val="22"/>
            </w:rPr>
          </w:rPrChange>
        </w:rPr>
        <w:t xml:space="preserve"> </w:t>
      </w:r>
      <w:r w:rsidRPr="00C8205D">
        <w:rPr>
          <w:color w:val="000000" w:themeColor="text1"/>
          <w:sz w:val="22"/>
          <w:szCs w:val="22"/>
          <w:rPrChange w:id="2813" w:author="Risa" w:date="2021-07-06T14:20:00Z">
            <w:rPr>
              <w:sz w:val="22"/>
              <w:szCs w:val="22"/>
            </w:rPr>
          </w:rPrChange>
        </w:rPr>
        <w:t>2018).</w:t>
      </w:r>
      <w:ins w:id="2814" w:author="Jeff" w:date="2021-06-24T02:49:00Z">
        <w:r w:rsidR="0074085B" w:rsidRPr="00C8205D">
          <w:rPr>
            <w:color w:val="000000" w:themeColor="text1"/>
            <w:sz w:val="22"/>
            <w:szCs w:val="22"/>
            <w:rPrChange w:id="2815" w:author="Risa" w:date="2021-07-06T14:20:00Z">
              <w:rPr>
                <w:sz w:val="22"/>
                <w:szCs w:val="22"/>
              </w:rPr>
            </w:rPrChange>
          </w:rPr>
          <w:t xml:space="preserve"> </w:t>
        </w:r>
      </w:ins>
    </w:p>
    <w:p w14:paraId="617B812B" w14:textId="5F69D7AF" w:rsidR="00F43A07" w:rsidRPr="00C8205D" w:rsidDel="0074085B" w:rsidRDefault="00F43A07" w:rsidP="001D7BE7">
      <w:pPr>
        <w:spacing w:line="360" w:lineRule="auto"/>
        <w:rPr>
          <w:del w:id="2816" w:author="Jeff" w:date="2021-06-24T02:49:00Z"/>
          <w:color w:val="000000" w:themeColor="text1"/>
          <w:sz w:val="22"/>
          <w:szCs w:val="22"/>
          <w:rPrChange w:id="2817" w:author="Risa" w:date="2021-07-06T14:20:00Z">
            <w:rPr>
              <w:del w:id="2818" w:author="Jeff" w:date="2021-06-24T02:49:00Z"/>
              <w:sz w:val="22"/>
              <w:szCs w:val="22"/>
            </w:rPr>
          </w:rPrChange>
        </w:rPr>
        <w:pPrChange w:id="2819" w:author="Risa" w:date="2021-07-06T13:11:00Z">
          <w:pPr>
            <w:spacing w:after="103" w:line="276" w:lineRule="auto"/>
            <w:jc w:val="both"/>
          </w:pPr>
        </w:pPrChange>
      </w:pPr>
      <w:r w:rsidRPr="00C8205D">
        <w:rPr>
          <w:color w:val="000000" w:themeColor="text1"/>
          <w:sz w:val="22"/>
          <w:szCs w:val="22"/>
          <w:rPrChange w:id="2820" w:author="Risa" w:date="2021-07-06T14:20:00Z">
            <w:rPr>
              <w:sz w:val="22"/>
              <w:szCs w:val="22"/>
            </w:rPr>
          </w:rPrChange>
        </w:rPr>
        <w:t>Because aspect data is circular in nature, we analyzed</w:t>
      </w:r>
      <w:r w:rsidR="008442D1" w:rsidRPr="00C8205D">
        <w:rPr>
          <w:color w:val="000000" w:themeColor="text1"/>
          <w:sz w:val="22"/>
          <w:szCs w:val="22"/>
          <w:rPrChange w:id="2821" w:author="Risa" w:date="2021-07-06T14:20:00Z">
            <w:rPr>
              <w:sz w:val="22"/>
              <w:szCs w:val="22"/>
            </w:rPr>
          </w:rPrChange>
        </w:rPr>
        <w:t xml:space="preserve"> aspect data </w:t>
      </w:r>
      <w:r w:rsidRPr="00C8205D">
        <w:rPr>
          <w:color w:val="000000" w:themeColor="text1"/>
          <w:sz w:val="22"/>
          <w:szCs w:val="22"/>
          <w:rPrChange w:id="2822" w:author="Risa" w:date="2021-07-06T14:20:00Z">
            <w:rPr>
              <w:sz w:val="22"/>
              <w:szCs w:val="22"/>
            </w:rPr>
          </w:rPrChange>
        </w:rPr>
        <w:t>using a</w:t>
      </w:r>
      <w:r w:rsidR="008442D1" w:rsidRPr="00C8205D">
        <w:rPr>
          <w:color w:val="000000" w:themeColor="text1"/>
          <w:sz w:val="22"/>
          <w:szCs w:val="22"/>
          <w:rPrChange w:id="2823" w:author="Risa" w:date="2021-07-06T14:20:00Z">
            <w:rPr>
              <w:sz w:val="22"/>
              <w:szCs w:val="22"/>
            </w:rPr>
          </w:rPrChange>
        </w:rPr>
        <w:t xml:space="preserve"> Watson’s Two-Sample Test of Homogeneity</w:t>
      </w:r>
      <w:r w:rsidR="00957CE9" w:rsidRPr="00C8205D">
        <w:rPr>
          <w:color w:val="000000" w:themeColor="text1"/>
          <w:sz w:val="22"/>
          <w:szCs w:val="22"/>
          <w:rPrChange w:id="2824" w:author="Risa" w:date="2021-07-06T14:20:00Z">
            <w:rPr>
              <w:sz w:val="22"/>
              <w:szCs w:val="22"/>
            </w:rPr>
          </w:rPrChange>
        </w:rPr>
        <w:t xml:space="preserve"> </w:t>
      </w:r>
      <w:r w:rsidRPr="00C8205D">
        <w:rPr>
          <w:color w:val="000000" w:themeColor="text1"/>
          <w:sz w:val="22"/>
          <w:szCs w:val="22"/>
          <w:rPrChange w:id="2825" w:author="Risa" w:date="2021-07-06T14:20:00Z">
            <w:rPr>
              <w:sz w:val="22"/>
              <w:szCs w:val="22"/>
            </w:rPr>
          </w:rPrChange>
        </w:rPr>
        <w:t xml:space="preserve">as implemented in the R package </w:t>
      </w:r>
      <w:r w:rsidRPr="00C8205D">
        <w:rPr>
          <w:color w:val="000000" w:themeColor="text1"/>
          <w:sz w:val="22"/>
          <w:szCs w:val="22"/>
          <w:rPrChange w:id="2826" w:author="Risa" w:date="2021-07-06T14:20:00Z">
            <w:rPr>
              <w:sz w:val="22"/>
              <w:szCs w:val="22"/>
            </w:rPr>
          </w:rPrChange>
        </w:rPr>
        <w:lastRenderedPageBreak/>
        <w:t>‘circular’ (</w:t>
      </w:r>
      <w:proofErr w:type="spellStart"/>
      <w:r w:rsidRPr="00C8205D">
        <w:rPr>
          <w:color w:val="000000" w:themeColor="text1"/>
          <w:sz w:val="22"/>
          <w:szCs w:val="22"/>
          <w:rPrChange w:id="2827" w:author="Risa" w:date="2021-07-06T14:20:00Z">
            <w:rPr>
              <w:sz w:val="22"/>
              <w:szCs w:val="22"/>
            </w:rPr>
          </w:rPrChange>
        </w:rPr>
        <w:t>Agostinelli</w:t>
      </w:r>
      <w:proofErr w:type="spellEnd"/>
      <w:r w:rsidRPr="00C8205D">
        <w:rPr>
          <w:color w:val="000000" w:themeColor="text1"/>
          <w:sz w:val="22"/>
          <w:szCs w:val="22"/>
          <w:rPrChange w:id="2828" w:author="Risa" w:date="2021-07-06T14:20:00Z">
            <w:rPr>
              <w:sz w:val="22"/>
              <w:szCs w:val="22"/>
            </w:rPr>
          </w:rPrChange>
        </w:rPr>
        <w:t xml:space="preserve"> and Lund 2017). Specifically, one-to-one comparisons were done between each site in all six possible combinations.</w:t>
      </w:r>
      <w:r w:rsidR="00D41527" w:rsidRPr="00C8205D">
        <w:rPr>
          <w:color w:val="000000" w:themeColor="text1"/>
          <w:sz w:val="22"/>
          <w:szCs w:val="22"/>
          <w:rPrChange w:id="2829" w:author="Risa" w:date="2021-07-06T14:20:00Z">
            <w:rPr>
              <w:sz w:val="22"/>
              <w:szCs w:val="22"/>
            </w:rPr>
          </w:rPrChange>
        </w:rPr>
        <w:t xml:space="preserve"> </w:t>
      </w:r>
    </w:p>
    <w:p w14:paraId="7B010B1F" w14:textId="0C05FF26" w:rsidR="00B15EBE" w:rsidRPr="00C8205D" w:rsidRDefault="00AE173C" w:rsidP="001D7BE7">
      <w:pPr>
        <w:spacing w:line="360" w:lineRule="auto"/>
        <w:rPr>
          <w:color w:val="000000" w:themeColor="text1"/>
          <w:sz w:val="22"/>
          <w:szCs w:val="22"/>
          <w:rPrChange w:id="2830" w:author="Risa" w:date="2021-07-06T14:20:00Z">
            <w:rPr>
              <w:sz w:val="22"/>
              <w:szCs w:val="22"/>
            </w:rPr>
          </w:rPrChange>
        </w:rPr>
        <w:pPrChange w:id="2831" w:author="Risa" w:date="2021-07-06T13:11:00Z">
          <w:pPr>
            <w:spacing w:after="103" w:line="276" w:lineRule="auto"/>
            <w:jc w:val="both"/>
          </w:pPr>
        </w:pPrChange>
      </w:pPr>
      <w:r w:rsidRPr="00C8205D">
        <w:rPr>
          <w:color w:val="000000" w:themeColor="text1"/>
          <w:sz w:val="22"/>
          <w:szCs w:val="22"/>
          <w:rPrChange w:id="2832" w:author="Risa" w:date="2021-07-06T14:20:00Z">
            <w:rPr>
              <w:sz w:val="22"/>
              <w:szCs w:val="22"/>
            </w:rPr>
          </w:rPrChange>
        </w:rPr>
        <w:t>All analyses</w:t>
      </w:r>
      <w:r w:rsidR="0029724F" w:rsidRPr="00C8205D">
        <w:rPr>
          <w:color w:val="000000" w:themeColor="text1"/>
          <w:sz w:val="22"/>
          <w:szCs w:val="22"/>
          <w:rPrChange w:id="2833" w:author="Risa" w:date="2021-07-06T14:20:00Z">
            <w:rPr>
              <w:sz w:val="22"/>
              <w:szCs w:val="22"/>
            </w:rPr>
          </w:rPrChange>
        </w:rPr>
        <w:t xml:space="preserve"> </w:t>
      </w:r>
      <w:r w:rsidRPr="00C8205D">
        <w:rPr>
          <w:color w:val="000000" w:themeColor="text1"/>
          <w:sz w:val="22"/>
          <w:szCs w:val="22"/>
          <w:rPrChange w:id="2834" w:author="Risa" w:date="2021-07-06T14:20:00Z">
            <w:rPr>
              <w:sz w:val="22"/>
              <w:szCs w:val="22"/>
            </w:rPr>
          </w:rPrChange>
        </w:rPr>
        <w:t xml:space="preserve">were performed with R version </w:t>
      </w:r>
      <w:del w:id="2835" w:author="Nick Smith" w:date="2021-06-30T16:30:00Z">
        <w:r w:rsidRPr="00C8205D" w:rsidDel="000A2C6D">
          <w:rPr>
            <w:color w:val="000000" w:themeColor="text1"/>
            <w:sz w:val="22"/>
            <w:szCs w:val="22"/>
            <w:rPrChange w:id="2836" w:author="Risa" w:date="2021-07-06T14:20:00Z">
              <w:rPr>
                <w:sz w:val="22"/>
                <w:szCs w:val="22"/>
              </w:rPr>
            </w:rPrChange>
          </w:rPr>
          <w:delText>3.5.1</w:delText>
        </w:r>
      </w:del>
      <w:ins w:id="2837" w:author="Nick Smith" w:date="2021-06-30T16:30:00Z">
        <w:r w:rsidR="000A2C6D" w:rsidRPr="00C8205D">
          <w:rPr>
            <w:color w:val="000000" w:themeColor="text1"/>
            <w:sz w:val="22"/>
            <w:szCs w:val="22"/>
            <w:rPrChange w:id="2838" w:author="Risa" w:date="2021-07-06T14:20:00Z">
              <w:rPr>
                <w:sz w:val="22"/>
                <w:szCs w:val="22"/>
              </w:rPr>
            </w:rPrChange>
          </w:rPr>
          <w:t>4.0.5</w:t>
        </w:r>
      </w:ins>
      <w:r w:rsidRPr="00C8205D">
        <w:rPr>
          <w:color w:val="000000" w:themeColor="text1"/>
          <w:sz w:val="22"/>
          <w:szCs w:val="22"/>
          <w:rPrChange w:id="2839" w:author="Risa" w:date="2021-07-06T14:20:00Z">
            <w:rPr>
              <w:sz w:val="22"/>
              <w:szCs w:val="22"/>
            </w:rPr>
          </w:rPrChange>
        </w:rPr>
        <w:t xml:space="preserve"> (R Core Team 2019).</w:t>
      </w:r>
      <w:r w:rsidR="00A25229" w:rsidRPr="00C8205D">
        <w:rPr>
          <w:color w:val="000000" w:themeColor="text1"/>
          <w:sz w:val="22"/>
          <w:szCs w:val="22"/>
          <w:rPrChange w:id="2840" w:author="Risa" w:date="2021-07-06T14:20:00Z">
            <w:rPr>
              <w:sz w:val="22"/>
              <w:szCs w:val="22"/>
            </w:rPr>
          </w:rPrChange>
        </w:rPr>
        <w:t xml:space="preserve"> </w:t>
      </w:r>
    </w:p>
    <w:p w14:paraId="29612DB9" w14:textId="77777777" w:rsidR="00EC5B95" w:rsidRPr="00C8205D" w:rsidRDefault="00EC5B95" w:rsidP="001D7BE7">
      <w:pPr>
        <w:spacing w:line="360" w:lineRule="auto"/>
        <w:contextualSpacing/>
        <w:rPr>
          <w:ins w:id="2841" w:author="Nick Smith" w:date="2021-06-30T16:19:00Z"/>
          <w:b/>
          <w:color w:val="000000" w:themeColor="text1"/>
          <w:sz w:val="22"/>
          <w:szCs w:val="22"/>
          <w:rPrChange w:id="2842" w:author="Risa" w:date="2021-07-06T14:20:00Z">
            <w:rPr>
              <w:ins w:id="2843" w:author="Nick Smith" w:date="2021-06-30T16:19:00Z"/>
              <w:b/>
            </w:rPr>
          </w:rPrChange>
        </w:rPr>
        <w:pPrChange w:id="2844" w:author="Risa" w:date="2021-07-06T13:11:00Z">
          <w:pPr>
            <w:spacing w:line="276" w:lineRule="auto"/>
            <w:contextualSpacing/>
            <w:jc w:val="both"/>
          </w:pPr>
        </w:pPrChange>
      </w:pPr>
    </w:p>
    <w:p w14:paraId="4206AFEA" w14:textId="4EF508D8" w:rsidR="00842E80" w:rsidRPr="00C8205D" w:rsidDel="0091545B" w:rsidRDefault="00842E80" w:rsidP="001D7BE7">
      <w:pPr>
        <w:spacing w:line="360" w:lineRule="auto"/>
        <w:contextualSpacing/>
        <w:rPr>
          <w:del w:id="2845" w:author="Risa" w:date="2021-07-06T13:27:00Z"/>
          <w:bCs/>
          <w:color w:val="000000" w:themeColor="text1"/>
          <w:sz w:val="22"/>
          <w:szCs w:val="22"/>
          <w:rPrChange w:id="2846" w:author="Risa" w:date="2021-07-06T14:20:00Z">
            <w:rPr>
              <w:del w:id="2847" w:author="Risa" w:date="2021-07-06T13:27:00Z"/>
              <w:bCs/>
            </w:rPr>
          </w:rPrChange>
        </w:rPr>
        <w:pPrChange w:id="2848" w:author="Risa" w:date="2021-07-06T13:11:00Z">
          <w:pPr>
            <w:spacing w:line="276" w:lineRule="auto"/>
            <w:contextualSpacing/>
            <w:jc w:val="both"/>
          </w:pPr>
        </w:pPrChange>
      </w:pPr>
      <w:r w:rsidRPr="00C8205D">
        <w:rPr>
          <w:b/>
          <w:color w:val="000000" w:themeColor="text1"/>
          <w:sz w:val="22"/>
          <w:szCs w:val="22"/>
          <w:rPrChange w:id="2849" w:author="Risa" w:date="2021-07-06T14:20:00Z">
            <w:rPr>
              <w:b/>
            </w:rPr>
          </w:rPrChange>
        </w:rPr>
        <w:t>RESULTS</w:t>
      </w:r>
    </w:p>
    <w:p w14:paraId="5831F690" w14:textId="77777777" w:rsidR="00C72E45" w:rsidRPr="00C8205D" w:rsidRDefault="00C72E45" w:rsidP="001D7BE7">
      <w:pPr>
        <w:spacing w:line="360" w:lineRule="auto"/>
        <w:contextualSpacing/>
        <w:rPr>
          <w:color w:val="000000" w:themeColor="text1"/>
          <w:sz w:val="22"/>
          <w:szCs w:val="22"/>
          <w:highlight w:val="green"/>
          <w:rPrChange w:id="2850" w:author="Risa" w:date="2021-07-06T14:20:00Z">
            <w:rPr>
              <w:sz w:val="22"/>
              <w:szCs w:val="22"/>
              <w:highlight w:val="green"/>
            </w:rPr>
          </w:rPrChange>
        </w:rPr>
        <w:pPrChange w:id="2851" w:author="Risa" w:date="2021-07-06T13:11:00Z">
          <w:pPr>
            <w:spacing w:line="276" w:lineRule="auto"/>
            <w:jc w:val="both"/>
          </w:pPr>
        </w:pPrChange>
      </w:pPr>
    </w:p>
    <w:p w14:paraId="7CF261A7" w14:textId="3F4EF589" w:rsidR="003C71B4" w:rsidRPr="00C8205D" w:rsidDel="00AC3DB5" w:rsidRDefault="004225BF" w:rsidP="001D7BE7">
      <w:pPr>
        <w:spacing w:line="360" w:lineRule="auto"/>
        <w:rPr>
          <w:del w:id="2852" w:author="Nick Smith" w:date="2021-07-01T16:17:00Z"/>
          <w:i/>
          <w:iCs/>
          <w:color w:val="000000" w:themeColor="text1"/>
          <w:sz w:val="22"/>
          <w:szCs w:val="22"/>
          <w:rPrChange w:id="2853" w:author="Risa" w:date="2021-07-06T14:20:00Z">
            <w:rPr>
              <w:del w:id="2854" w:author="Nick Smith" w:date="2021-07-01T16:17:00Z"/>
              <w:i/>
              <w:iCs/>
              <w:sz w:val="22"/>
              <w:szCs w:val="22"/>
            </w:rPr>
          </w:rPrChange>
        </w:rPr>
      </w:pPr>
      <w:ins w:id="2855" w:author="Jeff" w:date="2021-06-23T13:43:00Z">
        <w:r w:rsidRPr="00C8205D">
          <w:rPr>
            <w:i/>
            <w:iCs/>
            <w:color w:val="000000" w:themeColor="text1"/>
            <w:sz w:val="22"/>
            <w:szCs w:val="22"/>
            <w:rPrChange w:id="2856" w:author="Risa" w:date="2021-07-06T14:20:00Z">
              <w:rPr>
                <w:i/>
                <w:iCs/>
                <w:sz w:val="22"/>
                <w:szCs w:val="22"/>
              </w:rPr>
            </w:rPrChange>
          </w:rPr>
          <w:t>Topographical Feature</w:t>
        </w:r>
      </w:ins>
      <w:ins w:id="2857" w:author="Risa" w:date="2021-07-06T14:31:00Z">
        <w:r w:rsidR="001062CF">
          <w:rPr>
            <w:i/>
            <w:iCs/>
            <w:color w:val="000000" w:themeColor="text1"/>
            <w:sz w:val="22"/>
            <w:szCs w:val="22"/>
          </w:rPr>
          <w:t>s</w:t>
        </w:r>
      </w:ins>
      <w:ins w:id="2858" w:author="Jeff" w:date="2021-06-23T13:43:00Z">
        <w:del w:id="2859" w:author="Risa" w:date="2021-07-06T14:31:00Z">
          <w:r w:rsidRPr="00C8205D" w:rsidDel="001062CF">
            <w:rPr>
              <w:i/>
              <w:iCs/>
              <w:color w:val="000000" w:themeColor="text1"/>
              <w:sz w:val="22"/>
              <w:szCs w:val="22"/>
              <w:rPrChange w:id="2860" w:author="Risa" w:date="2021-07-06T14:20:00Z">
                <w:rPr>
                  <w:i/>
                  <w:iCs/>
                  <w:sz w:val="22"/>
                  <w:szCs w:val="22"/>
                </w:rPr>
              </w:rPrChange>
            </w:rPr>
            <w:delText>s</w:delText>
          </w:r>
        </w:del>
        <w:del w:id="2861" w:author="Risa" w:date="2021-07-06T13:34:00Z">
          <w:r w:rsidRPr="00C8205D" w:rsidDel="00AC3DB5">
            <w:rPr>
              <w:i/>
              <w:iCs/>
              <w:color w:val="000000" w:themeColor="text1"/>
              <w:sz w:val="22"/>
              <w:szCs w:val="22"/>
              <w:rPrChange w:id="2862" w:author="Risa" w:date="2021-07-06T14:20:00Z">
                <w:rPr>
                  <w:i/>
                  <w:iCs/>
                  <w:sz w:val="22"/>
                  <w:szCs w:val="22"/>
                </w:rPr>
              </w:rPrChange>
            </w:rPr>
            <w:br/>
          </w:r>
        </w:del>
      </w:ins>
      <w:del w:id="2863" w:author="Nick Smith" w:date="2021-07-01T16:17:00Z">
        <w:r w:rsidR="003C71B4" w:rsidRPr="00C8205D" w:rsidDel="006525F5">
          <w:rPr>
            <w:i/>
            <w:iCs/>
            <w:color w:val="000000" w:themeColor="text1"/>
            <w:sz w:val="22"/>
            <w:szCs w:val="22"/>
            <w:rPrChange w:id="2864" w:author="Risa" w:date="2021-07-06T14:20:00Z">
              <w:rPr>
                <w:i/>
                <w:iCs/>
                <w:sz w:val="22"/>
                <w:szCs w:val="22"/>
              </w:rPr>
            </w:rPrChange>
          </w:rPr>
          <w:delText>Aspect</w:delText>
        </w:r>
      </w:del>
    </w:p>
    <w:p w14:paraId="1C003998" w14:textId="77777777" w:rsidR="00AC3DB5" w:rsidRPr="00C8205D" w:rsidRDefault="00AC3DB5" w:rsidP="001D7BE7">
      <w:pPr>
        <w:spacing w:line="360" w:lineRule="auto"/>
        <w:rPr>
          <w:ins w:id="2865" w:author="Risa" w:date="2021-07-06T13:34:00Z"/>
          <w:i/>
          <w:iCs/>
          <w:color w:val="000000" w:themeColor="text1"/>
          <w:sz w:val="22"/>
          <w:szCs w:val="22"/>
          <w:rPrChange w:id="2866" w:author="Risa" w:date="2021-07-06T14:20:00Z">
            <w:rPr>
              <w:ins w:id="2867" w:author="Risa" w:date="2021-07-06T13:34:00Z"/>
              <w:i/>
              <w:iCs/>
              <w:sz w:val="22"/>
              <w:szCs w:val="22"/>
            </w:rPr>
          </w:rPrChange>
        </w:rPr>
        <w:pPrChange w:id="2868" w:author="Risa" w:date="2021-07-06T13:11:00Z">
          <w:pPr>
            <w:spacing w:line="276" w:lineRule="auto"/>
          </w:pPr>
        </w:pPrChange>
      </w:pPr>
    </w:p>
    <w:p w14:paraId="1DAFD7C2" w14:textId="5C39A5DF" w:rsidR="003C71B4" w:rsidRPr="00C8205D" w:rsidRDefault="003C71B4" w:rsidP="001D7BE7">
      <w:pPr>
        <w:spacing w:line="360" w:lineRule="auto"/>
        <w:rPr>
          <w:ins w:id="2869" w:author="Jeff" w:date="2021-06-23T13:44:00Z"/>
          <w:iCs/>
          <w:color w:val="000000" w:themeColor="text1"/>
          <w:sz w:val="22"/>
          <w:szCs w:val="22"/>
          <w:rPrChange w:id="2870" w:author="Risa" w:date="2021-07-06T14:20:00Z">
            <w:rPr>
              <w:ins w:id="2871" w:author="Jeff" w:date="2021-06-23T13:44:00Z"/>
              <w:iCs/>
              <w:sz w:val="22"/>
              <w:szCs w:val="22"/>
            </w:rPr>
          </w:rPrChange>
        </w:rPr>
        <w:pPrChange w:id="2872" w:author="Risa" w:date="2021-07-06T13:11:00Z">
          <w:pPr>
            <w:spacing w:line="276" w:lineRule="auto"/>
          </w:pPr>
        </w:pPrChange>
      </w:pPr>
      <w:proofErr w:type="spellStart"/>
      <w:r w:rsidRPr="00C8205D">
        <w:rPr>
          <w:iCs/>
          <w:color w:val="000000" w:themeColor="text1"/>
          <w:sz w:val="22"/>
          <w:szCs w:val="22"/>
          <w:rPrChange w:id="2873" w:author="Risa" w:date="2021-07-06T14:20:00Z">
            <w:rPr>
              <w:iCs/>
              <w:sz w:val="22"/>
              <w:szCs w:val="22"/>
            </w:rPr>
          </w:rPrChange>
        </w:rPr>
        <w:t>Watson’s</w:t>
      </w:r>
      <w:proofErr w:type="spellEnd"/>
      <w:r w:rsidRPr="00C8205D">
        <w:rPr>
          <w:iCs/>
          <w:color w:val="000000" w:themeColor="text1"/>
          <w:sz w:val="22"/>
          <w:szCs w:val="22"/>
          <w:rPrChange w:id="2874" w:author="Risa" w:date="2021-07-06T14:20:00Z">
            <w:rPr>
              <w:iCs/>
              <w:sz w:val="22"/>
              <w:szCs w:val="22"/>
            </w:rPr>
          </w:rPrChange>
        </w:rPr>
        <w:t xml:space="preserve"> two sample t-tests indicated that the </w:t>
      </w:r>
      <w:ins w:id="2875" w:author="Nick Smith" w:date="2021-07-01T16:21:00Z">
        <w:r w:rsidR="00554E0D" w:rsidRPr="00C8205D">
          <w:rPr>
            <w:iCs/>
            <w:color w:val="000000" w:themeColor="text1"/>
            <w:sz w:val="22"/>
            <w:szCs w:val="22"/>
            <w:rPrChange w:id="2876" w:author="Risa" w:date="2021-07-06T14:20:00Z">
              <w:rPr>
                <w:iCs/>
                <w:sz w:val="22"/>
                <w:szCs w:val="22"/>
              </w:rPr>
            </w:rPrChange>
          </w:rPr>
          <w:t xml:space="preserve">individual </w:t>
        </w:r>
      </w:ins>
      <w:r w:rsidRPr="00C8205D">
        <w:rPr>
          <w:iCs/>
          <w:color w:val="000000" w:themeColor="text1"/>
          <w:sz w:val="22"/>
          <w:szCs w:val="22"/>
          <w:rPrChange w:id="2877" w:author="Risa" w:date="2021-07-06T14:20:00Z">
            <w:rPr>
              <w:iCs/>
              <w:sz w:val="22"/>
              <w:szCs w:val="22"/>
            </w:rPr>
          </w:rPrChange>
        </w:rPr>
        <w:t xml:space="preserve">aspects of all sites differed with respect to one another except for the two sites that experienced the 1947 fire (Gorham </w:t>
      </w:r>
      <w:r w:rsidR="00383B88" w:rsidRPr="00C8205D">
        <w:rPr>
          <w:iCs/>
          <w:color w:val="000000" w:themeColor="text1"/>
          <w:sz w:val="22"/>
          <w:szCs w:val="22"/>
          <w:rPrChange w:id="2878" w:author="Risa" w:date="2021-07-06T14:20:00Z">
            <w:rPr>
              <w:iCs/>
              <w:sz w:val="22"/>
              <w:szCs w:val="22"/>
            </w:rPr>
          </w:rPrChange>
        </w:rPr>
        <w:t>c</w:t>
      </w:r>
      <w:r w:rsidRPr="00C8205D">
        <w:rPr>
          <w:iCs/>
          <w:color w:val="000000" w:themeColor="text1"/>
          <w:sz w:val="22"/>
          <w:szCs w:val="22"/>
          <w:rPrChange w:id="2879" w:author="Risa" w:date="2021-07-06T14:20:00Z">
            <w:rPr>
              <w:iCs/>
              <w:sz w:val="22"/>
              <w:szCs w:val="22"/>
            </w:rPr>
          </w:rPrChange>
        </w:rPr>
        <w:t>liffs and South Cadillac Trail), which had similar aspects (Fig.</w:t>
      </w:r>
      <w:r w:rsidR="009E2EBD" w:rsidRPr="00C8205D">
        <w:rPr>
          <w:iCs/>
          <w:color w:val="000000" w:themeColor="text1"/>
          <w:sz w:val="22"/>
          <w:szCs w:val="22"/>
          <w:rPrChange w:id="2880" w:author="Risa" w:date="2021-07-06T14:20:00Z">
            <w:rPr>
              <w:iCs/>
              <w:sz w:val="22"/>
              <w:szCs w:val="22"/>
            </w:rPr>
          </w:rPrChange>
        </w:rPr>
        <w:t xml:space="preserve"> </w:t>
      </w:r>
      <w:ins w:id="2881" w:author="Jeff" w:date="2021-06-22T07:27:00Z">
        <w:del w:id="2882" w:author="Nick Smith" w:date="2021-07-01T16:26:00Z">
          <w:r w:rsidR="00F32225" w:rsidRPr="00C8205D" w:rsidDel="00B14C43">
            <w:rPr>
              <w:iCs/>
              <w:color w:val="000000" w:themeColor="text1"/>
              <w:sz w:val="22"/>
              <w:szCs w:val="22"/>
              <w:rPrChange w:id="2883" w:author="Risa" w:date="2021-07-06T14:20:00Z">
                <w:rPr>
                  <w:iCs/>
                  <w:sz w:val="22"/>
                  <w:szCs w:val="22"/>
                </w:rPr>
              </w:rPrChange>
            </w:rPr>
            <w:delText>4</w:delText>
          </w:r>
        </w:del>
      </w:ins>
      <w:ins w:id="2884" w:author="Nick Smith" w:date="2021-07-01T16:26:00Z">
        <w:r w:rsidR="00B14C43" w:rsidRPr="00C8205D">
          <w:rPr>
            <w:iCs/>
            <w:color w:val="000000" w:themeColor="text1"/>
            <w:sz w:val="22"/>
            <w:szCs w:val="22"/>
            <w:rPrChange w:id="2885" w:author="Risa" w:date="2021-07-06T14:20:00Z">
              <w:rPr>
                <w:iCs/>
                <w:sz w:val="22"/>
                <w:szCs w:val="22"/>
              </w:rPr>
            </w:rPrChange>
          </w:rPr>
          <w:t>3</w:t>
        </w:r>
      </w:ins>
      <w:del w:id="2886" w:author="Jeff" w:date="2021-06-22T07:26:00Z">
        <w:r w:rsidR="005278F2" w:rsidRPr="00C8205D" w:rsidDel="00F32225">
          <w:rPr>
            <w:iCs/>
            <w:color w:val="000000" w:themeColor="text1"/>
            <w:sz w:val="22"/>
            <w:szCs w:val="22"/>
            <w:rPrChange w:id="2887" w:author="Risa" w:date="2021-07-06T14:20:00Z">
              <w:rPr>
                <w:iCs/>
                <w:sz w:val="22"/>
                <w:szCs w:val="22"/>
              </w:rPr>
            </w:rPrChange>
          </w:rPr>
          <w:delText>3</w:delText>
        </w:r>
      </w:del>
      <w:r w:rsidR="004253C1" w:rsidRPr="00C8205D">
        <w:rPr>
          <w:iCs/>
          <w:color w:val="000000" w:themeColor="text1"/>
          <w:sz w:val="22"/>
          <w:szCs w:val="22"/>
          <w:rPrChange w:id="2888" w:author="Risa" w:date="2021-07-06T14:20:00Z">
            <w:rPr>
              <w:iCs/>
              <w:sz w:val="22"/>
              <w:szCs w:val="22"/>
            </w:rPr>
          </w:rPrChange>
        </w:rPr>
        <w:t xml:space="preserve"> and Tab. 2</w:t>
      </w:r>
      <w:r w:rsidRPr="00C8205D">
        <w:rPr>
          <w:iCs/>
          <w:color w:val="000000" w:themeColor="text1"/>
          <w:sz w:val="22"/>
          <w:szCs w:val="22"/>
          <w:rPrChange w:id="2889" w:author="Risa" w:date="2021-07-06T14:20:00Z">
            <w:rPr>
              <w:iCs/>
              <w:sz w:val="22"/>
              <w:szCs w:val="22"/>
            </w:rPr>
          </w:rPrChange>
        </w:rPr>
        <w:t>).</w:t>
      </w:r>
      <w:ins w:id="2890" w:author="Jeff" w:date="2021-06-23T16:48:00Z">
        <w:r w:rsidR="00255E9A" w:rsidRPr="00C8205D">
          <w:rPr>
            <w:iCs/>
            <w:color w:val="000000" w:themeColor="text1"/>
            <w:sz w:val="22"/>
            <w:szCs w:val="22"/>
            <w:rPrChange w:id="2891" w:author="Risa" w:date="2021-07-06T14:20:00Z">
              <w:rPr>
                <w:iCs/>
                <w:sz w:val="22"/>
                <w:szCs w:val="22"/>
              </w:rPr>
            </w:rPrChange>
          </w:rPr>
          <w:t xml:space="preserve"> </w:t>
        </w:r>
      </w:ins>
      <w:ins w:id="2892" w:author="Nick Smith" w:date="2021-07-01T16:19:00Z">
        <w:r w:rsidR="00554E0D" w:rsidRPr="00C8205D">
          <w:rPr>
            <w:iCs/>
            <w:color w:val="000000" w:themeColor="text1"/>
            <w:sz w:val="22"/>
            <w:szCs w:val="22"/>
            <w:rPrChange w:id="2893" w:author="Risa" w:date="2021-07-06T14:20:00Z">
              <w:rPr>
                <w:iCs/>
                <w:sz w:val="22"/>
                <w:szCs w:val="22"/>
              </w:rPr>
            </w:rPrChange>
          </w:rPr>
          <w:t>There was an interaction between slope and fire history (</w:t>
        </w:r>
      </w:ins>
      <w:ins w:id="2894" w:author="Nick Smith" w:date="2021-07-01T16:28:00Z">
        <w:r w:rsidR="00A86C03" w:rsidRPr="00C8205D">
          <w:rPr>
            <w:i/>
            <w:iCs/>
            <w:color w:val="000000" w:themeColor="text1"/>
            <w:sz w:val="22"/>
            <w:szCs w:val="22"/>
            <w:rPrChange w:id="2895" w:author="Risa" w:date="2021-07-06T14:20:00Z">
              <w:rPr>
                <w:i/>
                <w:iCs/>
                <w:sz w:val="22"/>
                <w:szCs w:val="22"/>
              </w:rPr>
            </w:rPrChange>
          </w:rPr>
          <w:t>F</w:t>
        </w:r>
        <w:r w:rsidR="00A86C03" w:rsidRPr="00C8205D">
          <w:rPr>
            <w:iCs/>
            <w:color w:val="000000" w:themeColor="text1"/>
            <w:sz w:val="22"/>
            <w:szCs w:val="22"/>
            <w:vertAlign w:val="subscript"/>
            <w:rPrChange w:id="2896" w:author="Risa" w:date="2021-07-06T14:20:00Z">
              <w:rPr>
                <w:iCs/>
                <w:sz w:val="22"/>
                <w:szCs w:val="22"/>
                <w:vertAlign w:val="subscript"/>
              </w:rPr>
            </w:rPrChange>
          </w:rPr>
          <w:t xml:space="preserve">1,56 </w:t>
        </w:r>
        <w:r w:rsidR="00A86C03" w:rsidRPr="00C8205D">
          <w:rPr>
            <w:iCs/>
            <w:color w:val="000000" w:themeColor="text1"/>
            <w:sz w:val="22"/>
            <w:szCs w:val="22"/>
            <w:rPrChange w:id="2897" w:author="Risa" w:date="2021-07-06T14:20:00Z">
              <w:rPr>
                <w:iCs/>
                <w:sz w:val="22"/>
                <w:szCs w:val="22"/>
                <w:vertAlign w:val="subscript"/>
              </w:rPr>
            </w:rPrChange>
          </w:rPr>
          <w:t>= 108.1</w:t>
        </w:r>
      </w:ins>
      <w:ins w:id="2898" w:author="Nick Smith" w:date="2021-07-01T16:29:00Z">
        <w:r w:rsidR="00A86C03" w:rsidRPr="00C8205D">
          <w:rPr>
            <w:iCs/>
            <w:color w:val="000000" w:themeColor="text1"/>
            <w:sz w:val="22"/>
            <w:szCs w:val="22"/>
            <w:rPrChange w:id="2899" w:author="Risa" w:date="2021-07-06T14:20:00Z">
              <w:rPr>
                <w:iCs/>
                <w:sz w:val="22"/>
                <w:szCs w:val="22"/>
              </w:rPr>
            </w:rPrChange>
          </w:rPr>
          <w:t>,</w:t>
        </w:r>
      </w:ins>
      <w:ins w:id="2900" w:author="Nick Smith" w:date="2021-07-01T16:28:00Z">
        <w:r w:rsidR="00A86C03" w:rsidRPr="00C8205D">
          <w:rPr>
            <w:iCs/>
            <w:color w:val="000000" w:themeColor="text1"/>
            <w:sz w:val="22"/>
            <w:szCs w:val="22"/>
            <w:rPrChange w:id="2901" w:author="Risa" w:date="2021-07-06T14:20:00Z">
              <w:rPr>
                <w:iCs/>
                <w:sz w:val="22"/>
                <w:szCs w:val="22"/>
              </w:rPr>
            </w:rPrChange>
          </w:rPr>
          <w:t xml:space="preserve"> </w:t>
        </w:r>
      </w:ins>
      <w:ins w:id="2902" w:author="Nick Smith" w:date="2021-07-01T16:19:00Z">
        <w:r w:rsidR="00554E0D" w:rsidRPr="00C8205D">
          <w:rPr>
            <w:i/>
            <w:iCs/>
            <w:color w:val="000000" w:themeColor="text1"/>
            <w:sz w:val="22"/>
            <w:szCs w:val="22"/>
            <w:rPrChange w:id="2903" w:author="Risa" w:date="2021-07-06T14:20:00Z">
              <w:rPr>
                <w:i/>
                <w:iCs/>
                <w:sz w:val="22"/>
                <w:szCs w:val="22"/>
              </w:rPr>
            </w:rPrChange>
          </w:rPr>
          <w:t>P</w:t>
        </w:r>
        <w:r w:rsidR="00554E0D" w:rsidRPr="00C8205D">
          <w:rPr>
            <w:iCs/>
            <w:color w:val="000000" w:themeColor="text1"/>
            <w:sz w:val="22"/>
            <w:szCs w:val="22"/>
            <w:rPrChange w:id="2904" w:author="Risa" w:date="2021-07-06T14:20:00Z">
              <w:rPr>
                <w:iCs/>
                <w:sz w:val="22"/>
                <w:szCs w:val="22"/>
              </w:rPr>
            </w:rPrChange>
          </w:rPr>
          <w:t xml:space="preserve"> &lt; 0.05) that </w:t>
        </w:r>
      </w:ins>
      <w:ins w:id="2905" w:author="Nick Smith" w:date="2021-07-01T16:20:00Z">
        <w:r w:rsidR="00554E0D" w:rsidRPr="00C8205D">
          <w:rPr>
            <w:iCs/>
            <w:color w:val="000000" w:themeColor="text1"/>
            <w:sz w:val="22"/>
            <w:szCs w:val="22"/>
            <w:rPrChange w:id="2906" w:author="Risa" w:date="2021-07-06T14:20:00Z">
              <w:rPr>
                <w:iCs/>
                <w:sz w:val="22"/>
                <w:szCs w:val="22"/>
              </w:rPr>
            </w:rPrChange>
          </w:rPr>
          <w:t>indicated that the</w:t>
        </w:r>
      </w:ins>
      <w:ins w:id="2907" w:author="Nick Smith" w:date="2021-07-01T16:19:00Z">
        <w:r w:rsidR="00554E0D" w:rsidRPr="00C8205D">
          <w:rPr>
            <w:iCs/>
            <w:color w:val="000000" w:themeColor="text1"/>
            <w:sz w:val="22"/>
            <w:szCs w:val="22"/>
            <w:rPrChange w:id="2908" w:author="Risa" w:date="2021-07-06T14:20:00Z">
              <w:rPr>
                <w:iCs/>
                <w:sz w:val="22"/>
                <w:szCs w:val="22"/>
              </w:rPr>
            </w:rPrChange>
          </w:rPr>
          <w:t xml:space="preserve"> </w:t>
        </w:r>
      </w:ins>
      <w:ins w:id="2909" w:author="Nick Smith" w:date="2021-07-01T16:20:00Z">
        <w:r w:rsidR="00554E0D" w:rsidRPr="00C8205D">
          <w:rPr>
            <w:iCs/>
            <w:color w:val="000000" w:themeColor="text1"/>
            <w:sz w:val="22"/>
            <w:szCs w:val="22"/>
            <w:rPrChange w:id="2910" w:author="Risa" w:date="2021-07-06T14:20:00Z">
              <w:rPr>
                <w:iCs/>
                <w:sz w:val="22"/>
                <w:szCs w:val="22"/>
              </w:rPr>
            </w:rPrChange>
          </w:rPr>
          <w:t>s</w:t>
        </w:r>
      </w:ins>
      <w:ins w:id="2911" w:author="Nick Smith" w:date="2021-07-01T16:19:00Z">
        <w:r w:rsidR="00554E0D" w:rsidRPr="00C8205D">
          <w:rPr>
            <w:iCs/>
            <w:color w:val="000000" w:themeColor="text1"/>
            <w:sz w:val="22"/>
            <w:szCs w:val="22"/>
            <w:rPrChange w:id="2912" w:author="Risa" w:date="2021-07-06T14:20:00Z">
              <w:rPr>
                <w:iCs/>
                <w:sz w:val="22"/>
                <w:szCs w:val="22"/>
              </w:rPr>
            </w:rPrChange>
          </w:rPr>
          <w:t>lope was greater</w:t>
        </w:r>
      </w:ins>
      <w:ins w:id="2913" w:author="Nick Smith" w:date="2021-07-01T16:21:00Z">
        <w:r w:rsidR="00554E0D" w:rsidRPr="00C8205D">
          <w:rPr>
            <w:iCs/>
            <w:color w:val="000000" w:themeColor="text1"/>
            <w:sz w:val="22"/>
            <w:szCs w:val="22"/>
            <w:rPrChange w:id="2914" w:author="Risa" w:date="2021-07-06T14:20:00Z">
              <w:rPr>
                <w:iCs/>
                <w:sz w:val="22"/>
                <w:szCs w:val="22"/>
              </w:rPr>
            </w:rPrChange>
          </w:rPr>
          <w:t xml:space="preserve"> for individuals</w:t>
        </w:r>
      </w:ins>
      <w:ins w:id="2915" w:author="Nick Smith" w:date="2021-07-01T16:19:00Z">
        <w:r w:rsidR="00554E0D" w:rsidRPr="00C8205D">
          <w:rPr>
            <w:iCs/>
            <w:color w:val="000000" w:themeColor="text1"/>
            <w:sz w:val="22"/>
            <w:szCs w:val="22"/>
            <w:rPrChange w:id="2916" w:author="Risa" w:date="2021-07-06T14:20:00Z">
              <w:rPr>
                <w:iCs/>
                <w:sz w:val="22"/>
                <w:szCs w:val="22"/>
              </w:rPr>
            </w:rPrChange>
          </w:rPr>
          <w:t xml:space="preserve"> at the low elevation site that experienced the 1947 fire (Gorham cliffs) </w:t>
        </w:r>
      </w:ins>
      <w:ins w:id="2917" w:author="Nick Smith" w:date="2021-07-01T16:21:00Z">
        <w:r w:rsidR="00554E0D" w:rsidRPr="00C8205D">
          <w:rPr>
            <w:iCs/>
            <w:color w:val="000000" w:themeColor="text1"/>
            <w:sz w:val="22"/>
            <w:szCs w:val="22"/>
            <w:rPrChange w:id="2918" w:author="Risa" w:date="2021-07-06T14:20:00Z">
              <w:rPr>
                <w:iCs/>
                <w:sz w:val="22"/>
                <w:szCs w:val="22"/>
              </w:rPr>
            </w:rPrChange>
          </w:rPr>
          <w:t>than low elevation individuals that did not experience the fire (Wonderland)</w:t>
        </w:r>
      </w:ins>
      <w:ins w:id="2919" w:author="Nick Smith" w:date="2021-07-01T16:22:00Z">
        <w:r w:rsidR="00554E0D" w:rsidRPr="00C8205D">
          <w:rPr>
            <w:iCs/>
            <w:color w:val="000000" w:themeColor="text1"/>
            <w:sz w:val="22"/>
            <w:szCs w:val="22"/>
            <w:rPrChange w:id="2920" w:author="Risa" w:date="2021-07-06T14:20:00Z">
              <w:rPr>
                <w:iCs/>
                <w:sz w:val="22"/>
                <w:szCs w:val="22"/>
              </w:rPr>
            </w:rPrChange>
          </w:rPr>
          <w:t>, with the reverse being true at high elevation (Table 1).</w:t>
        </w:r>
      </w:ins>
    </w:p>
    <w:p w14:paraId="0751D37A" w14:textId="5B9268BB" w:rsidR="004225BF" w:rsidRPr="00C8205D" w:rsidRDefault="004225BF" w:rsidP="001D7BE7">
      <w:pPr>
        <w:spacing w:line="360" w:lineRule="auto"/>
        <w:rPr>
          <w:ins w:id="2921" w:author="Jeff" w:date="2021-06-23T13:44:00Z"/>
          <w:iCs/>
          <w:color w:val="000000" w:themeColor="text1"/>
          <w:sz w:val="22"/>
          <w:szCs w:val="22"/>
          <w:rPrChange w:id="2922" w:author="Risa" w:date="2021-07-06T14:20:00Z">
            <w:rPr>
              <w:ins w:id="2923" w:author="Jeff" w:date="2021-06-23T13:44:00Z"/>
              <w:iCs/>
              <w:sz w:val="22"/>
              <w:szCs w:val="22"/>
            </w:rPr>
          </w:rPrChange>
        </w:rPr>
        <w:pPrChange w:id="2924" w:author="Risa" w:date="2021-07-06T13:11:00Z">
          <w:pPr>
            <w:spacing w:line="276" w:lineRule="auto"/>
          </w:pPr>
        </w:pPrChange>
      </w:pPr>
    </w:p>
    <w:p w14:paraId="665C70CC" w14:textId="32D14931" w:rsidR="004225BF" w:rsidRPr="00C8205D" w:rsidRDefault="004225BF" w:rsidP="001D7BE7">
      <w:pPr>
        <w:spacing w:line="360" w:lineRule="auto"/>
        <w:rPr>
          <w:ins w:id="2925" w:author="Jeff" w:date="2021-06-23T13:44:00Z"/>
          <w:i/>
          <w:iCs/>
          <w:color w:val="000000" w:themeColor="text1"/>
          <w:sz w:val="22"/>
          <w:szCs w:val="22"/>
          <w:shd w:val="clear" w:color="auto" w:fill="FFFFFF"/>
          <w:rPrChange w:id="2926" w:author="Risa" w:date="2021-07-06T14:20:00Z">
            <w:rPr>
              <w:ins w:id="2927" w:author="Jeff" w:date="2021-06-23T13:44:00Z"/>
              <w:i/>
              <w:iCs/>
              <w:color w:val="000000" w:themeColor="text1"/>
              <w:sz w:val="22"/>
              <w:szCs w:val="22"/>
              <w:shd w:val="clear" w:color="auto" w:fill="FFFFFF"/>
            </w:rPr>
          </w:rPrChange>
        </w:rPr>
        <w:pPrChange w:id="2928" w:author="Risa" w:date="2021-07-06T13:11:00Z">
          <w:pPr>
            <w:spacing w:line="276" w:lineRule="auto"/>
            <w:jc w:val="both"/>
          </w:pPr>
        </w:pPrChange>
      </w:pPr>
      <w:ins w:id="2929" w:author="Jeff" w:date="2021-06-23T13:44:00Z">
        <w:r w:rsidRPr="00C8205D">
          <w:rPr>
            <w:i/>
            <w:iCs/>
            <w:color w:val="000000" w:themeColor="text1"/>
            <w:sz w:val="22"/>
            <w:szCs w:val="22"/>
            <w:shd w:val="clear" w:color="auto" w:fill="FFFFFF"/>
            <w:rPrChange w:id="2930" w:author="Risa" w:date="2021-07-06T14:20:00Z">
              <w:rPr>
                <w:i/>
                <w:iCs/>
                <w:color w:val="000000" w:themeColor="text1"/>
                <w:sz w:val="22"/>
                <w:szCs w:val="22"/>
                <w:shd w:val="clear" w:color="auto" w:fill="FFFFFF"/>
              </w:rPr>
            </w:rPrChange>
          </w:rPr>
          <w:t>Soil Elements</w:t>
        </w:r>
      </w:ins>
      <w:ins w:id="2931" w:author="Jeff" w:date="2021-06-29T05:19:00Z">
        <w:del w:id="2932" w:author="Nick Smith" w:date="2021-06-30T17:15:00Z">
          <w:r w:rsidR="004D610D" w:rsidRPr="00C8205D" w:rsidDel="00715012">
            <w:rPr>
              <w:i/>
              <w:iCs/>
              <w:color w:val="000000" w:themeColor="text1"/>
              <w:sz w:val="22"/>
              <w:szCs w:val="22"/>
              <w:shd w:val="clear" w:color="auto" w:fill="FFFFFF"/>
              <w:rPrChange w:id="2933" w:author="Risa" w:date="2021-07-06T14:20:00Z">
                <w:rPr>
                  <w:i/>
                  <w:iCs/>
                  <w:color w:val="000000" w:themeColor="text1"/>
                  <w:sz w:val="22"/>
                  <w:szCs w:val="22"/>
                  <w:shd w:val="clear" w:color="auto" w:fill="FFFFFF"/>
                </w:rPr>
              </w:rPrChange>
            </w:rPr>
            <w:delText>, Minerals</w:delText>
          </w:r>
        </w:del>
      </w:ins>
      <w:ins w:id="2934" w:author="Jeff" w:date="2021-06-23T13:44:00Z">
        <w:r w:rsidRPr="00C8205D">
          <w:rPr>
            <w:i/>
            <w:iCs/>
            <w:color w:val="000000" w:themeColor="text1"/>
            <w:sz w:val="22"/>
            <w:szCs w:val="22"/>
            <w:shd w:val="clear" w:color="auto" w:fill="FFFFFF"/>
            <w:rPrChange w:id="2935" w:author="Risa" w:date="2021-07-06T14:20:00Z">
              <w:rPr>
                <w:i/>
                <w:iCs/>
                <w:color w:val="000000" w:themeColor="text1"/>
                <w:sz w:val="22"/>
                <w:szCs w:val="22"/>
                <w:shd w:val="clear" w:color="auto" w:fill="FFFFFF"/>
              </w:rPr>
            </w:rPrChange>
          </w:rPr>
          <w:t xml:space="preserve"> and Water Retention</w:t>
        </w:r>
        <w:del w:id="2936" w:author="Nick Smith" w:date="2021-06-30T17:16:00Z">
          <w:r w:rsidRPr="00C8205D" w:rsidDel="00715012">
            <w:rPr>
              <w:i/>
              <w:iCs/>
              <w:color w:val="000000" w:themeColor="text1"/>
              <w:sz w:val="22"/>
              <w:szCs w:val="22"/>
              <w:shd w:val="clear" w:color="auto" w:fill="FFFFFF"/>
              <w:rPrChange w:id="2937" w:author="Risa" w:date="2021-07-06T14:20:00Z">
                <w:rPr>
                  <w:i/>
                  <w:iCs/>
                  <w:color w:val="000000" w:themeColor="text1"/>
                  <w:sz w:val="22"/>
                  <w:szCs w:val="22"/>
                  <w:shd w:val="clear" w:color="auto" w:fill="FFFFFF"/>
                </w:rPr>
              </w:rPrChange>
            </w:rPr>
            <w:delText xml:space="preserve"> (SWR)</w:delText>
          </w:r>
        </w:del>
      </w:ins>
    </w:p>
    <w:p w14:paraId="663F2946" w14:textId="42C7ABB5" w:rsidR="0077560A" w:rsidRPr="00C8205D" w:rsidRDefault="004225BF" w:rsidP="001D7BE7">
      <w:pPr>
        <w:spacing w:line="360" w:lineRule="auto"/>
        <w:rPr>
          <w:ins w:id="2938" w:author="Nick Smith" w:date="2021-06-30T17:43:00Z"/>
          <w:color w:val="000000" w:themeColor="text1"/>
          <w:sz w:val="22"/>
          <w:szCs w:val="22"/>
          <w:rPrChange w:id="2939" w:author="Risa" w:date="2021-07-06T14:20:00Z">
            <w:rPr>
              <w:ins w:id="2940" w:author="Nick Smith" w:date="2021-06-30T17:43:00Z"/>
              <w:sz w:val="22"/>
              <w:szCs w:val="22"/>
            </w:rPr>
          </w:rPrChange>
        </w:rPr>
        <w:pPrChange w:id="2941" w:author="Risa" w:date="2021-07-06T13:11:00Z">
          <w:pPr>
            <w:spacing w:line="360" w:lineRule="auto"/>
            <w:jc w:val="both"/>
          </w:pPr>
        </w:pPrChange>
      </w:pPr>
      <w:ins w:id="2942" w:author="Jeff" w:date="2021-06-23T13:44:00Z">
        <w:r w:rsidRPr="00C8205D">
          <w:rPr>
            <w:color w:val="000000" w:themeColor="text1"/>
            <w:sz w:val="22"/>
            <w:szCs w:val="22"/>
            <w:shd w:val="clear" w:color="auto" w:fill="FFFFFF"/>
            <w:rPrChange w:id="2943" w:author="Risa" w:date="2021-07-06T14:20:00Z">
              <w:rPr>
                <w:color w:val="000000" w:themeColor="text1"/>
                <w:sz w:val="22"/>
                <w:szCs w:val="22"/>
                <w:shd w:val="clear" w:color="auto" w:fill="FFFFFF"/>
              </w:rPr>
            </w:rPrChange>
          </w:rPr>
          <w:t>Soil C concentrations were greater at lower elevations (</w:t>
        </w:r>
        <w:r w:rsidRPr="00C8205D">
          <w:rPr>
            <w:i/>
            <w:color w:val="000000" w:themeColor="text1"/>
            <w:sz w:val="22"/>
            <w:szCs w:val="22"/>
            <w:shd w:val="clear" w:color="auto" w:fill="FFFFFF"/>
            <w:rPrChange w:id="2944" w:author="Risa" w:date="2021-07-06T14:20:00Z">
              <w:rPr>
                <w:i/>
                <w:color w:val="000000" w:themeColor="text1"/>
                <w:sz w:val="22"/>
                <w:szCs w:val="22"/>
                <w:shd w:val="clear" w:color="auto" w:fill="FFFFFF"/>
              </w:rPr>
            </w:rPrChange>
          </w:rPr>
          <w:t xml:space="preserve">P </w:t>
        </w:r>
        <w:r w:rsidRPr="00C8205D">
          <w:rPr>
            <w:color w:val="000000" w:themeColor="text1"/>
            <w:sz w:val="22"/>
            <w:szCs w:val="22"/>
            <w:shd w:val="clear" w:color="auto" w:fill="FFFFFF"/>
            <w:rPrChange w:id="2945" w:author="Risa" w:date="2021-07-06T14:20:00Z">
              <w:rPr>
                <w:color w:val="000000" w:themeColor="text1"/>
                <w:sz w:val="22"/>
                <w:szCs w:val="22"/>
                <w:shd w:val="clear" w:color="auto" w:fill="FFFFFF"/>
              </w:rPr>
            </w:rPrChange>
          </w:rPr>
          <w:t>&lt; 0.05</w:t>
        </w:r>
        <w:proofErr w:type="gramStart"/>
        <w:r w:rsidRPr="00C8205D">
          <w:rPr>
            <w:color w:val="000000" w:themeColor="text1"/>
            <w:sz w:val="22"/>
            <w:szCs w:val="22"/>
            <w:shd w:val="clear" w:color="auto" w:fill="FFFFFF"/>
            <w:rPrChange w:id="2946" w:author="Risa" w:date="2021-07-06T14:20:00Z">
              <w:rPr>
                <w:color w:val="000000" w:themeColor="text1"/>
                <w:sz w:val="22"/>
                <w:szCs w:val="22"/>
                <w:shd w:val="clear" w:color="auto" w:fill="FFFFFF"/>
              </w:rPr>
            </w:rPrChange>
          </w:rPr>
          <w:t>)</w:t>
        </w:r>
      </w:ins>
      <w:ins w:id="2947" w:author="Nick Smith" w:date="2021-06-30T17:23:00Z">
        <w:r w:rsidR="00254EC0" w:rsidRPr="00C8205D">
          <w:rPr>
            <w:color w:val="000000" w:themeColor="text1"/>
            <w:sz w:val="22"/>
            <w:szCs w:val="22"/>
            <w:shd w:val="clear" w:color="auto" w:fill="FFFFFF"/>
            <w:rPrChange w:id="2948" w:author="Risa" w:date="2021-07-06T14:20:00Z">
              <w:rPr>
                <w:color w:val="000000" w:themeColor="text1"/>
                <w:sz w:val="22"/>
                <w:szCs w:val="22"/>
                <w:shd w:val="clear" w:color="auto" w:fill="FFFFFF"/>
              </w:rPr>
            </w:rPrChange>
          </w:rPr>
          <w:t>, but</w:t>
        </w:r>
        <w:proofErr w:type="gramEnd"/>
        <w:r w:rsidR="00254EC0" w:rsidRPr="00C8205D">
          <w:rPr>
            <w:color w:val="000000" w:themeColor="text1"/>
            <w:sz w:val="22"/>
            <w:szCs w:val="22"/>
            <w:shd w:val="clear" w:color="auto" w:fill="FFFFFF"/>
            <w:rPrChange w:id="2949" w:author="Risa" w:date="2021-07-06T14:20:00Z">
              <w:rPr>
                <w:color w:val="000000" w:themeColor="text1"/>
                <w:sz w:val="22"/>
                <w:szCs w:val="22"/>
                <w:shd w:val="clear" w:color="auto" w:fill="FFFFFF"/>
              </w:rPr>
            </w:rPrChange>
          </w:rPr>
          <w:t xml:space="preserve"> were unaffected by fire</w:t>
        </w:r>
      </w:ins>
      <w:ins w:id="2950" w:author="Nick Smith" w:date="2021-06-30T17:28:00Z">
        <w:r w:rsidR="0006661F" w:rsidRPr="00C8205D">
          <w:rPr>
            <w:color w:val="000000" w:themeColor="text1"/>
            <w:sz w:val="22"/>
            <w:szCs w:val="22"/>
            <w:shd w:val="clear" w:color="auto" w:fill="FFFFFF"/>
            <w:rPrChange w:id="2951" w:author="Risa" w:date="2021-07-06T14:20:00Z">
              <w:rPr>
                <w:color w:val="000000" w:themeColor="text1"/>
                <w:sz w:val="22"/>
                <w:szCs w:val="22"/>
                <w:shd w:val="clear" w:color="auto" w:fill="FFFFFF"/>
              </w:rPr>
            </w:rPrChange>
          </w:rPr>
          <w:t xml:space="preserve"> his</w:t>
        </w:r>
      </w:ins>
      <w:ins w:id="2952" w:author="Nick Smith" w:date="2021-06-30T17:29:00Z">
        <w:r w:rsidR="0006661F" w:rsidRPr="00C8205D">
          <w:rPr>
            <w:color w:val="000000" w:themeColor="text1"/>
            <w:sz w:val="22"/>
            <w:szCs w:val="22"/>
            <w:shd w:val="clear" w:color="auto" w:fill="FFFFFF"/>
            <w:rPrChange w:id="2953" w:author="Risa" w:date="2021-07-06T14:20:00Z">
              <w:rPr>
                <w:color w:val="000000" w:themeColor="text1"/>
                <w:sz w:val="22"/>
                <w:szCs w:val="22"/>
                <w:shd w:val="clear" w:color="auto" w:fill="FFFFFF"/>
              </w:rPr>
            </w:rPrChange>
          </w:rPr>
          <w:t>tory or their interaction</w:t>
        </w:r>
      </w:ins>
      <w:ins w:id="2954" w:author="Jeff" w:date="2021-06-23T13:44:00Z">
        <w:r w:rsidRPr="00C8205D">
          <w:rPr>
            <w:color w:val="000000" w:themeColor="text1"/>
            <w:sz w:val="22"/>
            <w:szCs w:val="22"/>
            <w:shd w:val="clear" w:color="auto" w:fill="FFFFFF"/>
            <w:rPrChange w:id="2955" w:author="Risa" w:date="2021-07-06T14:20:00Z">
              <w:rPr>
                <w:color w:val="000000" w:themeColor="text1"/>
                <w:sz w:val="22"/>
                <w:szCs w:val="22"/>
                <w:shd w:val="clear" w:color="auto" w:fill="FFFFFF"/>
              </w:rPr>
            </w:rPrChange>
          </w:rPr>
          <w:t xml:space="preserve"> </w:t>
        </w:r>
        <w:del w:id="2956" w:author="Nick Smith" w:date="2021-06-30T17:24:00Z">
          <w:r w:rsidRPr="00C8205D" w:rsidDel="00254EC0">
            <w:rPr>
              <w:color w:val="000000" w:themeColor="text1"/>
              <w:sz w:val="22"/>
              <w:szCs w:val="22"/>
              <w:shd w:val="clear" w:color="auto" w:fill="FFFFFF"/>
              <w:rPrChange w:id="2957" w:author="Risa" w:date="2021-07-06T14:20:00Z">
                <w:rPr>
                  <w:color w:val="000000" w:themeColor="text1"/>
                  <w:sz w:val="22"/>
                  <w:szCs w:val="22"/>
                  <w:shd w:val="clear" w:color="auto" w:fill="FFFFFF"/>
                </w:rPr>
              </w:rPrChange>
            </w:rPr>
            <w:delText xml:space="preserve">and sites that did not experience the 1947 fire </w:delText>
          </w:r>
        </w:del>
        <w:r w:rsidRPr="00C8205D">
          <w:rPr>
            <w:color w:val="000000" w:themeColor="text1"/>
            <w:sz w:val="22"/>
            <w:szCs w:val="22"/>
            <w:shd w:val="clear" w:color="auto" w:fill="FFFFFF"/>
            <w:rPrChange w:id="2958" w:author="Risa" w:date="2021-07-06T14:20:00Z">
              <w:rPr>
                <w:color w:val="000000" w:themeColor="text1"/>
                <w:sz w:val="22"/>
                <w:szCs w:val="22"/>
                <w:shd w:val="clear" w:color="auto" w:fill="FFFFFF"/>
              </w:rPr>
            </w:rPrChange>
          </w:rPr>
          <w:t>(</w:t>
        </w:r>
        <w:r w:rsidRPr="00C8205D">
          <w:rPr>
            <w:i/>
            <w:color w:val="000000" w:themeColor="text1"/>
            <w:sz w:val="22"/>
            <w:szCs w:val="22"/>
            <w:shd w:val="clear" w:color="auto" w:fill="FFFFFF"/>
            <w:rPrChange w:id="2959" w:author="Risa" w:date="2021-07-06T14:20:00Z">
              <w:rPr>
                <w:i/>
                <w:color w:val="000000" w:themeColor="text1"/>
                <w:sz w:val="22"/>
                <w:szCs w:val="22"/>
                <w:shd w:val="clear" w:color="auto" w:fill="FFFFFF"/>
              </w:rPr>
            </w:rPrChange>
          </w:rPr>
          <w:t xml:space="preserve">P </w:t>
        </w:r>
        <w:del w:id="2960" w:author="Nick Smith" w:date="2021-06-30T17:24:00Z">
          <w:r w:rsidRPr="00C8205D" w:rsidDel="00254EC0">
            <w:rPr>
              <w:color w:val="000000" w:themeColor="text1"/>
              <w:sz w:val="22"/>
              <w:szCs w:val="22"/>
              <w:shd w:val="clear" w:color="auto" w:fill="FFFFFF"/>
              <w:rPrChange w:id="2961" w:author="Risa" w:date="2021-07-06T14:20:00Z">
                <w:rPr>
                  <w:color w:val="000000" w:themeColor="text1"/>
                  <w:sz w:val="22"/>
                  <w:szCs w:val="22"/>
                  <w:shd w:val="clear" w:color="auto" w:fill="FFFFFF"/>
                </w:rPr>
              </w:rPrChange>
            </w:rPr>
            <w:delText>&lt;</w:delText>
          </w:r>
        </w:del>
      </w:ins>
      <w:ins w:id="2962" w:author="Nick Smith" w:date="2021-06-30T17:24:00Z">
        <w:r w:rsidR="00254EC0" w:rsidRPr="00C8205D">
          <w:rPr>
            <w:color w:val="000000" w:themeColor="text1"/>
            <w:sz w:val="22"/>
            <w:szCs w:val="22"/>
            <w:shd w:val="clear" w:color="auto" w:fill="FFFFFF"/>
            <w:rPrChange w:id="2963" w:author="Risa" w:date="2021-07-06T14:20:00Z">
              <w:rPr>
                <w:color w:val="000000" w:themeColor="text1"/>
                <w:sz w:val="22"/>
                <w:szCs w:val="22"/>
                <w:shd w:val="clear" w:color="auto" w:fill="FFFFFF"/>
              </w:rPr>
            </w:rPrChange>
          </w:rPr>
          <w:t>&gt;</w:t>
        </w:r>
      </w:ins>
      <w:ins w:id="2964" w:author="Jeff" w:date="2021-06-23T13:44:00Z">
        <w:r w:rsidRPr="00C8205D">
          <w:rPr>
            <w:color w:val="000000" w:themeColor="text1"/>
            <w:sz w:val="22"/>
            <w:szCs w:val="22"/>
            <w:shd w:val="clear" w:color="auto" w:fill="FFFFFF"/>
            <w:rPrChange w:id="2965" w:author="Risa" w:date="2021-07-06T14:20:00Z">
              <w:rPr>
                <w:color w:val="000000" w:themeColor="text1"/>
                <w:sz w:val="22"/>
                <w:szCs w:val="22"/>
                <w:shd w:val="clear" w:color="auto" w:fill="FFFFFF"/>
              </w:rPr>
            </w:rPrChange>
          </w:rPr>
          <w:t xml:space="preserve"> 0.05</w:t>
        </w:r>
      </w:ins>
      <w:ins w:id="2966" w:author="Nick Smith" w:date="2021-06-30T17:29:00Z">
        <w:r w:rsidR="0006661F" w:rsidRPr="00C8205D">
          <w:rPr>
            <w:color w:val="000000" w:themeColor="text1"/>
            <w:sz w:val="22"/>
            <w:szCs w:val="22"/>
            <w:shd w:val="clear" w:color="auto" w:fill="FFFFFF"/>
            <w:rPrChange w:id="2967" w:author="Risa" w:date="2021-07-06T14:20:00Z">
              <w:rPr>
                <w:color w:val="000000" w:themeColor="text1"/>
                <w:sz w:val="22"/>
                <w:szCs w:val="22"/>
                <w:shd w:val="clear" w:color="auto" w:fill="FFFFFF"/>
              </w:rPr>
            </w:rPrChange>
          </w:rPr>
          <w:t xml:space="preserve"> in all cases</w:t>
        </w:r>
      </w:ins>
      <w:ins w:id="2968" w:author="Jeff" w:date="2021-06-23T13:44:00Z">
        <w:r w:rsidRPr="00C8205D">
          <w:rPr>
            <w:color w:val="000000" w:themeColor="text1"/>
            <w:sz w:val="22"/>
            <w:szCs w:val="22"/>
            <w:shd w:val="clear" w:color="auto" w:fill="FFFFFF"/>
            <w:rPrChange w:id="2969" w:author="Risa" w:date="2021-07-06T14:20:00Z">
              <w:rPr>
                <w:color w:val="000000" w:themeColor="text1"/>
                <w:sz w:val="22"/>
                <w:szCs w:val="22"/>
                <w:shd w:val="clear" w:color="auto" w:fill="FFFFFF"/>
              </w:rPr>
            </w:rPrChange>
          </w:rPr>
          <w:t xml:space="preserve">, </w:t>
        </w:r>
        <w:r w:rsidRPr="00C8205D">
          <w:rPr>
            <w:color w:val="000000" w:themeColor="text1"/>
            <w:sz w:val="22"/>
            <w:szCs w:val="22"/>
            <w:rPrChange w:id="2970" w:author="Risa" w:date="2021-07-06T14:20:00Z">
              <w:rPr>
                <w:sz w:val="22"/>
                <w:szCs w:val="22"/>
              </w:rPr>
            </w:rPrChange>
          </w:rPr>
          <w:t xml:space="preserve">Fig. </w:t>
        </w:r>
      </w:ins>
      <w:ins w:id="2971" w:author="Jeff" w:date="2021-06-29T05:17:00Z">
        <w:del w:id="2972" w:author="Nick Smith" w:date="2021-07-01T16:45:00Z">
          <w:r w:rsidR="004D610D" w:rsidRPr="00C8205D" w:rsidDel="00F238E9">
            <w:rPr>
              <w:color w:val="000000" w:themeColor="text1"/>
              <w:sz w:val="22"/>
              <w:szCs w:val="22"/>
              <w:rPrChange w:id="2973" w:author="Risa" w:date="2021-07-06T14:20:00Z">
                <w:rPr>
                  <w:sz w:val="22"/>
                  <w:szCs w:val="22"/>
                </w:rPr>
              </w:rPrChange>
            </w:rPr>
            <w:delText>TBD</w:delText>
          </w:r>
        </w:del>
      </w:ins>
      <w:ins w:id="2974" w:author="Nick Smith" w:date="2021-07-01T16:45:00Z">
        <w:r w:rsidR="00F238E9" w:rsidRPr="00C8205D">
          <w:rPr>
            <w:color w:val="000000" w:themeColor="text1"/>
            <w:sz w:val="22"/>
            <w:szCs w:val="22"/>
            <w:rPrChange w:id="2975" w:author="Risa" w:date="2021-07-06T14:20:00Z">
              <w:rPr>
                <w:sz w:val="22"/>
                <w:szCs w:val="22"/>
              </w:rPr>
            </w:rPrChange>
          </w:rPr>
          <w:t>4</w:t>
        </w:r>
      </w:ins>
      <w:ins w:id="2976" w:author="Jeff" w:date="2021-06-23T13:44:00Z">
        <w:r w:rsidRPr="00C8205D">
          <w:rPr>
            <w:color w:val="000000" w:themeColor="text1"/>
            <w:sz w:val="22"/>
            <w:szCs w:val="22"/>
            <w:rPrChange w:id="2977" w:author="Risa" w:date="2021-07-06T14:20:00Z">
              <w:rPr>
                <w:sz w:val="22"/>
                <w:szCs w:val="22"/>
              </w:rPr>
            </w:rPrChange>
          </w:rPr>
          <w:t xml:space="preserve"> and Tab. </w:t>
        </w:r>
      </w:ins>
      <w:ins w:id="2978" w:author="Jeff" w:date="2021-06-29T05:17:00Z">
        <w:del w:id="2979" w:author="Nick Smith" w:date="2021-06-30T17:28:00Z">
          <w:r w:rsidR="004D610D" w:rsidRPr="00C8205D" w:rsidDel="0006661F">
            <w:rPr>
              <w:color w:val="000000" w:themeColor="text1"/>
              <w:sz w:val="22"/>
              <w:szCs w:val="22"/>
              <w:rPrChange w:id="2980" w:author="Risa" w:date="2021-07-06T14:20:00Z">
                <w:rPr>
                  <w:sz w:val="22"/>
                  <w:szCs w:val="22"/>
                </w:rPr>
              </w:rPrChange>
            </w:rPr>
            <w:delText>TBD</w:delText>
          </w:r>
        </w:del>
      </w:ins>
      <w:ins w:id="2981" w:author="Nick Smith" w:date="2021-06-30T17:28:00Z">
        <w:r w:rsidR="0006661F" w:rsidRPr="00C8205D">
          <w:rPr>
            <w:color w:val="000000" w:themeColor="text1"/>
            <w:sz w:val="22"/>
            <w:szCs w:val="22"/>
            <w:rPrChange w:id="2982" w:author="Risa" w:date="2021-07-06T14:20:00Z">
              <w:rPr>
                <w:sz w:val="22"/>
                <w:szCs w:val="22"/>
              </w:rPr>
            </w:rPrChange>
          </w:rPr>
          <w:t>3</w:t>
        </w:r>
      </w:ins>
      <w:ins w:id="2983" w:author="Jeff" w:date="2021-06-23T13:44:00Z">
        <w:r w:rsidRPr="00C8205D">
          <w:rPr>
            <w:color w:val="000000" w:themeColor="text1"/>
            <w:sz w:val="22"/>
            <w:szCs w:val="22"/>
            <w:rPrChange w:id="2984" w:author="Risa" w:date="2021-07-06T14:20:00Z">
              <w:rPr>
                <w:sz w:val="22"/>
                <w:szCs w:val="22"/>
              </w:rPr>
            </w:rPrChange>
          </w:rPr>
          <w:t>)</w:t>
        </w:r>
        <w:r w:rsidRPr="00C8205D">
          <w:rPr>
            <w:color w:val="000000" w:themeColor="text1"/>
            <w:sz w:val="22"/>
            <w:szCs w:val="22"/>
            <w:shd w:val="clear" w:color="auto" w:fill="FFFFFF"/>
            <w:rPrChange w:id="2985" w:author="Risa" w:date="2021-07-06T14:20:00Z">
              <w:rPr>
                <w:color w:val="000000" w:themeColor="text1"/>
                <w:sz w:val="22"/>
                <w:szCs w:val="22"/>
                <w:shd w:val="clear" w:color="auto" w:fill="FFFFFF"/>
              </w:rPr>
            </w:rPrChange>
          </w:rPr>
          <w:t xml:space="preserve">. </w:t>
        </w:r>
        <w:r w:rsidRPr="00C8205D">
          <w:rPr>
            <w:color w:val="000000" w:themeColor="text1"/>
            <w:sz w:val="22"/>
            <w:szCs w:val="22"/>
            <w:rPrChange w:id="2986" w:author="Risa" w:date="2021-07-06T14:20:00Z">
              <w:rPr>
                <w:sz w:val="22"/>
                <w:szCs w:val="22"/>
              </w:rPr>
            </w:rPrChange>
          </w:rPr>
          <w:t>Soil N</w:t>
        </w:r>
      </w:ins>
      <w:ins w:id="2987" w:author="Nick Smith" w:date="2021-06-30T17:29:00Z">
        <w:r w:rsidR="007E6100" w:rsidRPr="00C8205D">
          <w:rPr>
            <w:color w:val="000000" w:themeColor="text1"/>
            <w:sz w:val="22"/>
            <w:szCs w:val="22"/>
            <w:rPrChange w:id="2988" w:author="Risa" w:date="2021-07-06T14:20:00Z">
              <w:rPr>
                <w:sz w:val="22"/>
                <w:szCs w:val="22"/>
              </w:rPr>
            </w:rPrChange>
          </w:rPr>
          <w:t xml:space="preserve"> and C/N</w:t>
        </w:r>
      </w:ins>
      <w:ins w:id="2989" w:author="Jeff" w:date="2021-06-23T13:44:00Z">
        <w:r w:rsidRPr="00C8205D">
          <w:rPr>
            <w:color w:val="000000" w:themeColor="text1"/>
            <w:sz w:val="22"/>
            <w:szCs w:val="22"/>
            <w:rPrChange w:id="2990" w:author="Risa" w:date="2021-07-06T14:20:00Z">
              <w:rPr>
                <w:sz w:val="22"/>
                <w:szCs w:val="22"/>
              </w:rPr>
            </w:rPrChange>
          </w:rPr>
          <w:t xml:space="preserve"> did not vary </w:t>
        </w:r>
        <w:del w:id="2991" w:author="Nick Smith" w:date="2021-06-30T17:28:00Z">
          <w:r w:rsidRPr="00C8205D" w:rsidDel="0006661F">
            <w:rPr>
              <w:color w:val="000000" w:themeColor="text1"/>
              <w:sz w:val="22"/>
              <w:szCs w:val="22"/>
              <w:rPrChange w:id="2992" w:author="Risa" w:date="2021-07-06T14:20:00Z">
                <w:rPr>
                  <w:sz w:val="22"/>
                  <w:szCs w:val="22"/>
                </w:rPr>
              </w:rPrChange>
            </w:rPr>
            <w:delText>between sites</w:delText>
          </w:r>
        </w:del>
      </w:ins>
      <w:ins w:id="2993" w:author="Nick Smith" w:date="2021-06-30T17:28:00Z">
        <w:r w:rsidR="0006661F" w:rsidRPr="00C8205D">
          <w:rPr>
            <w:color w:val="000000" w:themeColor="text1"/>
            <w:sz w:val="22"/>
            <w:szCs w:val="22"/>
            <w:rPrChange w:id="2994" w:author="Risa" w:date="2021-07-06T14:20:00Z">
              <w:rPr>
                <w:sz w:val="22"/>
                <w:szCs w:val="22"/>
              </w:rPr>
            </w:rPrChange>
          </w:rPr>
          <w:t>with elevation</w:t>
        </w:r>
      </w:ins>
      <w:ins w:id="2995" w:author="Nick Smith" w:date="2021-06-30T17:29:00Z">
        <w:r w:rsidR="0006661F" w:rsidRPr="00C8205D">
          <w:rPr>
            <w:color w:val="000000" w:themeColor="text1"/>
            <w:sz w:val="22"/>
            <w:szCs w:val="22"/>
            <w:rPrChange w:id="2996" w:author="Risa" w:date="2021-07-06T14:20:00Z">
              <w:rPr>
                <w:sz w:val="22"/>
                <w:szCs w:val="22"/>
              </w:rPr>
            </w:rPrChange>
          </w:rPr>
          <w:t>,</w:t>
        </w:r>
      </w:ins>
      <w:ins w:id="2997" w:author="Nick Smith" w:date="2021-06-30T17:28:00Z">
        <w:r w:rsidR="0006661F" w:rsidRPr="00C8205D">
          <w:rPr>
            <w:color w:val="000000" w:themeColor="text1"/>
            <w:sz w:val="22"/>
            <w:szCs w:val="22"/>
            <w:rPrChange w:id="2998" w:author="Risa" w:date="2021-07-06T14:20:00Z">
              <w:rPr>
                <w:sz w:val="22"/>
                <w:szCs w:val="22"/>
              </w:rPr>
            </w:rPrChange>
          </w:rPr>
          <w:t xml:space="preserve"> fire history</w:t>
        </w:r>
      </w:ins>
      <w:ins w:id="2999" w:author="Nick Smith" w:date="2021-06-30T17:29:00Z">
        <w:r w:rsidR="0006661F" w:rsidRPr="00C8205D">
          <w:rPr>
            <w:color w:val="000000" w:themeColor="text1"/>
            <w:sz w:val="22"/>
            <w:szCs w:val="22"/>
            <w:rPrChange w:id="3000" w:author="Risa" w:date="2021-07-06T14:20:00Z">
              <w:rPr>
                <w:sz w:val="22"/>
                <w:szCs w:val="22"/>
              </w:rPr>
            </w:rPrChange>
          </w:rPr>
          <w:t>, or their interaction</w:t>
        </w:r>
      </w:ins>
      <w:ins w:id="3001" w:author="Jeff" w:date="2021-06-23T13:44:00Z">
        <w:r w:rsidRPr="00C8205D">
          <w:rPr>
            <w:color w:val="000000" w:themeColor="text1"/>
            <w:sz w:val="22"/>
            <w:szCs w:val="22"/>
            <w:rPrChange w:id="3002" w:author="Risa" w:date="2021-07-06T14:20:00Z">
              <w:rPr>
                <w:sz w:val="22"/>
                <w:szCs w:val="22"/>
              </w:rPr>
            </w:rPrChange>
          </w:rPr>
          <w:t xml:space="preserve"> </w:t>
        </w:r>
        <w:r w:rsidRPr="00C8205D">
          <w:rPr>
            <w:color w:val="000000" w:themeColor="text1"/>
            <w:sz w:val="22"/>
            <w:szCs w:val="22"/>
            <w:shd w:val="clear" w:color="auto" w:fill="FFFFFF"/>
            <w:rPrChange w:id="3003" w:author="Risa" w:date="2021-07-06T14:20:00Z">
              <w:rPr>
                <w:color w:val="000000" w:themeColor="text1"/>
                <w:sz w:val="22"/>
                <w:szCs w:val="22"/>
                <w:shd w:val="clear" w:color="auto" w:fill="FFFFFF"/>
              </w:rPr>
            </w:rPrChange>
          </w:rPr>
          <w:t>(</w:t>
        </w:r>
        <w:r w:rsidRPr="00C8205D">
          <w:rPr>
            <w:i/>
            <w:color w:val="000000" w:themeColor="text1"/>
            <w:sz w:val="22"/>
            <w:szCs w:val="22"/>
            <w:rPrChange w:id="3004" w:author="Risa" w:date="2021-07-06T14:20:00Z">
              <w:rPr>
                <w:i/>
                <w:sz w:val="22"/>
                <w:szCs w:val="22"/>
              </w:rPr>
            </w:rPrChange>
          </w:rPr>
          <w:t>P</w:t>
        </w:r>
        <w:r w:rsidRPr="00C8205D">
          <w:rPr>
            <w:color w:val="000000" w:themeColor="text1"/>
            <w:sz w:val="22"/>
            <w:szCs w:val="22"/>
            <w:rPrChange w:id="3005" w:author="Risa" w:date="2021-07-06T14:20:00Z">
              <w:rPr>
                <w:sz w:val="22"/>
                <w:szCs w:val="22"/>
              </w:rPr>
            </w:rPrChange>
          </w:rPr>
          <w:t xml:space="preserve"> &gt; 0.05</w:t>
        </w:r>
      </w:ins>
      <w:ins w:id="3006" w:author="Nick Smith" w:date="2021-06-30T17:28:00Z">
        <w:r w:rsidR="0006661F" w:rsidRPr="00C8205D">
          <w:rPr>
            <w:color w:val="000000" w:themeColor="text1"/>
            <w:sz w:val="22"/>
            <w:szCs w:val="22"/>
            <w:rPrChange w:id="3007" w:author="Risa" w:date="2021-07-06T14:20:00Z">
              <w:rPr>
                <w:sz w:val="22"/>
                <w:szCs w:val="22"/>
              </w:rPr>
            </w:rPrChange>
          </w:rPr>
          <w:t xml:space="preserve"> in all cases</w:t>
        </w:r>
      </w:ins>
      <w:ins w:id="3008" w:author="Jeff" w:date="2021-06-23T13:44:00Z">
        <w:r w:rsidRPr="00C8205D">
          <w:rPr>
            <w:color w:val="000000" w:themeColor="text1"/>
            <w:sz w:val="22"/>
            <w:szCs w:val="22"/>
            <w:rPrChange w:id="3009" w:author="Risa" w:date="2021-07-06T14:20:00Z">
              <w:rPr>
                <w:sz w:val="22"/>
                <w:szCs w:val="22"/>
              </w:rPr>
            </w:rPrChange>
          </w:rPr>
          <w:t xml:space="preserve">, Fig. </w:t>
        </w:r>
      </w:ins>
      <w:ins w:id="3010" w:author="Jeff" w:date="2021-06-29T05:17:00Z">
        <w:del w:id="3011" w:author="Nick Smith" w:date="2021-07-01T16:45:00Z">
          <w:r w:rsidR="004D610D" w:rsidRPr="00C8205D" w:rsidDel="00F238E9">
            <w:rPr>
              <w:color w:val="000000" w:themeColor="text1"/>
              <w:sz w:val="22"/>
              <w:szCs w:val="22"/>
              <w:rPrChange w:id="3012" w:author="Risa" w:date="2021-07-06T14:20:00Z">
                <w:rPr>
                  <w:sz w:val="22"/>
                  <w:szCs w:val="22"/>
                </w:rPr>
              </w:rPrChange>
            </w:rPr>
            <w:delText>TBD</w:delText>
          </w:r>
        </w:del>
      </w:ins>
      <w:ins w:id="3013" w:author="Nick Smith" w:date="2021-07-01T16:45:00Z">
        <w:r w:rsidR="00F238E9" w:rsidRPr="00C8205D">
          <w:rPr>
            <w:color w:val="000000" w:themeColor="text1"/>
            <w:sz w:val="22"/>
            <w:szCs w:val="22"/>
            <w:rPrChange w:id="3014" w:author="Risa" w:date="2021-07-06T14:20:00Z">
              <w:rPr>
                <w:sz w:val="22"/>
                <w:szCs w:val="22"/>
              </w:rPr>
            </w:rPrChange>
          </w:rPr>
          <w:t>4</w:t>
        </w:r>
      </w:ins>
      <w:ins w:id="3015" w:author="Jeff" w:date="2021-06-23T13:44:00Z">
        <w:r w:rsidRPr="00C8205D">
          <w:rPr>
            <w:color w:val="000000" w:themeColor="text1"/>
            <w:sz w:val="22"/>
            <w:szCs w:val="22"/>
            <w:rPrChange w:id="3016" w:author="Risa" w:date="2021-07-06T14:20:00Z">
              <w:rPr>
                <w:sz w:val="22"/>
                <w:szCs w:val="22"/>
              </w:rPr>
            </w:rPrChange>
          </w:rPr>
          <w:t xml:space="preserve"> and Tab. </w:t>
        </w:r>
      </w:ins>
      <w:ins w:id="3017" w:author="Jeff" w:date="2021-06-29T05:17:00Z">
        <w:del w:id="3018" w:author="Nick Smith" w:date="2021-06-30T17:29:00Z">
          <w:r w:rsidR="004D610D" w:rsidRPr="00C8205D" w:rsidDel="007E6100">
            <w:rPr>
              <w:color w:val="000000" w:themeColor="text1"/>
              <w:sz w:val="22"/>
              <w:szCs w:val="22"/>
              <w:rPrChange w:id="3019" w:author="Risa" w:date="2021-07-06T14:20:00Z">
                <w:rPr>
                  <w:sz w:val="22"/>
                  <w:szCs w:val="22"/>
                </w:rPr>
              </w:rPrChange>
            </w:rPr>
            <w:delText>TBD</w:delText>
          </w:r>
        </w:del>
      </w:ins>
      <w:ins w:id="3020" w:author="Nick Smith" w:date="2021-06-30T17:29:00Z">
        <w:r w:rsidR="007E6100" w:rsidRPr="00C8205D">
          <w:rPr>
            <w:color w:val="000000" w:themeColor="text1"/>
            <w:sz w:val="22"/>
            <w:szCs w:val="22"/>
            <w:rPrChange w:id="3021" w:author="Risa" w:date="2021-07-06T14:20:00Z">
              <w:rPr>
                <w:sz w:val="22"/>
                <w:szCs w:val="22"/>
              </w:rPr>
            </w:rPrChange>
          </w:rPr>
          <w:t>3</w:t>
        </w:r>
      </w:ins>
      <w:ins w:id="3022" w:author="Jeff" w:date="2021-06-23T13:44:00Z">
        <w:r w:rsidRPr="00C8205D">
          <w:rPr>
            <w:color w:val="000000" w:themeColor="text1"/>
            <w:sz w:val="22"/>
            <w:szCs w:val="22"/>
            <w:rPrChange w:id="3023" w:author="Risa" w:date="2021-07-06T14:20:00Z">
              <w:rPr>
                <w:sz w:val="22"/>
                <w:szCs w:val="22"/>
              </w:rPr>
            </w:rPrChange>
          </w:rPr>
          <w:t xml:space="preserve">). </w:t>
        </w:r>
      </w:ins>
    </w:p>
    <w:p w14:paraId="1F2B65A9" w14:textId="77777777" w:rsidR="0077560A" w:rsidRPr="00C8205D" w:rsidRDefault="0077560A" w:rsidP="001D7BE7">
      <w:pPr>
        <w:spacing w:line="360" w:lineRule="auto"/>
        <w:rPr>
          <w:ins w:id="3024" w:author="Nick Smith" w:date="2021-06-30T17:44:00Z"/>
          <w:color w:val="000000" w:themeColor="text1"/>
          <w:sz w:val="22"/>
          <w:szCs w:val="22"/>
          <w:rPrChange w:id="3025" w:author="Risa" w:date="2021-07-06T14:20:00Z">
            <w:rPr>
              <w:ins w:id="3026" w:author="Nick Smith" w:date="2021-06-30T17:44:00Z"/>
              <w:sz w:val="22"/>
              <w:szCs w:val="22"/>
            </w:rPr>
          </w:rPrChange>
        </w:rPr>
        <w:pPrChange w:id="3027" w:author="Risa" w:date="2021-07-06T13:11:00Z">
          <w:pPr>
            <w:spacing w:line="360" w:lineRule="auto"/>
            <w:jc w:val="both"/>
          </w:pPr>
        </w:pPrChange>
      </w:pPr>
    </w:p>
    <w:p w14:paraId="75F237AD" w14:textId="541F65DC" w:rsidR="004225BF" w:rsidRPr="00C8205D" w:rsidRDefault="004225BF" w:rsidP="001D7BE7">
      <w:pPr>
        <w:spacing w:line="360" w:lineRule="auto"/>
        <w:rPr>
          <w:ins w:id="3028" w:author="Nick Smith" w:date="2021-06-30T17:44:00Z"/>
          <w:color w:val="000000" w:themeColor="text1"/>
          <w:sz w:val="22"/>
          <w:szCs w:val="22"/>
          <w:shd w:val="clear" w:color="auto" w:fill="FFFFFF"/>
          <w:rPrChange w:id="3029" w:author="Risa" w:date="2021-07-06T14:20:00Z">
            <w:rPr>
              <w:ins w:id="3030" w:author="Nick Smith" w:date="2021-06-30T17:44:00Z"/>
              <w:color w:val="000000" w:themeColor="text1"/>
              <w:sz w:val="22"/>
              <w:szCs w:val="22"/>
              <w:shd w:val="clear" w:color="auto" w:fill="FFFFFF"/>
            </w:rPr>
          </w:rPrChange>
        </w:rPr>
        <w:pPrChange w:id="3031" w:author="Risa" w:date="2021-07-06T13:11:00Z">
          <w:pPr>
            <w:spacing w:line="360" w:lineRule="auto"/>
            <w:jc w:val="both"/>
          </w:pPr>
        </w:pPrChange>
      </w:pPr>
      <w:ins w:id="3032" w:author="Jeff" w:date="2021-06-23T13:44:00Z">
        <w:del w:id="3033" w:author="Nick Smith" w:date="2021-06-30T17:30:00Z">
          <w:r w:rsidRPr="00C8205D" w:rsidDel="007E6100">
            <w:rPr>
              <w:color w:val="000000" w:themeColor="text1"/>
              <w:sz w:val="22"/>
              <w:szCs w:val="22"/>
              <w:rPrChange w:id="3034" w:author="Risa" w:date="2021-07-06T14:20:00Z">
                <w:rPr>
                  <w:sz w:val="22"/>
                  <w:szCs w:val="22"/>
                </w:rPr>
              </w:rPrChange>
            </w:rPr>
            <w:delText xml:space="preserve">Soil </w:delText>
          </w:r>
          <w:r w:rsidRPr="00C8205D" w:rsidDel="007E6100">
            <w:rPr>
              <w:color w:val="000000" w:themeColor="text1"/>
              <w:sz w:val="22"/>
              <w:szCs w:val="22"/>
              <w:shd w:val="clear" w:color="auto" w:fill="FFFFFF"/>
              <w:rPrChange w:id="3035" w:author="Risa" w:date="2021-07-06T14:20:00Z">
                <w:rPr>
                  <w:color w:val="000000" w:themeColor="text1"/>
                  <w:sz w:val="22"/>
                  <w:szCs w:val="22"/>
                  <w:shd w:val="clear" w:color="auto" w:fill="FFFFFF"/>
                </w:rPr>
              </w:rPrChange>
            </w:rPr>
            <w:delText>C/N was 15% lower at high elevation sites (</w:delText>
          </w:r>
          <w:r w:rsidRPr="00C8205D" w:rsidDel="007E6100">
            <w:rPr>
              <w:i/>
              <w:color w:val="000000" w:themeColor="text1"/>
              <w:sz w:val="22"/>
              <w:szCs w:val="22"/>
              <w:rPrChange w:id="3036" w:author="Risa" w:date="2021-07-06T14:20:00Z">
                <w:rPr>
                  <w:i/>
                  <w:sz w:val="22"/>
                  <w:szCs w:val="22"/>
                </w:rPr>
              </w:rPrChange>
            </w:rPr>
            <w:delText>P</w:delText>
          </w:r>
          <w:r w:rsidRPr="00C8205D" w:rsidDel="007E6100">
            <w:rPr>
              <w:color w:val="000000" w:themeColor="text1"/>
              <w:sz w:val="22"/>
              <w:szCs w:val="22"/>
              <w:rPrChange w:id="3037" w:author="Risa" w:date="2021-07-06T14:20:00Z">
                <w:rPr>
                  <w:sz w:val="22"/>
                  <w:szCs w:val="22"/>
                </w:rPr>
              </w:rPrChange>
            </w:rPr>
            <w:delText xml:space="preserve"> &lt; 0.05, Fig. </w:delText>
          </w:r>
        </w:del>
      </w:ins>
      <w:ins w:id="3038" w:author="Jeff" w:date="2021-06-29T05:18:00Z">
        <w:del w:id="3039" w:author="Nick Smith" w:date="2021-06-30T17:30:00Z">
          <w:r w:rsidR="004D610D" w:rsidRPr="00C8205D" w:rsidDel="007E6100">
            <w:rPr>
              <w:color w:val="000000" w:themeColor="text1"/>
              <w:sz w:val="22"/>
              <w:szCs w:val="22"/>
              <w:rPrChange w:id="3040" w:author="Risa" w:date="2021-07-06T14:20:00Z">
                <w:rPr>
                  <w:sz w:val="22"/>
                  <w:szCs w:val="22"/>
                </w:rPr>
              </w:rPrChange>
            </w:rPr>
            <w:delText>TBD</w:delText>
          </w:r>
        </w:del>
      </w:ins>
      <w:ins w:id="3041" w:author="Jeff" w:date="2021-06-23T13:44:00Z">
        <w:del w:id="3042" w:author="Nick Smith" w:date="2021-06-30T17:30:00Z">
          <w:r w:rsidRPr="00C8205D" w:rsidDel="007E6100">
            <w:rPr>
              <w:color w:val="000000" w:themeColor="text1"/>
              <w:sz w:val="22"/>
              <w:szCs w:val="22"/>
              <w:rPrChange w:id="3043" w:author="Risa" w:date="2021-07-06T14:20:00Z">
                <w:rPr>
                  <w:sz w:val="22"/>
                  <w:szCs w:val="22"/>
                </w:rPr>
              </w:rPrChange>
            </w:rPr>
            <w:delText xml:space="preserve"> and Tab. </w:delText>
          </w:r>
        </w:del>
      </w:ins>
      <w:ins w:id="3044" w:author="Jeff" w:date="2021-06-29T05:18:00Z">
        <w:del w:id="3045" w:author="Nick Smith" w:date="2021-06-30T17:28:00Z">
          <w:r w:rsidR="004D610D" w:rsidRPr="00C8205D" w:rsidDel="0006661F">
            <w:rPr>
              <w:color w:val="000000" w:themeColor="text1"/>
              <w:sz w:val="22"/>
              <w:szCs w:val="22"/>
              <w:rPrChange w:id="3046" w:author="Risa" w:date="2021-07-06T14:20:00Z">
                <w:rPr>
                  <w:sz w:val="22"/>
                  <w:szCs w:val="22"/>
                </w:rPr>
              </w:rPrChange>
            </w:rPr>
            <w:delText>TBD</w:delText>
          </w:r>
        </w:del>
      </w:ins>
      <w:ins w:id="3047" w:author="Jeff" w:date="2021-06-23T13:44:00Z">
        <w:del w:id="3048" w:author="Nick Smith" w:date="2021-06-30T17:30:00Z">
          <w:r w:rsidRPr="00C8205D" w:rsidDel="007E6100">
            <w:rPr>
              <w:color w:val="000000" w:themeColor="text1"/>
              <w:sz w:val="22"/>
              <w:szCs w:val="22"/>
              <w:rPrChange w:id="3049" w:author="Risa" w:date="2021-07-06T14:20:00Z">
                <w:rPr>
                  <w:sz w:val="22"/>
                  <w:szCs w:val="22"/>
                </w:rPr>
              </w:rPrChange>
            </w:rPr>
            <w:delText>),</w:delText>
          </w:r>
          <w:r w:rsidRPr="00C8205D" w:rsidDel="007E6100">
            <w:rPr>
              <w:color w:val="000000" w:themeColor="text1"/>
              <w:sz w:val="22"/>
              <w:szCs w:val="22"/>
              <w:shd w:val="clear" w:color="auto" w:fill="FFFFFF"/>
              <w:rPrChange w:id="3050" w:author="Risa" w:date="2021-07-06T14:20:00Z">
                <w:rPr>
                  <w:color w:val="000000" w:themeColor="text1"/>
                  <w:sz w:val="22"/>
                  <w:szCs w:val="22"/>
                  <w:shd w:val="clear" w:color="auto" w:fill="FFFFFF"/>
                </w:rPr>
              </w:rPrChange>
            </w:rPr>
            <w:delText xml:space="preserve"> but we found no significant disparity in C/N when either fire history or fire history x elevation interactions were examined (</w:delText>
          </w:r>
          <w:r w:rsidRPr="00C8205D" w:rsidDel="007E6100">
            <w:rPr>
              <w:i/>
              <w:color w:val="000000" w:themeColor="text1"/>
              <w:sz w:val="22"/>
              <w:szCs w:val="22"/>
              <w:shd w:val="clear" w:color="auto" w:fill="FFFFFF"/>
              <w:rPrChange w:id="3051" w:author="Risa" w:date="2021-07-06T14:20:00Z">
                <w:rPr>
                  <w:i/>
                  <w:color w:val="000000" w:themeColor="text1"/>
                  <w:sz w:val="22"/>
                  <w:szCs w:val="22"/>
                  <w:shd w:val="clear" w:color="auto" w:fill="FFFFFF"/>
                </w:rPr>
              </w:rPrChange>
            </w:rPr>
            <w:delText>P</w:delText>
          </w:r>
          <w:r w:rsidRPr="00C8205D" w:rsidDel="007E6100">
            <w:rPr>
              <w:color w:val="000000" w:themeColor="text1"/>
              <w:sz w:val="22"/>
              <w:szCs w:val="22"/>
              <w:shd w:val="clear" w:color="auto" w:fill="FFFFFF"/>
              <w:rPrChange w:id="3052" w:author="Risa" w:date="2021-07-06T14:20:00Z">
                <w:rPr>
                  <w:color w:val="000000" w:themeColor="text1"/>
                  <w:sz w:val="22"/>
                  <w:szCs w:val="22"/>
                  <w:shd w:val="clear" w:color="auto" w:fill="FFFFFF"/>
                </w:rPr>
              </w:rPrChange>
            </w:rPr>
            <w:delText xml:space="preserve"> &gt; 0.05 in both cases). </w:delText>
          </w:r>
        </w:del>
        <w:del w:id="3053" w:author="Nick Smith" w:date="2021-06-30T17:43:00Z">
          <w:r w:rsidRPr="00C8205D" w:rsidDel="0077560A">
            <w:rPr>
              <w:color w:val="000000" w:themeColor="text1"/>
              <w:sz w:val="22"/>
              <w:szCs w:val="22"/>
              <w:shd w:val="clear" w:color="auto" w:fill="FFFFFF"/>
              <w:rPrChange w:id="3054" w:author="Risa" w:date="2021-07-06T14:20:00Z">
                <w:rPr>
                  <w:color w:val="000000" w:themeColor="text1"/>
                  <w:sz w:val="22"/>
                  <w:szCs w:val="22"/>
                  <w:shd w:val="clear" w:color="auto" w:fill="FFFFFF"/>
                </w:rPr>
              </w:rPrChange>
            </w:rPr>
            <w:delText xml:space="preserve">There was an interaction between elevation and fire history on soil water retention (SWR; </w:delText>
          </w:r>
          <w:r w:rsidRPr="00C8205D" w:rsidDel="0077560A">
            <w:rPr>
              <w:i/>
              <w:color w:val="000000" w:themeColor="text1"/>
              <w:sz w:val="22"/>
              <w:szCs w:val="22"/>
              <w:rPrChange w:id="3055" w:author="Risa" w:date="2021-07-06T14:20:00Z">
                <w:rPr>
                  <w:i/>
                  <w:sz w:val="22"/>
                  <w:szCs w:val="22"/>
                </w:rPr>
              </w:rPrChange>
            </w:rPr>
            <w:delText>P</w:delText>
          </w:r>
          <w:r w:rsidRPr="00C8205D" w:rsidDel="0077560A">
            <w:rPr>
              <w:color w:val="000000" w:themeColor="text1"/>
              <w:sz w:val="22"/>
              <w:szCs w:val="22"/>
              <w:rPrChange w:id="3056" w:author="Risa" w:date="2021-07-06T14:20:00Z">
                <w:rPr>
                  <w:sz w:val="22"/>
                  <w:szCs w:val="22"/>
                </w:rPr>
              </w:rPrChange>
            </w:rPr>
            <w:delText xml:space="preserve"> &lt; 0.01, Fig. </w:delText>
          </w:r>
        </w:del>
      </w:ins>
      <w:ins w:id="3057" w:author="Jeff" w:date="2021-06-29T05:18:00Z">
        <w:del w:id="3058" w:author="Nick Smith" w:date="2021-06-30T17:43:00Z">
          <w:r w:rsidR="004D610D" w:rsidRPr="00C8205D" w:rsidDel="0077560A">
            <w:rPr>
              <w:color w:val="000000" w:themeColor="text1"/>
              <w:sz w:val="22"/>
              <w:szCs w:val="22"/>
              <w:rPrChange w:id="3059" w:author="Risa" w:date="2021-07-06T14:20:00Z">
                <w:rPr>
                  <w:sz w:val="22"/>
                  <w:szCs w:val="22"/>
                </w:rPr>
              </w:rPrChange>
            </w:rPr>
            <w:delText>TBD</w:delText>
          </w:r>
        </w:del>
      </w:ins>
      <w:ins w:id="3060" w:author="Jeff" w:date="2021-06-23T13:44:00Z">
        <w:del w:id="3061" w:author="Nick Smith" w:date="2021-06-30T17:43:00Z">
          <w:r w:rsidRPr="00C8205D" w:rsidDel="0077560A">
            <w:rPr>
              <w:color w:val="000000" w:themeColor="text1"/>
              <w:sz w:val="22"/>
              <w:szCs w:val="22"/>
              <w:rPrChange w:id="3062" w:author="Risa" w:date="2021-07-06T14:20:00Z">
                <w:rPr>
                  <w:sz w:val="22"/>
                  <w:szCs w:val="22"/>
                </w:rPr>
              </w:rPrChange>
            </w:rPr>
            <w:delText xml:space="preserve"> and Tab. </w:delText>
          </w:r>
        </w:del>
      </w:ins>
      <w:ins w:id="3063" w:author="Jeff" w:date="2021-06-29T05:18:00Z">
        <w:del w:id="3064" w:author="Nick Smith" w:date="2021-06-30T17:30:00Z">
          <w:r w:rsidR="004D610D" w:rsidRPr="00C8205D" w:rsidDel="00B30C1C">
            <w:rPr>
              <w:color w:val="000000" w:themeColor="text1"/>
              <w:sz w:val="22"/>
              <w:szCs w:val="22"/>
              <w:rPrChange w:id="3065" w:author="Risa" w:date="2021-07-06T14:20:00Z">
                <w:rPr>
                  <w:sz w:val="22"/>
                  <w:szCs w:val="22"/>
                </w:rPr>
              </w:rPrChange>
            </w:rPr>
            <w:delText>TBD</w:delText>
          </w:r>
        </w:del>
      </w:ins>
      <w:ins w:id="3066" w:author="Jeff" w:date="2021-06-23T13:44:00Z">
        <w:del w:id="3067" w:author="Nick Smith" w:date="2021-06-30T17:43:00Z">
          <w:r w:rsidRPr="00C8205D" w:rsidDel="0077560A">
            <w:rPr>
              <w:color w:val="000000" w:themeColor="text1"/>
              <w:sz w:val="22"/>
              <w:szCs w:val="22"/>
              <w:rPrChange w:id="3068" w:author="Risa" w:date="2021-07-06T14:20:00Z">
                <w:rPr>
                  <w:sz w:val="22"/>
                  <w:szCs w:val="22"/>
                </w:rPr>
              </w:rPrChange>
            </w:rPr>
            <w:delText xml:space="preserve">), </w:delText>
          </w:r>
        </w:del>
        <w:del w:id="3069" w:author="Nick Smith" w:date="2021-06-30T17:32:00Z">
          <w:r w:rsidRPr="00C8205D" w:rsidDel="00B30C1C">
            <w:rPr>
              <w:color w:val="000000" w:themeColor="text1"/>
              <w:sz w:val="22"/>
              <w:szCs w:val="22"/>
              <w:rPrChange w:id="3070" w:author="Risa" w:date="2021-07-06T14:20:00Z">
                <w:rPr>
                  <w:sz w:val="22"/>
                  <w:szCs w:val="22"/>
                </w:rPr>
              </w:rPrChange>
            </w:rPr>
            <w:delText>with</w:delText>
          </w:r>
          <w:r w:rsidRPr="00C8205D" w:rsidDel="00B30C1C">
            <w:rPr>
              <w:color w:val="000000" w:themeColor="text1"/>
              <w:sz w:val="22"/>
              <w:szCs w:val="22"/>
              <w:shd w:val="clear" w:color="auto" w:fill="FFFFFF"/>
              <w:rPrChange w:id="3071" w:author="Risa" w:date="2021-07-06T14:20:00Z">
                <w:rPr>
                  <w:color w:val="000000" w:themeColor="text1"/>
                  <w:sz w:val="22"/>
                  <w:szCs w:val="22"/>
                  <w:shd w:val="clear" w:color="auto" w:fill="FFFFFF"/>
                </w:rPr>
              </w:rPrChange>
            </w:rPr>
            <w:delText xml:space="preserve"> markedly higher values at Gorham cliffs, the low elevation site that experienced fire. </w:delText>
          </w:r>
        </w:del>
      </w:ins>
      <w:ins w:id="3072" w:author="Jeff" w:date="2021-06-29T05:16:00Z">
        <w:r w:rsidR="004D610D" w:rsidRPr="00C8205D">
          <w:rPr>
            <w:color w:val="000000" w:themeColor="text1"/>
            <w:sz w:val="22"/>
            <w:szCs w:val="22"/>
            <w:shd w:val="clear" w:color="auto" w:fill="FFFFFF"/>
            <w:rPrChange w:id="3073" w:author="Risa" w:date="2021-07-06T14:20:00Z">
              <w:rPr>
                <w:color w:val="000000" w:themeColor="text1"/>
                <w:sz w:val="22"/>
                <w:szCs w:val="22"/>
                <w:shd w:val="clear" w:color="auto" w:fill="FFFFFF"/>
              </w:rPr>
            </w:rPrChange>
          </w:rPr>
          <w:t>Soil Ca</w:t>
        </w:r>
        <w:r w:rsidR="004D610D" w:rsidRPr="00C8205D">
          <w:rPr>
            <w:color w:val="000000" w:themeColor="text1"/>
            <w:sz w:val="22"/>
            <w:szCs w:val="22"/>
            <w:shd w:val="clear" w:color="auto" w:fill="FFFFFF"/>
            <w:vertAlign w:val="superscript"/>
            <w:rPrChange w:id="3074" w:author="Risa" w:date="2021-07-06T14:20:00Z">
              <w:rPr>
                <w:color w:val="222222"/>
                <w:sz w:val="22"/>
                <w:szCs w:val="22"/>
                <w:shd w:val="clear" w:color="auto" w:fill="FFFFFF"/>
                <w:vertAlign w:val="superscript"/>
              </w:rPr>
            </w:rPrChange>
          </w:rPr>
          <w:t>2+</w:t>
        </w:r>
        <w:r w:rsidR="004D610D" w:rsidRPr="00C8205D">
          <w:rPr>
            <w:color w:val="000000" w:themeColor="text1"/>
            <w:sz w:val="22"/>
            <w:szCs w:val="22"/>
            <w:shd w:val="clear" w:color="auto" w:fill="FFFFFF"/>
            <w:rPrChange w:id="3075" w:author="Risa" w:date="2021-07-06T14:20:00Z">
              <w:rPr>
                <w:color w:val="000000" w:themeColor="text1"/>
                <w:sz w:val="22"/>
                <w:szCs w:val="22"/>
                <w:shd w:val="clear" w:color="auto" w:fill="FFFFFF"/>
              </w:rPr>
            </w:rPrChange>
          </w:rPr>
          <w:t xml:space="preserve"> decreased with elevation (</w:t>
        </w:r>
        <w:r w:rsidR="004D610D" w:rsidRPr="00C8205D">
          <w:rPr>
            <w:i/>
            <w:color w:val="000000" w:themeColor="text1"/>
            <w:sz w:val="22"/>
            <w:szCs w:val="22"/>
            <w:rPrChange w:id="3076" w:author="Risa" w:date="2021-07-06T14:20:00Z">
              <w:rPr>
                <w:i/>
                <w:sz w:val="22"/>
                <w:szCs w:val="22"/>
              </w:rPr>
            </w:rPrChange>
          </w:rPr>
          <w:t>P</w:t>
        </w:r>
        <w:r w:rsidR="004D610D" w:rsidRPr="00C8205D">
          <w:rPr>
            <w:color w:val="000000" w:themeColor="text1"/>
            <w:sz w:val="22"/>
            <w:szCs w:val="22"/>
            <w:rPrChange w:id="3077" w:author="Risa" w:date="2021-07-06T14:20:00Z">
              <w:rPr>
                <w:sz w:val="22"/>
                <w:szCs w:val="22"/>
              </w:rPr>
            </w:rPrChange>
          </w:rPr>
          <w:t xml:space="preserve"> &lt; 0.05, Fig. </w:t>
        </w:r>
      </w:ins>
      <w:ins w:id="3078" w:author="Jeff" w:date="2021-06-29T05:18:00Z">
        <w:del w:id="3079" w:author="Nick Smith" w:date="2021-07-01T16:46:00Z">
          <w:r w:rsidR="004D610D" w:rsidRPr="00C8205D" w:rsidDel="00F238E9">
            <w:rPr>
              <w:color w:val="000000" w:themeColor="text1"/>
              <w:sz w:val="22"/>
              <w:szCs w:val="22"/>
              <w:rPrChange w:id="3080" w:author="Risa" w:date="2021-07-06T14:20:00Z">
                <w:rPr>
                  <w:sz w:val="22"/>
                  <w:szCs w:val="22"/>
                </w:rPr>
              </w:rPrChange>
            </w:rPr>
            <w:delText>TBD</w:delText>
          </w:r>
        </w:del>
      </w:ins>
      <w:ins w:id="3081" w:author="Nick Smith" w:date="2021-07-01T16:46:00Z">
        <w:r w:rsidR="00F238E9" w:rsidRPr="00C8205D">
          <w:rPr>
            <w:color w:val="000000" w:themeColor="text1"/>
            <w:sz w:val="22"/>
            <w:szCs w:val="22"/>
            <w:rPrChange w:id="3082" w:author="Risa" w:date="2021-07-06T14:20:00Z">
              <w:rPr>
                <w:sz w:val="22"/>
                <w:szCs w:val="22"/>
              </w:rPr>
            </w:rPrChange>
          </w:rPr>
          <w:t>5</w:t>
        </w:r>
      </w:ins>
      <w:ins w:id="3083" w:author="Jeff" w:date="2021-06-29T05:16:00Z">
        <w:r w:rsidR="004D610D" w:rsidRPr="00C8205D">
          <w:rPr>
            <w:color w:val="000000" w:themeColor="text1"/>
            <w:sz w:val="22"/>
            <w:szCs w:val="22"/>
            <w:rPrChange w:id="3084" w:author="Risa" w:date="2021-07-06T14:20:00Z">
              <w:rPr>
                <w:sz w:val="22"/>
                <w:szCs w:val="22"/>
              </w:rPr>
            </w:rPrChange>
          </w:rPr>
          <w:t xml:space="preserve"> and Tab. </w:t>
        </w:r>
      </w:ins>
      <w:ins w:id="3085" w:author="Jeff" w:date="2021-06-29T05:18:00Z">
        <w:del w:id="3086" w:author="Nick Smith" w:date="2021-06-30T17:33:00Z">
          <w:r w:rsidR="004D610D" w:rsidRPr="00C8205D" w:rsidDel="00840BE5">
            <w:rPr>
              <w:color w:val="000000" w:themeColor="text1"/>
              <w:sz w:val="22"/>
              <w:szCs w:val="22"/>
              <w:rPrChange w:id="3087" w:author="Risa" w:date="2021-07-06T14:20:00Z">
                <w:rPr>
                  <w:sz w:val="22"/>
                  <w:szCs w:val="22"/>
                </w:rPr>
              </w:rPrChange>
            </w:rPr>
            <w:delText>TBD</w:delText>
          </w:r>
        </w:del>
      </w:ins>
      <w:ins w:id="3088" w:author="Nick Smith" w:date="2021-06-30T17:34:00Z">
        <w:r w:rsidR="00840BE5" w:rsidRPr="00C8205D">
          <w:rPr>
            <w:color w:val="000000" w:themeColor="text1"/>
            <w:sz w:val="22"/>
            <w:szCs w:val="22"/>
            <w:rPrChange w:id="3089" w:author="Risa" w:date="2021-07-06T14:20:00Z">
              <w:rPr>
                <w:sz w:val="22"/>
                <w:szCs w:val="22"/>
              </w:rPr>
            </w:rPrChange>
          </w:rPr>
          <w:t>4</w:t>
        </w:r>
      </w:ins>
      <w:ins w:id="3090" w:author="Jeff" w:date="2021-06-29T05:16:00Z">
        <w:r w:rsidR="004D610D" w:rsidRPr="00C8205D">
          <w:rPr>
            <w:color w:val="000000" w:themeColor="text1"/>
            <w:sz w:val="22"/>
            <w:szCs w:val="22"/>
            <w:rPrChange w:id="3091" w:author="Risa" w:date="2021-07-06T14:20:00Z">
              <w:rPr>
                <w:sz w:val="22"/>
                <w:szCs w:val="22"/>
              </w:rPr>
            </w:rPrChange>
          </w:rPr>
          <w:t>)</w:t>
        </w:r>
      </w:ins>
      <w:ins w:id="3092" w:author="Nick Smith" w:date="2021-06-30T17:33:00Z">
        <w:r w:rsidR="00840BE5" w:rsidRPr="00C8205D">
          <w:rPr>
            <w:color w:val="000000" w:themeColor="text1"/>
            <w:sz w:val="22"/>
            <w:szCs w:val="22"/>
            <w:rPrChange w:id="3093" w:author="Risa" w:date="2021-07-06T14:20:00Z">
              <w:rPr>
                <w:sz w:val="22"/>
                <w:szCs w:val="22"/>
              </w:rPr>
            </w:rPrChange>
          </w:rPr>
          <w:t>, regardless of fire history</w:t>
        </w:r>
      </w:ins>
      <w:ins w:id="3094" w:author="Jeff" w:date="2021-06-29T05:16:00Z">
        <w:r w:rsidR="004D610D" w:rsidRPr="00C8205D">
          <w:rPr>
            <w:color w:val="000000" w:themeColor="text1"/>
            <w:sz w:val="22"/>
            <w:szCs w:val="22"/>
            <w:shd w:val="clear" w:color="auto" w:fill="FFFFFF"/>
            <w:rPrChange w:id="3095" w:author="Risa" w:date="2021-07-06T14:20:00Z">
              <w:rPr>
                <w:color w:val="000000" w:themeColor="text1"/>
                <w:sz w:val="22"/>
                <w:szCs w:val="22"/>
                <w:shd w:val="clear" w:color="auto" w:fill="FFFFFF"/>
              </w:rPr>
            </w:rPrChange>
          </w:rPr>
          <w:t xml:space="preserve">. </w:t>
        </w:r>
      </w:ins>
      <w:ins w:id="3096" w:author="Nick Smith" w:date="2021-06-30T17:33:00Z">
        <w:r w:rsidR="00840BE5" w:rsidRPr="00C8205D">
          <w:rPr>
            <w:color w:val="000000" w:themeColor="text1"/>
            <w:sz w:val="22"/>
            <w:szCs w:val="22"/>
            <w:shd w:val="clear" w:color="auto" w:fill="FFFFFF"/>
            <w:rPrChange w:id="3097" w:author="Risa" w:date="2021-07-06T14:20:00Z">
              <w:rPr>
                <w:color w:val="000000" w:themeColor="text1"/>
                <w:sz w:val="22"/>
                <w:szCs w:val="22"/>
                <w:shd w:val="clear" w:color="auto" w:fill="FFFFFF"/>
              </w:rPr>
            </w:rPrChange>
          </w:rPr>
          <w:t xml:space="preserve">Soil </w:t>
        </w:r>
      </w:ins>
      <w:ins w:id="3098" w:author="Jeff" w:date="2021-06-29T05:16:00Z">
        <w:r w:rsidR="004D610D" w:rsidRPr="00C8205D">
          <w:rPr>
            <w:color w:val="000000" w:themeColor="text1"/>
            <w:sz w:val="22"/>
            <w:szCs w:val="22"/>
            <w:shd w:val="clear" w:color="auto" w:fill="FFFFFF"/>
            <w:rPrChange w:id="3099" w:author="Risa" w:date="2021-07-06T14:20:00Z">
              <w:rPr>
                <w:color w:val="000000" w:themeColor="text1"/>
                <w:sz w:val="22"/>
                <w:szCs w:val="22"/>
                <w:shd w:val="clear" w:color="auto" w:fill="FFFFFF"/>
              </w:rPr>
            </w:rPrChange>
          </w:rPr>
          <w:t>P, Mg</w:t>
        </w:r>
        <w:r w:rsidR="004D610D" w:rsidRPr="00C8205D">
          <w:rPr>
            <w:color w:val="000000" w:themeColor="text1"/>
            <w:sz w:val="22"/>
            <w:szCs w:val="22"/>
            <w:shd w:val="clear" w:color="auto" w:fill="FFFFFF"/>
            <w:vertAlign w:val="superscript"/>
            <w:rPrChange w:id="3100" w:author="Risa" w:date="2021-07-06T14:20:00Z">
              <w:rPr>
                <w:color w:val="000000" w:themeColor="text1"/>
                <w:sz w:val="22"/>
                <w:szCs w:val="22"/>
                <w:shd w:val="clear" w:color="auto" w:fill="FFFFFF"/>
                <w:vertAlign w:val="superscript"/>
              </w:rPr>
            </w:rPrChange>
          </w:rPr>
          <w:t>2+</w:t>
        </w:r>
        <w:r w:rsidR="004D610D" w:rsidRPr="00C8205D">
          <w:rPr>
            <w:color w:val="000000" w:themeColor="text1"/>
            <w:sz w:val="22"/>
            <w:szCs w:val="22"/>
            <w:shd w:val="clear" w:color="auto" w:fill="FFFFFF"/>
            <w:rPrChange w:id="3101" w:author="Risa" w:date="2021-07-06T14:20:00Z">
              <w:rPr>
                <w:color w:val="000000" w:themeColor="text1"/>
                <w:sz w:val="22"/>
                <w:szCs w:val="22"/>
                <w:shd w:val="clear" w:color="auto" w:fill="FFFFFF"/>
              </w:rPr>
            </w:rPrChange>
          </w:rPr>
          <w:t xml:space="preserve">, and Zn </w:t>
        </w:r>
      </w:ins>
      <w:ins w:id="3102" w:author="Nick Smith" w:date="2021-06-30T17:34:00Z">
        <w:r w:rsidR="00840BE5" w:rsidRPr="00C8205D">
          <w:rPr>
            <w:color w:val="000000" w:themeColor="text1"/>
            <w:sz w:val="22"/>
            <w:szCs w:val="22"/>
            <w:rPrChange w:id="3103" w:author="Risa" w:date="2021-07-06T14:20:00Z">
              <w:rPr>
                <w:sz w:val="22"/>
                <w:szCs w:val="22"/>
              </w:rPr>
            </w:rPrChange>
          </w:rPr>
          <w:t>did not vary with elevation, fire history, or their interaction</w:t>
        </w:r>
        <w:r w:rsidR="00840BE5" w:rsidRPr="00C8205D" w:rsidDel="00840BE5">
          <w:rPr>
            <w:color w:val="000000" w:themeColor="text1"/>
            <w:sz w:val="22"/>
            <w:szCs w:val="22"/>
            <w:shd w:val="clear" w:color="auto" w:fill="FFFFFF"/>
            <w:rPrChange w:id="3104" w:author="Risa" w:date="2021-07-06T14:20:00Z">
              <w:rPr>
                <w:color w:val="000000" w:themeColor="text1"/>
                <w:sz w:val="22"/>
                <w:szCs w:val="22"/>
                <w:shd w:val="clear" w:color="auto" w:fill="FFFFFF"/>
              </w:rPr>
            </w:rPrChange>
          </w:rPr>
          <w:t xml:space="preserve"> </w:t>
        </w:r>
      </w:ins>
      <w:ins w:id="3105" w:author="Jeff" w:date="2021-06-29T05:16:00Z">
        <w:del w:id="3106" w:author="Nick Smith" w:date="2021-06-30T17:34:00Z">
          <w:r w:rsidR="004D610D" w:rsidRPr="00C8205D" w:rsidDel="00840BE5">
            <w:rPr>
              <w:color w:val="000000" w:themeColor="text1"/>
              <w:sz w:val="22"/>
              <w:szCs w:val="22"/>
              <w:shd w:val="clear" w:color="auto" w:fill="FFFFFF"/>
              <w:rPrChange w:id="3107" w:author="Risa" w:date="2021-07-06T14:20:00Z">
                <w:rPr>
                  <w:color w:val="000000" w:themeColor="text1"/>
                  <w:sz w:val="22"/>
                  <w:szCs w:val="22"/>
                  <w:shd w:val="clear" w:color="auto" w:fill="FFFFFF"/>
                </w:rPr>
              </w:rPrChange>
            </w:rPr>
            <w:delText xml:space="preserve">were not significantly different across sites </w:delText>
          </w:r>
        </w:del>
        <w:r w:rsidR="004D610D" w:rsidRPr="00C8205D">
          <w:rPr>
            <w:color w:val="000000" w:themeColor="text1"/>
            <w:sz w:val="22"/>
            <w:szCs w:val="22"/>
            <w:shd w:val="clear" w:color="auto" w:fill="FFFFFF"/>
            <w:rPrChange w:id="3108" w:author="Risa" w:date="2021-07-06T14:20:00Z">
              <w:rPr>
                <w:color w:val="000000" w:themeColor="text1"/>
                <w:sz w:val="22"/>
                <w:szCs w:val="22"/>
                <w:shd w:val="clear" w:color="auto" w:fill="FFFFFF"/>
              </w:rPr>
            </w:rPrChange>
          </w:rPr>
          <w:t xml:space="preserve">(Tab. </w:t>
        </w:r>
      </w:ins>
      <w:ins w:id="3109" w:author="Jeff" w:date="2021-06-29T05:18:00Z">
        <w:del w:id="3110" w:author="Nick Smith" w:date="2021-06-30T17:34:00Z">
          <w:r w:rsidR="004D610D" w:rsidRPr="00C8205D" w:rsidDel="00840BE5">
            <w:rPr>
              <w:color w:val="000000" w:themeColor="text1"/>
              <w:sz w:val="22"/>
              <w:szCs w:val="22"/>
              <w:rPrChange w:id="3111" w:author="Risa" w:date="2021-07-06T14:20:00Z">
                <w:rPr>
                  <w:sz w:val="22"/>
                  <w:szCs w:val="22"/>
                </w:rPr>
              </w:rPrChange>
            </w:rPr>
            <w:delText>TBD</w:delText>
          </w:r>
        </w:del>
      </w:ins>
      <w:ins w:id="3112" w:author="Nick Smith" w:date="2021-06-30T17:34:00Z">
        <w:r w:rsidR="00840BE5" w:rsidRPr="00C8205D">
          <w:rPr>
            <w:color w:val="000000" w:themeColor="text1"/>
            <w:sz w:val="22"/>
            <w:szCs w:val="22"/>
            <w:rPrChange w:id="3113" w:author="Risa" w:date="2021-07-06T14:20:00Z">
              <w:rPr>
                <w:sz w:val="22"/>
                <w:szCs w:val="22"/>
              </w:rPr>
            </w:rPrChange>
          </w:rPr>
          <w:t>4</w:t>
        </w:r>
      </w:ins>
      <w:ins w:id="3114" w:author="Jeff" w:date="2021-06-29T05:16:00Z">
        <w:r w:rsidR="004D610D" w:rsidRPr="00C8205D">
          <w:rPr>
            <w:color w:val="000000" w:themeColor="text1"/>
            <w:sz w:val="22"/>
            <w:szCs w:val="22"/>
            <w:shd w:val="clear" w:color="auto" w:fill="FFFFFF"/>
            <w:rPrChange w:id="3115" w:author="Risa" w:date="2021-07-06T14:20:00Z">
              <w:rPr>
                <w:color w:val="000000" w:themeColor="text1"/>
                <w:sz w:val="22"/>
                <w:szCs w:val="22"/>
                <w:shd w:val="clear" w:color="auto" w:fill="FFFFFF"/>
              </w:rPr>
            </w:rPrChange>
          </w:rPr>
          <w:t xml:space="preserve">). </w:t>
        </w:r>
        <w:del w:id="3116" w:author="Nick Smith" w:date="2021-06-30T17:34:00Z">
          <w:r w:rsidR="004D610D" w:rsidRPr="00C8205D" w:rsidDel="00840BE5">
            <w:rPr>
              <w:color w:val="000000" w:themeColor="text1"/>
              <w:sz w:val="22"/>
              <w:szCs w:val="22"/>
              <w:shd w:val="clear" w:color="auto" w:fill="FFFFFF"/>
              <w:rPrChange w:id="3117" w:author="Risa" w:date="2021-07-06T14:20:00Z">
                <w:rPr>
                  <w:color w:val="000000" w:themeColor="text1"/>
                  <w:sz w:val="22"/>
                  <w:szCs w:val="22"/>
                  <w:shd w:val="clear" w:color="auto" w:fill="FFFFFF"/>
                </w:rPr>
              </w:rPrChange>
            </w:rPr>
            <w:delText>However, f</w:delText>
          </w:r>
        </w:del>
      </w:ins>
      <w:ins w:id="3118" w:author="Nick Smith" w:date="2021-06-30T17:34:00Z">
        <w:r w:rsidR="00840BE5" w:rsidRPr="00C8205D">
          <w:rPr>
            <w:color w:val="000000" w:themeColor="text1"/>
            <w:sz w:val="22"/>
            <w:szCs w:val="22"/>
            <w:shd w:val="clear" w:color="auto" w:fill="FFFFFF"/>
            <w:rPrChange w:id="3119" w:author="Risa" w:date="2021-07-06T14:20:00Z">
              <w:rPr>
                <w:color w:val="000000" w:themeColor="text1"/>
                <w:sz w:val="22"/>
                <w:szCs w:val="22"/>
                <w:shd w:val="clear" w:color="auto" w:fill="FFFFFF"/>
              </w:rPr>
            </w:rPrChange>
          </w:rPr>
          <w:t>F</w:t>
        </w:r>
      </w:ins>
      <w:ins w:id="3120" w:author="Jeff" w:date="2021-06-29T05:16:00Z">
        <w:r w:rsidR="004D610D" w:rsidRPr="00C8205D">
          <w:rPr>
            <w:color w:val="000000" w:themeColor="text1"/>
            <w:sz w:val="22"/>
            <w:szCs w:val="22"/>
            <w:shd w:val="clear" w:color="auto" w:fill="FFFFFF"/>
            <w:rPrChange w:id="3121" w:author="Risa" w:date="2021-07-06T14:20:00Z">
              <w:rPr>
                <w:color w:val="000000" w:themeColor="text1"/>
                <w:sz w:val="22"/>
                <w:szCs w:val="22"/>
                <w:shd w:val="clear" w:color="auto" w:fill="FFFFFF"/>
              </w:rPr>
            </w:rPrChange>
          </w:rPr>
          <w:t>ire accounted for a 48% reduction in K</w:t>
        </w:r>
        <w:r w:rsidR="004D610D" w:rsidRPr="00C8205D">
          <w:rPr>
            <w:color w:val="000000" w:themeColor="text1"/>
            <w:sz w:val="22"/>
            <w:szCs w:val="22"/>
            <w:shd w:val="clear" w:color="auto" w:fill="FFFFFF"/>
            <w:vertAlign w:val="superscript"/>
            <w:rPrChange w:id="3122" w:author="Risa" w:date="2021-07-06T14:20:00Z">
              <w:rPr>
                <w:color w:val="000000" w:themeColor="text1"/>
                <w:sz w:val="22"/>
                <w:szCs w:val="22"/>
                <w:shd w:val="clear" w:color="auto" w:fill="FFFFFF"/>
                <w:vertAlign w:val="superscript"/>
              </w:rPr>
            </w:rPrChange>
          </w:rPr>
          <w:t xml:space="preserve">+ </w:t>
        </w:r>
        <w:r w:rsidR="004D610D" w:rsidRPr="00C8205D">
          <w:rPr>
            <w:color w:val="000000" w:themeColor="text1"/>
            <w:sz w:val="22"/>
            <w:szCs w:val="22"/>
            <w:shd w:val="clear" w:color="auto" w:fill="FFFFFF"/>
            <w:rPrChange w:id="3123" w:author="Risa" w:date="2021-07-06T14:20:00Z">
              <w:rPr>
                <w:color w:val="000000" w:themeColor="text1"/>
                <w:sz w:val="22"/>
                <w:szCs w:val="22"/>
                <w:shd w:val="clear" w:color="auto" w:fill="FFFFFF"/>
              </w:rPr>
            </w:rPrChange>
          </w:rPr>
          <w:t>at fire-experienced sites (</w:t>
        </w:r>
        <w:r w:rsidR="004D610D" w:rsidRPr="00C8205D">
          <w:rPr>
            <w:i/>
            <w:color w:val="000000" w:themeColor="text1"/>
            <w:sz w:val="22"/>
            <w:szCs w:val="22"/>
            <w:rPrChange w:id="3124" w:author="Risa" w:date="2021-07-06T14:20:00Z">
              <w:rPr>
                <w:i/>
                <w:sz w:val="22"/>
                <w:szCs w:val="22"/>
              </w:rPr>
            </w:rPrChange>
          </w:rPr>
          <w:t>P</w:t>
        </w:r>
        <w:r w:rsidR="004D610D" w:rsidRPr="00C8205D">
          <w:rPr>
            <w:color w:val="000000" w:themeColor="text1"/>
            <w:sz w:val="22"/>
            <w:szCs w:val="22"/>
            <w:rPrChange w:id="3125" w:author="Risa" w:date="2021-07-06T14:20:00Z">
              <w:rPr>
                <w:sz w:val="22"/>
                <w:szCs w:val="22"/>
              </w:rPr>
            </w:rPrChange>
          </w:rPr>
          <w:t xml:space="preserve"> &lt; 0.0</w:t>
        </w:r>
        <w:del w:id="3126" w:author="Nick Smith" w:date="2021-06-30T17:37:00Z">
          <w:r w:rsidR="004D610D" w:rsidRPr="00C8205D" w:rsidDel="00812C43">
            <w:rPr>
              <w:color w:val="000000" w:themeColor="text1"/>
              <w:sz w:val="22"/>
              <w:szCs w:val="22"/>
              <w:rPrChange w:id="3127" w:author="Risa" w:date="2021-07-06T14:20:00Z">
                <w:rPr>
                  <w:sz w:val="22"/>
                  <w:szCs w:val="22"/>
                </w:rPr>
              </w:rPrChange>
            </w:rPr>
            <w:delText>1</w:delText>
          </w:r>
        </w:del>
      </w:ins>
      <w:ins w:id="3128" w:author="Nick Smith" w:date="2021-06-30T17:37:00Z">
        <w:r w:rsidR="00812C43" w:rsidRPr="00C8205D">
          <w:rPr>
            <w:color w:val="000000" w:themeColor="text1"/>
            <w:sz w:val="22"/>
            <w:szCs w:val="22"/>
            <w:rPrChange w:id="3129" w:author="Risa" w:date="2021-07-06T14:20:00Z">
              <w:rPr>
                <w:sz w:val="22"/>
                <w:szCs w:val="22"/>
              </w:rPr>
            </w:rPrChange>
          </w:rPr>
          <w:t>5</w:t>
        </w:r>
      </w:ins>
      <w:ins w:id="3130" w:author="Jeff" w:date="2021-06-29T05:16:00Z">
        <w:r w:rsidR="004D610D" w:rsidRPr="00C8205D">
          <w:rPr>
            <w:color w:val="000000" w:themeColor="text1"/>
            <w:sz w:val="22"/>
            <w:szCs w:val="22"/>
            <w:rPrChange w:id="3131" w:author="Risa" w:date="2021-07-06T14:20:00Z">
              <w:rPr>
                <w:sz w:val="22"/>
                <w:szCs w:val="22"/>
              </w:rPr>
            </w:rPrChange>
          </w:rPr>
          <w:t xml:space="preserve">, Fig. </w:t>
        </w:r>
      </w:ins>
      <w:ins w:id="3132" w:author="Jeff" w:date="2021-06-29T05:18:00Z">
        <w:del w:id="3133" w:author="Nick Smith" w:date="2021-07-01T16:46:00Z">
          <w:r w:rsidR="004D610D" w:rsidRPr="00C8205D" w:rsidDel="00F238E9">
            <w:rPr>
              <w:color w:val="000000" w:themeColor="text1"/>
              <w:sz w:val="22"/>
              <w:szCs w:val="22"/>
              <w:rPrChange w:id="3134" w:author="Risa" w:date="2021-07-06T14:20:00Z">
                <w:rPr>
                  <w:sz w:val="22"/>
                  <w:szCs w:val="22"/>
                </w:rPr>
              </w:rPrChange>
            </w:rPr>
            <w:delText>TBD</w:delText>
          </w:r>
        </w:del>
      </w:ins>
      <w:ins w:id="3135" w:author="Nick Smith" w:date="2021-07-01T16:46:00Z">
        <w:r w:rsidR="00F238E9" w:rsidRPr="00C8205D">
          <w:rPr>
            <w:color w:val="000000" w:themeColor="text1"/>
            <w:sz w:val="22"/>
            <w:szCs w:val="22"/>
            <w:rPrChange w:id="3136" w:author="Risa" w:date="2021-07-06T14:20:00Z">
              <w:rPr>
                <w:sz w:val="22"/>
                <w:szCs w:val="22"/>
              </w:rPr>
            </w:rPrChange>
          </w:rPr>
          <w:t>5</w:t>
        </w:r>
      </w:ins>
      <w:ins w:id="3137" w:author="Jeff" w:date="2021-06-29T05:16:00Z">
        <w:r w:rsidR="004D610D" w:rsidRPr="00C8205D">
          <w:rPr>
            <w:color w:val="000000" w:themeColor="text1"/>
            <w:sz w:val="22"/>
            <w:szCs w:val="22"/>
            <w:rPrChange w:id="3138" w:author="Risa" w:date="2021-07-06T14:20:00Z">
              <w:rPr>
                <w:sz w:val="22"/>
                <w:szCs w:val="22"/>
              </w:rPr>
            </w:rPrChange>
          </w:rPr>
          <w:t xml:space="preserve"> and </w:t>
        </w:r>
        <w:r w:rsidR="004D610D" w:rsidRPr="00C8205D">
          <w:rPr>
            <w:color w:val="000000" w:themeColor="text1"/>
            <w:sz w:val="22"/>
            <w:szCs w:val="22"/>
            <w:shd w:val="clear" w:color="auto" w:fill="FFFFFF"/>
            <w:rPrChange w:id="3139" w:author="Risa" w:date="2021-07-06T14:20:00Z">
              <w:rPr>
                <w:color w:val="000000" w:themeColor="text1"/>
                <w:sz w:val="22"/>
                <w:szCs w:val="22"/>
                <w:shd w:val="clear" w:color="auto" w:fill="FFFFFF"/>
              </w:rPr>
            </w:rPrChange>
          </w:rPr>
          <w:t xml:space="preserve">Tab. </w:t>
        </w:r>
      </w:ins>
      <w:ins w:id="3140" w:author="Jeff" w:date="2021-06-29T05:18:00Z">
        <w:del w:id="3141" w:author="Nick Smith" w:date="2021-07-01T16:46:00Z">
          <w:r w:rsidR="004D610D" w:rsidRPr="00C8205D" w:rsidDel="00F238E9">
            <w:rPr>
              <w:color w:val="000000" w:themeColor="text1"/>
              <w:sz w:val="22"/>
              <w:szCs w:val="22"/>
              <w:rPrChange w:id="3142" w:author="Risa" w:date="2021-07-06T14:20:00Z">
                <w:rPr>
                  <w:sz w:val="22"/>
                  <w:szCs w:val="22"/>
                </w:rPr>
              </w:rPrChange>
            </w:rPr>
            <w:delText>TBD</w:delText>
          </w:r>
        </w:del>
      </w:ins>
      <w:ins w:id="3143" w:author="Nick Smith" w:date="2021-07-01T16:46:00Z">
        <w:r w:rsidR="00F238E9" w:rsidRPr="00C8205D">
          <w:rPr>
            <w:color w:val="000000" w:themeColor="text1"/>
            <w:sz w:val="22"/>
            <w:szCs w:val="22"/>
            <w:rPrChange w:id="3144" w:author="Risa" w:date="2021-07-06T14:20:00Z">
              <w:rPr>
                <w:sz w:val="22"/>
                <w:szCs w:val="22"/>
              </w:rPr>
            </w:rPrChange>
          </w:rPr>
          <w:t>4</w:t>
        </w:r>
      </w:ins>
      <w:ins w:id="3145" w:author="Jeff" w:date="2021-06-29T05:18:00Z">
        <w:r w:rsidR="004D610D" w:rsidRPr="00C8205D">
          <w:rPr>
            <w:color w:val="000000" w:themeColor="text1"/>
            <w:sz w:val="22"/>
            <w:szCs w:val="22"/>
            <w:rPrChange w:id="3146" w:author="Risa" w:date="2021-07-06T14:20:00Z">
              <w:rPr>
                <w:sz w:val="22"/>
                <w:szCs w:val="22"/>
              </w:rPr>
            </w:rPrChange>
          </w:rPr>
          <w:t>)</w:t>
        </w:r>
      </w:ins>
      <w:ins w:id="3147" w:author="Nick Smith" w:date="2021-06-30T17:34:00Z">
        <w:r w:rsidR="00840BE5" w:rsidRPr="00C8205D">
          <w:rPr>
            <w:color w:val="000000" w:themeColor="text1"/>
            <w:sz w:val="22"/>
            <w:szCs w:val="22"/>
            <w:rPrChange w:id="3148" w:author="Risa" w:date="2021-07-06T14:20:00Z">
              <w:rPr>
                <w:sz w:val="22"/>
                <w:szCs w:val="22"/>
              </w:rPr>
            </w:rPrChange>
          </w:rPr>
          <w:t>, regardless of elevation</w:t>
        </w:r>
      </w:ins>
      <w:ins w:id="3149" w:author="Jeff" w:date="2021-06-29T05:16:00Z">
        <w:r w:rsidR="004D610D" w:rsidRPr="00C8205D">
          <w:rPr>
            <w:color w:val="000000" w:themeColor="text1"/>
            <w:sz w:val="22"/>
            <w:szCs w:val="22"/>
            <w:shd w:val="clear" w:color="auto" w:fill="FFFFFF"/>
            <w:rPrChange w:id="3150" w:author="Risa" w:date="2021-07-06T14:20:00Z">
              <w:rPr>
                <w:color w:val="000000" w:themeColor="text1"/>
                <w:sz w:val="22"/>
                <w:szCs w:val="22"/>
                <w:shd w:val="clear" w:color="auto" w:fill="FFFFFF"/>
              </w:rPr>
            </w:rPrChange>
          </w:rPr>
          <w:t xml:space="preserve">. </w:t>
        </w:r>
        <w:del w:id="3151" w:author="Nick Smith" w:date="2021-06-30T17:35:00Z">
          <w:r w:rsidR="004D610D" w:rsidRPr="00C8205D" w:rsidDel="00840BE5">
            <w:rPr>
              <w:color w:val="000000" w:themeColor="text1"/>
              <w:sz w:val="22"/>
              <w:szCs w:val="22"/>
              <w:shd w:val="clear" w:color="auto" w:fill="FFFFFF"/>
              <w:rPrChange w:id="3152" w:author="Risa" w:date="2021-07-06T14:20:00Z">
                <w:rPr>
                  <w:color w:val="000000" w:themeColor="text1"/>
                  <w:sz w:val="22"/>
                  <w:szCs w:val="22"/>
                  <w:shd w:val="clear" w:color="auto" w:fill="FFFFFF"/>
                </w:rPr>
              </w:rPrChange>
            </w:rPr>
            <w:delText>While there was no significant interaction between elevation and fire history according to foliar Al</w:delText>
          </w:r>
          <w:r w:rsidR="004D610D" w:rsidRPr="00C8205D" w:rsidDel="00840BE5">
            <w:rPr>
              <w:color w:val="000000" w:themeColor="text1"/>
              <w:sz w:val="22"/>
              <w:szCs w:val="22"/>
              <w:vertAlign w:val="superscript"/>
              <w:rPrChange w:id="3153" w:author="Risa" w:date="2021-07-06T14:20:00Z">
                <w:rPr>
                  <w:color w:val="000000"/>
                  <w:sz w:val="22"/>
                  <w:szCs w:val="22"/>
                  <w:vertAlign w:val="superscript"/>
                </w:rPr>
              </w:rPrChange>
            </w:rPr>
            <w:delText>+</w:delText>
          </w:r>
          <w:r w:rsidR="004D610D" w:rsidRPr="00C8205D" w:rsidDel="00840BE5">
            <w:rPr>
              <w:color w:val="000000" w:themeColor="text1"/>
              <w:sz w:val="22"/>
              <w:szCs w:val="22"/>
              <w:shd w:val="clear" w:color="auto" w:fill="FFFFFF"/>
              <w:rPrChange w:id="3154" w:author="Risa" w:date="2021-07-06T14:20:00Z">
                <w:rPr>
                  <w:color w:val="000000" w:themeColor="text1"/>
                  <w:sz w:val="22"/>
                  <w:szCs w:val="22"/>
                  <w:shd w:val="clear" w:color="auto" w:fill="FFFFFF"/>
                </w:rPr>
              </w:rPrChange>
            </w:rPr>
            <w:delText xml:space="preserve"> availability, we found that interaction was significant for</w:delText>
          </w:r>
        </w:del>
      </w:ins>
      <w:ins w:id="3155" w:author="Nick Smith" w:date="2021-06-30T17:35:00Z">
        <w:r w:rsidR="00840BE5" w:rsidRPr="00C8205D">
          <w:rPr>
            <w:color w:val="000000" w:themeColor="text1"/>
            <w:sz w:val="22"/>
            <w:szCs w:val="22"/>
            <w:shd w:val="clear" w:color="auto" w:fill="FFFFFF"/>
            <w:rPrChange w:id="3156" w:author="Risa" w:date="2021-07-06T14:20:00Z">
              <w:rPr>
                <w:color w:val="000000" w:themeColor="text1"/>
                <w:sz w:val="22"/>
                <w:szCs w:val="22"/>
                <w:shd w:val="clear" w:color="auto" w:fill="FFFFFF"/>
              </w:rPr>
            </w:rPrChange>
          </w:rPr>
          <w:t xml:space="preserve">There was an interaction between fire history and elevation </w:t>
        </w:r>
      </w:ins>
      <w:ins w:id="3157" w:author="Jeff" w:date="2021-06-29T05:16:00Z">
        <w:del w:id="3158" w:author="Nick Smith" w:date="2021-06-30T17:35:00Z">
          <w:r w:rsidR="004D610D" w:rsidRPr="00C8205D" w:rsidDel="00840BE5">
            <w:rPr>
              <w:color w:val="000000" w:themeColor="text1"/>
              <w:sz w:val="22"/>
              <w:szCs w:val="22"/>
              <w:shd w:val="clear" w:color="auto" w:fill="FFFFFF"/>
              <w:rPrChange w:id="3159" w:author="Risa" w:date="2021-07-06T14:20:00Z">
                <w:rPr>
                  <w:color w:val="000000" w:themeColor="text1"/>
                  <w:sz w:val="22"/>
                  <w:szCs w:val="22"/>
                  <w:shd w:val="clear" w:color="auto" w:fill="FFFFFF"/>
                </w:rPr>
              </w:rPrChange>
            </w:rPr>
            <w:delText xml:space="preserve"> soil Al</w:delText>
          </w:r>
          <w:r w:rsidR="004D610D" w:rsidRPr="00C8205D" w:rsidDel="00840BE5">
            <w:rPr>
              <w:color w:val="000000" w:themeColor="text1"/>
              <w:sz w:val="22"/>
              <w:szCs w:val="22"/>
              <w:vertAlign w:val="superscript"/>
              <w:rPrChange w:id="3160" w:author="Risa" w:date="2021-07-06T14:20:00Z">
                <w:rPr>
                  <w:color w:val="000000"/>
                  <w:sz w:val="22"/>
                  <w:szCs w:val="22"/>
                  <w:vertAlign w:val="superscript"/>
                </w:rPr>
              </w:rPrChange>
            </w:rPr>
            <w:delText>+</w:delText>
          </w:r>
          <w:r w:rsidR="004D610D" w:rsidRPr="00C8205D" w:rsidDel="00840BE5">
            <w:rPr>
              <w:color w:val="000000" w:themeColor="text1"/>
              <w:sz w:val="22"/>
              <w:szCs w:val="22"/>
              <w:shd w:val="clear" w:color="auto" w:fill="FFFFFF"/>
              <w:rPrChange w:id="3161" w:author="Risa" w:date="2021-07-06T14:20:00Z">
                <w:rPr>
                  <w:color w:val="000000" w:themeColor="text1"/>
                  <w:sz w:val="22"/>
                  <w:szCs w:val="22"/>
                  <w:shd w:val="clear" w:color="auto" w:fill="FFFFFF"/>
                </w:rPr>
              </w:rPrChange>
            </w:rPr>
            <w:delText xml:space="preserve"> </w:delText>
          </w:r>
        </w:del>
        <w:r w:rsidR="004D610D" w:rsidRPr="00C8205D">
          <w:rPr>
            <w:color w:val="000000" w:themeColor="text1"/>
            <w:sz w:val="22"/>
            <w:szCs w:val="22"/>
            <w:shd w:val="clear" w:color="auto" w:fill="FFFFFF"/>
            <w:rPrChange w:id="3162" w:author="Risa" w:date="2021-07-06T14:20:00Z">
              <w:rPr>
                <w:color w:val="000000" w:themeColor="text1"/>
                <w:sz w:val="22"/>
                <w:szCs w:val="22"/>
                <w:shd w:val="clear" w:color="auto" w:fill="FFFFFF"/>
              </w:rPr>
            </w:rPrChange>
          </w:rPr>
          <w:t>(</w:t>
        </w:r>
        <w:r w:rsidR="004D610D" w:rsidRPr="00C8205D">
          <w:rPr>
            <w:i/>
            <w:color w:val="000000" w:themeColor="text1"/>
            <w:sz w:val="22"/>
            <w:szCs w:val="22"/>
            <w:rPrChange w:id="3163" w:author="Risa" w:date="2021-07-06T14:20:00Z">
              <w:rPr>
                <w:i/>
                <w:sz w:val="22"/>
                <w:szCs w:val="22"/>
              </w:rPr>
            </w:rPrChange>
          </w:rPr>
          <w:t>P</w:t>
        </w:r>
        <w:r w:rsidR="004D610D" w:rsidRPr="00C8205D">
          <w:rPr>
            <w:color w:val="000000" w:themeColor="text1"/>
            <w:sz w:val="22"/>
            <w:szCs w:val="22"/>
            <w:rPrChange w:id="3164" w:author="Risa" w:date="2021-07-06T14:20:00Z">
              <w:rPr>
                <w:sz w:val="22"/>
                <w:szCs w:val="22"/>
              </w:rPr>
            </w:rPrChange>
          </w:rPr>
          <w:t xml:space="preserve"> &lt; 0.01, </w:t>
        </w:r>
        <w:del w:id="3165" w:author="Nick Smith" w:date="2021-06-30T17:37:00Z">
          <w:r w:rsidR="004D610D" w:rsidRPr="00C8205D" w:rsidDel="00840BE5">
            <w:rPr>
              <w:color w:val="000000" w:themeColor="text1"/>
              <w:sz w:val="22"/>
              <w:szCs w:val="22"/>
              <w:rPrChange w:id="3166" w:author="Risa" w:date="2021-07-06T14:20:00Z">
                <w:rPr>
                  <w:sz w:val="22"/>
                  <w:szCs w:val="22"/>
                </w:rPr>
              </w:rPrChange>
            </w:rPr>
            <w:delText xml:space="preserve">Fig. </w:delText>
          </w:r>
        </w:del>
      </w:ins>
      <w:ins w:id="3167" w:author="Jeff" w:date="2021-06-29T05:18:00Z">
        <w:del w:id="3168" w:author="Nick Smith" w:date="2021-06-30T17:37:00Z">
          <w:r w:rsidR="004D610D" w:rsidRPr="00C8205D" w:rsidDel="00840BE5">
            <w:rPr>
              <w:color w:val="000000" w:themeColor="text1"/>
              <w:sz w:val="22"/>
              <w:szCs w:val="22"/>
              <w:rPrChange w:id="3169" w:author="Risa" w:date="2021-07-06T14:20:00Z">
                <w:rPr>
                  <w:sz w:val="22"/>
                  <w:szCs w:val="22"/>
                </w:rPr>
              </w:rPrChange>
            </w:rPr>
            <w:delText>TBD</w:delText>
          </w:r>
        </w:del>
      </w:ins>
      <w:ins w:id="3170" w:author="Jeff" w:date="2021-06-29T05:16:00Z">
        <w:del w:id="3171" w:author="Nick Smith" w:date="2021-06-30T17:37:00Z">
          <w:r w:rsidR="004D610D" w:rsidRPr="00C8205D" w:rsidDel="00840BE5">
            <w:rPr>
              <w:color w:val="000000" w:themeColor="text1"/>
              <w:sz w:val="22"/>
              <w:szCs w:val="22"/>
              <w:rPrChange w:id="3172" w:author="Risa" w:date="2021-07-06T14:20:00Z">
                <w:rPr>
                  <w:sz w:val="22"/>
                  <w:szCs w:val="22"/>
                </w:rPr>
              </w:rPrChange>
            </w:rPr>
            <w:delText xml:space="preserve"> and </w:delText>
          </w:r>
        </w:del>
        <w:r w:rsidR="004D610D" w:rsidRPr="00C8205D">
          <w:rPr>
            <w:color w:val="000000" w:themeColor="text1"/>
            <w:sz w:val="22"/>
            <w:szCs w:val="22"/>
            <w:shd w:val="clear" w:color="auto" w:fill="FFFFFF"/>
            <w:rPrChange w:id="3173" w:author="Risa" w:date="2021-07-06T14:20:00Z">
              <w:rPr>
                <w:color w:val="000000" w:themeColor="text1"/>
                <w:sz w:val="22"/>
                <w:szCs w:val="22"/>
                <w:shd w:val="clear" w:color="auto" w:fill="FFFFFF"/>
              </w:rPr>
            </w:rPrChange>
          </w:rPr>
          <w:t xml:space="preserve">Tab. </w:t>
        </w:r>
      </w:ins>
      <w:ins w:id="3174" w:author="Jeff" w:date="2021-06-29T05:18:00Z">
        <w:del w:id="3175" w:author="Nick Smith" w:date="2021-06-30T17:36:00Z">
          <w:r w:rsidR="004D610D" w:rsidRPr="00C8205D" w:rsidDel="00840BE5">
            <w:rPr>
              <w:color w:val="000000" w:themeColor="text1"/>
              <w:sz w:val="22"/>
              <w:szCs w:val="22"/>
              <w:rPrChange w:id="3176" w:author="Risa" w:date="2021-07-06T14:20:00Z">
                <w:rPr>
                  <w:sz w:val="22"/>
                  <w:szCs w:val="22"/>
                </w:rPr>
              </w:rPrChange>
            </w:rPr>
            <w:delText>TBD</w:delText>
          </w:r>
        </w:del>
      </w:ins>
      <w:ins w:id="3177" w:author="Nick Smith" w:date="2021-06-30T17:36:00Z">
        <w:r w:rsidR="00840BE5" w:rsidRPr="00C8205D">
          <w:rPr>
            <w:color w:val="000000" w:themeColor="text1"/>
            <w:sz w:val="22"/>
            <w:szCs w:val="22"/>
            <w:rPrChange w:id="3178" w:author="Risa" w:date="2021-07-06T14:20:00Z">
              <w:rPr>
                <w:sz w:val="22"/>
                <w:szCs w:val="22"/>
              </w:rPr>
            </w:rPrChange>
          </w:rPr>
          <w:t>4</w:t>
        </w:r>
      </w:ins>
      <w:ins w:id="3179" w:author="Jeff" w:date="2021-06-29T05:16:00Z">
        <w:r w:rsidR="004D610D" w:rsidRPr="00C8205D">
          <w:rPr>
            <w:color w:val="000000" w:themeColor="text1"/>
            <w:sz w:val="22"/>
            <w:szCs w:val="22"/>
            <w:shd w:val="clear" w:color="auto" w:fill="FFFFFF"/>
            <w:rPrChange w:id="3180" w:author="Risa" w:date="2021-07-06T14:20:00Z">
              <w:rPr>
                <w:color w:val="000000" w:themeColor="text1"/>
                <w:sz w:val="22"/>
                <w:szCs w:val="22"/>
                <w:shd w:val="clear" w:color="auto" w:fill="FFFFFF"/>
              </w:rPr>
            </w:rPrChange>
          </w:rPr>
          <w:t>)</w:t>
        </w:r>
      </w:ins>
      <w:ins w:id="3181" w:author="Nick Smith" w:date="2021-06-30T17:35:00Z">
        <w:r w:rsidR="00840BE5" w:rsidRPr="00C8205D">
          <w:rPr>
            <w:color w:val="000000" w:themeColor="text1"/>
            <w:sz w:val="22"/>
            <w:szCs w:val="22"/>
            <w:shd w:val="clear" w:color="auto" w:fill="FFFFFF"/>
            <w:rPrChange w:id="3182" w:author="Risa" w:date="2021-07-06T14:20:00Z">
              <w:rPr>
                <w:color w:val="000000" w:themeColor="text1"/>
                <w:sz w:val="22"/>
                <w:szCs w:val="22"/>
                <w:shd w:val="clear" w:color="auto" w:fill="FFFFFF"/>
              </w:rPr>
            </w:rPrChange>
          </w:rPr>
          <w:t xml:space="preserve"> that indicated that soil Al</w:t>
        </w:r>
        <w:r w:rsidR="00840BE5" w:rsidRPr="00C8205D">
          <w:rPr>
            <w:color w:val="000000" w:themeColor="text1"/>
            <w:sz w:val="22"/>
            <w:szCs w:val="22"/>
            <w:vertAlign w:val="superscript"/>
            <w:rPrChange w:id="3183" w:author="Risa" w:date="2021-07-06T14:20:00Z">
              <w:rPr>
                <w:color w:val="000000"/>
                <w:sz w:val="22"/>
                <w:szCs w:val="22"/>
                <w:vertAlign w:val="superscript"/>
              </w:rPr>
            </w:rPrChange>
          </w:rPr>
          <w:t>+</w:t>
        </w:r>
      </w:ins>
      <w:ins w:id="3184" w:author="Nick Smith" w:date="2021-06-30T17:36:00Z">
        <w:r w:rsidR="00840BE5" w:rsidRPr="00C8205D">
          <w:rPr>
            <w:color w:val="000000" w:themeColor="text1"/>
            <w:sz w:val="22"/>
            <w:szCs w:val="22"/>
            <w:rPrChange w:id="3185" w:author="Risa" w:date="2021-07-06T14:20:00Z">
              <w:rPr>
                <w:color w:val="000000"/>
                <w:sz w:val="22"/>
                <w:szCs w:val="22"/>
              </w:rPr>
            </w:rPrChange>
          </w:rPr>
          <w:t xml:space="preserve"> increased with elevation in sites that did not experience the 1947 fire and decreased with elevation at sites that did experience the 1947 fire (Fig. </w:t>
        </w:r>
      </w:ins>
      <w:ins w:id="3186" w:author="Nick Smith" w:date="2021-07-01T16:46:00Z">
        <w:r w:rsidR="00F238E9" w:rsidRPr="00C8205D">
          <w:rPr>
            <w:color w:val="000000" w:themeColor="text1"/>
            <w:sz w:val="22"/>
            <w:szCs w:val="22"/>
            <w:rPrChange w:id="3187" w:author="Risa" w:date="2021-07-06T14:20:00Z">
              <w:rPr>
                <w:color w:val="000000"/>
                <w:sz w:val="22"/>
                <w:szCs w:val="22"/>
              </w:rPr>
            </w:rPrChange>
          </w:rPr>
          <w:t>5</w:t>
        </w:r>
      </w:ins>
      <w:ins w:id="3188" w:author="Nick Smith" w:date="2021-06-30T17:36:00Z">
        <w:r w:rsidR="00840BE5" w:rsidRPr="00C8205D">
          <w:rPr>
            <w:color w:val="000000" w:themeColor="text1"/>
            <w:sz w:val="22"/>
            <w:szCs w:val="22"/>
            <w:rPrChange w:id="3189" w:author="Risa" w:date="2021-07-06T14:20:00Z">
              <w:rPr>
                <w:color w:val="000000"/>
                <w:sz w:val="22"/>
                <w:szCs w:val="22"/>
              </w:rPr>
            </w:rPrChange>
          </w:rPr>
          <w:t>)</w:t>
        </w:r>
      </w:ins>
      <w:ins w:id="3190" w:author="Jeff" w:date="2021-06-29T05:16:00Z">
        <w:del w:id="3191" w:author="Nick Smith" w:date="2021-06-30T17:36:00Z">
          <w:r w:rsidR="004D610D" w:rsidRPr="00C8205D" w:rsidDel="00840BE5">
            <w:rPr>
              <w:color w:val="000000" w:themeColor="text1"/>
              <w:sz w:val="22"/>
              <w:szCs w:val="22"/>
              <w:shd w:val="clear" w:color="auto" w:fill="FFFFFF"/>
              <w:rPrChange w:id="3192" w:author="Risa" w:date="2021-07-06T14:20:00Z">
                <w:rPr>
                  <w:color w:val="000000" w:themeColor="text1"/>
                  <w:sz w:val="22"/>
                  <w:szCs w:val="22"/>
                  <w:shd w:val="clear" w:color="auto" w:fill="FFFFFF"/>
                </w:rPr>
              </w:rPrChange>
            </w:rPr>
            <w:delText>, suggesting soil Al</w:delText>
          </w:r>
          <w:r w:rsidR="004D610D" w:rsidRPr="00C8205D" w:rsidDel="00840BE5">
            <w:rPr>
              <w:color w:val="000000" w:themeColor="text1"/>
              <w:sz w:val="22"/>
              <w:szCs w:val="22"/>
              <w:vertAlign w:val="superscript"/>
              <w:rPrChange w:id="3193" w:author="Risa" w:date="2021-07-06T14:20:00Z">
                <w:rPr>
                  <w:color w:val="000000"/>
                  <w:sz w:val="22"/>
                  <w:szCs w:val="22"/>
                  <w:vertAlign w:val="superscript"/>
                </w:rPr>
              </w:rPrChange>
            </w:rPr>
            <w:delText>+</w:delText>
          </w:r>
          <w:r w:rsidR="004D610D" w:rsidRPr="00C8205D" w:rsidDel="00840BE5">
            <w:rPr>
              <w:color w:val="000000" w:themeColor="text1"/>
              <w:sz w:val="22"/>
              <w:szCs w:val="22"/>
              <w:shd w:val="clear" w:color="auto" w:fill="FFFFFF"/>
              <w:rPrChange w:id="3194" w:author="Risa" w:date="2021-07-06T14:20:00Z">
                <w:rPr>
                  <w:color w:val="000000" w:themeColor="text1"/>
                  <w:sz w:val="22"/>
                  <w:szCs w:val="22"/>
                  <w:shd w:val="clear" w:color="auto" w:fill="FFFFFF"/>
                </w:rPr>
              </w:rPrChange>
            </w:rPr>
            <w:delText xml:space="preserve"> was reduced </w:delText>
          </w:r>
        </w:del>
      </w:ins>
      <w:ins w:id="3195" w:author="Jeff" w:date="2021-06-29T05:41:00Z">
        <w:del w:id="3196" w:author="Nick Smith" w:date="2021-06-30T17:36:00Z">
          <w:r w:rsidR="005B03C7" w:rsidRPr="00C8205D" w:rsidDel="00840BE5">
            <w:rPr>
              <w:color w:val="000000" w:themeColor="text1"/>
              <w:sz w:val="22"/>
              <w:szCs w:val="22"/>
              <w:shd w:val="clear" w:color="auto" w:fill="FFFFFF"/>
              <w:rPrChange w:id="3197" w:author="Risa" w:date="2021-07-06T14:20:00Z">
                <w:rPr>
                  <w:color w:val="000000" w:themeColor="text1"/>
                  <w:sz w:val="22"/>
                  <w:szCs w:val="22"/>
                  <w:shd w:val="clear" w:color="auto" w:fill="FFFFFF"/>
                </w:rPr>
              </w:rPrChange>
            </w:rPr>
            <w:delText>at</w:delText>
          </w:r>
        </w:del>
      </w:ins>
      <w:ins w:id="3198" w:author="Jeff" w:date="2021-06-29T05:16:00Z">
        <w:del w:id="3199" w:author="Nick Smith" w:date="2021-06-30T17:36:00Z">
          <w:r w:rsidR="004D610D" w:rsidRPr="00C8205D" w:rsidDel="00840BE5">
            <w:rPr>
              <w:color w:val="000000" w:themeColor="text1"/>
              <w:sz w:val="22"/>
              <w:szCs w:val="22"/>
              <w:shd w:val="clear" w:color="auto" w:fill="FFFFFF"/>
              <w:rPrChange w:id="3200" w:author="Risa" w:date="2021-07-06T14:20:00Z">
                <w:rPr>
                  <w:color w:val="000000" w:themeColor="text1"/>
                  <w:sz w:val="22"/>
                  <w:szCs w:val="22"/>
                  <w:shd w:val="clear" w:color="auto" w:fill="FFFFFF"/>
                </w:rPr>
              </w:rPrChange>
            </w:rPr>
            <w:delText xml:space="preserve"> elevation</w:delText>
          </w:r>
        </w:del>
      </w:ins>
      <w:ins w:id="3201" w:author="Jeff" w:date="2021-06-29T05:41:00Z">
        <w:del w:id="3202" w:author="Nick Smith" w:date="2021-06-30T17:36:00Z">
          <w:r w:rsidR="005B03C7" w:rsidRPr="00C8205D" w:rsidDel="00840BE5">
            <w:rPr>
              <w:color w:val="000000" w:themeColor="text1"/>
              <w:sz w:val="22"/>
              <w:szCs w:val="22"/>
              <w:shd w:val="clear" w:color="auto" w:fill="FFFFFF"/>
              <w:rPrChange w:id="3203" w:author="Risa" w:date="2021-07-06T14:20:00Z">
                <w:rPr>
                  <w:color w:val="000000" w:themeColor="text1"/>
                  <w:sz w:val="22"/>
                  <w:szCs w:val="22"/>
                  <w:shd w:val="clear" w:color="auto" w:fill="FFFFFF"/>
                </w:rPr>
              </w:rPrChange>
            </w:rPr>
            <w:delText>s</w:delText>
          </w:r>
        </w:del>
      </w:ins>
      <w:ins w:id="3204" w:author="Jeff" w:date="2021-06-29T05:16:00Z">
        <w:del w:id="3205" w:author="Nick Smith" w:date="2021-06-30T17:36:00Z">
          <w:r w:rsidR="004D610D" w:rsidRPr="00C8205D" w:rsidDel="00840BE5">
            <w:rPr>
              <w:color w:val="000000" w:themeColor="text1"/>
              <w:sz w:val="22"/>
              <w:szCs w:val="22"/>
              <w:shd w:val="clear" w:color="auto" w:fill="FFFFFF"/>
              <w:rPrChange w:id="3206" w:author="Risa" w:date="2021-07-06T14:20:00Z">
                <w:rPr>
                  <w:color w:val="000000" w:themeColor="text1"/>
                  <w:sz w:val="22"/>
                  <w:szCs w:val="22"/>
                  <w:shd w:val="clear" w:color="auto" w:fill="FFFFFF"/>
                </w:rPr>
              </w:rPrChange>
            </w:rPr>
            <w:delText xml:space="preserve"> experiencing the 1947 fire</w:delText>
          </w:r>
        </w:del>
        <w:r w:rsidR="004D610D" w:rsidRPr="00C8205D">
          <w:rPr>
            <w:color w:val="000000" w:themeColor="text1"/>
            <w:sz w:val="22"/>
            <w:szCs w:val="22"/>
            <w:shd w:val="clear" w:color="auto" w:fill="FFFFFF"/>
            <w:rPrChange w:id="3207" w:author="Risa" w:date="2021-07-06T14:20:00Z">
              <w:rPr>
                <w:color w:val="000000" w:themeColor="text1"/>
                <w:sz w:val="22"/>
                <w:szCs w:val="22"/>
                <w:shd w:val="clear" w:color="auto" w:fill="FFFFFF"/>
              </w:rPr>
            </w:rPrChange>
          </w:rPr>
          <w:t xml:space="preserve">. </w:t>
        </w:r>
      </w:ins>
    </w:p>
    <w:p w14:paraId="7F4BBDE6" w14:textId="03D71F2A" w:rsidR="0077560A" w:rsidRPr="00C8205D" w:rsidRDefault="0077560A" w:rsidP="001D7BE7">
      <w:pPr>
        <w:spacing w:line="360" w:lineRule="auto"/>
        <w:rPr>
          <w:ins w:id="3208" w:author="Nick Smith" w:date="2021-06-30T17:44:00Z"/>
          <w:color w:val="000000" w:themeColor="text1"/>
          <w:sz w:val="22"/>
          <w:szCs w:val="22"/>
          <w:shd w:val="clear" w:color="auto" w:fill="FFFFFF"/>
          <w:rPrChange w:id="3209" w:author="Risa" w:date="2021-07-06T14:20:00Z">
            <w:rPr>
              <w:ins w:id="3210" w:author="Nick Smith" w:date="2021-06-30T17:44:00Z"/>
              <w:color w:val="000000" w:themeColor="text1"/>
              <w:sz w:val="22"/>
              <w:szCs w:val="22"/>
              <w:shd w:val="clear" w:color="auto" w:fill="FFFFFF"/>
            </w:rPr>
          </w:rPrChange>
        </w:rPr>
        <w:pPrChange w:id="3211" w:author="Risa" w:date="2021-07-06T13:11:00Z">
          <w:pPr>
            <w:spacing w:line="360" w:lineRule="auto"/>
            <w:jc w:val="both"/>
          </w:pPr>
        </w:pPrChange>
      </w:pPr>
    </w:p>
    <w:p w14:paraId="6ED34B19" w14:textId="50B6D1FA" w:rsidR="0077560A" w:rsidRPr="00C8205D" w:rsidRDefault="0077560A" w:rsidP="001D7BE7">
      <w:pPr>
        <w:spacing w:line="360" w:lineRule="auto"/>
        <w:rPr>
          <w:ins w:id="3212" w:author="Jeff" w:date="2021-06-23T13:44:00Z"/>
          <w:color w:val="000000" w:themeColor="text1"/>
          <w:sz w:val="22"/>
          <w:szCs w:val="22"/>
          <w:shd w:val="clear" w:color="auto" w:fill="FFFFFF"/>
          <w:rPrChange w:id="3213" w:author="Risa" w:date="2021-07-06T14:20:00Z">
            <w:rPr>
              <w:ins w:id="3214" w:author="Jeff" w:date="2021-06-23T13:44:00Z"/>
              <w:color w:val="000000" w:themeColor="text1"/>
              <w:sz w:val="22"/>
              <w:szCs w:val="22"/>
              <w:shd w:val="clear" w:color="auto" w:fill="FFFFFF"/>
            </w:rPr>
          </w:rPrChange>
        </w:rPr>
        <w:pPrChange w:id="3215" w:author="Risa" w:date="2021-07-06T13:11:00Z">
          <w:pPr>
            <w:spacing w:line="276" w:lineRule="auto"/>
            <w:jc w:val="both"/>
          </w:pPr>
        </w:pPrChange>
      </w:pPr>
      <w:ins w:id="3216" w:author="Nick Smith" w:date="2021-06-30T17:44:00Z">
        <w:r w:rsidRPr="00C8205D">
          <w:rPr>
            <w:color w:val="000000" w:themeColor="text1"/>
            <w:sz w:val="22"/>
            <w:szCs w:val="22"/>
            <w:shd w:val="clear" w:color="auto" w:fill="FFFFFF"/>
            <w:rPrChange w:id="3217" w:author="Risa" w:date="2021-07-06T14:20:00Z">
              <w:rPr>
                <w:color w:val="000000" w:themeColor="text1"/>
                <w:sz w:val="22"/>
                <w:szCs w:val="22"/>
                <w:shd w:val="clear" w:color="auto" w:fill="FFFFFF"/>
              </w:rPr>
            </w:rPrChange>
          </w:rPr>
          <w:t xml:space="preserve">There was an interaction between elevation and fire history on soil water retention (SWR; </w:t>
        </w:r>
        <w:r w:rsidRPr="00C8205D">
          <w:rPr>
            <w:i/>
            <w:color w:val="000000" w:themeColor="text1"/>
            <w:sz w:val="22"/>
            <w:szCs w:val="22"/>
            <w:rPrChange w:id="3218" w:author="Risa" w:date="2021-07-06T14:20:00Z">
              <w:rPr>
                <w:i/>
                <w:sz w:val="22"/>
                <w:szCs w:val="22"/>
              </w:rPr>
            </w:rPrChange>
          </w:rPr>
          <w:t>P</w:t>
        </w:r>
        <w:r w:rsidRPr="00C8205D">
          <w:rPr>
            <w:color w:val="000000" w:themeColor="text1"/>
            <w:sz w:val="22"/>
            <w:szCs w:val="22"/>
            <w:rPrChange w:id="3219" w:author="Risa" w:date="2021-07-06T14:20:00Z">
              <w:rPr>
                <w:sz w:val="22"/>
                <w:szCs w:val="22"/>
              </w:rPr>
            </w:rPrChange>
          </w:rPr>
          <w:t xml:space="preserve"> &lt; 0.01, Fig. </w:t>
        </w:r>
      </w:ins>
      <w:ins w:id="3220" w:author="Nick Smith" w:date="2021-07-01T16:45:00Z">
        <w:r w:rsidR="00F238E9" w:rsidRPr="00C8205D">
          <w:rPr>
            <w:color w:val="000000" w:themeColor="text1"/>
            <w:sz w:val="22"/>
            <w:szCs w:val="22"/>
            <w:rPrChange w:id="3221" w:author="Risa" w:date="2021-07-06T14:20:00Z">
              <w:rPr>
                <w:sz w:val="22"/>
                <w:szCs w:val="22"/>
              </w:rPr>
            </w:rPrChange>
          </w:rPr>
          <w:t>4</w:t>
        </w:r>
      </w:ins>
      <w:ins w:id="3222" w:author="Nick Smith" w:date="2021-06-30T17:44:00Z">
        <w:r w:rsidRPr="00C8205D">
          <w:rPr>
            <w:color w:val="000000" w:themeColor="text1"/>
            <w:sz w:val="22"/>
            <w:szCs w:val="22"/>
            <w:rPrChange w:id="3223" w:author="Risa" w:date="2021-07-06T14:20:00Z">
              <w:rPr>
                <w:sz w:val="22"/>
                <w:szCs w:val="22"/>
              </w:rPr>
            </w:rPrChange>
          </w:rPr>
          <w:t xml:space="preserve"> and Tab. 3), driven by higher SWR at sites that experienced the 1947 fire at low elevation, an effect that was diminished at higher elevations (Fig. </w:t>
        </w:r>
      </w:ins>
      <w:ins w:id="3224" w:author="Nick Smith" w:date="2021-07-01T16:45:00Z">
        <w:r w:rsidR="00F238E9" w:rsidRPr="00C8205D">
          <w:rPr>
            <w:color w:val="000000" w:themeColor="text1"/>
            <w:sz w:val="22"/>
            <w:szCs w:val="22"/>
            <w:rPrChange w:id="3225" w:author="Risa" w:date="2021-07-06T14:20:00Z">
              <w:rPr>
                <w:sz w:val="22"/>
                <w:szCs w:val="22"/>
              </w:rPr>
            </w:rPrChange>
          </w:rPr>
          <w:t>4</w:t>
        </w:r>
      </w:ins>
      <w:ins w:id="3226" w:author="Nick Smith" w:date="2021-06-30T17:44:00Z">
        <w:r w:rsidRPr="00C8205D">
          <w:rPr>
            <w:color w:val="000000" w:themeColor="text1"/>
            <w:sz w:val="22"/>
            <w:szCs w:val="22"/>
            <w:rPrChange w:id="3227" w:author="Risa" w:date="2021-07-06T14:20:00Z">
              <w:rPr>
                <w:sz w:val="22"/>
                <w:szCs w:val="22"/>
              </w:rPr>
            </w:rPrChange>
          </w:rPr>
          <w:t>).</w:t>
        </w:r>
      </w:ins>
    </w:p>
    <w:p w14:paraId="684ED95D" w14:textId="77777777" w:rsidR="004225BF" w:rsidRPr="00C8205D" w:rsidRDefault="004225BF" w:rsidP="001D7BE7">
      <w:pPr>
        <w:spacing w:line="360" w:lineRule="auto"/>
        <w:rPr>
          <w:ins w:id="3228" w:author="Jeff" w:date="2021-06-23T13:44:00Z"/>
          <w:color w:val="000000" w:themeColor="text1"/>
          <w:sz w:val="22"/>
          <w:szCs w:val="22"/>
          <w:shd w:val="clear" w:color="auto" w:fill="FFFFFF"/>
          <w:rPrChange w:id="3229" w:author="Risa" w:date="2021-07-06T14:20:00Z">
            <w:rPr>
              <w:ins w:id="3230" w:author="Jeff" w:date="2021-06-23T13:44:00Z"/>
              <w:color w:val="000000" w:themeColor="text1"/>
              <w:sz w:val="22"/>
              <w:szCs w:val="22"/>
              <w:shd w:val="clear" w:color="auto" w:fill="FFFFFF"/>
            </w:rPr>
          </w:rPrChange>
        </w:rPr>
        <w:pPrChange w:id="3231" w:author="Risa" w:date="2021-07-06T13:11:00Z">
          <w:pPr>
            <w:spacing w:line="276" w:lineRule="auto"/>
            <w:jc w:val="both"/>
          </w:pPr>
        </w:pPrChange>
      </w:pPr>
    </w:p>
    <w:p w14:paraId="1AC8BCFB" w14:textId="2CD1907D" w:rsidR="004225BF" w:rsidRPr="00C8205D" w:rsidDel="004225BF" w:rsidRDefault="004225BF" w:rsidP="001D7BE7">
      <w:pPr>
        <w:spacing w:line="360" w:lineRule="auto"/>
        <w:rPr>
          <w:del w:id="3232" w:author="Jeff" w:date="2021-06-23T13:45:00Z"/>
          <w:iCs/>
          <w:color w:val="000000" w:themeColor="text1"/>
          <w:sz w:val="22"/>
          <w:szCs w:val="22"/>
          <w:rPrChange w:id="3233" w:author="Risa" w:date="2021-07-06T14:20:00Z">
            <w:rPr>
              <w:del w:id="3234" w:author="Jeff" w:date="2021-06-23T13:45:00Z"/>
              <w:iCs/>
              <w:sz w:val="22"/>
              <w:szCs w:val="22"/>
            </w:rPr>
          </w:rPrChange>
        </w:rPr>
        <w:pPrChange w:id="3235" w:author="Risa" w:date="2021-07-06T13:11:00Z">
          <w:pPr>
            <w:spacing w:line="276" w:lineRule="auto"/>
          </w:pPr>
        </w:pPrChange>
      </w:pPr>
      <w:ins w:id="3236" w:author="Jeff" w:date="2021-06-23T13:45:00Z">
        <w:r w:rsidRPr="00C8205D">
          <w:rPr>
            <w:i/>
            <w:iCs/>
            <w:color w:val="000000" w:themeColor="text1"/>
            <w:sz w:val="22"/>
            <w:szCs w:val="22"/>
            <w:rPrChange w:id="3237" w:author="Risa" w:date="2021-07-06T14:20:00Z">
              <w:rPr>
                <w:i/>
                <w:iCs/>
                <w:sz w:val="22"/>
                <w:szCs w:val="22"/>
              </w:rPr>
            </w:rPrChange>
          </w:rPr>
          <w:t xml:space="preserve">Leaf </w:t>
        </w:r>
        <w:del w:id="3238" w:author="Nick Smith" w:date="2021-06-30T17:43:00Z">
          <w:r w:rsidRPr="00C8205D" w:rsidDel="0077560A">
            <w:rPr>
              <w:i/>
              <w:iCs/>
              <w:color w:val="000000" w:themeColor="text1"/>
              <w:sz w:val="22"/>
              <w:szCs w:val="22"/>
              <w:rPrChange w:id="3239" w:author="Risa" w:date="2021-07-06T14:20:00Z">
                <w:rPr>
                  <w:i/>
                  <w:iCs/>
                  <w:sz w:val="22"/>
                  <w:szCs w:val="22"/>
                </w:rPr>
              </w:rPrChange>
            </w:rPr>
            <w:delText>Traits</w:delText>
          </w:r>
        </w:del>
      </w:ins>
      <w:ins w:id="3240" w:author="Nick Smith" w:date="2021-06-30T17:43:00Z">
        <w:r w:rsidR="0077560A" w:rsidRPr="00C8205D">
          <w:rPr>
            <w:i/>
            <w:iCs/>
            <w:color w:val="000000" w:themeColor="text1"/>
            <w:sz w:val="22"/>
            <w:szCs w:val="22"/>
            <w:rPrChange w:id="3241" w:author="Risa" w:date="2021-07-06T14:20:00Z">
              <w:rPr>
                <w:i/>
                <w:iCs/>
                <w:sz w:val="22"/>
                <w:szCs w:val="22"/>
              </w:rPr>
            </w:rPrChange>
          </w:rPr>
          <w:t>Isotopes and Elements</w:t>
        </w:r>
      </w:ins>
    </w:p>
    <w:p w14:paraId="5C0463F9" w14:textId="77777777" w:rsidR="003C71B4" w:rsidRPr="00C8205D" w:rsidRDefault="003C71B4" w:rsidP="001D7BE7">
      <w:pPr>
        <w:spacing w:line="360" w:lineRule="auto"/>
        <w:rPr>
          <w:i/>
          <w:iCs/>
          <w:color w:val="000000" w:themeColor="text1"/>
          <w:sz w:val="22"/>
          <w:szCs w:val="22"/>
          <w:rPrChange w:id="3242" w:author="Risa" w:date="2021-07-06T14:20:00Z">
            <w:rPr>
              <w:i/>
              <w:iCs/>
              <w:sz w:val="22"/>
              <w:szCs w:val="22"/>
            </w:rPr>
          </w:rPrChange>
        </w:rPr>
        <w:pPrChange w:id="3243" w:author="Risa" w:date="2021-07-06T13:11:00Z">
          <w:pPr>
            <w:spacing w:line="276" w:lineRule="auto"/>
          </w:pPr>
        </w:pPrChange>
      </w:pPr>
    </w:p>
    <w:p w14:paraId="5FCF1DFC" w14:textId="59AF0BE7" w:rsidR="007078D2" w:rsidRPr="00C8205D" w:rsidDel="004225BF" w:rsidRDefault="0075187E" w:rsidP="001D7BE7">
      <w:pPr>
        <w:spacing w:line="360" w:lineRule="auto"/>
        <w:rPr>
          <w:del w:id="3244" w:author="Jeff" w:date="2021-06-23T13:43:00Z"/>
          <w:i/>
          <w:iCs/>
          <w:color w:val="000000" w:themeColor="text1"/>
          <w:sz w:val="22"/>
          <w:szCs w:val="22"/>
          <w:rPrChange w:id="3245" w:author="Risa" w:date="2021-07-06T14:20:00Z">
            <w:rPr>
              <w:del w:id="3246" w:author="Jeff" w:date="2021-06-23T13:43:00Z"/>
              <w:i/>
              <w:iCs/>
              <w:sz w:val="22"/>
              <w:szCs w:val="22"/>
            </w:rPr>
          </w:rPrChange>
        </w:rPr>
        <w:pPrChange w:id="3247" w:author="Risa" w:date="2021-07-06T13:11:00Z">
          <w:pPr>
            <w:spacing w:line="276" w:lineRule="auto"/>
          </w:pPr>
        </w:pPrChange>
      </w:pPr>
      <w:del w:id="3248" w:author="Jeff" w:date="2021-06-23T13:43:00Z">
        <w:r w:rsidRPr="00C8205D" w:rsidDel="004225BF">
          <w:rPr>
            <w:i/>
            <w:iCs/>
            <w:color w:val="000000" w:themeColor="text1"/>
            <w:sz w:val="22"/>
            <w:szCs w:val="22"/>
            <w:rPrChange w:id="3249" w:author="Risa" w:date="2021-07-06T14:20:00Z">
              <w:rPr>
                <w:i/>
                <w:iCs/>
                <w:sz w:val="22"/>
                <w:szCs w:val="22"/>
              </w:rPr>
            </w:rPrChange>
          </w:rPr>
          <w:delText>Allometry</w:delText>
        </w:r>
        <w:r w:rsidR="00912EC3" w:rsidRPr="00C8205D" w:rsidDel="004225BF">
          <w:rPr>
            <w:i/>
            <w:iCs/>
            <w:color w:val="000000" w:themeColor="text1"/>
            <w:sz w:val="22"/>
            <w:szCs w:val="22"/>
            <w:rPrChange w:id="3250" w:author="Risa" w:date="2021-07-06T14:20:00Z">
              <w:rPr>
                <w:i/>
                <w:iCs/>
                <w:sz w:val="22"/>
                <w:szCs w:val="22"/>
              </w:rPr>
            </w:rPrChange>
          </w:rPr>
          <w:delText xml:space="preserve"> and Stand Densit</w:delText>
        </w:r>
        <w:r w:rsidR="007078D2" w:rsidRPr="00C8205D" w:rsidDel="004225BF">
          <w:rPr>
            <w:i/>
            <w:iCs/>
            <w:color w:val="000000" w:themeColor="text1"/>
            <w:sz w:val="22"/>
            <w:szCs w:val="22"/>
            <w:rPrChange w:id="3251" w:author="Risa" w:date="2021-07-06T14:20:00Z">
              <w:rPr>
                <w:i/>
                <w:iCs/>
                <w:sz w:val="22"/>
                <w:szCs w:val="22"/>
              </w:rPr>
            </w:rPrChange>
          </w:rPr>
          <w:delText>y</w:delText>
        </w:r>
      </w:del>
    </w:p>
    <w:p w14:paraId="776B4896" w14:textId="34A25D28" w:rsidR="00862893" w:rsidRPr="00C8205D" w:rsidDel="004225BF" w:rsidRDefault="00666D11" w:rsidP="001D7BE7">
      <w:pPr>
        <w:spacing w:line="360" w:lineRule="auto"/>
        <w:rPr>
          <w:del w:id="3252" w:author="Jeff" w:date="2021-06-23T13:43:00Z"/>
          <w:i/>
          <w:iCs/>
          <w:color w:val="000000" w:themeColor="text1"/>
          <w:sz w:val="22"/>
          <w:szCs w:val="22"/>
          <w:shd w:val="clear" w:color="auto" w:fill="FFFFFF"/>
          <w:rPrChange w:id="3253" w:author="Risa" w:date="2021-07-06T14:20:00Z">
            <w:rPr>
              <w:del w:id="3254" w:author="Jeff" w:date="2021-06-23T13:43:00Z"/>
              <w:i/>
              <w:iCs/>
              <w:color w:val="000000" w:themeColor="text1"/>
              <w:shd w:val="clear" w:color="auto" w:fill="FFFFFF"/>
            </w:rPr>
          </w:rPrChange>
        </w:rPr>
        <w:pPrChange w:id="3255" w:author="Risa" w:date="2021-07-06T13:11:00Z">
          <w:pPr>
            <w:spacing w:line="276" w:lineRule="auto"/>
            <w:jc w:val="both"/>
          </w:pPr>
        </w:pPrChange>
      </w:pPr>
      <w:del w:id="3256" w:author="Jeff" w:date="2021-06-23T13:43:00Z">
        <w:r w:rsidRPr="00C8205D" w:rsidDel="004225BF">
          <w:rPr>
            <w:color w:val="000000" w:themeColor="text1"/>
            <w:sz w:val="22"/>
            <w:szCs w:val="22"/>
            <w:shd w:val="clear" w:color="auto" w:fill="FFFFFF"/>
            <w:rPrChange w:id="3257" w:author="Risa" w:date="2021-07-06T14:20:00Z">
              <w:rPr>
                <w:color w:val="000000" w:themeColor="text1"/>
                <w:sz w:val="22"/>
                <w:szCs w:val="22"/>
                <w:shd w:val="clear" w:color="auto" w:fill="FFFFFF"/>
              </w:rPr>
            </w:rPrChange>
          </w:rPr>
          <w:delText>There was a significant</w:delText>
        </w:r>
        <w:r w:rsidR="0075187E" w:rsidRPr="00C8205D" w:rsidDel="004225BF">
          <w:rPr>
            <w:color w:val="000000" w:themeColor="text1"/>
            <w:sz w:val="22"/>
            <w:szCs w:val="22"/>
            <w:shd w:val="clear" w:color="auto" w:fill="FFFFFF"/>
            <w:rPrChange w:id="3258" w:author="Risa" w:date="2021-07-06T14:20:00Z">
              <w:rPr>
                <w:color w:val="000000" w:themeColor="text1"/>
                <w:sz w:val="22"/>
                <w:szCs w:val="22"/>
                <w:shd w:val="clear" w:color="auto" w:fill="FFFFFF"/>
              </w:rPr>
            </w:rPrChange>
          </w:rPr>
          <w:delText xml:space="preserve"> interaction between fire and elevation </w:delText>
        </w:r>
        <w:r w:rsidRPr="00C8205D" w:rsidDel="004225BF">
          <w:rPr>
            <w:color w:val="000000" w:themeColor="text1"/>
            <w:sz w:val="22"/>
            <w:szCs w:val="22"/>
            <w:shd w:val="clear" w:color="auto" w:fill="FFFFFF"/>
            <w:rPrChange w:id="3259" w:author="Risa" w:date="2021-07-06T14:20:00Z">
              <w:rPr>
                <w:color w:val="000000" w:themeColor="text1"/>
                <w:sz w:val="22"/>
                <w:szCs w:val="22"/>
                <w:shd w:val="clear" w:color="auto" w:fill="FFFFFF"/>
              </w:rPr>
            </w:rPrChange>
          </w:rPr>
          <w:delText xml:space="preserve">on </w:delText>
        </w:r>
        <w:r w:rsidR="0075187E" w:rsidRPr="00C8205D" w:rsidDel="004225BF">
          <w:rPr>
            <w:color w:val="000000" w:themeColor="text1"/>
            <w:sz w:val="22"/>
            <w:szCs w:val="22"/>
            <w:shd w:val="clear" w:color="auto" w:fill="FFFFFF"/>
            <w:rPrChange w:id="3260" w:author="Risa" w:date="2021-07-06T14:20:00Z">
              <w:rPr>
                <w:color w:val="000000" w:themeColor="text1"/>
                <w:sz w:val="22"/>
                <w:szCs w:val="22"/>
                <w:shd w:val="clear" w:color="auto" w:fill="FFFFFF"/>
              </w:rPr>
            </w:rPrChange>
          </w:rPr>
          <w:delText>tree height</w:delText>
        </w:r>
        <w:r w:rsidR="0039612E" w:rsidRPr="00C8205D" w:rsidDel="004225BF">
          <w:rPr>
            <w:color w:val="000000" w:themeColor="text1"/>
            <w:sz w:val="22"/>
            <w:szCs w:val="22"/>
            <w:shd w:val="clear" w:color="auto" w:fill="FFFFFF"/>
            <w:rPrChange w:id="3261" w:author="Risa" w:date="2021-07-06T14:20:00Z">
              <w:rPr>
                <w:color w:val="000000" w:themeColor="text1"/>
                <w:sz w:val="22"/>
                <w:szCs w:val="22"/>
                <w:shd w:val="clear" w:color="auto" w:fill="FFFFFF"/>
              </w:rPr>
            </w:rPrChange>
          </w:rPr>
          <w:delText xml:space="preserve"> (</w:delText>
        </w:r>
        <w:r w:rsidR="0039612E" w:rsidRPr="00C8205D" w:rsidDel="004225BF">
          <w:rPr>
            <w:i/>
            <w:color w:val="000000" w:themeColor="text1"/>
            <w:sz w:val="22"/>
            <w:szCs w:val="22"/>
            <w:rPrChange w:id="3262" w:author="Risa" w:date="2021-07-06T14:20:00Z">
              <w:rPr>
                <w:i/>
                <w:sz w:val="22"/>
                <w:szCs w:val="22"/>
              </w:rPr>
            </w:rPrChange>
          </w:rPr>
          <w:delText>P</w:delText>
        </w:r>
        <w:r w:rsidR="0039612E" w:rsidRPr="00C8205D" w:rsidDel="004225BF">
          <w:rPr>
            <w:color w:val="000000" w:themeColor="text1"/>
            <w:sz w:val="22"/>
            <w:szCs w:val="22"/>
            <w:rPrChange w:id="3263" w:author="Risa" w:date="2021-07-06T14:20:00Z">
              <w:rPr>
                <w:sz w:val="22"/>
                <w:szCs w:val="22"/>
              </w:rPr>
            </w:rPrChange>
          </w:rPr>
          <w:delText xml:space="preserve"> &lt; 0.01</w:delText>
        </w:r>
        <w:r w:rsidR="004253C1" w:rsidRPr="00C8205D" w:rsidDel="004225BF">
          <w:rPr>
            <w:color w:val="000000" w:themeColor="text1"/>
            <w:sz w:val="22"/>
            <w:szCs w:val="22"/>
            <w:rPrChange w:id="3264" w:author="Risa" w:date="2021-07-06T14:20:00Z">
              <w:rPr>
                <w:sz w:val="22"/>
                <w:szCs w:val="22"/>
              </w:rPr>
            </w:rPrChange>
          </w:rPr>
          <w:delText xml:space="preserve">, Fig. </w:delText>
        </w:r>
      </w:del>
      <w:del w:id="3265" w:author="Jeff" w:date="2021-06-22T07:27:00Z">
        <w:r w:rsidR="005278F2" w:rsidRPr="00C8205D" w:rsidDel="00F32225">
          <w:rPr>
            <w:color w:val="000000" w:themeColor="text1"/>
            <w:sz w:val="22"/>
            <w:szCs w:val="22"/>
            <w:rPrChange w:id="3266" w:author="Risa" w:date="2021-07-06T14:20:00Z">
              <w:rPr>
                <w:sz w:val="22"/>
                <w:szCs w:val="22"/>
              </w:rPr>
            </w:rPrChange>
          </w:rPr>
          <w:delText>4</w:delText>
        </w:r>
        <w:r w:rsidR="004253C1" w:rsidRPr="00C8205D" w:rsidDel="00F32225">
          <w:rPr>
            <w:color w:val="000000" w:themeColor="text1"/>
            <w:sz w:val="22"/>
            <w:szCs w:val="22"/>
            <w:rPrChange w:id="3267" w:author="Risa" w:date="2021-07-06T14:20:00Z">
              <w:rPr>
                <w:sz w:val="22"/>
                <w:szCs w:val="22"/>
              </w:rPr>
            </w:rPrChange>
          </w:rPr>
          <w:delText>A</w:delText>
        </w:r>
      </w:del>
      <w:del w:id="3268" w:author="Jeff" w:date="2021-06-23T13:43:00Z">
        <w:r w:rsidR="004253C1" w:rsidRPr="00C8205D" w:rsidDel="004225BF">
          <w:rPr>
            <w:color w:val="000000" w:themeColor="text1"/>
            <w:sz w:val="22"/>
            <w:szCs w:val="22"/>
            <w:rPrChange w:id="3269" w:author="Risa" w:date="2021-07-06T14:20:00Z">
              <w:rPr>
                <w:sz w:val="22"/>
                <w:szCs w:val="22"/>
              </w:rPr>
            </w:rPrChange>
          </w:rPr>
          <w:delText>, Tab. 3</w:delText>
        </w:r>
        <w:r w:rsidR="0039612E" w:rsidRPr="00C8205D" w:rsidDel="004225BF">
          <w:rPr>
            <w:color w:val="000000" w:themeColor="text1"/>
            <w:sz w:val="22"/>
            <w:szCs w:val="22"/>
            <w:rPrChange w:id="3270" w:author="Risa" w:date="2021-07-06T14:20:00Z">
              <w:rPr>
                <w:sz w:val="22"/>
                <w:szCs w:val="22"/>
              </w:rPr>
            </w:rPrChange>
          </w:rPr>
          <w:delText xml:space="preserve">) </w:delText>
        </w:r>
        <w:r w:rsidRPr="00C8205D" w:rsidDel="004225BF">
          <w:rPr>
            <w:color w:val="000000" w:themeColor="text1"/>
            <w:sz w:val="22"/>
            <w:szCs w:val="22"/>
            <w:shd w:val="clear" w:color="auto" w:fill="FFFFFF"/>
            <w:rPrChange w:id="3271" w:author="Risa" w:date="2021-07-06T14:20:00Z">
              <w:rPr>
                <w:color w:val="000000" w:themeColor="text1"/>
                <w:sz w:val="22"/>
                <w:szCs w:val="22"/>
                <w:shd w:val="clear" w:color="auto" w:fill="FFFFFF"/>
              </w:rPr>
            </w:rPrChange>
          </w:rPr>
          <w:delText>and DBH</w:delText>
        </w:r>
        <w:r w:rsidR="0075187E" w:rsidRPr="00C8205D" w:rsidDel="004225BF">
          <w:rPr>
            <w:color w:val="000000" w:themeColor="text1"/>
            <w:sz w:val="22"/>
            <w:szCs w:val="22"/>
            <w:shd w:val="clear" w:color="auto" w:fill="FFFFFF"/>
            <w:rPrChange w:id="3272" w:author="Risa" w:date="2021-07-06T14:20:00Z">
              <w:rPr>
                <w:color w:val="000000" w:themeColor="text1"/>
                <w:sz w:val="22"/>
                <w:szCs w:val="22"/>
                <w:shd w:val="clear" w:color="auto" w:fill="FFFFFF"/>
              </w:rPr>
            </w:rPrChange>
          </w:rPr>
          <w:delText xml:space="preserve"> (</w:delText>
        </w:r>
        <w:r w:rsidR="0039612E" w:rsidRPr="00C8205D" w:rsidDel="004225BF">
          <w:rPr>
            <w:color w:val="000000" w:themeColor="text1"/>
            <w:sz w:val="22"/>
            <w:szCs w:val="22"/>
            <w:shd w:val="clear" w:color="auto" w:fill="FFFFFF"/>
            <w:rPrChange w:id="3273" w:author="Risa" w:date="2021-07-06T14:20:00Z">
              <w:rPr>
                <w:color w:val="000000" w:themeColor="text1"/>
                <w:sz w:val="22"/>
                <w:szCs w:val="22"/>
                <w:shd w:val="clear" w:color="auto" w:fill="FFFFFF"/>
              </w:rPr>
            </w:rPrChange>
          </w:rPr>
          <w:delText xml:space="preserve">P &lt; 0.05; </w:delText>
        </w:r>
        <w:r w:rsidR="001F5E29" w:rsidRPr="00C8205D" w:rsidDel="004225BF">
          <w:rPr>
            <w:color w:val="000000" w:themeColor="text1"/>
            <w:sz w:val="22"/>
            <w:szCs w:val="22"/>
            <w:shd w:val="clear" w:color="auto" w:fill="FFFFFF"/>
            <w:rPrChange w:id="3274" w:author="Risa" w:date="2021-07-06T14:20:00Z">
              <w:rPr>
                <w:color w:val="000000" w:themeColor="text1"/>
                <w:sz w:val="22"/>
                <w:szCs w:val="22"/>
                <w:shd w:val="clear" w:color="auto" w:fill="FFFFFF"/>
              </w:rPr>
            </w:rPrChange>
          </w:rPr>
          <w:delText xml:space="preserve">Fig. </w:delText>
        </w:r>
      </w:del>
      <w:del w:id="3275" w:author="Jeff" w:date="2021-06-22T07:28:00Z">
        <w:r w:rsidR="005278F2" w:rsidRPr="00C8205D" w:rsidDel="00F32225">
          <w:rPr>
            <w:color w:val="000000" w:themeColor="text1"/>
            <w:sz w:val="22"/>
            <w:szCs w:val="22"/>
            <w:shd w:val="clear" w:color="auto" w:fill="FFFFFF"/>
            <w:rPrChange w:id="3276" w:author="Risa" w:date="2021-07-06T14:20:00Z">
              <w:rPr>
                <w:color w:val="000000" w:themeColor="text1"/>
                <w:sz w:val="22"/>
                <w:szCs w:val="22"/>
                <w:shd w:val="clear" w:color="auto" w:fill="FFFFFF"/>
              </w:rPr>
            </w:rPrChange>
          </w:rPr>
          <w:delText>4</w:delText>
        </w:r>
      </w:del>
      <w:del w:id="3277" w:author="Jeff" w:date="2021-06-23T13:43:00Z">
        <w:r w:rsidR="004253C1" w:rsidRPr="00C8205D" w:rsidDel="004225BF">
          <w:rPr>
            <w:color w:val="000000" w:themeColor="text1"/>
            <w:sz w:val="22"/>
            <w:szCs w:val="22"/>
            <w:shd w:val="clear" w:color="auto" w:fill="FFFFFF"/>
            <w:rPrChange w:id="3278" w:author="Risa" w:date="2021-07-06T14:20:00Z">
              <w:rPr>
                <w:color w:val="000000" w:themeColor="text1"/>
                <w:sz w:val="22"/>
                <w:szCs w:val="22"/>
                <w:shd w:val="clear" w:color="auto" w:fill="FFFFFF"/>
              </w:rPr>
            </w:rPrChange>
          </w:rPr>
          <w:delText>C</w:delText>
        </w:r>
        <w:r w:rsidR="001F5E29" w:rsidRPr="00C8205D" w:rsidDel="004225BF">
          <w:rPr>
            <w:color w:val="000000" w:themeColor="text1"/>
            <w:sz w:val="22"/>
            <w:szCs w:val="22"/>
            <w:shd w:val="clear" w:color="auto" w:fill="FFFFFF"/>
            <w:rPrChange w:id="3279" w:author="Risa" w:date="2021-07-06T14:20:00Z">
              <w:rPr>
                <w:color w:val="000000" w:themeColor="text1"/>
                <w:sz w:val="22"/>
                <w:szCs w:val="22"/>
                <w:shd w:val="clear" w:color="auto" w:fill="FFFFFF"/>
              </w:rPr>
            </w:rPrChange>
          </w:rPr>
          <w:delText xml:space="preserve"> and </w:delText>
        </w:r>
        <w:r w:rsidR="00E2287A" w:rsidRPr="00C8205D" w:rsidDel="004225BF">
          <w:rPr>
            <w:color w:val="000000" w:themeColor="text1"/>
            <w:sz w:val="22"/>
            <w:szCs w:val="22"/>
            <w:shd w:val="clear" w:color="auto" w:fill="FFFFFF"/>
            <w:rPrChange w:id="3280" w:author="Risa" w:date="2021-07-06T14:20:00Z">
              <w:rPr>
                <w:color w:val="000000" w:themeColor="text1"/>
                <w:sz w:val="22"/>
                <w:szCs w:val="22"/>
                <w:shd w:val="clear" w:color="auto" w:fill="FFFFFF"/>
              </w:rPr>
            </w:rPrChange>
          </w:rPr>
          <w:delText xml:space="preserve">Tab. </w:delText>
        </w:r>
        <w:r w:rsidR="00957CE9" w:rsidRPr="00C8205D" w:rsidDel="004225BF">
          <w:rPr>
            <w:color w:val="000000" w:themeColor="text1"/>
            <w:sz w:val="22"/>
            <w:szCs w:val="22"/>
            <w:shd w:val="clear" w:color="auto" w:fill="FFFFFF"/>
            <w:rPrChange w:id="3281" w:author="Risa" w:date="2021-07-06T14:20:00Z">
              <w:rPr>
                <w:color w:val="000000" w:themeColor="text1"/>
                <w:sz w:val="22"/>
                <w:szCs w:val="22"/>
                <w:shd w:val="clear" w:color="auto" w:fill="FFFFFF"/>
              </w:rPr>
            </w:rPrChange>
          </w:rPr>
          <w:delText>3</w:delText>
        </w:r>
        <w:r w:rsidR="0075187E" w:rsidRPr="00C8205D" w:rsidDel="004225BF">
          <w:rPr>
            <w:color w:val="000000" w:themeColor="text1"/>
            <w:sz w:val="22"/>
            <w:szCs w:val="22"/>
            <w:shd w:val="clear" w:color="auto" w:fill="FFFFFF"/>
            <w:rPrChange w:id="3282" w:author="Risa" w:date="2021-07-06T14:20:00Z">
              <w:rPr>
                <w:color w:val="000000" w:themeColor="text1"/>
                <w:sz w:val="22"/>
                <w:szCs w:val="22"/>
                <w:shd w:val="clear" w:color="auto" w:fill="FFFFFF"/>
              </w:rPr>
            </w:rPrChange>
          </w:rPr>
          <w:delText>)</w:delText>
        </w:r>
        <w:r w:rsidRPr="00C8205D" w:rsidDel="004225BF">
          <w:rPr>
            <w:color w:val="000000" w:themeColor="text1"/>
            <w:sz w:val="22"/>
            <w:szCs w:val="22"/>
            <w:shd w:val="clear" w:color="auto" w:fill="FFFFFF"/>
            <w:rPrChange w:id="3283" w:author="Risa" w:date="2021-07-06T14:20:00Z">
              <w:rPr>
                <w:color w:val="000000" w:themeColor="text1"/>
                <w:sz w:val="22"/>
                <w:szCs w:val="22"/>
                <w:shd w:val="clear" w:color="auto" w:fill="FFFFFF"/>
              </w:rPr>
            </w:rPrChange>
          </w:rPr>
          <w:delText>, with trees at higher elevation that experienced the 1947 fire being shorter</w:delText>
        </w:r>
        <w:r w:rsidR="0039612E" w:rsidRPr="00C8205D" w:rsidDel="004225BF">
          <w:rPr>
            <w:color w:val="000000" w:themeColor="text1"/>
            <w:sz w:val="22"/>
            <w:szCs w:val="22"/>
            <w:shd w:val="clear" w:color="auto" w:fill="FFFFFF"/>
            <w:rPrChange w:id="3284" w:author="Risa" w:date="2021-07-06T14:20:00Z">
              <w:rPr>
                <w:color w:val="000000" w:themeColor="text1"/>
                <w:sz w:val="22"/>
                <w:szCs w:val="22"/>
                <w:shd w:val="clear" w:color="auto" w:fill="FFFFFF"/>
              </w:rPr>
            </w:rPrChange>
          </w:rPr>
          <w:delText xml:space="preserve"> </w:delText>
        </w:r>
        <w:r w:rsidRPr="00C8205D" w:rsidDel="004225BF">
          <w:rPr>
            <w:color w:val="000000" w:themeColor="text1"/>
            <w:sz w:val="22"/>
            <w:szCs w:val="22"/>
            <w:shd w:val="clear" w:color="auto" w:fill="FFFFFF"/>
            <w:rPrChange w:id="3285" w:author="Risa" w:date="2021-07-06T14:20:00Z">
              <w:rPr>
                <w:color w:val="000000" w:themeColor="text1"/>
                <w:sz w:val="22"/>
                <w:szCs w:val="22"/>
                <w:shd w:val="clear" w:color="auto" w:fill="FFFFFF"/>
              </w:rPr>
            </w:rPrChange>
          </w:rPr>
          <w:delText>than those at low elevation that did not experience the fire</w:delText>
        </w:r>
        <w:r w:rsidR="0039612E" w:rsidRPr="00C8205D" w:rsidDel="004225BF">
          <w:rPr>
            <w:color w:val="000000" w:themeColor="text1"/>
            <w:sz w:val="22"/>
            <w:szCs w:val="22"/>
            <w:shd w:val="clear" w:color="auto" w:fill="FFFFFF"/>
            <w:rPrChange w:id="3286" w:author="Risa" w:date="2021-07-06T14:20:00Z">
              <w:rPr>
                <w:color w:val="000000" w:themeColor="text1"/>
                <w:sz w:val="22"/>
                <w:szCs w:val="22"/>
                <w:shd w:val="clear" w:color="auto" w:fill="FFFFFF"/>
              </w:rPr>
            </w:rPrChange>
          </w:rPr>
          <w:delText xml:space="preserve"> and having a smaller DBH than all other sites</w:delText>
        </w:r>
        <w:r w:rsidR="0075187E" w:rsidRPr="00C8205D" w:rsidDel="004225BF">
          <w:rPr>
            <w:color w:val="000000" w:themeColor="text1"/>
            <w:sz w:val="22"/>
            <w:szCs w:val="22"/>
            <w:shd w:val="clear" w:color="auto" w:fill="FFFFFF"/>
            <w:rPrChange w:id="3287" w:author="Risa" w:date="2021-07-06T14:20:00Z">
              <w:rPr>
                <w:color w:val="000000" w:themeColor="text1"/>
                <w:sz w:val="22"/>
                <w:szCs w:val="22"/>
                <w:shd w:val="clear" w:color="auto" w:fill="FFFFFF"/>
              </w:rPr>
            </w:rPrChange>
          </w:rPr>
          <w:delText xml:space="preserve">. </w:delText>
        </w:r>
        <w:r w:rsidRPr="00C8205D" w:rsidDel="004225BF">
          <w:rPr>
            <w:color w:val="000000" w:themeColor="text1"/>
            <w:sz w:val="22"/>
            <w:szCs w:val="22"/>
            <w:shd w:val="clear" w:color="auto" w:fill="FFFFFF"/>
            <w:rPrChange w:id="3288" w:author="Risa" w:date="2021-07-06T14:20:00Z">
              <w:rPr>
                <w:color w:val="000000" w:themeColor="text1"/>
                <w:sz w:val="22"/>
                <w:szCs w:val="22"/>
                <w:shd w:val="clear" w:color="auto" w:fill="FFFFFF"/>
              </w:rPr>
            </w:rPrChange>
          </w:rPr>
          <w:delText>Canopy spread tended to be reduced at high elevation</w:delText>
        </w:r>
        <w:r w:rsidR="00862893" w:rsidRPr="00C8205D" w:rsidDel="004225BF">
          <w:rPr>
            <w:color w:val="000000" w:themeColor="text1"/>
            <w:sz w:val="22"/>
            <w:szCs w:val="22"/>
            <w:shd w:val="clear" w:color="auto" w:fill="FFFFFF"/>
            <w:rPrChange w:id="3289" w:author="Risa" w:date="2021-07-06T14:20:00Z">
              <w:rPr>
                <w:color w:val="000000" w:themeColor="text1"/>
                <w:sz w:val="22"/>
                <w:szCs w:val="22"/>
                <w:shd w:val="clear" w:color="auto" w:fill="FFFFFF"/>
              </w:rPr>
            </w:rPrChange>
          </w:rPr>
          <w:delText xml:space="preserve"> (</w:delText>
        </w:r>
        <w:r w:rsidR="00862893" w:rsidRPr="00C8205D" w:rsidDel="004225BF">
          <w:rPr>
            <w:i/>
            <w:color w:val="000000" w:themeColor="text1"/>
            <w:sz w:val="22"/>
            <w:szCs w:val="22"/>
            <w:rPrChange w:id="3290" w:author="Risa" w:date="2021-07-06T14:20:00Z">
              <w:rPr>
                <w:i/>
                <w:sz w:val="22"/>
                <w:szCs w:val="22"/>
              </w:rPr>
            </w:rPrChange>
          </w:rPr>
          <w:delText>P</w:delText>
        </w:r>
        <w:r w:rsidR="00862893" w:rsidRPr="00C8205D" w:rsidDel="004225BF">
          <w:rPr>
            <w:color w:val="000000" w:themeColor="text1"/>
            <w:sz w:val="22"/>
            <w:szCs w:val="22"/>
            <w:rPrChange w:id="3291" w:author="Risa" w:date="2021-07-06T14:20:00Z">
              <w:rPr>
                <w:sz w:val="22"/>
                <w:szCs w:val="22"/>
              </w:rPr>
            </w:rPrChange>
          </w:rPr>
          <w:delText xml:space="preserve"> &lt; 0.0</w:delText>
        </w:r>
        <w:r w:rsidR="00BF7D6D" w:rsidRPr="00C8205D" w:rsidDel="004225BF">
          <w:rPr>
            <w:color w:val="000000" w:themeColor="text1"/>
            <w:sz w:val="22"/>
            <w:szCs w:val="22"/>
            <w:rPrChange w:id="3292" w:author="Risa" w:date="2021-07-06T14:20:00Z">
              <w:rPr>
                <w:sz w:val="22"/>
                <w:szCs w:val="22"/>
              </w:rPr>
            </w:rPrChange>
          </w:rPr>
          <w:delText>1</w:delText>
        </w:r>
        <w:r w:rsidR="0052758A" w:rsidRPr="00C8205D" w:rsidDel="004225BF">
          <w:rPr>
            <w:color w:val="000000" w:themeColor="text1"/>
            <w:sz w:val="22"/>
            <w:szCs w:val="22"/>
            <w:rPrChange w:id="3293" w:author="Risa" w:date="2021-07-06T14:20:00Z">
              <w:rPr>
                <w:sz w:val="22"/>
                <w:szCs w:val="22"/>
              </w:rPr>
            </w:rPrChange>
          </w:rPr>
          <w:delText>,</w:delText>
        </w:r>
        <w:r w:rsidR="0052758A" w:rsidRPr="00C8205D" w:rsidDel="004225BF">
          <w:rPr>
            <w:color w:val="000000" w:themeColor="text1"/>
            <w:sz w:val="22"/>
            <w:szCs w:val="22"/>
            <w:shd w:val="clear" w:color="auto" w:fill="FFFFFF"/>
            <w:rPrChange w:id="3294" w:author="Risa" w:date="2021-07-06T14:20:00Z">
              <w:rPr>
                <w:color w:val="000000" w:themeColor="text1"/>
                <w:sz w:val="22"/>
                <w:szCs w:val="22"/>
                <w:shd w:val="clear" w:color="auto" w:fill="FFFFFF"/>
              </w:rPr>
            </w:rPrChange>
          </w:rPr>
          <w:delText xml:space="preserve"> </w:delText>
        </w:r>
        <w:r w:rsidR="001F5E29" w:rsidRPr="00C8205D" w:rsidDel="004225BF">
          <w:rPr>
            <w:color w:val="000000" w:themeColor="text1"/>
            <w:sz w:val="22"/>
            <w:szCs w:val="22"/>
            <w:shd w:val="clear" w:color="auto" w:fill="FFFFFF"/>
            <w:rPrChange w:id="3295" w:author="Risa" w:date="2021-07-06T14:20:00Z">
              <w:rPr>
                <w:color w:val="000000" w:themeColor="text1"/>
                <w:sz w:val="22"/>
                <w:szCs w:val="22"/>
                <w:shd w:val="clear" w:color="auto" w:fill="FFFFFF"/>
              </w:rPr>
            </w:rPrChange>
          </w:rPr>
          <w:delText xml:space="preserve">Fig. </w:delText>
        </w:r>
      </w:del>
      <w:del w:id="3296" w:author="Jeff" w:date="2021-06-22T07:28:00Z">
        <w:r w:rsidR="005278F2" w:rsidRPr="00C8205D" w:rsidDel="00F32225">
          <w:rPr>
            <w:color w:val="000000" w:themeColor="text1"/>
            <w:sz w:val="22"/>
            <w:szCs w:val="22"/>
            <w:shd w:val="clear" w:color="auto" w:fill="FFFFFF"/>
            <w:rPrChange w:id="3297" w:author="Risa" w:date="2021-07-06T14:20:00Z">
              <w:rPr>
                <w:color w:val="000000" w:themeColor="text1"/>
                <w:sz w:val="22"/>
                <w:szCs w:val="22"/>
                <w:shd w:val="clear" w:color="auto" w:fill="FFFFFF"/>
              </w:rPr>
            </w:rPrChange>
          </w:rPr>
          <w:delText>4</w:delText>
        </w:r>
      </w:del>
      <w:del w:id="3298" w:author="Jeff" w:date="2021-06-23T13:43:00Z">
        <w:r w:rsidR="004253C1" w:rsidRPr="00C8205D" w:rsidDel="004225BF">
          <w:rPr>
            <w:color w:val="000000" w:themeColor="text1"/>
            <w:sz w:val="22"/>
            <w:szCs w:val="22"/>
            <w:shd w:val="clear" w:color="auto" w:fill="FFFFFF"/>
            <w:rPrChange w:id="3299" w:author="Risa" w:date="2021-07-06T14:20:00Z">
              <w:rPr>
                <w:color w:val="000000" w:themeColor="text1"/>
                <w:sz w:val="22"/>
                <w:szCs w:val="22"/>
                <w:shd w:val="clear" w:color="auto" w:fill="FFFFFF"/>
              </w:rPr>
            </w:rPrChange>
          </w:rPr>
          <w:delText>B</w:delText>
        </w:r>
        <w:r w:rsidR="001F5E29" w:rsidRPr="00C8205D" w:rsidDel="004225BF">
          <w:rPr>
            <w:color w:val="000000" w:themeColor="text1"/>
            <w:sz w:val="22"/>
            <w:szCs w:val="22"/>
            <w:shd w:val="clear" w:color="auto" w:fill="FFFFFF"/>
            <w:rPrChange w:id="3300" w:author="Risa" w:date="2021-07-06T14:20:00Z">
              <w:rPr>
                <w:color w:val="000000" w:themeColor="text1"/>
                <w:sz w:val="22"/>
                <w:szCs w:val="22"/>
                <w:shd w:val="clear" w:color="auto" w:fill="FFFFFF"/>
              </w:rPr>
            </w:rPrChange>
          </w:rPr>
          <w:delText xml:space="preserve"> and </w:delText>
        </w:r>
        <w:r w:rsidR="0052758A" w:rsidRPr="00C8205D" w:rsidDel="004225BF">
          <w:rPr>
            <w:color w:val="000000" w:themeColor="text1"/>
            <w:sz w:val="22"/>
            <w:szCs w:val="22"/>
            <w:shd w:val="clear" w:color="auto" w:fill="FFFFFF"/>
            <w:rPrChange w:id="3301" w:author="Risa" w:date="2021-07-06T14:20:00Z">
              <w:rPr>
                <w:color w:val="000000" w:themeColor="text1"/>
                <w:sz w:val="22"/>
                <w:szCs w:val="22"/>
                <w:shd w:val="clear" w:color="auto" w:fill="FFFFFF"/>
              </w:rPr>
            </w:rPrChange>
          </w:rPr>
          <w:delText xml:space="preserve">Tab. </w:delText>
        </w:r>
        <w:r w:rsidR="00957CE9" w:rsidRPr="00C8205D" w:rsidDel="004225BF">
          <w:rPr>
            <w:color w:val="000000" w:themeColor="text1"/>
            <w:sz w:val="22"/>
            <w:szCs w:val="22"/>
            <w:shd w:val="clear" w:color="auto" w:fill="FFFFFF"/>
            <w:rPrChange w:id="3302" w:author="Risa" w:date="2021-07-06T14:20:00Z">
              <w:rPr>
                <w:color w:val="000000" w:themeColor="text1"/>
                <w:sz w:val="22"/>
                <w:szCs w:val="22"/>
                <w:shd w:val="clear" w:color="auto" w:fill="FFFFFF"/>
              </w:rPr>
            </w:rPrChange>
          </w:rPr>
          <w:delText>3</w:delText>
        </w:r>
        <w:r w:rsidR="00862893" w:rsidRPr="00C8205D" w:rsidDel="004225BF">
          <w:rPr>
            <w:color w:val="000000" w:themeColor="text1"/>
            <w:sz w:val="22"/>
            <w:szCs w:val="22"/>
            <w:rPrChange w:id="3303" w:author="Risa" w:date="2021-07-06T14:20:00Z">
              <w:rPr>
                <w:sz w:val="22"/>
                <w:szCs w:val="22"/>
              </w:rPr>
            </w:rPrChange>
          </w:rPr>
          <w:delText>)</w:delText>
        </w:r>
        <w:r w:rsidRPr="00C8205D" w:rsidDel="004225BF">
          <w:rPr>
            <w:color w:val="000000" w:themeColor="text1"/>
            <w:sz w:val="22"/>
            <w:szCs w:val="22"/>
            <w:rPrChange w:id="3304" w:author="Risa" w:date="2021-07-06T14:20:00Z">
              <w:rPr>
                <w:sz w:val="22"/>
                <w:szCs w:val="22"/>
              </w:rPr>
            </w:rPrChange>
          </w:rPr>
          <w:delText xml:space="preserve">, although Tukey’s tests revealed no difference between sites at </w:delText>
        </w:r>
        <w:r w:rsidRPr="00C8205D" w:rsidDel="004225BF">
          <w:rPr>
            <w:color w:val="000000" w:themeColor="text1"/>
            <w:sz w:val="22"/>
            <w:szCs w:val="22"/>
            <w:lang w:val="el-GR"/>
            <w:rPrChange w:id="3305" w:author="Risa" w:date="2021-07-06T14:20:00Z">
              <w:rPr>
                <w:sz w:val="22"/>
                <w:szCs w:val="22"/>
                <w:lang w:val="el-GR"/>
              </w:rPr>
            </w:rPrChange>
          </w:rPr>
          <w:delText>α</w:delText>
        </w:r>
        <w:r w:rsidR="00777892" w:rsidRPr="00C8205D" w:rsidDel="004225BF">
          <w:rPr>
            <w:color w:val="000000" w:themeColor="text1"/>
            <w:sz w:val="22"/>
            <w:szCs w:val="22"/>
            <w:rPrChange w:id="3306" w:author="Risa" w:date="2021-07-06T14:20:00Z">
              <w:rPr>
                <w:sz w:val="22"/>
                <w:szCs w:val="22"/>
              </w:rPr>
            </w:rPrChange>
          </w:rPr>
          <w:delText xml:space="preserve"> </w:delText>
        </w:r>
        <w:r w:rsidRPr="00C8205D" w:rsidDel="004225BF">
          <w:rPr>
            <w:color w:val="000000" w:themeColor="text1"/>
            <w:sz w:val="22"/>
            <w:szCs w:val="22"/>
            <w:rPrChange w:id="3307" w:author="Risa" w:date="2021-07-06T14:20:00Z">
              <w:rPr>
                <w:sz w:val="22"/>
                <w:szCs w:val="22"/>
              </w:rPr>
            </w:rPrChange>
          </w:rPr>
          <w:delText>=</w:delText>
        </w:r>
        <w:r w:rsidR="00777892" w:rsidRPr="00C8205D" w:rsidDel="004225BF">
          <w:rPr>
            <w:color w:val="000000" w:themeColor="text1"/>
            <w:sz w:val="22"/>
            <w:szCs w:val="22"/>
            <w:rPrChange w:id="3308" w:author="Risa" w:date="2021-07-06T14:20:00Z">
              <w:rPr>
                <w:sz w:val="22"/>
                <w:szCs w:val="22"/>
              </w:rPr>
            </w:rPrChange>
          </w:rPr>
          <w:delText xml:space="preserve"> </w:delText>
        </w:r>
        <w:r w:rsidRPr="00C8205D" w:rsidDel="004225BF">
          <w:rPr>
            <w:color w:val="000000" w:themeColor="text1"/>
            <w:sz w:val="22"/>
            <w:szCs w:val="22"/>
            <w:rPrChange w:id="3309" w:author="Risa" w:date="2021-07-06T14:20:00Z">
              <w:rPr>
                <w:sz w:val="22"/>
                <w:szCs w:val="22"/>
              </w:rPr>
            </w:rPrChange>
          </w:rPr>
          <w:delText>0.05.</w:delText>
        </w:r>
        <w:r w:rsidR="00862893" w:rsidRPr="00C8205D" w:rsidDel="004225BF">
          <w:rPr>
            <w:color w:val="000000" w:themeColor="text1"/>
            <w:sz w:val="22"/>
            <w:szCs w:val="22"/>
            <w:shd w:val="clear" w:color="auto" w:fill="FFFFFF"/>
            <w:rPrChange w:id="3310" w:author="Risa" w:date="2021-07-06T14:20:00Z">
              <w:rPr>
                <w:color w:val="000000" w:themeColor="text1"/>
                <w:sz w:val="22"/>
                <w:szCs w:val="22"/>
                <w:shd w:val="clear" w:color="auto" w:fill="FFFFFF"/>
              </w:rPr>
            </w:rPrChange>
          </w:rPr>
          <w:delText xml:space="preserve"> </w:delText>
        </w:r>
        <w:r w:rsidR="006C39F4" w:rsidRPr="00C8205D" w:rsidDel="004225BF">
          <w:rPr>
            <w:color w:val="000000" w:themeColor="text1"/>
            <w:sz w:val="22"/>
            <w:szCs w:val="22"/>
            <w:shd w:val="clear" w:color="auto" w:fill="FFFFFF"/>
            <w:rPrChange w:id="3311" w:author="Risa" w:date="2021-07-06T14:20:00Z">
              <w:rPr>
                <w:color w:val="000000" w:themeColor="text1"/>
                <w:sz w:val="22"/>
                <w:szCs w:val="22"/>
                <w:shd w:val="clear" w:color="auto" w:fill="FFFFFF"/>
              </w:rPr>
            </w:rPrChange>
          </w:rPr>
          <w:delText>Distance between neighbors</w:delText>
        </w:r>
        <w:r w:rsidR="0039612E" w:rsidRPr="00C8205D" w:rsidDel="004225BF">
          <w:rPr>
            <w:color w:val="000000" w:themeColor="text1"/>
            <w:sz w:val="22"/>
            <w:szCs w:val="22"/>
            <w:shd w:val="clear" w:color="auto" w:fill="FFFFFF"/>
            <w:rPrChange w:id="3312" w:author="Risa" w:date="2021-07-06T14:20:00Z">
              <w:rPr>
                <w:color w:val="000000" w:themeColor="text1"/>
                <w:sz w:val="22"/>
                <w:szCs w:val="22"/>
                <w:shd w:val="clear" w:color="auto" w:fill="FFFFFF"/>
              </w:rPr>
            </w:rPrChange>
          </w:rPr>
          <w:delText xml:space="preserve"> was greater at high elevation sites, particularly the one that experienced the 1947 fire</w:delText>
        </w:r>
        <w:r w:rsidR="00C56F9D" w:rsidRPr="00C8205D" w:rsidDel="004225BF">
          <w:rPr>
            <w:color w:val="000000" w:themeColor="text1"/>
            <w:sz w:val="22"/>
            <w:szCs w:val="22"/>
            <w:rPrChange w:id="3313" w:author="Risa" w:date="2021-07-06T14:20:00Z">
              <w:rPr>
                <w:sz w:val="22"/>
                <w:szCs w:val="22"/>
              </w:rPr>
            </w:rPrChange>
          </w:rPr>
          <w:delText xml:space="preserve"> </w:delText>
        </w:r>
        <w:r w:rsidR="00862893" w:rsidRPr="00C8205D" w:rsidDel="004225BF">
          <w:rPr>
            <w:color w:val="000000" w:themeColor="text1"/>
            <w:sz w:val="22"/>
            <w:szCs w:val="22"/>
            <w:rPrChange w:id="3314" w:author="Risa" w:date="2021-07-06T14:20:00Z">
              <w:rPr>
                <w:sz w:val="22"/>
                <w:szCs w:val="22"/>
              </w:rPr>
            </w:rPrChange>
          </w:rPr>
          <w:delText>(</w:delText>
        </w:r>
        <w:r w:rsidR="00862893" w:rsidRPr="00C8205D" w:rsidDel="004225BF">
          <w:rPr>
            <w:i/>
            <w:color w:val="000000" w:themeColor="text1"/>
            <w:sz w:val="22"/>
            <w:szCs w:val="22"/>
            <w:shd w:val="clear" w:color="auto" w:fill="FFFFFF"/>
            <w:rPrChange w:id="3315" w:author="Risa" w:date="2021-07-06T14:20:00Z">
              <w:rPr>
                <w:i/>
                <w:color w:val="000000" w:themeColor="text1"/>
                <w:sz w:val="22"/>
                <w:szCs w:val="22"/>
                <w:shd w:val="clear" w:color="auto" w:fill="FFFFFF"/>
              </w:rPr>
            </w:rPrChange>
          </w:rPr>
          <w:delText>P</w:delText>
        </w:r>
        <w:r w:rsidR="00862893" w:rsidRPr="00C8205D" w:rsidDel="004225BF">
          <w:rPr>
            <w:color w:val="000000" w:themeColor="text1"/>
            <w:sz w:val="22"/>
            <w:szCs w:val="22"/>
            <w:shd w:val="clear" w:color="auto" w:fill="FFFFFF"/>
            <w:rPrChange w:id="3316" w:author="Risa" w:date="2021-07-06T14:20:00Z">
              <w:rPr>
                <w:color w:val="000000" w:themeColor="text1"/>
                <w:sz w:val="22"/>
                <w:szCs w:val="22"/>
                <w:shd w:val="clear" w:color="auto" w:fill="FFFFFF"/>
              </w:rPr>
            </w:rPrChange>
          </w:rPr>
          <w:delText xml:space="preserve"> &lt; 0.0</w:delText>
        </w:r>
        <w:r w:rsidR="0052758A" w:rsidRPr="00C8205D" w:rsidDel="004225BF">
          <w:rPr>
            <w:color w:val="000000" w:themeColor="text1"/>
            <w:sz w:val="22"/>
            <w:szCs w:val="22"/>
            <w:shd w:val="clear" w:color="auto" w:fill="FFFFFF"/>
            <w:rPrChange w:id="3317" w:author="Risa" w:date="2021-07-06T14:20:00Z">
              <w:rPr>
                <w:color w:val="000000" w:themeColor="text1"/>
                <w:sz w:val="22"/>
                <w:szCs w:val="22"/>
                <w:shd w:val="clear" w:color="auto" w:fill="FFFFFF"/>
              </w:rPr>
            </w:rPrChange>
          </w:rPr>
          <w:delText>1</w:delText>
        </w:r>
        <w:r w:rsidR="00862893" w:rsidRPr="00C8205D" w:rsidDel="004225BF">
          <w:rPr>
            <w:color w:val="000000" w:themeColor="text1"/>
            <w:sz w:val="22"/>
            <w:szCs w:val="22"/>
            <w:shd w:val="clear" w:color="auto" w:fill="FFFFFF"/>
            <w:rPrChange w:id="3318" w:author="Risa" w:date="2021-07-06T14:20:00Z">
              <w:rPr>
                <w:color w:val="000000" w:themeColor="text1"/>
                <w:sz w:val="22"/>
                <w:szCs w:val="22"/>
                <w:shd w:val="clear" w:color="auto" w:fill="FFFFFF"/>
              </w:rPr>
            </w:rPrChange>
          </w:rPr>
          <w:delText xml:space="preserve">, </w:delText>
        </w:r>
        <w:r w:rsidR="001F5E29" w:rsidRPr="00C8205D" w:rsidDel="004225BF">
          <w:rPr>
            <w:color w:val="000000" w:themeColor="text1"/>
            <w:sz w:val="22"/>
            <w:szCs w:val="22"/>
            <w:shd w:val="clear" w:color="auto" w:fill="FFFFFF"/>
            <w:rPrChange w:id="3319" w:author="Risa" w:date="2021-07-06T14:20:00Z">
              <w:rPr>
                <w:color w:val="000000" w:themeColor="text1"/>
                <w:sz w:val="22"/>
                <w:szCs w:val="22"/>
                <w:shd w:val="clear" w:color="auto" w:fill="FFFFFF"/>
              </w:rPr>
            </w:rPrChange>
          </w:rPr>
          <w:delText xml:space="preserve">Fig. </w:delText>
        </w:r>
      </w:del>
      <w:del w:id="3320" w:author="Jeff" w:date="2021-06-22T07:28:00Z">
        <w:r w:rsidR="005278F2" w:rsidRPr="00C8205D" w:rsidDel="00F32225">
          <w:rPr>
            <w:color w:val="000000" w:themeColor="text1"/>
            <w:sz w:val="22"/>
            <w:szCs w:val="22"/>
            <w:shd w:val="clear" w:color="auto" w:fill="FFFFFF"/>
            <w:rPrChange w:id="3321" w:author="Risa" w:date="2021-07-06T14:20:00Z">
              <w:rPr>
                <w:color w:val="000000" w:themeColor="text1"/>
                <w:sz w:val="22"/>
                <w:szCs w:val="22"/>
                <w:shd w:val="clear" w:color="auto" w:fill="FFFFFF"/>
              </w:rPr>
            </w:rPrChange>
          </w:rPr>
          <w:delText>4</w:delText>
        </w:r>
      </w:del>
      <w:del w:id="3322" w:author="Jeff" w:date="2021-06-23T13:43:00Z">
        <w:r w:rsidR="004253C1" w:rsidRPr="00C8205D" w:rsidDel="004225BF">
          <w:rPr>
            <w:color w:val="000000" w:themeColor="text1"/>
            <w:sz w:val="22"/>
            <w:szCs w:val="22"/>
            <w:shd w:val="clear" w:color="auto" w:fill="FFFFFF"/>
            <w:rPrChange w:id="3323" w:author="Risa" w:date="2021-07-06T14:20:00Z">
              <w:rPr>
                <w:color w:val="000000" w:themeColor="text1"/>
                <w:sz w:val="22"/>
                <w:szCs w:val="22"/>
                <w:shd w:val="clear" w:color="auto" w:fill="FFFFFF"/>
              </w:rPr>
            </w:rPrChange>
          </w:rPr>
          <w:delText>D</w:delText>
        </w:r>
        <w:r w:rsidR="001F5E29" w:rsidRPr="00C8205D" w:rsidDel="004225BF">
          <w:rPr>
            <w:color w:val="000000" w:themeColor="text1"/>
            <w:sz w:val="22"/>
            <w:szCs w:val="22"/>
            <w:shd w:val="clear" w:color="auto" w:fill="FFFFFF"/>
            <w:rPrChange w:id="3324" w:author="Risa" w:date="2021-07-06T14:20:00Z">
              <w:rPr>
                <w:color w:val="000000" w:themeColor="text1"/>
                <w:sz w:val="22"/>
                <w:szCs w:val="22"/>
                <w:shd w:val="clear" w:color="auto" w:fill="FFFFFF"/>
              </w:rPr>
            </w:rPrChange>
          </w:rPr>
          <w:delText xml:space="preserve"> and </w:delText>
        </w:r>
        <w:r w:rsidR="00E2287A" w:rsidRPr="00C8205D" w:rsidDel="004225BF">
          <w:rPr>
            <w:color w:val="000000" w:themeColor="text1"/>
            <w:sz w:val="22"/>
            <w:szCs w:val="22"/>
            <w:shd w:val="clear" w:color="auto" w:fill="FFFFFF"/>
            <w:rPrChange w:id="3325" w:author="Risa" w:date="2021-07-06T14:20:00Z">
              <w:rPr>
                <w:color w:val="000000" w:themeColor="text1"/>
                <w:sz w:val="22"/>
                <w:szCs w:val="22"/>
                <w:shd w:val="clear" w:color="auto" w:fill="FFFFFF"/>
              </w:rPr>
            </w:rPrChange>
          </w:rPr>
          <w:delText>Tab.</w:delText>
        </w:r>
        <w:r w:rsidR="001F5E29" w:rsidRPr="00C8205D" w:rsidDel="004225BF">
          <w:rPr>
            <w:color w:val="000000" w:themeColor="text1"/>
            <w:sz w:val="22"/>
            <w:szCs w:val="22"/>
            <w:shd w:val="clear" w:color="auto" w:fill="FFFFFF"/>
            <w:rPrChange w:id="3326" w:author="Risa" w:date="2021-07-06T14:20:00Z">
              <w:rPr>
                <w:color w:val="000000" w:themeColor="text1"/>
                <w:sz w:val="22"/>
                <w:szCs w:val="22"/>
                <w:shd w:val="clear" w:color="auto" w:fill="FFFFFF"/>
              </w:rPr>
            </w:rPrChange>
          </w:rPr>
          <w:delText xml:space="preserve"> </w:delText>
        </w:r>
        <w:r w:rsidR="00957CE9" w:rsidRPr="00C8205D" w:rsidDel="004225BF">
          <w:rPr>
            <w:color w:val="000000" w:themeColor="text1"/>
            <w:sz w:val="22"/>
            <w:szCs w:val="22"/>
            <w:shd w:val="clear" w:color="auto" w:fill="FFFFFF"/>
            <w:rPrChange w:id="3327" w:author="Risa" w:date="2021-07-06T14:20:00Z">
              <w:rPr>
                <w:color w:val="000000" w:themeColor="text1"/>
                <w:sz w:val="22"/>
                <w:szCs w:val="22"/>
                <w:shd w:val="clear" w:color="auto" w:fill="FFFFFF"/>
              </w:rPr>
            </w:rPrChange>
          </w:rPr>
          <w:delText>3</w:delText>
        </w:r>
        <w:r w:rsidR="00862893" w:rsidRPr="00C8205D" w:rsidDel="004225BF">
          <w:rPr>
            <w:color w:val="000000" w:themeColor="text1"/>
            <w:sz w:val="22"/>
            <w:szCs w:val="22"/>
            <w:shd w:val="clear" w:color="auto" w:fill="FFFFFF"/>
            <w:rPrChange w:id="3328" w:author="Risa" w:date="2021-07-06T14:20:00Z">
              <w:rPr>
                <w:color w:val="000000" w:themeColor="text1"/>
                <w:sz w:val="22"/>
                <w:szCs w:val="22"/>
                <w:shd w:val="clear" w:color="auto" w:fill="FFFFFF"/>
              </w:rPr>
            </w:rPrChange>
          </w:rPr>
          <w:delText>)</w:delText>
        </w:r>
        <w:r w:rsidR="00862893" w:rsidRPr="00C8205D" w:rsidDel="004225BF">
          <w:rPr>
            <w:color w:val="000000" w:themeColor="text1"/>
            <w:sz w:val="22"/>
            <w:szCs w:val="22"/>
            <w:rPrChange w:id="3329" w:author="Risa" w:date="2021-07-06T14:20:00Z">
              <w:rPr>
                <w:sz w:val="22"/>
                <w:szCs w:val="22"/>
              </w:rPr>
            </w:rPrChange>
          </w:rPr>
          <w:delText>.</w:delText>
        </w:r>
      </w:del>
    </w:p>
    <w:p w14:paraId="1A221542" w14:textId="77777777" w:rsidR="001E4602" w:rsidRPr="00C8205D" w:rsidDel="004225BF" w:rsidRDefault="001E4602" w:rsidP="001D7BE7">
      <w:pPr>
        <w:spacing w:line="360" w:lineRule="auto"/>
        <w:rPr>
          <w:del w:id="3330" w:author="Jeff" w:date="2021-06-23T13:45:00Z"/>
          <w:color w:val="000000" w:themeColor="text1"/>
          <w:sz w:val="22"/>
          <w:szCs w:val="22"/>
          <w:shd w:val="clear" w:color="auto" w:fill="FFFFFF"/>
          <w:rPrChange w:id="3331" w:author="Risa" w:date="2021-07-06T14:20:00Z">
            <w:rPr>
              <w:del w:id="3332" w:author="Jeff" w:date="2021-06-23T13:45:00Z"/>
              <w:color w:val="000000" w:themeColor="text1"/>
              <w:sz w:val="18"/>
              <w:szCs w:val="18"/>
              <w:shd w:val="clear" w:color="auto" w:fill="FFFFFF"/>
            </w:rPr>
          </w:rPrChange>
        </w:rPr>
        <w:pPrChange w:id="3333" w:author="Risa" w:date="2021-07-06T13:11:00Z">
          <w:pPr>
            <w:spacing w:line="276" w:lineRule="auto"/>
            <w:jc w:val="both"/>
          </w:pPr>
        </w:pPrChange>
      </w:pPr>
    </w:p>
    <w:p w14:paraId="514098DF" w14:textId="4C4DF70A" w:rsidR="00AC07E2" w:rsidRPr="00C8205D" w:rsidDel="004225BF" w:rsidRDefault="00777892" w:rsidP="001D7BE7">
      <w:pPr>
        <w:spacing w:line="360" w:lineRule="auto"/>
        <w:rPr>
          <w:del w:id="3334" w:author="Jeff" w:date="2021-06-23T13:45:00Z"/>
          <w:color w:val="000000" w:themeColor="text1"/>
          <w:sz w:val="22"/>
          <w:szCs w:val="22"/>
          <w:shd w:val="clear" w:color="auto" w:fill="FFFFFF"/>
          <w:rPrChange w:id="3335" w:author="Risa" w:date="2021-07-06T14:20:00Z">
            <w:rPr>
              <w:del w:id="3336" w:author="Jeff" w:date="2021-06-23T13:45:00Z"/>
              <w:color w:val="000000" w:themeColor="text1"/>
              <w:sz w:val="22"/>
              <w:szCs w:val="22"/>
              <w:shd w:val="clear" w:color="auto" w:fill="FFFFFF"/>
            </w:rPr>
          </w:rPrChange>
        </w:rPr>
        <w:pPrChange w:id="3337" w:author="Risa" w:date="2021-07-06T13:11:00Z">
          <w:pPr>
            <w:spacing w:line="276" w:lineRule="auto"/>
            <w:jc w:val="both"/>
          </w:pPr>
        </w:pPrChange>
      </w:pPr>
      <w:del w:id="3338" w:author="Jeff" w:date="2021-06-23T13:45:00Z">
        <w:r w:rsidRPr="00C8205D" w:rsidDel="004225BF">
          <w:rPr>
            <w:i/>
            <w:iCs/>
            <w:color w:val="000000" w:themeColor="text1"/>
            <w:sz w:val="22"/>
            <w:szCs w:val="22"/>
            <w:shd w:val="clear" w:color="auto" w:fill="FFFFFF"/>
            <w:rPrChange w:id="3339" w:author="Risa" w:date="2021-07-06T14:20:00Z">
              <w:rPr>
                <w:i/>
                <w:iCs/>
                <w:color w:val="000000" w:themeColor="text1"/>
                <w:sz w:val="22"/>
                <w:szCs w:val="22"/>
                <w:shd w:val="clear" w:color="auto" w:fill="FFFFFF"/>
              </w:rPr>
            </w:rPrChange>
          </w:rPr>
          <w:delText xml:space="preserve">Foliar </w:delText>
        </w:r>
        <w:r w:rsidR="004C01F0" w:rsidRPr="00C8205D" w:rsidDel="004225BF">
          <w:rPr>
            <w:i/>
            <w:iCs/>
            <w:color w:val="000000" w:themeColor="text1"/>
            <w:sz w:val="22"/>
            <w:szCs w:val="22"/>
            <w:shd w:val="clear" w:color="auto" w:fill="FFFFFF"/>
            <w:rPrChange w:id="3340" w:author="Risa" w:date="2021-07-06T14:20:00Z">
              <w:rPr>
                <w:i/>
                <w:iCs/>
                <w:color w:val="000000" w:themeColor="text1"/>
                <w:sz w:val="22"/>
                <w:szCs w:val="22"/>
                <w:shd w:val="clear" w:color="auto" w:fill="FFFFFF"/>
              </w:rPr>
            </w:rPrChange>
          </w:rPr>
          <w:delText>Isotopes</w:delText>
        </w:r>
        <w:r w:rsidR="00AC07E2" w:rsidRPr="00C8205D" w:rsidDel="004225BF">
          <w:rPr>
            <w:i/>
            <w:iCs/>
            <w:color w:val="000000" w:themeColor="text1"/>
            <w:sz w:val="22"/>
            <w:szCs w:val="22"/>
            <w:shd w:val="clear" w:color="auto" w:fill="FFFFFF"/>
            <w:vertAlign w:val="subscript"/>
            <w:rPrChange w:id="3341" w:author="Risa" w:date="2021-07-06T14:20:00Z">
              <w:rPr>
                <w:i/>
                <w:iCs/>
                <w:color w:val="000000" w:themeColor="text1"/>
                <w:sz w:val="22"/>
                <w:szCs w:val="22"/>
                <w:shd w:val="clear" w:color="auto" w:fill="FFFFFF"/>
                <w:vertAlign w:val="subscript"/>
              </w:rPr>
            </w:rPrChange>
          </w:rPr>
          <w:delText xml:space="preserve"> </w:delText>
        </w:r>
      </w:del>
    </w:p>
    <w:p w14:paraId="36359368" w14:textId="4544760A" w:rsidR="00AC07E2" w:rsidRPr="00C8205D" w:rsidDel="0077560A" w:rsidRDefault="00AC07E2" w:rsidP="001D7BE7">
      <w:pPr>
        <w:spacing w:line="360" w:lineRule="auto"/>
        <w:rPr>
          <w:del w:id="3342" w:author="Jeff" w:date="2021-06-23T13:45:00Z"/>
          <w:i/>
          <w:iCs/>
          <w:color w:val="000000" w:themeColor="text1"/>
          <w:sz w:val="22"/>
          <w:szCs w:val="22"/>
          <w:shd w:val="clear" w:color="auto" w:fill="FFFFFF"/>
          <w:rPrChange w:id="3343" w:author="Risa" w:date="2021-07-06T14:20:00Z">
            <w:rPr>
              <w:del w:id="3344" w:author="Jeff" w:date="2021-06-23T13:45:00Z"/>
              <w:i/>
              <w:iCs/>
              <w:color w:val="000000" w:themeColor="text1"/>
              <w:sz w:val="22"/>
              <w:szCs w:val="22"/>
              <w:shd w:val="clear" w:color="auto" w:fill="FFFFFF"/>
            </w:rPr>
          </w:rPrChange>
        </w:rPr>
        <w:pPrChange w:id="3345" w:author="Risa" w:date="2021-07-06T13:11:00Z">
          <w:pPr>
            <w:spacing w:line="360" w:lineRule="auto"/>
            <w:jc w:val="both"/>
          </w:pPr>
        </w:pPrChange>
      </w:pPr>
      <w:r w:rsidRPr="00C8205D">
        <w:rPr>
          <w:color w:val="000000" w:themeColor="text1"/>
          <w:sz w:val="22"/>
          <w:szCs w:val="22"/>
          <w:shd w:val="clear" w:color="auto" w:fill="FFFFFF"/>
          <w:rPrChange w:id="3346" w:author="Risa" w:date="2021-07-06T14:20:00Z">
            <w:rPr>
              <w:color w:val="000000" w:themeColor="text1"/>
              <w:sz w:val="22"/>
              <w:szCs w:val="22"/>
              <w:shd w:val="clear" w:color="auto" w:fill="FFFFFF"/>
            </w:rPr>
          </w:rPrChange>
        </w:rPr>
        <w:t xml:space="preserve">Trees at higher elevations experienced </w:t>
      </w:r>
      <w:r w:rsidR="0039612E" w:rsidRPr="00C8205D">
        <w:rPr>
          <w:color w:val="000000" w:themeColor="text1"/>
          <w:sz w:val="22"/>
          <w:szCs w:val="22"/>
          <w:shd w:val="clear" w:color="auto" w:fill="FFFFFF"/>
          <w:rPrChange w:id="3347" w:author="Risa" w:date="2021-07-06T14:20:00Z">
            <w:rPr>
              <w:color w:val="000000" w:themeColor="text1"/>
              <w:sz w:val="22"/>
              <w:szCs w:val="22"/>
              <w:shd w:val="clear" w:color="auto" w:fill="FFFFFF"/>
            </w:rPr>
          </w:rPrChange>
        </w:rPr>
        <w:t xml:space="preserve">less </w:t>
      </w:r>
      <w:r w:rsidRPr="00C8205D">
        <w:rPr>
          <w:color w:val="000000" w:themeColor="text1"/>
          <w:sz w:val="22"/>
          <w:szCs w:val="22"/>
          <w:shd w:val="clear" w:color="auto" w:fill="FFFFFF"/>
          <w:rPrChange w:id="3348" w:author="Risa" w:date="2021-07-06T14:20:00Z">
            <w:rPr>
              <w:color w:val="000000" w:themeColor="text1"/>
              <w:sz w:val="22"/>
              <w:szCs w:val="22"/>
              <w:shd w:val="clear" w:color="auto" w:fill="FFFFFF"/>
            </w:rPr>
          </w:rPrChange>
        </w:rPr>
        <w:t xml:space="preserve">negative </w:t>
      </w:r>
      <w:r w:rsidR="00777892" w:rsidRPr="00C8205D">
        <w:rPr>
          <w:color w:val="000000" w:themeColor="text1"/>
          <w:sz w:val="22"/>
          <w:szCs w:val="22"/>
          <w:shd w:val="clear" w:color="auto" w:fill="FFFFFF"/>
          <w:rPrChange w:id="3349" w:author="Risa" w:date="2021-07-06T14:20:00Z">
            <w:rPr>
              <w:color w:val="000000" w:themeColor="text1"/>
              <w:shd w:val="clear" w:color="auto" w:fill="FFFFFF"/>
            </w:rPr>
          </w:rPrChange>
        </w:rPr>
        <w:t>δ</w:t>
      </w:r>
      <w:r w:rsidR="00777892" w:rsidRPr="00C8205D">
        <w:rPr>
          <w:color w:val="000000" w:themeColor="text1"/>
          <w:sz w:val="22"/>
          <w:szCs w:val="22"/>
          <w:shd w:val="clear" w:color="auto" w:fill="FFFFFF"/>
          <w:vertAlign w:val="superscript"/>
          <w:rPrChange w:id="3350" w:author="Risa" w:date="2021-07-06T14:20:00Z">
            <w:rPr>
              <w:color w:val="000000" w:themeColor="text1"/>
              <w:shd w:val="clear" w:color="auto" w:fill="FFFFFF"/>
              <w:vertAlign w:val="superscript"/>
            </w:rPr>
          </w:rPrChange>
        </w:rPr>
        <w:t>13</w:t>
      </w:r>
      <w:r w:rsidR="00777892" w:rsidRPr="00C8205D">
        <w:rPr>
          <w:color w:val="000000" w:themeColor="text1"/>
          <w:sz w:val="22"/>
          <w:szCs w:val="22"/>
          <w:shd w:val="clear" w:color="auto" w:fill="FFFFFF"/>
          <w:rPrChange w:id="3351" w:author="Risa" w:date="2021-07-06T14:20:00Z">
            <w:rPr>
              <w:color w:val="000000" w:themeColor="text1"/>
              <w:shd w:val="clear" w:color="auto" w:fill="FFFFFF"/>
            </w:rPr>
          </w:rPrChange>
        </w:rPr>
        <w:t>C</w:t>
      </w:r>
      <w:r w:rsidRPr="00C8205D">
        <w:rPr>
          <w:color w:val="000000" w:themeColor="text1"/>
          <w:sz w:val="22"/>
          <w:szCs w:val="22"/>
          <w:shd w:val="clear" w:color="auto" w:fill="FFFFFF"/>
          <w:rPrChange w:id="3352" w:author="Risa" w:date="2021-07-06T14:20:00Z">
            <w:rPr>
              <w:color w:val="000000" w:themeColor="text1"/>
              <w:sz w:val="22"/>
              <w:szCs w:val="22"/>
              <w:shd w:val="clear" w:color="auto" w:fill="FFFFFF"/>
            </w:rPr>
          </w:rPrChange>
        </w:rPr>
        <w:t xml:space="preserve"> (</w:t>
      </w:r>
      <w:r w:rsidRPr="00C8205D">
        <w:rPr>
          <w:i/>
          <w:color w:val="000000" w:themeColor="text1"/>
          <w:sz w:val="22"/>
          <w:szCs w:val="22"/>
          <w:rPrChange w:id="3353" w:author="Risa" w:date="2021-07-06T14:20:00Z">
            <w:rPr>
              <w:i/>
              <w:sz w:val="22"/>
              <w:szCs w:val="22"/>
            </w:rPr>
          </w:rPrChange>
        </w:rPr>
        <w:t xml:space="preserve">P </w:t>
      </w:r>
      <w:r w:rsidRPr="00C8205D">
        <w:rPr>
          <w:color w:val="000000" w:themeColor="text1"/>
          <w:sz w:val="22"/>
          <w:szCs w:val="22"/>
          <w:rPrChange w:id="3354" w:author="Risa" w:date="2021-07-06T14:20:00Z">
            <w:rPr>
              <w:sz w:val="22"/>
              <w:szCs w:val="22"/>
            </w:rPr>
          </w:rPrChange>
        </w:rPr>
        <w:t xml:space="preserve">&lt; 0.01, Fig. </w:t>
      </w:r>
      <w:ins w:id="3355" w:author="Jeff" w:date="2021-06-24T03:33:00Z">
        <w:del w:id="3356" w:author="Nick Smith" w:date="2021-06-30T17:39:00Z">
          <w:r w:rsidR="001A1B1F" w:rsidRPr="00C8205D" w:rsidDel="0077560A">
            <w:rPr>
              <w:color w:val="000000" w:themeColor="text1"/>
              <w:sz w:val="22"/>
              <w:szCs w:val="22"/>
              <w:rPrChange w:id="3357" w:author="Risa" w:date="2021-07-06T14:20:00Z">
                <w:rPr>
                  <w:sz w:val="22"/>
                  <w:szCs w:val="22"/>
                </w:rPr>
              </w:rPrChange>
            </w:rPr>
            <w:delText>6</w:delText>
          </w:r>
        </w:del>
      </w:ins>
      <w:del w:id="3358" w:author="Nick Smith" w:date="2021-06-30T17:39:00Z">
        <w:r w:rsidR="005278F2" w:rsidRPr="00C8205D" w:rsidDel="0077560A">
          <w:rPr>
            <w:color w:val="000000" w:themeColor="text1"/>
            <w:sz w:val="22"/>
            <w:szCs w:val="22"/>
            <w:rPrChange w:id="3359" w:author="Risa" w:date="2021-07-06T14:20:00Z">
              <w:rPr>
                <w:sz w:val="22"/>
                <w:szCs w:val="22"/>
              </w:rPr>
            </w:rPrChange>
          </w:rPr>
          <w:delText>5</w:delText>
        </w:r>
        <w:r w:rsidRPr="00C8205D" w:rsidDel="0077560A">
          <w:rPr>
            <w:color w:val="000000" w:themeColor="text1"/>
            <w:sz w:val="22"/>
            <w:szCs w:val="22"/>
            <w:rPrChange w:id="3360" w:author="Risa" w:date="2021-07-06T14:20:00Z">
              <w:rPr>
                <w:sz w:val="22"/>
                <w:szCs w:val="22"/>
              </w:rPr>
            </w:rPrChange>
          </w:rPr>
          <w:delText>A</w:delText>
        </w:r>
      </w:del>
      <w:ins w:id="3361" w:author="Nick Smith" w:date="2021-07-01T16:46:00Z">
        <w:r w:rsidR="00F238E9" w:rsidRPr="00C8205D">
          <w:rPr>
            <w:color w:val="000000" w:themeColor="text1"/>
            <w:sz w:val="22"/>
            <w:szCs w:val="22"/>
            <w:rPrChange w:id="3362" w:author="Risa" w:date="2021-07-06T14:20:00Z">
              <w:rPr>
                <w:sz w:val="22"/>
                <w:szCs w:val="22"/>
              </w:rPr>
            </w:rPrChange>
          </w:rPr>
          <w:t>6</w:t>
        </w:r>
      </w:ins>
      <w:r w:rsidRPr="00C8205D">
        <w:rPr>
          <w:color w:val="000000" w:themeColor="text1"/>
          <w:sz w:val="22"/>
          <w:szCs w:val="22"/>
          <w:rPrChange w:id="3363" w:author="Risa" w:date="2021-07-06T14:20:00Z">
            <w:rPr>
              <w:sz w:val="22"/>
              <w:szCs w:val="22"/>
            </w:rPr>
          </w:rPrChange>
        </w:rPr>
        <w:t xml:space="preserve"> and Tab. </w:t>
      </w:r>
      <w:del w:id="3364" w:author="Nick Smith" w:date="2021-06-30T17:39:00Z">
        <w:r w:rsidR="008630C0" w:rsidRPr="00C8205D" w:rsidDel="0077560A">
          <w:rPr>
            <w:color w:val="000000" w:themeColor="text1"/>
            <w:sz w:val="22"/>
            <w:szCs w:val="22"/>
            <w:rPrChange w:id="3365" w:author="Risa" w:date="2021-07-06T14:20:00Z">
              <w:rPr>
                <w:sz w:val="22"/>
                <w:szCs w:val="22"/>
              </w:rPr>
            </w:rPrChange>
          </w:rPr>
          <w:delText>4</w:delText>
        </w:r>
      </w:del>
      <w:ins w:id="3366" w:author="Nick Smith" w:date="2021-06-30T17:39:00Z">
        <w:r w:rsidR="0077560A" w:rsidRPr="00C8205D">
          <w:rPr>
            <w:color w:val="000000" w:themeColor="text1"/>
            <w:sz w:val="22"/>
            <w:szCs w:val="22"/>
            <w:rPrChange w:id="3367" w:author="Risa" w:date="2021-07-06T14:20:00Z">
              <w:rPr>
                <w:sz w:val="22"/>
                <w:szCs w:val="22"/>
              </w:rPr>
            </w:rPrChange>
          </w:rPr>
          <w:t>5</w:t>
        </w:r>
      </w:ins>
      <w:r w:rsidRPr="00C8205D">
        <w:rPr>
          <w:color w:val="000000" w:themeColor="text1"/>
          <w:sz w:val="22"/>
          <w:szCs w:val="22"/>
          <w:shd w:val="clear" w:color="auto" w:fill="FFFFFF"/>
          <w:rPrChange w:id="3368" w:author="Risa" w:date="2021-07-06T14:20:00Z">
            <w:rPr>
              <w:color w:val="000000" w:themeColor="text1"/>
              <w:sz w:val="22"/>
              <w:szCs w:val="22"/>
              <w:shd w:val="clear" w:color="auto" w:fill="FFFFFF"/>
            </w:rPr>
          </w:rPrChange>
        </w:rPr>
        <w:t xml:space="preserve">), reflecting greater </w:t>
      </w:r>
      <w:r w:rsidR="0039612E" w:rsidRPr="00C8205D">
        <w:rPr>
          <w:color w:val="000000" w:themeColor="text1"/>
          <w:sz w:val="22"/>
          <w:szCs w:val="22"/>
          <w:shd w:val="clear" w:color="auto" w:fill="FFFFFF"/>
          <w:rPrChange w:id="3369" w:author="Risa" w:date="2021-07-06T14:20:00Z">
            <w:rPr>
              <w:color w:val="000000" w:themeColor="text1"/>
              <w:sz w:val="22"/>
              <w:szCs w:val="22"/>
              <w:shd w:val="clear" w:color="auto" w:fill="FFFFFF"/>
            </w:rPr>
          </w:rPrChange>
        </w:rPr>
        <w:t>water use efficiency, regardless of fire history</w:t>
      </w:r>
      <w:r w:rsidRPr="00C8205D">
        <w:rPr>
          <w:color w:val="000000" w:themeColor="text1"/>
          <w:sz w:val="22"/>
          <w:szCs w:val="22"/>
          <w:shd w:val="clear" w:color="auto" w:fill="FFFFFF"/>
          <w:rPrChange w:id="3370" w:author="Risa" w:date="2021-07-06T14:20:00Z">
            <w:rPr>
              <w:color w:val="000000" w:themeColor="text1"/>
              <w:sz w:val="22"/>
              <w:szCs w:val="22"/>
              <w:shd w:val="clear" w:color="auto" w:fill="FFFFFF"/>
            </w:rPr>
          </w:rPrChange>
        </w:rPr>
        <w:t xml:space="preserve">. There were no significant </w:t>
      </w:r>
      <w:del w:id="3371" w:author="Nick Smith" w:date="2021-06-30T17:39:00Z">
        <w:r w:rsidRPr="00C8205D" w:rsidDel="0077560A">
          <w:rPr>
            <w:color w:val="000000" w:themeColor="text1"/>
            <w:sz w:val="22"/>
            <w:szCs w:val="22"/>
            <w:shd w:val="clear" w:color="auto" w:fill="FFFFFF"/>
            <w:rPrChange w:id="3372" w:author="Risa" w:date="2021-07-06T14:20:00Z">
              <w:rPr>
                <w:color w:val="000000" w:themeColor="text1"/>
                <w:sz w:val="22"/>
                <w:szCs w:val="22"/>
                <w:shd w:val="clear" w:color="auto" w:fill="FFFFFF"/>
              </w:rPr>
            </w:rPrChange>
          </w:rPr>
          <w:delText xml:space="preserve">differences between tree populations </w:delText>
        </w:r>
        <w:r w:rsidR="0039612E" w:rsidRPr="00C8205D" w:rsidDel="0077560A">
          <w:rPr>
            <w:color w:val="000000" w:themeColor="text1"/>
            <w:sz w:val="22"/>
            <w:szCs w:val="22"/>
            <w:shd w:val="clear" w:color="auto" w:fill="FFFFFF"/>
            <w:rPrChange w:id="3373" w:author="Risa" w:date="2021-07-06T14:20:00Z">
              <w:rPr>
                <w:color w:val="000000" w:themeColor="text1"/>
                <w:sz w:val="22"/>
                <w:szCs w:val="22"/>
                <w:shd w:val="clear" w:color="auto" w:fill="FFFFFF"/>
              </w:rPr>
            </w:rPrChange>
          </w:rPr>
          <w:delText>for</w:delText>
        </w:r>
      </w:del>
      <w:ins w:id="3374" w:author="Nick Smith" w:date="2021-06-30T17:39:00Z">
        <w:r w:rsidR="0077560A" w:rsidRPr="00C8205D">
          <w:rPr>
            <w:color w:val="000000" w:themeColor="text1"/>
            <w:sz w:val="22"/>
            <w:szCs w:val="22"/>
            <w:shd w:val="clear" w:color="auto" w:fill="FFFFFF"/>
            <w:rPrChange w:id="3375" w:author="Risa" w:date="2021-07-06T14:20:00Z">
              <w:rPr>
                <w:color w:val="000000" w:themeColor="text1"/>
                <w:sz w:val="22"/>
                <w:szCs w:val="22"/>
                <w:shd w:val="clear" w:color="auto" w:fill="FFFFFF"/>
              </w:rPr>
            </w:rPrChange>
          </w:rPr>
          <w:t>effect of fire history, elevation, or their interaction on</w:t>
        </w:r>
      </w:ins>
      <w:r w:rsidR="0039612E" w:rsidRPr="00C8205D">
        <w:rPr>
          <w:color w:val="000000" w:themeColor="text1"/>
          <w:sz w:val="22"/>
          <w:szCs w:val="22"/>
          <w:shd w:val="clear" w:color="auto" w:fill="FFFFFF"/>
          <w:rPrChange w:id="3376" w:author="Risa" w:date="2021-07-06T14:20:00Z">
            <w:rPr>
              <w:color w:val="000000" w:themeColor="text1"/>
              <w:sz w:val="22"/>
              <w:szCs w:val="22"/>
              <w:shd w:val="clear" w:color="auto" w:fill="FFFFFF"/>
            </w:rPr>
          </w:rPrChange>
        </w:rPr>
        <w:t xml:space="preserve"> </w:t>
      </w:r>
      <w:r w:rsidRPr="00C8205D">
        <w:rPr>
          <w:color w:val="000000" w:themeColor="text1"/>
          <w:sz w:val="22"/>
          <w:szCs w:val="22"/>
          <w:shd w:val="clear" w:color="auto" w:fill="FFFFFF"/>
          <w:rPrChange w:id="3377" w:author="Risa" w:date="2021-07-06T14:20:00Z">
            <w:rPr>
              <w:color w:val="000000" w:themeColor="text1"/>
              <w:sz w:val="22"/>
              <w:szCs w:val="22"/>
              <w:shd w:val="clear" w:color="auto" w:fill="FFFFFF"/>
            </w:rPr>
          </w:rPrChange>
        </w:rPr>
        <w:t>δ</w:t>
      </w:r>
      <w:r w:rsidRPr="00C8205D">
        <w:rPr>
          <w:color w:val="000000" w:themeColor="text1"/>
          <w:sz w:val="22"/>
          <w:szCs w:val="22"/>
          <w:shd w:val="clear" w:color="auto" w:fill="FFFFFF"/>
          <w:vertAlign w:val="superscript"/>
          <w:rPrChange w:id="3378" w:author="Risa" w:date="2021-07-06T14:20:00Z">
            <w:rPr>
              <w:color w:val="000000" w:themeColor="text1"/>
              <w:sz w:val="22"/>
              <w:szCs w:val="22"/>
              <w:shd w:val="clear" w:color="auto" w:fill="FFFFFF"/>
              <w:vertAlign w:val="superscript"/>
            </w:rPr>
          </w:rPrChange>
        </w:rPr>
        <w:t>15</w:t>
      </w:r>
      <w:r w:rsidRPr="00C8205D">
        <w:rPr>
          <w:color w:val="000000" w:themeColor="text1"/>
          <w:sz w:val="22"/>
          <w:szCs w:val="22"/>
          <w:shd w:val="clear" w:color="auto" w:fill="FFFFFF"/>
          <w:rPrChange w:id="3379" w:author="Risa" w:date="2021-07-06T14:20:00Z">
            <w:rPr>
              <w:color w:val="000000" w:themeColor="text1"/>
              <w:sz w:val="22"/>
              <w:szCs w:val="22"/>
              <w:shd w:val="clear" w:color="auto" w:fill="FFFFFF"/>
            </w:rPr>
          </w:rPrChange>
        </w:rPr>
        <w:t>N (</w:t>
      </w:r>
      <w:r w:rsidRPr="00C8205D">
        <w:rPr>
          <w:i/>
          <w:color w:val="000000" w:themeColor="text1"/>
          <w:sz w:val="22"/>
          <w:szCs w:val="22"/>
          <w:rPrChange w:id="3380" w:author="Risa" w:date="2021-07-06T14:20:00Z">
            <w:rPr>
              <w:i/>
              <w:sz w:val="22"/>
              <w:szCs w:val="22"/>
            </w:rPr>
          </w:rPrChange>
        </w:rPr>
        <w:t>P</w:t>
      </w:r>
      <w:r w:rsidRPr="00C8205D">
        <w:rPr>
          <w:color w:val="000000" w:themeColor="text1"/>
          <w:sz w:val="22"/>
          <w:szCs w:val="22"/>
          <w:rPrChange w:id="3381" w:author="Risa" w:date="2021-07-06T14:20:00Z">
            <w:rPr>
              <w:sz w:val="22"/>
              <w:szCs w:val="22"/>
            </w:rPr>
          </w:rPrChange>
        </w:rPr>
        <w:t xml:space="preserve"> &gt; 0.05</w:t>
      </w:r>
      <w:ins w:id="3382" w:author="Nick Smith" w:date="2021-06-30T17:39:00Z">
        <w:r w:rsidR="0077560A" w:rsidRPr="00C8205D">
          <w:rPr>
            <w:color w:val="000000" w:themeColor="text1"/>
            <w:sz w:val="22"/>
            <w:szCs w:val="22"/>
            <w:rPrChange w:id="3383" w:author="Risa" w:date="2021-07-06T14:20:00Z">
              <w:rPr>
                <w:sz w:val="22"/>
                <w:szCs w:val="22"/>
              </w:rPr>
            </w:rPrChange>
          </w:rPr>
          <w:t xml:space="preserve"> in all cases</w:t>
        </w:r>
      </w:ins>
      <w:r w:rsidRPr="00C8205D">
        <w:rPr>
          <w:color w:val="000000" w:themeColor="text1"/>
          <w:sz w:val="22"/>
          <w:szCs w:val="22"/>
          <w:rPrChange w:id="3384" w:author="Risa" w:date="2021-07-06T14:20:00Z">
            <w:rPr>
              <w:sz w:val="22"/>
              <w:szCs w:val="22"/>
            </w:rPr>
          </w:rPrChange>
        </w:rPr>
        <w:t xml:space="preserve">, Fig. </w:t>
      </w:r>
      <w:ins w:id="3385" w:author="Jeff" w:date="2021-06-24T03:33:00Z">
        <w:del w:id="3386" w:author="Nick Smith" w:date="2021-06-30T17:39:00Z">
          <w:r w:rsidR="001A1B1F" w:rsidRPr="00C8205D" w:rsidDel="0077560A">
            <w:rPr>
              <w:color w:val="000000" w:themeColor="text1"/>
              <w:sz w:val="22"/>
              <w:szCs w:val="22"/>
              <w:rPrChange w:id="3387" w:author="Risa" w:date="2021-07-06T14:20:00Z">
                <w:rPr>
                  <w:sz w:val="22"/>
                  <w:szCs w:val="22"/>
                </w:rPr>
              </w:rPrChange>
            </w:rPr>
            <w:delText>6</w:delText>
          </w:r>
        </w:del>
      </w:ins>
      <w:del w:id="3388" w:author="Nick Smith" w:date="2021-06-30T17:39:00Z">
        <w:r w:rsidR="005278F2" w:rsidRPr="00C8205D" w:rsidDel="0077560A">
          <w:rPr>
            <w:color w:val="000000" w:themeColor="text1"/>
            <w:sz w:val="22"/>
            <w:szCs w:val="22"/>
            <w:rPrChange w:id="3389" w:author="Risa" w:date="2021-07-06T14:20:00Z">
              <w:rPr>
                <w:sz w:val="22"/>
                <w:szCs w:val="22"/>
              </w:rPr>
            </w:rPrChange>
          </w:rPr>
          <w:delText>5</w:delText>
        </w:r>
        <w:r w:rsidRPr="00C8205D" w:rsidDel="0077560A">
          <w:rPr>
            <w:color w:val="000000" w:themeColor="text1"/>
            <w:sz w:val="22"/>
            <w:szCs w:val="22"/>
            <w:rPrChange w:id="3390" w:author="Risa" w:date="2021-07-06T14:20:00Z">
              <w:rPr>
                <w:sz w:val="22"/>
                <w:szCs w:val="22"/>
              </w:rPr>
            </w:rPrChange>
          </w:rPr>
          <w:delText>B</w:delText>
        </w:r>
      </w:del>
      <w:ins w:id="3391" w:author="Nick Smith" w:date="2021-07-01T16:46:00Z">
        <w:r w:rsidR="00F238E9" w:rsidRPr="00C8205D">
          <w:rPr>
            <w:color w:val="000000" w:themeColor="text1"/>
            <w:sz w:val="22"/>
            <w:szCs w:val="22"/>
            <w:rPrChange w:id="3392" w:author="Risa" w:date="2021-07-06T14:20:00Z">
              <w:rPr>
                <w:sz w:val="22"/>
                <w:szCs w:val="22"/>
              </w:rPr>
            </w:rPrChange>
          </w:rPr>
          <w:t>6</w:t>
        </w:r>
      </w:ins>
      <w:r w:rsidRPr="00C8205D">
        <w:rPr>
          <w:color w:val="000000" w:themeColor="text1"/>
          <w:sz w:val="22"/>
          <w:szCs w:val="22"/>
          <w:rPrChange w:id="3393" w:author="Risa" w:date="2021-07-06T14:20:00Z">
            <w:rPr>
              <w:sz w:val="22"/>
              <w:szCs w:val="22"/>
            </w:rPr>
          </w:rPrChange>
        </w:rPr>
        <w:t xml:space="preserve"> and Tab. </w:t>
      </w:r>
      <w:del w:id="3394" w:author="Nick Smith" w:date="2021-06-30T17:39:00Z">
        <w:r w:rsidR="008630C0" w:rsidRPr="00C8205D" w:rsidDel="0077560A">
          <w:rPr>
            <w:color w:val="000000" w:themeColor="text1"/>
            <w:sz w:val="22"/>
            <w:szCs w:val="22"/>
            <w:rPrChange w:id="3395" w:author="Risa" w:date="2021-07-06T14:20:00Z">
              <w:rPr>
                <w:sz w:val="22"/>
                <w:szCs w:val="22"/>
              </w:rPr>
            </w:rPrChange>
          </w:rPr>
          <w:delText>4</w:delText>
        </w:r>
      </w:del>
      <w:ins w:id="3396" w:author="Nick Smith" w:date="2021-06-30T17:39:00Z">
        <w:r w:rsidR="0077560A" w:rsidRPr="00C8205D">
          <w:rPr>
            <w:color w:val="000000" w:themeColor="text1"/>
            <w:sz w:val="22"/>
            <w:szCs w:val="22"/>
            <w:rPrChange w:id="3397" w:author="Risa" w:date="2021-07-06T14:20:00Z">
              <w:rPr>
                <w:sz w:val="22"/>
                <w:szCs w:val="22"/>
              </w:rPr>
            </w:rPrChange>
          </w:rPr>
          <w:t>5</w:t>
        </w:r>
      </w:ins>
      <w:r w:rsidRPr="00C8205D">
        <w:rPr>
          <w:color w:val="000000" w:themeColor="text1"/>
          <w:sz w:val="22"/>
          <w:szCs w:val="22"/>
          <w:rPrChange w:id="3398" w:author="Risa" w:date="2021-07-06T14:20:00Z">
            <w:rPr>
              <w:sz w:val="22"/>
              <w:szCs w:val="22"/>
            </w:rPr>
          </w:rPrChange>
        </w:rPr>
        <w:t>)</w:t>
      </w:r>
      <w:ins w:id="3399" w:author="Jeff" w:date="2021-06-23T13:45:00Z">
        <w:r w:rsidR="004225BF" w:rsidRPr="00C8205D">
          <w:rPr>
            <w:i/>
            <w:iCs/>
            <w:color w:val="000000" w:themeColor="text1"/>
            <w:sz w:val="22"/>
            <w:szCs w:val="22"/>
            <w:shd w:val="clear" w:color="auto" w:fill="FFFFFF"/>
            <w:rPrChange w:id="3400" w:author="Risa" w:date="2021-07-06T14:20:00Z">
              <w:rPr>
                <w:i/>
                <w:iCs/>
                <w:color w:val="000000" w:themeColor="text1"/>
                <w:sz w:val="22"/>
                <w:szCs w:val="22"/>
                <w:shd w:val="clear" w:color="auto" w:fill="FFFFFF"/>
              </w:rPr>
            </w:rPrChange>
          </w:rPr>
          <w:t xml:space="preserve">. </w:t>
        </w:r>
      </w:ins>
    </w:p>
    <w:p w14:paraId="0315D13E" w14:textId="25BA36B3" w:rsidR="0077560A" w:rsidRPr="00C8205D" w:rsidRDefault="0077560A" w:rsidP="001D7BE7">
      <w:pPr>
        <w:spacing w:line="360" w:lineRule="auto"/>
        <w:rPr>
          <w:ins w:id="3401" w:author="Nick Smith" w:date="2021-06-30T17:43:00Z"/>
          <w:color w:val="000000" w:themeColor="text1"/>
          <w:sz w:val="22"/>
          <w:szCs w:val="22"/>
          <w:rPrChange w:id="3402" w:author="Risa" w:date="2021-07-06T14:20:00Z">
            <w:rPr>
              <w:ins w:id="3403" w:author="Nick Smith" w:date="2021-06-30T17:43:00Z"/>
              <w:sz w:val="22"/>
              <w:szCs w:val="22"/>
            </w:rPr>
          </w:rPrChange>
        </w:rPr>
        <w:pPrChange w:id="3404" w:author="Risa" w:date="2021-07-06T13:11:00Z">
          <w:pPr>
            <w:spacing w:line="360" w:lineRule="auto"/>
            <w:jc w:val="both"/>
          </w:pPr>
        </w:pPrChange>
      </w:pPr>
    </w:p>
    <w:p w14:paraId="73D1367C" w14:textId="77777777" w:rsidR="0077560A" w:rsidRPr="00C8205D" w:rsidRDefault="0077560A" w:rsidP="001D7BE7">
      <w:pPr>
        <w:spacing w:line="360" w:lineRule="auto"/>
        <w:rPr>
          <w:ins w:id="3405" w:author="Nick Smith" w:date="2021-06-30T17:43:00Z"/>
          <w:color w:val="000000" w:themeColor="text1"/>
          <w:sz w:val="22"/>
          <w:szCs w:val="22"/>
          <w:rPrChange w:id="3406" w:author="Risa" w:date="2021-07-06T14:20:00Z">
            <w:rPr>
              <w:ins w:id="3407" w:author="Nick Smith" w:date="2021-06-30T17:43:00Z"/>
              <w:sz w:val="22"/>
              <w:szCs w:val="22"/>
            </w:rPr>
          </w:rPrChange>
        </w:rPr>
        <w:pPrChange w:id="3408" w:author="Risa" w:date="2021-07-06T13:11:00Z">
          <w:pPr>
            <w:spacing w:line="276" w:lineRule="auto"/>
            <w:jc w:val="both"/>
          </w:pPr>
        </w:pPrChange>
      </w:pPr>
    </w:p>
    <w:p w14:paraId="43907014" w14:textId="77777777" w:rsidR="00FA43AB" w:rsidRPr="00C8205D" w:rsidDel="004225BF" w:rsidRDefault="00FA43AB" w:rsidP="001D7BE7">
      <w:pPr>
        <w:spacing w:line="360" w:lineRule="auto"/>
        <w:rPr>
          <w:del w:id="3409" w:author="Jeff" w:date="2021-06-23T13:45:00Z"/>
          <w:i/>
          <w:iCs/>
          <w:color w:val="000000" w:themeColor="text1"/>
          <w:sz w:val="22"/>
          <w:szCs w:val="22"/>
          <w:shd w:val="clear" w:color="auto" w:fill="FFFFFF"/>
          <w:rPrChange w:id="3410" w:author="Risa" w:date="2021-07-06T14:20:00Z">
            <w:rPr>
              <w:del w:id="3411" w:author="Jeff" w:date="2021-06-23T13:45:00Z"/>
              <w:i/>
              <w:iCs/>
              <w:color w:val="000000" w:themeColor="text1"/>
              <w:shd w:val="clear" w:color="auto" w:fill="FFFFFF"/>
            </w:rPr>
          </w:rPrChange>
        </w:rPr>
        <w:pPrChange w:id="3412" w:author="Risa" w:date="2021-07-06T13:11:00Z">
          <w:pPr>
            <w:spacing w:line="276" w:lineRule="auto"/>
            <w:jc w:val="both"/>
          </w:pPr>
        </w:pPrChange>
      </w:pPr>
    </w:p>
    <w:p w14:paraId="66922490" w14:textId="705F6BA3" w:rsidR="00E2287A" w:rsidRPr="00C8205D" w:rsidDel="004225BF" w:rsidRDefault="00E2287A" w:rsidP="001D7BE7">
      <w:pPr>
        <w:spacing w:line="360" w:lineRule="auto"/>
        <w:rPr>
          <w:del w:id="3413" w:author="Jeff" w:date="2021-06-23T13:45:00Z"/>
          <w:i/>
          <w:iCs/>
          <w:color w:val="000000" w:themeColor="text1"/>
          <w:sz w:val="22"/>
          <w:szCs w:val="22"/>
          <w:shd w:val="clear" w:color="auto" w:fill="FFFFFF"/>
          <w:rPrChange w:id="3414" w:author="Risa" w:date="2021-07-06T14:20:00Z">
            <w:rPr>
              <w:del w:id="3415" w:author="Jeff" w:date="2021-06-23T13:45:00Z"/>
              <w:i/>
              <w:iCs/>
              <w:color w:val="000000" w:themeColor="text1"/>
              <w:sz w:val="22"/>
              <w:szCs w:val="22"/>
              <w:shd w:val="clear" w:color="auto" w:fill="FFFFFF"/>
            </w:rPr>
          </w:rPrChange>
        </w:rPr>
        <w:pPrChange w:id="3416" w:author="Risa" w:date="2021-07-06T13:11:00Z">
          <w:pPr>
            <w:spacing w:line="276" w:lineRule="auto"/>
            <w:jc w:val="both"/>
          </w:pPr>
        </w:pPrChange>
      </w:pPr>
      <w:del w:id="3417" w:author="Jeff" w:date="2021-06-23T13:45:00Z">
        <w:r w:rsidRPr="00C8205D" w:rsidDel="004225BF">
          <w:rPr>
            <w:i/>
            <w:iCs/>
            <w:color w:val="000000" w:themeColor="text1"/>
            <w:sz w:val="22"/>
            <w:szCs w:val="22"/>
            <w:shd w:val="clear" w:color="auto" w:fill="FFFFFF"/>
            <w:rPrChange w:id="3418" w:author="Risa" w:date="2021-07-06T14:20:00Z">
              <w:rPr>
                <w:i/>
                <w:iCs/>
                <w:color w:val="000000" w:themeColor="text1"/>
                <w:sz w:val="22"/>
                <w:szCs w:val="22"/>
                <w:shd w:val="clear" w:color="auto" w:fill="FFFFFF"/>
              </w:rPr>
            </w:rPrChange>
          </w:rPr>
          <w:delText xml:space="preserve">Foliar </w:delText>
        </w:r>
      </w:del>
      <w:del w:id="3419" w:author="Jeff" w:date="2021-06-22T11:27:00Z">
        <w:r w:rsidR="004C01F0" w:rsidRPr="00C8205D" w:rsidDel="00B06D6C">
          <w:rPr>
            <w:i/>
            <w:iCs/>
            <w:color w:val="000000" w:themeColor="text1"/>
            <w:sz w:val="22"/>
            <w:szCs w:val="22"/>
            <w:shd w:val="clear" w:color="auto" w:fill="FFFFFF"/>
            <w:rPrChange w:id="3420" w:author="Risa" w:date="2021-07-06T14:20:00Z">
              <w:rPr>
                <w:i/>
                <w:iCs/>
                <w:color w:val="000000" w:themeColor="text1"/>
                <w:sz w:val="22"/>
                <w:szCs w:val="22"/>
                <w:shd w:val="clear" w:color="auto" w:fill="FFFFFF"/>
              </w:rPr>
            </w:rPrChange>
          </w:rPr>
          <w:delText>O</w:delText>
        </w:r>
        <w:r w:rsidRPr="00C8205D" w:rsidDel="00B06D6C">
          <w:rPr>
            <w:i/>
            <w:iCs/>
            <w:color w:val="000000" w:themeColor="text1"/>
            <w:sz w:val="22"/>
            <w:szCs w:val="22"/>
            <w:shd w:val="clear" w:color="auto" w:fill="FFFFFF"/>
            <w:rPrChange w:id="3421" w:author="Risa" w:date="2021-07-06T14:20:00Z">
              <w:rPr>
                <w:i/>
                <w:iCs/>
                <w:color w:val="000000" w:themeColor="text1"/>
                <w:sz w:val="22"/>
                <w:szCs w:val="22"/>
                <w:shd w:val="clear" w:color="auto" w:fill="FFFFFF"/>
              </w:rPr>
            </w:rPrChange>
          </w:rPr>
          <w:delText>rganics</w:delText>
        </w:r>
      </w:del>
    </w:p>
    <w:p w14:paraId="35A21AAE" w14:textId="463E3047" w:rsidR="00C56F9D" w:rsidRPr="00C8205D" w:rsidDel="0077560A" w:rsidRDefault="0039612E" w:rsidP="001D7BE7">
      <w:pPr>
        <w:spacing w:line="360" w:lineRule="auto"/>
        <w:rPr>
          <w:del w:id="3422" w:author="Jeff" w:date="2021-06-23T13:45:00Z"/>
          <w:color w:val="000000" w:themeColor="text1"/>
          <w:sz w:val="22"/>
          <w:szCs w:val="22"/>
          <w:rPrChange w:id="3423" w:author="Risa" w:date="2021-07-06T14:20:00Z">
            <w:rPr>
              <w:del w:id="3424" w:author="Jeff" w:date="2021-06-23T13:45:00Z"/>
              <w:sz w:val="22"/>
              <w:szCs w:val="22"/>
            </w:rPr>
          </w:rPrChange>
        </w:rPr>
        <w:pPrChange w:id="3425" w:author="Risa" w:date="2021-07-06T13:11:00Z">
          <w:pPr>
            <w:spacing w:line="360" w:lineRule="auto"/>
            <w:jc w:val="both"/>
          </w:pPr>
        </w:pPrChange>
      </w:pPr>
      <w:del w:id="3426" w:author="Nick Smith" w:date="2021-06-30T17:40:00Z">
        <w:r w:rsidRPr="00C8205D" w:rsidDel="0077560A">
          <w:rPr>
            <w:color w:val="000000" w:themeColor="text1"/>
            <w:sz w:val="22"/>
            <w:szCs w:val="22"/>
            <w:shd w:val="clear" w:color="auto" w:fill="FFFFFF"/>
            <w:rPrChange w:id="3427" w:author="Risa" w:date="2021-07-06T14:20:00Z">
              <w:rPr>
                <w:color w:val="000000" w:themeColor="text1"/>
                <w:sz w:val="22"/>
                <w:szCs w:val="22"/>
                <w:shd w:val="clear" w:color="auto" w:fill="FFFFFF"/>
              </w:rPr>
            </w:rPrChange>
          </w:rPr>
          <w:delText>On average, f</w:delText>
        </w:r>
      </w:del>
      <w:ins w:id="3428" w:author="Nick Smith" w:date="2021-06-30T17:40:00Z">
        <w:r w:rsidR="0077560A" w:rsidRPr="00C8205D">
          <w:rPr>
            <w:color w:val="000000" w:themeColor="text1"/>
            <w:sz w:val="22"/>
            <w:szCs w:val="22"/>
            <w:shd w:val="clear" w:color="auto" w:fill="FFFFFF"/>
            <w:rPrChange w:id="3429" w:author="Risa" w:date="2021-07-06T14:20:00Z">
              <w:rPr>
                <w:color w:val="000000" w:themeColor="text1"/>
                <w:sz w:val="22"/>
                <w:szCs w:val="22"/>
                <w:shd w:val="clear" w:color="auto" w:fill="FFFFFF"/>
              </w:rPr>
            </w:rPrChange>
          </w:rPr>
          <w:t>F</w:t>
        </w:r>
      </w:ins>
      <w:r w:rsidR="00E2287A" w:rsidRPr="00C8205D">
        <w:rPr>
          <w:color w:val="000000" w:themeColor="text1"/>
          <w:sz w:val="22"/>
          <w:szCs w:val="22"/>
          <w:shd w:val="clear" w:color="auto" w:fill="FFFFFF"/>
          <w:rPrChange w:id="3430" w:author="Risa" w:date="2021-07-06T14:20:00Z">
            <w:rPr>
              <w:color w:val="000000" w:themeColor="text1"/>
              <w:sz w:val="22"/>
              <w:szCs w:val="22"/>
              <w:shd w:val="clear" w:color="auto" w:fill="FFFFFF"/>
            </w:rPr>
          </w:rPrChange>
        </w:rPr>
        <w:t xml:space="preserve">oliar C was </w:t>
      </w:r>
      <w:r w:rsidRPr="00C8205D">
        <w:rPr>
          <w:color w:val="000000" w:themeColor="text1"/>
          <w:sz w:val="22"/>
          <w:szCs w:val="22"/>
          <w:shd w:val="clear" w:color="auto" w:fill="FFFFFF"/>
          <w:rPrChange w:id="3431" w:author="Risa" w:date="2021-07-06T14:20:00Z">
            <w:rPr>
              <w:color w:val="000000" w:themeColor="text1"/>
              <w:sz w:val="22"/>
              <w:szCs w:val="22"/>
              <w:shd w:val="clear" w:color="auto" w:fill="FFFFFF"/>
            </w:rPr>
          </w:rPrChange>
        </w:rPr>
        <w:t>greater</w:t>
      </w:r>
      <w:r w:rsidR="00E2287A" w:rsidRPr="00C8205D">
        <w:rPr>
          <w:color w:val="000000" w:themeColor="text1"/>
          <w:sz w:val="22"/>
          <w:szCs w:val="22"/>
          <w:shd w:val="clear" w:color="auto" w:fill="FFFFFF"/>
          <w:rPrChange w:id="3432" w:author="Risa" w:date="2021-07-06T14:20:00Z">
            <w:rPr>
              <w:color w:val="000000" w:themeColor="text1"/>
              <w:sz w:val="22"/>
              <w:szCs w:val="22"/>
              <w:shd w:val="clear" w:color="auto" w:fill="FFFFFF"/>
            </w:rPr>
          </w:rPrChange>
        </w:rPr>
        <w:t xml:space="preserve"> </w:t>
      </w:r>
      <w:del w:id="3433" w:author="Nick Smith" w:date="2021-06-30T17:41:00Z">
        <w:r w:rsidR="00E2287A" w:rsidRPr="00C8205D" w:rsidDel="0077560A">
          <w:rPr>
            <w:color w:val="000000" w:themeColor="text1"/>
            <w:sz w:val="22"/>
            <w:szCs w:val="22"/>
            <w:shd w:val="clear" w:color="auto" w:fill="FFFFFF"/>
            <w:rPrChange w:id="3434" w:author="Risa" w:date="2021-07-06T14:20:00Z">
              <w:rPr>
                <w:color w:val="000000" w:themeColor="text1"/>
                <w:sz w:val="22"/>
                <w:szCs w:val="22"/>
                <w:shd w:val="clear" w:color="auto" w:fill="FFFFFF"/>
              </w:rPr>
            </w:rPrChange>
          </w:rPr>
          <w:delText>at upper elevations, however the results were not statistically significant</w:delText>
        </w:r>
      </w:del>
      <w:ins w:id="3435" w:author="Nick Smith" w:date="2021-06-30T17:41:00Z">
        <w:r w:rsidR="0077560A" w:rsidRPr="00C8205D">
          <w:rPr>
            <w:color w:val="000000" w:themeColor="text1"/>
            <w:sz w:val="22"/>
            <w:szCs w:val="22"/>
            <w:shd w:val="clear" w:color="auto" w:fill="FFFFFF"/>
            <w:rPrChange w:id="3436" w:author="Risa" w:date="2021-07-06T14:20:00Z">
              <w:rPr>
                <w:color w:val="000000" w:themeColor="text1"/>
                <w:sz w:val="22"/>
                <w:szCs w:val="22"/>
                <w:shd w:val="clear" w:color="auto" w:fill="FFFFFF"/>
              </w:rPr>
            </w:rPrChange>
          </w:rPr>
          <w:t>in trees at sites that experienced the 1947 fire</w:t>
        </w:r>
      </w:ins>
      <w:r w:rsidR="00E2287A" w:rsidRPr="00C8205D">
        <w:rPr>
          <w:color w:val="000000" w:themeColor="text1"/>
          <w:sz w:val="22"/>
          <w:szCs w:val="22"/>
          <w:shd w:val="clear" w:color="auto" w:fill="FFFFFF"/>
          <w:rPrChange w:id="3437" w:author="Risa" w:date="2021-07-06T14:20:00Z">
            <w:rPr>
              <w:color w:val="000000" w:themeColor="text1"/>
              <w:sz w:val="22"/>
              <w:szCs w:val="22"/>
              <w:shd w:val="clear" w:color="auto" w:fill="FFFFFF"/>
            </w:rPr>
          </w:rPrChange>
        </w:rPr>
        <w:t xml:space="preserve"> (</w:t>
      </w:r>
      <w:r w:rsidR="00E2287A" w:rsidRPr="00C8205D">
        <w:rPr>
          <w:i/>
          <w:color w:val="000000" w:themeColor="text1"/>
          <w:sz w:val="22"/>
          <w:szCs w:val="22"/>
          <w:rPrChange w:id="3438" w:author="Risa" w:date="2021-07-06T14:20:00Z">
            <w:rPr>
              <w:i/>
              <w:sz w:val="22"/>
              <w:szCs w:val="22"/>
            </w:rPr>
          </w:rPrChange>
        </w:rPr>
        <w:t>P</w:t>
      </w:r>
      <w:r w:rsidR="00E2287A" w:rsidRPr="00C8205D">
        <w:rPr>
          <w:color w:val="000000" w:themeColor="text1"/>
          <w:sz w:val="22"/>
          <w:szCs w:val="22"/>
          <w:rPrChange w:id="3439" w:author="Risa" w:date="2021-07-06T14:20:00Z">
            <w:rPr>
              <w:sz w:val="22"/>
              <w:szCs w:val="22"/>
            </w:rPr>
          </w:rPrChange>
        </w:rPr>
        <w:t xml:space="preserve"> </w:t>
      </w:r>
      <w:del w:id="3440" w:author="Nick Smith" w:date="2021-06-30T17:41:00Z">
        <w:r w:rsidR="00E2287A" w:rsidRPr="00C8205D" w:rsidDel="0077560A">
          <w:rPr>
            <w:color w:val="000000" w:themeColor="text1"/>
            <w:sz w:val="22"/>
            <w:szCs w:val="22"/>
            <w:rPrChange w:id="3441" w:author="Risa" w:date="2021-07-06T14:20:00Z">
              <w:rPr>
                <w:sz w:val="22"/>
                <w:szCs w:val="22"/>
              </w:rPr>
            </w:rPrChange>
          </w:rPr>
          <w:delText xml:space="preserve">&gt; </w:delText>
        </w:r>
      </w:del>
      <w:ins w:id="3442" w:author="Nick Smith" w:date="2021-06-30T17:41:00Z">
        <w:r w:rsidR="0077560A" w:rsidRPr="00C8205D">
          <w:rPr>
            <w:color w:val="000000" w:themeColor="text1"/>
            <w:sz w:val="22"/>
            <w:szCs w:val="22"/>
            <w:rPrChange w:id="3443" w:author="Risa" w:date="2021-07-06T14:20:00Z">
              <w:rPr>
                <w:sz w:val="22"/>
                <w:szCs w:val="22"/>
              </w:rPr>
            </w:rPrChange>
          </w:rPr>
          <w:t xml:space="preserve">&lt; </w:t>
        </w:r>
      </w:ins>
      <w:r w:rsidR="00E2287A" w:rsidRPr="00C8205D">
        <w:rPr>
          <w:color w:val="000000" w:themeColor="text1"/>
          <w:sz w:val="22"/>
          <w:szCs w:val="22"/>
          <w:rPrChange w:id="3444" w:author="Risa" w:date="2021-07-06T14:20:00Z">
            <w:rPr>
              <w:sz w:val="22"/>
              <w:szCs w:val="22"/>
            </w:rPr>
          </w:rPrChange>
        </w:rPr>
        <w:t xml:space="preserve">0.05, </w:t>
      </w:r>
      <w:r w:rsidR="001F5E29" w:rsidRPr="00C8205D">
        <w:rPr>
          <w:color w:val="000000" w:themeColor="text1"/>
          <w:sz w:val="22"/>
          <w:szCs w:val="22"/>
          <w:rPrChange w:id="3445" w:author="Risa" w:date="2021-07-06T14:20:00Z">
            <w:rPr>
              <w:sz w:val="22"/>
              <w:szCs w:val="22"/>
            </w:rPr>
          </w:rPrChange>
        </w:rPr>
        <w:t xml:space="preserve">Fig. </w:t>
      </w:r>
      <w:ins w:id="3446" w:author="Jeff" w:date="2021-06-24T03:33:00Z">
        <w:del w:id="3447" w:author="Nick Smith" w:date="2021-06-30T17:41:00Z">
          <w:r w:rsidR="001A1B1F" w:rsidRPr="00C8205D" w:rsidDel="0077560A">
            <w:rPr>
              <w:color w:val="000000" w:themeColor="text1"/>
              <w:sz w:val="22"/>
              <w:szCs w:val="22"/>
              <w:rPrChange w:id="3448" w:author="Risa" w:date="2021-07-06T14:20:00Z">
                <w:rPr>
                  <w:sz w:val="22"/>
                  <w:szCs w:val="22"/>
                </w:rPr>
              </w:rPrChange>
            </w:rPr>
            <w:delText>7</w:delText>
          </w:r>
        </w:del>
      </w:ins>
      <w:del w:id="3449" w:author="Nick Smith" w:date="2021-06-30T17:41:00Z">
        <w:r w:rsidR="00C43703" w:rsidRPr="00C8205D" w:rsidDel="0077560A">
          <w:rPr>
            <w:color w:val="000000" w:themeColor="text1"/>
            <w:sz w:val="22"/>
            <w:szCs w:val="22"/>
            <w:rPrChange w:id="3450" w:author="Risa" w:date="2021-07-06T14:20:00Z">
              <w:rPr>
                <w:sz w:val="22"/>
                <w:szCs w:val="22"/>
              </w:rPr>
            </w:rPrChange>
          </w:rPr>
          <w:delText>5C</w:delText>
        </w:r>
      </w:del>
      <w:ins w:id="3451" w:author="Jeff" w:date="2021-06-24T03:34:00Z">
        <w:del w:id="3452" w:author="Nick Smith" w:date="2021-06-30T17:41:00Z">
          <w:r w:rsidR="001A1B1F" w:rsidRPr="00C8205D" w:rsidDel="0077560A">
            <w:rPr>
              <w:color w:val="000000" w:themeColor="text1"/>
              <w:sz w:val="22"/>
              <w:szCs w:val="22"/>
              <w:rPrChange w:id="3453" w:author="Risa" w:date="2021-07-06T14:20:00Z">
                <w:rPr>
                  <w:sz w:val="22"/>
                  <w:szCs w:val="22"/>
                </w:rPr>
              </w:rPrChange>
            </w:rPr>
            <w:delText>A</w:delText>
          </w:r>
        </w:del>
      </w:ins>
      <w:ins w:id="3454" w:author="Nick Smith" w:date="2021-07-01T16:46:00Z">
        <w:r w:rsidR="00F238E9" w:rsidRPr="00C8205D">
          <w:rPr>
            <w:color w:val="000000" w:themeColor="text1"/>
            <w:sz w:val="22"/>
            <w:szCs w:val="22"/>
            <w:rPrChange w:id="3455" w:author="Risa" w:date="2021-07-06T14:20:00Z">
              <w:rPr>
                <w:sz w:val="22"/>
                <w:szCs w:val="22"/>
              </w:rPr>
            </w:rPrChange>
          </w:rPr>
          <w:t>6</w:t>
        </w:r>
      </w:ins>
      <w:r w:rsidR="001F5E29" w:rsidRPr="00C8205D">
        <w:rPr>
          <w:color w:val="000000" w:themeColor="text1"/>
          <w:sz w:val="22"/>
          <w:szCs w:val="22"/>
          <w:rPrChange w:id="3456" w:author="Risa" w:date="2021-07-06T14:20:00Z">
            <w:rPr>
              <w:sz w:val="22"/>
              <w:szCs w:val="22"/>
            </w:rPr>
          </w:rPrChange>
        </w:rPr>
        <w:t xml:space="preserve"> and </w:t>
      </w:r>
      <w:r w:rsidR="00E2287A" w:rsidRPr="00C8205D">
        <w:rPr>
          <w:color w:val="000000" w:themeColor="text1"/>
          <w:sz w:val="22"/>
          <w:szCs w:val="22"/>
          <w:rPrChange w:id="3457" w:author="Risa" w:date="2021-07-06T14:20:00Z">
            <w:rPr>
              <w:sz w:val="22"/>
              <w:szCs w:val="22"/>
            </w:rPr>
          </w:rPrChange>
        </w:rPr>
        <w:t xml:space="preserve">Tab. </w:t>
      </w:r>
      <w:del w:id="3458" w:author="Nick Smith" w:date="2021-06-30T17:41:00Z">
        <w:r w:rsidR="00E2287A" w:rsidRPr="00C8205D" w:rsidDel="0077560A">
          <w:rPr>
            <w:color w:val="000000" w:themeColor="text1"/>
            <w:sz w:val="22"/>
            <w:szCs w:val="22"/>
            <w:rPrChange w:id="3459" w:author="Risa" w:date="2021-07-06T14:20:00Z">
              <w:rPr>
                <w:sz w:val="22"/>
                <w:szCs w:val="22"/>
              </w:rPr>
            </w:rPrChange>
          </w:rPr>
          <w:delText>4</w:delText>
        </w:r>
      </w:del>
      <w:ins w:id="3460" w:author="Nick Smith" w:date="2021-06-30T17:41:00Z">
        <w:r w:rsidR="0077560A" w:rsidRPr="00C8205D">
          <w:rPr>
            <w:color w:val="000000" w:themeColor="text1"/>
            <w:sz w:val="22"/>
            <w:szCs w:val="22"/>
            <w:rPrChange w:id="3461" w:author="Risa" w:date="2021-07-06T14:20:00Z">
              <w:rPr>
                <w:sz w:val="22"/>
                <w:szCs w:val="22"/>
              </w:rPr>
            </w:rPrChange>
          </w:rPr>
          <w:t>5</w:t>
        </w:r>
      </w:ins>
      <w:r w:rsidR="00E2287A" w:rsidRPr="00C8205D">
        <w:rPr>
          <w:color w:val="000000" w:themeColor="text1"/>
          <w:sz w:val="22"/>
          <w:szCs w:val="22"/>
          <w:rPrChange w:id="3462" w:author="Risa" w:date="2021-07-06T14:20:00Z">
            <w:rPr>
              <w:sz w:val="22"/>
              <w:szCs w:val="22"/>
            </w:rPr>
          </w:rPrChange>
        </w:rPr>
        <w:t>)</w:t>
      </w:r>
      <w:ins w:id="3463" w:author="Nick Smith" w:date="2021-06-30T17:41:00Z">
        <w:r w:rsidR="0077560A" w:rsidRPr="00C8205D">
          <w:rPr>
            <w:color w:val="000000" w:themeColor="text1"/>
            <w:sz w:val="22"/>
            <w:szCs w:val="22"/>
            <w:rPrChange w:id="3464" w:author="Risa" w:date="2021-07-06T14:20:00Z">
              <w:rPr>
                <w:sz w:val="22"/>
                <w:szCs w:val="22"/>
              </w:rPr>
            </w:rPrChange>
          </w:rPr>
          <w:t>, regardless of elevation; however t</w:t>
        </w:r>
      </w:ins>
      <w:ins w:id="3465" w:author="Nick Smith" w:date="2021-06-30T17:42:00Z">
        <w:r w:rsidR="0077560A" w:rsidRPr="00C8205D">
          <w:rPr>
            <w:color w:val="000000" w:themeColor="text1"/>
            <w:sz w:val="22"/>
            <w:szCs w:val="22"/>
            <w:rPrChange w:id="3466" w:author="Risa" w:date="2021-07-06T14:20:00Z">
              <w:rPr>
                <w:sz w:val="22"/>
                <w:szCs w:val="22"/>
              </w:rPr>
            </w:rPrChange>
          </w:rPr>
          <w:t>here was no effect of fire history, elevation, or their interaction on foliar N</w:t>
        </w:r>
      </w:ins>
      <w:ins w:id="3467" w:author="Nick Smith" w:date="2021-06-30T17:43:00Z">
        <w:r w:rsidR="0077560A" w:rsidRPr="00C8205D">
          <w:rPr>
            <w:color w:val="000000" w:themeColor="text1"/>
            <w:sz w:val="22"/>
            <w:szCs w:val="22"/>
            <w:rPrChange w:id="3468" w:author="Risa" w:date="2021-07-06T14:20:00Z">
              <w:rPr>
                <w:sz w:val="22"/>
                <w:szCs w:val="22"/>
              </w:rPr>
            </w:rPrChange>
          </w:rPr>
          <w:t xml:space="preserve"> or C/N</w:t>
        </w:r>
      </w:ins>
      <w:ins w:id="3469" w:author="Nick Smith" w:date="2021-06-30T17:42:00Z">
        <w:r w:rsidR="0077560A" w:rsidRPr="00C8205D">
          <w:rPr>
            <w:color w:val="000000" w:themeColor="text1"/>
            <w:sz w:val="22"/>
            <w:szCs w:val="22"/>
            <w:rPrChange w:id="3470" w:author="Risa" w:date="2021-07-06T14:20:00Z">
              <w:rPr>
                <w:sz w:val="22"/>
                <w:szCs w:val="22"/>
              </w:rPr>
            </w:rPrChange>
          </w:rPr>
          <w:t xml:space="preserve"> (P &gt; 0.05 in all cases, Fig. </w:t>
        </w:r>
      </w:ins>
      <w:ins w:id="3471" w:author="Nick Smith" w:date="2021-07-01T16:46:00Z">
        <w:r w:rsidR="00F238E9" w:rsidRPr="00C8205D">
          <w:rPr>
            <w:color w:val="000000" w:themeColor="text1"/>
            <w:sz w:val="22"/>
            <w:szCs w:val="22"/>
            <w:rPrChange w:id="3472" w:author="Risa" w:date="2021-07-06T14:20:00Z">
              <w:rPr>
                <w:sz w:val="22"/>
                <w:szCs w:val="22"/>
              </w:rPr>
            </w:rPrChange>
          </w:rPr>
          <w:t>6</w:t>
        </w:r>
      </w:ins>
      <w:ins w:id="3473" w:author="Nick Smith" w:date="2021-06-30T17:42:00Z">
        <w:r w:rsidR="0077560A" w:rsidRPr="00C8205D">
          <w:rPr>
            <w:color w:val="000000" w:themeColor="text1"/>
            <w:sz w:val="22"/>
            <w:szCs w:val="22"/>
            <w:rPrChange w:id="3474" w:author="Risa" w:date="2021-07-06T14:20:00Z">
              <w:rPr>
                <w:sz w:val="22"/>
                <w:szCs w:val="22"/>
              </w:rPr>
            </w:rPrChange>
          </w:rPr>
          <w:t xml:space="preserve"> and Tab. 5)</w:t>
        </w:r>
      </w:ins>
      <w:ins w:id="3475" w:author="Nick Smith" w:date="2021-06-30T17:43:00Z">
        <w:r w:rsidR="0077560A" w:rsidRPr="00C8205D">
          <w:rPr>
            <w:color w:val="000000" w:themeColor="text1"/>
            <w:sz w:val="22"/>
            <w:szCs w:val="22"/>
            <w:rPrChange w:id="3476" w:author="Risa" w:date="2021-07-06T14:20:00Z">
              <w:rPr>
                <w:sz w:val="22"/>
                <w:szCs w:val="22"/>
              </w:rPr>
            </w:rPrChange>
          </w:rPr>
          <w:t>.</w:t>
        </w:r>
      </w:ins>
      <w:ins w:id="3477" w:author="Nick Smith" w:date="2021-06-30T17:41:00Z">
        <w:r w:rsidR="0077560A" w:rsidRPr="00C8205D">
          <w:rPr>
            <w:color w:val="000000" w:themeColor="text1"/>
            <w:sz w:val="22"/>
            <w:szCs w:val="22"/>
            <w:rPrChange w:id="3478" w:author="Risa" w:date="2021-07-06T14:20:00Z">
              <w:rPr>
                <w:sz w:val="22"/>
                <w:szCs w:val="22"/>
              </w:rPr>
            </w:rPrChange>
          </w:rPr>
          <w:t xml:space="preserve"> </w:t>
        </w:r>
      </w:ins>
      <w:del w:id="3479" w:author="Nick Smith" w:date="2021-06-30T17:43:00Z">
        <w:r w:rsidR="00E2287A" w:rsidRPr="00C8205D" w:rsidDel="0077560A">
          <w:rPr>
            <w:color w:val="000000" w:themeColor="text1"/>
            <w:sz w:val="22"/>
            <w:szCs w:val="22"/>
            <w:shd w:val="clear" w:color="auto" w:fill="FFFFFF"/>
            <w:rPrChange w:id="3480" w:author="Risa" w:date="2021-07-06T14:20:00Z">
              <w:rPr>
                <w:color w:val="000000" w:themeColor="text1"/>
                <w:sz w:val="22"/>
                <w:szCs w:val="22"/>
                <w:shd w:val="clear" w:color="auto" w:fill="FFFFFF"/>
              </w:rPr>
            </w:rPrChange>
          </w:rPr>
          <w:delText xml:space="preserve">; nor </w:delText>
        </w:r>
        <w:r w:rsidRPr="00C8205D" w:rsidDel="0077560A">
          <w:rPr>
            <w:color w:val="000000" w:themeColor="text1"/>
            <w:sz w:val="22"/>
            <w:szCs w:val="22"/>
            <w:shd w:val="clear" w:color="auto" w:fill="FFFFFF"/>
            <w:rPrChange w:id="3481" w:author="Risa" w:date="2021-07-06T14:20:00Z">
              <w:rPr>
                <w:color w:val="000000" w:themeColor="text1"/>
                <w:sz w:val="22"/>
                <w:szCs w:val="22"/>
                <w:shd w:val="clear" w:color="auto" w:fill="FFFFFF"/>
              </w:rPr>
            </w:rPrChange>
          </w:rPr>
          <w:delText>was there a difference in</w:delText>
        </w:r>
        <w:r w:rsidR="00E2287A" w:rsidRPr="00C8205D" w:rsidDel="0077560A">
          <w:rPr>
            <w:color w:val="000000" w:themeColor="text1"/>
            <w:sz w:val="22"/>
            <w:szCs w:val="22"/>
            <w:shd w:val="clear" w:color="auto" w:fill="FFFFFF"/>
            <w:rPrChange w:id="3482" w:author="Risa" w:date="2021-07-06T14:20:00Z">
              <w:rPr>
                <w:color w:val="000000" w:themeColor="text1"/>
                <w:sz w:val="22"/>
                <w:szCs w:val="22"/>
                <w:shd w:val="clear" w:color="auto" w:fill="FFFFFF"/>
              </w:rPr>
            </w:rPrChange>
          </w:rPr>
          <w:delText xml:space="preserve"> C/N</w:delText>
        </w:r>
        <w:r w:rsidRPr="00C8205D" w:rsidDel="0077560A">
          <w:rPr>
            <w:color w:val="000000" w:themeColor="text1"/>
            <w:sz w:val="22"/>
            <w:szCs w:val="22"/>
            <w:shd w:val="clear" w:color="auto" w:fill="FFFFFF"/>
            <w:rPrChange w:id="3483" w:author="Risa" w:date="2021-07-06T14:20:00Z">
              <w:rPr>
                <w:color w:val="000000" w:themeColor="text1"/>
                <w:sz w:val="22"/>
                <w:szCs w:val="22"/>
                <w:shd w:val="clear" w:color="auto" w:fill="FFFFFF"/>
              </w:rPr>
            </w:rPrChange>
          </w:rPr>
          <w:delText xml:space="preserve"> between sites</w:delText>
        </w:r>
        <w:r w:rsidR="00E2287A" w:rsidRPr="00C8205D" w:rsidDel="0077560A">
          <w:rPr>
            <w:color w:val="000000" w:themeColor="text1"/>
            <w:sz w:val="22"/>
            <w:szCs w:val="22"/>
            <w:shd w:val="clear" w:color="auto" w:fill="FFFFFF"/>
            <w:rPrChange w:id="3484" w:author="Risa" w:date="2021-07-06T14:20:00Z">
              <w:rPr>
                <w:color w:val="000000" w:themeColor="text1"/>
                <w:sz w:val="22"/>
                <w:szCs w:val="22"/>
                <w:shd w:val="clear" w:color="auto" w:fill="FFFFFF"/>
              </w:rPr>
            </w:rPrChange>
          </w:rPr>
          <w:delText xml:space="preserve"> (</w:delText>
        </w:r>
        <w:r w:rsidR="00E2287A" w:rsidRPr="00C8205D" w:rsidDel="0077560A">
          <w:rPr>
            <w:i/>
            <w:color w:val="000000" w:themeColor="text1"/>
            <w:sz w:val="22"/>
            <w:szCs w:val="22"/>
            <w:rPrChange w:id="3485" w:author="Risa" w:date="2021-07-06T14:20:00Z">
              <w:rPr>
                <w:i/>
                <w:sz w:val="22"/>
                <w:szCs w:val="22"/>
              </w:rPr>
            </w:rPrChange>
          </w:rPr>
          <w:delText>P</w:delText>
        </w:r>
        <w:r w:rsidR="00E2287A" w:rsidRPr="00C8205D" w:rsidDel="0077560A">
          <w:rPr>
            <w:color w:val="000000" w:themeColor="text1"/>
            <w:sz w:val="22"/>
            <w:szCs w:val="22"/>
            <w:rPrChange w:id="3486" w:author="Risa" w:date="2021-07-06T14:20:00Z">
              <w:rPr>
                <w:sz w:val="22"/>
                <w:szCs w:val="22"/>
              </w:rPr>
            </w:rPrChange>
          </w:rPr>
          <w:delText xml:space="preserve"> &gt; 0.05, </w:delText>
        </w:r>
        <w:r w:rsidR="001F5E29" w:rsidRPr="00C8205D" w:rsidDel="0077560A">
          <w:rPr>
            <w:color w:val="000000" w:themeColor="text1"/>
            <w:sz w:val="22"/>
            <w:szCs w:val="22"/>
            <w:rPrChange w:id="3487" w:author="Risa" w:date="2021-07-06T14:20:00Z">
              <w:rPr>
                <w:sz w:val="22"/>
                <w:szCs w:val="22"/>
              </w:rPr>
            </w:rPrChange>
          </w:rPr>
          <w:delText xml:space="preserve">Fig. </w:delText>
        </w:r>
      </w:del>
      <w:ins w:id="3488" w:author="Jeff" w:date="2021-06-24T03:33:00Z">
        <w:del w:id="3489" w:author="Nick Smith" w:date="2021-06-30T17:43:00Z">
          <w:r w:rsidR="001A1B1F" w:rsidRPr="00C8205D" w:rsidDel="0077560A">
            <w:rPr>
              <w:color w:val="000000" w:themeColor="text1"/>
              <w:sz w:val="22"/>
              <w:szCs w:val="22"/>
              <w:rPrChange w:id="3490" w:author="Risa" w:date="2021-07-06T14:20:00Z">
                <w:rPr>
                  <w:sz w:val="22"/>
                  <w:szCs w:val="22"/>
                </w:rPr>
              </w:rPrChange>
            </w:rPr>
            <w:delText>7</w:delText>
          </w:r>
        </w:del>
      </w:ins>
      <w:del w:id="3491" w:author="Nick Smith" w:date="2021-06-30T17:43:00Z">
        <w:r w:rsidR="00C43703" w:rsidRPr="00C8205D" w:rsidDel="0077560A">
          <w:rPr>
            <w:color w:val="000000" w:themeColor="text1"/>
            <w:sz w:val="22"/>
            <w:szCs w:val="22"/>
            <w:rPrChange w:id="3492" w:author="Risa" w:date="2021-07-06T14:20:00Z">
              <w:rPr>
                <w:sz w:val="22"/>
                <w:szCs w:val="22"/>
              </w:rPr>
            </w:rPrChange>
          </w:rPr>
          <w:delText>5E</w:delText>
        </w:r>
      </w:del>
      <w:ins w:id="3493" w:author="Jeff" w:date="2021-06-24T03:34:00Z">
        <w:del w:id="3494" w:author="Nick Smith" w:date="2021-06-30T17:43:00Z">
          <w:r w:rsidR="001A1B1F" w:rsidRPr="00C8205D" w:rsidDel="0077560A">
            <w:rPr>
              <w:color w:val="000000" w:themeColor="text1"/>
              <w:sz w:val="22"/>
              <w:szCs w:val="22"/>
              <w:rPrChange w:id="3495" w:author="Risa" w:date="2021-07-06T14:20:00Z">
                <w:rPr>
                  <w:sz w:val="22"/>
                  <w:szCs w:val="22"/>
                </w:rPr>
              </w:rPrChange>
            </w:rPr>
            <w:delText>C</w:delText>
          </w:r>
        </w:del>
      </w:ins>
      <w:del w:id="3496" w:author="Nick Smith" w:date="2021-06-30T17:43:00Z">
        <w:r w:rsidR="001F5E29" w:rsidRPr="00C8205D" w:rsidDel="0077560A">
          <w:rPr>
            <w:color w:val="000000" w:themeColor="text1"/>
            <w:sz w:val="22"/>
            <w:szCs w:val="22"/>
            <w:rPrChange w:id="3497" w:author="Risa" w:date="2021-07-06T14:20:00Z">
              <w:rPr>
                <w:sz w:val="22"/>
                <w:szCs w:val="22"/>
              </w:rPr>
            </w:rPrChange>
          </w:rPr>
          <w:delText xml:space="preserve"> and </w:delText>
        </w:r>
        <w:r w:rsidR="00E2287A" w:rsidRPr="00C8205D" w:rsidDel="0077560A">
          <w:rPr>
            <w:color w:val="000000" w:themeColor="text1"/>
            <w:sz w:val="22"/>
            <w:szCs w:val="22"/>
            <w:rPrChange w:id="3498" w:author="Risa" w:date="2021-07-06T14:20:00Z">
              <w:rPr>
                <w:sz w:val="22"/>
                <w:szCs w:val="22"/>
              </w:rPr>
            </w:rPrChange>
          </w:rPr>
          <w:delText>Tab. 4)</w:delText>
        </w:r>
        <w:r w:rsidR="00E2287A" w:rsidRPr="00C8205D" w:rsidDel="0077560A">
          <w:rPr>
            <w:color w:val="000000" w:themeColor="text1"/>
            <w:sz w:val="22"/>
            <w:szCs w:val="22"/>
            <w:shd w:val="clear" w:color="auto" w:fill="FFFFFF"/>
            <w:rPrChange w:id="3499" w:author="Risa" w:date="2021-07-06T14:20:00Z">
              <w:rPr>
                <w:color w:val="000000" w:themeColor="text1"/>
                <w:sz w:val="22"/>
                <w:szCs w:val="22"/>
                <w:shd w:val="clear" w:color="auto" w:fill="FFFFFF"/>
              </w:rPr>
            </w:rPrChange>
          </w:rPr>
          <w:delText xml:space="preserve">. </w:delText>
        </w:r>
        <w:r w:rsidRPr="00C8205D" w:rsidDel="0077560A">
          <w:rPr>
            <w:color w:val="000000" w:themeColor="text1"/>
            <w:sz w:val="22"/>
            <w:szCs w:val="22"/>
            <w:shd w:val="clear" w:color="auto" w:fill="FFFFFF"/>
            <w:rPrChange w:id="3500" w:author="Risa" w:date="2021-07-06T14:20:00Z">
              <w:rPr>
                <w:color w:val="000000" w:themeColor="text1"/>
                <w:sz w:val="22"/>
                <w:szCs w:val="22"/>
                <w:shd w:val="clear" w:color="auto" w:fill="FFFFFF"/>
              </w:rPr>
            </w:rPrChange>
          </w:rPr>
          <w:delText>Our linear model suggested that</w:delText>
        </w:r>
        <w:r w:rsidR="00AC07E2" w:rsidRPr="00C8205D" w:rsidDel="0077560A">
          <w:rPr>
            <w:color w:val="000000" w:themeColor="text1"/>
            <w:sz w:val="22"/>
            <w:szCs w:val="22"/>
            <w:shd w:val="clear" w:color="auto" w:fill="FFFFFF"/>
            <w:rPrChange w:id="3501" w:author="Risa" w:date="2021-07-06T14:20:00Z">
              <w:rPr>
                <w:color w:val="000000" w:themeColor="text1"/>
                <w:sz w:val="22"/>
                <w:szCs w:val="22"/>
                <w:shd w:val="clear" w:color="auto" w:fill="FFFFFF"/>
              </w:rPr>
            </w:rPrChange>
          </w:rPr>
          <w:delText xml:space="preserve"> fire accounted for a significant influence on </w:delText>
        </w:r>
        <w:r w:rsidRPr="00C8205D" w:rsidDel="0077560A">
          <w:rPr>
            <w:color w:val="000000" w:themeColor="text1"/>
            <w:sz w:val="22"/>
            <w:szCs w:val="22"/>
            <w:shd w:val="clear" w:color="auto" w:fill="FFFFFF"/>
            <w:rPrChange w:id="3502" w:author="Risa" w:date="2021-07-06T14:20:00Z">
              <w:rPr>
                <w:color w:val="000000" w:themeColor="text1"/>
                <w:sz w:val="22"/>
                <w:szCs w:val="22"/>
                <w:shd w:val="clear" w:color="auto" w:fill="FFFFFF"/>
              </w:rPr>
            </w:rPrChange>
          </w:rPr>
          <w:delText xml:space="preserve">foliar </w:delText>
        </w:r>
        <w:r w:rsidR="00AC07E2" w:rsidRPr="00C8205D" w:rsidDel="0077560A">
          <w:rPr>
            <w:color w:val="000000" w:themeColor="text1"/>
            <w:sz w:val="22"/>
            <w:szCs w:val="22"/>
            <w:shd w:val="clear" w:color="auto" w:fill="FFFFFF"/>
            <w:rPrChange w:id="3503" w:author="Risa" w:date="2021-07-06T14:20:00Z">
              <w:rPr>
                <w:color w:val="000000" w:themeColor="text1"/>
                <w:sz w:val="22"/>
                <w:szCs w:val="22"/>
                <w:shd w:val="clear" w:color="auto" w:fill="FFFFFF"/>
              </w:rPr>
            </w:rPrChange>
          </w:rPr>
          <w:delText>N (</w:delText>
        </w:r>
        <w:r w:rsidR="00AC07E2" w:rsidRPr="00C8205D" w:rsidDel="0077560A">
          <w:rPr>
            <w:i/>
            <w:color w:val="000000" w:themeColor="text1"/>
            <w:sz w:val="22"/>
            <w:szCs w:val="22"/>
            <w:rPrChange w:id="3504" w:author="Risa" w:date="2021-07-06T14:20:00Z">
              <w:rPr>
                <w:i/>
                <w:sz w:val="22"/>
                <w:szCs w:val="22"/>
              </w:rPr>
            </w:rPrChange>
          </w:rPr>
          <w:delText>P</w:delText>
        </w:r>
        <w:r w:rsidR="00AC07E2" w:rsidRPr="00C8205D" w:rsidDel="0077560A">
          <w:rPr>
            <w:color w:val="000000" w:themeColor="text1"/>
            <w:sz w:val="22"/>
            <w:szCs w:val="22"/>
            <w:rPrChange w:id="3505" w:author="Risa" w:date="2021-07-06T14:20:00Z">
              <w:rPr>
                <w:sz w:val="22"/>
                <w:szCs w:val="22"/>
              </w:rPr>
            </w:rPrChange>
          </w:rPr>
          <w:delText xml:space="preserve"> &lt; 0.05,</w:delText>
        </w:r>
        <w:r w:rsidR="00AC07E2" w:rsidRPr="00C8205D" w:rsidDel="0077560A">
          <w:rPr>
            <w:color w:val="000000" w:themeColor="text1"/>
            <w:sz w:val="22"/>
            <w:szCs w:val="22"/>
            <w:shd w:val="clear" w:color="auto" w:fill="FFFFFF"/>
            <w:rPrChange w:id="3506" w:author="Risa" w:date="2021-07-06T14:20:00Z">
              <w:rPr>
                <w:color w:val="000000" w:themeColor="text1"/>
                <w:sz w:val="22"/>
                <w:szCs w:val="22"/>
                <w:shd w:val="clear" w:color="auto" w:fill="FFFFFF"/>
              </w:rPr>
            </w:rPrChange>
          </w:rPr>
          <w:delText xml:space="preserve"> </w:delText>
        </w:r>
      </w:del>
      <w:ins w:id="3507" w:author="Jeff" w:date="2021-06-24T03:35:00Z">
        <w:del w:id="3508" w:author="Nick Smith" w:date="2021-06-30T17:43:00Z">
          <w:r w:rsidR="001A1B1F" w:rsidRPr="00C8205D" w:rsidDel="0077560A">
            <w:rPr>
              <w:color w:val="000000" w:themeColor="text1"/>
              <w:sz w:val="22"/>
              <w:szCs w:val="22"/>
              <w:shd w:val="clear" w:color="auto" w:fill="FFFFFF"/>
              <w:rPrChange w:id="3509" w:author="Risa" w:date="2021-07-06T14:20:00Z">
                <w:rPr>
                  <w:color w:val="000000" w:themeColor="text1"/>
                  <w:sz w:val="22"/>
                  <w:szCs w:val="22"/>
                  <w:shd w:val="clear" w:color="auto" w:fill="FFFFFF"/>
                </w:rPr>
              </w:rPrChange>
            </w:rPr>
            <w:delText xml:space="preserve">Fig. 7B and </w:delText>
          </w:r>
        </w:del>
      </w:ins>
      <w:del w:id="3510" w:author="Nick Smith" w:date="2021-06-30T17:43:00Z">
        <w:r w:rsidR="00AC07E2" w:rsidRPr="00C8205D" w:rsidDel="0077560A">
          <w:rPr>
            <w:color w:val="000000" w:themeColor="text1"/>
            <w:sz w:val="22"/>
            <w:szCs w:val="22"/>
            <w:shd w:val="clear" w:color="auto" w:fill="FFFFFF"/>
            <w:rPrChange w:id="3511" w:author="Risa" w:date="2021-07-06T14:20:00Z">
              <w:rPr>
                <w:color w:val="000000" w:themeColor="text1"/>
                <w:sz w:val="22"/>
                <w:szCs w:val="22"/>
                <w:shd w:val="clear" w:color="auto" w:fill="FFFFFF"/>
              </w:rPr>
            </w:rPrChange>
          </w:rPr>
          <w:delText>Tab. 4</w:delText>
        </w:r>
        <w:r w:rsidR="00AC07E2" w:rsidRPr="00C8205D" w:rsidDel="0077560A">
          <w:rPr>
            <w:color w:val="000000" w:themeColor="text1"/>
            <w:sz w:val="22"/>
            <w:szCs w:val="22"/>
            <w:rPrChange w:id="3512" w:author="Risa" w:date="2021-07-06T14:20:00Z">
              <w:rPr>
                <w:sz w:val="22"/>
                <w:szCs w:val="22"/>
              </w:rPr>
            </w:rPrChange>
          </w:rPr>
          <w:delText>)</w:delText>
        </w:r>
        <w:r w:rsidRPr="00C8205D" w:rsidDel="0077560A">
          <w:rPr>
            <w:color w:val="000000" w:themeColor="text1"/>
            <w:sz w:val="22"/>
            <w:szCs w:val="22"/>
            <w:rPrChange w:id="3513" w:author="Risa" w:date="2021-07-06T14:20:00Z">
              <w:rPr>
                <w:sz w:val="22"/>
                <w:szCs w:val="22"/>
              </w:rPr>
            </w:rPrChange>
          </w:rPr>
          <w:delText xml:space="preserve">, however post-hoc Tukey’s tests found no difference between sites at </w:delText>
        </w:r>
        <w:r w:rsidRPr="00C8205D" w:rsidDel="0077560A">
          <w:rPr>
            <w:color w:val="000000" w:themeColor="text1"/>
            <w:sz w:val="22"/>
            <w:szCs w:val="22"/>
            <w:lang w:val="el-GR"/>
            <w:rPrChange w:id="3514" w:author="Risa" w:date="2021-07-06T14:20:00Z">
              <w:rPr>
                <w:sz w:val="22"/>
                <w:szCs w:val="22"/>
                <w:lang w:val="el-GR"/>
              </w:rPr>
            </w:rPrChange>
          </w:rPr>
          <w:delText>α</w:delText>
        </w:r>
        <w:r w:rsidR="00777892" w:rsidRPr="00C8205D" w:rsidDel="0077560A">
          <w:rPr>
            <w:color w:val="000000" w:themeColor="text1"/>
            <w:sz w:val="22"/>
            <w:szCs w:val="22"/>
            <w:rPrChange w:id="3515" w:author="Risa" w:date="2021-07-06T14:20:00Z">
              <w:rPr>
                <w:sz w:val="22"/>
                <w:szCs w:val="22"/>
              </w:rPr>
            </w:rPrChange>
          </w:rPr>
          <w:delText xml:space="preserve"> </w:delText>
        </w:r>
        <w:r w:rsidRPr="00C8205D" w:rsidDel="0077560A">
          <w:rPr>
            <w:color w:val="000000" w:themeColor="text1"/>
            <w:sz w:val="22"/>
            <w:szCs w:val="22"/>
            <w:rPrChange w:id="3516" w:author="Risa" w:date="2021-07-06T14:20:00Z">
              <w:rPr>
                <w:sz w:val="22"/>
                <w:szCs w:val="22"/>
              </w:rPr>
            </w:rPrChange>
          </w:rPr>
          <w:delText>=</w:delText>
        </w:r>
        <w:r w:rsidR="00777892" w:rsidRPr="00C8205D" w:rsidDel="0077560A">
          <w:rPr>
            <w:color w:val="000000" w:themeColor="text1"/>
            <w:sz w:val="22"/>
            <w:szCs w:val="22"/>
            <w:rPrChange w:id="3517" w:author="Risa" w:date="2021-07-06T14:20:00Z">
              <w:rPr>
                <w:sz w:val="22"/>
                <w:szCs w:val="22"/>
              </w:rPr>
            </w:rPrChange>
          </w:rPr>
          <w:delText xml:space="preserve"> </w:delText>
        </w:r>
        <w:r w:rsidRPr="00C8205D" w:rsidDel="0077560A">
          <w:rPr>
            <w:color w:val="000000" w:themeColor="text1"/>
            <w:sz w:val="22"/>
            <w:szCs w:val="22"/>
            <w:rPrChange w:id="3518" w:author="Risa" w:date="2021-07-06T14:20:00Z">
              <w:rPr>
                <w:sz w:val="22"/>
                <w:szCs w:val="22"/>
              </w:rPr>
            </w:rPrChange>
          </w:rPr>
          <w:delText xml:space="preserve">0.05 (Fig. </w:delText>
        </w:r>
      </w:del>
      <w:ins w:id="3519" w:author="Jeff" w:date="2021-06-24T03:35:00Z">
        <w:del w:id="3520" w:author="Nick Smith" w:date="2021-06-30T17:43:00Z">
          <w:r w:rsidR="001A1B1F" w:rsidRPr="00C8205D" w:rsidDel="0077560A">
            <w:rPr>
              <w:color w:val="000000" w:themeColor="text1"/>
              <w:sz w:val="22"/>
              <w:szCs w:val="22"/>
              <w:rPrChange w:id="3521" w:author="Risa" w:date="2021-07-06T14:20:00Z">
                <w:rPr>
                  <w:sz w:val="22"/>
                  <w:szCs w:val="22"/>
                </w:rPr>
              </w:rPrChange>
            </w:rPr>
            <w:delText>7B</w:delText>
          </w:r>
        </w:del>
      </w:ins>
      <w:del w:id="3522" w:author="Nick Smith" w:date="2021-06-30T17:43:00Z">
        <w:r w:rsidR="00C43703" w:rsidRPr="00C8205D" w:rsidDel="0077560A">
          <w:rPr>
            <w:color w:val="000000" w:themeColor="text1"/>
            <w:sz w:val="22"/>
            <w:szCs w:val="22"/>
            <w:rPrChange w:id="3523" w:author="Risa" w:date="2021-07-06T14:20:00Z">
              <w:rPr>
                <w:sz w:val="22"/>
                <w:szCs w:val="22"/>
              </w:rPr>
            </w:rPrChange>
          </w:rPr>
          <w:delText>5D</w:delText>
        </w:r>
        <w:r w:rsidRPr="00C8205D" w:rsidDel="0077560A">
          <w:rPr>
            <w:color w:val="000000" w:themeColor="text1"/>
            <w:sz w:val="22"/>
            <w:szCs w:val="22"/>
            <w:rPrChange w:id="3524" w:author="Risa" w:date="2021-07-06T14:20:00Z">
              <w:rPr>
                <w:sz w:val="22"/>
                <w:szCs w:val="22"/>
              </w:rPr>
            </w:rPrChange>
          </w:rPr>
          <w:delText>).</w:delText>
        </w:r>
      </w:del>
      <w:ins w:id="3525" w:author="Jeff" w:date="2021-06-23T13:45:00Z">
        <w:del w:id="3526" w:author="Nick Smith" w:date="2021-06-30T17:43:00Z">
          <w:r w:rsidR="004225BF" w:rsidRPr="00C8205D" w:rsidDel="0077560A">
            <w:rPr>
              <w:i/>
              <w:iCs/>
              <w:color w:val="000000" w:themeColor="text1"/>
              <w:sz w:val="22"/>
              <w:szCs w:val="22"/>
              <w:shd w:val="clear" w:color="auto" w:fill="FFFFFF"/>
              <w:rPrChange w:id="3527" w:author="Risa" w:date="2021-07-06T14:20:00Z">
                <w:rPr>
                  <w:i/>
                  <w:iCs/>
                  <w:color w:val="000000" w:themeColor="text1"/>
                  <w:sz w:val="22"/>
                  <w:szCs w:val="22"/>
                  <w:shd w:val="clear" w:color="auto" w:fill="FFFFFF"/>
                </w:rPr>
              </w:rPrChange>
            </w:rPr>
            <w:delText xml:space="preserve"> </w:delText>
          </w:r>
        </w:del>
      </w:ins>
    </w:p>
    <w:p w14:paraId="5F3483D8" w14:textId="16597A71" w:rsidR="0077560A" w:rsidRPr="00C8205D" w:rsidRDefault="0077560A" w:rsidP="001D7BE7">
      <w:pPr>
        <w:spacing w:line="360" w:lineRule="auto"/>
        <w:rPr>
          <w:ins w:id="3528" w:author="Nick Smith" w:date="2021-06-30T17:43:00Z"/>
          <w:color w:val="000000" w:themeColor="text1"/>
          <w:sz w:val="22"/>
          <w:szCs w:val="22"/>
          <w:shd w:val="clear" w:color="auto" w:fill="FFFFFF"/>
          <w:rPrChange w:id="3529" w:author="Risa" w:date="2021-07-06T14:20:00Z">
            <w:rPr>
              <w:ins w:id="3530" w:author="Nick Smith" w:date="2021-06-30T17:43:00Z"/>
              <w:color w:val="000000" w:themeColor="text1"/>
              <w:sz w:val="22"/>
              <w:szCs w:val="22"/>
              <w:shd w:val="clear" w:color="auto" w:fill="FFFFFF"/>
            </w:rPr>
          </w:rPrChange>
        </w:rPr>
        <w:pPrChange w:id="3531" w:author="Risa" w:date="2021-07-06T13:11:00Z">
          <w:pPr>
            <w:spacing w:line="360" w:lineRule="auto"/>
            <w:jc w:val="both"/>
          </w:pPr>
        </w:pPrChange>
      </w:pPr>
    </w:p>
    <w:p w14:paraId="01BAFB80" w14:textId="77777777" w:rsidR="0077560A" w:rsidRPr="00C8205D" w:rsidRDefault="0077560A" w:rsidP="001D7BE7">
      <w:pPr>
        <w:spacing w:line="360" w:lineRule="auto"/>
        <w:rPr>
          <w:ins w:id="3532" w:author="Nick Smith" w:date="2021-06-30T17:43:00Z"/>
          <w:color w:val="000000" w:themeColor="text1"/>
          <w:sz w:val="22"/>
          <w:szCs w:val="22"/>
          <w:shd w:val="clear" w:color="auto" w:fill="FFFFFF"/>
          <w:rPrChange w:id="3533" w:author="Risa" w:date="2021-07-06T14:20:00Z">
            <w:rPr>
              <w:ins w:id="3534" w:author="Nick Smith" w:date="2021-06-30T17:43:00Z"/>
              <w:color w:val="000000" w:themeColor="text1"/>
              <w:sz w:val="22"/>
              <w:szCs w:val="22"/>
              <w:shd w:val="clear" w:color="auto" w:fill="FFFFFF"/>
            </w:rPr>
          </w:rPrChange>
        </w:rPr>
        <w:pPrChange w:id="3535" w:author="Risa" w:date="2021-07-06T13:11:00Z">
          <w:pPr>
            <w:spacing w:line="276" w:lineRule="auto"/>
            <w:jc w:val="both"/>
          </w:pPr>
        </w:pPrChange>
      </w:pPr>
    </w:p>
    <w:p w14:paraId="7AB1507D" w14:textId="60DFA8CD" w:rsidR="00AC07E2" w:rsidRPr="00C8205D" w:rsidDel="004225BF" w:rsidRDefault="00E2287A" w:rsidP="001D7BE7">
      <w:pPr>
        <w:spacing w:line="360" w:lineRule="auto"/>
        <w:rPr>
          <w:del w:id="3536" w:author="Jeff" w:date="2021-06-23T13:45:00Z"/>
          <w:color w:val="000000" w:themeColor="text1"/>
          <w:sz w:val="22"/>
          <w:szCs w:val="22"/>
          <w:shd w:val="clear" w:color="auto" w:fill="FFFFFF"/>
          <w:rPrChange w:id="3537" w:author="Risa" w:date="2021-07-06T14:20:00Z">
            <w:rPr>
              <w:del w:id="3538" w:author="Jeff" w:date="2021-06-23T13:45:00Z"/>
              <w:color w:val="000000" w:themeColor="text1"/>
              <w:sz w:val="22"/>
              <w:szCs w:val="22"/>
              <w:shd w:val="clear" w:color="auto" w:fill="FFFFFF"/>
            </w:rPr>
          </w:rPrChange>
        </w:rPr>
        <w:pPrChange w:id="3539" w:author="Risa" w:date="2021-07-06T13:11:00Z">
          <w:pPr>
            <w:spacing w:line="276" w:lineRule="auto"/>
            <w:jc w:val="both"/>
          </w:pPr>
        </w:pPrChange>
      </w:pPr>
      <w:del w:id="3540" w:author="Jeff" w:date="2021-06-23T13:45:00Z">
        <w:r w:rsidRPr="00C8205D" w:rsidDel="004225BF">
          <w:rPr>
            <w:color w:val="000000" w:themeColor="text1"/>
            <w:sz w:val="22"/>
            <w:szCs w:val="22"/>
            <w:shd w:val="clear" w:color="auto" w:fill="FFFFFF"/>
            <w:rPrChange w:id="3541" w:author="Risa" w:date="2021-07-06T14:20:00Z">
              <w:rPr>
                <w:color w:val="000000" w:themeColor="text1"/>
                <w:sz w:val="22"/>
                <w:szCs w:val="22"/>
                <w:shd w:val="clear" w:color="auto" w:fill="FFFFFF"/>
              </w:rPr>
            </w:rPrChange>
          </w:rPr>
          <w:delText xml:space="preserve"> </w:delText>
        </w:r>
      </w:del>
    </w:p>
    <w:p w14:paraId="607719ED" w14:textId="17B30E04" w:rsidR="005278F2" w:rsidRPr="00C8205D" w:rsidDel="00B06D6C" w:rsidRDefault="005278F2" w:rsidP="001D7BE7">
      <w:pPr>
        <w:spacing w:line="360" w:lineRule="auto"/>
        <w:rPr>
          <w:del w:id="3542" w:author="Jeff" w:date="2021-06-22T11:27:00Z"/>
          <w:color w:val="000000" w:themeColor="text1"/>
          <w:sz w:val="22"/>
          <w:szCs w:val="22"/>
          <w:shd w:val="clear" w:color="auto" w:fill="FFFFFF"/>
          <w:rPrChange w:id="3543" w:author="Risa" w:date="2021-07-06T14:20:00Z">
            <w:rPr>
              <w:del w:id="3544" w:author="Jeff" w:date="2021-06-22T11:27:00Z"/>
              <w:color w:val="000000" w:themeColor="text1"/>
              <w:sz w:val="22"/>
              <w:szCs w:val="22"/>
              <w:shd w:val="clear" w:color="auto" w:fill="FFFFFF"/>
            </w:rPr>
          </w:rPrChange>
        </w:rPr>
        <w:pPrChange w:id="3545" w:author="Risa" w:date="2021-07-06T13:11:00Z">
          <w:pPr>
            <w:spacing w:line="276" w:lineRule="auto"/>
            <w:jc w:val="both"/>
          </w:pPr>
        </w:pPrChange>
      </w:pPr>
      <w:del w:id="3546" w:author="Jeff" w:date="2021-06-22T11:27:00Z">
        <w:r w:rsidRPr="00C8205D" w:rsidDel="00B06D6C">
          <w:rPr>
            <w:i/>
            <w:iCs/>
            <w:color w:val="000000" w:themeColor="text1"/>
            <w:sz w:val="22"/>
            <w:szCs w:val="22"/>
            <w:shd w:val="clear" w:color="auto" w:fill="FFFFFF"/>
            <w:rPrChange w:id="3547" w:author="Risa" w:date="2021-07-06T14:20:00Z">
              <w:rPr>
                <w:i/>
                <w:iCs/>
                <w:color w:val="000000" w:themeColor="text1"/>
                <w:sz w:val="22"/>
                <w:szCs w:val="22"/>
                <w:shd w:val="clear" w:color="auto" w:fill="FFFFFF"/>
              </w:rPr>
            </w:rPrChange>
          </w:rPr>
          <w:delText xml:space="preserve">Foliar </w:delText>
        </w:r>
        <w:r w:rsidR="004C01F0" w:rsidRPr="00C8205D" w:rsidDel="00B06D6C">
          <w:rPr>
            <w:i/>
            <w:iCs/>
            <w:color w:val="000000" w:themeColor="text1"/>
            <w:sz w:val="22"/>
            <w:szCs w:val="22"/>
            <w:shd w:val="clear" w:color="auto" w:fill="FFFFFF"/>
            <w:rPrChange w:id="3548" w:author="Risa" w:date="2021-07-06T14:20:00Z">
              <w:rPr>
                <w:i/>
                <w:iCs/>
                <w:color w:val="000000" w:themeColor="text1"/>
                <w:sz w:val="22"/>
                <w:szCs w:val="22"/>
                <w:shd w:val="clear" w:color="auto" w:fill="FFFFFF"/>
              </w:rPr>
            </w:rPrChange>
          </w:rPr>
          <w:delText>Inorganics</w:delText>
        </w:r>
      </w:del>
    </w:p>
    <w:p w14:paraId="542A787B" w14:textId="6A98A78A" w:rsidR="005278F2" w:rsidRPr="00C8205D" w:rsidDel="0077560A" w:rsidRDefault="005278F2" w:rsidP="001D7BE7">
      <w:pPr>
        <w:spacing w:line="360" w:lineRule="auto"/>
        <w:rPr>
          <w:del w:id="3549" w:author="Jeff" w:date="2021-06-23T13:45:00Z"/>
          <w:color w:val="000000" w:themeColor="text1"/>
          <w:sz w:val="22"/>
          <w:szCs w:val="22"/>
          <w:shd w:val="clear" w:color="auto" w:fill="FFFFFF"/>
          <w:rPrChange w:id="3550" w:author="Risa" w:date="2021-07-06T14:20:00Z">
            <w:rPr>
              <w:del w:id="3551" w:author="Jeff" w:date="2021-06-23T13:45:00Z"/>
              <w:color w:val="000000" w:themeColor="text1"/>
              <w:sz w:val="22"/>
              <w:szCs w:val="22"/>
              <w:shd w:val="clear" w:color="auto" w:fill="FFFFFF"/>
            </w:rPr>
          </w:rPrChange>
        </w:rPr>
        <w:pPrChange w:id="3552" w:author="Risa" w:date="2021-07-06T13:11:00Z">
          <w:pPr>
            <w:spacing w:line="360" w:lineRule="auto"/>
            <w:jc w:val="both"/>
          </w:pPr>
        </w:pPrChange>
      </w:pPr>
      <w:r w:rsidRPr="00C8205D">
        <w:rPr>
          <w:color w:val="000000" w:themeColor="text1"/>
          <w:sz w:val="22"/>
          <w:szCs w:val="22"/>
          <w:shd w:val="clear" w:color="auto" w:fill="FFFFFF"/>
          <w:rPrChange w:id="3553" w:author="Risa" w:date="2021-07-06T14:20:00Z">
            <w:rPr>
              <w:color w:val="000000" w:themeColor="text1"/>
              <w:sz w:val="22"/>
              <w:szCs w:val="22"/>
              <w:shd w:val="clear" w:color="auto" w:fill="FFFFFF"/>
            </w:rPr>
          </w:rPrChange>
        </w:rPr>
        <w:t>Foliar Ca</w:t>
      </w:r>
      <w:r w:rsidRPr="00C8205D">
        <w:rPr>
          <w:color w:val="000000" w:themeColor="text1"/>
          <w:sz w:val="22"/>
          <w:szCs w:val="22"/>
          <w:shd w:val="clear" w:color="auto" w:fill="FFFFFF"/>
          <w:vertAlign w:val="superscript"/>
          <w:rPrChange w:id="3554" w:author="Risa" w:date="2021-07-06T14:20:00Z">
            <w:rPr>
              <w:color w:val="222222"/>
              <w:sz w:val="22"/>
              <w:szCs w:val="22"/>
              <w:shd w:val="clear" w:color="auto" w:fill="FFFFFF"/>
              <w:vertAlign w:val="superscript"/>
            </w:rPr>
          </w:rPrChange>
        </w:rPr>
        <w:t>2+</w:t>
      </w:r>
      <w:r w:rsidRPr="00C8205D">
        <w:rPr>
          <w:color w:val="000000" w:themeColor="text1"/>
          <w:sz w:val="22"/>
          <w:szCs w:val="22"/>
          <w:shd w:val="clear" w:color="auto" w:fill="FFFFFF"/>
          <w:rPrChange w:id="3555" w:author="Risa" w:date="2021-07-06T14:20:00Z">
            <w:rPr>
              <w:color w:val="000000" w:themeColor="text1"/>
              <w:sz w:val="22"/>
              <w:szCs w:val="22"/>
              <w:shd w:val="clear" w:color="auto" w:fill="FFFFFF"/>
            </w:rPr>
          </w:rPrChange>
        </w:rPr>
        <w:t xml:space="preserve"> was negatively impacted by increasing elevation (</w:t>
      </w:r>
      <w:r w:rsidRPr="00C8205D">
        <w:rPr>
          <w:i/>
          <w:color w:val="000000" w:themeColor="text1"/>
          <w:sz w:val="22"/>
          <w:szCs w:val="22"/>
          <w:rPrChange w:id="3556" w:author="Risa" w:date="2021-07-06T14:20:00Z">
            <w:rPr>
              <w:i/>
              <w:sz w:val="22"/>
              <w:szCs w:val="22"/>
            </w:rPr>
          </w:rPrChange>
        </w:rPr>
        <w:t>P</w:t>
      </w:r>
      <w:r w:rsidRPr="00C8205D">
        <w:rPr>
          <w:color w:val="000000" w:themeColor="text1"/>
          <w:sz w:val="22"/>
          <w:szCs w:val="22"/>
          <w:rPrChange w:id="3557" w:author="Risa" w:date="2021-07-06T14:20:00Z">
            <w:rPr>
              <w:sz w:val="22"/>
              <w:szCs w:val="22"/>
            </w:rPr>
          </w:rPrChange>
        </w:rPr>
        <w:t xml:space="preserve"> &lt; 0.001, Fig. </w:t>
      </w:r>
      <w:ins w:id="3558" w:author="Jeff" w:date="2021-06-24T03:35:00Z">
        <w:del w:id="3559" w:author="Nick Smith" w:date="2021-06-30T17:45:00Z">
          <w:r w:rsidR="001A1B1F" w:rsidRPr="00C8205D" w:rsidDel="00914083">
            <w:rPr>
              <w:color w:val="000000" w:themeColor="text1"/>
              <w:sz w:val="22"/>
              <w:szCs w:val="22"/>
              <w:rPrChange w:id="3560" w:author="Risa" w:date="2021-07-06T14:20:00Z">
                <w:rPr>
                  <w:sz w:val="22"/>
                  <w:szCs w:val="22"/>
                </w:rPr>
              </w:rPrChange>
            </w:rPr>
            <w:delText>8</w:delText>
          </w:r>
        </w:del>
      </w:ins>
      <w:del w:id="3561" w:author="Nick Smith" w:date="2021-06-30T17:45:00Z">
        <w:r w:rsidRPr="00C8205D" w:rsidDel="00914083">
          <w:rPr>
            <w:color w:val="000000" w:themeColor="text1"/>
            <w:sz w:val="22"/>
            <w:szCs w:val="22"/>
            <w:rPrChange w:id="3562" w:author="Risa" w:date="2021-07-06T14:20:00Z">
              <w:rPr>
                <w:sz w:val="22"/>
                <w:szCs w:val="22"/>
              </w:rPr>
            </w:rPrChange>
          </w:rPr>
          <w:delText>6A</w:delText>
        </w:r>
      </w:del>
      <w:ins w:id="3563" w:author="Nick Smith" w:date="2021-07-01T16:46:00Z">
        <w:r w:rsidR="00F238E9" w:rsidRPr="00C8205D">
          <w:rPr>
            <w:color w:val="000000" w:themeColor="text1"/>
            <w:sz w:val="22"/>
            <w:szCs w:val="22"/>
            <w:rPrChange w:id="3564" w:author="Risa" w:date="2021-07-06T14:20:00Z">
              <w:rPr>
                <w:sz w:val="22"/>
                <w:szCs w:val="22"/>
              </w:rPr>
            </w:rPrChange>
          </w:rPr>
          <w:t>7</w:t>
        </w:r>
      </w:ins>
      <w:r w:rsidRPr="00C8205D">
        <w:rPr>
          <w:color w:val="000000" w:themeColor="text1"/>
          <w:sz w:val="22"/>
          <w:szCs w:val="22"/>
          <w:rPrChange w:id="3565" w:author="Risa" w:date="2021-07-06T14:20:00Z">
            <w:rPr>
              <w:sz w:val="22"/>
              <w:szCs w:val="22"/>
            </w:rPr>
          </w:rPrChange>
        </w:rPr>
        <w:t xml:space="preserve"> and Tab. </w:t>
      </w:r>
      <w:del w:id="3566" w:author="Nick Smith" w:date="2021-06-30T17:45:00Z">
        <w:r w:rsidRPr="00C8205D" w:rsidDel="00914083">
          <w:rPr>
            <w:color w:val="000000" w:themeColor="text1"/>
            <w:sz w:val="22"/>
            <w:szCs w:val="22"/>
            <w:rPrChange w:id="3567" w:author="Risa" w:date="2021-07-06T14:20:00Z">
              <w:rPr>
                <w:sz w:val="22"/>
                <w:szCs w:val="22"/>
              </w:rPr>
            </w:rPrChange>
          </w:rPr>
          <w:delText>5</w:delText>
        </w:r>
      </w:del>
      <w:ins w:id="3568" w:author="Nick Smith" w:date="2021-06-30T17:45:00Z">
        <w:r w:rsidR="00914083" w:rsidRPr="00C8205D">
          <w:rPr>
            <w:color w:val="000000" w:themeColor="text1"/>
            <w:sz w:val="22"/>
            <w:szCs w:val="22"/>
            <w:rPrChange w:id="3569" w:author="Risa" w:date="2021-07-06T14:20:00Z">
              <w:rPr>
                <w:sz w:val="22"/>
                <w:szCs w:val="22"/>
              </w:rPr>
            </w:rPrChange>
          </w:rPr>
          <w:t>6</w:t>
        </w:r>
      </w:ins>
      <w:r w:rsidRPr="00C8205D">
        <w:rPr>
          <w:color w:val="000000" w:themeColor="text1"/>
          <w:sz w:val="22"/>
          <w:szCs w:val="22"/>
          <w:rPrChange w:id="3570" w:author="Risa" w:date="2021-07-06T14:20:00Z">
            <w:rPr>
              <w:sz w:val="22"/>
              <w:szCs w:val="22"/>
            </w:rPr>
          </w:rPrChange>
        </w:rPr>
        <w:t>)</w:t>
      </w:r>
      <w:ins w:id="3571" w:author="Nick Smith" w:date="2021-06-30T17:45:00Z">
        <w:r w:rsidR="00914083" w:rsidRPr="00C8205D">
          <w:rPr>
            <w:color w:val="000000" w:themeColor="text1"/>
            <w:sz w:val="22"/>
            <w:szCs w:val="22"/>
            <w:rPrChange w:id="3572" w:author="Risa" w:date="2021-07-06T14:20:00Z">
              <w:rPr>
                <w:sz w:val="22"/>
                <w:szCs w:val="22"/>
              </w:rPr>
            </w:rPrChange>
          </w:rPr>
          <w:t>, regardless of fire history</w:t>
        </w:r>
      </w:ins>
      <w:r w:rsidRPr="00C8205D">
        <w:rPr>
          <w:color w:val="000000" w:themeColor="text1"/>
          <w:sz w:val="22"/>
          <w:szCs w:val="22"/>
          <w:shd w:val="clear" w:color="auto" w:fill="FFFFFF"/>
          <w:rPrChange w:id="3573" w:author="Risa" w:date="2021-07-06T14:20:00Z">
            <w:rPr>
              <w:color w:val="000000" w:themeColor="text1"/>
              <w:sz w:val="22"/>
              <w:szCs w:val="22"/>
              <w:shd w:val="clear" w:color="auto" w:fill="FFFFFF"/>
            </w:rPr>
          </w:rPrChange>
        </w:rPr>
        <w:t xml:space="preserve">. Our </w:t>
      </w:r>
      <w:del w:id="3574" w:author="Nick Smith" w:date="2021-06-30T17:45:00Z">
        <w:r w:rsidRPr="00C8205D" w:rsidDel="00914083">
          <w:rPr>
            <w:color w:val="000000" w:themeColor="text1"/>
            <w:sz w:val="22"/>
            <w:szCs w:val="22"/>
            <w:shd w:val="clear" w:color="auto" w:fill="FFFFFF"/>
            <w:rPrChange w:id="3575" w:author="Risa" w:date="2021-07-06T14:20:00Z">
              <w:rPr>
                <w:color w:val="000000" w:themeColor="text1"/>
                <w:sz w:val="22"/>
                <w:szCs w:val="22"/>
                <w:shd w:val="clear" w:color="auto" w:fill="FFFFFF"/>
              </w:rPr>
            </w:rPrChange>
          </w:rPr>
          <w:delText xml:space="preserve">linear </w:delText>
        </w:r>
      </w:del>
      <w:r w:rsidRPr="00C8205D">
        <w:rPr>
          <w:color w:val="000000" w:themeColor="text1"/>
          <w:sz w:val="22"/>
          <w:szCs w:val="22"/>
          <w:shd w:val="clear" w:color="auto" w:fill="FFFFFF"/>
          <w:rPrChange w:id="3576" w:author="Risa" w:date="2021-07-06T14:20:00Z">
            <w:rPr>
              <w:color w:val="000000" w:themeColor="text1"/>
              <w:sz w:val="22"/>
              <w:szCs w:val="22"/>
              <w:shd w:val="clear" w:color="auto" w:fill="FFFFFF"/>
            </w:rPr>
          </w:rPrChange>
        </w:rPr>
        <w:t xml:space="preserve">model </w:t>
      </w:r>
      <w:del w:id="3577" w:author="Nick Smith" w:date="2021-06-30T17:45:00Z">
        <w:r w:rsidRPr="00C8205D" w:rsidDel="00914083">
          <w:rPr>
            <w:color w:val="000000" w:themeColor="text1"/>
            <w:sz w:val="22"/>
            <w:szCs w:val="22"/>
            <w:shd w:val="clear" w:color="auto" w:fill="FFFFFF"/>
            <w:rPrChange w:id="3578" w:author="Risa" w:date="2021-07-06T14:20:00Z">
              <w:rPr>
                <w:color w:val="000000" w:themeColor="text1"/>
                <w:sz w:val="22"/>
                <w:szCs w:val="22"/>
                <w:shd w:val="clear" w:color="auto" w:fill="FFFFFF"/>
              </w:rPr>
            </w:rPrChange>
          </w:rPr>
          <w:delText xml:space="preserve">suggested </w:delText>
        </w:r>
      </w:del>
      <w:ins w:id="3579" w:author="Nick Smith" w:date="2021-06-30T17:45:00Z">
        <w:r w:rsidR="00914083" w:rsidRPr="00C8205D">
          <w:rPr>
            <w:color w:val="000000" w:themeColor="text1"/>
            <w:sz w:val="22"/>
            <w:szCs w:val="22"/>
            <w:shd w:val="clear" w:color="auto" w:fill="FFFFFF"/>
            <w:rPrChange w:id="3580" w:author="Risa" w:date="2021-07-06T14:20:00Z">
              <w:rPr>
                <w:color w:val="000000" w:themeColor="text1"/>
                <w:sz w:val="22"/>
                <w:szCs w:val="22"/>
                <w:shd w:val="clear" w:color="auto" w:fill="FFFFFF"/>
              </w:rPr>
            </w:rPrChange>
          </w:rPr>
          <w:t xml:space="preserve">indicated </w:t>
        </w:r>
      </w:ins>
      <w:r w:rsidRPr="00C8205D">
        <w:rPr>
          <w:color w:val="000000" w:themeColor="text1"/>
          <w:sz w:val="22"/>
          <w:szCs w:val="22"/>
          <w:shd w:val="clear" w:color="auto" w:fill="FFFFFF"/>
          <w:rPrChange w:id="3581" w:author="Risa" w:date="2021-07-06T14:20:00Z">
            <w:rPr>
              <w:color w:val="000000" w:themeColor="text1"/>
              <w:sz w:val="22"/>
              <w:szCs w:val="22"/>
              <w:shd w:val="clear" w:color="auto" w:fill="FFFFFF"/>
            </w:rPr>
          </w:rPrChange>
        </w:rPr>
        <w:t>that foliar P was significantly higher at fire-involved sites (</w:t>
      </w:r>
      <w:r w:rsidRPr="00C8205D">
        <w:rPr>
          <w:i/>
          <w:color w:val="000000" w:themeColor="text1"/>
          <w:sz w:val="22"/>
          <w:szCs w:val="22"/>
          <w:rPrChange w:id="3582" w:author="Risa" w:date="2021-07-06T14:20:00Z">
            <w:rPr>
              <w:i/>
              <w:sz w:val="22"/>
              <w:szCs w:val="22"/>
            </w:rPr>
          </w:rPrChange>
        </w:rPr>
        <w:t>P</w:t>
      </w:r>
      <w:r w:rsidRPr="00C8205D">
        <w:rPr>
          <w:color w:val="000000" w:themeColor="text1"/>
          <w:sz w:val="22"/>
          <w:szCs w:val="22"/>
          <w:rPrChange w:id="3583" w:author="Risa" w:date="2021-07-06T14:20:00Z">
            <w:rPr>
              <w:sz w:val="22"/>
              <w:szCs w:val="22"/>
            </w:rPr>
          </w:rPrChange>
        </w:rPr>
        <w:t xml:space="preserve"> &lt; 0.01, Fig. </w:t>
      </w:r>
      <w:ins w:id="3584" w:author="Jeff" w:date="2021-06-24T03:35:00Z">
        <w:del w:id="3585" w:author="Nick Smith" w:date="2021-06-30T17:46:00Z">
          <w:r w:rsidR="001A1B1F" w:rsidRPr="00C8205D" w:rsidDel="00914083">
            <w:rPr>
              <w:color w:val="000000" w:themeColor="text1"/>
              <w:sz w:val="22"/>
              <w:szCs w:val="22"/>
              <w:rPrChange w:id="3586" w:author="Risa" w:date="2021-07-06T14:20:00Z">
                <w:rPr>
                  <w:sz w:val="22"/>
                  <w:szCs w:val="22"/>
                </w:rPr>
              </w:rPrChange>
            </w:rPr>
            <w:delText>8</w:delText>
          </w:r>
        </w:del>
      </w:ins>
      <w:del w:id="3587" w:author="Nick Smith" w:date="2021-06-30T17:46:00Z">
        <w:r w:rsidRPr="00C8205D" w:rsidDel="00914083">
          <w:rPr>
            <w:color w:val="000000" w:themeColor="text1"/>
            <w:sz w:val="22"/>
            <w:szCs w:val="22"/>
            <w:rPrChange w:id="3588" w:author="Risa" w:date="2021-07-06T14:20:00Z">
              <w:rPr>
                <w:sz w:val="22"/>
                <w:szCs w:val="22"/>
              </w:rPr>
            </w:rPrChange>
          </w:rPr>
          <w:delText>6B</w:delText>
        </w:r>
      </w:del>
      <w:ins w:id="3589" w:author="Nick Smith" w:date="2021-07-01T16:46:00Z">
        <w:r w:rsidR="00F238E9" w:rsidRPr="00C8205D">
          <w:rPr>
            <w:color w:val="000000" w:themeColor="text1"/>
            <w:sz w:val="22"/>
            <w:szCs w:val="22"/>
            <w:rPrChange w:id="3590" w:author="Risa" w:date="2021-07-06T14:20:00Z">
              <w:rPr>
                <w:sz w:val="22"/>
                <w:szCs w:val="22"/>
              </w:rPr>
            </w:rPrChange>
          </w:rPr>
          <w:t>7</w:t>
        </w:r>
      </w:ins>
      <w:r w:rsidRPr="00C8205D">
        <w:rPr>
          <w:color w:val="000000" w:themeColor="text1"/>
          <w:sz w:val="22"/>
          <w:szCs w:val="22"/>
          <w:rPrChange w:id="3591" w:author="Risa" w:date="2021-07-06T14:20:00Z">
            <w:rPr>
              <w:sz w:val="22"/>
              <w:szCs w:val="22"/>
            </w:rPr>
          </w:rPrChange>
        </w:rPr>
        <w:t xml:space="preserve"> and Tab. </w:t>
      </w:r>
      <w:del w:id="3592" w:author="Nick Smith" w:date="2021-06-30T17:50:00Z">
        <w:r w:rsidRPr="00C8205D" w:rsidDel="00A56F5D">
          <w:rPr>
            <w:color w:val="000000" w:themeColor="text1"/>
            <w:sz w:val="22"/>
            <w:szCs w:val="22"/>
            <w:rPrChange w:id="3593" w:author="Risa" w:date="2021-07-06T14:20:00Z">
              <w:rPr>
                <w:sz w:val="22"/>
                <w:szCs w:val="22"/>
              </w:rPr>
            </w:rPrChange>
          </w:rPr>
          <w:delText>5</w:delText>
        </w:r>
      </w:del>
      <w:ins w:id="3594" w:author="Nick Smith" w:date="2021-06-30T17:50:00Z">
        <w:r w:rsidR="00A56F5D" w:rsidRPr="00C8205D">
          <w:rPr>
            <w:color w:val="000000" w:themeColor="text1"/>
            <w:sz w:val="22"/>
            <w:szCs w:val="22"/>
            <w:rPrChange w:id="3595" w:author="Risa" w:date="2021-07-06T14:20:00Z">
              <w:rPr>
                <w:sz w:val="22"/>
                <w:szCs w:val="22"/>
              </w:rPr>
            </w:rPrChange>
          </w:rPr>
          <w:t>6</w:t>
        </w:r>
      </w:ins>
      <w:r w:rsidRPr="00C8205D">
        <w:rPr>
          <w:color w:val="000000" w:themeColor="text1"/>
          <w:sz w:val="22"/>
          <w:szCs w:val="22"/>
          <w:rPrChange w:id="3596" w:author="Risa" w:date="2021-07-06T14:20:00Z">
            <w:rPr>
              <w:sz w:val="22"/>
              <w:szCs w:val="22"/>
            </w:rPr>
          </w:rPrChange>
        </w:rPr>
        <w:t>)</w:t>
      </w:r>
      <w:r w:rsidRPr="00C8205D">
        <w:rPr>
          <w:color w:val="000000" w:themeColor="text1"/>
          <w:sz w:val="22"/>
          <w:szCs w:val="22"/>
          <w:shd w:val="clear" w:color="auto" w:fill="FFFFFF"/>
          <w:rPrChange w:id="3597" w:author="Risa" w:date="2021-07-06T14:20:00Z">
            <w:rPr>
              <w:color w:val="000000" w:themeColor="text1"/>
              <w:sz w:val="22"/>
              <w:szCs w:val="22"/>
              <w:shd w:val="clear" w:color="auto" w:fill="FFFFFF"/>
            </w:rPr>
          </w:rPrChange>
        </w:rPr>
        <w:t xml:space="preserve">, </w:t>
      </w:r>
      <w:del w:id="3598" w:author="Nick Smith" w:date="2021-06-30T17:46:00Z">
        <w:r w:rsidRPr="00C8205D" w:rsidDel="00914083">
          <w:rPr>
            <w:color w:val="000000" w:themeColor="text1"/>
            <w:sz w:val="22"/>
            <w:szCs w:val="22"/>
            <w:shd w:val="clear" w:color="auto" w:fill="FFFFFF"/>
            <w:rPrChange w:id="3599" w:author="Risa" w:date="2021-07-06T14:20:00Z">
              <w:rPr>
                <w:color w:val="000000" w:themeColor="text1"/>
                <w:sz w:val="22"/>
                <w:szCs w:val="22"/>
                <w:shd w:val="clear" w:color="auto" w:fill="FFFFFF"/>
              </w:rPr>
            </w:rPrChange>
          </w:rPr>
          <w:delText xml:space="preserve">although this was not confirmed by post-hoc Tukey’s tests (Fig. </w:delText>
        </w:r>
      </w:del>
      <w:ins w:id="3600" w:author="Jeff" w:date="2021-06-24T03:35:00Z">
        <w:del w:id="3601" w:author="Nick Smith" w:date="2021-06-30T17:46:00Z">
          <w:r w:rsidR="001A1B1F" w:rsidRPr="00C8205D" w:rsidDel="00914083">
            <w:rPr>
              <w:color w:val="000000" w:themeColor="text1"/>
              <w:sz w:val="22"/>
              <w:szCs w:val="22"/>
              <w:shd w:val="clear" w:color="auto" w:fill="FFFFFF"/>
              <w:rPrChange w:id="3602" w:author="Risa" w:date="2021-07-06T14:20:00Z">
                <w:rPr>
                  <w:color w:val="000000" w:themeColor="text1"/>
                  <w:sz w:val="22"/>
                  <w:szCs w:val="22"/>
                  <w:shd w:val="clear" w:color="auto" w:fill="FFFFFF"/>
                </w:rPr>
              </w:rPrChange>
            </w:rPr>
            <w:delText>8</w:delText>
          </w:r>
        </w:del>
      </w:ins>
      <w:del w:id="3603" w:author="Nick Smith" w:date="2021-06-30T17:46:00Z">
        <w:r w:rsidRPr="00C8205D" w:rsidDel="00914083">
          <w:rPr>
            <w:color w:val="000000" w:themeColor="text1"/>
            <w:sz w:val="22"/>
            <w:szCs w:val="22"/>
            <w:shd w:val="clear" w:color="auto" w:fill="FFFFFF"/>
            <w:rPrChange w:id="3604" w:author="Risa" w:date="2021-07-06T14:20:00Z">
              <w:rPr>
                <w:color w:val="000000" w:themeColor="text1"/>
                <w:sz w:val="22"/>
                <w:szCs w:val="22"/>
                <w:shd w:val="clear" w:color="auto" w:fill="FFFFFF"/>
              </w:rPr>
            </w:rPrChange>
          </w:rPr>
          <w:delText>6B)</w:delText>
        </w:r>
      </w:del>
      <w:ins w:id="3605" w:author="Nick Smith" w:date="2021-06-30T17:46:00Z">
        <w:r w:rsidR="00914083" w:rsidRPr="00C8205D">
          <w:rPr>
            <w:color w:val="000000" w:themeColor="text1"/>
            <w:sz w:val="22"/>
            <w:szCs w:val="22"/>
            <w:shd w:val="clear" w:color="auto" w:fill="FFFFFF"/>
            <w:rPrChange w:id="3606" w:author="Risa" w:date="2021-07-06T14:20:00Z">
              <w:rPr>
                <w:color w:val="000000" w:themeColor="text1"/>
                <w:sz w:val="22"/>
                <w:szCs w:val="22"/>
                <w:shd w:val="clear" w:color="auto" w:fill="FFFFFF"/>
              </w:rPr>
            </w:rPrChange>
          </w:rPr>
          <w:t>regardless of fire history</w:t>
        </w:r>
      </w:ins>
      <w:r w:rsidRPr="00C8205D">
        <w:rPr>
          <w:color w:val="000000" w:themeColor="text1"/>
          <w:sz w:val="22"/>
          <w:szCs w:val="22"/>
          <w:shd w:val="clear" w:color="auto" w:fill="FFFFFF"/>
          <w:rPrChange w:id="3607" w:author="Risa" w:date="2021-07-06T14:20:00Z">
            <w:rPr>
              <w:color w:val="000000" w:themeColor="text1"/>
              <w:sz w:val="22"/>
              <w:szCs w:val="22"/>
              <w:shd w:val="clear" w:color="auto" w:fill="FFFFFF"/>
            </w:rPr>
          </w:rPrChange>
        </w:rPr>
        <w:t xml:space="preserve">. </w:t>
      </w:r>
      <w:r w:rsidRPr="00C8205D">
        <w:rPr>
          <w:color w:val="000000" w:themeColor="text1"/>
          <w:sz w:val="22"/>
          <w:szCs w:val="22"/>
          <w:rPrChange w:id="3608" w:author="Risa" w:date="2021-07-06T14:20:00Z">
            <w:rPr>
              <w:sz w:val="22"/>
              <w:szCs w:val="22"/>
            </w:rPr>
          </w:rPrChange>
        </w:rPr>
        <w:t>Foliar K</w:t>
      </w:r>
      <w:r w:rsidRPr="00C8205D">
        <w:rPr>
          <w:color w:val="000000" w:themeColor="text1"/>
          <w:sz w:val="22"/>
          <w:szCs w:val="22"/>
          <w:vertAlign w:val="superscript"/>
          <w:rPrChange w:id="3609" w:author="Risa" w:date="2021-07-06T14:20:00Z">
            <w:rPr>
              <w:color w:val="000000"/>
              <w:sz w:val="22"/>
              <w:szCs w:val="22"/>
              <w:vertAlign w:val="superscript"/>
            </w:rPr>
          </w:rPrChange>
        </w:rPr>
        <w:t>+</w:t>
      </w:r>
      <w:r w:rsidRPr="00C8205D">
        <w:rPr>
          <w:color w:val="000000" w:themeColor="text1"/>
          <w:sz w:val="22"/>
          <w:szCs w:val="22"/>
          <w:rPrChange w:id="3610" w:author="Risa" w:date="2021-07-06T14:20:00Z">
            <w:rPr>
              <w:sz w:val="22"/>
              <w:szCs w:val="22"/>
            </w:rPr>
          </w:rPrChange>
        </w:rPr>
        <w:t xml:space="preserve"> was reduced</w:t>
      </w:r>
      <w:ins w:id="3611" w:author="Nick Smith" w:date="2021-06-30T17:48:00Z">
        <w:r w:rsidR="00436A8A" w:rsidRPr="00C8205D">
          <w:rPr>
            <w:color w:val="000000" w:themeColor="text1"/>
            <w:sz w:val="22"/>
            <w:szCs w:val="22"/>
            <w:rPrChange w:id="3612" w:author="Risa" w:date="2021-07-06T14:20:00Z">
              <w:rPr>
                <w:sz w:val="22"/>
                <w:szCs w:val="22"/>
              </w:rPr>
            </w:rPrChange>
          </w:rPr>
          <w:t xml:space="preserve"> by fire</w:t>
        </w:r>
        <w:r w:rsidR="00A56F5D" w:rsidRPr="00C8205D">
          <w:rPr>
            <w:color w:val="000000" w:themeColor="text1"/>
            <w:sz w:val="22"/>
            <w:szCs w:val="22"/>
            <w:rPrChange w:id="3613" w:author="Risa" w:date="2021-07-06T14:20:00Z">
              <w:rPr>
                <w:sz w:val="22"/>
                <w:szCs w:val="22"/>
              </w:rPr>
            </w:rPrChange>
          </w:rPr>
          <w:t xml:space="preserve"> involvement</w:t>
        </w:r>
      </w:ins>
      <w:r w:rsidRPr="00C8205D">
        <w:rPr>
          <w:color w:val="000000" w:themeColor="text1"/>
          <w:sz w:val="22"/>
          <w:szCs w:val="22"/>
          <w:rPrChange w:id="3614" w:author="Risa" w:date="2021-07-06T14:20:00Z">
            <w:rPr>
              <w:sz w:val="22"/>
              <w:szCs w:val="22"/>
            </w:rPr>
          </w:rPrChange>
        </w:rPr>
        <w:t xml:space="preserve"> </w:t>
      </w:r>
      <w:del w:id="3615" w:author="Nick Smith" w:date="2021-06-30T17:48:00Z">
        <w:r w:rsidRPr="00C8205D" w:rsidDel="00436A8A">
          <w:rPr>
            <w:color w:val="000000" w:themeColor="text1"/>
            <w:sz w:val="22"/>
            <w:szCs w:val="22"/>
            <w:rPrChange w:id="3616" w:author="Risa" w:date="2021-07-06T14:20:00Z">
              <w:rPr>
                <w:sz w:val="22"/>
                <w:szCs w:val="22"/>
              </w:rPr>
            </w:rPrChange>
          </w:rPr>
          <w:delText>in the</w:delText>
        </w:r>
      </w:del>
      <w:ins w:id="3617" w:author="Nick Smith" w:date="2021-06-30T17:48:00Z">
        <w:r w:rsidR="00436A8A" w:rsidRPr="00C8205D">
          <w:rPr>
            <w:color w:val="000000" w:themeColor="text1"/>
            <w:sz w:val="22"/>
            <w:szCs w:val="22"/>
            <w:rPrChange w:id="3618" w:author="Risa" w:date="2021-07-06T14:20:00Z">
              <w:rPr>
                <w:sz w:val="22"/>
                <w:szCs w:val="22"/>
              </w:rPr>
            </w:rPrChange>
          </w:rPr>
          <w:t>at</w:t>
        </w:r>
      </w:ins>
      <w:r w:rsidRPr="00C8205D">
        <w:rPr>
          <w:color w:val="000000" w:themeColor="text1"/>
          <w:sz w:val="22"/>
          <w:szCs w:val="22"/>
          <w:rPrChange w:id="3619" w:author="Risa" w:date="2021-07-06T14:20:00Z">
            <w:rPr>
              <w:sz w:val="22"/>
              <w:szCs w:val="22"/>
            </w:rPr>
          </w:rPrChange>
        </w:rPr>
        <w:t xml:space="preserve"> high elevation</w:t>
      </w:r>
      <w:ins w:id="3620" w:author="Nick Smith" w:date="2021-06-30T17:48:00Z">
        <w:r w:rsidR="00436A8A" w:rsidRPr="00C8205D">
          <w:rPr>
            <w:color w:val="000000" w:themeColor="text1"/>
            <w:sz w:val="22"/>
            <w:szCs w:val="22"/>
            <w:rPrChange w:id="3621" w:author="Risa" w:date="2021-07-06T14:20:00Z">
              <w:rPr>
                <w:sz w:val="22"/>
                <w:szCs w:val="22"/>
              </w:rPr>
            </w:rPrChange>
          </w:rPr>
          <w:t>s</w:t>
        </w:r>
      </w:ins>
      <w:ins w:id="3622" w:author="Nick Smith" w:date="2021-06-30T17:49:00Z">
        <w:r w:rsidR="00A56F5D" w:rsidRPr="00C8205D">
          <w:rPr>
            <w:color w:val="000000" w:themeColor="text1"/>
            <w:sz w:val="22"/>
            <w:szCs w:val="22"/>
            <w:rPrChange w:id="3623" w:author="Risa" w:date="2021-07-06T14:20:00Z">
              <w:rPr>
                <w:sz w:val="22"/>
                <w:szCs w:val="22"/>
              </w:rPr>
            </w:rPrChange>
          </w:rPr>
          <w:t>, but not low elevations</w:t>
        </w:r>
      </w:ins>
      <w:r w:rsidRPr="00C8205D">
        <w:rPr>
          <w:color w:val="000000" w:themeColor="text1"/>
          <w:sz w:val="22"/>
          <w:szCs w:val="22"/>
          <w:rPrChange w:id="3624" w:author="Risa" w:date="2021-07-06T14:20:00Z">
            <w:rPr>
              <w:sz w:val="22"/>
              <w:szCs w:val="22"/>
            </w:rPr>
          </w:rPrChange>
        </w:rPr>
        <w:t xml:space="preserve"> </w:t>
      </w:r>
      <w:del w:id="3625" w:author="Nick Smith" w:date="2021-06-30T17:49:00Z">
        <w:r w:rsidRPr="00C8205D" w:rsidDel="00A56F5D">
          <w:rPr>
            <w:color w:val="000000" w:themeColor="text1"/>
            <w:sz w:val="22"/>
            <w:szCs w:val="22"/>
            <w:rPrChange w:id="3626" w:author="Risa" w:date="2021-07-06T14:20:00Z">
              <w:rPr>
                <w:sz w:val="22"/>
                <w:szCs w:val="22"/>
              </w:rPr>
            </w:rPrChange>
          </w:rPr>
          <w:delText xml:space="preserve">site that experienced fire as compared to the other sites </w:delText>
        </w:r>
      </w:del>
      <w:r w:rsidRPr="00C8205D">
        <w:rPr>
          <w:color w:val="000000" w:themeColor="text1"/>
          <w:sz w:val="22"/>
          <w:szCs w:val="22"/>
          <w:rPrChange w:id="3627" w:author="Risa" w:date="2021-07-06T14:20:00Z">
            <w:rPr>
              <w:sz w:val="22"/>
              <w:szCs w:val="22"/>
            </w:rPr>
          </w:rPrChange>
        </w:rPr>
        <w:t xml:space="preserve">(elevation x fire: </w:t>
      </w:r>
      <w:r w:rsidRPr="00C8205D">
        <w:rPr>
          <w:i/>
          <w:color w:val="000000" w:themeColor="text1"/>
          <w:sz w:val="22"/>
          <w:szCs w:val="22"/>
          <w:rPrChange w:id="3628" w:author="Risa" w:date="2021-07-06T14:20:00Z">
            <w:rPr>
              <w:i/>
              <w:sz w:val="22"/>
              <w:szCs w:val="22"/>
            </w:rPr>
          </w:rPrChange>
        </w:rPr>
        <w:t>P</w:t>
      </w:r>
      <w:r w:rsidRPr="00C8205D">
        <w:rPr>
          <w:color w:val="000000" w:themeColor="text1"/>
          <w:sz w:val="22"/>
          <w:szCs w:val="22"/>
          <w:rPrChange w:id="3629" w:author="Risa" w:date="2021-07-06T14:20:00Z">
            <w:rPr>
              <w:sz w:val="22"/>
              <w:szCs w:val="22"/>
            </w:rPr>
          </w:rPrChange>
        </w:rPr>
        <w:t xml:space="preserve"> &lt; 0.05, Fig. </w:t>
      </w:r>
      <w:ins w:id="3630" w:author="Jeff" w:date="2021-06-24T03:35:00Z">
        <w:r w:rsidR="001A1B1F" w:rsidRPr="00C8205D">
          <w:rPr>
            <w:color w:val="000000" w:themeColor="text1"/>
            <w:sz w:val="22"/>
            <w:szCs w:val="22"/>
            <w:rPrChange w:id="3631" w:author="Risa" w:date="2021-07-06T14:20:00Z">
              <w:rPr>
                <w:sz w:val="22"/>
                <w:szCs w:val="22"/>
              </w:rPr>
            </w:rPrChange>
          </w:rPr>
          <w:t>8</w:t>
        </w:r>
      </w:ins>
      <w:del w:id="3632" w:author="Jeff" w:date="2021-06-22T07:30:00Z">
        <w:r w:rsidRPr="00C8205D" w:rsidDel="00F32225">
          <w:rPr>
            <w:color w:val="000000" w:themeColor="text1"/>
            <w:sz w:val="22"/>
            <w:szCs w:val="22"/>
            <w:rPrChange w:id="3633" w:author="Risa" w:date="2021-07-06T14:20:00Z">
              <w:rPr>
                <w:sz w:val="22"/>
                <w:szCs w:val="22"/>
              </w:rPr>
            </w:rPrChange>
          </w:rPr>
          <w:delText>6</w:delText>
        </w:r>
      </w:del>
      <w:r w:rsidRPr="00C8205D">
        <w:rPr>
          <w:color w:val="000000" w:themeColor="text1"/>
          <w:sz w:val="22"/>
          <w:szCs w:val="22"/>
          <w:rPrChange w:id="3634" w:author="Risa" w:date="2021-07-06T14:20:00Z">
            <w:rPr>
              <w:sz w:val="22"/>
              <w:szCs w:val="22"/>
            </w:rPr>
          </w:rPrChange>
        </w:rPr>
        <w:t xml:space="preserve">C and Tab. </w:t>
      </w:r>
      <w:del w:id="3635" w:author="Nick Smith" w:date="2021-06-30T17:50:00Z">
        <w:r w:rsidRPr="00C8205D" w:rsidDel="00A56F5D">
          <w:rPr>
            <w:color w:val="000000" w:themeColor="text1"/>
            <w:sz w:val="22"/>
            <w:szCs w:val="22"/>
            <w:rPrChange w:id="3636" w:author="Risa" w:date="2021-07-06T14:20:00Z">
              <w:rPr>
                <w:sz w:val="22"/>
                <w:szCs w:val="22"/>
              </w:rPr>
            </w:rPrChange>
          </w:rPr>
          <w:delText>5</w:delText>
        </w:r>
      </w:del>
      <w:ins w:id="3637" w:author="Nick Smith" w:date="2021-06-30T17:50:00Z">
        <w:r w:rsidR="00A56F5D" w:rsidRPr="00C8205D">
          <w:rPr>
            <w:color w:val="000000" w:themeColor="text1"/>
            <w:sz w:val="22"/>
            <w:szCs w:val="22"/>
            <w:rPrChange w:id="3638" w:author="Risa" w:date="2021-07-06T14:20:00Z">
              <w:rPr>
                <w:sz w:val="22"/>
                <w:szCs w:val="22"/>
              </w:rPr>
            </w:rPrChange>
          </w:rPr>
          <w:t>6</w:t>
        </w:r>
      </w:ins>
      <w:r w:rsidRPr="00C8205D">
        <w:rPr>
          <w:color w:val="000000" w:themeColor="text1"/>
          <w:sz w:val="22"/>
          <w:szCs w:val="22"/>
          <w:rPrChange w:id="3639" w:author="Risa" w:date="2021-07-06T14:20:00Z">
            <w:rPr>
              <w:sz w:val="22"/>
              <w:szCs w:val="22"/>
            </w:rPr>
          </w:rPrChange>
        </w:rPr>
        <w:t>). Neither foliar Al</w:t>
      </w:r>
      <w:r w:rsidRPr="00C8205D">
        <w:rPr>
          <w:color w:val="000000" w:themeColor="text1"/>
          <w:sz w:val="22"/>
          <w:szCs w:val="22"/>
          <w:vertAlign w:val="superscript"/>
          <w:rPrChange w:id="3640" w:author="Risa" w:date="2021-07-06T14:20:00Z">
            <w:rPr>
              <w:color w:val="000000"/>
              <w:sz w:val="22"/>
              <w:szCs w:val="22"/>
              <w:vertAlign w:val="superscript"/>
            </w:rPr>
          </w:rPrChange>
        </w:rPr>
        <w:t>+</w:t>
      </w:r>
      <w:r w:rsidRPr="00C8205D">
        <w:rPr>
          <w:color w:val="000000" w:themeColor="text1"/>
          <w:sz w:val="22"/>
          <w:szCs w:val="22"/>
          <w:rPrChange w:id="3641" w:author="Risa" w:date="2021-07-06T14:20:00Z">
            <w:rPr>
              <w:sz w:val="22"/>
              <w:szCs w:val="22"/>
            </w:rPr>
          </w:rPrChange>
        </w:rPr>
        <w:t xml:space="preserve"> nor Mg</w:t>
      </w:r>
      <w:r w:rsidRPr="00C8205D">
        <w:rPr>
          <w:color w:val="000000" w:themeColor="text1"/>
          <w:sz w:val="22"/>
          <w:szCs w:val="22"/>
          <w:vertAlign w:val="superscript"/>
          <w:rPrChange w:id="3642" w:author="Risa" w:date="2021-07-06T14:20:00Z">
            <w:rPr>
              <w:sz w:val="22"/>
              <w:szCs w:val="22"/>
              <w:vertAlign w:val="superscript"/>
            </w:rPr>
          </w:rPrChange>
        </w:rPr>
        <w:t>2</w:t>
      </w:r>
      <w:r w:rsidRPr="00C8205D">
        <w:rPr>
          <w:color w:val="000000" w:themeColor="text1"/>
          <w:sz w:val="22"/>
          <w:szCs w:val="22"/>
          <w:vertAlign w:val="superscript"/>
          <w:rPrChange w:id="3643" w:author="Risa" w:date="2021-07-06T14:20:00Z">
            <w:rPr>
              <w:color w:val="000000"/>
              <w:sz w:val="22"/>
              <w:szCs w:val="22"/>
              <w:vertAlign w:val="superscript"/>
            </w:rPr>
          </w:rPrChange>
        </w:rPr>
        <w:t>+</w:t>
      </w:r>
      <w:r w:rsidRPr="00C8205D">
        <w:rPr>
          <w:color w:val="000000" w:themeColor="text1"/>
          <w:sz w:val="22"/>
          <w:szCs w:val="22"/>
          <w:shd w:val="clear" w:color="auto" w:fill="FFFFFF"/>
          <w:rPrChange w:id="3644" w:author="Risa" w:date="2021-07-06T14:20:00Z">
            <w:rPr>
              <w:color w:val="000000" w:themeColor="text1"/>
              <w:sz w:val="22"/>
              <w:szCs w:val="22"/>
              <w:shd w:val="clear" w:color="auto" w:fill="FFFFFF"/>
            </w:rPr>
          </w:rPrChange>
        </w:rPr>
        <w:t xml:space="preserve"> differed by </w:t>
      </w:r>
      <w:ins w:id="3645" w:author="Nick Smith" w:date="2021-06-30T17:50:00Z">
        <w:r w:rsidR="00A56F5D" w:rsidRPr="00C8205D">
          <w:rPr>
            <w:color w:val="000000" w:themeColor="text1"/>
            <w:sz w:val="22"/>
            <w:szCs w:val="22"/>
            <w:shd w:val="clear" w:color="auto" w:fill="FFFFFF"/>
            <w:rPrChange w:id="3646" w:author="Risa" w:date="2021-07-06T14:20:00Z">
              <w:rPr>
                <w:color w:val="000000" w:themeColor="text1"/>
                <w:sz w:val="22"/>
                <w:szCs w:val="22"/>
                <w:shd w:val="clear" w:color="auto" w:fill="FFFFFF"/>
              </w:rPr>
            </w:rPrChange>
          </w:rPr>
          <w:t>fire history, elevation, or their interaction</w:t>
        </w:r>
        <w:r w:rsidR="00A56F5D" w:rsidRPr="00C8205D" w:rsidDel="00A56F5D">
          <w:rPr>
            <w:color w:val="000000" w:themeColor="text1"/>
            <w:sz w:val="22"/>
            <w:szCs w:val="22"/>
            <w:shd w:val="clear" w:color="auto" w:fill="FFFFFF"/>
            <w:rPrChange w:id="3647" w:author="Risa" w:date="2021-07-06T14:20:00Z">
              <w:rPr>
                <w:color w:val="000000" w:themeColor="text1"/>
                <w:sz w:val="22"/>
                <w:szCs w:val="22"/>
                <w:shd w:val="clear" w:color="auto" w:fill="FFFFFF"/>
              </w:rPr>
            </w:rPrChange>
          </w:rPr>
          <w:t xml:space="preserve"> </w:t>
        </w:r>
      </w:ins>
      <w:del w:id="3648" w:author="Nick Smith" w:date="2021-06-30T17:50:00Z">
        <w:r w:rsidRPr="00C8205D" w:rsidDel="00A56F5D">
          <w:rPr>
            <w:color w:val="000000" w:themeColor="text1"/>
            <w:sz w:val="22"/>
            <w:szCs w:val="22"/>
            <w:shd w:val="clear" w:color="auto" w:fill="FFFFFF"/>
            <w:rPrChange w:id="3649" w:author="Risa" w:date="2021-07-06T14:20:00Z">
              <w:rPr>
                <w:color w:val="000000" w:themeColor="text1"/>
                <w:sz w:val="22"/>
                <w:szCs w:val="22"/>
                <w:shd w:val="clear" w:color="auto" w:fill="FFFFFF"/>
              </w:rPr>
            </w:rPrChange>
          </w:rPr>
          <w:delText xml:space="preserve">site </w:delText>
        </w:r>
      </w:del>
      <w:r w:rsidRPr="00C8205D">
        <w:rPr>
          <w:color w:val="000000" w:themeColor="text1"/>
          <w:sz w:val="22"/>
          <w:szCs w:val="22"/>
          <w:shd w:val="clear" w:color="auto" w:fill="FFFFFF"/>
          <w:rPrChange w:id="3650" w:author="Risa" w:date="2021-07-06T14:20:00Z">
            <w:rPr>
              <w:color w:val="000000" w:themeColor="text1"/>
              <w:sz w:val="22"/>
              <w:szCs w:val="22"/>
              <w:shd w:val="clear" w:color="auto" w:fill="FFFFFF"/>
            </w:rPr>
          </w:rPrChange>
        </w:rPr>
        <w:t>(</w:t>
      </w:r>
      <w:r w:rsidRPr="00C8205D">
        <w:rPr>
          <w:i/>
          <w:color w:val="000000" w:themeColor="text1"/>
          <w:sz w:val="22"/>
          <w:szCs w:val="22"/>
          <w:shd w:val="clear" w:color="auto" w:fill="FFFFFF"/>
          <w:rPrChange w:id="3651" w:author="Risa" w:date="2021-07-06T14:20:00Z">
            <w:rPr>
              <w:i/>
              <w:color w:val="000000" w:themeColor="text1"/>
              <w:sz w:val="22"/>
              <w:szCs w:val="22"/>
              <w:shd w:val="clear" w:color="auto" w:fill="FFFFFF"/>
            </w:rPr>
          </w:rPrChange>
        </w:rPr>
        <w:t>P</w:t>
      </w:r>
      <w:r w:rsidR="00C43703" w:rsidRPr="00C8205D">
        <w:rPr>
          <w:i/>
          <w:color w:val="000000" w:themeColor="text1"/>
          <w:sz w:val="22"/>
          <w:szCs w:val="22"/>
          <w:shd w:val="clear" w:color="auto" w:fill="FFFFFF"/>
          <w:rPrChange w:id="3652" w:author="Risa" w:date="2021-07-06T14:20:00Z">
            <w:rPr>
              <w:i/>
              <w:color w:val="000000" w:themeColor="text1"/>
              <w:sz w:val="22"/>
              <w:szCs w:val="22"/>
              <w:shd w:val="clear" w:color="auto" w:fill="FFFFFF"/>
            </w:rPr>
          </w:rPrChange>
        </w:rPr>
        <w:t xml:space="preserve"> </w:t>
      </w:r>
      <w:r w:rsidRPr="00C8205D">
        <w:rPr>
          <w:color w:val="000000" w:themeColor="text1"/>
          <w:sz w:val="22"/>
          <w:szCs w:val="22"/>
          <w:shd w:val="clear" w:color="auto" w:fill="FFFFFF"/>
          <w:rPrChange w:id="3653" w:author="Risa" w:date="2021-07-06T14:20:00Z">
            <w:rPr>
              <w:color w:val="000000" w:themeColor="text1"/>
              <w:sz w:val="22"/>
              <w:szCs w:val="22"/>
              <w:shd w:val="clear" w:color="auto" w:fill="FFFFFF"/>
            </w:rPr>
          </w:rPrChange>
        </w:rPr>
        <w:t>&gt;</w:t>
      </w:r>
      <w:r w:rsidR="00C43703" w:rsidRPr="00C8205D">
        <w:rPr>
          <w:color w:val="000000" w:themeColor="text1"/>
          <w:sz w:val="22"/>
          <w:szCs w:val="22"/>
          <w:shd w:val="clear" w:color="auto" w:fill="FFFFFF"/>
          <w:rPrChange w:id="3654" w:author="Risa" w:date="2021-07-06T14:20:00Z">
            <w:rPr>
              <w:color w:val="000000" w:themeColor="text1"/>
              <w:sz w:val="22"/>
              <w:szCs w:val="22"/>
              <w:shd w:val="clear" w:color="auto" w:fill="FFFFFF"/>
            </w:rPr>
          </w:rPrChange>
        </w:rPr>
        <w:t xml:space="preserve"> </w:t>
      </w:r>
      <w:r w:rsidRPr="00C8205D">
        <w:rPr>
          <w:color w:val="000000" w:themeColor="text1"/>
          <w:sz w:val="22"/>
          <w:szCs w:val="22"/>
          <w:shd w:val="clear" w:color="auto" w:fill="FFFFFF"/>
          <w:rPrChange w:id="3655" w:author="Risa" w:date="2021-07-06T14:20:00Z">
            <w:rPr>
              <w:color w:val="000000" w:themeColor="text1"/>
              <w:sz w:val="22"/>
              <w:szCs w:val="22"/>
              <w:shd w:val="clear" w:color="auto" w:fill="FFFFFF"/>
            </w:rPr>
          </w:rPrChange>
        </w:rPr>
        <w:t xml:space="preserve">0.05 in </w:t>
      </w:r>
      <w:del w:id="3656" w:author="Nick Smith" w:date="2021-06-30T17:49:00Z">
        <w:r w:rsidRPr="00C8205D" w:rsidDel="00A56F5D">
          <w:rPr>
            <w:color w:val="000000" w:themeColor="text1"/>
            <w:sz w:val="22"/>
            <w:szCs w:val="22"/>
            <w:shd w:val="clear" w:color="auto" w:fill="FFFFFF"/>
            <w:rPrChange w:id="3657" w:author="Risa" w:date="2021-07-06T14:20:00Z">
              <w:rPr>
                <w:color w:val="000000" w:themeColor="text1"/>
                <w:sz w:val="22"/>
                <w:szCs w:val="22"/>
                <w:shd w:val="clear" w:color="auto" w:fill="FFFFFF"/>
              </w:rPr>
            </w:rPrChange>
          </w:rPr>
          <w:delText xml:space="preserve">both </w:delText>
        </w:r>
      </w:del>
      <w:ins w:id="3658" w:author="Nick Smith" w:date="2021-06-30T17:49:00Z">
        <w:r w:rsidR="00A56F5D" w:rsidRPr="00C8205D">
          <w:rPr>
            <w:color w:val="000000" w:themeColor="text1"/>
            <w:sz w:val="22"/>
            <w:szCs w:val="22"/>
            <w:shd w:val="clear" w:color="auto" w:fill="FFFFFF"/>
            <w:rPrChange w:id="3659" w:author="Risa" w:date="2021-07-06T14:20:00Z">
              <w:rPr>
                <w:color w:val="000000" w:themeColor="text1"/>
                <w:sz w:val="22"/>
                <w:szCs w:val="22"/>
                <w:shd w:val="clear" w:color="auto" w:fill="FFFFFF"/>
              </w:rPr>
            </w:rPrChange>
          </w:rPr>
          <w:t xml:space="preserve">all </w:t>
        </w:r>
      </w:ins>
      <w:r w:rsidRPr="00C8205D">
        <w:rPr>
          <w:color w:val="000000" w:themeColor="text1"/>
          <w:sz w:val="22"/>
          <w:szCs w:val="22"/>
          <w:shd w:val="clear" w:color="auto" w:fill="FFFFFF"/>
          <w:rPrChange w:id="3660" w:author="Risa" w:date="2021-07-06T14:20:00Z">
            <w:rPr>
              <w:color w:val="000000" w:themeColor="text1"/>
              <w:sz w:val="22"/>
              <w:szCs w:val="22"/>
              <w:shd w:val="clear" w:color="auto" w:fill="FFFFFF"/>
            </w:rPr>
          </w:rPrChange>
        </w:rPr>
        <w:t xml:space="preserve">cases; </w:t>
      </w:r>
      <w:r w:rsidRPr="00C8205D">
        <w:rPr>
          <w:color w:val="000000" w:themeColor="text1"/>
          <w:sz w:val="22"/>
          <w:szCs w:val="22"/>
          <w:rPrChange w:id="3661" w:author="Risa" w:date="2021-07-06T14:20:00Z">
            <w:rPr>
              <w:sz w:val="22"/>
              <w:szCs w:val="22"/>
            </w:rPr>
          </w:rPrChange>
        </w:rPr>
        <w:t xml:space="preserve">Fig. </w:t>
      </w:r>
      <w:ins w:id="3662" w:author="Jeff" w:date="2021-06-24T03:35:00Z">
        <w:del w:id="3663" w:author="Nick Smith" w:date="2021-06-30T17:50:00Z">
          <w:r w:rsidR="001A1B1F" w:rsidRPr="00C8205D" w:rsidDel="00A56F5D">
            <w:rPr>
              <w:color w:val="000000" w:themeColor="text1"/>
              <w:sz w:val="22"/>
              <w:szCs w:val="22"/>
              <w:rPrChange w:id="3664" w:author="Risa" w:date="2021-07-06T14:20:00Z">
                <w:rPr>
                  <w:sz w:val="22"/>
                  <w:szCs w:val="22"/>
                </w:rPr>
              </w:rPrChange>
            </w:rPr>
            <w:delText>8</w:delText>
          </w:r>
        </w:del>
      </w:ins>
      <w:del w:id="3665" w:author="Nick Smith" w:date="2021-06-30T17:50:00Z">
        <w:r w:rsidRPr="00C8205D" w:rsidDel="00A56F5D">
          <w:rPr>
            <w:color w:val="000000" w:themeColor="text1"/>
            <w:sz w:val="22"/>
            <w:szCs w:val="22"/>
            <w:rPrChange w:id="3666" w:author="Risa" w:date="2021-07-06T14:20:00Z">
              <w:rPr>
                <w:sz w:val="22"/>
                <w:szCs w:val="22"/>
              </w:rPr>
            </w:rPrChange>
          </w:rPr>
          <w:delText xml:space="preserve">6D, Fig. </w:delText>
        </w:r>
      </w:del>
      <w:ins w:id="3667" w:author="Jeff" w:date="2021-06-24T03:35:00Z">
        <w:del w:id="3668" w:author="Nick Smith" w:date="2021-06-30T17:50:00Z">
          <w:r w:rsidR="001A1B1F" w:rsidRPr="00C8205D" w:rsidDel="00A56F5D">
            <w:rPr>
              <w:color w:val="000000" w:themeColor="text1"/>
              <w:sz w:val="22"/>
              <w:szCs w:val="22"/>
              <w:rPrChange w:id="3669" w:author="Risa" w:date="2021-07-06T14:20:00Z">
                <w:rPr>
                  <w:sz w:val="22"/>
                  <w:szCs w:val="22"/>
                </w:rPr>
              </w:rPrChange>
            </w:rPr>
            <w:delText>8</w:delText>
          </w:r>
        </w:del>
      </w:ins>
      <w:del w:id="3670" w:author="Nick Smith" w:date="2021-06-30T17:50:00Z">
        <w:r w:rsidRPr="00C8205D" w:rsidDel="00A56F5D">
          <w:rPr>
            <w:color w:val="000000" w:themeColor="text1"/>
            <w:sz w:val="22"/>
            <w:szCs w:val="22"/>
            <w:rPrChange w:id="3671" w:author="Risa" w:date="2021-07-06T14:20:00Z">
              <w:rPr>
                <w:sz w:val="22"/>
                <w:szCs w:val="22"/>
              </w:rPr>
            </w:rPrChange>
          </w:rPr>
          <w:delText>6E</w:delText>
        </w:r>
        <w:r w:rsidR="00C43703" w:rsidRPr="00C8205D" w:rsidDel="00A56F5D">
          <w:rPr>
            <w:color w:val="000000" w:themeColor="text1"/>
            <w:sz w:val="22"/>
            <w:szCs w:val="22"/>
            <w:rPrChange w:id="3672" w:author="Risa" w:date="2021-07-06T14:20:00Z">
              <w:rPr>
                <w:sz w:val="22"/>
                <w:szCs w:val="22"/>
              </w:rPr>
            </w:rPrChange>
          </w:rPr>
          <w:delText>,</w:delText>
        </w:r>
      </w:del>
      <w:ins w:id="3673" w:author="Nick Smith" w:date="2021-07-01T16:46:00Z">
        <w:r w:rsidR="00F238E9" w:rsidRPr="00C8205D">
          <w:rPr>
            <w:color w:val="000000" w:themeColor="text1"/>
            <w:sz w:val="22"/>
            <w:szCs w:val="22"/>
            <w:rPrChange w:id="3674" w:author="Risa" w:date="2021-07-06T14:20:00Z">
              <w:rPr>
                <w:sz w:val="22"/>
                <w:szCs w:val="22"/>
              </w:rPr>
            </w:rPrChange>
          </w:rPr>
          <w:t>7</w:t>
        </w:r>
      </w:ins>
      <w:r w:rsidRPr="00C8205D">
        <w:rPr>
          <w:color w:val="000000" w:themeColor="text1"/>
          <w:sz w:val="22"/>
          <w:szCs w:val="22"/>
          <w:rPrChange w:id="3675" w:author="Risa" w:date="2021-07-06T14:20:00Z">
            <w:rPr>
              <w:sz w:val="22"/>
              <w:szCs w:val="22"/>
            </w:rPr>
          </w:rPrChange>
        </w:rPr>
        <w:t xml:space="preserve"> and Tab. </w:t>
      </w:r>
      <w:del w:id="3676" w:author="Nick Smith" w:date="2021-06-30T17:50:00Z">
        <w:r w:rsidRPr="00C8205D" w:rsidDel="00A56F5D">
          <w:rPr>
            <w:color w:val="000000" w:themeColor="text1"/>
            <w:sz w:val="22"/>
            <w:szCs w:val="22"/>
            <w:rPrChange w:id="3677" w:author="Risa" w:date="2021-07-06T14:20:00Z">
              <w:rPr>
                <w:sz w:val="22"/>
                <w:szCs w:val="22"/>
              </w:rPr>
            </w:rPrChange>
          </w:rPr>
          <w:delText>5</w:delText>
        </w:r>
      </w:del>
      <w:ins w:id="3678" w:author="Nick Smith" w:date="2021-06-30T17:50:00Z">
        <w:r w:rsidR="00A56F5D" w:rsidRPr="00C8205D">
          <w:rPr>
            <w:color w:val="000000" w:themeColor="text1"/>
            <w:sz w:val="22"/>
            <w:szCs w:val="22"/>
            <w:rPrChange w:id="3679" w:author="Risa" w:date="2021-07-06T14:20:00Z">
              <w:rPr>
                <w:sz w:val="22"/>
                <w:szCs w:val="22"/>
              </w:rPr>
            </w:rPrChange>
          </w:rPr>
          <w:t>6</w:t>
        </w:r>
      </w:ins>
      <w:r w:rsidRPr="00C8205D">
        <w:rPr>
          <w:color w:val="000000" w:themeColor="text1"/>
          <w:sz w:val="22"/>
          <w:szCs w:val="22"/>
          <w:rPrChange w:id="3680" w:author="Risa" w:date="2021-07-06T14:20:00Z">
            <w:rPr>
              <w:sz w:val="22"/>
              <w:szCs w:val="22"/>
            </w:rPr>
          </w:rPrChange>
        </w:rPr>
        <w:t>).</w:t>
      </w:r>
      <w:r w:rsidRPr="00C8205D">
        <w:rPr>
          <w:color w:val="000000" w:themeColor="text1"/>
          <w:sz w:val="22"/>
          <w:szCs w:val="22"/>
          <w:shd w:val="clear" w:color="auto" w:fill="FFFFFF"/>
          <w:rPrChange w:id="3681" w:author="Risa" w:date="2021-07-06T14:20:00Z">
            <w:rPr>
              <w:color w:val="000000" w:themeColor="text1"/>
              <w:sz w:val="22"/>
              <w:szCs w:val="22"/>
              <w:shd w:val="clear" w:color="auto" w:fill="FFFFFF"/>
            </w:rPr>
          </w:rPrChange>
        </w:rPr>
        <w:t xml:space="preserve"> Foliar Zn concentrations </w:t>
      </w:r>
      <w:del w:id="3682" w:author="Nick Smith" w:date="2021-06-30T17:50:00Z">
        <w:r w:rsidRPr="00C8205D" w:rsidDel="00A56F5D">
          <w:rPr>
            <w:color w:val="000000" w:themeColor="text1"/>
            <w:sz w:val="22"/>
            <w:szCs w:val="22"/>
            <w:shd w:val="clear" w:color="auto" w:fill="FFFFFF"/>
            <w:rPrChange w:id="3683" w:author="Risa" w:date="2021-07-06T14:20:00Z">
              <w:rPr>
                <w:color w:val="000000" w:themeColor="text1"/>
                <w:sz w:val="22"/>
                <w:szCs w:val="22"/>
                <w:shd w:val="clear" w:color="auto" w:fill="FFFFFF"/>
              </w:rPr>
            </w:rPrChange>
          </w:rPr>
          <w:delText>were 9% lower in the high elevation sites than on the low elevation sites</w:delText>
        </w:r>
      </w:del>
      <w:ins w:id="3684" w:author="Nick Smith" w:date="2021-06-30T17:50:00Z">
        <w:r w:rsidR="00A56F5D" w:rsidRPr="00C8205D">
          <w:rPr>
            <w:color w:val="000000" w:themeColor="text1"/>
            <w:sz w:val="22"/>
            <w:szCs w:val="22"/>
            <w:shd w:val="clear" w:color="auto" w:fill="FFFFFF"/>
            <w:rPrChange w:id="3685" w:author="Risa" w:date="2021-07-06T14:20:00Z">
              <w:rPr>
                <w:color w:val="000000" w:themeColor="text1"/>
                <w:sz w:val="22"/>
                <w:szCs w:val="22"/>
                <w:shd w:val="clear" w:color="auto" w:fill="FFFFFF"/>
              </w:rPr>
            </w:rPrChange>
          </w:rPr>
          <w:t>decreased with increasing elevation</w:t>
        </w:r>
      </w:ins>
      <w:r w:rsidRPr="00C8205D" w:rsidDel="00EC68D4">
        <w:rPr>
          <w:color w:val="000000" w:themeColor="text1"/>
          <w:sz w:val="22"/>
          <w:szCs w:val="22"/>
          <w:shd w:val="clear" w:color="auto" w:fill="FFFFFF"/>
          <w:rPrChange w:id="3686" w:author="Risa" w:date="2021-07-06T14:20:00Z">
            <w:rPr>
              <w:color w:val="000000" w:themeColor="text1"/>
              <w:sz w:val="22"/>
              <w:szCs w:val="22"/>
              <w:shd w:val="clear" w:color="auto" w:fill="FFFFFF"/>
            </w:rPr>
          </w:rPrChange>
        </w:rPr>
        <w:t xml:space="preserve"> </w:t>
      </w:r>
      <w:r w:rsidRPr="00C8205D">
        <w:rPr>
          <w:color w:val="000000" w:themeColor="text1"/>
          <w:sz w:val="22"/>
          <w:szCs w:val="22"/>
          <w:shd w:val="clear" w:color="auto" w:fill="FFFFFF"/>
          <w:rPrChange w:id="3687" w:author="Risa" w:date="2021-07-06T14:20:00Z">
            <w:rPr>
              <w:color w:val="000000" w:themeColor="text1"/>
              <w:sz w:val="22"/>
              <w:szCs w:val="22"/>
              <w:shd w:val="clear" w:color="auto" w:fill="FFFFFF"/>
            </w:rPr>
          </w:rPrChange>
        </w:rPr>
        <w:t>(</w:t>
      </w:r>
      <w:r w:rsidRPr="00C8205D">
        <w:rPr>
          <w:i/>
          <w:color w:val="000000" w:themeColor="text1"/>
          <w:sz w:val="22"/>
          <w:szCs w:val="22"/>
          <w:rPrChange w:id="3688" w:author="Risa" w:date="2021-07-06T14:20:00Z">
            <w:rPr>
              <w:i/>
              <w:sz w:val="22"/>
              <w:szCs w:val="22"/>
            </w:rPr>
          </w:rPrChange>
        </w:rPr>
        <w:t>P</w:t>
      </w:r>
      <w:r w:rsidRPr="00C8205D">
        <w:rPr>
          <w:color w:val="000000" w:themeColor="text1"/>
          <w:sz w:val="22"/>
          <w:szCs w:val="22"/>
          <w:rPrChange w:id="3689" w:author="Risa" w:date="2021-07-06T14:20:00Z">
            <w:rPr>
              <w:sz w:val="22"/>
              <w:szCs w:val="22"/>
            </w:rPr>
          </w:rPrChange>
        </w:rPr>
        <w:t xml:space="preserve"> &lt; 0.01, Fig. </w:t>
      </w:r>
      <w:ins w:id="3690" w:author="Jeff" w:date="2021-06-24T03:36:00Z">
        <w:del w:id="3691" w:author="Nick Smith" w:date="2021-06-30T17:50:00Z">
          <w:r w:rsidR="001A1B1F" w:rsidRPr="00C8205D" w:rsidDel="00A56F5D">
            <w:rPr>
              <w:color w:val="000000" w:themeColor="text1"/>
              <w:sz w:val="22"/>
              <w:szCs w:val="22"/>
              <w:rPrChange w:id="3692" w:author="Risa" w:date="2021-07-06T14:20:00Z">
                <w:rPr>
                  <w:sz w:val="22"/>
                  <w:szCs w:val="22"/>
                </w:rPr>
              </w:rPrChange>
            </w:rPr>
            <w:delText>8</w:delText>
          </w:r>
        </w:del>
      </w:ins>
      <w:del w:id="3693" w:author="Nick Smith" w:date="2021-06-30T17:50:00Z">
        <w:r w:rsidRPr="00C8205D" w:rsidDel="00A56F5D">
          <w:rPr>
            <w:color w:val="000000" w:themeColor="text1"/>
            <w:sz w:val="22"/>
            <w:szCs w:val="22"/>
            <w:rPrChange w:id="3694" w:author="Risa" w:date="2021-07-06T14:20:00Z">
              <w:rPr>
                <w:sz w:val="22"/>
                <w:szCs w:val="22"/>
              </w:rPr>
            </w:rPrChange>
          </w:rPr>
          <w:delText>6F</w:delText>
        </w:r>
      </w:del>
      <w:ins w:id="3695" w:author="Nick Smith" w:date="2021-07-01T16:46:00Z">
        <w:r w:rsidR="00F238E9" w:rsidRPr="00C8205D">
          <w:rPr>
            <w:color w:val="000000" w:themeColor="text1"/>
            <w:sz w:val="22"/>
            <w:szCs w:val="22"/>
            <w:rPrChange w:id="3696" w:author="Risa" w:date="2021-07-06T14:20:00Z">
              <w:rPr>
                <w:sz w:val="22"/>
                <w:szCs w:val="22"/>
              </w:rPr>
            </w:rPrChange>
          </w:rPr>
          <w:t>7</w:t>
        </w:r>
      </w:ins>
      <w:r w:rsidRPr="00C8205D">
        <w:rPr>
          <w:color w:val="000000" w:themeColor="text1"/>
          <w:sz w:val="22"/>
          <w:szCs w:val="22"/>
          <w:rPrChange w:id="3697" w:author="Risa" w:date="2021-07-06T14:20:00Z">
            <w:rPr>
              <w:sz w:val="22"/>
              <w:szCs w:val="22"/>
            </w:rPr>
          </w:rPrChange>
        </w:rPr>
        <w:t xml:space="preserve"> and Tab. </w:t>
      </w:r>
      <w:del w:id="3698" w:author="Nick Smith" w:date="2021-06-30T17:50:00Z">
        <w:r w:rsidRPr="00C8205D" w:rsidDel="00A56F5D">
          <w:rPr>
            <w:color w:val="000000" w:themeColor="text1"/>
            <w:sz w:val="22"/>
            <w:szCs w:val="22"/>
            <w:rPrChange w:id="3699" w:author="Risa" w:date="2021-07-06T14:20:00Z">
              <w:rPr>
                <w:sz w:val="22"/>
                <w:szCs w:val="22"/>
              </w:rPr>
            </w:rPrChange>
          </w:rPr>
          <w:delText>5</w:delText>
        </w:r>
      </w:del>
      <w:ins w:id="3700" w:author="Nick Smith" w:date="2021-06-30T17:50:00Z">
        <w:r w:rsidR="00A56F5D" w:rsidRPr="00C8205D">
          <w:rPr>
            <w:color w:val="000000" w:themeColor="text1"/>
            <w:sz w:val="22"/>
            <w:szCs w:val="22"/>
            <w:rPrChange w:id="3701" w:author="Risa" w:date="2021-07-06T14:20:00Z">
              <w:rPr>
                <w:sz w:val="22"/>
                <w:szCs w:val="22"/>
              </w:rPr>
            </w:rPrChange>
          </w:rPr>
          <w:t>6</w:t>
        </w:r>
      </w:ins>
      <w:r w:rsidRPr="00C8205D">
        <w:rPr>
          <w:color w:val="000000" w:themeColor="text1"/>
          <w:sz w:val="22"/>
          <w:szCs w:val="22"/>
          <w:rPrChange w:id="3702" w:author="Risa" w:date="2021-07-06T14:20:00Z">
            <w:rPr>
              <w:sz w:val="22"/>
              <w:szCs w:val="22"/>
            </w:rPr>
          </w:rPrChange>
        </w:rPr>
        <w:t xml:space="preserve">), </w:t>
      </w:r>
      <w:del w:id="3703" w:author="Nick Smith" w:date="2021-06-30T17:51:00Z">
        <w:r w:rsidRPr="00C8205D" w:rsidDel="00A56F5D">
          <w:rPr>
            <w:color w:val="000000" w:themeColor="text1"/>
            <w:sz w:val="22"/>
            <w:szCs w:val="22"/>
            <w:rPrChange w:id="3704" w:author="Risa" w:date="2021-07-06T14:20:00Z">
              <w:rPr>
                <w:sz w:val="22"/>
                <w:szCs w:val="22"/>
              </w:rPr>
            </w:rPrChange>
          </w:rPr>
          <w:delText>due to a particularly strong reduction at the high elevation site that experienced fire</w:delText>
        </w:r>
      </w:del>
      <w:ins w:id="3705" w:author="Nick Smith" w:date="2021-06-30T17:51:00Z">
        <w:r w:rsidR="00A56F5D" w:rsidRPr="00C8205D">
          <w:rPr>
            <w:color w:val="000000" w:themeColor="text1"/>
            <w:sz w:val="22"/>
            <w:szCs w:val="22"/>
            <w:rPrChange w:id="3706" w:author="Risa" w:date="2021-07-06T14:20:00Z">
              <w:rPr>
                <w:sz w:val="22"/>
                <w:szCs w:val="22"/>
              </w:rPr>
            </w:rPrChange>
          </w:rPr>
          <w:t>regardless of fire history</w:t>
        </w:r>
      </w:ins>
      <w:r w:rsidRPr="00C8205D">
        <w:rPr>
          <w:color w:val="000000" w:themeColor="text1"/>
          <w:sz w:val="22"/>
          <w:szCs w:val="22"/>
          <w:shd w:val="clear" w:color="auto" w:fill="FFFFFF"/>
          <w:rPrChange w:id="3707" w:author="Risa" w:date="2021-07-06T14:20:00Z">
            <w:rPr>
              <w:color w:val="000000" w:themeColor="text1"/>
              <w:sz w:val="22"/>
              <w:szCs w:val="22"/>
              <w:shd w:val="clear" w:color="auto" w:fill="FFFFFF"/>
            </w:rPr>
          </w:rPrChange>
        </w:rPr>
        <w:t xml:space="preserve">. </w:t>
      </w:r>
    </w:p>
    <w:p w14:paraId="073AD54E" w14:textId="77777777" w:rsidR="0077560A" w:rsidRPr="00C8205D" w:rsidRDefault="0077560A" w:rsidP="001D7BE7">
      <w:pPr>
        <w:spacing w:line="360" w:lineRule="auto"/>
        <w:rPr>
          <w:ins w:id="3708" w:author="Nick Smith" w:date="2021-06-30T17:43:00Z"/>
          <w:color w:val="000000" w:themeColor="text1"/>
          <w:sz w:val="22"/>
          <w:szCs w:val="22"/>
          <w:shd w:val="clear" w:color="auto" w:fill="FFFFFF"/>
          <w:rPrChange w:id="3709" w:author="Risa" w:date="2021-07-06T14:20:00Z">
            <w:rPr>
              <w:ins w:id="3710" w:author="Nick Smith" w:date="2021-06-30T17:43:00Z"/>
              <w:color w:val="000000" w:themeColor="text1"/>
              <w:sz w:val="22"/>
              <w:szCs w:val="22"/>
              <w:shd w:val="clear" w:color="auto" w:fill="FFFFFF"/>
            </w:rPr>
          </w:rPrChange>
        </w:rPr>
        <w:pPrChange w:id="3711" w:author="Risa" w:date="2021-07-06T13:11:00Z">
          <w:pPr>
            <w:spacing w:line="276" w:lineRule="auto"/>
            <w:jc w:val="both"/>
          </w:pPr>
        </w:pPrChange>
      </w:pPr>
    </w:p>
    <w:p w14:paraId="7C5CE949" w14:textId="1BAEC190" w:rsidR="005278F2" w:rsidRPr="00C8205D" w:rsidDel="004225BF" w:rsidRDefault="005278F2" w:rsidP="001D7BE7">
      <w:pPr>
        <w:spacing w:line="360" w:lineRule="auto"/>
        <w:rPr>
          <w:del w:id="3712" w:author="Jeff" w:date="2021-06-23T13:45:00Z"/>
          <w:i/>
          <w:iCs/>
          <w:color w:val="000000" w:themeColor="text1"/>
          <w:sz w:val="22"/>
          <w:szCs w:val="22"/>
          <w:shd w:val="clear" w:color="auto" w:fill="FFFFFF"/>
          <w:rPrChange w:id="3713" w:author="Risa" w:date="2021-07-06T14:20:00Z">
            <w:rPr>
              <w:del w:id="3714" w:author="Jeff" w:date="2021-06-23T13:45:00Z"/>
              <w:i/>
              <w:iCs/>
              <w:color w:val="000000" w:themeColor="text1"/>
              <w:sz w:val="22"/>
              <w:szCs w:val="22"/>
              <w:shd w:val="clear" w:color="auto" w:fill="FFFFFF"/>
            </w:rPr>
          </w:rPrChange>
        </w:rPr>
        <w:pPrChange w:id="3715" w:author="Risa" w:date="2021-07-06T13:11:00Z">
          <w:pPr>
            <w:spacing w:line="276" w:lineRule="auto"/>
          </w:pPr>
        </w:pPrChange>
      </w:pPr>
    </w:p>
    <w:p w14:paraId="1A4469D0" w14:textId="77777777" w:rsidR="004225BF" w:rsidRPr="00C8205D" w:rsidRDefault="004225BF" w:rsidP="001D7BE7">
      <w:pPr>
        <w:spacing w:line="360" w:lineRule="auto"/>
        <w:rPr>
          <w:ins w:id="3716" w:author="Jeff" w:date="2021-06-23T13:45:00Z"/>
          <w:color w:val="000000" w:themeColor="text1"/>
          <w:sz w:val="22"/>
          <w:szCs w:val="22"/>
          <w:shd w:val="clear" w:color="auto" w:fill="FFFFFF"/>
          <w:rPrChange w:id="3717" w:author="Risa" w:date="2021-07-06T14:20:00Z">
            <w:rPr>
              <w:ins w:id="3718" w:author="Jeff" w:date="2021-06-23T13:45:00Z"/>
              <w:color w:val="000000" w:themeColor="text1"/>
              <w:sz w:val="22"/>
              <w:szCs w:val="22"/>
              <w:shd w:val="clear" w:color="auto" w:fill="FFFFFF"/>
            </w:rPr>
          </w:rPrChange>
        </w:rPr>
        <w:pPrChange w:id="3719" w:author="Risa" w:date="2021-07-06T13:11:00Z">
          <w:pPr>
            <w:spacing w:line="276" w:lineRule="auto"/>
            <w:jc w:val="both"/>
          </w:pPr>
        </w:pPrChange>
      </w:pPr>
    </w:p>
    <w:p w14:paraId="6AF8AB81" w14:textId="0D0D0F8C" w:rsidR="005278F2" w:rsidRPr="00C8205D" w:rsidDel="004225BF" w:rsidRDefault="005278F2" w:rsidP="001D7BE7">
      <w:pPr>
        <w:spacing w:line="360" w:lineRule="auto"/>
        <w:rPr>
          <w:del w:id="3720" w:author="Jeff" w:date="2021-06-23T13:44:00Z"/>
          <w:i/>
          <w:iCs/>
          <w:color w:val="000000" w:themeColor="text1"/>
          <w:sz w:val="22"/>
          <w:szCs w:val="22"/>
          <w:shd w:val="clear" w:color="auto" w:fill="FFFFFF"/>
          <w:rPrChange w:id="3721" w:author="Risa" w:date="2021-07-06T14:20:00Z">
            <w:rPr>
              <w:del w:id="3722" w:author="Jeff" w:date="2021-06-23T13:44:00Z"/>
              <w:i/>
              <w:iCs/>
              <w:color w:val="000000" w:themeColor="text1"/>
              <w:sz w:val="22"/>
              <w:szCs w:val="22"/>
              <w:shd w:val="clear" w:color="auto" w:fill="FFFFFF"/>
            </w:rPr>
          </w:rPrChange>
        </w:rPr>
        <w:pPrChange w:id="3723" w:author="Risa" w:date="2021-07-06T13:11:00Z">
          <w:pPr>
            <w:spacing w:line="276" w:lineRule="auto"/>
            <w:jc w:val="both"/>
          </w:pPr>
        </w:pPrChange>
      </w:pPr>
      <w:del w:id="3724" w:author="Jeff" w:date="2021-06-23T13:44:00Z">
        <w:r w:rsidRPr="00C8205D" w:rsidDel="004225BF">
          <w:rPr>
            <w:i/>
            <w:iCs/>
            <w:color w:val="000000" w:themeColor="text1"/>
            <w:sz w:val="22"/>
            <w:szCs w:val="22"/>
            <w:shd w:val="clear" w:color="auto" w:fill="FFFFFF"/>
            <w:rPrChange w:id="3725" w:author="Risa" w:date="2021-07-06T14:20:00Z">
              <w:rPr>
                <w:i/>
                <w:iCs/>
                <w:color w:val="000000" w:themeColor="text1"/>
                <w:sz w:val="22"/>
                <w:szCs w:val="22"/>
                <w:shd w:val="clear" w:color="auto" w:fill="FFFFFF"/>
              </w:rPr>
            </w:rPrChange>
          </w:rPr>
          <w:delText xml:space="preserve">Soil </w:delText>
        </w:r>
      </w:del>
      <w:del w:id="3726" w:author="Jeff" w:date="2021-06-22T13:24:00Z">
        <w:r w:rsidR="004C01F0" w:rsidRPr="00C8205D" w:rsidDel="005C33CF">
          <w:rPr>
            <w:i/>
            <w:iCs/>
            <w:color w:val="000000" w:themeColor="text1"/>
            <w:sz w:val="22"/>
            <w:szCs w:val="22"/>
            <w:shd w:val="clear" w:color="auto" w:fill="FFFFFF"/>
            <w:rPrChange w:id="3727" w:author="Risa" w:date="2021-07-06T14:20:00Z">
              <w:rPr>
                <w:i/>
                <w:iCs/>
                <w:color w:val="000000" w:themeColor="text1"/>
                <w:sz w:val="22"/>
                <w:szCs w:val="22"/>
                <w:shd w:val="clear" w:color="auto" w:fill="FFFFFF"/>
              </w:rPr>
            </w:rPrChange>
          </w:rPr>
          <w:delText>O</w:delText>
        </w:r>
        <w:r w:rsidRPr="00C8205D" w:rsidDel="005C33CF">
          <w:rPr>
            <w:i/>
            <w:iCs/>
            <w:color w:val="000000" w:themeColor="text1"/>
            <w:sz w:val="22"/>
            <w:szCs w:val="22"/>
            <w:shd w:val="clear" w:color="auto" w:fill="FFFFFF"/>
            <w:rPrChange w:id="3728" w:author="Risa" w:date="2021-07-06T14:20:00Z">
              <w:rPr>
                <w:i/>
                <w:iCs/>
                <w:color w:val="000000" w:themeColor="text1"/>
                <w:sz w:val="22"/>
                <w:szCs w:val="22"/>
                <w:shd w:val="clear" w:color="auto" w:fill="FFFFFF"/>
              </w:rPr>
            </w:rPrChange>
          </w:rPr>
          <w:delText>rganics</w:delText>
        </w:r>
      </w:del>
    </w:p>
    <w:p w14:paraId="60D87111" w14:textId="148A7E6E" w:rsidR="005278F2" w:rsidRPr="00C8205D" w:rsidDel="004225BF" w:rsidRDefault="005278F2" w:rsidP="001D7BE7">
      <w:pPr>
        <w:spacing w:line="360" w:lineRule="auto"/>
        <w:rPr>
          <w:del w:id="3729" w:author="Jeff" w:date="2021-06-23T13:44:00Z"/>
          <w:color w:val="000000" w:themeColor="text1"/>
          <w:sz w:val="22"/>
          <w:szCs w:val="22"/>
          <w:shd w:val="clear" w:color="auto" w:fill="FFFFFF"/>
          <w:rPrChange w:id="3730" w:author="Risa" w:date="2021-07-06T14:20:00Z">
            <w:rPr>
              <w:del w:id="3731" w:author="Jeff" w:date="2021-06-23T13:44:00Z"/>
              <w:color w:val="000000" w:themeColor="text1"/>
              <w:sz w:val="22"/>
              <w:szCs w:val="22"/>
              <w:shd w:val="clear" w:color="auto" w:fill="FFFFFF"/>
            </w:rPr>
          </w:rPrChange>
        </w:rPr>
        <w:pPrChange w:id="3732" w:author="Risa" w:date="2021-07-06T13:11:00Z">
          <w:pPr>
            <w:spacing w:line="276" w:lineRule="auto"/>
            <w:jc w:val="both"/>
          </w:pPr>
        </w:pPrChange>
      </w:pPr>
      <w:del w:id="3733" w:author="Jeff" w:date="2021-06-23T13:44:00Z">
        <w:r w:rsidRPr="00C8205D" w:rsidDel="004225BF">
          <w:rPr>
            <w:color w:val="000000" w:themeColor="text1"/>
            <w:sz w:val="22"/>
            <w:szCs w:val="22"/>
            <w:shd w:val="clear" w:color="auto" w:fill="FFFFFF"/>
            <w:rPrChange w:id="3734" w:author="Risa" w:date="2021-07-06T14:20:00Z">
              <w:rPr>
                <w:color w:val="000000" w:themeColor="text1"/>
                <w:sz w:val="22"/>
                <w:szCs w:val="22"/>
                <w:shd w:val="clear" w:color="auto" w:fill="FFFFFF"/>
              </w:rPr>
            </w:rPrChange>
          </w:rPr>
          <w:delText>Soil C concentrations were greater at lower elevations (</w:delText>
        </w:r>
        <w:r w:rsidRPr="00C8205D" w:rsidDel="004225BF">
          <w:rPr>
            <w:i/>
            <w:color w:val="000000" w:themeColor="text1"/>
            <w:sz w:val="22"/>
            <w:szCs w:val="22"/>
            <w:shd w:val="clear" w:color="auto" w:fill="FFFFFF"/>
            <w:rPrChange w:id="3735" w:author="Risa" w:date="2021-07-06T14:20:00Z">
              <w:rPr>
                <w:i/>
                <w:color w:val="000000" w:themeColor="text1"/>
                <w:sz w:val="22"/>
                <w:szCs w:val="22"/>
                <w:shd w:val="clear" w:color="auto" w:fill="FFFFFF"/>
              </w:rPr>
            </w:rPrChange>
          </w:rPr>
          <w:delText>P</w:delText>
        </w:r>
        <w:r w:rsidR="00284B57" w:rsidRPr="00C8205D" w:rsidDel="004225BF">
          <w:rPr>
            <w:i/>
            <w:color w:val="000000" w:themeColor="text1"/>
            <w:sz w:val="22"/>
            <w:szCs w:val="22"/>
            <w:shd w:val="clear" w:color="auto" w:fill="FFFFFF"/>
            <w:rPrChange w:id="3736" w:author="Risa" w:date="2021-07-06T14:20:00Z">
              <w:rPr>
                <w:i/>
                <w:color w:val="000000" w:themeColor="text1"/>
                <w:sz w:val="22"/>
                <w:szCs w:val="22"/>
                <w:shd w:val="clear" w:color="auto" w:fill="FFFFFF"/>
              </w:rPr>
            </w:rPrChange>
          </w:rPr>
          <w:delText xml:space="preserve"> </w:delText>
        </w:r>
        <w:r w:rsidRPr="00C8205D" w:rsidDel="004225BF">
          <w:rPr>
            <w:color w:val="000000" w:themeColor="text1"/>
            <w:sz w:val="22"/>
            <w:szCs w:val="22"/>
            <w:shd w:val="clear" w:color="auto" w:fill="FFFFFF"/>
            <w:rPrChange w:id="3737" w:author="Risa" w:date="2021-07-06T14:20:00Z">
              <w:rPr>
                <w:color w:val="000000" w:themeColor="text1"/>
                <w:sz w:val="22"/>
                <w:szCs w:val="22"/>
                <w:shd w:val="clear" w:color="auto" w:fill="FFFFFF"/>
              </w:rPr>
            </w:rPrChange>
          </w:rPr>
          <w:delText>&lt;</w:delText>
        </w:r>
        <w:r w:rsidR="00284B57" w:rsidRPr="00C8205D" w:rsidDel="004225BF">
          <w:rPr>
            <w:color w:val="000000" w:themeColor="text1"/>
            <w:sz w:val="22"/>
            <w:szCs w:val="22"/>
            <w:shd w:val="clear" w:color="auto" w:fill="FFFFFF"/>
            <w:rPrChange w:id="3738" w:author="Risa" w:date="2021-07-06T14:20:00Z">
              <w:rPr>
                <w:color w:val="000000" w:themeColor="text1"/>
                <w:sz w:val="22"/>
                <w:szCs w:val="22"/>
                <w:shd w:val="clear" w:color="auto" w:fill="FFFFFF"/>
              </w:rPr>
            </w:rPrChange>
          </w:rPr>
          <w:delText xml:space="preserve"> </w:delText>
        </w:r>
        <w:r w:rsidRPr="00C8205D" w:rsidDel="004225BF">
          <w:rPr>
            <w:color w:val="000000" w:themeColor="text1"/>
            <w:sz w:val="22"/>
            <w:szCs w:val="22"/>
            <w:shd w:val="clear" w:color="auto" w:fill="FFFFFF"/>
            <w:rPrChange w:id="3739" w:author="Risa" w:date="2021-07-06T14:20:00Z">
              <w:rPr>
                <w:color w:val="000000" w:themeColor="text1"/>
                <w:sz w:val="22"/>
                <w:szCs w:val="22"/>
                <w:shd w:val="clear" w:color="auto" w:fill="FFFFFF"/>
              </w:rPr>
            </w:rPrChange>
          </w:rPr>
          <w:delText>0.05) and sites that did not experience the 1947 fire (</w:delText>
        </w:r>
        <w:r w:rsidRPr="00C8205D" w:rsidDel="004225BF">
          <w:rPr>
            <w:i/>
            <w:color w:val="000000" w:themeColor="text1"/>
            <w:sz w:val="22"/>
            <w:szCs w:val="22"/>
            <w:shd w:val="clear" w:color="auto" w:fill="FFFFFF"/>
            <w:rPrChange w:id="3740" w:author="Risa" w:date="2021-07-06T14:20:00Z">
              <w:rPr>
                <w:i/>
                <w:color w:val="000000" w:themeColor="text1"/>
                <w:sz w:val="22"/>
                <w:szCs w:val="22"/>
                <w:shd w:val="clear" w:color="auto" w:fill="FFFFFF"/>
              </w:rPr>
            </w:rPrChange>
          </w:rPr>
          <w:delText>P</w:delText>
        </w:r>
        <w:r w:rsidR="00284B57" w:rsidRPr="00C8205D" w:rsidDel="004225BF">
          <w:rPr>
            <w:i/>
            <w:color w:val="000000" w:themeColor="text1"/>
            <w:sz w:val="22"/>
            <w:szCs w:val="22"/>
            <w:shd w:val="clear" w:color="auto" w:fill="FFFFFF"/>
            <w:rPrChange w:id="3741" w:author="Risa" w:date="2021-07-06T14:20:00Z">
              <w:rPr>
                <w:i/>
                <w:color w:val="000000" w:themeColor="text1"/>
                <w:sz w:val="22"/>
                <w:szCs w:val="22"/>
                <w:shd w:val="clear" w:color="auto" w:fill="FFFFFF"/>
              </w:rPr>
            </w:rPrChange>
          </w:rPr>
          <w:delText xml:space="preserve"> </w:delText>
        </w:r>
        <w:r w:rsidRPr="00C8205D" w:rsidDel="004225BF">
          <w:rPr>
            <w:color w:val="000000" w:themeColor="text1"/>
            <w:sz w:val="22"/>
            <w:szCs w:val="22"/>
            <w:shd w:val="clear" w:color="auto" w:fill="FFFFFF"/>
            <w:rPrChange w:id="3742" w:author="Risa" w:date="2021-07-06T14:20:00Z">
              <w:rPr>
                <w:color w:val="000000" w:themeColor="text1"/>
                <w:sz w:val="22"/>
                <w:szCs w:val="22"/>
                <w:shd w:val="clear" w:color="auto" w:fill="FFFFFF"/>
              </w:rPr>
            </w:rPrChange>
          </w:rPr>
          <w:delText>&lt;</w:delText>
        </w:r>
        <w:r w:rsidR="00284B57" w:rsidRPr="00C8205D" w:rsidDel="004225BF">
          <w:rPr>
            <w:color w:val="000000" w:themeColor="text1"/>
            <w:sz w:val="22"/>
            <w:szCs w:val="22"/>
            <w:shd w:val="clear" w:color="auto" w:fill="FFFFFF"/>
            <w:rPrChange w:id="3743" w:author="Risa" w:date="2021-07-06T14:20:00Z">
              <w:rPr>
                <w:color w:val="000000" w:themeColor="text1"/>
                <w:sz w:val="22"/>
                <w:szCs w:val="22"/>
                <w:shd w:val="clear" w:color="auto" w:fill="FFFFFF"/>
              </w:rPr>
            </w:rPrChange>
          </w:rPr>
          <w:delText xml:space="preserve"> </w:delText>
        </w:r>
        <w:r w:rsidRPr="00C8205D" w:rsidDel="004225BF">
          <w:rPr>
            <w:color w:val="000000" w:themeColor="text1"/>
            <w:sz w:val="22"/>
            <w:szCs w:val="22"/>
            <w:shd w:val="clear" w:color="auto" w:fill="FFFFFF"/>
            <w:rPrChange w:id="3744" w:author="Risa" w:date="2021-07-06T14:20:00Z">
              <w:rPr>
                <w:color w:val="000000" w:themeColor="text1"/>
                <w:sz w:val="22"/>
                <w:szCs w:val="22"/>
                <w:shd w:val="clear" w:color="auto" w:fill="FFFFFF"/>
              </w:rPr>
            </w:rPrChange>
          </w:rPr>
          <w:delText xml:space="preserve">0.05, </w:delText>
        </w:r>
        <w:r w:rsidRPr="00C8205D" w:rsidDel="004225BF">
          <w:rPr>
            <w:color w:val="000000" w:themeColor="text1"/>
            <w:sz w:val="22"/>
            <w:szCs w:val="22"/>
            <w:rPrChange w:id="3745" w:author="Risa" w:date="2021-07-06T14:20:00Z">
              <w:rPr>
                <w:sz w:val="22"/>
                <w:szCs w:val="22"/>
              </w:rPr>
            </w:rPrChange>
          </w:rPr>
          <w:delText xml:space="preserve">Fig. </w:delText>
        </w:r>
      </w:del>
      <w:del w:id="3746" w:author="Jeff" w:date="2021-06-22T07:31:00Z">
        <w:r w:rsidR="00284B57" w:rsidRPr="00C8205D" w:rsidDel="00F32225">
          <w:rPr>
            <w:color w:val="000000" w:themeColor="text1"/>
            <w:sz w:val="22"/>
            <w:szCs w:val="22"/>
            <w:rPrChange w:id="3747" w:author="Risa" w:date="2021-07-06T14:20:00Z">
              <w:rPr>
                <w:sz w:val="22"/>
                <w:szCs w:val="22"/>
              </w:rPr>
            </w:rPrChange>
          </w:rPr>
          <w:delText>7</w:delText>
        </w:r>
      </w:del>
      <w:del w:id="3748" w:author="Jeff" w:date="2021-06-23T13:44:00Z">
        <w:r w:rsidRPr="00C8205D" w:rsidDel="004225BF">
          <w:rPr>
            <w:color w:val="000000" w:themeColor="text1"/>
            <w:sz w:val="22"/>
            <w:szCs w:val="22"/>
            <w:rPrChange w:id="3749" w:author="Risa" w:date="2021-07-06T14:20:00Z">
              <w:rPr>
                <w:sz w:val="22"/>
                <w:szCs w:val="22"/>
              </w:rPr>
            </w:rPrChange>
          </w:rPr>
          <w:delText xml:space="preserve">A and Tab. </w:delText>
        </w:r>
        <w:r w:rsidR="008630C0" w:rsidRPr="00C8205D" w:rsidDel="004225BF">
          <w:rPr>
            <w:color w:val="000000" w:themeColor="text1"/>
            <w:sz w:val="22"/>
            <w:szCs w:val="22"/>
            <w:rPrChange w:id="3750" w:author="Risa" w:date="2021-07-06T14:20:00Z">
              <w:rPr>
                <w:sz w:val="22"/>
                <w:szCs w:val="22"/>
              </w:rPr>
            </w:rPrChange>
          </w:rPr>
          <w:delText>6</w:delText>
        </w:r>
        <w:r w:rsidRPr="00C8205D" w:rsidDel="004225BF">
          <w:rPr>
            <w:color w:val="000000" w:themeColor="text1"/>
            <w:sz w:val="22"/>
            <w:szCs w:val="22"/>
            <w:rPrChange w:id="3751" w:author="Risa" w:date="2021-07-06T14:20:00Z">
              <w:rPr>
                <w:sz w:val="22"/>
                <w:szCs w:val="22"/>
              </w:rPr>
            </w:rPrChange>
          </w:rPr>
          <w:delText>)</w:delText>
        </w:r>
        <w:r w:rsidRPr="00C8205D" w:rsidDel="004225BF">
          <w:rPr>
            <w:color w:val="000000" w:themeColor="text1"/>
            <w:sz w:val="22"/>
            <w:szCs w:val="22"/>
            <w:shd w:val="clear" w:color="auto" w:fill="FFFFFF"/>
            <w:rPrChange w:id="3752" w:author="Risa" w:date="2021-07-06T14:20:00Z">
              <w:rPr>
                <w:color w:val="000000" w:themeColor="text1"/>
                <w:sz w:val="22"/>
                <w:szCs w:val="22"/>
                <w:shd w:val="clear" w:color="auto" w:fill="FFFFFF"/>
              </w:rPr>
            </w:rPrChange>
          </w:rPr>
          <w:delText xml:space="preserve">. </w:delText>
        </w:r>
        <w:r w:rsidRPr="00C8205D" w:rsidDel="004225BF">
          <w:rPr>
            <w:color w:val="000000" w:themeColor="text1"/>
            <w:sz w:val="22"/>
            <w:szCs w:val="22"/>
            <w:rPrChange w:id="3753" w:author="Risa" w:date="2021-07-06T14:20:00Z">
              <w:rPr>
                <w:sz w:val="22"/>
                <w:szCs w:val="22"/>
              </w:rPr>
            </w:rPrChange>
          </w:rPr>
          <w:delText xml:space="preserve">Soil N did not vary between sites </w:delText>
        </w:r>
        <w:r w:rsidRPr="00C8205D" w:rsidDel="004225BF">
          <w:rPr>
            <w:color w:val="000000" w:themeColor="text1"/>
            <w:sz w:val="22"/>
            <w:szCs w:val="22"/>
            <w:shd w:val="clear" w:color="auto" w:fill="FFFFFF"/>
            <w:rPrChange w:id="3754" w:author="Risa" w:date="2021-07-06T14:20:00Z">
              <w:rPr>
                <w:color w:val="000000" w:themeColor="text1"/>
                <w:sz w:val="22"/>
                <w:szCs w:val="22"/>
                <w:shd w:val="clear" w:color="auto" w:fill="FFFFFF"/>
              </w:rPr>
            </w:rPrChange>
          </w:rPr>
          <w:delText>(</w:delText>
        </w:r>
        <w:r w:rsidRPr="00C8205D" w:rsidDel="004225BF">
          <w:rPr>
            <w:i/>
            <w:color w:val="000000" w:themeColor="text1"/>
            <w:sz w:val="22"/>
            <w:szCs w:val="22"/>
            <w:rPrChange w:id="3755" w:author="Risa" w:date="2021-07-06T14:20:00Z">
              <w:rPr>
                <w:i/>
                <w:sz w:val="22"/>
                <w:szCs w:val="22"/>
              </w:rPr>
            </w:rPrChange>
          </w:rPr>
          <w:delText>P</w:delText>
        </w:r>
        <w:r w:rsidRPr="00C8205D" w:rsidDel="004225BF">
          <w:rPr>
            <w:color w:val="000000" w:themeColor="text1"/>
            <w:sz w:val="22"/>
            <w:szCs w:val="22"/>
            <w:rPrChange w:id="3756" w:author="Risa" w:date="2021-07-06T14:20:00Z">
              <w:rPr>
                <w:sz w:val="22"/>
                <w:szCs w:val="22"/>
              </w:rPr>
            </w:rPrChange>
          </w:rPr>
          <w:delText xml:space="preserve"> &gt; 0.05, Fig. </w:delText>
        </w:r>
      </w:del>
      <w:del w:id="3757" w:author="Jeff" w:date="2021-06-22T07:31:00Z">
        <w:r w:rsidRPr="00C8205D" w:rsidDel="00F32225">
          <w:rPr>
            <w:color w:val="000000" w:themeColor="text1"/>
            <w:sz w:val="22"/>
            <w:szCs w:val="22"/>
            <w:rPrChange w:id="3758" w:author="Risa" w:date="2021-07-06T14:20:00Z">
              <w:rPr>
                <w:sz w:val="22"/>
                <w:szCs w:val="22"/>
              </w:rPr>
            </w:rPrChange>
          </w:rPr>
          <w:delText>7</w:delText>
        </w:r>
      </w:del>
      <w:del w:id="3759" w:author="Jeff" w:date="2021-06-23T13:44:00Z">
        <w:r w:rsidRPr="00C8205D" w:rsidDel="004225BF">
          <w:rPr>
            <w:color w:val="000000" w:themeColor="text1"/>
            <w:sz w:val="22"/>
            <w:szCs w:val="22"/>
            <w:rPrChange w:id="3760" w:author="Risa" w:date="2021-07-06T14:20:00Z">
              <w:rPr>
                <w:sz w:val="22"/>
                <w:szCs w:val="22"/>
              </w:rPr>
            </w:rPrChange>
          </w:rPr>
          <w:delText xml:space="preserve">B and Tab. </w:delText>
        </w:r>
        <w:r w:rsidR="008630C0" w:rsidRPr="00C8205D" w:rsidDel="004225BF">
          <w:rPr>
            <w:color w:val="000000" w:themeColor="text1"/>
            <w:sz w:val="22"/>
            <w:szCs w:val="22"/>
            <w:rPrChange w:id="3761" w:author="Risa" w:date="2021-07-06T14:20:00Z">
              <w:rPr>
                <w:sz w:val="22"/>
                <w:szCs w:val="22"/>
              </w:rPr>
            </w:rPrChange>
          </w:rPr>
          <w:delText>6</w:delText>
        </w:r>
        <w:r w:rsidRPr="00C8205D" w:rsidDel="004225BF">
          <w:rPr>
            <w:color w:val="000000" w:themeColor="text1"/>
            <w:sz w:val="22"/>
            <w:szCs w:val="22"/>
            <w:rPrChange w:id="3762" w:author="Risa" w:date="2021-07-06T14:20:00Z">
              <w:rPr>
                <w:sz w:val="22"/>
                <w:szCs w:val="22"/>
              </w:rPr>
            </w:rPrChange>
          </w:rPr>
          <w:delText xml:space="preserve">). Soil </w:delText>
        </w:r>
        <w:r w:rsidRPr="00C8205D" w:rsidDel="004225BF">
          <w:rPr>
            <w:color w:val="000000" w:themeColor="text1"/>
            <w:sz w:val="22"/>
            <w:szCs w:val="22"/>
            <w:shd w:val="clear" w:color="auto" w:fill="FFFFFF"/>
            <w:rPrChange w:id="3763" w:author="Risa" w:date="2021-07-06T14:20:00Z">
              <w:rPr>
                <w:color w:val="000000" w:themeColor="text1"/>
                <w:sz w:val="22"/>
                <w:szCs w:val="22"/>
                <w:shd w:val="clear" w:color="auto" w:fill="FFFFFF"/>
              </w:rPr>
            </w:rPrChange>
          </w:rPr>
          <w:delText>C/N was 15% lower at high elevation sites (</w:delText>
        </w:r>
        <w:r w:rsidRPr="00C8205D" w:rsidDel="004225BF">
          <w:rPr>
            <w:i/>
            <w:color w:val="000000" w:themeColor="text1"/>
            <w:sz w:val="22"/>
            <w:szCs w:val="22"/>
            <w:rPrChange w:id="3764" w:author="Risa" w:date="2021-07-06T14:20:00Z">
              <w:rPr>
                <w:i/>
                <w:sz w:val="22"/>
                <w:szCs w:val="22"/>
              </w:rPr>
            </w:rPrChange>
          </w:rPr>
          <w:delText>P</w:delText>
        </w:r>
        <w:r w:rsidRPr="00C8205D" w:rsidDel="004225BF">
          <w:rPr>
            <w:color w:val="000000" w:themeColor="text1"/>
            <w:sz w:val="22"/>
            <w:szCs w:val="22"/>
            <w:rPrChange w:id="3765" w:author="Risa" w:date="2021-07-06T14:20:00Z">
              <w:rPr>
                <w:sz w:val="22"/>
                <w:szCs w:val="22"/>
              </w:rPr>
            </w:rPrChange>
          </w:rPr>
          <w:delText xml:space="preserve"> &lt; 0.05, Fig. </w:delText>
        </w:r>
      </w:del>
      <w:del w:id="3766" w:author="Jeff" w:date="2021-06-22T07:31:00Z">
        <w:r w:rsidRPr="00C8205D" w:rsidDel="00F32225">
          <w:rPr>
            <w:color w:val="000000" w:themeColor="text1"/>
            <w:sz w:val="22"/>
            <w:szCs w:val="22"/>
            <w:rPrChange w:id="3767" w:author="Risa" w:date="2021-07-06T14:20:00Z">
              <w:rPr>
                <w:sz w:val="22"/>
                <w:szCs w:val="22"/>
              </w:rPr>
            </w:rPrChange>
          </w:rPr>
          <w:delText>7</w:delText>
        </w:r>
      </w:del>
      <w:del w:id="3768" w:author="Jeff" w:date="2021-06-23T13:44:00Z">
        <w:r w:rsidRPr="00C8205D" w:rsidDel="004225BF">
          <w:rPr>
            <w:color w:val="000000" w:themeColor="text1"/>
            <w:sz w:val="22"/>
            <w:szCs w:val="22"/>
            <w:rPrChange w:id="3769" w:author="Risa" w:date="2021-07-06T14:20:00Z">
              <w:rPr>
                <w:sz w:val="22"/>
                <w:szCs w:val="22"/>
              </w:rPr>
            </w:rPrChange>
          </w:rPr>
          <w:delText xml:space="preserve">C and Tab. </w:delText>
        </w:r>
        <w:r w:rsidR="008630C0" w:rsidRPr="00C8205D" w:rsidDel="004225BF">
          <w:rPr>
            <w:color w:val="000000" w:themeColor="text1"/>
            <w:sz w:val="22"/>
            <w:szCs w:val="22"/>
            <w:rPrChange w:id="3770" w:author="Risa" w:date="2021-07-06T14:20:00Z">
              <w:rPr>
                <w:sz w:val="22"/>
                <w:szCs w:val="22"/>
              </w:rPr>
            </w:rPrChange>
          </w:rPr>
          <w:delText>6</w:delText>
        </w:r>
        <w:r w:rsidRPr="00C8205D" w:rsidDel="004225BF">
          <w:rPr>
            <w:color w:val="000000" w:themeColor="text1"/>
            <w:sz w:val="22"/>
            <w:szCs w:val="22"/>
            <w:rPrChange w:id="3771" w:author="Risa" w:date="2021-07-06T14:20:00Z">
              <w:rPr>
                <w:sz w:val="22"/>
                <w:szCs w:val="22"/>
              </w:rPr>
            </w:rPrChange>
          </w:rPr>
          <w:delText>),</w:delText>
        </w:r>
        <w:r w:rsidRPr="00C8205D" w:rsidDel="004225BF">
          <w:rPr>
            <w:color w:val="000000" w:themeColor="text1"/>
            <w:sz w:val="22"/>
            <w:szCs w:val="22"/>
            <w:shd w:val="clear" w:color="auto" w:fill="FFFFFF"/>
            <w:rPrChange w:id="3772" w:author="Risa" w:date="2021-07-06T14:20:00Z">
              <w:rPr>
                <w:color w:val="000000" w:themeColor="text1"/>
                <w:sz w:val="22"/>
                <w:szCs w:val="22"/>
                <w:shd w:val="clear" w:color="auto" w:fill="FFFFFF"/>
              </w:rPr>
            </w:rPrChange>
          </w:rPr>
          <w:delText xml:space="preserve"> but we found no significant disparity in C/N when either fire history or fire history x elevation interactions were examined (</w:delText>
        </w:r>
        <w:r w:rsidRPr="00C8205D" w:rsidDel="004225BF">
          <w:rPr>
            <w:i/>
            <w:color w:val="000000" w:themeColor="text1"/>
            <w:sz w:val="22"/>
            <w:szCs w:val="22"/>
            <w:shd w:val="clear" w:color="auto" w:fill="FFFFFF"/>
            <w:rPrChange w:id="3773" w:author="Risa" w:date="2021-07-06T14:20:00Z">
              <w:rPr>
                <w:i/>
                <w:color w:val="000000" w:themeColor="text1"/>
                <w:sz w:val="22"/>
                <w:szCs w:val="22"/>
                <w:shd w:val="clear" w:color="auto" w:fill="FFFFFF"/>
              </w:rPr>
            </w:rPrChange>
          </w:rPr>
          <w:delText>P</w:delText>
        </w:r>
        <w:r w:rsidRPr="00C8205D" w:rsidDel="004225BF">
          <w:rPr>
            <w:color w:val="000000" w:themeColor="text1"/>
            <w:sz w:val="22"/>
            <w:szCs w:val="22"/>
            <w:shd w:val="clear" w:color="auto" w:fill="FFFFFF"/>
            <w:rPrChange w:id="3774" w:author="Risa" w:date="2021-07-06T14:20:00Z">
              <w:rPr>
                <w:color w:val="000000" w:themeColor="text1"/>
                <w:sz w:val="22"/>
                <w:szCs w:val="22"/>
                <w:shd w:val="clear" w:color="auto" w:fill="FFFFFF"/>
              </w:rPr>
            </w:rPrChange>
          </w:rPr>
          <w:delText xml:space="preserve"> &gt; 0.05 in both cases). </w:delText>
        </w:r>
      </w:del>
    </w:p>
    <w:p w14:paraId="6A768718" w14:textId="2020F0F1" w:rsidR="005278F2" w:rsidRPr="00C8205D" w:rsidDel="004225BF" w:rsidRDefault="005278F2" w:rsidP="001D7BE7">
      <w:pPr>
        <w:spacing w:line="360" w:lineRule="auto"/>
        <w:rPr>
          <w:del w:id="3775" w:author="Jeff" w:date="2021-06-23T13:44:00Z"/>
          <w:color w:val="000000" w:themeColor="text1"/>
          <w:sz w:val="22"/>
          <w:szCs w:val="22"/>
          <w:shd w:val="clear" w:color="auto" w:fill="FFFFFF"/>
          <w:rPrChange w:id="3776" w:author="Risa" w:date="2021-07-06T14:20:00Z">
            <w:rPr>
              <w:del w:id="3777" w:author="Jeff" w:date="2021-06-23T13:44:00Z"/>
              <w:color w:val="000000" w:themeColor="text1"/>
              <w:sz w:val="22"/>
              <w:szCs w:val="22"/>
              <w:shd w:val="clear" w:color="auto" w:fill="FFFFFF"/>
            </w:rPr>
          </w:rPrChange>
        </w:rPr>
        <w:pPrChange w:id="3778" w:author="Risa" w:date="2021-07-06T13:11:00Z">
          <w:pPr>
            <w:spacing w:line="276" w:lineRule="auto"/>
            <w:jc w:val="both"/>
          </w:pPr>
        </w:pPrChange>
      </w:pPr>
    </w:p>
    <w:p w14:paraId="1ADF1CD3" w14:textId="5AF8205F" w:rsidR="00CA6181" w:rsidRPr="00C8205D" w:rsidDel="004225BF" w:rsidRDefault="00CA6181" w:rsidP="001D7BE7">
      <w:pPr>
        <w:spacing w:line="360" w:lineRule="auto"/>
        <w:rPr>
          <w:del w:id="3779" w:author="Jeff" w:date="2021-06-23T13:44:00Z"/>
          <w:i/>
          <w:iCs/>
          <w:color w:val="000000" w:themeColor="text1"/>
          <w:sz w:val="22"/>
          <w:szCs w:val="22"/>
          <w:shd w:val="clear" w:color="auto" w:fill="FFFFFF"/>
          <w:vertAlign w:val="subscript"/>
          <w:rPrChange w:id="3780" w:author="Risa" w:date="2021-07-06T14:20:00Z">
            <w:rPr>
              <w:del w:id="3781" w:author="Jeff" w:date="2021-06-23T13:44:00Z"/>
              <w:i/>
              <w:iCs/>
              <w:color w:val="000000" w:themeColor="text1"/>
              <w:sz w:val="22"/>
              <w:szCs w:val="22"/>
              <w:shd w:val="clear" w:color="auto" w:fill="FFFFFF"/>
              <w:vertAlign w:val="subscript"/>
            </w:rPr>
          </w:rPrChange>
        </w:rPr>
        <w:pPrChange w:id="3782" w:author="Risa" w:date="2021-07-06T13:11:00Z">
          <w:pPr>
            <w:spacing w:line="276" w:lineRule="auto"/>
            <w:jc w:val="both"/>
          </w:pPr>
        </w:pPrChange>
      </w:pPr>
      <w:del w:id="3783" w:author="Jeff" w:date="2021-06-23T13:44:00Z">
        <w:r w:rsidRPr="00C8205D" w:rsidDel="004225BF">
          <w:rPr>
            <w:i/>
            <w:iCs/>
            <w:color w:val="000000" w:themeColor="text1"/>
            <w:sz w:val="22"/>
            <w:szCs w:val="22"/>
            <w:shd w:val="clear" w:color="auto" w:fill="FFFFFF"/>
            <w:rPrChange w:id="3784" w:author="Risa" w:date="2021-07-06T14:20:00Z">
              <w:rPr>
                <w:i/>
                <w:iCs/>
                <w:color w:val="000000" w:themeColor="text1"/>
                <w:sz w:val="22"/>
                <w:szCs w:val="22"/>
                <w:shd w:val="clear" w:color="auto" w:fill="FFFFFF"/>
              </w:rPr>
            </w:rPrChange>
          </w:rPr>
          <w:delText>Soil Water Retention</w:delText>
        </w:r>
      </w:del>
    </w:p>
    <w:p w14:paraId="70D15C77" w14:textId="24D5B598" w:rsidR="004225BF" w:rsidRPr="00C8205D" w:rsidRDefault="00CA6181" w:rsidP="001D7BE7">
      <w:pPr>
        <w:spacing w:line="360" w:lineRule="auto"/>
        <w:rPr>
          <w:ins w:id="3785" w:author="Jeff" w:date="2021-06-23T13:44:00Z"/>
          <w:i/>
          <w:iCs/>
          <w:color w:val="000000" w:themeColor="text1"/>
          <w:sz w:val="22"/>
          <w:szCs w:val="22"/>
          <w:rPrChange w:id="3786" w:author="Risa" w:date="2021-07-06T14:20:00Z">
            <w:rPr>
              <w:ins w:id="3787" w:author="Jeff" w:date="2021-06-23T13:44:00Z"/>
              <w:i/>
              <w:iCs/>
              <w:sz w:val="22"/>
              <w:szCs w:val="22"/>
            </w:rPr>
          </w:rPrChange>
        </w:rPr>
        <w:pPrChange w:id="3788" w:author="Risa" w:date="2021-07-06T13:11:00Z">
          <w:pPr>
            <w:spacing w:line="276" w:lineRule="auto"/>
          </w:pPr>
        </w:pPrChange>
      </w:pPr>
      <w:del w:id="3789" w:author="Jeff" w:date="2021-06-23T13:44:00Z">
        <w:r w:rsidRPr="00C8205D" w:rsidDel="004225BF">
          <w:rPr>
            <w:color w:val="000000" w:themeColor="text1"/>
            <w:sz w:val="22"/>
            <w:szCs w:val="22"/>
            <w:shd w:val="clear" w:color="auto" w:fill="FFFFFF"/>
            <w:rPrChange w:id="3790" w:author="Risa" w:date="2021-07-06T14:20:00Z">
              <w:rPr>
                <w:color w:val="000000" w:themeColor="text1"/>
                <w:sz w:val="22"/>
                <w:szCs w:val="22"/>
                <w:shd w:val="clear" w:color="auto" w:fill="FFFFFF"/>
              </w:rPr>
            </w:rPrChange>
          </w:rPr>
          <w:delText>There was an interaction between elevation and fire history on soil water retention (SWR</w:delText>
        </w:r>
        <w:r w:rsidR="00284B57" w:rsidRPr="00C8205D" w:rsidDel="004225BF">
          <w:rPr>
            <w:color w:val="000000" w:themeColor="text1"/>
            <w:sz w:val="22"/>
            <w:szCs w:val="22"/>
            <w:shd w:val="clear" w:color="auto" w:fill="FFFFFF"/>
            <w:rPrChange w:id="3791" w:author="Risa" w:date="2021-07-06T14:20:00Z">
              <w:rPr>
                <w:color w:val="000000" w:themeColor="text1"/>
                <w:sz w:val="22"/>
                <w:szCs w:val="22"/>
                <w:shd w:val="clear" w:color="auto" w:fill="FFFFFF"/>
              </w:rPr>
            </w:rPrChange>
          </w:rPr>
          <w:delText xml:space="preserve">; </w:delText>
        </w:r>
        <w:r w:rsidRPr="00C8205D" w:rsidDel="004225BF">
          <w:rPr>
            <w:i/>
            <w:color w:val="000000" w:themeColor="text1"/>
            <w:sz w:val="22"/>
            <w:szCs w:val="22"/>
            <w:rPrChange w:id="3792" w:author="Risa" w:date="2021-07-06T14:20:00Z">
              <w:rPr>
                <w:i/>
                <w:sz w:val="22"/>
                <w:szCs w:val="22"/>
              </w:rPr>
            </w:rPrChange>
          </w:rPr>
          <w:delText>P</w:delText>
        </w:r>
        <w:r w:rsidRPr="00C8205D" w:rsidDel="004225BF">
          <w:rPr>
            <w:color w:val="000000" w:themeColor="text1"/>
            <w:sz w:val="22"/>
            <w:szCs w:val="22"/>
            <w:rPrChange w:id="3793" w:author="Risa" w:date="2021-07-06T14:20:00Z">
              <w:rPr>
                <w:sz w:val="22"/>
                <w:szCs w:val="22"/>
              </w:rPr>
            </w:rPrChange>
          </w:rPr>
          <w:delText xml:space="preserve"> &lt;</w:delText>
        </w:r>
        <w:r w:rsidR="00284B57" w:rsidRPr="00C8205D" w:rsidDel="004225BF">
          <w:rPr>
            <w:color w:val="000000" w:themeColor="text1"/>
            <w:sz w:val="22"/>
            <w:szCs w:val="22"/>
            <w:rPrChange w:id="3794" w:author="Risa" w:date="2021-07-06T14:20:00Z">
              <w:rPr>
                <w:sz w:val="22"/>
                <w:szCs w:val="22"/>
              </w:rPr>
            </w:rPrChange>
          </w:rPr>
          <w:delText xml:space="preserve"> </w:delText>
        </w:r>
        <w:r w:rsidRPr="00C8205D" w:rsidDel="004225BF">
          <w:rPr>
            <w:color w:val="000000" w:themeColor="text1"/>
            <w:sz w:val="22"/>
            <w:szCs w:val="22"/>
            <w:rPrChange w:id="3795" w:author="Risa" w:date="2021-07-06T14:20:00Z">
              <w:rPr>
                <w:sz w:val="22"/>
                <w:szCs w:val="22"/>
              </w:rPr>
            </w:rPrChange>
          </w:rPr>
          <w:delText xml:space="preserve">0.01, Fig. </w:delText>
        </w:r>
      </w:del>
      <w:del w:id="3796" w:author="Jeff" w:date="2021-06-22T07:31:00Z">
        <w:r w:rsidRPr="00C8205D" w:rsidDel="00F32225">
          <w:rPr>
            <w:color w:val="000000" w:themeColor="text1"/>
            <w:sz w:val="22"/>
            <w:szCs w:val="22"/>
            <w:rPrChange w:id="3797" w:author="Risa" w:date="2021-07-06T14:20:00Z">
              <w:rPr>
                <w:sz w:val="22"/>
                <w:szCs w:val="22"/>
              </w:rPr>
            </w:rPrChange>
          </w:rPr>
          <w:delText>7D</w:delText>
        </w:r>
      </w:del>
      <w:del w:id="3798" w:author="Jeff" w:date="2021-06-23T13:44:00Z">
        <w:r w:rsidRPr="00C8205D" w:rsidDel="004225BF">
          <w:rPr>
            <w:color w:val="000000" w:themeColor="text1"/>
            <w:sz w:val="22"/>
            <w:szCs w:val="22"/>
            <w:rPrChange w:id="3799" w:author="Risa" w:date="2021-07-06T14:20:00Z">
              <w:rPr>
                <w:sz w:val="22"/>
                <w:szCs w:val="22"/>
              </w:rPr>
            </w:rPrChange>
          </w:rPr>
          <w:delText xml:space="preserve"> and Tab. </w:delText>
        </w:r>
        <w:r w:rsidR="008630C0" w:rsidRPr="00C8205D" w:rsidDel="004225BF">
          <w:rPr>
            <w:color w:val="000000" w:themeColor="text1"/>
            <w:sz w:val="22"/>
            <w:szCs w:val="22"/>
            <w:rPrChange w:id="3800" w:author="Risa" w:date="2021-07-06T14:20:00Z">
              <w:rPr>
                <w:sz w:val="22"/>
                <w:szCs w:val="22"/>
              </w:rPr>
            </w:rPrChange>
          </w:rPr>
          <w:delText>6</w:delText>
        </w:r>
        <w:r w:rsidRPr="00C8205D" w:rsidDel="004225BF">
          <w:rPr>
            <w:color w:val="000000" w:themeColor="text1"/>
            <w:sz w:val="22"/>
            <w:szCs w:val="22"/>
            <w:rPrChange w:id="3801" w:author="Risa" w:date="2021-07-06T14:20:00Z">
              <w:rPr>
                <w:sz w:val="22"/>
                <w:szCs w:val="22"/>
              </w:rPr>
            </w:rPrChange>
          </w:rPr>
          <w:delText>), with</w:delText>
        </w:r>
        <w:r w:rsidRPr="00C8205D" w:rsidDel="004225BF">
          <w:rPr>
            <w:color w:val="000000" w:themeColor="text1"/>
            <w:sz w:val="22"/>
            <w:szCs w:val="22"/>
            <w:shd w:val="clear" w:color="auto" w:fill="FFFFFF"/>
            <w:rPrChange w:id="3802" w:author="Risa" w:date="2021-07-06T14:20:00Z">
              <w:rPr>
                <w:color w:val="000000" w:themeColor="text1"/>
                <w:sz w:val="22"/>
                <w:szCs w:val="22"/>
                <w:shd w:val="clear" w:color="auto" w:fill="FFFFFF"/>
              </w:rPr>
            </w:rPrChange>
          </w:rPr>
          <w:delText xml:space="preserve"> markedly higher values at Gorham cliffs, the low elevation site that experienced fire, as compared to other sites. </w:delText>
        </w:r>
      </w:del>
      <w:ins w:id="3803" w:author="Jeff" w:date="2021-06-24T02:13:00Z">
        <w:r w:rsidR="00CF2FB3" w:rsidRPr="00C8205D">
          <w:rPr>
            <w:i/>
            <w:iCs/>
            <w:color w:val="000000" w:themeColor="text1"/>
            <w:sz w:val="22"/>
            <w:szCs w:val="22"/>
            <w:shd w:val="clear" w:color="auto" w:fill="FFFFFF"/>
            <w:rPrChange w:id="3804" w:author="Risa" w:date="2021-07-06T14:20:00Z">
              <w:rPr>
                <w:i/>
                <w:iCs/>
                <w:color w:val="000000" w:themeColor="text1"/>
                <w:sz w:val="22"/>
                <w:szCs w:val="22"/>
                <w:shd w:val="clear" w:color="auto" w:fill="FFFFFF"/>
              </w:rPr>
            </w:rPrChange>
          </w:rPr>
          <w:t>Plant-level</w:t>
        </w:r>
      </w:ins>
      <w:ins w:id="3805" w:author="Jeff" w:date="2021-06-23T13:44:00Z">
        <w:r w:rsidR="004225BF" w:rsidRPr="00C8205D">
          <w:rPr>
            <w:i/>
            <w:iCs/>
            <w:color w:val="000000" w:themeColor="text1"/>
            <w:sz w:val="22"/>
            <w:szCs w:val="22"/>
            <w:rPrChange w:id="3806" w:author="Risa" w:date="2021-07-06T14:20:00Z">
              <w:rPr>
                <w:i/>
                <w:iCs/>
                <w:sz w:val="22"/>
                <w:szCs w:val="22"/>
              </w:rPr>
            </w:rPrChange>
          </w:rPr>
          <w:t xml:space="preserve"> Traits</w:t>
        </w:r>
      </w:ins>
    </w:p>
    <w:p w14:paraId="0A584023" w14:textId="629DEBA2" w:rsidR="004225BF" w:rsidRPr="00C8205D" w:rsidRDefault="004225BF" w:rsidP="001D7BE7">
      <w:pPr>
        <w:spacing w:line="360" w:lineRule="auto"/>
        <w:rPr>
          <w:ins w:id="3807" w:author="Jeff" w:date="2021-06-23T13:44:00Z"/>
          <w:i/>
          <w:iCs/>
          <w:color w:val="000000" w:themeColor="text1"/>
          <w:sz w:val="22"/>
          <w:szCs w:val="22"/>
          <w:shd w:val="clear" w:color="auto" w:fill="FFFFFF"/>
          <w:rPrChange w:id="3808" w:author="Risa" w:date="2021-07-06T14:20:00Z">
            <w:rPr>
              <w:ins w:id="3809" w:author="Jeff" w:date="2021-06-23T13:44:00Z"/>
              <w:i/>
              <w:iCs/>
              <w:color w:val="000000" w:themeColor="text1"/>
              <w:shd w:val="clear" w:color="auto" w:fill="FFFFFF"/>
            </w:rPr>
          </w:rPrChange>
        </w:rPr>
        <w:pPrChange w:id="3810" w:author="Risa" w:date="2021-07-06T13:11:00Z">
          <w:pPr>
            <w:spacing w:line="276" w:lineRule="auto"/>
            <w:jc w:val="both"/>
          </w:pPr>
        </w:pPrChange>
      </w:pPr>
      <w:ins w:id="3811" w:author="Jeff" w:date="2021-06-23T13:44:00Z">
        <w:r w:rsidRPr="00C8205D">
          <w:rPr>
            <w:color w:val="000000" w:themeColor="text1"/>
            <w:sz w:val="22"/>
            <w:szCs w:val="22"/>
            <w:shd w:val="clear" w:color="auto" w:fill="FFFFFF"/>
            <w:rPrChange w:id="3812" w:author="Risa" w:date="2021-07-06T14:20:00Z">
              <w:rPr>
                <w:color w:val="000000" w:themeColor="text1"/>
                <w:sz w:val="22"/>
                <w:szCs w:val="22"/>
                <w:shd w:val="clear" w:color="auto" w:fill="FFFFFF"/>
              </w:rPr>
            </w:rPrChange>
          </w:rPr>
          <w:t>There was a significant interaction between fire and elevation on tree height (</w:t>
        </w:r>
        <w:r w:rsidRPr="00C8205D">
          <w:rPr>
            <w:i/>
            <w:color w:val="000000" w:themeColor="text1"/>
            <w:sz w:val="22"/>
            <w:szCs w:val="22"/>
            <w:rPrChange w:id="3813" w:author="Risa" w:date="2021-07-06T14:20:00Z">
              <w:rPr>
                <w:i/>
                <w:sz w:val="22"/>
                <w:szCs w:val="22"/>
              </w:rPr>
            </w:rPrChange>
          </w:rPr>
          <w:t>P</w:t>
        </w:r>
        <w:r w:rsidRPr="00C8205D">
          <w:rPr>
            <w:color w:val="000000" w:themeColor="text1"/>
            <w:sz w:val="22"/>
            <w:szCs w:val="22"/>
            <w:rPrChange w:id="3814" w:author="Risa" w:date="2021-07-06T14:20:00Z">
              <w:rPr>
                <w:sz w:val="22"/>
                <w:szCs w:val="22"/>
              </w:rPr>
            </w:rPrChange>
          </w:rPr>
          <w:t xml:space="preserve"> &lt; 0.01, </w:t>
        </w:r>
        <w:del w:id="3815" w:author="Nick Smith" w:date="2021-06-30T17:56:00Z">
          <w:r w:rsidRPr="00C8205D" w:rsidDel="00B67183">
            <w:rPr>
              <w:color w:val="000000" w:themeColor="text1"/>
              <w:sz w:val="22"/>
              <w:szCs w:val="22"/>
              <w:rPrChange w:id="3816" w:author="Risa" w:date="2021-07-06T14:20:00Z">
                <w:rPr>
                  <w:sz w:val="22"/>
                  <w:szCs w:val="22"/>
                </w:rPr>
              </w:rPrChange>
            </w:rPr>
            <w:delText xml:space="preserve">Fig. </w:delText>
          </w:r>
        </w:del>
      </w:ins>
      <w:ins w:id="3817" w:author="Jeff" w:date="2021-06-24T03:36:00Z">
        <w:del w:id="3818" w:author="Nick Smith" w:date="2021-06-30T17:52:00Z">
          <w:r w:rsidR="001A1B1F" w:rsidRPr="00C8205D" w:rsidDel="00B67183">
            <w:rPr>
              <w:color w:val="000000" w:themeColor="text1"/>
              <w:sz w:val="22"/>
              <w:szCs w:val="22"/>
              <w:rPrChange w:id="3819" w:author="Risa" w:date="2021-07-06T14:20:00Z">
                <w:rPr>
                  <w:sz w:val="22"/>
                  <w:szCs w:val="22"/>
                </w:rPr>
              </w:rPrChange>
            </w:rPr>
            <w:delText>9</w:delText>
          </w:r>
        </w:del>
      </w:ins>
      <w:ins w:id="3820" w:author="Jeff" w:date="2021-06-23T13:44:00Z">
        <w:del w:id="3821" w:author="Nick Smith" w:date="2021-06-30T17:52:00Z">
          <w:r w:rsidRPr="00C8205D" w:rsidDel="00B67183">
            <w:rPr>
              <w:color w:val="000000" w:themeColor="text1"/>
              <w:sz w:val="22"/>
              <w:szCs w:val="22"/>
              <w:rPrChange w:id="3822" w:author="Risa" w:date="2021-07-06T14:20:00Z">
                <w:rPr>
                  <w:sz w:val="22"/>
                  <w:szCs w:val="22"/>
                </w:rPr>
              </w:rPrChange>
            </w:rPr>
            <w:delText>A</w:delText>
          </w:r>
        </w:del>
        <w:del w:id="3823" w:author="Nick Smith" w:date="2021-06-30T17:56:00Z">
          <w:r w:rsidRPr="00C8205D" w:rsidDel="00B67183">
            <w:rPr>
              <w:color w:val="000000" w:themeColor="text1"/>
              <w:sz w:val="22"/>
              <w:szCs w:val="22"/>
              <w:rPrChange w:id="3824" w:author="Risa" w:date="2021-07-06T14:20:00Z">
                <w:rPr>
                  <w:sz w:val="22"/>
                  <w:szCs w:val="22"/>
                </w:rPr>
              </w:rPrChange>
            </w:rPr>
            <w:delText xml:space="preserve">, </w:delText>
          </w:r>
        </w:del>
        <w:r w:rsidRPr="00C8205D">
          <w:rPr>
            <w:color w:val="000000" w:themeColor="text1"/>
            <w:sz w:val="22"/>
            <w:szCs w:val="22"/>
            <w:rPrChange w:id="3825" w:author="Risa" w:date="2021-07-06T14:20:00Z">
              <w:rPr>
                <w:sz w:val="22"/>
                <w:szCs w:val="22"/>
              </w:rPr>
            </w:rPrChange>
          </w:rPr>
          <w:t xml:space="preserve">Tab. </w:t>
        </w:r>
      </w:ins>
      <w:ins w:id="3826" w:author="Jeff" w:date="2021-06-24T02:24:00Z">
        <w:del w:id="3827" w:author="Nick Smith" w:date="2021-06-30T17:52:00Z">
          <w:r w:rsidR="00B6617D" w:rsidRPr="00C8205D" w:rsidDel="00B67183">
            <w:rPr>
              <w:color w:val="000000" w:themeColor="text1"/>
              <w:sz w:val="22"/>
              <w:szCs w:val="22"/>
              <w:rPrChange w:id="3828" w:author="Risa" w:date="2021-07-06T14:20:00Z">
                <w:rPr>
                  <w:sz w:val="22"/>
                  <w:szCs w:val="22"/>
                </w:rPr>
              </w:rPrChange>
            </w:rPr>
            <w:delText>6</w:delText>
          </w:r>
        </w:del>
      </w:ins>
      <w:ins w:id="3829" w:author="Nick Smith" w:date="2021-06-30T17:52:00Z">
        <w:r w:rsidR="00B67183" w:rsidRPr="00C8205D">
          <w:rPr>
            <w:color w:val="000000" w:themeColor="text1"/>
            <w:sz w:val="22"/>
            <w:szCs w:val="22"/>
            <w:rPrChange w:id="3830" w:author="Risa" w:date="2021-07-06T14:20:00Z">
              <w:rPr>
                <w:sz w:val="22"/>
                <w:szCs w:val="22"/>
              </w:rPr>
            </w:rPrChange>
          </w:rPr>
          <w:t>7</w:t>
        </w:r>
      </w:ins>
      <w:ins w:id="3831" w:author="Jeff" w:date="2021-06-23T13:44:00Z">
        <w:r w:rsidRPr="00C8205D">
          <w:rPr>
            <w:color w:val="000000" w:themeColor="text1"/>
            <w:sz w:val="22"/>
            <w:szCs w:val="22"/>
            <w:rPrChange w:id="3832" w:author="Risa" w:date="2021-07-06T14:20:00Z">
              <w:rPr>
                <w:sz w:val="22"/>
                <w:szCs w:val="22"/>
              </w:rPr>
            </w:rPrChange>
          </w:rPr>
          <w:t>)</w:t>
        </w:r>
      </w:ins>
      <w:ins w:id="3833" w:author="Nick Smith" w:date="2021-06-30T17:54:00Z">
        <w:r w:rsidR="00B67183" w:rsidRPr="00C8205D">
          <w:rPr>
            <w:color w:val="000000" w:themeColor="text1"/>
            <w:sz w:val="22"/>
            <w:szCs w:val="22"/>
            <w:rPrChange w:id="3834" w:author="Risa" w:date="2021-07-06T14:20:00Z">
              <w:rPr>
                <w:sz w:val="22"/>
                <w:szCs w:val="22"/>
              </w:rPr>
            </w:rPrChange>
          </w:rPr>
          <w:t xml:space="preserve">, </w:t>
        </w:r>
      </w:ins>
      <w:ins w:id="3835" w:author="Nick Smith" w:date="2021-06-30T17:55:00Z">
        <w:r w:rsidR="00B67183" w:rsidRPr="00C8205D">
          <w:rPr>
            <w:color w:val="000000" w:themeColor="text1"/>
            <w:sz w:val="22"/>
            <w:szCs w:val="22"/>
            <w:rPrChange w:id="3836" w:author="Risa" w:date="2021-07-06T14:20:00Z">
              <w:rPr>
                <w:sz w:val="22"/>
                <w:szCs w:val="22"/>
              </w:rPr>
            </w:rPrChange>
          </w:rPr>
          <w:t>which indicated that</w:t>
        </w:r>
      </w:ins>
      <w:ins w:id="3837" w:author="Nick Smith" w:date="2021-06-30T17:56:00Z">
        <w:r w:rsidR="00B67183" w:rsidRPr="00C8205D">
          <w:rPr>
            <w:color w:val="000000" w:themeColor="text1"/>
            <w:sz w:val="22"/>
            <w:szCs w:val="22"/>
            <w:rPrChange w:id="3838" w:author="Risa" w:date="2021-07-06T14:20:00Z">
              <w:rPr>
                <w:sz w:val="22"/>
                <w:szCs w:val="22"/>
              </w:rPr>
            </w:rPrChange>
          </w:rPr>
          <w:t xml:space="preserve"> </w:t>
        </w:r>
      </w:ins>
      <w:ins w:id="3839" w:author="Nick Smith" w:date="2021-06-30T17:55:00Z">
        <w:r w:rsidR="00B67183" w:rsidRPr="00C8205D">
          <w:rPr>
            <w:color w:val="000000" w:themeColor="text1"/>
            <w:sz w:val="22"/>
            <w:szCs w:val="22"/>
            <w:rPrChange w:id="3840" w:author="Risa" w:date="2021-07-06T14:20:00Z">
              <w:rPr>
                <w:sz w:val="22"/>
                <w:szCs w:val="22"/>
              </w:rPr>
            </w:rPrChange>
          </w:rPr>
          <w:t>historical fire presence had a negative impact on tree height at high, but not low, elevation (</w:t>
        </w:r>
      </w:ins>
      <w:ins w:id="3841" w:author="Nick Smith" w:date="2021-06-30T17:56:00Z">
        <w:r w:rsidR="00B67183" w:rsidRPr="00C8205D">
          <w:rPr>
            <w:color w:val="000000" w:themeColor="text1"/>
            <w:sz w:val="22"/>
            <w:szCs w:val="22"/>
            <w:rPrChange w:id="3842" w:author="Risa" w:date="2021-07-06T14:20:00Z">
              <w:rPr>
                <w:sz w:val="22"/>
                <w:szCs w:val="22"/>
              </w:rPr>
            </w:rPrChange>
          </w:rPr>
          <w:t xml:space="preserve">Fig. </w:t>
        </w:r>
      </w:ins>
      <w:ins w:id="3843" w:author="Nick Smith" w:date="2021-07-01T16:46:00Z">
        <w:r w:rsidR="007F7F13" w:rsidRPr="00C8205D">
          <w:rPr>
            <w:color w:val="000000" w:themeColor="text1"/>
            <w:sz w:val="22"/>
            <w:szCs w:val="22"/>
            <w:rPrChange w:id="3844" w:author="Risa" w:date="2021-07-06T14:20:00Z">
              <w:rPr>
                <w:sz w:val="22"/>
                <w:szCs w:val="22"/>
              </w:rPr>
            </w:rPrChange>
          </w:rPr>
          <w:t>8</w:t>
        </w:r>
      </w:ins>
      <w:ins w:id="3845" w:author="Nick Smith" w:date="2021-06-30T17:56:00Z">
        <w:r w:rsidR="00B67183" w:rsidRPr="00C8205D">
          <w:rPr>
            <w:color w:val="000000" w:themeColor="text1"/>
            <w:sz w:val="22"/>
            <w:szCs w:val="22"/>
            <w:rPrChange w:id="3846" w:author="Risa" w:date="2021-07-06T14:20:00Z">
              <w:rPr>
                <w:sz w:val="22"/>
                <w:szCs w:val="22"/>
              </w:rPr>
            </w:rPrChange>
          </w:rPr>
          <w:t>).</w:t>
        </w:r>
      </w:ins>
      <w:ins w:id="3847" w:author="Jeff" w:date="2021-06-23T13:44:00Z">
        <w:r w:rsidRPr="00C8205D">
          <w:rPr>
            <w:color w:val="000000" w:themeColor="text1"/>
            <w:sz w:val="22"/>
            <w:szCs w:val="22"/>
            <w:rPrChange w:id="3848" w:author="Risa" w:date="2021-07-06T14:20:00Z">
              <w:rPr>
                <w:sz w:val="22"/>
                <w:szCs w:val="22"/>
              </w:rPr>
            </w:rPrChange>
          </w:rPr>
          <w:t xml:space="preserve"> </w:t>
        </w:r>
        <w:del w:id="3849" w:author="Nick Smith" w:date="2021-06-30T17:56:00Z">
          <w:r w:rsidRPr="00C8205D" w:rsidDel="006D331D">
            <w:rPr>
              <w:color w:val="000000" w:themeColor="text1"/>
              <w:sz w:val="22"/>
              <w:szCs w:val="22"/>
              <w:shd w:val="clear" w:color="auto" w:fill="FFFFFF"/>
              <w:rPrChange w:id="3850" w:author="Risa" w:date="2021-07-06T14:20:00Z">
                <w:rPr>
                  <w:color w:val="000000" w:themeColor="text1"/>
                  <w:sz w:val="22"/>
                  <w:szCs w:val="22"/>
                  <w:shd w:val="clear" w:color="auto" w:fill="FFFFFF"/>
                </w:rPr>
              </w:rPrChange>
            </w:rPr>
            <w:delText>and</w:delText>
          </w:r>
        </w:del>
      </w:ins>
      <w:ins w:id="3851" w:author="Nick Smith" w:date="2021-06-30T17:56:00Z">
        <w:r w:rsidR="006D331D" w:rsidRPr="00C8205D">
          <w:rPr>
            <w:color w:val="000000" w:themeColor="text1"/>
            <w:sz w:val="22"/>
            <w:szCs w:val="22"/>
            <w:shd w:val="clear" w:color="auto" w:fill="FFFFFF"/>
            <w:rPrChange w:id="3852" w:author="Risa" w:date="2021-07-06T14:20:00Z">
              <w:rPr>
                <w:color w:val="000000" w:themeColor="text1"/>
                <w:sz w:val="22"/>
                <w:szCs w:val="22"/>
                <w:shd w:val="clear" w:color="auto" w:fill="FFFFFF"/>
              </w:rPr>
            </w:rPrChange>
          </w:rPr>
          <w:t>Increasing elevation reduced</w:t>
        </w:r>
      </w:ins>
      <w:ins w:id="3853" w:author="Jeff" w:date="2021-06-23T13:44:00Z">
        <w:r w:rsidRPr="00C8205D">
          <w:rPr>
            <w:color w:val="000000" w:themeColor="text1"/>
            <w:sz w:val="22"/>
            <w:szCs w:val="22"/>
            <w:shd w:val="clear" w:color="auto" w:fill="FFFFFF"/>
            <w:rPrChange w:id="3854" w:author="Risa" w:date="2021-07-06T14:20:00Z">
              <w:rPr>
                <w:color w:val="000000" w:themeColor="text1"/>
                <w:sz w:val="22"/>
                <w:szCs w:val="22"/>
                <w:shd w:val="clear" w:color="auto" w:fill="FFFFFF"/>
              </w:rPr>
            </w:rPrChange>
          </w:rPr>
          <w:t xml:space="preserve"> DBH (P &lt; 0.</w:t>
        </w:r>
        <w:del w:id="3855" w:author="Nick Smith" w:date="2021-06-30T17:52:00Z">
          <w:r w:rsidRPr="00C8205D" w:rsidDel="00B67183">
            <w:rPr>
              <w:color w:val="000000" w:themeColor="text1"/>
              <w:sz w:val="22"/>
              <w:szCs w:val="22"/>
              <w:shd w:val="clear" w:color="auto" w:fill="FFFFFF"/>
              <w:rPrChange w:id="3856" w:author="Risa" w:date="2021-07-06T14:20:00Z">
                <w:rPr>
                  <w:color w:val="000000" w:themeColor="text1"/>
                  <w:sz w:val="22"/>
                  <w:szCs w:val="22"/>
                  <w:shd w:val="clear" w:color="auto" w:fill="FFFFFF"/>
                </w:rPr>
              </w:rPrChange>
            </w:rPr>
            <w:delText>05</w:delText>
          </w:r>
        </w:del>
      </w:ins>
      <w:ins w:id="3857" w:author="Nick Smith" w:date="2021-06-30T17:57:00Z">
        <w:r w:rsidR="006D331D" w:rsidRPr="00C8205D">
          <w:rPr>
            <w:color w:val="000000" w:themeColor="text1"/>
            <w:sz w:val="22"/>
            <w:szCs w:val="22"/>
            <w:shd w:val="clear" w:color="auto" w:fill="FFFFFF"/>
            <w:rPrChange w:id="3858" w:author="Risa" w:date="2021-07-06T14:20:00Z">
              <w:rPr>
                <w:color w:val="000000" w:themeColor="text1"/>
                <w:sz w:val="22"/>
                <w:szCs w:val="22"/>
                <w:shd w:val="clear" w:color="auto" w:fill="FFFFFF"/>
              </w:rPr>
            </w:rPrChange>
          </w:rPr>
          <w:t>001</w:t>
        </w:r>
      </w:ins>
      <w:ins w:id="3859" w:author="Jeff" w:date="2021-06-23T13:44:00Z">
        <w:r w:rsidRPr="00C8205D">
          <w:rPr>
            <w:color w:val="000000" w:themeColor="text1"/>
            <w:sz w:val="22"/>
            <w:szCs w:val="22"/>
            <w:shd w:val="clear" w:color="auto" w:fill="FFFFFF"/>
            <w:rPrChange w:id="3860" w:author="Risa" w:date="2021-07-06T14:20:00Z">
              <w:rPr>
                <w:color w:val="000000" w:themeColor="text1"/>
                <w:sz w:val="22"/>
                <w:szCs w:val="22"/>
                <w:shd w:val="clear" w:color="auto" w:fill="FFFFFF"/>
              </w:rPr>
            </w:rPrChange>
          </w:rPr>
          <w:t xml:space="preserve">; Fig. </w:t>
        </w:r>
      </w:ins>
      <w:ins w:id="3861" w:author="Jeff" w:date="2021-06-24T03:36:00Z">
        <w:del w:id="3862" w:author="Nick Smith" w:date="2021-06-30T17:52:00Z">
          <w:r w:rsidR="001A1B1F" w:rsidRPr="00C8205D" w:rsidDel="00B67183">
            <w:rPr>
              <w:color w:val="000000" w:themeColor="text1"/>
              <w:sz w:val="22"/>
              <w:szCs w:val="22"/>
              <w:shd w:val="clear" w:color="auto" w:fill="FFFFFF"/>
              <w:rPrChange w:id="3863" w:author="Risa" w:date="2021-07-06T14:20:00Z">
                <w:rPr>
                  <w:color w:val="000000" w:themeColor="text1"/>
                  <w:sz w:val="22"/>
                  <w:szCs w:val="22"/>
                  <w:shd w:val="clear" w:color="auto" w:fill="FFFFFF"/>
                </w:rPr>
              </w:rPrChange>
            </w:rPr>
            <w:delText>9</w:delText>
          </w:r>
        </w:del>
      </w:ins>
      <w:ins w:id="3864" w:author="Jeff" w:date="2021-06-23T13:44:00Z">
        <w:del w:id="3865" w:author="Nick Smith" w:date="2021-06-30T17:52:00Z">
          <w:r w:rsidRPr="00C8205D" w:rsidDel="00B67183">
            <w:rPr>
              <w:color w:val="000000" w:themeColor="text1"/>
              <w:sz w:val="22"/>
              <w:szCs w:val="22"/>
              <w:shd w:val="clear" w:color="auto" w:fill="FFFFFF"/>
              <w:rPrChange w:id="3866" w:author="Risa" w:date="2021-07-06T14:20:00Z">
                <w:rPr>
                  <w:color w:val="000000" w:themeColor="text1"/>
                  <w:sz w:val="22"/>
                  <w:szCs w:val="22"/>
                  <w:shd w:val="clear" w:color="auto" w:fill="FFFFFF"/>
                </w:rPr>
              </w:rPrChange>
            </w:rPr>
            <w:delText>C</w:delText>
          </w:r>
        </w:del>
      </w:ins>
      <w:ins w:id="3867" w:author="Nick Smith" w:date="2021-07-01T16:46:00Z">
        <w:r w:rsidR="007F7F13" w:rsidRPr="00C8205D">
          <w:rPr>
            <w:color w:val="000000" w:themeColor="text1"/>
            <w:sz w:val="22"/>
            <w:szCs w:val="22"/>
            <w:shd w:val="clear" w:color="auto" w:fill="FFFFFF"/>
            <w:rPrChange w:id="3868" w:author="Risa" w:date="2021-07-06T14:20:00Z">
              <w:rPr>
                <w:color w:val="000000" w:themeColor="text1"/>
                <w:sz w:val="22"/>
                <w:szCs w:val="22"/>
                <w:shd w:val="clear" w:color="auto" w:fill="FFFFFF"/>
              </w:rPr>
            </w:rPrChange>
          </w:rPr>
          <w:t>8</w:t>
        </w:r>
      </w:ins>
      <w:ins w:id="3869" w:author="Jeff" w:date="2021-06-23T13:44:00Z">
        <w:r w:rsidRPr="00C8205D">
          <w:rPr>
            <w:color w:val="000000" w:themeColor="text1"/>
            <w:sz w:val="22"/>
            <w:szCs w:val="22"/>
            <w:shd w:val="clear" w:color="auto" w:fill="FFFFFF"/>
            <w:rPrChange w:id="3870" w:author="Risa" w:date="2021-07-06T14:20:00Z">
              <w:rPr>
                <w:color w:val="000000" w:themeColor="text1"/>
                <w:sz w:val="22"/>
                <w:szCs w:val="22"/>
                <w:shd w:val="clear" w:color="auto" w:fill="FFFFFF"/>
              </w:rPr>
            </w:rPrChange>
          </w:rPr>
          <w:t xml:space="preserve"> and Tab. </w:t>
        </w:r>
      </w:ins>
      <w:ins w:id="3871" w:author="Jeff" w:date="2021-06-24T02:24:00Z">
        <w:del w:id="3872" w:author="Nick Smith" w:date="2021-06-30T17:53:00Z">
          <w:r w:rsidR="00B6617D" w:rsidRPr="00C8205D" w:rsidDel="00B67183">
            <w:rPr>
              <w:color w:val="000000" w:themeColor="text1"/>
              <w:sz w:val="22"/>
              <w:szCs w:val="22"/>
              <w:shd w:val="clear" w:color="auto" w:fill="FFFFFF"/>
              <w:rPrChange w:id="3873" w:author="Risa" w:date="2021-07-06T14:20:00Z">
                <w:rPr>
                  <w:color w:val="000000" w:themeColor="text1"/>
                  <w:sz w:val="22"/>
                  <w:szCs w:val="22"/>
                  <w:shd w:val="clear" w:color="auto" w:fill="FFFFFF"/>
                </w:rPr>
              </w:rPrChange>
            </w:rPr>
            <w:delText>6</w:delText>
          </w:r>
        </w:del>
      </w:ins>
      <w:ins w:id="3874" w:author="Nick Smith" w:date="2021-06-30T17:53:00Z">
        <w:r w:rsidR="00B67183" w:rsidRPr="00C8205D">
          <w:rPr>
            <w:color w:val="000000" w:themeColor="text1"/>
            <w:sz w:val="22"/>
            <w:szCs w:val="22"/>
            <w:shd w:val="clear" w:color="auto" w:fill="FFFFFF"/>
            <w:rPrChange w:id="3875" w:author="Risa" w:date="2021-07-06T14:20:00Z">
              <w:rPr>
                <w:color w:val="000000" w:themeColor="text1"/>
                <w:sz w:val="22"/>
                <w:szCs w:val="22"/>
                <w:shd w:val="clear" w:color="auto" w:fill="FFFFFF"/>
              </w:rPr>
            </w:rPrChange>
          </w:rPr>
          <w:t>7</w:t>
        </w:r>
      </w:ins>
      <w:ins w:id="3876" w:author="Jeff" w:date="2021-06-23T13:44:00Z">
        <w:r w:rsidRPr="00C8205D">
          <w:rPr>
            <w:color w:val="000000" w:themeColor="text1"/>
            <w:sz w:val="22"/>
            <w:szCs w:val="22"/>
            <w:shd w:val="clear" w:color="auto" w:fill="FFFFFF"/>
            <w:rPrChange w:id="3877" w:author="Risa" w:date="2021-07-06T14:20:00Z">
              <w:rPr>
                <w:color w:val="000000" w:themeColor="text1"/>
                <w:sz w:val="22"/>
                <w:szCs w:val="22"/>
                <w:shd w:val="clear" w:color="auto" w:fill="FFFFFF"/>
              </w:rPr>
            </w:rPrChange>
          </w:rPr>
          <w:t>)</w:t>
        </w:r>
      </w:ins>
      <w:ins w:id="3878" w:author="Nick Smith" w:date="2021-06-30T17:56:00Z">
        <w:r w:rsidR="006D331D" w:rsidRPr="00C8205D">
          <w:rPr>
            <w:color w:val="000000" w:themeColor="text1"/>
            <w:sz w:val="22"/>
            <w:szCs w:val="22"/>
            <w:shd w:val="clear" w:color="auto" w:fill="FFFFFF"/>
            <w:rPrChange w:id="3879" w:author="Risa" w:date="2021-07-06T14:20:00Z">
              <w:rPr>
                <w:color w:val="000000" w:themeColor="text1"/>
                <w:sz w:val="22"/>
                <w:szCs w:val="22"/>
                <w:shd w:val="clear" w:color="auto" w:fill="FFFFFF"/>
              </w:rPr>
            </w:rPrChange>
          </w:rPr>
          <w:t>, regardless of fire history</w:t>
        </w:r>
      </w:ins>
      <w:ins w:id="3880" w:author="Jeff" w:date="2021-06-29T16:43:00Z">
        <w:r w:rsidR="00381011" w:rsidRPr="00C8205D">
          <w:rPr>
            <w:color w:val="000000" w:themeColor="text1"/>
            <w:sz w:val="22"/>
            <w:szCs w:val="22"/>
            <w:shd w:val="clear" w:color="auto" w:fill="FFFFFF"/>
            <w:rPrChange w:id="3881" w:author="Risa" w:date="2021-07-06T14:20:00Z">
              <w:rPr>
                <w:color w:val="000000" w:themeColor="text1"/>
                <w:sz w:val="22"/>
                <w:szCs w:val="22"/>
                <w:shd w:val="clear" w:color="auto" w:fill="FFFFFF"/>
              </w:rPr>
            </w:rPrChange>
          </w:rPr>
          <w:t>.</w:t>
        </w:r>
      </w:ins>
      <w:ins w:id="3882" w:author="Nick Smith" w:date="2021-06-30T17:54:00Z">
        <w:r w:rsidR="00B67183" w:rsidRPr="00C8205D">
          <w:rPr>
            <w:color w:val="000000" w:themeColor="text1"/>
            <w:sz w:val="22"/>
            <w:szCs w:val="22"/>
            <w:shd w:val="clear" w:color="auto" w:fill="FFFFFF"/>
            <w:rPrChange w:id="3883" w:author="Risa" w:date="2021-07-06T14:20:00Z">
              <w:rPr>
                <w:color w:val="000000" w:themeColor="text1"/>
                <w:sz w:val="22"/>
                <w:szCs w:val="22"/>
                <w:shd w:val="clear" w:color="auto" w:fill="FFFFFF"/>
              </w:rPr>
            </w:rPrChange>
          </w:rPr>
          <w:t xml:space="preserve"> </w:t>
        </w:r>
      </w:ins>
      <w:ins w:id="3884" w:author="Jeff" w:date="2021-06-29T16:43:00Z">
        <w:del w:id="3885" w:author="Nick Smith" w:date="2021-06-30T17:57:00Z">
          <w:r w:rsidR="00381011" w:rsidRPr="00C8205D" w:rsidDel="006D331D">
            <w:rPr>
              <w:color w:val="000000" w:themeColor="text1"/>
              <w:sz w:val="22"/>
              <w:szCs w:val="22"/>
              <w:shd w:val="clear" w:color="auto" w:fill="FFFFFF"/>
              <w:rPrChange w:id="3886" w:author="Risa" w:date="2021-07-06T14:20:00Z">
                <w:rPr>
                  <w:color w:val="000000" w:themeColor="text1"/>
                  <w:sz w:val="22"/>
                  <w:szCs w:val="22"/>
                  <w:shd w:val="clear" w:color="auto" w:fill="FFFFFF"/>
                </w:rPr>
              </w:rPrChange>
            </w:rPr>
            <w:delText xml:space="preserve"> Unsurprisingly,</w:delText>
          </w:r>
        </w:del>
      </w:ins>
      <w:ins w:id="3887" w:author="Jeff" w:date="2021-06-23T13:44:00Z">
        <w:del w:id="3888" w:author="Nick Smith" w:date="2021-06-30T17:57:00Z">
          <w:r w:rsidRPr="00C8205D" w:rsidDel="006D331D">
            <w:rPr>
              <w:color w:val="000000" w:themeColor="text1"/>
              <w:sz w:val="22"/>
              <w:szCs w:val="22"/>
              <w:shd w:val="clear" w:color="auto" w:fill="FFFFFF"/>
              <w:rPrChange w:id="3889" w:author="Risa" w:date="2021-07-06T14:20:00Z">
                <w:rPr>
                  <w:color w:val="000000" w:themeColor="text1"/>
                  <w:sz w:val="22"/>
                  <w:szCs w:val="22"/>
                  <w:shd w:val="clear" w:color="auto" w:fill="FFFFFF"/>
                </w:rPr>
              </w:rPrChange>
            </w:rPr>
            <w:delText xml:space="preserve"> trees at higher elevation that experienced the 1947 fire </w:delText>
          </w:r>
        </w:del>
      </w:ins>
      <w:ins w:id="3890" w:author="Jeff" w:date="2021-06-29T16:43:00Z">
        <w:del w:id="3891" w:author="Nick Smith" w:date="2021-06-30T17:57:00Z">
          <w:r w:rsidR="00381011" w:rsidRPr="00C8205D" w:rsidDel="006D331D">
            <w:rPr>
              <w:color w:val="000000" w:themeColor="text1"/>
              <w:sz w:val="22"/>
              <w:szCs w:val="22"/>
              <w:shd w:val="clear" w:color="auto" w:fill="FFFFFF"/>
              <w:rPrChange w:id="3892" w:author="Risa" w:date="2021-07-06T14:20:00Z">
                <w:rPr>
                  <w:color w:val="000000" w:themeColor="text1"/>
                  <w:sz w:val="22"/>
                  <w:szCs w:val="22"/>
                  <w:shd w:val="clear" w:color="auto" w:fill="FFFFFF"/>
                </w:rPr>
              </w:rPrChange>
            </w:rPr>
            <w:delText>had</w:delText>
          </w:r>
        </w:del>
      </w:ins>
      <w:ins w:id="3893" w:author="Jeff" w:date="2021-06-29T16:42:00Z">
        <w:del w:id="3894" w:author="Nick Smith" w:date="2021-06-30T17:57:00Z">
          <w:r w:rsidR="00381011" w:rsidRPr="00C8205D" w:rsidDel="006D331D">
            <w:rPr>
              <w:color w:val="000000" w:themeColor="text1"/>
              <w:sz w:val="22"/>
              <w:szCs w:val="22"/>
              <w:shd w:val="clear" w:color="auto" w:fill="FFFFFF"/>
              <w:rPrChange w:id="3895" w:author="Risa" w:date="2021-07-06T14:20:00Z">
                <w:rPr>
                  <w:color w:val="000000" w:themeColor="text1"/>
                  <w:sz w:val="22"/>
                  <w:szCs w:val="22"/>
                  <w:shd w:val="clear" w:color="auto" w:fill="FFFFFF"/>
                </w:rPr>
              </w:rPrChange>
            </w:rPr>
            <w:delText xml:space="preserve"> a smaller DBH</w:delText>
          </w:r>
        </w:del>
      </w:ins>
      <w:ins w:id="3896" w:author="Jeff" w:date="2021-06-29T16:43:00Z">
        <w:del w:id="3897" w:author="Nick Smith" w:date="2021-06-30T17:53:00Z">
          <w:r w:rsidR="00381011" w:rsidRPr="00C8205D" w:rsidDel="00B67183">
            <w:rPr>
              <w:color w:val="000000" w:themeColor="text1"/>
              <w:sz w:val="22"/>
              <w:szCs w:val="22"/>
              <w:shd w:val="clear" w:color="auto" w:fill="FFFFFF"/>
              <w:rPrChange w:id="3898" w:author="Risa" w:date="2021-07-06T14:20:00Z">
                <w:rPr>
                  <w:color w:val="000000" w:themeColor="text1"/>
                  <w:sz w:val="22"/>
                  <w:szCs w:val="22"/>
                  <w:shd w:val="clear" w:color="auto" w:fill="FFFFFF"/>
                </w:rPr>
              </w:rPrChange>
            </w:rPr>
            <w:delText>,</w:delText>
          </w:r>
        </w:del>
        <w:del w:id="3899" w:author="Nick Smith" w:date="2021-06-30T17:57:00Z">
          <w:r w:rsidR="00381011" w:rsidRPr="00C8205D" w:rsidDel="006D331D">
            <w:rPr>
              <w:color w:val="000000" w:themeColor="text1"/>
              <w:sz w:val="22"/>
              <w:szCs w:val="22"/>
              <w:shd w:val="clear" w:color="auto" w:fill="FFFFFF"/>
              <w:rPrChange w:id="3900" w:author="Risa" w:date="2021-07-06T14:20:00Z">
                <w:rPr>
                  <w:color w:val="000000" w:themeColor="text1"/>
                  <w:sz w:val="22"/>
                  <w:szCs w:val="22"/>
                  <w:shd w:val="clear" w:color="auto" w:fill="FFFFFF"/>
                </w:rPr>
              </w:rPrChange>
            </w:rPr>
            <w:delText xml:space="preserve"> </w:delText>
          </w:r>
        </w:del>
      </w:ins>
      <w:ins w:id="3901" w:author="Jeff" w:date="2021-06-29T16:44:00Z">
        <w:del w:id="3902" w:author="Nick Smith" w:date="2021-06-30T17:57:00Z">
          <w:r w:rsidR="00381011" w:rsidRPr="00C8205D" w:rsidDel="006D331D">
            <w:rPr>
              <w:color w:val="000000" w:themeColor="text1"/>
              <w:sz w:val="22"/>
              <w:szCs w:val="22"/>
              <w:shd w:val="clear" w:color="auto" w:fill="FFFFFF"/>
              <w:rPrChange w:id="3903" w:author="Risa" w:date="2021-07-06T14:20:00Z">
                <w:rPr>
                  <w:color w:val="000000" w:themeColor="text1"/>
                  <w:sz w:val="22"/>
                  <w:szCs w:val="22"/>
                  <w:shd w:val="clear" w:color="auto" w:fill="FFFFFF"/>
                </w:rPr>
              </w:rPrChange>
            </w:rPr>
            <w:delText>and were</w:delText>
          </w:r>
        </w:del>
      </w:ins>
      <w:ins w:id="3904" w:author="Jeff" w:date="2021-06-23T13:44:00Z">
        <w:del w:id="3905" w:author="Nick Smith" w:date="2021-06-30T17:57:00Z">
          <w:r w:rsidRPr="00C8205D" w:rsidDel="006D331D">
            <w:rPr>
              <w:color w:val="000000" w:themeColor="text1"/>
              <w:sz w:val="22"/>
              <w:szCs w:val="22"/>
              <w:shd w:val="clear" w:color="auto" w:fill="FFFFFF"/>
              <w:rPrChange w:id="3906" w:author="Risa" w:date="2021-07-06T14:20:00Z">
                <w:rPr>
                  <w:color w:val="000000" w:themeColor="text1"/>
                  <w:sz w:val="22"/>
                  <w:szCs w:val="22"/>
                  <w:shd w:val="clear" w:color="auto" w:fill="FFFFFF"/>
                </w:rPr>
              </w:rPrChange>
            </w:rPr>
            <w:delText xml:space="preserve"> shorter than those at low elevation that did not experience the fire. </w:delText>
          </w:r>
        </w:del>
        <w:r w:rsidRPr="00C8205D">
          <w:rPr>
            <w:color w:val="000000" w:themeColor="text1"/>
            <w:sz w:val="22"/>
            <w:szCs w:val="22"/>
            <w:shd w:val="clear" w:color="auto" w:fill="FFFFFF"/>
            <w:rPrChange w:id="3907" w:author="Risa" w:date="2021-07-06T14:20:00Z">
              <w:rPr>
                <w:color w:val="000000" w:themeColor="text1"/>
                <w:sz w:val="22"/>
                <w:szCs w:val="22"/>
                <w:shd w:val="clear" w:color="auto" w:fill="FFFFFF"/>
              </w:rPr>
            </w:rPrChange>
          </w:rPr>
          <w:t xml:space="preserve">Canopy spread </w:t>
        </w:r>
        <w:del w:id="3908" w:author="Nick Smith" w:date="2021-06-30T17:57:00Z">
          <w:r w:rsidRPr="00C8205D" w:rsidDel="006D331D">
            <w:rPr>
              <w:color w:val="000000" w:themeColor="text1"/>
              <w:sz w:val="22"/>
              <w:szCs w:val="22"/>
              <w:shd w:val="clear" w:color="auto" w:fill="FFFFFF"/>
              <w:rPrChange w:id="3909" w:author="Risa" w:date="2021-07-06T14:20:00Z">
                <w:rPr>
                  <w:color w:val="000000" w:themeColor="text1"/>
                  <w:sz w:val="22"/>
                  <w:szCs w:val="22"/>
                  <w:shd w:val="clear" w:color="auto" w:fill="FFFFFF"/>
                </w:rPr>
              </w:rPrChange>
            </w:rPr>
            <w:delText>tended to be</w:delText>
          </w:r>
        </w:del>
      </w:ins>
      <w:ins w:id="3910" w:author="Nick Smith" w:date="2021-06-30T17:57:00Z">
        <w:r w:rsidR="006D331D" w:rsidRPr="00C8205D">
          <w:rPr>
            <w:color w:val="000000" w:themeColor="text1"/>
            <w:sz w:val="22"/>
            <w:szCs w:val="22"/>
            <w:shd w:val="clear" w:color="auto" w:fill="FFFFFF"/>
            <w:rPrChange w:id="3911" w:author="Risa" w:date="2021-07-06T14:20:00Z">
              <w:rPr>
                <w:color w:val="000000" w:themeColor="text1"/>
                <w:sz w:val="22"/>
                <w:szCs w:val="22"/>
                <w:shd w:val="clear" w:color="auto" w:fill="FFFFFF"/>
              </w:rPr>
            </w:rPrChange>
          </w:rPr>
          <w:t>was</w:t>
        </w:r>
      </w:ins>
      <w:ins w:id="3912" w:author="Jeff" w:date="2021-06-23T13:44:00Z">
        <w:r w:rsidRPr="00C8205D">
          <w:rPr>
            <w:color w:val="000000" w:themeColor="text1"/>
            <w:sz w:val="22"/>
            <w:szCs w:val="22"/>
            <w:shd w:val="clear" w:color="auto" w:fill="FFFFFF"/>
            <w:rPrChange w:id="3913" w:author="Risa" w:date="2021-07-06T14:20:00Z">
              <w:rPr>
                <w:color w:val="000000" w:themeColor="text1"/>
                <w:sz w:val="22"/>
                <w:szCs w:val="22"/>
                <w:shd w:val="clear" w:color="auto" w:fill="FFFFFF"/>
              </w:rPr>
            </w:rPrChange>
          </w:rPr>
          <w:t xml:space="preserve"> reduced at high elevation (</w:t>
        </w:r>
        <w:r w:rsidRPr="00C8205D">
          <w:rPr>
            <w:i/>
            <w:color w:val="000000" w:themeColor="text1"/>
            <w:sz w:val="22"/>
            <w:szCs w:val="22"/>
            <w:rPrChange w:id="3914" w:author="Risa" w:date="2021-07-06T14:20:00Z">
              <w:rPr>
                <w:i/>
                <w:sz w:val="22"/>
                <w:szCs w:val="22"/>
              </w:rPr>
            </w:rPrChange>
          </w:rPr>
          <w:t>P</w:t>
        </w:r>
        <w:r w:rsidRPr="00C8205D">
          <w:rPr>
            <w:color w:val="000000" w:themeColor="text1"/>
            <w:sz w:val="22"/>
            <w:szCs w:val="22"/>
            <w:rPrChange w:id="3915" w:author="Risa" w:date="2021-07-06T14:20:00Z">
              <w:rPr>
                <w:sz w:val="22"/>
                <w:szCs w:val="22"/>
              </w:rPr>
            </w:rPrChange>
          </w:rPr>
          <w:t xml:space="preserve"> &lt; 0.01,</w:t>
        </w:r>
        <w:r w:rsidRPr="00C8205D">
          <w:rPr>
            <w:color w:val="000000" w:themeColor="text1"/>
            <w:sz w:val="22"/>
            <w:szCs w:val="22"/>
            <w:shd w:val="clear" w:color="auto" w:fill="FFFFFF"/>
            <w:rPrChange w:id="3916" w:author="Risa" w:date="2021-07-06T14:20:00Z">
              <w:rPr>
                <w:color w:val="000000" w:themeColor="text1"/>
                <w:sz w:val="22"/>
                <w:szCs w:val="22"/>
                <w:shd w:val="clear" w:color="auto" w:fill="FFFFFF"/>
              </w:rPr>
            </w:rPrChange>
          </w:rPr>
          <w:t xml:space="preserve"> Fig. </w:t>
        </w:r>
      </w:ins>
      <w:ins w:id="3917" w:author="Jeff" w:date="2021-06-24T03:36:00Z">
        <w:del w:id="3918" w:author="Nick Smith" w:date="2021-07-01T16:47:00Z">
          <w:r w:rsidR="001A1B1F" w:rsidRPr="00C8205D" w:rsidDel="007F7F13">
            <w:rPr>
              <w:color w:val="000000" w:themeColor="text1"/>
              <w:sz w:val="22"/>
              <w:szCs w:val="22"/>
              <w:shd w:val="clear" w:color="auto" w:fill="FFFFFF"/>
              <w:rPrChange w:id="3919" w:author="Risa" w:date="2021-07-06T14:20:00Z">
                <w:rPr>
                  <w:color w:val="000000" w:themeColor="text1"/>
                  <w:sz w:val="22"/>
                  <w:szCs w:val="22"/>
                  <w:shd w:val="clear" w:color="auto" w:fill="FFFFFF"/>
                </w:rPr>
              </w:rPrChange>
            </w:rPr>
            <w:delText>9</w:delText>
          </w:r>
        </w:del>
      </w:ins>
      <w:ins w:id="3920" w:author="Jeff" w:date="2021-06-23T13:44:00Z">
        <w:del w:id="3921" w:author="Nick Smith" w:date="2021-07-01T16:47:00Z">
          <w:r w:rsidRPr="00C8205D" w:rsidDel="007F7F13">
            <w:rPr>
              <w:color w:val="000000" w:themeColor="text1"/>
              <w:sz w:val="22"/>
              <w:szCs w:val="22"/>
              <w:shd w:val="clear" w:color="auto" w:fill="FFFFFF"/>
              <w:rPrChange w:id="3922" w:author="Risa" w:date="2021-07-06T14:20:00Z">
                <w:rPr>
                  <w:color w:val="000000" w:themeColor="text1"/>
                  <w:sz w:val="22"/>
                  <w:szCs w:val="22"/>
                  <w:shd w:val="clear" w:color="auto" w:fill="FFFFFF"/>
                </w:rPr>
              </w:rPrChange>
            </w:rPr>
            <w:delText>B</w:delText>
          </w:r>
        </w:del>
      </w:ins>
      <w:ins w:id="3923" w:author="Nick Smith" w:date="2021-07-01T16:47:00Z">
        <w:r w:rsidR="007F7F13" w:rsidRPr="00C8205D">
          <w:rPr>
            <w:color w:val="000000" w:themeColor="text1"/>
            <w:sz w:val="22"/>
            <w:szCs w:val="22"/>
            <w:shd w:val="clear" w:color="auto" w:fill="FFFFFF"/>
            <w:rPrChange w:id="3924" w:author="Risa" w:date="2021-07-06T14:20:00Z">
              <w:rPr>
                <w:color w:val="000000" w:themeColor="text1"/>
                <w:sz w:val="22"/>
                <w:szCs w:val="22"/>
                <w:shd w:val="clear" w:color="auto" w:fill="FFFFFF"/>
              </w:rPr>
            </w:rPrChange>
          </w:rPr>
          <w:t>8</w:t>
        </w:r>
      </w:ins>
      <w:ins w:id="3925" w:author="Jeff" w:date="2021-06-23T13:44:00Z">
        <w:r w:rsidRPr="00C8205D">
          <w:rPr>
            <w:color w:val="000000" w:themeColor="text1"/>
            <w:sz w:val="22"/>
            <w:szCs w:val="22"/>
            <w:shd w:val="clear" w:color="auto" w:fill="FFFFFF"/>
            <w:rPrChange w:id="3926" w:author="Risa" w:date="2021-07-06T14:20:00Z">
              <w:rPr>
                <w:color w:val="000000" w:themeColor="text1"/>
                <w:sz w:val="22"/>
                <w:szCs w:val="22"/>
                <w:shd w:val="clear" w:color="auto" w:fill="FFFFFF"/>
              </w:rPr>
            </w:rPrChange>
          </w:rPr>
          <w:t xml:space="preserve"> and Tab. </w:t>
        </w:r>
      </w:ins>
      <w:ins w:id="3927" w:author="Jeff" w:date="2021-06-24T02:24:00Z">
        <w:del w:id="3928" w:author="Nick Smith" w:date="2021-06-30T17:58:00Z">
          <w:r w:rsidR="00B6617D" w:rsidRPr="00C8205D" w:rsidDel="00790DBF">
            <w:rPr>
              <w:color w:val="000000" w:themeColor="text1"/>
              <w:sz w:val="22"/>
              <w:szCs w:val="22"/>
              <w:shd w:val="clear" w:color="auto" w:fill="FFFFFF"/>
              <w:rPrChange w:id="3929" w:author="Risa" w:date="2021-07-06T14:20:00Z">
                <w:rPr>
                  <w:color w:val="000000" w:themeColor="text1"/>
                  <w:sz w:val="22"/>
                  <w:szCs w:val="22"/>
                  <w:shd w:val="clear" w:color="auto" w:fill="FFFFFF"/>
                </w:rPr>
              </w:rPrChange>
            </w:rPr>
            <w:delText>6</w:delText>
          </w:r>
        </w:del>
      </w:ins>
      <w:ins w:id="3930" w:author="Nick Smith" w:date="2021-06-30T17:58:00Z">
        <w:r w:rsidR="00790DBF" w:rsidRPr="00C8205D">
          <w:rPr>
            <w:color w:val="000000" w:themeColor="text1"/>
            <w:sz w:val="22"/>
            <w:szCs w:val="22"/>
            <w:shd w:val="clear" w:color="auto" w:fill="FFFFFF"/>
            <w:rPrChange w:id="3931" w:author="Risa" w:date="2021-07-06T14:20:00Z">
              <w:rPr>
                <w:color w:val="000000" w:themeColor="text1"/>
                <w:sz w:val="22"/>
                <w:szCs w:val="22"/>
                <w:shd w:val="clear" w:color="auto" w:fill="FFFFFF"/>
              </w:rPr>
            </w:rPrChange>
          </w:rPr>
          <w:t>7</w:t>
        </w:r>
      </w:ins>
      <w:ins w:id="3932" w:author="Jeff" w:date="2021-06-23T13:44:00Z">
        <w:r w:rsidRPr="00C8205D">
          <w:rPr>
            <w:color w:val="000000" w:themeColor="text1"/>
            <w:sz w:val="22"/>
            <w:szCs w:val="22"/>
            <w:rPrChange w:id="3933" w:author="Risa" w:date="2021-07-06T14:20:00Z">
              <w:rPr>
                <w:sz w:val="22"/>
                <w:szCs w:val="22"/>
              </w:rPr>
            </w:rPrChange>
          </w:rPr>
          <w:t xml:space="preserve">), </w:t>
        </w:r>
        <w:del w:id="3934" w:author="Nick Smith" w:date="2021-06-30T17:57:00Z">
          <w:r w:rsidRPr="00C8205D" w:rsidDel="006D331D">
            <w:rPr>
              <w:color w:val="000000" w:themeColor="text1"/>
              <w:sz w:val="22"/>
              <w:szCs w:val="22"/>
              <w:rPrChange w:id="3935" w:author="Risa" w:date="2021-07-06T14:20:00Z">
                <w:rPr>
                  <w:sz w:val="22"/>
                  <w:szCs w:val="22"/>
                </w:rPr>
              </w:rPrChange>
            </w:rPr>
            <w:delText xml:space="preserve">although Tukey’s tests revealed no difference between sites at </w:delText>
          </w:r>
          <w:r w:rsidRPr="00C8205D" w:rsidDel="006D331D">
            <w:rPr>
              <w:color w:val="000000" w:themeColor="text1"/>
              <w:sz w:val="22"/>
              <w:szCs w:val="22"/>
              <w:lang w:val="el-GR"/>
              <w:rPrChange w:id="3936" w:author="Risa" w:date="2021-07-06T14:20:00Z">
                <w:rPr>
                  <w:sz w:val="22"/>
                  <w:szCs w:val="22"/>
                  <w:lang w:val="el-GR"/>
                </w:rPr>
              </w:rPrChange>
            </w:rPr>
            <w:delText>α</w:delText>
          </w:r>
          <w:r w:rsidRPr="00C8205D" w:rsidDel="006D331D">
            <w:rPr>
              <w:color w:val="000000" w:themeColor="text1"/>
              <w:sz w:val="22"/>
              <w:szCs w:val="22"/>
              <w:rPrChange w:id="3937" w:author="Risa" w:date="2021-07-06T14:20:00Z">
                <w:rPr>
                  <w:sz w:val="22"/>
                  <w:szCs w:val="22"/>
                </w:rPr>
              </w:rPrChange>
            </w:rPr>
            <w:delText xml:space="preserve"> = 0.05</w:delText>
          </w:r>
        </w:del>
      </w:ins>
      <w:ins w:id="3938" w:author="Nick Smith" w:date="2021-06-30T17:57:00Z">
        <w:r w:rsidR="006D331D" w:rsidRPr="00C8205D">
          <w:rPr>
            <w:color w:val="000000" w:themeColor="text1"/>
            <w:sz w:val="22"/>
            <w:szCs w:val="22"/>
            <w:rPrChange w:id="3939" w:author="Risa" w:date="2021-07-06T14:20:00Z">
              <w:rPr>
                <w:sz w:val="22"/>
                <w:szCs w:val="22"/>
              </w:rPr>
            </w:rPrChange>
          </w:rPr>
          <w:t>regardless of fire history</w:t>
        </w:r>
      </w:ins>
      <w:ins w:id="3940" w:author="Jeff" w:date="2021-06-23T13:44:00Z">
        <w:r w:rsidRPr="00C8205D">
          <w:rPr>
            <w:color w:val="000000" w:themeColor="text1"/>
            <w:sz w:val="22"/>
            <w:szCs w:val="22"/>
            <w:rPrChange w:id="3941" w:author="Risa" w:date="2021-07-06T14:20:00Z">
              <w:rPr>
                <w:sz w:val="22"/>
                <w:szCs w:val="22"/>
              </w:rPr>
            </w:rPrChange>
          </w:rPr>
          <w:t>.</w:t>
        </w:r>
        <w:r w:rsidRPr="00C8205D">
          <w:rPr>
            <w:color w:val="000000" w:themeColor="text1"/>
            <w:sz w:val="22"/>
            <w:szCs w:val="22"/>
            <w:shd w:val="clear" w:color="auto" w:fill="FFFFFF"/>
            <w:rPrChange w:id="3942" w:author="Risa" w:date="2021-07-06T14:20:00Z">
              <w:rPr>
                <w:color w:val="000000" w:themeColor="text1"/>
                <w:sz w:val="22"/>
                <w:szCs w:val="22"/>
                <w:shd w:val="clear" w:color="auto" w:fill="FFFFFF"/>
              </w:rPr>
            </w:rPrChange>
          </w:rPr>
          <w:t xml:space="preserve"> Distance between neighbors was greater at high elevation sites</w:t>
        </w:r>
        <w:del w:id="3943" w:author="Nick Smith" w:date="2021-06-30T17:58:00Z">
          <w:r w:rsidRPr="00C8205D" w:rsidDel="00790DBF">
            <w:rPr>
              <w:color w:val="000000" w:themeColor="text1"/>
              <w:sz w:val="22"/>
              <w:szCs w:val="22"/>
              <w:shd w:val="clear" w:color="auto" w:fill="FFFFFF"/>
              <w:rPrChange w:id="3944" w:author="Risa" w:date="2021-07-06T14:20:00Z">
                <w:rPr>
                  <w:color w:val="000000" w:themeColor="text1"/>
                  <w:sz w:val="22"/>
                  <w:szCs w:val="22"/>
                  <w:shd w:val="clear" w:color="auto" w:fill="FFFFFF"/>
                </w:rPr>
              </w:rPrChange>
            </w:rPr>
            <w:delText>,</w:delText>
          </w:r>
        </w:del>
        <w:r w:rsidRPr="00C8205D">
          <w:rPr>
            <w:color w:val="000000" w:themeColor="text1"/>
            <w:sz w:val="22"/>
            <w:szCs w:val="22"/>
            <w:shd w:val="clear" w:color="auto" w:fill="FFFFFF"/>
            <w:rPrChange w:id="3945" w:author="Risa" w:date="2021-07-06T14:20:00Z">
              <w:rPr>
                <w:color w:val="000000" w:themeColor="text1"/>
                <w:sz w:val="22"/>
                <w:szCs w:val="22"/>
                <w:shd w:val="clear" w:color="auto" w:fill="FFFFFF"/>
              </w:rPr>
            </w:rPrChange>
          </w:rPr>
          <w:t xml:space="preserve"> </w:t>
        </w:r>
        <w:del w:id="3946" w:author="Nick Smith" w:date="2021-06-30T17:58:00Z">
          <w:r w:rsidRPr="00C8205D" w:rsidDel="00790DBF">
            <w:rPr>
              <w:color w:val="000000" w:themeColor="text1"/>
              <w:sz w:val="22"/>
              <w:szCs w:val="22"/>
              <w:shd w:val="clear" w:color="auto" w:fill="FFFFFF"/>
              <w:rPrChange w:id="3947" w:author="Risa" w:date="2021-07-06T14:20:00Z">
                <w:rPr>
                  <w:color w:val="000000" w:themeColor="text1"/>
                  <w:sz w:val="22"/>
                  <w:szCs w:val="22"/>
                  <w:shd w:val="clear" w:color="auto" w:fill="FFFFFF"/>
                </w:rPr>
              </w:rPrChange>
            </w:rPr>
            <w:delText xml:space="preserve">particularly </w:delText>
          </w:r>
        </w:del>
      </w:ins>
      <w:ins w:id="3948" w:author="Jeff" w:date="2021-06-26T01:10:00Z">
        <w:del w:id="3949" w:author="Nick Smith" w:date="2021-06-30T17:58:00Z">
          <w:r w:rsidR="00275299" w:rsidRPr="00C8205D" w:rsidDel="00790DBF">
            <w:rPr>
              <w:color w:val="000000" w:themeColor="text1"/>
              <w:sz w:val="22"/>
              <w:szCs w:val="22"/>
              <w:shd w:val="clear" w:color="auto" w:fill="FFFFFF"/>
              <w:rPrChange w:id="3950" w:author="Risa" w:date="2021-07-06T14:20:00Z">
                <w:rPr>
                  <w:color w:val="000000" w:themeColor="text1"/>
                  <w:sz w:val="22"/>
                  <w:szCs w:val="22"/>
                  <w:shd w:val="clear" w:color="auto" w:fill="FFFFFF"/>
                </w:rPr>
              </w:rPrChange>
            </w:rPr>
            <w:delText>Sout</w:delText>
          </w:r>
        </w:del>
      </w:ins>
      <w:ins w:id="3951" w:author="Jeff" w:date="2021-06-26T01:11:00Z">
        <w:del w:id="3952" w:author="Nick Smith" w:date="2021-06-30T17:58:00Z">
          <w:r w:rsidR="00275299" w:rsidRPr="00C8205D" w:rsidDel="00790DBF">
            <w:rPr>
              <w:color w:val="000000" w:themeColor="text1"/>
              <w:sz w:val="22"/>
              <w:szCs w:val="22"/>
              <w:shd w:val="clear" w:color="auto" w:fill="FFFFFF"/>
              <w:rPrChange w:id="3953" w:author="Risa" w:date="2021-07-06T14:20:00Z">
                <w:rPr>
                  <w:color w:val="000000" w:themeColor="text1"/>
                  <w:sz w:val="22"/>
                  <w:szCs w:val="22"/>
                  <w:shd w:val="clear" w:color="auto" w:fill="FFFFFF"/>
                </w:rPr>
              </w:rPrChange>
            </w:rPr>
            <w:delText>h Cadillac trail which the brunt of</w:delText>
          </w:r>
        </w:del>
      </w:ins>
      <w:ins w:id="3954" w:author="Jeff" w:date="2021-06-23T13:44:00Z">
        <w:del w:id="3955" w:author="Nick Smith" w:date="2021-06-30T17:58:00Z">
          <w:r w:rsidRPr="00C8205D" w:rsidDel="00790DBF">
            <w:rPr>
              <w:color w:val="000000" w:themeColor="text1"/>
              <w:sz w:val="22"/>
              <w:szCs w:val="22"/>
              <w:shd w:val="clear" w:color="auto" w:fill="FFFFFF"/>
              <w:rPrChange w:id="3956" w:author="Risa" w:date="2021-07-06T14:20:00Z">
                <w:rPr>
                  <w:color w:val="000000" w:themeColor="text1"/>
                  <w:sz w:val="22"/>
                  <w:szCs w:val="22"/>
                  <w:shd w:val="clear" w:color="auto" w:fill="FFFFFF"/>
                </w:rPr>
              </w:rPrChange>
            </w:rPr>
            <w:delText xml:space="preserve"> the 1947 fire</w:delText>
          </w:r>
          <w:r w:rsidRPr="00C8205D" w:rsidDel="00790DBF">
            <w:rPr>
              <w:color w:val="000000" w:themeColor="text1"/>
              <w:sz w:val="22"/>
              <w:szCs w:val="22"/>
              <w:rPrChange w:id="3957" w:author="Risa" w:date="2021-07-06T14:20:00Z">
                <w:rPr>
                  <w:sz w:val="22"/>
                  <w:szCs w:val="22"/>
                </w:rPr>
              </w:rPrChange>
            </w:rPr>
            <w:delText xml:space="preserve"> </w:delText>
          </w:r>
        </w:del>
        <w:r w:rsidRPr="00C8205D">
          <w:rPr>
            <w:color w:val="000000" w:themeColor="text1"/>
            <w:sz w:val="22"/>
            <w:szCs w:val="22"/>
            <w:rPrChange w:id="3958" w:author="Risa" w:date="2021-07-06T14:20:00Z">
              <w:rPr>
                <w:sz w:val="22"/>
                <w:szCs w:val="22"/>
              </w:rPr>
            </w:rPrChange>
          </w:rPr>
          <w:t>(</w:t>
        </w:r>
        <w:r w:rsidRPr="00C8205D">
          <w:rPr>
            <w:i/>
            <w:color w:val="000000" w:themeColor="text1"/>
            <w:sz w:val="22"/>
            <w:szCs w:val="22"/>
            <w:shd w:val="clear" w:color="auto" w:fill="FFFFFF"/>
            <w:rPrChange w:id="3959" w:author="Risa" w:date="2021-07-06T14:20:00Z">
              <w:rPr>
                <w:i/>
                <w:color w:val="000000" w:themeColor="text1"/>
                <w:sz w:val="22"/>
                <w:szCs w:val="22"/>
                <w:shd w:val="clear" w:color="auto" w:fill="FFFFFF"/>
              </w:rPr>
            </w:rPrChange>
          </w:rPr>
          <w:t>P</w:t>
        </w:r>
        <w:r w:rsidRPr="00C8205D">
          <w:rPr>
            <w:color w:val="000000" w:themeColor="text1"/>
            <w:sz w:val="22"/>
            <w:szCs w:val="22"/>
            <w:shd w:val="clear" w:color="auto" w:fill="FFFFFF"/>
            <w:rPrChange w:id="3960" w:author="Risa" w:date="2021-07-06T14:20:00Z">
              <w:rPr>
                <w:color w:val="000000" w:themeColor="text1"/>
                <w:sz w:val="22"/>
                <w:szCs w:val="22"/>
                <w:shd w:val="clear" w:color="auto" w:fill="FFFFFF"/>
              </w:rPr>
            </w:rPrChange>
          </w:rPr>
          <w:t xml:space="preserve"> &lt; 0.0</w:t>
        </w:r>
      </w:ins>
      <w:ins w:id="3961" w:author="Nick Smith" w:date="2021-06-30T17:58:00Z">
        <w:r w:rsidR="00790DBF" w:rsidRPr="00C8205D">
          <w:rPr>
            <w:color w:val="000000" w:themeColor="text1"/>
            <w:sz w:val="22"/>
            <w:szCs w:val="22"/>
            <w:shd w:val="clear" w:color="auto" w:fill="FFFFFF"/>
            <w:rPrChange w:id="3962" w:author="Risa" w:date="2021-07-06T14:20:00Z">
              <w:rPr>
                <w:color w:val="000000" w:themeColor="text1"/>
                <w:sz w:val="22"/>
                <w:szCs w:val="22"/>
                <w:shd w:val="clear" w:color="auto" w:fill="FFFFFF"/>
              </w:rPr>
            </w:rPrChange>
          </w:rPr>
          <w:t>0</w:t>
        </w:r>
      </w:ins>
      <w:ins w:id="3963" w:author="Jeff" w:date="2021-06-23T13:44:00Z">
        <w:r w:rsidRPr="00C8205D">
          <w:rPr>
            <w:color w:val="000000" w:themeColor="text1"/>
            <w:sz w:val="22"/>
            <w:szCs w:val="22"/>
            <w:shd w:val="clear" w:color="auto" w:fill="FFFFFF"/>
            <w:rPrChange w:id="3964" w:author="Risa" w:date="2021-07-06T14:20:00Z">
              <w:rPr>
                <w:color w:val="000000" w:themeColor="text1"/>
                <w:sz w:val="22"/>
                <w:szCs w:val="22"/>
                <w:shd w:val="clear" w:color="auto" w:fill="FFFFFF"/>
              </w:rPr>
            </w:rPrChange>
          </w:rPr>
          <w:t xml:space="preserve">1, Fig. </w:t>
        </w:r>
      </w:ins>
      <w:ins w:id="3965" w:author="Jeff" w:date="2021-06-24T03:36:00Z">
        <w:del w:id="3966" w:author="Nick Smith" w:date="2021-07-01T16:47:00Z">
          <w:r w:rsidR="001A1B1F" w:rsidRPr="00C8205D" w:rsidDel="007F7F13">
            <w:rPr>
              <w:color w:val="000000" w:themeColor="text1"/>
              <w:sz w:val="22"/>
              <w:szCs w:val="22"/>
              <w:shd w:val="clear" w:color="auto" w:fill="FFFFFF"/>
              <w:rPrChange w:id="3967" w:author="Risa" w:date="2021-07-06T14:20:00Z">
                <w:rPr>
                  <w:color w:val="000000" w:themeColor="text1"/>
                  <w:sz w:val="22"/>
                  <w:szCs w:val="22"/>
                  <w:shd w:val="clear" w:color="auto" w:fill="FFFFFF"/>
                </w:rPr>
              </w:rPrChange>
            </w:rPr>
            <w:delText>9</w:delText>
          </w:r>
        </w:del>
      </w:ins>
      <w:ins w:id="3968" w:author="Jeff" w:date="2021-06-23T13:44:00Z">
        <w:del w:id="3969" w:author="Nick Smith" w:date="2021-07-01T16:47:00Z">
          <w:r w:rsidRPr="00C8205D" w:rsidDel="007F7F13">
            <w:rPr>
              <w:color w:val="000000" w:themeColor="text1"/>
              <w:sz w:val="22"/>
              <w:szCs w:val="22"/>
              <w:shd w:val="clear" w:color="auto" w:fill="FFFFFF"/>
              <w:rPrChange w:id="3970" w:author="Risa" w:date="2021-07-06T14:20:00Z">
                <w:rPr>
                  <w:color w:val="000000" w:themeColor="text1"/>
                  <w:sz w:val="22"/>
                  <w:szCs w:val="22"/>
                  <w:shd w:val="clear" w:color="auto" w:fill="FFFFFF"/>
                </w:rPr>
              </w:rPrChange>
            </w:rPr>
            <w:delText>D</w:delText>
          </w:r>
        </w:del>
      </w:ins>
      <w:ins w:id="3971" w:author="Nick Smith" w:date="2021-07-01T16:47:00Z">
        <w:r w:rsidR="007F7F13" w:rsidRPr="00C8205D">
          <w:rPr>
            <w:color w:val="000000" w:themeColor="text1"/>
            <w:sz w:val="22"/>
            <w:szCs w:val="22"/>
            <w:shd w:val="clear" w:color="auto" w:fill="FFFFFF"/>
            <w:rPrChange w:id="3972" w:author="Risa" w:date="2021-07-06T14:20:00Z">
              <w:rPr>
                <w:color w:val="000000" w:themeColor="text1"/>
                <w:sz w:val="22"/>
                <w:szCs w:val="22"/>
                <w:shd w:val="clear" w:color="auto" w:fill="FFFFFF"/>
              </w:rPr>
            </w:rPrChange>
          </w:rPr>
          <w:t>8</w:t>
        </w:r>
      </w:ins>
      <w:ins w:id="3973" w:author="Jeff" w:date="2021-06-23T13:44:00Z">
        <w:r w:rsidRPr="00C8205D">
          <w:rPr>
            <w:color w:val="000000" w:themeColor="text1"/>
            <w:sz w:val="22"/>
            <w:szCs w:val="22"/>
            <w:shd w:val="clear" w:color="auto" w:fill="FFFFFF"/>
            <w:rPrChange w:id="3974" w:author="Risa" w:date="2021-07-06T14:20:00Z">
              <w:rPr>
                <w:color w:val="000000" w:themeColor="text1"/>
                <w:sz w:val="22"/>
                <w:szCs w:val="22"/>
                <w:shd w:val="clear" w:color="auto" w:fill="FFFFFF"/>
              </w:rPr>
            </w:rPrChange>
          </w:rPr>
          <w:t xml:space="preserve"> and Tab. </w:t>
        </w:r>
      </w:ins>
      <w:ins w:id="3975" w:author="Jeff" w:date="2021-06-24T02:24:00Z">
        <w:del w:id="3976" w:author="Nick Smith" w:date="2021-06-30T17:58:00Z">
          <w:r w:rsidR="00B6617D" w:rsidRPr="00C8205D" w:rsidDel="00790DBF">
            <w:rPr>
              <w:color w:val="000000" w:themeColor="text1"/>
              <w:sz w:val="22"/>
              <w:szCs w:val="22"/>
              <w:shd w:val="clear" w:color="auto" w:fill="FFFFFF"/>
              <w:rPrChange w:id="3977" w:author="Risa" w:date="2021-07-06T14:20:00Z">
                <w:rPr>
                  <w:color w:val="000000" w:themeColor="text1"/>
                  <w:sz w:val="22"/>
                  <w:szCs w:val="22"/>
                  <w:shd w:val="clear" w:color="auto" w:fill="FFFFFF"/>
                </w:rPr>
              </w:rPrChange>
            </w:rPr>
            <w:delText>6</w:delText>
          </w:r>
        </w:del>
      </w:ins>
      <w:ins w:id="3978" w:author="Nick Smith" w:date="2021-06-30T17:58:00Z">
        <w:r w:rsidR="00790DBF" w:rsidRPr="00C8205D">
          <w:rPr>
            <w:color w:val="000000" w:themeColor="text1"/>
            <w:sz w:val="22"/>
            <w:szCs w:val="22"/>
            <w:shd w:val="clear" w:color="auto" w:fill="FFFFFF"/>
            <w:rPrChange w:id="3979" w:author="Risa" w:date="2021-07-06T14:20:00Z">
              <w:rPr>
                <w:color w:val="000000" w:themeColor="text1"/>
                <w:sz w:val="22"/>
                <w:szCs w:val="22"/>
                <w:shd w:val="clear" w:color="auto" w:fill="FFFFFF"/>
              </w:rPr>
            </w:rPrChange>
          </w:rPr>
          <w:t>7</w:t>
        </w:r>
      </w:ins>
      <w:ins w:id="3980" w:author="Jeff" w:date="2021-06-23T13:44:00Z">
        <w:r w:rsidRPr="00C8205D">
          <w:rPr>
            <w:color w:val="000000" w:themeColor="text1"/>
            <w:sz w:val="22"/>
            <w:szCs w:val="22"/>
            <w:shd w:val="clear" w:color="auto" w:fill="FFFFFF"/>
            <w:rPrChange w:id="3981" w:author="Risa" w:date="2021-07-06T14:20:00Z">
              <w:rPr>
                <w:color w:val="000000" w:themeColor="text1"/>
                <w:sz w:val="22"/>
                <w:szCs w:val="22"/>
                <w:shd w:val="clear" w:color="auto" w:fill="FFFFFF"/>
              </w:rPr>
            </w:rPrChange>
          </w:rPr>
          <w:t>)</w:t>
        </w:r>
      </w:ins>
      <w:ins w:id="3982" w:author="Nick Smith" w:date="2021-06-30T17:58:00Z">
        <w:r w:rsidR="00790DBF" w:rsidRPr="00C8205D">
          <w:rPr>
            <w:color w:val="000000" w:themeColor="text1"/>
            <w:sz w:val="22"/>
            <w:szCs w:val="22"/>
            <w:shd w:val="clear" w:color="auto" w:fill="FFFFFF"/>
            <w:rPrChange w:id="3983" w:author="Risa" w:date="2021-07-06T14:20:00Z">
              <w:rPr>
                <w:color w:val="000000" w:themeColor="text1"/>
                <w:sz w:val="22"/>
                <w:szCs w:val="22"/>
                <w:shd w:val="clear" w:color="auto" w:fill="FFFFFF"/>
              </w:rPr>
            </w:rPrChange>
          </w:rPr>
          <w:t>, regardless of fire history</w:t>
        </w:r>
      </w:ins>
      <w:ins w:id="3984" w:author="Jeff" w:date="2021-06-23T13:44:00Z">
        <w:r w:rsidRPr="00C8205D">
          <w:rPr>
            <w:color w:val="000000" w:themeColor="text1"/>
            <w:sz w:val="22"/>
            <w:szCs w:val="22"/>
            <w:rPrChange w:id="3985" w:author="Risa" w:date="2021-07-06T14:20:00Z">
              <w:rPr>
                <w:sz w:val="22"/>
                <w:szCs w:val="22"/>
              </w:rPr>
            </w:rPrChange>
          </w:rPr>
          <w:t>.</w:t>
        </w:r>
      </w:ins>
    </w:p>
    <w:p w14:paraId="69122EE3" w14:textId="77777777" w:rsidR="004225BF" w:rsidRPr="00C8205D" w:rsidDel="004225BF" w:rsidRDefault="004225BF" w:rsidP="001D7BE7">
      <w:pPr>
        <w:spacing w:line="360" w:lineRule="auto"/>
        <w:rPr>
          <w:del w:id="3986" w:author="Jeff" w:date="2021-06-23T13:46:00Z"/>
          <w:color w:val="000000" w:themeColor="text1"/>
          <w:sz w:val="22"/>
          <w:szCs w:val="22"/>
          <w:shd w:val="clear" w:color="auto" w:fill="FFFFFF"/>
          <w:rPrChange w:id="3987" w:author="Risa" w:date="2021-07-06T14:20:00Z">
            <w:rPr>
              <w:del w:id="3988" w:author="Jeff" w:date="2021-06-23T13:46:00Z"/>
              <w:color w:val="000000" w:themeColor="text1"/>
              <w:sz w:val="22"/>
              <w:szCs w:val="22"/>
              <w:shd w:val="clear" w:color="auto" w:fill="FFFFFF"/>
            </w:rPr>
          </w:rPrChange>
        </w:rPr>
        <w:pPrChange w:id="3989" w:author="Risa" w:date="2021-07-06T13:11:00Z">
          <w:pPr>
            <w:spacing w:line="276" w:lineRule="auto"/>
            <w:jc w:val="both"/>
          </w:pPr>
        </w:pPrChange>
      </w:pPr>
    </w:p>
    <w:p w14:paraId="46418C39" w14:textId="54B2E283" w:rsidR="007346A9" w:rsidRPr="00C8205D" w:rsidDel="006E6970" w:rsidRDefault="007346A9" w:rsidP="001D7BE7">
      <w:pPr>
        <w:tabs>
          <w:tab w:val="left" w:pos="6750"/>
        </w:tabs>
        <w:spacing w:line="360" w:lineRule="auto"/>
        <w:rPr>
          <w:del w:id="3990" w:author="Jeff" w:date="2021-06-20T20:33:00Z"/>
          <w:b/>
          <w:color w:val="000000" w:themeColor="text1"/>
          <w:sz w:val="22"/>
          <w:szCs w:val="22"/>
          <w:rPrChange w:id="3991" w:author="Risa" w:date="2021-07-06T14:20:00Z">
            <w:rPr>
              <w:del w:id="3992" w:author="Jeff" w:date="2021-06-20T20:33:00Z"/>
              <w:b/>
              <w:sz w:val="22"/>
              <w:szCs w:val="22"/>
            </w:rPr>
          </w:rPrChange>
        </w:rPr>
        <w:pPrChange w:id="3993" w:author="Risa" w:date="2021-07-06T13:11:00Z">
          <w:pPr>
            <w:tabs>
              <w:tab w:val="left" w:pos="6750"/>
            </w:tabs>
            <w:spacing w:line="276" w:lineRule="auto"/>
            <w:jc w:val="both"/>
          </w:pPr>
        </w:pPrChange>
      </w:pPr>
    </w:p>
    <w:p w14:paraId="6DA892A7" w14:textId="77777777" w:rsidR="006E6970" w:rsidRPr="00C8205D" w:rsidRDefault="006E6970" w:rsidP="001D7BE7">
      <w:pPr>
        <w:tabs>
          <w:tab w:val="left" w:pos="6750"/>
        </w:tabs>
        <w:spacing w:line="360" w:lineRule="auto"/>
        <w:rPr>
          <w:ins w:id="3994" w:author="Jeff" w:date="2021-06-20T20:33:00Z"/>
          <w:color w:val="000000" w:themeColor="text1"/>
          <w:sz w:val="22"/>
          <w:szCs w:val="22"/>
          <w:shd w:val="clear" w:color="auto" w:fill="FFFFFF"/>
          <w:rPrChange w:id="3995" w:author="Risa" w:date="2021-07-06T14:20:00Z">
            <w:rPr>
              <w:ins w:id="3996" w:author="Jeff" w:date="2021-06-20T20:33:00Z"/>
              <w:color w:val="000000" w:themeColor="text1"/>
              <w:sz w:val="22"/>
              <w:szCs w:val="22"/>
              <w:shd w:val="clear" w:color="auto" w:fill="FFFFFF"/>
            </w:rPr>
          </w:rPrChange>
        </w:rPr>
        <w:pPrChange w:id="3997" w:author="Risa" w:date="2021-07-06T13:11:00Z">
          <w:pPr>
            <w:tabs>
              <w:tab w:val="left" w:pos="6750"/>
            </w:tabs>
            <w:spacing w:line="276" w:lineRule="auto"/>
            <w:jc w:val="both"/>
          </w:pPr>
        </w:pPrChange>
      </w:pPr>
    </w:p>
    <w:p w14:paraId="7DCBA003" w14:textId="2C545D04" w:rsidR="00345813" w:rsidRPr="00C8205D" w:rsidDel="0074085B" w:rsidRDefault="00345813" w:rsidP="001D7BE7">
      <w:pPr>
        <w:tabs>
          <w:tab w:val="left" w:pos="6750"/>
        </w:tabs>
        <w:spacing w:line="360" w:lineRule="auto"/>
        <w:rPr>
          <w:del w:id="3998" w:author="Jeff" w:date="2021-06-24T02:50:00Z"/>
          <w:b/>
          <w:color w:val="000000" w:themeColor="text1"/>
          <w:sz w:val="22"/>
          <w:szCs w:val="22"/>
          <w:rPrChange w:id="3999" w:author="Risa" w:date="2021-07-06T14:20:00Z">
            <w:rPr>
              <w:del w:id="4000" w:author="Jeff" w:date="2021-06-24T02:50:00Z"/>
              <w:b/>
              <w:sz w:val="22"/>
              <w:szCs w:val="22"/>
            </w:rPr>
          </w:rPrChange>
        </w:rPr>
        <w:pPrChange w:id="4001" w:author="Risa" w:date="2021-07-06T13:11:00Z">
          <w:pPr>
            <w:tabs>
              <w:tab w:val="left" w:pos="6750"/>
            </w:tabs>
            <w:spacing w:line="276" w:lineRule="auto"/>
            <w:jc w:val="both"/>
          </w:pPr>
        </w:pPrChange>
      </w:pPr>
      <w:r w:rsidRPr="00C8205D">
        <w:rPr>
          <w:b/>
          <w:color w:val="000000" w:themeColor="text1"/>
          <w:sz w:val="22"/>
          <w:szCs w:val="22"/>
          <w:rPrChange w:id="4002" w:author="Risa" w:date="2021-07-06T14:20:00Z">
            <w:rPr>
              <w:b/>
              <w:sz w:val="22"/>
              <w:szCs w:val="22"/>
            </w:rPr>
          </w:rPrChange>
        </w:rPr>
        <w:t>DISCUSSION</w:t>
      </w:r>
      <w:bookmarkStart w:id="4003" w:name="_Hlk22370493"/>
    </w:p>
    <w:p w14:paraId="7A52D802" w14:textId="717E4266" w:rsidR="004225BF" w:rsidRPr="00C8205D" w:rsidRDefault="004225BF" w:rsidP="001D7BE7">
      <w:pPr>
        <w:tabs>
          <w:tab w:val="left" w:pos="6750"/>
        </w:tabs>
        <w:spacing w:line="360" w:lineRule="auto"/>
        <w:rPr>
          <w:ins w:id="4004" w:author="Jeff" w:date="2021-06-23T13:46:00Z"/>
          <w:color w:val="000000" w:themeColor="text1"/>
          <w:sz w:val="22"/>
          <w:szCs w:val="22"/>
          <w:shd w:val="clear" w:color="auto" w:fill="FFFFFF"/>
          <w:rPrChange w:id="4005" w:author="Risa" w:date="2021-07-06T14:20:00Z">
            <w:rPr>
              <w:ins w:id="4006" w:author="Jeff" w:date="2021-06-23T13:46:00Z"/>
              <w:color w:val="000000" w:themeColor="text1"/>
              <w:sz w:val="22"/>
              <w:szCs w:val="22"/>
              <w:shd w:val="clear" w:color="auto" w:fill="FFFFFF"/>
            </w:rPr>
          </w:rPrChange>
        </w:rPr>
        <w:pPrChange w:id="4007" w:author="Risa" w:date="2021-07-06T13:11:00Z">
          <w:pPr>
            <w:spacing w:line="276" w:lineRule="auto"/>
            <w:jc w:val="both"/>
          </w:pPr>
        </w:pPrChange>
      </w:pPr>
    </w:p>
    <w:p w14:paraId="62F58DA1" w14:textId="210B9E10" w:rsidR="008B18BB" w:rsidRPr="00C8205D" w:rsidDel="00312B5E" w:rsidRDefault="00A369A1" w:rsidP="001D7BE7">
      <w:pPr>
        <w:spacing w:line="360" w:lineRule="auto"/>
        <w:rPr>
          <w:ins w:id="4008" w:author="Jeff" w:date="2021-06-24T04:52:00Z"/>
          <w:del w:id="4009" w:author="Nick Smith" w:date="2021-07-01T15:49:00Z"/>
          <w:i/>
          <w:iCs/>
          <w:color w:val="000000" w:themeColor="text1"/>
          <w:sz w:val="22"/>
          <w:szCs w:val="22"/>
          <w:shd w:val="clear" w:color="auto" w:fill="FFFFFF"/>
          <w:rPrChange w:id="4010" w:author="Risa" w:date="2021-07-06T14:20:00Z">
            <w:rPr>
              <w:ins w:id="4011" w:author="Jeff" w:date="2021-06-24T04:52:00Z"/>
              <w:del w:id="4012" w:author="Nick Smith" w:date="2021-07-01T15:49:00Z"/>
              <w:color w:val="000000" w:themeColor="text1"/>
              <w:sz w:val="22"/>
              <w:szCs w:val="22"/>
              <w:shd w:val="clear" w:color="auto" w:fill="FFFFFF"/>
            </w:rPr>
          </w:rPrChange>
        </w:rPr>
        <w:pPrChange w:id="4013" w:author="Risa" w:date="2021-07-06T13:11:00Z">
          <w:pPr>
            <w:spacing w:line="360" w:lineRule="auto"/>
          </w:pPr>
        </w:pPrChange>
      </w:pPr>
      <w:ins w:id="4014" w:author="Jeff" w:date="2021-06-23T13:55:00Z">
        <w:del w:id="4015" w:author="Nick Smith" w:date="2021-07-01T15:49:00Z">
          <w:r w:rsidRPr="00C8205D" w:rsidDel="00312B5E">
            <w:rPr>
              <w:i/>
              <w:iCs/>
              <w:color w:val="000000" w:themeColor="text1"/>
              <w:sz w:val="22"/>
              <w:szCs w:val="22"/>
              <w:shd w:val="clear" w:color="auto" w:fill="FFFFFF"/>
              <w:rPrChange w:id="4016" w:author="Risa" w:date="2021-07-06T14:20:00Z">
                <w:rPr>
                  <w:color w:val="000000" w:themeColor="text1"/>
                  <w:sz w:val="22"/>
                  <w:szCs w:val="22"/>
                  <w:shd w:val="clear" w:color="auto" w:fill="FFFFFF"/>
                </w:rPr>
              </w:rPrChange>
            </w:rPr>
            <w:delText>Topograph</w:delText>
          </w:r>
        </w:del>
      </w:ins>
      <w:ins w:id="4017" w:author="Jeff" w:date="2021-06-24T04:52:00Z">
        <w:del w:id="4018" w:author="Nick Smith" w:date="2021-07-01T15:49:00Z">
          <w:r w:rsidR="008B18BB" w:rsidRPr="00C8205D" w:rsidDel="00312B5E">
            <w:rPr>
              <w:i/>
              <w:iCs/>
              <w:color w:val="000000" w:themeColor="text1"/>
              <w:sz w:val="22"/>
              <w:szCs w:val="22"/>
              <w:shd w:val="clear" w:color="auto" w:fill="FFFFFF"/>
              <w:rPrChange w:id="4019" w:author="Risa" w:date="2021-07-06T14:20:00Z">
                <w:rPr>
                  <w:color w:val="000000" w:themeColor="text1"/>
                  <w:sz w:val="22"/>
                  <w:szCs w:val="22"/>
                  <w:shd w:val="clear" w:color="auto" w:fill="FFFFFF"/>
                </w:rPr>
              </w:rPrChange>
            </w:rPr>
            <w:delText>ic Traits</w:delText>
          </w:r>
        </w:del>
      </w:ins>
    </w:p>
    <w:p w14:paraId="7D2B6AF9" w14:textId="24D15061" w:rsidR="00255E9A" w:rsidRPr="00C8205D" w:rsidDel="00312B5E" w:rsidRDefault="008B18BB" w:rsidP="001D7BE7">
      <w:pPr>
        <w:spacing w:line="360" w:lineRule="auto"/>
        <w:rPr>
          <w:ins w:id="4020" w:author="Jeff" w:date="2021-06-23T16:49:00Z"/>
          <w:del w:id="4021" w:author="Nick Smith" w:date="2021-07-01T15:49:00Z"/>
          <w:color w:val="000000" w:themeColor="text1"/>
          <w:sz w:val="22"/>
          <w:szCs w:val="22"/>
          <w:rPrChange w:id="4022" w:author="Risa" w:date="2021-07-06T14:20:00Z">
            <w:rPr>
              <w:ins w:id="4023" w:author="Jeff" w:date="2021-06-23T16:49:00Z"/>
              <w:del w:id="4024" w:author="Nick Smith" w:date="2021-07-01T15:49:00Z"/>
              <w:sz w:val="22"/>
              <w:szCs w:val="22"/>
            </w:rPr>
          </w:rPrChange>
        </w:rPr>
        <w:pPrChange w:id="4025" w:author="Risa" w:date="2021-07-06T13:11:00Z">
          <w:pPr>
            <w:spacing w:line="360" w:lineRule="auto"/>
          </w:pPr>
        </w:pPrChange>
      </w:pPr>
      <w:ins w:id="4026" w:author="Jeff" w:date="2021-06-24T04:52:00Z">
        <w:del w:id="4027" w:author="Nick Smith" w:date="2021-07-01T15:49:00Z">
          <w:r w:rsidRPr="00C8205D" w:rsidDel="00312B5E">
            <w:rPr>
              <w:color w:val="000000" w:themeColor="text1"/>
              <w:sz w:val="22"/>
              <w:szCs w:val="22"/>
              <w:shd w:val="clear" w:color="auto" w:fill="FFFFFF"/>
              <w:rPrChange w:id="4028" w:author="Risa" w:date="2021-07-06T14:20:00Z">
                <w:rPr>
                  <w:color w:val="000000" w:themeColor="text1"/>
                  <w:sz w:val="22"/>
                  <w:szCs w:val="22"/>
                  <w:shd w:val="clear" w:color="auto" w:fill="FFFFFF"/>
                </w:rPr>
              </w:rPrChange>
            </w:rPr>
            <w:delText>Topography</w:delText>
          </w:r>
        </w:del>
      </w:ins>
      <w:ins w:id="4029" w:author="Jeff" w:date="2021-06-23T13:55:00Z">
        <w:del w:id="4030" w:author="Nick Smith" w:date="2021-07-01T14:43:00Z">
          <w:r w:rsidR="00A369A1" w:rsidRPr="00C8205D" w:rsidDel="00362686">
            <w:rPr>
              <w:color w:val="000000" w:themeColor="text1"/>
              <w:sz w:val="22"/>
              <w:szCs w:val="22"/>
              <w:shd w:val="clear" w:color="auto" w:fill="FFFFFF"/>
              <w:rPrChange w:id="4031" w:author="Risa" w:date="2021-07-06T14:20:00Z">
                <w:rPr>
                  <w:color w:val="000000" w:themeColor="text1"/>
                  <w:sz w:val="22"/>
                  <w:szCs w:val="22"/>
                  <w:shd w:val="clear" w:color="auto" w:fill="FFFFFF"/>
                </w:rPr>
              </w:rPrChange>
            </w:rPr>
            <w:delText xml:space="preserve">, specifically elevation, </w:delText>
          </w:r>
        </w:del>
      </w:ins>
      <w:del w:id="4032" w:author="Nick Smith" w:date="2021-07-01T15:49:00Z">
        <w:r w:rsidR="00666D11" w:rsidRPr="00C8205D" w:rsidDel="00312B5E">
          <w:rPr>
            <w:color w:val="000000" w:themeColor="text1"/>
            <w:sz w:val="22"/>
            <w:szCs w:val="22"/>
            <w:shd w:val="clear" w:color="auto" w:fill="FFFFFF"/>
            <w:rPrChange w:id="4033" w:author="Risa" w:date="2021-07-06T14:20:00Z">
              <w:rPr>
                <w:color w:val="000000" w:themeColor="text1"/>
                <w:sz w:val="22"/>
                <w:szCs w:val="22"/>
                <w:shd w:val="clear" w:color="auto" w:fill="FFFFFF"/>
              </w:rPr>
            </w:rPrChange>
          </w:rPr>
          <w:delText>Elevation, as opposed to fire</w:delText>
        </w:r>
        <w:r w:rsidR="00AA5624" w:rsidRPr="00C8205D" w:rsidDel="00312B5E">
          <w:rPr>
            <w:color w:val="000000" w:themeColor="text1"/>
            <w:sz w:val="22"/>
            <w:szCs w:val="22"/>
            <w:shd w:val="clear" w:color="auto" w:fill="FFFFFF"/>
            <w:rPrChange w:id="4034" w:author="Risa" w:date="2021-07-06T14:20:00Z">
              <w:rPr>
                <w:color w:val="000000" w:themeColor="text1"/>
                <w:sz w:val="22"/>
                <w:szCs w:val="22"/>
                <w:shd w:val="clear" w:color="auto" w:fill="FFFFFF"/>
              </w:rPr>
            </w:rPrChange>
          </w:rPr>
          <w:delText xml:space="preserve"> history</w:delText>
        </w:r>
        <w:r w:rsidR="00666D11" w:rsidRPr="00C8205D" w:rsidDel="00312B5E">
          <w:rPr>
            <w:color w:val="000000" w:themeColor="text1"/>
            <w:sz w:val="22"/>
            <w:szCs w:val="22"/>
            <w:shd w:val="clear" w:color="auto" w:fill="FFFFFF"/>
            <w:rPrChange w:id="4035" w:author="Risa" w:date="2021-07-06T14:20:00Z">
              <w:rPr>
                <w:color w:val="000000" w:themeColor="text1"/>
                <w:sz w:val="22"/>
                <w:szCs w:val="22"/>
                <w:shd w:val="clear" w:color="auto" w:fill="FFFFFF"/>
              </w:rPr>
            </w:rPrChange>
          </w:rPr>
          <w:delText xml:space="preserve">, </w:delText>
        </w:r>
      </w:del>
      <w:ins w:id="4036" w:author="Jeff" w:date="2021-06-20T10:00:00Z">
        <w:del w:id="4037" w:author="Nick Smith" w:date="2021-07-01T14:42:00Z">
          <w:r w:rsidR="00BE49FD" w:rsidRPr="00C8205D" w:rsidDel="00362686">
            <w:rPr>
              <w:color w:val="000000" w:themeColor="text1"/>
              <w:sz w:val="22"/>
              <w:szCs w:val="22"/>
              <w:shd w:val="clear" w:color="auto" w:fill="FFFFFF"/>
              <w:rPrChange w:id="4038" w:author="Risa" w:date="2021-07-06T14:20:00Z">
                <w:rPr>
                  <w:color w:val="000000" w:themeColor="text1"/>
                  <w:sz w:val="22"/>
                  <w:szCs w:val="22"/>
                  <w:shd w:val="clear" w:color="auto" w:fill="FFFFFF"/>
                </w:rPr>
              </w:rPrChange>
            </w:rPr>
            <w:delText>i</w:delText>
          </w:r>
        </w:del>
      </w:ins>
      <w:del w:id="4039" w:author="Nick Smith" w:date="2021-07-01T14:42:00Z">
        <w:r w:rsidR="00666D11" w:rsidRPr="00C8205D" w:rsidDel="00362686">
          <w:rPr>
            <w:color w:val="000000" w:themeColor="text1"/>
            <w:sz w:val="22"/>
            <w:szCs w:val="22"/>
            <w:shd w:val="clear" w:color="auto" w:fill="FFFFFF"/>
            <w:rPrChange w:id="4040" w:author="Risa" w:date="2021-07-06T14:20:00Z">
              <w:rPr>
                <w:color w:val="000000" w:themeColor="text1"/>
                <w:sz w:val="22"/>
                <w:szCs w:val="22"/>
                <w:shd w:val="clear" w:color="auto" w:fill="FFFFFF"/>
              </w:rPr>
            </w:rPrChange>
          </w:rPr>
          <w:delText>was</w:delText>
        </w:r>
      </w:del>
      <w:del w:id="4041" w:author="Nick Smith" w:date="2021-07-01T14:43:00Z">
        <w:r w:rsidR="00666D11" w:rsidRPr="00C8205D" w:rsidDel="00362686">
          <w:rPr>
            <w:color w:val="000000" w:themeColor="text1"/>
            <w:sz w:val="22"/>
            <w:szCs w:val="22"/>
            <w:shd w:val="clear" w:color="auto" w:fill="FFFFFF"/>
            <w:rPrChange w:id="4042" w:author="Risa" w:date="2021-07-06T14:20:00Z">
              <w:rPr>
                <w:color w:val="000000" w:themeColor="text1"/>
                <w:sz w:val="22"/>
                <w:szCs w:val="22"/>
                <w:shd w:val="clear" w:color="auto" w:fill="FFFFFF"/>
              </w:rPr>
            </w:rPrChange>
          </w:rPr>
          <w:delText xml:space="preserve"> </w:delText>
        </w:r>
      </w:del>
      <w:ins w:id="4043" w:author="Jeff" w:date="2021-06-24T04:52:00Z">
        <w:del w:id="4044" w:author="Nick Smith" w:date="2021-07-01T14:43:00Z">
          <w:r w:rsidRPr="00C8205D" w:rsidDel="00362686">
            <w:rPr>
              <w:color w:val="000000" w:themeColor="text1"/>
              <w:sz w:val="22"/>
              <w:szCs w:val="22"/>
              <w:shd w:val="clear" w:color="auto" w:fill="FFFFFF"/>
              <w:rPrChange w:id="4045" w:author="Risa" w:date="2021-07-06T14:20:00Z">
                <w:rPr>
                  <w:color w:val="000000" w:themeColor="text1"/>
                  <w:sz w:val="22"/>
                  <w:szCs w:val="22"/>
                  <w:shd w:val="clear" w:color="auto" w:fill="FFFFFF"/>
                </w:rPr>
              </w:rPrChange>
            </w:rPr>
            <w:delText>found to be</w:delText>
          </w:r>
        </w:del>
        <w:del w:id="4046" w:author="Nick Smith" w:date="2021-07-01T15:49:00Z">
          <w:r w:rsidRPr="00C8205D" w:rsidDel="00312B5E">
            <w:rPr>
              <w:color w:val="000000" w:themeColor="text1"/>
              <w:sz w:val="22"/>
              <w:szCs w:val="22"/>
              <w:shd w:val="clear" w:color="auto" w:fill="FFFFFF"/>
              <w:rPrChange w:id="4047" w:author="Risa" w:date="2021-07-06T14:20:00Z">
                <w:rPr>
                  <w:color w:val="000000" w:themeColor="text1"/>
                  <w:sz w:val="22"/>
                  <w:szCs w:val="22"/>
                  <w:shd w:val="clear" w:color="auto" w:fill="FFFFFF"/>
                </w:rPr>
              </w:rPrChange>
            </w:rPr>
            <w:delText xml:space="preserve"> a</w:delText>
          </w:r>
        </w:del>
      </w:ins>
      <w:del w:id="4048" w:author="Nick Smith" w:date="2021-07-01T15:49:00Z">
        <w:r w:rsidR="00666D11" w:rsidRPr="00C8205D" w:rsidDel="00312B5E">
          <w:rPr>
            <w:color w:val="000000" w:themeColor="text1"/>
            <w:sz w:val="22"/>
            <w:szCs w:val="22"/>
            <w:shd w:val="clear" w:color="auto" w:fill="FFFFFF"/>
            <w:rPrChange w:id="4049" w:author="Risa" w:date="2021-07-06T14:20:00Z">
              <w:rPr>
                <w:color w:val="000000" w:themeColor="text1"/>
                <w:sz w:val="22"/>
                <w:szCs w:val="22"/>
                <w:shd w:val="clear" w:color="auto" w:fill="FFFFFF"/>
              </w:rPr>
            </w:rPrChange>
          </w:rPr>
          <w:delText xml:space="preserve">the dominant driver of plant and ecosystem processes </w:delText>
        </w:r>
      </w:del>
      <w:del w:id="4050" w:author="Nick Smith" w:date="2021-07-01T14:43:00Z">
        <w:r w:rsidR="00666D11" w:rsidRPr="00C8205D" w:rsidDel="00362686">
          <w:rPr>
            <w:strike/>
            <w:color w:val="000000" w:themeColor="text1"/>
            <w:sz w:val="22"/>
            <w:szCs w:val="22"/>
            <w:shd w:val="clear" w:color="auto" w:fill="FFFFFF"/>
            <w:rPrChange w:id="4051" w:author="Risa" w:date="2021-07-06T14:20:00Z">
              <w:rPr>
                <w:strike/>
                <w:color w:val="000000" w:themeColor="text1"/>
                <w:sz w:val="22"/>
                <w:szCs w:val="22"/>
                <w:shd w:val="clear" w:color="auto" w:fill="FFFFFF"/>
              </w:rPr>
            </w:rPrChange>
          </w:rPr>
          <w:delText>we measured</w:delText>
        </w:r>
        <w:r w:rsidR="00071F33" w:rsidRPr="00C8205D" w:rsidDel="00362686">
          <w:rPr>
            <w:color w:val="000000" w:themeColor="text1"/>
            <w:sz w:val="22"/>
            <w:szCs w:val="22"/>
            <w:shd w:val="clear" w:color="auto" w:fill="FFFFFF"/>
            <w:rPrChange w:id="4052" w:author="Risa" w:date="2021-07-06T14:20:00Z">
              <w:rPr>
                <w:color w:val="000000" w:themeColor="text1"/>
                <w:sz w:val="22"/>
                <w:szCs w:val="22"/>
                <w:shd w:val="clear" w:color="auto" w:fill="FFFFFF"/>
              </w:rPr>
            </w:rPrChange>
          </w:rPr>
          <w:delText xml:space="preserve"> </w:delText>
        </w:r>
      </w:del>
      <w:ins w:id="4053" w:author="Jeff" w:date="2021-06-26T02:46:00Z">
        <w:del w:id="4054" w:author="Nick Smith" w:date="2021-07-01T15:49:00Z">
          <w:r w:rsidR="007265BB" w:rsidRPr="00C8205D" w:rsidDel="00312B5E">
            <w:rPr>
              <w:color w:val="000000" w:themeColor="text1"/>
              <w:sz w:val="22"/>
              <w:szCs w:val="22"/>
              <w:shd w:val="clear" w:color="auto" w:fill="FFFFFF"/>
              <w:rPrChange w:id="4055" w:author="Risa" w:date="2021-07-06T14:20:00Z">
                <w:rPr>
                  <w:color w:val="000000" w:themeColor="text1"/>
                  <w:sz w:val="22"/>
                  <w:szCs w:val="22"/>
                  <w:shd w:val="clear" w:color="auto" w:fill="FFFFFF"/>
                </w:rPr>
              </w:rPrChange>
            </w:rPr>
            <w:delText xml:space="preserve">and may </w:delText>
          </w:r>
        </w:del>
      </w:ins>
      <w:ins w:id="4056" w:author="Jeff" w:date="2021-06-26T02:47:00Z">
        <w:del w:id="4057" w:author="Nick Smith" w:date="2021-07-01T15:49:00Z">
          <w:r w:rsidR="007265BB" w:rsidRPr="00C8205D" w:rsidDel="00312B5E">
            <w:rPr>
              <w:color w:val="000000" w:themeColor="text1"/>
              <w:sz w:val="22"/>
              <w:szCs w:val="22"/>
              <w:shd w:val="clear" w:color="auto" w:fill="FFFFFF"/>
              <w:rPrChange w:id="4058" w:author="Risa" w:date="2021-07-06T14:20:00Z">
                <w:rPr>
                  <w:color w:val="000000" w:themeColor="text1"/>
                  <w:sz w:val="22"/>
                  <w:szCs w:val="22"/>
                  <w:shd w:val="clear" w:color="auto" w:fill="FFFFFF"/>
                </w:rPr>
              </w:rPrChange>
            </w:rPr>
            <w:delText xml:space="preserve">play a role in ecosystem resilience </w:delText>
          </w:r>
        </w:del>
      </w:ins>
      <w:del w:id="4059" w:author="Nick Smith" w:date="2021-07-01T15:49:00Z">
        <w:r w:rsidR="00071F33" w:rsidRPr="00C8205D" w:rsidDel="00312B5E">
          <w:rPr>
            <w:color w:val="000000" w:themeColor="text1"/>
            <w:sz w:val="22"/>
            <w:szCs w:val="22"/>
            <w:shd w:val="clear" w:color="auto" w:fill="FFFFFF"/>
            <w:rPrChange w:id="4060" w:author="Risa" w:date="2021-07-06T14:20:00Z">
              <w:rPr>
                <w:color w:val="000000" w:themeColor="text1"/>
                <w:sz w:val="22"/>
                <w:szCs w:val="22"/>
                <w:shd w:val="clear" w:color="auto" w:fill="FFFFFF"/>
              </w:rPr>
            </w:rPrChange>
          </w:rPr>
          <w:delText>according to our measurements</w:delText>
        </w:r>
      </w:del>
      <w:ins w:id="4061" w:author="Jeff" w:date="2021-06-23T13:56:00Z">
        <w:del w:id="4062" w:author="Nick Smith" w:date="2021-07-01T15:49:00Z">
          <w:r w:rsidR="00A369A1" w:rsidRPr="00C8205D" w:rsidDel="00312B5E">
            <w:rPr>
              <w:color w:val="000000" w:themeColor="text1"/>
              <w:sz w:val="22"/>
              <w:szCs w:val="22"/>
              <w:shd w:val="clear" w:color="auto" w:fill="FFFFFF"/>
              <w:rPrChange w:id="4063" w:author="Risa" w:date="2021-07-06T14:20:00Z">
                <w:rPr>
                  <w:color w:val="000000" w:themeColor="text1"/>
                  <w:sz w:val="22"/>
                  <w:szCs w:val="22"/>
                  <w:shd w:val="clear" w:color="auto" w:fill="FFFFFF"/>
                </w:rPr>
              </w:rPrChange>
            </w:rPr>
            <w:delText>du</w:delText>
          </w:r>
        </w:del>
      </w:ins>
      <w:ins w:id="4064" w:author="Jeff" w:date="2021-06-24T04:52:00Z">
        <w:del w:id="4065" w:author="Nick Smith" w:date="2021-07-01T15:49:00Z">
          <w:r w:rsidRPr="00C8205D" w:rsidDel="00312B5E">
            <w:rPr>
              <w:color w:val="000000" w:themeColor="text1"/>
              <w:sz w:val="22"/>
              <w:szCs w:val="22"/>
              <w:shd w:val="clear" w:color="auto" w:fill="FFFFFF"/>
              <w:rPrChange w:id="4066" w:author="Risa" w:date="2021-07-06T14:20:00Z">
                <w:rPr>
                  <w:color w:val="000000" w:themeColor="text1"/>
                  <w:sz w:val="22"/>
                  <w:szCs w:val="22"/>
                  <w:shd w:val="clear" w:color="auto" w:fill="FFFFFF"/>
                </w:rPr>
              </w:rPrChange>
            </w:rPr>
            <w:delText>ring</w:delText>
          </w:r>
        </w:del>
      </w:ins>
      <w:ins w:id="4067" w:author="Jeff" w:date="2021-06-23T13:56:00Z">
        <w:del w:id="4068" w:author="Nick Smith" w:date="2021-07-01T15:49:00Z">
          <w:r w:rsidR="00A369A1" w:rsidRPr="00C8205D" w:rsidDel="00312B5E">
            <w:rPr>
              <w:color w:val="000000" w:themeColor="text1"/>
              <w:sz w:val="22"/>
              <w:szCs w:val="22"/>
              <w:shd w:val="clear" w:color="auto" w:fill="FFFFFF"/>
              <w:rPrChange w:id="4069" w:author="Risa" w:date="2021-07-06T14:20:00Z">
                <w:rPr>
                  <w:color w:val="000000" w:themeColor="text1"/>
                  <w:sz w:val="22"/>
                  <w:szCs w:val="22"/>
                  <w:shd w:val="clear" w:color="auto" w:fill="FFFFFF"/>
                </w:rPr>
              </w:rPrChange>
            </w:rPr>
            <w:delText xml:space="preserve"> an extended fire absence interval</w:delText>
          </w:r>
        </w:del>
      </w:ins>
      <w:ins w:id="4070" w:author="Jeff" w:date="2021-06-26T02:47:00Z">
        <w:del w:id="4071" w:author="Nick Smith" w:date="2021-07-01T15:49:00Z">
          <w:r w:rsidR="007265BB" w:rsidRPr="00C8205D" w:rsidDel="00312B5E">
            <w:rPr>
              <w:color w:val="000000" w:themeColor="text1"/>
              <w:sz w:val="22"/>
              <w:szCs w:val="22"/>
              <w:shd w:val="clear" w:color="auto" w:fill="FFFFFF"/>
              <w:rPrChange w:id="4072" w:author="Risa" w:date="2021-07-06T14:20:00Z">
                <w:rPr>
                  <w:color w:val="000000" w:themeColor="text1"/>
                  <w:sz w:val="22"/>
                  <w:szCs w:val="22"/>
                  <w:shd w:val="clear" w:color="auto" w:fill="FFFFFF"/>
                </w:rPr>
              </w:rPrChange>
            </w:rPr>
            <w:delText xml:space="preserve"> (Buma </w:delText>
          </w:r>
          <w:r w:rsidR="007265BB" w:rsidRPr="00C8205D" w:rsidDel="00312B5E">
            <w:rPr>
              <w:i/>
              <w:iCs/>
              <w:color w:val="000000" w:themeColor="text1"/>
              <w:sz w:val="22"/>
              <w:szCs w:val="22"/>
              <w:shd w:val="clear" w:color="auto" w:fill="FFFFFF"/>
              <w:rPrChange w:id="4073" w:author="Risa" w:date="2021-07-06T14:20:00Z">
                <w:rPr>
                  <w:color w:val="000000" w:themeColor="text1"/>
                  <w:sz w:val="22"/>
                  <w:szCs w:val="22"/>
                  <w:shd w:val="clear" w:color="auto" w:fill="FFFFFF"/>
                </w:rPr>
              </w:rPrChange>
            </w:rPr>
            <w:delText>et a</w:delText>
          </w:r>
          <w:r w:rsidR="007265BB" w:rsidRPr="00C8205D" w:rsidDel="00312B5E">
            <w:rPr>
              <w:i/>
              <w:iCs/>
              <w:color w:val="000000" w:themeColor="text1"/>
              <w:sz w:val="22"/>
              <w:szCs w:val="22"/>
              <w:shd w:val="clear" w:color="auto" w:fill="FFFFFF"/>
              <w:rPrChange w:id="4074" w:author="Risa" w:date="2021-07-06T14:20:00Z">
                <w:rPr>
                  <w:i/>
                  <w:iCs/>
                  <w:color w:val="000000" w:themeColor="text1"/>
                  <w:sz w:val="22"/>
                  <w:szCs w:val="22"/>
                  <w:shd w:val="clear" w:color="auto" w:fill="FFFFFF"/>
                </w:rPr>
              </w:rPrChange>
            </w:rPr>
            <w:delText>l.</w:delText>
          </w:r>
          <w:r w:rsidR="007265BB" w:rsidRPr="00C8205D" w:rsidDel="00312B5E">
            <w:rPr>
              <w:i/>
              <w:iCs/>
              <w:color w:val="000000" w:themeColor="text1"/>
              <w:sz w:val="22"/>
              <w:szCs w:val="22"/>
              <w:shd w:val="clear" w:color="auto" w:fill="FFFFFF"/>
              <w:rPrChange w:id="4075" w:author="Risa" w:date="2021-07-06T14:20:00Z">
                <w:rPr>
                  <w:color w:val="000000" w:themeColor="text1"/>
                  <w:sz w:val="22"/>
                  <w:szCs w:val="22"/>
                  <w:shd w:val="clear" w:color="auto" w:fill="FFFFFF"/>
                </w:rPr>
              </w:rPrChange>
            </w:rPr>
            <w:delText xml:space="preserve"> </w:delText>
          </w:r>
          <w:r w:rsidR="007265BB" w:rsidRPr="00C8205D" w:rsidDel="00312B5E">
            <w:rPr>
              <w:color w:val="000000" w:themeColor="text1"/>
              <w:sz w:val="22"/>
              <w:szCs w:val="22"/>
              <w:shd w:val="clear" w:color="auto" w:fill="FFFFFF"/>
              <w:rPrChange w:id="4076" w:author="Risa" w:date="2021-07-06T14:20:00Z">
                <w:rPr>
                  <w:color w:val="000000" w:themeColor="text1"/>
                  <w:sz w:val="22"/>
                  <w:szCs w:val="22"/>
                  <w:shd w:val="clear" w:color="auto" w:fill="FFFFFF"/>
                </w:rPr>
              </w:rPrChange>
            </w:rPr>
            <w:delText>2013)</w:delText>
          </w:r>
        </w:del>
      </w:ins>
      <w:del w:id="4077" w:author="Nick Smith" w:date="2021-07-01T15:49:00Z">
        <w:r w:rsidR="00071F33" w:rsidRPr="00C8205D" w:rsidDel="00312B5E">
          <w:rPr>
            <w:color w:val="000000" w:themeColor="text1"/>
            <w:sz w:val="22"/>
            <w:szCs w:val="22"/>
            <w:shd w:val="clear" w:color="auto" w:fill="FFFFFF"/>
            <w:rPrChange w:id="4078" w:author="Risa" w:date="2021-07-06T14:20:00Z">
              <w:rPr>
                <w:color w:val="000000" w:themeColor="text1"/>
                <w:sz w:val="22"/>
                <w:szCs w:val="22"/>
                <w:shd w:val="clear" w:color="auto" w:fill="FFFFFF"/>
              </w:rPr>
            </w:rPrChange>
          </w:rPr>
          <w:delText>.</w:delText>
        </w:r>
        <w:r w:rsidR="00AA5624" w:rsidRPr="00C8205D" w:rsidDel="00312B5E">
          <w:rPr>
            <w:color w:val="000000" w:themeColor="text1"/>
            <w:sz w:val="22"/>
            <w:szCs w:val="22"/>
            <w:shd w:val="clear" w:color="auto" w:fill="FFFFFF"/>
            <w:rPrChange w:id="4079" w:author="Risa" w:date="2021-07-06T14:20:00Z">
              <w:rPr>
                <w:color w:val="000000" w:themeColor="text1"/>
                <w:sz w:val="22"/>
                <w:szCs w:val="22"/>
                <w:shd w:val="clear" w:color="auto" w:fill="FFFFFF"/>
              </w:rPr>
            </w:rPrChange>
          </w:rPr>
          <w:delText xml:space="preserve"> </w:delText>
        </w:r>
      </w:del>
      <w:ins w:id="4080" w:author="Jeff" w:date="2021-06-29T16:49:00Z">
        <w:del w:id="4081" w:author="Nick Smith" w:date="2021-07-01T15:49:00Z">
          <w:r w:rsidR="00381011" w:rsidRPr="00C8205D" w:rsidDel="00312B5E">
            <w:rPr>
              <w:color w:val="000000" w:themeColor="text1"/>
              <w:sz w:val="22"/>
              <w:szCs w:val="22"/>
              <w:shd w:val="clear" w:color="auto" w:fill="FFFFFF"/>
              <w:rPrChange w:id="4082" w:author="Risa" w:date="2021-07-06T14:20:00Z">
                <w:rPr>
                  <w:color w:val="000000" w:themeColor="text1"/>
                  <w:sz w:val="22"/>
                  <w:szCs w:val="22"/>
                  <w:shd w:val="clear" w:color="auto" w:fill="FFFFFF"/>
                </w:rPr>
              </w:rPrChange>
            </w:rPr>
            <w:delText xml:space="preserve">Topography (slope) was found to shape populations where elevation, exclusive of fire disturbance, was influential. </w:delText>
          </w:r>
        </w:del>
      </w:ins>
      <w:del w:id="4083" w:author="Nick Smith" w:date="2021-07-01T15:49:00Z">
        <w:r w:rsidR="00AA5624" w:rsidRPr="00C8205D" w:rsidDel="00312B5E">
          <w:rPr>
            <w:strike/>
            <w:color w:val="000000" w:themeColor="text1"/>
            <w:sz w:val="22"/>
            <w:szCs w:val="22"/>
            <w:shd w:val="clear" w:color="auto" w:fill="FFFFFF"/>
            <w:rPrChange w:id="4084" w:author="Risa" w:date="2021-07-06T14:20:00Z">
              <w:rPr>
                <w:strike/>
                <w:color w:val="000000" w:themeColor="text1"/>
                <w:sz w:val="22"/>
                <w:szCs w:val="22"/>
                <w:shd w:val="clear" w:color="auto" w:fill="FFFFFF"/>
              </w:rPr>
            </w:rPrChange>
          </w:rPr>
          <w:delText xml:space="preserve">This result </w:delText>
        </w:r>
        <w:r w:rsidR="00666D11" w:rsidRPr="00C8205D" w:rsidDel="00312B5E">
          <w:rPr>
            <w:strike/>
            <w:color w:val="000000" w:themeColor="text1"/>
            <w:sz w:val="22"/>
            <w:szCs w:val="22"/>
            <w:shd w:val="clear" w:color="auto" w:fill="FFFFFF"/>
            <w:rPrChange w:id="4085" w:author="Risa" w:date="2021-07-06T14:20:00Z">
              <w:rPr>
                <w:strike/>
                <w:color w:val="000000" w:themeColor="text1"/>
                <w:sz w:val="22"/>
                <w:szCs w:val="22"/>
                <w:shd w:val="clear" w:color="auto" w:fill="FFFFFF"/>
              </w:rPr>
            </w:rPrChange>
          </w:rPr>
          <w:delText xml:space="preserve">that persistence capacity </w:delText>
        </w:r>
        <w:r w:rsidR="00666D11" w:rsidRPr="00C8205D" w:rsidDel="00312B5E">
          <w:rPr>
            <w:iCs/>
            <w:strike/>
            <w:color w:val="000000" w:themeColor="text1"/>
            <w:sz w:val="22"/>
            <w:szCs w:val="22"/>
            <w:rPrChange w:id="4086" w:author="Risa" w:date="2021-07-06T14:20:00Z">
              <w:rPr>
                <w:iCs/>
                <w:strike/>
                <w:sz w:val="22"/>
                <w:szCs w:val="22"/>
              </w:rPr>
            </w:rPrChange>
          </w:rPr>
          <w:delText>was more important than recovery capacity</w:delText>
        </w:r>
        <w:r w:rsidR="00666D11" w:rsidRPr="00C8205D" w:rsidDel="00312B5E">
          <w:rPr>
            <w:strike/>
            <w:color w:val="000000" w:themeColor="text1"/>
            <w:sz w:val="22"/>
            <w:szCs w:val="22"/>
            <w:shd w:val="clear" w:color="auto" w:fill="FFFFFF"/>
            <w:rPrChange w:id="4087" w:author="Risa" w:date="2021-07-06T14:20:00Z">
              <w:rPr>
                <w:strike/>
                <w:color w:val="000000" w:themeColor="text1"/>
                <w:sz w:val="22"/>
                <w:szCs w:val="22"/>
                <w:shd w:val="clear" w:color="auto" w:fill="FFFFFF"/>
              </w:rPr>
            </w:rPrChange>
          </w:rPr>
          <w:delText xml:space="preserve"> </w:delText>
        </w:r>
        <w:r w:rsidR="00666D11" w:rsidRPr="00C8205D" w:rsidDel="00312B5E">
          <w:rPr>
            <w:iCs/>
            <w:strike/>
            <w:color w:val="000000" w:themeColor="text1"/>
            <w:sz w:val="22"/>
            <w:szCs w:val="22"/>
            <w:rPrChange w:id="4088" w:author="Risa" w:date="2021-07-06T14:20:00Z">
              <w:rPr>
                <w:iCs/>
                <w:strike/>
                <w:sz w:val="22"/>
                <w:szCs w:val="22"/>
              </w:rPr>
            </w:rPrChange>
          </w:rPr>
          <w:delText xml:space="preserve">at </w:delText>
        </w:r>
        <w:r w:rsidR="00C437EC" w:rsidRPr="00C8205D" w:rsidDel="00312B5E">
          <w:rPr>
            <w:strike/>
            <w:color w:val="000000" w:themeColor="text1"/>
            <w:sz w:val="22"/>
            <w:szCs w:val="22"/>
            <w:rPrChange w:id="4089" w:author="Risa" w:date="2021-07-06T14:20:00Z">
              <w:rPr>
                <w:strike/>
                <w:sz w:val="22"/>
                <w:szCs w:val="22"/>
              </w:rPr>
            </w:rPrChange>
          </w:rPr>
          <w:delText>Mt. Desert Island</w:delText>
        </w:r>
        <w:r w:rsidR="00012C3B" w:rsidRPr="00C8205D" w:rsidDel="00312B5E">
          <w:rPr>
            <w:bCs/>
            <w:strike/>
            <w:color w:val="000000" w:themeColor="text1"/>
            <w:sz w:val="22"/>
            <w:szCs w:val="22"/>
            <w:rPrChange w:id="4090" w:author="Risa" w:date="2021-07-06T14:20:00Z">
              <w:rPr>
                <w:bCs/>
                <w:strike/>
                <w:sz w:val="22"/>
                <w:szCs w:val="22"/>
              </w:rPr>
            </w:rPrChange>
          </w:rPr>
          <w:delText xml:space="preserve">, at least over the last </w:delText>
        </w:r>
        <w:r w:rsidR="00AA5624" w:rsidRPr="00C8205D" w:rsidDel="00312B5E">
          <w:rPr>
            <w:bCs/>
            <w:strike/>
            <w:color w:val="000000" w:themeColor="text1"/>
            <w:sz w:val="22"/>
            <w:szCs w:val="22"/>
            <w:rPrChange w:id="4091" w:author="Risa" w:date="2021-07-06T14:20:00Z">
              <w:rPr>
                <w:bCs/>
                <w:strike/>
                <w:sz w:val="22"/>
                <w:szCs w:val="22"/>
              </w:rPr>
            </w:rPrChange>
          </w:rPr>
          <w:delText>100</w:delText>
        </w:r>
        <w:r w:rsidR="00012C3B" w:rsidRPr="00C8205D" w:rsidDel="00312B5E">
          <w:rPr>
            <w:bCs/>
            <w:strike/>
            <w:color w:val="000000" w:themeColor="text1"/>
            <w:sz w:val="22"/>
            <w:szCs w:val="22"/>
            <w:rPrChange w:id="4092" w:author="Risa" w:date="2021-07-06T14:20:00Z">
              <w:rPr>
                <w:bCs/>
                <w:strike/>
                <w:sz w:val="22"/>
                <w:szCs w:val="22"/>
              </w:rPr>
            </w:rPrChange>
          </w:rPr>
          <w:delText xml:space="preserve"> years</w:delText>
        </w:r>
        <w:r w:rsidR="00780039" w:rsidRPr="00C8205D" w:rsidDel="00312B5E">
          <w:rPr>
            <w:bCs/>
            <w:strike/>
            <w:color w:val="000000" w:themeColor="text1"/>
            <w:sz w:val="22"/>
            <w:szCs w:val="22"/>
            <w:rPrChange w:id="4093" w:author="Risa" w:date="2021-07-06T14:20:00Z">
              <w:rPr>
                <w:bCs/>
                <w:strike/>
                <w:sz w:val="22"/>
                <w:szCs w:val="22"/>
              </w:rPr>
            </w:rPrChange>
          </w:rPr>
          <w:delText xml:space="preserve">. </w:delText>
        </w:r>
        <w:r w:rsidR="006F7D07" w:rsidRPr="00C8205D" w:rsidDel="00312B5E">
          <w:rPr>
            <w:bCs/>
            <w:strike/>
            <w:color w:val="000000" w:themeColor="text1"/>
            <w:sz w:val="22"/>
            <w:szCs w:val="22"/>
            <w:rPrChange w:id="4094" w:author="Risa" w:date="2021-07-06T14:20:00Z">
              <w:rPr>
                <w:bCs/>
                <w:strike/>
                <w:sz w:val="22"/>
                <w:szCs w:val="22"/>
              </w:rPr>
            </w:rPrChange>
          </w:rPr>
          <w:delText>Our findings</w:delText>
        </w:r>
        <w:r w:rsidR="00345813" w:rsidRPr="00C8205D" w:rsidDel="00312B5E">
          <w:rPr>
            <w:bCs/>
            <w:strike/>
            <w:color w:val="000000" w:themeColor="text1"/>
            <w:sz w:val="22"/>
            <w:szCs w:val="22"/>
            <w:rPrChange w:id="4095" w:author="Risa" w:date="2021-07-06T14:20:00Z">
              <w:rPr>
                <w:bCs/>
                <w:strike/>
                <w:sz w:val="22"/>
                <w:szCs w:val="22"/>
              </w:rPr>
            </w:rPrChange>
          </w:rPr>
          <w:delText xml:space="preserve"> </w:delText>
        </w:r>
        <w:r w:rsidR="00012C3B" w:rsidRPr="00C8205D" w:rsidDel="00312B5E">
          <w:rPr>
            <w:bCs/>
            <w:strike/>
            <w:color w:val="000000" w:themeColor="text1"/>
            <w:sz w:val="22"/>
            <w:szCs w:val="22"/>
            <w:rPrChange w:id="4096" w:author="Risa" w:date="2021-07-06T14:20:00Z">
              <w:rPr>
                <w:bCs/>
                <w:strike/>
                <w:sz w:val="22"/>
                <w:szCs w:val="22"/>
              </w:rPr>
            </w:rPrChange>
          </w:rPr>
          <w:delText>underscore differences between</w:delText>
        </w:r>
        <w:r w:rsidR="00345813" w:rsidRPr="00C8205D" w:rsidDel="00312B5E">
          <w:rPr>
            <w:bCs/>
            <w:strike/>
            <w:color w:val="000000" w:themeColor="text1"/>
            <w:sz w:val="22"/>
            <w:szCs w:val="22"/>
            <w:rPrChange w:id="4097" w:author="Risa" w:date="2021-07-06T14:20:00Z">
              <w:rPr>
                <w:bCs/>
                <w:strike/>
                <w:sz w:val="22"/>
                <w:szCs w:val="22"/>
              </w:rPr>
            </w:rPrChange>
          </w:rPr>
          <w:delText xml:space="preserve"> </w:delText>
        </w:r>
        <w:r w:rsidR="00F3370C" w:rsidRPr="00C8205D" w:rsidDel="00312B5E">
          <w:rPr>
            <w:strike/>
            <w:color w:val="000000" w:themeColor="text1"/>
            <w:sz w:val="22"/>
            <w:szCs w:val="22"/>
            <w:rPrChange w:id="4098" w:author="Risa" w:date="2021-07-06T14:20:00Z">
              <w:rPr>
                <w:strike/>
                <w:sz w:val="22"/>
                <w:szCs w:val="22"/>
              </w:rPr>
            </w:rPrChange>
          </w:rPr>
          <w:delText xml:space="preserve">recovery capacity </w:delText>
        </w:r>
        <w:r w:rsidR="00345813" w:rsidRPr="00C8205D" w:rsidDel="00312B5E">
          <w:rPr>
            <w:bCs/>
            <w:strike/>
            <w:color w:val="000000" w:themeColor="text1"/>
            <w:sz w:val="22"/>
            <w:szCs w:val="22"/>
            <w:rPrChange w:id="4099" w:author="Risa" w:date="2021-07-06T14:20:00Z">
              <w:rPr>
                <w:bCs/>
                <w:strike/>
                <w:sz w:val="22"/>
                <w:szCs w:val="22"/>
              </w:rPr>
            </w:rPrChange>
          </w:rPr>
          <w:delText xml:space="preserve">and </w:delText>
        </w:r>
        <w:r w:rsidR="00277031" w:rsidRPr="00C8205D" w:rsidDel="00312B5E">
          <w:rPr>
            <w:strike/>
            <w:color w:val="000000" w:themeColor="text1"/>
            <w:sz w:val="22"/>
            <w:szCs w:val="22"/>
            <w:rPrChange w:id="4100" w:author="Risa" w:date="2021-07-06T14:20:00Z">
              <w:rPr>
                <w:strike/>
                <w:sz w:val="22"/>
                <w:szCs w:val="22"/>
              </w:rPr>
            </w:rPrChange>
          </w:rPr>
          <w:delText>persistence capacity</w:delText>
        </w:r>
        <w:r w:rsidR="000E3BEB" w:rsidRPr="00C8205D" w:rsidDel="00312B5E">
          <w:rPr>
            <w:i/>
            <w:iCs/>
            <w:strike/>
            <w:color w:val="000000" w:themeColor="text1"/>
            <w:sz w:val="22"/>
            <w:szCs w:val="22"/>
            <w:vertAlign w:val="subscript"/>
            <w:rPrChange w:id="4101" w:author="Risa" w:date="2021-07-06T14:20:00Z">
              <w:rPr>
                <w:i/>
                <w:iCs/>
                <w:strike/>
                <w:sz w:val="22"/>
                <w:szCs w:val="22"/>
                <w:vertAlign w:val="subscript"/>
              </w:rPr>
            </w:rPrChange>
          </w:rPr>
          <w:delText xml:space="preserve"> </w:delText>
        </w:r>
        <w:r w:rsidR="000E3BEB" w:rsidRPr="00C8205D" w:rsidDel="00312B5E">
          <w:rPr>
            <w:iCs/>
            <w:strike/>
            <w:color w:val="000000" w:themeColor="text1"/>
            <w:sz w:val="22"/>
            <w:szCs w:val="22"/>
            <w:rPrChange w:id="4102" w:author="Risa" w:date="2021-07-06T14:20:00Z">
              <w:rPr>
                <w:iCs/>
                <w:strike/>
                <w:sz w:val="22"/>
                <w:szCs w:val="22"/>
              </w:rPr>
            </w:rPrChange>
          </w:rPr>
          <w:delText>pathways</w:delText>
        </w:r>
        <w:r w:rsidR="00345813" w:rsidRPr="00C8205D" w:rsidDel="00312B5E">
          <w:rPr>
            <w:bCs/>
            <w:strike/>
            <w:color w:val="000000" w:themeColor="text1"/>
            <w:sz w:val="22"/>
            <w:szCs w:val="22"/>
            <w:rPrChange w:id="4103" w:author="Risa" w:date="2021-07-06T14:20:00Z">
              <w:rPr>
                <w:bCs/>
                <w:strike/>
                <w:sz w:val="22"/>
                <w:szCs w:val="22"/>
              </w:rPr>
            </w:rPrChange>
          </w:rPr>
          <w:delText xml:space="preserve"> </w:delText>
        </w:r>
        <w:r w:rsidR="00012C3B" w:rsidRPr="00C8205D" w:rsidDel="00312B5E">
          <w:rPr>
            <w:bCs/>
            <w:strike/>
            <w:color w:val="000000" w:themeColor="text1"/>
            <w:sz w:val="22"/>
            <w:szCs w:val="22"/>
            <w:rPrChange w:id="4104" w:author="Risa" w:date="2021-07-06T14:20:00Z">
              <w:rPr>
                <w:bCs/>
                <w:strike/>
                <w:sz w:val="22"/>
                <w:szCs w:val="22"/>
              </w:rPr>
            </w:rPrChange>
          </w:rPr>
          <w:delText xml:space="preserve">and </w:delText>
        </w:r>
        <w:r w:rsidR="004F4AE6" w:rsidRPr="00C8205D" w:rsidDel="00312B5E">
          <w:rPr>
            <w:bCs/>
            <w:strike/>
            <w:color w:val="000000" w:themeColor="text1"/>
            <w:sz w:val="22"/>
            <w:szCs w:val="22"/>
            <w:rPrChange w:id="4105" w:author="Risa" w:date="2021-07-06T14:20:00Z">
              <w:rPr>
                <w:bCs/>
                <w:strike/>
                <w:sz w:val="22"/>
                <w:szCs w:val="22"/>
              </w:rPr>
            </w:rPrChange>
          </w:rPr>
          <w:delText>provide</w:delText>
        </w:r>
        <w:r w:rsidR="00D839AC" w:rsidRPr="00C8205D" w:rsidDel="00312B5E">
          <w:rPr>
            <w:bCs/>
            <w:strike/>
            <w:color w:val="000000" w:themeColor="text1"/>
            <w:sz w:val="22"/>
            <w:szCs w:val="22"/>
            <w:rPrChange w:id="4106" w:author="Risa" w:date="2021-07-06T14:20:00Z">
              <w:rPr>
                <w:bCs/>
                <w:strike/>
                <w:sz w:val="22"/>
                <w:szCs w:val="22"/>
              </w:rPr>
            </w:rPrChange>
          </w:rPr>
          <w:delText xml:space="preserve"> an</w:delText>
        </w:r>
        <w:r w:rsidR="004F4AE6" w:rsidRPr="00C8205D" w:rsidDel="00312B5E">
          <w:rPr>
            <w:bCs/>
            <w:strike/>
            <w:color w:val="000000" w:themeColor="text1"/>
            <w:sz w:val="22"/>
            <w:szCs w:val="22"/>
            <w:rPrChange w:id="4107" w:author="Risa" w:date="2021-07-06T14:20:00Z">
              <w:rPr>
                <w:bCs/>
                <w:strike/>
                <w:sz w:val="22"/>
                <w:szCs w:val="22"/>
              </w:rPr>
            </w:rPrChange>
          </w:rPr>
          <w:delText xml:space="preserve"> explanation </w:delText>
        </w:r>
        <w:r w:rsidR="00770330" w:rsidRPr="00C8205D" w:rsidDel="00312B5E">
          <w:rPr>
            <w:bCs/>
            <w:strike/>
            <w:color w:val="000000" w:themeColor="text1"/>
            <w:sz w:val="22"/>
            <w:szCs w:val="22"/>
            <w:rPrChange w:id="4108" w:author="Risa" w:date="2021-07-06T14:20:00Z">
              <w:rPr>
                <w:bCs/>
                <w:strike/>
                <w:sz w:val="22"/>
                <w:szCs w:val="22"/>
              </w:rPr>
            </w:rPrChange>
          </w:rPr>
          <w:delText>to resolve</w:delText>
        </w:r>
        <w:r w:rsidR="006F7D07" w:rsidRPr="00C8205D" w:rsidDel="00312B5E">
          <w:rPr>
            <w:bCs/>
            <w:strike/>
            <w:color w:val="000000" w:themeColor="text1"/>
            <w:sz w:val="22"/>
            <w:szCs w:val="22"/>
            <w:rPrChange w:id="4109" w:author="Risa" w:date="2021-07-06T14:20:00Z">
              <w:rPr>
                <w:bCs/>
                <w:strike/>
                <w:sz w:val="22"/>
                <w:szCs w:val="22"/>
              </w:rPr>
            </w:rPrChange>
          </w:rPr>
          <w:delText xml:space="preserve"> an enigma of persistence</w:delText>
        </w:r>
        <w:r w:rsidR="00AA5624" w:rsidRPr="00C8205D" w:rsidDel="00312B5E">
          <w:rPr>
            <w:bCs/>
            <w:strike/>
            <w:color w:val="000000" w:themeColor="text1"/>
            <w:sz w:val="22"/>
            <w:szCs w:val="22"/>
            <w:rPrChange w:id="4110" w:author="Risa" w:date="2021-07-06T14:20:00Z">
              <w:rPr>
                <w:bCs/>
                <w:strike/>
                <w:sz w:val="22"/>
                <w:szCs w:val="22"/>
              </w:rPr>
            </w:rPrChange>
          </w:rPr>
          <w:delText xml:space="preserve"> of pitch pine at Mt. Desert Island</w:delText>
        </w:r>
        <w:r w:rsidR="00345813" w:rsidRPr="00C8205D" w:rsidDel="00312B5E">
          <w:rPr>
            <w:bCs/>
            <w:strike/>
            <w:color w:val="000000" w:themeColor="text1"/>
            <w:sz w:val="22"/>
            <w:szCs w:val="22"/>
            <w:rPrChange w:id="4111" w:author="Risa" w:date="2021-07-06T14:20:00Z">
              <w:rPr>
                <w:bCs/>
                <w:strike/>
                <w:sz w:val="22"/>
                <w:szCs w:val="22"/>
              </w:rPr>
            </w:rPrChange>
          </w:rPr>
          <w:delText xml:space="preserve"> </w:delText>
        </w:r>
        <w:r w:rsidR="006F7D07" w:rsidRPr="00C8205D" w:rsidDel="00312B5E">
          <w:rPr>
            <w:bCs/>
            <w:strike/>
            <w:color w:val="000000" w:themeColor="text1"/>
            <w:sz w:val="22"/>
            <w:szCs w:val="22"/>
            <w:rPrChange w:id="4112" w:author="Risa" w:date="2021-07-06T14:20:00Z">
              <w:rPr>
                <w:bCs/>
                <w:strike/>
                <w:sz w:val="22"/>
                <w:szCs w:val="22"/>
              </w:rPr>
            </w:rPrChange>
          </w:rPr>
          <w:delText>in</w:delText>
        </w:r>
        <w:r w:rsidR="00AA5624" w:rsidRPr="00C8205D" w:rsidDel="00312B5E">
          <w:rPr>
            <w:bCs/>
            <w:strike/>
            <w:color w:val="000000" w:themeColor="text1"/>
            <w:sz w:val="22"/>
            <w:szCs w:val="22"/>
            <w:rPrChange w:id="4113" w:author="Risa" w:date="2021-07-06T14:20:00Z">
              <w:rPr>
                <w:bCs/>
                <w:strike/>
                <w:sz w:val="22"/>
                <w:szCs w:val="22"/>
              </w:rPr>
            </w:rPrChange>
          </w:rPr>
          <w:delText xml:space="preserve"> the absence of</w:delText>
        </w:r>
        <w:r w:rsidR="006F7D07" w:rsidRPr="00C8205D" w:rsidDel="00312B5E">
          <w:rPr>
            <w:bCs/>
            <w:strike/>
            <w:color w:val="000000" w:themeColor="text1"/>
            <w:sz w:val="22"/>
            <w:szCs w:val="22"/>
            <w:rPrChange w:id="4114" w:author="Risa" w:date="2021-07-06T14:20:00Z">
              <w:rPr>
                <w:bCs/>
                <w:strike/>
                <w:sz w:val="22"/>
                <w:szCs w:val="22"/>
              </w:rPr>
            </w:rPrChange>
          </w:rPr>
          <w:delText xml:space="preserve"> fire</w:delText>
        </w:r>
        <w:r w:rsidR="00345813" w:rsidRPr="00C8205D" w:rsidDel="00312B5E">
          <w:rPr>
            <w:bCs/>
            <w:strike/>
            <w:color w:val="000000" w:themeColor="text1"/>
            <w:sz w:val="22"/>
            <w:szCs w:val="22"/>
            <w:rPrChange w:id="4115" w:author="Risa" w:date="2021-07-06T14:20:00Z">
              <w:rPr>
                <w:bCs/>
                <w:strike/>
                <w:sz w:val="22"/>
                <w:szCs w:val="22"/>
              </w:rPr>
            </w:rPrChange>
          </w:rPr>
          <w:delText xml:space="preserve">. </w:delText>
        </w:r>
        <w:r w:rsidR="006027C8" w:rsidRPr="00C8205D" w:rsidDel="00312B5E">
          <w:rPr>
            <w:rFonts w:eastAsiaTheme="minorHAnsi"/>
            <w:strike/>
            <w:color w:val="000000" w:themeColor="text1"/>
            <w:sz w:val="22"/>
            <w:szCs w:val="22"/>
            <w:rPrChange w:id="4116" w:author="Risa" w:date="2021-07-06T14:20:00Z">
              <w:rPr>
                <w:rFonts w:eastAsiaTheme="minorHAnsi"/>
                <w:strike/>
                <w:sz w:val="22"/>
                <w:szCs w:val="22"/>
              </w:rPr>
            </w:rPrChange>
          </w:rPr>
          <w:delText>Elevation</w:delText>
        </w:r>
        <w:r w:rsidR="00071F33" w:rsidRPr="00C8205D" w:rsidDel="00312B5E">
          <w:rPr>
            <w:rFonts w:eastAsiaTheme="minorHAnsi"/>
            <w:color w:val="000000" w:themeColor="text1"/>
            <w:sz w:val="22"/>
            <w:szCs w:val="22"/>
            <w:rPrChange w:id="4117" w:author="Risa" w:date="2021-07-06T14:20:00Z">
              <w:rPr>
                <w:rFonts w:eastAsiaTheme="minorHAnsi"/>
                <w:sz w:val="22"/>
                <w:szCs w:val="22"/>
              </w:rPr>
            </w:rPrChange>
          </w:rPr>
          <w:delText xml:space="preserve"> </w:delText>
        </w:r>
        <w:r w:rsidR="00960F5F" w:rsidRPr="00C8205D" w:rsidDel="00312B5E">
          <w:rPr>
            <w:rFonts w:eastAsiaTheme="minorHAnsi"/>
            <w:color w:val="000000" w:themeColor="text1"/>
            <w:sz w:val="22"/>
            <w:szCs w:val="22"/>
            <w:rPrChange w:id="4118" w:author="Risa" w:date="2021-07-06T14:20:00Z">
              <w:rPr>
                <w:rFonts w:eastAsiaTheme="minorHAnsi"/>
                <w:sz w:val="22"/>
                <w:szCs w:val="22"/>
              </w:rPr>
            </w:rPrChange>
          </w:rPr>
          <w:delText>This factor</w:delText>
        </w:r>
        <w:r w:rsidR="00071F33" w:rsidRPr="00C8205D" w:rsidDel="00312B5E">
          <w:rPr>
            <w:rFonts w:eastAsiaTheme="minorHAnsi"/>
            <w:color w:val="000000" w:themeColor="text1"/>
            <w:sz w:val="22"/>
            <w:szCs w:val="22"/>
            <w:rPrChange w:id="4119" w:author="Risa" w:date="2021-07-06T14:20:00Z">
              <w:rPr>
                <w:rFonts w:eastAsiaTheme="minorHAnsi"/>
                <w:sz w:val="22"/>
                <w:szCs w:val="22"/>
              </w:rPr>
            </w:rPrChange>
          </w:rPr>
          <w:delText xml:space="preserve"> </w:delText>
        </w:r>
        <w:r w:rsidR="006027C8" w:rsidRPr="00C8205D" w:rsidDel="00312B5E">
          <w:rPr>
            <w:rFonts w:eastAsiaTheme="minorHAnsi"/>
            <w:color w:val="000000" w:themeColor="text1"/>
            <w:sz w:val="22"/>
            <w:szCs w:val="22"/>
            <w:rPrChange w:id="4120" w:author="Risa" w:date="2021-07-06T14:20:00Z">
              <w:rPr>
                <w:rFonts w:eastAsiaTheme="minorHAnsi"/>
                <w:sz w:val="22"/>
                <w:szCs w:val="22"/>
              </w:rPr>
            </w:rPrChange>
          </w:rPr>
          <w:delText xml:space="preserve">played a role in several meaningful ways. </w:delText>
        </w:r>
      </w:del>
      <w:moveToRangeStart w:id="4121" w:author="Jeff" w:date="2021-06-23T11:54:00Z" w:name="move75341663"/>
      <w:moveTo w:id="4122" w:author="Jeff" w:date="2021-06-23T11:54:00Z">
        <w:del w:id="4123" w:author="Nick Smith" w:date="2021-07-01T15:49:00Z">
          <w:r w:rsidR="00AE6005" w:rsidRPr="00C8205D" w:rsidDel="00312B5E">
            <w:rPr>
              <w:bCs/>
              <w:color w:val="000000" w:themeColor="text1"/>
              <w:sz w:val="22"/>
              <w:szCs w:val="22"/>
              <w:rPrChange w:id="4124" w:author="Risa" w:date="2021-07-06T14:20:00Z">
                <w:rPr>
                  <w:bCs/>
                  <w:sz w:val="22"/>
                  <w:szCs w:val="22"/>
                </w:rPr>
              </w:rPrChange>
            </w:rPr>
            <w:delText>We</w:delText>
          </w:r>
          <w:r w:rsidR="00AE6005" w:rsidRPr="00C8205D" w:rsidDel="00312B5E">
            <w:rPr>
              <w:color w:val="000000" w:themeColor="text1"/>
              <w:sz w:val="22"/>
              <w:szCs w:val="22"/>
              <w:rPrChange w:id="4125" w:author="Risa" w:date="2021-07-06T14:20:00Z">
                <w:rPr>
                  <w:sz w:val="22"/>
                  <w:szCs w:val="22"/>
                </w:rPr>
              </w:rPrChange>
            </w:rPr>
            <w:delText xml:space="preserve"> anticipated that low elevation (&lt;50 m) populations would feature a greater number of close </w:delText>
          </w:r>
          <w:r w:rsidR="00AE6005" w:rsidRPr="00C8205D" w:rsidDel="00312B5E">
            <w:rPr>
              <w:rFonts w:eastAsiaTheme="minorHAnsi"/>
              <w:color w:val="000000" w:themeColor="text1"/>
              <w:sz w:val="22"/>
              <w:szCs w:val="22"/>
              <w:rPrChange w:id="4126" w:author="Risa" w:date="2021-07-06T14:20:00Z">
                <w:rPr>
                  <w:rFonts w:eastAsiaTheme="minorHAnsi"/>
                  <w:sz w:val="22"/>
                  <w:szCs w:val="22"/>
                </w:rPr>
              </w:rPrChange>
            </w:rPr>
            <w:delText>conspecific neighbors as a function of no fire history, a relatively gentle slope (&lt;10°), and tendency towards a southerly aspect (</w:delText>
          </w:r>
          <w:r w:rsidR="00AE6005" w:rsidRPr="00C8205D" w:rsidDel="00312B5E">
            <w:rPr>
              <w:rFonts w:eastAsiaTheme="minorHAnsi"/>
              <w:i/>
              <w:iCs/>
              <w:color w:val="000000" w:themeColor="text1"/>
              <w:sz w:val="22"/>
              <w:szCs w:val="22"/>
              <w:rPrChange w:id="4127" w:author="Risa" w:date="2021-07-06T14:20:00Z">
                <w:rPr>
                  <w:rFonts w:eastAsiaTheme="minorHAnsi"/>
                  <w:i/>
                  <w:iCs/>
                  <w:sz w:val="22"/>
                  <w:szCs w:val="22"/>
                </w:rPr>
              </w:rPrChange>
            </w:rPr>
            <w:delText>µ</w:delText>
          </w:r>
          <w:r w:rsidR="00AE6005" w:rsidRPr="00C8205D" w:rsidDel="00312B5E">
            <w:rPr>
              <w:rFonts w:eastAsiaTheme="minorHAnsi"/>
              <w:color w:val="000000" w:themeColor="text1"/>
              <w:sz w:val="22"/>
              <w:szCs w:val="22"/>
              <w:rPrChange w:id="4128" w:author="Risa" w:date="2021-07-06T14:20:00Z">
                <w:rPr>
                  <w:rFonts w:eastAsiaTheme="minorHAnsi"/>
                  <w:sz w:val="22"/>
                  <w:szCs w:val="22"/>
                </w:rPr>
              </w:rPrChange>
            </w:rPr>
            <w:delText>=180°).</w:delText>
          </w:r>
        </w:del>
      </w:moveTo>
      <w:moveToRangeEnd w:id="4121"/>
      <w:del w:id="4129" w:author="Nick Smith" w:date="2021-07-01T15:49:00Z">
        <w:r w:rsidR="009442E6" w:rsidRPr="00C8205D" w:rsidDel="00312B5E">
          <w:rPr>
            <w:bCs/>
            <w:color w:val="000000" w:themeColor="text1"/>
            <w:sz w:val="22"/>
            <w:szCs w:val="22"/>
            <w:rPrChange w:id="4130" w:author="Risa" w:date="2021-07-06T14:20:00Z">
              <w:rPr>
                <w:bCs/>
                <w:sz w:val="22"/>
                <w:szCs w:val="22"/>
              </w:rPr>
            </w:rPrChange>
          </w:rPr>
          <w:delText xml:space="preserve">First, we </w:delText>
        </w:r>
        <w:r w:rsidR="006027C8" w:rsidRPr="00C8205D" w:rsidDel="00312B5E">
          <w:rPr>
            <w:bCs/>
            <w:color w:val="000000" w:themeColor="text1"/>
            <w:sz w:val="22"/>
            <w:szCs w:val="22"/>
            <w:rPrChange w:id="4131" w:author="Risa" w:date="2021-07-06T14:20:00Z">
              <w:rPr>
                <w:bCs/>
                <w:sz w:val="22"/>
                <w:szCs w:val="22"/>
              </w:rPr>
            </w:rPrChange>
          </w:rPr>
          <w:delText>confirmed</w:delText>
        </w:r>
        <w:r w:rsidR="009442E6" w:rsidRPr="00C8205D" w:rsidDel="00312B5E">
          <w:rPr>
            <w:bCs/>
            <w:color w:val="000000" w:themeColor="text1"/>
            <w:sz w:val="22"/>
            <w:szCs w:val="22"/>
            <w:rPrChange w:id="4132" w:author="Risa" w:date="2021-07-06T14:20:00Z">
              <w:rPr>
                <w:bCs/>
                <w:sz w:val="22"/>
                <w:szCs w:val="22"/>
              </w:rPr>
            </w:rPrChange>
          </w:rPr>
          <w:delText xml:space="preserve"> </w:delText>
        </w:r>
        <w:r w:rsidR="006C39F4" w:rsidRPr="00C8205D" w:rsidDel="00312B5E">
          <w:rPr>
            <w:bCs/>
            <w:color w:val="000000" w:themeColor="text1"/>
            <w:sz w:val="22"/>
            <w:szCs w:val="22"/>
            <w:rPrChange w:id="4133" w:author="Risa" w:date="2021-07-06T14:20:00Z">
              <w:rPr>
                <w:bCs/>
                <w:sz w:val="22"/>
                <w:szCs w:val="22"/>
              </w:rPr>
            </w:rPrChange>
          </w:rPr>
          <w:delText>increased elevation</w:delText>
        </w:r>
        <w:r w:rsidR="009442E6" w:rsidRPr="00C8205D" w:rsidDel="00312B5E">
          <w:rPr>
            <w:bCs/>
            <w:color w:val="000000" w:themeColor="text1"/>
            <w:sz w:val="22"/>
            <w:szCs w:val="22"/>
            <w:rPrChange w:id="4134" w:author="Risa" w:date="2021-07-06T14:20:00Z">
              <w:rPr>
                <w:bCs/>
                <w:sz w:val="22"/>
                <w:szCs w:val="22"/>
              </w:rPr>
            </w:rPrChange>
          </w:rPr>
          <w:delText xml:space="preserve"> </w:delText>
        </w:r>
        <w:r w:rsidR="006C39F4" w:rsidRPr="00C8205D" w:rsidDel="00312B5E">
          <w:rPr>
            <w:bCs/>
            <w:color w:val="000000" w:themeColor="text1"/>
            <w:sz w:val="22"/>
            <w:szCs w:val="22"/>
            <w:rPrChange w:id="4135" w:author="Risa" w:date="2021-07-06T14:20:00Z">
              <w:rPr>
                <w:bCs/>
                <w:sz w:val="22"/>
                <w:szCs w:val="22"/>
              </w:rPr>
            </w:rPrChange>
          </w:rPr>
          <w:delText>favor</w:delText>
        </w:r>
        <w:r w:rsidR="009442E6" w:rsidRPr="00C8205D" w:rsidDel="00312B5E">
          <w:rPr>
            <w:bCs/>
            <w:color w:val="000000" w:themeColor="text1"/>
            <w:sz w:val="22"/>
            <w:szCs w:val="22"/>
            <w:rPrChange w:id="4136" w:author="Risa" w:date="2021-07-06T14:20:00Z">
              <w:rPr>
                <w:bCs/>
                <w:sz w:val="22"/>
                <w:szCs w:val="22"/>
              </w:rPr>
            </w:rPrChange>
          </w:rPr>
          <w:delText>ed</w:delText>
        </w:r>
        <w:r w:rsidR="006C39F4" w:rsidRPr="00C8205D" w:rsidDel="00312B5E">
          <w:rPr>
            <w:bCs/>
            <w:color w:val="000000" w:themeColor="text1"/>
            <w:sz w:val="22"/>
            <w:szCs w:val="22"/>
            <w:rPrChange w:id="4137" w:author="Risa" w:date="2021-07-06T14:20:00Z">
              <w:rPr>
                <w:bCs/>
                <w:sz w:val="22"/>
                <w:szCs w:val="22"/>
              </w:rPr>
            </w:rPrChange>
          </w:rPr>
          <w:delText xml:space="preserve"> </w:delText>
        </w:r>
        <w:r w:rsidR="006C39F4" w:rsidRPr="00C8205D" w:rsidDel="00312B5E">
          <w:rPr>
            <w:bCs/>
            <w:strike/>
            <w:color w:val="000000" w:themeColor="text1"/>
            <w:sz w:val="22"/>
            <w:szCs w:val="22"/>
            <w:rPrChange w:id="4138" w:author="Risa" w:date="2021-07-06T14:20:00Z">
              <w:rPr>
                <w:bCs/>
                <w:strike/>
                <w:sz w:val="22"/>
                <w:szCs w:val="22"/>
              </w:rPr>
            </w:rPrChange>
          </w:rPr>
          <w:delText>efficiency (</w:delText>
        </w:r>
        <w:r w:rsidR="00AA5624" w:rsidRPr="00C8205D" w:rsidDel="00312B5E">
          <w:rPr>
            <w:bCs/>
            <w:strike/>
            <w:color w:val="000000" w:themeColor="text1"/>
            <w:sz w:val="22"/>
            <w:szCs w:val="22"/>
            <w:rPrChange w:id="4139" w:author="Risa" w:date="2021-07-06T14:20:00Z">
              <w:rPr>
                <w:bCs/>
                <w:strike/>
                <w:sz w:val="22"/>
                <w:szCs w:val="22"/>
              </w:rPr>
            </w:rPrChange>
          </w:rPr>
          <w:delText>e.g.,</w:delText>
        </w:r>
        <w:r w:rsidR="00AA5624" w:rsidRPr="00C8205D" w:rsidDel="00312B5E">
          <w:rPr>
            <w:bCs/>
            <w:color w:val="000000" w:themeColor="text1"/>
            <w:sz w:val="22"/>
            <w:szCs w:val="22"/>
            <w:rPrChange w:id="4140" w:author="Risa" w:date="2021-07-06T14:20:00Z">
              <w:rPr>
                <w:bCs/>
                <w:sz w:val="22"/>
                <w:szCs w:val="22"/>
              </w:rPr>
            </w:rPrChange>
          </w:rPr>
          <w:delText xml:space="preserve"> foliar water use efficiency</w:delText>
        </w:r>
        <w:r w:rsidR="00071F33" w:rsidRPr="00C8205D" w:rsidDel="00312B5E">
          <w:rPr>
            <w:color w:val="000000" w:themeColor="text1"/>
            <w:sz w:val="22"/>
            <w:szCs w:val="22"/>
            <w:rPrChange w:id="4141" w:author="Risa" w:date="2021-07-06T14:20:00Z">
              <w:rPr>
                <w:sz w:val="22"/>
                <w:szCs w:val="22"/>
              </w:rPr>
            </w:rPrChange>
          </w:rPr>
          <w:delText xml:space="preserve"> (</w:delText>
        </w:r>
        <w:r w:rsidR="006027C8" w:rsidRPr="00C8205D" w:rsidDel="00312B5E">
          <w:rPr>
            <w:color w:val="000000" w:themeColor="text1"/>
            <w:sz w:val="22"/>
            <w:szCs w:val="22"/>
            <w:rPrChange w:id="4142" w:author="Risa" w:date="2021-07-06T14:20:00Z">
              <w:rPr>
                <w:sz w:val="22"/>
                <w:szCs w:val="22"/>
              </w:rPr>
            </w:rPrChange>
          </w:rPr>
          <w:delText xml:space="preserve">Wang </w:delText>
        </w:r>
        <w:r w:rsidR="006027C8" w:rsidRPr="00C8205D" w:rsidDel="00312B5E">
          <w:rPr>
            <w:i/>
            <w:iCs/>
            <w:color w:val="000000" w:themeColor="text1"/>
            <w:sz w:val="22"/>
            <w:szCs w:val="22"/>
            <w:rPrChange w:id="4143" w:author="Risa" w:date="2021-07-06T14:20:00Z">
              <w:rPr>
                <w:i/>
                <w:iCs/>
                <w:sz w:val="22"/>
                <w:szCs w:val="22"/>
              </w:rPr>
            </w:rPrChange>
          </w:rPr>
          <w:delText>et al</w:delText>
        </w:r>
        <w:r w:rsidR="004D3073" w:rsidRPr="00C8205D" w:rsidDel="00312B5E">
          <w:rPr>
            <w:i/>
            <w:iCs/>
            <w:color w:val="000000" w:themeColor="text1"/>
            <w:sz w:val="22"/>
            <w:szCs w:val="22"/>
            <w:rPrChange w:id="4144" w:author="Risa" w:date="2021-07-06T14:20:00Z">
              <w:rPr>
                <w:i/>
                <w:iCs/>
                <w:sz w:val="22"/>
                <w:szCs w:val="22"/>
              </w:rPr>
            </w:rPrChange>
          </w:rPr>
          <w:delText>.</w:delText>
        </w:r>
        <w:r w:rsidR="006027C8" w:rsidRPr="00C8205D" w:rsidDel="00312B5E">
          <w:rPr>
            <w:color w:val="000000" w:themeColor="text1"/>
            <w:sz w:val="22"/>
            <w:szCs w:val="22"/>
            <w:rPrChange w:id="4145" w:author="Risa" w:date="2021-07-06T14:20:00Z">
              <w:rPr>
                <w:sz w:val="22"/>
                <w:szCs w:val="22"/>
              </w:rPr>
            </w:rPrChange>
          </w:rPr>
          <w:delText xml:space="preserve"> 2017; Chen, Wang and Jia 2017)</w:delText>
        </w:r>
        <w:r w:rsidR="00AA5624" w:rsidRPr="00C8205D" w:rsidDel="00312B5E">
          <w:rPr>
            <w:bCs/>
            <w:color w:val="000000" w:themeColor="text1"/>
            <w:sz w:val="22"/>
            <w:szCs w:val="22"/>
            <w:rPrChange w:id="4146" w:author="Risa" w:date="2021-07-06T14:20:00Z">
              <w:rPr>
                <w:bCs/>
                <w:sz w:val="22"/>
                <w:szCs w:val="22"/>
              </w:rPr>
            </w:rPrChange>
          </w:rPr>
          <w:delText xml:space="preserve"> over growth</w:delText>
        </w:r>
        <w:r w:rsidR="006027C8" w:rsidRPr="00C8205D" w:rsidDel="00312B5E">
          <w:rPr>
            <w:bCs/>
            <w:color w:val="000000" w:themeColor="text1"/>
            <w:sz w:val="22"/>
            <w:szCs w:val="22"/>
            <w:rPrChange w:id="4147" w:author="Risa" w:date="2021-07-06T14:20:00Z">
              <w:rPr>
                <w:bCs/>
                <w:sz w:val="22"/>
                <w:szCs w:val="22"/>
              </w:rPr>
            </w:rPrChange>
          </w:rPr>
          <w:delText xml:space="preserve">. Further, we found </w:delText>
        </w:r>
        <w:r w:rsidR="009442E6" w:rsidRPr="00C8205D" w:rsidDel="00312B5E">
          <w:rPr>
            <w:bCs/>
            <w:color w:val="000000" w:themeColor="text1"/>
            <w:sz w:val="22"/>
            <w:szCs w:val="22"/>
            <w:rPrChange w:id="4148" w:author="Risa" w:date="2021-07-06T14:20:00Z">
              <w:rPr>
                <w:bCs/>
                <w:sz w:val="22"/>
                <w:szCs w:val="22"/>
              </w:rPr>
            </w:rPrChange>
          </w:rPr>
          <w:delText xml:space="preserve">trees at higher elevation, particularly those in the former 1947 fire district, persevered despite noteworthy challenges including </w:delText>
        </w:r>
        <w:r w:rsidR="009442E6" w:rsidRPr="00C8205D" w:rsidDel="00312B5E">
          <w:rPr>
            <w:color w:val="000000" w:themeColor="text1"/>
            <w:sz w:val="22"/>
            <w:szCs w:val="22"/>
            <w:rPrChange w:id="4149" w:author="Risa" w:date="2021-07-06T14:20:00Z">
              <w:rPr>
                <w:sz w:val="22"/>
                <w:szCs w:val="22"/>
              </w:rPr>
            </w:rPrChange>
          </w:rPr>
          <w:delText xml:space="preserve">less density, greater distance between conspecific neighbors and evidence of less reproduction. </w:delText>
        </w:r>
        <w:r w:rsidR="006027C8" w:rsidRPr="00C8205D" w:rsidDel="00312B5E">
          <w:rPr>
            <w:i/>
            <w:iCs/>
            <w:color w:val="000000" w:themeColor="text1"/>
            <w:sz w:val="22"/>
            <w:szCs w:val="22"/>
            <w:vertAlign w:val="subscript"/>
            <w:rPrChange w:id="4150" w:author="Risa" w:date="2021-07-06T14:20:00Z">
              <w:rPr>
                <w:i/>
                <w:iCs/>
                <w:sz w:val="22"/>
                <w:szCs w:val="22"/>
                <w:vertAlign w:val="subscript"/>
              </w:rPr>
            </w:rPrChange>
          </w:rPr>
          <w:delText xml:space="preserve"> </w:delText>
        </w:r>
        <w:r w:rsidR="006027C8" w:rsidRPr="00C8205D" w:rsidDel="00312B5E">
          <w:rPr>
            <w:color w:val="000000" w:themeColor="text1"/>
            <w:sz w:val="22"/>
            <w:szCs w:val="22"/>
            <w:rPrChange w:id="4151" w:author="Risa" w:date="2021-07-06T14:20:00Z">
              <w:rPr>
                <w:sz w:val="22"/>
                <w:szCs w:val="22"/>
              </w:rPr>
            </w:rPrChange>
          </w:rPr>
          <w:delText>At the highest elevation</w:delText>
        </w:r>
        <w:r w:rsidR="009442E6" w:rsidRPr="00C8205D" w:rsidDel="00312B5E">
          <w:rPr>
            <w:color w:val="000000" w:themeColor="text1"/>
            <w:sz w:val="22"/>
            <w:szCs w:val="22"/>
            <w:rPrChange w:id="4152" w:author="Risa" w:date="2021-07-06T14:20:00Z">
              <w:rPr>
                <w:sz w:val="22"/>
                <w:szCs w:val="22"/>
              </w:rPr>
            </w:rPrChange>
          </w:rPr>
          <w:delText xml:space="preserve">s on </w:delText>
        </w:r>
        <w:r w:rsidR="006027C8" w:rsidRPr="00C8205D" w:rsidDel="00312B5E">
          <w:rPr>
            <w:color w:val="000000" w:themeColor="text1"/>
            <w:sz w:val="22"/>
            <w:szCs w:val="22"/>
            <w:rPrChange w:id="4153" w:author="Risa" w:date="2021-07-06T14:20:00Z">
              <w:rPr>
                <w:sz w:val="22"/>
                <w:szCs w:val="22"/>
              </w:rPr>
            </w:rPrChange>
          </w:rPr>
          <w:delText xml:space="preserve">South Cadillac trail, we expected to find the steepest slopes but they were far less inclined than those at Gorham cliffs. </w:delText>
        </w:r>
        <w:r w:rsidR="00883E0C" w:rsidRPr="00C8205D" w:rsidDel="00312B5E">
          <w:rPr>
            <w:color w:val="000000" w:themeColor="text1"/>
            <w:sz w:val="22"/>
            <w:szCs w:val="22"/>
            <w:shd w:val="clear" w:color="auto" w:fill="FFFFFF"/>
            <w:rPrChange w:id="4154" w:author="Risa" w:date="2021-07-06T14:20:00Z">
              <w:rPr>
                <w:color w:val="000000" w:themeColor="text1"/>
                <w:sz w:val="22"/>
                <w:szCs w:val="22"/>
                <w:shd w:val="clear" w:color="auto" w:fill="FFFFFF"/>
              </w:rPr>
            </w:rPrChange>
          </w:rPr>
          <w:delText>Topography was found to be instrumental in shaping population expansion especially in combination with elevation</w:delText>
        </w:r>
        <w:r w:rsidR="005A2365" w:rsidRPr="00C8205D" w:rsidDel="00312B5E">
          <w:rPr>
            <w:color w:val="000000" w:themeColor="text1"/>
            <w:sz w:val="22"/>
            <w:szCs w:val="22"/>
            <w:shd w:val="clear" w:color="auto" w:fill="FFFFFF"/>
            <w:rPrChange w:id="4155" w:author="Risa" w:date="2021-07-06T14:20:00Z">
              <w:rPr>
                <w:color w:val="000000" w:themeColor="text1"/>
                <w:sz w:val="22"/>
                <w:szCs w:val="22"/>
                <w:shd w:val="clear" w:color="auto" w:fill="FFFFFF"/>
              </w:rPr>
            </w:rPrChange>
          </w:rPr>
          <w:delText xml:space="preserve"> exclusive of disturbance effects</w:delText>
        </w:r>
        <w:r w:rsidR="003A5590" w:rsidRPr="00C8205D" w:rsidDel="00312B5E">
          <w:rPr>
            <w:color w:val="000000" w:themeColor="text1"/>
            <w:sz w:val="22"/>
            <w:szCs w:val="22"/>
            <w:shd w:val="clear" w:color="auto" w:fill="FFFFFF"/>
            <w:rPrChange w:id="4156" w:author="Risa" w:date="2021-07-06T14:20:00Z">
              <w:rPr>
                <w:color w:val="000000" w:themeColor="text1"/>
                <w:sz w:val="22"/>
                <w:szCs w:val="22"/>
                <w:shd w:val="clear" w:color="auto" w:fill="FFFFFF"/>
              </w:rPr>
            </w:rPrChange>
          </w:rPr>
          <w:delText xml:space="preserve"> at lower elevation</w:delText>
        </w:r>
        <w:r w:rsidR="00883E0C" w:rsidRPr="00C8205D" w:rsidDel="00312B5E">
          <w:rPr>
            <w:color w:val="000000" w:themeColor="text1"/>
            <w:sz w:val="22"/>
            <w:szCs w:val="22"/>
            <w:shd w:val="clear" w:color="auto" w:fill="FFFFFF"/>
            <w:rPrChange w:id="4157" w:author="Risa" w:date="2021-07-06T14:20:00Z">
              <w:rPr>
                <w:color w:val="000000" w:themeColor="text1"/>
                <w:sz w:val="22"/>
                <w:szCs w:val="22"/>
                <w:shd w:val="clear" w:color="auto" w:fill="FFFFFF"/>
              </w:rPr>
            </w:rPrChange>
          </w:rPr>
          <w:delText xml:space="preserve">. </w:delText>
        </w:r>
      </w:del>
      <w:ins w:id="4158" w:author="Jeff" w:date="2021-06-23T16:49:00Z">
        <w:del w:id="4159" w:author="Nick Smith" w:date="2021-07-01T15:49:00Z">
          <w:r w:rsidR="00255E9A" w:rsidRPr="00C8205D" w:rsidDel="00312B5E">
            <w:rPr>
              <w:color w:val="000000" w:themeColor="text1"/>
              <w:sz w:val="22"/>
              <w:szCs w:val="22"/>
              <w:rPrChange w:id="4160" w:author="Risa" w:date="2021-07-06T14:20:00Z">
                <w:rPr>
                  <w:sz w:val="22"/>
                  <w:szCs w:val="22"/>
                </w:rPr>
              </w:rPrChange>
            </w:rPr>
            <w:delText xml:space="preserve">In particular, we </w:delText>
          </w:r>
        </w:del>
      </w:ins>
      <w:ins w:id="4161" w:author="Jeff" w:date="2021-06-24T03:38:00Z">
        <w:del w:id="4162" w:author="Nick Smith" w:date="2021-07-01T15:49:00Z">
          <w:r w:rsidR="001A1B1F" w:rsidRPr="00C8205D" w:rsidDel="00312B5E">
            <w:rPr>
              <w:color w:val="000000" w:themeColor="text1"/>
              <w:sz w:val="22"/>
              <w:szCs w:val="22"/>
              <w:rPrChange w:id="4163" w:author="Risa" w:date="2021-07-06T14:20:00Z">
                <w:rPr>
                  <w:sz w:val="22"/>
                  <w:szCs w:val="22"/>
                </w:rPr>
              </w:rPrChange>
            </w:rPr>
            <w:delText>note</w:delText>
          </w:r>
        </w:del>
      </w:ins>
      <w:ins w:id="4164" w:author="Jeff" w:date="2021-06-23T16:49:00Z">
        <w:del w:id="4165" w:author="Nick Smith" w:date="2021-07-01T15:49:00Z">
          <w:r w:rsidR="00255E9A" w:rsidRPr="00C8205D" w:rsidDel="00312B5E">
            <w:rPr>
              <w:color w:val="000000" w:themeColor="text1"/>
              <w:sz w:val="22"/>
              <w:szCs w:val="22"/>
              <w:rPrChange w:id="4166" w:author="Risa" w:date="2021-07-06T14:20:00Z">
                <w:rPr>
                  <w:sz w:val="22"/>
                  <w:szCs w:val="22"/>
                </w:rPr>
              </w:rPrChange>
            </w:rPr>
            <w:delText xml:space="preserve"> the combination of a gentle 3° slope and low elevation, </w:delText>
          </w:r>
        </w:del>
      </w:ins>
      <w:ins w:id="4167" w:author="Jeff" w:date="2021-06-24T03:38:00Z">
        <w:del w:id="4168" w:author="Nick Smith" w:date="2021-07-01T15:49:00Z">
          <w:r w:rsidR="001A1B1F" w:rsidRPr="00C8205D" w:rsidDel="00312B5E">
            <w:rPr>
              <w:color w:val="000000" w:themeColor="text1"/>
              <w:sz w:val="22"/>
              <w:szCs w:val="22"/>
              <w:rPrChange w:id="4169" w:author="Risa" w:date="2021-07-06T14:20:00Z">
                <w:rPr>
                  <w:sz w:val="22"/>
                  <w:szCs w:val="22"/>
                </w:rPr>
              </w:rPrChange>
            </w:rPr>
            <w:delText>at</w:delText>
          </w:r>
        </w:del>
      </w:ins>
      <w:ins w:id="4170" w:author="Jeff" w:date="2021-06-23T16:49:00Z">
        <w:del w:id="4171" w:author="Nick Smith" w:date="2021-07-01T15:49:00Z">
          <w:r w:rsidR="00255E9A" w:rsidRPr="00C8205D" w:rsidDel="00312B5E">
            <w:rPr>
              <w:color w:val="000000" w:themeColor="text1"/>
              <w:sz w:val="22"/>
              <w:szCs w:val="22"/>
              <w:rPrChange w:id="4172" w:author="Risa" w:date="2021-07-06T14:20:00Z">
                <w:rPr>
                  <w:sz w:val="22"/>
                  <w:szCs w:val="22"/>
                </w:rPr>
              </w:rPrChange>
            </w:rPr>
            <w:delText xml:space="preserve"> Wonderland,  accompanied by less soil moisture drainage </w:delText>
          </w:r>
          <w:r w:rsidR="00255E9A" w:rsidRPr="00C8205D" w:rsidDel="00312B5E">
            <w:rPr>
              <w:color w:val="000000" w:themeColor="text1"/>
              <w:sz w:val="22"/>
              <w:szCs w:val="22"/>
              <w:rPrChange w:id="4173" w:author="Risa" w:date="2021-07-06T14:20:00Z">
                <w:rPr>
                  <w:sz w:val="22"/>
                  <w:szCs w:val="22"/>
                </w:rPr>
              </w:rPrChange>
            </w:rPr>
            <w:fldChar w:fldCharType="begin" w:fldLock="1"/>
          </w:r>
          <w:r w:rsidR="00255E9A" w:rsidRPr="00C8205D" w:rsidDel="00312B5E">
            <w:rPr>
              <w:color w:val="000000" w:themeColor="text1"/>
              <w:sz w:val="22"/>
              <w:szCs w:val="22"/>
              <w:rPrChange w:id="4174" w:author="Risa" w:date="2021-07-06T14:20:00Z">
                <w:rPr>
                  <w:sz w:val="22"/>
                  <w:szCs w:val="22"/>
                </w:rPr>
              </w:rPrChange>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255E9A" w:rsidRPr="00C8205D" w:rsidDel="00312B5E">
            <w:rPr>
              <w:color w:val="000000" w:themeColor="text1"/>
              <w:sz w:val="22"/>
              <w:szCs w:val="22"/>
              <w:rPrChange w:id="4175" w:author="Risa" w:date="2021-07-06T14:20:00Z">
                <w:rPr>
                  <w:sz w:val="22"/>
                  <w:szCs w:val="22"/>
                </w:rPr>
              </w:rPrChange>
            </w:rPr>
            <w:fldChar w:fldCharType="separate"/>
          </w:r>
          <w:r w:rsidR="00255E9A" w:rsidRPr="00C8205D" w:rsidDel="00312B5E">
            <w:rPr>
              <w:noProof/>
              <w:color w:val="000000" w:themeColor="text1"/>
              <w:sz w:val="22"/>
              <w:szCs w:val="22"/>
              <w:rPrChange w:id="4176" w:author="Risa" w:date="2021-07-06T14:20:00Z">
                <w:rPr>
                  <w:noProof/>
                  <w:sz w:val="22"/>
                  <w:szCs w:val="22"/>
                </w:rPr>
              </w:rPrChange>
            </w:rPr>
            <w:delText>(Howard and Stelacio 2011; Hanson, 2017)</w:delText>
          </w:r>
          <w:r w:rsidR="00255E9A" w:rsidRPr="00C8205D" w:rsidDel="00312B5E">
            <w:rPr>
              <w:color w:val="000000" w:themeColor="text1"/>
              <w:sz w:val="22"/>
              <w:szCs w:val="22"/>
              <w:rPrChange w:id="4177" w:author="Risa" w:date="2021-07-06T14:20:00Z">
                <w:rPr>
                  <w:sz w:val="22"/>
                  <w:szCs w:val="22"/>
                </w:rPr>
              </w:rPrChange>
            </w:rPr>
            <w:fldChar w:fldCharType="end"/>
          </w:r>
          <w:r w:rsidR="00255E9A" w:rsidRPr="00C8205D" w:rsidDel="00312B5E">
            <w:rPr>
              <w:color w:val="000000" w:themeColor="text1"/>
              <w:sz w:val="22"/>
              <w:szCs w:val="22"/>
              <w:rPrChange w:id="4178" w:author="Risa" w:date="2021-07-06T14:20:00Z">
                <w:rPr>
                  <w:sz w:val="22"/>
                  <w:szCs w:val="22"/>
                </w:rPr>
              </w:rPrChange>
            </w:rPr>
            <w:delText xml:space="preserve">, </w:delText>
          </w:r>
        </w:del>
      </w:ins>
      <w:ins w:id="4179" w:author="Jeff" w:date="2021-06-24T03:38:00Z">
        <w:del w:id="4180" w:author="Nick Smith" w:date="2021-07-01T15:49:00Z">
          <w:r w:rsidR="001A1B1F" w:rsidRPr="00C8205D" w:rsidDel="00312B5E">
            <w:rPr>
              <w:color w:val="000000" w:themeColor="text1"/>
              <w:sz w:val="22"/>
              <w:szCs w:val="22"/>
              <w:rPrChange w:id="4181" w:author="Risa" w:date="2021-07-06T14:20:00Z">
                <w:rPr>
                  <w:sz w:val="22"/>
                  <w:szCs w:val="22"/>
                </w:rPr>
              </w:rPrChange>
            </w:rPr>
            <w:delText xml:space="preserve">as </w:delText>
          </w:r>
        </w:del>
      </w:ins>
      <w:ins w:id="4182" w:author="Jeff" w:date="2021-06-23T16:49:00Z">
        <w:del w:id="4183" w:author="Nick Smith" w:date="2021-07-01T15:49:00Z">
          <w:r w:rsidR="00255E9A" w:rsidRPr="00C8205D" w:rsidDel="00312B5E">
            <w:rPr>
              <w:color w:val="000000" w:themeColor="text1"/>
              <w:sz w:val="22"/>
              <w:szCs w:val="22"/>
              <w:rPrChange w:id="4184" w:author="Risa" w:date="2021-07-06T14:20:00Z">
                <w:rPr>
                  <w:sz w:val="22"/>
                  <w:szCs w:val="22"/>
                </w:rPr>
              </w:rPrChange>
            </w:rPr>
            <w:delText>more serendipitous to resilience than a free-flowing 31° slope at Gorham cliffs.</w:delText>
          </w:r>
        </w:del>
      </w:ins>
      <w:ins w:id="4185" w:author="Jeff" w:date="2021-06-26T01:14:00Z">
        <w:del w:id="4186" w:author="Nick Smith" w:date="2021-07-01T15:49:00Z">
          <w:r w:rsidR="00266E61" w:rsidRPr="00C8205D" w:rsidDel="00312B5E">
            <w:rPr>
              <w:color w:val="000000" w:themeColor="text1"/>
              <w:sz w:val="22"/>
              <w:szCs w:val="22"/>
              <w:rPrChange w:id="4187" w:author="Risa" w:date="2021-07-06T14:20:00Z">
                <w:rPr>
                  <w:sz w:val="22"/>
                  <w:szCs w:val="22"/>
                </w:rPr>
              </w:rPrChange>
            </w:rPr>
            <w:delText xml:space="preserve"> </w:delText>
          </w:r>
        </w:del>
      </w:ins>
      <w:ins w:id="4188" w:author="Jeff" w:date="2021-06-28T21:20:00Z">
        <w:del w:id="4189" w:author="Nick Smith" w:date="2021-07-01T15:49:00Z">
          <w:r w:rsidR="0059664C" w:rsidRPr="00C8205D" w:rsidDel="00312B5E">
            <w:rPr>
              <w:color w:val="000000" w:themeColor="text1"/>
              <w:sz w:val="22"/>
              <w:szCs w:val="22"/>
              <w:rPrChange w:id="4190" w:author="Risa" w:date="2021-07-06T14:20:00Z">
                <w:rPr>
                  <w:sz w:val="22"/>
                  <w:szCs w:val="22"/>
                </w:rPr>
              </w:rPrChange>
            </w:rPr>
            <w:delText xml:space="preserve">At higher elevations on Mt. Desert there is the possibility that an extended fire interval (Buma </w:delText>
          </w:r>
          <w:r w:rsidR="0059664C" w:rsidRPr="00C8205D" w:rsidDel="00312B5E">
            <w:rPr>
              <w:i/>
              <w:iCs/>
              <w:color w:val="000000" w:themeColor="text1"/>
              <w:sz w:val="22"/>
              <w:szCs w:val="22"/>
              <w:rPrChange w:id="4191" w:author="Risa" w:date="2021-07-06T14:20:00Z">
                <w:rPr>
                  <w:i/>
                  <w:iCs/>
                  <w:sz w:val="22"/>
                  <w:szCs w:val="22"/>
                </w:rPr>
              </w:rPrChange>
            </w:rPr>
            <w:delText>et al</w:delText>
          </w:r>
          <w:r w:rsidR="0059664C" w:rsidRPr="00C8205D" w:rsidDel="00312B5E">
            <w:rPr>
              <w:color w:val="000000" w:themeColor="text1"/>
              <w:sz w:val="22"/>
              <w:szCs w:val="22"/>
              <w:rPrChange w:id="4192" w:author="Risa" w:date="2021-07-06T14:20:00Z">
                <w:rPr>
                  <w:sz w:val="22"/>
                  <w:szCs w:val="22"/>
                </w:rPr>
              </w:rPrChange>
            </w:rPr>
            <w:delText xml:space="preserve">. 2013) removes the competitive advantage pitch pine have in outlasting nutrient- and moisture-demanding, late-successional species, which thrive in the high moisture and dense canopy conditions in undisturbed locations </w:delText>
          </w:r>
          <w:r w:rsidR="0059664C" w:rsidRPr="00C8205D" w:rsidDel="00312B5E">
            <w:rPr>
              <w:color w:val="000000" w:themeColor="text1"/>
              <w:sz w:val="22"/>
              <w:szCs w:val="22"/>
              <w:rPrChange w:id="4193" w:author="Risa" w:date="2021-07-06T14:20:00Z">
                <w:rPr>
                  <w:sz w:val="22"/>
                  <w:szCs w:val="22"/>
                </w:rPr>
              </w:rPrChange>
            </w:rPr>
            <w:fldChar w:fldCharType="begin" w:fldLock="1"/>
          </w:r>
          <w:r w:rsidR="0059664C" w:rsidRPr="00C8205D" w:rsidDel="00312B5E">
            <w:rPr>
              <w:color w:val="000000" w:themeColor="text1"/>
              <w:sz w:val="22"/>
              <w:szCs w:val="22"/>
              <w:rPrChange w:id="4194" w:author="Risa" w:date="2021-07-06T14:2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59664C" w:rsidRPr="00C8205D" w:rsidDel="00312B5E">
            <w:rPr>
              <w:color w:val="000000" w:themeColor="text1"/>
              <w:sz w:val="22"/>
              <w:szCs w:val="22"/>
              <w:rPrChange w:id="4195" w:author="Risa" w:date="2021-07-06T14:20:00Z">
                <w:rPr>
                  <w:sz w:val="22"/>
                  <w:szCs w:val="22"/>
                </w:rPr>
              </w:rPrChange>
            </w:rPr>
            <w:fldChar w:fldCharType="separate"/>
          </w:r>
          <w:r w:rsidR="0059664C" w:rsidRPr="00C8205D" w:rsidDel="00312B5E">
            <w:rPr>
              <w:noProof/>
              <w:color w:val="000000" w:themeColor="text1"/>
              <w:sz w:val="22"/>
              <w:szCs w:val="22"/>
              <w:rPrChange w:id="4196" w:author="Risa" w:date="2021-07-06T14:20:00Z">
                <w:rPr>
                  <w:noProof/>
                  <w:sz w:val="22"/>
                  <w:szCs w:val="22"/>
                </w:rPr>
              </w:rPrChange>
            </w:rPr>
            <w:delText xml:space="preserve">(Nowacki and Abrams, 2008; Schwartz </w:delText>
          </w:r>
          <w:r w:rsidR="0059664C" w:rsidRPr="00C8205D" w:rsidDel="00312B5E">
            <w:rPr>
              <w:i/>
              <w:iCs/>
              <w:noProof/>
              <w:color w:val="000000" w:themeColor="text1"/>
              <w:sz w:val="22"/>
              <w:szCs w:val="22"/>
              <w:rPrChange w:id="4197" w:author="Risa" w:date="2021-07-06T14:20:00Z">
                <w:rPr>
                  <w:i/>
                  <w:iCs/>
                  <w:noProof/>
                  <w:sz w:val="22"/>
                  <w:szCs w:val="22"/>
                </w:rPr>
              </w:rPrChange>
            </w:rPr>
            <w:delText>et al</w:delText>
          </w:r>
          <w:r w:rsidR="0059664C" w:rsidRPr="00C8205D" w:rsidDel="00312B5E">
            <w:rPr>
              <w:noProof/>
              <w:color w:val="000000" w:themeColor="text1"/>
              <w:sz w:val="22"/>
              <w:szCs w:val="22"/>
              <w:rPrChange w:id="4198" w:author="Risa" w:date="2021-07-06T14:20:00Z">
                <w:rPr>
                  <w:noProof/>
                  <w:sz w:val="22"/>
                  <w:szCs w:val="22"/>
                </w:rPr>
              </w:rPrChange>
            </w:rPr>
            <w:delText>., 2016)</w:delText>
          </w:r>
          <w:r w:rsidR="0059664C" w:rsidRPr="00C8205D" w:rsidDel="00312B5E">
            <w:rPr>
              <w:color w:val="000000" w:themeColor="text1"/>
              <w:sz w:val="22"/>
              <w:szCs w:val="22"/>
              <w:rPrChange w:id="4199" w:author="Risa" w:date="2021-07-06T14:20:00Z">
                <w:rPr>
                  <w:sz w:val="22"/>
                  <w:szCs w:val="22"/>
                </w:rPr>
              </w:rPrChange>
            </w:rPr>
            <w:fldChar w:fldCharType="end"/>
          </w:r>
          <w:r w:rsidR="0059664C" w:rsidRPr="00C8205D" w:rsidDel="00312B5E">
            <w:rPr>
              <w:color w:val="000000" w:themeColor="text1"/>
              <w:sz w:val="22"/>
              <w:szCs w:val="22"/>
              <w:rPrChange w:id="4200" w:author="Risa" w:date="2021-07-06T14:20:00Z">
                <w:rPr>
                  <w:sz w:val="22"/>
                  <w:szCs w:val="22"/>
                </w:rPr>
              </w:rPrChange>
            </w:rPr>
            <w:delText xml:space="preserve">. </w:delText>
          </w:r>
        </w:del>
      </w:ins>
    </w:p>
    <w:p w14:paraId="0DE215CD" w14:textId="0E1A69AE" w:rsidR="005A2365" w:rsidRPr="00C8205D" w:rsidDel="00312B5E" w:rsidRDefault="006027C8" w:rsidP="001D7BE7">
      <w:pPr>
        <w:spacing w:line="360" w:lineRule="auto"/>
        <w:rPr>
          <w:del w:id="4201" w:author="Nick Smith" w:date="2021-07-01T15:49:00Z"/>
          <w:rFonts w:eastAsiaTheme="minorHAnsi"/>
          <w:color w:val="000000" w:themeColor="text1"/>
          <w:sz w:val="22"/>
          <w:szCs w:val="22"/>
          <w:rPrChange w:id="4202" w:author="Risa" w:date="2021-07-06T14:20:00Z">
            <w:rPr>
              <w:del w:id="4203" w:author="Nick Smith" w:date="2021-07-01T15:49:00Z"/>
              <w:bCs/>
              <w:sz w:val="22"/>
              <w:szCs w:val="22"/>
            </w:rPr>
          </w:rPrChange>
        </w:rPr>
        <w:pPrChange w:id="4204" w:author="Risa" w:date="2021-07-06T13:11:00Z">
          <w:pPr>
            <w:spacing w:line="276" w:lineRule="auto"/>
          </w:pPr>
        </w:pPrChange>
      </w:pPr>
      <w:moveFromRangeStart w:id="4205" w:author="Jeff" w:date="2021-06-23T11:54:00Z" w:name="move75341663"/>
      <w:moveFrom w:id="4206" w:author="Jeff" w:date="2021-06-23T11:54:00Z">
        <w:del w:id="4207" w:author="Nick Smith" w:date="2021-07-01T15:49:00Z">
          <w:r w:rsidRPr="00C8205D" w:rsidDel="00312B5E">
            <w:rPr>
              <w:bCs/>
              <w:color w:val="000000" w:themeColor="text1"/>
              <w:sz w:val="22"/>
              <w:szCs w:val="22"/>
              <w:rPrChange w:id="4208" w:author="Risa" w:date="2021-07-06T14:20:00Z">
                <w:rPr>
                  <w:bCs/>
                  <w:sz w:val="22"/>
                  <w:szCs w:val="22"/>
                </w:rPr>
              </w:rPrChange>
            </w:rPr>
            <w:delText>We</w:delText>
          </w:r>
          <w:r w:rsidRPr="00C8205D" w:rsidDel="00312B5E">
            <w:rPr>
              <w:color w:val="000000" w:themeColor="text1"/>
              <w:sz w:val="22"/>
              <w:szCs w:val="22"/>
              <w:rPrChange w:id="4209" w:author="Risa" w:date="2021-07-06T14:20:00Z">
                <w:rPr>
                  <w:sz w:val="22"/>
                  <w:szCs w:val="22"/>
                </w:rPr>
              </w:rPrChange>
            </w:rPr>
            <w:delText xml:space="preserve"> anticipated</w:delText>
          </w:r>
          <w:r w:rsidR="001E28D9" w:rsidRPr="00C8205D" w:rsidDel="00312B5E">
            <w:rPr>
              <w:color w:val="000000" w:themeColor="text1"/>
              <w:sz w:val="22"/>
              <w:szCs w:val="22"/>
              <w:rPrChange w:id="4210" w:author="Risa" w:date="2021-07-06T14:20:00Z">
                <w:rPr>
                  <w:sz w:val="22"/>
                  <w:szCs w:val="22"/>
                </w:rPr>
              </w:rPrChange>
            </w:rPr>
            <w:delText xml:space="preserve"> that</w:delText>
          </w:r>
          <w:r w:rsidRPr="00C8205D" w:rsidDel="00312B5E">
            <w:rPr>
              <w:color w:val="000000" w:themeColor="text1"/>
              <w:sz w:val="22"/>
              <w:szCs w:val="22"/>
              <w:rPrChange w:id="4211" w:author="Risa" w:date="2021-07-06T14:20:00Z">
                <w:rPr>
                  <w:sz w:val="22"/>
                  <w:szCs w:val="22"/>
                </w:rPr>
              </w:rPrChange>
            </w:rPr>
            <w:delText xml:space="preserve"> low elevation (&lt;50 m) populations would feature a greater number of </w:delText>
          </w:r>
          <w:r w:rsidR="00195146" w:rsidRPr="00C8205D" w:rsidDel="00312B5E">
            <w:rPr>
              <w:color w:val="000000" w:themeColor="text1"/>
              <w:sz w:val="22"/>
              <w:szCs w:val="22"/>
              <w:rPrChange w:id="4212" w:author="Risa" w:date="2021-07-06T14:20:00Z">
                <w:rPr>
                  <w:sz w:val="22"/>
                  <w:szCs w:val="22"/>
                </w:rPr>
              </w:rPrChange>
            </w:rPr>
            <w:delText xml:space="preserve">close </w:delText>
          </w:r>
          <w:r w:rsidRPr="00C8205D" w:rsidDel="00312B5E">
            <w:rPr>
              <w:rFonts w:eastAsiaTheme="minorHAnsi"/>
              <w:color w:val="000000" w:themeColor="text1"/>
              <w:sz w:val="22"/>
              <w:szCs w:val="22"/>
              <w:rPrChange w:id="4213" w:author="Risa" w:date="2021-07-06T14:20:00Z">
                <w:rPr>
                  <w:rFonts w:eastAsiaTheme="minorHAnsi"/>
                  <w:sz w:val="22"/>
                  <w:szCs w:val="22"/>
                </w:rPr>
              </w:rPrChange>
            </w:rPr>
            <w:delText>conspecific neighbors as a function of no fire history, a</w:delText>
          </w:r>
          <w:r w:rsidR="001E28D9" w:rsidRPr="00C8205D" w:rsidDel="00312B5E">
            <w:rPr>
              <w:rFonts w:eastAsiaTheme="minorHAnsi"/>
              <w:color w:val="000000" w:themeColor="text1"/>
              <w:sz w:val="22"/>
              <w:szCs w:val="22"/>
              <w:rPrChange w:id="4214" w:author="Risa" w:date="2021-07-06T14:20:00Z">
                <w:rPr>
                  <w:rFonts w:eastAsiaTheme="minorHAnsi"/>
                  <w:sz w:val="22"/>
                  <w:szCs w:val="22"/>
                </w:rPr>
              </w:rPrChange>
            </w:rPr>
            <w:delText xml:space="preserve"> relatively</w:delText>
          </w:r>
          <w:r w:rsidRPr="00C8205D" w:rsidDel="00312B5E">
            <w:rPr>
              <w:rFonts w:eastAsiaTheme="minorHAnsi"/>
              <w:color w:val="000000" w:themeColor="text1"/>
              <w:sz w:val="22"/>
              <w:szCs w:val="22"/>
              <w:rPrChange w:id="4215" w:author="Risa" w:date="2021-07-06T14:20:00Z">
                <w:rPr>
                  <w:rFonts w:eastAsiaTheme="minorHAnsi"/>
                  <w:sz w:val="22"/>
                  <w:szCs w:val="22"/>
                </w:rPr>
              </w:rPrChange>
            </w:rPr>
            <w:delText xml:space="preserve"> gentle slope (&lt;10°), and tendency towards a southerly aspect (</w:delText>
          </w:r>
          <w:r w:rsidRPr="00C8205D" w:rsidDel="00312B5E">
            <w:rPr>
              <w:rFonts w:eastAsiaTheme="minorHAnsi"/>
              <w:i/>
              <w:iCs/>
              <w:color w:val="000000" w:themeColor="text1"/>
              <w:sz w:val="22"/>
              <w:szCs w:val="22"/>
              <w:rPrChange w:id="4216" w:author="Risa" w:date="2021-07-06T14:20:00Z">
                <w:rPr>
                  <w:rFonts w:eastAsiaTheme="minorHAnsi"/>
                  <w:i/>
                  <w:iCs/>
                  <w:sz w:val="22"/>
                  <w:szCs w:val="22"/>
                </w:rPr>
              </w:rPrChange>
            </w:rPr>
            <w:delText>µ</w:delText>
          </w:r>
          <w:r w:rsidRPr="00C8205D" w:rsidDel="00312B5E">
            <w:rPr>
              <w:rFonts w:eastAsiaTheme="minorHAnsi"/>
              <w:color w:val="000000" w:themeColor="text1"/>
              <w:sz w:val="22"/>
              <w:szCs w:val="22"/>
              <w:rPrChange w:id="4217" w:author="Risa" w:date="2021-07-06T14:20:00Z">
                <w:rPr>
                  <w:rFonts w:eastAsiaTheme="minorHAnsi"/>
                  <w:sz w:val="22"/>
                  <w:szCs w:val="22"/>
                </w:rPr>
              </w:rPrChange>
            </w:rPr>
            <w:delText>=180°).</w:delText>
          </w:r>
          <w:r w:rsidR="005A2365" w:rsidRPr="00C8205D" w:rsidDel="00312B5E">
            <w:rPr>
              <w:rFonts w:eastAsiaTheme="minorHAnsi"/>
              <w:color w:val="000000" w:themeColor="text1"/>
              <w:sz w:val="22"/>
              <w:szCs w:val="22"/>
              <w:rPrChange w:id="4218" w:author="Risa" w:date="2021-07-06T14:20:00Z">
                <w:rPr>
                  <w:rFonts w:eastAsiaTheme="minorHAnsi"/>
                  <w:sz w:val="22"/>
                  <w:szCs w:val="22"/>
                </w:rPr>
              </w:rPrChange>
            </w:rPr>
            <w:delText xml:space="preserve"> </w:delText>
          </w:r>
        </w:del>
      </w:moveFrom>
      <w:moveFromRangeEnd w:id="4205"/>
      <w:del w:id="4219" w:author="Nick Smith" w:date="2021-07-01T15:49:00Z">
        <w:r w:rsidR="005A2365" w:rsidRPr="00C8205D" w:rsidDel="00312B5E">
          <w:rPr>
            <w:rFonts w:eastAsiaTheme="minorHAnsi"/>
            <w:color w:val="000000" w:themeColor="text1"/>
            <w:sz w:val="22"/>
            <w:szCs w:val="22"/>
            <w:rPrChange w:id="4220" w:author="Risa" w:date="2021-07-06T14:20:00Z">
              <w:rPr>
                <w:rFonts w:eastAsiaTheme="minorHAnsi"/>
                <w:sz w:val="22"/>
                <w:szCs w:val="22"/>
              </w:rPr>
            </w:rPrChange>
          </w:rPr>
          <w:delText>Of greater interest was the finding that</w:delText>
        </w:r>
        <w:r w:rsidR="009442E6" w:rsidRPr="00C8205D" w:rsidDel="00312B5E">
          <w:rPr>
            <w:color w:val="000000" w:themeColor="text1"/>
            <w:sz w:val="22"/>
            <w:szCs w:val="22"/>
            <w:rPrChange w:id="4221" w:author="Risa" w:date="2021-07-06T14:20:00Z">
              <w:rPr>
                <w:sz w:val="22"/>
                <w:szCs w:val="22"/>
              </w:rPr>
            </w:rPrChange>
          </w:rPr>
          <w:delText xml:space="preserve">, </w:delText>
        </w:r>
        <w:r w:rsidR="005A2365" w:rsidRPr="00C8205D" w:rsidDel="00312B5E">
          <w:rPr>
            <w:color w:val="000000" w:themeColor="text1"/>
            <w:sz w:val="22"/>
            <w:szCs w:val="22"/>
            <w:rPrChange w:id="4222" w:author="Risa" w:date="2021-07-06T14:20:00Z">
              <w:rPr>
                <w:sz w:val="22"/>
                <w:szCs w:val="22"/>
              </w:rPr>
            </w:rPrChange>
          </w:rPr>
          <w:delText>despite an</w:delText>
        </w:r>
        <w:r w:rsidR="009442E6" w:rsidRPr="00C8205D" w:rsidDel="00312B5E">
          <w:rPr>
            <w:color w:val="000000" w:themeColor="text1"/>
            <w:sz w:val="22"/>
            <w:szCs w:val="22"/>
            <w:rPrChange w:id="4223" w:author="Risa" w:date="2021-07-06T14:20:00Z">
              <w:rPr>
                <w:sz w:val="22"/>
                <w:szCs w:val="22"/>
              </w:rPr>
            </w:rPrChange>
          </w:rPr>
          <w:delText xml:space="preserve"> absence of recent fire history at </w:delText>
        </w:r>
        <w:r w:rsidRPr="00C8205D" w:rsidDel="00312B5E">
          <w:rPr>
            <w:color w:val="000000" w:themeColor="text1"/>
            <w:sz w:val="22"/>
            <w:szCs w:val="22"/>
            <w:rPrChange w:id="4224" w:author="Risa" w:date="2021-07-06T14:20:00Z">
              <w:rPr>
                <w:sz w:val="22"/>
                <w:szCs w:val="22"/>
              </w:rPr>
            </w:rPrChange>
          </w:rPr>
          <w:delText>Wonderland</w:delText>
        </w:r>
        <w:r w:rsidR="009442E6" w:rsidRPr="00C8205D" w:rsidDel="00312B5E">
          <w:rPr>
            <w:color w:val="000000" w:themeColor="text1"/>
            <w:sz w:val="22"/>
            <w:szCs w:val="22"/>
            <w:rPrChange w:id="4225" w:author="Risa" w:date="2021-07-06T14:20:00Z">
              <w:rPr>
                <w:sz w:val="22"/>
                <w:szCs w:val="22"/>
              </w:rPr>
            </w:rPrChange>
          </w:rPr>
          <w:delText xml:space="preserve"> (none since at least 1900 or so) </w:delText>
        </w:r>
        <w:r w:rsidR="00C650B0" w:rsidRPr="00C8205D" w:rsidDel="00312B5E">
          <w:rPr>
            <w:color w:val="000000" w:themeColor="text1"/>
            <w:sz w:val="22"/>
            <w:szCs w:val="22"/>
            <w:rPrChange w:id="4226" w:author="Risa" w:date="2021-07-06T14:20:00Z">
              <w:rPr>
                <w:sz w:val="22"/>
                <w:szCs w:val="22"/>
              </w:rPr>
            </w:rPrChange>
          </w:rPr>
          <w:delText xml:space="preserve">contrasted with a much more recent fire event at Gorham cliffs, </w:delText>
        </w:r>
        <w:r w:rsidR="00883E0C" w:rsidRPr="00C8205D" w:rsidDel="00312B5E">
          <w:rPr>
            <w:color w:val="000000" w:themeColor="text1"/>
            <w:sz w:val="22"/>
            <w:szCs w:val="22"/>
            <w:rPrChange w:id="4227" w:author="Risa" w:date="2021-07-06T14:20:00Z">
              <w:rPr>
                <w:sz w:val="22"/>
                <w:szCs w:val="22"/>
              </w:rPr>
            </w:rPrChange>
          </w:rPr>
          <w:delText>population densit</w:delText>
        </w:r>
        <w:r w:rsidR="00383B88" w:rsidRPr="00C8205D" w:rsidDel="00312B5E">
          <w:rPr>
            <w:color w:val="000000" w:themeColor="text1"/>
            <w:sz w:val="22"/>
            <w:szCs w:val="22"/>
            <w:rPrChange w:id="4228" w:author="Risa" w:date="2021-07-06T14:20:00Z">
              <w:rPr>
                <w:sz w:val="22"/>
                <w:szCs w:val="22"/>
              </w:rPr>
            </w:rPrChange>
          </w:rPr>
          <w:delText>y</w:delText>
        </w:r>
        <w:r w:rsidR="005A2365" w:rsidRPr="00C8205D" w:rsidDel="00312B5E">
          <w:rPr>
            <w:color w:val="000000" w:themeColor="text1"/>
            <w:sz w:val="22"/>
            <w:szCs w:val="22"/>
            <w:rPrChange w:id="4229" w:author="Risa" w:date="2021-07-06T14:20:00Z">
              <w:rPr>
                <w:sz w:val="22"/>
                <w:szCs w:val="22"/>
              </w:rPr>
            </w:rPrChange>
          </w:rPr>
          <w:delText xml:space="preserve">, </w:delText>
        </w:r>
        <w:r w:rsidR="00195146" w:rsidRPr="00C8205D" w:rsidDel="00312B5E">
          <w:rPr>
            <w:color w:val="000000" w:themeColor="text1"/>
            <w:sz w:val="22"/>
            <w:szCs w:val="22"/>
            <w:rPrChange w:id="4230" w:author="Risa" w:date="2021-07-06T14:20:00Z">
              <w:rPr>
                <w:sz w:val="22"/>
                <w:szCs w:val="22"/>
              </w:rPr>
            </w:rPrChange>
          </w:rPr>
          <w:delText>mean distance between population members</w:delText>
        </w:r>
        <w:r w:rsidR="005A2365" w:rsidRPr="00C8205D" w:rsidDel="00312B5E">
          <w:rPr>
            <w:color w:val="000000" w:themeColor="text1"/>
            <w:sz w:val="22"/>
            <w:szCs w:val="22"/>
            <w:rPrChange w:id="4231" w:author="Risa" w:date="2021-07-06T14:20:00Z">
              <w:rPr>
                <w:sz w:val="22"/>
                <w:szCs w:val="22"/>
              </w:rPr>
            </w:rPrChange>
          </w:rPr>
          <w:delText xml:space="preserve"> and overall growth dimensions</w:delText>
        </w:r>
        <w:r w:rsidR="00383B88" w:rsidRPr="00C8205D" w:rsidDel="00312B5E">
          <w:rPr>
            <w:color w:val="000000" w:themeColor="text1"/>
            <w:sz w:val="22"/>
            <w:szCs w:val="22"/>
            <w:rPrChange w:id="4232" w:author="Risa" w:date="2021-07-06T14:20:00Z">
              <w:rPr>
                <w:sz w:val="22"/>
                <w:szCs w:val="22"/>
              </w:rPr>
            </w:rPrChange>
          </w:rPr>
          <w:delText xml:space="preserve"> were more robust at Wonderland.</w:delText>
        </w:r>
        <w:r w:rsidR="001E28D9" w:rsidRPr="00C8205D" w:rsidDel="00312B5E">
          <w:rPr>
            <w:color w:val="000000" w:themeColor="text1"/>
            <w:sz w:val="22"/>
            <w:szCs w:val="22"/>
            <w:rPrChange w:id="4233" w:author="Risa" w:date="2021-07-06T14:20:00Z">
              <w:rPr>
                <w:sz w:val="22"/>
                <w:szCs w:val="22"/>
              </w:rPr>
            </w:rPrChange>
          </w:rPr>
          <w:delText xml:space="preserve"> </w:delText>
        </w:r>
      </w:del>
    </w:p>
    <w:p w14:paraId="2F7B96AA" w14:textId="2654E53F" w:rsidR="006027C8" w:rsidRPr="00C8205D" w:rsidDel="00312B5E" w:rsidRDefault="006027C8" w:rsidP="001D7BE7">
      <w:pPr>
        <w:spacing w:line="360" w:lineRule="auto"/>
        <w:rPr>
          <w:del w:id="4234" w:author="Nick Smith" w:date="2021-07-01T15:49:00Z"/>
          <w:bCs/>
          <w:color w:val="000000" w:themeColor="text1"/>
          <w:sz w:val="22"/>
          <w:szCs w:val="22"/>
          <w:rPrChange w:id="4235" w:author="Risa" w:date="2021-07-06T14:20:00Z">
            <w:rPr>
              <w:del w:id="4236" w:author="Nick Smith" w:date="2021-07-01T15:49:00Z"/>
              <w:bCs/>
              <w:sz w:val="22"/>
              <w:szCs w:val="22"/>
            </w:rPr>
          </w:rPrChange>
        </w:rPr>
        <w:pPrChange w:id="4237" w:author="Risa" w:date="2021-07-06T13:11:00Z">
          <w:pPr>
            <w:spacing w:line="276" w:lineRule="auto"/>
            <w:jc w:val="both"/>
          </w:pPr>
        </w:pPrChange>
      </w:pPr>
    </w:p>
    <w:p w14:paraId="6A2EEE35" w14:textId="636B9C71" w:rsidR="00AE6005" w:rsidRPr="00C8205D" w:rsidDel="00312B5E" w:rsidRDefault="003A5590" w:rsidP="001D7BE7">
      <w:pPr>
        <w:spacing w:line="360" w:lineRule="auto"/>
        <w:rPr>
          <w:ins w:id="4238" w:author="Jeff" w:date="2021-06-23T13:48:00Z"/>
          <w:del w:id="4239" w:author="Nick Smith" w:date="2021-07-01T15:49:00Z"/>
          <w:bCs/>
          <w:color w:val="000000" w:themeColor="text1"/>
          <w:sz w:val="22"/>
          <w:szCs w:val="22"/>
          <w:rPrChange w:id="4240" w:author="Risa" w:date="2021-07-06T14:20:00Z">
            <w:rPr>
              <w:ins w:id="4241" w:author="Jeff" w:date="2021-06-23T13:48:00Z"/>
              <w:del w:id="4242" w:author="Nick Smith" w:date="2021-07-01T15:49:00Z"/>
              <w:bCs/>
              <w:sz w:val="22"/>
              <w:szCs w:val="22"/>
            </w:rPr>
          </w:rPrChange>
        </w:rPr>
        <w:pPrChange w:id="4243" w:author="Risa" w:date="2021-07-06T13:11:00Z">
          <w:pPr>
            <w:spacing w:line="276" w:lineRule="auto"/>
            <w:jc w:val="both"/>
          </w:pPr>
        </w:pPrChange>
      </w:pPr>
      <w:del w:id="4244" w:author="Nick Smith" w:date="2021-07-01T15:49:00Z">
        <w:r w:rsidRPr="00C8205D" w:rsidDel="00312B5E">
          <w:rPr>
            <w:bCs/>
            <w:color w:val="000000" w:themeColor="text1"/>
            <w:sz w:val="22"/>
            <w:szCs w:val="22"/>
            <w:rPrChange w:id="4245" w:author="Risa" w:date="2021-07-06T14:20:00Z">
              <w:rPr>
                <w:bCs/>
                <w:sz w:val="22"/>
                <w:szCs w:val="22"/>
              </w:rPr>
            </w:rPrChange>
          </w:rPr>
          <w:delText>A</w:delText>
        </w:r>
        <w:r w:rsidR="005E3181" w:rsidRPr="00C8205D" w:rsidDel="00312B5E">
          <w:rPr>
            <w:bCs/>
            <w:color w:val="000000" w:themeColor="text1"/>
            <w:sz w:val="22"/>
            <w:szCs w:val="22"/>
            <w:rPrChange w:id="4246" w:author="Risa" w:date="2021-07-06T14:20:00Z">
              <w:rPr>
                <w:bCs/>
                <w:sz w:val="22"/>
                <w:szCs w:val="22"/>
              </w:rPr>
            </w:rPrChange>
          </w:rPr>
          <w:delText>t high elevation ledge communities</w:delText>
        </w:r>
        <w:r w:rsidR="005A2365" w:rsidRPr="00C8205D" w:rsidDel="00312B5E">
          <w:rPr>
            <w:bCs/>
            <w:color w:val="000000" w:themeColor="text1"/>
            <w:sz w:val="22"/>
            <w:szCs w:val="22"/>
            <w:rPrChange w:id="4247" w:author="Risa" w:date="2021-07-06T14:20:00Z">
              <w:rPr>
                <w:bCs/>
                <w:sz w:val="22"/>
                <w:szCs w:val="22"/>
              </w:rPr>
            </w:rPrChange>
          </w:rPr>
          <w:delText>, where one might expect it,</w:delText>
        </w:r>
        <w:r w:rsidR="005E3181" w:rsidRPr="00C8205D" w:rsidDel="00312B5E">
          <w:rPr>
            <w:bCs/>
            <w:color w:val="000000" w:themeColor="text1"/>
            <w:sz w:val="22"/>
            <w:szCs w:val="22"/>
            <w:rPrChange w:id="4248" w:author="Risa" w:date="2021-07-06T14:20:00Z">
              <w:rPr>
                <w:bCs/>
                <w:sz w:val="22"/>
                <w:szCs w:val="22"/>
              </w:rPr>
            </w:rPrChange>
          </w:rPr>
          <w:delText xml:space="preserve"> </w:delText>
        </w:r>
        <w:r w:rsidR="005A2365" w:rsidRPr="00C8205D" w:rsidDel="00312B5E">
          <w:rPr>
            <w:bCs/>
            <w:color w:val="000000" w:themeColor="text1"/>
            <w:sz w:val="22"/>
            <w:szCs w:val="22"/>
            <w:rPrChange w:id="4249" w:author="Risa" w:date="2021-07-06T14:20:00Z">
              <w:rPr>
                <w:bCs/>
                <w:sz w:val="22"/>
                <w:szCs w:val="22"/>
              </w:rPr>
            </w:rPrChange>
          </w:rPr>
          <w:delText>w</w:delText>
        </w:r>
        <w:r w:rsidR="005E3181" w:rsidRPr="00C8205D" w:rsidDel="00312B5E">
          <w:rPr>
            <w:bCs/>
            <w:color w:val="000000" w:themeColor="text1"/>
            <w:sz w:val="22"/>
            <w:szCs w:val="22"/>
            <w:rPrChange w:id="4250" w:author="Risa" w:date="2021-07-06T14:20:00Z">
              <w:rPr>
                <w:bCs/>
                <w:sz w:val="22"/>
                <w:szCs w:val="22"/>
              </w:rPr>
            </w:rPrChange>
          </w:rPr>
          <w:delText xml:space="preserve">e found </w:delText>
        </w:r>
        <w:r w:rsidR="006205F1" w:rsidRPr="00C8205D" w:rsidDel="00312B5E">
          <w:rPr>
            <w:bCs/>
            <w:color w:val="000000" w:themeColor="text1"/>
            <w:sz w:val="22"/>
            <w:szCs w:val="22"/>
            <w:rPrChange w:id="4251" w:author="Risa" w:date="2021-07-06T14:20:00Z">
              <w:rPr>
                <w:bCs/>
                <w:sz w:val="22"/>
                <w:szCs w:val="22"/>
              </w:rPr>
            </w:rPrChange>
          </w:rPr>
          <w:delText xml:space="preserve">little </w:delText>
        </w:r>
        <w:r w:rsidR="005E3181" w:rsidRPr="00C8205D" w:rsidDel="00312B5E">
          <w:rPr>
            <w:bCs/>
            <w:color w:val="000000" w:themeColor="text1"/>
            <w:sz w:val="22"/>
            <w:szCs w:val="22"/>
            <w:rPrChange w:id="4252" w:author="Risa" w:date="2021-07-06T14:20:00Z">
              <w:rPr>
                <w:bCs/>
                <w:sz w:val="22"/>
                <w:szCs w:val="22"/>
              </w:rPr>
            </w:rPrChange>
          </w:rPr>
          <w:delText>compelling empirical evidence that</w:delText>
        </w:r>
        <w:r w:rsidRPr="00C8205D" w:rsidDel="00312B5E">
          <w:rPr>
            <w:bCs/>
            <w:color w:val="000000" w:themeColor="text1"/>
            <w:sz w:val="22"/>
            <w:szCs w:val="22"/>
            <w:rPrChange w:id="4253" w:author="Risa" w:date="2021-07-06T14:20:00Z">
              <w:rPr>
                <w:bCs/>
                <w:sz w:val="22"/>
                <w:szCs w:val="22"/>
              </w:rPr>
            </w:rPrChange>
          </w:rPr>
          <w:delText xml:space="preserve"> recovery after the 1947</w:delText>
        </w:r>
        <w:r w:rsidR="005E3181" w:rsidRPr="00C8205D" w:rsidDel="00312B5E">
          <w:rPr>
            <w:bCs/>
            <w:color w:val="000000" w:themeColor="text1"/>
            <w:sz w:val="22"/>
            <w:szCs w:val="22"/>
            <w:rPrChange w:id="4254" w:author="Risa" w:date="2021-07-06T14:20:00Z">
              <w:rPr>
                <w:bCs/>
                <w:sz w:val="22"/>
                <w:szCs w:val="22"/>
              </w:rPr>
            </w:rPrChange>
          </w:rPr>
          <w:delText xml:space="preserve"> </w:delText>
        </w:r>
        <w:r w:rsidR="001E28D9" w:rsidRPr="00C8205D" w:rsidDel="00312B5E">
          <w:rPr>
            <w:bCs/>
            <w:color w:val="000000" w:themeColor="text1"/>
            <w:sz w:val="22"/>
            <w:szCs w:val="22"/>
            <w:rPrChange w:id="4255" w:author="Risa" w:date="2021-07-06T14:20:00Z">
              <w:rPr>
                <w:bCs/>
                <w:sz w:val="22"/>
                <w:szCs w:val="22"/>
              </w:rPr>
            </w:rPrChange>
          </w:rPr>
          <w:delText xml:space="preserve">fire </w:delText>
        </w:r>
        <w:r w:rsidR="005E3181" w:rsidRPr="00C8205D" w:rsidDel="00312B5E">
          <w:rPr>
            <w:bCs/>
            <w:color w:val="000000" w:themeColor="text1"/>
            <w:sz w:val="22"/>
            <w:szCs w:val="22"/>
            <w:rPrChange w:id="4256" w:author="Risa" w:date="2021-07-06T14:20:00Z">
              <w:rPr>
                <w:bCs/>
                <w:sz w:val="22"/>
                <w:szCs w:val="22"/>
              </w:rPr>
            </w:rPrChange>
          </w:rPr>
          <w:delText xml:space="preserve">is </w:delText>
        </w:r>
        <w:r w:rsidRPr="00C8205D" w:rsidDel="00312B5E">
          <w:rPr>
            <w:bCs/>
            <w:color w:val="000000" w:themeColor="text1"/>
            <w:sz w:val="22"/>
            <w:szCs w:val="22"/>
            <w:rPrChange w:id="4257" w:author="Risa" w:date="2021-07-06T14:20:00Z">
              <w:rPr>
                <w:bCs/>
                <w:sz w:val="22"/>
                <w:szCs w:val="22"/>
              </w:rPr>
            </w:rPrChange>
          </w:rPr>
          <w:delText>as strong a stimulus save for pitch pines found within a sympatry off the South Cadillac mountain trail</w:delText>
        </w:r>
        <w:r w:rsidR="005E3181" w:rsidRPr="00C8205D" w:rsidDel="00312B5E">
          <w:rPr>
            <w:bCs/>
            <w:color w:val="000000" w:themeColor="text1"/>
            <w:sz w:val="22"/>
            <w:szCs w:val="22"/>
            <w:rPrChange w:id="4258" w:author="Risa" w:date="2021-07-06T14:20:00Z">
              <w:rPr>
                <w:bCs/>
                <w:sz w:val="22"/>
                <w:szCs w:val="22"/>
              </w:rPr>
            </w:rPrChange>
          </w:rPr>
          <w:delText xml:space="preserve">. </w:delText>
        </w:r>
        <w:r w:rsidR="005A2365" w:rsidRPr="00C8205D" w:rsidDel="00312B5E">
          <w:rPr>
            <w:bCs/>
            <w:strike/>
            <w:color w:val="000000" w:themeColor="text1"/>
            <w:sz w:val="22"/>
            <w:szCs w:val="22"/>
            <w:rPrChange w:id="4259" w:author="Risa" w:date="2021-07-06T14:20:00Z">
              <w:rPr>
                <w:bCs/>
                <w:strike/>
                <w:sz w:val="22"/>
                <w:szCs w:val="22"/>
              </w:rPr>
            </w:rPrChange>
          </w:rPr>
          <w:delText>This assertion is partly confirmed by the disappearance of serotiny and epicormic sprouting, found formerly at higher sites on Cadillac mountain three decades ago.</w:delText>
        </w:r>
        <w:r w:rsidR="005A2365" w:rsidRPr="00C8205D" w:rsidDel="00312B5E">
          <w:rPr>
            <w:bCs/>
            <w:color w:val="000000" w:themeColor="text1"/>
            <w:sz w:val="22"/>
            <w:szCs w:val="22"/>
            <w:rPrChange w:id="4260" w:author="Risa" w:date="2021-07-06T14:20:00Z">
              <w:rPr>
                <w:bCs/>
                <w:sz w:val="22"/>
                <w:szCs w:val="22"/>
              </w:rPr>
            </w:rPrChange>
          </w:rPr>
          <w:delText xml:space="preserve"> </w:delText>
        </w:r>
        <w:r w:rsidR="00FD10A0" w:rsidRPr="00C8205D" w:rsidDel="00312B5E">
          <w:rPr>
            <w:bCs/>
            <w:color w:val="000000" w:themeColor="text1"/>
            <w:sz w:val="22"/>
            <w:szCs w:val="22"/>
            <w:rPrChange w:id="4261" w:author="Risa" w:date="2021-07-06T14:20:00Z">
              <w:rPr>
                <w:bCs/>
                <w:sz w:val="22"/>
                <w:szCs w:val="22"/>
              </w:rPr>
            </w:rPrChange>
          </w:rPr>
          <w:delText>Fire return</w:delText>
        </w:r>
        <w:r w:rsidR="004E20E7" w:rsidRPr="00C8205D" w:rsidDel="00312B5E">
          <w:rPr>
            <w:bCs/>
            <w:color w:val="000000" w:themeColor="text1"/>
            <w:sz w:val="22"/>
            <w:szCs w:val="22"/>
            <w:rPrChange w:id="4262" w:author="Risa" w:date="2021-07-06T14:20:00Z">
              <w:rPr>
                <w:bCs/>
                <w:sz w:val="22"/>
                <w:szCs w:val="22"/>
              </w:rPr>
            </w:rPrChange>
          </w:rPr>
          <w:delText xml:space="preserve"> intervals </w:delText>
        </w:r>
        <w:r w:rsidR="00FD10A0" w:rsidRPr="00C8205D" w:rsidDel="00312B5E">
          <w:rPr>
            <w:bCs/>
            <w:color w:val="000000" w:themeColor="text1"/>
            <w:sz w:val="22"/>
            <w:szCs w:val="22"/>
            <w:rPrChange w:id="4263" w:author="Risa" w:date="2021-07-06T14:20:00Z">
              <w:rPr>
                <w:bCs/>
                <w:sz w:val="22"/>
                <w:szCs w:val="22"/>
              </w:rPr>
            </w:rPrChange>
          </w:rPr>
          <w:delText xml:space="preserve">have </w:delText>
        </w:r>
        <w:r w:rsidR="0075187E" w:rsidRPr="00C8205D" w:rsidDel="00312B5E">
          <w:rPr>
            <w:bCs/>
            <w:color w:val="000000" w:themeColor="text1"/>
            <w:sz w:val="22"/>
            <w:szCs w:val="22"/>
            <w:rPrChange w:id="4264" w:author="Risa" w:date="2021-07-06T14:20:00Z">
              <w:rPr>
                <w:bCs/>
                <w:sz w:val="22"/>
                <w:szCs w:val="22"/>
              </w:rPr>
            </w:rPrChange>
          </w:rPr>
          <w:delText>lengthene</w:delText>
        </w:r>
        <w:r w:rsidR="00FD10A0" w:rsidRPr="00C8205D" w:rsidDel="00312B5E">
          <w:rPr>
            <w:bCs/>
            <w:color w:val="000000" w:themeColor="text1"/>
            <w:sz w:val="22"/>
            <w:szCs w:val="22"/>
            <w:rPrChange w:id="4265" w:author="Risa" w:date="2021-07-06T14:20:00Z">
              <w:rPr>
                <w:bCs/>
                <w:sz w:val="22"/>
                <w:szCs w:val="22"/>
              </w:rPr>
            </w:rPrChange>
          </w:rPr>
          <w:delText xml:space="preserve">d at </w:delText>
        </w:r>
        <w:r w:rsidR="00C437EC" w:rsidRPr="00C8205D" w:rsidDel="00312B5E">
          <w:rPr>
            <w:color w:val="000000" w:themeColor="text1"/>
            <w:sz w:val="22"/>
            <w:szCs w:val="22"/>
            <w:rPrChange w:id="4266" w:author="Risa" w:date="2021-07-06T14:20:00Z">
              <w:rPr>
                <w:sz w:val="22"/>
                <w:szCs w:val="22"/>
              </w:rPr>
            </w:rPrChange>
          </w:rPr>
          <w:delText xml:space="preserve">Mt. Desert Island </w:delText>
        </w:r>
        <w:r w:rsidR="0075187E" w:rsidRPr="00C8205D" w:rsidDel="00312B5E">
          <w:rPr>
            <w:bCs/>
            <w:color w:val="000000" w:themeColor="text1"/>
            <w:sz w:val="22"/>
            <w:szCs w:val="22"/>
            <w:rPrChange w:id="4267" w:author="Risa" w:date="2021-07-06T14:20:00Z">
              <w:rPr>
                <w:bCs/>
                <w:sz w:val="22"/>
                <w:szCs w:val="22"/>
              </w:rPr>
            </w:rPrChange>
          </w:rPr>
          <w:delText>to the point where</w:delText>
        </w:r>
        <w:r w:rsidR="00FD10A0" w:rsidRPr="00C8205D" w:rsidDel="00312B5E">
          <w:rPr>
            <w:bCs/>
            <w:color w:val="000000" w:themeColor="text1"/>
            <w:sz w:val="22"/>
            <w:szCs w:val="22"/>
            <w:rPrChange w:id="4268" w:author="Risa" w:date="2021-07-06T14:20:00Z">
              <w:rPr>
                <w:bCs/>
                <w:sz w:val="22"/>
                <w:szCs w:val="22"/>
              </w:rPr>
            </w:rPrChange>
          </w:rPr>
          <w:delText xml:space="preserve"> they</w:delText>
        </w:r>
        <w:r w:rsidR="00715371" w:rsidRPr="00C8205D" w:rsidDel="00312B5E">
          <w:rPr>
            <w:bCs/>
            <w:color w:val="000000" w:themeColor="text1"/>
            <w:sz w:val="22"/>
            <w:szCs w:val="22"/>
            <w:rPrChange w:id="4269" w:author="Risa" w:date="2021-07-06T14:20:00Z">
              <w:rPr>
                <w:bCs/>
                <w:sz w:val="22"/>
                <w:szCs w:val="22"/>
              </w:rPr>
            </w:rPrChange>
          </w:rPr>
          <w:delText xml:space="preserve"> tend</w:delText>
        </w:r>
        <w:r w:rsidR="00FD10A0" w:rsidRPr="00C8205D" w:rsidDel="00312B5E">
          <w:rPr>
            <w:bCs/>
            <w:color w:val="000000" w:themeColor="text1"/>
            <w:sz w:val="22"/>
            <w:szCs w:val="22"/>
            <w:rPrChange w:id="4270" w:author="Risa" w:date="2021-07-06T14:20:00Z">
              <w:rPr>
                <w:bCs/>
                <w:sz w:val="22"/>
                <w:szCs w:val="22"/>
              </w:rPr>
            </w:rPrChange>
          </w:rPr>
          <w:delText xml:space="preserve"> to be</w:delText>
        </w:r>
        <w:r w:rsidR="004E20E7" w:rsidRPr="00C8205D" w:rsidDel="00312B5E">
          <w:rPr>
            <w:bCs/>
            <w:color w:val="000000" w:themeColor="text1"/>
            <w:sz w:val="22"/>
            <w:szCs w:val="22"/>
            <w:rPrChange w:id="4271" w:author="Risa" w:date="2021-07-06T14:20:00Z">
              <w:rPr>
                <w:bCs/>
                <w:sz w:val="22"/>
                <w:szCs w:val="22"/>
              </w:rPr>
            </w:rPrChange>
          </w:rPr>
          <w:delText xml:space="preserve"> too intermittent to </w:delText>
        </w:r>
        <w:r w:rsidR="0075187E" w:rsidRPr="00C8205D" w:rsidDel="00312B5E">
          <w:rPr>
            <w:bCs/>
            <w:color w:val="000000" w:themeColor="text1"/>
            <w:sz w:val="22"/>
            <w:szCs w:val="22"/>
            <w:rPrChange w:id="4272" w:author="Risa" w:date="2021-07-06T14:20:00Z">
              <w:rPr>
                <w:bCs/>
                <w:sz w:val="22"/>
                <w:szCs w:val="22"/>
              </w:rPr>
            </w:rPrChange>
          </w:rPr>
          <w:delText>perpetuate</w:delText>
        </w:r>
        <w:r w:rsidR="004E20E7" w:rsidRPr="00C8205D" w:rsidDel="00312B5E">
          <w:rPr>
            <w:bCs/>
            <w:color w:val="000000" w:themeColor="text1"/>
            <w:sz w:val="22"/>
            <w:szCs w:val="22"/>
            <w:rPrChange w:id="4273" w:author="Risa" w:date="2021-07-06T14:20:00Z">
              <w:rPr>
                <w:bCs/>
                <w:sz w:val="22"/>
                <w:szCs w:val="22"/>
              </w:rPr>
            </w:rPrChange>
          </w:rPr>
          <w:delText xml:space="preserve"> previous fire resistance traits.</w:delText>
        </w:r>
        <w:r w:rsidR="004F4AE6" w:rsidRPr="00C8205D" w:rsidDel="00312B5E">
          <w:rPr>
            <w:bCs/>
            <w:color w:val="000000" w:themeColor="text1"/>
            <w:sz w:val="22"/>
            <w:szCs w:val="22"/>
            <w:rPrChange w:id="4274" w:author="Risa" w:date="2021-07-06T14:20:00Z">
              <w:rPr>
                <w:bCs/>
                <w:sz w:val="22"/>
                <w:szCs w:val="22"/>
              </w:rPr>
            </w:rPrChange>
          </w:rPr>
          <w:delText xml:space="preserve"> </w:delText>
        </w:r>
        <w:r w:rsidR="00FD10A0" w:rsidRPr="00C8205D" w:rsidDel="00312B5E">
          <w:rPr>
            <w:bCs/>
            <w:color w:val="000000" w:themeColor="text1"/>
            <w:sz w:val="22"/>
            <w:szCs w:val="22"/>
            <w:rPrChange w:id="4275" w:author="Risa" w:date="2021-07-06T14:20:00Z">
              <w:rPr>
                <w:bCs/>
                <w:sz w:val="22"/>
                <w:szCs w:val="22"/>
              </w:rPr>
            </w:rPrChange>
          </w:rPr>
          <w:delText>A</w:delText>
        </w:r>
        <w:r w:rsidR="00E366FA" w:rsidRPr="00C8205D" w:rsidDel="00312B5E">
          <w:rPr>
            <w:bCs/>
            <w:color w:val="000000" w:themeColor="text1"/>
            <w:sz w:val="22"/>
            <w:szCs w:val="22"/>
            <w:rPrChange w:id="4276" w:author="Risa" w:date="2021-07-06T14:20:00Z">
              <w:rPr>
                <w:bCs/>
                <w:sz w:val="22"/>
                <w:szCs w:val="22"/>
              </w:rPr>
            </w:rPrChange>
          </w:rPr>
          <w:delText xml:space="preserve"> shift </w:delText>
        </w:r>
        <w:r w:rsidR="00780039" w:rsidRPr="00C8205D" w:rsidDel="00312B5E">
          <w:rPr>
            <w:bCs/>
            <w:color w:val="000000" w:themeColor="text1"/>
            <w:sz w:val="22"/>
            <w:szCs w:val="22"/>
            <w:rPrChange w:id="4277" w:author="Risa" w:date="2021-07-06T14:20:00Z">
              <w:rPr>
                <w:bCs/>
                <w:sz w:val="22"/>
                <w:szCs w:val="22"/>
              </w:rPr>
            </w:rPrChange>
          </w:rPr>
          <w:delText>back to fire</w:delText>
        </w:r>
        <w:r w:rsidR="00E366FA" w:rsidRPr="00C8205D" w:rsidDel="00312B5E">
          <w:rPr>
            <w:bCs/>
            <w:color w:val="000000" w:themeColor="text1"/>
            <w:sz w:val="22"/>
            <w:szCs w:val="22"/>
            <w:rPrChange w:id="4278" w:author="Risa" w:date="2021-07-06T14:20:00Z">
              <w:rPr>
                <w:bCs/>
                <w:sz w:val="22"/>
                <w:szCs w:val="22"/>
              </w:rPr>
            </w:rPrChange>
          </w:rPr>
          <w:delText xml:space="preserve">, </w:delText>
        </w:r>
        <w:r w:rsidR="00780039" w:rsidRPr="00C8205D" w:rsidDel="00312B5E">
          <w:rPr>
            <w:bCs/>
            <w:color w:val="000000" w:themeColor="text1"/>
            <w:sz w:val="22"/>
            <w:szCs w:val="22"/>
            <w:rPrChange w:id="4279" w:author="Risa" w:date="2021-07-06T14:20:00Z">
              <w:rPr>
                <w:bCs/>
                <w:sz w:val="22"/>
                <w:szCs w:val="22"/>
              </w:rPr>
            </w:rPrChange>
          </w:rPr>
          <w:delText>accompanied by a re-introduction of</w:delText>
        </w:r>
        <w:r w:rsidR="00E366FA" w:rsidRPr="00C8205D" w:rsidDel="00312B5E">
          <w:rPr>
            <w:bCs/>
            <w:color w:val="000000" w:themeColor="text1"/>
            <w:sz w:val="22"/>
            <w:szCs w:val="22"/>
            <w:rPrChange w:id="4280" w:author="Risa" w:date="2021-07-06T14:20:00Z">
              <w:rPr>
                <w:bCs/>
                <w:sz w:val="22"/>
                <w:szCs w:val="22"/>
              </w:rPr>
            </w:rPrChange>
          </w:rPr>
          <w:delText xml:space="preserve"> serotinous characteristics</w:delText>
        </w:r>
        <w:r w:rsidR="00B4140D" w:rsidRPr="00C8205D" w:rsidDel="00312B5E">
          <w:rPr>
            <w:bCs/>
            <w:color w:val="000000" w:themeColor="text1"/>
            <w:sz w:val="22"/>
            <w:szCs w:val="22"/>
            <w:rPrChange w:id="4281" w:author="Risa" w:date="2021-07-06T14:20:00Z">
              <w:rPr>
                <w:bCs/>
                <w:sz w:val="22"/>
                <w:szCs w:val="22"/>
              </w:rPr>
            </w:rPrChange>
          </w:rPr>
          <w:delText>,</w:delText>
        </w:r>
        <w:r w:rsidR="00E366FA" w:rsidRPr="00C8205D" w:rsidDel="00312B5E">
          <w:rPr>
            <w:bCs/>
            <w:color w:val="000000" w:themeColor="text1"/>
            <w:sz w:val="22"/>
            <w:szCs w:val="22"/>
            <w:rPrChange w:id="4282" w:author="Risa" w:date="2021-07-06T14:20:00Z">
              <w:rPr>
                <w:bCs/>
                <w:sz w:val="22"/>
                <w:szCs w:val="22"/>
              </w:rPr>
            </w:rPrChange>
          </w:rPr>
          <w:delText xml:space="preserve"> is </w:delText>
        </w:r>
        <w:r w:rsidR="00FD10A0" w:rsidRPr="00C8205D" w:rsidDel="00312B5E">
          <w:rPr>
            <w:bCs/>
            <w:color w:val="000000" w:themeColor="text1"/>
            <w:sz w:val="22"/>
            <w:szCs w:val="22"/>
            <w:rPrChange w:id="4283" w:author="Risa" w:date="2021-07-06T14:20:00Z">
              <w:rPr>
                <w:bCs/>
                <w:sz w:val="22"/>
                <w:szCs w:val="22"/>
              </w:rPr>
            </w:rPrChange>
          </w:rPr>
          <w:delText>not im</w:delText>
        </w:r>
        <w:r w:rsidR="00770330" w:rsidRPr="00C8205D" w:rsidDel="00312B5E">
          <w:rPr>
            <w:bCs/>
            <w:color w:val="000000" w:themeColor="text1"/>
            <w:sz w:val="22"/>
            <w:szCs w:val="22"/>
            <w:rPrChange w:id="4284" w:author="Risa" w:date="2021-07-06T14:20:00Z">
              <w:rPr>
                <w:bCs/>
                <w:sz w:val="22"/>
                <w:szCs w:val="22"/>
              </w:rPr>
            </w:rPrChange>
          </w:rPr>
          <w:delText xml:space="preserve">possible </w:delText>
        </w:r>
        <w:r w:rsidR="00FD10A0" w:rsidRPr="00C8205D" w:rsidDel="00312B5E">
          <w:rPr>
            <w:bCs/>
            <w:color w:val="000000" w:themeColor="text1"/>
            <w:sz w:val="22"/>
            <w:szCs w:val="22"/>
            <w:rPrChange w:id="4285" w:author="Risa" w:date="2021-07-06T14:20:00Z">
              <w:rPr>
                <w:bCs/>
                <w:sz w:val="22"/>
                <w:szCs w:val="22"/>
              </w:rPr>
            </w:rPrChange>
          </w:rPr>
          <w:delText>in the future</w:delText>
        </w:r>
        <w:r w:rsidR="003E1B18" w:rsidRPr="00C8205D" w:rsidDel="00312B5E">
          <w:rPr>
            <w:bCs/>
            <w:color w:val="000000" w:themeColor="text1"/>
            <w:sz w:val="22"/>
            <w:szCs w:val="22"/>
            <w:rPrChange w:id="4286" w:author="Risa" w:date="2021-07-06T14:20:00Z">
              <w:rPr>
                <w:bCs/>
                <w:sz w:val="22"/>
                <w:szCs w:val="22"/>
              </w:rPr>
            </w:rPrChange>
          </w:rPr>
          <w:delText xml:space="preserve">; </w:delText>
        </w:r>
        <w:r w:rsidR="00471003" w:rsidRPr="00C8205D" w:rsidDel="00312B5E">
          <w:rPr>
            <w:bCs/>
            <w:color w:val="000000" w:themeColor="text1"/>
            <w:sz w:val="22"/>
            <w:szCs w:val="22"/>
            <w:rPrChange w:id="4287" w:author="Risa" w:date="2021-07-06T14:20:00Z">
              <w:rPr>
                <w:bCs/>
                <w:sz w:val="22"/>
                <w:szCs w:val="22"/>
              </w:rPr>
            </w:rPrChange>
          </w:rPr>
          <w:delText xml:space="preserve">however, </w:delText>
        </w:r>
        <w:r w:rsidR="003E1B18" w:rsidRPr="00C8205D" w:rsidDel="00312B5E">
          <w:rPr>
            <w:bCs/>
            <w:color w:val="000000" w:themeColor="text1"/>
            <w:sz w:val="22"/>
            <w:szCs w:val="22"/>
            <w:rPrChange w:id="4288" w:author="Risa" w:date="2021-07-06T14:20:00Z">
              <w:rPr>
                <w:bCs/>
                <w:sz w:val="22"/>
                <w:szCs w:val="22"/>
              </w:rPr>
            </w:rPrChange>
          </w:rPr>
          <w:delText xml:space="preserve">current climate projections </w:delText>
        </w:r>
        <w:r w:rsidR="001E28D9" w:rsidRPr="00C8205D" w:rsidDel="00312B5E">
          <w:rPr>
            <w:bCs/>
            <w:color w:val="000000" w:themeColor="text1"/>
            <w:sz w:val="22"/>
            <w:szCs w:val="22"/>
            <w:rPrChange w:id="4289" w:author="Risa" w:date="2021-07-06T14:20:00Z">
              <w:rPr>
                <w:bCs/>
                <w:sz w:val="22"/>
                <w:szCs w:val="22"/>
              </w:rPr>
            </w:rPrChange>
          </w:rPr>
          <w:delText>suggest the reoccurrence of fire is unlikely</w:delText>
        </w:r>
        <w:r w:rsidR="009E2EBD" w:rsidRPr="00C8205D" w:rsidDel="00312B5E">
          <w:rPr>
            <w:bCs/>
            <w:color w:val="000000" w:themeColor="text1"/>
            <w:sz w:val="22"/>
            <w:szCs w:val="22"/>
            <w:rPrChange w:id="4290" w:author="Risa" w:date="2021-07-06T14:20:00Z">
              <w:rPr>
                <w:bCs/>
                <w:sz w:val="22"/>
                <w:szCs w:val="22"/>
              </w:rPr>
            </w:rPrChange>
          </w:rPr>
          <w:delText xml:space="preserve"> (Fernandez </w:delText>
        </w:r>
        <w:r w:rsidR="009E2EBD" w:rsidRPr="00C8205D" w:rsidDel="00312B5E">
          <w:rPr>
            <w:bCs/>
            <w:i/>
            <w:iCs/>
            <w:color w:val="000000" w:themeColor="text1"/>
            <w:sz w:val="22"/>
            <w:szCs w:val="22"/>
            <w:rPrChange w:id="4291" w:author="Risa" w:date="2021-07-06T14:20:00Z">
              <w:rPr>
                <w:bCs/>
                <w:i/>
                <w:iCs/>
                <w:sz w:val="22"/>
                <w:szCs w:val="22"/>
              </w:rPr>
            </w:rPrChange>
          </w:rPr>
          <w:delText>et al</w:delText>
        </w:r>
        <w:r w:rsidR="004D3073" w:rsidRPr="00C8205D" w:rsidDel="00312B5E">
          <w:rPr>
            <w:bCs/>
            <w:i/>
            <w:iCs/>
            <w:color w:val="000000" w:themeColor="text1"/>
            <w:sz w:val="22"/>
            <w:szCs w:val="22"/>
            <w:rPrChange w:id="4292" w:author="Risa" w:date="2021-07-06T14:20:00Z">
              <w:rPr>
                <w:bCs/>
                <w:i/>
                <w:iCs/>
                <w:sz w:val="22"/>
                <w:szCs w:val="22"/>
              </w:rPr>
            </w:rPrChange>
          </w:rPr>
          <w:delText>.</w:delText>
        </w:r>
        <w:r w:rsidR="009E2EBD" w:rsidRPr="00C8205D" w:rsidDel="00312B5E">
          <w:rPr>
            <w:bCs/>
            <w:i/>
            <w:iCs/>
            <w:color w:val="000000" w:themeColor="text1"/>
            <w:sz w:val="22"/>
            <w:szCs w:val="22"/>
            <w:rPrChange w:id="4293" w:author="Risa" w:date="2021-07-06T14:20:00Z">
              <w:rPr>
                <w:bCs/>
                <w:i/>
                <w:iCs/>
                <w:sz w:val="22"/>
                <w:szCs w:val="22"/>
              </w:rPr>
            </w:rPrChange>
          </w:rPr>
          <w:delText xml:space="preserve"> </w:delText>
        </w:r>
        <w:r w:rsidR="009E2EBD" w:rsidRPr="00C8205D" w:rsidDel="00312B5E">
          <w:rPr>
            <w:bCs/>
            <w:color w:val="000000" w:themeColor="text1"/>
            <w:sz w:val="22"/>
            <w:szCs w:val="22"/>
            <w:rPrChange w:id="4294" w:author="Risa" w:date="2021-07-06T14:20:00Z">
              <w:rPr>
                <w:bCs/>
                <w:sz w:val="22"/>
                <w:szCs w:val="22"/>
              </w:rPr>
            </w:rPrChange>
          </w:rPr>
          <w:delText>2015)</w:delText>
        </w:r>
        <w:r w:rsidR="00E366FA" w:rsidRPr="00C8205D" w:rsidDel="00312B5E">
          <w:rPr>
            <w:bCs/>
            <w:color w:val="000000" w:themeColor="text1"/>
            <w:sz w:val="22"/>
            <w:szCs w:val="22"/>
            <w:rPrChange w:id="4295" w:author="Risa" w:date="2021-07-06T14:20:00Z">
              <w:rPr>
                <w:bCs/>
                <w:sz w:val="22"/>
                <w:szCs w:val="22"/>
              </w:rPr>
            </w:rPrChange>
          </w:rPr>
          <w:delText>.</w:delText>
        </w:r>
        <w:r w:rsidR="00FD10A0" w:rsidRPr="00C8205D" w:rsidDel="00312B5E">
          <w:rPr>
            <w:bCs/>
            <w:color w:val="000000" w:themeColor="text1"/>
            <w:sz w:val="22"/>
            <w:szCs w:val="22"/>
            <w:rPrChange w:id="4296" w:author="Risa" w:date="2021-07-06T14:20:00Z">
              <w:rPr>
                <w:bCs/>
                <w:sz w:val="22"/>
                <w:szCs w:val="22"/>
              </w:rPr>
            </w:rPrChange>
          </w:rPr>
          <w:delText xml:space="preserve"> </w:delText>
        </w:r>
      </w:del>
    </w:p>
    <w:p w14:paraId="224DF466" w14:textId="325D9543" w:rsidR="00F36878" w:rsidRPr="00C8205D" w:rsidDel="00312B5E" w:rsidRDefault="00F36878" w:rsidP="001D7BE7">
      <w:pPr>
        <w:spacing w:line="360" w:lineRule="auto"/>
        <w:rPr>
          <w:ins w:id="4297" w:author="Jeff" w:date="2021-06-20T10:02:00Z"/>
          <w:del w:id="4298" w:author="Nick Smith" w:date="2021-07-01T15:49:00Z"/>
          <w:bCs/>
          <w:color w:val="000000" w:themeColor="text1"/>
          <w:sz w:val="22"/>
          <w:szCs w:val="22"/>
          <w:rPrChange w:id="4299" w:author="Risa" w:date="2021-07-06T14:20:00Z">
            <w:rPr>
              <w:ins w:id="4300" w:author="Jeff" w:date="2021-06-20T10:02:00Z"/>
              <w:del w:id="4301" w:author="Nick Smith" w:date="2021-07-01T15:49:00Z"/>
              <w:bCs/>
              <w:sz w:val="22"/>
              <w:szCs w:val="22"/>
            </w:rPr>
          </w:rPrChange>
        </w:rPr>
        <w:pPrChange w:id="4302" w:author="Risa" w:date="2021-07-06T13:11:00Z">
          <w:pPr>
            <w:spacing w:line="276" w:lineRule="auto"/>
            <w:jc w:val="both"/>
          </w:pPr>
        </w:pPrChange>
      </w:pPr>
    </w:p>
    <w:p w14:paraId="7A763272" w14:textId="1530AA77" w:rsidR="00BE49FD" w:rsidRPr="00C8205D" w:rsidDel="00F36878" w:rsidRDefault="00F36878" w:rsidP="001D7BE7">
      <w:pPr>
        <w:spacing w:line="360" w:lineRule="auto"/>
        <w:rPr>
          <w:del w:id="4303" w:author="Jeff" w:date="2021-06-21T15:37:00Z"/>
          <w:rFonts w:eastAsiaTheme="minorHAnsi"/>
          <w:color w:val="000000" w:themeColor="text1"/>
          <w:sz w:val="22"/>
          <w:szCs w:val="22"/>
          <w:rPrChange w:id="4304" w:author="Risa" w:date="2021-07-06T14:20:00Z">
            <w:rPr>
              <w:del w:id="4305" w:author="Jeff" w:date="2021-06-21T15:37:00Z"/>
              <w:bCs/>
              <w:sz w:val="22"/>
              <w:szCs w:val="22"/>
            </w:rPr>
          </w:rPrChange>
        </w:rPr>
        <w:pPrChange w:id="4306" w:author="Risa" w:date="2021-07-06T13:11:00Z">
          <w:pPr>
            <w:spacing w:line="276" w:lineRule="auto"/>
            <w:jc w:val="both"/>
          </w:pPr>
        </w:pPrChange>
      </w:pPr>
      <w:ins w:id="4307" w:author="Jeff" w:date="2021-06-23T13:49:00Z">
        <w:r w:rsidRPr="00C8205D">
          <w:rPr>
            <w:bCs/>
            <w:i/>
            <w:iCs/>
            <w:color w:val="000000" w:themeColor="text1"/>
            <w:sz w:val="22"/>
            <w:szCs w:val="22"/>
            <w:rPrChange w:id="4308" w:author="Risa" w:date="2021-07-06T14:20:00Z">
              <w:rPr>
                <w:bCs/>
                <w:sz w:val="22"/>
                <w:szCs w:val="22"/>
              </w:rPr>
            </w:rPrChange>
          </w:rPr>
          <w:t xml:space="preserve">Soil </w:t>
        </w:r>
        <w:del w:id="4309" w:author="Nick Smith" w:date="2021-06-30T17:58:00Z">
          <w:r w:rsidRPr="00C8205D" w:rsidDel="00152433">
            <w:rPr>
              <w:bCs/>
              <w:i/>
              <w:iCs/>
              <w:color w:val="000000" w:themeColor="text1"/>
              <w:sz w:val="22"/>
              <w:szCs w:val="22"/>
              <w:rPrChange w:id="4310" w:author="Risa" w:date="2021-07-06T14:20:00Z">
                <w:rPr>
                  <w:bCs/>
                  <w:sz w:val="22"/>
                  <w:szCs w:val="22"/>
                </w:rPr>
              </w:rPrChange>
            </w:rPr>
            <w:delText>Trait</w:delText>
          </w:r>
        </w:del>
      </w:ins>
      <w:ins w:id="4311" w:author="Nick Smith" w:date="2021-06-30T17:58:00Z">
        <w:r w:rsidR="00152433" w:rsidRPr="00C8205D">
          <w:rPr>
            <w:bCs/>
            <w:i/>
            <w:iCs/>
            <w:color w:val="000000" w:themeColor="text1"/>
            <w:sz w:val="22"/>
            <w:szCs w:val="22"/>
            <w:rPrChange w:id="4312" w:author="Risa" w:date="2021-07-06T14:20:00Z">
              <w:rPr>
                <w:bCs/>
                <w:i/>
                <w:iCs/>
                <w:sz w:val="22"/>
                <w:szCs w:val="22"/>
              </w:rPr>
            </w:rPrChange>
          </w:rPr>
          <w:t>Characteristic</w:t>
        </w:r>
      </w:ins>
      <w:ins w:id="4313" w:author="Jeff" w:date="2021-06-23T13:49:00Z">
        <w:r w:rsidRPr="00C8205D">
          <w:rPr>
            <w:bCs/>
            <w:i/>
            <w:iCs/>
            <w:color w:val="000000" w:themeColor="text1"/>
            <w:sz w:val="22"/>
            <w:szCs w:val="22"/>
            <w:rPrChange w:id="4314" w:author="Risa" w:date="2021-07-06T14:20:00Z">
              <w:rPr>
                <w:bCs/>
                <w:sz w:val="22"/>
                <w:szCs w:val="22"/>
              </w:rPr>
            </w:rPrChange>
          </w:rPr>
          <w:t>s</w:t>
        </w:r>
      </w:ins>
      <w:del w:id="4315" w:author="Jeff" w:date="2021-06-20T20:35:00Z">
        <w:r w:rsidR="005E3181" w:rsidRPr="00C8205D" w:rsidDel="00440939">
          <w:rPr>
            <w:rFonts w:eastAsiaTheme="minorHAnsi"/>
            <w:color w:val="000000" w:themeColor="text1"/>
            <w:sz w:val="22"/>
            <w:szCs w:val="22"/>
            <w:rPrChange w:id="4316" w:author="Risa" w:date="2021-07-06T14:20:00Z">
              <w:rPr>
                <w:bCs/>
                <w:sz w:val="22"/>
                <w:szCs w:val="22"/>
              </w:rPr>
            </w:rPrChange>
          </w:rPr>
          <w:delText>Despite the absence of fire, f</w:delText>
        </w:r>
      </w:del>
      <w:del w:id="4317" w:author="Jeff" w:date="2021-06-21T15:37:00Z">
        <w:r w:rsidR="005E3181" w:rsidRPr="00C8205D" w:rsidDel="00F5609E">
          <w:rPr>
            <w:rFonts w:eastAsiaTheme="minorHAnsi"/>
            <w:color w:val="000000" w:themeColor="text1"/>
            <w:sz w:val="22"/>
            <w:szCs w:val="22"/>
            <w:rPrChange w:id="4318" w:author="Risa" w:date="2021-07-06T14:20:00Z">
              <w:rPr>
                <w:bCs/>
                <w:sz w:val="22"/>
                <w:szCs w:val="22"/>
              </w:rPr>
            </w:rPrChange>
          </w:rPr>
          <w:delText>ire remnants</w:delText>
        </w:r>
        <w:r w:rsidR="001E28D9" w:rsidRPr="00C8205D" w:rsidDel="00F5609E">
          <w:rPr>
            <w:rFonts w:eastAsiaTheme="minorHAnsi"/>
            <w:color w:val="000000" w:themeColor="text1"/>
            <w:sz w:val="22"/>
            <w:szCs w:val="22"/>
            <w:rPrChange w:id="4319" w:author="Risa" w:date="2021-07-06T14:20:00Z">
              <w:rPr>
                <w:bCs/>
                <w:sz w:val="22"/>
                <w:szCs w:val="22"/>
              </w:rPr>
            </w:rPrChange>
          </w:rPr>
          <w:delText xml:space="preserve"> endure</w:delText>
        </w:r>
        <w:r w:rsidR="005F2F5B" w:rsidRPr="00C8205D" w:rsidDel="00F5609E">
          <w:rPr>
            <w:rFonts w:eastAsiaTheme="minorHAnsi"/>
            <w:color w:val="000000" w:themeColor="text1"/>
            <w:sz w:val="22"/>
            <w:szCs w:val="22"/>
            <w:rPrChange w:id="4320" w:author="Risa" w:date="2021-07-06T14:20:00Z">
              <w:rPr>
                <w:bCs/>
                <w:sz w:val="22"/>
                <w:szCs w:val="22"/>
              </w:rPr>
            </w:rPrChange>
          </w:rPr>
          <w:delText xml:space="preserve"> long after the 1947 event</w:delText>
        </w:r>
        <w:r w:rsidR="005E3181" w:rsidRPr="00C8205D" w:rsidDel="00F5609E">
          <w:rPr>
            <w:rFonts w:eastAsiaTheme="minorHAnsi"/>
            <w:color w:val="000000" w:themeColor="text1"/>
            <w:sz w:val="22"/>
            <w:szCs w:val="22"/>
            <w:rPrChange w:id="4321" w:author="Risa" w:date="2021-07-06T14:20:00Z">
              <w:rPr>
                <w:bCs/>
                <w:sz w:val="22"/>
                <w:szCs w:val="22"/>
              </w:rPr>
            </w:rPrChange>
          </w:rPr>
          <w:delText xml:space="preserve">. </w:delText>
        </w:r>
        <w:r w:rsidR="00DF7A91" w:rsidRPr="00C8205D" w:rsidDel="00F5609E">
          <w:rPr>
            <w:rFonts w:eastAsiaTheme="minorHAnsi"/>
            <w:color w:val="000000" w:themeColor="text1"/>
            <w:sz w:val="22"/>
            <w:szCs w:val="22"/>
            <w:rPrChange w:id="4322" w:author="Risa" w:date="2021-07-06T14:20:00Z">
              <w:rPr>
                <w:sz w:val="22"/>
                <w:szCs w:val="22"/>
              </w:rPr>
            </w:rPrChange>
          </w:rPr>
          <w:delText>Previously, scientists found subsurface charcoal deposits on the north side of Cadillac Mountain on Mt. Desert (Patterson</w:delText>
        </w:r>
        <w:r w:rsidR="005B5FAD" w:rsidRPr="00C8205D" w:rsidDel="00F5609E">
          <w:rPr>
            <w:rFonts w:eastAsiaTheme="minorHAnsi"/>
            <w:color w:val="000000" w:themeColor="text1"/>
            <w:sz w:val="22"/>
            <w:szCs w:val="22"/>
            <w:rPrChange w:id="4323" w:author="Risa" w:date="2021-07-06T14:20:00Z">
              <w:rPr>
                <w:sz w:val="22"/>
                <w:szCs w:val="22"/>
              </w:rPr>
            </w:rPrChange>
          </w:rPr>
          <w:delText>,</w:delText>
        </w:r>
        <w:r w:rsidR="00DF7A91" w:rsidRPr="00C8205D" w:rsidDel="00F5609E">
          <w:rPr>
            <w:rFonts w:eastAsiaTheme="minorHAnsi"/>
            <w:color w:val="000000" w:themeColor="text1"/>
            <w:sz w:val="22"/>
            <w:szCs w:val="22"/>
            <w:rPrChange w:id="4324" w:author="Risa" w:date="2021-07-06T14:20: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4325" w:author="Jeff" w:date="2021-06-20T20:35:00Z">
        <w:r w:rsidR="00DF7A91" w:rsidRPr="00C8205D" w:rsidDel="00440939">
          <w:rPr>
            <w:rFonts w:eastAsiaTheme="minorHAnsi"/>
            <w:color w:val="000000" w:themeColor="text1"/>
            <w:sz w:val="22"/>
            <w:szCs w:val="22"/>
            <w:rPrChange w:id="4326" w:author="Risa" w:date="2021-07-06T14:20:00Z">
              <w:rPr>
                <w:sz w:val="22"/>
                <w:szCs w:val="22"/>
              </w:rPr>
            </w:rPrChange>
          </w:rPr>
          <w:delText xml:space="preserve">an </w:delText>
        </w:r>
      </w:del>
      <w:del w:id="4327" w:author="Jeff" w:date="2021-06-21T15:37:00Z">
        <w:r w:rsidR="00DF7A91" w:rsidRPr="00C8205D" w:rsidDel="00F5609E">
          <w:rPr>
            <w:rFonts w:eastAsiaTheme="minorHAnsi"/>
            <w:color w:val="000000" w:themeColor="text1"/>
            <w:sz w:val="22"/>
            <w:szCs w:val="22"/>
            <w:rPrChange w:id="4328" w:author="Risa" w:date="2021-07-06T14:20:00Z">
              <w:rPr>
                <w:sz w:val="22"/>
                <w:szCs w:val="22"/>
              </w:rPr>
            </w:rPrChange>
          </w:rPr>
          <w:delText>acute environmental response, we consider to what extent pyrogenic carbon will continue to be available to several generations removed from the 1947 inferno.</w:delText>
        </w:r>
      </w:del>
      <w:moveToRangeStart w:id="4329" w:author="Jeff" w:date="2021-06-20T10:02:00Z" w:name="move75075755"/>
      <w:moveTo w:id="4330" w:author="Jeff" w:date="2021-06-20T10:02:00Z">
        <w:del w:id="4331" w:author="Jeff" w:date="2021-06-21T15:37:00Z">
          <w:r w:rsidR="00BE49FD" w:rsidRPr="00C8205D" w:rsidDel="00F5609E">
            <w:rPr>
              <w:rFonts w:eastAsiaTheme="minorHAnsi"/>
              <w:color w:val="000000" w:themeColor="text1"/>
              <w:sz w:val="22"/>
              <w:szCs w:val="22"/>
              <w:rPrChange w:id="4332" w:author="Risa" w:date="2021-07-06T14:20:00Z">
                <w:rPr>
                  <w:sz w:val="22"/>
                  <w:szCs w:val="22"/>
                </w:rPr>
              </w:rPrChange>
            </w:rPr>
            <w:delText xml:space="preserve">Investigators found a reduction in soil C at upper locations not in the fire path with the highest </w:delText>
          </w:r>
          <w:r w:rsidR="00BE49FD" w:rsidRPr="00C8205D" w:rsidDel="00F5609E">
            <w:rPr>
              <w:rFonts w:eastAsiaTheme="minorHAnsi"/>
              <w:color w:val="000000" w:themeColor="text1"/>
              <w:sz w:val="22"/>
              <w:szCs w:val="22"/>
              <w:rPrChange w:id="4333" w:author="Risa" w:date="2021-07-06T14:20:00Z">
                <w:rPr>
                  <w:color w:val="000000" w:themeColor="text1"/>
                  <w:sz w:val="22"/>
                  <w:szCs w:val="22"/>
                  <w:shd w:val="clear" w:color="auto" w:fill="FFFFFF"/>
                </w:rPr>
              </w:rPrChange>
            </w:rPr>
            <w:delText xml:space="preserve">concentrations at lower elevations that did not experience the 1947 fire. This is congruent with our </w:delText>
          </w:r>
        </w:del>
        <w:del w:id="4334" w:author="Jeff" w:date="2021-06-20T20:36:00Z">
          <w:r w:rsidR="00BE49FD" w:rsidRPr="00C8205D" w:rsidDel="00440939">
            <w:rPr>
              <w:rFonts w:eastAsiaTheme="minorHAnsi"/>
              <w:color w:val="000000" w:themeColor="text1"/>
              <w:sz w:val="22"/>
              <w:szCs w:val="22"/>
              <w:rPrChange w:id="4335" w:author="Risa" w:date="2021-07-06T14:20:00Z">
                <w:rPr>
                  <w:color w:val="000000" w:themeColor="text1"/>
                  <w:sz w:val="22"/>
                  <w:szCs w:val="22"/>
                  <w:shd w:val="clear" w:color="auto" w:fill="FFFFFF"/>
                </w:rPr>
              </w:rPrChange>
            </w:rPr>
            <w:delText>premise</w:delText>
          </w:r>
        </w:del>
        <w:del w:id="4336" w:author="Jeff" w:date="2021-06-21T15:37:00Z">
          <w:r w:rsidR="00BE49FD" w:rsidRPr="00C8205D" w:rsidDel="00F5609E">
            <w:rPr>
              <w:rFonts w:eastAsiaTheme="minorHAnsi"/>
              <w:color w:val="000000" w:themeColor="text1"/>
              <w:sz w:val="22"/>
              <w:szCs w:val="22"/>
              <w:rPrChange w:id="4337" w:author="Risa" w:date="2021-07-06T14:20: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C8205D" w:rsidDel="00F5609E">
            <w:rPr>
              <w:rFonts w:eastAsiaTheme="minorHAnsi"/>
              <w:color w:val="000000" w:themeColor="text1"/>
              <w:sz w:val="22"/>
              <w:szCs w:val="22"/>
              <w:rPrChange w:id="4338" w:author="Risa" w:date="2021-07-06T14:20:00Z">
                <w:rPr>
                  <w:i/>
                  <w:iCs/>
                  <w:color w:val="000000" w:themeColor="text1"/>
                  <w:sz w:val="22"/>
                  <w:szCs w:val="22"/>
                  <w:shd w:val="clear" w:color="auto" w:fill="FFFFFF"/>
                </w:rPr>
              </w:rPrChange>
            </w:rPr>
            <w:delText>et al.</w:delText>
          </w:r>
          <w:r w:rsidR="00BE49FD" w:rsidRPr="00C8205D" w:rsidDel="00F5609E">
            <w:rPr>
              <w:rFonts w:eastAsiaTheme="minorHAnsi"/>
              <w:color w:val="000000" w:themeColor="text1"/>
              <w:sz w:val="22"/>
              <w:szCs w:val="22"/>
              <w:rPrChange w:id="4339" w:author="Risa" w:date="2021-07-06T14:20:00Z">
                <w:rPr>
                  <w:color w:val="000000" w:themeColor="text1"/>
                  <w:sz w:val="22"/>
                  <w:szCs w:val="22"/>
                  <w:shd w:val="clear" w:color="auto" w:fill="FFFFFF"/>
                </w:rPr>
              </w:rPrChange>
            </w:rPr>
            <w:delText xml:space="preserve"> (2018) studied </w:delText>
          </w:r>
          <w:r w:rsidR="00BE49FD" w:rsidRPr="00C8205D" w:rsidDel="00F5609E">
            <w:rPr>
              <w:rFonts w:eastAsiaTheme="minorHAnsi"/>
              <w:color w:val="000000" w:themeColor="text1"/>
              <w:sz w:val="22"/>
              <w:szCs w:val="22"/>
              <w:rPrChange w:id="4340" w:author="Risa" w:date="2021-07-06T14:20: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Pr="00C8205D" w:rsidRDefault="00F36878" w:rsidP="001D7BE7">
      <w:pPr>
        <w:spacing w:line="360" w:lineRule="auto"/>
        <w:rPr>
          <w:ins w:id="4341" w:author="Jeff" w:date="2021-06-23T13:50:00Z"/>
          <w:rFonts w:eastAsiaTheme="minorHAnsi"/>
          <w:color w:val="000000" w:themeColor="text1"/>
          <w:sz w:val="22"/>
          <w:szCs w:val="22"/>
          <w:rPrChange w:id="4342" w:author="Risa" w:date="2021-07-06T14:20:00Z">
            <w:rPr>
              <w:ins w:id="4343" w:author="Jeff" w:date="2021-06-23T13:50:00Z"/>
              <w:rFonts w:eastAsiaTheme="minorHAnsi"/>
              <w:sz w:val="22"/>
              <w:szCs w:val="22"/>
            </w:rPr>
          </w:rPrChange>
        </w:rPr>
        <w:pPrChange w:id="4344" w:author="Risa" w:date="2021-07-06T13:11:00Z">
          <w:pPr>
            <w:spacing w:line="276" w:lineRule="auto"/>
            <w:jc w:val="both"/>
          </w:pPr>
        </w:pPrChange>
      </w:pPr>
    </w:p>
    <w:p w14:paraId="64615164" w14:textId="304264B1" w:rsidR="00362686" w:rsidRPr="00C8205D" w:rsidRDefault="008B18BB" w:rsidP="001D7BE7">
      <w:pPr>
        <w:spacing w:line="360" w:lineRule="auto"/>
        <w:rPr>
          <w:ins w:id="4345" w:author="Nick Smith" w:date="2021-07-01T14:50:00Z"/>
          <w:color w:val="000000" w:themeColor="text1"/>
          <w:sz w:val="22"/>
          <w:szCs w:val="22"/>
          <w:rPrChange w:id="4346" w:author="Risa" w:date="2021-07-06T14:20:00Z">
            <w:rPr>
              <w:ins w:id="4347" w:author="Nick Smith" w:date="2021-07-01T14:50:00Z"/>
              <w:sz w:val="22"/>
              <w:szCs w:val="22"/>
            </w:rPr>
          </w:rPrChange>
        </w:rPr>
        <w:pPrChange w:id="4348" w:author="Risa" w:date="2021-07-06T13:11:00Z">
          <w:pPr>
            <w:spacing w:line="360" w:lineRule="auto"/>
          </w:pPr>
        </w:pPrChange>
      </w:pPr>
      <w:ins w:id="4349" w:author="Jeff" w:date="2021-06-24T04:54:00Z">
        <w:r w:rsidRPr="00C8205D">
          <w:rPr>
            <w:color w:val="000000" w:themeColor="text1"/>
            <w:sz w:val="22"/>
            <w:szCs w:val="22"/>
            <w:rPrChange w:id="4350" w:author="Risa" w:date="2021-07-06T14:20:00Z">
              <w:rPr>
                <w:sz w:val="22"/>
                <w:szCs w:val="22"/>
              </w:rPr>
            </w:rPrChange>
          </w:rPr>
          <w:t xml:space="preserve">Soil fertility and water </w:t>
        </w:r>
      </w:ins>
      <w:ins w:id="4351" w:author="Jeff" w:date="2021-06-24T04:55:00Z">
        <w:r w:rsidRPr="00C8205D">
          <w:rPr>
            <w:color w:val="000000" w:themeColor="text1"/>
            <w:sz w:val="22"/>
            <w:szCs w:val="22"/>
            <w:rPrChange w:id="4352" w:author="Risa" w:date="2021-07-06T14:20:00Z">
              <w:rPr>
                <w:sz w:val="22"/>
                <w:szCs w:val="22"/>
              </w:rPr>
            </w:rPrChange>
          </w:rPr>
          <w:t xml:space="preserve">retention </w:t>
        </w:r>
      </w:ins>
      <w:ins w:id="4353" w:author="Jeff" w:date="2021-06-24T05:35:00Z">
        <w:r w:rsidR="002316FF" w:rsidRPr="00C8205D">
          <w:rPr>
            <w:color w:val="000000" w:themeColor="text1"/>
            <w:sz w:val="22"/>
            <w:szCs w:val="22"/>
            <w:rPrChange w:id="4354" w:author="Risa" w:date="2021-07-06T14:20:00Z">
              <w:rPr>
                <w:sz w:val="22"/>
                <w:szCs w:val="22"/>
              </w:rPr>
            </w:rPrChange>
          </w:rPr>
          <w:t>var</w:t>
        </w:r>
        <w:del w:id="4355" w:author="Nick Smith" w:date="2021-07-01T14:46:00Z">
          <w:r w:rsidR="002316FF" w:rsidRPr="00C8205D" w:rsidDel="00362686">
            <w:rPr>
              <w:color w:val="000000" w:themeColor="text1"/>
              <w:sz w:val="22"/>
              <w:szCs w:val="22"/>
              <w:rPrChange w:id="4356" w:author="Risa" w:date="2021-07-06T14:20:00Z">
                <w:rPr>
                  <w:sz w:val="22"/>
                  <w:szCs w:val="22"/>
                </w:rPr>
              </w:rPrChange>
            </w:rPr>
            <w:delText>y</w:delText>
          </w:r>
        </w:del>
      </w:ins>
      <w:ins w:id="4357" w:author="Nick Smith" w:date="2021-07-01T14:46:00Z">
        <w:r w:rsidR="00362686" w:rsidRPr="00C8205D">
          <w:rPr>
            <w:color w:val="000000" w:themeColor="text1"/>
            <w:sz w:val="22"/>
            <w:szCs w:val="22"/>
            <w:rPrChange w:id="4358" w:author="Risa" w:date="2021-07-06T14:20:00Z">
              <w:rPr>
                <w:sz w:val="22"/>
                <w:szCs w:val="22"/>
              </w:rPr>
            </w:rPrChange>
          </w:rPr>
          <w:t>ied</w:t>
        </w:r>
      </w:ins>
      <w:ins w:id="4359" w:author="Jeff" w:date="2021-06-24T05:35:00Z">
        <w:del w:id="4360" w:author="Nick Smith" w:date="2021-07-01T14:46:00Z">
          <w:r w:rsidR="002316FF" w:rsidRPr="00C8205D" w:rsidDel="00362686">
            <w:rPr>
              <w:color w:val="000000" w:themeColor="text1"/>
              <w:sz w:val="22"/>
              <w:szCs w:val="22"/>
              <w:rPrChange w:id="4361" w:author="Risa" w:date="2021-07-06T14:20:00Z">
                <w:rPr>
                  <w:sz w:val="22"/>
                  <w:szCs w:val="22"/>
                </w:rPr>
              </w:rPrChange>
            </w:rPr>
            <w:delText>, understandably,</w:delText>
          </w:r>
        </w:del>
        <w:r w:rsidR="002316FF" w:rsidRPr="00C8205D">
          <w:rPr>
            <w:color w:val="000000" w:themeColor="text1"/>
            <w:sz w:val="22"/>
            <w:szCs w:val="22"/>
            <w:rPrChange w:id="4362" w:author="Risa" w:date="2021-07-06T14:20:00Z">
              <w:rPr>
                <w:sz w:val="22"/>
                <w:szCs w:val="22"/>
              </w:rPr>
            </w:rPrChange>
          </w:rPr>
          <w:t xml:space="preserve"> across </w:t>
        </w:r>
        <w:del w:id="4363" w:author="Nick Smith" w:date="2021-07-01T14:47:00Z">
          <w:r w:rsidR="002316FF" w:rsidRPr="00C8205D" w:rsidDel="00362686">
            <w:rPr>
              <w:color w:val="000000" w:themeColor="text1"/>
              <w:sz w:val="22"/>
              <w:szCs w:val="22"/>
              <w:rPrChange w:id="4364" w:author="Risa" w:date="2021-07-06T14:20:00Z">
                <w:rPr>
                  <w:sz w:val="22"/>
                  <w:szCs w:val="22"/>
                </w:rPr>
              </w:rPrChange>
            </w:rPr>
            <w:delText>the</w:delText>
          </w:r>
        </w:del>
      </w:ins>
      <w:ins w:id="4365" w:author="Jeff" w:date="2021-06-24T04:55:00Z">
        <w:del w:id="4366" w:author="Nick Smith" w:date="2021-07-01T14:47:00Z">
          <w:r w:rsidRPr="00C8205D" w:rsidDel="00362686">
            <w:rPr>
              <w:color w:val="000000" w:themeColor="text1"/>
              <w:sz w:val="22"/>
              <w:szCs w:val="22"/>
              <w:rPrChange w:id="4367" w:author="Risa" w:date="2021-07-06T14:20:00Z">
                <w:rPr>
                  <w:sz w:val="22"/>
                  <w:szCs w:val="22"/>
                </w:rPr>
              </w:rPrChange>
            </w:rPr>
            <w:delText xml:space="preserve"> four colonies</w:delText>
          </w:r>
        </w:del>
      </w:ins>
      <w:ins w:id="4368" w:author="Jeff" w:date="2021-06-26T01:15:00Z">
        <w:del w:id="4369" w:author="Nick Smith" w:date="2021-07-01T14:47:00Z">
          <w:r w:rsidR="00266E61" w:rsidRPr="00C8205D" w:rsidDel="00362686">
            <w:rPr>
              <w:color w:val="000000" w:themeColor="text1"/>
              <w:sz w:val="22"/>
              <w:szCs w:val="22"/>
              <w:rPrChange w:id="4370" w:author="Risa" w:date="2021-07-06T14:20:00Z">
                <w:rPr>
                  <w:sz w:val="22"/>
                  <w:szCs w:val="22"/>
                </w:rPr>
              </w:rPrChange>
            </w:rPr>
            <w:delText xml:space="preserve"> and their elevation gradients</w:delText>
          </w:r>
        </w:del>
      </w:ins>
      <w:ins w:id="4371" w:author="Nick Smith" w:date="2021-07-01T14:47:00Z">
        <w:r w:rsidR="00362686" w:rsidRPr="00C8205D">
          <w:rPr>
            <w:color w:val="000000" w:themeColor="text1"/>
            <w:sz w:val="22"/>
            <w:szCs w:val="22"/>
            <w:rPrChange w:id="4372" w:author="Risa" w:date="2021-07-06T14:20:00Z">
              <w:rPr>
                <w:sz w:val="22"/>
                <w:szCs w:val="22"/>
              </w:rPr>
            </w:rPrChange>
          </w:rPr>
          <w:t>our environmental gradient</w:t>
        </w:r>
      </w:ins>
      <w:ins w:id="4373" w:author="Jeff" w:date="2021-06-24T04:55:00Z">
        <w:r w:rsidRPr="00C8205D">
          <w:rPr>
            <w:color w:val="000000" w:themeColor="text1"/>
            <w:sz w:val="22"/>
            <w:szCs w:val="22"/>
            <w:rPrChange w:id="4374" w:author="Risa" w:date="2021-07-06T14:20:00Z">
              <w:rPr>
                <w:sz w:val="22"/>
                <w:szCs w:val="22"/>
              </w:rPr>
            </w:rPrChange>
          </w:rPr>
          <w:t xml:space="preserve">. </w:t>
        </w:r>
      </w:ins>
      <w:ins w:id="4375" w:author="Jeff" w:date="2021-06-26T01:15:00Z">
        <w:del w:id="4376" w:author="Nick Smith" w:date="2021-07-01T14:49:00Z">
          <w:r w:rsidR="00266E61" w:rsidRPr="00C8205D" w:rsidDel="00362686">
            <w:rPr>
              <w:color w:val="000000" w:themeColor="text1"/>
              <w:sz w:val="22"/>
              <w:szCs w:val="22"/>
              <w:rPrChange w:id="4377" w:author="Risa" w:date="2021-07-06T14:20:00Z">
                <w:rPr>
                  <w:sz w:val="22"/>
                  <w:szCs w:val="22"/>
                </w:rPr>
              </w:rPrChange>
            </w:rPr>
            <w:delText>It is</w:delText>
          </w:r>
        </w:del>
      </w:ins>
      <w:ins w:id="4378" w:author="Jeff" w:date="2021-06-24T05:36:00Z">
        <w:del w:id="4379" w:author="Nick Smith" w:date="2021-07-01T14:49:00Z">
          <w:r w:rsidR="002316FF" w:rsidRPr="00C8205D" w:rsidDel="00362686">
            <w:rPr>
              <w:color w:val="000000" w:themeColor="text1"/>
              <w:sz w:val="22"/>
              <w:szCs w:val="22"/>
              <w:rPrChange w:id="4380" w:author="Risa" w:date="2021-07-06T14:20:00Z">
                <w:rPr>
                  <w:sz w:val="22"/>
                  <w:szCs w:val="22"/>
                </w:rPr>
              </w:rPrChange>
            </w:rPr>
            <w:delText xml:space="preserve"> apparent f</w:delText>
          </w:r>
        </w:del>
      </w:ins>
      <w:ins w:id="4381" w:author="Jeff" w:date="2021-06-24T04:55:00Z">
        <w:del w:id="4382" w:author="Nick Smith" w:date="2021-07-01T14:49:00Z">
          <w:r w:rsidRPr="00C8205D" w:rsidDel="00362686">
            <w:rPr>
              <w:color w:val="000000" w:themeColor="text1"/>
              <w:sz w:val="22"/>
              <w:szCs w:val="22"/>
              <w:rPrChange w:id="4383" w:author="Risa" w:date="2021-07-06T14:20:00Z">
                <w:rPr>
                  <w:sz w:val="22"/>
                  <w:szCs w:val="22"/>
                </w:rPr>
              </w:rPrChange>
            </w:rPr>
            <w:delText>ire history</w:delText>
          </w:r>
        </w:del>
      </w:ins>
      <w:ins w:id="4384" w:author="Jeff" w:date="2021-06-26T01:15:00Z">
        <w:del w:id="4385" w:author="Nick Smith" w:date="2021-07-01T14:49:00Z">
          <w:r w:rsidR="00266E61" w:rsidRPr="00C8205D" w:rsidDel="00362686">
            <w:rPr>
              <w:color w:val="000000" w:themeColor="text1"/>
              <w:sz w:val="22"/>
              <w:szCs w:val="22"/>
              <w:rPrChange w:id="4386" w:author="Risa" w:date="2021-07-06T14:20:00Z">
                <w:rPr>
                  <w:sz w:val="22"/>
                  <w:szCs w:val="22"/>
                </w:rPr>
              </w:rPrChange>
            </w:rPr>
            <w:delText>, on its own or interacting with</w:delText>
          </w:r>
        </w:del>
      </w:ins>
      <w:ins w:id="4387" w:author="Jeff" w:date="2021-06-24T04:55:00Z">
        <w:del w:id="4388" w:author="Nick Smith" w:date="2021-07-01T14:49:00Z">
          <w:r w:rsidRPr="00C8205D" w:rsidDel="00362686">
            <w:rPr>
              <w:color w:val="000000" w:themeColor="text1"/>
              <w:sz w:val="22"/>
              <w:szCs w:val="22"/>
              <w:rPrChange w:id="4389" w:author="Risa" w:date="2021-07-06T14:20:00Z">
                <w:rPr>
                  <w:sz w:val="22"/>
                  <w:szCs w:val="22"/>
                </w:rPr>
              </w:rPrChange>
            </w:rPr>
            <w:delText xml:space="preserve"> topography</w:delText>
          </w:r>
        </w:del>
      </w:ins>
      <w:ins w:id="4390" w:author="Jeff" w:date="2021-06-26T01:16:00Z">
        <w:del w:id="4391" w:author="Nick Smith" w:date="2021-07-01T14:49:00Z">
          <w:r w:rsidR="00266E61" w:rsidRPr="00C8205D" w:rsidDel="00362686">
            <w:rPr>
              <w:color w:val="000000" w:themeColor="text1"/>
              <w:sz w:val="22"/>
              <w:szCs w:val="22"/>
              <w:rPrChange w:id="4392" w:author="Risa" w:date="2021-07-06T14:20:00Z">
                <w:rPr>
                  <w:sz w:val="22"/>
                  <w:szCs w:val="22"/>
                </w:rPr>
              </w:rPrChange>
            </w:rPr>
            <w:delText>,</w:delText>
          </w:r>
        </w:del>
      </w:ins>
      <w:ins w:id="4393" w:author="Jeff" w:date="2021-06-24T04:55:00Z">
        <w:del w:id="4394" w:author="Nick Smith" w:date="2021-07-01T14:49:00Z">
          <w:r w:rsidRPr="00C8205D" w:rsidDel="00362686">
            <w:rPr>
              <w:color w:val="000000" w:themeColor="text1"/>
              <w:sz w:val="22"/>
              <w:szCs w:val="22"/>
              <w:rPrChange w:id="4395" w:author="Risa" w:date="2021-07-06T14:20:00Z">
                <w:rPr>
                  <w:sz w:val="22"/>
                  <w:szCs w:val="22"/>
                </w:rPr>
              </w:rPrChange>
            </w:rPr>
            <w:delText xml:space="preserve"> plays a rol</w:delText>
          </w:r>
        </w:del>
      </w:ins>
      <w:ins w:id="4396" w:author="Jeff" w:date="2021-06-24T04:56:00Z">
        <w:del w:id="4397" w:author="Nick Smith" w:date="2021-07-01T14:49:00Z">
          <w:r w:rsidRPr="00C8205D" w:rsidDel="00362686">
            <w:rPr>
              <w:color w:val="000000" w:themeColor="text1"/>
              <w:sz w:val="22"/>
              <w:szCs w:val="22"/>
              <w:rPrChange w:id="4398" w:author="Risa" w:date="2021-07-06T14:20:00Z">
                <w:rPr>
                  <w:sz w:val="22"/>
                  <w:szCs w:val="22"/>
                </w:rPr>
              </w:rPrChange>
            </w:rPr>
            <w:delText xml:space="preserve">e in determining </w:delText>
          </w:r>
        </w:del>
      </w:ins>
      <w:ins w:id="4399" w:author="Jeff" w:date="2021-06-26T01:16:00Z">
        <w:del w:id="4400" w:author="Nick Smith" w:date="2021-07-01T14:49:00Z">
          <w:r w:rsidR="00266E61" w:rsidRPr="00C8205D" w:rsidDel="00362686">
            <w:rPr>
              <w:color w:val="000000" w:themeColor="text1"/>
              <w:sz w:val="22"/>
              <w:szCs w:val="22"/>
              <w:rPrChange w:id="4401" w:author="Risa" w:date="2021-07-06T14:20:00Z">
                <w:rPr>
                  <w:sz w:val="22"/>
                  <w:szCs w:val="22"/>
                </w:rPr>
              </w:rPrChange>
            </w:rPr>
            <w:delText>tree-level response to</w:delText>
          </w:r>
        </w:del>
      </w:ins>
      <w:ins w:id="4402" w:author="Jeff" w:date="2021-06-24T04:57:00Z">
        <w:del w:id="4403" w:author="Nick Smith" w:date="2021-07-01T14:49:00Z">
          <w:r w:rsidRPr="00C8205D" w:rsidDel="00362686">
            <w:rPr>
              <w:color w:val="000000" w:themeColor="text1"/>
              <w:sz w:val="22"/>
              <w:szCs w:val="22"/>
              <w:rPrChange w:id="4404" w:author="Risa" w:date="2021-07-06T14:20:00Z">
                <w:rPr>
                  <w:sz w:val="22"/>
                  <w:szCs w:val="22"/>
                </w:rPr>
              </w:rPrChange>
            </w:rPr>
            <w:delText xml:space="preserve"> wind and other disturbances </w:delText>
          </w:r>
        </w:del>
      </w:ins>
      <w:ins w:id="4405" w:author="Jeff" w:date="2021-06-26T01:17:00Z">
        <w:del w:id="4406" w:author="Nick Smith" w:date="2021-07-01T14:49:00Z">
          <w:r w:rsidR="00266E61" w:rsidRPr="00C8205D" w:rsidDel="00362686">
            <w:rPr>
              <w:color w:val="000000" w:themeColor="text1"/>
              <w:sz w:val="22"/>
              <w:szCs w:val="22"/>
              <w:rPrChange w:id="4407" w:author="Risa" w:date="2021-07-06T14:20:00Z">
                <w:rPr>
                  <w:sz w:val="22"/>
                  <w:szCs w:val="22"/>
                </w:rPr>
              </w:rPrChange>
            </w:rPr>
            <w:delText>such as</w:delText>
          </w:r>
        </w:del>
      </w:ins>
      <w:ins w:id="4408" w:author="Jeff" w:date="2021-06-24T04:57:00Z">
        <w:del w:id="4409" w:author="Nick Smith" w:date="2021-07-01T14:49:00Z">
          <w:r w:rsidRPr="00C8205D" w:rsidDel="00362686">
            <w:rPr>
              <w:color w:val="000000" w:themeColor="text1"/>
              <w:sz w:val="22"/>
              <w:szCs w:val="22"/>
              <w:rPrChange w:id="4410" w:author="Risa" w:date="2021-07-06T14:20:00Z">
                <w:rPr>
                  <w:sz w:val="22"/>
                  <w:szCs w:val="22"/>
                </w:rPr>
              </w:rPrChange>
            </w:rPr>
            <w:delText xml:space="preserve"> competition from other evergreen trees</w:delText>
          </w:r>
        </w:del>
      </w:ins>
      <w:ins w:id="4411" w:author="Jeff" w:date="2021-06-26T01:17:00Z">
        <w:del w:id="4412" w:author="Nick Smith" w:date="2021-07-01T14:49:00Z">
          <w:r w:rsidR="00266E61" w:rsidRPr="00C8205D" w:rsidDel="00362686">
            <w:rPr>
              <w:color w:val="000000" w:themeColor="text1"/>
              <w:sz w:val="22"/>
              <w:szCs w:val="22"/>
              <w:rPrChange w:id="4413" w:author="Risa" w:date="2021-07-06T14:20:00Z">
                <w:rPr>
                  <w:sz w:val="22"/>
                  <w:szCs w:val="22"/>
                </w:rPr>
              </w:rPrChange>
            </w:rPr>
            <w:delText xml:space="preserve"> which are sparse over terrain at the two upper summits</w:delText>
          </w:r>
        </w:del>
      </w:ins>
      <w:ins w:id="4414" w:author="Jeff" w:date="2021-06-24T04:57:00Z">
        <w:del w:id="4415" w:author="Nick Smith" w:date="2021-07-01T14:49:00Z">
          <w:r w:rsidRPr="00C8205D" w:rsidDel="00362686">
            <w:rPr>
              <w:color w:val="000000" w:themeColor="text1"/>
              <w:sz w:val="22"/>
              <w:szCs w:val="22"/>
              <w:rPrChange w:id="4416" w:author="Risa" w:date="2021-07-06T14:20:00Z">
                <w:rPr>
                  <w:sz w:val="22"/>
                  <w:szCs w:val="22"/>
                </w:rPr>
              </w:rPrChange>
            </w:rPr>
            <w:delText xml:space="preserve">. </w:delText>
          </w:r>
        </w:del>
      </w:ins>
      <w:ins w:id="4417" w:author="Jeff" w:date="2021-06-26T01:18:00Z">
        <w:r w:rsidR="00266E61" w:rsidRPr="00C8205D">
          <w:rPr>
            <w:color w:val="000000" w:themeColor="text1"/>
            <w:sz w:val="22"/>
            <w:szCs w:val="22"/>
            <w:rPrChange w:id="4418" w:author="Risa" w:date="2021-07-06T14:20:00Z">
              <w:rPr>
                <w:sz w:val="22"/>
                <w:szCs w:val="22"/>
              </w:rPr>
            </w:rPrChange>
          </w:rPr>
          <w:t>We were curious about the influence of</w:t>
        </w:r>
      </w:ins>
      <w:ins w:id="4419" w:author="Jeff" w:date="2021-06-23T13:50:00Z">
        <w:r w:rsidR="00F36878" w:rsidRPr="00C8205D">
          <w:rPr>
            <w:color w:val="000000" w:themeColor="text1"/>
            <w:sz w:val="22"/>
            <w:szCs w:val="22"/>
            <w:rPrChange w:id="4420" w:author="Risa" w:date="2021-07-06T14:20:00Z">
              <w:rPr>
                <w:sz w:val="22"/>
                <w:szCs w:val="22"/>
              </w:rPr>
            </w:rPrChange>
          </w:rPr>
          <w:t xml:space="preserve"> subsurface charcoal </w:t>
        </w:r>
      </w:ins>
      <w:ins w:id="4421" w:author="Jeff" w:date="2021-06-24T04:58:00Z">
        <w:r w:rsidRPr="00C8205D">
          <w:rPr>
            <w:color w:val="000000" w:themeColor="text1"/>
            <w:sz w:val="22"/>
            <w:szCs w:val="22"/>
            <w:rPrChange w:id="4422" w:author="Risa" w:date="2021-07-06T14:20:00Z">
              <w:rPr>
                <w:sz w:val="22"/>
                <w:szCs w:val="22"/>
              </w:rPr>
            </w:rPrChange>
          </w:rPr>
          <w:t xml:space="preserve">as a soil component in fire-exposed areas. </w:t>
        </w:r>
      </w:ins>
      <w:ins w:id="4423" w:author="Jeff" w:date="2021-06-26T01:18:00Z">
        <w:r w:rsidR="00266E61" w:rsidRPr="00C8205D">
          <w:rPr>
            <w:color w:val="000000" w:themeColor="text1"/>
            <w:sz w:val="22"/>
            <w:szCs w:val="22"/>
            <w:rPrChange w:id="4424" w:author="Risa" w:date="2021-07-06T14:20:00Z">
              <w:rPr>
                <w:sz w:val="22"/>
                <w:szCs w:val="22"/>
              </w:rPr>
            </w:rPrChange>
          </w:rPr>
          <w:t>At nearby,</w:t>
        </w:r>
      </w:ins>
      <w:ins w:id="4425" w:author="Jeff" w:date="2021-06-23T13:50:00Z">
        <w:r w:rsidR="00F36878" w:rsidRPr="00C8205D">
          <w:rPr>
            <w:color w:val="000000" w:themeColor="text1"/>
            <w:sz w:val="22"/>
            <w:szCs w:val="22"/>
            <w:rPrChange w:id="4426" w:author="Risa" w:date="2021-07-06T14:20:00Z">
              <w:rPr>
                <w:sz w:val="22"/>
                <w:szCs w:val="22"/>
              </w:rPr>
            </w:rPrChange>
          </w:rPr>
          <w:t xml:space="preserve"> burned-over Cadillac Brook</w:t>
        </w:r>
      </w:ins>
      <w:ins w:id="4427" w:author="Risa" w:date="2021-07-06T13:30:00Z">
        <w:r w:rsidR="000E46CF" w:rsidRPr="00C8205D">
          <w:rPr>
            <w:color w:val="000000" w:themeColor="text1"/>
            <w:sz w:val="22"/>
            <w:szCs w:val="22"/>
            <w:rPrChange w:id="4428" w:author="Risa" w:date="2021-07-06T14:20:00Z">
              <w:rPr>
                <w:sz w:val="22"/>
                <w:szCs w:val="22"/>
              </w:rPr>
            </w:rPrChange>
          </w:rPr>
          <w:t xml:space="preserve">, </w:t>
        </w:r>
      </w:ins>
      <w:ins w:id="4429" w:author="Jeff" w:date="2021-06-23T13:50:00Z">
        <w:del w:id="4430" w:author="Risa" w:date="2021-07-06T13:30:00Z">
          <w:r w:rsidR="00F36878" w:rsidRPr="00C8205D" w:rsidDel="000E46CF">
            <w:rPr>
              <w:color w:val="000000" w:themeColor="text1"/>
              <w:sz w:val="22"/>
              <w:szCs w:val="22"/>
              <w:rPrChange w:id="4431" w:author="Risa" w:date="2021-07-06T14:20:00Z">
                <w:rPr>
                  <w:sz w:val="22"/>
                  <w:szCs w:val="22"/>
                </w:rPr>
              </w:rPrChange>
            </w:rPr>
            <w:delText xml:space="preserve"> (</w:delText>
          </w:r>
        </w:del>
        <w:r w:rsidR="00F36878" w:rsidRPr="00C8205D">
          <w:rPr>
            <w:color w:val="000000" w:themeColor="text1"/>
            <w:sz w:val="22"/>
            <w:szCs w:val="22"/>
            <w:rPrChange w:id="4432" w:author="Risa" w:date="2021-07-06T14:20:00Z">
              <w:rPr>
                <w:sz w:val="22"/>
                <w:szCs w:val="22"/>
              </w:rPr>
            </w:rPrChange>
          </w:rPr>
          <w:t>below the heights of South Cadillac trail</w:t>
        </w:r>
      </w:ins>
      <w:ins w:id="4433" w:author="Risa" w:date="2021-07-06T13:30:00Z">
        <w:r w:rsidR="000E46CF" w:rsidRPr="00C8205D">
          <w:rPr>
            <w:color w:val="000000" w:themeColor="text1"/>
            <w:sz w:val="22"/>
            <w:szCs w:val="22"/>
            <w:rPrChange w:id="4434" w:author="Risa" w:date="2021-07-06T14:20:00Z">
              <w:rPr>
                <w:sz w:val="22"/>
                <w:szCs w:val="22"/>
              </w:rPr>
            </w:rPrChange>
          </w:rPr>
          <w:t>,</w:t>
        </w:r>
      </w:ins>
      <w:ins w:id="4435" w:author="Jeff" w:date="2021-06-24T04:59:00Z">
        <w:del w:id="4436" w:author="Risa" w:date="2021-07-06T13:30:00Z">
          <w:r w:rsidRPr="00C8205D" w:rsidDel="000E46CF">
            <w:rPr>
              <w:color w:val="000000" w:themeColor="text1"/>
              <w:sz w:val="22"/>
              <w:szCs w:val="22"/>
              <w:rPrChange w:id="4437" w:author="Risa" w:date="2021-07-06T14:20:00Z">
                <w:rPr>
                  <w:sz w:val="22"/>
                  <w:szCs w:val="22"/>
                </w:rPr>
              </w:rPrChange>
            </w:rPr>
            <w:delText>)</w:delText>
          </w:r>
        </w:del>
        <w:r w:rsidRPr="00C8205D">
          <w:rPr>
            <w:color w:val="000000" w:themeColor="text1"/>
            <w:sz w:val="22"/>
            <w:szCs w:val="22"/>
            <w:rPrChange w:id="4438" w:author="Risa" w:date="2021-07-06T14:20:00Z">
              <w:rPr>
                <w:sz w:val="22"/>
                <w:szCs w:val="22"/>
              </w:rPr>
            </w:rPrChange>
          </w:rPr>
          <w:t xml:space="preserve"> </w:t>
        </w:r>
      </w:ins>
      <w:ins w:id="4439" w:author="Jeff" w:date="2021-06-26T01:19:00Z">
        <w:r w:rsidR="00266E61" w:rsidRPr="00C8205D">
          <w:rPr>
            <w:color w:val="000000" w:themeColor="text1"/>
            <w:sz w:val="22"/>
            <w:szCs w:val="22"/>
            <w:rPrChange w:id="4440" w:author="Risa" w:date="2021-07-06T14:20:00Z">
              <w:rPr>
                <w:sz w:val="22"/>
                <w:szCs w:val="22"/>
              </w:rPr>
            </w:rPrChange>
          </w:rPr>
          <w:t>earlier paleo</w:t>
        </w:r>
      </w:ins>
      <w:ins w:id="4441" w:author="Jeff" w:date="2021-06-26T02:39:00Z">
        <w:r w:rsidR="00BC37D3" w:rsidRPr="00C8205D">
          <w:rPr>
            <w:color w:val="000000" w:themeColor="text1"/>
            <w:sz w:val="22"/>
            <w:szCs w:val="22"/>
            <w:rPrChange w:id="4442" w:author="Risa" w:date="2021-07-06T14:20:00Z">
              <w:rPr>
                <w:sz w:val="22"/>
                <w:szCs w:val="22"/>
              </w:rPr>
            </w:rPrChange>
          </w:rPr>
          <w:t xml:space="preserve"> </w:t>
        </w:r>
      </w:ins>
      <w:ins w:id="4443" w:author="Jeff" w:date="2021-06-29T06:45:00Z">
        <w:r w:rsidR="005E0883" w:rsidRPr="00C8205D">
          <w:rPr>
            <w:color w:val="000000" w:themeColor="text1"/>
            <w:sz w:val="22"/>
            <w:szCs w:val="22"/>
            <w:rPrChange w:id="4444" w:author="Risa" w:date="2021-07-06T14:20:00Z">
              <w:rPr>
                <w:sz w:val="22"/>
                <w:szCs w:val="22"/>
              </w:rPr>
            </w:rPrChange>
          </w:rPr>
          <w:t xml:space="preserve">(Lafon </w:t>
        </w:r>
        <w:r w:rsidR="005E0883" w:rsidRPr="00C8205D">
          <w:rPr>
            <w:i/>
            <w:iCs/>
            <w:color w:val="000000" w:themeColor="text1"/>
            <w:sz w:val="22"/>
            <w:szCs w:val="22"/>
            <w:rPrChange w:id="4445" w:author="Risa" w:date="2021-07-06T14:20:00Z">
              <w:rPr>
                <w:sz w:val="22"/>
                <w:szCs w:val="22"/>
              </w:rPr>
            </w:rPrChange>
          </w:rPr>
          <w:t>et al.</w:t>
        </w:r>
        <w:r w:rsidR="005E0883" w:rsidRPr="00C8205D">
          <w:rPr>
            <w:color w:val="000000" w:themeColor="text1"/>
            <w:sz w:val="22"/>
            <w:szCs w:val="22"/>
            <w:rPrChange w:id="4446" w:author="Risa" w:date="2021-07-06T14:20:00Z">
              <w:rPr>
                <w:sz w:val="22"/>
                <w:szCs w:val="22"/>
              </w:rPr>
            </w:rPrChange>
          </w:rPr>
          <w:t xml:space="preserve"> 2014) </w:t>
        </w:r>
      </w:ins>
      <w:ins w:id="4447" w:author="Jeff" w:date="2021-06-26T02:39:00Z">
        <w:r w:rsidR="00BC37D3" w:rsidRPr="00C8205D">
          <w:rPr>
            <w:color w:val="000000" w:themeColor="text1"/>
            <w:sz w:val="22"/>
            <w:szCs w:val="22"/>
            <w:rPrChange w:id="4448" w:author="Risa" w:date="2021-07-06T14:20:00Z">
              <w:rPr>
                <w:sz w:val="22"/>
                <w:szCs w:val="22"/>
              </w:rPr>
            </w:rPrChange>
          </w:rPr>
          <w:t>and fossil indicator</w:t>
        </w:r>
      </w:ins>
      <w:ins w:id="4449" w:author="Jeff" w:date="2021-06-26T01:19:00Z">
        <w:r w:rsidR="00266E61" w:rsidRPr="00C8205D">
          <w:rPr>
            <w:color w:val="000000" w:themeColor="text1"/>
            <w:sz w:val="22"/>
            <w:szCs w:val="22"/>
            <w:rPrChange w:id="4450" w:author="Risa" w:date="2021-07-06T14:20:00Z">
              <w:rPr>
                <w:sz w:val="22"/>
                <w:szCs w:val="22"/>
              </w:rPr>
            </w:rPrChange>
          </w:rPr>
          <w:t xml:space="preserve"> reports</w:t>
        </w:r>
      </w:ins>
      <w:ins w:id="4451" w:author="Jeff" w:date="2021-06-24T04:59:00Z">
        <w:r w:rsidRPr="00C8205D">
          <w:rPr>
            <w:color w:val="000000" w:themeColor="text1"/>
            <w:sz w:val="22"/>
            <w:szCs w:val="22"/>
            <w:rPrChange w:id="4452" w:author="Risa" w:date="2021-07-06T14:20:00Z">
              <w:rPr>
                <w:sz w:val="22"/>
                <w:szCs w:val="22"/>
              </w:rPr>
            </w:rPrChange>
          </w:rPr>
          <w:t xml:space="preserve"> (Patterson</w:t>
        </w:r>
      </w:ins>
      <w:ins w:id="4453" w:author="Risa" w:date="2021-07-06T13:35:00Z">
        <w:r w:rsidR="00AC3DB5" w:rsidRPr="00C8205D">
          <w:rPr>
            <w:color w:val="000000" w:themeColor="text1"/>
            <w:sz w:val="22"/>
            <w:szCs w:val="22"/>
            <w:rPrChange w:id="4454" w:author="Risa" w:date="2021-07-06T14:20:00Z">
              <w:rPr>
                <w:sz w:val="22"/>
                <w:szCs w:val="22"/>
              </w:rPr>
            </w:rPrChange>
          </w:rPr>
          <w:t xml:space="preserve"> </w:t>
        </w:r>
        <w:r w:rsidR="00AC3DB5" w:rsidRPr="00C8205D">
          <w:rPr>
            <w:i/>
            <w:iCs/>
            <w:color w:val="000000" w:themeColor="text1"/>
            <w:sz w:val="22"/>
            <w:szCs w:val="22"/>
            <w:rPrChange w:id="4455" w:author="Risa" w:date="2021-07-06T14:20:00Z">
              <w:rPr>
                <w:sz w:val="22"/>
                <w:szCs w:val="22"/>
              </w:rPr>
            </w:rPrChange>
          </w:rPr>
          <w:t>et al.</w:t>
        </w:r>
        <w:r w:rsidR="00AC3DB5" w:rsidRPr="00C8205D">
          <w:rPr>
            <w:color w:val="000000" w:themeColor="text1"/>
            <w:sz w:val="22"/>
            <w:szCs w:val="22"/>
            <w:rPrChange w:id="4456" w:author="Risa" w:date="2021-07-06T14:20:00Z">
              <w:rPr>
                <w:sz w:val="22"/>
                <w:szCs w:val="22"/>
              </w:rPr>
            </w:rPrChange>
          </w:rPr>
          <w:t xml:space="preserve"> </w:t>
        </w:r>
      </w:ins>
      <w:ins w:id="4457" w:author="Jeff" w:date="2021-06-24T04:59:00Z">
        <w:del w:id="4458" w:author="Risa" w:date="2021-07-06T13:35:00Z">
          <w:r w:rsidRPr="00C8205D" w:rsidDel="00AC3DB5">
            <w:rPr>
              <w:color w:val="000000" w:themeColor="text1"/>
              <w:sz w:val="22"/>
              <w:szCs w:val="22"/>
              <w:rPrChange w:id="4459" w:author="Risa" w:date="2021-07-06T14:20:00Z">
                <w:rPr>
                  <w:sz w:val="22"/>
                  <w:szCs w:val="22"/>
                </w:rPr>
              </w:rPrChange>
            </w:rPr>
            <w:delText xml:space="preserve">, Edwards and Maguire </w:delText>
          </w:r>
        </w:del>
        <w:r w:rsidRPr="00C8205D">
          <w:rPr>
            <w:color w:val="000000" w:themeColor="text1"/>
            <w:sz w:val="22"/>
            <w:szCs w:val="22"/>
            <w:rPrChange w:id="4460" w:author="Risa" w:date="2021-07-06T14:20:00Z">
              <w:rPr>
                <w:sz w:val="22"/>
                <w:szCs w:val="22"/>
              </w:rPr>
            </w:rPrChange>
          </w:rPr>
          <w:t>1987; Verma and Jayakumar 2012)</w:t>
        </w:r>
      </w:ins>
      <w:ins w:id="4461" w:author="Jeff" w:date="2021-06-26T01:19:00Z">
        <w:r w:rsidR="00266E61" w:rsidRPr="00C8205D">
          <w:rPr>
            <w:color w:val="000000" w:themeColor="text1"/>
            <w:sz w:val="22"/>
            <w:szCs w:val="22"/>
            <w:rPrChange w:id="4462" w:author="Risa" w:date="2021-07-06T14:20:00Z">
              <w:rPr>
                <w:sz w:val="22"/>
                <w:szCs w:val="22"/>
              </w:rPr>
            </w:rPrChange>
          </w:rPr>
          <w:t xml:space="preserve"> underscore the presence of charcoal</w:t>
        </w:r>
      </w:ins>
      <w:ins w:id="4463" w:author="Jeff" w:date="2021-06-24T04:59:00Z">
        <w:r w:rsidRPr="00C8205D">
          <w:rPr>
            <w:color w:val="000000" w:themeColor="text1"/>
            <w:sz w:val="22"/>
            <w:szCs w:val="22"/>
            <w:rPrChange w:id="4464" w:author="Risa" w:date="2021-07-06T14:20:00Z">
              <w:rPr>
                <w:sz w:val="22"/>
                <w:szCs w:val="22"/>
              </w:rPr>
            </w:rPrChange>
          </w:rPr>
          <w:t xml:space="preserve">. </w:t>
        </w:r>
      </w:ins>
      <w:commentRangeStart w:id="4465"/>
      <w:ins w:id="4466" w:author="Jeff" w:date="2021-06-24T05:38:00Z">
        <w:del w:id="4467" w:author="Nick Smith" w:date="2021-07-01T14:49:00Z">
          <w:r w:rsidR="002316FF" w:rsidRPr="00C8205D" w:rsidDel="00362686">
            <w:rPr>
              <w:bCs/>
              <w:strike/>
              <w:color w:val="000000" w:themeColor="text1"/>
              <w:sz w:val="22"/>
              <w:szCs w:val="22"/>
              <w:rPrChange w:id="4468" w:author="Risa" w:date="2021-07-06T14:20:00Z">
                <w:rPr>
                  <w:bCs/>
                  <w:sz w:val="22"/>
                  <w:szCs w:val="22"/>
                </w:rPr>
              </w:rPrChange>
            </w:rPr>
            <w:delText>To support this contention, there are p</w:delText>
          </w:r>
        </w:del>
      </w:ins>
      <w:ins w:id="4469" w:author="Jeff" w:date="2021-06-24T05:06:00Z">
        <w:del w:id="4470" w:author="Nick Smith" w:date="2021-07-01T14:49:00Z">
          <w:r w:rsidR="0027038D" w:rsidRPr="00C8205D" w:rsidDel="00362686">
            <w:rPr>
              <w:bCs/>
              <w:strike/>
              <w:color w:val="000000" w:themeColor="text1"/>
              <w:sz w:val="22"/>
              <w:szCs w:val="22"/>
              <w:rPrChange w:id="4471" w:author="Risa" w:date="2021-07-06T14:20:00Z">
                <w:rPr>
                  <w:bCs/>
                  <w:sz w:val="22"/>
                  <w:szCs w:val="22"/>
                </w:rPr>
              </w:rPrChange>
            </w:rPr>
            <w:delText xml:space="preserve">revious findings </w:delText>
          </w:r>
        </w:del>
      </w:ins>
      <w:ins w:id="4472" w:author="Jeff" w:date="2021-06-24T05:39:00Z">
        <w:del w:id="4473" w:author="Nick Smith" w:date="2021-07-01T14:49:00Z">
          <w:r w:rsidR="002316FF" w:rsidRPr="00C8205D" w:rsidDel="00362686">
            <w:rPr>
              <w:bCs/>
              <w:strike/>
              <w:color w:val="000000" w:themeColor="text1"/>
              <w:sz w:val="22"/>
              <w:szCs w:val="22"/>
              <w:rPrChange w:id="4474" w:author="Risa" w:date="2021-07-06T14:20:00Z">
                <w:rPr>
                  <w:bCs/>
                  <w:sz w:val="22"/>
                  <w:szCs w:val="22"/>
                </w:rPr>
              </w:rPrChange>
            </w:rPr>
            <w:delText xml:space="preserve">which report </w:delText>
          </w:r>
        </w:del>
      </w:ins>
      <w:ins w:id="4475" w:author="Jeff" w:date="2021-06-24T05:06:00Z">
        <w:del w:id="4476" w:author="Nick Smith" w:date="2021-07-01T14:49:00Z">
          <w:r w:rsidR="0027038D" w:rsidRPr="00C8205D" w:rsidDel="00362686">
            <w:rPr>
              <w:bCs/>
              <w:strike/>
              <w:color w:val="000000" w:themeColor="text1"/>
              <w:sz w:val="22"/>
              <w:szCs w:val="22"/>
              <w:rPrChange w:id="4477" w:author="Risa" w:date="2021-07-06T14:20:00Z">
                <w:rPr>
                  <w:bCs/>
                  <w:sz w:val="22"/>
                  <w:szCs w:val="22"/>
                </w:rPr>
              </w:rPrChange>
            </w:rPr>
            <w:delText>post-fire pyrogenic C remnants endure in the soil layer (DeBano 1981)</w:delText>
          </w:r>
          <w:r w:rsidR="0027038D" w:rsidRPr="00C8205D" w:rsidDel="00362686">
            <w:rPr>
              <w:bCs/>
              <w:color w:val="000000" w:themeColor="text1"/>
              <w:sz w:val="22"/>
              <w:szCs w:val="22"/>
              <w:rPrChange w:id="4478" w:author="Risa" w:date="2021-07-06T14:20:00Z">
                <w:rPr>
                  <w:bCs/>
                  <w:sz w:val="22"/>
                  <w:szCs w:val="22"/>
                </w:rPr>
              </w:rPrChange>
            </w:rPr>
            <w:delText xml:space="preserve"> </w:delText>
          </w:r>
        </w:del>
      </w:ins>
      <w:ins w:id="4479" w:author="Jeff" w:date="2021-06-26T01:20:00Z">
        <w:del w:id="4480" w:author="Nick Smith" w:date="2021-07-01T14:49:00Z">
          <w:r w:rsidR="00266E61" w:rsidRPr="00C8205D" w:rsidDel="00362686">
            <w:rPr>
              <w:bCs/>
              <w:strike/>
              <w:color w:val="000000" w:themeColor="text1"/>
              <w:sz w:val="22"/>
              <w:szCs w:val="22"/>
              <w:rPrChange w:id="4481" w:author="Risa" w:date="2021-07-06T14:20:00Z">
                <w:rPr>
                  <w:bCs/>
                  <w:sz w:val="22"/>
                  <w:szCs w:val="22"/>
                </w:rPr>
              </w:rPrChange>
            </w:rPr>
            <w:delText xml:space="preserve">often </w:delText>
          </w:r>
        </w:del>
      </w:ins>
      <w:ins w:id="4482" w:author="Jeff" w:date="2021-06-24T05:06:00Z">
        <w:del w:id="4483" w:author="Nick Smith" w:date="2021-07-01T14:49:00Z">
          <w:r w:rsidR="0027038D" w:rsidRPr="00C8205D" w:rsidDel="00362686">
            <w:rPr>
              <w:bCs/>
              <w:strike/>
              <w:color w:val="000000" w:themeColor="text1"/>
              <w:sz w:val="22"/>
              <w:szCs w:val="22"/>
              <w:rPrChange w:id="4484" w:author="Risa" w:date="2021-07-06T14:20:00Z">
                <w:rPr>
                  <w:bCs/>
                  <w:sz w:val="22"/>
                  <w:szCs w:val="22"/>
                </w:rPr>
              </w:rPrChange>
            </w:rPr>
            <w:delText xml:space="preserve">accompanied by increased </w:delText>
          </w:r>
          <w:r w:rsidR="0027038D" w:rsidRPr="00C8205D" w:rsidDel="00362686">
            <w:rPr>
              <w:strike/>
              <w:color w:val="000000" w:themeColor="text1"/>
              <w:sz w:val="22"/>
              <w:szCs w:val="22"/>
              <w:rPrChange w:id="4485" w:author="Risa" w:date="2021-07-06T14:20:00Z">
                <w:rPr>
                  <w:sz w:val="22"/>
                  <w:szCs w:val="22"/>
                </w:rPr>
              </w:rPrChange>
            </w:rPr>
            <w:delText xml:space="preserve">alkali cations (Kolden </w:delText>
          </w:r>
          <w:r w:rsidR="0027038D" w:rsidRPr="00C8205D" w:rsidDel="00362686">
            <w:rPr>
              <w:i/>
              <w:strike/>
              <w:color w:val="000000" w:themeColor="text1"/>
              <w:sz w:val="22"/>
              <w:szCs w:val="22"/>
              <w:rPrChange w:id="4486" w:author="Risa" w:date="2021-07-06T14:20:00Z">
                <w:rPr>
                  <w:i/>
                  <w:sz w:val="22"/>
                  <w:szCs w:val="22"/>
                </w:rPr>
              </w:rPrChange>
            </w:rPr>
            <w:delText>et al.</w:delText>
          </w:r>
          <w:r w:rsidR="0027038D" w:rsidRPr="00C8205D" w:rsidDel="00362686">
            <w:rPr>
              <w:strike/>
              <w:color w:val="000000" w:themeColor="text1"/>
              <w:sz w:val="22"/>
              <w:szCs w:val="22"/>
              <w:rPrChange w:id="4487" w:author="Risa" w:date="2021-07-06T14:20:00Z">
                <w:rPr>
                  <w:sz w:val="22"/>
                  <w:szCs w:val="22"/>
                </w:rPr>
              </w:rPrChange>
            </w:rPr>
            <w:delText xml:space="preserve"> 2017) and solubilized minerals (Caldwell and Richards 1989).</w:delText>
          </w:r>
          <w:r w:rsidR="0027038D" w:rsidRPr="00C8205D" w:rsidDel="00362686">
            <w:rPr>
              <w:color w:val="000000" w:themeColor="text1"/>
              <w:sz w:val="22"/>
              <w:szCs w:val="22"/>
              <w:rPrChange w:id="4488" w:author="Risa" w:date="2021-07-06T14:20:00Z">
                <w:rPr>
                  <w:sz w:val="22"/>
                  <w:szCs w:val="22"/>
                </w:rPr>
              </w:rPrChange>
            </w:rPr>
            <w:delText xml:space="preserve"> </w:delText>
          </w:r>
        </w:del>
      </w:ins>
      <w:ins w:id="4489" w:author="Jeff" w:date="2021-06-24T05:00:00Z">
        <w:r w:rsidRPr="00C8205D">
          <w:rPr>
            <w:color w:val="000000" w:themeColor="text1"/>
            <w:sz w:val="22"/>
            <w:szCs w:val="22"/>
            <w:rPrChange w:id="4490" w:author="Risa" w:date="2021-07-06T14:20:00Z">
              <w:rPr>
                <w:sz w:val="22"/>
                <w:szCs w:val="22"/>
              </w:rPr>
            </w:rPrChange>
          </w:rPr>
          <w:t>However,</w:t>
        </w:r>
      </w:ins>
      <w:ins w:id="4491" w:author="Jeff" w:date="2021-06-29T06:22:00Z">
        <w:r w:rsidR="0091369A" w:rsidRPr="00C8205D">
          <w:rPr>
            <w:color w:val="000000" w:themeColor="text1"/>
            <w:sz w:val="22"/>
            <w:szCs w:val="22"/>
            <w:rPrChange w:id="4492" w:author="Risa" w:date="2021-07-06T14:20:00Z">
              <w:rPr>
                <w:sz w:val="22"/>
                <w:szCs w:val="22"/>
              </w:rPr>
            </w:rPrChange>
          </w:rPr>
          <w:t xml:space="preserve"> our</w:t>
        </w:r>
      </w:ins>
      <w:ins w:id="4493" w:author="Jeff" w:date="2021-06-24T05:00:00Z">
        <w:r w:rsidRPr="00C8205D">
          <w:rPr>
            <w:color w:val="000000" w:themeColor="text1"/>
            <w:sz w:val="22"/>
            <w:szCs w:val="22"/>
            <w:rPrChange w:id="4494" w:author="Risa" w:date="2021-07-06T14:20:00Z">
              <w:rPr>
                <w:sz w:val="22"/>
                <w:szCs w:val="22"/>
              </w:rPr>
            </w:rPrChange>
          </w:rPr>
          <w:t xml:space="preserve"> </w:t>
        </w:r>
      </w:ins>
      <w:ins w:id="4495" w:author="Jeff" w:date="2021-06-26T01:20:00Z">
        <w:r w:rsidR="00266E61" w:rsidRPr="00C8205D">
          <w:rPr>
            <w:color w:val="000000" w:themeColor="text1"/>
            <w:sz w:val="22"/>
            <w:szCs w:val="22"/>
            <w:rPrChange w:id="4496" w:author="Risa" w:date="2021-07-06T14:20:00Z">
              <w:rPr>
                <w:sz w:val="22"/>
                <w:szCs w:val="22"/>
              </w:rPr>
            </w:rPrChange>
          </w:rPr>
          <w:t>shallow excavation and subsequent screening</w:t>
        </w:r>
      </w:ins>
      <w:ins w:id="4497" w:author="Jeff" w:date="2021-06-29T05:20:00Z">
        <w:r w:rsidR="004D610D" w:rsidRPr="00C8205D">
          <w:rPr>
            <w:color w:val="000000" w:themeColor="text1"/>
            <w:sz w:val="22"/>
            <w:szCs w:val="22"/>
            <w:rPrChange w:id="4498" w:author="Risa" w:date="2021-07-06T14:20:00Z">
              <w:rPr>
                <w:sz w:val="22"/>
                <w:szCs w:val="22"/>
              </w:rPr>
            </w:rPrChange>
          </w:rPr>
          <w:t xml:space="preserve"> </w:t>
        </w:r>
      </w:ins>
      <w:ins w:id="4499" w:author="Jeff" w:date="2021-06-26T01:20:00Z">
        <w:r w:rsidR="00266E61" w:rsidRPr="00C8205D">
          <w:rPr>
            <w:color w:val="000000" w:themeColor="text1"/>
            <w:sz w:val="22"/>
            <w:szCs w:val="22"/>
            <w:rPrChange w:id="4500" w:author="Risa" w:date="2021-07-06T14:20:00Z">
              <w:rPr>
                <w:sz w:val="22"/>
                <w:szCs w:val="22"/>
              </w:rPr>
            </w:rPrChange>
          </w:rPr>
          <w:t xml:space="preserve">did not </w:t>
        </w:r>
      </w:ins>
      <w:ins w:id="4501" w:author="Jeff" w:date="2021-06-29T05:20:00Z">
        <w:r w:rsidR="004D610D" w:rsidRPr="00C8205D">
          <w:rPr>
            <w:color w:val="000000" w:themeColor="text1"/>
            <w:sz w:val="22"/>
            <w:szCs w:val="22"/>
            <w:rPrChange w:id="4502" w:author="Risa" w:date="2021-07-06T14:20:00Z">
              <w:rPr>
                <w:sz w:val="22"/>
                <w:szCs w:val="22"/>
              </w:rPr>
            </w:rPrChange>
          </w:rPr>
          <w:t>reveal</w:t>
        </w:r>
      </w:ins>
      <w:ins w:id="4503" w:author="Jeff" w:date="2021-06-26T01:20:00Z">
        <w:r w:rsidR="00830D28" w:rsidRPr="00C8205D">
          <w:rPr>
            <w:color w:val="000000" w:themeColor="text1"/>
            <w:sz w:val="22"/>
            <w:szCs w:val="22"/>
            <w:rPrChange w:id="4504" w:author="Risa" w:date="2021-07-06T14:20:00Z">
              <w:rPr>
                <w:sz w:val="22"/>
                <w:szCs w:val="22"/>
              </w:rPr>
            </w:rPrChange>
          </w:rPr>
          <w:t xml:space="preserve"> </w:t>
        </w:r>
      </w:ins>
      <w:ins w:id="4505" w:author="Jeff" w:date="2021-06-29T06:22:00Z">
        <w:r w:rsidR="0091369A" w:rsidRPr="00C8205D">
          <w:rPr>
            <w:color w:val="000000" w:themeColor="text1"/>
            <w:sz w:val="22"/>
            <w:szCs w:val="22"/>
            <w:rPrChange w:id="4506" w:author="Risa" w:date="2021-07-06T14:20:00Z">
              <w:rPr>
                <w:sz w:val="22"/>
                <w:szCs w:val="22"/>
              </w:rPr>
            </w:rPrChange>
          </w:rPr>
          <w:t xml:space="preserve">noticeable </w:t>
        </w:r>
      </w:ins>
      <w:ins w:id="4507" w:author="Jeff" w:date="2021-06-26T01:20:00Z">
        <w:r w:rsidR="00830D28" w:rsidRPr="00C8205D">
          <w:rPr>
            <w:color w:val="000000" w:themeColor="text1"/>
            <w:sz w:val="22"/>
            <w:szCs w:val="22"/>
            <w:rPrChange w:id="4508" w:author="Risa" w:date="2021-07-06T14:20:00Z">
              <w:rPr>
                <w:sz w:val="22"/>
                <w:szCs w:val="22"/>
              </w:rPr>
            </w:rPrChange>
          </w:rPr>
          <w:t>charcoal part</w:t>
        </w:r>
      </w:ins>
      <w:ins w:id="4509" w:author="Jeff" w:date="2021-06-26T01:21:00Z">
        <w:r w:rsidR="00830D28" w:rsidRPr="00C8205D">
          <w:rPr>
            <w:color w:val="000000" w:themeColor="text1"/>
            <w:sz w:val="22"/>
            <w:szCs w:val="22"/>
            <w:rPrChange w:id="4510" w:author="Risa" w:date="2021-07-06T14:20:00Z">
              <w:rPr>
                <w:sz w:val="22"/>
                <w:szCs w:val="22"/>
              </w:rPr>
            </w:rPrChange>
          </w:rPr>
          <w:t>iculate</w:t>
        </w:r>
      </w:ins>
      <w:ins w:id="4511" w:author="Jeff" w:date="2021-06-24T05:01:00Z">
        <w:r w:rsidRPr="00C8205D">
          <w:rPr>
            <w:color w:val="000000" w:themeColor="text1"/>
            <w:sz w:val="22"/>
            <w:szCs w:val="22"/>
            <w:rPrChange w:id="4512" w:author="Risa" w:date="2021-07-06T14:20:00Z">
              <w:rPr>
                <w:sz w:val="22"/>
                <w:szCs w:val="22"/>
              </w:rPr>
            </w:rPrChange>
          </w:rPr>
          <w:t xml:space="preserve"> </w:t>
        </w:r>
      </w:ins>
      <w:ins w:id="4513" w:author="Jeff" w:date="2021-06-26T01:21:00Z">
        <w:r w:rsidR="00830D28" w:rsidRPr="00C8205D">
          <w:rPr>
            <w:color w:val="000000" w:themeColor="text1"/>
            <w:sz w:val="22"/>
            <w:szCs w:val="22"/>
            <w:rPrChange w:id="4514" w:author="Risa" w:date="2021-07-06T14:20:00Z">
              <w:rPr>
                <w:sz w:val="22"/>
                <w:szCs w:val="22"/>
              </w:rPr>
            </w:rPrChange>
          </w:rPr>
          <w:t xml:space="preserve">in sifted fines from samples </w:t>
        </w:r>
      </w:ins>
      <w:ins w:id="4515" w:author="Jeff" w:date="2021-06-24T05:01:00Z">
        <w:r w:rsidRPr="00C8205D">
          <w:rPr>
            <w:color w:val="000000" w:themeColor="text1"/>
            <w:sz w:val="22"/>
            <w:szCs w:val="22"/>
            <w:rPrChange w:id="4516" w:author="Risa" w:date="2021-07-06T14:20:00Z">
              <w:rPr>
                <w:sz w:val="22"/>
                <w:szCs w:val="22"/>
              </w:rPr>
            </w:rPrChange>
          </w:rPr>
          <w:t>at South Cadillac or Gorham cliffs</w:t>
        </w:r>
      </w:ins>
      <w:ins w:id="4517" w:author="Jeff" w:date="2021-06-26T01:21:00Z">
        <w:r w:rsidR="00830D28" w:rsidRPr="00C8205D">
          <w:rPr>
            <w:color w:val="000000" w:themeColor="text1"/>
            <w:sz w:val="22"/>
            <w:szCs w:val="22"/>
            <w:rPrChange w:id="4518" w:author="Risa" w:date="2021-07-06T14:20:00Z">
              <w:rPr>
                <w:sz w:val="22"/>
                <w:szCs w:val="22"/>
              </w:rPr>
            </w:rPrChange>
          </w:rPr>
          <w:t>, places where it was most expected, or at</w:t>
        </w:r>
      </w:ins>
      <w:ins w:id="4519" w:author="Jeff" w:date="2021-06-26T01:22:00Z">
        <w:r w:rsidR="00830D28" w:rsidRPr="00C8205D">
          <w:rPr>
            <w:color w:val="000000" w:themeColor="text1"/>
            <w:sz w:val="22"/>
            <w:szCs w:val="22"/>
            <w:rPrChange w:id="4520" w:author="Risa" w:date="2021-07-06T14:20:00Z">
              <w:rPr>
                <w:sz w:val="22"/>
                <w:szCs w:val="22"/>
              </w:rPr>
            </w:rPrChange>
          </w:rPr>
          <w:t xml:space="preserve"> Wonderland and St. </w:t>
        </w:r>
        <w:proofErr w:type="spellStart"/>
        <w:r w:rsidR="00830D28" w:rsidRPr="00C8205D">
          <w:rPr>
            <w:color w:val="000000" w:themeColor="text1"/>
            <w:sz w:val="22"/>
            <w:szCs w:val="22"/>
            <w:rPrChange w:id="4521" w:author="Risa" w:date="2021-07-06T14:20:00Z">
              <w:rPr>
                <w:sz w:val="22"/>
                <w:szCs w:val="22"/>
              </w:rPr>
            </w:rPrChange>
          </w:rPr>
          <w:t>Sauveur</w:t>
        </w:r>
      </w:ins>
      <w:proofErr w:type="spellEnd"/>
      <w:ins w:id="4522" w:author="Nick Smith" w:date="2021-07-01T14:49:00Z">
        <w:r w:rsidR="00362686" w:rsidRPr="00C8205D">
          <w:rPr>
            <w:color w:val="000000" w:themeColor="text1"/>
            <w:sz w:val="22"/>
            <w:szCs w:val="22"/>
            <w:rPrChange w:id="4523" w:author="Risa" w:date="2021-07-06T14:20:00Z">
              <w:rPr>
                <w:sz w:val="22"/>
                <w:szCs w:val="22"/>
              </w:rPr>
            </w:rPrChange>
          </w:rPr>
          <w:t>,</w:t>
        </w:r>
      </w:ins>
      <w:ins w:id="4524" w:author="Jeff" w:date="2021-06-26T01:22:00Z">
        <w:r w:rsidR="00830D28" w:rsidRPr="00C8205D">
          <w:rPr>
            <w:color w:val="000000" w:themeColor="text1"/>
            <w:sz w:val="22"/>
            <w:szCs w:val="22"/>
            <w:rPrChange w:id="4525" w:author="Risa" w:date="2021-07-06T14:20:00Z">
              <w:rPr>
                <w:sz w:val="22"/>
                <w:szCs w:val="22"/>
              </w:rPr>
            </w:rPrChange>
          </w:rPr>
          <w:t xml:space="preserve"> where it was not. </w:t>
        </w:r>
      </w:ins>
      <w:commentRangeEnd w:id="4465"/>
      <w:r w:rsidR="000E46CF" w:rsidRPr="00C8205D">
        <w:rPr>
          <w:rStyle w:val="CommentReference"/>
          <w:color w:val="000000" w:themeColor="text1"/>
          <w:rPrChange w:id="4526" w:author="Risa" w:date="2021-07-06T14:20:00Z">
            <w:rPr>
              <w:rStyle w:val="CommentReference"/>
            </w:rPr>
          </w:rPrChange>
        </w:rPr>
        <w:commentReference w:id="4465"/>
      </w:r>
      <w:ins w:id="4527" w:author="Nick Smith" w:date="2021-07-01T14:58:00Z">
        <w:r w:rsidR="00A07DD7" w:rsidRPr="00C8205D">
          <w:rPr>
            <w:color w:val="000000" w:themeColor="text1"/>
            <w:sz w:val="22"/>
            <w:szCs w:val="22"/>
            <w:rPrChange w:id="4528" w:author="Risa" w:date="2021-07-06T14:20:00Z">
              <w:rPr>
                <w:sz w:val="22"/>
                <w:szCs w:val="22"/>
              </w:rPr>
            </w:rPrChange>
          </w:rPr>
          <w:t>There was subsequently no changes</w:t>
        </w:r>
      </w:ins>
      <w:ins w:id="4529" w:author="Nick Smith" w:date="2021-07-01T14:59:00Z">
        <w:r w:rsidR="00A07DD7" w:rsidRPr="00C8205D">
          <w:rPr>
            <w:color w:val="000000" w:themeColor="text1"/>
            <w:sz w:val="22"/>
            <w:szCs w:val="22"/>
            <w:rPrChange w:id="4530" w:author="Risa" w:date="2021-07-06T14:20:00Z">
              <w:rPr>
                <w:sz w:val="22"/>
                <w:szCs w:val="22"/>
              </w:rPr>
            </w:rPrChange>
          </w:rPr>
          <w:t xml:space="preserve"> in soil C with fire history, although there was a reduction at higher elevations.</w:t>
        </w:r>
      </w:ins>
      <w:ins w:id="4531" w:author="Jeff" w:date="2021-06-29T06:23:00Z">
        <w:del w:id="4532" w:author="Nick Smith" w:date="2021-07-01T14:50:00Z">
          <w:r w:rsidR="0091369A" w:rsidRPr="00C8205D" w:rsidDel="00362686">
            <w:rPr>
              <w:color w:val="000000" w:themeColor="text1"/>
              <w:sz w:val="22"/>
              <w:szCs w:val="22"/>
              <w:rPrChange w:id="4533" w:author="Risa" w:date="2021-07-06T14:20:00Z">
                <w:rPr>
                  <w:sz w:val="22"/>
                  <w:szCs w:val="22"/>
                </w:rPr>
              </w:rPrChange>
            </w:rPr>
            <w:delText xml:space="preserve">The fact that we did not </w:delText>
          </w:r>
        </w:del>
      </w:ins>
      <w:ins w:id="4534" w:author="Jeff" w:date="2021-06-29T16:50:00Z">
        <w:del w:id="4535" w:author="Nick Smith" w:date="2021-07-01T14:50:00Z">
          <w:r w:rsidR="00381011" w:rsidRPr="00C8205D" w:rsidDel="00362686">
            <w:rPr>
              <w:color w:val="000000" w:themeColor="text1"/>
              <w:sz w:val="22"/>
              <w:szCs w:val="22"/>
              <w:rPrChange w:id="4536" w:author="Risa" w:date="2021-07-06T14:20:00Z">
                <w:rPr>
                  <w:sz w:val="22"/>
                  <w:szCs w:val="22"/>
                </w:rPr>
              </w:rPrChange>
            </w:rPr>
            <w:delText>find</w:delText>
          </w:r>
        </w:del>
      </w:ins>
      <w:ins w:id="4537" w:author="Jeff" w:date="2021-06-29T06:49:00Z">
        <w:del w:id="4538" w:author="Nick Smith" w:date="2021-07-01T14:50:00Z">
          <w:r w:rsidR="00E61974" w:rsidRPr="00C8205D" w:rsidDel="00362686">
            <w:rPr>
              <w:color w:val="000000" w:themeColor="text1"/>
              <w:sz w:val="22"/>
              <w:szCs w:val="22"/>
              <w:rPrChange w:id="4539" w:author="Risa" w:date="2021-07-06T14:20:00Z">
                <w:rPr>
                  <w:sz w:val="22"/>
                  <w:szCs w:val="22"/>
                </w:rPr>
              </w:rPrChange>
            </w:rPr>
            <w:delText xml:space="preserve"> </w:delText>
          </w:r>
        </w:del>
      </w:ins>
      <w:ins w:id="4540" w:author="Jeff" w:date="2021-06-29T06:50:00Z">
        <w:del w:id="4541" w:author="Nick Smith" w:date="2021-07-01T14:50:00Z">
          <w:r w:rsidR="00E61974" w:rsidRPr="00C8205D" w:rsidDel="00362686">
            <w:rPr>
              <w:color w:val="000000" w:themeColor="text1"/>
              <w:sz w:val="22"/>
              <w:szCs w:val="22"/>
              <w:rPrChange w:id="4542" w:author="Risa" w:date="2021-07-06T14:20:00Z">
                <w:rPr>
                  <w:sz w:val="22"/>
                  <w:szCs w:val="22"/>
                </w:rPr>
              </w:rPrChange>
            </w:rPr>
            <w:delText>noteworthy</w:delText>
          </w:r>
        </w:del>
      </w:ins>
      <w:commentRangeStart w:id="4543"/>
      <w:ins w:id="4544" w:author="Jeff" w:date="2021-06-29T05:42:00Z">
        <w:del w:id="4545" w:author="Nick Smith" w:date="2021-07-01T14:50:00Z">
          <w:r w:rsidR="005B03C7" w:rsidRPr="00C8205D" w:rsidDel="00362686">
            <w:rPr>
              <w:color w:val="000000" w:themeColor="text1"/>
              <w:sz w:val="22"/>
              <w:szCs w:val="22"/>
              <w:rPrChange w:id="4546" w:author="Risa" w:date="2021-07-06T14:20:00Z">
                <w:rPr>
                  <w:sz w:val="22"/>
                  <w:szCs w:val="22"/>
                </w:rPr>
              </w:rPrChange>
            </w:rPr>
            <w:delText xml:space="preserve"> </w:delText>
          </w:r>
        </w:del>
      </w:ins>
      <w:ins w:id="4547" w:author="Jeff" w:date="2021-06-26T01:23:00Z">
        <w:del w:id="4548" w:author="Nick Smith" w:date="2021-07-01T14:50:00Z">
          <w:r w:rsidR="00830D28" w:rsidRPr="00C8205D" w:rsidDel="00362686">
            <w:rPr>
              <w:color w:val="000000" w:themeColor="text1"/>
              <w:sz w:val="22"/>
              <w:szCs w:val="22"/>
              <w:rPrChange w:id="4549" w:author="Risa" w:date="2021-07-06T14:20:00Z">
                <w:rPr>
                  <w:sz w:val="22"/>
                  <w:szCs w:val="22"/>
                </w:rPr>
              </w:rPrChange>
            </w:rPr>
            <w:delText>charcoal remnants</w:delText>
          </w:r>
        </w:del>
      </w:ins>
      <w:ins w:id="4550" w:author="Jeff" w:date="2021-06-29T05:24:00Z">
        <w:del w:id="4551" w:author="Nick Smith" w:date="2021-07-01T14:50:00Z">
          <w:r w:rsidR="00004405" w:rsidRPr="00C8205D" w:rsidDel="00362686">
            <w:rPr>
              <w:color w:val="000000" w:themeColor="text1"/>
              <w:sz w:val="22"/>
              <w:szCs w:val="22"/>
              <w:rPrChange w:id="4552" w:author="Risa" w:date="2021-07-06T14:20:00Z">
                <w:rPr>
                  <w:sz w:val="22"/>
                  <w:szCs w:val="22"/>
                </w:rPr>
              </w:rPrChange>
            </w:rPr>
            <w:delText xml:space="preserve"> </w:delText>
          </w:r>
        </w:del>
      </w:ins>
      <w:ins w:id="4553" w:author="Jeff" w:date="2021-06-29T06:23:00Z">
        <w:del w:id="4554" w:author="Nick Smith" w:date="2021-07-01T14:50:00Z">
          <w:r w:rsidR="0091369A" w:rsidRPr="00C8205D" w:rsidDel="00362686">
            <w:rPr>
              <w:color w:val="000000" w:themeColor="text1"/>
              <w:sz w:val="22"/>
              <w:szCs w:val="22"/>
              <w:rPrChange w:id="4555" w:author="Risa" w:date="2021-07-06T14:20:00Z">
                <w:rPr>
                  <w:sz w:val="22"/>
                  <w:szCs w:val="22"/>
                </w:rPr>
              </w:rPrChange>
            </w:rPr>
            <w:delText xml:space="preserve">in our sampling </w:delText>
          </w:r>
        </w:del>
      </w:ins>
      <w:ins w:id="4556" w:author="Jeff" w:date="2021-06-29T06:50:00Z">
        <w:del w:id="4557" w:author="Nick Smith" w:date="2021-07-01T14:50:00Z">
          <w:r w:rsidR="00E61974" w:rsidRPr="00C8205D" w:rsidDel="00362686">
            <w:rPr>
              <w:color w:val="000000" w:themeColor="text1"/>
              <w:sz w:val="22"/>
              <w:szCs w:val="22"/>
              <w:rPrChange w:id="4558" w:author="Risa" w:date="2021-07-06T14:20:00Z">
                <w:rPr>
                  <w:sz w:val="22"/>
                  <w:szCs w:val="22"/>
                </w:rPr>
              </w:rPrChange>
            </w:rPr>
            <w:delText>may be</w:delText>
          </w:r>
        </w:del>
      </w:ins>
      <w:ins w:id="4559" w:author="Jeff" w:date="2021-06-29T05:24:00Z">
        <w:del w:id="4560" w:author="Nick Smith" w:date="2021-07-01T14:50:00Z">
          <w:r w:rsidR="00004405" w:rsidRPr="00C8205D" w:rsidDel="00362686">
            <w:rPr>
              <w:color w:val="000000" w:themeColor="text1"/>
              <w:sz w:val="22"/>
              <w:szCs w:val="22"/>
              <w:rPrChange w:id="4561" w:author="Risa" w:date="2021-07-06T14:20:00Z">
                <w:rPr>
                  <w:sz w:val="22"/>
                  <w:szCs w:val="22"/>
                </w:rPr>
              </w:rPrChange>
            </w:rPr>
            <w:delText xml:space="preserve"> </w:delText>
          </w:r>
        </w:del>
      </w:ins>
      <w:ins w:id="4562" w:author="Jeff" w:date="2021-06-29T05:43:00Z">
        <w:del w:id="4563" w:author="Nick Smith" w:date="2021-07-01T14:50:00Z">
          <w:r w:rsidR="005B03C7" w:rsidRPr="00C8205D" w:rsidDel="00362686">
            <w:rPr>
              <w:color w:val="000000" w:themeColor="text1"/>
              <w:sz w:val="22"/>
              <w:szCs w:val="22"/>
              <w:rPrChange w:id="4564" w:author="Risa" w:date="2021-07-06T14:20:00Z">
                <w:rPr>
                  <w:sz w:val="22"/>
                  <w:szCs w:val="22"/>
                </w:rPr>
              </w:rPrChange>
            </w:rPr>
            <w:delText xml:space="preserve">contraindicative of </w:delText>
          </w:r>
        </w:del>
      </w:ins>
      <w:ins w:id="4565" w:author="Jeff" w:date="2021-06-29T06:24:00Z">
        <w:del w:id="4566" w:author="Nick Smith" w:date="2021-07-01T14:50:00Z">
          <w:r w:rsidR="0091369A" w:rsidRPr="00C8205D" w:rsidDel="00362686">
            <w:rPr>
              <w:color w:val="000000" w:themeColor="text1"/>
              <w:sz w:val="22"/>
              <w:szCs w:val="22"/>
              <w:rPrChange w:id="4567" w:author="Risa" w:date="2021-07-06T14:20:00Z">
                <w:rPr>
                  <w:sz w:val="22"/>
                  <w:szCs w:val="22"/>
                </w:rPr>
              </w:rPrChange>
            </w:rPr>
            <w:delText xml:space="preserve">selective </w:delText>
          </w:r>
        </w:del>
      </w:ins>
      <w:ins w:id="4568" w:author="Jeff" w:date="2021-06-29T05:24:00Z">
        <w:del w:id="4569" w:author="Nick Smith" w:date="2021-07-01T14:50:00Z">
          <w:r w:rsidR="00004405" w:rsidRPr="00C8205D" w:rsidDel="00362686">
            <w:rPr>
              <w:color w:val="000000" w:themeColor="text1"/>
              <w:sz w:val="22"/>
              <w:szCs w:val="22"/>
              <w:rPrChange w:id="4570" w:author="Risa" w:date="2021-07-06T14:20:00Z">
                <w:rPr>
                  <w:sz w:val="22"/>
                  <w:szCs w:val="22"/>
                </w:rPr>
              </w:rPrChange>
            </w:rPr>
            <w:delText xml:space="preserve">soil C </w:delText>
          </w:r>
        </w:del>
      </w:ins>
      <w:ins w:id="4571" w:author="Jeff" w:date="2021-06-29T05:43:00Z">
        <w:del w:id="4572" w:author="Nick Smith" w:date="2021-07-01T14:50:00Z">
          <w:r w:rsidR="005B03C7" w:rsidRPr="00C8205D" w:rsidDel="00362686">
            <w:rPr>
              <w:color w:val="000000" w:themeColor="text1"/>
              <w:sz w:val="22"/>
              <w:szCs w:val="22"/>
              <w:rPrChange w:id="4573" w:author="Risa" w:date="2021-07-06T14:20:00Z">
                <w:rPr>
                  <w:sz w:val="22"/>
                  <w:szCs w:val="22"/>
                </w:rPr>
              </w:rPrChange>
            </w:rPr>
            <w:delText>availability</w:delText>
          </w:r>
        </w:del>
      </w:ins>
      <w:ins w:id="4574" w:author="Jeff" w:date="2021-06-29T06:24:00Z">
        <w:del w:id="4575" w:author="Nick Smith" w:date="2021-07-01T14:50:00Z">
          <w:r w:rsidR="0091369A" w:rsidRPr="00C8205D" w:rsidDel="00362686">
            <w:rPr>
              <w:color w:val="000000" w:themeColor="text1"/>
              <w:sz w:val="22"/>
              <w:szCs w:val="22"/>
              <w:rPrChange w:id="4576" w:author="Risa" w:date="2021-07-06T14:20:00Z">
                <w:rPr>
                  <w:sz w:val="22"/>
                  <w:szCs w:val="22"/>
                </w:rPr>
              </w:rPrChange>
            </w:rPr>
            <w:delText xml:space="preserve"> in certain study precincts</w:delText>
          </w:r>
        </w:del>
      </w:ins>
      <w:ins w:id="4577" w:author="Jeff" w:date="2021-06-29T05:43:00Z">
        <w:del w:id="4578" w:author="Nick Smith" w:date="2021-07-01T14:50:00Z">
          <w:r w:rsidR="005B03C7" w:rsidRPr="00C8205D" w:rsidDel="00362686">
            <w:rPr>
              <w:color w:val="000000" w:themeColor="text1"/>
              <w:sz w:val="22"/>
              <w:szCs w:val="22"/>
              <w:rPrChange w:id="4579" w:author="Risa" w:date="2021-07-06T14:20:00Z">
                <w:rPr>
                  <w:sz w:val="22"/>
                  <w:szCs w:val="22"/>
                </w:rPr>
              </w:rPrChange>
            </w:rPr>
            <w:delText>.</w:delText>
          </w:r>
        </w:del>
      </w:ins>
      <w:commentRangeEnd w:id="4543"/>
      <w:ins w:id="4580" w:author="Jeff" w:date="2021-06-29T05:45:00Z">
        <w:del w:id="4581" w:author="Nick Smith" w:date="2021-07-01T14:50:00Z">
          <w:r w:rsidR="005B03C7" w:rsidRPr="00C8205D" w:rsidDel="00362686">
            <w:rPr>
              <w:rStyle w:val="CommentReference"/>
              <w:color w:val="000000" w:themeColor="text1"/>
              <w:sz w:val="22"/>
              <w:szCs w:val="22"/>
              <w:rPrChange w:id="4582" w:author="Risa" w:date="2021-07-06T14:20:00Z">
                <w:rPr>
                  <w:rStyle w:val="CommentReference"/>
                </w:rPr>
              </w:rPrChange>
            </w:rPr>
            <w:commentReference w:id="4543"/>
          </w:r>
        </w:del>
      </w:ins>
      <w:ins w:id="4583" w:author="Jeff" w:date="2021-06-29T05:21:00Z">
        <w:del w:id="4584" w:author="Nick Smith" w:date="2021-07-01T14:50:00Z">
          <w:r w:rsidR="004D610D" w:rsidRPr="00C8205D" w:rsidDel="00362686">
            <w:rPr>
              <w:color w:val="000000" w:themeColor="text1"/>
              <w:sz w:val="22"/>
              <w:szCs w:val="22"/>
              <w:rPrChange w:id="4585" w:author="Risa" w:date="2021-07-06T14:20:00Z">
                <w:rPr>
                  <w:sz w:val="22"/>
                  <w:szCs w:val="22"/>
                </w:rPr>
              </w:rPrChange>
            </w:rPr>
            <w:delText xml:space="preserve"> </w:delText>
          </w:r>
        </w:del>
      </w:ins>
    </w:p>
    <w:p w14:paraId="2064043B" w14:textId="77777777" w:rsidR="00362686" w:rsidRPr="00C8205D" w:rsidRDefault="00362686" w:rsidP="001D7BE7">
      <w:pPr>
        <w:spacing w:line="360" w:lineRule="auto"/>
        <w:rPr>
          <w:ins w:id="4586" w:author="Nick Smith" w:date="2021-07-01T14:50:00Z"/>
          <w:color w:val="000000" w:themeColor="text1"/>
          <w:sz w:val="22"/>
          <w:szCs w:val="22"/>
          <w:shd w:val="clear" w:color="auto" w:fill="FFFFFF"/>
          <w:rPrChange w:id="4587" w:author="Risa" w:date="2021-07-06T14:20:00Z">
            <w:rPr>
              <w:ins w:id="4588" w:author="Nick Smith" w:date="2021-07-01T14:50:00Z"/>
              <w:color w:val="000000" w:themeColor="text1"/>
              <w:sz w:val="22"/>
              <w:szCs w:val="22"/>
              <w:shd w:val="clear" w:color="auto" w:fill="FFFFFF"/>
            </w:rPr>
          </w:rPrChange>
        </w:rPr>
        <w:pPrChange w:id="4589" w:author="Risa" w:date="2021-07-06T13:11:00Z">
          <w:pPr>
            <w:spacing w:line="360" w:lineRule="auto"/>
          </w:pPr>
        </w:pPrChange>
      </w:pPr>
    </w:p>
    <w:p w14:paraId="016A97C7" w14:textId="1955D889" w:rsidR="00362686" w:rsidRPr="00C8205D" w:rsidRDefault="00F36878" w:rsidP="001D7BE7">
      <w:pPr>
        <w:spacing w:line="360" w:lineRule="auto"/>
        <w:rPr>
          <w:ins w:id="4590" w:author="Nick Smith" w:date="2021-07-01T14:51:00Z"/>
          <w:color w:val="000000" w:themeColor="text1"/>
          <w:sz w:val="22"/>
          <w:szCs w:val="22"/>
          <w:rPrChange w:id="4591" w:author="Risa" w:date="2021-07-06T14:20:00Z">
            <w:rPr>
              <w:ins w:id="4592" w:author="Nick Smith" w:date="2021-07-01T14:51:00Z"/>
              <w:sz w:val="22"/>
              <w:szCs w:val="22"/>
            </w:rPr>
          </w:rPrChange>
        </w:rPr>
        <w:pPrChange w:id="4593" w:author="Risa" w:date="2021-07-06T13:11:00Z">
          <w:pPr>
            <w:spacing w:line="360" w:lineRule="auto"/>
          </w:pPr>
        </w:pPrChange>
      </w:pPr>
      <w:ins w:id="4594" w:author="Jeff" w:date="2021-06-23T13:50:00Z">
        <w:r w:rsidRPr="00C8205D">
          <w:rPr>
            <w:color w:val="000000" w:themeColor="text1"/>
            <w:sz w:val="22"/>
            <w:szCs w:val="22"/>
            <w:shd w:val="clear" w:color="auto" w:fill="FFFFFF"/>
            <w:rPrChange w:id="4595" w:author="Risa" w:date="2021-07-06T14:20:00Z">
              <w:rPr>
                <w:color w:val="000000" w:themeColor="text1"/>
                <w:sz w:val="22"/>
                <w:szCs w:val="22"/>
                <w:shd w:val="clear" w:color="auto" w:fill="FFFFFF"/>
              </w:rPr>
            </w:rPrChange>
          </w:rPr>
          <w:t xml:space="preserve">Patel </w:t>
        </w:r>
        <w:r w:rsidRPr="00C8205D">
          <w:rPr>
            <w:i/>
            <w:iCs/>
            <w:color w:val="000000" w:themeColor="text1"/>
            <w:sz w:val="22"/>
            <w:szCs w:val="22"/>
            <w:shd w:val="clear" w:color="auto" w:fill="FFFFFF"/>
            <w:rPrChange w:id="4596" w:author="Risa" w:date="2021-07-06T14:20:00Z">
              <w:rPr>
                <w:i/>
                <w:iCs/>
                <w:color w:val="000000" w:themeColor="text1"/>
                <w:sz w:val="22"/>
                <w:szCs w:val="22"/>
                <w:shd w:val="clear" w:color="auto" w:fill="FFFFFF"/>
              </w:rPr>
            </w:rPrChange>
          </w:rPr>
          <w:t>et al.</w:t>
        </w:r>
        <w:r w:rsidRPr="00C8205D">
          <w:rPr>
            <w:color w:val="000000" w:themeColor="text1"/>
            <w:sz w:val="22"/>
            <w:szCs w:val="22"/>
            <w:shd w:val="clear" w:color="auto" w:fill="FFFFFF"/>
            <w:rPrChange w:id="4597" w:author="Risa" w:date="2021-07-06T14:20:00Z">
              <w:rPr>
                <w:color w:val="000000" w:themeColor="text1"/>
                <w:sz w:val="22"/>
                <w:szCs w:val="22"/>
                <w:shd w:val="clear" w:color="auto" w:fill="FFFFFF"/>
              </w:rPr>
            </w:rPrChange>
          </w:rPr>
          <w:t xml:space="preserve"> (201</w:t>
        </w:r>
      </w:ins>
      <w:ins w:id="4598" w:author="Risa" w:date="2021-07-06T13:51:00Z">
        <w:r w:rsidR="00AD3C14" w:rsidRPr="00C8205D">
          <w:rPr>
            <w:color w:val="000000" w:themeColor="text1"/>
            <w:sz w:val="22"/>
            <w:szCs w:val="22"/>
            <w:shd w:val="clear" w:color="auto" w:fill="FFFFFF"/>
            <w:rPrChange w:id="4599" w:author="Risa" w:date="2021-07-06T14:20:00Z">
              <w:rPr>
                <w:color w:val="000000" w:themeColor="text1"/>
                <w:sz w:val="22"/>
                <w:szCs w:val="22"/>
                <w:shd w:val="clear" w:color="auto" w:fill="FFFFFF"/>
              </w:rPr>
            </w:rPrChange>
          </w:rPr>
          <w:t>9</w:t>
        </w:r>
      </w:ins>
      <w:ins w:id="4600" w:author="Jeff" w:date="2021-06-23T13:50:00Z">
        <w:del w:id="4601" w:author="Risa" w:date="2021-07-06T13:51:00Z">
          <w:r w:rsidRPr="00C8205D" w:rsidDel="00AD3C14">
            <w:rPr>
              <w:color w:val="000000" w:themeColor="text1"/>
              <w:sz w:val="22"/>
              <w:szCs w:val="22"/>
              <w:shd w:val="clear" w:color="auto" w:fill="FFFFFF"/>
              <w:rPrChange w:id="4602" w:author="Risa" w:date="2021-07-06T14:20:00Z">
                <w:rPr>
                  <w:color w:val="000000" w:themeColor="text1"/>
                  <w:sz w:val="22"/>
                  <w:szCs w:val="22"/>
                  <w:shd w:val="clear" w:color="auto" w:fill="FFFFFF"/>
                </w:rPr>
              </w:rPrChange>
            </w:rPr>
            <w:delText>8</w:delText>
          </w:r>
        </w:del>
        <w:r w:rsidRPr="00C8205D">
          <w:rPr>
            <w:color w:val="000000" w:themeColor="text1"/>
            <w:sz w:val="22"/>
            <w:szCs w:val="22"/>
            <w:shd w:val="clear" w:color="auto" w:fill="FFFFFF"/>
            <w:rPrChange w:id="4603" w:author="Risa" w:date="2021-07-06T14:20:00Z">
              <w:rPr>
                <w:color w:val="000000" w:themeColor="text1"/>
                <w:sz w:val="22"/>
                <w:szCs w:val="22"/>
                <w:shd w:val="clear" w:color="auto" w:fill="FFFFFF"/>
              </w:rPr>
            </w:rPrChange>
          </w:rPr>
          <w:t xml:space="preserve">) studied </w:t>
        </w:r>
        <w:r w:rsidRPr="00C8205D">
          <w:rPr>
            <w:color w:val="000000" w:themeColor="text1"/>
            <w:sz w:val="22"/>
            <w:szCs w:val="22"/>
            <w:rPrChange w:id="4604" w:author="Risa" w:date="2021-07-06T14:20:00Z">
              <w:rPr>
                <w:sz w:val="22"/>
                <w:szCs w:val="22"/>
              </w:rPr>
            </w:rPrChange>
          </w:rPr>
          <w:t xml:space="preserve">soil N in several watersheds (drainages) below South Cadillac trail, at low to mid-elevation, to determine recalcitrant atmospheric deposition since the 1947 fire. Since fire is known to increase N losses there was an expectation of lower </w:t>
        </w:r>
        <w:del w:id="4605" w:author="Nick Smith" w:date="2021-07-01T15:00:00Z">
          <w:r w:rsidRPr="00C8205D" w:rsidDel="00A07DD7">
            <w:rPr>
              <w:color w:val="000000" w:themeColor="text1"/>
              <w:sz w:val="22"/>
              <w:szCs w:val="22"/>
              <w:rPrChange w:id="4606" w:author="Risa" w:date="2021-07-06T14:20:00Z">
                <w:rPr>
                  <w:sz w:val="22"/>
                  <w:szCs w:val="22"/>
                </w:rPr>
              </w:rPrChange>
            </w:rPr>
            <w:delText xml:space="preserve">total </w:delText>
          </w:r>
        </w:del>
        <w:r w:rsidRPr="00C8205D">
          <w:rPr>
            <w:color w:val="000000" w:themeColor="text1"/>
            <w:sz w:val="22"/>
            <w:szCs w:val="22"/>
            <w:rPrChange w:id="4607" w:author="Risa" w:date="2021-07-06T14:20:00Z">
              <w:rPr>
                <w:sz w:val="22"/>
                <w:szCs w:val="22"/>
              </w:rPr>
            </w:rPrChange>
          </w:rPr>
          <w:t xml:space="preserve">nitrogen </w:t>
        </w:r>
        <w:del w:id="4608" w:author="Nick Smith" w:date="2021-07-01T15:00:00Z">
          <w:r w:rsidRPr="00C8205D" w:rsidDel="00A07DD7">
            <w:rPr>
              <w:color w:val="000000" w:themeColor="text1"/>
              <w:sz w:val="22"/>
              <w:szCs w:val="22"/>
              <w:rPrChange w:id="4609" w:author="Risa" w:date="2021-07-06T14:20:00Z">
                <w:rPr>
                  <w:sz w:val="22"/>
                  <w:szCs w:val="22"/>
                </w:rPr>
              </w:rPrChange>
            </w:rPr>
            <w:delText xml:space="preserve">(TN) </w:delText>
          </w:r>
        </w:del>
        <w:r w:rsidRPr="00C8205D">
          <w:rPr>
            <w:color w:val="000000" w:themeColor="text1"/>
            <w:sz w:val="22"/>
            <w:szCs w:val="22"/>
            <w:rPrChange w:id="4610" w:author="Risa" w:date="2021-07-06T14:20:00Z">
              <w:rPr>
                <w:sz w:val="22"/>
                <w:szCs w:val="22"/>
              </w:rPr>
            </w:rPrChange>
          </w:rPr>
          <w:t>at sites closer to the most intense burns</w:t>
        </w:r>
      </w:ins>
      <w:ins w:id="4611" w:author="Nick Smith" w:date="2021-07-01T14:51:00Z">
        <w:r w:rsidR="00362686" w:rsidRPr="00C8205D">
          <w:rPr>
            <w:color w:val="000000" w:themeColor="text1"/>
            <w:sz w:val="22"/>
            <w:szCs w:val="22"/>
            <w:rPrChange w:id="4612" w:author="Risa" w:date="2021-07-06T14:20:00Z">
              <w:rPr>
                <w:sz w:val="22"/>
                <w:szCs w:val="22"/>
              </w:rPr>
            </w:rPrChange>
          </w:rPr>
          <w:t>,</w:t>
        </w:r>
      </w:ins>
      <w:ins w:id="4613" w:author="Jeff" w:date="2021-06-23T13:50:00Z">
        <w:r w:rsidRPr="00C8205D">
          <w:rPr>
            <w:color w:val="000000" w:themeColor="text1"/>
            <w:sz w:val="22"/>
            <w:szCs w:val="22"/>
            <w:rPrChange w:id="4614" w:author="Risa" w:date="2021-07-06T14:20:00Z">
              <w:rPr>
                <w:sz w:val="22"/>
                <w:szCs w:val="22"/>
              </w:rPr>
            </w:rPrChange>
          </w:rPr>
          <w:t xml:space="preserve"> but </w:t>
        </w:r>
        <w:del w:id="4615" w:author="Nick Smith" w:date="2021-07-01T14:51:00Z">
          <w:r w:rsidRPr="00C8205D" w:rsidDel="00362686">
            <w:rPr>
              <w:color w:val="000000" w:themeColor="text1"/>
              <w:sz w:val="22"/>
              <w:szCs w:val="22"/>
              <w:rPrChange w:id="4616" w:author="Risa" w:date="2021-07-06T14:20:00Z">
                <w:rPr>
                  <w:sz w:val="22"/>
                  <w:szCs w:val="22"/>
                </w:rPr>
              </w:rPrChange>
            </w:rPr>
            <w:lastRenderedPageBreak/>
            <w:delText>differences did not materialize</w:delText>
          </w:r>
        </w:del>
      </w:ins>
      <w:ins w:id="4617" w:author="Nick Smith" w:date="2021-07-01T14:51:00Z">
        <w:r w:rsidR="00362686" w:rsidRPr="00C8205D">
          <w:rPr>
            <w:color w:val="000000" w:themeColor="text1"/>
            <w:sz w:val="22"/>
            <w:szCs w:val="22"/>
            <w:rPrChange w:id="4618" w:author="Risa" w:date="2021-07-06T14:20:00Z">
              <w:rPr>
                <w:sz w:val="22"/>
                <w:szCs w:val="22"/>
              </w:rPr>
            </w:rPrChange>
          </w:rPr>
          <w:t xml:space="preserve">they found no evidence for this (Patel </w:t>
        </w:r>
        <w:r w:rsidR="00362686" w:rsidRPr="00C8205D">
          <w:rPr>
            <w:i/>
            <w:color w:val="000000" w:themeColor="text1"/>
            <w:sz w:val="22"/>
            <w:szCs w:val="22"/>
            <w:rPrChange w:id="4619" w:author="Risa" w:date="2021-07-06T14:20:00Z">
              <w:rPr>
                <w:i/>
                <w:sz w:val="22"/>
                <w:szCs w:val="22"/>
              </w:rPr>
            </w:rPrChange>
          </w:rPr>
          <w:t>et al.</w:t>
        </w:r>
        <w:r w:rsidR="00362686" w:rsidRPr="00C8205D">
          <w:rPr>
            <w:color w:val="000000" w:themeColor="text1"/>
            <w:sz w:val="22"/>
            <w:szCs w:val="22"/>
            <w:rPrChange w:id="4620" w:author="Risa" w:date="2021-07-06T14:20:00Z">
              <w:rPr>
                <w:sz w:val="22"/>
                <w:szCs w:val="22"/>
              </w:rPr>
            </w:rPrChange>
          </w:rPr>
          <w:t xml:space="preserve"> 201</w:t>
        </w:r>
      </w:ins>
      <w:ins w:id="4621" w:author="Risa" w:date="2021-07-06T13:51:00Z">
        <w:r w:rsidR="00AD3C14" w:rsidRPr="00C8205D">
          <w:rPr>
            <w:color w:val="000000" w:themeColor="text1"/>
            <w:sz w:val="22"/>
            <w:szCs w:val="22"/>
            <w:rPrChange w:id="4622" w:author="Risa" w:date="2021-07-06T14:20:00Z">
              <w:rPr>
                <w:sz w:val="22"/>
                <w:szCs w:val="22"/>
              </w:rPr>
            </w:rPrChange>
          </w:rPr>
          <w:t>9</w:t>
        </w:r>
      </w:ins>
      <w:ins w:id="4623" w:author="Nick Smith" w:date="2021-07-01T14:51:00Z">
        <w:del w:id="4624" w:author="Risa" w:date="2021-07-06T13:51:00Z">
          <w:r w:rsidR="00362686" w:rsidRPr="00C8205D" w:rsidDel="00AD3C14">
            <w:rPr>
              <w:color w:val="000000" w:themeColor="text1"/>
              <w:sz w:val="22"/>
              <w:szCs w:val="22"/>
              <w:rPrChange w:id="4625" w:author="Risa" w:date="2021-07-06T14:20:00Z">
                <w:rPr>
                  <w:sz w:val="22"/>
                  <w:szCs w:val="22"/>
                </w:rPr>
              </w:rPrChange>
            </w:rPr>
            <w:delText>8</w:delText>
          </w:r>
        </w:del>
        <w:r w:rsidR="00362686" w:rsidRPr="00C8205D">
          <w:rPr>
            <w:color w:val="000000" w:themeColor="text1"/>
            <w:sz w:val="22"/>
            <w:szCs w:val="22"/>
            <w:rPrChange w:id="4626" w:author="Risa" w:date="2021-07-06T14:20:00Z">
              <w:rPr>
                <w:sz w:val="22"/>
                <w:szCs w:val="22"/>
              </w:rPr>
            </w:rPrChange>
          </w:rPr>
          <w:t>)</w:t>
        </w:r>
      </w:ins>
      <w:ins w:id="4627" w:author="Jeff" w:date="2021-06-23T13:50:00Z">
        <w:r w:rsidRPr="00C8205D">
          <w:rPr>
            <w:color w:val="000000" w:themeColor="text1"/>
            <w:sz w:val="22"/>
            <w:szCs w:val="22"/>
            <w:rPrChange w:id="4628" w:author="Risa" w:date="2021-07-06T14:20:00Z">
              <w:rPr>
                <w:sz w:val="22"/>
                <w:szCs w:val="22"/>
              </w:rPr>
            </w:rPrChange>
          </w:rPr>
          <w:t>. These are consistent with our findings.</w:t>
        </w:r>
      </w:ins>
      <w:ins w:id="4629" w:author="Jeff" w:date="2021-06-23T16:54:00Z">
        <w:r w:rsidR="00255E9A" w:rsidRPr="00C8205D">
          <w:rPr>
            <w:color w:val="000000" w:themeColor="text1"/>
            <w:sz w:val="22"/>
            <w:szCs w:val="22"/>
            <w:rPrChange w:id="4630" w:author="Risa" w:date="2021-07-06T14:20:00Z">
              <w:rPr>
                <w:sz w:val="22"/>
                <w:szCs w:val="22"/>
              </w:rPr>
            </w:rPrChange>
          </w:rPr>
          <w:t xml:space="preserve"> </w:t>
        </w:r>
      </w:ins>
      <w:ins w:id="4631" w:author="Nick Smith" w:date="2021-07-01T15:00:00Z">
        <w:r w:rsidR="00A07DD7" w:rsidRPr="00C8205D">
          <w:rPr>
            <w:color w:val="000000" w:themeColor="text1"/>
            <w:sz w:val="22"/>
            <w:szCs w:val="22"/>
            <w:rPrChange w:id="4632" w:author="Risa" w:date="2021-07-06T14:20:00Z">
              <w:rPr>
                <w:sz w:val="22"/>
                <w:szCs w:val="22"/>
              </w:rPr>
            </w:rPrChange>
          </w:rPr>
          <w:t>Fire also did not significantly</w:t>
        </w:r>
      </w:ins>
      <w:ins w:id="4633" w:author="Nick Smith" w:date="2021-07-01T15:01:00Z">
        <w:r w:rsidR="00A07DD7" w:rsidRPr="00C8205D">
          <w:rPr>
            <w:color w:val="000000" w:themeColor="text1"/>
            <w:sz w:val="22"/>
            <w:szCs w:val="22"/>
            <w:rPrChange w:id="4634" w:author="Risa" w:date="2021-07-06T14:20:00Z">
              <w:rPr>
                <w:sz w:val="22"/>
                <w:szCs w:val="22"/>
              </w:rPr>
            </w:rPrChange>
          </w:rPr>
          <w:t xml:space="preserve"> influence any</w:t>
        </w:r>
      </w:ins>
      <w:ins w:id="4635" w:author="Nick Smith" w:date="2021-07-01T15:21:00Z">
        <w:r w:rsidR="00B26B68" w:rsidRPr="00C8205D">
          <w:rPr>
            <w:color w:val="000000" w:themeColor="text1"/>
            <w:sz w:val="22"/>
            <w:szCs w:val="22"/>
            <w:rPrChange w:id="4636" w:author="Risa" w:date="2021-07-06T14:20:00Z">
              <w:rPr>
                <w:sz w:val="22"/>
                <w:szCs w:val="22"/>
              </w:rPr>
            </w:rPrChange>
          </w:rPr>
          <w:t xml:space="preserve"> </w:t>
        </w:r>
      </w:ins>
      <w:ins w:id="4637" w:author="Nick Smith" w:date="2021-07-01T15:01:00Z">
        <w:r w:rsidR="00A07DD7" w:rsidRPr="00C8205D">
          <w:rPr>
            <w:color w:val="000000" w:themeColor="text1"/>
            <w:sz w:val="22"/>
            <w:szCs w:val="22"/>
            <w:rPrChange w:id="4638" w:author="Risa" w:date="2021-07-06T14:20:00Z">
              <w:rPr>
                <w:sz w:val="22"/>
                <w:szCs w:val="22"/>
              </w:rPr>
            </w:rPrChange>
          </w:rPr>
          <w:t>of the other soil nutrients we measured, despite strong topographical differences.</w:t>
        </w:r>
      </w:ins>
    </w:p>
    <w:p w14:paraId="45C774ED" w14:textId="77777777" w:rsidR="00362686" w:rsidRPr="00C8205D" w:rsidRDefault="00362686" w:rsidP="001D7BE7">
      <w:pPr>
        <w:spacing w:line="360" w:lineRule="auto"/>
        <w:rPr>
          <w:ins w:id="4639" w:author="Nick Smith" w:date="2021-07-01T14:51:00Z"/>
          <w:color w:val="000000" w:themeColor="text1"/>
          <w:sz w:val="22"/>
          <w:szCs w:val="22"/>
          <w:rPrChange w:id="4640" w:author="Risa" w:date="2021-07-06T14:20:00Z">
            <w:rPr>
              <w:ins w:id="4641" w:author="Nick Smith" w:date="2021-07-01T14:51:00Z"/>
              <w:sz w:val="22"/>
              <w:szCs w:val="22"/>
            </w:rPr>
          </w:rPrChange>
        </w:rPr>
        <w:pPrChange w:id="4642" w:author="Risa" w:date="2021-07-06T13:11:00Z">
          <w:pPr>
            <w:spacing w:line="360" w:lineRule="auto"/>
          </w:pPr>
        </w:pPrChange>
      </w:pPr>
    </w:p>
    <w:p w14:paraId="03BFDF1F" w14:textId="53315A0A" w:rsidR="00255E9A" w:rsidRPr="00C8205D" w:rsidRDefault="002316FF" w:rsidP="001D7BE7">
      <w:pPr>
        <w:spacing w:line="360" w:lineRule="auto"/>
        <w:rPr>
          <w:ins w:id="4643" w:author="Jeff" w:date="2021-06-23T16:55:00Z"/>
          <w:color w:val="000000" w:themeColor="text1"/>
          <w:sz w:val="22"/>
          <w:szCs w:val="22"/>
          <w:rPrChange w:id="4644" w:author="Risa" w:date="2021-07-06T14:20:00Z">
            <w:rPr>
              <w:ins w:id="4645" w:author="Jeff" w:date="2021-06-23T16:55:00Z"/>
              <w:sz w:val="22"/>
              <w:szCs w:val="22"/>
            </w:rPr>
          </w:rPrChange>
        </w:rPr>
        <w:pPrChange w:id="4646" w:author="Risa" w:date="2021-07-06T13:11:00Z">
          <w:pPr>
            <w:spacing w:line="360" w:lineRule="auto"/>
          </w:pPr>
        </w:pPrChange>
      </w:pPr>
      <w:ins w:id="4647" w:author="Jeff" w:date="2021-06-24T05:40:00Z">
        <w:del w:id="4648" w:author="Nick Smith" w:date="2021-07-01T14:53:00Z">
          <w:r w:rsidRPr="00C8205D" w:rsidDel="00D061E2">
            <w:rPr>
              <w:color w:val="000000" w:themeColor="text1"/>
              <w:sz w:val="22"/>
              <w:szCs w:val="22"/>
              <w:rPrChange w:id="4649" w:author="Risa" w:date="2021-07-06T14:20:00Z">
                <w:rPr>
                  <w:sz w:val="22"/>
                  <w:szCs w:val="22"/>
                </w:rPr>
              </w:rPrChange>
            </w:rPr>
            <w:delText>Our</w:delText>
          </w:r>
        </w:del>
      </w:ins>
      <w:ins w:id="4650" w:author="Jeff" w:date="2021-06-23T16:54:00Z">
        <w:del w:id="4651" w:author="Nick Smith" w:date="2021-07-01T14:53:00Z">
          <w:r w:rsidR="00255E9A" w:rsidRPr="00C8205D" w:rsidDel="00D061E2">
            <w:rPr>
              <w:color w:val="000000" w:themeColor="text1"/>
              <w:sz w:val="22"/>
              <w:szCs w:val="22"/>
              <w:rPrChange w:id="4652" w:author="Risa" w:date="2021-07-06T14:20:00Z">
                <w:rPr>
                  <w:sz w:val="22"/>
                  <w:szCs w:val="22"/>
                </w:rPr>
              </w:rPrChange>
            </w:rPr>
            <w:delText xml:space="preserve"> expectations for micronutrient concentrations at Mt. Desert </w:delText>
          </w:r>
        </w:del>
        <w:del w:id="4653" w:author="Nick Smith" w:date="2021-07-01T14:52:00Z">
          <w:r w:rsidR="00255E9A" w:rsidRPr="00C8205D" w:rsidDel="00362686">
            <w:rPr>
              <w:color w:val="000000" w:themeColor="text1"/>
              <w:sz w:val="22"/>
              <w:szCs w:val="22"/>
              <w:rPrChange w:id="4654" w:author="Risa" w:date="2021-07-06T14:20:00Z">
                <w:rPr>
                  <w:sz w:val="22"/>
                  <w:szCs w:val="22"/>
                </w:rPr>
              </w:rPrChange>
            </w:rPr>
            <w:delText>are</w:delText>
          </w:r>
        </w:del>
        <w:del w:id="4655" w:author="Nick Smith" w:date="2021-07-01T14:53:00Z">
          <w:r w:rsidR="00255E9A" w:rsidRPr="00C8205D" w:rsidDel="00D061E2">
            <w:rPr>
              <w:color w:val="000000" w:themeColor="text1"/>
              <w:sz w:val="22"/>
              <w:szCs w:val="22"/>
              <w:rPrChange w:id="4656" w:author="Risa" w:date="2021-07-06T14:20:00Z">
                <w:rPr>
                  <w:sz w:val="22"/>
                  <w:szCs w:val="22"/>
                </w:rPr>
              </w:rPrChange>
            </w:rPr>
            <w:delText xml:space="preserve"> </w:delText>
          </w:r>
        </w:del>
      </w:ins>
      <w:ins w:id="4657" w:author="Jeff" w:date="2021-06-29T16:50:00Z">
        <w:del w:id="4658" w:author="Nick Smith" w:date="2021-07-01T14:53:00Z">
          <w:r w:rsidR="00381011" w:rsidRPr="00C8205D" w:rsidDel="00D061E2">
            <w:rPr>
              <w:color w:val="000000" w:themeColor="text1"/>
              <w:sz w:val="22"/>
              <w:szCs w:val="22"/>
              <w:rPrChange w:id="4659" w:author="Risa" w:date="2021-07-06T14:20:00Z">
                <w:rPr>
                  <w:sz w:val="22"/>
                  <w:szCs w:val="22"/>
                </w:rPr>
              </w:rPrChange>
            </w:rPr>
            <w:delText>shap</w:delText>
          </w:r>
        </w:del>
      </w:ins>
      <w:ins w:id="4660" w:author="Jeff" w:date="2021-06-24T05:40:00Z">
        <w:del w:id="4661" w:author="Nick Smith" w:date="2021-07-01T14:53:00Z">
          <w:r w:rsidRPr="00C8205D" w:rsidDel="00D061E2">
            <w:rPr>
              <w:color w:val="000000" w:themeColor="text1"/>
              <w:sz w:val="22"/>
              <w:szCs w:val="22"/>
              <w:rPrChange w:id="4662" w:author="Risa" w:date="2021-07-06T14:20:00Z">
                <w:rPr>
                  <w:sz w:val="22"/>
                  <w:szCs w:val="22"/>
                </w:rPr>
              </w:rPrChange>
            </w:rPr>
            <w:delText>ed by a previous</w:delText>
          </w:r>
        </w:del>
      </w:ins>
      <w:ins w:id="4663" w:author="Jeff" w:date="2021-06-23T16:54:00Z">
        <w:del w:id="4664" w:author="Nick Smith" w:date="2021-07-01T14:53:00Z">
          <w:r w:rsidR="00255E9A" w:rsidRPr="00C8205D" w:rsidDel="00D061E2">
            <w:rPr>
              <w:color w:val="000000" w:themeColor="text1"/>
              <w:sz w:val="22"/>
              <w:szCs w:val="22"/>
              <w:rPrChange w:id="4665" w:author="Risa" w:date="2021-07-06T14:20:00Z">
                <w:rPr>
                  <w:sz w:val="22"/>
                  <w:szCs w:val="22"/>
                </w:rPr>
              </w:rPrChange>
            </w:rPr>
            <w:delText xml:space="preserve"> pine barren </w:delText>
          </w:r>
        </w:del>
      </w:ins>
      <w:ins w:id="4666" w:author="Jeff" w:date="2021-06-24T05:40:00Z">
        <w:del w:id="4667" w:author="Nick Smith" w:date="2021-07-01T14:53:00Z">
          <w:r w:rsidRPr="00C8205D" w:rsidDel="00D061E2">
            <w:rPr>
              <w:color w:val="000000" w:themeColor="text1"/>
              <w:sz w:val="22"/>
              <w:szCs w:val="22"/>
              <w:rPrChange w:id="4668" w:author="Risa" w:date="2021-07-06T14:20:00Z">
                <w:rPr>
                  <w:sz w:val="22"/>
                  <w:szCs w:val="22"/>
                </w:rPr>
              </w:rPrChange>
            </w:rPr>
            <w:delText>study which feature</w:delText>
          </w:r>
        </w:del>
      </w:ins>
      <w:ins w:id="4669" w:author="Jeff" w:date="2021-06-29T16:51:00Z">
        <w:del w:id="4670" w:author="Nick Smith" w:date="2021-07-01T14:53:00Z">
          <w:r w:rsidR="00381011" w:rsidRPr="00C8205D" w:rsidDel="00D061E2">
            <w:rPr>
              <w:color w:val="000000" w:themeColor="text1"/>
              <w:sz w:val="22"/>
              <w:szCs w:val="22"/>
              <w:rPrChange w:id="4671" w:author="Risa" w:date="2021-07-06T14:20:00Z">
                <w:rPr>
                  <w:sz w:val="22"/>
                  <w:szCs w:val="22"/>
                </w:rPr>
              </w:rPrChange>
            </w:rPr>
            <w:delText>s</w:delText>
          </w:r>
        </w:del>
      </w:ins>
      <w:ins w:id="4672" w:author="Jeff" w:date="2021-06-24T05:40:00Z">
        <w:del w:id="4673" w:author="Nick Smith" w:date="2021-07-01T14:53:00Z">
          <w:r w:rsidRPr="00C8205D" w:rsidDel="00D061E2">
            <w:rPr>
              <w:color w:val="000000" w:themeColor="text1"/>
              <w:sz w:val="22"/>
              <w:szCs w:val="22"/>
              <w:rPrChange w:id="4674" w:author="Risa" w:date="2021-07-06T14:20:00Z">
                <w:rPr>
                  <w:sz w:val="22"/>
                  <w:szCs w:val="22"/>
                </w:rPr>
              </w:rPrChange>
            </w:rPr>
            <w:delText xml:space="preserve"> experime</w:delText>
          </w:r>
        </w:del>
      </w:ins>
      <w:ins w:id="4675" w:author="Jeff" w:date="2021-06-24T05:41:00Z">
        <w:del w:id="4676" w:author="Nick Smith" w:date="2021-07-01T14:53:00Z">
          <w:r w:rsidRPr="00C8205D" w:rsidDel="00D061E2">
            <w:rPr>
              <w:color w:val="000000" w:themeColor="text1"/>
              <w:sz w:val="22"/>
              <w:szCs w:val="22"/>
              <w:rPrChange w:id="4677" w:author="Risa" w:date="2021-07-06T14:20:00Z">
                <w:rPr>
                  <w:sz w:val="22"/>
                  <w:szCs w:val="22"/>
                </w:rPr>
              </w:rPrChange>
            </w:rPr>
            <w:delText xml:space="preserve">nts with </w:delText>
          </w:r>
        </w:del>
      </w:ins>
      <w:ins w:id="4678" w:author="Jeff" w:date="2021-06-23T16:54:00Z">
        <w:del w:id="4679" w:author="Nick Smith" w:date="2021-07-01T14:53:00Z">
          <w:r w:rsidR="00255E9A" w:rsidRPr="00C8205D" w:rsidDel="00D061E2">
            <w:rPr>
              <w:color w:val="000000" w:themeColor="text1"/>
              <w:sz w:val="22"/>
              <w:szCs w:val="22"/>
              <w:rPrChange w:id="4680" w:author="Risa" w:date="2021-07-06T14:20:00Z">
                <w:rPr>
                  <w:sz w:val="22"/>
                  <w:szCs w:val="22"/>
                </w:rPr>
              </w:rPrChange>
            </w:rPr>
            <w:delText xml:space="preserve">non-glaciated soils </w:delText>
          </w:r>
        </w:del>
      </w:ins>
      <w:ins w:id="4681" w:author="Jeff" w:date="2021-06-24T05:41:00Z">
        <w:del w:id="4682" w:author="Nick Smith" w:date="2021-07-01T14:53:00Z">
          <w:r w:rsidRPr="00C8205D" w:rsidDel="00D061E2">
            <w:rPr>
              <w:color w:val="000000" w:themeColor="text1"/>
              <w:sz w:val="22"/>
              <w:szCs w:val="22"/>
              <w:rPrChange w:id="4683" w:author="Risa" w:date="2021-07-06T14:20:00Z">
                <w:rPr>
                  <w:sz w:val="22"/>
                  <w:szCs w:val="22"/>
                </w:rPr>
              </w:rPrChange>
            </w:rPr>
            <w:delText xml:space="preserve">and very juvenile trees </w:delText>
          </w:r>
        </w:del>
      </w:ins>
      <w:ins w:id="4684" w:author="Jeff" w:date="2021-06-23T16:54:00Z">
        <w:del w:id="4685" w:author="Nick Smith" w:date="2021-07-01T14:53:00Z">
          <w:r w:rsidR="00255E9A" w:rsidRPr="00C8205D" w:rsidDel="00D061E2">
            <w:rPr>
              <w:color w:val="000000" w:themeColor="text1"/>
              <w:sz w:val="22"/>
              <w:szCs w:val="22"/>
              <w:rPrChange w:id="4686" w:author="Risa" w:date="2021-07-06T14:20:00Z">
                <w:rPr>
                  <w:sz w:val="22"/>
                  <w:szCs w:val="22"/>
                </w:rPr>
              </w:rPrChange>
            </w:rPr>
            <w:delText>exposed to forest fire, anthropogenic fire and no fire treatments (Licht and Smith 2020).</w:delText>
          </w:r>
        </w:del>
      </w:ins>
      <w:ins w:id="4687" w:author="Jeff" w:date="2021-06-23T16:55:00Z">
        <w:del w:id="4688" w:author="Nick Smith" w:date="2021-07-01T14:53:00Z">
          <w:r w:rsidR="00255E9A" w:rsidRPr="00C8205D" w:rsidDel="00D061E2">
            <w:rPr>
              <w:color w:val="000000" w:themeColor="text1"/>
              <w:sz w:val="22"/>
              <w:szCs w:val="22"/>
              <w:rPrChange w:id="4689" w:author="Risa" w:date="2021-07-06T14:20:00Z">
                <w:rPr>
                  <w:sz w:val="22"/>
                  <w:szCs w:val="22"/>
                </w:rPr>
              </w:rPrChange>
            </w:rPr>
            <w:delText xml:space="preserve"> </w:delText>
          </w:r>
        </w:del>
      </w:ins>
      <w:ins w:id="4690" w:author="Jeff" w:date="2021-06-26T01:24:00Z">
        <w:del w:id="4691" w:author="Nick Smith" w:date="2021-07-01T14:52:00Z">
          <w:r w:rsidR="00136727" w:rsidRPr="00C8205D" w:rsidDel="00D061E2">
            <w:rPr>
              <w:color w:val="000000" w:themeColor="text1"/>
              <w:sz w:val="22"/>
              <w:szCs w:val="22"/>
              <w:rPrChange w:id="4692" w:author="Risa" w:date="2021-07-06T14:20:00Z">
                <w:rPr>
                  <w:sz w:val="22"/>
                  <w:szCs w:val="22"/>
                </w:rPr>
              </w:rPrChange>
            </w:rPr>
            <w:delText>We</w:delText>
          </w:r>
        </w:del>
      </w:ins>
      <w:ins w:id="4693" w:author="Nick Smith" w:date="2021-07-01T14:52:00Z">
        <w:r w:rsidR="00D061E2" w:rsidRPr="00C8205D">
          <w:rPr>
            <w:color w:val="000000" w:themeColor="text1"/>
            <w:sz w:val="22"/>
            <w:szCs w:val="22"/>
            <w:rPrChange w:id="4694" w:author="Risa" w:date="2021-07-06T14:20:00Z">
              <w:rPr>
                <w:sz w:val="22"/>
                <w:szCs w:val="22"/>
              </w:rPr>
            </w:rPrChange>
          </w:rPr>
          <w:t>A previous</w:t>
        </w:r>
      </w:ins>
      <w:ins w:id="4695" w:author="Nick Smith" w:date="2021-07-01T14:53:00Z">
        <w:r w:rsidR="00D061E2" w:rsidRPr="00C8205D">
          <w:rPr>
            <w:color w:val="000000" w:themeColor="text1"/>
            <w:sz w:val="22"/>
            <w:szCs w:val="22"/>
            <w:rPrChange w:id="4696" w:author="Risa" w:date="2021-07-06T14:20:00Z">
              <w:rPr>
                <w:sz w:val="22"/>
                <w:szCs w:val="22"/>
              </w:rPr>
            </w:rPrChange>
          </w:rPr>
          <w:t xml:space="preserve"> pine barren</w:t>
        </w:r>
      </w:ins>
      <w:ins w:id="4697" w:author="Nick Smith" w:date="2021-07-01T14:52:00Z">
        <w:r w:rsidR="00D061E2" w:rsidRPr="00C8205D">
          <w:rPr>
            <w:color w:val="000000" w:themeColor="text1"/>
            <w:sz w:val="22"/>
            <w:szCs w:val="22"/>
            <w:rPrChange w:id="4698" w:author="Risa" w:date="2021-07-06T14:20:00Z">
              <w:rPr>
                <w:sz w:val="22"/>
                <w:szCs w:val="22"/>
              </w:rPr>
            </w:rPrChange>
          </w:rPr>
          <w:t xml:space="preserve"> study</w:t>
        </w:r>
      </w:ins>
      <w:ins w:id="4699" w:author="Jeff" w:date="2021-06-26T01:24:00Z">
        <w:r w:rsidR="00136727" w:rsidRPr="00C8205D">
          <w:rPr>
            <w:color w:val="000000" w:themeColor="text1"/>
            <w:sz w:val="22"/>
            <w:szCs w:val="22"/>
            <w:rPrChange w:id="4700" w:author="Risa" w:date="2021-07-06T14:20:00Z">
              <w:rPr>
                <w:sz w:val="22"/>
                <w:szCs w:val="22"/>
              </w:rPr>
            </w:rPrChange>
          </w:rPr>
          <w:t xml:space="preserve"> reported</w:t>
        </w:r>
      </w:ins>
      <w:ins w:id="4701" w:author="Nick Smith" w:date="2021-07-01T14:52:00Z">
        <w:r w:rsidR="00D061E2" w:rsidRPr="00C8205D">
          <w:rPr>
            <w:color w:val="000000" w:themeColor="text1"/>
            <w:sz w:val="22"/>
            <w:szCs w:val="22"/>
            <w:rPrChange w:id="4702" w:author="Risa" w:date="2021-07-06T14:20:00Z">
              <w:rPr>
                <w:sz w:val="22"/>
                <w:szCs w:val="22"/>
              </w:rPr>
            </w:rPrChange>
          </w:rPr>
          <w:t xml:space="preserve"> that</w:t>
        </w:r>
      </w:ins>
      <w:ins w:id="4703" w:author="Jeff" w:date="2021-06-23T16:55:00Z">
        <w:r w:rsidR="00255E9A" w:rsidRPr="00C8205D">
          <w:rPr>
            <w:color w:val="000000" w:themeColor="text1"/>
            <w:sz w:val="22"/>
            <w:szCs w:val="22"/>
            <w:rPrChange w:id="4704" w:author="Risa" w:date="2021-07-06T14:20:00Z">
              <w:rPr>
                <w:sz w:val="22"/>
                <w:szCs w:val="22"/>
              </w:rPr>
            </w:rPrChange>
          </w:rPr>
          <w:t xml:space="preserve"> pyrolysis (either natural or anthropogenic) </w:t>
        </w:r>
        <w:del w:id="4705" w:author="Nick Smith" w:date="2021-07-01T14:52:00Z">
          <w:r w:rsidR="00255E9A" w:rsidRPr="00C8205D" w:rsidDel="00D061E2">
            <w:rPr>
              <w:color w:val="000000" w:themeColor="text1"/>
              <w:sz w:val="22"/>
              <w:szCs w:val="22"/>
              <w:rPrChange w:id="4706" w:author="Risa" w:date="2021-07-06T14:20:00Z">
                <w:rPr>
                  <w:sz w:val="22"/>
                  <w:szCs w:val="22"/>
                </w:rPr>
              </w:rPrChange>
            </w:rPr>
            <w:delText xml:space="preserve">is shown to </w:delText>
          </w:r>
        </w:del>
        <w:r w:rsidR="00255E9A" w:rsidRPr="00C8205D">
          <w:rPr>
            <w:color w:val="000000" w:themeColor="text1"/>
            <w:sz w:val="22"/>
            <w:szCs w:val="22"/>
            <w:rPrChange w:id="4707" w:author="Risa" w:date="2021-07-06T14:20:00Z">
              <w:rPr>
                <w:sz w:val="22"/>
                <w:szCs w:val="22"/>
              </w:rPr>
            </w:rPrChange>
          </w:rPr>
          <w:t>increase</w:t>
        </w:r>
      </w:ins>
      <w:ins w:id="4708" w:author="Nick Smith" w:date="2021-07-01T14:52:00Z">
        <w:r w:rsidR="00D061E2" w:rsidRPr="00C8205D">
          <w:rPr>
            <w:color w:val="000000" w:themeColor="text1"/>
            <w:sz w:val="22"/>
            <w:szCs w:val="22"/>
            <w:rPrChange w:id="4709" w:author="Risa" w:date="2021-07-06T14:20:00Z">
              <w:rPr>
                <w:sz w:val="22"/>
                <w:szCs w:val="22"/>
              </w:rPr>
            </w:rPrChange>
          </w:rPr>
          <w:t>d</w:t>
        </w:r>
      </w:ins>
      <w:ins w:id="4710" w:author="Jeff" w:date="2021-06-23T16:55:00Z">
        <w:r w:rsidR="00255E9A" w:rsidRPr="00C8205D">
          <w:rPr>
            <w:color w:val="000000" w:themeColor="text1"/>
            <w:sz w:val="22"/>
            <w:szCs w:val="22"/>
            <w:rPrChange w:id="4711" w:author="Risa" w:date="2021-07-06T14:20:00Z">
              <w:rPr>
                <w:sz w:val="22"/>
                <w:szCs w:val="22"/>
              </w:rPr>
            </w:rPrChange>
          </w:rPr>
          <w:t xml:space="preserve"> SWR (Licht and Smith 2020)</w:t>
        </w:r>
      </w:ins>
      <w:ins w:id="4712" w:author="Nick Smith" w:date="2021-07-01T14:53:00Z">
        <w:r w:rsidR="00D061E2" w:rsidRPr="00C8205D">
          <w:rPr>
            <w:color w:val="000000" w:themeColor="text1"/>
            <w:sz w:val="22"/>
            <w:szCs w:val="22"/>
            <w:rPrChange w:id="4713" w:author="Risa" w:date="2021-07-06T14:20:00Z">
              <w:rPr>
                <w:sz w:val="22"/>
                <w:szCs w:val="22"/>
              </w:rPr>
            </w:rPrChange>
          </w:rPr>
          <w:t xml:space="preserve"> and we found support </w:t>
        </w:r>
      </w:ins>
      <w:ins w:id="4714" w:author="Nick Smith" w:date="2021-07-01T14:54:00Z">
        <w:r w:rsidR="00D061E2" w:rsidRPr="00C8205D">
          <w:rPr>
            <w:color w:val="000000" w:themeColor="text1"/>
            <w:sz w:val="22"/>
            <w:szCs w:val="22"/>
            <w:rPrChange w:id="4715" w:author="Risa" w:date="2021-07-06T14:20:00Z">
              <w:rPr>
                <w:sz w:val="22"/>
                <w:szCs w:val="22"/>
              </w:rPr>
            </w:rPrChange>
          </w:rPr>
          <w:t>for this at low elevations</w:t>
        </w:r>
      </w:ins>
      <w:ins w:id="4716" w:author="Jeff" w:date="2021-07-03T21:54:00Z">
        <w:r w:rsidR="0068285F" w:rsidRPr="00C8205D">
          <w:rPr>
            <w:color w:val="000000" w:themeColor="text1"/>
            <w:sz w:val="22"/>
            <w:szCs w:val="22"/>
            <w:rPrChange w:id="4717" w:author="Risa" w:date="2021-07-06T14:20:00Z">
              <w:rPr>
                <w:sz w:val="22"/>
                <w:szCs w:val="22"/>
              </w:rPr>
            </w:rPrChange>
          </w:rPr>
          <w:t xml:space="preserve"> at Mt. Desert</w:t>
        </w:r>
      </w:ins>
      <w:ins w:id="4718" w:author="Nick Smith" w:date="2021-07-01T14:54:00Z">
        <w:r w:rsidR="00D061E2" w:rsidRPr="00C8205D">
          <w:rPr>
            <w:color w:val="000000" w:themeColor="text1"/>
            <w:sz w:val="22"/>
            <w:szCs w:val="22"/>
            <w:rPrChange w:id="4719" w:author="Risa" w:date="2021-07-06T14:20:00Z">
              <w:rPr>
                <w:sz w:val="22"/>
                <w:szCs w:val="22"/>
              </w:rPr>
            </w:rPrChange>
          </w:rPr>
          <w:t xml:space="preserve">. </w:t>
        </w:r>
        <w:r w:rsidR="00A07DD7" w:rsidRPr="00C8205D">
          <w:rPr>
            <w:color w:val="000000" w:themeColor="text1"/>
            <w:sz w:val="22"/>
            <w:szCs w:val="22"/>
            <w:rPrChange w:id="4720" w:author="Risa" w:date="2021-07-06T14:20:00Z">
              <w:rPr>
                <w:sz w:val="22"/>
                <w:szCs w:val="22"/>
              </w:rPr>
            </w:rPrChange>
          </w:rPr>
          <w:t>Interestingly, thi</w:t>
        </w:r>
      </w:ins>
      <w:ins w:id="4721" w:author="Jeff" w:date="2021-07-03T21:54:00Z">
        <w:r w:rsidR="0068285F" w:rsidRPr="00C8205D">
          <w:rPr>
            <w:color w:val="000000" w:themeColor="text1"/>
            <w:sz w:val="22"/>
            <w:szCs w:val="22"/>
            <w:rPrChange w:id="4722" w:author="Risa" w:date="2021-07-06T14:20:00Z">
              <w:rPr>
                <w:sz w:val="22"/>
                <w:szCs w:val="22"/>
              </w:rPr>
            </w:rPrChange>
          </w:rPr>
          <w:t xml:space="preserve">s occurred </w:t>
        </w:r>
      </w:ins>
      <w:ins w:id="4723" w:author="Nick Smith" w:date="2021-07-01T14:54:00Z">
        <w:del w:id="4724" w:author="Jeff" w:date="2021-07-03T21:54:00Z">
          <w:r w:rsidR="00A07DD7" w:rsidRPr="00C8205D" w:rsidDel="0068285F">
            <w:rPr>
              <w:color w:val="000000" w:themeColor="text1"/>
              <w:sz w:val="22"/>
              <w:szCs w:val="22"/>
              <w:rPrChange w:id="4725" w:author="Risa" w:date="2021-07-06T14:20:00Z">
                <w:rPr>
                  <w:sz w:val="22"/>
                  <w:szCs w:val="22"/>
                </w:rPr>
              </w:rPrChange>
            </w:rPr>
            <w:delText xml:space="preserve">s was </w:delText>
          </w:r>
        </w:del>
      </w:ins>
      <w:ins w:id="4726" w:author="Nick Smith" w:date="2021-07-01T14:55:00Z">
        <w:r w:rsidR="00A07DD7" w:rsidRPr="00C8205D">
          <w:rPr>
            <w:color w:val="000000" w:themeColor="text1"/>
            <w:sz w:val="22"/>
            <w:szCs w:val="22"/>
            <w:rPrChange w:id="4727" w:author="Risa" w:date="2021-07-06T14:20:00Z">
              <w:rPr>
                <w:sz w:val="22"/>
                <w:szCs w:val="22"/>
              </w:rPr>
            </w:rPrChange>
          </w:rPr>
          <w:t xml:space="preserve">despite </w:t>
        </w:r>
        <w:del w:id="4728" w:author="Jeff" w:date="2021-07-03T21:54:00Z">
          <w:r w:rsidR="00A07DD7" w:rsidRPr="00C8205D" w:rsidDel="0068285F">
            <w:rPr>
              <w:color w:val="000000" w:themeColor="text1"/>
              <w:sz w:val="22"/>
              <w:szCs w:val="22"/>
              <w:rPrChange w:id="4729" w:author="Risa" w:date="2021-07-06T14:20:00Z">
                <w:rPr>
                  <w:sz w:val="22"/>
                  <w:szCs w:val="22"/>
                </w:rPr>
              </w:rPrChange>
            </w:rPr>
            <w:delText>greate</w:delText>
          </w:r>
        </w:del>
      </w:ins>
      <w:ins w:id="4730" w:author="Jeff" w:date="2021-07-03T21:54:00Z">
        <w:r w:rsidR="0068285F" w:rsidRPr="00C8205D">
          <w:rPr>
            <w:color w:val="000000" w:themeColor="text1"/>
            <w:sz w:val="22"/>
            <w:szCs w:val="22"/>
            <w:rPrChange w:id="4731" w:author="Risa" w:date="2021-07-06T14:20:00Z">
              <w:rPr>
                <w:sz w:val="22"/>
                <w:szCs w:val="22"/>
              </w:rPr>
            </w:rPrChange>
          </w:rPr>
          <w:t>steepe</w:t>
        </w:r>
      </w:ins>
      <w:ins w:id="4732" w:author="Nick Smith" w:date="2021-07-01T14:55:00Z">
        <w:r w:rsidR="00A07DD7" w:rsidRPr="00C8205D">
          <w:rPr>
            <w:color w:val="000000" w:themeColor="text1"/>
            <w:sz w:val="22"/>
            <w:szCs w:val="22"/>
            <w:rPrChange w:id="4733" w:author="Risa" w:date="2021-07-06T14:20:00Z">
              <w:rPr>
                <w:sz w:val="22"/>
                <w:szCs w:val="22"/>
              </w:rPr>
            </w:rPrChange>
          </w:rPr>
          <w:t xml:space="preserve">r slopes at </w:t>
        </w:r>
        <w:del w:id="4734" w:author="Jeff" w:date="2021-07-03T21:55:00Z">
          <w:r w:rsidR="00A07DD7" w:rsidRPr="00C8205D" w:rsidDel="0068285F">
            <w:rPr>
              <w:color w:val="000000" w:themeColor="text1"/>
              <w:sz w:val="22"/>
              <w:szCs w:val="22"/>
              <w:rPrChange w:id="4735" w:author="Risa" w:date="2021-07-06T14:20:00Z">
                <w:rPr>
                  <w:sz w:val="22"/>
                  <w:szCs w:val="22"/>
                </w:rPr>
              </w:rPrChange>
            </w:rPr>
            <w:delText>the</w:delText>
          </w:r>
        </w:del>
      </w:ins>
      <w:ins w:id="4736" w:author="Jeff" w:date="2021-07-03T21:55:00Z">
        <w:r w:rsidR="0068285F" w:rsidRPr="00C8205D">
          <w:rPr>
            <w:color w:val="000000" w:themeColor="text1"/>
            <w:sz w:val="22"/>
            <w:szCs w:val="22"/>
            <w:rPrChange w:id="4737" w:author="Risa" w:date="2021-07-06T14:20:00Z">
              <w:rPr>
                <w:sz w:val="22"/>
                <w:szCs w:val="22"/>
              </w:rPr>
            </w:rPrChange>
          </w:rPr>
          <w:t>one</w:t>
        </w:r>
      </w:ins>
      <w:ins w:id="4738" w:author="Nick Smith" w:date="2021-07-01T14:55:00Z">
        <w:r w:rsidR="00A07DD7" w:rsidRPr="00C8205D">
          <w:rPr>
            <w:color w:val="000000" w:themeColor="text1"/>
            <w:sz w:val="22"/>
            <w:szCs w:val="22"/>
            <w:rPrChange w:id="4739" w:author="Risa" w:date="2021-07-06T14:20:00Z">
              <w:rPr>
                <w:sz w:val="22"/>
                <w:szCs w:val="22"/>
              </w:rPr>
            </w:rPrChange>
          </w:rPr>
          <w:t xml:space="preserve"> site that experienced fire at low elevation, which we would have expected to reduce SWR.</w:t>
        </w:r>
      </w:ins>
      <w:ins w:id="4740" w:author="Jeff" w:date="2021-06-26T01:24:00Z">
        <w:del w:id="4741" w:author="Nick Smith" w:date="2021-07-01T14:53:00Z">
          <w:r w:rsidR="00136727" w:rsidRPr="00C8205D" w:rsidDel="00D061E2">
            <w:rPr>
              <w:color w:val="000000" w:themeColor="text1"/>
              <w:sz w:val="22"/>
              <w:szCs w:val="22"/>
              <w:rPrChange w:id="4742" w:author="Risa" w:date="2021-07-06T14:20:00Z">
                <w:rPr>
                  <w:sz w:val="22"/>
                  <w:szCs w:val="22"/>
                </w:rPr>
              </w:rPrChange>
            </w:rPr>
            <w:delText>;</w:delText>
          </w:r>
        </w:del>
        <w:r w:rsidR="00136727" w:rsidRPr="00C8205D">
          <w:rPr>
            <w:color w:val="000000" w:themeColor="text1"/>
            <w:sz w:val="22"/>
            <w:szCs w:val="22"/>
            <w:rPrChange w:id="4743" w:author="Risa" w:date="2021-07-06T14:20:00Z">
              <w:rPr>
                <w:sz w:val="22"/>
                <w:szCs w:val="22"/>
              </w:rPr>
            </w:rPrChange>
          </w:rPr>
          <w:t xml:space="preserve"> </w:t>
        </w:r>
        <w:del w:id="4744" w:author="Nick Smith" w:date="2021-07-01T14:55:00Z">
          <w:r w:rsidR="00136727" w:rsidRPr="00C8205D" w:rsidDel="00A07DD7">
            <w:rPr>
              <w:color w:val="000000" w:themeColor="text1"/>
              <w:sz w:val="22"/>
              <w:szCs w:val="22"/>
              <w:rPrChange w:id="4745" w:author="Risa" w:date="2021-07-06T14:20:00Z">
                <w:rPr>
                  <w:sz w:val="22"/>
                  <w:szCs w:val="22"/>
                </w:rPr>
              </w:rPrChange>
            </w:rPr>
            <w:delText>however at Mt Desert this w</w:delText>
          </w:r>
        </w:del>
      </w:ins>
      <w:ins w:id="4746" w:author="Jeff" w:date="2021-06-26T01:25:00Z">
        <w:del w:id="4747" w:author="Nick Smith" w:date="2021-07-01T14:55:00Z">
          <w:r w:rsidR="00136727" w:rsidRPr="00C8205D" w:rsidDel="00A07DD7">
            <w:rPr>
              <w:color w:val="000000" w:themeColor="text1"/>
              <w:sz w:val="22"/>
              <w:szCs w:val="22"/>
              <w:rPrChange w:id="4748" w:author="Risa" w:date="2021-07-06T14:20:00Z">
                <w:rPr>
                  <w:sz w:val="22"/>
                  <w:szCs w:val="22"/>
                </w:rPr>
              </w:rPrChange>
            </w:rPr>
            <w:delText>as not experienced</w:delText>
          </w:r>
        </w:del>
      </w:ins>
      <w:ins w:id="4749" w:author="Jeff" w:date="2021-06-23T16:55:00Z">
        <w:del w:id="4750" w:author="Nick Smith" w:date="2021-07-01T14:55:00Z">
          <w:r w:rsidR="00255E9A" w:rsidRPr="00C8205D" w:rsidDel="00A07DD7">
            <w:rPr>
              <w:color w:val="000000" w:themeColor="text1"/>
              <w:sz w:val="22"/>
              <w:szCs w:val="22"/>
              <w:rPrChange w:id="4751" w:author="Risa" w:date="2021-07-06T14:20:00Z">
                <w:rPr>
                  <w:sz w:val="22"/>
                  <w:szCs w:val="22"/>
                </w:rPr>
              </w:rPrChange>
            </w:rPr>
            <w:delText xml:space="preserve">, </w:delText>
          </w:r>
        </w:del>
      </w:ins>
      <w:ins w:id="4752" w:author="Jeff" w:date="2021-06-24T05:43:00Z">
        <w:del w:id="4753" w:author="Nick Smith" w:date="2021-07-01T15:02:00Z">
          <w:r w:rsidRPr="00C8205D" w:rsidDel="00A07DD7">
            <w:rPr>
              <w:color w:val="000000" w:themeColor="text1"/>
              <w:sz w:val="22"/>
              <w:szCs w:val="22"/>
              <w:rPrChange w:id="4754" w:author="Risa" w:date="2021-07-06T14:20:00Z">
                <w:rPr>
                  <w:sz w:val="22"/>
                  <w:szCs w:val="22"/>
                </w:rPr>
              </w:rPrChange>
            </w:rPr>
            <w:delText xml:space="preserve">At Wonderland and even more at Gorham cliffs, </w:delText>
          </w:r>
        </w:del>
      </w:ins>
      <w:ins w:id="4755" w:author="Jeff" w:date="2021-06-29T16:51:00Z">
        <w:del w:id="4756" w:author="Nick Smith" w:date="2021-07-01T15:02:00Z">
          <w:r w:rsidR="006A4802" w:rsidRPr="00C8205D" w:rsidDel="00A07DD7">
            <w:rPr>
              <w:color w:val="000000" w:themeColor="text1"/>
              <w:sz w:val="22"/>
              <w:szCs w:val="22"/>
              <w:rPrChange w:id="4757" w:author="Risa" w:date="2021-07-06T14:20:00Z">
                <w:rPr>
                  <w:sz w:val="22"/>
                  <w:szCs w:val="22"/>
                </w:rPr>
              </w:rPrChange>
            </w:rPr>
            <w:delText>absence of</w:delText>
          </w:r>
        </w:del>
      </w:ins>
      <w:ins w:id="4758" w:author="Jeff" w:date="2021-06-23T16:55:00Z">
        <w:del w:id="4759" w:author="Nick Smith" w:date="2021-07-01T15:02:00Z">
          <w:r w:rsidR="00255E9A" w:rsidRPr="00C8205D" w:rsidDel="00A07DD7">
            <w:rPr>
              <w:color w:val="000000" w:themeColor="text1"/>
              <w:sz w:val="22"/>
              <w:szCs w:val="22"/>
              <w:rPrChange w:id="4760" w:author="Risa" w:date="2021-07-06T14:20:00Z">
                <w:rPr>
                  <w:sz w:val="22"/>
                  <w:szCs w:val="22"/>
                </w:rPr>
              </w:rPrChange>
            </w:rPr>
            <w:delText xml:space="preserve"> erosion mechanics</w:delText>
          </w:r>
        </w:del>
      </w:ins>
      <w:ins w:id="4761" w:author="Jeff" w:date="2021-06-24T05:44:00Z">
        <w:del w:id="4762" w:author="Nick Smith" w:date="2021-07-01T15:02:00Z">
          <w:r w:rsidRPr="00C8205D" w:rsidDel="00A07DD7">
            <w:rPr>
              <w:color w:val="000000" w:themeColor="text1"/>
              <w:sz w:val="22"/>
              <w:szCs w:val="22"/>
              <w:rPrChange w:id="4763" w:author="Risa" w:date="2021-07-06T14:20:00Z">
                <w:rPr>
                  <w:sz w:val="22"/>
                  <w:szCs w:val="22"/>
                </w:rPr>
              </w:rPrChange>
            </w:rPr>
            <w:delText xml:space="preserve">, </w:delText>
          </w:r>
        </w:del>
      </w:ins>
      <w:ins w:id="4764" w:author="Jeff" w:date="2021-06-23T16:55:00Z">
        <w:del w:id="4765" w:author="Nick Smith" w:date="2021-07-01T15:02:00Z">
          <w:r w:rsidR="00255E9A" w:rsidRPr="00C8205D" w:rsidDel="00A07DD7">
            <w:rPr>
              <w:color w:val="000000" w:themeColor="text1"/>
              <w:sz w:val="22"/>
              <w:szCs w:val="22"/>
              <w:rPrChange w:id="4766" w:author="Risa" w:date="2021-07-06T14:20:00Z">
                <w:rPr>
                  <w:sz w:val="22"/>
                  <w:szCs w:val="22"/>
                </w:rPr>
              </w:rPrChange>
            </w:rPr>
            <w:delText>negligible consumption of Ca</w:delText>
          </w:r>
          <w:r w:rsidR="00255E9A" w:rsidRPr="00C8205D" w:rsidDel="00A07DD7">
            <w:rPr>
              <w:color w:val="000000" w:themeColor="text1"/>
              <w:sz w:val="22"/>
              <w:szCs w:val="22"/>
              <w:vertAlign w:val="superscript"/>
              <w:rPrChange w:id="4767" w:author="Risa" w:date="2021-07-06T14:20:00Z">
                <w:rPr>
                  <w:sz w:val="22"/>
                  <w:szCs w:val="22"/>
                  <w:vertAlign w:val="superscript"/>
                </w:rPr>
              </w:rPrChange>
            </w:rPr>
            <w:delText>2+</w:delText>
          </w:r>
          <w:r w:rsidR="00255E9A" w:rsidRPr="00C8205D" w:rsidDel="00A07DD7">
            <w:rPr>
              <w:color w:val="000000" w:themeColor="text1"/>
              <w:sz w:val="22"/>
              <w:szCs w:val="22"/>
              <w:rPrChange w:id="4768" w:author="Risa" w:date="2021-07-06T14:20:00Z">
                <w:rPr>
                  <w:sz w:val="22"/>
                  <w:szCs w:val="22"/>
                </w:rPr>
              </w:rPrChange>
            </w:rPr>
            <w:delText>, K</w:delText>
          </w:r>
          <w:r w:rsidR="00255E9A" w:rsidRPr="00C8205D" w:rsidDel="00A07DD7">
            <w:rPr>
              <w:color w:val="000000" w:themeColor="text1"/>
              <w:sz w:val="22"/>
              <w:szCs w:val="22"/>
              <w:vertAlign w:val="superscript"/>
              <w:rPrChange w:id="4769" w:author="Risa" w:date="2021-07-06T14:20:00Z">
                <w:rPr>
                  <w:sz w:val="22"/>
                  <w:szCs w:val="22"/>
                  <w:vertAlign w:val="superscript"/>
                </w:rPr>
              </w:rPrChange>
            </w:rPr>
            <w:delText>+</w:delText>
          </w:r>
          <w:r w:rsidR="00255E9A" w:rsidRPr="00C8205D" w:rsidDel="00A07DD7">
            <w:rPr>
              <w:color w:val="000000" w:themeColor="text1"/>
              <w:sz w:val="22"/>
              <w:szCs w:val="22"/>
              <w:rPrChange w:id="4770" w:author="Risa" w:date="2021-07-06T14:20:00Z">
                <w:rPr>
                  <w:sz w:val="22"/>
                  <w:szCs w:val="22"/>
                </w:rPr>
              </w:rPrChange>
            </w:rPr>
            <w:delText>, and Mg</w:delText>
          </w:r>
          <w:r w:rsidR="00255E9A" w:rsidRPr="00C8205D" w:rsidDel="00A07DD7">
            <w:rPr>
              <w:color w:val="000000" w:themeColor="text1"/>
              <w:sz w:val="22"/>
              <w:szCs w:val="22"/>
              <w:vertAlign w:val="superscript"/>
              <w:rPrChange w:id="4771" w:author="Risa" w:date="2021-07-06T14:20:00Z">
                <w:rPr>
                  <w:sz w:val="22"/>
                  <w:szCs w:val="22"/>
                  <w:vertAlign w:val="superscript"/>
                </w:rPr>
              </w:rPrChange>
            </w:rPr>
            <w:delText>2+</w:delText>
          </w:r>
          <w:r w:rsidR="00255E9A" w:rsidRPr="00C8205D" w:rsidDel="00A07DD7">
            <w:rPr>
              <w:color w:val="000000" w:themeColor="text1"/>
              <w:sz w:val="22"/>
              <w:szCs w:val="22"/>
              <w:rPrChange w:id="4772" w:author="Risa" w:date="2021-07-06T14:20:00Z">
                <w:rPr>
                  <w:sz w:val="22"/>
                  <w:szCs w:val="22"/>
                </w:rPr>
              </w:rPrChange>
            </w:rPr>
            <w:delText xml:space="preserve"> (Licht and Smith 2020) </w:delText>
          </w:r>
        </w:del>
      </w:ins>
      <w:ins w:id="4773" w:author="Jeff" w:date="2021-06-24T05:44:00Z">
        <w:del w:id="4774" w:author="Nick Smith" w:date="2021-07-01T15:02:00Z">
          <w:r w:rsidRPr="00C8205D" w:rsidDel="00A07DD7">
            <w:rPr>
              <w:color w:val="000000" w:themeColor="text1"/>
              <w:sz w:val="22"/>
              <w:szCs w:val="22"/>
              <w:rPrChange w:id="4775" w:author="Risa" w:date="2021-07-06T14:20:00Z">
                <w:rPr>
                  <w:sz w:val="22"/>
                  <w:szCs w:val="22"/>
                </w:rPr>
              </w:rPrChange>
            </w:rPr>
            <w:delText>and</w:delText>
          </w:r>
        </w:del>
      </w:ins>
      <w:ins w:id="4776" w:author="Jeff" w:date="2021-06-23T16:55:00Z">
        <w:del w:id="4777" w:author="Nick Smith" w:date="2021-07-01T15:02:00Z">
          <w:r w:rsidR="00255E9A" w:rsidRPr="00C8205D" w:rsidDel="00A07DD7">
            <w:rPr>
              <w:color w:val="000000" w:themeColor="text1"/>
              <w:sz w:val="22"/>
              <w:szCs w:val="22"/>
              <w:rPrChange w:id="4778" w:author="Risa" w:date="2021-07-06T14:20:00Z">
                <w:rPr>
                  <w:sz w:val="22"/>
                  <w:szCs w:val="22"/>
                </w:rPr>
              </w:rPrChange>
            </w:rPr>
            <w:delText xml:space="preserve"> greater soil C availability </w:delText>
          </w:r>
        </w:del>
      </w:ins>
      <w:ins w:id="4779" w:author="Jeff" w:date="2021-06-29T16:52:00Z">
        <w:del w:id="4780" w:author="Nick Smith" w:date="2021-07-01T15:02:00Z">
          <w:r w:rsidR="006A4802" w:rsidRPr="00C8205D" w:rsidDel="00A07DD7">
            <w:rPr>
              <w:color w:val="000000" w:themeColor="text1"/>
              <w:sz w:val="22"/>
              <w:szCs w:val="22"/>
              <w:rPrChange w:id="4781" w:author="Risa" w:date="2021-07-06T14:20:00Z">
                <w:rPr>
                  <w:sz w:val="22"/>
                  <w:szCs w:val="22"/>
                </w:rPr>
              </w:rPrChange>
            </w:rPr>
            <w:delText>likely account</w:delText>
          </w:r>
        </w:del>
      </w:ins>
      <w:ins w:id="4782" w:author="Jeff" w:date="2021-06-26T01:25:00Z">
        <w:del w:id="4783" w:author="Nick Smith" w:date="2021-07-01T15:02:00Z">
          <w:r w:rsidR="00136727" w:rsidRPr="00C8205D" w:rsidDel="00A07DD7">
            <w:rPr>
              <w:color w:val="000000" w:themeColor="text1"/>
              <w:sz w:val="22"/>
              <w:szCs w:val="22"/>
              <w:rPrChange w:id="4784" w:author="Risa" w:date="2021-07-06T14:20:00Z">
                <w:rPr>
                  <w:sz w:val="22"/>
                  <w:szCs w:val="22"/>
                </w:rPr>
              </w:rPrChange>
            </w:rPr>
            <w:delText xml:space="preserve"> for</w:delText>
          </w:r>
        </w:del>
      </w:ins>
      <w:ins w:id="4785" w:author="Jeff" w:date="2021-06-24T05:44:00Z">
        <w:del w:id="4786" w:author="Nick Smith" w:date="2021-07-01T15:02:00Z">
          <w:r w:rsidRPr="00C8205D" w:rsidDel="00A07DD7">
            <w:rPr>
              <w:color w:val="000000" w:themeColor="text1"/>
              <w:sz w:val="22"/>
              <w:szCs w:val="22"/>
              <w:rPrChange w:id="4787" w:author="Risa" w:date="2021-07-06T14:20:00Z">
                <w:rPr>
                  <w:sz w:val="22"/>
                  <w:szCs w:val="22"/>
                </w:rPr>
              </w:rPrChange>
            </w:rPr>
            <w:delText xml:space="preserve"> </w:delText>
          </w:r>
        </w:del>
      </w:ins>
      <w:ins w:id="4788" w:author="Jeff" w:date="2021-06-29T06:25:00Z">
        <w:del w:id="4789" w:author="Nick Smith" w:date="2021-07-01T15:02:00Z">
          <w:r w:rsidR="00E835D4" w:rsidRPr="00C8205D" w:rsidDel="00A07DD7">
            <w:rPr>
              <w:color w:val="000000" w:themeColor="text1"/>
              <w:sz w:val="22"/>
              <w:szCs w:val="22"/>
              <w:rPrChange w:id="4790" w:author="Risa" w:date="2021-07-06T14:20:00Z">
                <w:rPr>
                  <w:sz w:val="22"/>
                  <w:szCs w:val="22"/>
                </w:rPr>
              </w:rPrChange>
            </w:rPr>
            <w:delText>higher</w:delText>
          </w:r>
        </w:del>
      </w:ins>
      <w:ins w:id="4791" w:author="Jeff" w:date="2021-06-24T05:44:00Z">
        <w:del w:id="4792" w:author="Nick Smith" w:date="2021-07-01T15:02:00Z">
          <w:r w:rsidRPr="00C8205D" w:rsidDel="00A07DD7">
            <w:rPr>
              <w:color w:val="000000" w:themeColor="text1"/>
              <w:sz w:val="22"/>
              <w:szCs w:val="22"/>
              <w:rPrChange w:id="4793" w:author="Risa" w:date="2021-07-06T14:20:00Z">
                <w:rPr>
                  <w:sz w:val="22"/>
                  <w:szCs w:val="22"/>
                </w:rPr>
              </w:rPrChange>
            </w:rPr>
            <w:delText xml:space="preserve"> SWR</w:delText>
          </w:r>
        </w:del>
      </w:ins>
      <w:ins w:id="4794" w:author="Jeff" w:date="2021-06-23T16:55:00Z">
        <w:del w:id="4795" w:author="Nick Smith" w:date="2021-07-01T15:02:00Z">
          <w:r w:rsidR="00255E9A" w:rsidRPr="00C8205D" w:rsidDel="00A07DD7">
            <w:rPr>
              <w:color w:val="000000" w:themeColor="text1"/>
              <w:sz w:val="22"/>
              <w:szCs w:val="22"/>
              <w:rPrChange w:id="4796" w:author="Risa" w:date="2021-07-06T14:20:00Z">
                <w:rPr>
                  <w:sz w:val="22"/>
                  <w:szCs w:val="22"/>
                </w:rPr>
              </w:rPrChange>
            </w:rPr>
            <w:delText xml:space="preserve">.  </w:delText>
          </w:r>
        </w:del>
      </w:ins>
      <w:ins w:id="4797" w:author="Jeff" w:date="2021-06-29T06:26:00Z">
        <w:del w:id="4798" w:author="Nick Smith" w:date="2021-07-01T15:02:00Z">
          <w:r w:rsidR="00E835D4" w:rsidRPr="00C8205D" w:rsidDel="00A07DD7">
            <w:rPr>
              <w:color w:val="000000" w:themeColor="text1"/>
              <w:sz w:val="22"/>
              <w:szCs w:val="22"/>
              <w:rPrChange w:id="4799" w:author="Risa" w:date="2021-07-06T14:20:00Z">
                <w:rPr>
                  <w:sz w:val="22"/>
                  <w:szCs w:val="22"/>
                </w:rPr>
              </w:rPrChange>
            </w:rPr>
            <w:delText>If anything, this reinforced</w:delText>
          </w:r>
        </w:del>
      </w:ins>
      <w:ins w:id="4800" w:author="Jeff" w:date="2021-06-26T01:26:00Z">
        <w:del w:id="4801" w:author="Nick Smith" w:date="2021-07-01T15:02:00Z">
          <w:r w:rsidR="00136727" w:rsidRPr="00C8205D" w:rsidDel="00A07DD7">
            <w:rPr>
              <w:color w:val="000000" w:themeColor="text1"/>
              <w:sz w:val="22"/>
              <w:szCs w:val="22"/>
              <w:rPrChange w:id="4802" w:author="Risa" w:date="2021-07-06T14:20:00Z">
                <w:rPr>
                  <w:sz w:val="22"/>
                  <w:szCs w:val="22"/>
                </w:rPr>
              </w:rPrChange>
            </w:rPr>
            <w:delText xml:space="preserve"> our reckoning that</w:delText>
          </w:r>
        </w:del>
      </w:ins>
      <w:ins w:id="4803" w:author="Jeff" w:date="2021-06-24T05:44:00Z">
        <w:del w:id="4804" w:author="Nick Smith" w:date="2021-07-01T15:02:00Z">
          <w:r w:rsidRPr="00C8205D" w:rsidDel="00A07DD7">
            <w:rPr>
              <w:color w:val="000000" w:themeColor="text1"/>
              <w:sz w:val="22"/>
              <w:szCs w:val="22"/>
              <w:rPrChange w:id="4805" w:author="Risa" w:date="2021-07-06T14:20:00Z">
                <w:rPr>
                  <w:sz w:val="22"/>
                  <w:szCs w:val="22"/>
                </w:rPr>
              </w:rPrChange>
            </w:rPr>
            <w:delText xml:space="preserve"> </w:delText>
          </w:r>
        </w:del>
      </w:ins>
      <w:ins w:id="4806" w:author="Jeff" w:date="2021-06-26T01:26:00Z">
        <w:del w:id="4807" w:author="Nick Smith" w:date="2021-07-01T15:02:00Z">
          <w:r w:rsidR="00136727" w:rsidRPr="00C8205D" w:rsidDel="00A07DD7">
            <w:rPr>
              <w:color w:val="000000" w:themeColor="text1"/>
              <w:sz w:val="22"/>
              <w:szCs w:val="22"/>
              <w:rPrChange w:id="4808" w:author="Risa" w:date="2021-07-06T14:20:00Z">
                <w:rPr>
                  <w:sz w:val="22"/>
                  <w:szCs w:val="22"/>
                </w:rPr>
              </w:rPrChange>
            </w:rPr>
            <w:delText xml:space="preserve">trees at upper ledges </w:delText>
          </w:r>
          <w:r w:rsidR="00136727" w:rsidRPr="00C8205D" w:rsidDel="00A07DD7">
            <w:rPr>
              <w:strike/>
              <w:color w:val="000000" w:themeColor="text1"/>
              <w:sz w:val="22"/>
              <w:szCs w:val="22"/>
              <w:rPrChange w:id="4809" w:author="Risa" w:date="2021-07-06T14:20:00Z">
                <w:rPr>
                  <w:sz w:val="22"/>
                  <w:szCs w:val="22"/>
                </w:rPr>
              </w:rPrChange>
            </w:rPr>
            <w:delText>and cliff</w:delText>
          </w:r>
        </w:del>
      </w:ins>
      <w:ins w:id="4810" w:author="Jeff" w:date="2021-06-26T01:27:00Z">
        <w:del w:id="4811" w:author="Nick Smith" w:date="2021-07-01T15:02:00Z">
          <w:r w:rsidR="00136727" w:rsidRPr="00C8205D" w:rsidDel="00A07DD7">
            <w:rPr>
              <w:strike/>
              <w:color w:val="000000" w:themeColor="text1"/>
              <w:sz w:val="22"/>
              <w:szCs w:val="22"/>
              <w:rPrChange w:id="4812" w:author="Risa" w:date="2021-07-06T14:20:00Z">
                <w:rPr>
                  <w:sz w:val="22"/>
                  <w:szCs w:val="22"/>
                </w:rPr>
              </w:rPrChange>
            </w:rPr>
            <w:delText>s</w:delText>
          </w:r>
          <w:r w:rsidR="00136727" w:rsidRPr="00C8205D" w:rsidDel="00A07DD7">
            <w:rPr>
              <w:color w:val="000000" w:themeColor="text1"/>
              <w:sz w:val="22"/>
              <w:szCs w:val="22"/>
              <w:rPrChange w:id="4813" w:author="Risa" w:date="2021-07-06T14:20:00Z">
                <w:rPr>
                  <w:sz w:val="22"/>
                  <w:szCs w:val="22"/>
                </w:rPr>
              </w:rPrChange>
            </w:rPr>
            <w:delText xml:space="preserve"> would be more likely to suffer from moisture shortages from steeper pitches, less </w:delText>
          </w:r>
          <w:r w:rsidR="00136727" w:rsidRPr="00C8205D" w:rsidDel="00A07DD7">
            <w:rPr>
              <w:strike/>
              <w:color w:val="000000" w:themeColor="text1"/>
              <w:sz w:val="22"/>
              <w:szCs w:val="22"/>
              <w:rPrChange w:id="4814" w:author="Risa" w:date="2021-07-06T14:20:00Z">
                <w:rPr>
                  <w:sz w:val="22"/>
                  <w:szCs w:val="22"/>
                </w:rPr>
              </w:rPrChange>
            </w:rPr>
            <w:delText xml:space="preserve">appealing </w:delText>
          </w:r>
        </w:del>
      </w:ins>
      <w:ins w:id="4815" w:author="Jeff" w:date="2021-06-28T04:20:00Z">
        <w:del w:id="4816" w:author="Nick Smith" w:date="2021-07-01T15:02:00Z">
          <w:r w:rsidR="008D58BF" w:rsidRPr="00C8205D" w:rsidDel="00A07DD7">
            <w:rPr>
              <w:color w:val="000000" w:themeColor="text1"/>
              <w:sz w:val="22"/>
              <w:szCs w:val="22"/>
              <w:rPrChange w:id="4817" w:author="Risa" w:date="2021-07-06T14:20:00Z">
                <w:rPr>
                  <w:sz w:val="22"/>
                  <w:szCs w:val="22"/>
                </w:rPr>
              </w:rPrChange>
            </w:rPr>
            <w:delText xml:space="preserve">advantageous </w:delText>
          </w:r>
        </w:del>
      </w:ins>
      <w:ins w:id="4818" w:author="Jeff" w:date="2021-06-26T01:27:00Z">
        <w:del w:id="4819" w:author="Nick Smith" w:date="2021-07-01T15:02:00Z">
          <w:r w:rsidR="00136727" w:rsidRPr="00C8205D" w:rsidDel="00A07DD7">
            <w:rPr>
              <w:color w:val="000000" w:themeColor="text1"/>
              <w:sz w:val="22"/>
              <w:szCs w:val="22"/>
              <w:rPrChange w:id="4820" w:author="Risa" w:date="2021-07-06T14:20:00Z">
                <w:rPr>
                  <w:sz w:val="22"/>
                  <w:szCs w:val="22"/>
                </w:rPr>
              </w:rPrChange>
            </w:rPr>
            <w:delText>aspects</w:delText>
          </w:r>
        </w:del>
      </w:ins>
      <w:ins w:id="4821" w:author="Jeff" w:date="2021-06-26T01:28:00Z">
        <w:del w:id="4822" w:author="Nick Smith" w:date="2021-07-01T15:02:00Z">
          <w:r w:rsidR="00136727" w:rsidRPr="00C8205D" w:rsidDel="00A07DD7">
            <w:rPr>
              <w:color w:val="000000" w:themeColor="text1"/>
              <w:sz w:val="22"/>
              <w:szCs w:val="22"/>
              <w:rPrChange w:id="4823" w:author="Risa" w:date="2021-07-06T14:20:00Z">
                <w:rPr>
                  <w:sz w:val="22"/>
                  <w:szCs w:val="22"/>
                </w:rPr>
              </w:rPrChange>
            </w:rPr>
            <w:delText xml:space="preserve"> and greater drainage</w:delText>
          </w:r>
        </w:del>
      </w:ins>
      <w:ins w:id="4824" w:author="Jeff" w:date="2021-06-29T06:26:00Z">
        <w:del w:id="4825" w:author="Nick Smith" w:date="2021-07-01T15:02:00Z">
          <w:r w:rsidR="00E835D4" w:rsidRPr="00C8205D" w:rsidDel="00A07DD7">
            <w:rPr>
              <w:color w:val="000000" w:themeColor="text1"/>
              <w:sz w:val="22"/>
              <w:szCs w:val="22"/>
              <w:rPrChange w:id="4826" w:author="Risa" w:date="2021-07-06T14:20:00Z">
                <w:rPr>
                  <w:sz w:val="22"/>
                  <w:szCs w:val="22"/>
                </w:rPr>
              </w:rPrChange>
            </w:rPr>
            <w:delText xml:space="preserve"> in formerly burned areas</w:delText>
          </w:r>
        </w:del>
      </w:ins>
      <w:ins w:id="4827" w:author="Jeff" w:date="2021-06-23T16:55:00Z">
        <w:del w:id="4828" w:author="Nick Smith" w:date="2021-07-01T15:02:00Z">
          <w:r w:rsidR="00255E9A" w:rsidRPr="00C8205D" w:rsidDel="00A07DD7">
            <w:rPr>
              <w:color w:val="000000" w:themeColor="text1"/>
              <w:sz w:val="22"/>
              <w:szCs w:val="22"/>
              <w:rPrChange w:id="4829" w:author="Risa" w:date="2021-07-06T14:20:00Z">
                <w:rPr>
                  <w:sz w:val="22"/>
                  <w:szCs w:val="22"/>
                </w:rPr>
              </w:rPrChange>
            </w:rPr>
            <w:delText xml:space="preserve">. </w:delText>
          </w:r>
        </w:del>
      </w:ins>
      <w:ins w:id="4830" w:author="Jeff" w:date="2021-06-29T06:27:00Z">
        <w:del w:id="4831" w:author="Nick Smith" w:date="2021-07-01T15:02:00Z">
          <w:r w:rsidR="00E835D4" w:rsidRPr="00C8205D" w:rsidDel="00A07DD7">
            <w:rPr>
              <w:color w:val="000000" w:themeColor="text1"/>
              <w:sz w:val="22"/>
              <w:szCs w:val="22"/>
              <w:rPrChange w:id="4832" w:author="Risa" w:date="2021-07-06T14:20:00Z">
                <w:rPr>
                  <w:sz w:val="22"/>
                  <w:szCs w:val="22"/>
                </w:rPr>
              </w:rPrChange>
            </w:rPr>
            <w:delText>In particular</w:delText>
          </w:r>
        </w:del>
      </w:ins>
      <w:ins w:id="4833" w:author="Jeff" w:date="2021-06-26T01:28:00Z">
        <w:del w:id="4834" w:author="Nick Smith" w:date="2021-07-01T15:02:00Z">
          <w:r w:rsidR="00136727" w:rsidRPr="00C8205D" w:rsidDel="00A07DD7">
            <w:rPr>
              <w:color w:val="000000" w:themeColor="text1"/>
              <w:sz w:val="22"/>
              <w:szCs w:val="22"/>
              <w:rPrChange w:id="4835" w:author="Risa" w:date="2021-07-06T14:20:00Z">
                <w:rPr>
                  <w:sz w:val="22"/>
                  <w:szCs w:val="22"/>
                </w:rPr>
              </w:rPrChange>
            </w:rPr>
            <w:delText xml:space="preserve">, </w:delText>
          </w:r>
        </w:del>
      </w:ins>
      <w:ins w:id="4836" w:author="Jeff" w:date="2021-06-23T16:55:00Z">
        <w:del w:id="4837" w:author="Nick Smith" w:date="2021-07-01T15:02:00Z">
          <w:r w:rsidR="00255E9A" w:rsidRPr="00C8205D" w:rsidDel="00A07DD7">
            <w:rPr>
              <w:color w:val="000000" w:themeColor="text1"/>
              <w:sz w:val="22"/>
              <w:szCs w:val="22"/>
              <w:rPrChange w:id="4838" w:author="Risa" w:date="2021-07-06T14:20:00Z">
                <w:rPr>
                  <w:sz w:val="22"/>
                  <w:szCs w:val="22"/>
                </w:rPr>
              </w:rPrChange>
            </w:rPr>
            <w:delText xml:space="preserve"> </w:delText>
          </w:r>
        </w:del>
      </w:ins>
      <w:ins w:id="4839" w:author="Jeff" w:date="2021-06-29T06:27:00Z">
        <w:del w:id="4840" w:author="Nick Smith" w:date="2021-07-01T15:02:00Z">
          <w:r w:rsidR="00E835D4" w:rsidRPr="00C8205D" w:rsidDel="00A07DD7">
            <w:rPr>
              <w:color w:val="000000" w:themeColor="text1"/>
              <w:sz w:val="22"/>
              <w:szCs w:val="22"/>
              <w:rPrChange w:id="4841" w:author="Risa" w:date="2021-07-06T14:20:00Z">
                <w:rPr>
                  <w:sz w:val="22"/>
                  <w:szCs w:val="22"/>
                </w:rPr>
              </w:rPrChange>
            </w:rPr>
            <w:delText xml:space="preserve">when we dissected these results we concluded </w:delText>
          </w:r>
        </w:del>
      </w:ins>
      <w:ins w:id="4842" w:author="Jeff" w:date="2021-06-26T01:29:00Z">
        <w:del w:id="4843" w:author="Nick Smith" w:date="2021-07-01T15:02:00Z">
          <w:r w:rsidR="00136727" w:rsidRPr="00C8205D" w:rsidDel="00A07DD7">
            <w:rPr>
              <w:color w:val="000000" w:themeColor="text1"/>
              <w:sz w:val="22"/>
              <w:szCs w:val="22"/>
              <w:rPrChange w:id="4844" w:author="Risa" w:date="2021-07-06T14:20:00Z">
                <w:rPr>
                  <w:sz w:val="22"/>
                  <w:szCs w:val="22"/>
                </w:rPr>
              </w:rPrChange>
            </w:rPr>
            <w:delText xml:space="preserve">greater carbonate availability </w:delText>
          </w:r>
        </w:del>
      </w:ins>
      <w:ins w:id="4845" w:author="Jeff" w:date="2021-06-28T04:21:00Z">
        <w:del w:id="4846" w:author="Nick Smith" w:date="2021-07-01T15:02:00Z">
          <w:r w:rsidR="008D58BF" w:rsidRPr="00C8205D" w:rsidDel="00A07DD7">
            <w:rPr>
              <w:color w:val="000000" w:themeColor="text1"/>
              <w:sz w:val="22"/>
              <w:szCs w:val="22"/>
              <w:rPrChange w:id="4847" w:author="Risa" w:date="2021-07-06T14:20:00Z">
                <w:rPr>
                  <w:sz w:val="22"/>
                  <w:szCs w:val="22"/>
                </w:rPr>
              </w:rPrChange>
            </w:rPr>
            <w:delText xml:space="preserve">(e.g., </w:delText>
          </w:r>
          <w:r w:rsidR="004217F6" w:rsidRPr="00C8205D" w:rsidDel="00A07DD7">
            <w:rPr>
              <w:bCs/>
              <w:iCs/>
              <w:color w:val="000000" w:themeColor="text1"/>
              <w:sz w:val="22"/>
              <w:szCs w:val="22"/>
              <w:lang w:val="en"/>
              <w:rPrChange w:id="4848" w:author="Risa" w:date="2021-07-06T14:20:00Z">
                <w:rPr>
                  <w:bCs/>
                  <w:iCs/>
                  <w:sz w:val="22"/>
                  <w:szCs w:val="22"/>
                  <w:lang w:val="en"/>
                </w:rPr>
              </w:rPrChange>
            </w:rPr>
            <w:delText>Ca</w:delText>
          </w:r>
          <w:r w:rsidR="004217F6" w:rsidRPr="00C8205D" w:rsidDel="00A07DD7">
            <w:rPr>
              <w:color w:val="000000" w:themeColor="text1"/>
              <w:sz w:val="22"/>
              <w:szCs w:val="22"/>
              <w:shd w:val="clear" w:color="auto" w:fill="FFFFFF"/>
              <w:vertAlign w:val="superscript"/>
              <w:rPrChange w:id="4849" w:author="Risa" w:date="2021-07-06T14:20:00Z">
                <w:rPr>
                  <w:color w:val="222222"/>
                  <w:sz w:val="22"/>
                  <w:szCs w:val="22"/>
                  <w:shd w:val="clear" w:color="auto" w:fill="FFFFFF"/>
                  <w:vertAlign w:val="superscript"/>
                </w:rPr>
              </w:rPrChange>
            </w:rPr>
            <w:delText>2+</w:delText>
          </w:r>
          <w:r w:rsidR="008D58BF" w:rsidRPr="00C8205D" w:rsidDel="00A07DD7">
            <w:rPr>
              <w:color w:val="000000" w:themeColor="text1"/>
              <w:sz w:val="22"/>
              <w:szCs w:val="22"/>
              <w:rPrChange w:id="4850" w:author="Risa" w:date="2021-07-06T14:20:00Z">
                <w:rPr>
                  <w:sz w:val="22"/>
                  <w:szCs w:val="22"/>
                </w:rPr>
              </w:rPrChange>
            </w:rPr>
            <w:delText xml:space="preserve"> and </w:delText>
          </w:r>
        </w:del>
      </w:ins>
      <w:ins w:id="4851" w:author="Jeff" w:date="2021-06-28T04:22:00Z">
        <w:del w:id="4852" w:author="Nick Smith" w:date="2021-07-01T15:02:00Z">
          <w:r w:rsidR="004217F6" w:rsidRPr="00C8205D" w:rsidDel="00A07DD7">
            <w:rPr>
              <w:bCs/>
              <w:iCs/>
              <w:color w:val="000000" w:themeColor="text1"/>
              <w:sz w:val="22"/>
              <w:szCs w:val="22"/>
              <w:lang w:val="en"/>
              <w:rPrChange w:id="4853" w:author="Risa" w:date="2021-07-06T14:20:00Z">
                <w:rPr>
                  <w:bCs/>
                  <w:iCs/>
                  <w:sz w:val="22"/>
                  <w:szCs w:val="22"/>
                  <w:lang w:val="en"/>
                </w:rPr>
              </w:rPrChange>
            </w:rPr>
            <w:delText>K</w:delText>
          </w:r>
          <w:r w:rsidR="004217F6" w:rsidRPr="00C8205D" w:rsidDel="00A07DD7">
            <w:rPr>
              <w:color w:val="000000" w:themeColor="text1"/>
              <w:sz w:val="22"/>
              <w:szCs w:val="22"/>
              <w:shd w:val="clear" w:color="auto" w:fill="FFFFFF"/>
              <w:vertAlign w:val="superscript"/>
              <w:rPrChange w:id="4854" w:author="Risa" w:date="2021-07-06T14:20:00Z">
                <w:rPr>
                  <w:color w:val="222222"/>
                  <w:sz w:val="22"/>
                  <w:szCs w:val="22"/>
                  <w:shd w:val="clear" w:color="auto" w:fill="FFFFFF"/>
                  <w:vertAlign w:val="superscript"/>
                </w:rPr>
              </w:rPrChange>
            </w:rPr>
            <w:delText>+</w:delText>
          </w:r>
        </w:del>
      </w:ins>
      <w:ins w:id="4855" w:author="Jeff" w:date="2021-06-28T04:21:00Z">
        <w:del w:id="4856" w:author="Nick Smith" w:date="2021-07-01T15:02:00Z">
          <w:r w:rsidR="008D58BF" w:rsidRPr="00C8205D" w:rsidDel="00A07DD7">
            <w:rPr>
              <w:color w:val="000000" w:themeColor="text1"/>
              <w:sz w:val="22"/>
              <w:szCs w:val="22"/>
              <w:rPrChange w:id="4857" w:author="Risa" w:date="2021-07-06T14:20:00Z">
                <w:rPr>
                  <w:sz w:val="22"/>
                  <w:szCs w:val="22"/>
                </w:rPr>
              </w:rPrChange>
            </w:rPr>
            <w:delText>)</w:delText>
          </w:r>
        </w:del>
      </w:ins>
      <w:ins w:id="4858" w:author="Jeff" w:date="2021-06-29T06:28:00Z">
        <w:del w:id="4859" w:author="Nick Smith" w:date="2021-07-01T15:02:00Z">
          <w:r w:rsidR="00E835D4" w:rsidRPr="00C8205D" w:rsidDel="00A07DD7">
            <w:rPr>
              <w:color w:val="000000" w:themeColor="text1"/>
              <w:sz w:val="22"/>
              <w:szCs w:val="22"/>
              <w:rPrChange w:id="4860" w:author="Risa" w:date="2021-07-06T14:20:00Z">
                <w:rPr>
                  <w:sz w:val="22"/>
                  <w:szCs w:val="22"/>
                </w:rPr>
              </w:rPrChange>
            </w:rPr>
            <w:delText>, from fire events,</w:delText>
          </w:r>
        </w:del>
      </w:ins>
      <w:ins w:id="4861" w:author="Jeff" w:date="2021-06-28T04:21:00Z">
        <w:del w:id="4862" w:author="Nick Smith" w:date="2021-07-01T15:02:00Z">
          <w:r w:rsidR="008D58BF" w:rsidRPr="00C8205D" w:rsidDel="00A07DD7">
            <w:rPr>
              <w:color w:val="000000" w:themeColor="text1"/>
              <w:sz w:val="22"/>
              <w:szCs w:val="22"/>
              <w:rPrChange w:id="4863" w:author="Risa" w:date="2021-07-06T14:20:00Z">
                <w:rPr>
                  <w:sz w:val="22"/>
                  <w:szCs w:val="22"/>
                </w:rPr>
              </w:rPrChange>
            </w:rPr>
            <w:delText xml:space="preserve"> </w:delText>
          </w:r>
        </w:del>
      </w:ins>
      <w:ins w:id="4864" w:author="Jeff" w:date="2021-06-26T01:29:00Z">
        <w:del w:id="4865" w:author="Nick Smith" w:date="2021-07-01T15:02:00Z">
          <w:r w:rsidR="00136727" w:rsidRPr="00C8205D" w:rsidDel="00A07DD7">
            <w:rPr>
              <w:color w:val="000000" w:themeColor="text1"/>
              <w:sz w:val="22"/>
              <w:szCs w:val="22"/>
              <w:rPrChange w:id="4866" w:author="Risa" w:date="2021-07-06T14:20:00Z">
                <w:rPr>
                  <w:sz w:val="22"/>
                  <w:szCs w:val="22"/>
                </w:rPr>
              </w:rPrChange>
            </w:rPr>
            <w:delText xml:space="preserve">coupled with </w:delText>
          </w:r>
        </w:del>
      </w:ins>
      <w:ins w:id="4867" w:author="Jeff" w:date="2021-06-29T06:28:00Z">
        <w:del w:id="4868" w:author="Nick Smith" w:date="2021-07-01T15:02:00Z">
          <w:r w:rsidR="00E835D4" w:rsidRPr="00C8205D" w:rsidDel="00A07DD7">
            <w:rPr>
              <w:color w:val="000000" w:themeColor="text1"/>
              <w:sz w:val="22"/>
              <w:szCs w:val="22"/>
              <w:rPrChange w:id="4869" w:author="Risa" w:date="2021-07-06T14:20:00Z">
                <w:rPr>
                  <w:sz w:val="22"/>
                  <w:szCs w:val="22"/>
                </w:rPr>
              </w:rPrChange>
            </w:rPr>
            <w:delText>greater slope and d</w:delText>
          </w:r>
        </w:del>
      </w:ins>
      <w:ins w:id="4870" w:author="Jeff" w:date="2021-06-29T06:29:00Z">
        <w:del w:id="4871" w:author="Nick Smith" w:date="2021-07-01T15:02:00Z">
          <w:r w:rsidR="00E835D4" w:rsidRPr="00C8205D" w:rsidDel="00A07DD7">
            <w:rPr>
              <w:color w:val="000000" w:themeColor="text1"/>
              <w:sz w:val="22"/>
              <w:szCs w:val="22"/>
              <w:rPrChange w:id="4872" w:author="Risa" w:date="2021-07-06T14:20:00Z">
                <w:rPr>
                  <w:sz w:val="22"/>
                  <w:szCs w:val="22"/>
                </w:rPr>
              </w:rPrChange>
            </w:rPr>
            <w:delText>rainage</w:delText>
          </w:r>
        </w:del>
      </w:ins>
      <w:ins w:id="4873" w:author="Jeff" w:date="2021-06-29T06:28:00Z">
        <w:del w:id="4874" w:author="Nick Smith" w:date="2021-07-01T15:02:00Z">
          <w:r w:rsidR="00E835D4" w:rsidRPr="00C8205D" w:rsidDel="00A07DD7">
            <w:rPr>
              <w:color w:val="000000" w:themeColor="text1"/>
              <w:sz w:val="22"/>
              <w:szCs w:val="22"/>
              <w:rPrChange w:id="4875" w:author="Risa" w:date="2021-07-06T14:20:00Z">
                <w:rPr>
                  <w:sz w:val="22"/>
                  <w:szCs w:val="22"/>
                </w:rPr>
              </w:rPrChange>
            </w:rPr>
            <w:delText xml:space="preserve"> </w:delText>
          </w:r>
        </w:del>
      </w:ins>
      <w:ins w:id="4876" w:author="Jeff" w:date="2021-06-26T01:30:00Z">
        <w:del w:id="4877" w:author="Nick Smith" w:date="2021-07-01T15:02:00Z">
          <w:r w:rsidR="00136727" w:rsidRPr="00C8205D" w:rsidDel="00A07DD7">
            <w:rPr>
              <w:color w:val="000000" w:themeColor="text1"/>
              <w:sz w:val="22"/>
              <w:szCs w:val="22"/>
              <w:rPrChange w:id="4878" w:author="Risa" w:date="2021-07-06T14:20:00Z">
                <w:rPr>
                  <w:sz w:val="22"/>
                  <w:szCs w:val="22"/>
                </w:rPr>
              </w:rPrChange>
            </w:rPr>
            <w:delText>yields better opportunities for stand density</w:delText>
          </w:r>
        </w:del>
      </w:ins>
      <w:ins w:id="4879" w:author="Jeff" w:date="2021-06-26T01:31:00Z">
        <w:del w:id="4880" w:author="Nick Smith" w:date="2021-07-01T15:02:00Z">
          <w:r w:rsidR="004B200D" w:rsidRPr="00C8205D" w:rsidDel="00A07DD7">
            <w:rPr>
              <w:color w:val="000000" w:themeColor="text1"/>
              <w:sz w:val="22"/>
              <w:szCs w:val="22"/>
              <w:rPrChange w:id="4881" w:author="Risa" w:date="2021-07-06T14:20:00Z">
                <w:rPr>
                  <w:sz w:val="22"/>
                  <w:szCs w:val="22"/>
                </w:rPr>
              </w:rPrChange>
            </w:rPr>
            <w:delText xml:space="preserve"> especially at low elevations</w:delText>
          </w:r>
        </w:del>
      </w:ins>
      <w:ins w:id="4882" w:author="Jeff" w:date="2021-06-29T06:29:00Z">
        <w:del w:id="4883" w:author="Nick Smith" w:date="2021-07-01T15:02:00Z">
          <w:r w:rsidR="00E835D4" w:rsidRPr="00C8205D" w:rsidDel="00A07DD7">
            <w:rPr>
              <w:color w:val="000000" w:themeColor="text1"/>
              <w:sz w:val="22"/>
              <w:szCs w:val="22"/>
              <w:rPrChange w:id="4884" w:author="Risa" w:date="2021-07-06T14:20:00Z">
                <w:rPr>
                  <w:sz w:val="22"/>
                  <w:szCs w:val="22"/>
                </w:rPr>
              </w:rPrChange>
            </w:rPr>
            <w:delText xml:space="preserve"> like Gorham cliffs</w:delText>
          </w:r>
        </w:del>
      </w:ins>
      <w:ins w:id="4885" w:author="Jeff" w:date="2021-06-23T16:55:00Z">
        <w:del w:id="4886" w:author="Nick Smith" w:date="2021-07-01T15:02:00Z">
          <w:r w:rsidR="00255E9A" w:rsidRPr="00C8205D" w:rsidDel="00A07DD7">
            <w:rPr>
              <w:color w:val="000000" w:themeColor="text1"/>
              <w:sz w:val="22"/>
              <w:szCs w:val="22"/>
              <w:rPrChange w:id="4887" w:author="Risa" w:date="2021-07-06T14:20:00Z">
                <w:rPr>
                  <w:sz w:val="22"/>
                  <w:szCs w:val="22"/>
                </w:rPr>
              </w:rPrChange>
            </w:rPr>
            <w:delText xml:space="preserve"> </w:delText>
          </w:r>
        </w:del>
      </w:ins>
      <w:ins w:id="4888" w:author="Jeff" w:date="2021-06-26T01:33:00Z">
        <w:del w:id="4889" w:author="Nick Smith" w:date="2021-07-01T15:02:00Z">
          <w:r w:rsidR="004B200D" w:rsidRPr="00C8205D" w:rsidDel="00A07DD7">
            <w:rPr>
              <w:color w:val="000000" w:themeColor="text1"/>
              <w:sz w:val="22"/>
              <w:szCs w:val="22"/>
              <w:rPrChange w:id="4890" w:author="Risa" w:date="2021-07-06T14:20:00Z">
                <w:rPr>
                  <w:sz w:val="22"/>
                  <w:szCs w:val="22"/>
                </w:rPr>
              </w:rPrChange>
            </w:rPr>
            <w:delText xml:space="preserve">(Churchill </w:delText>
          </w:r>
          <w:r w:rsidR="004B200D" w:rsidRPr="00C8205D" w:rsidDel="00A07DD7">
            <w:rPr>
              <w:i/>
              <w:iCs/>
              <w:color w:val="000000" w:themeColor="text1"/>
              <w:sz w:val="22"/>
              <w:szCs w:val="22"/>
              <w:rPrChange w:id="4891" w:author="Risa" w:date="2021-07-06T14:20:00Z">
                <w:rPr>
                  <w:i/>
                  <w:iCs/>
                  <w:sz w:val="22"/>
                  <w:szCs w:val="22"/>
                </w:rPr>
              </w:rPrChange>
            </w:rPr>
            <w:delText>et al.</w:delText>
          </w:r>
          <w:r w:rsidR="004B200D" w:rsidRPr="00C8205D" w:rsidDel="00A07DD7">
            <w:rPr>
              <w:color w:val="000000" w:themeColor="text1"/>
              <w:sz w:val="22"/>
              <w:szCs w:val="22"/>
              <w:rPrChange w:id="4892" w:author="Risa" w:date="2021-07-06T14:20:00Z">
                <w:rPr>
                  <w:sz w:val="22"/>
                  <w:szCs w:val="22"/>
                </w:rPr>
              </w:rPrChange>
            </w:rPr>
            <w:delText xml:space="preserve"> 2012).</w:delText>
          </w:r>
        </w:del>
      </w:ins>
    </w:p>
    <w:p w14:paraId="4101DBDE" w14:textId="77777777" w:rsidR="00F36878" w:rsidRPr="00C8205D" w:rsidRDefault="00F36878" w:rsidP="001D7BE7">
      <w:pPr>
        <w:spacing w:line="360" w:lineRule="auto"/>
        <w:rPr>
          <w:ins w:id="4893" w:author="Jeff" w:date="2021-06-23T13:49:00Z"/>
          <w:bCs/>
          <w:color w:val="000000" w:themeColor="text1"/>
          <w:sz w:val="22"/>
          <w:szCs w:val="22"/>
          <w:rPrChange w:id="4894" w:author="Risa" w:date="2021-07-06T14:20:00Z">
            <w:rPr>
              <w:ins w:id="4895" w:author="Jeff" w:date="2021-06-23T13:49:00Z"/>
              <w:bCs/>
              <w:sz w:val="22"/>
              <w:szCs w:val="22"/>
            </w:rPr>
          </w:rPrChange>
        </w:rPr>
        <w:pPrChange w:id="4896" w:author="Risa" w:date="2021-07-06T13:11:00Z">
          <w:pPr>
            <w:spacing w:line="276" w:lineRule="auto"/>
            <w:jc w:val="both"/>
          </w:pPr>
        </w:pPrChange>
      </w:pPr>
    </w:p>
    <w:p w14:paraId="01CE4ABC" w14:textId="63B28F84" w:rsidR="00AE6005" w:rsidRPr="00C8205D" w:rsidRDefault="004225BF" w:rsidP="001D7BE7">
      <w:pPr>
        <w:spacing w:line="360" w:lineRule="auto"/>
        <w:rPr>
          <w:ins w:id="4897" w:author="Jeff" w:date="2021-06-23T11:55:00Z"/>
          <w:rFonts w:eastAsiaTheme="minorHAnsi"/>
          <w:i/>
          <w:iCs/>
          <w:color w:val="000000" w:themeColor="text1"/>
          <w:sz w:val="22"/>
          <w:szCs w:val="22"/>
          <w:rPrChange w:id="4898" w:author="Risa" w:date="2021-07-06T14:20:00Z">
            <w:rPr>
              <w:ins w:id="4899" w:author="Jeff" w:date="2021-06-23T11:55:00Z"/>
              <w:rFonts w:eastAsiaTheme="minorHAnsi"/>
              <w:sz w:val="22"/>
              <w:szCs w:val="22"/>
            </w:rPr>
          </w:rPrChange>
        </w:rPr>
        <w:pPrChange w:id="4900" w:author="Risa" w:date="2021-07-06T13:11:00Z">
          <w:pPr>
            <w:spacing w:line="276" w:lineRule="auto"/>
            <w:jc w:val="both"/>
          </w:pPr>
        </w:pPrChange>
      </w:pPr>
      <w:ins w:id="4901" w:author="Jeff" w:date="2021-06-23T13:48:00Z">
        <w:r w:rsidRPr="00C8205D">
          <w:rPr>
            <w:bCs/>
            <w:i/>
            <w:iCs/>
            <w:color w:val="000000" w:themeColor="text1"/>
            <w:sz w:val="22"/>
            <w:szCs w:val="22"/>
            <w:rPrChange w:id="4902" w:author="Risa" w:date="2021-07-06T14:20:00Z">
              <w:rPr>
                <w:bCs/>
                <w:sz w:val="22"/>
                <w:szCs w:val="22"/>
              </w:rPr>
            </w:rPrChange>
          </w:rPr>
          <w:t>Leaf Traits</w:t>
        </w:r>
      </w:ins>
    </w:p>
    <w:p w14:paraId="1B17073C" w14:textId="7467F691" w:rsidR="00DF7A91" w:rsidRPr="00C8205D" w:rsidDel="00201AFD" w:rsidRDefault="004B200D" w:rsidP="001D7BE7">
      <w:pPr>
        <w:spacing w:line="360" w:lineRule="auto"/>
        <w:rPr>
          <w:del w:id="4903" w:author="Jeff" w:date="2021-06-21T15:37:00Z"/>
          <w:color w:val="000000" w:themeColor="text1"/>
          <w:sz w:val="22"/>
          <w:szCs w:val="22"/>
          <w:rPrChange w:id="4904" w:author="Risa" w:date="2021-07-06T14:20:00Z">
            <w:rPr>
              <w:del w:id="4905" w:author="Jeff" w:date="2021-06-21T15:37:00Z"/>
              <w:sz w:val="22"/>
              <w:szCs w:val="22"/>
            </w:rPr>
          </w:rPrChange>
        </w:rPr>
        <w:pPrChange w:id="4906" w:author="Risa" w:date="2021-07-06T13:11:00Z">
          <w:pPr>
            <w:spacing w:line="360" w:lineRule="auto"/>
            <w:jc w:val="both"/>
          </w:pPr>
        </w:pPrChange>
      </w:pPr>
      <w:ins w:id="4907" w:author="Jeff" w:date="2021-06-26T01:34:00Z">
        <w:r w:rsidRPr="00C8205D">
          <w:rPr>
            <w:color w:val="000000" w:themeColor="text1"/>
            <w:sz w:val="22"/>
            <w:szCs w:val="22"/>
            <w:rPrChange w:id="4908" w:author="Risa" w:date="2021-07-06T14:20:00Z">
              <w:rPr>
                <w:sz w:val="22"/>
                <w:szCs w:val="22"/>
              </w:rPr>
            </w:rPrChange>
          </w:rPr>
          <w:t>Intrinsic water use</w:t>
        </w:r>
      </w:ins>
      <w:ins w:id="4909" w:author="Nick Smith" w:date="2021-07-01T15:02:00Z">
        <w:r w:rsidR="00936666" w:rsidRPr="00C8205D">
          <w:rPr>
            <w:color w:val="000000" w:themeColor="text1"/>
            <w:sz w:val="22"/>
            <w:szCs w:val="22"/>
            <w:rPrChange w:id="4910" w:author="Risa" w:date="2021-07-06T14:20:00Z">
              <w:rPr>
                <w:sz w:val="22"/>
                <w:szCs w:val="22"/>
              </w:rPr>
            </w:rPrChange>
          </w:rPr>
          <w:t xml:space="preserve"> efficiency, </w:t>
        </w:r>
        <w:del w:id="4911" w:author="Risa" w:date="2021-07-06T13:31:00Z">
          <w:r w:rsidR="00936666" w:rsidRPr="00C8205D" w:rsidDel="001D39E0">
            <w:rPr>
              <w:color w:val="000000" w:themeColor="text1"/>
              <w:sz w:val="22"/>
              <w:szCs w:val="22"/>
              <w:rPrChange w:id="4912" w:author="Risa" w:date="2021-07-06T14:20:00Z">
                <w:rPr>
                  <w:sz w:val="22"/>
                  <w:szCs w:val="22"/>
                </w:rPr>
              </w:rPrChange>
            </w:rPr>
            <w:delText>indeed</w:delText>
          </w:r>
        </w:del>
      </w:ins>
      <w:ins w:id="4913" w:author="Risa" w:date="2021-07-06T13:31:00Z">
        <w:r w:rsidR="001D39E0" w:rsidRPr="00C8205D">
          <w:rPr>
            <w:color w:val="000000" w:themeColor="text1"/>
            <w:sz w:val="22"/>
            <w:szCs w:val="22"/>
            <w:rPrChange w:id="4914" w:author="Risa" w:date="2021-07-06T14:20:00Z">
              <w:rPr>
                <w:sz w:val="22"/>
                <w:szCs w:val="22"/>
              </w:rPr>
            </w:rPrChange>
          </w:rPr>
          <w:t>indicated</w:t>
        </w:r>
      </w:ins>
      <w:ins w:id="4915" w:author="Nick Smith" w:date="2021-07-01T15:02:00Z">
        <w:r w:rsidR="00936666" w:rsidRPr="00C8205D">
          <w:rPr>
            <w:color w:val="000000" w:themeColor="text1"/>
            <w:sz w:val="22"/>
            <w:szCs w:val="22"/>
            <w:rPrChange w:id="4916" w:author="Risa" w:date="2021-07-06T14:20:00Z">
              <w:rPr>
                <w:sz w:val="22"/>
                <w:szCs w:val="22"/>
              </w:rPr>
            </w:rPrChange>
          </w:rPr>
          <w:t xml:space="preserve"> by </w:t>
        </w:r>
      </w:ins>
      <w:ins w:id="4917" w:author="Nick Smith" w:date="2021-07-01T15:03:00Z">
        <w:r w:rsidR="00936666" w:rsidRPr="00C8205D">
          <w:rPr>
            <w:color w:val="000000" w:themeColor="text1"/>
            <w:sz w:val="22"/>
            <w:szCs w:val="22"/>
            <w:lang w:val="el-GR"/>
            <w:rPrChange w:id="4918" w:author="Risa" w:date="2021-07-06T14:20:00Z">
              <w:rPr>
                <w:sz w:val="22"/>
                <w:szCs w:val="22"/>
                <w:lang w:val="el-GR"/>
              </w:rPr>
            </w:rPrChange>
          </w:rPr>
          <w:t>δ</w:t>
        </w:r>
        <w:r w:rsidR="00936666" w:rsidRPr="00C8205D">
          <w:rPr>
            <w:color w:val="000000" w:themeColor="text1"/>
            <w:sz w:val="22"/>
            <w:szCs w:val="22"/>
            <w:vertAlign w:val="superscript"/>
            <w:rPrChange w:id="4919" w:author="Risa" w:date="2021-07-06T14:20:00Z">
              <w:rPr>
                <w:sz w:val="22"/>
                <w:szCs w:val="22"/>
              </w:rPr>
            </w:rPrChange>
          </w:rPr>
          <w:t>13</w:t>
        </w:r>
        <w:r w:rsidR="00936666" w:rsidRPr="00C8205D">
          <w:rPr>
            <w:color w:val="000000" w:themeColor="text1"/>
            <w:sz w:val="22"/>
            <w:szCs w:val="22"/>
            <w:rPrChange w:id="4920" w:author="Risa" w:date="2021-07-06T14:20:00Z">
              <w:rPr>
                <w:sz w:val="22"/>
                <w:szCs w:val="22"/>
              </w:rPr>
            </w:rPrChange>
          </w:rPr>
          <w:t>C</w:t>
        </w:r>
      </w:ins>
      <w:ins w:id="4921" w:author="Jeff" w:date="2021-06-26T01:34:00Z">
        <w:del w:id="4922" w:author="Nick Smith" w:date="2021-07-01T15:03:00Z">
          <w:r w:rsidRPr="00C8205D" w:rsidDel="00936666">
            <w:rPr>
              <w:color w:val="000000" w:themeColor="text1"/>
              <w:sz w:val="22"/>
              <w:szCs w:val="22"/>
              <w:rPrChange w:id="4923" w:author="Risa" w:date="2021-07-06T14:20:00Z">
                <w:rPr>
                  <w:sz w:val="22"/>
                  <w:szCs w:val="22"/>
                </w:rPr>
              </w:rPrChange>
            </w:rPr>
            <w:delText xml:space="preserve"> capacity</w:delText>
          </w:r>
        </w:del>
      </w:ins>
      <w:ins w:id="4924" w:author="Nick Smith" w:date="2021-07-01T15:03:00Z">
        <w:r w:rsidR="00936666" w:rsidRPr="00C8205D">
          <w:rPr>
            <w:color w:val="000000" w:themeColor="text1"/>
            <w:sz w:val="22"/>
            <w:szCs w:val="22"/>
            <w:rPrChange w:id="4925" w:author="Risa" w:date="2021-07-06T14:20:00Z">
              <w:rPr>
                <w:sz w:val="22"/>
                <w:szCs w:val="22"/>
              </w:rPr>
            </w:rPrChange>
          </w:rPr>
          <w:t>, has been shown to increase in the presence of pyrolytic soil</w:t>
        </w:r>
      </w:ins>
      <w:ins w:id="4926" w:author="Jeff" w:date="2021-06-26T01:34:00Z">
        <w:r w:rsidRPr="00C8205D">
          <w:rPr>
            <w:color w:val="000000" w:themeColor="text1"/>
            <w:sz w:val="22"/>
            <w:szCs w:val="22"/>
            <w:rPrChange w:id="4927" w:author="Risa" w:date="2021-07-06T14:20:00Z">
              <w:rPr>
                <w:sz w:val="22"/>
                <w:szCs w:val="22"/>
              </w:rPr>
            </w:rPrChange>
          </w:rPr>
          <w:t xml:space="preserve"> </w:t>
        </w:r>
      </w:ins>
      <w:ins w:id="4928" w:author="Nick Smith" w:date="2021-07-01T15:03:00Z">
        <w:r w:rsidR="00936666" w:rsidRPr="00C8205D">
          <w:rPr>
            <w:color w:val="000000" w:themeColor="text1"/>
            <w:sz w:val="22"/>
            <w:szCs w:val="22"/>
            <w:rPrChange w:id="4929" w:author="Risa" w:date="2021-07-06T14:20:00Z">
              <w:rPr>
                <w:sz w:val="22"/>
                <w:szCs w:val="22"/>
              </w:rPr>
            </w:rPrChange>
          </w:rPr>
          <w:t xml:space="preserve">(Licht and </w:t>
        </w:r>
      </w:ins>
      <w:ins w:id="4930" w:author="Nick Smith" w:date="2021-07-01T15:04:00Z">
        <w:r w:rsidR="00936666" w:rsidRPr="00C8205D">
          <w:rPr>
            <w:color w:val="000000" w:themeColor="text1"/>
            <w:sz w:val="22"/>
            <w:szCs w:val="22"/>
            <w:rPrChange w:id="4931" w:author="Risa" w:date="2021-07-06T14:20:00Z">
              <w:rPr>
                <w:sz w:val="22"/>
                <w:szCs w:val="22"/>
              </w:rPr>
            </w:rPrChange>
          </w:rPr>
          <w:t xml:space="preserve">Smith 2020). However, we found no effect of the 1947 fire on this trait. Instead, </w:t>
        </w:r>
      </w:ins>
      <w:ins w:id="4932" w:author="Nick Smith" w:date="2021-07-01T15:05:00Z">
        <w:r w:rsidR="00936666" w:rsidRPr="00C8205D">
          <w:rPr>
            <w:color w:val="000000" w:themeColor="text1"/>
            <w:sz w:val="22"/>
            <w:szCs w:val="22"/>
            <w:lang w:val="el-GR"/>
            <w:rPrChange w:id="4933" w:author="Risa" w:date="2021-07-06T14:20:00Z">
              <w:rPr>
                <w:sz w:val="22"/>
                <w:szCs w:val="22"/>
                <w:lang w:val="el-GR"/>
              </w:rPr>
            </w:rPrChange>
          </w:rPr>
          <w:t>δ</w:t>
        </w:r>
        <w:r w:rsidR="00936666" w:rsidRPr="00C8205D">
          <w:rPr>
            <w:color w:val="000000" w:themeColor="text1"/>
            <w:sz w:val="22"/>
            <w:szCs w:val="22"/>
            <w:vertAlign w:val="superscript"/>
            <w:rPrChange w:id="4934" w:author="Risa" w:date="2021-07-06T14:20:00Z">
              <w:rPr>
                <w:sz w:val="22"/>
                <w:szCs w:val="22"/>
                <w:vertAlign w:val="superscript"/>
              </w:rPr>
            </w:rPrChange>
          </w:rPr>
          <w:t>13</w:t>
        </w:r>
        <w:r w:rsidR="00936666" w:rsidRPr="00C8205D">
          <w:rPr>
            <w:color w:val="000000" w:themeColor="text1"/>
            <w:sz w:val="22"/>
            <w:szCs w:val="22"/>
            <w:rPrChange w:id="4935" w:author="Risa" w:date="2021-07-06T14:20:00Z">
              <w:rPr>
                <w:sz w:val="22"/>
                <w:szCs w:val="22"/>
              </w:rPr>
            </w:rPrChange>
          </w:rPr>
          <w:t>C (and, thus water use efficiency) increased with elevation, supporting previous findings</w:t>
        </w:r>
      </w:ins>
      <w:ins w:id="4936" w:author="Nick Smith" w:date="2021-07-01T15:04:00Z">
        <w:r w:rsidR="00936666" w:rsidRPr="00C8205D">
          <w:rPr>
            <w:color w:val="000000" w:themeColor="text1"/>
            <w:sz w:val="22"/>
            <w:szCs w:val="22"/>
            <w:rPrChange w:id="4937" w:author="Risa" w:date="2021-07-06T14:20:00Z">
              <w:rPr>
                <w:sz w:val="22"/>
                <w:szCs w:val="22"/>
              </w:rPr>
            </w:rPrChange>
          </w:rPr>
          <w:t xml:space="preserve"> </w:t>
        </w:r>
      </w:ins>
      <w:ins w:id="4938" w:author="Jeff" w:date="2021-06-26T01:34:00Z">
        <w:del w:id="4939" w:author="Nick Smith" w:date="2021-07-01T15:05:00Z">
          <w:r w:rsidRPr="00C8205D" w:rsidDel="00936666">
            <w:rPr>
              <w:color w:val="000000" w:themeColor="text1"/>
              <w:sz w:val="22"/>
              <w:szCs w:val="22"/>
              <w:rPrChange w:id="4940" w:author="Risa" w:date="2021-07-06T14:20:00Z">
                <w:rPr>
                  <w:sz w:val="22"/>
                  <w:szCs w:val="22"/>
                </w:rPr>
              </w:rPrChange>
            </w:rPr>
            <w:delText xml:space="preserve">served as a crucial metric of plant response across terrain and </w:delText>
          </w:r>
        </w:del>
      </w:ins>
      <w:ins w:id="4941" w:author="Jeff" w:date="2021-06-26T01:35:00Z">
        <w:del w:id="4942" w:author="Nick Smith" w:date="2021-07-01T15:05:00Z">
          <w:r w:rsidRPr="00C8205D" w:rsidDel="00936666">
            <w:rPr>
              <w:color w:val="000000" w:themeColor="text1"/>
              <w:sz w:val="22"/>
              <w:szCs w:val="22"/>
              <w:rPrChange w:id="4943" w:author="Risa" w:date="2021-07-06T14:20:00Z">
                <w:rPr>
                  <w:sz w:val="22"/>
                  <w:szCs w:val="22"/>
                </w:rPr>
              </w:rPrChange>
            </w:rPr>
            <w:delText xml:space="preserve">in relation to fire history. </w:delText>
          </w:r>
        </w:del>
      </w:ins>
      <w:ins w:id="4944" w:author="Jeff" w:date="2021-06-28T21:18:00Z">
        <w:del w:id="4945" w:author="Nick Smith" w:date="2021-07-01T15:05:00Z">
          <w:r w:rsidR="0059664C" w:rsidRPr="00C8205D" w:rsidDel="00936666">
            <w:rPr>
              <w:bCs/>
              <w:color w:val="000000" w:themeColor="text1"/>
              <w:sz w:val="22"/>
              <w:szCs w:val="22"/>
              <w:rPrChange w:id="4946" w:author="Risa" w:date="2021-07-06T14:20:00Z">
                <w:rPr>
                  <w:bCs/>
                  <w:sz w:val="22"/>
                  <w:szCs w:val="22"/>
                </w:rPr>
              </w:rPrChange>
            </w:rPr>
            <w:delText xml:space="preserve">iWUE </w:delText>
          </w:r>
        </w:del>
      </w:ins>
      <w:ins w:id="4947" w:author="Jeff" w:date="2021-06-29T16:53:00Z">
        <w:del w:id="4948" w:author="Nick Smith" w:date="2021-07-01T15:05:00Z">
          <w:r w:rsidR="006A4802" w:rsidRPr="00C8205D" w:rsidDel="00936666">
            <w:rPr>
              <w:bCs/>
              <w:color w:val="000000" w:themeColor="text1"/>
              <w:sz w:val="22"/>
              <w:szCs w:val="22"/>
              <w:rPrChange w:id="4949" w:author="Risa" w:date="2021-07-06T14:20:00Z">
                <w:rPr>
                  <w:bCs/>
                  <w:sz w:val="22"/>
                  <w:szCs w:val="22"/>
                </w:rPr>
              </w:rPrChange>
            </w:rPr>
            <w:delText xml:space="preserve">findings </w:delText>
          </w:r>
        </w:del>
      </w:ins>
      <w:ins w:id="4950" w:author="Jeff" w:date="2021-06-29T06:29:00Z">
        <w:del w:id="4951" w:author="Nick Smith" w:date="2021-07-01T15:05:00Z">
          <w:r w:rsidR="00EF3376" w:rsidRPr="00C8205D" w:rsidDel="00936666">
            <w:rPr>
              <w:bCs/>
              <w:color w:val="000000" w:themeColor="text1"/>
              <w:sz w:val="22"/>
              <w:szCs w:val="22"/>
              <w:rPrChange w:id="4952" w:author="Risa" w:date="2021-07-06T14:20:00Z">
                <w:rPr>
                  <w:bCs/>
                  <w:sz w:val="22"/>
                  <w:szCs w:val="22"/>
                </w:rPr>
              </w:rPrChange>
            </w:rPr>
            <w:delText xml:space="preserve">underscore phenotypic </w:delText>
          </w:r>
        </w:del>
      </w:ins>
      <w:ins w:id="4953" w:author="Jeff" w:date="2021-06-29T06:30:00Z">
        <w:del w:id="4954" w:author="Nick Smith" w:date="2021-07-01T15:05:00Z">
          <w:r w:rsidR="00EF3376" w:rsidRPr="00C8205D" w:rsidDel="00936666">
            <w:rPr>
              <w:bCs/>
              <w:color w:val="000000" w:themeColor="text1"/>
              <w:sz w:val="22"/>
              <w:szCs w:val="22"/>
              <w:rPrChange w:id="4955" w:author="Risa" w:date="2021-07-06T14:20:00Z">
                <w:rPr>
                  <w:bCs/>
                  <w:sz w:val="22"/>
                  <w:szCs w:val="22"/>
                </w:rPr>
              </w:rPrChange>
            </w:rPr>
            <w:delText>pathways for trees favoring</w:delText>
          </w:r>
        </w:del>
      </w:ins>
      <w:ins w:id="4956" w:author="Jeff" w:date="2021-06-28T21:18:00Z">
        <w:del w:id="4957" w:author="Nick Smith" w:date="2021-07-01T15:05:00Z">
          <w:r w:rsidR="0059664C" w:rsidRPr="00C8205D" w:rsidDel="00936666">
            <w:rPr>
              <w:bCs/>
              <w:color w:val="000000" w:themeColor="text1"/>
              <w:sz w:val="22"/>
              <w:szCs w:val="22"/>
              <w:rPrChange w:id="4958" w:author="Risa" w:date="2021-07-06T14:20:00Z">
                <w:rPr>
                  <w:bCs/>
                  <w:sz w:val="22"/>
                  <w:szCs w:val="22"/>
                </w:rPr>
              </w:rPrChange>
            </w:rPr>
            <w:delText xml:space="preserve"> C depletion or abundance consistent with findings by others </w:delText>
          </w:r>
        </w:del>
        <w:r w:rsidR="0059664C" w:rsidRPr="00C8205D">
          <w:rPr>
            <w:color w:val="000000" w:themeColor="text1"/>
            <w:sz w:val="22"/>
            <w:szCs w:val="22"/>
            <w:rPrChange w:id="4959" w:author="Risa" w:date="2021-07-06T14:20:00Z">
              <w:rPr>
                <w:sz w:val="22"/>
                <w:szCs w:val="22"/>
              </w:rPr>
            </w:rPrChange>
          </w:rPr>
          <w:t xml:space="preserve">(Wang </w:t>
        </w:r>
        <w:r w:rsidR="0059664C" w:rsidRPr="00C8205D">
          <w:rPr>
            <w:i/>
            <w:iCs/>
            <w:color w:val="000000" w:themeColor="text1"/>
            <w:sz w:val="22"/>
            <w:szCs w:val="22"/>
            <w:rPrChange w:id="4960" w:author="Risa" w:date="2021-07-06T14:20:00Z">
              <w:rPr>
                <w:i/>
                <w:iCs/>
                <w:sz w:val="22"/>
                <w:szCs w:val="22"/>
              </w:rPr>
            </w:rPrChange>
          </w:rPr>
          <w:t>et al.</w:t>
        </w:r>
        <w:r w:rsidR="0059664C" w:rsidRPr="00C8205D">
          <w:rPr>
            <w:color w:val="000000" w:themeColor="text1"/>
            <w:sz w:val="22"/>
            <w:szCs w:val="22"/>
            <w:rPrChange w:id="4961" w:author="Risa" w:date="2021-07-06T14:20:00Z">
              <w:rPr>
                <w:sz w:val="22"/>
                <w:szCs w:val="22"/>
              </w:rPr>
            </w:rPrChange>
          </w:rPr>
          <w:t xml:space="preserve"> 2017; Chen</w:t>
        </w:r>
      </w:ins>
      <w:ins w:id="4962" w:author="Risa" w:date="2021-07-06T13:51:00Z">
        <w:r w:rsidR="00AD3C14" w:rsidRPr="00C8205D">
          <w:rPr>
            <w:color w:val="000000" w:themeColor="text1"/>
            <w:sz w:val="22"/>
            <w:szCs w:val="22"/>
            <w:rPrChange w:id="4963" w:author="Risa" w:date="2021-07-06T14:20:00Z">
              <w:rPr>
                <w:sz w:val="22"/>
                <w:szCs w:val="22"/>
              </w:rPr>
            </w:rPrChange>
          </w:rPr>
          <w:t xml:space="preserve"> </w:t>
        </w:r>
        <w:r w:rsidR="00AD3C14" w:rsidRPr="00C8205D">
          <w:rPr>
            <w:i/>
            <w:iCs/>
            <w:color w:val="000000" w:themeColor="text1"/>
            <w:sz w:val="22"/>
            <w:szCs w:val="22"/>
            <w:rPrChange w:id="4964" w:author="Risa" w:date="2021-07-06T14:20:00Z">
              <w:rPr>
                <w:sz w:val="22"/>
                <w:szCs w:val="22"/>
              </w:rPr>
            </w:rPrChange>
          </w:rPr>
          <w:t>et al</w:t>
        </w:r>
        <w:r w:rsidR="00AD3C14" w:rsidRPr="00C8205D">
          <w:rPr>
            <w:color w:val="000000" w:themeColor="text1"/>
            <w:sz w:val="22"/>
            <w:szCs w:val="22"/>
            <w:rPrChange w:id="4965" w:author="Risa" w:date="2021-07-06T14:20:00Z">
              <w:rPr>
                <w:sz w:val="22"/>
                <w:szCs w:val="22"/>
              </w:rPr>
            </w:rPrChange>
          </w:rPr>
          <w:t xml:space="preserve">. </w:t>
        </w:r>
      </w:ins>
      <w:ins w:id="4966" w:author="Jeff" w:date="2021-06-28T21:18:00Z">
        <w:del w:id="4967" w:author="Risa" w:date="2021-07-06T13:51:00Z">
          <w:r w:rsidR="0059664C" w:rsidRPr="00C8205D" w:rsidDel="00AD3C14">
            <w:rPr>
              <w:color w:val="000000" w:themeColor="text1"/>
              <w:sz w:val="22"/>
              <w:szCs w:val="22"/>
              <w:rPrChange w:id="4968" w:author="Risa" w:date="2021-07-06T14:20:00Z">
                <w:rPr>
                  <w:sz w:val="22"/>
                  <w:szCs w:val="22"/>
                </w:rPr>
              </w:rPrChange>
            </w:rPr>
            <w:delText xml:space="preserve">, Wang and Jia </w:delText>
          </w:r>
        </w:del>
        <w:r w:rsidR="0059664C" w:rsidRPr="00C8205D">
          <w:rPr>
            <w:color w:val="000000" w:themeColor="text1"/>
            <w:sz w:val="22"/>
            <w:szCs w:val="22"/>
            <w:rPrChange w:id="4969" w:author="Risa" w:date="2021-07-06T14:20:00Z">
              <w:rPr>
                <w:sz w:val="22"/>
                <w:szCs w:val="22"/>
              </w:rPr>
            </w:rPrChange>
          </w:rPr>
          <w:t>2017</w:t>
        </w:r>
        <w:del w:id="4970" w:author="Nick Smith" w:date="2021-07-01T15:06:00Z">
          <w:r w:rsidR="0059664C" w:rsidRPr="00C8205D" w:rsidDel="00936666">
            <w:rPr>
              <w:color w:val="000000" w:themeColor="text1"/>
              <w:sz w:val="22"/>
              <w:szCs w:val="22"/>
              <w:rPrChange w:id="4971" w:author="Risa" w:date="2021-07-06T14:20:00Z">
                <w:rPr>
                  <w:sz w:val="22"/>
                  <w:szCs w:val="22"/>
                </w:rPr>
              </w:rPrChange>
            </w:rPr>
            <w:delText>)</w:delText>
          </w:r>
          <w:r w:rsidR="0059664C" w:rsidRPr="00C8205D" w:rsidDel="00936666">
            <w:rPr>
              <w:bCs/>
              <w:color w:val="000000" w:themeColor="text1"/>
              <w:sz w:val="22"/>
              <w:szCs w:val="22"/>
              <w:rPrChange w:id="4972" w:author="Risa" w:date="2021-07-06T14:20:00Z">
                <w:rPr>
                  <w:bCs/>
                  <w:sz w:val="22"/>
                  <w:szCs w:val="22"/>
                </w:rPr>
              </w:rPrChange>
            </w:rPr>
            <w:delText xml:space="preserve">. </w:delText>
          </w:r>
        </w:del>
      </w:ins>
      <w:ins w:id="4973" w:author="Jeff" w:date="2021-06-26T01:35:00Z">
        <w:del w:id="4974" w:author="Nick Smith" w:date="2021-07-01T15:06:00Z">
          <w:r w:rsidRPr="00C8205D" w:rsidDel="00936666">
            <w:rPr>
              <w:color w:val="000000" w:themeColor="text1"/>
              <w:sz w:val="22"/>
              <w:szCs w:val="22"/>
              <w:rPrChange w:id="4975" w:author="Risa" w:date="2021-07-06T14:20:00Z">
                <w:rPr>
                  <w:sz w:val="22"/>
                  <w:szCs w:val="22"/>
                </w:rPr>
              </w:rPrChange>
            </w:rPr>
            <w:delText>We found e</w:delText>
          </w:r>
        </w:del>
      </w:ins>
      <w:ins w:id="4976" w:author="Jeff" w:date="2021-06-24T03:43:00Z">
        <w:del w:id="4977" w:author="Nick Smith" w:date="2021-07-01T15:06:00Z">
          <w:r w:rsidR="00A1616E" w:rsidRPr="00C8205D" w:rsidDel="00936666">
            <w:rPr>
              <w:color w:val="000000" w:themeColor="text1"/>
              <w:sz w:val="22"/>
              <w:szCs w:val="22"/>
              <w:rPrChange w:id="4978" w:author="Risa" w:date="2021-07-06T14:20:00Z">
                <w:rPr>
                  <w:sz w:val="22"/>
                  <w:szCs w:val="22"/>
                </w:rPr>
              </w:rPrChange>
            </w:rPr>
            <w:delText xml:space="preserve">levational gradients </w:delText>
          </w:r>
        </w:del>
      </w:ins>
      <w:ins w:id="4979" w:author="Jeff" w:date="2021-06-26T01:35:00Z">
        <w:del w:id="4980" w:author="Nick Smith" w:date="2021-07-01T15:06:00Z">
          <w:r w:rsidRPr="00C8205D" w:rsidDel="00936666">
            <w:rPr>
              <w:color w:val="000000" w:themeColor="text1"/>
              <w:sz w:val="22"/>
              <w:szCs w:val="22"/>
              <w:rPrChange w:id="4981" w:author="Risa" w:date="2021-07-06T14:20:00Z">
                <w:rPr>
                  <w:sz w:val="22"/>
                  <w:szCs w:val="22"/>
                </w:rPr>
              </w:rPrChange>
            </w:rPr>
            <w:delText>below</w:delText>
          </w:r>
        </w:del>
      </w:ins>
      <w:ins w:id="4982" w:author="Jeff" w:date="2021-06-24T03:48:00Z">
        <w:del w:id="4983" w:author="Nick Smith" w:date="2021-07-01T15:06:00Z">
          <w:r w:rsidR="00A1616E" w:rsidRPr="00C8205D" w:rsidDel="00936666">
            <w:rPr>
              <w:color w:val="000000" w:themeColor="text1"/>
              <w:sz w:val="22"/>
              <w:szCs w:val="22"/>
              <w:rPrChange w:id="4984" w:author="Risa" w:date="2021-07-06T14:20:00Z">
                <w:rPr>
                  <w:sz w:val="22"/>
                  <w:szCs w:val="22"/>
                </w:rPr>
              </w:rPrChange>
            </w:rPr>
            <w:delText xml:space="preserve"> St. Sauveur and South Cadillac summits </w:delText>
          </w:r>
        </w:del>
      </w:ins>
      <w:ins w:id="4985" w:author="Jeff" w:date="2021-06-26T01:35:00Z">
        <w:del w:id="4986" w:author="Nick Smith" w:date="2021-07-01T15:06:00Z">
          <w:r w:rsidRPr="00C8205D" w:rsidDel="00936666">
            <w:rPr>
              <w:color w:val="000000" w:themeColor="text1"/>
              <w:sz w:val="22"/>
              <w:szCs w:val="22"/>
              <w:rPrChange w:id="4987" w:author="Risa" w:date="2021-07-06T14:20:00Z">
                <w:rPr>
                  <w:sz w:val="22"/>
                  <w:szCs w:val="22"/>
                </w:rPr>
              </w:rPrChange>
            </w:rPr>
            <w:delText>highlight</w:delText>
          </w:r>
        </w:del>
      </w:ins>
      <w:ins w:id="4988" w:author="Jeff" w:date="2021-06-26T01:36:00Z">
        <w:del w:id="4989" w:author="Nick Smith" w:date="2021-07-01T15:06:00Z">
          <w:r w:rsidRPr="00C8205D" w:rsidDel="00936666">
            <w:rPr>
              <w:color w:val="000000" w:themeColor="text1"/>
              <w:sz w:val="22"/>
              <w:szCs w:val="22"/>
              <w:rPrChange w:id="4990" w:author="Risa" w:date="2021-07-06T14:20:00Z">
                <w:rPr>
                  <w:sz w:val="22"/>
                  <w:szCs w:val="22"/>
                </w:rPr>
              </w:rPrChange>
            </w:rPr>
            <w:delText>ed more positive iWUE</w:delText>
          </w:r>
          <w:r w:rsidRPr="00C8205D" w:rsidDel="00936666">
            <w:rPr>
              <w:bCs/>
              <w:color w:val="000000" w:themeColor="text1"/>
              <w:sz w:val="22"/>
              <w:szCs w:val="22"/>
              <w:rPrChange w:id="4991" w:author="Risa" w:date="2021-07-06T14:20:00Z">
                <w:rPr>
                  <w:bCs/>
                  <w:sz w:val="22"/>
                  <w:szCs w:val="22"/>
                </w:rPr>
              </w:rPrChange>
            </w:rPr>
            <w:delText xml:space="preserve">. </w:delText>
          </w:r>
        </w:del>
      </w:ins>
      <w:ins w:id="4992" w:author="Jeff" w:date="2021-06-26T01:37:00Z">
        <w:del w:id="4993" w:author="Nick Smith" w:date="2021-07-01T15:06:00Z">
          <w:r w:rsidRPr="00C8205D" w:rsidDel="00936666">
            <w:rPr>
              <w:bCs/>
              <w:color w:val="000000" w:themeColor="text1"/>
              <w:sz w:val="22"/>
              <w:szCs w:val="22"/>
              <w:rPrChange w:id="4994" w:author="Risa" w:date="2021-07-06T14:20:00Z">
                <w:rPr>
                  <w:bCs/>
                  <w:sz w:val="22"/>
                  <w:szCs w:val="22"/>
                </w:rPr>
              </w:rPrChange>
            </w:rPr>
            <w:delText>These results provide at least a partial confirmation of previous research showing</w:delText>
          </w:r>
        </w:del>
      </w:ins>
      <w:ins w:id="4995" w:author="Jeff" w:date="2021-06-24T03:50:00Z">
        <w:del w:id="4996" w:author="Nick Smith" w:date="2021-07-01T15:06:00Z">
          <w:r w:rsidR="00CA55ED" w:rsidRPr="00C8205D" w:rsidDel="00936666">
            <w:rPr>
              <w:bCs/>
              <w:color w:val="000000" w:themeColor="text1"/>
              <w:sz w:val="22"/>
              <w:szCs w:val="22"/>
              <w:rPrChange w:id="4997" w:author="Risa" w:date="2021-07-06T14:20:00Z">
                <w:rPr>
                  <w:bCs/>
                  <w:sz w:val="22"/>
                  <w:szCs w:val="22"/>
                </w:rPr>
              </w:rPrChange>
            </w:rPr>
            <w:delText xml:space="preserve"> a correlation between higher elevations and </w:delText>
          </w:r>
        </w:del>
      </w:ins>
      <w:ins w:id="4998" w:author="Jeff" w:date="2021-06-24T03:43:00Z">
        <w:del w:id="4999" w:author="Nick Smith" w:date="2021-07-01T15:06:00Z">
          <w:r w:rsidR="00A1616E" w:rsidRPr="00C8205D" w:rsidDel="00936666">
            <w:rPr>
              <w:color w:val="000000" w:themeColor="text1"/>
              <w:sz w:val="22"/>
              <w:szCs w:val="22"/>
              <w:rPrChange w:id="5000" w:author="Risa" w:date="2021-07-06T14:20:00Z">
                <w:rPr>
                  <w:sz w:val="22"/>
                  <w:szCs w:val="22"/>
                </w:rPr>
              </w:rPrChange>
            </w:rPr>
            <w:delText>increases in photosynthesis, stomatal conductance, and leaf N</w:delText>
          </w:r>
        </w:del>
      </w:ins>
      <w:ins w:id="5001" w:author="Nick Smith" w:date="2021-07-01T15:06:00Z">
        <w:r w:rsidR="00936666" w:rsidRPr="00C8205D">
          <w:rPr>
            <w:color w:val="000000" w:themeColor="text1"/>
            <w:sz w:val="22"/>
            <w:szCs w:val="22"/>
            <w:rPrChange w:id="5002" w:author="Risa" w:date="2021-07-06T14:20:00Z">
              <w:rPr>
                <w:sz w:val="22"/>
                <w:szCs w:val="22"/>
              </w:rPr>
            </w:rPrChange>
          </w:rPr>
          <w:t>,</w:t>
        </w:r>
      </w:ins>
      <w:ins w:id="5003" w:author="Risa" w:date="2021-07-06T13:32:00Z">
        <w:r w:rsidR="001D39E0" w:rsidRPr="00C8205D">
          <w:rPr>
            <w:noProof/>
            <w:color w:val="000000" w:themeColor="text1"/>
            <w:sz w:val="22"/>
            <w:szCs w:val="22"/>
            <w:rPrChange w:id="5004" w:author="Risa" w:date="2021-07-06T14:20:00Z">
              <w:rPr>
                <w:noProof/>
                <w:sz w:val="22"/>
                <w:szCs w:val="22"/>
              </w:rPr>
            </w:rPrChange>
          </w:rPr>
          <w:t xml:space="preserve"> </w:t>
        </w:r>
        <w:r w:rsidR="001D39E0" w:rsidRPr="00C8205D">
          <w:rPr>
            <w:noProof/>
            <w:color w:val="000000" w:themeColor="text1"/>
            <w:sz w:val="22"/>
            <w:szCs w:val="22"/>
            <w:rPrChange w:id="5005" w:author="Risa" w:date="2021-07-06T14:20:00Z">
              <w:rPr>
                <w:noProof/>
                <w:sz w:val="22"/>
                <w:szCs w:val="22"/>
              </w:rPr>
            </w:rPrChange>
          </w:rPr>
          <w:t xml:space="preserve">Körner </w:t>
        </w:r>
        <w:r w:rsidR="001D39E0" w:rsidRPr="00C8205D">
          <w:rPr>
            <w:i/>
            <w:noProof/>
            <w:color w:val="000000" w:themeColor="text1"/>
            <w:sz w:val="22"/>
            <w:szCs w:val="22"/>
            <w:rPrChange w:id="5006" w:author="Risa" w:date="2021-07-06T14:20:00Z">
              <w:rPr>
                <w:i/>
                <w:noProof/>
                <w:sz w:val="22"/>
                <w:szCs w:val="22"/>
              </w:rPr>
            </w:rPrChange>
          </w:rPr>
          <w:t>et al.</w:t>
        </w:r>
        <w:r w:rsidR="001D39E0" w:rsidRPr="00C8205D">
          <w:rPr>
            <w:noProof/>
            <w:color w:val="000000" w:themeColor="text1"/>
            <w:sz w:val="22"/>
            <w:szCs w:val="22"/>
            <w:rPrChange w:id="5007" w:author="Risa" w:date="2021-07-06T14:20:00Z">
              <w:rPr>
                <w:noProof/>
                <w:sz w:val="22"/>
                <w:szCs w:val="22"/>
              </w:rPr>
            </w:rPrChange>
          </w:rPr>
          <w:t xml:space="preserve"> 1986; Friend </w:t>
        </w:r>
        <w:r w:rsidR="001D39E0" w:rsidRPr="00C8205D">
          <w:rPr>
            <w:i/>
            <w:noProof/>
            <w:color w:val="000000" w:themeColor="text1"/>
            <w:sz w:val="22"/>
            <w:szCs w:val="22"/>
            <w:rPrChange w:id="5008" w:author="Risa" w:date="2021-07-06T14:20:00Z">
              <w:rPr>
                <w:i/>
                <w:noProof/>
                <w:sz w:val="22"/>
                <w:szCs w:val="22"/>
              </w:rPr>
            </w:rPrChange>
          </w:rPr>
          <w:t>et al.</w:t>
        </w:r>
        <w:r w:rsidR="001D39E0" w:rsidRPr="00C8205D">
          <w:rPr>
            <w:noProof/>
            <w:color w:val="000000" w:themeColor="text1"/>
            <w:sz w:val="22"/>
            <w:szCs w:val="22"/>
            <w:rPrChange w:id="5009" w:author="Risa" w:date="2021-07-06T14:20:00Z">
              <w:rPr>
                <w:noProof/>
                <w:sz w:val="22"/>
                <w:szCs w:val="22"/>
              </w:rPr>
            </w:rPrChange>
          </w:rPr>
          <w:t xml:space="preserve"> 1989; Bresson </w:t>
        </w:r>
        <w:r w:rsidR="001D39E0" w:rsidRPr="00C8205D">
          <w:rPr>
            <w:i/>
            <w:noProof/>
            <w:color w:val="000000" w:themeColor="text1"/>
            <w:sz w:val="22"/>
            <w:szCs w:val="22"/>
            <w:rPrChange w:id="5010" w:author="Risa" w:date="2021-07-06T14:20:00Z">
              <w:rPr>
                <w:i/>
                <w:noProof/>
                <w:sz w:val="22"/>
                <w:szCs w:val="22"/>
              </w:rPr>
            </w:rPrChange>
          </w:rPr>
          <w:t>et al.</w:t>
        </w:r>
        <w:r w:rsidR="001D39E0" w:rsidRPr="00C8205D">
          <w:rPr>
            <w:noProof/>
            <w:color w:val="000000" w:themeColor="text1"/>
            <w:sz w:val="22"/>
            <w:szCs w:val="22"/>
            <w:rPrChange w:id="5011" w:author="Risa" w:date="2021-07-06T14:20:00Z">
              <w:rPr>
                <w:noProof/>
                <w:sz w:val="22"/>
                <w:szCs w:val="22"/>
              </w:rPr>
            </w:rPrChange>
          </w:rPr>
          <w:t xml:space="preserve"> 2009</w:t>
        </w:r>
        <w:r w:rsidR="001D39E0" w:rsidRPr="00C8205D">
          <w:rPr>
            <w:noProof/>
            <w:color w:val="000000" w:themeColor="text1"/>
            <w:sz w:val="22"/>
            <w:szCs w:val="22"/>
            <w:rPrChange w:id="5012" w:author="Risa" w:date="2021-07-06T14:20:00Z">
              <w:rPr>
                <w:noProof/>
                <w:sz w:val="22"/>
                <w:szCs w:val="22"/>
              </w:rPr>
            </w:rPrChange>
          </w:rPr>
          <w:t>)</w:t>
        </w:r>
      </w:ins>
      <w:ins w:id="5013" w:author="Jeff" w:date="2021-06-24T03:43:00Z">
        <w:del w:id="5014" w:author="Risa" w:date="2021-07-06T13:31:00Z">
          <w:r w:rsidR="00A1616E" w:rsidRPr="00C8205D" w:rsidDel="001D39E0">
            <w:rPr>
              <w:color w:val="000000" w:themeColor="text1"/>
              <w:sz w:val="22"/>
              <w:szCs w:val="22"/>
              <w:rPrChange w:id="5015" w:author="Risa" w:date="2021-07-06T14:20:00Z">
                <w:rPr>
                  <w:sz w:val="22"/>
                  <w:szCs w:val="22"/>
                </w:rPr>
              </w:rPrChange>
            </w:rPr>
            <w:delText xml:space="preserve"> </w:delText>
          </w:r>
        </w:del>
        <w:del w:id="5016" w:author="Risa" w:date="2021-07-06T13:32:00Z">
          <w:r w:rsidR="00A1616E" w:rsidRPr="00C8205D" w:rsidDel="001D39E0">
            <w:rPr>
              <w:color w:val="000000" w:themeColor="text1"/>
              <w:sz w:val="22"/>
              <w:szCs w:val="22"/>
              <w:rPrChange w:id="5017" w:author="Risa" w:date="2021-07-06T14:20:00Z">
                <w:rPr>
                  <w:sz w:val="22"/>
                  <w:szCs w:val="22"/>
                </w:rPr>
              </w:rPrChange>
            </w:rPr>
            <w:fldChar w:fldCharType="begin" w:fldLock="1"/>
          </w:r>
          <w:r w:rsidR="00A1616E" w:rsidRPr="00C8205D" w:rsidDel="001D39E0">
            <w:rPr>
              <w:color w:val="000000" w:themeColor="text1"/>
              <w:sz w:val="22"/>
              <w:szCs w:val="22"/>
              <w:rPrChange w:id="5018" w:author="Risa" w:date="2021-07-06T14:20:00Z">
                <w:rPr>
                  <w:sz w:val="22"/>
                  <w:szCs w:val="22"/>
                </w:rPr>
              </w:rPrChange>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A1616E" w:rsidRPr="00C8205D" w:rsidDel="001D39E0">
            <w:rPr>
              <w:color w:val="000000" w:themeColor="text1"/>
              <w:sz w:val="22"/>
              <w:szCs w:val="22"/>
              <w:rPrChange w:id="5019" w:author="Risa" w:date="2021-07-06T14:20:00Z">
                <w:rPr>
                  <w:sz w:val="22"/>
                  <w:szCs w:val="22"/>
                </w:rPr>
              </w:rPrChange>
            </w:rPr>
            <w:fldChar w:fldCharType="separate"/>
          </w:r>
          <w:r w:rsidR="00A1616E" w:rsidRPr="00C8205D" w:rsidDel="001D39E0">
            <w:rPr>
              <w:noProof/>
              <w:color w:val="000000" w:themeColor="text1"/>
              <w:sz w:val="22"/>
              <w:szCs w:val="22"/>
              <w:rPrChange w:id="5020" w:author="Risa" w:date="2021-07-06T14:20:00Z">
                <w:rPr>
                  <w:noProof/>
                  <w:sz w:val="22"/>
                  <w:szCs w:val="22"/>
                </w:rPr>
              </w:rPrChange>
            </w:rPr>
            <w:delText xml:space="preserve">( Körner </w:delText>
          </w:r>
          <w:r w:rsidR="00A1616E" w:rsidRPr="00C8205D" w:rsidDel="001D39E0">
            <w:rPr>
              <w:i/>
              <w:iCs/>
              <w:noProof/>
              <w:color w:val="000000" w:themeColor="text1"/>
              <w:sz w:val="22"/>
              <w:szCs w:val="22"/>
              <w:rPrChange w:id="5021" w:author="Risa" w:date="2021-07-06T14:20:00Z">
                <w:rPr>
                  <w:i/>
                  <w:iCs/>
                  <w:noProof/>
                  <w:sz w:val="22"/>
                  <w:szCs w:val="22"/>
                </w:rPr>
              </w:rPrChange>
            </w:rPr>
            <w:delText>et al</w:delText>
          </w:r>
          <w:r w:rsidR="00A1616E" w:rsidRPr="00C8205D" w:rsidDel="001D39E0">
            <w:rPr>
              <w:noProof/>
              <w:color w:val="000000" w:themeColor="text1"/>
              <w:sz w:val="22"/>
              <w:szCs w:val="22"/>
              <w:rPrChange w:id="5022" w:author="Risa" w:date="2021-07-06T14:20:00Z">
                <w:rPr>
                  <w:noProof/>
                  <w:sz w:val="22"/>
                  <w:szCs w:val="22"/>
                </w:rPr>
              </w:rPrChange>
            </w:rPr>
            <w:delText xml:space="preserve">., 1986; Friend </w:delText>
          </w:r>
          <w:r w:rsidR="00A1616E" w:rsidRPr="00C8205D" w:rsidDel="001D39E0">
            <w:rPr>
              <w:i/>
              <w:iCs/>
              <w:noProof/>
              <w:color w:val="000000" w:themeColor="text1"/>
              <w:sz w:val="22"/>
              <w:szCs w:val="22"/>
              <w:rPrChange w:id="5023" w:author="Risa" w:date="2021-07-06T14:20:00Z">
                <w:rPr>
                  <w:i/>
                  <w:iCs/>
                  <w:noProof/>
                  <w:sz w:val="22"/>
                  <w:szCs w:val="22"/>
                </w:rPr>
              </w:rPrChange>
            </w:rPr>
            <w:delText>et al</w:delText>
          </w:r>
          <w:r w:rsidR="00A1616E" w:rsidRPr="00C8205D" w:rsidDel="001D39E0">
            <w:rPr>
              <w:noProof/>
              <w:color w:val="000000" w:themeColor="text1"/>
              <w:sz w:val="22"/>
              <w:szCs w:val="22"/>
              <w:rPrChange w:id="5024" w:author="Risa" w:date="2021-07-06T14:20:00Z">
                <w:rPr>
                  <w:noProof/>
                  <w:sz w:val="22"/>
                  <w:szCs w:val="22"/>
                </w:rPr>
              </w:rPrChange>
            </w:rPr>
            <w:delText xml:space="preserve">., 1989; Bresson </w:delText>
          </w:r>
          <w:r w:rsidR="00A1616E" w:rsidRPr="00C8205D" w:rsidDel="001D39E0">
            <w:rPr>
              <w:i/>
              <w:iCs/>
              <w:noProof/>
              <w:color w:val="000000" w:themeColor="text1"/>
              <w:sz w:val="22"/>
              <w:szCs w:val="22"/>
              <w:rPrChange w:id="5025" w:author="Risa" w:date="2021-07-06T14:20:00Z">
                <w:rPr>
                  <w:i/>
                  <w:iCs/>
                  <w:noProof/>
                  <w:sz w:val="22"/>
                  <w:szCs w:val="22"/>
                </w:rPr>
              </w:rPrChange>
            </w:rPr>
            <w:delText>et al</w:delText>
          </w:r>
          <w:r w:rsidR="00A1616E" w:rsidRPr="00C8205D" w:rsidDel="001D39E0">
            <w:rPr>
              <w:noProof/>
              <w:color w:val="000000" w:themeColor="text1"/>
              <w:sz w:val="22"/>
              <w:szCs w:val="22"/>
              <w:rPrChange w:id="5026" w:author="Risa" w:date="2021-07-06T14:20:00Z">
                <w:rPr>
                  <w:noProof/>
                  <w:sz w:val="22"/>
                  <w:szCs w:val="22"/>
                </w:rPr>
              </w:rPrChange>
            </w:rPr>
            <w:delText>. 2009)</w:delText>
          </w:r>
          <w:r w:rsidR="00A1616E" w:rsidRPr="00C8205D" w:rsidDel="001D39E0">
            <w:rPr>
              <w:color w:val="000000" w:themeColor="text1"/>
              <w:sz w:val="22"/>
              <w:szCs w:val="22"/>
              <w:rPrChange w:id="5027" w:author="Risa" w:date="2021-07-06T14:20:00Z">
                <w:rPr>
                  <w:sz w:val="22"/>
                  <w:szCs w:val="22"/>
                </w:rPr>
              </w:rPrChange>
            </w:rPr>
            <w:fldChar w:fldCharType="end"/>
          </w:r>
        </w:del>
        <w:r w:rsidR="00A1616E" w:rsidRPr="00C8205D">
          <w:rPr>
            <w:noProof/>
            <w:color w:val="000000" w:themeColor="text1"/>
            <w:sz w:val="22"/>
            <w:szCs w:val="22"/>
            <w:rPrChange w:id="5028" w:author="Risa" w:date="2021-07-06T14:20:00Z">
              <w:rPr>
                <w:noProof/>
                <w:sz w:val="22"/>
                <w:szCs w:val="22"/>
              </w:rPr>
            </w:rPrChange>
          </w:rPr>
          <w:t xml:space="preserve">. </w:t>
        </w:r>
      </w:ins>
      <w:ins w:id="5029" w:author="Jeff" w:date="2021-06-29T05:49:00Z">
        <w:r w:rsidR="005B03C7" w:rsidRPr="00C8205D">
          <w:rPr>
            <w:color w:val="000000" w:themeColor="text1"/>
            <w:sz w:val="22"/>
            <w:szCs w:val="22"/>
            <w:rPrChange w:id="5030" w:author="Risa" w:date="2021-07-06T14:20:00Z">
              <w:rPr>
                <w:sz w:val="22"/>
                <w:szCs w:val="22"/>
              </w:rPr>
            </w:rPrChange>
          </w:rPr>
          <w:t>At Mt. Desert, where elevation gradients are a significant feature of the landscape,</w:t>
        </w:r>
      </w:ins>
      <w:ins w:id="5031" w:author="Jeff" w:date="2021-06-26T01:39:00Z">
        <w:r w:rsidRPr="00C8205D">
          <w:rPr>
            <w:color w:val="000000" w:themeColor="text1"/>
            <w:sz w:val="22"/>
            <w:szCs w:val="22"/>
            <w:rPrChange w:id="5032" w:author="Risa" w:date="2021-07-06T14:20:00Z">
              <w:rPr>
                <w:sz w:val="22"/>
                <w:szCs w:val="22"/>
              </w:rPr>
            </w:rPrChange>
          </w:rPr>
          <w:t xml:space="preserve"> </w:t>
        </w:r>
      </w:ins>
      <w:ins w:id="5033" w:author="Jeff" w:date="2021-06-29T05:50:00Z">
        <w:del w:id="5034" w:author="Nick Smith" w:date="2021-07-01T15:06:00Z">
          <w:r w:rsidR="00056887" w:rsidRPr="00C8205D" w:rsidDel="00936666">
            <w:rPr>
              <w:color w:val="000000" w:themeColor="text1"/>
              <w:sz w:val="22"/>
              <w:szCs w:val="22"/>
              <w:rPrChange w:id="5035" w:author="Risa" w:date="2021-07-06T14:20:00Z">
                <w:rPr>
                  <w:sz w:val="22"/>
                  <w:szCs w:val="22"/>
                </w:rPr>
              </w:rPrChange>
            </w:rPr>
            <w:delText>attributions of</w:delText>
          </w:r>
        </w:del>
      </w:ins>
      <w:ins w:id="5036" w:author="Jeff" w:date="2021-06-26T01:41:00Z">
        <w:del w:id="5037" w:author="Nick Smith" w:date="2021-07-01T15:06:00Z">
          <w:r w:rsidR="000B0F05" w:rsidRPr="00C8205D" w:rsidDel="00936666">
            <w:rPr>
              <w:color w:val="000000" w:themeColor="text1"/>
              <w:sz w:val="22"/>
              <w:szCs w:val="22"/>
              <w:rPrChange w:id="5038" w:author="Risa" w:date="2021-07-06T14:20:00Z">
                <w:rPr>
                  <w:sz w:val="22"/>
                  <w:szCs w:val="22"/>
                </w:rPr>
              </w:rPrChange>
            </w:rPr>
            <w:delText xml:space="preserve"> </w:delText>
          </w:r>
        </w:del>
      </w:ins>
      <w:ins w:id="5039" w:author="Jeff" w:date="2021-06-29T05:26:00Z">
        <w:del w:id="5040" w:author="Nick Smith" w:date="2021-07-01T15:06:00Z">
          <w:r w:rsidR="00004405" w:rsidRPr="00C8205D" w:rsidDel="00936666">
            <w:rPr>
              <w:color w:val="000000" w:themeColor="text1"/>
              <w:sz w:val="22"/>
              <w:szCs w:val="22"/>
              <w:rPrChange w:id="5041" w:author="Risa" w:date="2021-07-06T14:20:00Z">
                <w:rPr>
                  <w:sz w:val="22"/>
                  <w:szCs w:val="22"/>
                </w:rPr>
              </w:rPrChange>
            </w:rPr>
            <w:delText xml:space="preserve">abundance </w:delText>
          </w:r>
        </w:del>
      </w:ins>
      <w:ins w:id="5042" w:author="Jeff" w:date="2021-06-26T01:41:00Z">
        <w:del w:id="5043" w:author="Nick Smith" w:date="2021-07-01T15:06:00Z">
          <w:r w:rsidR="000B0F05" w:rsidRPr="00C8205D" w:rsidDel="00936666">
            <w:rPr>
              <w:color w:val="000000" w:themeColor="text1"/>
              <w:sz w:val="22"/>
              <w:szCs w:val="22"/>
              <w:rPrChange w:id="5044" w:author="Risa" w:date="2021-07-06T14:20:00Z">
                <w:rPr>
                  <w:sz w:val="22"/>
                  <w:szCs w:val="22"/>
                </w:rPr>
              </w:rPrChange>
            </w:rPr>
            <w:delText xml:space="preserve">or depletion of C, </w:delText>
          </w:r>
        </w:del>
      </w:ins>
      <w:ins w:id="5045" w:author="Jeff" w:date="2021-06-29T05:50:00Z">
        <w:del w:id="5046" w:author="Nick Smith" w:date="2021-07-01T15:06:00Z">
          <w:r w:rsidR="00056887" w:rsidRPr="00C8205D" w:rsidDel="00936666">
            <w:rPr>
              <w:color w:val="000000" w:themeColor="text1"/>
              <w:sz w:val="22"/>
              <w:szCs w:val="22"/>
              <w:rPrChange w:id="5047" w:author="Risa" w:date="2021-07-06T14:20:00Z">
                <w:rPr>
                  <w:sz w:val="22"/>
                  <w:szCs w:val="22"/>
                </w:rPr>
              </w:rPrChange>
            </w:rPr>
            <w:delText>leading to positive or negative iWUE</w:delText>
          </w:r>
        </w:del>
      </w:ins>
      <w:ins w:id="5048" w:author="Nick Smith" w:date="2021-07-01T15:06:00Z">
        <w:r w:rsidR="00936666" w:rsidRPr="00C8205D">
          <w:rPr>
            <w:color w:val="000000" w:themeColor="text1"/>
            <w:sz w:val="22"/>
            <w:szCs w:val="22"/>
            <w:rPrChange w:id="5049" w:author="Risa" w:date="2021-07-06T14:20:00Z">
              <w:rPr>
                <w:sz w:val="22"/>
                <w:szCs w:val="22"/>
              </w:rPr>
            </w:rPrChange>
          </w:rPr>
          <w:t>this response</w:t>
        </w:r>
      </w:ins>
      <w:ins w:id="5050" w:author="Jeff" w:date="2021-06-29T05:50:00Z">
        <w:r w:rsidR="00056887" w:rsidRPr="00C8205D">
          <w:rPr>
            <w:color w:val="000000" w:themeColor="text1"/>
            <w:sz w:val="22"/>
            <w:szCs w:val="22"/>
            <w:rPrChange w:id="5051" w:author="Risa" w:date="2021-07-06T14:20:00Z">
              <w:rPr>
                <w:sz w:val="22"/>
                <w:szCs w:val="22"/>
              </w:rPr>
            </w:rPrChange>
          </w:rPr>
          <w:t xml:space="preserve"> </w:t>
        </w:r>
        <w:del w:id="5052" w:author="Nick Smith" w:date="2021-07-01T15:07:00Z">
          <w:r w:rsidR="00056887" w:rsidRPr="00C8205D" w:rsidDel="00936666">
            <w:rPr>
              <w:color w:val="000000" w:themeColor="text1"/>
              <w:sz w:val="22"/>
              <w:szCs w:val="22"/>
              <w:rPrChange w:id="5053" w:author="Risa" w:date="2021-07-06T14:20:00Z">
                <w:rPr>
                  <w:sz w:val="22"/>
                  <w:szCs w:val="22"/>
                </w:rPr>
              </w:rPrChange>
            </w:rPr>
            <w:delText>underscore</w:delText>
          </w:r>
        </w:del>
      </w:ins>
      <w:ins w:id="5054" w:author="Nick Smith" w:date="2021-07-01T15:07:00Z">
        <w:r w:rsidR="00936666" w:rsidRPr="00C8205D">
          <w:rPr>
            <w:color w:val="000000" w:themeColor="text1"/>
            <w:sz w:val="22"/>
            <w:szCs w:val="22"/>
            <w:rPrChange w:id="5055" w:author="Risa" w:date="2021-07-06T14:20:00Z">
              <w:rPr>
                <w:sz w:val="22"/>
                <w:szCs w:val="22"/>
              </w:rPr>
            </w:rPrChange>
          </w:rPr>
          <w:t>is indicative of</w:t>
        </w:r>
      </w:ins>
      <w:ins w:id="5056" w:author="Jeff" w:date="2021-06-29T05:50:00Z">
        <w:r w:rsidR="00056887" w:rsidRPr="00C8205D">
          <w:rPr>
            <w:color w:val="000000" w:themeColor="text1"/>
            <w:sz w:val="22"/>
            <w:szCs w:val="22"/>
            <w:rPrChange w:id="5057" w:author="Risa" w:date="2021-07-06T14:20:00Z">
              <w:rPr>
                <w:sz w:val="22"/>
                <w:szCs w:val="22"/>
              </w:rPr>
            </w:rPrChange>
          </w:rPr>
          <w:t xml:space="preserve"> plant </w:t>
        </w:r>
      </w:ins>
      <w:ins w:id="5058" w:author="Jeff" w:date="2021-06-24T03:43:00Z">
        <w:r w:rsidR="00A1616E" w:rsidRPr="00C8205D">
          <w:rPr>
            <w:color w:val="000000" w:themeColor="text1"/>
            <w:sz w:val="22"/>
            <w:szCs w:val="22"/>
            <w:rPrChange w:id="5059" w:author="Risa" w:date="2021-07-06T14:20:00Z">
              <w:rPr>
                <w:sz w:val="22"/>
                <w:szCs w:val="22"/>
              </w:rPr>
            </w:rPrChange>
          </w:rPr>
          <w:t xml:space="preserve">stress tolerance </w:t>
        </w:r>
      </w:ins>
      <w:ins w:id="5060" w:author="Jeff" w:date="2021-06-24T03:57:00Z">
        <w:r w:rsidR="00CA55ED" w:rsidRPr="00C8205D">
          <w:rPr>
            <w:color w:val="000000" w:themeColor="text1"/>
            <w:sz w:val="22"/>
            <w:szCs w:val="22"/>
            <w:rPrChange w:id="5061" w:author="Risa" w:date="2021-07-06T14:20:00Z">
              <w:rPr>
                <w:sz w:val="22"/>
                <w:szCs w:val="22"/>
              </w:rPr>
            </w:rPrChange>
          </w:rPr>
          <w:t xml:space="preserve">response </w:t>
        </w:r>
      </w:ins>
      <w:ins w:id="5062" w:author="Jeff" w:date="2021-06-24T03:43:00Z">
        <w:r w:rsidR="00A1616E" w:rsidRPr="00C8205D">
          <w:rPr>
            <w:color w:val="000000" w:themeColor="text1"/>
            <w:sz w:val="22"/>
            <w:szCs w:val="22"/>
            <w:rPrChange w:id="5063" w:author="Risa" w:date="2021-07-06T14:20:00Z">
              <w:rPr>
                <w:sz w:val="22"/>
                <w:szCs w:val="22"/>
              </w:rPr>
            </w:rPrChange>
          </w:rPr>
          <w:t>(to higher wind turbulence</w:t>
        </w:r>
      </w:ins>
      <w:ins w:id="5064" w:author="Nick Smith" w:date="2021-07-01T15:07:00Z">
        <w:r w:rsidR="00201AFD" w:rsidRPr="00C8205D">
          <w:rPr>
            <w:color w:val="000000" w:themeColor="text1"/>
            <w:sz w:val="22"/>
            <w:szCs w:val="22"/>
            <w:rPrChange w:id="5065" w:author="Risa" w:date="2021-07-06T14:20:00Z">
              <w:rPr>
                <w:sz w:val="22"/>
                <w:szCs w:val="22"/>
              </w:rPr>
            </w:rPrChange>
          </w:rPr>
          <w:t>, low pressure,</w:t>
        </w:r>
      </w:ins>
      <w:ins w:id="5066" w:author="Jeff" w:date="2021-06-26T01:40:00Z">
        <w:r w:rsidRPr="00C8205D">
          <w:rPr>
            <w:color w:val="000000" w:themeColor="text1"/>
            <w:sz w:val="22"/>
            <w:szCs w:val="22"/>
            <w:rPrChange w:id="5067" w:author="Risa" w:date="2021-07-06T14:20:00Z">
              <w:rPr>
                <w:sz w:val="22"/>
                <w:szCs w:val="22"/>
              </w:rPr>
            </w:rPrChange>
          </w:rPr>
          <w:t xml:space="preserve"> and more quickly drying soils) </w:t>
        </w:r>
      </w:ins>
      <w:ins w:id="5068" w:author="Jeff" w:date="2021-06-29T06:31:00Z">
        <w:r w:rsidR="00EF3376" w:rsidRPr="00C8205D">
          <w:rPr>
            <w:color w:val="000000" w:themeColor="text1"/>
            <w:sz w:val="22"/>
            <w:szCs w:val="22"/>
            <w:rPrChange w:id="5069" w:author="Risa" w:date="2021-07-06T14:20:00Z">
              <w:rPr>
                <w:sz w:val="22"/>
                <w:szCs w:val="22"/>
              </w:rPr>
            </w:rPrChange>
          </w:rPr>
          <w:t>as a feature of upper elevation life</w:t>
        </w:r>
      </w:ins>
      <w:ins w:id="5070" w:author="Jeff" w:date="2021-06-24T03:57:00Z">
        <w:r w:rsidR="00CA55ED" w:rsidRPr="00C8205D">
          <w:rPr>
            <w:color w:val="000000" w:themeColor="text1"/>
            <w:sz w:val="22"/>
            <w:szCs w:val="22"/>
            <w:rPrChange w:id="5071" w:author="Risa" w:date="2021-07-06T14:20:00Z">
              <w:rPr>
                <w:sz w:val="22"/>
                <w:szCs w:val="22"/>
              </w:rPr>
            </w:rPrChange>
          </w:rPr>
          <w:t xml:space="preserve"> (</w:t>
        </w:r>
      </w:ins>
      <w:ins w:id="5072" w:author="Jeff" w:date="2021-06-24T03:43:00Z">
        <w:r w:rsidR="00A1616E" w:rsidRPr="00C8205D">
          <w:rPr>
            <w:color w:val="000000" w:themeColor="text1"/>
            <w:sz w:val="22"/>
            <w:szCs w:val="22"/>
            <w:rPrChange w:id="5073" w:author="Risa" w:date="2021-07-06T14:20:00Z">
              <w:rPr>
                <w:sz w:val="22"/>
                <w:szCs w:val="22"/>
              </w:rPr>
            </w:rPrChange>
          </w:rPr>
          <w:t xml:space="preserve">Wang </w:t>
        </w:r>
        <w:r w:rsidR="00A1616E" w:rsidRPr="00C8205D">
          <w:rPr>
            <w:i/>
            <w:iCs/>
            <w:color w:val="000000" w:themeColor="text1"/>
            <w:sz w:val="22"/>
            <w:szCs w:val="22"/>
            <w:rPrChange w:id="5074" w:author="Risa" w:date="2021-07-06T14:20:00Z">
              <w:rPr>
                <w:i/>
                <w:iCs/>
                <w:sz w:val="22"/>
                <w:szCs w:val="22"/>
              </w:rPr>
            </w:rPrChange>
          </w:rPr>
          <w:t xml:space="preserve">et al. </w:t>
        </w:r>
        <w:r w:rsidR="00A1616E" w:rsidRPr="00C8205D">
          <w:rPr>
            <w:color w:val="000000" w:themeColor="text1"/>
            <w:sz w:val="22"/>
            <w:szCs w:val="22"/>
            <w:rPrChange w:id="5075" w:author="Risa" w:date="2021-07-06T14:20:00Z">
              <w:rPr>
                <w:sz w:val="22"/>
                <w:szCs w:val="22"/>
              </w:rPr>
            </w:rPrChange>
          </w:rPr>
          <w:t xml:space="preserve">2017). </w:t>
        </w:r>
      </w:ins>
      <w:moveTo w:id="5076" w:author="Jeff" w:date="2021-06-20T10:02:00Z">
        <w:del w:id="5077" w:author="Jeff" w:date="2021-06-21T15:37:00Z">
          <w:r w:rsidR="00BE49FD" w:rsidRPr="00C8205D" w:rsidDel="00F5609E">
            <w:rPr>
              <w:color w:val="000000" w:themeColor="text1"/>
              <w:sz w:val="22"/>
              <w:szCs w:val="22"/>
              <w:rPrChange w:id="5078" w:author="Risa" w:date="2021-07-06T14:20:00Z">
                <w:rPr>
                  <w:sz w:val="22"/>
                  <w:szCs w:val="22"/>
                </w:rPr>
              </w:rPrChange>
            </w:rPr>
            <w:delText xml:space="preserve"> </w:delText>
          </w:r>
          <w:r w:rsidR="00BE49FD" w:rsidRPr="00C8205D" w:rsidDel="00F5609E">
            <w:rPr>
              <w:bCs/>
              <w:iCs/>
              <w:strike/>
              <w:color w:val="000000" w:themeColor="text1"/>
              <w:sz w:val="22"/>
              <w:szCs w:val="22"/>
              <w:lang w:val="en"/>
              <w:rPrChange w:id="5079" w:author="Risa" w:date="2021-07-06T14:20:00Z">
                <w:rPr>
                  <w:bCs/>
                  <w:iCs/>
                  <w:strike/>
                  <w:sz w:val="22"/>
                  <w:szCs w:val="22"/>
                  <w:lang w:val="en"/>
                </w:rPr>
              </w:rPrChange>
            </w:rPr>
            <w:delText>connected to higher P</w:delText>
          </w:r>
          <w:r w:rsidR="00BE49FD" w:rsidRPr="00C8205D" w:rsidDel="00F5609E">
            <w:rPr>
              <w:bCs/>
              <w:iCs/>
              <w:color w:val="000000" w:themeColor="text1"/>
              <w:sz w:val="22"/>
              <w:szCs w:val="22"/>
              <w:lang w:val="en"/>
              <w:rPrChange w:id="5080" w:author="Risa" w:date="2021-07-06T14:20:00Z">
                <w:rPr>
                  <w:bCs/>
                  <w:iCs/>
                  <w:sz w:val="22"/>
                  <w:szCs w:val="22"/>
                  <w:lang w:val="en"/>
                </w:rPr>
              </w:rPrChange>
            </w:rPr>
            <w:delText>.</w:delText>
          </w:r>
          <w:r w:rsidR="00BE49FD" w:rsidRPr="00C8205D" w:rsidDel="00F5609E">
            <w:rPr>
              <w:color w:val="000000" w:themeColor="text1"/>
              <w:sz w:val="22"/>
              <w:szCs w:val="22"/>
              <w:rPrChange w:id="5081" w:author="Risa" w:date="2021-07-06T14:20:00Z">
                <w:rPr>
                  <w:sz w:val="22"/>
                  <w:szCs w:val="22"/>
                </w:rPr>
              </w:rPrChange>
            </w:rPr>
            <w:delText xml:space="preserve"> </w:delText>
          </w:r>
        </w:del>
      </w:moveTo>
      <w:moveToRangeEnd w:id="4329"/>
      <w:del w:id="5082" w:author="Jeff" w:date="2021-06-21T15:37:00Z">
        <w:r w:rsidR="00DF7A91" w:rsidRPr="00C8205D" w:rsidDel="00F5609E">
          <w:rPr>
            <w:color w:val="000000" w:themeColor="text1"/>
            <w:sz w:val="22"/>
            <w:szCs w:val="22"/>
            <w:rPrChange w:id="5083" w:author="Risa" w:date="2021-07-06T14:20:00Z">
              <w:rPr>
                <w:sz w:val="22"/>
                <w:szCs w:val="22"/>
              </w:rPr>
            </w:rPrChange>
          </w:rPr>
          <w:delText xml:space="preserve"> </w:delText>
        </w:r>
      </w:del>
    </w:p>
    <w:p w14:paraId="12E8240C" w14:textId="3247DC45" w:rsidR="00201AFD" w:rsidRPr="00C8205D" w:rsidRDefault="00201AFD" w:rsidP="001D7BE7">
      <w:pPr>
        <w:spacing w:line="360" w:lineRule="auto"/>
        <w:rPr>
          <w:ins w:id="5084" w:author="Nick Smith" w:date="2021-07-01T15:08:00Z"/>
          <w:bCs/>
          <w:color w:val="000000" w:themeColor="text1"/>
          <w:sz w:val="22"/>
          <w:szCs w:val="22"/>
          <w:rPrChange w:id="5085" w:author="Risa" w:date="2021-07-06T14:20:00Z">
            <w:rPr>
              <w:ins w:id="5086" w:author="Nick Smith" w:date="2021-07-01T15:08:00Z"/>
              <w:bCs/>
              <w:sz w:val="22"/>
              <w:szCs w:val="22"/>
            </w:rPr>
          </w:rPrChange>
        </w:rPr>
        <w:pPrChange w:id="5087" w:author="Risa" w:date="2021-07-06T13:11:00Z">
          <w:pPr>
            <w:spacing w:line="360" w:lineRule="auto"/>
            <w:jc w:val="both"/>
          </w:pPr>
        </w:pPrChange>
      </w:pPr>
    </w:p>
    <w:p w14:paraId="09DA15A4" w14:textId="22516F6A" w:rsidR="00201AFD" w:rsidRPr="00C8205D" w:rsidRDefault="00201AFD" w:rsidP="001D7BE7">
      <w:pPr>
        <w:spacing w:line="360" w:lineRule="auto"/>
        <w:rPr>
          <w:ins w:id="5088" w:author="Nick Smith" w:date="2021-07-01T15:09:00Z"/>
          <w:bCs/>
          <w:color w:val="000000" w:themeColor="text1"/>
          <w:sz w:val="22"/>
          <w:szCs w:val="22"/>
          <w:rPrChange w:id="5089" w:author="Risa" w:date="2021-07-06T14:20:00Z">
            <w:rPr>
              <w:ins w:id="5090" w:author="Nick Smith" w:date="2021-07-01T15:09:00Z"/>
              <w:bCs/>
              <w:sz w:val="22"/>
              <w:szCs w:val="22"/>
            </w:rPr>
          </w:rPrChange>
        </w:rPr>
        <w:pPrChange w:id="5091" w:author="Risa" w:date="2021-07-06T13:11:00Z">
          <w:pPr>
            <w:spacing w:line="360" w:lineRule="auto"/>
            <w:jc w:val="both"/>
          </w:pPr>
        </w:pPrChange>
      </w:pPr>
    </w:p>
    <w:p w14:paraId="292BF799" w14:textId="72E3ECD3" w:rsidR="00201AFD" w:rsidRPr="00C8205D" w:rsidRDefault="00201AFD" w:rsidP="001D7BE7">
      <w:pPr>
        <w:spacing w:line="360" w:lineRule="auto"/>
        <w:rPr>
          <w:ins w:id="5092" w:author="Nick Smith" w:date="2021-07-01T15:15:00Z"/>
          <w:color w:val="000000" w:themeColor="text1"/>
          <w:sz w:val="22"/>
          <w:szCs w:val="22"/>
          <w:rPrChange w:id="5093" w:author="Risa" w:date="2021-07-06T14:20:00Z">
            <w:rPr>
              <w:ins w:id="5094" w:author="Nick Smith" w:date="2021-07-01T15:15:00Z"/>
              <w:sz w:val="22"/>
              <w:szCs w:val="22"/>
            </w:rPr>
          </w:rPrChange>
        </w:rPr>
        <w:pPrChange w:id="5095" w:author="Risa" w:date="2021-07-06T13:11:00Z">
          <w:pPr>
            <w:spacing w:line="360" w:lineRule="auto"/>
            <w:jc w:val="both"/>
          </w:pPr>
        </w:pPrChange>
      </w:pPr>
      <w:ins w:id="5096" w:author="Nick Smith" w:date="2021-07-01T15:09:00Z">
        <w:r w:rsidRPr="00C8205D">
          <w:rPr>
            <w:bCs/>
            <w:color w:val="000000" w:themeColor="text1"/>
            <w:sz w:val="22"/>
            <w:szCs w:val="22"/>
            <w:rPrChange w:id="5097" w:author="Risa" w:date="2021-07-06T14:20:00Z">
              <w:rPr>
                <w:bCs/>
                <w:sz w:val="22"/>
                <w:szCs w:val="22"/>
              </w:rPr>
            </w:rPrChange>
          </w:rPr>
          <w:t xml:space="preserve">We expected that </w:t>
        </w:r>
        <w:r w:rsidR="005C5575" w:rsidRPr="00C8205D">
          <w:rPr>
            <w:bCs/>
            <w:color w:val="000000" w:themeColor="text1"/>
            <w:sz w:val="22"/>
            <w:szCs w:val="22"/>
            <w:rPrChange w:id="5098" w:author="Risa" w:date="2021-07-06T14:20:00Z">
              <w:rPr>
                <w:bCs/>
                <w:sz w:val="22"/>
                <w:szCs w:val="22"/>
              </w:rPr>
            </w:rPrChange>
          </w:rPr>
          <w:t>an increase in elevation would drive increases in leaf nutrients</w:t>
        </w:r>
      </w:ins>
      <w:ins w:id="5099" w:author="Nick Smith" w:date="2021-07-01T15:10:00Z">
        <w:r w:rsidR="005C5575" w:rsidRPr="00C8205D">
          <w:rPr>
            <w:bCs/>
            <w:color w:val="000000" w:themeColor="text1"/>
            <w:sz w:val="22"/>
            <w:szCs w:val="22"/>
            <w:rPrChange w:id="5100" w:author="Risa" w:date="2021-07-06T14:20:00Z">
              <w:rPr>
                <w:bCs/>
                <w:sz w:val="22"/>
                <w:szCs w:val="22"/>
              </w:rPr>
            </w:rPrChange>
          </w:rPr>
          <w:t>, particular</w:t>
        </w:r>
      </w:ins>
      <w:ins w:id="5101" w:author="Nick Smith" w:date="2021-07-01T15:11:00Z">
        <w:r w:rsidR="005C5575" w:rsidRPr="00C8205D">
          <w:rPr>
            <w:bCs/>
            <w:color w:val="000000" w:themeColor="text1"/>
            <w:sz w:val="22"/>
            <w:szCs w:val="22"/>
            <w:rPrChange w:id="5102" w:author="Risa" w:date="2021-07-06T14:20:00Z">
              <w:rPr>
                <w:bCs/>
                <w:sz w:val="22"/>
                <w:szCs w:val="22"/>
              </w:rPr>
            </w:rPrChange>
          </w:rPr>
          <w:t>ly leaf N,</w:t>
        </w:r>
      </w:ins>
      <w:ins w:id="5103" w:author="Nick Smith" w:date="2021-07-01T15:09:00Z">
        <w:r w:rsidR="005C5575" w:rsidRPr="00C8205D">
          <w:rPr>
            <w:bCs/>
            <w:color w:val="000000" w:themeColor="text1"/>
            <w:sz w:val="22"/>
            <w:szCs w:val="22"/>
            <w:rPrChange w:id="5104" w:author="Risa" w:date="2021-07-06T14:20:00Z">
              <w:rPr>
                <w:bCs/>
                <w:sz w:val="22"/>
                <w:szCs w:val="22"/>
              </w:rPr>
            </w:rPrChange>
          </w:rPr>
          <w:t xml:space="preserve"> to support high elevation photosynthesis </w:t>
        </w:r>
      </w:ins>
      <w:ins w:id="5105" w:author="Nick Smith" w:date="2021-07-01T15:10:00Z">
        <w:r w:rsidR="005C5575" w:rsidRPr="00C8205D">
          <w:rPr>
            <w:bCs/>
            <w:color w:val="000000" w:themeColor="text1"/>
            <w:sz w:val="22"/>
            <w:szCs w:val="22"/>
            <w:rPrChange w:id="5106" w:author="Risa" w:date="2021-07-06T14:20:00Z">
              <w:rPr>
                <w:bCs/>
                <w:sz w:val="22"/>
                <w:szCs w:val="22"/>
              </w:rPr>
            </w:rPrChange>
          </w:rPr>
          <w:t>at low stomatal conductance</w:t>
        </w:r>
      </w:ins>
      <w:ins w:id="5107" w:author="Nick Smith" w:date="2021-07-01T15:13:00Z">
        <w:r w:rsidR="001A5D6D" w:rsidRPr="00C8205D">
          <w:rPr>
            <w:bCs/>
            <w:color w:val="000000" w:themeColor="text1"/>
            <w:sz w:val="22"/>
            <w:szCs w:val="22"/>
            <w:rPrChange w:id="5108" w:author="Risa" w:date="2021-07-06T14:20:00Z">
              <w:rPr>
                <w:bCs/>
                <w:sz w:val="22"/>
                <w:szCs w:val="22"/>
              </w:rPr>
            </w:rPrChange>
          </w:rPr>
          <w:t>, as has been shown and is expected from physiological theory</w:t>
        </w:r>
      </w:ins>
      <w:ins w:id="5109" w:author="Nick Smith" w:date="2021-07-01T15:10:00Z">
        <w:r w:rsidR="005C5575" w:rsidRPr="00C8205D">
          <w:rPr>
            <w:bCs/>
            <w:color w:val="000000" w:themeColor="text1"/>
            <w:sz w:val="22"/>
            <w:szCs w:val="22"/>
            <w:rPrChange w:id="5110" w:author="Risa" w:date="2021-07-06T14:20:00Z">
              <w:rPr>
                <w:bCs/>
                <w:sz w:val="22"/>
                <w:szCs w:val="22"/>
              </w:rPr>
            </w:rPrChange>
          </w:rPr>
          <w:t xml:space="preserve"> </w:t>
        </w:r>
        <w:r w:rsidR="005C5575" w:rsidRPr="00C8205D">
          <w:rPr>
            <w:color w:val="000000" w:themeColor="text1"/>
            <w:sz w:val="22"/>
            <w:szCs w:val="22"/>
            <w:rPrChange w:id="5111" w:author="Risa" w:date="2021-07-06T14:20:00Z">
              <w:rPr>
                <w:sz w:val="22"/>
                <w:szCs w:val="22"/>
              </w:rPr>
            </w:rPrChange>
          </w:rPr>
          <w:t xml:space="preserve">(Wang </w:t>
        </w:r>
        <w:r w:rsidR="005C5575" w:rsidRPr="00C8205D">
          <w:rPr>
            <w:i/>
            <w:iCs/>
            <w:color w:val="000000" w:themeColor="text1"/>
            <w:sz w:val="22"/>
            <w:szCs w:val="22"/>
            <w:rPrChange w:id="5112" w:author="Risa" w:date="2021-07-06T14:20:00Z">
              <w:rPr>
                <w:i/>
                <w:iCs/>
                <w:sz w:val="22"/>
                <w:szCs w:val="22"/>
              </w:rPr>
            </w:rPrChange>
          </w:rPr>
          <w:t xml:space="preserve">et al. </w:t>
        </w:r>
        <w:r w:rsidR="005C5575" w:rsidRPr="00C8205D">
          <w:rPr>
            <w:color w:val="000000" w:themeColor="text1"/>
            <w:sz w:val="22"/>
            <w:szCs w:val="22"/>
            <w:rPrChange w:id="5113" w:author="Risa" w:date="2021-07-06T14:20:00Z">
              <w:rPr>
                <w:sz w:val="22"/>
                <w:szCs w:val="22"/>
              </w:rPr>
            </w:rPrChange>
          </w:rPr>
          <w:t xml:space="preserve">2017). This was not </w:t>
        </w:r>
      </w:ins>
      <w:ins w:id="5114" w:author="Nick Smith" w:date="2021-07-01T15:11:00Z">
        <w:r w:rsidR="005C5575" w:rsidRPr="00C8205D">
          <w:rPr>
            <w:color w:val="000000" w:themeColor="text1"/>
            <w:sz w:val="22"/>
            <w:szCs w:val="22"/>
            <w:rPrChange w:id="5115" w:author="Risa" w:date="2021-07-06T14:20:00Z">
              <w:rPr>
                <w:sz w:val="22"/>
                <w:szCs w:val="22"/>
              </w:rPr>
            </w:rPrChange>
          </w:rPr>
          <w:t>the case. A reduction in some soil nutrients (</w:t>
        </w:r>
      </w:ins>
      <w:ins w:id="5116" w:author="Nick Smith" w:date="2021-07-01T15:12:00Z">
        <w:r w:rsidR="005C5575" w:rsidRPr="00C8205D">
          <w:rPr>
            <w:color w:val="000000" w:themeColor="text1"/>
            <w:sz w:val="22"/>
            <w:szCs w:val="22"/>
            <w:rPrChange w:id="5117" w:author="Risa" w:date="2021-07-06T14:20:00Z">
              <w:rPr>
                <w:sz w:val="22"/>
                <w:szCs w:val="22"/>
              </w:rPr>
            </w:rPrChange>
          </w:rPr>
          <w:t>e.g., Ca</w:t>
        </w:r>
        <w:r w:rsidR="005C5575" w:rsidRPr="00C8205D">
          <w:rPr>
            <w:color w:val="000000" w:themeColor="text1"/>
            <w:sz w:val="22"/>
            <w:szCs w:val="22"/>
            <w:vertAlign w:val="superscript"/>
            <w:rPrChange w:id="5118" w:author="Risa" w:date="2021-07-06T14:20:00Z">
              <w:rPr>
                <w:sz w:val="22"/>
                <w:szCs w:val="22"/>
                <w:vertAlign w:val="superscript"/>
              </w:rPr>
            </w:rPrChange>
          </w:rPr>
          <w:t>2+</w:t>
        </w:r>
        <w:r w:rsidR="005C5575" w:rsidRPr="00C8205D">
          <w:rPr>
            <w:color w:val="000000" w:themeColor="text1"/>
            <w:sz w:val="22"/>
            <w:szCs w:val="22"/>
            <w:rPrChange w:id="5119" w:author="Risa" w:date="2021-07-06T14:20:00Z">
              <w:rPr>
                <w:sz w:val="22"/>
                <w:szCs w:val="22"/>
              </w:rPr>
            </w:rPrChange>
          </w:rPr>
          <w:t>) may have played a role in this</w:t>
        </w:r>
      </w:ins>
      <w:ins w:id="5120" w:author="Nick Smith" w:date="2021-07-01T15:14:00Z">
        <w:r w:rsidR="001A5D6D" w:rsidRPr="00C8205D">
          <w:rPr>
            <w:color w:val="000000" w:themeColor="text1"/>
            <w:sz w:val="22"/>
            <w:szCs w:val="22"/>
            <w:rPrChange w:id="5121" w:author="Risa" w:date="2021-07-06T14:20:00Z">
              <w:rPr>
                <w:sz w:val="22"/>
                <w:szCs w:val="22"/>
              </w:rPr>
            </w:rPrChange>
          </w:rPr>
          <w:t xml:space="preserve"> (</w:t>
        </w:r>
      </w:ins>
      <w:commentRangeStart w:id="5122"/>
      <w:proofErr w:type="spellStart"/>
      <w:ins w:id="5123" w:author="Nick Smith" w:date="2021-07-01T15:15:00Z">
        <w:r w:rsidR="001A5D6D" w:rsidRPr="00C8205D">
          <w:rPr>
            <w:color w:val="000000" w:themeColor="text1"/>
            <w:sz w:val="22"/>
            <w:szCs w:val="22"/>
            <w:rPrChange w:id="5124" w:author="Risa" w:date="2021-07-06T14:20:00Z">
              <w:rPr>
                <w:sz w:val="22"/>
                <w:szCs w:val="22"/>
              </w:rPr>
            </w:rPrChange>
          </w:rPr>
          <w:t>Firn</w:t>
        </w:r>
        <w:proofErr w:type="spellEnd"/>
        <w:r w:rsidR="001A5D6D" w:rsidRPr="00C8205D">
          <w:rPr>
            <w:color w:val="000000" w:themeColor="text1"/>
            <w:sz w:val="22"/>
            <w:szCs w:val="22"/>
            <w:rPrChange w:id="5125" w:author="Risa" w:date="2021-07-06T14:20:00Z">
              <w:rPr>
                <w:sz w:val="22"/>
                <w:szCs w:val="22"/>
              </w:rPr>
            </w:rPrChange>
          </w:rPr>
          <w:t xml:space="preserve"> </w:t>
        </w:r>
        <w:r w:rsidR="001A5D6D" w:rsidRPr="00C8205D">
          <w:rPr>
            <w:i/>
            <w:color w:val="000000" w:themeColor="text1"/>
            <w:sz w:val="22"/>
            <w:szCs w:val="22"/>
            <w:rPrChange w:id="5126" w:author="Risa" w:date="2021-07-06T14:20:00Z">
              <w:rPr>
                <w:sz w:val="22"/>
                <w:szCs w:val="22"/>
              </w:rPr>
            </w:rPrChange>
          </w:rPr>
          <w:t>et al.</w:t>
        </w:r>
        <w:r w:rsidR="001A5D6D" w:rsidRPr="00C8205D">
          <w:rPr>
            <w:color w:val="000000" w:themeColor="text1"/>
            <w:sz w:val="22"/>
            <w:szCs w:val="22"/>
            <w:rPrChange w:id="5127" w:author="Risa" w:date="2021-07-06T14:20:00Z">
              <w:rPr>
                <w:sz w:val="22"/>
                <w:szCs w:val="22"/>
              </w:rPr>
            </w:rPrChange>
          </w:rPr>
          <w:t xml:space="preserve"> 2019</w:t>
        </w:r>
      </w:ins>
      <w:commentRangeEnd w:id="5122"/>
      <w:r w:rsidR="00E024FB" w:rsidRPr="00C8205D">
        <w:rPr>
          <w:rStyle w:val="CommentReference"/>
          <w:color w:val="000000" w:themeColor="text1"/>
          <w:rPrChange w:id="5128" w:author="Risa" w:date="2021-07-06T14:20:00Z">
            <w:rPr>
              <w:rStyle w:val="CommentReference"/>
            </w:rPr>
          </w:rPrChange>
        </w:rPr>
        <w:commentReference w:id="5122"/>
      </w:r>
      <w:proofErr w:type="gramStart"/>
      <w:ins w:id="5129" w:author="Nick Smith" w:date="2021-07-01T15:15:00Z">
        <w:r w:rsidR="001A5D6D" w:rsidRPr="00C8205D">
          <w:rPr>
            <w:color w:val="000000" w:themeColor="text1"/>
            <w:sz w:val="22"/>
            <w:szCs w:val="22"/>
            <w:rPrChange w:id="5130" w:author="Risa" w:date="2021-07-06T14:20:00Z">
              <w:rPr>
                <w:sz w:val="22"/>
                <w:szCs w:val="22"/>
              </w:rPr>
            </w:rPrChange>
          </w:rPr>
          <w:t>)</w:t>
        </w:r>
      </w:ins>
      <w:ins w:id="5131" w:author="Nick Smith" w:date="2021-07-01T15:14:00Z">
        <w:r w:rsidR="001A5D6D" w:rsidRPr="00C8205D">
          <w:rPr>
            <w:color w:val="000000" w:themeColor="text1"/>
            <w:sz w:val="22"/>
            <w:szCs w:val="22"/>
            <w:rPrChange w:id="5132" w:author="Risa" w:date="2021-07-06T14:20:00Z">
              <w:rPr>
                <w:sz w:val="22"/>
                <w:szCs w:val="22"/>
              </w:rPr>
            </w:rPrChange>
          </w:rPr>
          <w:t>, but</w:t>
        </w:r>
        <w:proofErr w:type="gramEnd"/>
        <w:r w:rsidR="001A5D6D" w:rsidRPr="00C8205D">
          <w:rPr>
            <w:color w:val="000000" w:themeColor="text1"/>
            <w:sz w:val="22"/>
            <w:szCs w:val="22"/>
            <w:rPrChange w:id="5133" w:author="Risa" w:date="2021-07-06T14:20:00Z">
              <w:rPr>
                <w:sz w:val="22"/>
                <w:szCs w:val="22"/>
              </w:rPr>
            </w:rPrChange>
          </w:rPr>
          <w:t xml:space="preserve"> may also have been the effect of non-measured variables, such as nutrient mineralization.</w:t>
        </w:r>
      </w:ins>
    </w:p>
    <w:p w14:paraId="2D014C52" w14:textId="793E8F69" w:rsidR="00B26B68" w:rsidRPr="00C8205D" w:rsidRDefault="00B26B68" w:rsidP="001D7BE7">
      <w:pPr>
        <w:spacing w:line="360" w:lineRule="auto"/>
        <w:rPr>
          <w:ins w:id="5134" w:author="Nick Smith" w:date="2021-07-01T15:15:00Z"/>
          <w:bCs/>
          <w:color w:val="000000" w:themeColor="text1"/>
          <w:sz w:val="22"/>
          <w:szCs w:val="22"/>
          <w:rPrChange w:id="5135" w:author="Risa" w:date="2021-07-06T14:20:00Z">
            <w:rPr>
              <w:ins w:id="5136" w:author="Nick Smith" w:date="2021-07-01T15:15:00Z"/>
              <w:bCs/>
              <w:sz w:val="22"/>
              <w:szCs w:val="22"/>
            </w:rPr>
          </w:rPrChange>
        </w:rPr>
        <w:pPrChange w:id="5137" w:author="Risa" w:date="2021-07-06T13:11:00Z">
          <w:pPr>
            <w:spacing w:line="360" w:lineRule="auto"/>
            <w:jc w:val="both"/>
          </w:pPr>
        </w:pPrChange>
      </w:pPr>
    </w:p>
    <w:p w14:paraId="70109D23" w14:textId="26265D24" w:rsidR="00B26B68" w:rsidRPr="00C8205D" w:rsidRDefault="00B26B68" w:rsidP="001D7BE7">
      <w:pPr>
        <w:spacing w:line="360" w:lineRule="auto"/>
        <w:rPr>
          <w:ins w:id="5138" w:author="Nick Smith" w:date="2021-07-01T15:08:00Z"/>
          <w:bCs/>
          <w:color w:val="000000" w:themeColor="text1"/>
          <w:sz w:val="22"/>
          <w:szCs w:val="22"/>
          <w:rPrChange w:id="5139" w:author="Risa" w:date="2021-07-06T14:20:00Z">
            <w:rPr>
              <w:ins w:id="5140" w:author="Nick Smith" w:date="2021-07-01T15:08:00Z"/>
              <w:bCs/>
              <w:sz w:val="22"/>
              <w:szCs w:val="22"/>
            </w:rPr>
          </w:rPrChange>
        </w:rPr>
        <w:pPrChange w:id="5141" w:author="Risa" w:date="2021-07-06T13:11:00Z">
          <w:pPr>
            <w:spacing w:line="360" w:lineRule="auto"/>
            <w:jc w:val="both"/>
          </w:pPr>
        </w:pPrChange>
      </w:pPr>
      <w:ins w:id="5142" w:author="Nick Smith" w:date="2021-07-01T15:16:00Z">
        <w:r w:rsidRPr="00C8205D">
          <w:rPr>
            <w:bCs/>
            <w:color w:val="000000" w:themeColor="text1"/>
            <w:sz w:val="22"/>
            <w:szCs w:val="22"/>
            <w:rPrChange w:id="5143" w:author="Risa" w:date="2021-07-06T14:20:00Z">
              <w:rPr>
                <w:bCs/>
                <w:sz w:val="22"/>
                <w:szCs w:val="22"/>
              </w:rPr>
            </w:rPrChange>
          </w:rPr>
          <w:t>Despite a lack of soil nutrient responses, we found that fire involvement significant increased foliar P, possibly as the result of greater P availability</w:t>
        </w:r>
      </w:ins>
      <w:ins w:id="5144" w:author="Nick Smith" w:date="2021-07-01T15:17:00Z">
        <w:r w:rsidRPr="00C8205D">
          <w:rPr>
            <w:bCs/>
            <w:color w:val="000000" w:themeColor="text1"/>
            <w:sz w:val="22"/>
            <w:szCs w:val="22"/>
            <w:rPrChange w:id="5145" w:author="Risa" w:date="2021-07-06T14:20:00Z">
              <w:rPr>
                <w:bCs/>
                <w:sz w:val="22"/>
                <w:szCs w:val="22"/>
              </w:rPr>
            </w:rPrChange>
          </w:rPr>
          <w:t>. However, this was not consistent with our soil analysis.</w:t>
        </w:r>
      </w:ins>
      <w:ins w:id="5146" w:author="Nick Smith" w:date="2021-07-01T15:22:00Z">
        <w:r w:rsidRPr="00C8205D">
          <w:rPr>
            <w:bCs/>
            <w:color w:val="000000" w:themeColor="text1"/>
            <w:sz w:val="22"/>
            <w:szCs w:val="22"/>
            <w:rPrChange w:id="5147" w:author="Risa" w:date="2021-07-06T14:20:00Z">
              <w:rPr>
                <w:bCs/>
                <w:sz w:val="22"/>
                <w:szCs w:val="22"/>
              </w:rPr>
            </w:rPrChange>
          </w:rPr>
          <w:t xml:space="preserve"> </w:t>
        </w:r>
      </w:ins>
      <w:ins w:id="5148" w:author="Nick Smith" w:date="2021-07-01T16:32:00Z">
        <w:r w:rsidR="000163EB" w:rsidRPr="00C8205D">
          <w:rPr>
            <w:bCs/>
            <w:color w:val="000000" w:themeColor="text1"/>
            <w:sz w:val="22"/>
            <w:szCs w:val="22"/>
            <w:rPrChange w:id="5149" w:author="Risa" w:date="2021-07-06T14:20:00Z">
              <w:rPr>
                <w:bCs/>
                <w:sz w:val="22"/>
                <w:szCs w:val="22"/>
              </w:rPr>
            </w:rPrChange>
          </w:rPr>
          <w:t>F</w:t>
        </w:r>
      </w:ins>
      <w:ins w:id="5150" w:author="Nick Smith" w:date="2021-07-01T15:24:00Z">
        <w:r w:rsidR="00FF0055" w:rsidRPr="00C8205D">
          <w:rPr>
            <w:bCs/>
            <w:color w:val="000000" w:themeColor="text1"/>
            <w:sz w:val="22"/>
            <w:szCs w:val="22"/>
            <w:rPrChange w:id="5151" w:author="Risa" w:date="2021-07-06T14:20:00Z">
              <w:rPr>
                <w:bCs/>
                <w:sz w:val="22"/>
                <w:szCs w:val="22"/>
              </w:rPr>
            </w:rPrChange>
          </w:rPr>
          <w:t xml:space="preserve">urther studies are needed to understand the </w:t>
        </w:r>
      </w:ins>
      <w:ins w:id="5152" w:author="Nick Smith" w:date="2021-07-01T15:23:00Z">
        <w:r w:rsidR="00FF0055" w:rsidRPr="00C8205D">
          <w:rPr>
            <w:bCs/>
            <w:color w:val="000000" w:themeColor="text1"/>
            <w:sz w:val="22"/>
            <w:szCs w:val="22"/>
            <w:rPrChange w:id="5153" w:author="Risa" w:date="2021-07-06T14:20:00Z">
              <w:rPr>
                <w:bCs/>
                <w:sz w:val="22"/>
                <w:szCs w:val="22"/>
              </w:rPr>
            </w:rPrChange>
          </w:rPr>
          <w:t xml:space="preserve">connection between fire involvement, </w:t>
        </w:r>
      </w:ins>
      <w:ins w:id="5154" w:author="Nick Smith" w:date="2021-07-01T15:24:00Z">
        <w:r w:rsidR="00FF0055" w:rsidRPr="00C8205D">
          <w:rPr>
            <w:bCs/>
            <w:color w:val="000000" w:themeColor="text1"/>
            <w:sz w:val="22"/>
            <w:szCs w:val="22"/>
            <w:rPrChange w:id="5155" w:author="Risa" w:date="2021-07-06T14:20:00Z">
              <w:rPr>
                <w:bCs/>
                <w:sz w:val="22"/>
                <w:szCs w:val="22"/>
              </w:rPr>
            </w:rPrChange>
          </w:rPr>
          <w:t xml:space="preserve">topography, soil nutrients, and foliar nutrients at Mt. Desert Island. </w:t>
        </w:r>
        <w:commentRangeStart w:id="5156"/>
        <w:r w:rsidR="00FF0055" w:rsidRPr="00C8205D">
          <w:rPr>
            <w:bCs/>
            <w:color w:val="000000" w:themeColor="text1"/>
            <w:sz w:val="22"/>
            <w:szCs w:val="22"/>
            <w:rPrChange w:id="5157" w:author="Risa" w:date="2021-07-06T14:20:00Z">
              <w:rPr>
                <w:bCs/>
                <w:sz w:val="22"/>
                <w:szCs w:val="22"/>
              </w:rPr>
            </w:rPrChange>
          </w:rPr>
          <w:t>A closer examination of fungal processes</w:t>
        </w:r>
      </w:ins>
      <w:ins w:id="5158" w:author="Nick Smith" w:date="2021-07-01T15:25:00Z">
        <w:r w:rsidR="00FF0055" w:rsidRPr="00C8205D">
          <w:rPr>
            <w:bCs/>
            <w:color w:val="000000" w:themeColor="text1"/>
            <w:sz w:val="22"/>
            <w:szCs w:val="22"/>
            <w:rPrChange w:id="5159" w:author="Risa" w:date="2021-07-06T14:20:00Z">
              <w:rPr>
                <w:bCs/>
                <w:sz w:val="22"/>
                <w:szCs w:val="22"/>
              </w:rPr>
            </w:rPrChange>
          </w:rPr>
          <w:t xml:space="preserve"> </w:t>
        </w:r>
      </w:ins>
      <w:ins w:id="5160" w:author="Jeff" w:date="2021-07-03T22:01:00Z">
        <w:r w:rsidR="0068285F" w:rsidRPr="00C8205D">
          <w:rPr>
            <w:bCs/>
            <w:color w:val="000000" w:themeColor="text1"/>
            <w:sz w:val="22"/>
            <w:szCs w:val="22"/>
            <w:rPrChange w:id="5161" w:author="Risa" w:date="2021-07-06T14:20:00Z">
              <w:rPr>
                <w:bCs/>
                <w:sz w:val="22"/>
                <w:szCs w:val="22"/>
              </w:rPr>
            </w:rPrChange>
          </w:rPr>
          <w:t>(</w:t>
        </w:r>
      </w:ins>
      <w:ins w:id="5162" w:author="Jeff" w:date="2021-07-03T21:56:00Z">
        <w:r w:rsidR="0068285F" w:rsidRPr="00C8205D">
          <w:rPr>
            <w:bCs/>
            <w:color w:val="000000" w:themeColor="text1"/>
            <w:sz w:val="22"/>
            <w:szCs w:val="22"/>
            <w:rPrChange w:id="5163" w:author="Risa" w:date="2021-07-06T14:20:00Z">
              <w:rPr>
                <w:bCs/>
                <w:sz w:val="22"/>
                <w:szCs w:val="22"/>
              </w:rPr>
            </w:rPrChange>
          </w:rPr>
          <w:t xml:space="preserve">such as those conducted </w:t>
        </w:r>
      </w:ins>
      <w:ins w:id="5164" w:author="Jeff" w:date="2021-07-03T22:03:00Z">
        <w:r w:rsidR="002662B0" w:rsidRPr="00C8205D">
          <w:rPr>
            <w:bCs/>
            <w:color w:val="000000" w:themeColor="text1"/>
            <w:sz w:val="22"/>
            <w:szCs w:val="22"/>
            <w:rPrChange w:id="5165" w:author="Risa" w:date="2021-07-06T14:20:00Z">
              <w:rPr>
                <w:bCs/>
                <w:sz w:val="22"/>
                <w:szCs w:val="22"/>
              </w:rPr>
            </w:rPrChange>
          </w:rPr>
          <w:t xml:space="preserve">by </w:t>
        </w:r>
      </w:ins>
      <w:ins w:id="5166" w:author="Jeff" w:date="2021-07-03T21:56:00Z">
        <w:r w:rsidR="0068285F" w:rsidRPr="00C8205D">
          <w:rPr>
            <w:bCs/>
            <w:color w:val="000000" w:themeColor="text1"/>
            <w:sz w:val="22"/>
            <w:szCs w:val="22"/>
            <w:rPrChange w:id="5167" w:author="Risa" w:date="2021-07-06T14:20:00Z">
              <w:rPr>
                <w:bCs/>
                <w:sz w:val="22"/>
                <w:szCs w:val="22"/>
              </w:rPr>
            </w:rPrChange>
          </w:rPr>
          <w:t>L</w:t>
        </w:r>
      </w:ins>
      <w:ins w:id="5168" w:author="Jeff" w:date="2021-07-03T22:01:00Z">
        <w:r w:rsidR="0068285F" w:rsidRPr="00C8205D">
          <w:rPr>
            <w:bCs/>
            <w:color w:val="000000" w:themeColor="text1"/>
            <w:sz w:val="22"/>
            <w:szCs w:val="22"/>
            <w:rPrChange w:id="5169" w:author="Risa" w:date="2021-07-06T14:20:00Z">
              <w:rPr>
                <w:bCs/>
                <w:sz w:val="22"/>
                <w:szCs w:val="22"/>
              </w:rPr>
            </w:rPrChange>
          </w:rPr>
          <w:t>uo</w:t>
        </w:r>
      </w:ins>
      <w:ins w:id="5170" w:author="Jeff" w:date="2021-07-03T21:56:00Z">
        <w:r w:rsidR="0068285F" w:rsidRPr="00C8205D">
          <w:rPr>
            <w:bCs/>
            <w:color w:val="000000" w:themeColor="text1"/>
            <w:sz w:val="22"/>
            <w:szCs w:val="22"/>
            <w:rPrChange w:id="5171" w:author="Risa" w:date="2021-07-06T14:20:00Z">
              <w:rPr>
                <w:bCs/>
                <w:sz w:val="22"/>
                <w:szCs w:val="22"/>
              </w:rPr>
            </w:rPrChange>
          </w:rPr>
          <w:t xml:space="preserve"> </w:t>
        </w:r>
        <w:r w:rsidR="0068285F" w:rsidRPr="00C8205D">
          <w:rPr>
            <w:bCs/>
            <w:i/>
            <w:iCs/>
            <w:color w:val="000000" w:themeColor="text1"/>
            <w:sz w:val="22"/>
            <w:szCs w:val="22"/>
            <w:rPrChange w:id="5172" w:author="Risa" w:date="2021-07-06T14:20:00Z">
              <w:rPr>
                <w:bCs/>
                <w:sz w:val="22"/>
                <w:szCs w:val="22"/>
              </w:rPr>
            </w:rPrChange>
          </w:rPr>
          <w:t>et al</w:t>
        </w:r>
      </w:ins>
      <w:ins w:id="5173" w:author="Jeff" w:date="2021-07-03T22:01:00Z">
        <w:r w:rsidR="0068285F" w:rsidRPr="00C8205D">
          <w:rPr>
            <w:bCs/>
            <w:color w:val="000000" w:themeColor="text1"/>
            <w:sz w:val="22"/>
            <w:szCs w:val="22"/>
            <w:rPrChange w:id="5174" w:author="Risa" w:date="2021-07-06T14:20:00Z">
              <w:rPr>
                <w:bCs/>
                <w:sz w:val="22"/>
                <w:szCs w:val="22"/>
              </w:rPr>
            </w:rPrChange>
          </w:rPr>
          <w:t>.</w:t>
        </w:r>
      </w:ins>
      <w:ins w:id="5175" w:author="Jeff" w:date="2021-07-03T21:56:00Z">
        <w:r w:rsidR="0068285F" w:rsidRPr="00C8205D">
          <w:rPr>
            <w:bCs/>
            <w:color w:val="000000" w:themeColor="text1"/>
            <w:sz w:val="22"/>
            <w:szCs w:val="22"/>
            <w:rPrChange w:id="5176" w:author="Risa" w:date="2021-07-06T14:20:00Z">
              <w:rPr>
                <w:bCs/>
                <w:sz w:val="22"/>
                <w:szCs w:val="22"/>
              </w:rPr>
            </w:rPrChange>
          </w:rPr>
          <w:t xml:space="preserve"> </w:t>
        </w:r>
      </w:ins>
      <w:ins w:id="5177" w:author="Jeff" w:date="2021-07-03T22:01:00Z">
        <w:r w:rsidR="0068285F" w:rsidRPr="00C8205D">
          <w:rPr>
            <w:bCs/>
            <w:color w:val="000000" w:themeColor="text1"/>
            <w:sz w:val="22"/>
            <w:szCs w:val="22"/>
            <w:rPrChange w:id="5178" w:author="Risa" w:date="2021-07-06T14:20:00Z">
              <w:rPr>
                <w:bCs/>
                <w:sz w:val="22"/>
                <w:szCs w:val="22"/>
              </w:rPr>
            </w:rPrChange>
          </w:rPr>
          <w:t>2017</w:t>
        </w:r>
      </w:ins>
      <w:ins w:id="5179" w:author="Jeff" w:date="2021-07-03T22:02:00Z">
        <w:r w:rsidR="0068285F" w:rsidRPr="00C8205D">
          <w:rPr>
            <w:bCs/>
            <w:color w:val="000000" w:themeColor="text1"/>
            <w:sz w:val="22"/>
            <w:szCs w:val="22"/>
            <w:rPrChange w:id="5180" w:author="Risa" w:date="2021-07-06T14:20:00Z">
              <w:rPr>
                <w:bCs/>
                <w:sz w:val="22"/>
                <w:szCs w:val="22"/>
              </w:rPr>
            </w:rPrChange>
          </w:rPr>
          <w:t xml:space="preserve"> following prescribed burns</w:t>
        </w:r>
      </w:ins>
      <w:ins w:id="5181" w:author="Jeff" w:date="2021-07-03T22:03:00Z">
        <w:r w:rsidR="002662B0" w:rsidRPr="00C8205D">
          <w:rPr>
            <w:bCs/>
            <w:color w:val="000000" w:themeColor="text1"/>
            <w:sz w:val="22"/>
            <w:szCs w:val="22"/>
            <w:rPrChange w:id="5182" w:author="Risa" w:date="2021-07-06T14:20:00Z">
              <w:rPr>
                <w:bCs/>
                <w:sz w:val="22"/>
                <w:szCs w:val="22"/>
              </w:rPr>
            </w:rPrChange>
          </w:rPr>
          <w:t xml:space="preserve"> in New Jersey</w:t>
        </w:r>
      </w:ins>
      <w:ins w:id="5183" w:author="Jeff" w:date="2021-07-03T21:56:00Z">
        <w:r w:rsidR="0068285F" w:rsidRPr="00C8205D">
          <w:rPr>
            <w:bCs/>
            <w:color w:val="000000" w:themeColor="text1"/>
            <w:sz w:val="22"/>
            <w:szCs w:val="22"/>
            <w:rPrChange w:id="5184" w:author="Risa" w:date="2021-07-06T14:20:00Z">
              <w:rPr>
                <w:bCs/>
                <w:sz w:val="22"/>
                <w:szCs w:val="22"/>
              </w:rPr>
            </w:rPrChange>
          </w:rPr>
          <w:t>)</w:t>
        </w:r>
      </w:ins>
      <w:ins w:id="5185" w:author="Jeff" w:date="2021-07-03T22:01:00Z">
        <w:r w:rsidR="0068285F" w:rsidRPr="00C8205D">
          <w:rPr>
            <w:bCs/>
            <w:color w:val="000000" w:themeColor="text1"/>
            <w:sz w:val="22"/>
            <w:szCs w:val="22"/>
            <w:rPrChange w:id="5186" w:author="Risa" w:date="2021-07-06T14:20:00Z">
              <w:rPr>
                <w:bCs/>
                <w:sz w:val="22"/>
                <w:szCs w:val="22"/>
              </w:rPr>
            </w:rPrChange>
          </w:rPr>
          <w:t xml:space="preserve"> </w:t>
        </w:r>
      </w:ins>
      <w:ins w:id="5187" w:author="Nick Smith" w:date="2021-07-01T15:25:00Z">
        <w:r w:rsidR="00FF0055" w:rsidRPr="00C8205D">
          <w:rPr>
            <w:bCs/>
            <w:color w:val="000000" w:themeColor="text1"/>
            <w:sz w:val="22"/>
            <w:szCs w:val="22"/>
            <w:rPrChange w:id="5188" w:author="Risa" w:date="2021-07-06T14:20:00Z">
              <w:rPr>
                <w:bCs/>
                <w:sz w:val="22"/>
                <w:szCs w:val="22"/>
              </w:rPr>
            </w:rPrChange>
          </w:rPr>
          <w:t xml:space="preserve">may yield </w:t>
        </w:r>
        <w:del w:id="5189" w:author="Jeff" w:date="2021-07-03T22:03:00Z">
          <w:r w:rsidR="00FF0055" w:rsidRPr="00C8205D" w:rsidDel="002662B0">
            <w:rPr>
              <w:bCs/>
              <w:color w:val="000000" w:themeColor="text1"/>
              <w:sz w:val="22"/>
              <w:szCs w:val="22"/>
              <w:rPrChange w:id="5190" w:author="Risa" w:date="2021-07-06T14:20:00Z">
                <w:rPr>
                  <w:bCs/>
                  <w:sz w:val="22"/>
                  <w:szCs w:val="22"/>
                </w:rPr>
              </w:rPrChange>
            </w:rPr>
            <w:delText>more clear</w:delText>
          </w:r>
        </w:del>
      </w:ins>
      <w:ins w:id="5191" w:author="Jeff" w:date="2021-07-03T22:03:00Z">
        <w:r w:rsidR="002662B0" w:rsidRPr="00C8205D">
          <w:rPr>
            <w:bCs/>
            <w:color w:val="000000" w:themeColor="text1"/>
            <w:sz w:val="22"/>
            <w:szCs w:val="22"/>
            <w:rPrChange w:id="5192" w:author="Risa" w:date="2021-07-06T14:20:00Z">
              <w:rPr>
                <w:bCs/>
                <w:sz w:val="22"/>
                <w:szCs w:val="22"/>
              </w:rPr>
            </w:rPrChange>
          </w:rPr>
          <w:t>clearer</w:t>
        </w:r>
      </w:ins>
      <w:ins w:id="5193" w:author="Nick Smith" w:date="2021-07-01T15:25:00Z">
        <w:r w:rsidR="00FF0055" w:rsidRPr="00C8205D">
          <w:rPr>
            <w:bCs/>
            <w:color w:val="000000" w:themeColor="text1"/>
            <w:sz w:val="22"/>
            <w:szCs w:val="22"/>
            <w:rPrChange w:id="5194" w:author="Risa" w:date="2021-07-06T14:20:00Z">
              <w:rPr>
                <w:bCs/>
                <w:sz w:val="22"/>
                <w:szCs w:val="22"/>
              </w:rPr>
            </w:rPrChange>
          </w:rPr>
          <w:t xml:space="preserve"> findings (Dove and Hart 2017)</w:t>
        </w:r>
      </w:ins>
      <w:ins w:id="5195" w:author="Jeff" w:date="2021-07-03T22:02:00Z">
        <w:r w:rsidR="0068285F" w:rsidRPr="00C8205D">
          <w:rPr>
            <w:bCs/>
            <w:color w:val="000000" w:themeColor="text1"/>
            <w:sz w:val="22"/>
            <w:szCs w:val="22"/>
            <w:rPrChange w:id="5196" w:author="Risa" w:date="2021-07-06T14:20:00Z">
              <w:rPr>
                <w:bCs/>
                <w:sz w:val="22"/>
                <w:szCs w:val="22"/>
              </w:rPr>
            </w:rPrChange>
          </w:rPr>
          <w:t xml:space="preserve"> necessary to understand the influence of </w:t>
        </w:r>
      </w:ins>
      <w:ins w:id="5197" w:author="Jeff" w:date="2021-07-03T22:03:00Z">
        <w:r w:rsidR="002662B0" w:rsidRPr="00C8205D">
          <w:rPr>
            <w:bCs/>
            <w:color w:val="000000" w:themeColor="text1"/>
            <w:sz w:val="22"/>
            <w:szCs w:val="22"/>
            <w:rPrChange w:id="5198" w:author="Risa" w:date="2021-07-06T14:20:00Z">
              <w:rPr>
                <w:bCs/>
                <w:sz w:val="22"/>
                <w:szCs w:val="22"/>
              </w:rPr>
            </w:rPrChange>
          </w:rPr>
          <w:t>mycorrhizae on pitch pine</w:t>
        </w:r>
      </w:ins>
      <w:ins w:id="5199" w:author="Nick Smith" w:date="2021-07-01T15:25:00Z">
        <w:del w:id="5200" w:author="Jeff" w:date="2021-07-03T22:02:00Z">
          <w:r w:rsidR="00FF0055" w:rsidRPr="00C8205D" w:rsidDel="0068285F">
            <w:rPr>
              <w:bCs/>
              <w:color w:val="000000" w:themeColor="text1"/>
              <w:sz w:val="22"/>
              <w:szCs w:val="22"/>
              <w:rPrChange w:id="5201" w:author="Risa" w:date="2021-07-06T14:20:00Z">
                <w:rPr>
                  <w:bCs/>
                  <w:sz w:val="22"/>
                  <w:szCs w:val="22"/>
                </w:rPr>
              </w:rPrChange>
            </w:rPr>
            <w:delText>.</w:delText>
          </w:r>
        </w:del>
      </w:ins>
      <w:ins w:id="5202" w:author="Jeff" w:date="2021-07-03T22:04:00Z">
        <w:r w:rsidR="002662B0" w:rsidRPr="00C8205D">
          <w:rPr>
            <w:bCs/>
            <w:color w:val="000000" w:themeColor="text1"/>
            <w:sz w:val="22"/>
            <w:szCs w:val="22"/>
            <w:rPrChange w:id="5203" w:author="Risa" w:date="2021-07-06T14:20:00Z">
              <w:rPr>
                <w:bCs/>
                <w:sz w:val="22"/>
                <w:szCs w:val="22"/>
              </w:rPr>
            </w:rPrChange>
          </w:rPr>
          <w:t xml:space="preserve"> in disjunct populations.</w:t>
        </w:r>
      </w:ins>
      <w:ins w:id="5204" w:author="Nick Smith" w:date="2021-07-01T15:23:00Z">
        <w:del w:id="5205" w:author="Jeff" w:date="2021-07-03T22:03:00Z">
          <w:r w:rsidR="00FF0055" w:rsidRPr="00C8205D" w:rsidDel="002662B0">
            <w:rPr>
              <w:bCs/>
              <w:color w:val="000000" w:themeColor="text1"/>
              <w:sz w:val="22"/>
              <w:szCs w:val="22"/>
              <w:rPrChange w:id="5206" w:author="Risa" w:date="2021-07-06T14:20:00Z">
                <w:rPr>
                  <w:bCs/>
                  <w:sz w:val="22"/>
                  <w:szCs w:val="22"/>
                </w:rPr>
              </w:rPrChange>
            </w:rPr>
            <w:delText xml:space="preserve"> </w:delText>
          </w:r>
        </w:del>
      </w:ins>
      <w:commentRangeEnd w:id="5156"/>
      <w:r w:rsidR="002662B0" w:rsidRPr="00C8205D">
        <w:rPr>
          <w:rStyle w:val="CommentReference"/>
          <w:color w:val="000000" w:themeColor="text1"/>
          <w:sz w:val="22"/>
          <w:szCs w:val="22"/>
          <w:rPrChange w:id="5207" w:author="Risa" w:date="2021-07-06T14:20:00Z">
            <w:rPr>
              <w:rStyle w:val="CommentReference"/>
            </w:rPr>
          </w:rPrChange>
        </w:rPr>
        <w:commentReference w:id="5156"/>
      </w:r>
    </w:p>
    <w:p w14:paraId="31FEC530" w14:textId="3238E515" w:rsidR="00DF7A91" w:rsidRPr="00C8205D" w:rsidDel="00FD6EF4" w:rsidRDefault="00DF7A91" w:rsidP="001D7BE7">
      <w:pPr>
        <w:spacing w:line="360" w:lineRule="auto"/>
        <w:rPr>
          <w:del w:id="5208" w:author="Nick Smith" w:date="2021-07-01T15:27:00Z"/>
          <w:bCs/>
          <w:color w:val="000000" w:themeColor="text1"/>
          <w:sz w:val="22"/>
          <w:szCs w:val="22"/>
          <w:rPrChange w:id="5209" w:author="Risa" w:date="2021-07-06T14:20:00Z">
            <w:rPr>
              <w:del w:id="5210" w:author="Nick Smith" w:date="2021-07-01T15:27:00Z"/>
              <w:bCs/>
              <w:sz w:val="22"/>
              <w:szCs w:val="22"/>
            </w:rPr>
          </w:rPrChange>
        </w:rPr>
        <w:pPrChange w:id="5211" w:author="Risa" w:date="2021-07-06T13:11:00Z">
          <w:pPr>
            <w:spacing w:line="276" w:lineRule="auto"/>
            <w:jc w:val="both"/>
          </w:pPr>
        </w:pPrChange>
      </w:pPr>
    </w:p>
    <w:p w14:paraId="736B57C9" w14:textId="27FB3A7B" w:rsidR="002F0E15" w:rsidRPr="00C8205D" w:rsidDel="00FD6EF4" w:rsidRDefault="00DF7A91" w:rsidP="001D7BE7">
      <w:pPr>
        <w:spacing w:line="360" w:lineRule="auto"/>
        <w:rPr>
          <w:del w:id="5212" w:author="Nick Smith" w:date="2021-07-01T15:27:00Z"/>
          <w:color w:val="000000" w:themeColor="text1"/>
          <w:sz w:val="22"/>
          <w:szCs w:val="22"/>
          <w:rPrChange w:id="5213" w:author="Risa" w:date="2021-07-06T14:20:00Z">
            <w:rPr>
              <w:del w:id="5214" w:author="Nick Smith" w:date="2021-07-01T15:27:00Z"/>
              <w:sz w:val="22"/>
              <w:szCs w:val="22"/>
            </w:rPr>
          </w:rPrChange>
        </w:rPr>
        <w:pPrChange w:id="5215" w:author="Risa" w:date="2021-07-06T13:11:00Z">
          <w:pPr>
            <w:spacing w:line="276" w:lineRule="auto"/>
            <w:jc w:val="both"/>
          </w:pPr>
        </w:pPrChange>
      </w:pPr>
      <w:del w:id="5216" w:author="Nick Smith" w:date="2021-07-01T15:27:00Z">
        <w:r w:rsidRPr="00C8205D" w:rsidDel="00FD6EF4">
          <w:rPr>
            <w:bCs/>
            <w:color w:val="000000" w:themeColor="text1"/>
            <w:sz w:val="22"/>
            <w:szCs w:val="22"/>
            <w:rPrChange w:id="5217" w:author="Risa" w:date="2021-07-06T14:20:00Z">
              <w:rPr>
                <w:bCs/>
                <w:sz w:val="22"/>
                <w:szCs w:val="22"/>
              </w:rPr>
            </w:rPrChange>
          </w:rPr>
          <w:delText>P</w:delText>
        </w:r>
        <w:r w:rsidR="003B6E67" w:rsidRPr="00C8205D" w:rsidDel="00FD6EF4">
          <w:rPr>
            <w:bCs/>
            <w:color w:val="000000" w:themeColor="text1"/>
            <w:sz w:val="22"/>
            <w:szCs w:val="22"/>
            <w:rPrChange w:id="5218" w:author="Risa" w:date="2021-07-06T14:20:00Z">
              <w:rPr>
                <w:bCs/>
                <w:sz w:val="22"/>
                <w:szCs w:val="22"/>
              </w:rPr>
            </w:rPrChange>
          </w:rPr>
          <w:delText>revious studies</w:delText>
        </w:r>
        <w:r w:rsidR="00D839AC" w:rsidRPr="00C8205D" w:rsidDel="00FD6EF4">
          <w:rPr>
            <w:bCs/>
            <w:color w:val="000000" w:themeColor="text1"/>
            <w:sz w:val="22"/>
            <w:szCs w:val="22"/>
            <w:rPrChange w:id="5219" w:author="Risa" w:date="2021-07-06T14:20:00Z">
              <w:rPr>
                <w:bCs/>
                <w:sz w:val="22"/>
                <w:szCs w:val="22"/>
              </w:rPr>
            </w:rPrChange>
          </w:rPr>
          <w:delText xml:space="preserve"> </w:delText>
        </w:r>
        <w:r w:rsidR="005F2F5B" w:rsidRPr="00C8205D" w:rsidDel="00FD6EF4">
          <w:rPr>
            <w:color w:val="000000" w:themeColor="text1"/>
            <w:sz w:val="22"/>
            <w:szCs w:val="22"/>
            <w:rPrChange w:id="5220" w:author="Risa" w:date="2021-07-06T14:20:00Z">
              <w:rPr>
                <w:color w:val="000000" w:themeColor="text1"/>
                <w:sz w:val="22"/>
                <w:szCs w:val="22"/>
              </w:rPr>
            </w:rPrChange>
          </w:rPr>
          <w:delText>reported</w:delText>
        </w:r>
        <w:r w:rsidR="003B6E67" w:rsidRPr="00C8205D" w:rsidDel="00FD6EF4">
          <w:rPr>
            <w:color w:val="000000" w:themeColor="text1"/>
            <w:sz w:val="22"/>
            <w:szCs w:val="22"/>
            <w:rPrChange w:id="5221" w:author="Risa" w:date="2021-07-06T14:20:00Z">
              <w:rPr>
                <w:color w:val="000000" w:themeColor="text1"/>
                <w:sz w:val="22"/>
                <w:szCs w:val="22"/>
              </w:rPr>
            </w:rPrChange>
          </w:rPr>
          <w:delText xml:space="preserve"> that</w:delText>
        </w:r>
        <w:r w:rsidR="005F2F5B" w:rsidRPr="00C8205D" w:rsidDel="00FD6EF4">
          <w:rPr>
            <w:color w:val="000000" w:themeColor="text1"/>
            <w:sz w:val="22"/>
            <w:szCs w:val="22"/>
            <w:rPrChange w:id="5222" w:author="Risa" w:date="2021-07-06T14:20:00Z">
              <w:rPr>
                <w:color w:val="000000" w:themeColor="text1"/>
                <w:sz w:val="22"/>
                <w:szCs w:val="22"/>
              </w:rPr>
            </w:rPrChange>
          </w:rPr>
          <w:delText xml:space="preserve"> </w:delText>
        </w:r>
        <w:r w:rsidR="00D839AC" w:rsidRPr="00C8205D" w:rsidDel="00FD6EF4">
          <w:rPr>
            <w:color w:val="000000" w:themeColor="text1"/>
            <w:sz w:val="22"/>
            <w:szCs w:val="22"/>
            <w:rPrChange w:id="5223" w:author="Risa" w:date="2021-07-06T14:20:00Z">
              <w:rPr>
                <w:color w:val="000000" w:themeColor="text1"/>
                <w:sz w:val="22"/>
                <w:szCs w:val="22"/>
              </w:rPr>
            </w:rPrChange>
          </w:rPr>
          <w:delText>anthropogenic fire charcoal (PyC</w:delText>
        </w:r>
        <w:r w:rsidR="005F2F5B" w:rsidRPr="00C8205D" w:rsidDel="00FD6EF4">
          <w:rPr>
            <w:color w:val="000000" w:themeColor="text1"/>
            <w:sz w:val="22"/>
            <w:szCs w:val="22"/>
            <w:rPrChange w:id="5224" w:author="Risa" w:date="2021-07-06T14:20:00Z">
              <w:rPr>
                <w:color w:val="000000" w:themeColor="text1"/>
                <w:sz w:val="22"/>
                <w:szCs w:val="22"/>
              </w:rPr>
            </w:rPrChange>
          </w:rPr>
          <w:delText>) was associated with</w:delText>
        </w:r>
        <w:r w:rsidR="00D839AC" w:rsidRPr="00C8205D" w:rsidDel="00FD6EF4">
          <w:rPr>
            <w:color w:val="000000" w:themeColor="text1"/>
            <w:sz w:val="22"/>
            <w:szCs w:val="22"/>
            <w:rPrChange w:id="5225" w:author="Risa" w:date="2021-07-06T14:20:00Z">
              <w:rPr>
                <w:sz w:val="22"/>
                <w:szCs w:val="22"/>
              </w:rPr>
            </w:rPrChange>
          </w:rPr>
          <w:delText xml:space="preserve"> </w:delText>
        </w:r>
        <w:r w:rsidR="003B6E67" w:rsidRPr="00C8205D" w:rsidDel="00FD6EF4">
          <w:rPr>
            <w:color w:val="000000" w:themeColor="text1"/>
            <w:sz w:val="22"/>
            <w:szCs w:val="22"/>
            <w:rPrChange w:id="5226" w:author="Risa" w:date="2021-07-06T14:20:00Z">
              <w:rPr>
                <w:sz w:val="22"/>
                <w:szCs w:val="22"/>
              </w:rPr>
            </w:rPrChange>
          </w:rPr>
          <w:delText>greater foliar water use efficiency</w:delText>
        </w:r>
        <w:r w:rsidR="00D839AC" w:rsidRPr="00C8205D" w:rsidDel="00FD6EF4">
          <w:rPr>
            <w:color w:val="000000" w:themeColor="text1"/>
            <w:sz w:val="22"/>
            <w:szCs w:val="22"/>
            <w:rPrChange w:id="5227" w:author="Risa" w:date="2021-07-06T14:20:00Z">
              <w:rPr>
                <w:sz w:val="22"/>
                <w:szCs w:val="22"/>
              </w:rPr>
            </w:rPrChange>
          </w:rPr>
          <w:delText>, negligible consumption of Ca</w:delText>
        </w:r>
        <w:r w:rsidR="00864F74" w:rsidRPr="00C8205D" w:rsidDel="00FD6EF4">
          <w:rPr>
            <w:color w:val="000000" w:themeColor="text1"/>
            <w:sz w:val="22"/>
            <w:szCs w:val="22"/>
            <w:vertAlign w:val="superscript"/>
            <w:rPrChange w:id="5228" w:author="Risa" w:date="2021-07-06T14:20:00Z">
              <w:rPr>
                <w:sz w:val="22"/>
                <w:szCs w:val="22"/>
                <w:vertAlign w:val="superscript"/>
              </w:rPr>
            </w:rPrChange>
          </w:rPr>
          <w:delText>2+</w:delText>
        </w:r>
        <w:r w:rsidR="00D839AC" w:rsidRPr="00C8205D" w:rsidDel="00FD6EF4">
          <w:rPr>
            <w:color w:val="000000" w:themeColor="text1"/>
            <w:sz w:val="22"/>
            <w:szCs w:val="22"/>
            <w:rPrChange w:id="5229" w:author="Risa" w:date="2021-07-06T14:20:00Z">
              <w:rPr>
                <w:sz w:val="22"/>
                <w:szCs w:val="22"/>
              </w:rPr>
            </w:rPrChange>
          </w:rPr>
          <w:delText>, K</w:delText>
        </w:r>
        <w:r w:rsidR="00864F74" w:rsidRPr="00C8205D" w:rsidDel="00FD6EF4">
          <w:rPr>
            <w:color w:val="000000" w:themeColor="text1"/>
            <w:sz w:val="22"/>
            <w:szCs w:val="22"/>
            <w:vertAlign w:val="superscript"/>
            <w:rPrChange w:id="5230" w:author="Risa" w:date="2021-07-06T14:20:00Z">
              <w:rPr>
                <w:sz w:val="22"/>
                <w:szCs w:val="22"/>
                <w:vertAlign w:val="superscript"/>
              </w:rPr>
            </w:rPrChange>
          </w:rPr>
          <w:delText>+</w:delText>
        </w:r>
        <w:r w:rsidR="00864F74" w:rsidRPr="00C8205D" w:rsidDel="00FD6EF4">
          <w:rPr>
            <w:color w:val="000000" w:themeColor="text1"/>
            <w:sz w:val="22"/>
            <w:szCs w:val="22"/>
            <w:rPrChange w:id="5231" w:author="Risa" w:date="2021-07-06T14:20:00Z">
              <w:rPr>
                <w:sz w:val="22"/>
                <w:szCs w:val="22"/>
              </w:rPr>
            </w:rPrChange>
          </w:rPr>
          <w:delText>,</w:delText>
        </w:r>
        <w:r w:rsidR="00D839AC" w:rsidRPr="00C8205D" w:rsidDel="00FD6EF4">
          <w:rPr>
            <w:color w:val="000000" w:themeColor="text1"/>
            <w:sz w:val="22"/>
            <w:szCs w:val="22"/>
            <w:rPrChange w:id="5232" w:author="Risa" w:date="2021-07-06T14:20:00Z">
              <w:rPr>
                <w:sz w:val="22"/>
                <w:szCs w:val="22"/>
              </w:rPr>
            </w:rPrChange>
          </w:rPr>
          <w:delText xml:space="preserve"> and Mg</w:delText>
        </w:r>
        <w:r w:rsidR="00864F74" w:rsidRPr="00C8205D" w:rsidDel="00FD6EF4">
          <w:rPr>
            <w:color w:val="000000" w:themeColor="text1"/>
            <w:sz w:val="22"/>
            <w:szCs w:val="22"/>
            <w:vertAlign w:val="superscript"/>
            <w:rPrChange w:id="5233" w:author="Risa" w:date="2021-07-06T14:20:00Z">
              <w:rPr>
                <w:sz w:val="22"/>
                <w:szCs w:val="22"/>
                <w:vertAlign w:val="superscript"/>
              </w:rPr>
            </w:rPrChange>
          </w:rPr>
          <w:delText>2+</w:delText>
        </w:r>
        <w:r w:rsidR="00D839AC" w:rsidRPr="00C8205D" w:rsidDel="00FD6EF4">
          <w:rPr>
            <w:color w:val="000000" w:themeColor="text1"/>
            <w:sz w:val="22"/>
            <w:szCs w:val="22"/>
            <w:vertAlign w:val="superscript"/>
            <w:rPrChange w:id="5234" w:author="Risa" w:date="2021-07-06T14:20:00Z">
              <w:rPr>
                <w:sz w:val="22"/>
                <w:szCs w:val="22"/>
                <w:vertAlign w:val="superscript"/>
              </w:rPr>
            </w:rPrChange>
          </w:rPr>
          <w:delText xml:space="preserve"> </w:delText>
        </w:r>
        <w:r w:rsidR="00D839AC" w:rsidRPr="00C8205D" w:rsidDel="00FD6EF4">
          <w:rPr>
            <w:color w:val="000000" w:themeColor="text1"/>
            <w:sz w:val="22"/>
            <w:szCs w:val="22"/>
            <w:rPrChange w:id="5235" w:author="Risa" w:date="2021-07-06T14:20:00Z">
              <w:rPr>
                <w:sz w:val="22"/>
                <w:szCs w:val="22"/>
              </w:rPr>
            </w:rPrChange>
          </w:rPr>
          <w:delText>and enhanced soil moisture holding capacity</w:delText>
        </w:r>
        <w:r w:rsidR="003B6E67" w:rsidRPr="00C8205D" w:rsidDel="00FD6EF4">
          <w:rPr>
            <w:color w:val="000000" w:themeColor="text1"/>
            <w:sz w:val="22"/>
            <w:szCs w:val="22"/>
            <w:rPrChange w:id="5236" w:author="Risa" w:date="2021-07-06T14:20:00Z">
              <w:rPr>
                <w:sz w:val="22"/>
                <w:szCs w:val="22"/>
              </w:rPr>
            </w:rPrChange>
          </w:rPr>
          <w:delText xml:space="preserve"> </w:delText>
        </w:r>
        <w:r w:rsidR="003B6E67" w:rsidRPr="00C8205D" w:rsidDel="00FD6EF4">
          <w:rPr>
            <w:bCs/>
            <w:color w:val="000000" w:themeColor="text1"/>
            <w:sz w:val="22"/>
            <w:szCs w:val="22"/>
            <w:rPrChange w:id="5237" w:author="Risa" w:date="2021-07-06T14:20:00Z">
              <w:rPr>
                <w:bCs/>
                <w:sz w:val="22"/>
                <w:szCs w:val="22"/>
              </w:rPr>
            </w:rPrChange>
          </w:rPr>
          <w:delText>(</w:delText>
        </w:r>
        <w:r w:rsidR="003B6E67" w:rsidRPr="00C8205D" w:rsidDel="00FD6EF4">
          <w:rPr>
            <w:color w:val="000000" w:themeColor="text1"/>
            <w:sz w:val="22"/>
            <w:szCs w:val="22"/>
            <w:rPrChange w:id="5238" w:author="Risa" w:date="2021-07-06T14:20:00Z">
              <w:rPr>
                <w:color w:val="000000" w:themeColor="text1"/>
                <w:sz w:val="22"/>
                <w:szCs w:val="22"/>
              </w:rPr>
            </w:rPrChange>
          </w:rPr>
          <w:delText>Licht and Smith 2020)</w:delText>
        </w:r>
        <w:r w:rsidR="005E3181" w:rsidRPr="00C8205D" w:rsidDel="00FD6EF4">
          <w:rPr>
            <w:color w:val="000000" w:themeColor="text1"/>
            <w:sz w:val="22"/>
            <w:szCs w:val="22"/>
            <w:rPrChange w:id="5239" w:author="Risa" w:date="2021-07-06T14:20:00Z">
              <w:rPr>
                <w:sz w:val="22"/>
                <w:szCs w:val="22"/>
              </w:rPr>
            </w:rPrChange>
          </w:rPr>
          <w:delText>.</w:delText>
        </w:r>
        <w:r w:rsidR="00D839AC" w:rsidRPr="00C8205D" w:rsidDel="00FD6EF4">
          <w:rPr>
            <w:color w:val="000000" w:themeColor="text1"/>
            <w:sz w:val="22"/>
            <w:szCs w:val="22"/>
            <w:rPrChange w:id="5240" w:author="Risa" w:date="2021-07-06T14:20:00Z">
              <w:rPr>
                <w:sz w:val="22"/>
                <w:szCs w:val="22"/>
              </w:rPr>
            </w:rPrChange>
          </w:rPr>
          <w:delText xml:space="preserve"> </w:delText>
        </w:r>
        <w:r w:rsidR="00071F33" w:rsidRPr="00C8205D" w:rsidDel="00FD6EF4">
          <w:rPr>
            <w:bCs/>
            <w:color w:val="000000" w:themeColor="text1"/>
            <w:sz w:val="22"/>
            <w:szCs w:val="22"/>
            <w:rPrChange w:id="5241" w:author="Risa" w:date="2021-07-06T14:20:00Z">
              <w:rPr>
                <w:bCs/>
                <w:sz w:val="22"/>
                <w:szCs w:val="22"/>
              </w:rPr>
            </w:rPrChange>
          </w:rPr>
          <w:delText>O</w:delText>
        </w:r>
        <w:r w:rsidR="003B6E67" w:rsidRPr="00C8205D" w:rsidDel="00FD6EF4">
          <w:rPr>
            <w:bCs/>
            <w:color w:val="000000" w:themeColor="text1"/>
            <w:sz w:val="22"/>
            <w:szCs w:val="22"/>
            <w:rPrChange w:id="5242" w:author="Risa" w:date="2021-07-06T14:20:00Z">
              <w:rPr>
                <w:bCs/>
                <w:sz w:val="22"/>
                <w:szCs w:val="22"/>
              </w:rPr>
            </w:rPrChange>
          </w:rPr>
          <w:delText>n Mt. Desert Island,</w:delText>
        </w:r>
        <w:r w:rsidR="005F2F5B" w:rsidRPr="00C8205D" w:rsidDel="00FD6EF4">
          <w:rPr>
            <w:bCs/>
            <w:color w:val="000000" w:themeColor="text1"/>
            <w:sz w:val="22"/>
            <w:szCs w:val="22"/>
            <w:rPrChange w:id="5243" w:author="Risa" w:date="2021-07-06T14:20:00Z">
              <w:rPr>
                <w:bCs/>
                <w:sz w:val="22"/>
                <w:szCs w:val="22"/>
              </w:rPr>
            </w:rPrChange>
          </w:rPr>
          <w:delText xml:space="preserve"> we found </w:delText>
        </w:r>
        <w:r w:rsidR="003B6E67" w:rsidRPr="00C8205D" w:rsidDel="00FD6EF4">
          <w:rPr>
            <w:bCs/>
            <w:color w:val="000000" w:themeColor="text1"/>
            <w:sz w:val="22"/>
            <w:szCs w:val="22"/>
            <w:rPrChange w:id="5244" w:author="Risa" w:date="2021-07-06T14:20:00Z">
              <w:rPr>
                <w:bCs/>
                <w:sz w:val="22"/>
                <w:szCs w:val="22"/>
              </w:rPr>
            </w:rPrChange>
          </w:rPr>
          <w:delText>higher foliar water use efficiency</w:delText>
        </w:r>
        <w:r w:rsidR="005F2F5B" w:rsidRPr="00C8205D" w:rsidDel="00FD6EF4">
          <w:rPr>
            <w:color w:val="000000" w:themeColor="text1"/>
            <w:sz w:val="22"/>
            <w:szCs w:val="22"/>
            <w:shd w:val="clear" w:color="auto" w:fill="FFFFFF"/>
            <w:vertAlign w:val="subscript"/>
            <w:rPrChange w:id="5245" w:author="Risa" w:date="2021-07-06T14:20:00Z">
              <w:rPr>
                <w:color w:val="000000" w:themeColor="text1"/>
                <w:sz w:val="22"/>
                <w:szCs w:val="22"/>
                <w:shd w:val="clear" w:color="auto" w:fill="FFFFFF"/>
                <w:vertAlign w:val="subscript"/>
              </w:rPr>
            </w:rPrChange>
          </w:rPr>
          <w:delText xml:space="preserve"> </w:delText>
        </w:r>
        <w:r w:rsidR="005F2F5B" w:rsidRPr="00C8205D" w:rsidDel="00FD6EF4">
          <w:rPr>
            <w:color w:val="000000" w:themeColor="text1"/>
            <w:sz w:val="22"/>
            <w:szCs w:val="22"/>
            <w:rPrChange w:id="5246" w:author="Risa" w:date="2021-07-06T14:20:00Z">
              <w:rPr>
                <w:sz w:val="22"/>
                <w:szCs w:val="22"/>
              </w:rPr>
            </w:rPrChange>
          </w:rPr>
          <w:delText xml:space="preserve">at high elevations </w:delText>
        </w:r>
        <w:r w:rsidR="00071F33" w:rsidRPr="00C8205D" w:rsidDel="00FD6EF4">
          <w:rPr>
            <w:color w:val="000000" w:themeColor="text1"/>
            <w:sz w:val="22"/>
            <w:szCs w:val="22"/>
            <w:rPrChange w:id="5247" w:author="Risa" w:date="2021-07-06T14:20:00Z">
              <w:rPr>
                <w:sz w:val="22"/>
                <w:szCs w:val="22"/>
              </w:rPr>
            </w:rPrChange>
          </w:rPr>
          <w:delText>at both burned and unburned sites</w:delText>
        </w:r>
        <w:r w:rsidR="005F2F5B" w:rsidRPr="00C8205D" w:rsidDel="00FD6EF4">
          <w:rPr>
            <w:color w:val="000000" w:themeColor="text1"/>
            <w:sz w:val="22"/>
            <w:szCs w:val="22"/>
            <w:rPrChange w:id="5248" w:author="Risa" w:date="2021-07-06T14:20:00Z">
              <w:rPr>
                <w:sz w:val="22"/>
                <w:szCs w:val="22"/>
              </w:rPr>
            </w:rPrChange>
          </w:rPr>
          <w:delText xml:space="preserve">, </w:delText>
        </w:r>
        <w:r w:rsidR="005F2F5B" w:rsidRPr="00C8205D" w:rsidDel="00FD6EF4">
          <w:rPr>
            <w:bCs/>
            <w:iCs/>
            <w:color w:val="000000" w:themeColor="text1"/>
            <w:sz w:val="22"/>
            <w:szCs w:val="22"/>
            <w:lang w:val="en"/>
            <w:rPrChange w:id="5249" w:author="Risa" w:date="2021-07-06T14:20:00Z">
              <w:rPr>
                <w:bCs/>
                <w:iCs/>
                <w:sz w:val="22"/>
                <w:szCs w:val="22"/>
                <w:lang w:val="en"/>
              </w:rPr>
            </w:rPrChange>
          </w:rPr>
          <w:delText xml:space="preserve">consistent with reported outcomes for non-glaciated populations in flat, sand plain New Jersey Pine Barrens </w:delText>
        </w:r>
        <w:r w:rsidR="005F2F5B" w:rsidRPr="00C8205D" w:rsidDel="00FD6EF4">
          <w:rPr>
            <w:color w:val="000000" w:themeColor="text1"/>
            <w:sz w:val="22"/>
            <w:szCs w:val="22"/>
            <w:rPrChange w:id="5250" w:author="Risa" w:date="2021-07-06T14:20:00Z">
              <w:rPr>
                <w:sz w:val="22"/>
                <w:szCs w:val="22"/>
              </w:rPr>
            </w:rPrChange>
          </w:rPr>
          <w:delText xml:space="preserve">(Mikita-Barbato </w:delText>
        </w:r>
        <w:r w:rsidR="005F2F5B" w:rsidRPr="00C8205D" w:rsidDel="00FD6EF4">
          <w:rPr>
            <w:i/>
            <w:color w:val="000000" w:themeColor="text1"/>
            <w:sz w:val="22"/>
            <w:szCs w:val="22"/>
            <w:rPrChange w:id="5251" w:author="Risa" w:date="2021-07-06T14:20:00Z">
              <w:rPr>
                <w:i/>
                <w:sz w:val="22"/>
                <w:szCs w:val="22"/>
              </w:rPr>
            </w:rPrChange>
          </w:rPr>
          <w:delText>et al</w:delText>
        </w:r>
        <w:r w:rsidR="004D3073" w:rsidRPr="00C8205D" w:rsidDel="00FD6EF4">
          <w:rPr>
            <w:i/>
            <w:color w:val="000000" w:themeColor="text1"/>
            <w:sz w:val="22"/>
            <w:szCs w:val="22"/>
            <w:rPrChange w:id="5252" w:author="Risa" w:date="2021-07-06T14:20:00Z">
              <w:rPr>
                <w:i/>
                <w:sz w:val="22"/>
                <w:szCs w:val="22"/>
              </w:rPr>
            </w:rPrChange>
          </w:rPr>
          <w:delText>.</w:delText>
        </w:r>
        <w:r w:rsidR="005F2F5B" w:rsidRPr="00C8205D" w:rsidDel="00FD6EF4">
          <w:rPr>
            <w:color w:val="000000" w:themeColor="text1"/>
            <w:sz w:val="22"/>
            <w:szCs w:val="22"/>
            <w:rPrChange w:id="5253" w:author="Risa" w:date="2021-07-06T14:20:00Z">
              <w:rPr>
                <w:sz w:val="22"/>
                <w:szCs w:val="22"/>
              </w:rPr>
            </w:rPrChange>
          </w:rPr>
          <w:delText xml:space="preserve"> 2015; </w:delText>
        </w:r>
        <w:r w:rsidR="005F2F5B" w:rsidRPr="00C8205D" w:rsidDel="00FD6EF4">
          <w:rPr>
            <w:color w:val="000000" w:themeColor="text1"/>
            <w:sz w:val="22"/>
            <w:szCs w:val="22"/>
            <w:shd w:val="clear" w:color="auto" w:fill="FFFFFF"/>
            <w:rPrChange w:id="5254" w:author="Risa" w:date="2021-07-06T14:20:00Z">
              <w:rPr>
                <w:color w:val="222222"/>
                <w:sz w:val="22"/>
                <w:szCs w:val="22"/>
                <w:shd w:val="clear" w:color="auto" w:fill="FFFFFF"/>
              </w:rPr>
            </w:rPrChange>
          </w:rPr>
          <w:delText>Schafer and Bohrer 2016).</w:delText>
        </w:r>
        <w:r w:rsidR="005F2F5B" w:rsidRPr="00C8205D" w:rsidDel="00FD6EF4">
          <w:rPr>
            <w:bCs/>
            <w:color w:val="000000" w:themeColor="text1"/>
            <w:sz w:val="22"/>
            <w:szCs w:val="22"/>
            <w:rPrChange w:id="5255" w:author="Risa" w:date="2021-07-06T14:20:00Z">
              <w:rPr>
                <w:bCs/>
                <w:sz w:val="22"/>
                <w:szCs w:val="22"/>
              </w:rPr>
            </w:rPrChange>
          </w:rPr>
          <w:delText xml:space="preserve"> </w:delText>
        </w:r>
        <w:r w:rsidR="00B85CE6" w:rsidRPr="00C8205D" w:rsidDel="00FD6EF4">
          <w:rPr>
            <w:bCs/>
            <w:color w:val="000000" w:themeColor="text1"/>
            <w:sz w:val="22"/>
            <w:szCs w:val="22"/>
            <w:rPrChange w:id="5256" w:author="Risa" w:date="2021-07-06T14:20:00Z">
              <w:rPr>
                <w:bCs/>
                <w:sz w:val="22"/>
                <w:szCs w:val="22"/>
              </w:rPr>
            </w:rPrChange>
          </w:rPr>
          <w:delText>T</w:delText>
        </w:r>
        <w:r w:rsidR="00D85799" w:rsidRPr="00C8205D" w:rsidDel="00FD6EF4">
          <w:rPr>
            <w:bCs/>
            <w:color w:val="000000" w:themeColor="text1"/>
            <w:sz w:val="22"/>
            <w:szCs w:val="22"/>
            <w:rPrChange w:id="5257" w:author="Risa" w:date="2021-07-06T14:20:00Z">
              <w:rPr>
                <w:bCs/>
                <w:sz w:val="22"/>
                <w:szCs w:val="22"/>
              </w:rPr>
            </w:rPrChange>
          </w:rPr>
          <w:delText xml:space="preserve">here is evidence from previous investigations that post-fire </w:delText>
        </w:r>
        <w:r w:rsidR="005B5FAD" w:rsidRPr="00C8205D" w:rsidDel="00FD6EF4">
          <w:rPr>
            <w:bCs/>
            <w:color w:val="000000" w:themeColor="text1"/>
            <w:sz w:val="22"/>
            <w:szCs w:val="22"/>
            <w:rPrChange w:id="5258" w:author="Risa" w:date="2021-07-06T14:20:00Z">
              <w:rPr>
                <w:bCs/>
                <w:sz w:val="22"/>
                <w:szCs w:val="22"/>
              </w:rPr>
            </w:rPrChange>
          </w:rPr>
          <w:delText xml:space="preserve">pyrogenic </w:delText>
        </w:r>
        <w:r w:rsidR="00D85799" w:rsidRPr="00C8205D" w:rsidDel="00FD6EF4">
          <w:rPr>
            <w:bCs/>
            <w:color w:val="000000" w:themeColor="text1"/>
            <w:sz w:val="22"/>
            <w:szCs w:val="22"/>
            <w:rPrChange w:id="5259" w:author="Risa" w:date="2021-07-06T14:20:00Z">
              <w:rPr>
                <w:bCs/>
                <w:sz w:val="22"/>
                <w:szCs w:val="22"/>
              </w:rPr>
            </w:rPrChange>
          </w:rPr>
          <w:delText>C remnants endure in the soil layer (DeBano 1981)</w:delText>
        </w:r>
        <w:r w:rsidR="003B6E67" w:rsidRPr="00C8205D" w:rsidDel="00FD6EF4">
          <w:rPr>
            <w:bCs/>
            <w:color w:val="000000" w:themeColor="text1"/>
            <w:sz w:val="22"/>
            <w:szCs w:val="22"/>
            <w:rPrChange w:id="5260" w:author="Risa" w:date="2021-07-06T14:20:00Z">
              <w:rPr>
                <w:bCs/>
                <w:sz w:val="22"/>
                <w:szCs w:val="22"/>
              </w:rPr>
            </w:rPrChange>
          </w:rPr>
          <w:delText xml:space="preserve"> and that this</w:delText>
        </w:r>
        <w:r w:rsidR="00D85799" w:rsidRPr="00C8205D" w:rsidDel="00FD6EF4">
          <w:rPr>
            <w:bCs/>
            <w:color w:val="000000" w:themeColor="text1"/>
            <w:sz w:val="22"/>
            <w:szCs w:val="22"/>
            <w:rPrChange w:id="5261" w:author="Risa" w:date="2021-07-06T14:20:00Z">
              <w:rPr>
                <w:bCs/>
                <w:sz w:val="22"/>
                <w:szCs w:val="22"/>
              </w:rPr>
            </w:rPrChange>
          </w:rPr>
          <w:delText xml:space="preserve"> increas</w:delText>
        </w:r>
        <w:r w:rsidR="005E3181" w:rsidRPr="00C8205D" w:rsidDel="00FD6EF4">
          <w:rPr>
            <w:bCs/>
            <w:color w:val="000000" w:themeColor="text1"/>
            <w:sz w:val="22"/>
            <w:szCs w:val="22"/>
            <w:rPrChange w:id="5262" w:author="Risa" w:date="2021-07-06T14:20:00Z">
              <w:rPr>
                <w:bCs/>
                <w:sz w:val="22"/>
                <w:szCs w:val="22"/>
              </w:rPr>
            </w:rPrChange>
          </w:rPr>
          <w:delText>e</w:delText>
        </w:r>
        <w:r w:rsidR="003B6E67" w:rsidRPr="00C8205D" w:rsidDel="00FD6EF4">
          <w:rPr>
            <w:bCs/>
            <w:color w:val="000000" w:themeColor="text1"/>
            <w:sz w:val="22"/>
            <w:szCs w:val="22"/>
            <w:rPrChange w:id="5263" w:author="Risa" w:date="2021-07-06T14:20:00Z">
              <w:rPr>
                <w:bCs/>
                <w:sz w:val="22"/>
                <w:szCs w:val="22"/>
              </w:rPr>
            </w:rPrChange>
          </w:rPr>
          <w:delText>s</w:delText>
        </w:r>
        <w:r w:rsidR="00D85799" w:rsidRPr="00C8205D" w:rsidDel="00FD6EF4">
          <w:rPr>
            <w:bCs/>
            <w:color w:val="000000" w:themeColor="text1"/>
            <w:sz w:val="22"/>
            <w:szCs w:val="22"/>
            <w:rPrChange w:id="5264" w:author="Risa" w:date="2021-07-06T14:20:00Z">
              <w:rPr>
                <w:bCs/>
                <w:sz w:val="22"/>
                <w:szCs w:val="22"/>
              </w:rPr>
            </w:rPrChange>
          </w:rPr>
          <w:delText xml:space="preserve"> </w:delText>
        </w:r>
        <w:r w:rsidR="00D85799" w:rsidRPr="00C8205D" w:rsidDel="00FD6EF4">
          <w:rPr>
            <w:color w:val="000000" w:themeColor="text1"/>
            <w:sz w:val="22"/>
            <w:szCs w:val="22"/>
            <w:rPrChange w:id="5265" w:author="Risa" w:date="2021-07-06T14:20:00Z">
              <w:rPr>
                <w:sz w:val="22"/>
                <w:szCs w:val="22"/>
              </w:rPr>
            </w:rPrChange>
          </w:rPr>
          <w:delText xml:space="preserve">alkali cations (Kolden </w:delText>
        </w:r>
        <w:r w:rsidR="00D85799" w:rsidRPr="00C8205D" w:rsidDel="00FD6EF4">
          <w:rPr>
            <w:i/>
            <w:color w:val="000000" w:themeColor="text1"/>
            <w:sz w:val="22"/>
            <w:szCs w:val="22"/>
            <w:rPrChange w:id="5266" w:author="Risa" w:date="2021-07-06T14:20:00Z">
              <w:rPr>
                <w:i/>
                <w:sz w:val="22"/>
                <w:szCs w:val="22"/>
              </w:rPr>
            </w:rPrChange>
          </w:rPr>
          <w:delText>et al</w:delText>
        </w:r>
        <w:r w:rsidR="004D3073" w:rsidRPr="00C8205D" w:rsidDel="00FD6EF4">
          <w:rPr>
            <w:i/>
            <w:color w:val="000000" w:themeColor="text1"/>
            <w:sz w:val="22"/>
            <w:szCs w:val="22"/>
            <w:rPrChange w:id="5267" w:author="Risa" w:date="2021-07-06T14:20:00Z">
              <w:rPr>
                <w:i/>
                <w:sz w:val="22"/>
                <w:szCs w:val="22"/>
              </w:rPr>
            </w:rPrChange>
          </w:rPr>
          <w:delText>.</w:delText>
        </w:r>
        <w:r w:rsidR="00D85799" w:rsidRPr="00C8205D" w:rsidDel="00FD6EF4">
          <w:rPr>
            <w:color w:val="000000" w:themeColor="text1"/>
            <w:sz w:val="22"/>
            <w:szCs w:val="22"/>
            <w:rPrChange w:id="5268" w:author="Risa" w:date="2021-07-06T14:20:00Z">
              <w:rPr>
                <w:sz w:val="22"/>
                <w:szCs w:val="22"/>
              </w:rPr>
            </w:rPrChange>
          </w:rPr>
          <w:delText xml:space="preserve"> 2017)</w:delText>
        </w:r>
        <w:r w:rsidR="002A15F0" w:rsidRPr="00C8205D" w:rsidDel="00FD6EF4">
          <w:rPr>
            <w:color w:val="000000" w:themeColor="text1"/>
            <w:sz w:val="22"/>
            <w:szCs w:val="22"/>
            <w:rPrChange w:id="5269" w:author="Risa" w:date="2021-07-06T14:20:00Z">
              <w:rPr>
                <w:sz w:val="22"/>
                <w:szCs w:val="22"/>
              </w:rPr>
            </w:rPrChange>
          </w:rPr>
          <w:delText xml:space="preserve">, </w:delText>
        </w:r>
        <w:r w:rsidR="00675CD9" w:rsidRPr="00C8205D" w:rsidDel="00FD6EF4">
          <w:rPr>
            <w:color w:val="000000" w:themeColor="text1"/>
            <w:sz w:val="22"/>
            <w:szCs w:val="22"/>
            <w:rPrChange w:id="5270" w:author="Risa" w:date="2021-07-06T14:20:00Z">
              <w:rPr>
                <w:sz w:val="22"/>
                <w:szCs w:val="22"/>
              </w:rPr>
            </w:rPrChange>
          </w:rPr>
          <w:delText>s</w:delText>
        </w:r>
        <w:r w:rsidR="00D85799" w:rsidRPr="00C8205D" w:rsidDel="00FD6EF4">
          <w:rPr>
            <w:color w:val="000000" w:themeColor="text1"/>
            <w:sz w:val="22"/>
            <w:szCs w:val="22"/>
            <w:rPrChange w:id="5271" w:author="Risa" w:date="2021-07-06T14:20:00Z">
              <w:rPr>
                <w:sz w:val="22"/>
                <w:szCs w:val="22"/>
              </w:rPr>
            </w:rPrChange>
          </w:rPr>
          <w:delText>olubilize</w:delText>
        </w:r>
        <w:r w:rsidR="00675CD9" w:rsidRPr="00C8205D" w:rsidDel="00FD6EF4">
          <w:rPr>
            <w:color w:val="000000" w:themeColor="text1"/>
            <w:sz w:val="22"/>
            <w:szCs w:val="22"/>
            <w:rPrChange w:id="5272" w:author="Risa" w:date="2021-07-06T14:20:00Z">
              <w:rPr>
                <w:sz w:val="22"/>
                <w:szCs w:val="22"/>
              </w:rPr>
            </w:rPrChange>
          </w:rPr>
          <w:delText xml:space="preserve"> </w:delText>
        </w:r>
        <w:r w:rsidR="00D85799" w:rsidRPr="00C8205D" w:rsidDel="00FD6EF4">
          <w:rPr>
            <w:color w:val="000000" w:themeColor="text1"/>
            <w:sz w:val="22"/>
            <w:szCs w:val="22"/>
            <w:rPrChange w:id="5273" w:author="Risa" w:date="2021-07-06T14:20:00Z">
              <w:rPr>
                <w:sz w:val="22"/>
                <w:szCs w:val="22"/>
              </w:rPr>
            </w:rPrChange>
          </w:rPr>
          <w:delText>minerals (Caldwell and Richards 1989)</w:delText>
        </w:r>
        <w:r w:rsidR="00B85CE6" w:rsidRPr="00C8205D" w:rsidDel="00FD6EF4">
          <w:rPr>
            <w:color w:val="000000" w:themeColor="text1"/>
            <w:sz w:val="22"/>
            <w:szCs w:val="22"/>
            <w:rPrChange w:id="5274" w:author="Risa" w:date="2021-07-06T14:20:00Z">
              <w:rPr>
                <w:sz w:val="22"/>
                <w:szCs w:val="22"/>
              </w:rPr>
            </w:rPrChange>
          </w:rPr>
          <w:delText xml:space="preserve"> and </w:delText>
        </w:r>
        <w:r w:rsidR="00B85CE6" w:rsidRPr="00C8205D" w:rsidDel="00FD6EF4">
          <w:rPr>
            <w:strike/>
            <w:color w:val="000000" w:themeColor="text1"/>
            <w:sz w:val="22"/>
            <w:szCs w:val="22"/>
            <w:rPrChange w:id="5275" w:author="Risa" w:date="2021-07-06T14:20:00Z">
              <w:rPr>
                <w:strike/>
                <w:sz w:val="22"/>
                <w:szCs w:val="22"/>
              </w:rPr>
            </w:rPrChange>
          </w:rPr>
          <w:delText>are</w:delText>
        </w:r>
        <w:r w:rsidR="00D85799" w:rsidRPr="00C8205D" w:rsidDel="00FD6EF4">
          <w:rPr>
            <w:strike/>
            <w:color w:val="000000" w:themeColor="text1"/>
            <w:sz w:val="22"/>
            <w:szCs w:val="22"/>
            <w:rPrChange w:id="5276" w:author="Risa" w:date="2021-07-06T14:20:00Z">
              <w:rPr>
                <w:strike/>
                <w:sz w:val="22"/>
                <w:szCs w:val="22"/>
              </w:rPr>
            </w:rPrChange>
          </w:rPr>
          <w:delText xml:space="preserve"> likely linked to</w:delText>
        </w:r>
        <w:r w:rsidR="00D85799" w:rsidRPr="00C8205D" w:rsidDel="00FD6EF4">
          <w:rPr>
            <w:color w:val="000000" w:themeColor="text1"/>
            <w:sz w:val="22"/>
            <w:szCs w:val="22"/>
            <w:rPrChange w:id="5277" w:author="Risa" w:date="2021-07-06T14:20:00Z">
              <w:rPr>
                <w:sz w:val="22"/>
                <w:szCs w:val="22"/>
              </w:rPr>
            </w:rPrChange>
          </w:rPr>
          <w:delText xml:space="preserve"> thermal exfoliation (Shakesby and Doerr 2006).</w:delText>
        </w:r>
        <w:r w:rsidR="00D85799" w:rsidRPr="00C8205D" w:rsidDel="00FD6EF4">
          <w:rPr>
            <w:rStyle w:val="CommentReference"/>
            <w:color w:val="000000" w:themeColor="text1"/>
            <w:sz w:val="22"/>
            <w:szCs w:val="22"/>
            <w:rPrChange w:id="5278" w:author="Risa" w:date="2021-07-06T14:20:00Z">
              <w:rPr>
                <w:rStyle w:val="CommentReference"/>
              </w:rPr>
            </w:rPrChange>
          </w:rPr>
          <w:delText xml:space="preserve"> </w:delText>
        </w:r>
        <w:r w:rsidR="005E3181" w:rsidRPr="00C8205D" w:rsidDel="00FD6EF4">
          <w:rPr>
            <w:bCs/>
            <w:color w:val="000000" w:themeColor="text1"/>
            <w:sz w:val="22"/>
            <w:szCs w:val="22"/>
            <w:rPrChange w:id="5279" w:author="Risa" w:date="2021-07-06T14:20:00Z">
              <w:rPr>
                <w:bCs/>
                <w:sz w:val="22"/>
                <w:szCs w:val="22"/>
              </w:rPr>
            </w:rPrChange>
          </w:rPr>
          <w:delText>From the standpoint of reproduction</w:delText>
        </w:r>
        <w:r w:rsidR="00D85799" w:rsidRPr="00C8205D" w:rsidDel="00FD6EF4">
          <w:rPr>
            <w:bCs/>
            <w:color w:val="000000" w:themeColor="text1"/>
            <w:sz w:val="22"/>
            <w:szCs w:val="22"/>
            <w:rPrChange w:id="5280" w:author="Risa" w:date="2021-07-06T14:20:00Z">
              <w:rPr>
                <w:bCs/>
                <w:sz w:val="22"/>
                <w:szCs w:val="22"/>
              </w:rPr>
            </w:rPrChange>
          </w:rPr>
          <w:delText xml:space="preserve">, the absence of fire, at locations such as </w:delText>
        </w:r>
        <w:r w:rsidR="00277031" w:rsidRPr="00C8205D" w:rsidDel="00FD6EF4">
          <w:rPr>
            <w:strike/>
            <w:color w:val="000000" w:themeColor="text1"/>
            <w:sz w:val="22"/>
            <w:szCs w:val="22"/>
            <w:rPrChange w:id="5281" w:author="Risa" w:date="2021-07-06T14:20:00Z">
              <w:rPr>
                <w:strike/>
                <w:sz w:val="22"/>
                <w:szCs w:val="22"/>
              </w:rPr>
            </w:rPrChange>
          </w:rPr>
          <w:delText>persistence capacity</w:delText>
        </w:r>
        <w:r w:rsidR="00D85799" w:rsidRPr="00C8205D" w:rsidDel="00FD6EF4">
          <w:rPr>
            <w:bCs/>
            <w:strike/>
            <w:color w:val="000000" w:themeColor="text1"/>
            <w:sz w:val="22"/>
            <w:szCs w:val="22"/>
            <w:rPrChange w:id="5282" w:author="Risa" w:date="2021-07-06T14:20:00Z">
              <w:rPr>
                <w:bCs/>
                <w:strike/>
                <w:sz w:val="22"/>
                <w:szCs w:val="22"/>
              </w:rPr>
            </w:rPrChange>
          </w:rPr>
          <w:delText>-oriented</w:delText>
        </w:r>
        <w:r w:rsidR="00D85799" w:rsidRPr="00C8205D" w:rsidDel="00FD6EF4">
          <w:rPr>
            <w:bCs/>
            <w:color w:val="000000" w:themeColor="text1"/>
            <w:sz w:val="22"/>
            <w:szCs w:val="22"/>
            <w:rPrChange w:id="5283" w:author="Risa" w:date="2021-07-06T14:20:00Z">
              <w:rPr>
                <w:bCs/>
                <w:sz w:val="22"/>
                <w:szCs w:val="22"/>
              </w:rPr>
            </w:rPrChange>
          </w:rPr>
          <w:delText xml:space="preserve"> Wonderland trail (Butak 2014), does not appear to be slowing down expansion in that flat</w:delText>
        </w:r>
        <w:r w:rsidR="005E3181" w:rsidRPr="00C8205D" w:rsidDel="00FD6EF4">
          <w:rPr>
            <w:bCs/>
            <w:color w:val="000000" w:themeColor="text1"/>
            <w:sz w:val="22"/>
            <w:szCs w:val="22"/>
            <w:rPrChange w:id="5284" w:author="Risa" w:date="2021-07-06T14:20:00Z">
              <w:rPr>
                <w:bCs/>
                <w:sz w:val="22"/>
                <w:szCs w:val="22"/>
              </w:rPr>
            </w:rPrChange>
          </w:rPr>
          <w:delText>-</w:delText>
        </w:r>
        <w:r w:rsidR="00D85799" w:rsidRPr="00C8205D" w:rsidDel="00FD6EF4">
          <w:rPr>
            <w:bCs/>
            <w:color w:val="000000" w:themeColor="text1"/>
            <w:sz w:val="22"/>
            <w:szCs w:val="22"/>
            <w:rPrChange w:id="5285" w:author="Risa" w:date="2021-07-06T14:20:00Z">
              <w:rPr>
                <w:bCs/>
                <w:sz w:val="22"/>
                <w:szCs w:val="22"/>
              </w:rPr>
            </w:rPrChange>
          </w:rPr>
          <w:delText xml:space="preserve">sloped region nor </w:delText>
        </w:r>
        <w:r w:rsidR="00675CD9" w:rsidRPr="00C8205D" w:rsidDel="00FD6EF4">
          <w:rPr>
            <w:bCs/>
            <w:strike/>
            <w:color w:val="000000" w:themeColor="text1"/>
            <w:sz w:val="22"/>
            <w:szCs w:val="22"/>
            <w:rPrChange w:id="5286" w:author="Risa" w:date="2021-07-06T14:20:00Z">
              <w:rPr>
                <w:bCs/>
                <w:strike/>
                <w:sz w:val="22"/>
                <w:szCs w:val="22"/>
              </w:rPr>
            </w:rPrChange>
          </w:rPr>
          <w:delText>or</w:delText>
        </w:r>
        <w:r w:rsidR="00675CD9" w:rsidRPr="00C8205D" w:rsidDel="00FD6EF4">
          <w:rPr>
            <w:bCs/>
            <w:color w:val="000000" w:themeColor="text1"/>
            <w:sz w:val="22"/>
            <w:szCs w:val="22"/>
            <w:rPrChange w:id="5287" w:author="Risa" w:date="2021-07-06T14:20:00Z">
              <w:rPr>
                <w:bCs/>
                <w:sz w:val="22"/>
                <w:szCs w:val="22"/>
              </w:rPr>
            </w:rPrChange>
          </w:rPr>
          <w:delText xml:space="preserve"> </w:delText>
        </w:r>
        <w:r w:rsidRPr="00C8205D" w:rsidDel="00FD6EF4">
          <w:rPr>
            <w:bCs/>
            <w:color w:val="000000" w:themeColor="text1"/>
            <w:sz w:val="22"/>
            <w:szCs w:val="22"/>
            <w:rPrChange w:id="5288" w:author="Risa" w:date="2021-07-06T14:20:00Z">
              <w:rPr>
                <w:bCs/>
                <w:sz w:val="22"/>
                <w:szCs w:val="22"/>
              </w:rPr>
            </w:rPrChange>
          </w:rPr>
          <w:delText xml:space="preserve">on </w:delText>
        </w:r>
        <w:r w:rsidR="00675CD9" w:rsidRPr="00C8205D" w:rsidDel="00FD6EF4">
          <w:rPr>
            <w:bCs/>
            <w:color w:val="000000" w:themeColor="text1"/>
            <w:sz w:val="22"/>
            <w:szCs w:val="22"/>
            <w:rPrChange w:id="5289" w:author="Risa" w:date="2021-07-06T14:20:00Z">
              <w:rPr>
                <w:bCs/>
                <w:sz w:val="22"/>
                <w:szCs w:val="22"/>
              </w:rPr>
            </w:rPrChange>
          </w:rPr>
          <w:delText>ledge</w:delText>
        </w:r>
        <w:r w:rsidR="00D85799" w:rsidRPr="00C8205D" w:rsidDel="00FD6EF4">
          <w:rPr>
            <w:bCs/>
            <w:color w:val="000000" w:themeColor="text1"/>
            <w:sz w:val="22"/>
            <w:szCs w:val="22"/>
            <w:rPrChange w:id="5290" w:author="Risa" w:date="2021-07-06T14:20:00Z">
              <w:rPr>
                <w:bCs/>
                <w:sz w:val="22"/>
                <w:szCs w:val="22"/>
              </w:rPr>
            </w:rPrChange>
          </w:rPr>
          <w:delText xml:space="preserve"> locations </w:delText>
        </w:r>
        <w:r w:rsidR="00675CD9" w:rsidRPr="00C8205D" w:rsidDel="00FD6EF4">
          <w:rPr>
            <w:bCs/>
            <w:color w:val="000000" w:themeColor="text1"/>
            <w:sz w:val="22"/>
            <w:szCs w:val="22"/>
            <w:rPrChange w:id="5291" w:author="Risa" w:date="2021-07-06T14:20:00Z">
              <w:rPr>
                <w:bCs/>
                <w:sz w:val="22"/>
                <w:szCs w:val="22"/>
              </w:rPr>
            </w:rPrChange>
          </w:rPr>
          <w:delText xml:space="preserve">(e.g., St. Sauveur) </w:delText>
        </w:r>
        <w:r w:rsidR="00C47820" w:rsidRPr="00C8205D" w:rsidDel="00FD6EF4">
          <w:rPr>
            <w:bCs/>
            <w:color w:val="000000" w:themeColor="text1"/>
            <w:sz w:val="22"/>
            <w:szCs w:val="22"/>
            <w:rPrChange w:id="5292" w:author="Risa" w:date="2021-07-06T14:20:00Z">
              <w:rPr>
                <w:bCs/>
                <w:sz w:val="22"/>
                <w:szCs w:val="22"/>
              </w:rPr>
            </w:rPrChange>
          </w:rPr>
          <w:delText xml:space="preserve">that </w:delText>
        </w:r>
        <w:r w:rsidR="00D85799" w:rsidRPr="00C8205D" w:rsidDel="00FD6EF4">
          <w:rPr>
            <w:bCs/>
            <w:color w:val="000000" w:themeColor="text1"/>
            <w:sz w:val="22"/>
            <w:szCs w:val="22"/>
            <w:rPrChange w:id="5293" w:author="Risa" w:date="2021-07-06T14:20:00Z">
              <w:rPr>
                <w:bCs/>
                <w:sz w:val="22"/>
                <w:szCs w:val="22"/>
              </w:rPr>
            </w:rPrChange>
          </w:rPr>
          <w:delText xml:space="preserve">we </w:delText>
        </w:r>
        <w:r w:rsidR="003A5590" w:rsidRPr="00C8205D" w:rsidDel="00FD6EF4">
          <w:rPr>
            <w:bCs/>
            <w:color w:val="000000" w:themeColor="text1"/>
            <w:sz w:val="22"/>
            <w:szCs w:val="22"/>
            <w:rPrChange w:id="5294" w:author="Risa" w:date="2021-07-06T14:20:00Z">
              <w:rPr>
                <w:bCs/>
                <w:sz w:val="22"/>
                <w:szCs w:val="22"/>
              </w:rPr>
            </w:rPrChange>
          </w:rPr>
          <w:delText xml:space="preserve">studied on the island or which were studied by others in West Virginia </w:delText>
        </w:r>
        <w:r w:rsidR="00D85799" w:rsidRPr="00C8205D" w:rsidDel="00FD6EF4">
          <w:rPr>
            <w:bCs/>
            <w:strike/>
            <w:color w:val="000000" w:themeColor="text1"/>
            <w:sz w:val="22"/>
            <w:szCs w:val="22"/>
            <w:rPrChange w:id="5295" w:author="Risa" w:date="2021-07-06T14:20:00Z">
              <w:rPr>
                <w:bCs/>
                <w:strike/>
                <w:sz w:val="22"/>
                <w:szCs w:val="22"/>
              </w:rPr>
            </w:rPrChange>
          </w:rPr>
          <w:delText>and others</w:delText>
        </w:r>
        <w:r w:rsidR="00D85799" w:rsidRPr="00C8205D" w:rsidDel="00FD6EF4">
          <w:rPr>
            <w:bCs/>
            <w:color w:val="000000" w:themeColor="text1"/>
            <w:sz w:val="22"/>
            <w:szCs w:val="22"/>
            <w:rPrChange w:id="5296" w:author="Risa" w:date="2021-07-06T14:20:00Z">
              <w:rPr>
                <w:bCs/>
                <w:sz w:val="22"/>
                <w:szCs w:val="22"/>
              </w:rPr>
            </w:rPrChange>
          </w:rPr>
          <w:delText xml:space="preserve"> (Howard 2010)</w:delText>
        </w:r>
        <w:r w:rsidR="003B6E67" w:rsidRPr="00C8205D" w:rsidDel="00FD6EF4">
          <w:rPr>
            <w:bCs/>
            <w:color w:val="000000" w:themeColor="text1"/>
            <w:sz w:val="22"/>
            <w:szCs w:val="22"/>
            <w:rPrChange w:id="5297" w:author="Risa" w:date="2021-07-06T14:20:00Z">
              <w:rPr>
                <w:bCs/>
                <w:sz w:val="22"/>
                <w:szCs w:val="22"/>
              </w:rPr>
            </w:rPrChange>
          </w:rPr>
          <w:delText xml:space="preserve"> </w:delText>
        </w:r>
        <w:r w:rsidR="003B6E67" w:rsidRPr="00C8205D" w:rsidDel="00FD6EF4">
          <w:rPr>
            <w:bCs/>
            <w:strike/>
            <w:color w:val="000000" w:themeColor="text1"/>
            <w:sz w:val="22"/>
            <w:szCs w:val="22"/>
            <w:rPrChange w:id="5298" w:author="Risa" w:date="2021-07-06T14:20:00Z">
              <w:rPr>
                <w:bCs/>
                <w:strike/>
                <w:sz w:val="22"/>
                <w:szCs w:val="22"/>
              </w:rPr>
            </w:rPrChange>
          </w:rPr>
          <w:delText>have</w:delText>
        </w:r>
        <w:r w:rsidR="00FA1839" w:rsidRPr="00C8205D" w:rsidDel="00FD6EF4">
          <w:rPr>
            <w:bCs/>
            <w:strike/>
            <w:color w:val="000000" w:themeColor="text1"/>
            <w:sz w:val="22"/>
            <w:szCs w:val="22"/>
            <w:rPrChange w:id="5299" w:author="Risa" w:date="2021-07-06T14:20:00Z">
              <w:rPr>
                <w:bCs/>
                <w:strike/>
                <w:sz w:val="22"/>
                <w:szCs w:val="22"/>
              </w:rPr>
            </w:rPrChange>
          </w:rPr>
          <w:delText xml:space="preserve"> studied</w:delText>
        </w:r>
        <w:r w:rsidR="00D85799" w:rsidRPr="00C8205D" w:rsidDel="00FD6EF4">
          <w:rPr>
            <w:bCs/>
            <w:color w:val="000000" w:themeColor="text1"/>
            <w:sz w:val="22"/>
            <w:szCs w:val="22"/>
            <w:rPrChange w:id="5300" w:author="Risa" w:date="2021-07-06T14:20:00Z">
              <w:rPr>
                <w:bCs/>
                <w:sz w:val="22"/>
                <w:szCs w:val="22"/>
              </w:rPr>
            </w:rPrChange>
          </w:rPr>
          <w:delText xml:space="preserve">. </w:delText>
        </w:r>
        <w:bookmarkStart w:id="5301" w:name="_Hlk69991342"/>
        <w:r w:rsidR="00DC1ED5" w:rsidRPr="00C8205D" w:rsidDel="00FD6EF4">
          <w:rPr>
            <w:color w:val="000000" w:themeColor="text1"/>
            <w:sz w:val="22"/>
            <w:szCs w:val="22"/>
            <w:rPrChange w:id="5302" w:author="Risa" w:date="2021-07-06T14:20:00Z">
              <w:rPr>
                <w:sz w:val="22"/>
                <w:szCs w:val="22"/>
              </w:rPr>
            </w:rPrChange>
          </w:rPr>
          <w:delText>Developing further insights into the ecological stoichiometry of pitch pine at Mt. Desert Island marks a</w:delText>
        </w:r>
        <w:r w:rsidR="003B6E67" w:rsidRPr="00C8205D" w:rsidDel="00FD6EF4">
          <w:rPr>
            <w:color w:val="000000" w:themeColor="text1"/>
            <w:sz w:val="22"/>
            <w:szCs w:val="22"/>
            <w:rPrChange w:id="5303" w:author="Risa" w:date="2021-07-06T14:20:00Z">
              <w:rPr>
                <w:sz w:val="22"/>
                <w:szCs w:val="22"/>
              </w:rPr>
            </w:rPrChange>
          </w:rPr>
          <w:delText xml:space="preserve"> </w:delText>
        </w:r>
        <w:r w:rsidR="00DC1ED5" w:rsidRPr="00C8205D" w:rsidDel="00FD6EF4">
          <w:rPr>
            <w:color w:val="000000" w:themeColor="text1"/>
            <w:sz w:val="22"/>
            <w:szCs w:val="22"/>
            <w:rPrChange w:id="5304" w:author="Risa" w:date="2021-07-06T14:20:00Z">
              <w:rPr>
                <w:sz w:val="22"/>
                <w:szCs w:val="22"/>
              </w:rPr>
            </w:rPrChange>
          </w:rPr>
          <w:delText xml:space="preserve">step in achieving a firmer </w:delText>
        </w:r>
        <w:r w:rsidR="003B6E67" w:rsidRPr="00C8205D" w:rsidDel="00FD6EF4">
          <w:rPr>
            <w:color w:val="000000" w:themeColor="text1"/>
            <w:sz w:val="22"/>
            <w:szCs w:val="22"/>
            <w:rPrChange w:id="5305" w:author="Risa" w:date="2021-07-06T14:20:00Z">
              <w:rPr>
                <w:sz w:val="22"/>
                <w:szCs w:val="22"/>
              </w:rPr>
            </w:rPrChange>
          </w:rPr>
          <w:delText xml:space="preserve">understanding </w:delText>
        </w:r>
        <w:r w:rsidR="00DC1ED5" w:rsidRPr="00C8205D" w:rsidDel="00FD6EF4">
          <w:rPr>
            <w:color w:val="000000" w:themeColor="text1"/>
            <w:sz w:val="22"/>
            <w:szCs w:val="22"/>
            <w:rPrChange w:id="5306" w:author="Risa" w:date="2021-07-06T14:20:00Z">
              <w:rPr>
                <w:sz w:val="22"/>
                <w:szCs w:val="22"/>
              </w:rPr>
            </w:rPrChange>
          </w:rPr>
          <w:delText>of the relation</w:delText>
        </w:r>
        <w:r w:rsidR="003B6E67" w:rsidRPr="00C8205D" w:rsidDel="00FD6EF4">
          <w:rPr>
            <w:color w:val="000000" w:themeColor="text1"/>
            <w:sz w:val="22"/>
            <w:szCs w:val="22"/>
            <w:rPrChange w:id="5307" w:author="Risa" w:date="2021-07-06T14:20:00Z">
              <w:rPr>
                <w:sz w:val="22"/>
                <w:szCs w:val="22"/>
              </w:rPr>
            </w:rPrChange>
          </w:rPr>
          <w:delText>ship</w:delText>
        </w:r>
        <w:r w:rsidR="00DC1ED5" w:rsidRPr="00C8205D" w:rsidDel="00FD6EF4">
          <w:rPr>
            <w:color w:val="000000" w:themeColor="text1"/>
            <w:sz w:val="22"/>
            <w:szCs w:val="22"/>
            <w:rPrChange w:id="5308" w:author="Risa" w:date="2021-07-06T14:20:00Z">
              <w:rPr>
                <w:sz w:val="22"/>
                <w:szCs w:val="22"/>
              </w:rPr>
            </w:rPrChange>
          </w:rPr>
          <w:delText xml:space="preserve"> between biogeochemistry, fire history and </w:delText>
        </w:r>
        <w:r w:rsidR="003B6E67" w:rsidRPr="00C8205D" w:rsidDel="00FD6EF4">
          <w:rPr>
            <w:color w:val="000000" w:themeColor="text1"/>
            <w:sz w:val="22"/>
            <w:szCs w:val="22"/>
            <w:rPrChange w:id="5309" w:author="Risa" w:date="2021-07-06T14:20:00Z">
              <w:rPr>
                <w:sz w:val="22"/>
                <w:szCs w:val="22"/>
              </w:rPr>
            </w:rPrChange>
          </w:rPr>
          <w:delText>topography</w:delText>
        </w:r>
        <w:r w:rsidR="00DC1ED5" w:rsidRPr="00C8205D" w:rsidDel="00FD6EF4">
          <w:rPr>
            <w:color w:val="000000" w:themeColor="text1"/>
            <w:sz w:val="22"/>
            <w:szCs w:val="22"/>
            <w:rPrChange w:id="5310" w:author="Risa" w:date="2021-07-06T14:20:00Z">
              <w:rPr>
                <w:sz w:val="22"/>
                <w:szCs w:val="22"/>
              </w:rPr>
            </w:rPrChange>
          </w:rPr>
          <w:delText xml:space="preserve">. </w:delText>
        </w:r>
      </w:del>
    </w:p>
    <w:p w14:paraId="3D40E654" w14:textId="6BFF3BE0" w:rsidR="002F0E15" w:rsidRPr="00C8205D" w:rsidDel="00FD6EF4" w:rsidRDefault="002F0E15" w:rsidP="001D7BE7">
      <w:pPr>
        <w:spacing w:line="360" w:lineRule="auto"/>
        <w:rPr>
          <w:del w:id="5311" w:author="Nick Smith" w:date="2021-07-01T15:27:00Z"/>
          <w:color w:val="000000" w:themeColor="text1"/>
          <w:sz w:val="22"/>
          <w:szCs w:val="22"/>
          <w:rPrChange w:id="5312" w:author="Risa" w:date="2021-07-06T14:20:00Z">
            <w:rPr>
              <w:del w:id="5313" w:author="Nick Smith" w:date="2021-07-01T15:27:00Z"/>
              <w:sz w:val="22"/>
              <w:szCs w:val="22"/>
            </w:rPr>
          </w:rPrChange>
        </w:rPr>
        <w:pPrChange w:id="5314" w:author="Risa" w:date="2021-07-06T13:11:00Z">
          <w:pPr>
            <w:spacing w:line="276" w:lineRule="auto"/>
            <w:jc w:val="both"/>
          </w:pPr>
        </w:pPrChange>
      </w:pPr>
    </w:p>
    <w:p w14:paraId="6330770F" w14:textId="10A5AFDC" w:rsidR="00C25EC8" w:rsidRPr="00C8205D" w:rsidDel="00FD6EF4" w:rsidRDefault="00DC1ED5" w:rsidP="001D7BE7">
      <w:pPr>
        <w:spacing w:line="360" w:lineRule="auto"/>
        <w:rPr>
          <w:del w:id="5315" w:author="Nick Smith" w:date="2021-07-01T15:27:00Z"/>
          <w:bCs/>
          <w:strike/>
          <w:color w:val="000000" w:themeColor="text1"/>
          <w:sz w:val="22"/>
          <w:szCs w:val="22"/>
          <w:rPrChange w:id="5316" w:author="Risa" w:date="2021-07-06T14:20:00Z">
            <w:rPr>
              <w:del w:id="5317" w:author="Nick Smith" w:date="2021-07-01T15:27:00Z"/>
              <w:bCs/>
              <w:iCs/>
              <w:strike/>
              <w:sz w:val="22"/>
              <w:szCs w:val="22"/>
              <w:lang w:val="en"/>
            </w:rPr>
          </w:rPrChange>
        </w:rPr>
        <w:pPrChange w:id="5318" w:author="Risa" w:date="2021-07-06T13:11:00Z">
          <w:pPr>
            <w:spacing w:line="276" w:lineRule="auto"/>
            <w:jc w:val="both"/>
          </w:pPr>
        </w:pPrChange>
      </w:pPr>
      <w:del w:id="5319" w:author="Nick Smith" w:date="2021-07-01T15:27:00Z">
        <w:r w:rsidRPr="00C8205D" w:rsidDel="00FD6EF4">
          <w:rPr>
            <w:color w:val="000000" w:themeColor="text1"/>
            <w:sz w:val="22"/>
            <w:szCs w:val="22"/>
            <w:rPrChange w:id="5320" w:author="Risa" w:date="2021-07-06T14:20:00Z">
              <w:rPr>
                <w:sz w:val="22"/>
                <w:szCs w:val="22"/>
              </w:rPr>
            </w:rPrChange>
          </w:rPr>
          <w:delText>Our</w:delText>
        </w:r>
        <w:r w:rsidR="002F0E15" w:rsidRPr="00C8205D" w:rsidDel="00FD6EF4">
          <w:rPr>
            <w:color w:val="000000" w:themeColor="text1"/>
            <w:sz w:val="22"/>
            <w:szCs w:val="22"/>
            <w:rPrChange w:id="5321" w:author="Risa" w:date="2021-07-06T14:20:00Z">
              <w:rPr>
                <w:sz w:val="22"/>
                <w:szCs w:val="22"/>
              </w:rPr>
            </w:rPrChange>
          </w:rPr>
          <w:delText xml:space="preserve"> foliar</w:delText>
        </w:r>
        <w:r w:rsidRPr="00C8205D" w:rsidDel="00FD6EF4">
          <w:rPr>
            <w:color w:val="000000" w:themeColor="text1"/>
            <w:sz w:val="22"/>
            <w:szCs w:val="22"/>
            <w:rPrChange w:id="5322" w:author="Risa" w:date="2021-07-06T14:20:00Z">
              <w:rPr>
                <w:sz w:val="22"/>
                <w:szCs w:val="22"/>
              </w:rPr>
            </w:rPrChange>
          </w:rPr>
          <w:delText xml:space="preserve"> nutrient </w:delText>
        </w:r>
        <w:r w:rsidR="001569CF" w:rsidRPr="00C8205D" w:rsidDel="00FD6EF4">
          <w:rPr>
            <w:color w:val="000000" w:themeColor="text1"/>
            <w:sz w:val="22"/>
            <w:szCs w:val="22"/>
            <w:rPrChange w:id="5323" w:author="Risa" w:date="2021-07-06T14:20:00Z">
              <w:rPr>
                <w:sz w:val="22"/>
                <w:szCs w:val="22"/>
              </w:rPr>
            </w:rPrChange>
          </w:rPr>
          <w:delText xml:space="preserve">results </w:delText>
        </w:r>
        <w:r w:rsidRPr="00C8205D" w:rsidDel="00FD6EF4">
          <w:rPr>
            <w:color w:val="000000" w:themeColor="text1"/>
            <w:sz w:val="22"/>
            <w:szCs w:val="22"/>
            <w:rPrChange w:id="5324" w:author="Risa" w:date="2021-07-06T14:20:00Z">
              <w:rPr>
                <w:sz w:val="22"/>
                <w:szCs w:val="22"/>
              </w:rPr>
            </w:rPrChange>
          </w:rPr>
          <w:delText xml:space="preserve">derived from burned and unburned </w:delText>
        </w:r>
        <w:r w:rsidR="001569CF" w:rsidRPr="00C8205D" w:rsidDel="00FD6EF4">
          <w:rPr>
            <w:color w:val="000000" w:themeColor="text1"/>
            <w:sz w:val="22"/>
            <w:szCs w:val="22"/>
            <w:rPrChange w:id="5325" w:author="Risa" w:date="2021-07-06T14:20:00Z">
              <w:rPr>
                <w:sz w:val="22"/>
                <w:szCs w:val="22"/>
              </w:rPr>
            </w:rPrChange>
          </w:rPr>
          <w:delText xml:space="preserve">sites are </w:delText>
        </w:r>
        <w:r w:rsidRPr="00C8205D" w:rsidDel="00FD6EF4">
          <w:rPr>
            <w:color w:val="000000" w:themeColor="text1"/>
            <w:sz w:val="22"/>
            <w:szCs w:val="22"/>
            <w:rPrChange w:id="5326" w:author="Risa" w:date="2021-07-06T14:20:00Z">
              <w:rPr>
                <w:sz w:val="22"/>
                <w:szCs w:val="22"/>
              </w:rPr>
            </w:rPrChange>
          </w:rPr>
          <w:delText xml:space="preserve">similar to those </w:delText>
        </w:r>
        <w:r w:rsidR="00293A51" w:rsidRPr="00C8205D" w:rsidDel="00FD6EF4">
          <w:rPr>
            <w:color w:val="000000" w:themeColor="text1"/>
            <w:sz w:val="22"/>
            <w:szCs w:val="22"/>
            <w:rPrChange w:id="5327" w:author="Risa" w:date="2021-07-06T14:20:00Z">
              <w:rPr>
                <w:sz w:val="22"/>
                <w:szCs w:val="22"/>
              </w:rPr>
            </w:rPrChange>
          </w:rPr>
          <w:delText>reported by others in</w:delText>
        </w:r>
        <w:r w:rsidRPr="00C8205D" w:rsidDel="00FD6EF4">
          <w:rPr>
            <w:color w:val="000000" w:themeColor="text1"/>
            <w:sz w:val="22"/>
            <w:szCs w:val="22"/>
            <w:rPrChange w:id="5328" w:author="Risa" w:date="2021-07-06T14:20:00Z">
              <w:rPr>
                <w:sz w:val="22"/>
                <w:szCs w:val="22"/>
              </w:rPr>
            </w:rPrChange>
          </w:rPr>
          <w:delText xml:space="preserve"> New Jersey (e.g., Renninger </w:delText>
        </w:r>
        <w:r w:rsidRPr="00C8205D" w:rsidDel="00FD6EF4">
          <w:rPr>
            <w:i/>
            <w:iCs/>
            <w:color w:val="000000" w:themeColor="text1"/>
            <w:sz w:val="22"/>
            <w:szCs w:val="22"/>
            <w:rPrChange w:id="5329" w:author="Risa" w:date="2021-07-06T14:20:00Z">
              <w:rPr>
                <w:i/>
                <w:iCs/>
                <w:sz w:val="22"/>
                <w:szCs w:val="22"/>
              </w:rPr>
            </w:rPrChange>
          </w:rPr>
          <w:delText>et al</w:delText>
        </w:r>
        <w:r w:rsidR="004D3073" w:rsidRPr="00C8205D" w:rsidDel="00FD6EF4">
          <w:rPr>
            <w:i/>
            <w:iCs/>
            <w:color w:val="000000" w:themeColor="text1"/>
            <w:sz w:val="22"/>
            <w:szCs w:val="22"/>
            <w:rPrChange w:id="5330" w:author="Risa" w:date="2021-07-06T14:20:00Z">
              <w:rPr>
                <w:i/>
                <w:iCs/>
                <w:sz w:val="22"/>
                <w:szCs w:val="22"/>
              </w:rPr>
            </w:rPrChange>
          </w:rPr>
          <w:delText>.</w:delText>
        </w:r>
        <w:r w:rsidRPr="00C8205D" w:rsidDel="00FD6EF4">
          <w:rPr>
            <w:color w:val="000000" w:themeColor="text1"/>
            <w:sz w:val="22"/>
            <w:szCs w:val="22"/>
            <w:rPrChange w:id="5331" w:author="Risa" w:date="2021-07-06T14:20:00Z">
              <w:rPr>
                <w:sz w:val="22"/>
                <w:szCs w:val="22"/>
              </w:rPr>
            </w:rPrChange>
          </w:rPr>
          <w:delText xml:space="preserve"> 2013)</w:delText>
        </w:r>
        <w:r w:rsidR="0095616E" w:rsidRPr="00C8205D" w:rsidDel="00FD6EF4">
          <w:rPr>
            <w:color w:val="000000" w:themeColor="text1"/>
            <w:sz w:val="22"/>
            <w:szCs w:val="22"/>
            <w:rPrChange w:id="5332" w:author="Risa" w:date="2021-07-06T14:20:00Z">
              <w:rPr>
                <w:sz w:val="22"/>
                <w:szCs w:val="22"/>
              </w:rPr>
            </w:rPrChange>
          </w:rPr>
          <w:delText xml:space="preserve"> and indicate that historical fire reduced soil C</w:delText>
        </w:r>
        <w:r w:rsidRPr="00C8205D" w:rsidDel="00FD6EF4">
          <w:rPr>
            <w:color w:val="000000" w:themeColor="text1"/>
            <w:sz w:val="22"/>
            <w:szCs w:val="22"/>
            <w:rPrChange w:id="5333" w:author="Risa" w:date="2021-07-06T14:20:00Z">
              <w:rPr>
                <w:sz w:val="22"/>
                <w:szCs w:val="22"/>
              </w:rPr>
            </w:rPrChange>
          </w:rPr>
          <w:delText>.</w:delText>
        </w:r>
        <w:r w:rsidR="0095616E" w:rsidRPr="00C8205D" w:rsidDel="00FD6EF4">
          <w:rPr>
            <w:color w:val="000000" w:themeColor="text1"/>
            <w:sz w:val="22"/>
            <w:szCs w:val="22"/>
            <w:rPrChange w:id="5334" w:author="Risa" w:date="2021-07-06T14:20:00Z">
              <w:rPr>
                <w:sz w:val="22"/>
                <w:szCs w:val="22"/>
              </w:rPr>
            </w:rPrChange>
          </w:rPr>
          <w:delText xml:space="preserve"> </w:delText>
        </w:r>
      </w:del>
      <w:ins w:id="5335" w:author="Jeff" w:date="2021-06-26T01:43:00Z">
        <w:del w:id="5336" w:author="Nick Smith" w:date="2021-07-01T15:27:00Z">
          <w:r w:rsidR="00D1577F" w:rsidRPr="00C8205D" w:rsidDel="00FD6EF4">
            <w:rPr>
              <w:color w:val="000000" w:themeColor="text1"/>
              <w:sz w:val="22"/>
              <w:szCs w:val="22"/>
              <w:rPrChange w:id="5337" w:author="Risa" w:date="2021-07-06T14:20:00Z">
                <w:rPr>
                  <w:sz w:val="22"/>
                  <w:szCs w:val="22"/>
                </w:rPr>
              </w:rPrChange>
            </w:rPr>
            <w:delText xml:space="preserve">On another tack, </w:delText>
          </w:r>
        </w:del>
      </w:ins>
      <w:ins w:id="5338" w:author="Jeff" w:date="2021-06-26T01:45:00Z">
        <w:del w:id="5339" w:author="Nick Smith" w:date="2021-07-01T15:27:00Z">
          <w:r w:rsidR="00D1577F" w:rsidRPr="00C8205D" w:rsidDel="00FD6EF4">
            <w:rPr>
              <w:color w:val="000000" w:themeColor="text1"/>
              <w:sz w:val="22"/>
              <w:szCs w:val="22"/>
              <w:rPrChange w:id="5340" w:author="Risa" w:date="2021-07-06T14:20:00Z">
                <w:rPr>
                  <w:sz w:val="22"/>
                  <w:szCs w:val="22"/>
                </w:rPr>
              </w:rPrChange>
            </w:rPr>
            <w:delText>though we found no significant results after stud</w:delText>
          </w:r>
        </w:del>
      </w:ins>
      <w:ins w:id="5341" w:author="Jeff" w:date="2021-06-26T01:46:00Z">
        <w:del w:id="5342" w:author="Nick Smith" w:date="2021-07-01T15:27:00Z">
          <w:r w:rsidR="00D1577F" w:rsidRPr="00C8205D" w:rsidDel="00FD6EF4">
            <w:rPr>
              <w:color w:val="000000" w:themeColor="text1"/>
              <w:sz w:val="22"/>
              <w:szCs w:val="22"/>
              <w:rPrChange w:id="5343" w:author="Risa" w:date="2021-07-06T14:20:00Z">
                <w:rPr>
                  <w:sz w:val="22"/>
                  <w:szCs w:val="22"/>
                </w:rPr>
              </w:rPrChange>
            </w:rPr>
            <w:delText xml:space="preserve">ying leaf N, with regard to topography, </w:delText>
          </w:r>
        </w:del>
      </w:ins>
      <w:ins w:id="5344" w:author="Jeff" w:date="2021-06-26T01:43:00Z">
        <w:del w:id="5345" w:author="Nick Smith" w:date="2021-07-01T15:27:00Z">
          <w:r w:rsidR="00D1577F" w:rsidRPr="00C8205D" w:rsidDel="00FD6EF4">
            <w:rPr>
              <w:color w:val="000000" w:themeColor="text1"/>
              <w:sz w:val="22"/>
              <w:szCs w:val="22"/>
              <w:rPrChange w:id="5346" w:author="Risa" w:date="2021-07-06T14:20:00Z">
                <w:rPr>
                  <w:sz w:val="22"/>
                  <w:szCs w:val="22"/>
                </w:rPr>
              </w:rPrChange>
            </w:rPr>
            <w:delText xml:space="preserve">we speculate a linear model demonstrates a </w:delText>
          </w:r>
        </w:del>
      </w:ins>
      <w:ins w:id="5347" w:author="Jeff" w:date="2021-06-26T01:46:00Z">
        <w:del w:id="5348" w:author="Nick Smith" w:date="2021-07-01T15:27:00Z">
          <w:r w:rsidR="00D1577F" w:rsidRPr="00C8205D" w:rsidDel="00FD6EF4">
            <w:rPr>
              <w:color w:val="000000" w:themeColor="text1"/>
              <w:sz w:val="22"/>
              <w:szCs w:val="22"/>
              <w:rPrChange w:id="5349" w:author="Risa" w:date="2021-07-06T14:20:00Z">
                <w:rPr>
                  <w:sz w:val="22"/>
                  <w:szCs w:val="22"/>
                </w:rPr>
              </w:rPrChange>
            </w:rPr>
            <w:delText>fit between</w:delText>
          </w:r>
        </w:del>
      </w:ins>
      <w:ins w:id="5350" w:author="Jeff" w:date="2021-06-26T01:43:00Z">
        <w:del w:id="5351" w:author="Nick Smith" w:date="2021-07-01T15:27:00Z">
          <w:r w:rsidR="00D1577F" w:rsidRPr="00C8205D" w:rsidDel="00FD6EF4">
            <w:rPr>
              <w:color w:val="000000" w:themeColor="text1"/>
              <w:sz w:val="22"/>
              <w:szCs w:val="22"/>
              <w:rPrChange w:id="5352" w:author="Risa" w:date="2021-07-06T14:20:00Z">
                <w:rPr>
                  <w:sz w:val="22"/>
                  <w:szCs w:val="22"/>
                </w:rPr>
              </w:rPrChange>
            </w:rPr>
            <w:delText xml:space="preserve"> </w:delText>
          </w:r>
        </w:del>
      </w:ins>
      <w:ins w:id="5353" w:author="Jeff" w:date="2021-06-26T01:46:00Z">
        <w:del w:id="5354" w:author="Nick Smith" w:date="2021-07-01T15:27:00Z">
          <w:r w:rsidR="00D1577F" w:rsidRPr="00C8205D" w:rsidDel="00FD6EF4">
            <w:rPr>
              <w:color w:val="000000" w:themeColor="text1"/>
              <w:sz w:val="22"/>
              <w:szCs w:val="22"/>
              <w:rPrChange w:id="5355" w:author="Risa" w:date="2021-07-06T14:20:00Z">
                <w:rPr>
                  <w:sz w:val="22"/>
                  <w:szCs w:val="22"/>
                </w:rPr>
              </w:rPrChange>
            </w:rPr>
            <w:delText xml:space="preserve">N, </w:delText>
          </w:r>
        </w:del>
      </w:ins>
      <w:ins w:id="5356" w:author="Jeff" w:date="2021-06-26T01:43:00Z">
        <w:del w:id="5357" w:author="Nick Smith" w:date="2021-07-01T15:27:00Z">
          <w:r w:rsidR="00D1577F" w:rsidRPr="00C8205D" w:rsidDel="00FD6EF4">
            <w:rPr>
              <w:color w:val="000000" w:themeColor="text1"/>
              <w:sz w:val="22"/>
              <w:szCs w:val="22"/>
              <w:rPrChange w:id="5358" w:author="Risa" w:date="2021-07-06T14:20:00Z">
                <w:rPr>
                  <w:sz w:val="22"/>
                  <w:szCs w:val="22"/>
                </w:rPr>
              </w:rPrChange>
            </w:rPr>
            <w:delText xml:space="preserve">fire history </w:delText>
          </w:r>
        </w:del>
      </w:ins>
      <w:ins w:id="5359" w:author="Jeff" w:date="2021-06-26T01:46:00Z">
        <w:del w:id="5360" w:author="Nick Smith" w:date="2021-07-01T15:27:00Z">
          <w:r w:rsidR="00D1577F" w:rsidRPr="00C8205D" w:rsidDel="00FD6EF4">
            <w:rPr>
              <w:color w:val="000000" w:themeColor="text1"/>
              <w:sz w:val="22"/>
              <w:szCs w:val="22"/>
              <w:rPrChange w:id="5361" w:author="Risa" w:date="2021-07-06T14:20:00Z">
                <w:rPr>
                  <w:sz w:val="22"/>
                  <w:szCs w:val="22"/>
                </w:rPr>
              </w:rPrChange>
            </w:rPr>
            <w:delText>and t</w:delText>
          </w:r>
        </w:del>
      </w:ins>
      <w:ins w:id="5362" w:author="Jeff" w:date="2021-06-26T01:47:00Z">
        <w:del w:id="5363" w:author="Nick Smith" w:date="2021-07-01T15:27:00Z">
          <w:r w:rsidR="00D1577F" w:rsidRPr="00C8205D" w:rsidDel="00FD6EF4">
            <w:rPr>
              <w:color w:val="000000" w:themeColor="text1"/>
              <w:sz w:val="22"/>
              <w:szCs w:val="22"/>
              <w:rPrChange w:id="5364" w:author="Risa" w:date="2021-07-06T14:20:00Z">
                <w:rPr>
                  <w:sz w:val="22"/>
                  <w:szCs w:val="22"/>
                </w:rPr>
              </w:rPrChange>
            </w:rPr>
            <w:delText>ree response at</w:delText>
          </w:r>
        </w:del>
      </w:ins>
      <w:ins w:id="5365" w:author="Jeff" w:date="2021-06-26T01:43:00Z">
        <w:del w:id="5366" w:author="Nick Smith" w:date="2021-07-01T15:27:00Z">
          <w:r w:rsidR="00D1577F" w:rsidRPr="00C8205D" w:rsidDel="00FD6EF4">
            <w:rPr>
              <w:color w:val="000000" w:themeColor="text1"/>
              <w:sz w:val="22"/>
              <w:szCs w:val="22"/>
              <w:rPrChange w:id="5367" w:author="Risa" w:date="2021-07-06T14:20:00Z">
                <w:rPr>
                  <w:sz w:val="22"/>
                  <w:szCs w:val="22"/>
                </w:rPr>
              </w:rPrChange>
            </w:rPr>
            <w:delText xml:space="preserve"> Gorham cliffs and South Cadillac trails.</w:delText>
          </w:r>
        </w:del>
      </w:ins>
      <w:ins w:id="5368" w:author="Jeff" w:date="2021-06-26T01:47:00Z">
        <w:del w:id="5369" w:author="Nick Smith" w:date="2021-07-01T15:27:00Z">
          <w:r w:rsidR="00D1577F" w:rsidRPr="00C8205D" w:rsidDel="00FD6EF4">
            <w:rPr>
              <w:bCs/>
              <w:color w:val="000000" w:themeColor="text1"/>
              <w:sz w:val="22"/>
              <w:szCs w:val="22"/>
              <w:rPrChange w:id="5370" w:author="Risa" w:date="2021-07-06T14:20:00Z">
                <w:rPr>
                  <w:bCs/>
                  <w:sz w:val="22"/>
                  <w:szCs w:val="22"/>
                </w:rPr>
              </w:rPrChange>
            </w:rPr>
            <w:delText xml:space="preserve"> </w:delText>
          </w:r>
        </w:del>
      </w:ins>
      <w:del w:id="5371" w:author="Nick Smith" w:date="2021-07-01T15:27:00Z">
        <w:r w:rsidR="003A5590" w:rsidRPr="00C8205D" w:rsidDel="00FD6EF4">
          <w:rPr>
            <w:strike/>
            <w:color w:val="000000" w:themeColor="text1"/>
            <w:sz w:val="22"/>
            <w:szCs w:val="22"/>
            <w:rPrChange w:id="5372" w:author="Risa" w:date="2021-07-06T14:20:00Z">
              <w:rPr>
                <w:sz w:val="22"/>
                <w:szCs w:val="22"/>
              </w:rPr>
            </w:rPrChange>
          </w:rPr>
          <w:delText>Alternately</w:delText>
        </w:r>
        <w:r w:rsidR="005722FE" w:rsidRPr="00C8205D" w:rsidDel="00FD6EF4">
          <w:rPr>
            <w:strike/>
            <w:color w:val="000000" w:themeColor="text1"/>
            <w:sz w:val="22"/>
            <w:szCs w:val="22"/>
            <w:rPrChange w:id="5373" w:author="Risa" w:date="2021-07-06T14:20:00Z">
              <w:rPr>
                <w:sz w:val="22"/>
                <w:szCs w:val="22"/>
              </w:rPr>
            </w:rPrChange>
          </w:rPr>
          <w:delText xml:space="preserve">, foliar C was similar across sites, </w:delText>
        </w:r>
        <w:r w:rsidR="002049AA" w:rsidRPr="00C8205D" w:rsidDel="00FD6EF4">
          <w:rPr>
            <w:strike/>
            <w:color w:val="000000" w:themeColor="text1"/>
            <w:sz w:val="22"/>
            <w:szCs w:val="22"/>
            <w:rPrChange w:id="5374" w:author="Risa" w:date="2021-07-06T14:20:00Z">
              <w:rPr>
                <w:sz w:val="22"/>
                <w:szCs w:val="22"/>
              </w:rPr>
            </w:rPrChange>
          </w:rPr>
          <w:delText>in</w:delText>
        </w:r>
        <w:r w:rsidR="0076142D" w:rsidRPr="00C8205D" w:rsidDel="00FD6EF4">
          <w:rPr>
            <w:strike/>
            <w:color w:val="000000" w:themeColor="text1"/>
            <w:sz w:val="22"/>
            <w:szCs w:val="22"/>
            <w:rPrChange w:id="5375" w:author="Risa" w:date="2021-07-06T14:20:00Z">
              <w:rPr>
                <w:sz w:val="22"/>
                <w:szCs w:val="22"/>
              </w:rPr>
            </w:rPrChange>
          </w:rPr>
          <w:delText xml:space="preserve">consistent with findings by others in New Jersey (Renninger </w:delText>
        </w:r>
        <w:r w:rsidR="0076142D" w:rsidRPr="00C8205D" w:rsidDel="00FD6EF4">
          <w:rPr>
            <w:i/>
            <w:iCs/>
            <w:strike/>
            <w:color w:val="000000" w:themeColor="text1"/>
            <w:sz w:val="22"/>
            <w:szCs w:val="22"/>
            <w:rPrChange w:id="5376" w:author="Risa" w:date="2021-07-06T14:20:00Z">
              <w:rPr>
                <w:i/>
                <w:iCs/>
                <w:sz w:val="22"/>
                <w:szCs w:val="22"/>
              </w:rPr>
            </w:rPrChange>
          </w:rPr>
          <w:delText>et al</w:delText>
        </w:r>
        <w:r w:rsidR="004D3073" w:rsidRPr="00C8205D" w:rsidDel="00FD6EF4">
          <w:rPr>
            <w:strike/>
            <w:color w:val="000000" w:themeColor="text1"/>
            <w:sz w:val="22"/>
            <w:szCs w:val="22"/>
            <w:rPrChange w:id="5377" w:author="Risa" w:date="2021-07-06T14:20:00Z">
              <w:rPr>
                <w:sz w:val="22"/>
                <w:szCs w:val="22"/>
              </w:rPr>
            </w:rPrChange>
          </w:rPr>
          <w:delText xml:space="preserve">. </w:delText>
        </w:r>
        <w:r w:rsidR="0076142D" w:rsidRPr="00C8205D" w:rsidDel="00FD6EF4">
          <w:rPr>
            <w:strike/>
            <w:color w:val="000000" w:themeColor="text1"/>
            <w:sz w:val="22"/>
            <w:szCs w:val="22"/>
            <w:rPrChange w:id="5378" w:author="Risa" w:date="2021-07-06T14:20:00Z">
              <w:rPr>
                <w:sz w:val="22"/>
                <w:szCs w:val="22"/>
              </w:rPr>
            </w:rPrChange>
          </w:rPr>
          <w:delText>2013)</w:delText>
        </w:r>
        <w:r w:rsidR="002049AA" w:rsidRPr="00C8205D" w:rsidDel="00FD6EF4">
          <w:rPr>
            <w:strike/>
            <w:color w:val="000000" w:themeColor="text1"/>
            <w:sz w:val="22"/>
            <w:szCs w:val="22"/>
            <w:rPrChange w:id="5379" w:author="Risa" w:date="2021-07-06T14:20:00Z">
              <w:rPr>
                <w:sz w:val="22"/>
                <w:szCs w:val="22"/>
              </w:rPr>
            </w:rPrChange>
          </w:rPr>
          <w:delText xml:space="preserve">, complicating the soil-plant connection. The interaction between elevation and foliar nutrient is still not resolved; foliar Zn availability was higher at lower elevations at Mt. Desert Island. This result was consistent with findings by others in another New Jersey investigation (Kolker </w:delText>
        </w:r>
        <w:r w:rsidR="002049AA" w:rsidRPr="00C8205D" w:rsidDel="00FD6EF4">
          <w:rPr>
            <w:i/>
            <w:strike/>
            <w:color w:val="000000" w:themeColor="text1"/>
            <w:sz w:val="22"/>
            <w:szCs w:val="22"/>
            <w:rPrChange w:id="5380" w:author="Risa" w:date="2021-07-06T14:20:00Z">
              <w:rPr>
                <w:i/>
                <w:sz w:val="22"/>
                <w:szCs w:val="22"/>
              </w:rPr>
            </w:rPrChange>
          </w:rPr>
          <w:delText>et al</w:delText>
        </w:r>
        <w:r w:rsidR="004D3073" w:rsidRPr="00C8205D" w:rsidDel="00FD6EF4">
          <w:rPr>
            <w:i/>
            <w:strike/>
            <w:color w:val="000000" w:themeColor="text1"/>
            <w:sz w:val="22"/>
            <w:szCs w:val="22"/>
            <w:rPrChange w:id="5381" w:author="Risa" w:date="2021-07-06T14:20:00Z">
              <w:rPr>
                <w:i/>
                <w:sz w:val="22"/>
                <w:szCs w:val="22"/>
              </w:rPr>
            </w:rPrChange>
          </w:rPr>
          <w:delText>.</w:delText>
        </w:r>
        <w:r w:rsidR="002049AA" w:rsidRPr="00C8205D" w:rsidDel="00FD6EF4">
          <w:rPr>
            <w:strike/>
            <w:color w:val="000000" w:themeColor="text1"/>
            <w:sz w:val="22"/>
            <w:szCs w:val="22"/>
            <w:rPrChange w:id="5382" w:author="Risa" w:date="2021-07-06T14:20:00Z">
              <w:rPr>
                <w:sz w:val="22"/>
                <w:szCs w:val="22"/>
              </w:rPr>
            </w:rPrChange>
          </w:rPr>
          <w:delText xml:space="preserve"> 2013)</w:delText>
        </w:r>
        <w:r w:rsidR="0076142D" w:rsidRPr="00C8205D" w:rsidDel="00FD6EF4">
          <w:rPr>
            <w:color w:val="000000" w:themeColor="text1"/>
            <w:sz w:val="22"/>
            <w:szCs w:val="22"/>
            <w:rPrChange w:id="5383" w:author="Risa" w:date="2021-07-06T14:20:00Z">
              <w:rPr>
                <w:sz w:val="22"/>
                <w:szCs w:val="22"/>
              </w:rPr>
            </w:rPrChange>
          </w:rPr>
          <w:delText xml:space="preserve">. </w:delText>
        </w:r>
        <w:r w:rsidR="00B86FF4" w:rsidRPr="00C8205D" w:rsidDel="00FD6EF4">
          <w:rPr>
            <w:color w:val="000000" w:themeColor="text1"/>
            <w:sz w:val="22"/>
            <w:szCs w:val="22"/>
            <w:rPrChange w:id="5384" w:author="Risa" w:date="2021-07-06T14:20:00Z">
              <w:rPr>
                <w:sz w:val="22"/>
                <w:szCs w:val="22"/>
              </w:rPr>
            </w:rPrChange>
          </w:rPr>
          <w:delText>Our findings led us to speculate that</w:delText>
        </w:r>
        <w:r w:rsidR="00C748E1" w:rsidRPr="00C8205D" w:rsidDel="00FD6EF4">
          <w:rPr>
            <w:color w:val="000000" w:themeColor="text1"/>
            <w:sz w:val="22"/>
            <w:szCs w:val="22"/>
            <w:rPrChange w:id="5385" w:author="Risa" w:date="2021-07-06T14:20:00Z">
              <w:rPr>
                <w:sz w:val="22"/>
                <w:szCs w:val="22"/>
              </w:rPr>
            </w:rPrChange>
          </w:rPr>
          <w:delText xml:space="preserve"> </w:delText>
        </w:r>
        <w:r w:rsidR="00F3370C" w:rsidRPr="00C8205D" w:rsidDel="00FD6EF4">
          <w:rPr>
            <w:color w:val="000000" w:themeColor="text1"/>
            <w:sz w:val="22"/>
            <w:szCs w:val="22"/>
            <w:rPrChange w:id="5386" w:author="Risa" w:date="2021-07-06T14:20:00Z">
              <w:rPr>
                <w:sz w:val="22"/>
                <w:szCs w:val="22"/>
              </w:rPr>
            </w:rPrChange>
          </w:rPr>
          <w:delText>persistence capacity</w:delText>
        </w:r>
        <w:r w:rsidR="00C748E1" w:rsidRPr="00C8205D" w:rsidDel="00FD6EF4">
          <w:rPr>
            <w:color w:val="000000" w:themeColor="text1"/>
            <w:sz w:val="22"/>
            <w:szCs w:val="22"/>
            <w:rPrChange w:id="5387" w:author="Risa" w:date="2021-07-06T14:20:00Z">
              <w:rPr>
                <w:sz w:val="22"/>
                <w:szCs w:val="22"/>
              </w:rPr>
            </w:rPrChange>
          </w:rPr>
          <w:delText xml:space="preserve"> may be </w:delText>
        </w:r>
        <w:r w:rsidR="00B86FF4" w:rsidRPr="00C8205D" w:rsidDel="00FD6EF4">
          <w:rPr>
            <w:color w:val="000000" w:themeColor="text1"/>
            <w:sz w:val="22"/>
            <w:szCs w:val="22"/>
            <w:rPrChange w:id="5388" w:author="Risa" w:date="2021-07-06T14:20:00Z">
              <w:rPr>
                <w:sz w:val="22"/>
                <w:szCs w:val="22"/>
              </w:rPr>
            </w:rPrChange>
          </w:rPr>
          <w:delText>tied to</w:delText>
        </w:r>
        <w:r w:rsidR="00C748E1" w:rsidRPr="00C8205D" w:rsidDel="00FD6EF4">
          <w:rPr>
            <w:color w:val="000000" w:themeColor="text1"/>
            <w:sz w:val="22"/>
            <w:szCs w:val="22"/>
            <w:rPrChange w:id="5389" w:author="Risa" w:date="2021-07-06T14:20:00Z">
              <w:rPr>
                <w:sz w:val="22"/>
                <w:szCs w:val="22"/>
              </w:rPr>
            </w:rPrChange>
          </w:rPr>
          <w:delText xml:space="preserve"> </w:delText>
        </w:r>
      </w:del>
      <w:ins w:id="5390" w:author="Jeff" w:date="2021-06-28T04:26:00Z">
        <w:del w:id="5391" w:author="Nick Smith" w:date="2021-07-01T15:27:00Z">
          <w:r w:rsidR="004217F6" w:rsidRPr="00C8205D" w:rsidDel="00FD6EF4">
            <w:rPr>
              <w:strike/>
              <w:color w:val="000000" w:themeColor="text1"/>
              <w:sz w:val="22"/>
              <w:szCs w:val="22"/>
              <w:rPrChange w:id="5392" w:author="Risa" w:date="2021-07-06T14:20:00Z">
                <w:rPr>
                  <w:strike/>
                  <w:sz w:val="22"/>
                  <w:szCs w:val="22"/>
                </w:rPr>
              </w:rPrChange>
            </w:rPr>
            <w:delText>Foliar</w:delText>
          </w:r>
        </w:del>
      </w:ins>
      <w:del w:id="5393" w:author="Nick Smith" w:date="2021-07-01T15:27:00Z">
        <w:r w:rsidR="00C748E1" w:rsidRPr="00C8205D" w:rsidDel="00FD6EF4">
          <w:rPr>
            <w:color w:val="000000" w:themeColor="text1"/>
            <w:sz w:val="22"/>
            <w:szCs w:val="22"/>
            <w:rPrChange w:id="5394" w:author="Risa" w:date="2021-07-06T14:20:00Z">
              <w:rPr>
                <w:sz w:val="22"/>
                <w:szCs w:val="22"/>
              </w:rPr>
            </w:rPrChange>
          </w:rPr>
          <w:delText xml:space="preserve">higher </w:delText>
        </w:r>
      </w:del>
      <w:ins w:id="5395" w:author="Jeff" w:date="2021-06-28T04:22:00Z">
        <w:del w:id="5396" w:author="Nick Smith" w:date="2021-07-01T15:27:00Z">
          <w:r w:rsidR="004217F6" w:rsidRPr="00C8205D" w:rsidDel="00FD6EF4">
            <w:rPr>
              <w:color w:val="000000" w:themeColor="text1"/>
              <w:sz w:val="22"/>
              <w:szCs w:val="22"/>
              <w:rPrChange w:id="5397" w:author="Risa" w:date="2021-07-06T14:20:00Z">
                <w:rPr>
                  <w:sz w:val="22"/>
                  <w:szCs w:val="22"/>
                </w:rPr>
              </w:rPrChange>
            </w:rPr>
            <w:delText xml:space="preserve">carbonate </w:delText>
          </w:r>
        </w:del>
      </w:ins>
      <w:del w:id="5398" w:author="Nick Smith" w:date="2021-07-01T15:27:00Z">
        <w:r w:rsidR="00C748E1" w:rsidRPr="00C8205D" w:rsidDel="00FD6EF4">
          <w:rPr>
            <w:bCs/>
            <w:iCs/>
            <w:color w:val="000000" w:themeColor="text1"/>
            <w:sz w:val="22"/>
            <w:szCs w:val="22"/>
            <w:lang w:val="en"/>
            <w:rPrChange w:id="5399" w:author="Risa" w:date="2021-07-06T14:20:00Z">
              <w:rPr>
                <w:bCs/>
                <w:iCs/>
                <w:sz w:val="22"/>
                <w:szCs w:val="22"/>
                <w:lang w:val="en"/>
              </w:rPr>
            </w:rPrChange>
          </w:rPr>
          <w:delText xml:space="preserve">concentrations </w:delText>
        </w:r>
      </w:del>
      <w:ins w:id="5400" w:author="Jeff" w:date="2021-06-28T04:26:00Z">
        <w:del w:id="5401" w:author="Nick Smith" w:date="2021-07-01T15:27:00Z">
          <w:r w:rsidR="004217F6" w:rsidRPr="00C8205D" w:rsidDel="00FD6EF4">
            <w:rPr>
              <w:bCs/>
              <w:iCs/>
              <w:color w:val="000000" w:themeColor="text1"/>
              <w:sz w:val="22"/>
              <w:szCs w:val="22"/>
              <w:lang w:val="en"/>
              <w:rPrChange w:id="5402" w:author="Risa" w:date="2021-07-06T14:20:00Z">
                <w:rPr>
                  <w:bCs/>
                  <w:iCs/>
                  <w:sz w:val="22"/>
                  <w:szCs w:val="22"/>
                  <w:lang w:val="en"/>
                </w:rPr>
              </w:rPrChange>
            </w:rPr>
            <w:delText>(</w:delText>
          </w:r>
        </w:del>
      </w:ins>
      <w:del w:id="5403" w:author="Nick Smith" w:date="2021-07-01T15:27:00Z">
        <w:r w:rsidR="00C748E1" w:rsidRPr="00C8205D" w:rsidDel="00FD6EF4">
          <w:rPr>
            <w:bCs/>
            <w:iCs/>
            <w:color w:val="000000" w:themeColor="text1"/>
            <w:sz w:val="22"/>
            <w:szCs w:val="22"/>
            <w:lang w:val="en"/>
            <w:rPrChange w:id="5404" w:author="Risa" w:date="2021-07-06T14:20:00Z">
              <w:rPr>
                <w:bCs/>
                <w:iCs/>
                <w:sz w:val="22"/>
                <w:szCs w:val="22"/>
                <w:lang w:val="en"/>
              </w:rPr>
            </w:rPrChange>
          </w:rPr>
          <w:delText>of foliar Ca</w:delText>
        </w:r>
        <w:r w:rsidR="00C748E1" w:rsidRPr="00C8205D" w:rsidDel="00FD6EF4">
          <w:rPr>
            <w:color w:val="000000" w:themeColor="text1"/>
            <w:sz w:val="22"/>
            <w:szCs w:val="22"/>
            <w:shd w:val="clear" w:color="auto" w:fill="FFFFFF"/>
            <w:vertAlign w:val="superscript"/>
            <w:rPrChange w:id="5405" w:author="Risa" w:date="2021-07-06T14:20:00Z">
              <w:rPr>
                <w:color w:val="222222"/>
                <w:sz w:val="22"/>
                <w:szCs w:val="22"/>
                <w:shd w:val="clear" w:color="auto" w:fill="FFFFFF"/>
                <w:vertAlign w:val="superscript"/>
              </w:rPr>
            </w:rPrChange>
          </w:rPr>
          <w:delText>2+</w:delText>
        </w:r>
        <w:r w:rsidR="001D2506" w:rsidRPr="00C8205D" w:rsidDel="00FD6EF4">
          <w:rPr>
            <w:bCs/>
            <w:iCs/>
            <w:color w:val="000000" w:themeColor="text1"/>
            <w:sz w:val="22"/>
            <w:szCs w:val="22"/>
            <w:lang w:val="en"/>
            <w:rPrChange w:id="5406" w:author="Risa" w:date="2021-07-06T14:20:00Z">
              <w:rPr>
                <w:bCs/>
                <w:iCs/>
                <w:sz w:val="22"/>
                <w:szCs w:val="22"/>
                <w:lang w:val="en"/>
              </w:rPr>
            </w:rPrChange>
          </w:rPr>
          <w:delText xml:space="preserve"> and</w:delText>
        </w:r>
        <w:r w:rsidR="00C748E1" w:rsidRPr="00C8205D" w:rsidDel="00FD6EF4">
          <w:rPr>
            <w:bCs/>
            <w:iCs/>
            <w:color w:val="000000" w:themeColor="text1"/>
            <w:sz w:val="22"/>
            <w:szCs w:val="22"/>
            <w:lang w:val="en"/>
            <w:rPrChange w:id="5407" w:author="Risa" w:date="2021-07-06T14:20:00Z">
              <w:rPr>
                <w:bCs/>
                <w:iCs/>
                <w:sz w:val="22"/>
                <w:szCs w:val="22"/>
                <w:lang w:val="en"/>
              </w:rPr>
            </w:rPrChange>
          </w:rPr>
          <w:delText xml:space="preserve"> K</w:delText>
        </w:r>
        <w:r w:rsidR="00C748E1" w:rsidRPr="00C8205D" w:rsidDel="00FD6EF4">
          <w:rPr>
            <w:color w:val="000000" w:themeColor="text1"/>
            <w:sz w:val="22"/>
            <w:szCs w:val="22"/>
            <w:shd w:val="clear" w:color="auto" w:fill="FFFFFF"/>
            <w:vertAlign w:val="superscript"/>
            <w:rPrChange w:id="5408" w:author="Risa" w:date="2021-07-06T14:20:00Z">
              <w:rPr>
                <w:color w:val="222222"/>
                <w:sz w:val="22"/>
                <w:szCs w:val="22"/>
                <w:shd w:val="clear" w:color="auto" w:fill="FFFFFF"/>
                <w:vertAlign w:val="superscript"/>
              </w:rPr>
            </w:rPrChange>
          </w:rPr>
          <w:delText>+</w:delText>
        </w:r>
      </w:del>
      <w:ins w:id="5409" w:author="Jeff" w:date="2021-06-28T04:26:00Z">
        <w:del w:id="5410" w:author="Nick Smith" w:date="2021-07-01T15:27:00Z">
          <w:r w:rsidR="004217F6" w:rsidRPr="00C8205D" w:rsidDel="00FD6EF4">
            <w:rPr>
              <w:bCs/>
              <w:iCs/>
              <w:color w:val="000000" w:themeColor="text1"/>
              <w:sz w:val="22"/>
              <w:szCs w:val="22"/>
              <w:lang w:val="en"/>
              <w:rPrChange w:id="5411" w:author="Risa" w:date="2021-07-06T14:20:00Z">
                <w:rPr>
                  <w:bCs/>
                  <w:iCs/>
                  <w:sz w:val="22"/>
                  <w:szCs w:val="22"/>
                  <w:lang w:val="en"/>
                </w:rPr>
              </w:rPrChange>
            </w:rPr>
            <w:delText>)</w:delText>
          </w:r>
        </w:del>
      </w:ins>
      <w:ins w:id="5412" w:author="Jeff" w:date="2021-06-28T04:27:00Z">
        <w:del w:id="5413" w:author="Nick Smith" w:date="2021-07-01T15:27:00Z">
          <w:r w:rsidR="004217F6" w:rsidRPr="00C8205D" w:rsidDel="00FD6EF4">
            <w:rPr>
              <w:bCs/>
              <w:iCs/>
              <w:color w:val="000000" w:themeColor="text1"/>
              <w:sz w:val="22"/>
              <w:szCs w:val="22"/>
              <w:lang w:val="en"/>
              <w:rPrChange w:id="5414" w:author="Risa" w:date="2021-07-06T14:20:00Z">
                <w:rPr>
                  <w:bCs/>
                  <w:iCs/>
                  <w:sz w:val="22"/>
                  <w:szCs w:val="22"/>
                  <w:lang w:val="en"/>
                </w:rPr>
              </w:rPrChange>
            </w:rPr>
            <w:delText xml:space="preserve"> </w:delText>
          </w:r>
        </w:del>
      </w:ins>
      <w:ins w:id="5415" w:author="Jeff" w:date="2021-06-26T01:47:00Z">
        <w:del w:id="5416" w:author="Nick Smith" w:date="2021-07-01T15:27:00Z">
          <w:r w:rsidR="00D1577F" w:rsidRPr="00C8205D" w:rsidDel="00FD6EF4">
            <w:rPr>
              <w:bCs/>
              <w:iCs/>
              <w:color w:val="000000" w:themeColor="text1"/>
              <w:sz w:val="22"/>
              <w:szCs w:val="22"/>
              <w:lang w:val="en"/>
              <w:rPrChange w:id="5417" w:author="Risa" w:date="2021-07-06T14:20:00Z">
                <w:rPr>
                  <w:bCs/>
                  <w:iCs/>
                  <w:sz w:val="22"/>
                  <w:szCs w:val="22"/>
                  <w:lang w:val="en"/>
                </w:rPr>
              </w:rPrChange>
            </w:rPr>
            <w:delText>were</w:delText>
          </w:r>
        </w:del>
      </w:ins>
      <w:ins w:id="5418" w:author="Jeff" w:date="2021-06-28T04:27:00Z">
        <w:del w:id="5419" w:author="Nick Smith" w:date="2021-07-01T15:27:00Z">
          <w:r w:rsidR="004217F6" w:rsidRPr="00C8205D" w:rsidDel="00FD6EF4">
            <w:rPr>
              <w:bCs/>
              <w:iCs/>
              <w:color w:val="000000" w:themeColor="text1"/>
              <w:sz w:val="22"/>
              <w:szCs w:val="22"/>
              <w:lang w:val="en"/>
              <w:rPrChange w:id="5420" w:author="Risa" w:date="2021-07-06T14:20:00Z">
                <w:rPr>
                  <w:bCs/>
                  <w:iCs/>
                  <w:sz w:val="22"/>
                  <w:szCs w:val="22"/>
                  <w:lang w:val="en"/>
                </w:rPr>
              </w:rPrChange>
            </w:rPr>
            <w:delText xml:space="preserve"> slightly higher in non-fire situations which confou</w:delText>
          </w:r>
        </w:del>
      </w:ins>
      <w:ins w:id="5421" w:author="Jeff" w:date="2021-06-28T04:28:00Z">
        <w:del w:id="5422" w:author="Nick Smith" w:date="2021-07-01T15:27:00Z">
          <w:r w:rsidR="004217F6" w:rsidRPr="00C8205D" w:rsidDel="00FD6EF4">
            <w:rPr>
              <w:bCs/>
              <w:iCs/>
              <w:color w:val="000000" w:themeColor="text1"/>
              <w:sz w:val="22"/>
              <w:szCs w:val="22"/>
              <w:lang w:val="en"/>
              <w:rPrChange w:id="5423" w:author="Risa" w:date="2021-07-06T14:20:00Z">
                <w:rPr>
                  <w:bCs/>
                  <w:iCs/>
                  <w:sz w:val="22"/>
                  <w:szCs w:val="22"/>
                  <w:lang w:val="en"/>
                </w:rPr>
              </w:rPrChange>
            </w:rPr>
            <w:delText xml:space="preserve">nded us based on the supposition we would see </w:delText>
          </w:r>
        </w:del>
      </w:ins>
      <w:ins w:id="5424" w:author="Jeff" w:date="2021-06-28T08:06:00Z">
        <w:del w:id="5425" w:author="Nick Smith" w:date="2021-07-01T15:27:00Z">
          <w:r w:rsidR="005D5D4C" w:rsidRPr="00C8205D" w:rsidDel="00FD6EF4">
            <w:rPr>
              <w:bCs/>
              <w:iCs/>
              <w:color w:val="000000" w:themeColor="text1"/>
              <w:sz w:val="22"/>
              <w:szCs w:val="22"/>
              <w:lang w:val="en"/>
              <w:rPrChange w:id="5426" w:author="Risa" w:date="2021-07-06T14:20:00Z">
                <w:rPr>
                  <w:bCs/>
                  <w:iCs/>
                  <w:sz w:val="22"/>
                  <w:szCs w:val="22"/>
                  <w:lang w:val="en"/>
                </w:rPr>
              </w:rPrChange>
            </w:rPr>
            <w:delText xml:space="preserve">greater availability </w:delText>
          </w:r>
        </w:del>
      </w:ins>
      <w:ins w:id="5427" w:author="Jeff" w:date="2021-06-28T04:28:00Z">
        <w:del w:id="5428" w:author="Nick Smith" w:date="2021-07-01T15:27:00Z">
          <w:r w:rsidR="004217F6" w:rsidRPr="00C8205D" w:rsidDel="00FD6EF4">
            <w:rPr>
              <w:bCs/>
              <w:iCs/>
              <w:color w:val="000000" w:themeColor="text1"/>
              <w:sz w:val="22"/>
              <w:szCs w:val="22"/>
              <w:lang w:val="en"/>
              <w:rPrChange w:id="5429" w:author="Risa" w:date="2021-07-06T14:20:00Z">
                <w:rPr>
                  <w:bCs/>
                  <w:iCs/>
                  <w:sz w:val="22"/>
                  <w:szCs w:val="22"/>
                  <w:lang w:val="en"/>
                </w:rPr>
              </w:rPrChange>
            </w:rPr>
            <w:delText>in formerly burned sites</w:delText>
          </w:r>
        </w:del>
      </w:ins>
      <w:ins w:id="5430" w:author="Jeff" w:date="2021-06-26T01:47:00Z">
        <w:del w:id="5431" w:author="Nick Smith" w:date="2021-07-01T15:27:00Z">
          <w:r w:rsidR="00D1577F" w:rsidRPr="00C8205D" w:rsidDel="00FD6EF4">
            <w:rPr>
              <w:bCs/>
              <w:iCs/>
              <w:color w:val="000000" w:themeColor="text1"/>
              <w:sz w:val="22"/>
              <w:szCs w:val="22"/>
              <w:lang w:val="en"/>
              <w:rPrChange w:id="5432" w:author="Risa" w:date="2021-07-06T14:20:00Z">
                <w:rPr>
                  <w:bCs/>
                  <w:iCs/>
                  <w:sz w:val="22"/>
                  <w:szCs w:val="22"/>
                  <w:lang w:val="en"/>
                </w:rPr>
              </w:rPrChange>
            </w:rPr>
            <w:delText xml:space="preserve"> </w:delText>
          </w:r>
        </w:del>
      </w:ins>
      <w:ins w:id="5433" w:author="Jeff" w:date="2021-06-28T08:07:00Z">
        <w:del w:id="5434" w:author="Nick Smith" w:date="2021-07-01T15:27:00Z">
          <w:r w:rsidR="005D5D4C" w:rsidRPr="00C8205D" w:rsidDel="00FD6EF4">
            <w:rPr>
              <w:bCs/>
              <w:iCs/>
              <w:color w:val="000000" w:themeColor="text1"/>
              <w:sz w:val="22"/>
              <w:szCs w:val="22"/>
              <w:lang w:val="en"/>
              <w:rPrChange w:id="5435" w:author="Risa" w:date="2021-07-06T14:20:00Z">
                <w:rPr>
                  <w:bCs/>
                  <w:iCs/>
                  <w:sz w:val="22"/>
                  <w:szCs w:val="22"/>
                  <w:lang w:val="en"/>
                </w:rPr>
              </w:rPrChange>
            </w:rPr>
            <w:delText>(Licht and Smith 2020),</w:delText>
          </w:r>
        </w:del>
      </w:ins>
      <w:ins w:id="5436" w:author="Jeff" w:date="2021-06-26T01:47:00Z">
        <w:del w:id="5437" w:author="Nick Smith" w:date="2021-07-01T15:27:00Z">
          <w:r w:rsidR="00D1577F" w:rsidRPr="00C8205D" w:rsidDel="00FD6EF4">
            <w:rPr>
              <w:bCs/>
              <w:iCs/>
              <w:strike/>
              <w:color w:val="000000" w:themeColor="text1"/>
              <w:sz w:val="22"/>
              <w:szCs w:val="22"/>
              <w:lang w:val="en"/>
              <w:rPrChange w:id="5438" w:author="Risa" w:date="2021-07-06T14:20:00Z">
                <w:rPr>
                  <w:bCs/>
                  <w:iCs/>
                  <w:sz w:val="22"/>
                  <w:szCs w:val="22"/>
                  <w:lang w:val="en"/>
                </w:rPr>
              </w:rPrChange>
            </w:rPr>
            <w:delText xml:space="preserve">observed </w:delText>
          </w:r>
        </w:del>
      </w:ins>
      <w:ins w:id="5439" w:author="Jeff" w:date="2021-06-24T04:06:00Z">
        <w:del w:id="5440" w:author="Nick Smith" w:date="2021-07-01T15:27:00Z">
          <w:r w:rsidR="00926E1A" w:rsidRPr="00C8205D" w:rsidDel="00FD6EF4">
            <w:rPr>
              <w:bCs/>
              <w:iCs/>
              <w:strike/>
              <w:color w:val="000000" w:themeColor="text1"/>
              <w:sz w:val="22"/>
              <w:szCs w:val="22"/>
              <w:lang w:val="en"/>
              <w:rPrChange w:id="5441" w:author="Risa" w:date="2021-07-06T14:20:00Z">
                <w:rPr>
                  <w:bCs/>
                  <w:iCs/>
                  <w:sz w:val="22"/>
                  <w:szCs w:val="22"/>
                  <w:lang w:val="en"/>
                </w:rPr>
              </w:rPrChange>
            </w:rPr>
            <w:delText xml:space="preserve">at lower elevation </w:delText>
          </w:r>
        </w:del>
      </w:ins>
      <w:ins w:id="5442" w:author="Jeff" w:date="2021-06-26T01:47:00Z">
        <w:del w:id="5443" w:author="Nick Smith" w:date="2021-07-01T15:27:00Z">
          <w:r w:rsidR="00D1577F" w:rsidRPr="00C8205D" w:rsidDel="00FD6EF4">
            <w:rPr>
              <w:bCs/>
              <w:iCs/>
              <w:strike/>
              <w:color w:val="000000" w:themeColor="text1"/>
              <w:sz w:val="22"/>
              <w:szCs w:val="22"/>
              <w:lang w:val="en"/>
              <w:rPrChange w:id="5444" w:author="Risa" w:date="2021-07-06T14:20:00Z">
                <w:rPr>
                  <w:bCs/>
                  <w:iCs/>
                  <w:sz w:val="22"/>
                  <w:szCs w:val="22"/>
                  <w:lang w:val="en"/>
                </w:rPr>
              </w:rPrChange>
            </w:rPr>
            <w:delText>but</w:delText>
          </w:r>
        </w:del>
      </w:ins>
      <w:ins w:id="5445" w:author="Jeff" w:date="2021-06-24T04:06:00Z">
        <w:del w:id="5446" w:author="Nick Smith" w:date="2021-07-01T15:27:00Z">
          <w:r w:rsidR="00926E1A" w:rsidRPr="00C8205D" w:rsidDel="00FD6EF4">
            <w:rPr>
              <w:bCs/>
              <w:iCs/>
              <w:strike/>
              <w:color w:val="000000" w:themeColor="text1"/>
              <w:sz w:val="22"/>
              <w:szCs w:val="22"/>
              <w:lang w:val="en"/>
              <w:rPrChange w:id="5447" w:author="Risa" w:date="2021-07-06T14:20:00Z">
                <w:rPr>
                  <w:bCs/>
                  <w:iCs/>
                  <w:sz w:val="22"/>
                  <w:szCs w:val="22"/>
                  <w:lang w:val="en"/>
                </w:rPr>
              </w:rPrChange>
            </w:rPr>
            <w:delText xml:space="preserve"> not confirmed elsewhere as far as we </w:delText>
          </w:r>
        </w:del>
      </w:ins>
      <w:ins w:id="5448" w:author="Jeff" w:date="2021-06-24T04:07:00Z">
        <w:del w:id="5449" w:author="Nick Smith" w:date="2021-07-01T15:27:00Z">
          <w:r w:rsidR="00926E1A" w:rsidRPr="00C8205D" w:rsidDel="00FD6EF4">
            <w:rPr>
              <w:bCs/>
              <w:iCs/>
              <w:strike/>
              <w:color w:val="000000" w:themeColor="text1"/>
              <w:sz w:val="22"/>
              <w:szCs w:val="22"/>
              <w:lang w:val="en"/>
              <w:rPrChange w:id="5450" w:author="Risa" w:date="2021-07-06T14:20:00Z">
                <w:rPr>
                  <w:bCs/>
                  <w:iCs/>
                  <w:sz w:val="22"/>
                  <w:szCs w:val="22"/>
                  <w:lang w:val="en"/>
                </w:rPr>
              </w:rPrChange>
            </w:rPr>
            <w:delText>could tell</w:delText>
          </w:r>
        </w:del>
      </w:ins>
      <w:ins w:id="5451" w:author="Jeff" w:date="2021-06-26T01:48:00Z">
        <w:del w:id="5452" w:author="Nick Smith" w:date="2021-07-01T15:27:00Z">
          <w:r w:rsidR="00D1577F" w:rsidRPr="00C8205D" w:rsidDel="00FD6EF4">
            <w:rPr>
              <w:bCs/>
              <w:iCs/>
              <w:strike/>
              <w:color w:val="000000" w:themeColor="text1"/>
              <w:sz w:val="22"/>
              <w:szCs w:val="22"/>
              <w:lang w:val="en"/>
              <w:rPrChange w:id="5453" w:author="Risa" w:date="2021-07-06T14:20:00Z">
                <w:rPr>
                  <w:bCs/>
                  <w:iCs/>
                  <w:sz w:val="22"/>
                  <w:szCs w:val="22"/>
                  <w:lang w:val="en"/>
                </w:rPr>
              </w:rPrChange>
            </w:rPr>
            <w:delText>, thus obviating an ability to draw any conclusions about their effects</w:delText>
          </w:r>
        </w:del>
      </w:ins>
      <w:ins w:id="5454" w:author="Jeff" w:date="2021-06-24T04:07:00Z">
        <w:del w:id="5455" w:author="Nick Smith" w:date="2021-07-01T15:27:00Z">
          <w:r w:rsidR="00926E1A" w:rsidRPr="00C8205D" w:rsidDel="00FD6EF4">
            <w:rPr>
              <w:bCs/>
              <w:iCs/>
              <w:strike/>
              <w:color w:val="000000" w:themeColor="text1"/>
              <w:sz w:val="22"/>
              <w:szCs w:val="22"/>
              <w:lang w:val="en"/>
              <w:rPrChange w:id="5456" w:author="Risa" w:date="2021-07-06T14:20:00Z">
                <w:rPr>
                  <w:bCs/>
                  <w:iCs/>
                  <w:sz w:val="22"/>
                  <w:szCs w:val="22"/>
                  <w:lang w:val="en"/>
                </w:rPr>
              </w:rPrChange>
            </w:rPr>
            <w:delText>.</w:delText>
          </w:r>
        </w:del>
      </w:ins>
      <w:del w:id="5457" w:author="Nick Smith" w:date="2021-07-01T15:27:00Z">
        <w:r w:rsidR="00DF7A91" w:rsidRPr="00C8205D" w:rsidDel="00FD6EF4">
          <w:rPr>
            <w:bCs/>
            <w:iCs/>
            <w:strike/>
            <w:color w:val="000000" w:themeColor="text1"/>
            <w:sz w:val="22"/>
            <w:szCs w:val="22"/>
            <w:lang w:val="en"/>
            <w:rPrChange w:id="5458" w:author="Risa" w:date="2021-07-06T14:20:00Z">
              <w:rPr>
                <w:bCs/>
                <w:iCs/>
                <w:sz w:val="22"/>
                <w:szCs w:val="22"/>
                <w:lang w:val="en"/>
              </w:rPr>
            </w:rPrChange>
          </w:rPr>
          <w:delText xml:space="preserve"> but how widespread that response is requires unsupported speculation</w:delText>
        </w:r>
      </w:del>
      <w:ins w:id="5459" w:author="Jeff" w:date="2021-06-20T20:40:00Z">
        <w:del w:id="5460" w:author="Nick Smith" w:date="2021-07-01T15:27:00Z">
          <w:r w:rsidR="00440939" w:rsidRPr="00C8205D" w:rsidDel="00FD6EF4">
            <w:rPr>
              <w:bCs/>
              <w:iCs/>
              <w:strike/>
              <w:color w:val="000000" w:themeColor="text1"/>
              <w:sz w:val="22"/>
              <w:szCs w:val="22"/>
              <w:lang w:val="en"/>
              <w:rPrChange w:id="5461" w:author="Risa" w:date="2021-07-06T14:20:00Z">
                <w:rPr>
                  <w:bCs/>
                  <w:iCs/>
                  <w:sz w:val="22"/>
                  <w:szCs w:val="22"/>
                  <w:lang w:val="en"/>
                </w:rPr>
              </w:rPrChange>
            </w:rPr>
            <w:delText>further investigation</w:delText>
          </w:r>
        </w:del>
      </w:ins>
      <w:del w:id="5462" w:author="Nick Smith" w:date="2021-07-01T15:27:00Z">
        <w:r w:rsidR="00DF7A91" w:rsidRPr="00C8205D" w:rsidDel="00FD6EF4">
          <w:rPr>
            <w:bCs/>
            <w:iCs/>
            <w:strike/>
            <w:color w:val="000000" w:themeColor="text1"/>
            <w:sz w:val="22"/>
            <w:szCs w:val="22"/>
            <w:lang w:val="en"/>
            <w:rPrChange w:id="5463" w:author="Risa" w:date="2021-07-06T14:20:00Z">
              <w:rPr>
                <w:bCs/>
                <w:iCs/>
                <w:sz w:val="22"/>
                <w:szCs w:val="22"/>
                <w:lang w:val="en"/>
              </w:rPr>
            </w:rPrChange>
          </w:rPr>
          <w:delText>.</w:delText>
        </w:r>
        <w:r w:rsidR="001D2506" w:rsidRPr="00C8205D" w:rsidDel="00FD6EF4">
          <w:rPr>
            <w:bCs/>
            <w:iCs/>
            <w:strike/>
            <w:color w:val="000000" w:themeColor="text1"/>
            <w:sz w:val="22"/>
            <w:szCs w:val="22"/>
            <w:lang w:val="en"/>
            <w:rPrChange w:id="5464" w:author="Risa" w:date="2021-07-06T14:20:00Z">
              <w:rPr>
                <w:bCs/>
                <w:iCs/>
                <w:strike/>
                <w:sz w:val="22"/>
                <w:szCs w:val="22"/>
                <w:lang w:val="en"/>
              </w:rPr>
            </w:rPrChange>
          </w:rPr>
          <w:delText xml:space="preserve">but recovery capacity was more likely </w:delText>
        </w:r>
      </w:del>
    </w:p>
    <w:p w14:paraId="6C523504" w14:textId="3F584DD5" w:rsidR="00C25EC8" w:rsidRPr="00C8205D" w:rsidDel="00FD6EF4" w:rsidRDefault="00C25EC8" w:rsidP="001D7BE7">
      <w:pPr>
        <w:spacing w:line="360" w:lineRule="auto"/>
        <w:rPr>
          <w:del w:id="5465" w:author="Nick Smith" w:date="2021-07-01T15:27:00Z"/>
          <w:bCs/>
          <w:iCs/>
          <w:strike/>
          <w:color w:val="000000" w:themeColor="text1"/>
          <w:sz w:val="22"/>
          <w:szCs w:val="22"/>
          <w:lang w:val="en"/>
          <w:rPrChange w:id="5466" w:author="Risa" w:date="2021-07-06T14:20:00Z">
            <w:rPr>
              <w:del w:id="5467" w:author="Nick Smith" w:date="2021-07-01T15:27:00Z"/>
              <w:bCs/>
              <w:iCs/>
              <w:strike/>
              <w:sz w:val="22"/>
              <w:szCs w:val="22"/>
              <w:lang w:val="en"/>
            </w:rPr>
          </w:rPrChange>
        </w:rPr>
        <w:pPrChange w:id="5468" w:author="Risa" w:date="2021-07-06T13:11:00Z">
          <w:pPr>
            <w:spacing w:line="276" w:lineRule="auto"/>
            <w:jc w:val="both"/>
          </w:pPr>
        </w:pPrChange>
      </w:pPr>
    </w:p>
    <w:p w14:paraId="7DB27697" w14:textId="0F950800" w:rsidR="00C25EC8" w:rsidRPr="00C8205D" w:rsidDel="00FD6EF4" w:rsidRDefault="00C25EC8" w:rsidP="001D7BE7">
      <w:pPr>
        <w:spacing w:line="360" w:lineRule="auto"/>
        <w:rPr>
          <w:del w:id="5469" w:author="Nick Smith" w:date="2021-07-01T15:27:00Z"/>
          <w:moveFrom w:id="5470" w:author="Jeff" w:date="2021-06-20T10:02:00Z"/>
          <w:strike/>
          <w:color w:val="000000" w:themeColor="text1"/>
          <w:sz w:val="22"/>
          <w:szCs w:val="22"/>
          <w:shd w:val="clear" w:color="auto" w:fill="FFFFFF"/>
          <w:rPrChange w:id="5471" w:author="Risa" w:date="2021-07-06T14:20:00Z">
            <w:rPr>
              <w:del w:id="5472" w:author="Nick Smith" w:date="2021-07-01T15:27:00Z"/>
              <w:moveFrom w:id="5473" w:author="Jeff" w:date="2021-06-20T10:02:00Z"/>
              <w:color w:val="000000" w:themeColor="text1"/>
              <w:sz w:val="22"/>
              <w:szCs w:val="22"/>
              <w:shd w:val="clear" w:color="auto" w:fill="FFFFFF"/>
            </w:rPr>
          </w:rPrChange>
        </w:rPr>
        <w:pPrChange w:id="5474" w:author="Risa" w:date="2021-07-06T13:11:00Z">
          <w:pPr>
            <w:spacing w:line="276" w:lineRule="auto"/>
            <w:jc w:val="both"/>
          </w:pPr>
        </w:pPrChange>
      </w:pPr>
      <w:moveFromRangeStart w:id="5475" w:author="Jeff" w:date="2021-06-20T10:02:00Z" w:name="move75075755"/>
      <w:moveFrom w:id="5476" w:author="Jeff" w:date="2021-06-20T10:02:00Z">
        <w:del w:id="5477" w:author="Nick Smith" w:date="2021-07-01T15:27:00Z">
          <w:r w:rsidRPr="00C8205D" w:rsidDel="00FD6EF4">
            <w:rPr>
              <w:strike/>
              <w:color w:val="000000" w:themeColor="text1"/>
              <w:sz w:val="22"/>
              <w:szCs w:val="22"/>
              <w:rPrChange w:id="5478" w:author="Risa" w:date="2021-07-06T14:20:00Z">
                <w:rPr>
                  <w:sz w:val="22"/>
                  <w:szCs w:val="22"/>
                </w:rPr>
              </w:rPrChange>
            </w:rPr>
            <w:delText xml:space="preserve">Investigators found a reduction in soil C at upper locations not in the fire path with the highest </w:delText>
          </w:r>
          <w:r w:rsidRPr="00C8205D" w:rsidDel="00FD6EF4">
            <w:rPr>
              <w:strike/>
              <w:color w:val="000000" w:themeColor="text1"/>
              <w:sz w:val="22"/>
              <w:szCs w:val="22"/>
              <w:shd w:val="clear" w:color="auto" w:fill="FFFFFF"/>
              <w:rPrChange w:id="5479" w:author="Risa" w:date="2021-07-06T14:20:00Z">
                <w:rPr>
                  <w:color w:val="000000" w:themeColor="text1"/>
                  <w:sz w:val="22"/>
                  <w:szCs w:val="22"/>
                  <w:shd w:val="clear" w:color="auto" w:fill="FFFFFF"/>
                </w:rPr>
              </w:rPrChange>
            </w:rPr>
            <w:delText xml:space="preserve">concentrations at lower elevations that did not experience the 1947 fire. This is </w:delText>
          </w:r>
          <w:r w:rsidR="003F0A8A" w:rsidRPr="00C8205D" w:rsidDel="00FD6EF4">
            <w:rPr>
              <w:strike/>
              <w:color w:val="000000" w:themeColor="text1"/>
              <w:sz w:val="22"/>
              <w:szCs w:val="22"/>
              <w:shd w:val="clear" w:color="auto" w:fill="FFFFFF"/>
              <w:rPrChange w:id="5480" w:author="Risa" w:date="2021-07-06T14:20:00Z">
                <w:rPr>
                  <w:color w:val="000000" w:themeColor="text1"/>
                  <w:sz w:val="22"/>
                  <w:szCs w:val="22"/>
                  <w:shd w:val="clear" w:color="auto" w:fill="FFFFFF"/>
                </w:rPr>
              </w:rPrChange>
            </w:rPr>
            <w:delText>congruen</w:delText>
          </w:r>
          <w:r w:rsidRPr="00C8205D" w:rsidDel="00FD6EF4">
            <w:rPr>
              <w:strike/>
              <w:color w:val="000000" w:themeColor="text1"/>
              <w:sz w:val="22"/>
              <w:szCs w:val="22"/>
              <w:shd w:val="clear" w:color="auto" w:fill="FFFFFF"/>
              <w:rPrChange w:id="5481" w:author="Risa" w:date="2021-07-06T14:20:00Z">
                <w:rPr>
                  <w:color w:val="000000" w:themeColor="text1"/>
                  <w:sz w:val="22"/>
                  <w:szCs w:val="22"/>
                  <w:shd w:val="clear" w:color="auto" w:fill="FFFFFF"/>
                </w:rPr>
              </w:rPrChange>
            </w:rPr>
            <w:delText xml:space="preserve">t with our premise that elevation plays a role in </w:delText>
          </w:r>
          <w:r w:rsidR="00A83571" w:rsidRPr="00C8205D" w:rsidDel="00FD6EF4">
            <w:rPr>
              <w:strike/>
              <w:color w:val="000000" w:themeColor="text1"/>
              <w:sz w:val="22"/>
              <w:szCs w:val="22"/>
              <w:shd w:val="clear" w:color="auto" w:fill="FFFFFF"/>
              <w:rPrChange w:id="5482" w:author="Risa" w:date="2021-07-06T14:20:00Z">
                <w:rPr>
                  <w:color w:val="000000" w:themeColor="text1"/>
                  <w:sz w:val="22"/>
                  <w:szCs w:val="22"/>
                  <w:shd w:val="clear" w:color="auto" w:fill="FFFFFF"/>
                </w:rPr>
              </w:rPrChange>
            </w:rPr>
            <w:delText xml:space="preserve">soil </w:delText>
          </w:r>
          <w:r w:rsidRPr="00C8205D" w:rsidDel="00FD6EF4">
            <w:rPr>
              <w:strike/>
              <w:color w:val="000000" w:themeColor="text1"/>
              <w:sz w:val="22"/>
              <w:szCs w:val="22"/>
              <w:shd w:val="clear" w:color="auto" w:fill="FFFFFF"/>
              <w:rPrChange w:id="5483" w:author="Risa" w:date="2021-07-06T14:20:00Z">
                <w:rPr>
                  <w:color w:val="000000" w:themeColor="text1"/>
                  <w:sz w:val="22"/>
                  <w:szCs w:val="22"/>
                  <w:shd w:val="clear" w:color="auto" w:fill="FFFFFF"/>
                </w:rPr>
              </w:rPrChange>
            </w:rPr>
            <w:delText>C distribution</w:delText>
          </w:r>
          <w:r w:rsidR="00A83571" w:rsidRPr="00C8205D" w:rsidDel="00FD6EF4">
            <w:rPr>
              <w:strike/>
              <w:color w:val="000000" w:themeColor="text1"/>
              <w:sz w:val="22"/>
              <w:szCs w:val="22"/>
              <w:shd w:val="clear" w:color="auto" w:fill="FFFFFF"/>
              <w:rPrChange w:id="5484" w:author="Risa" w:date="2021-07-06T14:20:00Z">
                <w:rPr>
                  <w:color w:val="000000" w:themeColor="text1"/>
                  <w:sz w:val="22"/>
                  <w:szCs w:val="22"/>
                  <w:shd w:val="clear" w:color="auto" w:fill="FFFFFF"/>
                </w:rPr>
              </w:rPrChange>
            </w:rPr>
            <w:delText xml:space="preserve"> as it does in foliar C availability</w:delText>
          </w:r>
          <w:r w:rsidRPr="00C8205D" w:rsidDel="00FD6EF4">
            <w:rPr>
              <w:strike/>
              <w:color w:val="000000" w:themeColor="text1"/>
              <w:sz w:val="22"/>
              <w:szCs w:val="22"/>
              <w:shd w:val="clear" w:color="auto" w:fill="FFFFFF"/>
              <w:rPrChange w:id="5485" w:author="Risa" w:date="2021-07-06T14:20:00Z">
                <w:rPr>
                  <w:color w:val="000000" w:themeColor="text1"/>
                  <w:sz w:val="22"/>
                  <w:szCs w:val="22"/>
                  <w:shd w:val="clear" w:color="auto" w:fill="FFFFFF"/>
                </w:rPr>
              </w:rPrChange>
            </w:rPr>
            <w:delText xml:space="preserve">. Patel </w:delText>
          </w:r>
          <w:r w:rsidRPr="00C8205D" w:rsidDel="00FD6EF4">
            <w:rPr>
              <w:i/>
              <w:iCs/>
              <w:strike/>
              <w:color w:val="000000" w:themeColor="text1"/>
              <w:sz w:val="22"/>
              <w:szCs w:val="22"/>
              <w:shd w:val="clear" w:color="auto" w:fill="FFFFFF"/>
              <w:rPrChange w:id="5486" w:author="Risa" w:date="2021-07-06T14:20:00Z">
                <w:rPr>
                  <w:i/>
                  <w:iCs/>
                  <w:color w:val="000000" w:themeColor="text1"/>
                  <w:sz w:val="22"/>
                  <w:szCs w:val="22"/>
                  <w:shd w:val="clear" w:color="auto" w:fill="FFFFFF"/>
                </w:rPr>
              </w:rPrChange>
            </w:rPr>
            <w:delText>et al.</w:delText>
          </w:r>
          <w:r w:rsidRPr="00C8205D" w:rsidDel="00FD6EF4">
            <w:rPr>
              <w:strike/>
              <w:color w:val="000000" w:themeColor="text1"/>
              <w:sz w:val="22"/>
              <w:szCs w:val="22"/>
              <w:shd w:val="clear" w:color="auto" w:fill="FFFFFF"/>
              <w:rPrChange w:id="5487" w:author="Risa" w:date="2021-07-06T14:20:00Z">
                <w:rPr>
                  <w:color w:val="000000" w:themeColor="text1"/>
                  <w:sz w:val="22"/>
                  <w:szCs w:val="22"/>
                  <w:shd w:val="clear" w:color="auto" w:fill="FFFFFF"/>
                </w:rPr>
              </w:rPrChange>
            </w:rPr>
            <w:delText xml:space="preserve"> (2018) studied </w:delText>
          </w:r>
          <w:r w:rsidRPr="00C8205D" w:rsidDel="00FD6EF4">
            <w:rPr>
              <w:strike/>
              <w:color w:val="000000" w:themeColor="text1"/>
              <w:sz w:val="22"/>
              <w:szCs w:val="22"/>
              <w:rPrChange w:id="5488" w:author="Risa" w:date="2021-07-06T14:20:00Z">
                <w:rPr>
                  <w:sz w:val="22"/>
                  <w:szCs w:val="22"/>
                </w:rPr>
              </w:rPrChange>
            </w:rPr>
            <w:delText xml:space="preserve">soil N in several watersheds (drainages) below South Cadillac trail, </w:delText>
          </w:r>
          <w:r w:rsidR="00A83571" w:rsidRPr="00C8205D" w:rsidDel="00FD6EF4">
            <w:rPr>
              <w:strike/>
              <w:color w:val="000000" w:themeColor="text1"/>
              <w:sz w:val="22"/>
              <w:szCs w:val="22"/>
              <w:rPrChange w:id="5489" w:author="Risa" w:date="2021-07-06T14:20:00Z">
                <w:rPr>
                  <w:sz w:val="22"/>
                  <w:szCs w:val="22"/>
                </w:rPr>
              </w:rPrChange>
            </w:rPr>
            <w:delText xml:space="preserve">at low to mid-elevation, </w:delText>
          </w:r>
          <w:r w:rsidRPr="00C8205D" w:rsidDel="00FD6EF4">
            <w:rPr>
              <w:strike/>
              <w:color w:val="000000" w:themeColor="text1"/>
              <w:sz w:val="22"/>
              <w:szCs w:val="22"/>
              <w:rPrChange w:id="5490" w:author="Risa" w:date="2021-07-06T14:20:00Z">
                <w:rPr>
                  <w:sz w:val="22"/>
                  <w:szCs w:val="22"/>
                </w:rPr>
              </w:rPrChange>
            </w:rPr>
            <w:delText xml:space="preserve">to determine recalcitrant atmospheric deposition since the 1947 fire. Since fire is known to increase N losses there was an expectation of </w:delText>
          </w:r>
          <w:r w:rsidR="003F0A8A" w:rsidRPr="00C8205D" w:rsidDel="00FD6EF4">
            <w:rPr>
              <w:strike/>
              <w:color w:val="000000" w:themeColor="text1"/>
              <w:sz w:val="22"/>
              <w:szCs w:val="22"/>
              <w:rPrChange w:id="5491" w:author="Risa" w:date="2021-07-06T14:20:00Z">
                <w:rPr>
                  <w:sz w:val="22"/>
                  <w:szCs w:val="22"/>
                </w:rPr>
              </w:rPrChange>
            </w:rPr>
            <w:delText>lower total nitrogen (TN) at sites closer to the most intense burns but differences did not materialize. These are consistent with our findings.</w:delText>
          </w:r>
        </w:del>
      </w:moveFrom>
    </w:p>
    <w:p w14:paraId="18E39F9C" w14:textId="6A914034" w:rsidR="007D09CC" w:rsidRPr="00C8205D" w:rsidDel="00FD6EF4" w:rsidRDefault="00C25EC8" w:rsidP="001D7BE7">
      <w:pPr>
        <w:spacing w:line="360" w:lineRule="auto"/>
        <w:rPr>
          <w:del w:id="5492" w:author="Nick Smith" w:date="2021-07-01T15:27:00Z"/>
          <w:strike/>
          <w:color w:val="000000" w:themeColor="text1"/>
          <w:sz w:val="22"/>
          <w:szCs w:val="22"/>
          <w:rPrChange w:id="5493" w:author="Risa" w:date="2021-07-06T14:20:00Z">
            <w:rPr>
              <w:del w:id="5494" w:author="Nick Smith" w:date="2021-07-01T15:27:00Z"/>
              <w:sz w:val="22"/>
              <w:szCs w:val="22"/>
            </w:rPr>
          </w:rPrChange>
        </w:rPr>
        <w:pPrChange w:id="5495" w:author="Risa" w:date="2021-07-06T13:11:00Z">
          <w:pPr>
            <w:spacing w:line="276" w:lineRule="auto"/>
            <w:jc w:val="both"/>
          </w:pPr>
        </w:pPrChange>
      </w:pPr>
      <w:moveFrom w:id="5496" w:author="Jeff" w:date="2021-06-20T10:02:00Z">
        <w:del w:id="5497" w:author="Nick Smith" w:date="2021-07-01T15:27:00Z">
          <w:r w:rsidRPr="00C8205D" w:rsidDel="00FD6EF4">
            <w:rPr>
              <w:strike/>
              <w:color w:val="000000" w:themeColor="text1"/>
              <w:sz w:val="22"/>
              <w:szCs w:val="22"/>
              <w:rPrChange w:id="5498" w:author="Risa" w:date="2021-07-06T14:20:00Z">
                <w:rPr>
                  <w:sz w:val="22"/>
                  <w:szCs w:val="22"/>
                </w:rPr>
              </w:rPrChange>
            </w:rPr>
            <w:delText xml:space="preserve"> </w:delText>
          </w:r>
          <w:r w:rsidR="001D2506" w:rsidRPr="00C8205D" w:rsidDel="00FD6EF4">
            <w:rPr>
              <w:bCs/>
              <w:iCs/>
              <w:strike/>
              <w:color w:val="000000" w:themeColor="text1"/>
              <w:sz w:val="22"/>
              <w:szCs w:val="22"/>
              <w:lang w:val="en"/>
              <w:rPrChange w:id="5499" w:author="Risa" w:date="2021-07-06T14:20:00Z">
                <w:rPr>
                  <w:bCs/>
                  <w:iCs/>
                  <w:strike/>
                  <w:sz w:val="22"/>
                  <w:szCs w:val="22"/>
                  <w:lang w:val="en"/>
                </w:rPr>
              </w:rPrChange>
            </w:rPr>
            <w:delText>connected to higher</w:delText>
          </w:r>
          <w:r w:rsidR="00C748E1" w:rsidRPr="00C8205D" w:rsidDel="00FD6EF4">
            <w:rPr>
              <w:bCs/>
              <w:iCs/>
              <w:strike/>
              <w:color w:val="000000" w:themeColor="text1"/>
              <w:sz w:val="22"/>
              <w:szCs w:val="22"/>
              <w:lang w:val="en"/>
              <w:rPrChange w:id="5500" w:author="Risa" w:date="2021-07-06T14:20:00Z">
                <w:rPr>
                  <w:bCs/>
                  <w:iCs/>
                  <w:strike/>
                  <w:sz w:val="22"/>
                  <w:szCs w:val="22"/>
                  <w:lang w:val="en"/>
                </w:rPr>
              </w:rPrChange>
            </w:rPr>
            <w:delText xml:space="preserve"> P</w:delText>
          </w:r>
          <w:r w:rsidR="00DC1ED5" w:rsidRPr="00C8205D" w:rsidDel="00FD6EF4">
            <w:rPr>
              <w:bCs/>
              <w:iCs/>
              <w:strike/>
              <w:color w:val="000000" w:themeColor="text1"/>
              <w:sz w:val="22"/>
              <w:szCs w:val="22"/>
              <w:lang w:val="en"/>
              <w:rPrChange w:id="5501" w:author="Risa" w:date="2021-07-06T14:20:00Z">
                <w:rPr>
                  <w:bCs/>
                  <w:iCs/>
                  <w:sz w:val="22"/>
                  <w:szCs w:val="22"/>
                  <w:lang w:val="en"/>
                </w:rPr>
              </w:rPrChange>
            </w:rPr>
            <w:delText>.</w:delText>
          </w:r>
        </w:del>
      </w:moveFrom>
      <w:moveFromRangeEnd w:id="5475"/>
      <w:del w:id="5502" w:author="Nick Smith" w:date="2021-07-01T15:27:00Z">
        <w:r w:rsidR="00DC1ED5" w:rsidRPr="00C8205D" w:rsidDel="00FD6EF4">
          <w:rPr>
            <w:strike/>
            <w:color w:val="000000" w:themeColor="text1"/>
            <w:sz w:val="22"/>
            <w:szCs w:val="22"/>
            <w:rPrChange w:id="5503" w:author="Risa" w:date="2021-07-06T14:20:00Z">
              <w:rPr>
                <w:sz w:val="22"/>
                <w:szCs w:val="22"/>
              </w:rPr>
            </w:rPrChange>
          </w:rPr>
          <w:delText xml:space="preserve"> </w:delText>
        </w:r>
      </w:del>
    </w:p>
    <w:p w14:paraId="63670AC7" w14:textId="615902ED" w:rsidR="00BC6C54" w:rsidRPr="00C8205D" w:rsidDel="00FD6EF4" w:rsidRDefault="00BC6C54" w:rsidP="001D7BE7">
      <w:pPr>
        <w:spacing w:line="360" w:lineRule="auto"/>
        <w:rPr>
          <w:del w:id="5504" w:author="Nick Smith" w:date="2021-07-01T15:27:00Z"/>
          <w:strike/>
          <w:color w:val="000000" w:themeColor="text1"/>
          <w:sz w:val="22"/>
          <w:szCs w:val="22"/>
          <w:rPrChange w:id="5505" w:author="Risa" w:date="2021-07-06T14:20:00Z">
            <w:rPr>
              <w:del w:id="5506" w:author="Nick Smith" w:date="2021-07-01T15:27:00Z"/>
              <w:sz w:val="22"/>
              <w:szCs w:val="22"/>
            </w:rPr>
          </w:rPrChange>
        </w:rPr>
        <w:pPrChange w:id="5507" w:author="Risa" w:date="2021-07-06T13:11:00Z">
          <w:pPr>
            <w:spacing w:line="276" w:lineRule="auto"/>
            <w:jc w:val="both"/>
          </w:pPr>
        </w:pPrChange>
      </w:pPr>
      <w:bookmarkStart w:id="5508" w:name="_Hlk58130742"/>
    </w:p>
    <w:bookmarkEnd w:id="5301"/>
    <w:p w14:paraId="608AC3AC" w14:textId="4A015212" w:rsidR="00255E9A" w:rsidRPr="00C8205D" w:rsidDel="00FD6EF4" w:rsidRDefault="00F5609E" w:rsidP="001D7BE7">
      <w:pPr>
        <w:spacing w:line="360" w:lineRule="auto"/>
        <w:rPr>
          <w:ins w:id="5509" w:author="Jeff" w:date="2021-06-23T16:52:00Z"/>
          <w:del w:id="5510" w:author="Nick Smith" w:date="2021-07-01T15:27:00Z"/>
          <w:strike/>
          <w:color w:val="000000" w:themeColor="text1"/>
          <w:sz w:val="22"/>
          <w:szCs w:val="22"/>
          <w:rPrChange w:id="5511" w:author="Risa" w:date="2021-07-06T14:20:00Z">
            <w:rPr>
              <w:ins w:id="5512" w:author="Jeff" w:date="2021-06-23T16:52:00Z"/>
              <w:del w:id="5513" w:author="Nick Smith" w:date="2021-07-01T15:27:00Z"/>
              <w:sz w:val="22"/>
              <w:szCs w:val="22"/>
            </w:rPr>
          </w:rPrChange>
        </w:rPr>
        <w:pPrChange w:id="5514" w:author="Risa" w:date="2021-07-06T13:11:00Z">
          <w:pPr>
            <w:spacing w:line="360" w:lineRule="auto"/>
          </w:pPr>
        </w:pPrChange>
      </w:pPr>
      <w:ins w:id="5515" w:author="Jeff" w:date="2021-06-21T15:37:00Z">
        <w:del w:id="5516" w:author="Nick Smith" w:date="2021-07-01T15:27:00Z">
          <w:r w:rsidRPr="00C8205D" w:rsidDel="00FD6EF4">
            <w:rPr>
              <w:bCs/>
              <w:iCs/>
              <w:strike/>
              <w:color w:val="000000" w:themeColor="text1"/>
              <w:sz w:val="22"/>
              <w:szCs w:val="22"/>
              <w:lang w:val="en"/>
              <w:rPrChange w:id="5517" w:author="Risa" w:date="2021-07-06T14:20:00Z">
                <w:rPr>
                  <w:bCs/>
                  <w:iCs/>
                  <w:strike/>
                  <w:sz w:val="22"/>
                  <w:szCs w:val="22"/>
                  <w:lang w:val="en"/>
                </w:rPr>
              </w:rPrChange>
            </w:rPr>
            <w:delText>connected to higher P</w:delText>
          </w:r>
          <w:r w:rsidRPr="00C8205D" w:rsidDel="00FD6EF4">
            <w:rPr>
              <w:bCs/>
              <w:iCs/>
              <w:strike/>
              <w:color w:val="000000" w:themeColor="text1"/>
              <w:sz w:val="22"/>
              <w:szCs w:val="22"/>
              <w:lang w:val="en"/>
              <w:rPrChange w:id="5518" w:author="Risa" w:date="2021-07-06T14:20:00Z">
                <w:rPr>
                  <w:bCs/>
                  <w:iCs/>
                  <w:sz w:val="22"/>
                  <w:szCs w:val="22"/>
                  <w:lang w:val="en"/>
                </w:rPr>
              </w:rPrChange>
            </w:rPr>
            <w:delText>.</w:delText>
          </w:r>
          <w:r w:rsidRPr="00C8205D" w:rsidDel="00FD6EF4">
            <w:rPr>
              <w:strike/>
              <w:color w:val="000000" w:themeColor="text1"/>
              <w:sz w:val="22"/>
              <w:szCs w:val="22"/>
              <w:rPrChange w:id="5519" w:author="Risa" w:date="2021-07-06T14:20:00Z">
                <w:rPr>
                  <w:sz w:val="22"/>
                  <w:szCs w:val="22"/>
                </w:rPr>
              </w:rPrChange>
            </w:rPr>
            <w:delText xml:space="preserve">  </w:delText>
          </w:r>
        </w:del>
      </w:ins>
    </w:p>
    <w:p w14:paraId="663BB0C9" w14:textId="468181BD" w:rsidR="00F5609E" w:rsidRPr="00C8205D" w:rsidRDefault="00F5609E" w:rsidP="001D7BE7">
      <w:pPr>
        <w:spacing w:line="360" w:lineRule="auto"/>
        <w:rPr>
          <w:ins w:id="5520" w:author="Jeff" w:date="2021-06-21T15:37:00Z"/>
          <w:color w:val="000000" w:themeColor="text1"/>
          <w:sz w:val="22"/>
          <w:szCs w:val="22"/>
          <w:rPrChange w:id="5521" w:author="Risa" w:date="2021-07-06T14:20:00Z">
            <w:rPr>
              <w:ins w:id="5522" w:author="Jeff" w:date="2021-06-21T15:37:00Z"/>
              <w:sz w:val="22"/>
              <w:szCs w:val="22"/>
            </w:rPr>
          </w:rPrChange>
        </w:rPr>
        <w:pPrChange w:id="5523" w:author="Risa" w:date="2021-07-06T13:11:00Z">
          <w:pPr>
            <w:spacing w:line="276" w:lineRule="auto"/>
            <w:jc w:val="both"/>
          </w:pPr>
        </w:pPrChange>
      </w:pPr>
    </w:p>
    <w:p w14:paraId="50E62F5C" w14:textId="77777777" w:rsidR="00926E1A" w:rsidRPr="00C8205D" w:rsidRDefault="00B6617D" w:rsidP="001D7BE7">
      <w:pPr>
        <w:spacing w:line="360" w:lineRule="auto"/>
        <w:rPr>
          <w:ins w:id="5524" w:author="Jeff" w:date="2021-06-24T04:07:00Z"/>
          <w:i/>
          <w:iCs/>
          <w:color w:val="000000" w:themeColor="text1"/>
          <w:sz w:val="22"/>
          <w:szCs w:val="22"/>
          <w:rPrChange w:id="5525" w:author="Risa" w:date="2021-07-06T14:20:00Z">
            <w:rPr>
              <w:ins w:id="5526" w:author="Jeff" w:date="2021-06-24T04:07:00Z"/>
              <w:i/>
              <w:iCs/>
              <w:sz w:val="22"/>
              <w:szCs w:val="22"/>
            </w:rPr>
          </w:rPrChange>
        </w:rPr>
        <w:pPrChange w:id="5527" w:author="Risa" w:date="2021-07-06T13:11:00Z">
          <w:pPr>
            <w:spacing w:line="360" w:lineRule="auto"/>
            <w:jc w:val="both"/>
          </w:pPr>
        </w:pPrChange>
      </w:pPr>
      <w:ins w:id="5528" w:author="Jeff" w:date="2021-06-24T02:33:00Z">
        <w:r w:rsidRPr="00C8205D">
          <w:rPr>
            <w:i/>
            <w:iCs/>
            <w:color w:val="000000" w:themeColor="text1"/>
            <w:sz w:val="22"/>
            <w:szCs w:val="22"/>
            <w:rPrChange w:id="5529" w:author="Risa" w:date="2021-07-06T14:20:00Z">
              <w:rPr>
                <w:sz w:val="22"/>
                <w:szCs w:val="22"/>
              </w:rPr>
            </w:rPrChange>
          </w:rPr>
          <w:t>Plant-level</w:t>
        </w:r>
      </w:ins>
      <w:ins w:id="5530" w:author="Jeff" w:date="2021-06-23T13:51:00Z">
        <w:r w:rsidR="00F36878" w:rsidRPr="00C8205D">
          <w:rPr>
            <w:i/>
            <w:iCs/>
            <w:color w:val="000000" w:themeColor="text1"/>
            <w:sz w:val="22"/>
            <w:szCs w:val="22"/>
            <w:rPrChange w:id="5531" w:author="Risa" w:date="2021-07-06T14:20:00Z">
              <w:rPr>
                <w:sz w:val="22"/>
                <w:szCs w:val="22"/>
              </w:rPr>
            </w:rPrChange>
          </w:rPr>
          <w:t xml:space="preserve"> Traits</w:t>
        </w:r>
      </w:ins>
    </w:p>
    <w:p w14:paraId="270F8527" w14:textId="71EB91A7" w:rsidR="00A369A1" w:rsidRPr="00C8205D" w:rsidRDefault="002B6426" w:rsidP="001D7BE7">
      <w:pPr>
        <w:spacing w:line="360" w:lineRule="auto"/>
        <w:rPr>
          <w:ins w:id="5532" w:author="Jeff" w:date="2021-06-23T13:52:00Z"/>
          <w:i/>
          <w:iCs/>
          <w:strike/>
          <w:color w:val="000000" w:themeColor="text1"/>
          <w:sz w:val="22"/>
          <w:szCs w:val="22"/>
          <w:rPrChange w:id="5533" w:author="Risa" w:date="2021-07-06T14:20:00Z">
            <w:rPr>
              <w:ins w:id="5534" w:author="Jeff" w:date="2021-06-23T13:52:00Z"/>
              <w:bCs/>
              <w:sz w:val="22"/>
              <w:szCs w:val="22"/>
            </w:rPr>
          </w:rPrChange>
        </w:rPr>
        <w:pPrChange w:id="5535" w:author="Risa" w:date="2021-07-06T13:11:00Z">
          <w:pPr>
            <w:spacing w:line="276" w:lineRule="auto"/>
            <w:jc w:val="both"/>
          </w:pPr>
        </w:pPrChange>
      </w:pPr>
      <w:ins w:id="5536" w:author="Nick Smith" w:date="2021-07-01T15:31:00Z">
        <w:r w:rsidRPr="00C8205D">
          <w:rPr>
            <w:color w:val="000000" w:themeColor="text1"/>
            <w:sz w:val="22"/>
            <w:szCs w:val="22"/>
            <w:rPrChange w:id="5537" w:author="Risa" w:date="2021-07-06T14:20:00Z">
              <w:rPr>
                <w:sz w:val="22"/>
                <w:szCs w:val="22"/>
              </w:rPr>
            </w:rPrChange>
          </w:rPr>
          <w:lastRenderedPageBreak/>
          <w:t xml:space="preserve">Elevation was the primary driver of plant traits, resulting in smaller, less clustered trees at </w:t>
        </w:r>
        <w:proofErr w:type="spellStart"/>
        <w:r w:rsidRPr="00C8205D">
          <w:rPr>
            <w:color w:val="000000" w:themeColor="text1"/>
            <w:sz w:val="22"/>
            <w:szCs w:val="22"/>
            <w:rPrChange w:id="5538" w:author="Risa" w:date="2021-07-06T14:20:00Z">
              <w:rPr>
                <w:sz w:val="22"/>
                <w:szCs w:val="22"/>
              </w:rPr>
            </w:rPrChange>
          </w:rPr>
          <w:t>hig</w:t>
        </w:r>
        <w:proofErr w:type="spellEnd"/>
        <w:r w:rsidRPr="00C8205D">
          <w:rPr>
            <w:color w:val="000000" w:themeColor="text1"/>
            <w:sz w:val="22"/>
            <w:szCs w:val="22"/>
            <w:rPrChange w:id="5539" w:author="Risa" w:date="2021-07-06T14:20:00Z">
              <w:rPr>
                <w:sz w:val="22"/>
                <w:szCs w:val="22"/>
              </w:rPr>
            </w:rPrChange>
          </w:rPr>
          <w:t xml:space="preserve"> versus low elevation. Interestingly, there was relatively little </w:t>
        </w:r>
      </w:ins>
      <w:ins w:id="5540" w:author="Nick Smith" w:date="2021-07-01T15:32:00Z">
        <w:r w:rsidRPr="00C8205D">
          <w:rPr>
            <w:color w:val="000000" w:themeColor="text1"/>
            <w:sz w:val="22"/>
            <w:szCs w:val="22"/>
            <w:rPrChange w:id="5541" w:author="Risa" w:date="2021-07-06T14:20:00Z">
              <w:rPr>
                <w:sz w:val="22"/>
                <w:szCs w:val="22"/>
              </w:rPr>
            </w:rPrChange>
          </w:rPr>
          <w:t>difference in these responses with fire involvement, which we expected to reduce clustering and tree size regardless of elevation due to effects on tree age</w:t>
        </w:r>
      </w:ins>
      <w:ins w:id="5542" w:author="Nick Smith" w:date="2021-07-01T15:33:00Z">
        <w:r w:rsidRPr="00C8205D">
          <w:rPr>
            <w:color w:val="000000" w:themeColor="text1"/>
            <w:sz w:val="22"/>
            <w:szCs w:val="22"/>
            <w:rPrChange w:id="5543" w:author="Risa" w:date="2021-07-06T14:20:00Z">
              <w:rPr>
                <w:sz w:val="22"/>
                <w:szCs w:val="22"/>
              </w:rPr>
            </w:rPrChange>
          </w:rPr>
          <w:t xml:space="preserve">. Although tree ages were unknown, we expected older individuals at sites that did not experience the 1947 fire. </w:t>
        </w:r>
      </w:ins>
      <w:ins w:id="5544" w:author="Nick Smith" w:date="2021-07-01T15:34:00Z">
        <w:r w:rsidRPr="00C8205D">
          <w:rPr>
            <w:color w:val="000000" w:themeColor="text1"/>
            <w:sz w:val="22"/>
            <w:szCs w:val="22"/>
            <w:rPrChange w:id="5545" w:author="Risa" w:date="2021-07-06T14:20:00Z">
              <w:rPr>
                <w:sz w:val="22"/>
                <w:szCs w:val="22"/>
              </w:rPr>
            </w:rPrChange>
          </w:rPr>
          <w:t xml:space="preserve">In fact, this lack of difference may be an indicator </w:t>
        </w:r>
        <w:r w:rsidR="00DE10AD" w:rsidRPr="00C8205D">
          <w:rPr>
            <w:color w:val="000000" w:themeColor="text1"/>
            <w:sz w:val="22"/>
            <w:szCs w:val="22"/>
            <w:rPrChange w:id="5546" w:author="Risa" w:date="2021-07-06T14:20:00Z">
              <w:rPr>
                <w:sz w:val="22"/>
                <w:szCs w:val="22"/>
              </w:rPr>
            </w:rPrChange>
          </w:rPr>
          <w:t>of stimulation of pitch pine growth after fire, for instance as a result of reduced</w:t>
        </w:r>
      </w:ins>
      <w:ins w:id="5547" w:author="Jeff" w:date="2021-06-28T04:29:00Z">
        <w:del w:id="5548" w:author="Nick Smith" w:date="2021-07-01T15:34:00Z">
          <w:r w:rsidR="00837023" w:rsidRPr="00C8205D" w:rsidDel="00DE10AD">
            <w:rPr>
              <w:color w:val="000000" w:themeColor="text1"/>
              <w:sz w:val="22"/>
              <w:szCs w:val="22"/>
              <w:rPrChange w:id="5549" w:author="Risa" w:date="2021-07-06T14:20:00Z">
                <w:rPr>
                  <w:sz w:val="22"/>
                  <w:szCs w:val="22"/>
                </w:rPr>
              </w:rPrChange>
            </w:rPr>
            <w:delText xml:space="preserve">Yet based on metrics like conspecific neighbor clustering, this is not the case. </w:delText>
          </w:r>
        </w:del>
      </w:ins>
      <w:ins w:id="5550" w:author="Jeff" w:date="2021-06-28T08:07:00Z">
        <w:del w:id="5551" w:author="Nick Smith" w:date="2021-07-01T15:34:00Z">
          <w:r w:rsidR="005D5D4C" w:rsidRPr="00C8205D" w:rsidDel="00DE10AD">
            <w:rPr>
              <w:color w:val="000000" w:themeColor="text1"/>
              <w:sz w:val="22"/>
              <w:szCs w:val="22"/>
              <w:rPrChange w:id="5552" w:author="Risa" w:date="2021-07-06T14:20:00Z">
                <w:rPr>
                  <w:sz w:val="22"/>
                  <w:szCs w:val="22"/>
                </w:rPr>
              </w:rPrChange>
            </w:rPr>
            <w:delText>Instead</w:delText>
          </w:r>
        </w:del>
      </w:ins>
      <w:ins w:id="5553" w:author="Jeff" w:date="2021-06-28T04:30:00Z">
        <w:del w:id="5554" w:author="Nick Smith" w:date="2021-07-01T15:34:00Z">
          <w:r w:rsidR="00837023" w:rsidRPr="00C8205D" w:rsidDel="00DE10AD">
            <w:rPr>
              <w:color w:val="000000" w:themeColor="text1"/>
              <w:sz w:val="22"/>
              <w:szCs w:val="22"/>
              <w:rPrChange w:id="5555" w:author="Risa" w:date="2021-07-06T14:20:00Z">
                <w:rPr>
                  <w:sz w:val="22"/>
                  <w:szCs w:val="22"/>
                </w:rPr>
              </w:rPrChange>
            </w:rPr>
            <w:delText>, we observed a trend whereby</w:delText>
          </w:r>
        </w:del>
      </w:ins>
      <w:ins w:id="5556" w:author="Jeff" w:date="2021-06-24T05:09:00Z">
        <w:del w:id="5557" w:author="Nick Smith" w:date="2021-07-01T15:34:00Z">
          <w:r w:rsidR="0027038D" w:rsidRPr="00C8205D" w:rsidDel="00DE10AD">
            <w:rPr>
              <w:color w:val="000000" w:themeColor="text1"/>
              <w:sz w:val="22"/>
              <w:szCs w:val="22"/>
              <w:rPrChange w:id="5558" w:author="Risa" w:date="2021-07-06T14:20:00Z">
                <w:rPr>
                  <w:sz w:val="22"/>
                  <w:szCs w:val="22"/>
                </w:rPr>
              </w:rPrChange>
            </w:rPr>
            <w:delText xml:space="preserve"> </w:delText>
          </w:r>
        </w:del>
      </w:ins>
      <w:ins w:id="5559" w:author="Jeff" w:date="2021-06-24T05:10:00Z">
        <w:del w:id="5560" w:author="Nick Smith" w:date="2021-07-01T15:34:00Z">
          <w:r w:rsidR="0027038D" w:rsidRPr="00C8205D" w:rsidDel="00DE10AD">
            <w:rPr>
              <w:color w:val="000000" w:themeColor="text1"/>
              <w:sz w:val="22"/>
              <w:szCs w:val="22"/>
              <w:rPrChange w:id="5561" w:author="Risa" w:date="2021-07-06T14:20:00Z">
                <w:rPr>
                  <w:sz w:val="22"/>
                  <w:szCs w:val="22"/>
                </w:rPr>
              </w:rPrChange>
            </w:rPr>
            <w:delText xml:space="preserve">a combination of aspect, slope, </w:delText>
          </w:r>
        </w:del>
      </w:ins>
      <w:ins w:id="5562" w:author="Jeff" w:date="2021-06-24T05:11:00Z">
        <w:del w:id="5563" w:author="Nick Smith" w:date="2021-07-01T15:34:00Z">
          <w:r w:rsidR="0027038D" w:rsidRPr="00C8205D" w:rsidDel="00DE10AD">
            <w:rPr>
              <w:color w:val="000000" w:themeColor="text1"/>
              <w:sz w:val="22"/>
              <w:szCs w:val="22"/>
              <w:rPrChange w:id="5564" w:author="Risa" w:date="2021-07-06T14:20:00Z">
                <w:rPr>
                  <w:sz w:val="22"/>
                  <w:szCs w:val="22"/>
                </w:rPr>
              </w:rPrChange>
            </w:rPr>
            <w:delText xml:space="preserve">open exposure are similar at </w:delText>
          </w:r>
        </w:del>
      </w:ins>
      <w:ins w:id="5565" w:author="Jeff" w:date="2021-06-28T04:31:00Z">
        <w:del w:id="5566" w:author="Nick Smith" w:date="2021-07-01T15:34:00Z">
          <w:r w:rsidR="00837023" w:rsidRPr="00C8205D" w:rsidDel="00DE10AD">
            <w:rPr>
              <w:color w:val="000000" w:themeColor="text1"/>
              <w:sz w:val="22"/>
              <w:szCs w:val="22"/>
              <w:rPrChange w:id="5567" w:author="Risa" w:date="2021-07-06T14:20:00Z">
                <w:rPr>
                  <w:sz w:val="22"/>
                  <w:szCs w:val="22"/>
                </w:rPr>
              </w:rPrChange>
            </w:rPr>
            <w:delText xml:space="preserve">the two </w:delText>
          </w:r>
        </w:del>
      </w:ins>
      <w:ins w:id="5568" w:author="Jeff" w:date="2021-06-24T05:11:00Z">
        <w:del w:id="5569" w:author="Nick Smith" w:date="2021-07-01T15:34:00Z">
          <w:r w:rsidR="0027038D" w:rsidRPr="00C8205D" w:rsidDel="00DE10AD">
            <w:rPr>
              <w:color w:val="000000" w:themeColor="text1"/>
              <w:sz w:val="22"/>
              <w:szCs w:val="22"/>
              <w:rPrChange w:id="5570" w:author="Risa" w:date="2021-07-06T14:20:00Z">
                <w:rPr>
                  <w:sz w:val="22"/>
                  <w:szCs w:val="22"/>
                </w:rPr>
              </w:rPrChange>
            </w:rPr>
            <w:delText>Mt. Desert sub-summits</w:delText>
          </w:r>
        </w:del>
      </w:ins>
      <w:ins w:id="5571" w:author="Jeff" w:date="2021-06-24T05:09:00Z">
        <w:del w:id="5572" w:author="Nick Smith" w:date="2021-07-01T15:34:00Z">
          <w:r w:rsidR="0027038D" w:rsidRPr="00C8205D" w:rsidDel="00DE10AD">
            <w:rPr>
              <w:color w:val="000000" w:themeColor="text1"/>
              <w:sz w:val="22"/>
              <w:szCs w:val="22"/>
              <w:rPrChange w:id="5573" w:author="Risa" w:date="2021-07-06T14:20:00Z">
                <w:rPr>
                  <w:sz w:val="22"/>
                  <w:szCs w:val="22"/>
                </w:rPr>
              </w:rPrChange>
            </w:rPr>
            <w:delText>.</w:delText>
          </w:r>
        </w:del>
      </w:ins>
      <w:ins w:id="5574" w:author="Jeff" w:date="2021-06-24T05:12:00Z">
        <w:del w:id="5575" w:author="Nick Smith" w:date="2021-07-01T15:34:00Z">
          <w:r w:rsidR="0027038D" w:rsidRPr="00C8205D" w:rsidDel="00DE10AD">
            <w:rPr>
              <w:color w:val="000000" w:themeColor="text1"/>
              <w:sz w:val="22"/>
              <w:szCs w:val="22"/>
              <w:rPrChange w:id="5576" w:author="Risa" w:date="2021-07-06T14:20:00Z">
                <w:rPr>
                  <w:sz w:val="22"/>
                  <w:szCs w:val="22"/>
                </w:rPr>
              </w:rPrChange>
            </w:rPr>
            <w:delText xml:space="preserve"> </w:delText>
          </w:r>
        </w:del>
      </w:ins>
      <w:ins w:id="5577" w:author="Jeff" w:date="2021-06-24T04:17:00Z">
        <w:del w:id="5578" w:author="Nick Smith" w:date="2021-07-01T15:34:00Z">
          <w:r w:rsidR="00EA5E6B" w:rsidRPr="00C8205D" w:rsidDel="00DE10AD">
            <w:rPr>
              <w:color w:val="000000" w:themeColor="text1"/>
              <w:sz w:val="22"/>
              <w:szCs w:val="22"/>
              <w:rPrChange w:id="5579" w:author="Risa" w:date="2021-07-06T14:20:00Z">
                <w:rPr>
                  <w:sz w:val="22"/>
                  <w:szCs w:val="22"/>
                </w:rPr>
              </w:rPrChange>
            </w:rPr>
            <w:delText>A</w:delText>
          </w:r>
        </w:del>
      </w:ins>
      <w:ins w:id="5580" w:author="Jeff" w:date="2021-06-23T13:52:00Z">
        <w:del w:id="5581" w:author="Nick Smith" w:date="2021-07-01T15:34:00Z">
          <w:r w:rsidR="00A369A1" w:rsidRPr="00C8205D" w:rsidDel="00DE10AD">
            <w:rPr>
              <w:color w:val="000000" w:themeColor="text1"/>
              <w:sz w:val="22"/>
              <w:szCs w:val="22"/>
              <w:rPrChange w:id="5582" w:author="Risa" w:date="2021-07-06T14:20:00Z">
                <w:rPr>
                  <w:sz w:val="22"/>
                  <w:szCs w:val="22"/>
                </w:rPr>
              </w:rPrChange>
            </w:rPr>
            <w:delText xml:space="preserve">ccording to our </w:delText>
          </w:r>
        </w:del>
      </w:ins>
      <w:ins w:id="5583" w:author="Jeff" w:date="2021-06-28T08:07:00Z">
        <w:del w:id="5584" w:author="Nick Smith" w:date="2021-07-01T15:34:00Z">
          <w:r w:rsidR="005D5D4C" w:rsidRPr="00C8205D" w:rsidDel="00DE10AD">
            <w:rPr>
              <w:color w:val="000000" w:themeColor="text1"/>
              <w:sz w:val="22"/>
              <w:szCs w:val="22"/>
              <w:rPrChange w:id="5585" w:author="Risa" w:date="2021-07-06T14:20:00Z">
                <w:rPr>
                  <w:sz w:val="22"/>
                  <w:szCs w:val="22"/>
                </w:rPr>
              </w:rPrChange>
            </w:rPr>
            <w:delText>findings</w:delText>
          </w:r>
        </w:del>
      </w:ins>
      <w:ins w:id="5586" w:author="Jeff" w:date="2021-06-23T13:52:00Z">
        <w:del w:id="5587" w:author="Nick Smith" w:date="2021-07-01T15:34:00Z">
          <w:r w:rsidR="00A369A1" w:rsidRPr="00C8205D" w:rsidDel="00DE10AD">
            <w:rPr>
              <w:color w:val="000000" w:themeColor="text1"/>
              <w:sz w:val="22"/>
              <w:szCs w:val="22"/>
              <w:rPrChange w:id="5588" w:author="Risa" w:date="2021-07-06T14:20:00Z">
                <w:rPr>
                  <w:sz w:val="22"/>
                  <w:szCs w:val="22"/>
                </w:rPr>
              </w:rPrChange>
            </w:rPr>
            <w:delText xml:space="preserve">, </w:delText>
          </w:r>
        </w:del>
      </w:ins>
      <w:ins w:id="5589" w:author="Jeff" w:date="2021-06-29T16:55:00Z">
        <w:del w:id="5590" w:author="Nick Smith" w:date="2021-07-01T15:34:00Z">
          <w:r w:rsidR="006A4802" w:rsidRPr="00C8205D" w:rsidDel="00DE10AD">
            <w:rPr>
              <w:color w:val="000000" w:themeColor="text1"/>
              <w:sz w:val="22"/>
              <w:szCs w:val="22"/>
              <w:rPrChange w:id="5591" w:author="Risa" w:date="2021-07-06T14:20:00Z">
                <w:rPr>
                  <w:sz w:val="22"/>
                  <w:szCs w:val="22"/>
                </w:rPr>
              </w:rPrChange>
            </w:rPr>
            <w:delText>exposure to</w:delText>
          </w:r>
        </w:del>
      </w:ins>
      <w:ins w:id="5592" w:author="Jeff" w:date="2021-06-23T13:52:00Z">
        <w:del w:id="5593" w:author="Nick Smith" w:date="2021-07-01T15:34:00Z">
          <w:r w:rsidR="00A369A1" w:rsidRPr="00C8205D" w:rsidDel="00DE10AD">
            <w:rPr>
              <w:color w:val="000000" w:themeColor="text1"/>
              <w:sz w:val="22"/>
              <w:szCs w:val="22"/>
              <w:rPrChange w:id="5594" w:author="Risa" w:date="2021-07-06T14:20:00Z">
                <w:rPr>
                  <w:sz w:val="22"/>
                  <w:szCs w:val="22"/>
                </w:rPr>
              </w:rPrChange>
            </w:rPr>
            <w:delText xml:space="preserve"> an exposed situation </w:delText>
          </w:r>
        </w:del>
      </w:ins>
      <w:ins w:id="5595" w:author="Jeff" w:date="2021-06-29T16:55:00Z">
        <w:del w:id="5596" w:author="Nick Smith" w:date="2021-07-01T15:34:00Z">
          <w:r w:rsidR="006A4802" w:rsidRPr="00C8205D" w:rsidDel="00DE10AD">
            <w:rPr>
              <w:color w:val="000000" w:themeColor="text1"/>
              <w:sz w:val="22"/>
              <w:szCs w:val="22"/>
              <w:rPrChange w:id="5597" w:author="Risa" w:date="2021-07-06T14:20:00Z">
                <w:rPr>
                  <w:sz w:val="22"/>
                  <w:szCs w:val="22"/>
                </w:rPr>
              </w:rPrChange>
            </w:rPr>
            <w:delText>is as or more</w:delText>
          </w:r>
        </w:del>
      </w:ins>
      <w:ins w:id="5598" w:author="Jeff" w:date="2021-06-23T13:52:00Z">
        <w:del w:id="5599" w:author="Nick Smith" w:date="2021-07-01T15:34:00Z">
          <w:r w:rsidR="00A369A1" w:rsidRPr="00C8205D" w:rsidDel="00DE10AD">
            <w:rPr>
              <w:color w:val="000000" w:themeColor="text1"/>
              <w:sz w:val="22"/>
              <w:szCs w:val="22"/>
              <w:rPrChange w:id="5600" w:author="Risa" w:date="2021-07-06T14:20:00Z">
                <w:rPr>
                  <w:sz w:val="22"/>
                  <w:szCs w:val="22"/>
                </w:rPr>
              </w:rPrChange>
            </w:rPr>
            <w:delText xml:space="preserve"> important </w:delText>
          </w:r>
        </w:del>
      </w:ins>
      <w:ins w:id="5601" w:author="Jeff" w:date="2021-06-29T16:55:00Z">
        <w:del w:id="5602" w:author="Nick Smith" w:date="2021-07-01T15:34:00Z">
          <w:r w:rsidR="006A4802" w:rsidRPr="00C8205D" w:rsidDel="00DE10AD">
            <w:rPr>
              <w:color w:val="000000" w:themeColor="text1"/>
              <w:sz w:val="22"/>
              <w:szCs w:val="22"/>
              <w:rPrChange w:id="5603" w:author="Risa" w:date="2021-07-06T14:20:00Z">
                <w:rPr>
                  <w:sz w:val="22"/>
                  <w:szCs w:val="22"/>
                </w:rPr>
              </w:rPrChange>
            </w:rPr>
            <w:delText xml:space="preserve">to </w:delText>
          </w:r>
        </w:del>
      </w:ins>
      <w:ins w:id="5604" w:author="Jeff" w:date="2021-06-24T05:13:00Z">
        <w:del w:id="5605" w:author="Nick Smith" w:date="2021-07-01T15:34:00Z">
          <w:r w:rsidR="008F37AD" w:rsidRPr="00C8205D" w:rsidDel="00DE10AD">
            <w:rPr>
              <w:color w:val="000000" w:themeColor="text1"/>
              <w:sz w:val="22"/>
              <w:szCs w:val="22"/>
              <w:rPrChange w:id="5606" w:author="Risa" w:date="2021-07-06T14:20:00Z">
                <w:rPr>
                  <w:sz w:val="22"/>
                  <w:szCs w:val="22"/>
                </w:rPr>
              </w:rPrChange>
            </w:rPr>
            <w:delText xml:space="preserve">evolving </w:delText>
          </w:r>
        </w:del>
      </w:ins>
      <w:ins w:id="5607" w:author="Jeff" w:date="2021-06-23T13:52:00Z">
        <w:del w:id="5608" w:author="Nick Smith" w:date="2021-07-01T15:34:00Z">
          <w:r w:rsidR="00A369A1" w:rsidRPr="00C8205D" w:rsidDel="00DE10AD">
            <w:rPr>
              <w:color w:val="000000" w:themeColor="text1"/>
              <w:sz w:val="22"/>
              <w:szCs w:val="22"/>
              <w:rPrChange w:id="5609" w:author="Risa" w:date="2021-07-06T14:20:00Z">
                <w:rPr>
                  <w:sz w:val="22"/>
                  <w:szCs w:val="22"/>
                </w:rPr>
              </w:rPrChange>
            </w:rPr>
            <w:delText xml:space="preserve">phenotypic variation among the </w:delText>
          </w:r>
          <w:r w:rsidR="00A369A1" w:rsidRPr="00C8205D" w:rsidDel="00DE10AD">
            <w:rPr>
              <w:i/>
              <w:iCs/>
              <w:color w:val="000000" w:themeColor="text1"/>
              <w:sz w:val="22"/>
              <w:szCs w:val="22"/>
              <w:rPrChange w:id="5610" w:author="Risa" w:date="2021-07-06T14:20:00Z">
                <w:rPr>
                  <w:i/>
                  <w:iCs/>
                  <w:sz w:val="22"/>
                  <w:szCs w:val="22"/>
                </w:rPr>
              </w:rPrChange>
            </w:rPr>
            <w:delText xml:space="preserve">refugia </w:delText>
          </w:r>
          <w:r w:rsidR="00A369A1" w:rsidRPr="00C8205D" w:rsidDel="00DE10AD">
            <w:rPr>
              <w:color w:val="000000" w:themeColor="text1"/>
              <w:sz w:val="22"/>
              <w:szCs w:val="22"/>
              <w:rPrChange w:id="5611" w:author="Risa" w:date="2021-07-06T14:20:00Z">
                <w:rPr>
                  <w:sz w:val="22"/>
                  <w:szCs w:val="22"/>
                </w:rPr>
              </w:rPrChange>
            </w:rPr>
            <w:delText>at Mt. Desert (</w:delText>
          </w:r>
        </w:del>
      </w:ins>
      <w:ins w:id="5612" w:author="Jeff" w:date="2021-06-24T04:08:00Z">
        <w:del w:id="5613" w:author="Nick Smith" w:date="2021-07-01T15:34:00Z">
          <w:r w:rsidR="00926E1A" w:rsidRPr="00C8205D" w:rsidDel="00DE10AD">
            <w:rPr>
              <w:color w:val="000000" w:themeColor="text1"/>
              <w:sz w:val="22"/>
              <w:szCs w:val="22"/>
              <w:rPrChange w:id="5614" w:author="Risa" w:date="2021-07-06T14:20:00Z">
                <w:rPr>
                  <w:sz w:val="22"/>
                  <w:szCs w:val="22"/>
                </w:rPr>
              </w:rPrChange>
            </w:rPr>
            <w:delText xml:space="preserve">a phenomenon referred to by </w:delText>
          </w:r>
        </w:del>
      </w:ins>
      <w:ins w:id="5615" w:author="Jeff" w:date="2021-06-23T13:52:00Z">
        <w:del w:id="5616" w:author="Nick Smith" w:date="2021-07-01T15:34:00Z">
          <w:r w:rsidR="00A369A1" w:rsidRPr="00C8205D" w:rsidDel="00DE10AD">
            <w:rPr>
              <w:color w:val="000000" w:themeColor="text1"/>
              <w:sz w:val="22"/>
              <w:szCs w:val="22"/>
              <w:rPrChange w:id="5617" w:author="Risa" w:date="2021-07-06T14:20:00Z">
                <w:rPr>
                  <w:sz w:val="22"/>
                  <w:szCs w:val="22"/>
                </w:rPr>
              </w:rPrChange>
            </w:rPr>
            <w:delText>Ledig, Smouse and Hom 2015).</w:delText>
          </w:r>
        </w:del>
      </w:ins>
      <w:ins w:id="5618" w:author="Jeff" w:date="2021-06-28T04:37:00Z">
        <w:del w:id="5619" w:author="Nick Smith" w:date="2021-07-01T15:34:00Z">
          <w:r w:rsidR="00957188" w:rsidRPr="00C8205D" w:rsidDel="00DE10AD">
            <w:rPr>
              <w:i/>
              <w:iCs/>
              <w:strike/>
              <w:color w:val="000000" w:themeColor="text1"/>
              <w:sz w:val="22"/>
              <w:szCs w:val="22"/>
              <w:rPrChange w:id="5620" w:author="Risa" w:date="2021-07-06T14:20:00Z">
                <w:rPr>
                  <w:i/>
                  <w:iCs/>
                  <w:strike/>
                  <w:sz w:val="22"/>
                  <w:szCs w:val="22"/>
                </w:rPr>
              </w:rPrChange>
            </w:rPr>
            <w:delText xml:space="preserve"> </w:delText>
          </w:r>
          <w:commentRangeStart w:id="5621"/>
          <w:commentRangeEnd w:id="5621"/>
          <w:r w:rsidR="00957188" w:rsidRPr="00C8205D" w:rsidDel="00DE10AD">
            <w:rPr>
              <w:rStyle w:val="CommentReference"/>
              <w:strike/>
              <w:color w:val="000000" w:themeColor="text1"/>
              <w:sz w:val="22"/>
              <w:szCs w:val="22"/>
              <w:rPrChange w:id="5622" w:author="Risa" w:date="2021-07-06T14:20:00Z">
                <w:rPr>
                  <w:rStyle w:val="CommentReference"/>
                  <w:strike/>
                </w:rPr>
              </w:rPrChange>
            </w:rPr>
            <w:commentReference w:id="5621"/>
          </w:r>
          <w:r w:rsidR="00957188" w:rsidRPr="00C8205D" w:rsidDel="00DE10AD">
            <w:rPr>
              <w:bCs/>
              <w:color w:val="000000" w:themeColor="text1"/>
              <w:sz w:val="22"/>
              <w:szCs w:val="22"/>
              <w:rPrChange w:id="5623" w:author="Risa" w:date="2021-07-06T14:20:00Z">
                <w:rPr>
                  <w:bCs/>
                  <w:sz w:val="22"/>
                  <w:szCs w:val="22"/>
                </w:rPr>
              </w:rPrChange>
            </w:rPr>
            <w:delText>We</w:delText>
          </w:r>
          <w:r w:rsidR="00957188" w:rsidRPr="00C8205D" w:rsidDel="00DE10AD">
            <w:rPr>
              <w:color w:val="000000" w:themeColor="text1"/>
              <w:sz w:val="22"/>
              <w:szCs w:val="22"/>
              <w:rPrChange w:id="5624" w:author="Risa" w:date="2021-07-06T14:20:00Z">
                <w:rPr>
                  <w:sz w:val="22"/>
                  <w:szCs w:val="22"/>
                </w:rPr>
              </w:rPrChange>
            </w:rPr>
            <w:delText xml:space="preserve"> anticipated low elevation (&lt;50 m) populations would feature a greater number of close </w:delText>
          </w:r>
          <w:r w:rsidR="00957188" w:rsidRPr="00C8205D" w:rsidDel="00DE10AD">
            <w:rPr>
              <w:rFonts w:eastAsiaTheme="minorHAnsi"/>
              <w:color w:val="000000" w:themeColor="text1"/>
              <w:sz w:val="22"/>
              <w:szCs w:val="22"/>
              <w:rPrChange w:id="5625" w:author="Risa" w:date="2021-07-06T14:20:00Z">
                <w:rPr>
                  <w:rFonts w:eastAsiaTheme="minorHAnsi"/>
                  <w:sz w:val="22"/>
                  <w:szCs w:val="22"/>
                </w:rPr>
              </w:rPrChange>
            </w:rPr>
            <w:delText>conspecific neighbors as a function of no fire history, a relatively gentle slope (&lt;10°), and tendency towards a southerly aspect (</w:delText>
          </w:r>
          <w:r w:rsidR="00957188" w:rsidRPr="00C8205D" w:rsidDel="00DE10AD">
            <w:rPr>
              <w:rFonts w:eastAsiaTheme="minorHAnsi"/>
              <w:i/>
              <w:iCs/>
              <w:color w:val="000000" w:themeColor="text1"/>
              <w:sz w:val="22"/>
              <w:szCs w:val="22"/>
              <w:rPrChange w:id="5626" w:author="Risa" w:date="2021-07-06T14:20:00Z">
                <w:rPr>
                  <w:rFonts w:eastAsiaTheme="minorHAnsi"/>
                  <w:i/>
                  <w:iCs/>
                  <w:sz w:val="22"/>
                  <w:szCs w:val="22"/>
                </w:rPr>
              </w:rPrChange>
            </w:rPr>
            <w:delText>µ</w:delText>
          </w:r>
          <w:r w:rsidR="00957188" w:rsidRPr="00C8205D" w:rsidDel="00DE10AD">
            <w:rPr>
              <w:rFonts w:eastAsiaTheme="minorHAnsi"/>
              <w:color w:val="000000" w:themeColor="text1"/>
              <w:sz w:val="22"/>
              <w:szCs w:val="22"/>
              <w:rPrChange w:id="5627" w:author="Risa" w:date="2021-07-06T14:20:00Z">
                <w:rPr>
                  <w:rFonts w:eastAsiaTheme="minorHAnsi"/>
                  <w:sz w:val="22"/>
                  <w:szCs w:val="22"/>
                </w:rPr>
              </w:rPrChange>
            </w:rPr>
            <w:delText xml:space="preserve">=180°). </w:delText>
          </w:r>
          <w:r w:rsidR="00957188" w:rsidRPr="00C8205D" w:rsidDel="00DE10AD">
            <w:rPr>
              <w:color w:val="000000" w:themeColor="text1"/>
              <w:sz w:val="22"/>
              <w:szCs w:val="22"/>
              <w:rPrChange w:id="5628" w:author="Risa" w:date="2021-07-06T14:20:00Z">
                <w:rPr>
                  <w:color w:val="000000" w:themeColor="text1"/>
                  <w:sz w:val="22"/>
                  <w:szCs w:val="22"/>
                </w:rPr>
              </w:rPrChange>
            </w:rPr>
            <w:delText>However</w:delText>
          </w:r>
        </w:del>
      </w:ins>
      <w:ins w:id="5629" w:author="Jeff" w:date="2021-06-24T04:18:00Z">
        <w:del w:id="5630" w:author="Nick Smith" w:date="2021-07-01T15:34:00Z">
          <w:r w:rsidR="00EA5E6B" w:rsidRPr="00C8205D" w:rsidDel="00DE10AD">
            <w:rPr>
              <w:color w:val="000000" w:themeColor="text1"/>
              <w:sz w:val="22"/>
              <w:szCs w:val="22"/>
              <w:rPrChange w:id="5631" w:author="Risa" w:date="2021-07-06T14:20:00Z">
                <w:rPr>
                  <w:color w:val="000000" w:themeColor="text1"/>
                  <w:sz w:val="22"/>
                  <w:szCs w:val="22"/>
                </w:rPr>
              </w:rPrChange>
            </w:rPr>
            <w:delText>,</w:delText>
          </w:r>
        </w:del>
      </w:ins>
      <w:ins w:id="5632" w:author="Jeff" w:date="2021-06-24T04:09:00Z">
        <w:del w:id="5633" w:author="Nick Smith" w:date="2021-07-01T15:34:00Z">
          <w:r w:rsidR="00926E1A" w:rsidRPr="00C8205D" w:rsidDel="00DE10AD">
            <w:rPr>
              <w:color w:val="000000" w:themeColor="text1"/>
              <w:sz w:val="22"/>
              <w:szCs w:val="22"/>
              <w:rPrChange w:id="5634" w:author="Risa" w:date="2021-07-06T14:20:00Z">
                <w:rPr>
                  <w:color w:val="000000" w:themeColor="text1"/>
                  <w:sz w:val="22"/>
                  <w:szCs w:val="22"/>
                </w:rPr>
              </w:rPrChange>
            </w:rPr>
            <w:delText xml:space="preserve"> </w:delText>
          </w:r>
        </w:del>
      </w:ins>
      <w:ins w:id="5635" w:author="Jeff" w:date="2021-06-24T05:14:00Z">
        <w:del w:id="5636" w:author="Nick Smith" w:date="2021-07-01T15:34:00Z">
          <w:r w:rsidR="008F37AD" w:rsidRPr="00C8205D" w:rsidDel="00DE10AD">
            <w:rPr>
              <w:color w:val="000000" w:themeColor="text1"/>
              <w:sz w:val="22"/>
              <w:szCs w:val="22"/>
              <w:rPrChange w:id="5637" w:author="Risa" w:date="2021-07-06T14:20:00Z">
                <w:rPr>
                  <w:color w:val="000000" w:themeColor="text1"/>
                  <w:sz w:val="22"/>
                  <w:szCs w:val="22"/>
                </w:rPr>
              </w:rPrChange>
            </w:rPr>
            <w:delText xml:space="preserve">we </w:delText>
          </w:r>
        </w:del>
      </w:ins>
      <w:ins w:id="5638" w:author="Jeff" w:date="2021-06-28T04:32:00Z">
        <w:del w:id="5639" w:author="Nick Smith" w:date="2021-07-01T15:34:00Z">
          <w:r w:rsidR="00957188" w:rsidRPr="00C8205D" w:rsidDel="00DE10AD">
            <w:rPr>
              <w:color w:val="000000" w:themeColor="text1"/>
              <w:sz w:val="22"/>
              <w:szCs w:val="22"/>
              <w:rPrChange w:id="5640" w:author="Risa" w:date="2021-07-06T14:20:00Z">
                <w:rPr>
                  <w:color w:val="000000" w:themeColor="text1"/>
                  <w:sz w:val="22"/>
                  <w:szCs w:val="22"/>
                </w:rPr>
              </w:rPrChange>
            </w:rPr>
            <w:delText>note examples of</w:delText>
          </w:r>
        </w:del>
      </w:ins>
      <w:ins w:id="5641" w:author="Jeff" w:date="2021-06-24T05:14:00Z">
        <w:del w:id="5642" w:author="Nick Smith" w:date="2021-07-01T15:34:00Z">
          <w:r w:rsidR="008F37AD" w:rsidRPr="00C8205D" w:rsidDel="00DE10AD">
            <w:rPr>
              <w:color w:val="000000" w:themeColor="text1"/>
              <w:sz w:val="22"/>
              <w:szCs w:val="22"/>
              <w:rPrChange w:id="5643" w:author="Risa" w:date="2021-07-06T14:20:00Z">
                <w:rPr>
                  <w:color w:val="000000" w:themeColor="text1"/>
                  <w:sz w:val="22"/>
                  <w:szCs w:val="22"/>
                </w:rPr>
              </w:rPrChange>
            </w:rPr>
            <w:delText xml:space="preserve"> vigorous </w:delText>
          </w:r>
        </w:del>
      </w:ins>
      <w:ins w:id="5644" w:author="Jeff" w:date="2021-06-23T16:51:00Z">
        <w:del w:id="5645" w:author="Nick Smith" w:date="2021-07-01T15:34:00Z">
          <w:r w:rsidR="00255E9A" w:rsidRPr="00C8205D" w:rsidDel="00DE10AD">
            <w:rPr>
              <w:color w:val="000000" w:themeColor="text1"/>
              <w:sz w:val="22"/>
              <w:szCs w:val="22"/>
              <w:rPrChange w:id="5646" w:author="Risa" w:date="2021-07-06T14:20:00Z">
                <w:rPr>
                  <w:color w:val="000000" w:themeColor="text1"/>
                  <w:sz w:val="22"/>
                  <w:szCs w:val="22"/>
                </w:rPr>
              </w:rPrChange>
            </w:rPr>
            <w:delText>pitch pine clustering (stand density</w:delText>
          </w:r>
        </w:del>
      </w:ins>
      <w:ins w:id="5647" w:author="Jeff" w:date="2021-06-24T05:14:00Z">
        <w:del w:id="5648" w:author="Nick Smith" w:date="2021-07-01T15:34:00Z">
          <w:r w:rsidR="008F37AD" w:rsidRPr="00C8205D" w:rsidDel="00DE10AD">
            <w:rPr>
              <w:color w:val="000000" w:themeColor="text1"/>
              <w:sz w:val="22"/>
              <w:szCs w:val="22"/>
              <w:rPrChange w:id="5649" w:author="Risa" w:date="2021-07-06T14:20:00Z">
                <w:rPr>
                  <w:color w:val="000000" w:themeColor="text1"/>
                  <w:sz w:val="22"/>
                  <w:szCs w:val="22"/>
                </w:rPr>
              </w:rPrChange>
            </w:rPr>
            <w:delText>)</w:delText>
          </w:r>
        </w:del>
      </w:ins>
      <w:ins w:id="5650" w:author="Jeff" w:date="2021-06-23T16:51:00Z">
        <w:del w:id="5651" w:author="Nick Smith" w:date="2021-07-01T15:34:00Z">
          <w:r w:rsidR="00255E9A" w:rsidRPr="00C8205D" w:rsidDel="00DE10AD">
            <w:rPr>
              <w:color w:val="000000" w:themeColor="text1"/>
              <w:sz w:val="22"/>
              <w:szCs w:val="22"/>
              <w:rPrChange w:id="5652" w:author="Risa" w:date="2021-07-06T14:20:00Z">
                <w:rPr>
                  <w:color w:val="000000" w:themeColor="text1"/>
                  <w:sz w:val="22"/>
                  <w:szCs w:val="22"/>
                </w:rPr>
              </w:rPrChange>
            </w:rPr>
            <w:delText xml:space="preserve"> in spaces </w:delText>
          </w:r>
        </w:del>
      </w:ins>
      <w:ins w:id="5653" w:author="Jeff" w:date="2021-06-28T04:32:00Z">
        <w:del w:id="5654" w:author="Nick Smith" w:date="2021-07-01T15:34:00Z">
          <w:r w:rsidR="00957188" w:rsidRPr="00C8205D" w:rsidDel="00DE10AD">
            <w:rPr>
              <w:color w:val="000000" w:themeColor="text1"/>
              <w:sz w:val="22"/>
              <w:szCs w:val="22"/>
              <w:rPrChange w:id="5655" w:author="Risa" w:date="2021-07-06T14:20:00Z">
                <w:rPr>
                  <w:color w:val="000000" w:themeColor="text1"/>
                  <w:sz w:val="22"/>
                  <w:szCs w:val="22"/>
                </w:rPr>
              </w:rPrChange>
            </w:rPr>
            <w:delText xml:space="preserve">both </w:delText>
          </w:r>
        </w:del>
      </w:ins>
      <w:ins w:id="5656" w:author="Jeff" w:date="2021-06-23T16:51:00Z">
        <w:del w:id="5657" w:author="Nick Smith" w:date="2021-07-01T15:34:00Z">
          <w:r w:rsidR="00255E9A" w:rsidRPr="00C8205D" w:rsidDel="00DE10AD">
            <w:rPr>
              <w:color w:val="000000" w:themeColor="text1"/>
              <w:sz w:val="22"/>
              <w:szCs w:val="22"/>
              <w:rPrChange w:id="5658" w:author="Risa" w:date="2021-07-06T14:20:00Z">
                <w:rPr>
                  <w:color w:val="000000" w:themeColor="text1"/>
                  <w:sz w:val="22"/>
                  <w:szCs w:val="22"/>
                </w:rPr>
              </w:rPrChange>
            </w:rPr>
            <w:delText xml:space="preserve">lacking </w:delText>
          </w:r>
        </w:del>
      </w:ins>
      <w:ins w:id="5659" w:author="Jeff" w:date="2021-06-28T04:32:00Z">
        <w:del w:id="5660" w:author="Nick Smith" w:date="2021-07-01T15:34:00Z">
          <w:r w:rsidR="00957188" w:rsidRPr="00C8205D" w:rsidDel="00DE10AD">
            <w:rPr>
              <w:color w:val="000000" w:themeColor="text1"/>
              <w:sz w:val="22"/>
              <w:szCs w:val="22"/>
              <w:rPrChange w:id="5661" w:author="Risa" w:date="2021-07-06T14:20:00Z">
                <w:rPr>
                  <w:color w:val="000000" w:themeColor="text1"/>
                  <w:sz w:val="22"/>
                  <w:szCs w:val="22"/>
                </w:rPr>
              </w:rPrChange>
            </w:rPr>
            <w:delText xml:space="preserve">in </w:delText>
          </w:r>
        </w:del>
      </w:ins>
      <w:ins w:id="5662" w:author="Jeff" w:date="2021-06-23T16:51:00Z">
        <w:del w:id="5663" w:author="Nick Smith" w:date="2021-07-01T15:34:00Z">
          <w:r w:rsidR="00255E9A" w:rsidRPr="00C8205D" w:rsidDel="00DE10AD">
            <w:rPr>
              <w:color w:val="000000" w:themeColor="text1"/>
              <w:sz w:val="22"/>
              <w:szCs w:val="22"/>
              <w:rPrChange w:id="5664" w:author="Risa" w:date="2021-07-06T14:20:00Z">
                <w:rPr>
                  <w:color w:val="000000" w:themeColor="text1"/>
                  <w:sz w:val="22"/>
                  <w:szCs w:val="22"/>
                </w:rPr>
              </w:rPrChange>
            </w:rPr>
            <w:delText xml:space="preserve">shade, </w:delText>
          </w:r>
        </w:del>
      </w:ins>
      <w:ins w:id="5665" w:author="Jeff" w:date="2021-06-28T04:33:00Z">
        <w:del w:id="5666" w:author="Nick Smith" w:date="2021-07-01T15:34:00Z">
          <w:r w:rsidR="00957188" w:rsidRPr="00C8205D" w:rsidDel="00DE10AD">
            <w:rPr>
              <w:color w:val="000000" w:themeColor="text1"/>
              <w:sz w:val="22"/>
              <w:szCs w:val="22"/>
              <w:rPrChange w:id="5667" w:author="Risa" w:date="2021-07-06T14:20:00Z">
                <w:rPr>
                  <w:color w:val="000000" w:themeColor="text1"/>
                  <w:sz w:val="22"/>
                  <w:szCs w:val="22"/>
                </w:rPr>
              </w:rPrChange>
            </w:rPr>
            <w:delText>such as Wonderland, and those where shade is present at Gorham cliffs. The difference</w:delText>
          </w:r>
        </w:del>
      </w:ins>
      <w:ins w:id="5668" w:author="Jeff" w:date="2021-06-28T04:34:00Z">
        <w:del w:id="5669" w:author="Nick Smith" w:date="2021-07-01T15:34:00Z">
          <w:r w:rsidR="00957188" w:rsidRPr="00C8205D" w:rsidDel="00DE10AD">
            <w:rPr>
              <w:color w:val="000000" w:themeColor="text1"/>
              <w:sz w:val="22"/>
              <w:szCs w:val="22"/>
              <w:rPrChange w:id="5670" w:author="Risa" w:date="2021-07-06T14:20:00Z">
                <w:rPr>
                  <w:color w:val="000000" w:themeColor="text1"/>
                  <w:sz w:val="22"/>
                  <w:szCs w:val="22"/>
                </w:rPr>
              </w:rPrChange>
            </w:rPr>
            <w:delText xml:space="preserve"> between the two is stark when it comes to</w:delText>
          </w:r>
        </w:del>
        <w:r w:rsidR="00957188" w:rsidRPr="00C8205D">
          <w:rPr>
            <w:color w:val="000000" w:themeColor="text1"/>
            <w:sz w:val="22"/>
            <w:szCs w:val="22"/>
            <w:rPrChange w:id="5671" w:author="Risa" w:date="2021-07-06T14:20:00Z">
              <w:rPr>
                <w:color w:val="000000" w:themeColor="text1"/>
                <w:sz w:val="22"/>
                <w:szCs w:val="22"/>
              </w:rPr>
            </w:rPrChange>
          </w:rPr>
          <w:t xml:space="preserve"> competition</w:t>
        </w:r>
        <w:del w:id="5672" w:author="Nick Smith" w:date="2021-07-01T15:35:00Z">
          <w:r w:rsidR="00957188" w:rsidRPr="00C8205D" w:rsidDel="00DE10AD">
            <w:rPr>
              <w:color w:val="000000" w:themeColor="text1"/>
              <w:sz w:val="22"/>
              <w:szCs w:val="22"/>
              <w:rPrChange w:id="5673" w:author="Risa" w:date="2021-07-06T14:20:00Z">
                <w:rPr>
                  <w:color w:val="000000" w:themeColor="text1"/>
                  <w:sz w:val="22"/>
                  <w:szCs w:val="22"/>
                </w:rPr>
              </w:rPrChange>
            </w:rPr>
            <w:delText xml:space="preserve"> </w:delText>
          </w:r>
        </w:del>
      </w:ins>
      <w:ins w:id="5674" w:author="Nick Smith" w:date="2021-07-01T15:35:00Z">
        <w:r w:rsidR="00DE10AD" w:rsidRPr="00C8205D">
          <w:rPr>
            <w:color w:val="000000" w:themeColor="text1"/>
            <w:sz w:val="22"/>
            <w:szCs w:val="22"/>
            <w:rPrChange w:id="5675" w:author="Risa" w:date="2021-07-06T14:20:00Z">
              <w:rPr>
                <w:color w:val="000000" w:themeColor="text1"/>
                <w:sz w:val="22"/>
                <w:szCs w:val="22"/>
              </w:rPr>
            </w:rPrChange>
          </w:rPr>
          <w:t xml:space="preserve"> </w:t>
        </w:r>
      </w:ins>
      <w:ins w:id="5676" w:author="Nick Smith" w:date="2021-07-01T15:36:00Z">
        <w:r w:rsidR="00AB46A3" w:rsidRPr="00C8205D">
          <w:rPr>
            <w:color w:val="000000" w:themeColor="text1"/>
            <w:sz w:val="22"/>
            <w:szCs w:val="22"/>
            <w:rPrChange w:id="5677" w:author="Risa" w:date="2021-07-06T14:20:00Z">
              <w:rPr>
                <w:color w:val="000000" w:themeColor="text1"/>
                <w:sz w:val="22"/>
                <w:szCs w:val="22"/>
              </w:rPr>
            </w:rPrChange>
          </w:rPr>
          <w:t>(</w:t>
        </w:r>
        <w:commentRangeStart w:id="5678"/>
        <w:r w:rsidR="00AB46A3" w:rsidRPr="00C8205D">
          <w:rPr>
            <w:color w:val="000000" w:themeColor="text1"/>
            <w:sz w:val="22"/>
            <w:szCs w:val="22"/>
            <w:rPrChange w:id="5679" w:author="Risa" w:date="2021-07-06T14:20:00Z">
              <w:rPr>
                <w:sz w:val="22"/>
                <w:szCs w:val="22"/>
              </w:rPr>
            </w:rPrChange>
          </w:rPr>
          <w:t>Jordan</w:t>
        </w:r>
      </w:ins>
      <w:ins w:id="5680" w:author="Risa" w:date="2021-07-06T13:36:00Z">
        <w:r w:rsidR="00E11E27" w:rsidRPr="00C8205D">
          <w:rPr>
            <w:color w:val="000000" w:themeColor="text1"/>
            <w:sz w:val="22"/>
            <w:szCs w:val="22"/>
            <w:rPrChange w:id="5681" w:author="Risa" w:date="2021-07-06T14:20:00Z">
              <w:rPr>
                <w:sz w:val="22"/>
                <w:szCs w:val="22"/>
              </w:rPr>
            </w:rPrChange>
          </w:rPr>
          <w:t xml:space="preserve"> </w:t>
        </w:r>
        <w:r w:rsidR="00E11E27" w:rsidRPr="00C8205D">
          <w:rPr>
            <w:i/>
            <w:iCs/>
            <w:color w:val="000000" w:themeColor="text1"/>
            <w:sz w:val="22"/>
            <w:szCs w:val="22"/>
            <w:rPrChange w:id="5682" w:author="Risa" w:date="2021-07-06T14:20:00Z">
              <w:rPr>
                <w:sz w:val="22"/>
                <w:szCs w:val="22"/>
              </w:rPr>
            </w:rPrChange>
          </w:rPr>
          <w:t>et al.</w:t>
        </w:r>
        <w:r w:rsidR="00E11E27" w:rsidRPr="00C8205D">
          <w:rPr>
            <w:color w:val="000000" w:themeColor="text1"/>
            <w:sz w:val="22"/>
            <w:szCs w:val="22"/>
            <w:rPrChange w:id="5683" w:author="Risa" w:date="2021-07-06T14:20:00Z">
              <w:rPr>
                <w:sz w:val="22"/>
                <w:szCs w:val="22"/>
              </w:rPr>
            </w:rPrChange>
          </w:rPr>
          <w:t xml:space="preserve"> </w:t>
        </w:r>
      </w:ins>
      <w:ins w:id="5684" w:author="Nick Smith" w:date="2021-07-01T15:36:00Z">
        <w:del w:id="5685" w:author="Risa" w:date="2021-07-06T13:36:00Z">
          <w:r w:rsidR="00AB46A3" w:rsidRPr="00C8205D" w:rsidDel="00E11E27">
            <w:rPr>
              <w:color w:val="000000" w:themeColor="text1"/>
              <w:sz w:val="22"/>
              <w:szCs w:val="22"/>
              <w:rPrChange w:id="5686" w:author="Risa" w:date="2021-07-06T14:20:00Z">
                <w:rPr>
                  <w:sz w:val="22"/>
                  <w:szCs w:val="22"/>
                </w:rPr>
              </w:rPrChange>
            </w:rPr>
            <w:delText xml:space="preserve">, Patterson and Windisch </w:delText>
          </w:r>
        </w:del>
        <w:r w:rsidR="00AB46A3" w:rsidRPr="00C8205D">
          <w:rPr>
            <w:color w:val="000000" w:themeColor="text1"/>
            <w:sz w:val="22"/>
            <w:szCs w:val="22"/>
            <w:rPrChange w:id="5687" w:author="Risa" w:date="2021-07-06T14:20:00Z">
              <w:rPr>
                <w:sz w:val="22"/>
                <w:szCs w:val="22"/>
              </w:rPr>
            </w:rPrChange>
          </w:rPr>
          <w:t>2003</w:t>
        </w:r>
        <w:commentRangeEnd w:id="5678"/>
        <w:r w:rsidR="00AB46A3" w:rsidRPr="00C8205D">
          <w:rPr>
            <w:rStyle w:val="CommentReference"/>
            <w:color w:val="000000" w:themeColor="text1"/>
            <w:sz w:val="22"/>
            <w:szCs w:val="22"/>
            <w:rPrChange w:id="5688" w:author="Risa" w:date="2021-07-06T14:20:00Z">
              <w:rPr>
                <w:rStyle w:val="CommentReference"/>
              </w:rPr>
            </w:rPrChange>
          </w:rPr>
          <w:commentReference w:id="5678"/>
        </w:r>
        <w:r w:rsidR="00AB46A3" w:rsidRPr="00C8205D">
          <w:rPr>
            <w:color w:val="000000" w:themeColor="text1"/>
            <w:sz w:val="22"/>
            <w:szCs w:val="22"/>
            <w:rPrChange w:id="5689" w:author="Risa" w:date="2021-07-06T14:20:00Z">
              <w:rPr>
                <w:sz w:val="22"/>
                <w:szCs w:val="22"/>
              </w:rPr>
            </w:rPrChange>
          </w:rPr>
          <w:t>)</w:t>
        </w:r>
      </w:ins>
      <w:ins w:id="5690" w:author="Jeff" w:date="2021-06-28T04:34:00Z">
        <w:del w:id="5691" w:author="Nick Smith" w:date="2021-07-01T15:35:00Z">
          <w:r w:rsidR="00957188" w:rsidRPr="00C8205D" w:rsidDel="00DE10AD">
            <w:rPr>
              <w:color w:val="000000" w:themeColor="text1"/>
              <w:sz w:val="22"/>
              <w:szCs w:val="22"/>
              <w:rPrChange w:id="5692" w:author="Risa" w:date="2021-07-06T14:20:00Z">
                <w:rPr>
                  <w:color w:val="000000" w:themeColor="text1"/>
                  <w:sz w:val="22"/>
                  <w:szCs w:val="22"/>
                </w:rPr>
              </w:rPrChange>
            </w:rPr>
            <w:delText>with</w:delText>
          </w:r>
        </w:del>
      </w:ins>
      <w:ins w:id="5693" w:author="Jeff" w:date="2021-06-23T16:51:00Z">
        <w:del w:id="5694" w:author="Nick Smith" w:date="2021-07-01T15:35:00Z">
          <w:r w:rsidR="00255E9A" w:rsidRPr="00C8205D" w:rsidDel="00DE10AD">
            <w:rPr>
              <w:color w:val="000000" w:themeColor="text1"/>
              <w:sz w:val="22"/>
              <w:szCs w:val="22"/>
              <w:rPrChange w:id="5695" w:author="Risa" w:date="2021-07-06T14:20:00Z">
                <w:rPr>
                  <w:color w:val="000000" w:themeColor="text1"/>
                  <w:sz w:val="22"/>
                  <w:szCs w:val="22"/>
                </w:rPr>
              </w:rPrChange>
            </w:rPr>
            <w:delText xml:space="preserve"> red spruce (</w:delText>
          </w:r>
          <w:r w:rsidR="00255E9A" w:rsidRPr="00C8205D" w:rsidDel="00DE10AD">
            <w:rPr>
              <w:i/>
              <w:iCs/>
              <w:color w:val="000000" w:themeColor="text1"/>
              <w:sz w:val="22"/>
              <w:szCs w:val="22"/>
              <w:rPrChange w:id="5696" w:author="Risa" w:date="2021-07-06T14:20:00Z">
                <w:rPr>
                  <w:i/>
                  <w:iCs/>
                  <w:color w:val="000000" w:themeColor="text1"/>
                  <w:sz w:val="22"/>
                  <w:szCs w:val="22"/>
                </w:rPr>
              </w:rPrChange>
            </w:rPr>
            <w:delText>Picea rubens</w:delText>
          </w:r>
          <w:r w:rsidR="00255E9A" w:rsidRPr="00C8205D" w:rsidDel="00DE10AD">
            <w:rPr>
              <w:color w:val="000000" w:themeColor="text1"/>
              <w:sz w:val="22"/>
              <w:szCs w:val="22"/>
              <w:rPrChange w:id="5697" w:author="Risa" w:date="2021-07-06T14:20:00Z">
                <w:rPr>
                  <w:color w:val="000000" w:themeColor="text1"/>
                  <w:sz w:val="22"/>
                  <w:szCs w:val="22"/>
                </w:rPr>
              </w:rPrChange>
            </w:rPr>
            <w:delText>), hemlock (</w:delText>
          </w:r>
          <w:r w:rsidR="00255E9A" w:rsidRPr="00C8205D" w:rsidDel="00DE10AD">
            <w:rPr>
              <w:i/>
              <w:iCs/>
              <w:color w:val="000000" w:themeColor="text1"/>
              <w:sz w:val="22"/>
              <w:szCs w:val="22"/>
              <w:rPrChange w:id="5698" w:author="Risa" w:date="2021-07-06T14:20:00Z">
                <w:rPr>
                  <w:i/>
                  <w:iCs/>
                  <w:color w:val="000000" w:themeColor="text1"/>
                  <w:sz w:val="22"/>
                  <w:szCs w:val="22"/>
                </w:rPr>
              </w:rPrChange>
            </w:rPr>
            <w:delText>Tsuga canadensis</w:delText>
          </w:r>
          <w:r w:rsidR="00255E9A" w:rsidRPr="00C8205D" w:rsidDel="00DE10AD">
            <w:rPr>
              <w:color w:val="000000" w:themeColor="text1"/>
              <w:sz w:val="22"/>
              <w:szCs w:val="22"/>
              <w:rPrChange w:id="5699" w:author="Risa" w:date="2021-07-06T14:20:00Z">
                <w:rPr>
                  <w:color w:val="000000" w:themeColor="text1"/>
                  <w:sz w:val="22"/>
                  <w:szCs w:val="22"/>
                </w:rPr>
              </w:rPrChange>
            </w:rPr>
            <w:delText>) and balsam fir (</w:delText>
          </w:r>
          <w:r w:rsidR="00255E9A" w:rsidRPr="00C8205D" w:rsidDel="00DE10AD">
            <w:rPr>
              <w:i/>
              <w:iCs/>
              <w:color w:val="000000" w:themeColor="text1"/>
              <w:sz w:val="22"/>
              <w:szCs w:val="22"/>
              <w:rPrChange w:id="5700" w:author="Risa" w:date="2021-07-06T14:20:00Z">
                <w:rPr>
                  <w:i/>
                  <w:iCs/>
                  <w:color w:val="000000" w:themeColor="text1"/>
                  <w:sz w:val="22"/>
                  <w:szCs w:val="22"/>
                </w:rPr>
              </w:rPrChange>
            </w:rPr>
            <w:delText>Abies balsamea</w:delText>
          </w:r>
          <w:r w:rsidR="00255E9A" w:rsidRPr="00C8205D" w:rsidDel="00DE10AD">
            <w:rPr>
              <w:color w:val="000000" w:themeColor="text1"/>
              <w:sz w:val="22"/>
              <w:szCs w:val="22"/>
              <w:rPrChange w:id="5701" w:author="Risa" w:date="2021-07-06T14:20:00Z">
                <w:rPr>
                  <w:color w:val="000000" w:themeColor="text1"/>
                  <w:sz w:val="22"/>
                  <w:szCs w:val="22"/>
                </w:rPr>
              </w:rPrChange>
            </w:rPr>
            <w:delText>)</w:delText>
          </w:r>
        </w:del>
      </w:ins>
      <w:ins w:id="5702" w:author="Jeff" w:date="2021-06-28T08:08:00Z">
        <w:del w:id="5703" w:author="Nick Smith" w:date="2021-07-01T15:35:00Z">
          <w:r w:rsidR="005D5D4C" w:rsidRPr="00C8205D" w:rsidDel="00DE10AD">
            <w:rPr>
              <w:color w:val="000000" w:themeColor="text1"/>
              <w:sz w:val="22"/>
              <w:szCs w:val="22"/>
              <w:rPrChange w:id="5704" w:author="Risa" w:date="2021-07-06T14:20:00Z">
                <w:rPr>
                  <w:color w:val="000000" w:themeColor="text1"/>
                  <w:sz w:val="22"/>
                  <w:szCs w:val="22"/>
                </w:rPr>
              </w:rPrChange>
            </w:rPr>
            <w:delText>;</w:delText>
          </w:r>
        </w:del>
      </w:ins>
      <w:ins w:id="5705" w:author="Jeff" w:date="2021-06-28T08:09:00Z">
        <w:del w:id="5706" w:author="Nick Smith" w:date="2021-07-01T15:35:00Z">
          <w:r w:rsidR="005D5D4C" w:rsidRPr="00C8205D" w:rsidDel="00DE10AD">
            <w:rPr>
              <w:color w:val="000000" w:themeColor="text1"/>
              <w:sz w:val="22"/>
              <w:szCs w:val="22"/>
              <w:rPrChange w:id="5707" w:author="Risa" w:date="2021-07-06T14:20:00Z">
                <w:rPr>
                  <w:color w:val="000000" w:themeColor="text1"/>
                  <w:sz w:val="22"/>
                  <w:szCs w:val="22"/>
                </w:rPr>
              </w:rPrChange>
            </w:rPr>
            <w:delText xml:space="preserve"> the competitive response was greater</w:delText>
          </w:r>
        </w:del>
      </w:ins>
      <w:ins w:id="5708" w:author="Jeff" w:date="2021-06-28T04:34:00Z">
        <w:del w:id="5709" w:author="Nick Smith" w:date="2021-07-01T15:35:00Z">
          <w:r w:rsidR="00957188" w:rsidRPr="00C8205D" w:rsidDel="00DE10AD">
            <w:rPr>
              <w:color w:val="000000" w:themeColor="text1"/>
              <w:sz w:val="22"/>
              <w:szCs w:val="22"/>
              <w:rPrChange w:id="5710" w:author="Risa" w:date="2021-07-06T14:20:00Z">
                <w:rPr>
                  <w:sz w:val="22"/>
                  <w:szCs w:val="22"/>
                </w:rPr>
              </w:rPrChange>
            </w:rPr>
            <w:delText xml:space="preserve"> at </w:delText>
          </w:r>
        </w:del>
      </w:ins>
      <w:ins w:id="5711" w:author="Jeff" w:date="2021-06-23T16:51:00Z">
        <w:del w:id="5712" w:author="Nick Smith" w:date="2021-07-01T15:35:00Z">
          <w:r w:rsidR="00255E9A" w:rsidRPr="00C8205D" w:rsidDel="00DE10AD">
            <w:rPr>
              <w:color w:val="000000" w:themeColor="text1"/>
              <w:sz w:val="22"/>
              <w:szCs w:val="22"/>
              <w:rPrChange w:id="5713" w:author="Risa" w:date="2021-07-06T14:20:00Z">
                <w:rPr>
                  <w:sz w:val="22"/>
                  <w:szCs w:val="22"/>
                </w:rPr>
              </w:rPrChange>
            </w:rPr>
            <w:delText>Wonderland trail</w:delText>
          </w:r>
        </w:del>
      </w:ins>
      <w:ins w:id="5714" w:author="Jeff" w:date="2021-06-28T04:34:00Z">
        <w:r w:rsidR="00957188" w:rsidRPr="00C8205D">
          <w:rPr>
            <w:color w:val="000000" w:themeColor="text1"/>
            <w:sz w:val="22"/>
            <w:szCs w:val="22"/>
            <w:rPrChange w:id="5715" w:author="Risa" w:date="2021-07-06T14:20:00Z">
              <w:rPr>
                <w:sz w:val="22"/>
                <w:szCs w:val="22"/>
              </w:rPr>
            </w:rPrChange>
          </w:rPr>
          <w:t xml:space="preserve">. </w:t>
        </w:r>
      </w:ins>
      <w:ins w:id="5716" w:author="Nick Smith" w:date="2021-07-01T15:38:00Z">
        <w:r w:rsidR="00AB46A3" w:rsidRPr="00C8205D">
          <w:rPr>
            <w:color w:val="000000" w:themeColor="text1"/>
            <w:sz w:val="22"/>
            <w:szCs w:val="22"/>
            <w:rPrChange w:id="5717" w:author="Risa" w:date="2021-07-06T14:20:00Z">
              <w:rPr>
                <w:sz w:val="22"/>
                <w:szCs w:val="22"/>
              </w:rPr>
            </w:rPrChange>
          </w:rPr>
          <w:t xml:space="preserve">This might suggest that </w:t>
        </w:r>
      </w:ins>
      <w:ins w:id="5718" w:author="Jeff" w:date="2021-06-28T04:34:00Z">
        <w:del w:id="5719" w:author="Nick Smith" w:date="2021-07-01T15:37:00Z">
          <w:r w:rsidR="00957188" w:rsidRPr="00C8205D" w:rsidDel="00AB46A3">
            <w:rPr>
              <w:color w:val="000000" w:themeColor="text1"/>
              <w:sz w:val="22"/>
              <w:szCs w:val="22"/>
              <w:rPrChange w:id="5720" w:author="Risa" w:date="2021-07-06T14:20:00Z">
                <w:rPr>
                  <w:sz w:val="22"/>
                  <w:szCs w:val="22"/>
                </w:rPr>
              </w:rPrChange>
            </w:rPr>
            <w:delText>Th</w:delText>
          </w:r>
        </w:del>
      </w:ins>
      <w:ins w:id="5721" w:author="Jeff" w:date="2021-06-28T04:35:00Z">
        <w:del w:id="5722" w:author="Nick Smith" w:date="2021-07-01T15:37:00Z">
          <w:r w:rsidR="00957188" w:rsidRPr="00C8205D" w:rsidDel="00AB46A3">
            <w:rPr>
              <w:color w:val="000000" w:themeColor="text1"/>
              <w:sz w:val="22"/>
              <w:szCs w:val="22"/>
              <w:rPrChange w:id="5723" w:author="Risa" w:date="2021-07-06T14:20:00Z">
                <w:rPr>
                  <w:sz w:val="22"/>
                  <w:szCs w:val="22"/>
                </w:rPr>
              </w:rPrChange>
            </w:rPr>
            <w:delText>is factor, alone, represents an opportunity, if this trend persists, for trees</w:delText>
          </w:r>
        </w:del>
      </w:ins>
      <w:ins w:id="5724" w:author="Jeff" w:date="2021-06-28T08:09:00Z">
        <w:del w:id="5725" w:author="Nick Smith" w:date="2021-07-01T15:37:00Z">
          <w:r w:rsidR="005D5D4C" w:rsidRPr="00C8205D" w:rsidDel="00AB46A3">
            <w:rPr>
              <w:color w:val="000000" w:themeColor="text1"/>
              <w:sz w:val="22"/>
              <w:szCs w:val="22"/>
              <w:rPrChange w:id="5726" w:author="Risa" w:date="2021-07-06T14:20:00Z">
                <w:rPr>
                  <w:sz w:val="22"/>
                  <w:szCs w:val="22"/>
                </w:rPr>
              </w:rPrChange>
            </w:rPr>
            <w:delText>,</w:delText>
          </w:r>
        </w:del>
      </w:ins>
      <w:ins w:id="5727" w:author="Jeff" w:date="2021-06-28T04:35:00Z">
        <w:del w:id="5728" w:author="Nick Smith" w:date="2021-07-01T15:37:00Z">
          <w:r w:rsidR="00957188" w:rsidRPr="00C8205D" w:rsidDel="00AB46A3">
            <w:rPr>
              <w:color w:val="000000" w:themeColor="text1"/>
              <w:sz w:val="22"/>
              <w:szCs w:val="22"/>
              <w:rPrChange w:id="5729" w:author="Risa" w:date="2021-07-06T14:20:00Z">
                <w:rPr>
                  <w:sz w:val="22"/>
                  <w:szCs w:val="22"/>
                </w:rPr>
              </w:rPrChange>
            </w:rPr>
            <w:delText xml:space="preserve"> there</w:delText>
          </w:r>
        </w:del>
      </w:ins>
      <w:ins w:id="5730" w:author="Jeff" w:date="2021-06-28T08:09:00Z">
        <w:del w:id="5731" w:author="Nick Smith" w:date="2021-07-01T15:37:00Z">
          <w:r w:rsidR="005D5D4C" w:rsidRPr="00C8205D" w:rsidDel="00AB46A3">
            <w:rPr>
              <w:color w:val="000000" w:themeColor="text1"/>
              <w:sz w:val="22"/>
              <w:szCs w:val="22"/>
              <w:rPrChange w:id="5732" w:author="Risa" w:date="2021-07-06T14:20:00Z">
                <w:rPr>
                  <w:sz w:val="22"/>
                  <w:szCs w:val="22"/>
                </w:rPr>
              </w:rPrChange>
            </w:rPr>
            <w:delText>,</w:delText>
          </w:r>
        </w:del>
      </w:ins>
      <w:ins w:id="5733" w:author="Jeff" w:date="2021-06-28T04:35:00Z">
        <w:del w:id="5734" w:author="Nick Smith" w:date="2021-07-01T15:37:00Z">
          <w:r w:rsidR="00957188" w:rsidRPr="00C8205D" w:rsidDel="00AB46A3">
            <w:rPr>
              <w:color w:val="000000" w:themeColor="text1"/>
              <w:sz w:val="22"/>
              <w:szCs w:val="22"/>
              <w:rPrChange w:id="5735" w:author="Risa" w:date="2021-07-06T14:20:00Z">
                <w:rPr>
                  <w:sz w:val="22"/>
                  <w:szCs w:val="22"/>
                </w:rPr>
              </w:rPrChange>
            </w:rPr>
            <w:delText xml:space="preserve"> to continue to expand their ownership of that precinct</w:delText>
          </w:r>
        </w:del>
      </w:ins>
      <w:ins w:id="5736" w:author="Jeff" w:date="2021-06-28T04:36:00Z">
        <w:del w:id="5737" w:author="Nick Smith" w:date="2021-07-01T15:37:00Z">
          <w:r w:rsidR="00957188" w:rsidRPr="00C8205D" w:rsidDel="00AB46A3">
            <w:rPr>
              <w:color w:val="000000" w:themeColor="text1"/>
              <w:sz w:val="22"/>
              <w:szCs w:val="22"/>
              <w:rPrChange w:id="5738" w:author="Risa" w:date="2021-07-06T14:20:00Z">
                <w:rPr>
                  <w:sz w:val="22"/>
                  <w:szCs w:val="22"/>
                </w:rPr>
              </w:rPrChange>
            </w:rPr>
            <w:delText xml:space="preserve"> in comparison with trees at the other three locations.</w:delText>
          </w:r>
        </w:del>
      </w:ins>
      <w:ins w:id="5739" w:author="Jeff" w:date="2021-06-23T16:51:00Z">
        <w:del w:id="5740" w:author="Nick Smith" w:date="2021-07-01T15:37:00Z">
          <w:r w:rsidR="00255E9A" w:rsidRPr="00C8205D" w:rsidDel="00AB46A3">
            <w:rPr>
              <w:color w:val="000000" w:themeColor="text1"/>
              <w:sz w:val="22"/>
              <w:szCs w:val="22"/>
              <w:rPrChange w:id="5741" w:author="Risa" w:date="2021-07-06T14:20:00Z">
                <w:rPr>
                  <w:sz w:val="22"/>
                  <w:szCs w:val="22"/>
                </w:rPr>
              </w:rPrChange>
            </w:rPr>
            <w:delText xml:space="preserve"> </w:delText>
          </w:r>
        </w:del>
      </w:ins>
      <w:ins w:id="5742" w:author="Jeff" w:date="2021-06-24T04:10:00Z">
        <w:del w:id="5743" w:author="Nick Smith" w:date="2021-07-01T15:37:00Z">
          <w:r w:rsidR="00EA5E6B" w:rsidRPr="00C8205D" w:rsidDel="00AB46A3">
            <w:rPr>
              <w:strike/>
              <w:color w:val="000000" w:themeColor="text1"/>
              <w:sz w:val="22"/>
              <w:szCs w:val="22"/>
              <w:rPrChange w:id="5744" w:author="Risa" w:date="2021-07-06T14:20:00Z">
                <w:rPr>
                  <w:sz w:val="22"/>
                  <w:szCs w:val="22"/>
                </w:rPr>
              </w:rPrChange>
            </w:rPr>
            <w:delText>recommend</w:delText>
          </w:r>
        </w:del>
      </w:ins>
      <w:ins w:id="5745" w:author="Jeff" w:date="2021-06-24T05:15:00Z">
        <w:del w:id="5746" w:author="Nick Smith" w:date="2021-07-01T15:37:00Z">
          <w:r w:rsidR="008F37AD" w:rsidRPr="00C8205D" w:rsidDel="00AB46A3">
            <w:rPr>
              <w:strike/>
              <w:color w:val="000000" w:themeColor="text1"/>
              <w:sz w:val="22"/>
              <w:szCs w:val="22"/>
              <w:rPrChange w:id="5747" w:author="Risa" w:date="2021-07-06T14:20:00Z">
                <w:rPr>
                  <w:sz w:val="22"/>
                  <w:szCs w:val="22"/>
                </w:rPr>
              </w:rPrChange>
            </w:rPr>
            <w:delText>s</w:delText>
          </w:r>
        </w:del>
      </w:ins>
      <w:ins w:id="5748" w:author="Jeff" w:date="2021-06-24T04:10:00Z">
        <w:del w:id="5749" w:author="Nick Smith" w:date="2021-07-01T15:37:00Z">
          <w:r w:rsidR="00EA5E6B" w:rsidRPr="00C8205D" w:rsidDel="00AB46A3">
            <w:rPr>
              <w:strike/>
              <w:color w:val="000000" w:themeColor="text1"/>
              <w:sz w:val="22"/>
              <w:szCs w:val="22"/>
              <w:rPrChange w:id="5750" w:author="Risa" w:date="2021-07-06T14:20:00Z">
                <w:rPr>
                  <w:sz w:val="22"/>
                  <w:szCs w:val="22"/>
                </w:rPr>
              </w:rPrChange>
            </w:rPr>
            <w:delText xml:space="preserve"> </w:delText>
          </w:r>
        </w:del>
      </w:ins>
      <w:ins w:id="5751" w:author="Jeff" w:date="2021-06-24T05:15:00Z">
        <w:del w:id="5752" w:author="Nick Smith" w:date="2021-07-01T15:37:00Z">
          <w:r w:rsidR="008F37AD" w:rsidRPr="00C8205D" w:rsidDel="00AB46A3">
            <w:rPr>
              <w:strike/>
              <w:color w:val="000000" w:themeColor="text1"/>
              <w:sz w:val="22"/>
              <w:szCs w:val="22"/>
              <w:rPrChange w:id="5753" w:author="Risa" w:date="2021-07-06T14:20:00Z">
                <w:rPr>
                  <w:sz w:val="22"/>
                  <w:szCs w:val="22"/>
                </w:rPr>
              </w:rPrChange>
            </w:rPr>
            <w:delText>itself</w:delText>
          </w:r>
        </w:del>
      </w:ins>
      <w:ins w:id="5754" w:author="Jeff" w:date="2021-06-24T04:10:00Z">
        <w:del w:id="5755" w:author="Nick Smith" w:date="2021-07-01T15:37:00Z">
          <w:r w:rsidR="00EA5E6B" w:rsidRPr="00C8205D" w:rsidDel="00AB46A3">
            <w:rPr>
              <w:strike/>
              <w:color w:val="000000" w:themeColor="text1"/>
              <w:sz w:val="22"/>
              <w:szCs w:val="22"/>
              <w:rPrChange w:id="5756" w:author="Risa" w:date="2021-07-06T14:20:00Z">
                <w:rPr>
                  <w:sz w:val="22"/>
                  <w:szCs w:val="22"/>
                </w:rPr>
              </w:rPrChange>
            </w:rPr>
            <w:delText xml:space="preserve"> as the</w:delText>
          </w:r>
        </w:del>
      </w:ins>
      <w:ins w:id="5757" w:author="Jeff" w:date="2021-06-23T16:51:00Z">
        <w:del w:id="5758" w:author="Nick Smith" w:date="2021-07-01T15:37:00Z">
          <w:r w:rsidR="00255E9A" w:rsidRPr="00C8205D" w:rsidDel="00AB46A3">
            <w:rPr>
              <w:strike/>
              <w:color w:val="000000" w:themeColor="text1"/>
              <w:sz w:val="22"/>
              <w:szCs w:val="22"/>
              <w:rPrChange w:id="5759" w:author="Risa" w:date="2021-07-06T14:20:00Z">
                <w:rPr>
                  <w:sz w:val="22"/>
                  <w:szCs w:val="22"/>
                </w:rPr>
              </w:rPrChange>
            </w:rPr>
            <w:delText xml:space="preserve"> best cluster candidate </w:delText>
          </w:r>
        </w:del>
      </w:ins>
      <w:ins w:id="5760" w:author="Jeff" w:date="2021-06-24T04:10:00Z">
        <w:del w:id="5761" w:author="Nick Smith" w:date="2021-07-01T15:37:00Z">
          <w:r w:rsidR="00EA5E6B" w:rsidRPr="00C8205D" w:rsidDel="00AB46A3">
            <w:rPr>
              <w:strike/>
              <w:color w:val="000000" w:themeColor="text1"/>
              <w:sz w:val="22"/>
              <w:szCs w:val="22"/>
              <w:rPrChange w:id="5762" w:author="Risa" w:date="2021-07-06T14:20:00Z">
                <w:rPr>
                  <w:sz w:val="22"/>
                  <w:szCs w:val="22"/>
                </w:rPr>
              </w:rPrChange>
            </w:rPr>
            <w:delText>f</w:delText>
          </w:r>
        </w:del>
      </w:ins>
      <w:ins w:id="5763" w:author="Jeff" w:date="2021-06-24T04:11:00Z">
        <w:del w:id="5764" w:author="Nick Smith" w:date="2021-07-01T15:37:00Z">
          <w:r w:rsidR="00EA5E6B" w:rsidRPr="00C8205D" w:rsidDel="00AB46A3">
            <w:rPr>
              <w:strike/>
              <w:color w:val="000000" w:themeColor="text1"/>
              <w:sz w:val="22"/>
              <w:szCs w:val="22"/>
              <w:rPrChange w:id="5765" w:author="Risa" w:date="2021-07-06T14:20:00Z">
                <w:rPr>
                  <w:sz w:val="22"/>
                  <w:szCs w:val="22"/>
                </w:rPr>
              </w:rPrChange>
            </w:rPr>
            <w:delText xml:space="preserve">or future expansion </w:delText>
          </w:r>
        </w:del>
      </w:ins>
      <w:ins w:id="5766" w:author="Jeff" w:date="2021-06-23T16:51:00Z">
        <w:del w:id="5767" w:author="Nick Smith" w:date="2021-07-01T15:37:00Z">
          <w:r w:rsidR="00255E9A" w:rsidRPr="00C8205D" w:rsidDel="00AB46A3">
            <w:rPr>
              <w:strike/>
              <w:color w:val="000000" w:themeColor="text1"/>
              <w:sz w:val="22"/>
              <w:szCs w:val="22"/>
              <w:rPrChange w:id="5768" w:author="Risa" w:date="2021-07-06T14:20:00Z">
                <w:rPr>
                  <w:sz w:val="22"/>
                  <w:szCs w:val="22"/>
                </w:rPr>
              </w:rPrChange>
            </w:rPr>
            <w:delText xml:space="preserve">based </w:delText>
          </w:r>
        </w:del>
      </w:ins>
      <w:ins w:id="5769" w:author="Jeff" w:date="2021-06-24T04:11:00Z">
        <w:del w:id="5770" w:author="Nick Smith" w:date="2021-07-01T15:37:00Z">
          <w:r w:rsidR="00EA5E6B" w:rsidRPr="00C8205D" w:rsidDel="00AB46A3">
            <w:rPr>
              <w:strike/>
              <w:color w:val="000000" w:themeColor="text1"/>
              <w:sz w:val="22"/>
              <w:szCs w:val="22"/>
              <w:rPrChange w:id="5771" w:author="Risa" w:date="2021-07-06T14:20:00Z">
                <w:rPr>
                  <w:sz w:val="22"/>
                  <w:szCs w:val="22"/>
                </w:rPr>
              </w:rPrChange>
            </w:rPr>
            <w:delText xml:space="preserve">solely </w:delText>
          </w:r>
        </w:del>
      </w:ins>
      <w:ins w:id="5772" w:author="Jeff" w:date="2021-06-23T16:51:00Z">
        <w:del w:id="5773" w:author="Nick Smith" w:date="2021-07-01T15:37:00Z">
          <w:r w:rsidR="00255E9A" w:rsidRPr="00C8205D" w:rsidDel="00AB46A3">
            <w:rPr>
              <w:strike/>
              <w:color w:val="000000" w:themeColor="text1"/>
              <w:sz w:val="22"/>
              <w:szCs w:val="22"/>
              <w:rPrChange w:id="5774" w:author="Risa" w:date="2021-07-06T14:20:00Z">
                <w:rPr>
                  <w:sz w:val="22"/>
                  <w:szCs w:val="22"/>
                </w:rPr>
              </w:rPrChange>
            </w:rPr>
            <w:delText xml:space="preserve">on </w:delText>
          </w:r>
        </w:del>
      </w:ins>
      <w:ins w:id="5775" w:author="Jeff" w:date="2021-06-24T05:15:00Z">
        <w:del w:id="5776" w:author="Nick Smith" w:date="2021-07-01T15:37:00Z">
          <w:r w:rsidR="008F37AD" w:rsidRPr="00C8205D" w:rsidDel="00AB46A3">
            <w:rPr>
              <w:strike/>
              <w:color w:val="000000" w:themeColor="text1"/>
              <w:sz w:val="22"/>
              <w:szCs w:val="22"/>
              <w:rPrChange w:id="5777" w:author="Risa" w:date="2021-07-06T14:20:00Z">
                <w:rPr>
                  <w:sz w:val="22"/>
                  <w:szCs w:val="22"/>
                </w:rPr>
              </w:rPrChange>
            </w:rPr>
            <w:delText xml:space="preserve">the </w:delText>
          </w:r>
        </w:del>
      </w:ins>
      <w:ins w:id="5778" w:author="Jeff" w:date="2021-06-23T16:51:00Z">
        <w:del w:id="5779" w:author="Nick Smith" w:date="2021-07-01T15:37:00Z">
          <w:r w:rsidR="00255E9A" w:rsidRPr="00C8205D" w:rsidDel="00AB46A3">
            <w:rPr>
              <w:strike/>
              <w:color w:val="000000" w:themeColor="text1"/>
              <w:sz w:val="22"/>
              <w:szCs w:val="22"/>
              <w:rPrChange w:id="5780" w:author="Risa" w:date="2021-07-06T14:20:00Z">
                <w:rPr>
                  <w:sz w:val="22"/>
                  <w:szCs w:val="22"/>
                </w:rPr>
              </w:rPrChange>
            </w:rPr>
            <w:delText>solar exposure</w:delText>
          </w:r>
        </w:del>
      </w:ins>
      <w:ins w:id="5781" w:author="Jeff" w:date="2021-06-24T05:15:00Z">
        <w:del w:id="5782" w:author="Nick Smith" w:date="2021-07-01T15:37:00Z">
          <w:r w:rsidR="008F37AD" w:rsidRPr="00C8205D" w:rsidDel="00AB46A3">
            <w:rPr>
              <w:strike/>
              <w:color w:val="000000" w:themeColor="text1"/>
              <w:sz w:val="22"/>
              <w:szCs w:val="22"/>
              <w:rPrChange w:id="5783" w:author="Risa" w:date="2021-07-06T14:20:00Z">
                <w:rPr>
                  <w:sz w:val="22"/>
                  <w:szCs w:val="22"/>
                </w:rPr>
              </w:rPrChange>
            </w:rPr>
            <w:delText xml:space="preserve"> factor</w:delText>
          </w:r>
        </w:del>
      </w:ins>
      <w:ins w:id="5784" w:author="Jeff" w:date="2021-06-23T13:52:00Z">
        <w:del w:id="5785" w:author="Nick Smith" w:date="2021-07-01T15:37:00Z">
          <w:r w:rsidR="00A369A1" w:rsidRPr="00C8205D" w:rsidDel="00AB46A3">
            <w:rPr>
              <w:bCs/>
              <w:strike/>
              <w:color w:val="000000" w:themeColor="text1"/>
              <w:sz w:val="22"/>
              <w:szCs w:val="22"/>
              <w:rPrChange w:id="5786" w:author="Risa" w:date="2021-07-06T14:20:00Z">
                <w:rPr>
                  <w:bCs/>
                  <w:sz w:val="22"/>
                  <w:szCs w:val="22"/>
                </w:rPr>
              </w:rPrChange>
            </w:rPr>
            <w:delText xml:space="preserve">At high elevation ledge communities, we found little </w:delText>
          </w:r>
        </w:del>
      </w:ins>
      <w:ins w:id="5787" w:author="Jeff" w:date="2021-06-24T04:19:00Z">
        <w:del w:id="5788" w:author="Nick Smith" w:date="2021-07-01T15:37:00Z">
          <w:r w:rsidR="00EA5E6B" w:rsidRPr="00C8205D" w:rsidDel="00AB46A3">
            <w:rPr>
              <w:bCs/>
              <w:strike/>
              <w:color w:val="000000" w:themeColor="text1"/>
              <w:sz w:val="22"/>
              <w:szCs w:val="22"/>
              <w:rPrChange w:id="5789" w:author="Risa" w:date="2021-07-06T14:20:00Z">
                <w:rPr>
                  <w:bCs/>
                  <w:sz w:val="22"/>
                  <w:szCs w:val="22"/>
                </w:rPr>
              </w:rPrChange>
            </w:rPr>
            <w:delText xml:space="preserve">to suggest a </w:delText>
          </w:r>
        </w:del>
      </w:ins>
      <w:ins w:id="5790" w:author="Jeff" w:date="2021-06-23T13:52:00Z">
        <w:del w:id="5791" w:author="Nick Smith" w:date="2021-07-01T15:37:00Z">
          <w:r w:rsidR="00A369A1" w:rsidRPr="00C8205D" w:rsidDel="00AB46A3">
            <w:rPr>
              <w:bCs/>
              <w:strike/>
              <w:color w:val="000000" w:themeColor="text1"/>
              <w:sz w:val="22"/>
              <w:szCs w:val="22"/>
              <w:rPrChange w:id="5792" w:author="Risa" w:date="2021-07-06T14:20:00Z">
                <w:rPr>
                  <w:bCs/>
                  <w:sz w:val="22"/>
                  <w:szCs w:val="22"/>
                </w:rPr>
              </w:rPrChange>
            </w:rPr>
            <w:delText xml:space="preserve">stimulus </w:delText>
          </w:r>
        </w:del>
      </w:ins>
      <w:ins w:id="5793" w:author="Jeff" w:date="2021-06-24T04:13:00Z">
        <w:del w:id="5794" w:author="Nick Smith" w:date="2021-07-01T15:37:00Z">
          <w:r w:rsidR="00EA5E6B" w:rsidRPr="00C8205D" w:rsidDel="00AB46A3">
            <w:rPr>
              <w:bCs/>
              <w:strike/>
              <w:color w:val="000000" w:themeColor="text1"/>
              <w:sz w:val="22"/>
              <w:szCs w:val="22"/>
              <w:rPrChange w:id="5795" w:author="Risa" w:date="2021-07-06T14:20:00Z">
                <w:rPr>
                  <w:bCs/>
                  <w:sz w:val="22"/>
                  <w:szCs w:val="22"/>
                </w:rPr>
              </w:rPrChange>
            </w:rPr>
            <w:delText>for reproduc</w:delText>
          </w:r>
        </w:del>
      </w:ins>
      <w:ins w:id="5796" w:author="Jeff" w:date="2021-06-24T04:14:00Z">
        <w:del w:id="5797" w:author="Nick Smith" w:date="2021-07-01T15:37:00Z">
          <w:r w:rsidR="00EA5E6B" w:rsidRPr="00C8205D" w:rsidDel="00AB46A3">
            <w:rPr>
              <w:bCs/>
              <w:strike/>
              <w:color w:val="000000" w:themeColor="text1"/>
              <w:sz w:val="22"/>
              <w:szCs w:val="22"/>
              <w:rPrChange w:id="5798" w:author="Risa" w:date="2021-07-06T14:20:00Z">
                <w:rPr>
                  <w:bCs/>
                  <w:sz w:val="22"/>
                  <w:szCs w:val="22"/>
                </w:rPr>
              </w:rPrChange>
            </w:rPr>
            <w:delText xml:space="preserve">tion (fecundity) </w:delText>
          </w:r>
        </w:del>
      </w:ins>
      <w:ins w:id="5799" w:author="Jeff" w:date="2021-06-23T13:52:00Z">
        <w:del w:id="5800" w:author="Nick Smith" w:date="2021-07-01T15:37:00Z">
          <w:r w:rsidR="00A369A1" w:rsidRPr="00C8205D" w:rsidDel="00AB46A3">
            <w:rPr>
              <w:bCs/>
              <w:strike/>
              <w:color w:val="000000" w:themeColor="text1"/>
              <w:sz w:val="22"/>
              <w:szCs w:val="22"/>
              <w:rPrChange w:id="5801" w:author="Risa" w:date="2021-07-06T14:20:00Z">
                <w:rPr>
                  <w:bCs/>
                  <w:sz w:val="22"/>
                  <w:szCs w:val="22"/>
                </w:rPr>
              </w:rPrChange>
            </w:rPr>
            <w:delText xml:space="preserve">save for </w:delText>
          </w:r>
        </w:del>
      </w:ins>
      <w:ins w:id="5802" w:author="Jeff" w:date="2021-06-24T05:16:00Z">
        <w:del w:id="5803" w:author="Nick Smith" w:date="2021-07-01T15:37:00Z">
          <w:r w:rsidR="008F37AD" w:rsidRPr="00C8205D" w:rsidDel="00AB46A3">
            <w:rPr>
              <w:bCs/>
              <w:strike/>
              <w:color w:val="000000" w:themeColor="text1"/>
              <w:sz w:val="22"/>
              <w:szCs w:val="22"/>
              <w:rPrChange w:id="5804" w:author="Risa" w:date="2021-07-06T14:20:00Z">
                <w:rPr>
                  <w:bCs/>
                  <w:sz w:val="22"/>
                  <w:szCs w:val="22"/>
                </w:rPr>
              </w:rPrChange>
            </w:rPr>
            <w:delText xml:space="preserve">one </w:delText>
          </w:r>
        </w:del>
      </w:ins>
      <w:ins w:id="5805" w:author="Jeff" w:date="2021-06-24T04:19:00Z">
        <w:del w:id="5806" w:author="Nick Smith" w:date="2021-07-01T15:37:00Z">
          <w:r w:rsidR="00EA5E6B" w:rsidRPr="00C8205D" w:rsidDel="00AB46A3">
            <w:rPr>
              <w:bCs/>
              <w:strike/>
              <w:color w:val="000000" w:themeColor="text1"/>
              <w:sz w:val="22"/>
              <w:szCs w:val="22"/>
              <w:rPrChange w:id="5807" w:author="Risa" w:date="2021-07-06T14:20:00Z">
                <w:rPr>
                  <w:bCs/>
                  <w:sz w:val="22"/>
                  <w:szCs w:val="22"/>
                </w:rPr>
              </w:rPrChange>
            </w:rPr>
            <w:delText xml:space="preserve">particular location encompassing </w:delText>
          </w:r>
        </w:del>
      </w:ins>
      <w:ins w:id="5808" w:author="Jeff" w:date="2021-06-23T13:52:00Z">
        <w:del w:id="5809" w:author="Nick Smith" w:date="2021-07-01T15:37:00Z">
          <w:r w:rsidR="00A369A1" w:rsidRPr="00C8205D" w:rsidDel="00AB46A3">
            <w:rPr>
              <w:bCs/>
              <w:strike/>
              <w:color w:val="000000" w:themeColor="text1"/>
              <w:sz w:val="22"/>
              <w:szCs w:val="22"/>
              <w:rPrChange w:id="5810" w:author="Risa" w:date="2021-07-06T14:20:00Z">
                <w:rPr>
                  <w:bCs/>
                  <w:sz w:val="22"/>
                  <w:szCs w:val="22"/>
                </w:rPr>
              </w:rPrChange>
            </w:rPr>
            <w:delText>a pitch-and-jack pine (</w:delText>
          </w:r>
          <w:r w:rsidR="00A369A1" w:rsidRPr="00C8205D" w:rsidDel="00AB46A3">
            <w:rPr>
              <w:bCs/>
              <w:i/>
              <w:iCs/>
              <w:strike/>
              <w:color w:val="000000" w:themeColor="text1"/>
              <w:sz w:val="22"/>
              <w:szCs w:val="22"/>
              <w:rPrChange w:id="5811" w:author="Risa" w:date="2021-07-06T14:20:00Z">
                <w:rPr>
                  <w:bCs/>
                  <w:i/>
                  <w:iCs/>
                  <w:sz w:val="22"/>
                  <w:szCs w:val="22"/>
                </w:rPr>
              </w:rPrChange>
            </w:rPr>
            <w:delText>Pinus banksiana</w:delText>
          </w:r>
          <w:r w:rsidR="00A369A1" w:rsidRPr="00C8205D" w:rsidDel="00AB46A3">
            <w:rPr>
              <w:bCs/>
              <w:strike/>
              <w:color w:val="000000" w:themeColor="text1"/>
              <w:sz w:val="22"/>
              <w:szCs w:val="22"/>
              <w:rPrChange w:id="5812" w:author="Risa" w:date="2021-07-06T14:20:00Z">
                <w:rPr>
                  <w:bCs/>
                  <w:sz w:val="22"/>
                  <w:szCs w:val="22"/>
                </w:rPr>
              </w:rPrChange>
            </w:rPr>
            <w:delText xml:space="preserve">) sympatry </w:delText>
          </w:r>
        </w:del>
      </w:ins>
      <w:ins w:id="5813" w:author="Jeff" w:date="2021-06-24T04:20:00Z">
        <w:del w:id="5814" w:author="Nick Smith" w:date="2021-07-01T15:37:00Z">
          <w:r w:rsidR="00EA5E6B" w:rsidRPr="00C8205D" w:rsidDel="00AB46A3">
            <w:rPr>
              <w:bCs/>
              <w:strike/>
              <w:color w:val="000000" w:themeColor="text1"/>
              <w:sz w:val="22"/>
              <w:szCs w:val="22"/>
              <w:rPrChange w:id="5815" w:author="Risa" w:date="2021-07-06T14:20:00Z">
                <w:rPr>
                  <w:bCs/>
                  <w:sz w:val="22"/>
                  <w:szCs w:val="22"/>
                </w:rPr>
              </w:rPrChange>
            </w:rPr>
            <w:delText>(overlapping species) mostly east of</w:delText>
          </w:r>
        </w:del>
      </w:ins>
      <w:ins w:id="5816" w:author="Jeff" w:date="2021-06-23T13:52:00Z">
        <w:del w:id="5817" w:author="Nick Smith" w:date="2021-07-01T15:37:00Z">
          <w:r w:rsidR="00A369A1" w:rsidRPr="00C8205D" w:rsidDel="00AB46A3">
            <w:rPr>
              <w:bCs/>
              <w:strike/>
              <w:color w:val="000000" w:themeColor="text1"/>
              <w:sz w:val="22"/>
              <w:szCs w:val="22"/>
              <w:rPrChange w:id="5818" w:author="Risa" w:date="2021-07-06T14:20:00Z">
                <w:rPr>
                  <w:bCs/>
                  <w:sz w:val="22"/>
                  <w:szCs w:val="22"/>
                </w:rPr>
              </w:rPrChange>
            </w:rPr>
            <w:delText xml:space="preserve"> the South Cadillac mountain trail (</w:delText>
          </w:r>
        </w:del>
      </w:ins>
      <w:ins w:id="5819" w:author="Jeff" w:date="2021-06-24T04:12:00Z">
        <w:del w:id="5820" w:author="Nick Smith" w:date="2021-07-01T15:37:00Z">
          <w:r w:rsidR="00EA5E6B" w:rsidRPr="00C8205D" w:rsidDel="00AB46A3">
            <w:rPr>
              <w:bCs/>
              <w:strike/>
              <w:color w:val="000000" w:themeColor="text1"/>
              <w:sz w:val="22"/>
              <w:szCs w:val="22"/>
              <w:rPrChange w:id="5821" w:author="Risa" w:date="2021-07-06T14:20:00Z">
                <w:rPr>
                  <w:bCs/>
                  <w:sz w:val="22"/>
                  <w:szCs w:val="22"/>
                </w:rPr>
              </w:rPrChange>
            </w:rPr>
            <w:delText xml:space="preserve">between </w:delText>
          </w:r>
        </w:del>
      </w:ins>
      <w:ins w:id="5822" w:author="Jeff" w:date="2021-06-23T13:52:00Z">
        <w:del w:id="5823" w:author="Nick Smith" w:date="2021-07-01T15:37:00Z">
          <w:r w:rsidR="00A369A1" w:rsidRPr="00C8205D" w:rsidDel="00AB46A3">
            <w:rPr>
              <w:bCs/>
              <w:strike/>
              <w:color w:val="000000" w:themeColor="text1"/>
              <w:sz w:val="22"/>
              <w:szCs w:val="22"/>
              <w:rPrChange w:id="5824" w:author="Risa" w:date="2021-07-06T14:20:00Z">
                <w:rPr>
                  <w:bCs/>
                  <w:sz w:val="22"/>
                  <w:szCs w:val="22"/>
                </w:rPr>
              </w:rPrChange>
            </w:rPr>
            <w:delText xml:space="preserve">189 </w:delText>
          </w:r>
        </w:del>
      </w:ins>
      <w:ins w:id="5825" w:author="Jeff" w:date="2021-06-24T04:12:00Z">
        <w:del w:id="5826" w:author="Nick Smith" w:date="2021-07-01T15:37:00Z">
          <w:r w:rsidR="00EA5E6B" w:rsidRPr="00C8205D" w:rsidDel="00AB46A3">
            <w:rPr>
              <w:bCs/>
              <w:strike/>
              <w:color w:val="000000" w:themeColor="text1"/>
              <w:sz w:val="22"/>
              <w:szCs w:val="22"/>
              <w:rPrChange w:id="5827" w:author="Risa" w:date="2021-07-06T14:20:00Z">
                <w:rPr>
                  <w:bCs/>
                  <w:sz w:val="22"/>
                  <w:szCs w:val="22"/>
                </w:rPr>
              </w:rPrChange>
            </w:rPr>
            <w:delText>and</w:delText>
          </w:r>
        </w:del>
      </w:ins>
      <w:ins w:id="5828" w:author="Jeff" w:date="2021-06-23T13:52:00Z">
        <w:del w:id="5829" w:author="Nick Smith" w:date="2021-07-01T15:37:00Z">
          <w:r w:rsidR="00A369A1" w:rsidRPr="00C8205D" w:rsidDel="00AB46A3">
            <w:rPr>
              <w:bCs/>
              <w:strike/>
              <w:color w:val="000000" w:themeColor="text1"/>
              <w:sz w:val="22"/>
              <w:szCs w:val="22"/>
              <w:rPrChange w:id="5830" w:author="Risa" w:date="2021-07-06T14:20:00Z">
                <w:rPr>
                  <w:bCs/>
                  <w:sz w:val="22"/>
                  <w:szCs w:val="22"/>
                </w:rPr>
              </w:rPrChange>
            </w:rPr>
            <w:delText xml:space="preserve"> 270 m elevation). </w:delText>
          </w:r>
          <w:r w:rsidR="00A369A1" w:rsidRPr="00C8205D" w:rsidDel="00AB46A3">
            <w:rPr>
              <w:bCs/>
              <w:strike/>
              <w:color w:val="000000" w:themeColor="text1"/>
              <w:sz w:val="22"/>
              <w:szCs w:val="22"/>
              <w:rPrChange w:id="5831" w:author="Risa" w:date="2021-07-06T14:20:00Z">
                <w:rPr>
                  <w:bCs/>
                  <w:strike/>
                  <w:sz w:val="22"/>
                  <w:szCs w:val="22"/>
                </w:rPr>
              </w:rPrChange>
            </w:rPr>
            <w:delText>This assertion is partly confirmed by the disappearance of serotiny and epicormic sprouting, found formerly at higher sites on Cadillac mountain three decades ago.</w:delText>
          </w:r>
          <w:r w:rsidR="00A369A1" w:rsidRPr="00C8205D" w:rsidDel="00AB46A3">
            <w:rPr>
              <w:bCs/>
              <w:color w:val="000000" w:themeColor="text1"/>
              <w:sz w:val="22"/>
              <w:szCs w:val="22"/>
              <w:rPrChange w:id="5832" w:author="Risa" w:date="2021-07-06T14:20:00Z">
                <w:rPr>
                  <w:bCs/>
                  <w:sz w:val="22"/>
                  <w:szCs w:val="22"/>
                </w:rPr>
              </w:rPrChange>
            </w:rPr>
            <w:delText xml:space="preserve"> </w:delText>
          </w:r>
        </w:del>
        <w:del w:id="5833" w:author="Nick Smith" w:date="2021-07-01T15:38:00Z">
          <w:r w:rsidR="00A369A1" w:rsidRPr="00C8205D" w:rsidDel="00AB46A3">
            <w:rPr>
              <w:bCs/>
              <w:color w:val="000000" w:themeColor="text1"/>
              <w:sz w:val="22"/>
              <w:szCs w:val="22"/>
              <w:rPrChange w:id="5834" w:author="Risa" w:date="2021-07-06T14:20:00Z">
                <w:rPr>
                  <w:bCs/>
                  <w:sz w:val="22"/>
                  <w:szCs w:val="22"/>
                </w:rPr>
              </w:rPrChange>
            </w:rPr>
            <w:delText>A</w:delText>
          </w:r>
        </w:del>
      </w:ins>
      <w:ins w:id="5835" w:author="Nick Smith" w:date="2021-07-01T15:38:00Z">
        <w:r w:rsidR="00AB46A3" w:rsidRPr="00C8205D">
          <w:rPr>
            <w:bCs/>
            <w:color w:val="000000" w:themeColor="text1"/>
            <w:sz w:val="22"/>
            <w:szCs w:val="22"/>
            <w:rPrChange w:id="5836" w:author="Risa" w:date="2021-07-06T14:20:00Z">
              <w:rPr>
                <w:bCs/>
                <w:sz w:val="22"/>
                <w:szCs w:val="22"/>
              </w:rPr>
            </w:rPrChange>
          </w:rPr>
          <w:t>a</w:t>
        </w:r>
      </w:ins>
      <w:ins w:id="5837" w:author="Jeff" w:date="2021-06-23T13:52:00Z">
        <w:r w:rsidR="00A369A1" w:rsidRPr="00C8205D">
          <w:rPr>
            <w:bCs/>
            <w:color w:val="000000" w:themeColor="text1"/>
            <w:sz w:val="22"/>
            <w:szCs w:val="22"/>
            <w:rPrChange w:id="5838" w:author="Risa" w:date="2021-07-06T14:20:00Z">
              <w:rPr>
                <w:bCs/>
                <w:sz w:val="22"/>
                <w:szCs w:val="22"/>
              </w:rPr>
            </w:rPrChange>
          </w:rPr>
          <w:t xml:space="preserve"> shift back </w:t>
        </w:r>
        <w:del w:id="5839" w:author="Nick Smith" w:date="2021-07-01T15:38:00Z">
          <w:r w:rsidR="00A369A1" w:rsidRPr="00C8205D" w:rsidDel="00AB46A3">
            <w:rPr>
              <w:bCs/>
              <w:color w:val="000000" w:themeColor="text1"/>
              <w:sz w:val="22"/>
              <w:szCs w:val="22"/>
              <w:rPrChange w:id="5840" w:author="Risa" w:date="2021-07-06T14:20:00Z">
                <w:rPr>
                  <w:bCs/>
                  <w:sz w:val="22"/>
                  <w:szCs w:val="22"/>
                </w:rPr>
              </w:rPrChange>
            </w:rPr>
            <w:delText>to fire</w:delText>
          </w:r>
        </w:del>
        <w:del w:id="5841" w:author="Nick Smith" w:date="2021-07-01T15:37:00Z">
          <w:r w:rsidR="00A369A1" w:rsidRPr="00C8205D" w:rsidDel="00AB46A3">
            <w:rPr>
              <w:bCs/>
              <w:strike/>
              <w:color w:val="000000" w:themeColor="text1"/>
              <w:sz w:val="22"/>
              <w:szCs w:val="22"/>
              <w:rPrChange w:id="5842" w:author="Risa" w:date="2021-07-06T14:20:00Z">
                <w:rPr>
                  <w:bCs/>
                  <w:sz w:val="22"/>
                  <w:szCs w:val="22"/>
                </w:rPr>
              </w:rPrChange>
            </w:rPr>
            <w:delText>,</w:delText>
          </w:r>
          <w:r w:rsidR="00A369A1" w:rsidRPr="00C8205D" w:rsidDel="00AB46A3">
            <w:rPr>
              <w:bCs/>
              <w:color w:val="000000" w:themeColor="text1"/>
              <w:sz w:val="22"/>
              <w:szCs w:val="22"/>
              <w:rPrChange w:id="5843" w:author="Risa" w:date="2021-07-06T14:20:00Z">
                <w:rPr>
                  <w:bCs/>
                  <w:sz w:val="22"/>
                  <w:szCs w:val="22"/>
                </w:rPr>
              </w:rPrChange>
            </w:rPr>
            <w:delText xml:space="preserve"> </w:delText>
          </w:r>
          <w:r w:rsidR="00A369A1" w:rsidRPr="00C8205D" w:rsidDel="00AB46A3">
            <w:rPr>
              <w:bCs/>
              <w:strike/>
              <w:color w:val="000000" w:themeColor="text1"/>
              <w:sz w:val="22"/>
              <w:szCs w:val="22"/>
              <w:rPrChange w:id="5844" w:author="Risa" w:date="2021-07-06T14:20:00Z">
                <w:rPr>
                  <w:bCs/>
                  <w:sz w:val="22"/>
                  <w:szCs w:val="22"/>
                </w:rPr>
              </w:rPrChange>
            </w:rPr>
            <w:delText>accompanied by a re-introduction of serotinous characteristics,</w:delText>
          </w:r>
          <w:r w:rsidR="00A369A1" w:rsidRPr="00C8205D" w:rsidDel="00AB46A3">
            <w:rPr>
              <w:bCs/>
              <w:color w:val="000000" w:themeColor="text1"/>
              <w:sz w:val="22"/>
              <w:szCs w:val="22"/>
              <w:rPrChange w:id="5845" w:author="Risa" w:date="2021-07-06T14:20:00Z">
                <w:rPr>
                  <w:bCs/>
                  <w:sz w:val="22"/>
                  <w:szCs w:val="22"/>
                </w:rPr>
              </w:rPrChange>
            </w:rPr>
            <w:delText xml:space="preserve"> </w:delText>
          </w:r>
        </w:del>
      </w:ins>
      <w:ins w:id="5846" w:author="Jeff" w:date="2021-06-24T04:14:00Z">
        <w:del w:id="5847" w:author="Nick Smith" w:date="2021-07-01T15:38:00Z">
          <w:r w:rsidR="00EA5E6B" w:rsidRPr="00C8205D" w:rsidDel="00AB46A3">
            <w:rPr>
              <w:bCs/>
              <w:color w:val="000000" w:themeColor="text1"/>
              <w:sz w:val="22"/>
              <w:szCs w:val="22"/>
              <w:rPrChange w:id="5848" w:author="Risa" w:date="2021-07-06T14:20:00Z">
                <w:rPr>
                  <w:bCs/>
                  <w:sz w:val="22"/>
                  <w:szCs w:val="22"/>
                </w:rPr>
              </w:rPrChange>
            </w:rPr>
            <w:delText>might</w:delText>
          </w:r>
        </w:del>
      </w:ins>
      <w:ins w:id="5849" w:author="Nick Smith" w:date="2021-07-01T15:38:00Z">
        <w:r w:rsidR="00AB46A3" w:rsidRPr="00C8205D">
          <w:rPr>
            <w:bCs/>
            <w:color w:val="000000" w:themeColor="text1"/>
            <w:sz w:val="22"/>
            <w:szCs w:val="22"/>
            <w:rPrChange w:id="5850" w:author="Risa" w:date="2021-07-06T14:20:00Z">
              <w:rPr>
                <w:bCs/>
                <w:sz w:val="22"/>
                <w:szCs w:val="22"/>
              </w:rPr>
            </w:rPrChange>
          </w:rPr>
          <w:t>could</w:t>
        </w:r>
      </w:ins>
      <w:ins w:id="5851" w:author="Jeff" w:date="2021-06-24T04:14:00Z">
        <w:r w:rsidR="00EA5E6B" w:rsidRPr="00C8205D">
          <w:rPr>
            <w:bCs/>
            <w:color w:val="000000" w:themeColor="text1"/>
            <w:sz w:val="22"/>
            <w:szCs w:val="22"/>
            <w:rPrChange w:id="5852" w:author="Risa" w:date="2021-07-06T14:20:00Z">
              <w:rPr>
                <w:bCs/>
                <w:sz w:val="22"/>
                <w:szCs w:val="22"/>
              </w:rPr>
            </w:rPrChange>
          </w:rPr>
          <w:t xml:space="preserve"> </w:t>
        </w:r>
      </w:ins>
      <w:ins w:id="5853" w:author="Jeff" w:date="2021-06-28T21:04:00Z">
        <w:r w:rsidR="00435B72" w:rsidRPr="00C8205D">
          <w:rPr>
            <w:bCs/>
            <w:color w:val="000000" w:themeColor="text1"/>
            <w:sz w:val="22"/>
            <w:szCs w:val="22"/>
            <w:rPrChange w:id="5854" w:author="Risa" w:date="2021-07-06T14:20:00Z">
              <w:rPr>
                <w:bCs/>
                <w:sz w:val="22"/>
                <w:szCs w:val="22"/>
              </w:rPr>
            </w:rPrChange>
          </w:rPr>
          <w:t xml:space="preserve">further </w:t>
        </w:r>
      </w:ins>
      <w:ins w:id="5855" w:author="Jeff" w:date="2021-06-28T04:39:00Z">
        <w:r w:rsidR="00957188" w:rsidRPr="00C8205D">
          <w:rPr>
            <w:bCs/>
            <w:color w:val="000000" w:themeColor="text1"/>
            <w:sz w:val="22"/>
            <w:szCs w:val="22"/>
            <w:rPrChange w:id="5856" w:author="Risa" w:date="2021-07-06T14:20:00Z">
              <w:rPr>
                <w:bCs/>
                <w:sz w:val="22"/>
                <w:szCs w:val="22"/>
              </w:rPr>
            </w:rPrChange>
          </w:rPr>
          <w:t xml:space="preserve">spur </w:t>
        </w:r>
      </w:ins>
      <w:ins w:id="5857" w:author="Jeff" w:date="2021-06-28T21:03:00Z">
        <w:r w:rsidR="00435B72" w:rsidRPr="00C8205D">
          <w:rPr>
            <w:bCs/>
            <w:color w:val="000000" w:themeColor="text1"/>
            <w:sz w:val="22"/>
            <w:szCs w:val="22"/>
            <w:rPrChange w:id="5858" w:author="Risa" w:date="2021-07-06T14:20:00Z">
              <w:rPr>
                <w:bCs/>
                <w:sz w:val="22"/>
                <w:szCs w:val="22"/>
              </w:rPr>
            </w:rPrChange>
          </w:rPr>
          <w:t>dispers</w:t>
        </w:r>
      </w:ins>
      <w:ins w:id="5859" w:author="Jeff" w:date="2021-06-28T21:04:00Z">
        <w:r w:rsidR="00435B72" w:rsidRPr="00C8205D">
          <w:rPr>
            <w:bCs/>
            <w:color w:val="000000" w:themeColor="text1"/>
            <w:sz w:val="22"/>
            <w:szCs w:val="22"/>
            <w:rPrChange w:id="5860" w:author="Risa" w:date="2021-07-06T14:20:00Z">
              <w:rPr>
                <w:bCs/>
                <w:sz w:val="22"/>
                <w:szCs w:val="22"/>
              </w:rPr>
            </w:rPrChange>
          </w:rPr>
          <w:t>al</w:t>
        </w:r>
      </w:ins>
      <w:ins w:id="5861" w:author="Jeff" w:date="2021-06-28T04:39:00Z">
        <w:del w:id="5862" w:author="Nick Smith" w:date="2021-07-01T15:38:00Z">
          <w:r w:rsidR="00957188" w:rsidRPr="00C8205D" w:rsidDel="00AB46A3">
            <w:rPr>
              <w:bCs/>
              <w:color w:val="000000" w:themeColor="text1"/>
              <w:sz w:val="22"/>
              <w:szCs w:val="22"/>
              <w:rPrChange w:id="5863" w:author="Risa" w:date="2021-07-06T14:20:00Z">
                <w:rPr>
                  <w:bCs/>
                  <w:sz w:val="22"/>
                  <w:szCs w:val="22"/>
                </w:rPr>
              </w:rPrChange>
            </w:rPr>
            <w:delText xml:space="preserve">, </w:delText>
          </w:r>
        </w:del>
      </w:ins>
      <w:ins w:id="5864" w:author="Jeff" w:date="2021-06-28T21:04:00Z">
        <w:del w:id="5865" w:author="Nick Smith" w:date="2021-07-01T15:38:00Z">
          <w:r w:rsidR="00435B72" w:rsidRPr="00C8205D" w:rsidDel="00AB46A3">
            <w:rPr>
              <w:bCs/>
              <w:color w:val="000000" w:themeColor="text1"/>
              <w:sz w:val="22"/>
              <w:szCs w:val="22"/>
              <w:rPrChange w:id="5866" w:author="Risa" w:date="2021-07-06T14:20:00Z">
                <w:rPr>
                  <w:bCs/>
                  <w:sz w:val="22"/>
                  <w:szCs w:val="22"/>
                </w:rPr>
              </w:rPrChange>
            </w:rPr>
            <w:delText>beyond an existing</w:delText>
          </w:r>
        </w:del>
      </w:ins>
      <w:ins w:id="5867" w:author="Jeff" w:date="2021-06-28T04:39:00Z">
        <w:del w:id="5868" w:author="Nick Smith" w:date="2021-07-01T15:38:00Z">
          <w:r w:rsidR="00957188" w:rsidRPr="00C8205D" w:rsidDel="00AB46A3">
            <w:rPr>
              <w:bCs/>
              <w:color w:val="000000" w:themeColor="text1"/>
              <w:sz w:val="22"/>
              <w:szCs w:val="22"/>
              <w:rPrChange w:id="5869" w:author="Risa" w:date="2021-07-06T14:20:00Z">
                <w:rPr>
                  <w:bCs/>
                  <w:sz w:val="22"/>
                  <w:szCs w:val="22"/>
                </w:rPr>
              </w:rPrChange>
            </w:rPr>
            <w:delText xml:space="preserve"> toehold</w:delText>
          </w:r>
        </w:del>
        <w:r w:rsidR="00957188" w:rsidRPr="00C8205D">
          <w:rPr>
            <w:bCs/>
            <w:color w:val="000000" w:themeColor="text1"/>
            <w:sz w:val="22"/>
            <w:szCs w:val="22"/>
            <w:rPrChange w:id="5870" w:author="Risa" w:date="2021-07-06T14:20:00Z">
              <w:rPr>
                <w:bCs/>
                <w:sz w:val="22"/>
                <w:szCs w:val="22"/>
              </w:rPr>
            </w:rPrChange>
          </w:rPr>
          <w:t>,</w:t>
        </w:r>
      </w:ins>
      <w:ins w:id="5871" w:author="Jeff" w:date="2021-06-24T04:15:00Z">
        <w:r w:rsidR="00EA5E6B" w:rsidRPr="00C8205D">
          <w:rPr>
            <w:bCs/>
            <w:color w:val="000000" w:themeColor="text1"/>
            <w:sz w:val="22"/>
            <w:szCs w:val="22"/>
            <w:rPrChange w:id="5872" w:author="Risa" w:date="2021-07-06T14:20:00Z">
              <w:rPr>
                <w:bCs/>
                <w:sz w:val="22"/>
                <w:szCs w:val="22"/>
              </w:rPr>
            </w:rPrChange>
          </w:rPr>
          <w:t xml:space="preserve"> </w:t>
        </w:r>
      </w:ins>
      <w:ins w:id="5873" w:author="Jeff" w:date="2021-06-28T04:39:00Z">
        <w:r w:rsidR="00957188" w:rsidRPr="00C8205D">
          <w:rPr>
            <w:bCs/>
            <w:color w:val="000000" w:themeColor="text1"/>
            <w:sz w:val="22"/>
            <w:szCs w:val="22"/>
            <w:rPrChange w:id="5874" w:author="Risa" w:date="2021-07-06T14:20:00Z">
              <w:rPr>
                <w:bCs/>
                <w:sz w:val="22"/>
                <w:szCs w:val="22"/>
              </w:rPr>
            </w:rPrChange>
          </w:rPr>
          <w:t>but</w:t>
        </w:r>
      </w:ins>
      <w:ins w:id="5875" w:author="Jeff" w:date="2021-06-23T13:52:00Z">
        <w:r w:rsidR="00A369A1" w:rsidRPr="00C8205D">
          <w:rPr>
            <w:bCs/>
            <w:color w:val="000000" w:themeColor="text1"/>
            <w:sz w:val="22"/>
            <w:szCs w:val="22"/>
            <w:rPrChange w:id="5876" w:author="Risa" w:date="2021-07-06T14:20:00Z">
              <w:rPr>
                <w:bCs/>
                <w:sz w:val="22"/>
                <w:szCs w:val="22"/>
              </w:rPr>
            </w:rPrChange>
          </w:rPr>
          <w:t>, despite a significant fuel buildup in the forest</w:t>
        </w:r>
      </w:ins>
      <w:ins w:id="5877" w:author="Jeff" w:date="2021-06-24T04:16:00Z">
        <w:r w:rsidR="00EA5E6B" w:rsidRPr="00C8205D">
          <w:rPr>
            <w:bCs/>
            <w:color w:val="000000" w:themeColor="text1"/>
            <w:sz w:val="22"/>
            <w:szCs w:val="22"/>
            <w:rPrChange w:id="5878" w:author="Risa" w:date="2021-07-06T14:20:00Z">
              <w:rPr>
                <w:bCs/>
                <w:sz w:val="22"/>
                <w:szCs w:val="22"/>
              </w:rPr>
            </w:rPrChange>
          </w:rPr>
          <w:t>s on the island</w:t>
        </w:r>
      </w:ins>
      <w:ins w:id="5879" w:author="Jeff" w:date="2021-06-23T13:52:00Z">
        <w:r w:rsidR="00A369A1" w:rsidRPr="00C8205D">
          <w:rPr>
            <w:bCs/>
            <w:color w:val="000000" w:themeColor="text1"/>
            <w:sz w:val="22"/>
            <w:szCs w:val="22"/>
            <w:rPrChange w:id="5880" w:author="Risa" w:date="2021-07-06T14:20:00Z">
              <w:rPr>
                <w:bCs/>
                <w:sz w:val="22"/>
                <w:szCs w:val="22"/>
              </w:rPr>
            </w:rPrChange>
          </w:rPr>
          <w:t xml:space="preserve">, </w:t>
        </w:r>
      </w:ins>
      <w:ins w:id="5881" w:author="Jeff" w:date="2021-06-24T04:16:00Z">
        <w:del w:id="5882" w:author="Nick Smith" w:date="2021-07-01T15:38:00Z">
          <w:r w:rsidR="00EA5E6B" w:rsidRPr="00C8205D" w:rsidDel="00AB46A3">
            <w:rPr>
              <w:bCs/>
              <w:color w:val="000000" w:themeColor="text1"/>
              <w:sz w:val="22"/>
              <w:szCs w:val="22"/>
              <w:rPrChange w:id="5883" w:author="Risa" w:date="2021-07-06T14:20:00Z">
                <w:rPr>
                  <w:bCs/>
                  <w:sz w:val="22"/>
                  <w:szCs w:val="22"/>
                </w:rPr>
              </w:rPrChange>
            </w:rPr>
            <w:delText xml:space="preserve">its seems unlikely that </w:delText>
          </w:r>
        </w:del>
      </w:ins>
      <w:ins w:id="5884" w:author="Nick Smith" w:date="2021-07-01T15:38:00Z">
        <w:r w:rsidR="00AB46A3" w:rsidRPr="00C8205D">
          <w:rPr>
            <w:bCs/>
            <w:color w:val="000000" w:themeColor="text1"/>
            <w:sz w:val="22"/>
            <w:szCs w:val="22"/>
            <w:rPrChange w:id="5885" w:author="Risa" w:date="2021-07-06T14:20:00Z">
              <w:rPr>
                <w:bCs/>
                <w:sz w:val="22"/>
                <w:szCs w:val="22"/>
              </w:rPr>
            </w:rPrChange>
          </w:rPr>
          <w:t xml:space="preserve">this would require a change in </w:t>
        </w:r>
      </w:ins>
      <w:ins w:id="5886" w:author="Jeff" w:date="2021-06-24T04:16:00Z">
        <w:r w:rsidR="00EA5E6B" w:rsidRPr="00C8205D">
          <w:rPr>
            <w:bCs/>
            <w:color w:val="000000" w:themeColor="text1"/>
            <w:sz w:val="22"/>
            <w:szCs w:val="22"/>
            <w:rPrChange w:id="5887" w:author="Risa" w:date="2021-07-06T14:20:00Z">
              <w:rPr>
                <w:bCs/>
                <w:sz w:val="22"/>
                <w:szCs w:val="22"/>
              </w:rPr>
            </w:rPrChange>
          </w:rPr>
          <w:t>current management policies</w:t>
        </w:r>
        <w:del w:id="5888" w:author="Nick Smith" w:date="2021-07-01T15:39:00Z">
          <w:r w:rsidR="00EA5E6B" w:rsidRPr="00C8205D" w:rsidDel="00AB46A3">
            <w:rPr>
              <w:bCs/>
              <w:color w:val="000000" w:themeColor="text1"/>
              <w:sz w:val="22"/>
              <w:szCs w:val="22"/>
              <w:rPrChange w:id="5889" w:author="Risa" w:date="2021-07-06T14:20:00Z">
                <w:rPr>
                  <w:bCs/>
                  <w:sz w:val="22"/>
                  <w:szCs w:val="22"/>
                </w:rPr>
              </w:rPrChange>
            </w:rPr>
            <w:delText xml:space="preserve"> </w:delText>
          </w:r>
        </w:del>
      </w:ins>
      <w:ins w:id="5890" w:author="Jeff" w:date="2021-06-24T05:16:00Z">
        <w:del w:id="5891" w:author="Nick Smith" w:date="2021-07-01T15:39:00Z">
          <w:r w:rsidR="008F37AD" w:rsidRPr="00C8205D" w:rsidDel="00AB46A3">
            <w:rPr>
              <w:bCs/>
              <w:color w:val="000000" w:themeColor="text1"/>
              <w:sz w:val="22"/>
              <w:szCs w:val="22"/>
              <w:rPrChange w:id="5892" w:author="Risa" w:date="2021-07-06T14:20:00Z">
                <w:rPr>
                  <w:bCs/>
                  <w:sz w:val="22"/>
                  <w:szCs w:val="22"/>
                </w:rPr>
              </w:rPrChange>
            </w:rPr>
            <w:delText>wil</w:delText>
          </w:r>
        </w:del>
      </w:ins>
      <w:ins w:id="5893" w:author="Jeff" w:date="2021-06-24T05:17:00Z">
        <w:del w:id="5894" w:author="Nick Smith" w:date="2021-07-01T15:39:00Z">
          <w:r w:rsidR="008F37AD" w:rsidRPr="00C8205D" w:rsidDel="00AB46A3">
            <w:rPr>
              <w:bCs/>
              <w:color w:val="000000" w:themeColor="text1"/>
              <w:sz w:val="22"/>
              <w:szCs w:val="22"/>
              <w:rPrChange w:id="5895" w:author="Risa" w:date="2021-07-06T14:20:00Z">
                <w:rPr>
                  <w:bCs/>
                  <w:sz w:val="22"/>
                  <w:szCs w:val="22"/>
                </w:rPr>
              </w:rPrChange>
            </w:rPr>
            <w:delText>l</w:delText>
          </w:r>
        </w:del>
      </w:ins>
      <w:ins w:id="5896" w:author="Jeff" w:date="2021-06-24T05:16:00Z">
        <w:del w:id="5897" w:author="Nick Smith" w:date="2021-07-01T15:39:00Z">
          <w:r w:rsidR="008F37AD" w:rsidRPr="00C8205D" w:rsidDel="00AB46A3">
            <w:rPr>
              <w:bCs/>
              <w:color w:val="000000" w:themeColor="text1"/>
              <w:sz w:val="22"/>
              <w:szCs w:val="22"/>
              <w:rPrChange w:id="5898" w:author="Risa" w:date="2021-07-06T14:20:00Z">
                <w:rPr>
                  <w:bCs/>
                  <w:sz w:val="22"/>
                  <w:szCs w:val="22"/>
                </w:rPr>
              </w:rPrChange>
            </w:rPr>
            <w:delText xml:space="preserve"> </w:delText>
          </w:r>
        </w:del>
      </w:ins>
      <w:ins w:id="5899" w:author="Jeff" w:date="2021-06-24T05:18:00Z">
        <w:del w:id="5900" w:author="Nick Smith" w:date="2021-07-01T15:39:00Z">
          <w:r w:rsidR="008F37AD" w:rsidRPr="00C8205D" w:rsidDel="00AB46A3">
            <w:rPr>
              <w:bCs/>
              <w:color w:val="000000" w:themeColor="text1"/>
              <w:sz w:val="22"/>
              <w:szCs w:val="22"/>
              <w:rPrChange w:id="5901" w:author="Risa" w:date="2021-07-06T14:20:00Z">
                <w:rPr>
                  <w:bCs/>
                  <w:sz w:val="22"/>
                  <w:szCs w:val="22"/>
                </w:rPr>
              </w:rPrChange>
            </w:rPr>
            <w:delText>embrac</w:delText>
          </w:r>
        </w:del>
      </w:ins>
      <w:ins w:id="5902" w:author="Jeff" w:date="2021-06-24T05:16:00Z">
        <w:del w:id="5903" w:author="Nick Smith" w:date="2021-07-01T15:39:00Z">
          <w:r w:rsidR="008F37AD" w:rsidRPr="00C8205D" w:rsidDel="00AB46A3">
            <w:rPr>
              <w:bCs/>
              <w:color w:val="000000" w:themeColor="text1"/>
              <w:sz w:val="22"/>
              <w:szCs w:val="22"/>
              <w:rPrChange w:id="5904" w:author="Risa" w:date="2021-07-06T14:20:00Z">
                <w:rPr>
                  <w:bCs/>
                  <w:sz w:val="22"/>
                  <w:szCs w:val="22"/>
                </w:rPr>
              </w:rPrChange>
            </w:rPr>
            <w:delText>e significant proscrip</w:delText>
          </w:r>
        </w:del>
      </w:ins>
      <w:ins w:id="5905" w:author="Jeff" w:date="2021-06-24T05:17:00Z">
        <w:del w:id="5906" w:author="Nick Smith" w:date="2021-07-01T15:39:00Z">
          <w:r w:rsidR="008F37AD" w:rsidRPr="00C8205D" w:rsidDel="00AB46A3">
            <w:rPr>
              <w:bCs/>
              <w:color w:val="000000" w:themeColor="text1"/>
              <w:sz w:val="22"/>
              <w:szCs w:val="22"/>
              <w:rPrChange w:id="5907" w:author="Risa" w:date="2021-07-06T14:20:00Z">
                <w:rPr>
                  <w:bCs/>
                  <w:sz w:val="22"/>
                  <w:szCs w:val="22"/>
                </w:rPr>
              </w:rPrChange>
            </w:rPr>
            <w:delText>tive fire or allo</w:delText>
          </w:r>
        </w:del>
      </w:ins>
      <w:ins w:id="5908" w:author="Jeff" w:date="2021-06-24T05:18:00Z">
        <w:del w:id="5909" w:author="Nick Smith" w:date="2021-07-01T15:39:00Z">
          <w:r w:rsidR="008F37AD" w:rsidRPr="00C8205D" w:rsidDel="00AB46A3">
            <w:rPr>
              <w:bCs/>
              <w:color w:val="000000" w:themeColor="text1"/>
              <w:sz w:val="22"/>
              <w:szCs w:val="22"/>
              <w:rPrChange w:id="5910" w:author="Risa" w:date="2021-07-06T14:20:00Z">
                <w:rPr>
                  <w:bCs/>
                  <w:sz w:val="22"/>
                  <w:szCs w:val="22"/>
                </w:rPr>
              </w:rPrChange>
            </w:rPr>
            <w:delText>w</w:delText>
          </w:r>
        </w:del>
      </w:ins>
      <w:ins w:id="5911" w:author="Jeff" w:date="2021-06-24T05:17:00Z">
        <w:del w:id="5912" w:author="Nick Smith" w:date="2021-07-01T15:39:00Z">
          <w:r w:rsidR="008F37AD" w:rsidRPr="00C8205D" w:rsidDel="00AB46A3">
            <w:rPr>
              <w:bCs/>
              <w:color w:val="000000" w:themeColor="text1"/>
              <w:sz w:val="22"/>
              <w:szCs w:val="22"/>
              <w:rPrChange w:id="5913" w:author="Risa" w:date="2021-07-06T14:20:00Z">
                <w:rPr>
                  <w:bCs/>
                  <w:sz w:val="22"/>
                  <w:szCs w:val="22"/>
                </w:rPr>
              </w:rPrChange>
            </w:rPr>
            <w:delText xml:space="preserve"> forest fire</w:delText>
          </w:r>
        </w:del>
      </w:ins>
      <w:ins w:id="5914" w:author="Jeff" w:date="2021-06-28T21:05:00Z">
        <w:del w:id="5915" w:author="Nick Smith" w:date="2021-07-01T15:39:00Z">
          <w:r w:rsidR="00435B72" w:rsidRPr="00C8205D" w:rsidDel="00AB46A3">
            <w:rPr>
              <w:bCs/>
              <w:color w:val="000000" w:themeColor="text1"/>
              <w:sz w:val="22"/>
              <w:szCs w:val="22"/>
              <w:rPrChange w:id="5916" w:author="Risa" w:date="2021-07-06T14:20:00Z">
                <w:rPr>
                  <w:bCs/>
                  <w:sz w:val="22"/>
                  <w:szCs w:val="22"/>
                </w:rPr>
              </w:rPrChange>
            </w:rPr>
            <w:delText xml:space="preserve"> which would accelerate advance</w:delText>
          </w:r>
        </w:del>
      </w:ins>
      <w:ins w:id="5917" w:author="Jeff" w:date="2021-06-28T04:39:00Z">
        <w:r w:rsidR="00957188" w:rsidRPr="00C8205D">
          <w:rPr>
            <w:bCs/>
            <w:color w:val="000000" w:themeColor="text1"/>
            <w:sz w:val="22"/>
            <w:szCs w:val="22"/>
            <w:rPrChange w:id="5918" w:author="Risa" w:date="2021-07-06T14:20:00Z">
              <w:rPr>
                <w:bCs/>
                <w:sz w:val="22"/>
                <w:szCs w:val="22"/>
              </w:rPr>
            </w:rPrChange>
          </w:rPr>
          <w:t>.</w:t>
        </w:r>
      </w:ins>
      <w:ins w:id="5919" w:author="Jeff" w:date="2021-06-24T05:18:00Z">
        <w:r w:rsidR="008F37AD" w:rsidRPr="00C8205D">
          <w:rPr>
            <w:bCs/>
            <w:color w:val="000000" w:themeColor="text1"/>
            <w:sz w:val="22"/>
            <w:szCs w:val="22"/>
            <w:rPrChange w:id="5920" w:author="Risa" w:date="2021-07-06T14:20:00Z">
              <w:rPr>
                <w:bCs/>
                <w:sz w:val="22"/>
                <w:szCs w:val="22"/>
              </w:rPr>
            </w:rPrChange>
          </w:rPr>
          <w:t xml:space="preserve"> </w:t>
        </w:r>
      </w:ins>
      <w:ins w:id="5921" w:author="Jeff" w:date="2021-06-24T05:17:00Z">
        <w:del w:id="5922" w:author="Nick Smith" w:date="2021-07-01T15:37:00Z">
          <w:r w:rsidR="008F37AD" w:rsidRPr="00C8205D" w:rsidDel="00AB46A3">
            <w:rPr>
              <w:bCs/>
              <w:color w:val="000000" w:themeColor="text1"/>
              <w:sz w:val="22"/>
              <w:szCs w:val="22"/>
              <w:rPrChange w:id="5923" w:author="Risa" w:date="2021-07-06T14:20:00Z">
                <w:rPr>
                  <w:bCs/>
                  <w:sz w:val="22"/>
                  <w:szCs w:val="22"/>
                </w:rPr>
              </w:rPrChange>
            </w:rPr>
            <w:delText xml:space="preserve"> </w:delText>
          </w:r>
        </w:del>
      </w:ins>
      <w:ins w:id="5924" w:author="Jeff" w:date="2021-06-28T04:40:00Z">
        <w:r w:rsidR="00957188" w:rsidRPr="00C8205D">
          <w:rPr>
            <w:bCs/>
            <w:color w:val="000000" w:themeColor="text1"/>
            <w:sz w:val="22"/>
            <w:szCs w:val="22"/>
            <w:rPrChange w:id="5925" w:author="Risa" w:date="2021-07-06T14:20:00Z">
              <w:rPr>
                <w:bCs/>
                <w:sz w:val="22"/>
                <w:szCs w:val="22"/>
              </w:rPr>
            </w:rPrChange>
          </w:rPr>
          <w:t>C</w:t>
        </w:r>
      </w:ins>
      <w:ins w:id="5926" w:author="Jeff" w:date="2021-06-24T04:16:00Z">
        <w:r w:rsidR="00EA5E6B" w:rsidRPr="00C8205D">
          <w:rPr>
            <w:bCs/>
            <w:color w:val="000000" w:themeColor="text1"/>
            <w:sz w:val="22"/>
            <w:szCs w:val="22"/>
            <w:rPrChange w:id="5927" w:author="Risa" w:date="2021-07-06T14:20:00Z">
              <w:rPr>
                <w:bCs/>
                <w:sz w:val="22"/>
                <w:szCs w:val="22"/>
              </w:rPr>
            </w:rPrChange>
          </w:rPr>
          <w:t xml:space="preserve">oupled with </w:t>
        </w:r>
      </w:ins>
      <w:ins w:id="5928" w:author="Jeff" w:date="2021-06-23T13:52:00Z">
        <w:r w:rsidR="00A369A1" w:rsidRPr="00C8205D">
          <w:rPr>
            <w:bCs/>
            <w:color w:val="000000" w:themeColor="text1"/>
            <w:sz w:val="22"/>
            <w:szCs w:val="22"/>
            <w:rPrChange w:id="5929" w:author="Risa" w:date="2021-07-06T14:20:00Z">
              <w:rPr>
                <w:bCs/>
                <w:sz w:val="22"/>
                <w:szCs w:val="22"/>
              </w:rPr>
            </w:rPrChange>
          </w:rPr>
          <w:t xml:space="preserve">climate projections (Fernandez </w:t>
        </w:r>
        <w:r w:rsidR="00A369A1" w:rsidRPr="00C8205D">
          <w:rPr>
            <w:bCs/>
            <w:i/>
            <w:iCs/>
            <w:color w:val="000000" w:themeColor="text1"/>
            <w:sz w:val="22"/>
            <w:szCs w:val="22"/>
            <w:rPrChange w:id="5930" w:author="Risa" w:date="2021-07-06T14:20:00Z">
              <w:rPr>
                <w:bCs/>
                <w:i/>
                <w:iCs/>
                <w:sz w:val="22"/>
                <w:szCs w:val="22"/>
              </w:rPr>
            </w:rPrChange>
          </w:rPr>
          <w:t xml:space="preserve">et al. </w:t>
        </w:r>
        <w:r w:rsidR="00A369A1" w:rsidRPr="00C8205D">
          <w:rPr>
            <w:bCs/>
            <w:color w:val="000000" w:themeColor="text1"/>
            <w:sz w:val="22"/>
            <w:szCs w:val="22"/>
            <w:rPrChange w:id="5931" w:author="Risa" w:date="2021-07-06T14:20:00Z">
              <w:rPr>
                <w:bCs/>
                <w:sz w:val="22"/>
                <w:szCs w:val="22"/>
              </w:rPr>
            </w:rPrChange>
          </w:rPr>
          <w:t>2015)</w:t>
        </w:r>
      </w:ins>
      <w:ins w:id="5932" w:author="Jeff" w:date="2021-06-24T05:18:00Z">
        <w:r w:rsidR="008F37AD" w:rsidRPr="00C8205D">
          <w:rPr>
            <w:bCs/>
            <w:color w:val="000000" w:themeColor="text1"/>
            <w:sz w:val="22"/>
            <w:szCs w:val="22"/>
            <w:rPrChange w:id="5933" w:author="Risa" w:date="2021-07-06T14:20:00Z">
              <w:rPr>
                <w:bCs/>
                <w:sz w:val="22"/>
                <w:szCs w:val="22"/>
              </w:rPr>
            </w:rPrChange>
          </w:rPr>
          <w:t>, we can predict</w:t>
        </w:r>
      </w:ins>
      <w:ins w:id="5934" w:author="Jeff" w:date="2021-06-28T21:06:00Z">
        <w:r w:rsidR="00435B72" w:rsidRPr="00C8205D">
          <w:rPr>
            <w:bCs/>
            <w:color w:val="000000" w:themeColor="text1"/>
            <w:sz w:val="22"/>
            <w:szCs w:val="22"/>
            <w:rPrChange w:id="5935" w:author="Risa" w:date="2021-07-06T14:20:00Z">
              <w:rPr>
                <w:bCs/>
                <w:sz w:val="22"/>
                <w:szCs w:val="22"/>
              </w:rPr>
            </w:rPrChange>
          </w:rPr>
          <w:t xml:space="preserve"> </w:t>
        </w:r>
      </w:ins>
      <w:ins w:id="5936" w:author="Jeff" w:date="2021-06-28T21:05:00Z">
        <w:r w:rsidR="00435B72" w:rsidRPr="00C8205D">
          <w:rPr>
            <w:bCs/>
            <w:color w:val="000000" w:themeColor="text1"/>
            <w:sz w:val="22"/>
            <w:szCs w:val="22"/>
            <w:rPrChange w:id="5937" w:author="Risa" w:date="2021-07-06T14:20:00Z">
              <w:rPr>
                <w:bCs/>
                <w:sz w:val="22"/>
                <w:szCs w:val="22"/>
              </w:rPr>
            </w:rPrChange>
          </w:rPr>
          <w:t xml:space="preserve">potential ledge </w:t>
        </w:r>
      </w:ins>
      <w:ins w:id="5938" w:author="Jeff" w:date="2021-06-28T21:06:00Z">
        <w:r w:rsidR="00435B72" w:rsidRPr="00C8205D">
          <w:rPr>
            <w:bCs/>
            <w:color w:val="000000" w:themeColor="text1"/>
            <w:sz w:val="22"/>
            <w:szCs w:val="22"/>
            <w:rPrChange w:id="5939" w:author="Risa" w:date="2021-07-06T14:20:00Z">
              <w:rPr>
                <w:bCs/>
                <w:sz w:val="22"/>
                <w:szCs w:val="22"/>
              </w:rPr>
            </w:rPrChange>
          </w:rPr>
          <w:t xml:space="preserve">population enlargement is unlikely to occur </w:t>
        </w:r>
      </w:ins>
      <w:ins w:id="5940" w:author="Jeff" w:date="2021-06-28T21:07:00Z">
        <w:r w:rsidR="00435B72" w:rsidRPr="00C8205D">
          <w:rPr>
            <w:bCs/>
            <w:color w:val="000000" w:themeColor="text1"/>
            <w:sz w:val="22"/>
            <w:szCs w:val="22"/>
            <w:rPrChange w:id="5941" w:author="Risa" w:date="2021-07-06T14:20:00Z">
              <w:rPr>
                <w:bCs/>
                <w:sz w:val="22"/>
                <w:szCs w:val="22"/>
              </w:rPr>
            </w:rPrChange>
          </w:rPr>
          <w:t xml:space="preserve">as a function of </w:t>
        </w:r>
      </w:ins>
      <w:ins w:id="5942" w:author="Jeff" w:date="2021-06-24T05:19:00Z">
        <w:r w:rsidR="008F37AD" w:rsidRPr="00C8205D">
          <w:rPr>
            <w:bCs/>
            <w:color w:val="000000" w:themeColor="text1"/>
            <w:sz w:val="22"/>
            <w:szCs w:val="22"/>
            <w:rPrChange w:id="5943" w:author="Risa" w:date="2021-07-06T14:20:00Z">
              <w:rPr>
                <w:bCs/>
                <w:sz w:val="22"/>
                <w:szCs w:val="22"/>
              </w:rPr>
            </w:rPrChange>
          </w:rPr>
          <w:t>anthropogenic intervention</w:t>
        </w:r>
      </w:ins>
      <w:ins w:id="5944" w:author="Jeff" w:date="2021-06-23T13:52:00Z">
        <w:r w:rsidR="00A369A1" w:rsidRPr="00C8205D">
          <w:rPr>
            <w:bCs/>
            <w:color w:val="000000" w:themeColor="text1"/>
            <w:sz w:val="22"/>
            <w:szCs w:val="22"/>
            <w:rPrChange w:id="5945" w:author="Risa" w:date="2021-07-06T14:20:00Z">
              <w:rPr>
                <w:bCs/>
                <w:sz w:val="22"/>
                <w:szCs w:val="22"/>
              </w:rPr>
            </w:rPrChange>
          </w:rPr>
          <w:t xml:space="preserve">. </w:t>
        </w:r>
      </w:ins>
      <w:ins w:id="5946" w:author="Nick Smith" w:date="2021-07-01T15:39:00Z">
        <w:r w:rsidR="00AB46A3" w:rsidRPr="00C8205D">
          <w:rPr>
            <w:bCs/>
            <w:color w:val="000000" w:themeColor="text1"/>
            <w:sz w:val="22"/>
            <w:szCs w:val="22"/>
            <w:rPrChange w:id="5947" w:author="Risa" w:date="2021-07-06T14:20:00Z">
              <w:rPr>
                <w:bCs/>
                <w:sz w:val="22"/>
                <w:szCs w:val="22"/>
              </w:rPr>
            </w:rPrChange>
          </w:rPr>
          <w:t>Nonetheless, our findings in non-fire involved sites suggest that pitch pine can persist in the absence of fire. However, further studies are needed to examine how long this wil</w:t>
        </w:r>
      </w:ins>
      <w:ins w:id="5948" w:author="Nick Smith" w:date="2021-07-01T15:40:00Z">
        <w:r w:rsidR="00AB46A3" w:rsidRPr="00C8205D">
          <w:rPr>
            <w:bCs/>
            <w:color w:val="000000" w:themeColor="text1"/>
            <w:sz w:val="22"/>
            <w:szCs w:val="22"/>
            <w:rPrChange w:id="5949" w:author="Risa" w:date="2021-07-06T14:20:00Z">
              <w:rPr>
                <w:bCs/>
                <w:sz w:val="22"/>
                <w:szCs w:val="22"/>
              </w:rPr>
            </w:rPrChange>
          </w:rPr>
          <w:t>l last.</w:t>
        </w:r>
      </w:ins>
    </w:p>
    <w:p w14:paraId="020B32DE" w14:textId="77777777" w:rsidR="00F36878" w:rsidRPr="00C8205D" w:rsidRDefault="00F36878" w:rsidP="001D7BE7">
      <w:pPr>
        <w:spacing w:line="360" w:lineRule="auto"/>
        <w:rPr>
          <w:ins w:id="5950" w:author="Jeff" w:date="2021-06-21T15:37:00Z"/>
          <w:color w:val="000000" w:themeColor="text1"/>
          <w:sz w:val="22"/>
          <w:szCs w:val="22"/>
          <w:rPrChange w:id="5951" w:author="Risa" w:date="2021-07-06T14:20:00Z">
            <w:rPr>
              <w:ins w:id="5952" w:author="Jeff" w:date="2021-06-21T15:37:00Z"/>
              <w:sz w:val="22"/>
              <w:szCs w:val="22"/>
            </w:rPr>
          </w:rPrChange>
        </w:rPr>
        <w:pPrChange w:id="5953" w:author="Risa" w:date="2021-07-06T13:11:00Z">
          <w:pPr>
            <w:spacing w:line="276" w:lineRule="auto"/>
            <w:jc w:val="both"/>
          </w:pPr>
        </w:pPrChange>
      </w:pPr>
    </w:p>
    <w:p w14:paraId="349E10B6" w14:textId="54C97807" w:rsidR="00F36878" w:rsidRPr="00C8205D" w:rsidRDefault="00F36878" w:rsidP="001D7BE7">
      <w:pPr>
        <w:spacing w:line="360" w:lineRule="auto"/>
        <w:rPr>
          <w:ins w:id="5954" w:author="Jeff" w:date="2021-06-23T13:50:00Z"/>
          <w:i/>
          <w:iCs/>
          <w:color w:val="000000" w:themeColor="text1"/>
          <w:sz w:val="22"/>
          <w:szCs w:val="22"/>
          <w:rPrChange w:id="5955" w:author="Risa" w:date="2021-07-06T14:20:00Z">
            <w:rPr>
              <w:ins w:id="5956" w:author="Jeff" w:date="2021-06-23T13:50:00Z"/>
              <w:sz w:val="22"/>
              <w:szCs w:val="22"/>
            </w:rPr>
          </w:rPrChange>
        </w:rPr>
        <w:pPrChange w:id="5957" w:author="Risa" w:date="2021-07-06T13:11:00Z">
          <w:pPr>
            <w:spacing w:line="360" w:lineRule="auto"/>
            <w:jc w:val="both"/>
          </w:pPr>
        </w:pPrChange>
      </w:pPr>
      <w:ins w:id="5958" w:author="Jeff" w:date="2021-06-23T13:50:00Z">
        <w:r w:rsidRPr="00C8205D">
          <w:rPr>
            <w:i/>
            <w:iCs/>
            <w:color w:val="000000" w:themeColor="text1"/>
            <w:sz w:val="22"/>
            <w:szCs w:val="22"/>
            <w:rPrChange w:id="5959" w:author="Risa" w:date="2021-07-06T14:20:00Z">
              <w:rPr>
                <w:sz w:val="22"/>
                <w:szCs w:val="22"/>
              </w:rPr>
            </w:rPrChange>
          </w:rPr>
          <w:t>Disturbance</w:t>
        </w:r>
      </w:ins>
      <w:ins w:id="5960" w:author="Jeff" w:date="2021-06-24T03:03:00Z">
        <w:r w:rsidR="002D74B0" w:rsidRPr="00C8205D">
          <w:rPr>
            <w:i/>
            <w:iCs/>
            <w:color w:val="000000" w:themeColor="text1"/>
            <w:sz w:val="22"/>
            <w:szCs w:val="22"/>
            <w:rPrChange w:id="5961" w:author="Risa" w:date="2021-07-06T14:20:00Z">
              <w:rPr>
                <w:i/>
                <w:iCs/>
                <w:sz w:val="22"/>
                <w:szCs w:val="22"/>
              </w:rPr>
            </w:rPrChange>
          </w:rPr>
          <w:t xml:space="preserve">, </w:t>
        </w:r>
      </w:ins>
      <w:ins w:id="5962" w:author="Jeff" w:date="2021-06-24T02:53:00Z">
        <w:r w:rsidR="0074085B" w:rsidRPr="00C8205D">
          <w:rPr>
            <w:i/>
            <w:iCs/>
            <w:color w:val="000000" w:themeColor="text1"/>
            <w:sz w:val="22"/>
            <w:szCs w:val="22"/>
            <w:rPrChange w:id="5963" w:author="Risa" w:date="2021-07-06T14:20:00Z">
              <w:rPr>
                <w:i/>
                <w:iCs/>
                <w:sz w:val="22"/>
                <w:szCs w:val="22"/>
              </w:rPr>
            </w:rPrChange>
          </w:rPr>
          <w:t xml:space="preserve">Climate </w:t>
        </w:r>
      </w:ins>
      <w:ins w:id="5964" w:author="Jeff" w:date="2021-06-23T13:50:00Z">
        <w:r w:rsidRPr="00C8205D">
          <w:rPr>
            <w:i/>
            <w:iCs/>
            <w:color w:val="000000" w:themeColor="text1"/>
            <w:sz w:val="22"/>
            <w:szCs w:val="22"/>
            <w:rPrChange w:id="5965" w:author="Risa" w:date="2021-07-06T14:20:00Z">
              <w:rPr>
                <w:sz w:val="22"/>
                <w:szCs w:val="22"/>
              </w:rPr>
            </w:rPrChange>
          </w:rPr>
          <w:t>Factors</w:t>
        </w:r>
      </w:ins>
      <w:ins w:id="5966" w:author="Jeff" w:date="2021-06-24T03:03:00Z">
        <w:r w:rsidR="002D74B0" w:rsidRPr="00C8205D">
          <w:rPr>
            <w:i/>
            <w:iCs/>
            <w:color w:val="000000" w:themeColor="text1"/>
            <w:sz w:val="22"/>
            <w:szCs w:val="22"/>
            <w:rPrChange w:id="5967" w:author="Risa" w:date="2021-07-06T14:20:00Z">
              <w:rPr>
                <w:i/>
                <w:iCs/>
                <w:sz w:val="22"/>
                <w:szCs w:val="22"/>
              </w:rPr>
            </w:rPrChange>
          </w:rPr>
          <w:t xml:space="preserve"> and P</w:t>
        </w:r>
      </w:ins>
      <w:ins w:id="5968" w:author="Jeff" w:date="2021-06-24T03:04:00Z">
        <w:r w:rsidR="002D74B0" w:rsidRPr="00C8205D">
          <w:rPr>
            <w:i/>
            <w:iCs/>
            <w:color w:val="000000" w:themeColor="text1"/>
            <w:sz w:val="22"/>
            <w:szCs w:val="22"/>
            <w:rPrChange w:id="5969" w:author="Risa" w:date="2021-07-06T14:20:00Z">
              <w:rPr>
                <w:i/>
                <w:iCs/>
                <w:sz w:val="22"/>
                <w:szCs w:val="22"/>
              </w:rPr>
            </w:rPrChange>
          </w:rPr>
          <w:t>redictions for Species</w:t>
        </w:r>
        <w:r w:rsidR="00CE4FA2" w:rsidRPr="00C8205D">
          <w:rPr>
            <w:i/>
            <w:iCs/>
            <w:color w:val="000000" w:themeColor="text1"/>
            <w:sz w:val="22"/>
            <w:szCs w:val="22"/>
            <w:rPrChange w:id="5970" w:author="Risa" w:date="2021-07-06T14:20:00Z">
              <w:rPr>
                <w:i/>
                <w:iCs/>
                <w:sz w:val="22"/>
                <w:szCs w:val="22"/>
              </w:rPr>
            </w:rPrChange>
          </w:rPr>
          <w:t xml:space="preserve"> Status</w:t>
        </w:r>
      </w:ins>
    </w:p>
    <w:p w14:paraId="11C49CA5" w14:textId="350EDE02" w:rsidR="0033200D" w:rsidRPr="00C8205D" w:rsidRDefault="00994D09" w:rsidP="001D7BE7">
      <w:pPr>
        <w:spacing w:line="360" w:lineRule="auto"/>
        <w:rPr>
          <w:ins w:id="5971" w:author="Jeff" w:date="2021-06-28T04:43:00Z"/>
          <w:bCs/>
          <w:color w:val="000000" w:themeColor="text1"/>
          <w:kern w:val="36"/>
          <w:sz w:val="22"/>
          <w:szCs w:val="22"/>
          <w:rPrChange w:id="5972" w:author="Risa" w:date="2021-07-06T14:20:00Z">
            <w:rPr>
              <w:ins w:id="5973" w:author="Jeff" w:date="2021-06-28T04:43:00Z"/>
              <w:bCs/>
              <w:kern w:val="36"/>
              <w:sz w:val="22"/>
              <w:szCs w:val="22"/>
            </w:rPr>
          </w:rPrChange>
        </w:rPr>
        <w:pPrChange w:id="5974" w:author="Risa" w:date="2021-07-06T13:11:00Z">
          <w:pPr>
            <w:spacing w:line="360" w:lineRule="auto"/>
            <w:jc w:val="both"/>
          </w:pPr>
        </w:pPrChange>
      </w:pPr>
      <w:ins w:id="5975" w:author="Jeff" w:date="2021-06-23T01:10:00Z">
        <w:r w:rsidRPr="00C8205D">
          <w:rPr>
            <w:color w:val="000000" w:themeColor="text1"/>
            <w:sz w:val="22"/>
            <w:szCs w:val="22"/>
            <w:rPrChange w:id="5976" w:author="Risa" w:date="2021-07-06T14:20:00Z">
              <w:rPr>
                <w:sz w:val="22"/>
                <w:szCs w:val="22"/>
              </w:rPr>
            </w:rPrChange>
          </w:rPr>
          <w:t>Until now</w:t>
        </w:r>
      </w:ins>
      <w:ins w:id="5977" w:author="Risa" w:date="2021-07-06T13:36:00Z">
        <w:r w:rsidR="00343F8A" w:rsidRPr="00C8205D">
          <w:rPr>
            <w:color w:val="000000" w:themeColor="text1"/>
            <w:sz w:val="22"/>
            <w:szCs w:val="22"/>
            <w:rPrChange w:id="5978" w:author="Risa" w:date="2021-07-06T14:20:00Z">
              <w:rPr>
                <w:sz w:val="22"/>
                <w:szCs w:val="22"/>
              </w:rPr>
            </w:rPrChange>
          </w:rPr>
          <w:t>,</w:t>
        </w:r>
      </w:ins>
      <w:ins w:id="5979" w:author="Jeff" w:date="2021-06-23T01:10:00Z">
        <w:r w:rsidRPr="00C8205D">
          <w:rPr>
            <w:color w:val="000000" w:themeColor="text1"/>
            <w:sz w:val="22"/>
            <w:szCs w:val="22"/>
            <w:rPrChange w:id="5980" w:author="Risa" w:date="2021-07-06T14:20:00Z">
              <w:rPr>
                <w:sz w:val="22"/>
                <w:szCs w:val="22"/>
              </w:rPr>
            </w:rPrChange>
          </w:rPr>
          <w:t xml:space="preserve"> disturbances such as mechanical thinning and bioturbation (Abney </w:t>
        </w:r>
        <w:r w:rsidRPr="00C8205D">
          <w:rPr>
            <w:i/>
            <w:iCs/>
            <w:color w:val="000000" w:themeColor="text1"/>
            <w:sz w:val="22"/>
            <w:szCs w:val="22"/>
            <w:rPrChange w:id="5981" w:author="Risa" w:date="2021-07-06T14:20:00Z">
              <w:rPr>
                <w:i/>
                <w:iCs/>
                <w:sz w:val="22"/>
                <w:szCs w:val="22"/>
              </w:rPr>
            </w:rPrChange>
          </w:rPr>
          <w:t>et al.</w:t>
        </w:r>
        <w:r w:rsidRPr="00C8205D">
          <w:rPr>
            <w:color w:val="000000" w:themeColor="text1"/>
            <w:sz w:val="22"/>
            <w:szCs w:val="22"/>
            <w:rPrChange w:id="5982" w:author="Risa" w:date="2021-07-06T14:20:00Z">
              <w:rPr>
                <w:sz w:val="22"/>
                <w:szCs w:val="22"/>
              </w:rPr>
            </w:rPrChange>
          </w:rPr>
          <w:t xml:space="preserve"> 2019)</w:t>
        </w:r>
      </w:ins>
      <w:ins w:id="5983" w:author="Jeff" w:date="2021-06-24T02:55:00Z">
        <w:r w:rsidR="002D74B0" w:rsidRPr="00C8205D">
          <w:rPr>
            <w:color w:val="000000" w:themeColor="text1"/>
            <w:sz w:val="22"/>
            <w:szCs w:val="22"/>
            <w:rPrChange w:id="5984" w:author="Risa" w:date="2021-07-06T14:20:00Z">
              <w:rPr>
                <w:sz w:val="22"/>
                <w:szCs w:val="22"/>
              </w:rPr>
            </w:rPrChange>
          </w:rPr>
          <w:t>,</w:t>
        </w:r>
      </w:ins>
      <w:ins w:id="5985" w:author="Jeff" w:date="2021-06-23T01:10:00Z">
        <w:r w:rsidRPr="00C8205D">
          <w:rPr>
            <w:color w:val="000000" w:themeColor="text1"/>
            <w:sz w:val="22"/>
            <w:szCs w:val="22"/>
            <w:rPrChange w:id="5986" w:author="Risa" w:date="2021-07-06T14:20:00Z">
              <w:rPr>
                <w:sz w:val="22"/>
                <w:szCs w:val="22"/>
              </w:rPr>
            </w:rPrChange>
          </w:rPr>
          <w:t xml:space="preserve"> disease such as </w:t>
        </w:r>
        <w:proofErr w:type="spellStart"/>
        <w:r w:rsidRPr="00C8205D">
          <w:rPr>
            <w:i/>
            <w:iCs/>
            <w:color w:val="000000" w:themeColor="text1"/>
            <w:sz w:val="22"/>
            <w:szCs w:val="22"/>
            <w:rPrChange w:id="5987" w:author="Risa" w:date="2021-07-06T14:20:00Z">
              <w:rPr>
                <w:i/>
                <w:iCs/>
                <w:sz w:val="22"/>
                <w:szCs w:val="22"/>
              </w:rPr>
            </w:rPrChange>
          </w:rPr>
          <w:t>Ploioderma</w:t>
        </w:r>
        <w:proofErr w:type="spellEnd"/>
        <w:r w:rsidRPr="00C8205D">
          <w:rPr>
            <w:i/>
            <w:iCs/>
            <w:color w:val="000000" w:themeColor="text1"/>
            <w:sz w:val="22"/>
            <w:szCs w:val="22"/>
            <w:rPrChange w:id="5988" w:author="Risa" w:date="2021-07-06T14:20:00Z">
              <w:rPr>
                <w:i/>
                <w:iCs/>
                <w:sz w:val="22"/>
                <w:szCs w:val="22"/>
              </w:rPr>
            </w:rPrChange>
          </w:rPr>
          <w:t xml:space="preserve"> </w:t>
        </w:r>
        <w:proofErr w:type="spellStart"/>
        <w:r w:rsidRPr="00C8205D">
          <w:rPr>
            <w:i/>
            <w:iCs/>
            <w:color w:val="000000" w:themeColor="text1"/>
            <w:sz w:val="22"/>
            <w:szCs w:val="22"/>
            <w:rPrChange w:id="5989" w:author="Risa" w:date="2021-07-06T14:20:00Z">
              <w:rPr>
                <w:i/>
                <w:iCs/>
                <w:sz w:val="22"/>
                <w:szCs w:val="22"/>
              </w:rPr>
            </w:rPrChange>
          </w:rPr>
          <w:t>lethale</w:t>
        </w:r>
        <w:proofErr w:type="spellEnd"/>
        <w:r w:rsidRPr="00C8205D">
          <w:rPr>
            <w:color w:val="000000" w:themeColor="text1"/>
            <w:sz w:val="22"/>
            <w:szCs w:val="22"/>
            <w:rPrChange w:id="5990" w:author="Risa" w:date="2021-07-06T14:20:00Z">
              <w:rPr>
                <w:sz w:val="22"/>
                <w:szCs w:val="22"/>
              </w:rPr>
            </w:rPrChange>
          </w:rPr>
          <w:t xml:space="preserve"> (needle cast</w:t>
        </w:r>
      </w:ins>
      <w:ins w:id="5991" w:author="Risa" w:date="2021-07-06T13:37:00Z">
        <w:r w:rsidR="0086028E" w:rsidRPr="00C8205D">
          <w:rPr>
            <w:color w:val="000000" w:themeColor="text1"/>
            <w:sz w:val="22"/>
            <w:szCs w:val="22"/>
            <w:rPrChange w:id="5992" w:author="Risa" w:date="2021-07-06T14:20:00Z">
              <w:rPr>
                <w:sz w:val="22"/>
                <w:szCs w:val="22"/>
              </w:rPr>
            </w:rPrChange>
          </w:rPr>
          <w:t>;</w:t>
        </w:r>
      </w:ins>
      <w:ins w:id="5993" w:author="Jeff" w:date="2021-06-23T01:10:00Z">
        <w:del w:id="5994" w:author="Risa" w:date="2021-07-06T13:37:00Z">
          <w:r w:rsidRPr="00C8205D" w:rsidDel="0086028E">
            <w:rPr>
              <w:color w:val="000000" w:themeColor="text1"/>
              <w:sz w:val="22"/>
              <w:szCs w:val="22"/>
              <w:rPrChange w:id="5995" w:author="Risa" w:date="2021-07-06T14:20:00Z">
                <w:rPr>
                  <w:sz w:val="22"/>
                  <w:szCs w:val="22"/>
                </w:rPr>
              </w:rPrChange>
            </w:rPr>
            <w:delText>,</w:delText>
          </w:r>
        </w:del>
        <w:r w:rsidRPr="00C8205D">
          <w:rPr>
            <w:color w:val="000000" w:themeColor="text1"/>
            <w:sz w:val="22"/>
            <w:szCs w:val="22"/>
            <w:rPrChange w:id="5996" w:author="Risa" w:date="2021-07-06T14:20:00Z">
              <w:rPr>
                <w:sz w:val="22"/>
                <w:szCs w:val="22"/>
              </w:rPr>
            </w:rPrChange>
          </w:rPr>
          <w:t xml:space="preserve"> Little and Garrett 1990)</w:t>
        </w:r>
      </w:ins>
      <w:ins w:id="5997" w:author="Jeff" w:date="2021-06-28T04:45:00Z">
        <w:r w:rsidR="0033200D" w:rsidRPr="00C8205D">
          <w:rPr>
            <w:color w:val="000000" w:themeColor="text1"/>
            <w:sz w:val="22"/>
            <w:szCs w:val="22"/>
            <w:rPrChange w:id="5998" w:author="Risa" w:date="2021-07-06T14:20:00Z">
              <w:rPr>
                <w:sz w:val="22"/>
                <w:szCs w:val="22"/>
              </w:rPr>
            </w:rPrChange>
          </w:rPr>
          <w:t>, deer browsing and rodent damage (</w:t>
        </w:r>
        <w:proofErr w:type="spellStart"/>
        <w:r w:rsidR="0033200D" w:rsidRPr="00C8205D">
          <w:rPr>
            <w:color w:val="000000" w:themeColor="text1"/>
            <w:sz w:val="22"/>
            <w:szCs w:val="22"/>
            <w:rPrChange w:id="5999" w:author="Risa" w:date="2021-07-06T14:20:00Z">
              <w:rPr>
                <w:sz w:val="22"/>
                <w:szCs w:val="22"/>
              </w:rPr>
            </w:rPrChange>
          </w:rPr>
          <w:t>Ledig</w:t>
        </w:r>
      </w:ins>
      <w:proofErr w:type="spellEnd"/>
      <w:ins w:id="6000" w:author="Risa" w:date="2021-07-06T13:36:00Z">
        <w:r w:rsidR="00343F8A" w:rsidRPr="00C8205D">
          <w:rPr>
            <w:color w:val="000000" w:themeColor="text1"/>
            <w:sz w:val="22"/>
            <w:szCs w:val="22"/>
            <w:rPrChange w:id="6001" w:author="Risa" w:date="2021-07-06T14:20:00Z">
              <w:rPr>
                <w:sz w:val="22"/>
                <w:szCs w:val="22"/>
              </w:rPr>
            </w:rPrChange>
          </w:rPr>
          <w:t xml:space="preserve"> </w:t>
        </w:r>
        <w:r w:rsidR="00343F8A" w:rsidRPr="00C8205D">
          <w:rPr>
            <w:i/>
            <w:iCs/>
            <w:color w:val="000000" w:themeColor="text1"/>
            <w:sz w:val="22"/>
            <w:szCs w:val="22"/>
            <w:rPrChange w:id="6002" w:author="Risa" w:date="2021-07-06T14:20:00Z">
              <w:rPr>
                <w:sz w:val="22"/>
                <w:szCs w:val="22"/>
              </w:rPr>
            </w:rPrChange>
          </w:rPr>
          <w:t>et al.</w:t>
        </w:r>
      </w:ins>
      <w:ins w:id="6003" w:author="Jeff" w:date="2021-06-28T04:45:00Z">
        <w:del w:id="6004" w:author="Risa" w:date="2021-07-06T13:36:00Z">
          <w:r w:rsidR="0033200D" w:rsidRPr="00C8205D" w:rsidDel="00343F8A">
            <w:rPr>
              <w:i/>
              <w:iCs/>
              <w:color w:val="000000" w:themeColor="text1"/>
              <w:sz w:val="22"/>
              <w:szCs w:val="22"/>
              <w:rPrChange w:id="6005" w:author="Risa" w:date="2021-07-06T14:20:00Z">
                <w:rPr>
                  <w:sz w:val="22"/>
                  <w:szCs w:val="22"/>
                </w:rPr>
              </w:rPrChange>
            </w:rPr>
            <w:delText>,</w:delText>
          </w:r>
        </w:del>
        <w:r w:rsidR="0033200D" w:rsidRPr="00C8205D">
          <w:rPr>
            <w:color w:val="000000" w:themeColor="text1"/>
            <w:sz w:val="22"/>
            <w:szCs w:val="22"/>
            <w:rPrChange w:id="6006" w:author="Risa" w:date="2021-07-06T14:20:00Z">
              <w:rPr>
                <w:sz w:val="22"/>
                <w:szCs w:val="22"/>
              </w:rPr>
            </w:rPrChange>
          </w:rPr>
          <w:t xml:space="preserve"> </w:t>
        </w:r>
        <w:del w:id="6007" w:author="Risa" w:date="2021-07-06T13:36:00Z">
          <w:r w:rsidR="0033200D" w:rsidRPr="00C8205D" w:rsidDel="00343F8A">
            <w:rPr>
              <w:color w:val="000000" w:themeColor="text1"/>
              <w:sz w:val="22"/>
              <w:szCs w:val="22"/>
              <w:rPrChange w:id="6008" w:author="Risa" w:date="2021-07-06T14:20:00Z">
                <w:rPr>
                  <w:sz w:val="22"/>
                  <w:szCs w:val="22"/>
                </w:rPr>
              </w:rPrChange>
            </w:rPr>
            <w:delText xml:space="preserve">Hom and Smouse </w:delText>
          </w:r>
        </w:del>
        <w:r w:rsidR="0033200D" w:rsidRPr="00C8205D">
          <w:rPr>
            <w:color w:val="000000" w:themeColor="text1"/>
            <w:sz w:val="22"/>
            <w:szCs w:val="22"/>
            <w:rPrChange w:id="6009" w:author="Risa" w:date="2021-07-06T14:20:00Z">
              <w:rPr>
                <w:sz w:val="22"/>
                <w:szCs w:val="22"/>
              </w:rPr>
            </w:rPrChange>
          </w:rPr>
          <w:t xml:space="preserve">2013), </w:t>
        </w:r>
      </w:ins>
      <w:ins w:id="6010" w:author="Jeff" w:date="2021-06-23T01:10:00Z">
        <w:del w:id="6011" w:author="Nick Smith" w:date="2021-07-01T15:40:00Z">
          <w:r w:rsidRPr="00C8205D" w:rsidDel="00755FF7">
            <w:rPr>
              <w:color w:val="000000" w:themeColor="text1"/>
              <w:sz w:val="22"/>
              <w:szCs w:val="22"/>
              <w:rPrChange w:id="6012" w:author="Risa" w:date="2021-07-06T14:20:00Z">
                <w:rPr>
                  <w:sz w:val="22"/>
                  <w:szCs w:val="22"/>
                </w:rPr>
              </w:rPrChange>
            </w:rPr>
            <w:delText xml:space="preserve"> </w:delText>
          </w:r>
        </w:del>
        <w:r w:rsidRPr="00C8205D">
          <w:rPr>
            <w:color w:val="000000" w:themeColor="text1"/>
            <w:sz w:val="22"/>
            <w:szCs w:val="22"/>
            <w:rPrChange w:id="6013" w:author="Risa" w:date="2021-07-06T14:20:00Z">
              <w:rPr>
                <w:sz w:val="22"/>
                <w:szCs w:val="22"/>
              </w:rPr>
            </w:rPrChange>
          </w:rPr>
          <w:t>and insect herbivory (</w:t>
        </w:r>
        <w:proofErr w:type="spellStart"/>
        <w:r w:rsidRPr="00C8205D">
          <w:rPr>
            <w:color w:val="000000" w:themeColor="text1"/>
            <w:sz w:val="22"/>
            <w:szCs w:val="22"/>
            <w:rPrChange w:id="6014" w:author="Risa" w:date="2021-07-06T14:20:00Z">
              <w:rPr>
                <w:sz w:val="22"/>
                <w:szCs w:val="22"/>
              </w:rPr>
            </w:rPrChange>
          </w:rPr>
          <w:t>Lesk</w:t>
        </w:r>
        <w:proofErr w:type="spellEnd"/>
        <w:r w:rsidRPr="00C8205D">
          <w:rPr>
            <w:color w:val="000000" w:themeColor="text1"/>
            <w:sz w:val="22"/>
            <w:szCs w:val="22"/>
            <w:rPrChange w:id="6015" w:author="Risa" w:date="2021-07-06T14:20:00Z">
              <w:rPr>
                <w:sz w:val="22"/>
                <w:szCs w:val="22"/>
              </w:rPr>
            </w:rPrChange>
          </w:rPr>
          <w:t xml:space="preserve"> </w:t>
        </w:r>
        <w:r w:rsidRPr="00C8205D">
          <w:rPr>
            <w:i/>
            <w:iCs/>
            <w:color w:val="000000" w:themeColor="text1"/>
            <w:sz w:val="22"/>
            <w:szCs w:val="22"/>
            <w:rPrChange w:id="6016" w:author="Risa" w:date="2021-07-06T14:20:00Z">
              <w:rPr>
                <w:i/>
                <w:iCs/>
                <w:sz w:val="22"/>
                <w:szCs w:val="22"/>
              </w:rPr>
            </w:rPrChange>
          </w:rPr>
          <w:t>et al.</w:t>
        </w:r>
        <w:r w:rsidRPr="00C8205D">
          <w:rPr>
            <w:color w:val="000000" w:themeColor="text1"/>
            <w:sz w:val="22"/>
            <w:szCs w:val="22"/>
            <w:rPrChange w:id="6017" w:author="Risa" w:date="2021-07-06T14:20:00Z">
              <w:rPr>
                <w:sz w:val="22"/>
                <w:szCs w:val="22"/>
              </w:rPr>
            </w:rPrChange>
          </w:rPr>
          <w:t xml:space="preserve"> 2017) </w:t>
        </w:r>
        <w:del w:id="6018" w:author="Risa" w:date="2021-07-06T13:36:00Z">
          <w:r w:rsidRPr="00C8205D" w:rsidDel="00343F8A">
            <w:rPr>
              <w:color w:val="000000" w:themeColor="text1"/>
              <w:sz w:val="22"/>
              <w:szCs w:val="22"/>
              <w:rPrChange w:id="6019" w:author="Risa" w:date="2021-07-06T14:20:00Z">
                <w:rPr>
                  <w:sz w:val="22"/>
                  <w:szCs w:val="22"/>
                </w:rPr>
              </w:rPrChange>
            </w:rPr>
            <w:delText>are</w:delText>
          </w:r>
        </w:del>
      </w:ins>
      <w:ins w:id="6020" w:author="Risa" w:date="2021-07-06T13:36:00Z">
        <w:r w:rsidR="00343F8A" w:rsidRPr="00C8205D">
          <w:rPr>
            <w:color w:val="000000" w:themeColor="text1"/>
            <w:sz w:val="22"/>
            <w:szCs w:val="22"/>
            <w:rPrChange w:id="6021" w:author="Risa" w:date="2021-07-06T14:20:00Z">
              <w:rPr>
                <w:sz w:val="22"/>
                <w:szCs w:val="22"/>
              </w:rPr>
            </w:rPrChange>
          </w:rPr>
          <w:t>have</w:t>
        </w:r>
      </w:ins>
      <w:ins w:id="6022" w:author="Jeff" w:date="2021-06-23T01:10:00Z">
        <w:r w:rsidRPr="00C8205D">
          <w:rPr>
            <w:color w:val="000000" w:themeColor="text1"/>
            <w:sz w:val="22"/>
            <w:szCs w:val="22"/>
            <w:rPrChange w:id="6023" w:author="Risa" w:date="2021-07-06T14:20:00Z">
              <w:rPr>
                <w:sz w:val="22"/>
                <w:szCs w:val="22"/>
              </w:rPr>
            </w:rPrChange>
          </w:rPr>
          <w:t xml:space="preserve"> not</w:t>
        </w:r>
      </w:ins>
      <w:ins w:id="6024" w:author="Risa" w:date="2021-07-06T13:36:00Z">
        <w:r w:rsidR="00343F8A" w:rsidRPr="00C8205D">
          <w:rPr>
            <w:color w:val="000000" w:themeColor="text1"/>
            <w:sz w:val="22"/>
            <w:szCs w:val="22"/>
            <w:rPrChange w:id="6025" w:author="Risa" w:date="2021-07-06T14:20:00Z">
              <w:rPr>
                <w:sz w:val="22"/>
                <w:szCs w:val="22"/>
              </w:rPr>
            </w:rPrChange>
          </w:rPr>
          <w:t xml:space="preserve"> been</w:t>
        </w:r>
      </w:ins>
      <w:ins w:id="6026" w:author="Jeff" w:date="2021-06-23T01:10:00Z">
        <w:r w:rsidRPr="00C8205D">
          <w:rPr>
            <w:color w:val="000000" w:themeColor="text1"/>
            <w:sz w:val="22"/>
            <w:szCs w:val="22"/>
            <w:rPrChange w:id="6027" w:author="Risa" w:date="2021-07-06T14:20:00Z">
              <w:rPr>
                <w:sz w:val="22"/>
                <w:szCs w:val="22"/>
              </w:rPr>
            </w:rPrChange>
          </w:rPr>
          <w:t xml:space="preserve"> management factors at Mt. Desert</w:t>
        </w:r>
      </w:ins>
      <w:ins w:id="6028" w:author="Nick Smith" w:date="2021-07-01T15:41:00Z">
        <w:r w:rsidR="00755FF7" w:rsidRPr="00C8205D">
          <w:rPr>
            <w:color w:val="000000" w:themeColor="text1"/>
            <w:sz w:val="22"/>
            <w:szCs w:val="22"/>
            <w:rPrChange w:id="6029" w:author="Risa" w:date="2021-07-06T14:20:00Z">
              <w:rPr>
                <w:sz w:val="22"/>
                <w:szCs w:val="22"/>
              </w:rPr>
            </w:rPrChange>
          </w:rPr>
          <w:t xml:space="preserve"> Island</w:t>
        </w:r>
      </w:ins>
      <w:ins w:id="6030" w:author="Jeff" w:date="2021-06-23T01:10:00Z">
        <w:r w:rsidRPr="00C8205D">
          <w:rPr>
            <w:color w:val="000000" w:themeColor="text1"/>
            <w:sz w:val="22"/>
            <w:szCs w:val="22"/>
            <w:rPrChange w:id="6031" w:author="Risa" w:date="2021-07-06T14:20:00Z">
              <w:rPr>
                <w:sz w:val="22"/>
                <w:szCs w:val="22"/>
              </w:rPr>
            </w:rPrChange>
          </w:rPr>
          <w:t xml:space="preserve"> as they are </w:t>
        </w:r>
      </w:ins>
      <w:ins w:id="6032" w:author="Jeff" w:date="2021-06-24T02:53:00Z">
        <w:r w:rsidR="0074085B" w:rsidRPr="00C8205D">
          <w:rPr>
            <w:color w:val="000000" w:themeColor="text1"/>
            <w:sz w:val="22"/>
            <w:szCs w:val="22"/>
            <w:rPrChange w:id="6033" w:author="Risa" w:date="2021-07-06T14:20:00Z">
              <w:rPr>
                <w:sz w:val="22"/>
                <w:szCs w:val="22"/>
              </w:rPr>
            </w:rPrChange>
          </w:rPr>
          <w:t xml:space="preserve">in barrens </w:t>
        </w:r>
      </w:ins>
      <w:ins w:id="6034" w:author="Jeff" w:date="2021-06-23T01:10:00Z">
        <w:r w:rsidRPr="00C8205D">
          <w:rPr>
            <w:color w:val="000000" w:themeColor="text1"/>
            <w:sz w:val="22"/>
            <w:szCs w:val="22"/>
            <w:rPrChange w:id="6035" w:author="Risa" w:date="2021-07-06T14:20:00Z">
              <w:rPr>
                <w:sz w:val="22"/>
                <w:szCs w:val="22"/>
              </w:rPr>
            </w:rPrChange>
          </w:rPr>
          <w:t>elsewhere.</w:t>
        </w:r>
      </w:ins>
      <w:ins w:id="6036" w:author="Jeff" w:date="2021-06-28T04:42:00Z">
        <w:r w:rsidR="0033200D" w:rsidRPr="00C8205D">
          <w:rPr>
            <w:color w:val="000000" w:themeColor="text1"/>
            <w:sz w:val="22"/>
            <w:szCs w:val="22"/>
            <w:rPrChange w:id="6037" w:author="Risa" w:date="2021-07-06T14:20:00Z">
              <w:rPr>
                <w:sz w:val="22"/>
                <w:szCs w:val="22"/>
              </w:rPr>
            </w:rPrChange>
          </w:rPr>
          <w:t xml:space="preserve"> </w:t>
        </w:r>
      </w:ins>
      <w:ins w:id="6038" w:author="Jeff" w:date="2021-06-28T04:46:00Z">
        <w:r w:rsidR="0033200D" w:rsidRPr="00C8205D">
          <w:rPr>
            <w:color w:val="000000" w:themeColor="text1"/>
            <w:sz w:val="22"/>
            <w:szCs w:val="22"/>
            <w:rPrChange w:id="6039" w:author="Risa" w:date="2021-07-06T14:20:00Z">
              <w:rPr>
                <w:sz w:val="22"/>
                <w:szCs w:val="22"/>
              </w:rPr>
            </w:rPrChange>
          </w:rPr>
          <w:t>Yet, a possibly catastrophic problem may occur due to</w:t>
        </w:r>
      </w:ins>
      <w:ins w:id="6040" w:author="Jeff" w:date="2021-06-28T04:42:00Z">
        <w:r w:rsidR="0033200D" w:rsidRPr="00C8205D">
          <w:rPr>
            <w:color w:val="000000" w:themeColor="text1"/>
            <w:sz w:val="22"/>
            <w:szCs w:val="22"/>
            <w:rPrChange w:id="6041" w:author="Risa" w:date="2021-07-06T14:20:00Z">
              <w:rPr>
                <w:sz w:val="22"/>
                <w:szCs w:val="22"/>
              </w:rPr>
            </w:rPrChange>
          </w:rPr>
          <w:t xml:space="preserve"> </w:t>
        </w:r>
      </w:ins>
      <w:ins w:id="6042" w:author="Jeff" w:date="2021-06-28T04:47:00Z">
        <w:r w:rsidR="0033200D" w:rsidRPr="00C8205D">
          <w:rPr>
            <w:color w:val="000000" w:themeColor="text1"/>
            <w:sz w:val="22"/>
            <w:szCs w:val="22"/>
            <w:rPrChange w:id="6043" w:author="Risa" w:date="2021-07-06T14:20:00Z">
              <w:rPr>
                <w:sz w:val="22"/>
                <w:szCs w:val="22"/>
              </w:rPr>
            </w:rPrChange>
          </w:rPr>
          <w:t xml:space="preserve">a </w:t>
        </w:r>
      </w:ins>
      <w:ins w:id="6044" w:author="Jeff" w:date="2021-06-28T04:48:00Z">
        <w:r w:rsidR="0033200D" w:rsidRPr="00C8205D">
          <w:rPr>
            <w:color w:val="000000" w:themeColor="text1"/>
            <w:sz w:val="22"/>
            <w:szCs w:val="22"/>
            <w:rPrChange w:id="6045" w:author="Risa" w:date="2021-07-06T14:20:00Z">
              <w:rPr>
                <w:sz w:val="22"/>
                <w:szCs w:val="22"/>
              </w:rPr>
            </w:rPrChange>
          </w:rPr>
          <w:t xml:space="preserve">combination of a </w:t>
        </w:r>
      </w:ins>
      <w:ins w:id="6046" w:author="Jeff" w:date="2021-06-28T04:42:00Z">
        <w:r w:rsidR="0033200D" w:rsidRPr="00C8205D">
          <w:rPr>
            <w:color w:val="000000" w:themeColor="text1"/>
            <w:sz w:val="22"/>
            <w:szCs w:val="22"/>
            <w:rPrChange w:id="6047" w:author="Risa" w:date="2021-07-06T14:20:00Z">
              <w:rPr>
                <w:sz w:val="22"/>
                <w:szCs w:val="22"/>
              </w:rPr>
            </w:rPrChange>
          </w:rPr>
          <w:t>prolonged fire interval</w:t>
        </w:r>
      </w:ins>
      <w:ins w:id="6048" w:author="Jeff" w:date="2021-06-28T04:48:00Z">
        <w:r w:rsidR="0033200D" w:rsidRPr="00C8205D">
          <w:rPr>
            <w:color w:val="000000" w:themeColor="text1"/>
            <w:sz w:val="22"/>
            <w:szCs w:val="22"/>
            <w:rPrChange w:id="6049" w:author="Risa" w:date="2021-07-06T14:20:00Z">
              <w:rPr>
                <w:sz w:val="22"/>
                <w:szCs w:val="22"/>
              </w:rPr>
            </w:rPrChange>
          </w:rPr>
          <w:t xml:space="preserve"> and </w:t>
        </w:r>
      </w:ins>
      <w:ins w:id="6050" w:author="Jeff" w:date="2021-06-28T04:42:00Z">
        <w:r w:rsidR="0033200D" w:rsidRPr="00C8205D">
          <w:rPr>
            <w:color w:val="000000" w:themeColor="text1"/>
            <w:sz w:val="22"/>
            <w:szCs w:val="22"/>
            <w:rPrChange w:id="6051" w:author="Risa" w:date="2021-07-06T14:20:00Z">
              <w:rPr>
                <w:sz w:val="22"/>
                <w:szCs w:val="22"/>
              </w:rPr>
            </w:rPrChange>
          </w:rPr>
          <w:t xml:space="preserve">increases in annual winter temperatures </w:t>
        </w:r>
        <w:r w:rsidR="0033200D" w:rsidRPr="00C8205D">
          <w:rPr>
            <w:bCs/>
            <w:color w:val="000000" w:themeColor="text1"/>
            <w:kern w:val="36"/>
            <w:sz w:val="22"/>
            <w:szCs w:val="22"/>
            <w:rPrChange w:id="6052" w:author="Risa" w:date="2021-07-06T14:20:00Z">
              <w:rPr>
                <w:bCs/>
                <w:kern w:val="36"/>
                <w:sz w:val="22"/>
                <w:szCs w:val="22"/>
              </w:rPr>
            </w:rPrChange>
          </w:rPr>
          <w:t>(</w:t>
        </w:r>
        <w:proofErr w:type="spellStart"/>
        <w:r w:rsidR="0033200D" w:rsidRPr="00C8205D">
          <w:rPr>
            <w:bCs/>
            <w:color w:val="000000" w:themeColor="text1"/>
            <w:kern w:val="36"/>
            <w:sz w:val="22"/>
            <w:szCs w:val="22"/>
            <w:rPrChange w:id="6053" w:author="Risa" w:date="2021-07-06T14:20:00Z">
              <w:rPr>
                <w:bCs/>
                <w:kern w:val="36"/>
                <w:sz w:val="22"/>
                <w:szCs w:val="22"/>
              </w:rPr>
            </w:rPrChange>
          </w:rPr>
          <w:t>Lesk</w:t>
        </w:r>
        <w:proofErr w:type="spellEnd"/>
        <w:r w:rsidR="0033200D" w:rsidRPr="00C8205D">
          <w:rPr>
            <w:bCs/>
            <w:color w:val="000000" w:themeColor="text1"/>
            <w:kern w:val="36"/>
            <w:sz w:val="22"/>
            <w:szCs w:val="22"/>
            <w:rPrChange w:id="6054" w:author="Risa" w:date="2021-07-06T14:20:00Z">
              <w:rPr>
                <w:bCs/>
                <w:kern w:val="36"/>
                <w:sz w:val="22"/>
                <w:szCs w:val="22"/>
              </w:rPr>
            </w:rPrChange>
          </w:rPr>
          <w:t xml:space="preserve"> </w:t>
        </w:r>
        <w:r w:rsidR="0033200D" w:rsidRPr="00C8205D">
          <w:rPr>
            <w:bCs/>
            <w:i/>
            <w:iCs/>
            <w:color w:val="000000" w:themeColor="text1"/>
            <w:kern w:val="36"/>
            <w:sz w:val="22"/>
            <w:szCs w:val="22"/>
            <w:rPrChange w:id="6055" w:author="Risa" w:date="2021-07-06T14:20:00Z">
              <w:rPr>
                <w:bCs/>
                <w:i/>
                <w:iCs/>
                <w:kern w:val="36"/>
                <w:sz w:val="22"/>
                <w:szCs w:val="22"/>
              </w:rPr>
            </w:rPrChange>
          </w:rPr>
          <w:t>et al.</w:t>
        </w:r>
        <w:r w:rsidR="0033200D" w:rsidRPr="00C8205D">
          <w:rPr>
            <w:bCs/>
            <w:color w:val="000000" w:themeColor="text1"/>
            <w:kern w:val="36"/>
            <w:sz w:val="22"/>
            <w:szCs w:val="22"/>
            <w:rPrChange w:id="6056" w:author="Risa" w:date="2021-07-06T14:20:00Z">
              <w:rPr>
                <w:bCs/>
                <w:kern w:val="36"/>
                <w:sz w:val="22"/>
                <w:szCs w:val="22"/>
              </w:rPr>
            </w:rPrChange>
          </w:rPr>
          <w:t xml:space="preserve"> 2017)</w:t>
        </w:r>
        <w:r w:rsidR="0033200D" w:rsidRPr="00C8205D">
          <w:rPr>
            <w:color w:val="000000" w:themeColor="text1"/>
            <w:sz w:val="22"/>
            <w:szCs w:val="22"/>
            <w:rPrChange w:id="6057" w:author="Risa" w:date="2021-07-06T14:20:00Z">
              <w:rPr>
                <w:sz w:val="22"/>
                <w:szCs w:val="22"/>
              </w:rPr>
            </w:rPrChange>
          </w:rPr>
          <w:t>—namely the potential invasion within the next decade of an herbivore, Southern pine beetle (</w:t>
        </w:r>
        <w:proofErr w:type="spellStart"/>
        <w:r w:rsidR="0033200D" w:rsidRPr="00C8205D">
          <w:rPr>
            <w:i/>
            <w:iCs/>
            <w:color w:val="000000" w:themeColor="text1"/>
            <w:sz w:val="22"/>
            <w:szCs w:val="22"/>
            <w:rPrChange w:id="6058" w:author="Risa" w:date="2021-07-06T14:20:00Z">
              <w:rPr>
                <w:i/>
                <w:iCs/>
                <w:sz w:val="22"/>
                <w:szCs w:val="22"/>
              </w:rPr>
            </w:rPrChange>
          </w:rPr>
          <w:t>Dendroctonus</w:t>
        </w:r>
        <w:proofErr w:type="spellEnd"/>
        <w:r w:rsidR="0033200D" w:rsidRPr="00C8205D">
          <w:rPr>
            <w:i/>
            <w:iCs/>
            <w:color w:val="000000" w:themeColor="text1"/>
            <w:sz w:val="22"/>
            <w:szCs w:val="22"/>
            <w:rPrChange w:id="6059" w:author="Risa" w:date="2021-07-06T14:20:00Z">
              <w:rPr>
                <w:i/>
                <w:iCs/>
                <w:sz w:val="22"/>
                <w:szCs w:val="22"/>
              </w:rPr>
            </w:rPrChange>
          </w:rPr>
          <w:t xml:space="preserve"> frontalis</w:t>
        </w:r>
        <w:r w:rsidR="0033200D" w:rsidRPr="00C8205D">
          <w:rPr>
            <w:color w:val="000000" w:themeColor="text1"/>
            <w:sz w:val="22"/>
            <w:szCs w:val="22"/>
            <w:rPrChange w:id="6060" w:author="Risa" w:date="2021-07-06T14:20:00Z">
              <w:rPr>
                <w:sz w:val="22"/>
                <w:szCs w:val="22"/>
              </w:rPr>
            </w:rPrChange>
          </w:rPr>
          <w:t xml:space="preserve"> </w:t>
        </w:r>
        <w:del w:id="6061" w:author="Risa" w:date="2021-07-06T13:37:00Z">
          <w:r w:rsidR="0033200D" w:rsidRPr="00C8205D" w:rsidDel="00A14FB8">
            <w:rPr>
              <w:color w:val="000000" w:themeColor="text1"/>
              <w:sz w:val="22"/>
              <w:szCs w:val="22"/>
              <w:rPrChange w:id="6062" w:author="Risa" w:date="2021-07-06T14:20:00Z">
                <w:rPr>
                  <w:sz w:val="22"/>
                  <w:szCs w:val="22"/>
                </w:rPr>
              </w:rPrChange>
            </w:rPr>
            <w:delText xml:space="preserve">Zimmer </w:delText>
          </w:r>
        </w:del>
        <w:r w:rsidR="0033200D" w:rsidRPr="00C8205D">
          <w:rPr>
            <w:color w:val="000000" w:themeColor="text1"/>
            <w:sz w:val="22"/>
            <w:szCs w:val="22"/>
            <w:rPrChange w:id="6063" w:author="Risa" w:date="2021-07-06T14:20:00Z">
              <w:rPr>
                <w:sz w:val="22"/>
                <w:szCs w:val="22"/>
              </w:rPr>
            </w:rPrChange>
          </w:rPr>
          <w:t xml:space="preserve">or ‘SPB’). </w:t>
        </w:r>
      </w:ins>
      <w:ins w:id="6064" w:author="Jeff" w:date="2021-06-28T04:48:00Z">
        <w:r w:rsidR="0033200D" w:rsidRPr="00C8205D">
          <w:rPr>
            <w:color w:val="000000" w:themeColor="text1"/>
            <w:sz w:val="22"/>
            <w:szCs w:val="22"/>
            <w:rPrChange w:id="6065" w:author="Risa" w:date="2021-07-06T14:20:00Z">
              <w:rPr>
                <w:sz w:val="22"/>
                <w:szCs w:val="22"/>
              </w:rPr>
            </w:rPrChange>
          </w:rPr>
          <w:t>This herbivore</w:t>
        </w:r>
      </w:ins>
      <w:ins w:id="6066" w:author="Jeff" w:date="2021-06-28T04:42:00Z">
        <w:r w:rsidR="0033200D" w:rsidRPr="00C8205D">
          <w:rPr>
            <w:color w:val="000000" w:themeColor="text1"/>
            <w:sz w:val="22"/>
            <w:szCs w:val="22"/>
            <w:rPrChange w:id="6067" w:author="Risa" w:date="2021-07-06T14:20:00Z">
              <w:rPr>
                <w:sz w:val="22"/>
                <w:szCs w:val="22"/>
              </w:rPr>
            </w:rPrChange>
          </w:rPr>
          <w:t xml:space="preserve"> has already paid a deadly visit to New Jersey and Long Island NY (</w:t>
        </w:r>
        <w:proofErr w:type="spellStart"/>
        <w:r w:rsidR="0033200D" w:rsidRPr="00C8205D">
          <w:rPr>
            <w:color w:val="000000" w:themeColor="text1"/>
            <w:sz w:val="22"/>
            <w:szCs w:val="22"/>
            <w:rPrChange w:id="6068" w:author="Risa" w:date="2021-07-06T14:20:00Z">
              <w:rPr>
                <w:sz w:val="22"/>
                <w:szCs w:val="22"/>
              </w:rPr>
            </w:rPrChange>
          </w:rPr>
          <w:t>Dodds</w:t>
        </w:r>
        <w:proofErr w:type="spellEnd"/>
        <w:r w:rsidR="0033200D" w:rsidRPr="00C8205D">
          <w:rPr>
            <w:color w:val="000000" w:themeColor="text1"/>
            <w:sz w:val="22"/>
            <w:szCs w:val="22"/>
            <w:rPrChange w:id="6069" w:author="Risa" w:date="2021-07-06T14:20:00Z">
              <w:rPr>
                <w:sz w:val="22"/>
                <w:szCs w:val="22"/>
              </w:rPr>
            </w:rPrChange>
          </w:rPr>
          <w:t xml:space="preserve"> </w:t>
        </w:r>
        <w:r w:rsidR="0033200D" w:rsidRPr="00C8205D">
          <w:rPr>
            <w:i/>
            <w:iCs/>
            <w:color w:val="000000" w:themeColor="text1"/>
            <w:sz w:val="22"/>
            <w:szCs w:val="22"/>
            <w:rPrChange w:id="6070" w:author="Risa" w:date="2021-07-06T14:20:00Z">
              <w:rPr>
                <w:i/>
                <w:iCs/>
                <w:sz w:val="22"/>
                <w:szCs w:val="22"/>
              </w:rPr>
            </w:rPrChange>
          </w:rPr>
          <w:t xml:space="preserve">et al. </w:t>
        </w:r>
        <w:r w:rsidR="0033200D" w:rsidRPr="00C8205D">
          <w:rPr>
            <w:color w:val="000000" w:themeColor="text1"/>
            <w:sz w:val="22"/>
            <w:szCs w:val="22"/>
            <w:rPrChange w:id="6071" w:author="Risa" w:date="2021-07-06T14:20:00Z">
              <w:rPr>
                <w:sz w:val="22"/>
                <w:szCs w:val="22"/>
              </w:rPr>
            </w:rPrChange>
          </w:rPr>
          <w:t xml:space="preserve">2018). Unless </w:t>
        </w:r>
      </w:ins>
      <w:ins w:id="6072" w:author="Jeff" w:date="2021-06-28T04:49:00Z">
        <w:r w:rsidR="0033200D" w:rsidRPr="00C8205D">
          <w:rPr>
            <w:color w:val="000000" w:themeColor="text1"/>
            <w:sz w:val="22"/>
            <w:szCs w:val="22"/>
            <w:rPrChange w:id="6073" w:author="Risa" w:date="2021-07-06T14:20:00Z">
              <w:rPr>
                <w:sz w:val="22"/>
                <w:szCs w:val="22"/>
              </w:rPr>
            </w:rPrChange>
          </w:rPr>
          <w:t>its</w:t>
        </w:r>
      </w:ins>
      <w:ins w:id="6074" w:author="Jeff" w:date="2021-06-28T04:42:00Z">
        <w:r w:rsidR="0033200D" w:rsidRPr="00C8205D">
          <w:rPr>
            <w:color w:val="000000" w:themeColor="text1"/>
            <w:sz w:val="22"/>
            <w:szCs w:val="22"/>
            <w:rPrChange w:id="6075" w:author="Risa" w:date="2021-07-06T14:20:00Z">
              <w:rPr>
                <w:sz w:val="22"/>
                <w:szCs w:val="22"/>
              </w:rPr>
            </w:rPrChange>
          </w:rPr>
          <w:t xml:space="preserve"> progress is deterred by predators like double checkered </w:t>
        </w:r>
        <w:proofErr w:type="spellStart"/>
        <w:r w:rsidR="0033200D" w:rsidRPr="00C8205D">
          <w:rPr>
            <w:color w:val="000000" w:themeColor="text1"/>
            <w:sz w:val="22"/>
            <w:szCs w:val="22"/>
            <w:rPrChange w:id="6076" w:author="Risa" w:date="2021-07-06T14:20:00Z">
              <w:rPr>
                <w:sz w:val="22"/>
                <w:szCs w:val="22"/>
              </w:rPr>
            </w:rPrChange>
          </w:rPr>
          <w:t>clerid</w:t>
        </w:r>
        <w:proofErr w:type="spellEnd"/>
        <w:r w:rsidR="0033200D" w:rsidRPr="00C8205D">
          <w:rPr>
            <w:color w:val="000000" w:themeColor="text1"/>
            <w:sz w:val="22"/>
            <w:szCs w:val="22"/>
            <w:rPrChange w:id="6077" w:author="Risa" w:date="2021-07-06T14:20:00Z">
              <w:rPr>
                <w:sz w:val="22"/>
                <w:szCs w:val="22"/>
              </w:rPr>
            </w:rPrChange>
          </w:rPr>
          <w:t xml:space="preserve"> (</w:t>
        </w:r>
        <w:proofErr w:type="spellStart"/>
        <w:r w:rsidR="0033200D" w:rsidRPr="00C8205D">
          <w:rPr>
            <w:i/>
            <w:iCs/>
            <w:color w:val="000000" w:themeColor="text1"/>
            <w:sz w:val="22"/>
            <w:szCs w:val="22"/>
            <w:rPrChange w:id="6078" w:author="Risa" w:date="2021-07-06T14:20:00Z">
              <w:rPr>
                <w:i/>
                <w:iCs/>
                <w:sz w:val="22"/>
                <w:szCs w:val="22"/>
              </w:rPr>
            </w:rPrChange>
          </w:rPr>
          <w:t>Thanasimus</w:t>
        </w:r>
        <w:proofErr w:type="spellEnd"/>
        <w:r w:rsidR="0033200D" w:rsidRPr="00C8205D">
          <w:rPr>
            <w:i/>
            <w:iCs/>
            <w:color w:val="000000" w:themeColor="text1"/>
            <w:sz w:val="22"/>
            <w:szCs w:val="22"/>
            <w:rPrChange w:id="6079" w:author="Risa" w:date="2021-07-06T14:20:00Z">
              <w:rPr>
                <w:i/>
                <w:iCs/>
                <w:sz w:val="22"/>
                <w:szCs w:val="22"/>
              </w:rPr>
            </w:rPrChange>
          </w:rPr>
          <w:t xml:space="preserve"> </w:t>
        </w:r>
        <w:proofErr w:type="spellStart"/>
        <w:r w:rsidR="0033200D" w:rsidRPr="00C8205D">
          <w:rPr>
            <w:i/>
            <w:iCs/>
            <w:color w:val="000000" w:themeColor="text1"/>
            <w:sz w:val="22"/>
            <w:szCs w:val="22"/>
            <w:rPrChange w:id="6080" w:author="Risa" w:date="2021-07-06T14:20:00Z">
              <w:rPr>
                <w:i/>
                <w:iCs/>
                <w:sz w:val="22"/>
                <w:szCs w:val="22"/>
              </w:rPr>
            </w:rPrChange>
          </w:rPr>
          <w:t>dubius</w:t>
        </w:r>
        <w:proofErr w:type="spellEnd"/>
        <w:r w:rsidR="0033200D" w:rsidRPr="00C8205D">
          <w:rPr>
            <w:color w:val="000000" w:themeColor="text1"/>
            <w:sz w:val="22"/>
            <w:szCs w:val="22"/>
            <w:rPrChange w:id="6081" w:author="Risa" w:date="2021-07-06T14:20:00Z">
              <w:rPr>
                <w:sz w:val="22"/>
                <w:szCs w:val="22"/>
              </w:rPr>
            </w:rPrChange>
          </w:rPr>
          <w:t xml:space="preserve">; </w:t>
        </w:r>
        <w:r w:rsidR="0033200D" w:rsidRPr="00C8205D">
          <w:rPr>
            <w:color w:val="000000" w:themeColor="text1"/>
            <w:sz w:val="22"/>
            <w:szCs w:val="22"/>
            <w:shd w:val="clear" w:color="auto" w:fill="FEFEFE"/>
            <w:rPrChange w:id="6082" w:author="Risa" w:date="2021-07-06T14:20:00Z">
              <w:rPr>
                <w:color w:val="0A0A0A"/>
                <w:sz w:val="22"/>
                <w:szCs w:val="22"/>
                <w:shd w:val="clear" w:color="auto" w:fill="FEFEFE"/>
              </w:rPr>
            </w:rPrChange>
          </w:rPr>
          <w:t xml:space="preserve">Coulson and </w:t>
        </w:r>
        <w:proofErr w:type="spellStart"/>
        <w:r w:rsidR="0033200D" w:rsidRPr="00C8205D">
          <w:rPr>
            <w:color w:val="000000" w:themeColor="text1"/>
            <w:sz w:val="22"/>
            <w:szCs w:val="22"/>
            <w:shd w:val="clear" w:color="auto" w:fill="FEFEFE"/>
            <w:rPrChange w:id="6083" w:author="Risa" w:date="2021-07-06T14:20:00Z">
              <w:rPr>
                <w:color w:val="0A0A0A"/>
                <w:sz w:val="22"/>
                <w:szCs w:val="22"/>
                <w:shd w:val="clear" w:color="auto" w:fill="FEFEFE"/>
              </w:rPr>
            </w:rPrChange>
          </w:rPr>
          <w:t>Klepzig</w:t>
        </w:r>
        <w:proofErr w:type="spellEnd"/>
        <w:r w:rsidR="0033200D" w:rsidRPr="00C8205D">
          <w:rPr>
            <w:color w:val="000000" w:themeColor="text1"/>
            <w:sz w:val="22"/>
            <w:szCs w:val="22"/>
            <w:shd w:val="clear" w:color="auto" w:fill="FEFEFE"/>
            <w:rPrChange w:id="6084" w:author="Risa" w:date="2021-07-06T14:20:00Z">
              <w:rPr>
                <w:color w:val="0A0A0A"/>
                <w:sz w:val="22"/>
                <w:szCs w:val="22"/>
                <w:shd w:val="clear" w:color="auto" w:fill="FEFEFE"/>
              </w:rPr>
            </w:rPrChange>
          </w:rPr>
          <w:t xml:space="preserve"> 2011),</w:t>
        </w:r>
        <w:r w:rsidR="0033200D" w:rsidRPr="00C8205D">
          <w:rPr>
            <w:color w:val="000000" w:themeColor="text1"/>
            <w:sz w:val="22"/>
            <w:szCs w:val="22"/>
            <w:rPrChange w:id="6085" w:author="Risa" w:date="2021-07-06T14:20:00Z">
              <w:rPr>
                <w:sz w:val="22"/>
                <w:szCs w:val="22"/>
              </w:rPr>
            </w:rPrChange>
          </w:rPr>
          <w:t xml:space="preserve"> or some undetermined climate factor, pitch pines</w:t>
        </w:r>
      </w:ins>
      <w:ins w:id="6086" w:author="Risa" w:date="2021-07-06T13:37:00Z">
        <w:r w:rsidR="00A14FB8" w:rsidRPr="00C8205D">
          <w:rPr>
            <w:color w:val="000000" w:themeColor="text1"/>
            <w:sz w:val="22"/>
            <w:szCs w:val="22"/>
            <w:rPrChange w:id="6087" w:author="Risa" w:date="2021-07-06T14:20:00Z">
              <w:rPr>
                <w:sz w:val="22"/>
                <w:szCs w:val="22"/>
              </w:rPr>
            </w:rPrChange>
          </w:rPr>
          <w:t>,</w:t>
        </w:r>
      </w:ins>
      <w:ins w:id="6088" w:author="Jeff" w:date="2021-06-28T04:42:00Z">
        <w:r w:rsidR="0033200D" w:rsidRPr="00C8205D">
          <w:rPr>
            <w:color w:val="000000" w:themeColor="text1"/>
            <w:sz w:val="22"/>
            <w:szCs w:val="22"/>
            <w:rPrChange w:id="6089" w:author="Risa" w:date="2021-07-06T14:20:00Z">
              <w:rPr>
                <w:sz w:val="22"/>
                <w:szCs w:val="22"/>
              </w:rPr>
            </w:rPrChange>
          </w:rPr>
          <w:t xml:space="preserve"> along with understory plants, </w:t>
        </w:r>
        <w:proofErr w:type="gramStart"/>
        <w:r w:rsidR="0033200D" w:rsidRPr="00C8205D">
          <w:rPr>
            <w:bCs/>
            <w:color w:val="000000" w:themeColor="text1"/>
            <w:kern w:val="36"/>
            <w:sz w:val="22"/>
            <w:szCs w:val="22"/>
            <w:rPrChange w:id="6090" w:author="Risa" w:date="2021-07-06T14:20:00Z">
              <w:rPr>
                <w:bCs/>
                <w:kern w:val="36"/>
                <w:sz w:val="22"/>
                <w:szCs w:val="22"/>
              </w:rPr>
            </w:rPrChange>
          </w:rPr>
          <w:t>butterflies</w:t>
        </w:r>
        <w:proofErr w:type="gramEnd"/>
        <w:r w:rsidR="0033200D" w:rsidRPr="00C8205D">
          <w:rPr>
            <w:bCs/>
            <w:color w:val="000000" w:themeColor="text1"/>
            <w:kern w:val="36"/>
            <w:sz w:val="22"/>
            <w:szCs w:val="22"/>
            <w:rPrChange w:id="6091" w:author="Risa" w:date="2021-07-06T14:20:00Z">
              <w:rPr>
                <w:bCs/>
                <w:kern w:val="36"/>
                <w:sz w:val="22"/>
                <w:szCs w:val="22"/>
              </w:rPr>
            </w:rPrChange>
          </w:rPr>
          <w:t xml:space="preserve"> and moth members of the Acadia ecosystem</w:t>
        </w:r>
      </w:ins>
      <w:ins w:id="6092" w:author="Risa" w:date="2021-07-06T13:37:00Z">
        <w:r w:rsidR="00A14FB8" w:rsidRPr="00C8205D">
          <w:rPr>
            <w:bCs/>
            <w:color w:val="000000" w:themeColor="text1"/>
            <w:kern w:val="36"/>
            <w:sz w:val="22"/>
            <w:szCs w:val="22"/>
            <w:rPrChange w:id="6093" w:author="Risa" w:date="2021-07-06T14:20:00Z">
              <w:rPr>
                <w:bCs/>
                <w:kern w:val="36"/>
                <w:sz w:val="22"/>
                <w:szCs w:val="22"/>
              </w:rPr>
            </w:rPrChange>
          </w:rPr>
          <w:t>,</w:t>
        </w:r>
      </w:ins>
      <w:ins w:id="6094" w:author="Jeff" w:date="2021-06-28T04:42:00Z">
        <w:r w:rsidR="0033200D" w:rsidRPr="00C8205D">
          <w:rPr>
            <w:bCs/>
            <w:color w:val="000000" w:themeColor="text1"/>
            <w:kern w:val="36"/>
            <w:sz w:val="22"/>
            <w:szCs w:val="22"/>
            <w:rPrChange w:id="6095" w:author="Risa" w:date="2021-07-06T14:20:00Z">
              <w:rPr>
                <w:bCs/>
                <w:kern w:val="36"/>
                <w:sz w:val="22"/>
                <w:szCs w:val="22"/>
              </w:rPr>
            </w:rPrChange>
          </w:rPr>
          <w:t xml:space="preserve"> </w:t>
        </w:r>
      </w:ins>
      <w:ins w:id="6096" w:author="Jeff" w:date="2021-06-28T04:50:00Z">
        <w:r w:rsidR="0033200D" w:rsidRPr="00C8205D">
          <w:rPr>
            <w:bCs/>
            <w:color w:val="000000" w:themeColor="text1"/>
            <w:kern w:val="36"/>
            <w:sz w:val="22"/>
            <w:szCs w:val="22"/>
            <w:rPrChange w:id="6097" w:author="Risa" w:date="2021-07-06T14:20:00Z">
              <w:rPr>
                <w:bCs/>
                <w:kern w:val="36"/>
                <w:sz w:val="22"/>
                <w:szCs w:val="22"/>
              </w:rPr>
            </w:rPrChange>
          </w:rPr>
          <w:t>are vulnerable</w:t>
        </w:r>
      </w:ins>
      <w:ins w:id="6098" w:author="Jeff" w:date="2021-06-28T08:10:00Z">
        <w:r w:rsidR="005D5D4C" w:rsidRPr="00C8205D">
          <w:rPr>
            <w:bCs/>
            <w:color w:val="000000" w:themeColor="text1"/>
            <w:kern w:val="36"/>
            <w:sz w:val="22"/>
            <w:szCs w:val="22"/>
            <w:rPrChange w:id="6099" w:author="Risa" w:date="2021-07-06T14:20:00Z">
              <w:rPr>
                <w:bCs/>
                <w:kern w:val="36"/>
                <w:sz w:val="22"/>
                <w:szCs w:val="22"/>
              </w:rPr>
            </w:rPrChange>
          </w:rPr>
          <w:t xml:space="preserve"> to predation</w:t>
        </w:r>
      </w:ins>
      <w:ins w:id="6100" w:author="Jeff" w:date="2021-06-28T04:42:00Z">
        <w:r w:rsidR="0033200D" w:rsidRPr="00C8205D">
          <w:rPr>
            <w:bCs/>
            <w:color w:val="000000" w:themeColor="text1"/>
            <w:kern w:val="36"/>
            <w:sz w:val="22"/>
            <w:szCs w:val="22"/>
            <w:rPrChange w:id="6101" w:author="Risa" w:date="2021-07-06T14:20:00Z">
              <w:rPr>
                <w:bCs/>
                <w:kern w:val="36"/>
                <w:sz w:val="22"/>
                <w:szCs w:val="22"/>
              </w:rPr>
            </w:rPrChange>
          </w:rPr>
          <w:t xml:space="preserve"> (</w:t>
        </w:r>
        <w:proofErr w:type="spellStart"/>
        <w:r w:rsidR="0033200D" w:rsidRPr="00C8205D">
          <w:rPr>
            <w:bCs/>
            <w:color w:val="000000" w:themeColor="text1"/>
            <w:kern w:val="36"/>
            <w:sz w:val="22"/>
            <w:szCs w:val="22"/>
            <w:rPrChange w:id="6102" w:author="Risa" w:date="2021-07-06T14:20:00Z">
              <w:rPr>
                <w:bCs/>
                <w:kern w:val="36"/>
                <w:sz w:val="22"/>
                <w:szCs w:val="22"/>
              </w:rPr>
            </w:rPrChange>
          </w:rPr>
          <w:t>Lesk</w:t>
        </w:r>
        <w:proofErr w:type="spellEnd"/>
        <w:r w:rsidR="0033200D" w:rsidRPr="00C8205D">
          <w:rPr>
            <w:bCs/>
            <w:color w:val="000000" w:themeColor="text1"/>
            <w:kern w:val="36"/>
            <w:sz w:val="22"/>
            <w:szCs w:val="22"/>
            <w:rPrChange w:id="6103" w:author="Risa" w:date="2021-07-06T14:20:00Z">
              <w:rPr>
                <w:bCs/>
                <w:kern w:val="36"/>
                <w:sz w:val="22"/>
                <w:szCs w:val="22"/>
              </w:rPr>
            </w:rPrChange>
          </w:rPr>
          <w:t xml:space="preserve"> </w:t>
        </w:r>
        <w:r w:rsidR="0033200D" w:rsidRPr="00C8205D">
          <w:rPr>
            <w:bCs/>
            <w:i/>
            <w:iCs/>
            <w:color w:val="000000" w:themeColor="text1"/>
            <w:kern w:val="36"/>
            <w:sz w:val="22"/>
            <w:szCs w:val="22"/>
            <w:rPrChange w:id="6104" w:author="Risa" w:date="2021-07-06T14:20:00Z">
              <w:rPr>
                <w:bCs/>
                <w:i/>
                <w:iCs/>
                <w:kern w:val="36"/>
                <w:sz w:val="22"/>
                <w:szCs w:val="22"/>
              </w:rPr>
            </w:rPrChange>
          </w:rPr>
          <w:t>et al.</w:t>
        </w:r>
        <w:r w:rsidR="0033200D" w:rsidRPr="00C8205D">
          <w:rPr>
            <w:bCs/>
            <w:color w:val="000000" w:themeColor="text1"/>
            <w:kern w:val="36"/>
            <w:sz w:val="22"/>
            <w:szCs w:val="22"/>
            <w:rPrChange w:id="6105" w:author="Risa" w:date="2021-07-06T14:20:00Z">
              <w:rPr>
                <w:bCs/>
                <w:kern w:val="36"/>
                <w:sz w:val="22"/>
                <w:szCs w:val="22"/>
              </w:rPr>
            </w:rPrChange>
          </w:rPr>
          <w:t xml:space="preserve"> 2017). </w:t>
        </w:r>
      </w:ins>
    </w:p>
    <w:p w14:paraId="2A2C8615" w14:textId="77777777" w:rsidR="0033200D" w:rsidRPr="00C8205D" w:rsidRDefault="0033200D" w:rsidP="001D7BE7">
      <w:pPr>
        <w:spacing w:line="360" w:lineRule="auto"/>
        <w:rPr>
          <w:ins w:id="6106" w:author="Jeff" w:date="2021-06-28T04:43:00Z"/>
          <w:bCs/>
          <w:color w:val="000000" w:themeColor="text1"/>
          <w:kern w:val="36"/>
          <w:sz w:val="22"/>
          <w:szCs w:val="22"/>
          <w:rPrChange w:id="6107" w:author="Risa" w:date="2021-07-06T14:20:00Z">
            <w:rPr>
              <w:ins w:id="6108" w:author="Jeff" w:date="2021-06-28T04:43:00Z"/>
              <w:bCs/>
              <w:kern w:val="36"/>
              <w:sz w:val="22"/>
              <w:szCs w:val="22"/>
            </w:rPr>
          </w:rPrChange>
        </w:rPr>
        <w:pPrChange w:id="6109" w:author="Risa" w:date="2021-07-06T13:11:00Z">
          <w:pPr>
            <w:spacing w:line="360" w:lineRule="auto"/>
            <w:jc w:val="both"/>
          </w:pPr>
        </w:pPrChange>
      </w:pPr>
    </w:p>
    <w:p w14:paraId="5026FB07" w14:textId="37C440E6" w:rsidR="00994D09" w:rsidRPr="00C8205D" w:rsidRDefault="003862E6" w:rsidP="001D7BE7">
      <w:pPr>
        <w:spacing w:line="360" w:lineRule="auto"/>
        <w:rPr>
          <w:ins w:id="6110" w:author="Jeff" w:date="2021-06-23T01:05:00Z"/>
          <w:color w:val="000000" w:themeColor="text1"/>
          <w:sz w:val="22"/>
          <w:szCs w:val="22"/>
          <w:rPrChange w:id="6111" w:author="Risa" w:date="2021-07-06T14:20:00Z">
            <w:rPr>
              <w:ins w:id="6112" w:author="Jeff" w:date="2021-06-23T01:05:00Z"/>
              <w:sz w:val="22"/>
              <w:szCs w:val="22"/>
            </w:rPr>
          </w:rPrChange>
        </w:rPr>
        <w:pPrChange w:id="6113" w:author="Risa" w:date="2021-07-06T13:11:00Z">
          <w:pPr>
            <w:spacing w:line="276" w:lineRule="auto"/>
            <w:jc w:val="both"/>
          </w:pPr>
        </w:pPrChange>
      </w:pPr>
      <w:ins w:id="6114" w:author="Jeff" w:date="2021-06-28T04:53:00Z">
        <w:del w:id="6115" w:author="Nick Smith" w:date="2021-07-01T15:40:00Z">
          <w:r w:rsidRPr="00C8205D" w:rsidDel="00755FF7">
            <w:rPr>
              <w:color w:val="000000" w:themeColor="text1"/>
              <w:sz w:val="22"/>
              <w:szCs w:val="22"/>
              <w:rPrChange w:id="6116" w:author="Risa" w:date="2021-07-06T14:20:00Z">
                <w:rPr>
                  <w:sz w:val="22"/>
                  <w:szCs w:val="22"/>
                </w:rPr>
              </w:rPrChange>
            </w:rPr>
            <w:delText>N</w:delText>
          </w:r>
        </w:del>
      </w:ins>
      <w:ins w:id="6117" w:author="Nick Smith" w:date="2021-07-01T15:40:00Z">
        <w:r w:rsidR="00755FF7" w:rsidRPr="00C8205D">
          <w:rPr>
            <w:color w:val="000000" w:themeColor="text1"/>
            <w:sz w:val="22"/>
            <w:szCs w:val="22"/>
            <w:rPrChange w:id="6118" w:author="Risa" w:date="2021-07-06T14:20:00Z">
              <w:rPr>
                <w:sz w:val="22"/>
                <w:szCs w:val="22"/>
              </w:rPr>
            </w:rPrChange>
          </w:rPr>
          <w:t xml:space="preserve">It is </w:t>
        </w:r>
      </w:ins>
      <w:ins w:id="6119" w:author="Nick Smith" w:date="2021-07-01T15:41:00Z">
        <w:r w:rsidR="00755FF7" w:rsidRPr="00C8205D">
          <w:rPr>
            <w:color w:val="000000" w:themeColor="text1"/>
            <w:sz w:val="22"/>
            <w:szCs w:val="22"/>
            <w:rPrChange w:id="6120" w:author="Risa" w:date="2021-07-06T14:20:00Z">
              <w:rPr>
                <w:sz w:val="22"/>
                <w:szCs w:val="22"/>
              </w:rPr>
            </w:rPrChange>
          </w:rPr>
          <w:t>n</w:t>
        </w:r>
      </w:ins>
      <w:ins w:id="6121" w:author="Jeff" w:date="2021-06-28T04:53:00Z">
        <w:r w:rsidRPr="00C8205D">
          <w:rPr>
            <w:color w:val="000000" w:themeColor="text1"/>
            <w:sz w:val="22"/>
            <w:szCs w:val="22"/>
            <w:rPrChange w:id="6122" w:author="Risa" w:date="2021-07-06T14:20:00Z">
              <w:rPr>
                <w:sz w:val="22"/>
                <w:szCs w:val="22"/>
              </w:rPr>
            </w:rPrChange>
          </w:rPr>
          <w:t xml:space="preserve">o doubt </w:t>
        </w:r>
      </w:ins>
      <w:ins w:id="6123" w:author="Nick Smith" w:date="2021-07-01T15:41:00Z">
        <w:r w:rsidR="00755FF7" w:rsidRPr="00C8205D">
          <w:rPr>
            <w:color w:val="000000" w:themeColor="text1"/>
            <w:sz w:val="22"/>
            <w:szCs w:val="22"/>
            <w:rPrChange w:id="6124" w:author="Risa" w:date="2021-07-06T14:20:00Z">
              <w:rPr>
                <w:sz w:val="22"/>
                <w:szCs w:val="22"/>
              </w:rPr>
            </w:rPrChange>
          </w:rPr>
          <w:t xml:space="preserve">that a </w:t>
        </w:r>
      </w:ins>
      <w:ins w:id="6125" w:author="Jeff" w:date="2021-06-28T04:53:00Z">
        <w:r w:rsidRPr="00C8205D">
          <w:rPr>
            <w:color w:val="000000" w:themeColor="text1"/>
            <w:sz w:val="22"/>
            <w:szCs w:val="22"/>
            <w:rPrChange w:id="6126" w:author="Risa" w:date="2021-07-06T14:20:00Z">
              <w:rPr>
                <w:sz w:val="22"/>
                <w:szCs w:val="22"/>
              </w:rPr>
            </w:rPrChange>
          </w:rPr>
          <w:t>warming climate</w:t>
        </w:r>
        <w:del w:id="6127" w:author="Nick Smith" w:date="2021-07-01T15:41:00Z">
          <w:r w:rsidRPr="00C8205D" w:rsidDel="00755FF7">
            <w:rPr>
              <w:color w:val="000000" w:themeColor="text1"/>
              <w:sz w:val="22"/>
              <w:szCs w:val="22"/>
              <w:rPrChange w:id="6128" w:author="Risa" w:date="2021-07-06T14:20:00Z">
                <w:rPr>
                  <w:sz w:val="22"/>
                  <w:szCs w:val="22"/>
                </w:rPr>
              </w:rPrChange>
            </w:rPr>
            <w:delText>,</w:delText>
          </w:r>
        </w:del>
        <w:r w:rsidRPr="00C8205D">
          <w:rPr>
            <w:color w:val="000000" w:themeColor="text1"/>
            <w:sz w:val="22"/>
            <w:szCs w:val="22"/>
            <w:rPrChange w:id="6129" w:author="Risa" w:date="2021-07-06T14:20:00Z">
              <w:rPr>
                <w:sz w:val="22"/>
                <w:szCs w:val="22"/>
              </w:rPr>
            </w:rPrChange>
          </w:rPr>
          <w:t xml:space="preserve"> is having the greatest impact on island vegetative prospects</w:t>
        </w:r>
      </w:ins>
      <w:ins w:id="6130" w:author="Risa" w:date="2021-07-06T13:37:00Z">
        <w:r w:rsidR="00E30A79" w:rsidRPr="00C8205D">
          <w:rPr>
            <w:color w:val="000000" w:themeColor="text1"/>
            <w:sz w:val="22"/>
            <w:szCs w:val="22"/>
            <w:rPrChange w:id="6131" w:author="Risa" w:date="2021-07-06T14:20:00Z">
              <w:rPr>
                <w:sz w:val="22"/>
                <w:szCs w:val="22"/>
              </w:rPr>
            </w:rPrChange>
          </w:rPr>
          <w:t>,</w:t>
        </w:r>
      </w:ins>
      <w:ins w:id="6132" w:author="Jeff" w:date="2021-06-28T04:53:00Z">
        <w:r w:rsidRPr="00C8205D">
          <w:rPr>
            <w:color w:val="000000" w:themeColor="text1"/>
            <w:sz w:val="22"/>
            <w:szCs w:val="22"/>
            <w:rPrChange w:id="6133" w:author="Risa" w:date="2021-07-06T14:20:00Z">
              <w:rPr>
                <w:sz w:val="22"/>
                <w:szCs w:val="22"/>
              </w:rPr>
            </w:rPrChange>
          </w:rPr>
          <w:t xml:space="preserve"> including the fortunes of pitch pine. </w:t>
        </w:r>
      </w:ins>
      <w:moveToRangeStart w:id="6134" w:author="Jeff" w:date="2021-06-24T02:56:00Z" w:name="move75395818"/>
      <w:moveTo w:id="6135" w:author="Jeff" w:date="2021-06-24T02:56:00Z">
        <w:del w:id="6136" w:author="Jeff" w:date="2021-06-29T05:29:00Z">
          <w:r w:rsidR="002D74B0" w:rsidRPr="00C8205D" w:rsidDel="00004405">
            <w:rPr>
              <w:bCs/>
              <w:color w:val="000000" w:themeColor="text1"/>
              <w:kern w:val="36"/>
              <w:sz w:val="22"/>
              <w:szCs w:val="22"/>
              <w:rPrChange w:id="6137" w:author="Risa" w:date="2021-07-06T14:20:00Z">
                <w:rPr>
                  <w:bCs/>
                  <w:kern w:val="36"/>
                  <w:sz w:val="22"/>
                  <w:szCs w:val="22"/>
                </w:rPr>
              </w:rPrChange>
            </w:rPr>
            <w:delText>R</w:delText>
          </w:r>
        </w:del>
      </w:moveTo>
      <w:ins w:id="6138" w:author="Jeff" w:date="2021-06-29T05:29:00Z">
        <w:del w:id="6139" w:author="Nick Smith" w:date="2021-07-01T15:41:00Z">
          <w:r w:rsidR="00004405" w:rsidRPr="00C8205D" w:rsidDel="00755FF7">
            <w:rPr>
              <w:bCs/>
              <w:color w:val="000000" w:themeColor="text1"/>
              <w:kern w:val="36"/>
              <w:sz w:val="22"/>
              <w:szCs w:val="22"/>
              <w:rPrChange w:id="6140" w:author="Risa" w:date="2021-07-06T14:20:00Z">
                <w:rPr>
                  <w:bCs/>
                  <w:kern w:val="36"/>
                  <w:sz w:val="22"/>
                  <w:szCs w:val="22"/>
                </w:rPr>
              </w:rPrChange>
            </w:rPr>
            <w:delText>Specific, r</w:delText>
          </w:r>
        </w:del>
      </w:ins>
      <w:moveTo w:id="6141" w:author="Jeff" w:date="2021-06-24T02:56:00Z">
        <w:del w:id="6142" w:author="Nick Smith" w:date="2021-07-01T15:41:00Z">
          <w:r w:rsidR="002D74B0" w:rsidRPr="00C8205D" w:rsidDel="00755FF7">
            <w:rPr>
              <w:bCs/>
              <w:color w:val="000000" w:themeColor="text1"/>
              <w:kern w:val="36"/>
              <w:sz w:val="22"/>
              <w:szCs w:val="22"/>
              <w:rPrChange w:id="6143" w:author="Risa" w:date="2021-07-06T14:20:00Z">
                <w:rPr>
                  <w:bCs/>
                  <w:kern w:val="36"/>
                  <w:sz w:val="22"/>
                  <w:szCs w:val="22"/>
                </w:rPr>
              </w:rPrChange>
            </w:rPr>
            <w:delText>ecent climate change</w:delText>
          </w:r>
        </w:del>
      </w:moveTo>
      <w:ins w:id="6144" w:author="Jeff" w:date="2021-06-29T05:29:00Z">
        <w:del w:id="6145" w:author="Nick Smith" w:date="2021-07-01T15:41:00Z">
          <w:r w:rsidR="00004405" w:rsidRPr="00C8205D" w:rsidDel="00755FF7">
            <w:rPr>
              <w:bCs/>
              <w:color w:val="000000" w:themeColor="text1"/>
              <w:kern w:val="36"/>
              <w:sz w:val="22"/>
              <w:szCs w:val="22"/>
              <w:rPrChange w:id="6146" w:author="Risa" w:date="2021-07-06T14:20:00Z">
                <w:rPr>
                  <w:bCs/>
                  <w:kern w:val="36"/>
                  <w:sz w:val="22"/>
                  <w:szCs w:val="22"/>
                </w:rPr>
              </w:rPrChange>
            </w:rPr>
            <w:delText>,</w:delText>
          </w:r>
        </w:del>
      </w:ins>
      <w:moveTo w:id="6147" w:author="Jeff" w:date="2021-06-24T02:56:00Z">
        <w:del w:id="6148" w:author="Nick Smith" w:date="2021-07-01T15:41:00Z">
          <w:r w:rsidR="002D74B0" w:rsidRPr="00C8205D" w:rsidDel="00755FF7">
            <w:rPr>
              <w:bCs/>
              <w:color w:val="000000" w:themeColor="text1"/>
              <w:kern w:val="36"/>
              <w:sz w:val="22"/>
              <w:szCs w:val="22"/>
              <w:rPrChange w:id="6149" w:author="Risa" w:date="2021-07-06T14:20:00Z">
                <w:rPr>
                  <w:bCs/>
                  <w:kern w:val="36"/>
                  <w:sz w:val="22"/>
                  <w:szCs w:val="22"/>
                </w:rPr>
              </w:rPrChange>
            </w:rPr>
            <w:delText xml:space="preserve"> m</w:delText>
          </w:r>
        </w:del>
      </w:moveTo>
      <w:ins w:id="6150" w:author="Nick Smith" w:date="2021-07-01T15:41:00Z">
        <w:r w:rsidR="00755FF7" w:rsidRPr="00C8205D">
          <w:rPr>
            <w:bCs/>
            <w:color w:val="000000" w:themeColor="text1"/>
            <w:kern w:val="36"/>
            <w:sz w:val="22"/>
            <w:szCs w:val="22"/>
            <w:rPrChange w:id="6151" w:author="Risa" w:date="2021-07-06T14:20:00Z">
              <w:rPr>
                <w:bCs/>
                <w:kern w:val="36"/>
                <w:sz w:val="22"/>
                <w:szCs w:val="22"/>
              </w:rPr>
            </w:rPrChange>
          </w:rPr>
          <w:t>M</w:t>
        </w:r>
      </w:ins>
      <w:moveTo w:id="6152" w:author="Jeff" w:date="2021-06-24T02:56:00Z">
        <w:r w:rsidR="002D74B0" w:rsidRPr="00C8205D">
          <w:rPr>
            <w:bCs/>
            <w:color w:val="000000" w:themeColor="text1"/>
            <w:kern w:val="36"/>
            <w:sz w:val="22"/>
            <w:szCs w:val="22"/>
            <w:rPrChange w:id="6153" w:author="Risa" w:date="2021-07-06T14:20:00Z">
              <w:rPr>
                <w:bCs/>
                <w:kern w:val="36"/>
                <w:sz w:val="22"/>
                <w:szCs w:val="22"/>
              </w:rPr>
            </w:rPrChange>
          </w:rPr>
          <w:t xml:space="preserve">odels </w:t>
        </w:r>
        <w:del w:id="6154" w:author="Nick Smith" w:date="2021-07-01T15:41:00Z">
          <w:r w:rsidR="002D74B0" w:rsidRPr="00C8205D" w:rsidDel="00755FF7">
            <w:rPr>
              <w:bCs/>
              <w:color w:val="000000" w:themeColor="text1"/>
              <w:kern w:val="36"/>
              <w:sz w:val="22"/>
              <w:szCs w:val="22"/>
              <w:rPrChange w:id="6155" w:author="Risa" w:date="2021-07-06T14:20:00Z">
                <w:rPr>
                  <w:bCs/>
                  <w:kern w:val="36"/>
                  <w:sz w:val="22"/>
                  <w:szCs w:val="22"/>
                </w:rPr>
              </w:rPrChange>
            </w:rPr>
            <w:delText>anticipate</w:delText>
          </w:r>
        </w:del>
      </w:moveTo>
      <w:ins w:id="6156" w:author="Nick Smith" w:date="2021-07-01T15:41:00Z">
        <w:r w:rsidR="00755FF7" w:rsidRPr="00C8205D">
          <w:rPr>
            <w:bCs/>
            <w:color w:val="000000" w:themeColor="text1"/>
            <w:kern w:val="36"/>
            <w:sz w:val="22"/>
            <w:szCs w:val="22"/>
            <w:rPrChange w:id="6157" w:author="Risa" w:date="2021-07-06T14:20:00Z">
              <w:rPr>
                <w:bCs/>
                <w:kern w:val="36"/>
                <w:sz w:val="22"/>
                <w:szCs w:val="22"/>
              </w:rPr>
            </w:rPrChange>
          </w:rPr>
          <w:t>project</w:t>
        </w:r>
      </w:ins>
      <w:moveTo w:id="6158" w:author="Jeff" w:date="2021-06-24T02:56:00Z">
        <w:r w:rsidR="002D74B0" w:rsidRPr="00C8205D">
          <w:rPr>
            <w:bCs/>
            <w:color w:val="000000" w:themeColor="text1"/>
            <w:kern w:val="36"/>
            <w:sz w:val="22"/>
            <w:szCs w:val="22"/>
            <w:rPrChange w:id="6159" w:author="Risa" w:date="2021-07-06T14:20:00Z">
              <w:rPr>
                <w:bCs/>
                <w:kern w:val="36"/>
                <w:sz w:val="22"/>
                <w:szCs w:val="22"/>
              </w:rPr>
            </w:rPrChange>
          </w:rPr>
          <w:t xml:space="preserve"> a negative impact on future vegetative status at </w:t>
        </w:r>
        <w:r w:rsidR="002D74B0" w:rsidRPr="00C8205D">
          <w:rPr>
            <w:color w:val="000000" w:themeColor="text1"/>
            <w:sz w:val="22"/>
            <w:szCs w:val="22"/>
            <w:rPrChange w:id="6160" w:author="Risa" w:date="2021-07-06T14:20:00Z">
              <w:rPr>
                <w:sz w:val="22"/>
                <w:szCs w:val="22"/>
              </w:rPr>
            </w:rPrChange>
          </w:rPr>
          <w:t xml:space="preserve">Mt. Desert Island </w:t>
        </w:r>
        <w:r w:rsidR="002D74B0" w:rsidRPr="00C8205D">
          <w:rPr>
            <w:bCs/>
            <w:color w:val="000000" w:themeColor="text1"/>
            <w:kern w:val="36"/>
            <w:sz w:val="22"/>
            <w:szCs w:val="22"/>
            <w:rPrChange w:id="6161" w:author="Risa" w:date="2021-07-06T14:20:00Z">
              <w:rPr>
                <w:bCs/>
                <w:kern w:val="36"/>
                <w:sz w:val="22"/>
                <w:szCs w:val="22"/>
              </w:rPr>
            </w:rPrChange>
          </w:rPr>
          <w:t xml:space="preserve">(Fernandez </w:t>
        </w:r>
        <w:r w:rsidR="002D74B0" w:rsidRPr="00C8205D">
          <w:rPr>
            <w:bCs/>
            <w:i/>
            <w:iCs/>
            <w:color w:val="000000" w:themeColor="text1"/>
            <w:kern w:val="36"/>
            <w:sz w:val="22"/>
            <w:szCs w:val="22"/>
            <w:rPrChange w:id="6162" w:author="Risa" w:date="2021-07-06T14:20:00Z">
              <w:rPr>
                <w:bCs/>
                <w:i/>
                <w:iCs/>
                <w:kern w:val="36"/>
                <w:sz w:val="22"/>
                <w:szCs w:val="22"/>
              </w:rPr>
            </w:rPrChange>
          </w:rPr>
          <w:t>et al.</w:t>
        </w:r>
        <w:r w:rsidR="002D74B0" w:rsidRPr="00C8205D">
          <w:rPr>
            <w:bCs/>
            <w:color w:val="000000" w:themeColor="text1"/>
            <w:kern w:val="36"/>
            <w:sz w:val="22"/>
            <w:szCs w:val="22"/>
            <w:rPrChange w:id="6163" w:author="Risa" w:date="2021-07-06T14:20:00Z">
              <w:rPr>
                <w:bCs/>
                <w:kern w:val="36"/>
                <w:sz w:val="22"/>
                <w:szCs w:val="22"/>
              </w:rPr>
            </w:rPrChange>
          </w:rPr>
          <w:t xml:space="preserve"> 2015;</w:t>
        </w:r>
        <w:r w:rsidR="002D74B0" w:rsidRPr="00C8205D">
          <w:rPr>
            <w:color w:val="000000" w:themeColor="text1"/>
            <w:sz w:val="22"/>
            <w:szCs w:val="22"/>
            <w:rPrChange w:id="6164" w:author="Risa" w:date="2021-07-06T14:20:00Z">
              <w:rPr>
                <w:sz w:val="22"/>
                <w:szCs w:val="22"/>
              </w:rPr>
            </w:rPrChange>
          </w:rPr>
          <w:t xml:space="preserve"> Swanston </w:t>
        </w:r>
        <w:r w:rsidR="002D74B0" w:rsidRPr="00C8205D">
          <w:rPr>
            <w:i/>
            <w:iCs/>
            <w:color w:val="000000" w:themeColor="text1"/>
            <w:sz w:val="22"/>
            <w:szCs w:val="22"/>
            <w:rPrChange w:id="6165" w:author="Risa" w:date="2021-07-06T14:20:00Z">
              <w:rPr>
                <w:i/>
                <w:iCs/>
                <w:sz w:val="22"/>
                <w:szCs w:val="22"/>
              </w:rPr>
            </w:rPrChange>
          </w:rPr>
          <w:t>et al</w:t>
        </w:r>
        <w:r w:rsidR="002D74B0" w:rsidRPr="00C8205D">
          <w:rPr>
            <w:color w:val="000000" w:themeColor="text1"/>
            <w:sz w:val="22"/>
            <w:szCs w:val="22"/>
            <w:rPrChange w:id="6166" w:author="Risa" w:date="2021-07-06T14:20:00Z">
              <w:rPr>
                <w:sz w:val="22"/>
                <w:szCs w:val="22"/>
              </w:rPr>
            </w:rPrChange>
          </w:rPr>
          <w:t>. 2018</w:t>
        </w:r>
        <w:r w:rsidR="002D74B0" w:rsidRPr="00C8205D">
          <w:rPr>
            <w:bCs/>
            <w:color w:val="000000" w:themeColor="text1"/>
            <w:kern w:val="36"/>
            <w:sz w:val="22"/>
            <w:szCs w:val="22"/>
            <w:rPrChange w:id="6167" w:author="Risa" w:date="2021-07-06T14:20:00Z">
              <w:rPr>
                <w:bCs/>
                <w:kern w:val="36"/>
                <w:sz w:val="22"/>
                <w:szCs w:val="22"/>
              </w:rPr>
            </w:rPrChange>
          </w:rPr>
          <w:t>)</w:t>
        </w:r>
      </w:moveTo>
      <w:ins w:id="6168" w:author="Risa" w:date="2021-07-06T13:37:00Z">
        <w:r w:rsidR="00E30A79" w:rsidRPr="00C8205D">
          <w:rPr>
            <w:bCs/>
            <w:color w:val="000000" w:themeColor="text1"/>
            <w:kern w:val="36"/>
            <w:sz w:val="22"/>
            <w:szCs w:val="22"/>
            <w:rPrChange w:id="6169" w:author="Risa" w:date="2021-07-06T14:20:00Z">
              <w:rPr>
                <w:bCs/>
                <w:kern w:val="36"/>
                <w:sz w:val="22"/>
                <w:szCs w:val="22"/>
              </w:rPr>
            </w:rPrChange>
          </w:rPr>
          <w:t>.</w:t>
        </w:r>
      </w:ins>
      <w:moveTo w:id="6170" w:author="Jeff" w:date="2021-06-24T02:56:00Z">
        <w:del w:id="6171" w:author="Risa" w:date="2021-07-06T13:37:00Z">
          <w:r w:rsidR="002D74B0" w:rsidRPr="00C8205D" w:rsidDel="00E30A79">
            <w:rPr>
              <w:bCs/>
              <w:color w:val="000000" w:themeColor="text1"/>
              <w:kern w:val="36"/>
              <w:sz w:val="22"/>
              <w:szCs w:val="22"/>
              <w:rPrChange w:id="6172" w:author="Risa" w:date="2021-07-06T14:20:00Z">
                <w:rPr>
                  <w:bCs/>
                  <w:kern w:val="36"/>
                  <w:sz w:val="22"/>
                  <w:szCs w:val="22"/>
                </w:rPr>
              </w:rPrChange>
            </w:rPr>
            <w:delText>,</w:delText>
          </w:r>
        </w:del>
        <w:r w:rsidR="002D74B0" w:rsidRPr="00C8205D">
          <w:rPr>
            <w:bCs/>
            <w:color w:val="000000" w:themeColor="text1"/>
            <w:kern w:val="36"/>
            <w:sz w:val="22"/>
            <w:szCs w:val="22"/>
            <w:rPrChange w:id="6173" w:author="Risa" w:date="2021-07-06T14:20:00Z">
              <w:rPr>
                <w:bCs/>
                <w:kern w:val="36"/>
                <w:sz w:val="22"/>
                <w:szCs w:val="22"/>
              </w:rPr>
            </w:rPrChange>
          </w:rPr>
          <w:t xml:space="preserve"> </w:t>
        </w:r>
      </w:moveTo>
      <w:moveToRangeEnd w:id="6134"/>
      <w:ins w:id="6174" w:author="Jeff" w:date="2021-06-23T01:10:00Z">
        <w:r w:rsidR="00994D09" w:rsidRPr="00C8205D">
          <w:rPr>
            <w:color w:val="000000" w:themeColor="text1"/>
            <w:sz w:val="22"/>
            <w:szCs w:val="22"/>
            <w:rPrChange w:id="6175" w:author="Risa" w:date="2021-07-06T14:20:00Z">
              <w:rPr>
                <w:sz w:val="22"/>
                <w:szCs w:val="22"/>
              </w:rPr>
            </w:rPrChange>
          </w:rPr>
          <w:t xml:space="preserve">According to several </w:t>
        </w:r>
        <w:del w:id="6176" w:author="Nick Smith" w:date="2021-07-01T15:41:00Z">
          <w:r w:rsidR="00994D09" w:rsidRPr="00C8205D" w:rsidDel="00755FF7">
            <w:rPr>
              <w:color w:val="000000" w:themeColor="text1"/>
              <w:sz w:val="22"/>
              <w:szCs w:val="22"/>
              <w:rPrChange w:id="6177" w:author="Risa" w:date="2021-07-06T14:20:00Z">
                <w:rPr>
                  <w:sz w:val="22"/>
                  <w:szCs w:val="22"/>
                </w:rPr>
              </w:rPrChange>
            </w:rPr>
            <w:delText>authors</w:delText>
          </w:r>
        </w:del>
      </w:ins>
      <w:ins w:id="6178" w:author="Nick Smith" w:date="2021-07-01T15:41:00Z">
        <w:r w:rsidR="00755FF7" w:rsidRPr="00C8205D">
          <w:rPr>
            <w:color w:val="000000" w:themeColor="text1"/>
            <w:sz w:val="22"/>
            <w:szCs w:val="22"/>
            <w:rPrChange w:id="6179" w:author="Risa" w:date="2021-07-06T14:20:00Z">
              <w:rPr>
                <w:sz w:val="22"/>
                <w:szCs w:val="22"/>
              </w:rPr>
            </w:rPrChange>
          </w:rPr>
          <w:t>studies</w:t>
        </w:r>
      </w:ins>
      <w:ins w:id="6180" w:author="Jeff" w:date="2021-06-23T01:10:00Z">
        <w:r w:rsidR="00994D09" w:rsidRPr="00C8205D">
          <w:rPr>
            <w:color w:val="000000" w:themeColor="text1"/>
            <w:sz w:val="22"/>
            <w:szCs w:val="22"/>
            <w:rPrChange w:id="6181" w:author="Risa" w:date="2021-07-06T14:20:00Z">
              <w:rPr>
                <w:sz w:val="22"/>
                <w:szCs w:val="22"/>
              </w:rPr>
            </w:rPrChange>
          </w:rPr>
          <w:t xml:space="preserve"> (Day </w:t>
        </w:r>
        <w:r w:rsidR="00994D09" w:rsidRPr="00C8205D">
          <w:rPr>
            <w:i/>
            <w:iCs/>
            <w:color w:val="000000" w:themeColor="text1"/>
            <w:sz w:val="22"/>
            <w:szCs w:val="22"/>
            <w:rPrChange w:id="6182" w:author="Risa" w:date="2021-07-06T14:20:00Z">
              <w:rPr>
                <w:i/>
                <w:iCs/>
                <w:sz w:val="22"/>
                <w:szCs w:val="22"/>
              </w:rPr>
            </w:rPrChange>
          </w:rPr>
          <w:t>et al</w:t>
        </w:r>
        <w:r w:rsidR="00994D09" w:rsidRPr="00C8205D">
          <w:rPr>
            <w:color w:val="000000" w:themeColor="text1"/>
            <w:sz w:val="22"/>
            <w:szCs w:val="22"/>
            <w:rPrChange w:id="6183" w:author="Risa" w:date="2021-07-06T14:20:00Z">
              <w:rPr>
                <w:sz w:val="22"/>
                <w:szCs w:val="22"/>
              </w:rPr>
            </w:rPrChange>
          </w:rPr>
          <w:t xml:space="preserve">. 2005; Lee </w:t>
        </w:r>
        <w:r w:rsidR="00994D09" w:rsidRPr="00C8205D">
          <w:rPr>
            <w:i/>
            <w:iCs/>
            <w:color w:val="000000" w:themeColor="text1"/>
            <w:sz w:val="22"/>
            <w:szCs w:val="22"/>
            <w:rPrChange w:id="6184" w:author="Risa" w:date="2021-07-06T14:20:00Z">
              <w:rPr>
                <w:i/>
                <w:iCs/>
                <w:sz w:val="22"/>
                <w:szCs w:val="22"/>
              </w:rPr>
            </w:rPrChange>
          </w:rPr>
          <w:t>et al</w:t>
        </w:r>
        <w:r w:rsidR="00994D09" w:rsidRPr="00C8205D">
          <w:rPr>
            <w:color w:val="000000" w:themeColor="text1"/>
            <w:sz w:val="22"/>
            <w:szCs w:val="22"/>
            <w:rPrChange w:id="6185" w:author="Risa" w:date="2021-07-06T14:20:00Z">
              <w:rPr>
                <w:sz w:val="22"/>
                <w:szCs w:val="22"/>
              </w:rPr>
            </w:rPrChange>
          </w:rPr>
          <w:t>. 2019) warming climate impacts habitat suitability and pitch pine tendencies to consolidate, regenerate</w:t>
        </w:r>
      </w:ins>
      <w:ins w:id="6186" w:author="Risa" w:date="2021-07-06T13:38:00Z">
        <w:r w:rsidR="00E30A79" w:rsidRPr="00C8205D">
          <w:rPr>
            <w:color w:val="000000" w:themeColor="text1"/>
            <w:sz w:val="22"/>
            <w:szCs w:val="22"/>
            <w:rPrChange w:id="6187" w:author="Risa" w:date="2021-07-06T14:20:00Z">
              <w:rPr>
                <w:sz w:val="22"/>
                <w:szCs w:val="22"/>
              </w:rPr>
            </w:rPrChange>
          </w:rPr>
          <w:t>,</w:t>
        </w:r>
      </w:ins>
      <w:ins w:id="6188" w:author="Jeff" w:date="2021-06-23T01:10:00Z">
        <w:r w:rsidR="00994D09" w:rsidRPr="00C8205D">
          <w:rPr>
            <w:color w:val="000000" w:themeColor="text1"/>
            <w:sz w:val="22"/>
            <w:szCs w:val="22"/>
            <w:rPrChange w:id="6189" w:author="Risa" w:date="2021-07-06T14:20:00Z">
              <w:rPr>
                <w:sz w:val="22"/>
                <w:szCs w:val="22"/>
              </w:rPr>
            </w:rPrChange>
          </w:rPr>
          <w:t xml:space="preserve"> or migrate</w:t>
        </w:r>
      </w:ins>
      <w:ins w:id="6190" w:author="Jeff" w:date="2021-06-24T02:54:00Z">
        <w:r w:rsidR="0074085B" w:rsidRPr="00C8205D">
          <w:rPr>
            <w:color w:val="000000" w:themeColor="text1"/>
            <w:sz w:val="22"/>
            <w:szCs w:val="22"/>
            <w:rPrChange w:id="6191" w:author="Risa" w:date="2021-07-06T14:20:00Z">
              <w:rPr>
                <w:sz w:val="22"/>
                <w:szCs w:val="22"/>
              </w:rPr>
            </w:rPrChange>
          </w:rPr>
          <w:t xml:space="preserve">. </w:t>
        </w:r>
      </w:ins>
      <w:ins w:id="6192" w:author="Jeff" w:date="2021-06-24T02:59:00Z">
        <w:r w:rsidR="002D74B0" w:rsidRPr="00C8205D">
          <w:rPr>
            <w:color w:val="000000" w:themeColor="text1"/>
            <w:sz w:val="22"/>
            <w:szCs w:val="22"/>
            <w:rPrChange w:id="6193" w:author="Risa" w:date="2021-07-06T14:20:00Z">
              <w:rPr>
                <w:sz w:val="22"/>
                <w:szCs w:val="22"/>
              </w:rPr>
            </w:rPrChange>
          </w:rPr>
          <w:t>What has been clear for almost three decades is the effect of global climate change on physiological traits. Day</w:t>
        </w:r>
      </w:ins>
      <w:ins w:id="6194" w:author="Risa" w:date="2021-07-06T13:38:00Z">
        <w:r w:rsidR="00E30A79" w:rsidRPr="00C8205D">
          <w:rPr>
            <w:color w:val="000000" w:themeColor="text1"/>
            <w:sz w:val="22"/>
            <w:szCs w:val="22"/>
            <w:rPrChange w:id="6195" w:author="Risa" w:date="2021-07-06T14:20:00Z">
              <w:rPr>
                <w:sz w:val="22"/>
                <w:szCs w:val="22"/>
              </w:rPr>
            </w:rPrChange>
          </w:rPr>
          <w:t xml:space="preserve"> </w:t>
        </w:r>
        <w:r w:rsidR="00E30A79" w:rsidRPr="00C8205D">
          <w:rPr>
            <w:i/>
            <w:iCs/>
            <w:color w:val="000000" w:themeColor="text1"/>
            <w:sz w:val="22"/>
            <w:szCs w:val="22"/>
            <w:rPrChange w:id="6196" w:author="Risa" w:date="2021-07-06T14:20:00Z">
              <w:rPr>
                <w:sz w:val="22"/>
                <w:szCs w:val="22"/>
              </w:rPr>
            </w:rPrChange>
          </w:rPr>
          <w:t>et al</w:t>
        </w:r>
        <w:r w:rsidR="00E30A79" w:rsidRPr="00C8205D">
          <w:rPr>
            <w:color w:val="000000" w:themeColor="text1"/>
            <w:sz w:val="22"/>
            <w:szCs w:val="22"/>
            <w:rPrChange w:id="6197" w:author="Risa" w:date="2021-07-06T14:20:00Z">
              <w:rPr>
                <w:sz w:val="22"/>
                <w:szCs w:val="22"/>
              </w:rPr>
            </w:rPrChange>
          </w:rPr>
          <w:t xml:space="preserve">. </w:t>
        </w:r>
      </w:ins>
      <w:ins w:id="6198" w:author="Jeff" w:date="2021-06-24T02:59:00Z">
        <w:del w:id="6199" w:author="Risa" w:date="2021-07-06T13:38:00Z">
          <w:r w:rsidR="002D74B0" w:rsidRPr="00C8205D" w:rsidDel="00E30A79">
            <w:rPr>
              <w:color w:val="000000" w:themeColor="text1"/>
              <w:sz w:val="22"/>
              <w:szCs w:val="22"/>
              <w:rPrChange w:id="6200" w:author="Risa" w:date="2021-07-06T14:20:00Z">
                <w:rPr>
                  <w:sz w:val="22"/>
                  <w:szCs w:val="22"/>
                </w:rPr>
              </w:rPrChange>
            </w:rPr>
            <w:delText xml:space="preserve">, Greenwood and White </w:delText>
          </w:r>
        </w:del>
        <w:r w:rsidR="002D74B0" w:rsidRPr="00C8205D">
          <w:rPr>
            <w:color w:val="000000" w:themeColor="text1"/>
            <w:sz w:val="22"/>
            <w:szCs w:val="22"/>
            <w:rPrChange w:id="6201" w:author="Risa" w:date="2021-07-06T14:20:00Z">
              <w:rPr>
                <w:sz w:val="22"/>
                <w:szCs w:val="22"/>
              </w:rPr>
            </w:rPrChange>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C8205D">
          <w:rPr>
            <w:i/>
            <w:iCs/>
            <w:color w:val="000000" w:themeColor="text1"/>
            <w:sz w:val="22"/>
            <w:szCs w:val="22"/>
            <w:rPrChange w:id="6202" w:author="Risa" w:date="2021-07-06T14:20:00Z">
              <w:rPr>
                <w:i/>
                <w:iCs/>
                <w:sz w:val="22"/>
                <w:szCs w:val="22"/>
              </w:rPr>
            </w:rPrChange>
          </w:rPr>
          <w:t>et al</w:t>
        </w:r>
        <w:r w:rsidR="002D74B0" w:rsidRPr="00C8205D">
          <w:rPr>
            <w:color w:val="000000" w:themeColor="text1"/>
            <w:sz w:val="22"/>
            <w:szCs w:val="22"/>
            <w:rPrChange w:id="6203" w:author="Risa" w:date="2021-07-06T14:20:00Z">
              <w:rPr>
                <w:sz w:val="22"/>
                <w:szCs w:val="22"/>
              </w:rPr>
            </w:rPrChange>
          </w:rPr>
          <w:t xml:space="preserve"> 2013) increased pitch pine reproductive difficulties (</w:t>
        </w:r>
        <w:proofErr w:type="spellStart"/>
        <w:r w:rsidR="002D74B0" w:rsidRPr="00C8205D">
          <w:rPr>
            <w:color w:val="000000" w:themeColor="text1"/>
            <w:sz w:val="22"/>
            <w:szCs w:val="22"/>
            <w:rPrChange w:id="6204" w:author="Risa" w:date="2021-07-06T14:20:00Z">
              <w:rPr>
                <w:sz w:val="22"/>
                <w:szCs w:val="22"/>
              </w:rPr>
            </w:rPrChange>
          </w:rPr>
          <w:t>Ledig</w:t>
        </w:r>
      </w:ins>
      <w:proofErr w:type="spellEnd"/>
      <w:ins w:id="6205" w:author="Risa" w:date="2021-07-06T13:38:00Z">
        <w:r w:rsidR="00E6274D" w:rsidRPr="00C8205D">
          <w:rPr>
            <w:color w:val="000000" w:themeColor="text1"/>
            <w:sz w:val="22"/>
            <w:szCs w:val="22"/>
            <w:rPrChange w:id="6206" w:author="Risa" w:date="2021-07-06T14:20:00Z">
              <w:rPr>
                <w:sz w:val="22"/>
                <w:szCs w:val="22"/>
              </w:rPr>
            </w:rPrChange>
          </w:rPr>
          <w:t xml:space="preserve"> </w:t>
        </w:r>
        <w:r w:rsidR="00E6274D" w:rsidRPr="00C8205D">
          <w:rPr>
            <w:i/>
            <w:iCs/>
            <w:color w:val="000000" w:themeColor="text1"/>
            <w:sz w:val="22"/>
            <w:szCs w:val="22"/>
            <w:rPrChange w:id="6207" w:author="Risa" w:date="2021-07-06T14:20:00Z">
              <w:rPr>
                <w:sz w:val="22"/>
                <w:szCs w:val="22"/>
              </w:rPr>
            </w:rPrChange>
          </w:rPr>
          <w:t>et al</w:t>
        </w:r>
        <w:r w:rsidR="00E6274D" w:rsidRPr="00C8205D">
          <w:rPr>
            <w:color w:val="000000" w:themeColor="text1"/>
            <w:sz w:val="22"/>
            <w:szCs w:val="22"/>
            <w:rPrChange w:id="6208" w:author="Risa" w:date="2021-07-06T14:20:00Z">
              <w:rPr>
                <w:sz w:val="22"/>
                <w:szCs w:val="22"/>
              </w:rPr>
            </w:rPrChange>
          </w:rPr>
          <w:t xml:space="preserve">. </w:t>
        </w:r>
      </w:ins>
      <w:ins w:id="6209" w:author="Jeff" w:date="2021-06-24T02:59:00Z">
        <w:del w:id="6210" w:author="Risa" w:date="2021-07-06T13:38:00Z">
          <w:r w:rsidR="002D74B0" w:rsidRPr="00C8205D" w:rsidDel="00E6274D">
            <w:rPr>
              <w:color w:val="000000" w:themeColor="text1"/>
              <w:sz w:val="22"/>
              <w:szCs w:val="22"/>
              <w:rPrChange w:id="6211" w:author="Risa" w:date="2021-07-06T14:20:00Z">
                <w:rPr>
                  <w:sz w:val="22"/>
                  <w:szCs w:val="22"/>
                </w:rPr>
              </w:rPrChange>
            </w:rPr>
            <w:delText xml:space="preserve">, </w:delText>
          </w:r>
          <w:r w:rsidR="002D74B0" w:rsidRPr="00C8205D" w:rsidDel="00E6274D">
            <w:rPr>
              <w:iCs/>
              <w:color w:val="000000" w:themeColor="text1"/>
              <w:sz w:val="22"/>
              <w:szCs w:val="22"/>
              <w:rPrChange w:id="6212" w:author="Risa" w:date="2021-07-06T14:20:00Z">
                <w:rPr>
                  <w:iCs/>
                  <w:sz w:val="22"/>
                  <w:szCs w:val="22"/>
                </w:rPr>
              </w:rPrChange>
            </w:rPr>
            <w:delText>Smouse and Hom</w:delText>
          </w:r>
          <w:r w:rsidR="002D74B0" w:rsidRPr="00C8205D" w:rsidDel="00E6274D">
            <w:rPr>
              <w:color w:val="000000" w:themeColor="text1"/>
              <w:sz w:val="22"/>
              <w:szCs w:val="22"/>
              <w:rPrChange w:id="6213" w:author="Risa" w:date="2021-07-06T14:20:00Z">
                <w:rPr>
                  <w:sz w:val="22"/>
                  <w:szCs w:val="22"/>
                </w:rPr>
              </w:rPrChange>
            </w:rPr>
            <w:delText xml:space="preserve"> </w:delText>
          </w:r>
        </w:del>
        <w:r w:rsidR="002D74B0" w:rsidRPr="00C8205D">
          <w:rPr>
            <w:color w:val="000000" w:themeColor="text1"/>
            <w:sz w:val="22"/>
            <w:szCs w:val="22"/>
            <w:rPrChange w:id="6214" w:author="Risa" w:date="2021-07-06T14:20:00Z">
              <w:rPr>
                <w:sz w:val="22"/>
                <w:szCs w:val="22"/>
              </w:rPr>
            </w:rPrChange>
          </w:rPr>
          <w:t xml:space="preserve">2015). </w:t>
        </w:r>
      </w:ins>
      <w:ins w:id="6215" w:author="Jeff" w:date="2021-06-24T03:00:00Z">
        <w:r w:rsidR="002D74B0" w:rsidRPr="00C8205D">
          <w:rPr>
            <w:color w:val="000000" w:themeColor="text1"/>
            <w:sz w:val="22"/>
            <w:szCs w:val="22"/>
            <w:rPrChange w:id="6216" w:author="Risa" w:date="2021-07-06T14:20:00Z">
              <w:rPr>
                <w:sz w:val="22"/>
                <w:szCs w:val="22"/>
              </w:rPr>
            </w:rPrChange>
          </w:rPr>
          <w:t>These trends include</w:t>
        </w:r>
      </w:ins>
      <w:ins w:id="6217" w:author="Jeff" w:date="2021-06-24T02:59:00Z">
        <w:r w:rsidR="002D74B0" w:rsidRPr="00C8205D">
          <w:rPr>
            <w:color w:val="000000" w:themeColor="text1"/>
            <w:sz w:val="22"/>
            <w:szCs w:val="22"/>
            <w:rPrChange w:id="6218" w:author="Risa" w:date="2021-07-06T14:20:00Z">
              <w:rPr>
                <w:sz w:val="22"/>
                <w:szCs w:val="22"/>
              </w:rPr>
            </w:rPrChange>
          </w:rPr>
          <w:t xml:space="preserve"> </w:t>
        </w:r>
        <w:r w:rsidR="002D74B0" w:rsidRPr="00C8205D">
          <w:rPr>
            <w:bCs/>
            <w:color w:val="000000" w:themeColor="text1"/>
            <w:kern w:val="36"/>
            <w:sz w:val="22"/>
            <w:szCs w:val="22"/>
            <w:rPrChange w:id="6219" w:author="Risa" w:date="2021-07-06T14:20:00Z">
              <w:rPr>
                <w:bCs/>
                <w:kern w:val="36"/>
                <w:sz w:val="22"/>
                <w:szCs w:val="22"/>
              </w:rPr>
            </w:rPrChange>
          </w:rPr>
          <w:t xml:space="preserve">weather-related effects such </w:t>
        </w:r>
        <w:r w:rsidR="002D74B0" w:rsidRPr="00C8205D">
          <w:rPr>
            <w:bCs/>
            <w:color w:val="000000" w:themeColor="text1"/>
            <w:kern w:val="36"/>
            <w:sz w:val="22"/>
            <w:szCs w:val="22"/>
            <w:rPrChange w:id="6220" w:author="Risa" w:date="2021-07-06T14:20:00Z">
              <w:rPr>
                <w:bCs/>
                <w:kern w:val="36"/>
                <w:sz w:val="22"/>
                <w:szCs w:val="22"/>
              </w:rPr>
            </w:rPrChange>
          </w:rPr>
          <w:lastRenderedPageBreak/>
          <w:t xml:space="preserve">as </w:t>
        </w:r>
        <w:r w:rsidR="002D74B0" w:rsidRPr="00C8205D">
          <w:rPr>
            <w:color w:val="000000" w:themeColor="text1"/>
            <w:sz w:val="22"/>
            <w:szCs w:val="22"/>
            <w:rPrChange w:id="6221" w:author="Risa" w:date="2021-07-06T14:20:00Z">
              <w:rPr>
                <w:sz w:val="22"/>
                <w:szCs w:val="22"/>
              </w:rPr>
            </w:rPrChange>
          </w:rPr>
          <w:t xml:space="preserve">episodic drought, harsh winds, and salt spray (Fernandez </w:t>
        </w:r>
        <w:r w:rsidR="002D74B0" w:rsidRPr="00C8205D">
          <w:rPr>
            <w:i/>
            <w:iCs/>
            <w:color w:val="000000" w:themeColor="text1"/>
            <w:sz w:val="22"/>
            <w:szCs w:val="22"/>
            <w:rPrChange w:id="6222" w:author="Risa" w:date="2021-07-06T14:20:00Z">
              <w:rPr>
                <w:i/>
                <w:iCs/>
                <w:sz w:val="22"/>
                <w:szCs w:val="22"/>
              </w:rPr>
            </w:rPrChange>
          </w:rPr>
          <w:t>et al.</w:t>
        </w:r>
        <w:r w:rsidR="002D74B0" w:rsidRPr="00C8205D">
          <w:rPr>
            <w:color w:val="000000" w:themeColor="text1"/>
            <w:sz w:val="22"/>
            <w:szCs w:val="22"/>
            <w:rPrChange w:id="6223" w:author="Risa" w:date="2021-07-06T14:20:00Z">
              <w:rPr>
                <w:sz w:val="22"/>
                <w:szCs w:val="22"/>
              </w:rPr>
            </w:rPrChange>
          </w:rPr>
          <w:t xml:space="preserve"> 2015) as well as increased cold intolerance (Steiner and </w:t>
        </w:r>
        <w:proofErr w:type="spellStart"/>
        <w:r w:rsidR="002D74B0" w:rsidRPr="00C8205D">
          <w:rPr>
            <w:color w:val="000000" w:themeColor="text1"/>
            <w:sz w:val="22"/>
            <w:szCs w:val="22"/>
            <w:rPrChange w:id="6224" w:author="Risa" w:date="2021-07-06T14:20:00Z">
              <w:rPr>
                <w:sz w:val="22"/>
                <w:szCs w:val="22"/>
              </w:rPr>
            </w:rPrChange>
          </w:rPr>
          <w:t>Berrang</w:t>
        </w:r>
        <w:proofErr w:type="spellEnd"/>
        <w:r w:rsidR="002D74B0" w:rsidRPr="00C8205D">
          <w:rPr>
            <w:color w:val="000000" w:themeColor="text1"/>
            <w:sz w:val="22"/>
            <w:szCs w:val="22"/>
            <w:rPrChange w:id="6225" w:author="Risa" w:date="2021-07-06T14:20:00Z">
              <w:rPr>
                <w:sz w:val="22"/>
                <w:szCs w:val="22"/>
              </w:rPr>
            </w:rPrChange>
          </w:rPr>
          <w:t xml:space="preserve"> 1990). </w:t>
        </w:r>
      </w:ins>
      <w:ins w:id="6226" w:author="Jeff" w:date="2021-06-24T02:57:00Z">
        <w:r w:rsidR="002D74B0" w:rsidRPr="00C8205D">
          <w:rPr>
            <w:bCs/>
            <w:color w:val="000000" w:themeColor="text1"/>
            <w:kern w:val="36"/>
            <w:sz w:val="22"/>
            <w:szCs w:val="22"/>
            <w:rPrChange w:id="6227" w:author="Risa" w:date="2021-07-06T14:20:00Z">
              <w:rPr>
                <w:bCs/>
                <w:kern w:val="36"/>
                <w:sz w:val="22"/>
                <w:szCs w:val="22"/>
              </w:rPr>
            </w:rPrChange>
          </w:rPr>
          <w:t>What is not</w:t>
        </w:r>
      </w:ins>
      <w:ins w:id="6228" w:author="Jeff" w:date="2021-06-24T02:58:00Z">
        <w:r w:rsidR="002D74B0" w:rsidRPr="00C8205D">
          <w:rPr>
            <w:bCs/>
            <w:color w:val="000000" w:themeColor="text1"/>
            <w:kern w:val="36"/>
            <w:sz w:val="22"/>
            <w:szCs w:val="22"/>
            <w:rPrChange w:id="6229" w:author="Risa" w:date="2021-07-06T14:20:00Z">
              <w:rPr>
                <w:bCs/>
                <w:kern w:val="36"/>
                <w:sz w:val="22"/>
                <w:szCs w:val="22"/>
              </w:rPr>
            </w:rPrChange>
          </w:rPr>
          <w:t xml:space="preserve"> clear is</w:t>
        </w:r>
      </w:ins>
      <w:moveToRangeStart w:id="6230" w:author="Jeff" w:date="2021-06-24T02:57:00Z" w:name="move75395887"/>
      <w:moveTo w:id="6231" w:author="Jeff" w:date="2021-06-24T02:57:00Z">
        <w:del w:id="6232" w:author="Jeff" w:date="2021-06-24T02:57:00Z">
          <w:r w:rsidR="002D74B0" w:rsidRPr="00C8205D" w:rsidDel="002D74B0">
            <w:rPr>
              <w:bCs/>
              <w:color w:val="000000" w:themeColor="text1"/>
              <w:kern w:val="36"/>
              <w:sz w:val="22"/>
              <w:szCs w:val="22"/>
              <w:rPrChange w:id="6233" w:author="Risa" w:date="2021-07-06T14:20:00Z">
                <w:rPr>
                  <w:bCs/>
                  <w:kern w:val="36"/>
                  <w:sz w:val="22"/>
                  <w:szCs w:val="22"/>
                </w:rPr>
              </w:rPrChange>
            </w:rPr>
            <w:delText>nor</w:delText>
          </w:r>
        </w:del>
        <w:r w:rsidR="002D74B0" w:rsidRPr="00C8205D">
          <w:rPr>
            <w:bCs/>
            <w:color w:val="000000" w:themeColor="text1"/>
            <w:kern w:val="36"/>
            <w:sz w:val="22"/>
            <w:szCs w:val="22"/>
            <w:rPrChange w:id="6234" w:author="Risa" w:date="2021-07-06T14:20:00Z">
              <w:rPr>
                <w:bCs/>
                <w:kern w:val="36"/>
                <w:sz w:val="22"/>
                <w:szCs w:val="22"/>
              </w:rPr>
            </w:rPrChange>
          </w:rPr>
          <w:t xml:space="preserve"> the extent to which </w:t>
        </w:r>
      </w:moveTo>
      <w:ins w:id="6235" w:author="Jeff" w:date="2021-06-24T03:00:00Z">
        <w:r w:rsidR="002D74B0" w:rsidRPr="00C8205D">
          <w:rPr>
            <w:bCs/>
            <w:color w:val="000000" w:themeColor="text1"/>
            <w:kern w:val="36"/>
            <w:sz w:val="22"/>
            <w:szCs w:val="22"/>
            <w:rPrChange w:id="6236" w:author="Risa" w:date="2021-07-06T14:20:00Z">
              <w:rPr>
                <w:bCs/>
                <w:kern w:val="36"/>
                <w:sz w:val="22"/>
                <w:szCs w:val="22"/>
              </w:rPr>
            </w:rPrChange>
          </w:rPr>
          <w:t xml:space="preserve">tree </w:t>
        </w:r>
      </w:ins>
      <w:moveTo w:id="6237" w:author="Jeff" w:date="2021-06-24T02:57:00Z">
        <w:r w:rsidR="002D74B0" w:rsidRPr="00C8205D">
          <w:rPr>
            <w:bCs/>
            <w:color w:val="000000" w:themeColor="text1"/>
            <w:kern w:val="36"/>
            <w:sz w:val="22"/>
            <w:szCs w:val="22"/>
            <w:rPrChange w:id="6238" w:author="Risa" w:date="2021-07-06T14:20:00Z">
              <w:rPr>
                <w:bCs/>
                <w:kern w:val="36"/>
                <w:sz w:val="22"/>
                <w:szCs w:val="22"/>
              </w:rPr>
            </w:rPrChange>
          </w:rPr>
          <w:t xml:space="preserve">plasticity (Day </w:t>
        </w:r>
        <w:r w:rsidR="002D74B0" w:rsidRPr="00C8205D">
          <w:rPr>
            <w:bCs/>
            <w:i/>
            <w:iCs/>
            <w:color w:val="000000" w:themeColor="text1"/>
            <w:kern w:val="36"/>
            <w:sz w:val="22"/>
            <w:szCs w:val="22"/>
            <w:rPrChange w:id="6239" w:author="Risa" w:date="2021-07-06T14:20:00Z">
              <w:rPr>
                <w:bCs/>
                <w:i/>
                <w:iCs/>
                <w:kern w:val="36"/>
                <w:sz w:val="22"/>
                <w:szCs w:val="22"/>
              </w:rPr>
            </w:rPrChange>
          </w:rPr>
          <w:t>et al.</w:t>
        </w:r>
        <w:r w:rsidR="002D74B0" w:rsidRPr="00C8205D">
          <w:rPr>
            <w:bCs/>
            <w:color w:val="000000" w:themeColor="text1"/>
            <w:kern w:val="36"/>
            <w:sz w:val="22"/>
            <w:szCs w:val="22"/>
            <w:rPrChange w:id="6240" w:author="Risa" w:date="2021-07-06T14:20:00Z">
              <w:rPr>
                <w:bCs/>
                <w:kern w:val="36"/>
                <w:sz w:val="22"/>
                <w:szCs w:val="22"/>
              </w:rPr>
            </w:rPrChange>
          </w:rPr>
          <w:t xml:space="preserve"> 2014) </w:t>
        </w:r>
        <w:del w:id="6241" w:author="Jeff" w:date="2021-06-24T03:00:00Z">
          <w:r w:rsidR="002D74B0" w:rsidRPr="00C8205D" w:rsidDel="002D74B0">
            <w:rPr>
              <w:bCs/>
              <w:color w:val="000000" w:themeColor="text1"/>
              <w:kern w:val="36"/>
              <w:sz w:val="22"/>
              <w:szCs w:val="22"/>
              <w:rPrChange w:id="6242" w:author="Risa" w:date="2021-07-06T14:20:00Z">
                <w:rPr>
                  <w:bCs/>
                  <w:kern w:val="36"/>
                  <w:sz w:val="22"/>
                  <w:szCs w:val="22"/>
                </w:rPr>
              </w:rPrChange>
            </w:rPr>
            <w:delText xml:space="preserve">will continue to shape </w:delText>
          </w:r>
          <w:r w:rsidR="002D74B0" w:rsidRPr="00C8205D" w:rsidDel="002D74B0">
            <w:rPr>
              <w:color w:val="000000" w:themeColor="text1"/>
              <w:sz w:val="22"/>
              <w:szCs w:val="22"/>
              <w:rPrChange w:id="6243" w:author="Risa" w:date="2021-07-06T14:20:00Z">
                <w:rPr>
                  <w:sz w:val="22"/>
                  <w:szCs w:val="22"/>
                </w:rPr>
              </w:rPrChange>
            </w:rPr>
            <w:delText xml:space="preserve">persistence if </w:delText>
          </w:r>
        </w:del>
      </w:moveTo>
      <w:ins w:id="6244" w:author="Jeff" w:date="2021-06-24T03:00:00Z">
        <w:r w:rsidR="002D74B0" w:rsidRPr="00C8205D">
          <w:rPr>
            <w:bCs/>
            <w:color w:val="000000" w:themeColor="text1"/>
            <w:kern w:val="36"/>
            <w:sz w:val="22"/>
            <w:szCs w:val="22"/>
            <w:rPrChange w:id="6245" w:author="Risa" w:date="2021-07-06T14:20:00Z">
              <w:rPr>
                <w:bCs/>
                <w:kern w:val="36"/>
                <w:sz w:val="22"/>
                <w:szCs w:val="22"/>
              </w:rPr>
            </w:rPrChange>
          </w:rPr>
          <w:t xml:space="preserve">will be shaped by </w:t>
        </w:r>
      </w:ins>
      <w:ins w:id="6246" w:author="Jeff" w:date="2021-06-24T03:01:00Z">
        <w:r w:rsidR="002D74B0" w:rsidRPr="00C8205D">
          <w:rPr>
            <w:bCs/>
            <w:color w:val="000000" w:themeColor="text1"/>
            <w:kern w:val="36"/>
            <w:sz w:val="22"/>
            <w:szCs w:val="22"/>
            <w:rPrChange w:id="6247" w:author="Risa" w:date="2021-07-06T14:20:00Z">
              <w:rPr>
                <w:bCs/>
                <w:kern w:val="36"/>
                <w:sz w:val="22"/>
                <w:szCs w:val="22"/>
              </w:rPr>
            </w:rPrChange>
          </w:rPr>
          <w:t xml:space="preserve">a continuing rise in </w:t>
        </w:r>
      </w:ins>
      <w:moveTo w:id="6248" w:author="Jeff" w:date="2021-06-24T02:57:00Z">
        <w:r w:rsidR="002D74B0" w:rsidRPr="00C8205D">
          <w:rPr>
            <w:color w:val="000000" w:themeColor="text1"/>
            <w:sz w:val="22"/>
            <w:szCs w:val="22"/>
            <w:rPrChange w:id="6249" w:author="Risa" w:date="2021-07-06T14:20:00Z">
              <w:rPr>
                <w:sz w:val="22"/>
                <w:szCs w:val="22"/>
              </w:rPr>
            </w:rPrChange>
          </w:rPr>
          <w:t>warming temperatures</w:t>
        </w:r>
        <w:del w:id="6250" w:author="Jeff" w:date="2021-06-24T03:01:00Z">
          <w:r w:rsidR="002D74B0" w:rsidRPr="00C8205D" w:rsidDel="002D74B0">
            <w:rPr>
              <w:color w:val="000000" w:themeColor="text1"/>
              <w:sz w:val="22"/>
              <w:szCs w:val="22"/>
              <w:rPrChange w:id="6251" w:author="Risa" w:date="2021-07-06T14:20:00Z">
                <w:rPr>
                  <w:sz w:val="22"/>
                  <w:szCs w:val="22"/>
                </w:rPr>
              </w:rPrChange>
            </w:rPr>
            <w:delText xml:space="preserve"> continue to rise</w:delText>
          </w:r>
        </w:del>
        <w:r w:rsidR="002D74B0" w:rsidRPr="00C8205D">
          <w:rPr>
            <w:bCs/>
            <w:color w:val="000000" w:themeColor="text1"/>
            <w:kern w:val="36"/>
            <w:sz w:val="22"/>
            <w:szCs w:val="22"/>
            <w:rPrChange w:id="6252" w:author="Risa" w:date="2021-07-06T14:20:00Z">
              <w:rPr>
                <w:bCs/>
                <w:kern w:val="36"/>
                <w:sz w:val="22"/>
                <w:szCs w:val="22"/>
              </w:rPr>
            </w:rPrChange>
          </w:rPr>
          <w:t xml:space="preserve">. </w:t>
        </w:r>
      </w:moveTo>
      <w:moveToRangeEnd w:id="6230"/>
      <w:ins w:id="6253" w:author="Jeff" w:date="2021-06-24T03:01:00Z">
        <w:r w:rsidR="002D74B0" w:rsidRPr="00C8205D">
          <w:rPr>
            <w:bCs/>
            <w:color w:val="000000" w:themeColor="text1"/>
            <w:kern w:val="36"/>
            <w:sz w:val="22"/>
            <w:szCs w:val="22"/>
            <w:rPrChange w:id="6254" w:author="Risa" w:date="2021-07-06T14:20:00Z">
              <w:rPr>
                <w:bCs/>
                <w:kern w:val="36"/>
                <w:sz w:val="22"/>
                <w:szCs w:val="22"/>
              </w:rPr>
            </w:rPrChange>
          </w:rPr>
          <w:t>What appears to be more certain is the predic</w:t>
        </w:r>
      </w:ins>
      <w:ins w:id="6255" w:author="Jeff" w:date="2021-06-24T03:02:00Z">
        <w:r w:rsidR="002D74B0" w:rsidRPr="00C8205D">
          <w:rPr>
            <w:bCs/>
            <w:color w:val="000000" w:themeColor="text1"/>
            <w:kern w:val="36"/>
            <w:sz w:val="22"/>
            <w:szCs w:val="22"/>
            <w:rPrChange w:id="6256" w:author="Risa" w:date="2021-07-06T14:20:00Z">
              <w:rPr>
                <w:bCs/>
                <w:kern w:val="36"/>
                <w:sz w:val="22"/>
                <w:szCs w:val="22"/>
              </w:rPr>
            </w:rPrChange>
          </w:rPr>
          <w:t xml:space="preserve">tion </w:t>
        </w:r>
        <w:del w:id="6257" w:author="Risa" w:date="2021-07-06T13:38:00Z">
          <w:r w:rsidR="002D74B0" w:rsidRPr="00C8205D" w:rsidDel="00E6274D">
            <w:rPr>
              <w:bCs/>
              <w:color w:val="000000" w:themeColor="text1"/>
              <w:kern w:val="36"/>
              <w:sz w:val="22"/>
              <w:szCs w:val="22"/>
              <w:rPrChange w:id="6258" w:author="Risa" w:date="2021-07-06T14:20:00Z">
                <w:rPr>
                  <w:bCs/>
                  <w:kern w:val="36"/>
                  <w:sz w:val="22"/>
                  <w:szCs w:val="22"/>
                </w:rPr>
              </w:rPrChange>
            </w:rPr>
            <w:delText>(</w:delText>
          </w:r>
        </w:del>
      </w:ins>
      <w:ins w:id="6259" w:author="Jeff" w:date="2021-06-24T02:58:00Z">
        <w:del w:id="6260" w:author="Risa" w:date="2021-07-06T13:38:00Z">
          <w:r w:rsidR="002D74B0" w:rsidRPr="00C8205D" w:rsidDel="00E6274D">
            <w:rPr>
              <w:color w:val="000000" w:themeColor="text1"/>
              <w:sz w:val="22"/>
              <w:szCs w:val="22"/>
              <w:rPrChange w:id="6261" w:author="Risa" w:date="2021-07-06T14:20:00Z">
                <w:rPr>
                  <w:sz w:val="22"/>
                  <w:szCs w:val="22"/>
                </w:rPr>
              </w:rPrChange>
            </w:rPr>
            <w:delText xml:space="preserve">Day </w:delText>
          </w:r>
          <w:r w:rsidR="002D74B0" w:rsidRPr="00C8205D" w:rsidDel="00E6274D">
            <w:rPr>
              <w:i/>
              <w:iCs/>
              <w:color w:val="000000" w:themeColor="text1"/>
              <w:sz w:val="22"/>
              <w:szCs w:val="22"/>
              <w:rPrChange w:id="6262" w:author="Risa" w:date="2021-07-06T14:20:00Z">
                <w:rPr>
                  <w:i/>
                  <w:iCs/>
                  <w:sz w:val="22"/>
                  <w:szCs w:val="22"/>
                </w:rPr>
              </w:rPrChange>
            </w:rPr>
            <w:delText>et al.</w:delText>
          </w:r>
          <w:r w:rsidR="002D74B0" w:rsidRPr="00C8205D" w:rsidDel="00E6274D">
            <w:rPr>
              <w:color w:val="000000" w:themeColor="text1"/>
              <w:sz w:val="22"/>
              <w:szCs w:val="22"/>
              <w:rPrChange w:id="6263" w:author="Risa" w:date="2021-07-06T14:20:00Z">
                <w:rPr>
                  <w:sz w:val="22"/>
                  <w:szCs w:val="22"/>
                </w:rPr>
              </w:rPrChange>
            </w:rPr>
            <w:delText xml:space="preserve"> 2005)</w:delText>
          </w:r>
        </w:del>
      </w:ins>
      <w:ins w:id="6264" w:author="Jeff" w:date="2021-06-24T02:54:00Z">
        <w:del w:id="6265" w:author="Risa" w:date="2021-07-06T13:38:00Z">
          <w:r w:rsidR="0074085B" w:rsidRPr="00C8205D" w:rsidDel="00E6274D">
            <w:rPr>
              <w:color w:val="000000" w:themeColor="text1"/>
              <w:sz w:val="22"/>
              <w:szCs w:val="22"/>
              <w:rPrChange w:id="6266" w:author="Risa" w:date="2021-07-06T14:20:00Z">
                <w:rPr>
                  <w:sz w:val="22"/>
                  <w:szCs w:val="22"/>
                </w:rPr>
              </w:rPrChange>
            </w:rPr>
            <w:delText xml:space="preserve"> </w:delText>
          </w:r>
        </w:del>
      </w:ins>
      <w:ins w:id="6267" w:author="Jeff" w:date="2021-06-24T03:02:00Z">
        <w:r w:rsidR="002D74B0" w:rsidRPr="00C8205D">
          <w:rPr>
            <w:color w:val="000000" w:themeColor="text1"/>
            <w:sz w:val="22"/>
            <w:szCs w:val="22"/>
            <w:rPrChange w:id="6268" w:author="Risa" w:date="2021-07-06T14:20:00Z">
              <w:rPr>
                <w:sz w:val="22"/>
                <w:szCs w:val="22"/>
              </w:rPr>
            </w:rPrChange>
          </w:rPr>
          <w:t>that pitch pine colonies</w:t>
        </w:r>
      </w:ins>
      <w:ins w:id="6269" w:author="Jeff" w:date="2021-06-23T01:10:00Z">
        <w:r w:rsidR="00994D09" w:rsidRPr="00C8205D">
          <w:rPr>
            <w:color w:val="000000" w:themeColor="text1"/>
            <w:sz w:val="22"/>
            <w:szCs w:val="22"/>
            <w:rPrChange w:id="6270" w:author="Risa" w:date="2021-07-06T14:20:00Z">
              <w:rPr>
                <w:sz w:val="22"/>
                <w:szCs w:val="22"/>
              </w:rPr>
            </w:rPrChange>
          </w:rPr>
          <w:t xml:space="preserve"> </w:t>
        </w:r>
      </w:ins>
      <w:ins w:id="6271" w:author="Jeff" w:date="2021-06-24T03:02:00Z">
        <w:r w:rsidR="002D74B0" w:rsidRPr="00C8205D">
          <w:rPr>
            <w:color w:val="000000" w:themeColor="text1"/>
            <w:sz w:val="22"/>
            <w:szCs w:val="22"/>
            <w:rPrChange w:id="6272" w:author="Risa" w:date="2021-07-06T14:20:00Z">
              <w:rPr>
                <w:sz w:val="22"/>
                <w:szCs w:val="22"/>
              </w:rPr>
            </w:rPrChange>
          </w:rPr>
          <w:t>will</w:t>
        </w:r>
      </w:ins>
      <w:ins w:id="6273" w:author="Jeff" w:date="2021-06-23T01:10:00Z">
        <w:r w:rsidR="00994D09" w:rsidRPr="00C8205D">
          <w:rPr>
            <w:color w:val="000000" w:themeColor="text1"/>
            <w:sz w:val="22"/>
            <w:szCs w:val="22"/>
            <w:rPrChange w:id="6274" w:author="Risa" w:date="2021-07-06T14:20:00Z">
              <w:rPr>
                <w:sz w:val="22"/>
                <w:szCs w:val="22"/>
              </w:rPr>
            </w:rPrChange>
          </w:rPr>
          <w:t xml:space="preserve"> suffer due to a combination of diminished open space capacity, loss of enriched substrates and elimination of suitable habitats</w:t>
        </w:r>
      </w:ins>
      <w:ins w:id="6275" w:author="Risa" w:date="2021-07-06T13:38:00Z">
        <w:r w:rsidR="00E6274D" w:rsidRPr="00C8205D">
          <w:rPr>
            <w:color w:val="000000" w:themeColor="text1"/>
            <w:sz w:val="22"/>
            <w:szCs w:val="22"/>
            <w:rPrChange w:id="6276" w:author="Risa" w:date="2021-07-06T14:20:00Z">
              <w:rPr>
                <w:sz w:val="22"/>
                <w:szCs w:val="22"/>
              </w:rPr>
            </w:rPrChange>
          </w:rPr>
          <w:t xml:space="preserve"> </w:t>
        </w:r>
        <w:r w:rsidR="00E6274D" w:rsidRPr="00C8205D">
          <w:rPr>
            <w:bCs/>
            <w:color w:val="000000" w:themeColor="text1"/>
            <w:kern w:val="36"/>
            <w:sz w:val="22"/>
            <w:szCs w:val="22"/>
            <w:rPrChange w:id="6277" w:author="Risa" w:date="2021-07-06T14:20:00Z">
              <w:rPr>
                <w:bCs/>
                <w:kern w:val="36"/>
                <w:sz w:val="22"/>
                <w:szCs w:val="22"/>
              </w:rPr>
            </w:rPrChange>
          </w:rPr>
          <w:t>(</w:t>
        </w:r>
        <w:r w:rsidR="00E6274D" w:rsidRPr="00C8205D">
          <w:rPr>
            <w:color w:val="000000" w:themeColor="text1"/>
            <w:sz w:val="22"/>
            <w:szCs w:val="22"/>
            <w:rPrChange w:id="6278" w:author="Risa" w:date="2021-07-06T14:20:00Z">
              <w:rPr>
                <w:sz w:val="22"/>
                <w:szCs w:val="22"/>
              </w:rPr>
            </w:rPrChange>
          </w:rPr>
          <w:t xml:space="preserve">Day </w:t>
        </w:r>
        <w:r w:rsidR="00E6274D" w:rsidRPr="00C8205D">
          <w:rPr>
            <w:i/>
            <w:iCs/>
            <w:color w:val="000000" w:themeColor="text1"/>
            <w:sz w:val="22"/>
            <w:szCs w:val="22"/>
            <w:rPrChange w:id="6279" w:author="Risa" w:date="2021-07-06T14:20:00Z">
              <w:rPr>
                <w:i/>
                <w:iCs/>
                <w:sz w:val="22"/>
                <w:szCs w:val="22"/>
              </w:rPr>
            </w:rPrChange>
          </w:rPr>
          <w:t>et al.</w:t>
        </w:r>
        <w:r w:rsidR="00E6274D" w:rsidRPr="00C8205D">
          <w:rPr>
            <w:color w:val="000000" w:themeColor="text1"/>
            <w:sz w:val="22"/>
            <w:szCs w:val="22"/>
            <w:rPrChange w:id="6280" w:author="Risa" w:date="2021-07-06T14:20:00Z">
              <w:rPr>
                <w:sz w:val="22"/>
                <w:szCs w:val="22"/>
              </w:rPr>
            </w:rPrChange>
          </w:rPr>
          <w:t xml:space="preserve"> 2005)</w:t>
        </w:r>
      </w:ins>
      <w:ins w:id="6281" w:author="Nick Smith" w:date="2021-07-01T15:43:00Z">
        <w:r w:rsidR="00755FF7" w:rsidRPr="00C8205D">
          <w:rPr>
            <w:color w:val="000000" w:themeColor="text1"/>
            <w:sz w:val="22"/>
            <w:szCs w:val="22"/>
            <w:rPrChange w:id="6282" w:author="Risa" w:date="2021-07-06T14:20:00Z">
              <w:rPr>
                <w:sz w:val="22"/>
                <w:szCs w:val="22"/>
              </w:rPr>
            </w:rPrChange>
          </w:rPr>
          <w:t>. Our study indicates that pitch pine physiology may be more flexible than previously thought, as we find trait shifts and population persistence along a large topographical gradient</w:t>
        </w:r>
      </w:ins>
      <w:ins w:id="6283" w:author="Nick Smith" w:date="2021-07-01T15:42:00Z">
        <w:r w:rsidR="00755FF7" w:rsidRPr="00C8205D">
          <w:rPr>
            <w:color w:val="000000" w:themeColor="text1"/>
            <w:sz w:val="22"/>
            <w:szCs w:val="22"/>
            <w:rPrChange w:id="6284" w:author="Risa" w:date="2021-07-06T14:20:00Z">
              <w:rPr>
                <w:sz w:val="22"/>
                <w:szCs w:val="22"/>
              </w:rPr>
            </w:rPrChange>
          </w:rPr>
          <w:t>.</w:t>
        </w:r>
      </w:ins>
      <w:ins w:id="6285" w:author="Nick Smith" w:date="2021-07-01T15:44:00Z">
        <w:r w:rsidR="00755FF7" w:rsidRPr="00C8205D">
          <w:rPr>
            <w:color w:val="000000" w:themeColor="text1"/>
            <w:sz w:val="22"/>
            <w:szCs w:val="22"/>
            <w:rPrChange w:id="6286" w:author="Risa" w:date="2021-07-06T14:20:00Z">
              <w:rPr>
                <w:sz w:val="22"/>
                <w:szCs w:val="22"/>
              </w:rPr>
            </w:rPrChange>
          </w:rPr>
          <w:t xml:space="preserve"> However, global changes are likely to present these population with novel conditions</w:t>
        </w:r>
        <w:r w:rsidR="00AC224B" w:rsidRPr="00C8205D">
          <w:rPr>
            <w:color w:val="000000" w:themeColor="text1"/>
            <w:sz w:val="22"/>
            <w:szCs w:val="22"/>
            <w:rPrChange w:id="6287" w:author="Risa" w:date="2021-07-06T14:20:00Z">
              <w:rPr>
                <w:sz w:val="22"/>
                <w:szCs w:val="22"/>
              </w:rPr>
            </w:rPrChange>
          </w:rPr>
          <w:t xml:space="preserve"> that may override this flexibility.</w:t>
        </w:r>
      </w:ins>
      <w:ins w:id="6288" w:author="Jeff" w:date="2021-06-23T01:10:00Z">
        <w:r w:rsidR="00994D09" w:rsidRPr="00C8205D">
          <w:rPr>
            <w:color w:val="000000" w:themeColor="text1"/>
            <w:sz w:val="22"/>
            <w:szCs w:val="22"/>
            <w:rPrChange w:id="6289" w:author="Risa" w:date="2021-07-06T14:20:00Z">
              <w:rPr>
                <w:sz w:val="22"/>
                <w:szCs w:val="22"/>
              </w:rPr>
            </w:rPrChange>
          </w:rPr>
          <w:t xml:space="preserve"> </w:t>
        </w:r>
        <w:del w:id="6290" w:author="Nick Smith" w:date="2021-07-01T15:42:00Z">
          <w:r w:rsidR="00994D09" w:rsidRPr="00C8205D" w:rsidDel="00755FF7">
            <w:rPr>
              <w:strike/>
              <w:color w:val="000000" w:themeColor="text1"/>
              <w:sz w:val="22"/>
              <w:szCs w:val="22"/>
              <w:rPrChange w:id="6291" w:author="Risa" w:date="2021-07-06T14:20:00Z">
                <w:rPr>
                  <w:sz w:val="22"/>
                  <w:szCs w:val="22"/>
                </w:rPr>
              </w:rPrChange>
            </w:rPr>
            <w:delText>().</w:delText>
          </w:r>
        </w:del>
      </w:ins>
      <w:ins w:id="6292" w:author="Jeff" w:date="2021-06-23T01:11:00Z">
        <w:del w:id="6293" w:author="Nick Smith" w:date="2021-07-01T15:42:00Z">
          <w:r w:rsidR="00994D09" w:rsidRPr="00C8205D" w:rsidDel="00755FF7">
            <w:rPr>
              <w:strike/>
              <w:color w:val="000000" w:themeColor="text1"/>
              <w:sz w:val="22"/>
              <w:szCs w:val="22"/>
              <w:rPrChange w:id="6294" w:author="Risa" w:date="2021-07-06T14:20:00Z">
                <w:rPr>
                  <w:sz w:val="22"/>
                  <w:szCs w:val="22"/>
                </w:rPr>
              </w:rPrChange>
            </w:rPr>
            <w:delText xml:space="preserve"> </w:delText>
          </w:r>
        </w:del>
      </w:ins>
      <w:del w:id="6295" w:author="Nick Smith" w:date="2021-07-01T15:42:00Z">
        <w:r w:rsidR="00E90DD7" w:rsidRPr="00C8205D" w:rsidDel="00755FF7">
          <w:rPr>
            <w:strike/>
            <w:color w:val="000000" w:themeColor="text1"/>
            <w:sz w:val="22"/>
            <w:szCs w:val="22"/>
            <w:rPrChange w:id="6296" w:author="Risa" w:date="2021-07-06T14:20:00Z">
              <w:rPr>
                <w:sz w:val="22"/>
                <w:szCs w:val="22"/>
              </w:rPr>
            </w:rPrChange>
          </w:rPr>
          <w:delText xml:space="preserve">Climate is </w:delText>
        </w:r>
        <w:r w:rsidR="00715371" w:rsidRPr="00C8205D" w:rsidDel="00755FF7">
          <w:rPr>
            <w:strike/>
            <w:color w:val="000000" w:themeColor="text1"/>
            <w:sz w:val="22"/>
            <w:szCs w:val="22"/>
            <w:rPrChange w:id="6297" w:author="Risa" w:date="2021-07-06T14:20:00Z">
              <w:rPr>
                <w:sz w:val="22"/>
                <w:szCs w:val="22"/>
              </w:rPr>
            </w:rPrChange>
          </w:rPr>
          <w:delText>already considered as a</w:delText>
        </w:r>
        <w:r w:rsidR="00E90DD7" w:rsidRPr="00C8205D" w:rsidDel="00755FF7">
          <w:rPr>
            <w:strike/>
            <w:color w:val="000000" w:themeColor="text1"/>
            <w:sz w:val="22"/>
            <w:szCs w:val="22"/>
            <w:rPrChange w:id="6298" w:author="Risa" w:date="2021-07-06T14:20:00Z">
              <w:rPr>
                <w:sz w:val="22"/>
                <w:szCs w:val="22"/>
              </w:rPr>
            </w:rPrChange>
          </w:rPr>
          <w:delText xml:space="preserve"> </w:delText>
        </w:r>
        <w:r w:rsidR="00E90DD7" w:rsidRPr="00C8205D" w:rsidDel="00755FF7">
          <w:rPr>
            <w:strike/>
            <w:color w:val="000000" w:themeColor="text1"/>
            <w:sz w:val="22"/>
            <w:szCs w:val="22"/>
            <w:rPrChange w:id="6299" w:author="Risa" w:date="2021-07-06T14:20:00Z">
              <w:rPr>
                <w:strike/>
                <w:sz w:val="22"/>
                <w:szCs w:val="22"/>
              </w:rPr>
            </w:rPrChange>
          </w:rPr>
          <w:delText xml:space="preserve">the final </w:delText>
        </w:r>
        <w:r w:rsidR="00071F33" w:rsidRPr="00C8205D" w:rsidDel="00755FF7">
          <w:rPr>
            <w:strike/>
            <w:color w:val="000000" w:themeColor="text1"/>
            <w:sz w:val="22"/>
            <w:szCs w:val="22"/>
            <w:rPrChange w:id="6300" w:author="Risa" w:date="2021-07-06T14:20:00Z">
              <w:rPr>
                <w:strike/>
                <w:sz w:val="22"/>
                <w:szCs w:val="22"/>
              </w:rPr>
            </w:rPrChange>
          </w:rPr>
          <w:delText>a</w:delText>
        </w:r>
        <w:r w:rsidR="00071F33" w:rsidRPr="00C8205D" w:rsidDel="00755FF7">
          <w:rPr>
            <w:strike/>
            <w:color w:val="000000" w:themeColor="text1"/>
            <w:sz w:val="22"/>
            <w:szCs w:val="22"/>
            <w:rPrChange w:id="6301" w:author="Risa" w:date="2021-07-06T14:20:00Z">
              <w:rPr>
                <w:sz w:val="22"/>
                <w:szCs w:val="22"/>
              </w:rPr>
            </w:rPrChange>
          </w:rPr>
          <w:delText xml:space="preserve"> more significant </w:delText>
        </w:r>
        <w:r w:rsidR="00E90DD7" w:rsidRPr="00C8205D" w:rsidDel="00755FF7">
          <w:rPr>
            <w:strike/>
            <w:color w:val="000000" w:themeColor="text1"/>
            <w:sz w:val="22"/>
            <w:szCs w:val="22"/>
            <w:rPrChange w:id="6302" w:author="Risa" w:date="2021-07-06T14:20:00Z">
              <w:rPr>
                <w:sz w:val="22"/>
                <w:szCs w:val="22"/>
              </w:rPr>
            </w:rPrChange>
          </w:rPr>
          <w:delText xml:space="preserve">arbiter of </w:delText>
        </w:r>
        <w:r w:rsidR="00071F33" w:rsidRPr="00C8205D" w:rsidDel="00755FF7">
          <w:rPr>
            <w:strike/>
            <w:color w:val="000000" w:themeColor="text1"/>
            <w:sz w:val="22"/>
            <w:szCs w:val="22"/>
            <w:rPrChange w:id="6303" w:author="Risa" w:date="2021-07-06T14:20:00Z">
              <w:rPr>
                <w:sz w:val="22"/>
                <w:szCs w:val="22"/>
              </w:rPr>
            </w:rPrChange>
          </w:rPr>
          <w:delText xml:space="preserve">population </w:delText>
        </w:r>
        <w:r w:rsidR="00E90DD7" w:rsidRPr="00C8205D" w:rsidDel="00755FF7">
          <w:rPr>
            <w:bCs/>
            <w:strike/>
            <w:color w:val="000000" w:themeColor="text1"/>
            <w:sz w:val="22"/>
            <w:szCs w:val="22"/>
            <w:rPrChange w:id="6304" w:author="Risa" w:date="2021-07-06T14:20:00Z">
              <w:rPr>
                <w:bCs/>
                <w:sz w:val="22"/>
                <w:szCs w:val="22"/>
              </w:rPr>
            </w:rPrChange>
          </w:rPr>
          <w:delText>decline</w:delText>
        </w:r>
        <w:r w:rsidR="00E90DD7" w:rsidRPr="00C8205D" w:rsidDel="00755FF7">
          <w:rPr>
            <w:strike/>
            <w:color w:val="000000" w:themeColor="text1"/>
            <w:sz w:val="22"/>
            <w:szCs w:val="22"/>
            <w:rPrChange w:id="6305" w:author="Risa" w:date="2021-07-06T14:20:00Z">
              <w:rPr>
                <w:sz w:val="22"/>
                <w:szCs w:val="22"/>
              </w:rPr>
            </w:rPrChange>
          </w:rPr>
          <w:delText xml:space="preserve"> rather than stand-replacing fire disturbance</w:delText>
        </w:r>
        <w:r w:rsidR="00715371" w:rsidRPr="00C8205D" w:rsidDel="00755FF7">
          <w:rPr>
            <w:strike/>
            <w:color w:val="000000" w:themeColor="text1"/>
            <w:sz w:val="22"/>
            <w:szCs w:val="22"/>
            <w:rPrChange w:id="6306" w:author="Risa" w:date="2021-07-06T14:20:00Z">
              <w:rPr>
                <w:sz w:val="22"/>
                <w:szCs w:val="22"/>
              </w:rPr>
            </w:rPrChange>
          </w:rPr>
          <w:delText xml:space="preserve"> due to its absence</w:delText>
        </w:r>
        <w:r w:rsidR="00E90DD7" w:rsidRPr="00C8205D" w:rsidDel="00755FF7">
          <w:rPr>
            <w:strike/>
            <w:color w:val="000000" w:themeColor="text1"/>
            <w:sz w:val="22"/>
            <w:szCs w:val="22"/>
            <w:rPrChange w:id="6307" w:author="Risa" w:date="2021-07-06T14:20:00Z">
              <w:rPr>
                <w:sz w:val="22"/>
                <w:szCs w:val="22"/>
              </w:rPr>
            </w:rPrChange>
          </w:rPr>
          <w:delText xml:space="preserve"> </w:delText>
        </w:r>
        <w:r w:rsidR="00E90DD7" w:rsidRPr="00C8205D" w:rsidDel="00755FF7">
          <w:rPr>
            <w:strike/>
            <w:color w:val="000000" w:themeColor="text1"/>
            <w:sz w:val="22"/>
            <w:szCs w:val="22"/>
            <w:rPrChange w:id="6308" w:author="Risa" w:date="2021-07-06T14:20:00Z">
              <w:rPr>
                <w:strike/>
                <w:sz w:val="22"/>
                <w:szCs w:val="22"/>
              </w:rPr>
            </w:rPrChange>
          </w:rPr>
          <w:delText>in the case of long-term pitch pine livelihood</w:delText>
        </w:r>
        <w:r w:rsidR="00E90DD7" w:rsidRPr="00C8205D" w:rsidDel="00755FF7">
          <w:rPr>
            <w:strike/>
            <w:color w:val="000000" w:themeColor="text1"/>
            <w:sz w:val="22"/>
            <w:szCs w:val="22"/>
            <w:rPrChange w:id="6309" w:author="Risa" w:date="2021-07-06T14:20:00Z">
              <w:rPr>
                <w:sz w:val="22"/>
                <w:szCs w:val="22"/>
              </w:rPr>
            </w:rPrChange>
          </w:rPr>
          <w:delText xml:space="preserve">. </w:delText>
        </w:r>
      </w:del>
      <w:moveFromRangeStart w:id="6310" w:author="Jeff" w:date="2021-06-24T02:56:00Z" w:name="move75395818"/>
      <w:moveFrom w:id="6311" w:author="Jeff" w:date="2021-06-24T02:56:00Z">
        <w:del w:id="6312" w:author="Nick Smith" w:date="2021-07-01T15:42:00Z">
          <w:r w:rsidR="00345813" w:rsidRPr="00C8205D" w:rsidDel="00755FF7">
            <w:rPr>
              <w:bCs/>
              <w:strike/>
              <w:color w:val="000000" w:themeColor="text1"/>
              <w:kern w:val="36"/>
              <w:sz w:val="22"/>
              <w:szCs w:val="22"/>
              <w:rPrChange w:id="6313" w:author="Risa" w:date="2021-07-06T14:20:00Z">
                <w:rPr>
                  <w:bCs/>
                  <w:kern w:val="36"/>
                  <w:sz w:val="22"/>
                  <w:szCs w:val="22"/>
                </w:rPr>
              </w:rPrChange>
            </w:rPr>
            <w:delText>Recent climate change models anticipate</w:delText>
          </w:r>
          <w:r w:rsidR="00751660" w:rsidRPr="00C8205D" w:rsidDel="00755FF7">
            <w:rPr>
              <w:bCs/>
              <w:strike/>
              <w:color w:val="000000" w:themeColor="text1"/>
              <w:kern w:val="36"/>
              <w:sz w:val="22"/>
              <w:szCs w:val="22"/>
              <w:rPrChange w:id="6314" w:author="Risa" w:date="2021-07-06T14:20:00Z">
                <w:rPr>
                  <w:bCs/>
                  <w:kern w:val="36"/>
                  <w:sz w:val="22"/>
                  <w:szCs w:val="22"/>
                </w:rPr>
              </w:rPrChange>
            </w:rPr>
            <w:delText xml:space="preserve"> a</w:delText>
          </w:r>
          <w:r w:rsidR="00345813" w:rsidRPr="00C8205D" w:rsidDel="00755FF7">
            <w:rPr>
              <w:bCs/>
              <w:strike/>
              <w:color w:val="000000" w:themeColor="text1"/>
              <w:kern w:val="36"/>
              <w:sz w:val="22"/>
              <w:szCs w:val="22"/>
              <w:rPrChange w:id="6315" w:author="Risa" w:date="2021-07-06T14:20:00Z">
                <w:rPr>
                  <w:bCs/>
                  <w:kern w:val="36"/>
                  <w:sz w:val="22"/>
                  <w:szCs w:val="22"/>
                </w:rPr>
              </w:rPrChange>
            </w:rPr>
            <w:delText xml:space="preserve"> negative impact on future vegetative status at </w:delText>
          </w:r>
          <w:r w:rsidR="00C437EC" w:rsidRPr="00C8205D" w:rsidDel="00755FF7">
            <w:rPr>
              <w:strike/>
              <w:color w:val="000000" w:themeColor="text1"/>
              <w:sz w:val="22"/>
              <w:szCs w:val="22"/>
              <w:rPrChange w:id="6316" w:author="Risa" w:date="2021-07-06T14:20:00Z">
                <w:rPr>
                  <w:sz w:val="22"/>
                  <w:szCs w:val="22"/>
                </w:rPr>
              </w:rPrChange>
            </w:rPr>
            <w:delText xml:space="preserve">Mt. Desert Island </w:delText>
          </w:r>
          <w:r w:rsidR="00345813" w:rsidRPr="00C8205D" w:rsidDel="00755FF7">
            <w:rPr>
              <w:bCs/>
              <w:strike/>
              <w:color w:val="000000" w:themeColor="text1"/>
              <w:kern w:val="36"/>
              <w:sz w:val="22"/>
              <w:szCs w:val="22"/>
              <w:rPrChange w:id="6317" w:author="Risa" w:date="2021-07-06T14:20:00Z">
                <w:rPr>
                  <w:bCs/>
                  <w:kern w:val="36"/>
                  <w:sz w:val="22"/>
                  <w:szCs w:val="22"/>
                </w:rPr>
              </w:rPrChange>
            </w:rPr>
            <w:delText xml:space="preserve">(Fernandez </w:delText>
          </w:r>
          <w:r w:rsidR="00345813" w:rsidRPr="00C8205D" w:rsidDel="00755FF7">
            <w:rPr>
              <w:bCs/>
              <w:i/>
              <w:iCs/>
              <w:strike/>
              <w:color w:val="000000" w:themeColor="text1"/>
              <w:kern w:val="36"/>
              <w:sz w:val="22"/>
              <w:szCs w:val="22"/>
              <w:rPrChange w:id="6318" w:author="Risa" w:date="2021-07-06T14:20:00Z">
                <w:rPr>
                  <w:bCs/>
                  <w:i/>
                  <w:iCs/>
                  <w:kern w:val="36"/>
                  <w:sz w:val="22"/>
                  <w:szCs w:val="22"/>
                </w:rPr>
              </w:rPrChange>
            </w:rPr>
            <w:delText>et al</w:delText>
          </w:r>
          <w:r w:rsidR="004D3073" w:rsidRPr="00C8205D" w:rsidDel="00755FF7">
            <w:rPr>
              <w:bCs/>
              <w:i/>
              <w:iCs/>
              <w:strike/>
              <w:color w:val="000000" w:themeColor="text1"/>
              <w:kern w:val="36"/>
              <w:sz w:val="22"/>
              <w:szCs w:val="22"/>
              <w:rPrChange w:id="6319" w:author="Risa" w:date="2021-07-06T14:20:00Z">
                <w:rPr>
                  <w:bCs/>
                  <w:i/>
                  <w:iCs/>
                  <w:kern w:val="36"/>
                  <w:sz w:val="22"/>
                  <w:szCs w:val="22"/>
                </w:rPr>
              </w:rPrChange>
            </w:rPr>
            <w:delText>.</w:delText>
          </w:r>
          <w:r w:rsidR="00345813" w:rsidRPr="00C8205D" w:rsidDel="00755FF7">
            <w:rPr>
              <w:bCs/>
              <w:strike/>
              <w:color w:val="000000" w:themeColor="text1"/>
              <w:kern w:val="36"/>
              <w:sz w:val="22"/>
              <w:szCs w:val="22"/>
              <w:rPrChange w:id="6320" w:author="Risa" w:date="2021-07-06T14:20:00Z">
                <w:rPr>
                  <w:bCs/>
                  <w:kern w:val="36"/>
                  <w:sz w:val="22"/>
                  <w:szCs w:val="22"/>
                </w:rPr>
              </w:rPrChange>
            </w:rPr>
            <w:delText xml:space="preserve"> 2015</w:delText>
          </w:r>
          <w:r w:rsidR="00383B88" w:rsidRPr="00C8205D" w:rsidDel="00755FF7">
            <w:rPr>
              <w:bCs/>
              <w:strike/>
              <w:color w:val="000000" w:themeColor="text1"/>
              <w:kern w:val="36"/>
              <w:sz w:val="22"/>
              <w:szCs w:val="22"/>
              <w:rPrChange w:id="6321" w:author="Risa" w:date="2021-07-06T14:20:00Z">
                <w:rPr>
                  <w:bCs/>
                  <w:kern w:val="36"/>
                  <w:sz w:val="22"/>
                  <w:szCs w:val="22"/>
                </w:rPr>
              </w:rPrChange>
            </w:rPr>
            <w:delText>;</w:delText>
          </w:r>
          <w:r w:rsidR="00383B88" w:rsidRPr="00C8205D" w:rsidDel="00755FF7">
            <w:rPr>
              <w:strike/>
              <w:color w:val="000000" w:themeColor="text1"/>
              <w:sz w:val="22"/>
              <w:szCs w:val="22"/>
              <w:rPrChange w:id="6322" w:author="Risa" w:date="2021-07-06T14:20:00Z">
                <w:rPr>
                  <w:sz w:val="22"/>
                  <w:szCs w:val="22"/>
                </w:rPr>
              </w:rPrChange>
            </w:rPr>
            <w:delText xml:space="preserve"> Swanston </w:delText>
          </w:r>
          <w:r w:rsidR="00383B88" w:rsidRPr="00C8205D" w:rsidDel="00755FF7">
            <w:rPr>
              <w:i/>
              <w:iCs/>
              <w:strike/>
              <w:color w:val="000000" w:themeColor="text1"/>
              <w:sz w:val="22"/>
              <w:szCs w:val="22"/>
              <w:rPrChange w:id="6323" w:author="Risa" w:date="2021-07-06T14:20:00Z">
                <w:rPr>
                  <w:i/>
                  <w:iCs/>
                  <w:sz w:val="22"/>
                  <w:szCs w:val="22"/>
                </w:rPr>
              </w:rPrChange>
            </w:rPr>
            <w:delText>et al</w:delText>
          </w:r>
          <w:r w:rsidR="005B5FAD" w:rsidRPr="00C8205D" w:rsidDel="00755FF7">
            <w:rPr>
              <w:strike/>
              <w:color w:val="000000" w:themeColor="text1"/>
              <w:sz w:val="22"/>
              <w:szCs w:val="22"/>
              <w:rPrChange w:id="6324" w:author="Risa" w:date="2021-07-06T14:20:00Z">
                <w:rPr>
                  <w:sz w:val="22"/>
                  <w:szCs w:val="22"/>
                </w:rPr>
              </w:rPrChange>
            </w:rPr>
            <w:delText xml:space="preserve">. </w:delText>
          </w:r>
          <w:r w:rsidR="00383B88" w:rsidRPr="00C8205D" w:rsidDel="00755FF7">
            <w:rPr>
              <w:strike/>
              <w:color w:val="000000" w:themeColor="text1"/>
              <w:sz w:val="22"/>
              <w:szCs w:val="22"/>
              <w:rPrChange w:id="6325" w:author="Risa" w:date="2021-07-06T14:20:00Z">
                <w:rPr>
                  <w:sz w:val="22"/>
                  <w:szCs w:val="22"/>
                </w:rPr>
              </w:rPrChange>
            </w:rPr>
            <w:delText>2018</w:delText>
          </w:r>
          <w:r w:rsidR="00345813" w:rsidRPr="00C8205D" w:rsidDel="00755FF7">
            <w:rPr>
              <w:bCs/>
              <w:strike/>
              <w:color w:val="000000" w:themeColor="text1"/>
              <w:kern w:val="36"/>
              <w:sz w:val="22"/>
              <w:szCs w:val="22"/>
              <w:rPrChange w:id="6326" w:author="Risa" w:date="2021-07-06T14:20:00Z">
                <w:rPr>
                  <w:bCs/>
                  <w:kern w:val="36"/>
                  <w:sz w:val="22"/>
                  <w:szCs w:val="22"/>
                </w:rPr>
              </w:rPrChange>
            </w:rPr>
            <w:delText>)</w:delText>
          </w:r>
          <w:r w:rsidR="00751660" w:rsidRPr="00C8205D" w:rsidDel="00755FF7">
            <w:rPr>
              <w:bCs/>
              <w:strike/>
              <w:color w:val="000000" w:themeColor="text1"/>
              <w:kern w:val="36"/>
              <w:sz w:val="22"/>
              <w:szCs w:val="22"/>
              <w:rPrChange w:id="6327" w:author="Risa" w:date="2021-07-06T14:20:00Z">
                <w:rPr>
                  <w:bCs/>
                  <w:kern w:val="36"/>
                  <w:sz w:val="22"/>
                  <w:szCs w:val="22"/>
                </w:rPr>
              </w:rPrChange>
            </w:rPr>
            <w:delText>,</w:delText>
          </w:r>
          <w:r w:rsidR="00345813" w:rsidRPr="00C8205D" w:rsidDel="00755FF7">
            <w:rPr>
              <w:bCs/>
              <w:strike/>
              <w:color w:val="000000" w:themeColor="text1"/>
              <w:kern w:val="36"/>
              <w:sz w:val="22"/>
              <w:szCs w:val="22"/>
              <w:rPrChange w:id="6328" w:author="Risa" w:date="2021-07-06T14:20:00Z">
                <w:rPr>
                  <w:bCs/>
                  <w:kern w:val="36"/>
                  <w:sz w:val="22"/>
                  <w:szCs w:val="22"/>
                </w:rPr>
              </w:rPrChange>
            </w:rPr>
            <w:delText xml:space="preserve"> </w:delText>
          </w:r>
        </w:del>
      </w:moveFrom>
      <w:moveFromRangeEnd w:id="6310"/>
      <w:del w:id="6329" w:author="Nick Smith" w:date="2021-07-01T15:42:00Z">
        <w:r w:rsidR="00345813" w:rsidRPr="00C8205D" w:rsidDel="00755FF7">
          <w:rPr>
            <w:bCs/>
            <w:strike/>
            <w:color w:val="000000" w:themeColor="text1"/>
            <w:kern w:val="36"/>
            <w:sz w:val="22"/>
            <w:szCs w:val="22"/>
            <w:rPrChange w:id="6330" w:author="Risa" w:date="2021-07-06T14:20:00Z">
              <w:rPr>
                <w:bCs/>
                <w:kern w:val="36"/>
                <w:sz w:val="22"/>
                <w:szCs w:val="22"/>
              </w:rPr>
            </w:rPrChange>
          </w:rPr>
          <w:delText>but the</w:delText>
        </w:r>
        <w:r w:rsidR="00A25E65" w:rsidRPr="00C8205D" w:rsidDel="00755FF7">
          <w:rPr>
            <w:bCs/>
            <w:strike/>
            <w:color w:val="000000" w:themeColor="text1"/>
            <w:kern w:val="36"/>
            <w:sz w:val="22"/>
            <w:szCs w:val="22"/>
            <w:rPrChange w:id="6331" w:author="Risa" w:date="2021-07-06T14:20:00Z">
              <w:rPr>
                <w:bCs/>
                <w:kern w:val="36"/>
                <w:sz w:val="22"/>
                <w:szCs w:val="22"/>
              </w:rPr>
            </w:rPrChange>
          </w:rPr>
          <w:delText>se</w:delText>
        </w:r>
        <w:r w:rsidR="00345813" w:rsidRPr="00C8205D" w:rsidDel="00755FF7">
          <w:rPr>
            <w:bCs/>
            <w:strike/>
            <w:color w:val="000000" w:themeColor="text1"/>
            <w:kern w:val="36"/>
            <w:sz w:val="22"/>
            <w:szCs w:val="22"/>
            <w:rPrChange w:id="6332" w:author="Risa" w:date="2021-07-06T14:20:00Z">
              <w:rPr>
                <w:bCs/>
                <w:kern w:val="36"/>
                <w:sz w:val="22"/>
                <w:szCs w:val="22"/>
              </w:rPr>
            </w:rPrChange>
          </w:rPr>
          <w:delText xml:space="preserve"> do not specifically address the </w:delText>
        </w:r>
        <w:r w:rsidR="00751660" w:rsidRPr="00C8205D" w:rsidDel="00755FF7">
          <w:rPr>
            <w:bCs/>
            <w:strike/>
            <w:color w:val="000000" w:themeColor="text1"/>
            <w:kern w:val="36"/>
            <w:sz w:val="22"/>
            <w:szCs w:val="22"/>
            <w:rPrChange w:id="6333" w:author="Risa" w:date="2021-07-06T14:20:00Z">
              <w:rPr>
                <w:bCs/>
                <w:kern w:val="36"/>
                <w:sz w:val="22"/>
                <w:szCs w:val="22"/>
              </w:rPr>
            </w:rPrChange>
          </w:rPr>
          <w:delText xml:space="preserve">adaptability </w:delText>
        </w:r>
        <w:r w:rsidR="00345813" w:rsidRPr="00C8205D" w:rsidDel="00755FF7">
          <w:rPr>
            <w:bCs/>
            <w:strike/>
            <w:color w:val="000000" w:themeColor="text1"/>
            <w:kern w:val="36"/>
            <w:sz w:val="22"/>
            <w:szCs w:val="22"/>
            <w:rPrChange w:id="6334" w:author="Risa" w:date="2021-07-06T14:20:00Z">
              <w:rPr>
                <w:bCs/>
                <w:kern w:val="36"/>
                <w:sz w:val="22"/>
                <w:szCs w:val="22"/>
              </w:rPr>
            </w:rPrChange>
          </w:rPr>
          <w:delText>of pitch pine</w:delText>
        </w:r>
        <w:r w:rsidR="001569B3" w:rsidRPr="00C8205D" w:rsidDel="00755FF7">
          <w:rPr>
            <w:bCs/>
            <w:strike/>
            <w:color w:val="000000" w:themeColor="text1"/>
            <w:kern w:val="36"/>
            <w:sz w:val="22"/>
            <w:szCs w:val="22"/>
            <w:rPrChange w:id="6335" w:author="Risa" w:date="2021-07-06T14:20:00Z">
              <w:rPr>
                <w:bCs/>
                <w:kern w:val="36"/>
                <w:sz w:val="22"/>
                <w:szCs w:val="22"/>
              </w:rPr>
            </w:rPrChange>
          </w:rPr>
          <w:delText xml:space="preserve"> </w:delText>
        </w:r>
      </w:del>
      <w:moveFromRangeStart w:id="6336" w:author="Jeff" w:date="2021-06-24T02:57:00Z" w:name="move75395887"/>
      <w:moveFrom w:id="6337" w:author="Jeff" w:date="2021-06-24T02:57:00Z">
        <w:r w:rsidR="001569B3" w:rsidRPr="00C8205D" w:rsidDel="002D74B0">
          <w:rPr>
            <w:bCs/>
            <w:color w:val="000000" w:themeColor="text1"/>
            <w:kern w:val="36"/>
            <w:sz w:val="22"/>
            <w:szCs w:val="22"/>
            <w:rPrChange w:id="6338" w:author="Risa" w:date="2021-07-06T14:20:00Z">
              <w:rPr>
                <w:bCs/>
                <w:kern w:val="36"/>
                <w:sz w:val="22"/>
                <w:szCs w:val="22"/>
              </w:rPr>
            </w:rPrChange>
          </w:rPr>
          <w:t xml:space="preserve">nor the extent to which plasticity </w:t>
        </w:r>
        <w:r w:rsidR="00D0266D" w:rsidRPr="00C8205D" w:rsidDel="002D74B0">
          <w:rPr>
            <w:bCs/>
            <w:color w:val="000000" w:themeColor="text1"/>
            <w:kern w:val="36"/>
            <w:sz w:val="22"/>
            <w:szCs w:val="22"/>
            <w:rPrChange w:id="6339" w:author="Risa" w:date="2021-07-06T14:20:00Z">
              <w:rPr>
                <w:bCs/>
                <w:kern w:val="36"/>
                <w:sz w:val="22"/>
                <w:szCs w:val="22"/>
              </w:rPr>
            </w:rPrChange>
          </w:rPr>
          <w:t xml:space="preserve">(Day </w:t>
        </w:r>
        <w:r w:rsidR="00D0266D" w:rsidRPr="00C8205D" w:rsidDel="002D74B0">
          <w:rPr>
            <w:bCs/>
            <w:i/>
            <w:iCs/>
            <w:color w:val="000000" w:themeColor="text1"/>
            <w:kern w:val="36"/>
            <w:sz w:val="22"/>
            <w:szCs w:val="22"/>
            <w:rPrChange w:id="6340" w:author="Risa" w:date="2021-07-06T14:20:00Z">
              <w:rPr>
                <w:bCs/>
                <w:i/>
                <w:iCs/>
                <w:kern w:val="36"/>
                <w:sz w:val="22"/>
                <w:szCs w:val="22"/>
              </w:rPr>
            </w:rPrChange>
          </w:rPr>
          <w:t>et al</w:t>
        </w:r>
        <w:r w:rsidR="004D3073" w:rsidRPr="00C8205D" w:rsidDel="002D74B0">
          <w:rPr>
            <w:bCs/>
            <w:i/>
            <w:iCs/>
            <w:color w:val="000000" w:themeColor="text1"/>
            <w:kern w:val="36"/>
            <w:sz w:val="22"/>
            <w:szCs w:val="22"/>
            <w:rPrChange w:id="6341" w:author="Risa" w:date="2021-07-06T14:20:00Z">
              <w:rPr>
                <w:bCs/>
                <w:i/>
                <w:iCs/>
                <w:kern w:val="36"/>
                <w:sz w:val="22"/>
                <w:szCs w:val="22"/>
              </w:rPr>
            </w:rPrChange>
          </w:rPr>
          <w:t>.</w:t>
        </w:r>
        <w:r w:rsidR="00D0266D" w:rsidRPr="00C8205D" w:rsidDel="002D74B0">
          <w:rPr>
            <w:bCs/>
            <w:color w:val="000000" w:themeColor="text1"/>
            <w:kern w:val="36"/>
            <w:sz w:val="22"/>
            <w:szCs w:val="22"/>
            <w:rPrChange w:id="6342" w:author="Risa" w:date="2021-07-06T14:20:00Z">
              <w:rPr>
                <w:bCs/>
                <w:kern w:val="36"/>
                <w:sz w:val="22"/>
                <w:szCs w:val="22"/>
              </w:rPr>
            </w:rPrChange>
          </w:rPr>
          <w:t xml:space="preserve"> 201</w:t>
        </w:r>
        <w:r w:rsidR="000547B1" w:rsidRPr="00C8205D" w:rsidDel="002D74B0">
          <w:rPr>
            <w:bCs/>
            <w:color w:val="000000" w:themeColor="text1"/>
            <w:kern w:val="36"/>
            <w:sz w:val="22"/>
            <w:szCs w:val="22"/>
            <w:rPrChange w:id="6343" w:author="Risa" w:date="2021-07-06T14:20:00Z">
              <w:rPr>
                <w:bCs/>
                <w:kern w:val="36"/>
                <w:sz w:val="22"/>
                <w:szCs w:val="22"/>
              </w:rPr>
            </w:rPrChange>
          </w:rPr>
          <w:t>4</w:t>
        </w:r>
        <w:r w:rsidR="00D0266D" w:rsidRPr="00C8205D" w:rsidDel="002D74B0">
          <w:rPr>
            <w:bCs/>
            <w:color w:val="000000" w:themeColor="text1"/>
            <w:kern w:val="36"/>
            <w:sz w:val="22"/>
            <w:szCs w:val="22"/>
            <w:rPrChange w:id="6344" w:author="Risa" w:date="2021-07-06T14:20:00Z">
              <w:rPr>
                <w:bCs/>
                <w:kern w:val="36"/>
                <w:sz w:val="22"/>
                <w:szCs w:val="22"/>
              </w:rPr>
            </w:rPrChange>
          </w:rPr>
          <w:t xml:space="preserve">) </w:t>
        </w:r>
        <w:r w:rsidR="003423D0" w:rsidRPr="00C8205D" w:rsidDel="002D74B0">
          <w:rPr>
            <w:bCs/>
            <w:color w:val="000000" w:themeColor="text1"/>
            <w:kern w:val="36"/>
            <w:sz w:val="22"/>
            <w:szCs w:val="22"/>
            <w:rPrChange w:id="6345" w:author="Risa" w:date="2021-07-06T14:20:00Z">
              <w:rPr>
                <w:bCs/>
                <w:kern w:val="36"/>
                <w:sz w:val="22"/>
                <w:szCs w:val="22"/>
              </w:rPr>
            </w:rPrChange>
          </w:rPr>
          <w:t>will continue to shape</w:t>
        </w:r>
        <w:r w:rsidR="001569B3" w:rsidRPr="00C8205D" w:rsidDel="002D74B0">
          <w:rPr>
            <w:bCs/>
            <w:color w:val="000000" w:themeColor="text1"/>
            <w:kern w:val="36"/>
            <w:sz w:val="22"/>
            <w:szCs w:val="22"/>
            <w:rPrChange w:id="6346" w:author="Risa" w:date="2021-07-06T14:20:00Z">
              <w:rPr>
                <w:bCs/>
                <w:kern w:val="36"/>
                <w:sz w:val="22"/>
                <w:szCs w:val="22"/>
              </w:rPr>
            </w:rPrChange>
          </w:rPr>
          <w:t xml:space="preserve"> </w:t>
        </w:r>
        <w:r w:rsidR="00F3370C" w:rsidRPr="00C8205D" w:rsidDel="002D74B0">
          <w:rPr>
            <w:color w:val="000000" w:themeColor="text1"/>
            <w:sz w:val="22"/>
            <w:szCs w:val="22"/>
            <w:rPrChange w:id="6347" w:author="Risa" w:date="2021-07-06T14:20:00Z">
              <w:rPr>
                <w:sz w:val="22"/>
                <w:szCs w:val="22"/>
              </w:rPr>
            </w:rPrChange>
          </w:rPr>
          <w:t>persistence</w:t>
        </w:r>
        <w:r w:rsidR="003423D0" w:rsidRPr="00C8205D" w:rsidDel="002D74B0">
          <w:rPr>
            <w:color w:val="000000" w:themeColor="text1"/>
            <w:sz w:val="22"/>
            <w:szCs w:val="22"/>
            <w:rPrChange w:id="6348" w:author="Risa" w:date="2021-07-06T14:20:00Z">
              <w:rPr>
                <w:sz w:val="22"/>
                <w:szCs w:val="22"/>
              </w:rPr>
            </w:rPrChange>
          </w:rPr>
          <w:t xml:space="preserve"> if warming temperatures continue to rise</w:t>
        </w:r>
        <w:r w:rsidR="00345813" w:rsidRPr="00C8205D" w:rsidDel="002D74B0">
          <w:rPr>
            <w:bCs/>
            <w:color w:val="000000" w:themeColor="text1"/>
            <w:kern w:val="36"/>
            <w:sz w:val="22"/>
            <w:szCs w:val="22"/>
            <w:rPrChange w:id="6349" w:author="Risa" w:date="2021-07-06T14:20:00Z">
              <w:rPr>
                <w:bCs/>
                <w:kern w:val="36"/>
                <w:sz w:val="22"/>
                <w:szCs w:val="22"/>
              </w:rPr>
            </w:rPrChange>
          </w:rPr>
          <w:t xml:space="preserve">. </w:t>
        </w:r>
      </w:moveFrom>
      <w:moveFromRangeEnd w:id="6336"/>
      <w:moveToRangeStart w:id="6350" w:author="Jeff" w:date="2021-06-21T20:59:00Z" w:name="move75201533"/>
      <w:moveTo w:id="6351" w:author="Jeff" w:date="2021-06-21T20:59:00Z">
        <w:del w:id="6352" w:author="Jeff" w:date="2021-06-24T03:02:00Z">
          <w:r w:rsidR="00BD3555" w:rsidRPr="00C8205D" w:rsidDel="002D74B0">
            <w:rPr>
              <w:color w:val="000000" w:themeColor="text1"/>
              <w:sz w:val="22"/>
              <w:szCs w:val="22"/>
              <w:rPrChange w:id="6353" w:author="Risa" w:date="2021-07-06T14:20:00Z">
                <w:rPr>
                  <w:sz w:val="22"/>
                  <w:szCs w:val="22"/>
                </w:rPr>
              </w:rPrChange>
            </w:rPr>
            <w:delText>Due in part to</w:delText>
          </w:r>
        </w:del>
      </w:moveTo>
      <w:ins w:id="6354" w:author="Jeff" w:date="2021-06-24T03:02:00Z">
        <w:del w:id="6355" w:author="Nick Smith" w:date="2021-07-01T15:42:00Z">
          <w:r w:rsidR="002D74B0" w:rsidRPr="00C8205D" w:rsidDel="00755FF7">
            <w:rPr>
              <w:bCs/>
              <w:color w:val="000000" w:themeColor="text1"/>
              <w:kern w:val="36"/>
              <w:sz w:val="22"/>
              <w:szCs w:val="22"/>
              <w:rPrChange w:id="6356" w:author="Risa" w:date="2021-07-06T14:20:00Z">
                <w:rPr>
                  <w:bCs/>
                  <w:kern w:val="36"/>
                  <w:sz w:val="22"/>
                  <w:szCs w:val="22"/>
                </w:rPr>
              </w:rPrChange>
            </w:rPr>
            <w:delText>Thus, in a</w:delText>
          </w:r>
        </w:del>
      </w:ins>
      <w:ins w:id="6357" w:author="Jeff" w:date="2021-06-24T03:03:00Z">
        <w:del w:id="6358" w:author="Nick Smith" w:date="2021-07-01T15:42:00Z">
          <w:r w:rsidR="002D74B0" w:rsidRPr="00C8205D" w:rsidDel="00755FF7">
            <w:rPr>
              <w:bCs/>
              <w:color w:val="000000" w:themeColor="text1"/>
              <w:kern w:val="36"/>
              <w:sz w:val="22"/>
              <w:szCs w:val="22"/>
              <w:rPrChange w:id="6359" w:author="Risa" w:date="2021-07-06T14:20:00Z">
                <w:rPr>
                  <w:bCs/>
                  <w:kern w:val="36"/>
                  <w:sz w:val="22"/>
                  <w:szCs w:val="22"/>
                </w:rPr>
              </w:rPrChange>
            </w:rPr>
            <w:delText>cknowledging</w:delText>
          </w:r>
        </w:del>
      </w:ins>
      <w:moveTo w:id="6360" w:author="Jeff" w:date="2021-06-21T20:59:00Z">
        <w:del w:id="6361" w:author="Nick Smith" w:date="2021-07-01T15:42:00Z">
          <w:r w:rsidR="00BD3555" w:rsidRPr="00C8205D" w:rsidDel="00755FF7">
            <w:rPr>
              <w:color w:val="000000" w:themeColor="text1"/>
              <w:sz w:val="22"/>
              <w:szCs w:val="22"/>
              <w:rPrChange w:id="6362" w:author="Risa" w:date="2021-07-06T14:20:00Z">
                <w:rPr>
                  <w:sz w:val="22"/>
                  <w:szCs w:val="22"/>
                </w:rPr>
              </w:rPrChange>
            </w:rPr>
            <w:delText xml:space="preserve"> increasing climate pressures, </w:delText>
          </w:r>
        </w:del>
      </w:moveTo>
      <w:ins w:id="6363" w:author="Jeff" w:date="2021-06-24T03:03:00Z">
        <w:del w:id="6364" w:author="Nick Smith" w:date="2021-07-01T15:42:00Z">
          <w:r w:rsidR="002D74B0" w:rsidRPr="00C8205D" w:rsidDel="00755FF7">
            <w:rPr>
              <w:color w:val="000000" w:themeColor="text1"/>
              <w:sz w:val="22"/>
              <w:szCs w:val="22"/>
              <w:rPrChange w:id="6365" w:author="Risa" w:date="2021-07-06T14:20:00Z">
                <w:rPr>
                  <w:sz w:val="22"/>
                  <w:szCs w:val="22"/>
                </w:rPr>
              </w:rPrChange>
            </w:rPr>
            <w:delText xml:space="preserve">scientists forecast </w:delText>
          </w:r>
        </w:del>
      </w:ins>
      <w:moveTo w:id="6366" w:author="Jeff" w:date="2021-06-21T20:59:00Z">
        <w:del w:id="6367" w:author="Nick Smith" w:date="2021-07-01T15:42:00Z">
          <w:r w:rsidR="00BD3555" w:rsidRPr="00C8205D" w:rsidDel="00755FF7">
            <w:rPr>
              <w:color w:val="000000" w:themeColor="text1"/>
              <w:sz w:val="22"/>
              <w:szCs w:val="22"/>
              <w:rPrChange w:id="6368" w:author="Risa" w:date="2021-07-06T14:20:00Z">
                <w:rPr>
                  <w:sz w:val="22"/>
                  <w:szCs w:val="22"/>
                </w:rPr>
              </w:rPrChange>
            </w:rPr>
            <w:delText>tree retreat at Mt. Desert, into ever more sparse conditions, reinforc</w:delText>
          </w:r>
        </w:del>
      </w:moveTo>
      <w:ins w:id="6369" w:author="Jeff" w:date="2021-06-24T03:03:00Z">
        <w:del w:id="6370" w:author="Nick Smith" w:date="2021-07-01T15:42:00Z">
          <w:r w:rsidR="002D74B0" w:rsidRPr="00C8205D" w:rsidDel="00755FF7">
            <w:rPr>
              <w:color w:val="000000" w:themeColor="text1"/>
              <w:sz w:val="22"/>
              <w:szCs w:val="22"/>
              <w:rPrChange w:id="6371" w:author="Risa" w:date="2021-07-06T14:20:00Z">
                <w:rPr>
                  <w:sz w:val="22"/>
                  <w:szCs w:val="22"/>
                </w:rPr>
              </w:rPrChange>
            </w:rPr>
            <w:delText>ing</w:delText>
          </w:r>
        </w:del>
      </w:ins>
      <w:moveTo w:id="6372" w:author="Jeff" w:date="2021-06-21T20:59:00Z">
        <w:del w:id="6373" w:author="Nick Smith" w:date="2021-07-01T15:42:00Z">
          <w:r w:rsidR="00BD3555" w:rsidRPr="00C8205D" w:rsidDel="00755FF7">
            <w:rPr>
              <w:color w:val="000000" w:themeColor="text1"/>
              <w:sz w:val="22"/>
              <w:szCs w:val="22"/>
              <w:rPrChange w:id="6374" w:author="Risa" w:date="2021-07-06T14:20:00Z">
                <w:rPr>
                  <w:sz w:val="22"/>
                  <w:szCs w:val="22"/>
                </w:rPr>
              </w:rPrChange>
            </w:rPr>
            <w:delText xml:space="preserve">es their facilitator status (Connell and Slatyer 1977) as a maintainer of underlying flora through a sharing and distribution of </w:delText>
          </w:r>
          <w:r w:rsidR="00BD3555" w:rsidRPr="00C8205D" w:rsidDel="00755FF7">
            <w:rPr>
              <w:strike/>
              <w:color w:val="000000" w:themeColor="text1"/>
              <w:sz w:val="22"/>
              <w:szCs w:val="22"/>
              <w:rPrChange w:id="6375" w:author="Risa" w:date="2021-07-06T14:20:00Z">
                <w:rPr>
                  <w:sz w:val="22"/>
                  <w:szCs w:val="22"/>
                </w:rPr>
              </w:rPrChange>
            </w:rPr>
            <w:delText>ecoservices.</w:delText>
          </w:r>
        </w:del>
      </w:moveTo>
      <w:moveToRangeEnd w:id="6350"/>
      <w:ins w:id="6376" w:author="Jeff" w:date="2021-06-21T20:59:00Z">
        <w:del w:id="6377" w:author="Nick Smith" w:date="2021-07-01T15:42:00Z">
          <w:r w:rsidR="00BD3555" w:rsidRPr="00C8205D" w:rsidDel="00755FF7">
            <w:rPr>
              <w:color w:val="000000" w:themeColor="text1"/>
              <w:sz w:val="22"/>
              <w:szCs w:val="22"/>
              <w:rPrChange w:id="6378" w:author="Risa" w:date="2021-07-06T14:20:00Z">
                <w:rPr>
                  <w:sz w:val="22"/>
                  <w:szCs w:val="22"/>
                </w:rPr>
              </w:rPrChange>
            </w:rPr>
            <w:delText xml:space="preserve"> </w:delText>
          </w:r>
        </w:del>
      </w:ins>
      <w:ins w:id="6379" w:author="Jeff" w:date="2021-06-25T19:38:00Z">
        <w:del w:id="6380" w:author="Nick Smith" w:date="2021-07-01T15:42:00Z">
          <w:r w:rsidR="00DC5516" w:rsidRPr="00C8205D" w:rsidDel="00755FF7">
            <w:rPr>
              <w:color w:val="000000" w:themeColor="text1"/>
              <w:sz w:val="22"/>
              <w:szCs w:val="22"/>
              <w:rPrChange w:id="6381" w:author="Risa" w:date="2021-07-06T14:20:00Z">
                <w:rPr>
                  <w:sz w:val="22"/>
                  <w:szCs w:val="22"/>
                </w:rPr>
              </w:rPrChange>
            </w:rPr>
            <w:delText>resources</w:delText>
          </w:r>
        </w:del>
      </w:ins>
      <w:ins w:id="6382" w:author="Nick Smith" w:date="2021-07-01T15:44:00Z">
        <w:r w:rsidR="00AC224B" w:rsidRPr="00C8205D">
          <w:rPr>
            <w:color w:val="000000" w:themeColor="text1"/>
            <w:sz w:val="22"/>
            <w:szCs w:val="22"/>
            <w:rPrChange w:id="6383" w:author="Risa" w:date="2021-07-06T14:20:00Z">
              <w:rPr>
                <w:sz w:val="22"/>
                <w:szCs w:val="22"/>
              </w:rPr>
            </w:rPrChange>
          </w:rPr>
          <w:t>Future monitorin</w:t>
        </w:r>
      </w:ins>
      <w:ins w:id="6384" w:author="Nick Smith" w:date="2021-07-01T15:45:00Z">
        <w:r w:rsidR="00AC224B" w:rsidRPr="00C8205D">
          <w:rPr>
            <w:color w:val="000000" w:themeColor="text1"/>
            <w:sz w:val="22"/>
            <w:szCs w:val="22"/>
            <w:rPrChange w:id="6385" w:author="Risa" w:date="2021-07-06T14:20:00Z">
              <w:rPr>
                <w:sz w:val="22"/>
                <w:szCs w:val="22"/>
              </w:rPr>
            </w:rPrChange>
          </w:rPr>
          <w:t>g, manipulative, and mod</w:t>
        </w:r>
      </w:ins>
      <w:ins w:id="6386" w:author="Jeff" w:date="2021-07-03T21:56:00Z">
        <w:r w:rsidR="0068285F" w:rsidRPr="00C8205D">
          <w:rPr>
            <w:color w:val="000000" w:themeColor="text1"/>
            <w:sz w:val="22"/>
            <w:szCs w:val="22"/>
            <w:rPrChange w:id="6387" w:author="Risa" w:date="2021-07-06T14:20:00Z">
              <w:rPr>
                <w:sz w:val="22"/>
                <w:szCs w:val="22"/>
              </w:rPr>
            </w:rPrChange>
          </w:rPr>
          <w:t>e</w:t>
        </w:r>
      </w:ins>
      <w:ins w:id="6388" w:author="Nick Smith" w:date="2021-07-01T15:45:00Z">
        <w:r w:rsidR="00AC224B" w:rsidRPr="00C8205D">
          <w:rPr>
            <w:color w:val="000000" w:themeColor="text1"/>
            <w:sz w:val="22"/>
            <w:szCs w:val="22"/>
            <w:rPrChange w:id="6389" w:author="Risa" w:date="2021-07-06T14:20:00Z">
              <w:rPr>
                <w:sz w:val="22"/>
                <w:szCs w:val="22"/>
              </w:rPr>
            </w:rPrChange>
          </w:rPr>
          <w:t>ling studies will be critical to ensure the future persistence of this important species.</w:t>
        </w:r>
      </w:ins>
      <w:ins w:id="6390" w:author="Jeff" w:date="2021-06-25T19:38:00Z">
        <w:del w:id="6391" w:author="Nick Smith" w:date="2021-07-01T15:42:00Z">
          <w:r w:rsidR="00DC5516" w:rsidRPr="00C8205D" w:rsidDel="00755FF7">
            <w:rPr>
              <w:color w:val="000000" w:themeColor="text1"/>
              <w:sz w:val="22"/>
              <w:szCs w:val="22"/>
              <w:rPrChange w:id="6392" w:author="Risa" w:date="2021-07-06T14:20:00Z">
                <w:rPr>
                  <w:sz w:val="22"/>
                  <w:szCs w:val="22"/>
                </w:rPr>
              </w:rPrChange>
            </w:rPr>
            <w:delText>.</w:delText>
          </w:r>
        </w:del>
      </w:ins>
      <w:del w:id="6393" w:author="Jeff" w:date="2021-06-24T02:59:00Z">
        <w:r w:rsidR="001569B3" w:rsidRPr="00C8205D" w:rsidDel="002D74B0">
          <w:rPr>
            <w:color w:val="000000" w:themeColor="text1"/>
            <w:sz w:val="22"/>
            <w:szCs w:val="22"/>
            <w:rPrChange w:id="6394" w:author="Risa" w:date="2021-07-06T14:20:00Z">
              <w:rPr>
                <w:sz w:val="22"/>
                <w:szCs w:val="22"/>
              </w:rPr>
            </w:rPrChange>
          </w:rPr>
          <w:delText xml:space="preserve">What has been clear for </w:delText>
        </w:r>
        <w:r w:rsidR="00383B88" w:rsidRPr="00C8205D" w:rsidDel="002D74B0">
          <w:rPr>
            <w:color w:val="000000" w:themeColor="text1"/>
            <w:sz w:val="22"/>
            <w:szCs w:val="22"/>
            <w:rPrChange w:id="6395" w:author="Risa" w:date="2021-07-06T14:20:00Z">
              <w:rPr>
                <w:sz w:val="22"/>
                <w:szCs w:val="22"/>
              </w:rPr>
            </w:rPrChange>
          </w:rPr>
          <w:delText>almost three</w:delText>
        </w:r>
        <w:r w:rsidR="00345813" w:rsidRPr="00C8205D" w:rsidDel="002D74B0">
          <w:rPr>
            <w:color w:val="000000" w:themeColor="text1"/>
            <w:sz w:val="22"/>
            <w:szCs w:val="22"/>
            <w:rPrChange w:id="6396" w:author="Risa" w:date="2021-07-06T14:20:00Z">
              <w:rPr>
                <w:sz w:val="22"/>
                <w:szCs w:val="22"/>
              </w:rPr>
            </w:rPrChange>
          </w:rPr>
          <w:delText xml:space="preserve"> decades</w:delText>
        </w:r>
        <w:r w:rsidR="001569B3" w:rsidRPr="00C8205D" w:rsidDel="002D74B0">
          <w:rPr>
            <w:color w:val="000000" w:themeColor="text1"/>
            <w:sz w:val="22"/>
            <w:szCs w:val="22"/>
            <w:rPrChange w:id="6397" w:author="Risa" w:date="2021-07-06T14:20:00Z">
              <w:rPr>
                <w:sz w:val="22"/>
                <w:szCs w:val="22"/>
              </w:rPr>
            </w:rPrChange>
          </w:rPr>
          <w:delText xml:space="preserve"> is the effect of global climate change on physiolog</w:delText>
        </w:r>
        <w:r w:rsidR="00751660" w:rsidRPr="00C8205D" w:rsidDel="002D74B0">
          <w:rPr>
            <w:color w:val="000000" w:themeColor="text1"/>
            <w:sz w:val="22"/>
            <w:szCs w:val="22"/>
            <w:rPrChange w:id="6398" w:author="Risa" w:date="2021-07-06T14:20:00Z">
              <w:rPr>
                <w:sz w:val="22"/>
                <w:szCs w:val="22"/>
              </w:rPr>
            </w:rPrChange>
          </w:rPr>
          <w:delText>ical</w:delText>
        </w:r>
        <w:r w:rsidR="001569B3" w:rsidRPr="00C8205D" w:rsidDel="002D74B0">
          <w:rPr>
            <w:color w:val="000000" w:themeColor="text1"/>
            <w:sz w:val="22"/>
            <w:szCs w:val="22"/>
            <w:rPrChange w:id="6399" w:author="Risa" w:date="2021-07-06T14:20:00Z">
              <w:rPr>
                <w:sz w:val="22"/>
                <w:szCs w:val="22"/>
              </w:rPr>
            </w:rPrChange>
          </w:rPr>
          <w:delText xml:space="preserve"> traits.</w:delText>
        </w:r>
        <w:r w:rsidR="00345813" w:rsidRPr="00C8205D" w:rsidDel="002D74B0">
          <w:rPr>
            <w:color w:val="000000" w:themeColor="text1"/>
            <w:sz w:val="22"/>
            <w:szCs w:val="22"/>
            <w:rPrChange w:id="6400" w:author="Risa" w:date="2021-07-06T14:20:00Z">
              <w:rPr>
                <w:sz w:val="22"/>
                <w:szCs w:val="22"/>
              </w:rPr>
            </w:rPrChange>
          </w:rPr>
          <w:delText xml:space="preserve"> Day</w:delText>
        </w:r>
        <w:r w:rsidR="00C47820" w:rsidRPr="00C8205D" w:rsidDel="002D74B0">
          <w:rPr>
            <w:color w:val="000000" w:themeColor="text1"/>
            <w:sz w:val="22"/>
            <w:szCs w:val="22"/>
            <w:rPrChange w:id="6401" w:author="Risa" w:date="2021-07-06T14:20:00Z">
              <w:rPr>
                <w:sz w:val="22"/>
                <w:szCs w:val="22"/>
              </w:rPr>
            </w:rPrChange>
          </w:rPr>
          <w:delText>,</w:delText>
        </w:r>
        <w:r w:rsidR="00345813" w:rsidRPr="00C8205D" w:rsidDel="002D74B0">
          <w:rPr>
            <w:color w:val="000000" w:themeColor="text1"/>
            <w:sz w:val="22"/>
            <w:szCs w:val="22"/>
            <w:rPrChange w:id="6402" w:author="Risa" w:date="2021-07-06T14:20:00Z">
              <w:rPr>
                <w:sz w:val="22"/>
                <w:szCs w:val="22"/>
              </w:rPr>
            </w:rPrChange>
          </w:rPr>
          <w:delText xml:space="preserve"> Greenwood and White (2001) found</w:delText>
        </w:r>
        <w:r w:rsidR="00751660" w:rsidRPr="00C8205D" w:rsidDel="002D74B0">
          <w:rPr>
            <w:color w:val="000000" w:themeColor="text1"/>
            <w:sz w:val="22"/>
            <w:szCs w:val="22"/>
            <w:rPrChange w:id="6403" w:author="Risa" w:date="2021-07-06T14:20:00Z">
              <w:rPr>
                <w:sz w:val="22"/>
                <w:szCs w:val="22"/>
              </w:rPr>
            </w:rPrChange>
          </w:rPr>
          <w:delText xml:space="preserve"> that</w:delText>
        </w:r>
        <w:r w:rsidR="00345813" w:rsidRPr="00C8205D" w:rsidDel="002D74B0">
          <w:rPr>
            <w:color w:val="000000" w:themeColor="text1"/>
            <w:sz w:val="22"/>
            <w:szCs w:val="22"/>
            <w:rPrChange w:id="6404" w:author="Risa" w:date="2021-07-06T14:20:00Z">
              <w:rPr>
                <w:sz w:val="22"/>
                <w:szCs w:val="22"/>
              </w:rPr>
            </w:rPrChange>
          </w:rPr>
          <w:delText xml:space="preserve"> an uptick in annual temperatures signaled increased leaf-air vapor pressure deficits </w:delText>
        </w:r>
        <w:r w:rsidR="00751660" w:rsidRPr="00C8205D" w:rsidDel="002D74B0">
          <w:rPr>
            <w:color w:val="000000" w:themeColor="text1"/>
            <w:sz w:val="22"/>
            <w:szCs w:val="22"/>
            <w:rPrChange w:id="6405" w:author="Risa" w:date="2021-07-06T14:20:00Z">
              <w:rPr>
                <w:sz w:val="22"/>
                <w:szCs w:val="22"/>
              </w:rPr>
            </w:rPrChange>
          </w:rPr>
          <w:delText xml:space="preserve">that </w:delText>
        </w:r>
        <w:r w:rsidR="00345813" w:rsidRPr="00C8205D" w:rsidDel="002D74B0">
          <w:rPr>
            <w:color w:val="000000" w:themeColor="text1"/>
            <w:sz w:val="22"/>
            <w:szCs w:val="22"/>
            <w:rPrChange w:id="6406" w:author="Risa" w:date="2021-07-06T14:20:00Z">
              <w:rPr>
                <w:sz w:val="22"/>
                <w:szCs w:val="22"/>
              </w:rPr>
            </w:rPrChange>
          </w:rPr>
          <w:delText>negatively impact</w:delText>
        </w:r>
        <w:r w:rsidR="00C47820" w:rsidRPr="00C8205D" w:rsidDel="002D74B0">
          <w:rPr>
            <w:color w:val="000000" w:themeColor="text1"/>
            <w:sz w:val="22"/>
            <w:szCs w:val="22"/>
            <w:rPrChange w:id="6407" w:author="Risa" w:date="2021-07-06T14:20:00Z">
              <w:rPr>
                <w:sz w:val="22"/>
                <w:szCs w:val="22"/>
              </w:rPr>
            </w:rPrChange>
          </w:rPr>
          <w:delText>ed</w:delText>
        </w:r>
        <w:r w:rsidR="00345813" w:rsidRPr="00C8205D" w:rsidDel="002D74B0">
          <w:rPr>
            <w:color w:val="000000" w:themeColor="text1"/>
            <w:sz w:val="22"/>
            <w:szCs w:val="22"/>
            <w:rPrChange w:id="6408" w:author="Risa" w:date="2021-07-06T14:20:00Z">
              <w:rPr>
                <w:sz w:val="22"/>
                <w:szCs w:val="22"/>
              </w:rPr>
            </w:rPrChange>
          </w:rPr>
          <w:delText xml:space="preserve"> pitch pine stomata</w:delText>
        </w:r>
        <w:r w:rsidR="00751660" w:rsidRPr="00C8205D" w:rsidDel="002D74B0">
          <w:rPr>
            <w:color w:val="000000" w:themeColor="text1"/>
            <w:sz w:val="22"/>
            <w:szCs w:val="22"/>
            <w:rPrChange w:id="6409" w:author="Risa" w:date="2021-07-06T14:20:00Z">
              <w:rPr>
                <w:sz w:val="22"/>
                <w:szCs w:val="22"/>
              </w:rPr>
            </w:rPrChange>
          </w:rPr>
          <w:delText xml:space="preserve">l conductance </w:delText>
        </w:r>
        <w:r w:rsidR="00345813" w:rsidRPr="00C8205D" w:rsidDel="002D74B0">
          <w:rPr>
            <w:color w:val="000000" w:themeColor="text1"/>
            <w:sz w:val="22"/>
            <w:szCs w:val="22"/>
            <w:rPrChange w:id="6410" w:author="Risa" w:date="2021-07-06T14:20:00Z">
              <w:rPr>
                <w:sz w:val="22"/>
                <w:szCs w:val="22"/>
              </w:rPr>
            </w:rPrChange>
          </w:rPr>
          <w:delText>and limit</w:delText>
        </w:r>
        <w:r w:rsidR="00C47820" w:rsidRPr="00C8205D" w:rsidDel="002D74B0">
          <w:rPr>
            <w:color w:val="000000" w:themeColor="text1"/>
            <w:sz w:val="22"/>
            <w:szCs w:val="22"/>
            <w:rPrChange w:id="6411" w:author="Risa" w:date="2021-07-06T14:20:00Z">
              <w:rPr>
                <w:sz w:val="22"/>
                <w:szCs w:val="22"/>
              </w:rPr>
            </w:rPrChange>
          </w:rPr>
          <w:delText>ed</w:delText>
        </w:r>
        <w:r w:rsidR="00345813" w:rsidRPr="00C8205D" w:rsidDel="002D74B0">
          <w:rPr>
            <w:color w:val="000000" w:themeColor="text1"/>
            <w:sz w:val="22"/>
            <w:szCs w:val="22"/>
            <w:rPrChange w:id="6412" w:author="Risa" w:date="2021-07-06T14:20:00Z">
              <w:rPr>
                <w:sz w:val="22"/>
                <w:szCs w:val="22"/>
              </w:rPr>
            </w:rPrChange>
          </w:rPr>
          <w:delText xml:space="preserve"> gas exchange. In a related report, scientists </w:delText>
        </w:r>
        <w:r w:rsidR="00A25E65" w:rsidRPr="00C8205D" w:rsidDel="002D74B0">
          <w:rPr>
            <w:color w:val="000000" w:themeColor="text1"/>
            <w:sz w:val="22"/>
            <w:szCs w:val="22"/>
            <w:rPrChange w:id="6413" w:author="Risa" w:date="2021-07-06T14:20:00Z">
              <w:rPr>
                <w:sz w:val="22"/>
                <w:szCs w:val="22"/>
              </w:rPr>
            </w:rPrChange>
          </w:rPr>
          <w:delText>found</w:delText>
        </w:r>
        <w:r w:rsidR="00345813" w:rsidRPr="00C8205D" w:rsidDel="002D74B0">
          <w:rPr>
            <w:color w:val="000000" w:themeColor="text1"/>
            <w:sz w:val="22"/>
            <w:szCs w:val="22"/>
            <w:rPrChange w:id="6414" w:author="Risa" w:date="2021-07-06T14:20:00Z">
              <w:rPr>
                <w:sz w:val="22"/>
                <w:szCs w:val="22"/>
              </w:rPr>
            </w:rPrChange>
          </w:rPr>
          <w:delText xml:space="preserve"> warming trends (Kunkel </w:delText>
        </w:r>
        <w:r w:rsidR="00345813" w:rsidRPr="00C8205D" w:rsidDel="002D74B0">
          <w:rPr>
            <w:i/>
            <w:iCs/>
            <w:color w:val="000000" w:themeColor="text1"/>
            <w:sz w:val="22"/>
            <w:szCs w:val="22"/>
            <w:rPrChange w:id="6415" w:author="Risa" w:date="2021-07-06T14:20:00Z">
              <w:rPr>
                <w:i/>
                <w:iCs/>
                <w:sz w:val="22"/>
                <w:szCs w:val="22"/>
              </w:rPr>
            </w:rPrChange>
          </w:rPr>
          <w:delText>et al</w:delText>
        </w:r>
        <w:r w:rsidR="00345813" w:rsidRPr="00C8205D" w:rsidDel="002D74B0">
          <w:rPr>
            <w:color w:val="000000" w:themeColor="text1"/>
            <w:sz w:val="22"/>
            <w:szCs w:val="22"/>
            <w:rPrChange w:id="6416" w:author="Risa" w:date="2021-07-06T14:20:00Z">
              <w:rPr>
                <w:sz w:val="22"/>
                <w:szCs w:val="22"/>
              </w:rPr>
            </w:rPrChange>
          </w:rPr>
          <w:delText xml:space="preserve"> 2013) increase</w:delText>
        </w:r>
        <w:r w:rsidR="00C47820" w:rsidRPr="00C8205D" w:rsidDel="002D74B0">
          <w:rPr>
            <w:color w:val="000000" w:themeColor="text1"/>
            <w:sz w:val="22"/>
            <w:szCs w:val="22"/>
            <w:rPrChange w:id="6417" w:author="Risa" w:date="2021-07-06T14:20:00Z">
              <w:rPr>
                <w:sz w:val="22"/>
                <w:szCs w:val="22"/>
              </w:rPr>
            </w:rPrChange>
          </w:rPr>
          <w:delText>d</w:delText>
        </w:r>
        <w:r w:rsidR="00345813" w:rsidRPr="00C8205D" w:rsidDel="002D74B0">
          <w:rPr>
            <w:color w:val="000000" w:themeColor="text1"/>
            <w:sz w:val="22"/>
            <w:szCs w:val="22"/>
            <w:rPrChange w:id="6418" w:author="Risa" w:date="2021-07-06T14:20:00Z">
              <w:rPr>
                <w:sz w:val="22"/>
                <w:szCs w:val="22"/>
              </w:rPr>
            </w:rPrChange>
          </w:rPr>
          <w:delText xml:space="preserve"> pitch pine </w:delText>
        </w:r>
        <w:r w:rsidR="00751660" w:rsidRPr="00C8205D" w:rsidDel="002D74B0">
          <w:rPr>
            <w:color w:val="000000" w:themeColor="text1"/>
            <w:sz w:val="22"/>
            <w:szCs w:val="22"/>
            <w:rPrChange w:id="6419" w:author="Risa" w:date="2021-07-06T14:20:00Z">
              <w:rPr>
                <w:sz w:val="22"/>
                <w:szCs w:val="22"/>
              </w:rPr>
            </w:rPrChange>
          </w:rPr>
          <w:delText xml:space="preserve">reproductive </w:delText>
        </w:r>
        <w:r w:rsidR="00345813" w:rsidRPr="00C8205D" w:rsidDel="002D74B0">
          <w:rPr>
            <w:color w:val="000000" w:themeColor="text1"/>
            <w:sz w:val="22"/>
            <w:szCs w:val="22"/>
            <w:rPrChange w:id="6420" w:author="Risa" w:date="2021-07-06T14:20:00Z">
              <w:rPr>
                <w:sz w:val="22"/>
                <w:szCs w:val="22"/>
              </w:rPr>
            </w:rPrChange>
          </w:rPr>
          <w:delText>difficulties (Ledig</w:delText>
        </w:r>
        <w:r w:rsidR="005B5FAD" w:rsidRPr="00C8205D" w:rsidDel="002D74B0">
          <w:rPr>
            <w:color w:val="000000" w:themeColor="text1"/>
            <w:sz w:val="22"/>
            <w:szCs w:val="22"/>
            <w:rPrChange w:id="6421" w:author="Risa" w:date="2021-07-06T14:20:00Z">
              <w:rPr>
                <w:sz w:val="22"/>
                <w:szCs w:val="22"/>
              </w:rPr>
            </w:rPrChange>
          </w:rPr>
          <w:delText>,</w:delText>
        </w:r>
        <w:r w:rsidR="00345813" w:rsidRPr="00C8205D" w:rsidDel="002D74B0">
          <w:rPr>
            <w:color w:val="000000" w:themeColor="text1"/>
            <w:sz w:val="22"/>
            <w:szCs w:val="22"/>
            <w:rPrChange w:id="6422" w:author="Risa" w:date="2021-07-06T14:20:00Z">
              <w:rPr>
                <w:sz w:val="22"/>
                <w:szCs w:val="22"/>
              </w:rPr>
            </w:rPrChange>
          </w:rPr>
          <w:delText xml:space="preserve"> </w:delText>
        </w:r>
        <w:r w:rsidR="00345813" w:rsidRPr="00C8205D" w:rsidDel="002D74B0">
          <w:rPr>
            <w:iCs/>
            <w:color w:val="000000" w:themeColor="text1"/>
            <w:sz w:val="22"/>
            <w:szCs w:val="22"/>
            <w:rPrChange w:id="6423" w:author="Risa" w:date="2021-07-06T14:20:00Z">
              <w:rPr>
                <w:iCs/>
                <w:sz w:val="22"/>
                <w:szCs w:val="22"/>
              </w:rPr>
            </w:rPrChange>
          </w:rPr>
          <w:delText>Smouse and Hom</w:delText>
        </w:r>
        <w:r w:rsidR="00345813" w:rsidRPr="00C8205D" w:rsidDel="002D74B0">
          <w:rPr>
            <w:color w:val="000000" w:themeColor="text1"/>
            <w:sz w:val="22"/>
            <w:szCs w:val="22"/>
            <w:rPrChange w:id="6424" w:author="Risa" w:date="2021-07-06T14:20:00Z">
              <w:rPr>
                <w:sz w:val="22"/>
                <w:szCs w:val="22"/>
              </w:rPr>
            </w:rPrChange>
          </w:rPr>
          <w:delText xml:space="preserve"> 2015). </w:delText>
        </w:r>
        <w:bookmarkEnd w:id="5508"/>
        <w:r w:rsidR="00345813" w:rsidRPr="00C8205D" w:rsidDel="002D74B0">
          <w:rPr>
            <w:color w:val="000000" w:themeColor="text1"/>
            <w:sz w:val="22"/>
            <w:szCs w:val="22"/>
            <w:rPrChange w:id="6425" w:author="Risa" w:date="2021-07-06T14:20:00Z">
              <w:rPr>
                <w:sz w:val="22"/>
                <w:szCs w:val="22"/>
              </w:rPr>
            </w:rPrChange>
          </w:rPr>
          <w:delText>This include</w:delText>
        </w:r>
        <w:r w:rsidR="00751660" w:rsidRPr="00C8205D" w:rsidDel="002D74B0">
          <w:rPr>
            <w:color w:val="000000" w:themeColor="text1"/>
            <w:sz w:val="22"/>
            <w:szCs w:val="22"/>
            <w:rPrChange w:id="6426" w:author="Risa" w:date="2021-07-06T14:20:00Z">
              <w:rPr>
                <w:sz w:val="22"/>
                <w:szCs w:val="22"/>
              </w:rPr>
            </w:rPrChange>
          </w:rPr>
          <w:delText>d</w:delText>
        </w:r>
        <w:r w:rsidR="00345813" w:rsidRPr="00C8205D" w:rsidDel="002D74B0">
          <w:rPr>
            <w:color w:val="000000" w:themeColor="text1"/>
            <w:sz w:val="22"/>
            <w:szCs w:val="22"/>
            <w:rPrChange w:id="6427" w:author="Risa" w:date="2021-07-06T14:20:00Z">
              <w:rPr>
                <w:sz w:val="22"/>
                <w:szCs w:val="22"/>
              </w:rPr>
            </w:rPrChange>
          </w:rPr>
          <w:delText xml:space="preserve"> </w:delText>
        </w:r>
        <w:r w:rsidR="00345813" w:rsidRPr="00C8205D" w:rsidDel="002D74B0">
          <w:rPr>
            <w:bCs/>
            <w:color w:val="000000" w:themeColor="text1"/>
            <w:kern w:val="36"/>
            <w:sz w:val="22"/>
            <w:szCs w:val="22"/>
            <w:rPrChange w:id="6428" w:author="Risa" w:date="2021-07-06T14:20:00Z">
              <w:rPr>
                <w:bCs/>
                <w:kern w:val="36"/>
                <w:sz w:val="22"/>
                <w:szCs w:val="22"/>
              </w:rPr>
            </w:rPrChange>
          </w:rPr>
          <w:delText xml:space="preserve">weather-related effects such as </w:delText>
        </w:r>
        <w:r w:rsidR="00345813" w:rsidRPr="00C8205D" w:rsidDel="002D74B0">
          <w:rPr>
            <w:color w:val="000000" w:themeColor="text1"/>
            <w:sz w:val="22"/>
            <w:szCs w:val="22"/>
            <w:rPrChange w:id="6429" w:author="Risa" w:date="2021-07-06T14:20:00Z">
              <w:rPr>
                <w:sz w:val="22"/>
                <w:szCs w:val="22"/>
              </w:rPr>
            </w:rPrChange>
          </w:rPr>
          <w:delText>episodic drought, harsh winds</w:delText>
        </w:r>
        <w:r w:rsidR="00751660" w:rsidRPr="00C8205D" w:rsidDel="002D74B0">
          <w:rPr>
            <w:color w:val="000000" w:themeColor="text1"/>
            <w:sz w:val="22"/>
            <w:szCs w:val="22"/>
            <w:rPrChange w:id="6430" w:author="Risa" w:date="2021-07-06T14:20:00Z">
              <w:rPr>
                <w:sz w:val="22"/>
                <w:szCs w:val="22"/>
              </w:rPr>
            </w:rPrChange>
          </w:rPr>
          <w:delText>,</w:delText>
        </w:r>
        <w:r w:rsidR="00345813" w:rsidRPr="00C8205D" w:rsidDel="002D74B0">
          <w:rPr>
            <w:color w:val="000000" w:themeColor="text1"/>
            <w:sz w:val="22"/>
            <w:szCs w:val="22"/>
            <w:rPrChange w:id="6431" w:author="Risa" w:date="2021-07-06T14:20:00Z">
              <w:rPr>
                <w:sz w:val="22"/>
                <w:szCs w:val="22"/>
              </w:rPr>
            </w:rPrChange>
          </w:rPr>
          <w:delText xml:space="preserve"> and salt spray (Fernandez </w:delText>
        </w:r>
        <w:r w:rsidR="00345813" w:rsidRPr="00C8205D" w:rsidDel="002D74B0">
          <w:rPr>
            <w:i/>
            <w:iCs/>
            <w:color w:val="000000" w:themeColor="text1"/>
            <w:sz w:val="22"/>
            <w:szCs w:val="22"/>
            <w:rPrChange w:id="6432" w:author="Risa" w:date="2021-07-06T14:20:00Z">
              <w:rPr>
                <w:i/>
                <w:iCs/>
                <w:sz w:val="22"/>
                <w:szCs w:val="22"/>
              </w:rPr>
            </w:rPrChange>
          </w:rPr>
          <w:delText>et a</w:delText>
        </w:r>
      </w:del>
      <w:del w:id="6433" w:author="Jeff" w:date="2021-06-21T20:55:00Z">
        <w:r w:rsidR="00345813" w:rsidRPr="00C8205D" w:rsidDel="00C50A70">
          <w:rPr>
            <w:i/>
            <w:iCs/>
            <w:color w:val="000000" w:themeColor="text1"/>
            <w:sz w:val="22"/>
            <w:szCs w:val="22"/>
            <w:rPrChange w:id="6434" w:author="Risa" w:date="2021-07-06T14:20:00Z">
              <w:rPr>
                <w:i/>
                <w:iCs/>
                <w:sz w:val="22"/>
                <w:szCs w:val="22"/>
              </w:rPr>
            </w:rPrChange>
          </w:rPr>
          <w:delText>l</w:delText>
        </w:r>
        <w:r w:rsidR="00345813" w:rsidRPr="00C8205D" w:rsidDel="00C50A70">
          <w:rPr>
            <w:color w:val="000000" w:themeColor="text1"/>
            <w:sz w:val="22"/>
            <w:szCs w:val="22"/>
            <w:rPrChange w:id="6435" w:author="Risa" w:date="2021-07-06T14:20:00Z">
              <w:rPr>
                <w:sz w:val="22"/>
                <w:szCs w:val="22"/>
              </w:rPr>
            </w:rPrChange>
          </w:rPr>
          <w:delText xml:space="preserve"> </w:delText>
        </w:r>
      </w:del>
      <w:del w:id="6436" w:author="Jeff" w:date="2021-06-24T02:59:00Z">
        <w:r w:rsidR="00345813" w:rsidRPr="00C8205D" w:rsidDel="002D74B0">
          <w:rPr>
            <w:color w:val="000000" w:themeColor="text1"/>
            <w:sz w:val="22"/>
            <w:szCs w:val="22"/>
            <w:rPrChange w:id="6437" w:author="Risa" w:date="2021-07-06T14:20:00Z">
              <w:rPr>
                <w:sz w:val="22"/>
                <w:szCs w:val="22"/>
              </w:rPr>
            </w:rPrChange>
          </w:rPr>
          <w:delText xml:space="preserve">2015) </w:delText>
        </w:r>
        <w:r w:rsidR="00C47820" w:rsidRPr="00C8205D" w:rsidDel="002D74B0">
          <w:rPr>
            <w:color w:val="000000" w:themeColor="text1"/>
            <w:sz w:val="22"/>
            <w:szCs w:val="22"/>
            <w:rPrChange w:id="6438" w:author="Risa" w:date="2021-07-06T14:20:00Z">
              <w:rPr>
                <w:sz w:val="22"/>
                <w:szCs w:val="22"/>
              </w:rPr>
            </w:rPrChange>
          </w:rPr>
          <w:delText xml:space="preserve">as well as </w:delText>
        </w:r>
      </w:del>
      <w:del w:id="6439" w:author="Jeff" w:date="2021-06-20T20:42:00Z">
        <w:r w:rsidR="00C47820" w:rsidRPr="00C8205D" w:rsidDel="008512EA">
          <w:rPr>
            <w:color w:val="000000" w:themeColor="text1"/>
            <w:sz w:val="22"/>
            <w:szCs w:val="22"/>
            <w:rPrChange w:id="6440" w:author="Risa" w:date="2021-07-06T14:20:00Z">
              <w:rPr>
                <w:sz w:val="22"/>
                <w:szCs w:val="22"/>
              </w:rPr>
            </w:rPrChange>
          </w:rPr>
          <w:delText xml:space="preserve">conditions that </w:delText>
        </w:r>
      </w:del>
      <w:del w:id="6441" w:author="Jeff" w:date="2021-06-24T02:59:00Z">
        <w:r w:rsidR="00C47820" w:rsidRPr="00C8205D" w:rsidDel="002D74B0">
          <w:rPr>
            <w:color w:val="000000" w:themeColor="text1"/>
            <w:sz w:val="22"/>
            <w:szCs w:val="22"/>
            <w:rPrChange w:id="6442" w:author="Risa" w:date="2021-07-06T14:20:00Z">
              <w:rPr>
                <w:sz w:val="22"/>
                <w:szCs w:val="22"/>
              </w:rPr>
            </w:rPrChange>
          </w:rPr>
          <w:delText xml:space="preserve">increased </w:delText>
        </w:r>
        <w:r w:rsidR="00345813" w:rsidRPr="00C8205D" w:rsidDel="002D74B0">
          <w:rPr>
            <w:color w:val="000000" w:themeColor="text1"/>
            <w:sz w:val="22"/>
            <w:szCs w:val="22"/>
            <w:rPrChange w:id="6443" w:author="Risa" w:date="2021-07-06T14:20:00Z">
              <w:rPr>
                <w:sz w:val="22"/>
                <w:szCs w:val="22"/>
              </w:rPr>
            </w:rPrChange>
          </w:rPr>
          <w:delText>cold intolerance (</w:delText>
        </w:r>
        <w:r w:rsidR="006D02CB" w:rsidRPr="00C8205D" w:rsidDel="002D74B0">
          <w:rPr>
            <w:color w:val="000000" w:themeColor="text1"/>
            <w:sz w:val="22"/>
            <w:szCs w:val="22"/>
            <w:rPrChange w:id="6444" w:author="Risa" w:date="2021-07-06T14:20:00Z">
              <w:rPr>
                <w:sz w:val="22"/>
                <w:szCs w:val="22"/>
              </w:rPr>
            </w:rPrChange>
          </w:rPr>
          <w:delText>Steiner and Berrang 1990</w:delText>
        </w:r>
        <w:r w:rsidR="00345813" w:rsidRPr="00C8205D" w:rsidDel="002D74B0">
          <w:rPr>
            <w:color w:val="000000" w:themeColor="text1"/>
            <w:sz w:val="22"/>
            <w:szCs w:val="22"/>
            <w:rPrChange w:id="6445" w:author="Risa" w:date="2021-07-06T14:20:00Z">
              <w:rPr>
                <w:sz w:val="22"/>
                <w:szCs w:val="22"/>
              </w:rPr>
            </w:rPrChange>
          </w:rPr>
          <w:delText>).</w:delText>
        </w:r>
        <w:r w:rsidR="00FF76EB" w:rsidRPr="00C8205D" w:rsidDel="002D74B0">
          <w:rPr>
            <w:color w:val="000000" w:themeColor="text1"/>
            <w:sz w:val="22"/>
            <w:szCs w:val="22"/>
            <w:rPrChange w:id="6446" w:author="Risa" w:date="2021-07-06T14:20:00Z">
              <w:rPr>
                <w:sz w:val="22"/>
                <w:szCs w:val="22"/>
              </w:rPr>
            </w:rPrChange>
          </w:rPr>
          <w:delText xml:space="preserve"> </w:delText>
        </w:r>
      </w:del>
    </w:p>
    <w:p w14:paraId="2F773021" w14:textId="71333490" w:rsidR="00994D09" w:rsidRPr="00C8205D" w:rsidDel="00994D09" w:rsidRDefault="00994D09" w:rsidP="001D7BE7">
      <w:pPr>
        <w:spacing w:line="360" w:lineRule="auto"/>
        <w:rPr>
          <w:del w:id="6447" w:author="Jeff" w:date="2021-06-23T01:03:00Z"/>
          <w:color w:val="000000" w:themeColor="text1"/>
          <w:sz w:val="22"/>
          <w:szCs w:val="22"/>
          <w:rPrChange w:id="6448" w:author="Risa" w:date="2021-07-06T14:20:00Z">
            <w:rPr>
              <w:del w:id="6449" w:author="Jeff" w:date="2021-06-23T01:03:00Z"/>
              <w:sz w:val="22"/>
              <w:szCs w:val="22"/>
            </w:rPr>
          </w:rPrChange>
        </w:rPr>
        <w:pPrChange w:id="6450" w:author="Risa" w:date="2021-07-06T13:11:00Z">
          <w:pPr>
            <w:spacing w:line="276" w:lineRule="auto"/>
            <w:jc w:val="both"/>
          </w:pPr>
        </w:pPrChange>
      </w:pPr>
    </w:p>
    <w:p w14:paraId="2418C72C" w14:textId="7185FBE4" w:rsidR="003423D0" w:rsidRPr="00C8205D" w:rsidDel="00994D09" w:rsidRDefault="003423D0" w:rsidP="001D7BE7">
      <w:pPr>
        <w:spacing w:line="360" w:lineRule="auto"/>
        <w:rPr>
          <w:del w:id="6451" w:author="Jeff" w:date="2021-06-23T01:03:00Z"/>
          <w:color w:val="000000" w:themeColor="text1"/>
          <w:sz w:val="22"/>
          <w:szCs w:val="22"/>
          <w:rPrChange w:id="6452" w:author="Risa" w:date="2021-07-06T14:20:00Z">
            <w:rPr>
              <w:del w:id="6453" w:author="Jeff" w:date="2021-06-23T01:03:00Z"/>
              <w:sz w:val="22"/>
              <w:szCs w:val="22"/>
            </w:rPr>
          </w:rPrChange>
        </w:rPr>
        <w:pPrChange w:id="6454" w:author="Risa" w:date="2021-07-06T13:11:00Z">
          <w:pPr>
            <w:spacing w:line="276" w:lineRule="auto"/>
            <w:jc w:val="both"/>
          </w:pPr>
        </w:pPrChange>
      </w:pPr>
    </w:p>
    <w:p w14:paraId="55E7A450" w14:textId="443F6C35" w:rsidR="008512EA" w:rsidRPr="00C8205D" w:rsidDel="00994D09" w:rsidRDefault="008512EA" w:rsidP="001D7BE7">
      <w:pPr>
        <w:spacing w:line="360" w:lineRule="auto"/>
        <w:rPr>
          <w:del w:id="6455" w:author="Jeff" w:date="2021-06-20T20:44:00Z"/>
          <w:color w:val="000000" w:themeColor="text1"/>
          <w:sz w:val="22"/>
          <w:szCs w:val="22"/>
          <w:rPrChange w:id="6456" w:author="Risa" w:date="2021-07-06T14:20:00Z">
            <w:rPr>
              <w:del w:id="6457" w:author="Jeff" w:date="2021-06-20T20:44:00Z"/>
              <w:sz w:val="22"/>
              <w:szCs w:val="22"/>
            </w:rPr>
          </w:rPrChange>
        </w:rPr>
        <w:pPrChange w:id="6458" w:author="Risa" w:date="2021-07-06T13:11:00Z">
          <w:pPr>
            <w:spacing w:line="276" w:lineRule="auto"/>
            <w:jc w:val="both"/>
          </w:pPr>
        </w:pPrChange>
      </w:pPr>
      <w:moveToRangeStart w:id="6459" w:author="Jeff" w:date="2021-06-20T20:44:00Z" w:name="move75114280"/>
      <w:moveTo w:id="6460" w:author="Jeff" w:date="2021-06-20T20:44:00Z">
        <w:del w:id="6461" w:author="Jeff" w:date="2021-06-23T01:02:00Z">
          <w:r w:rsidRPr="00C8205D" w:rsidDel="00994D09">
            <w:rPr>
              <w:color w:val="000000" w:themeColor="text1"/>
              <w:sz w:val="22"/>
              <w:szCs w:val="22"/>
              <w:rPrChange w:id="6462" w:author="Risa" w:date="2021-07-06T14:20:00Z">
                <w:rPr>
                  <w:sz w:val="22"/>
                  <w:szCs w:val="22"/>
                </w:rPr>
              </w:rPrChange>
            </w:rPr>
            <w:delText xml:space="preserve">According to several authors (Day </w:delText>
          </w:r>
          <w:r w:rsidRPr="00C8205D" w:rsidDel="00994D09">
            <w:rPr>
              <w:i/>
              <w:iCs/>
              <w:color w:val="000000" w:themeColor="text1"/>
              <w:sz w:val="22"/>
              <w:szCs w:val="22"/>
              <w:rPrChange w:id="6463" w:author="Risa" w:date="2021-07-06T14:20:00Z">
                <w:rPr>
                  <w:i/>
                  <w:iCs/>
                  <w:sz w:val="22"/>
                  <w:szCs w:val="22"/>
                </w:rPr>
              </w:rPrChange>
            </w:rPr>
            <w:delText>et al</w:delText>
          </w:r>
          <w:r w:rsidRPr="00C8205D" w:rsidDel="00994D09">
            <w:rPr>
              <w:color w:val="000000" w:themeColor="text1"/>
              <w:sz w:val="22"/>
              <w:szCs w:val="22"/>
              <w:rPrChange w:id="6464" w:author="Risa" w:date="2021-07-06T14:20:00Z">
                <w:rPr>
                  <w:sz w:val="22"/>
                  <w:szCs w:val="22"/>
                </w:rPr>
              </w:rPrChange>
            </w:rPr>
            <w:delText xml:space="preserve">. 2005; Lee </w:delText>
          </w:r>
          <w:r w:rsidRPr="00C8205D" w:rsidDel="00994D09">
            <w:rPr>
              <w:i/>
              <w:iCs/>
              <w:color w:val="000000" w:themeColor="text1"/>
              <w:sz w:val="22"/>
              <w:szCs w:val="22"/>
              <w:rPrChange w:id="6465" w:author="Risa" w:date="2021-07-06T14:20:00Z">
                <w:rPr>
                  <w:i/>
                  <w:iCs/>
                  <w:sz w:val="22"/>
                  <w:szCs w:val="22"/>
                </w:rPr>
              </w:rPrChange>
            </w:rPr>
            <w:delText>et al</w:delText>
          </w:r>
          <w:r w:rsidRPr="00C8205D" w:rsidDel="00994D09">
            <w:rPr>
              <w:color w:val="000000" w:themeColor="text1"/>
              <w:sz w:val="22"/>
              <w:szCs w:val="22"/>
              <w:rPrChange w:id="6466" w:author="Risa" w:date="2021-07-06T14:20:00Z">
                <w:rPr>
                  <w:sz w:val="22"/>
                  <w:szCs w:val="22"/>
                </w:rPr>
              </w:rPrChange>
            </w:rPr>
            <w:delText xml:space="preserve">. 2019) warming climate impacts habitat suitability and pitch pine tendencies to consolidate, regenerate or migrate may be in jeopardy </w:delText>
          </w:r>
          <w:r w:rsidRPr="00C8205D" w:rsidDel="00994D09">
            <w:rPr>
              <w:strike/>
              <w:color w:val="000000" w:themeColor="text1"/>
              <w:sz w:val="22"/>
              <w:szCs w:val="22"/>
              <w:rPrChange w:id="6467" w:author="Risa" w:date="2021-07-06T14:20:00Z">
                <w:rPr>
                  <w:strike/>
                  <w:sz w:val="22"/>
                  <w:szCs w:val="22"/>
                </w:rPr>
              </w:rPrChange>
            </w:rPr>
            <w:delText>These effects are likely to eventually limit aspects of persistence capacity such as niche expansion, if they have not already,</w:delText>
          </w:r>
          <w:r w:rsidRPr="00C8205D" w:rsidDel="00994D09">
            <w:rPr>
              <w:color w:val="000000" w:themeColor="text1"/>
              <w:sz w:val="22"/>
              <w:szCs w:val="22"/>
              <w:rPrChange w:id="6468" w:author="Risa" w:date="2021-07-06T14:20:00Z">
                <w:rPr>
                  <w:sz w:val="22"/>
                  <w:szCs w:val="22"/>
                </w:rPr>
              </w:rPrChange>
            </w:rPr>
            <w:delText xml:space="preserve"> </w:delText>
          </w:r>
        </w:del>
        <w:del w:id="6469" w:author="Jeff" w:date="2021-06-23T01:03:00Z">
          <w:r w:rsidRPr="00C8205D" w:rsidDel="00994D09">
            <w:rPr>
              <w:color w:val="000000" w:themeColor="text1"/>
              <w:sz w:val="22"/>
              <w:szCs w:val="22"/>
              <w:rPrChange w:id="6470" w:author="Risa" w:date="2021-07-06T14:20:00Z">
                <w:rPr>
                  <w:sz w:val="22"/>
                  <w:szCs w:val="22"/>
                </w:rPr>
              </w:rPrChange>
            </w:rPr>
            <w:delText xml:space="preserve">through </w:delText>
          </w:r>
        </w:del>
        <w:del w:id="6471" w:author="Jeff" w:date="2021-06-23T01:05:00Z">
          <w:r w:rsidRPr="00C8205D" w:rsidDel="00994D09">
            <w:rPr>
              <w:color w:val="000000" w:themeColor="text1"/>
              <w:sz w:val="22"/>
              <w:szCs w:val="22"/>
              <w:rPrChange w:id="6472" w:author="Risa" w:date="2021-07-06T14:20:00Z">
                <w:rPr>
                  <w:sz w:val="22"/>
                  <w:szCs w:val="22"/>
                </w:rPr>
              </w:rPrChange>
            </w:rPr>
            <w:delText xml:space="preserve">a combination of diminished open space capacity, loss of enriched substrates and elimination of suitable habitats (Day </w:delText>
          </w:r>
          <w:r w:rsidRPr="00C8205D" w:rsidDel="00994D09">
            <w:rPr>
              <w:i/>
              <w:iCs/>
              <w:color w:val="000000" w:themeColor="text1"/>
              <w:sz w:val="22"/>
              <w:szCs w:val="22"/>
              <w:rPrChange w:id="6473" w:author="Risa" w:date="2021-07-06T14:20:00Z">
                <w:rPr>
                  <w:i/>
                  <w:iCs/>
                  <w:sz w:val="22"/>
                  <w:szCs w:val="22"/>
                </w:rPr>
              </w:rPrChange>
            </w:rPr>
            <w:delText>et al.</w:delText>
          </w:r>
          <w:r w:rsidRPr="00C8205D" w:rsidDel="00994D09">
            <w:rPr>
              <w:color w:val="000000" w:themeColor="text1"/>
              <w:sz w:val="22"/>
              <w:szCs w:val="22"/>
              <w:rPrChange w:id="6474" w:author="Risa" w:date="2021-07-06T14:20:00Z">
                <w:rPr>
                  <w:sz w:val="22"/>
                  <w:szCs w:val="22"/>
                </w:rPr>
              </w:rPrChange>
            </w:rPr>
            <w:delText xml:space="preserve"> 2005).</w:delText>
          </w:r>
        </w:del>
      </w:moveTo>
    </w:p>
    <w:p w14:paraId="08721C81" w14:textId="7BDA5791" w:rsidR="00994D09" w:rsidRPr="00C8205D" w:rsidDel="00AC224B" w:rsidRDefault="00994D09" w:rsidP="001D7BE7">
      <w:pPr>
        <w:spacing w:line="360" w:lineRule="auto"/>
        <w:rPr>
          <w:ins w:id="6475" w:author="Jeff" w:date="2021-06-23T01:04:00Z"/>
          <w:del w:id="6476" w:author="Nick Smith" w:date="2021-07-01T15:45:00Z"/>
          <w:moveTo w:id="6477" w:author="Jeff" w:date="2021-06-20T20:44:00Z"/>
          <w:bCs/>
          <w:color w:val="000000" w:themeColor="text1"/>
          <w:kern w:val="36"/>
          <w:sz w:val="22"/>
          <w:szCs w:val="22"/>
          <w:rPrChange w:id="6478" w:author="Risa" w:date="2021-07-06T14:20:00Z">
            <w:rPr>
              <w:ins w:id="6479" w:author="Jeff" w:date="2021-06-23T01:04:00Z"/>
              <w:del w:id="6480" w:author="Nick Smith" w:date="2021-07-01T15:45:00Z"/>
              <w:moveTo w:id="6481" w:author="Jeff" w:date="2021-06-20T20:44:00Z"/>
              <w:bCs/>
              <w:kern w:val="36"/>
              <w:sz w:val="22"/>
              <w:szCs w:val="22"/>
            </w:rPr>
          </w:rPrChange>
        </w:rPr>
        <w:pPrChange w:id="6482" w:author="Risa" w:date="2021-07-06T13:11:00Z">
          <w:pPr>
            <w:spacing w:line="276" w:lineRule="auto"/>
            <w:jc w:val="both"/>
          </w:pPr>
        </w:pPrChange>
      </w:pPr>
    </w:p>
    <w:moveToRangeEnd w:id="6459"/>
    <w:p w14:paraId="30A58E07" w14:textId="4166D620" w:rsidR="00DD04C3" w:rsidRPr="00C8205D" w:rsidDel="00AC224B" w:rsidRDefault="00CE4FA2" w:rsidP="001D7BE7">
      <w:pPr>
        <w:spacing w:line="360" w:lineRule="auto"/>
        <w:rPr>
          <w:del w:id="6483" w:author="Nick Smith" w:date="2021-07-01T15:45:00Z"/>
          <w:bCs/>
          <w:strike/>
          <w:color w:val="000000" w:themeColor="text1"/>
          <w:kern w:val="36"/>
          <w:sz w:val="22"/>
          <w:szCs w:val="22"/>
          <w:rPrChange w:id="6484" w:author="Risa" w:date="2021-07-06T14:20:00Z">
            <w:rPr>
              <w:del w:id="6485" w:author="Nick Smith" w:date="2021-07-01T15:45:00Z"/>
              <w:bCs/>
              <w:kern w:val="36"/>
              <w:sz w:val="22"/>
              <w:szCs w:val="22"/>
            </w:rPr>
          </w:rPrChange>
        </w:rPr>
        <w:pPrChange w:id="6486" w:author="Risa" w:date="2021-07-06T13:11:00Z">
          <w:pPr>
            <w:spacing w:line="276" w:lineRule="auto"/>
            <w:jc w:val="both"/>
          </w:pPr>
        </w:pPrChange>
      </w:pPr>
      <w:ins w:id="6487" w:author="Jeff" w:date="2021-06-24T03:05:00Z">
        <w:del w:id="6488" w:author="Nick Smith" w:date="2021-07-01T15:45:00Z">
          <w:r w:rsidRPr="00C8205D" w:rsidDel="00AC224B">
            <w:rPr>
              <w:i/>
              <w:iCs/>
              <w:strike/>
              <w:color w:val="000000" w:themeColor="text1"/>
              <w:sz w:val="22"/>
              <w:szCs w:val="22"/>
              <w:rPrChange w:id="6489" w:author="Risa" w:date="2021-07-06T14:20:00Z">
                <w:rPr>
                  <w:sz w:val="22"/>
                  <w:szCs w:val="22"/>
                </w:rPr>
              </w:rPrChange>
            </w:rPr>
            <w:delText xml:space="preserve">Anticipation of Southern Pine Beetle </w:delText>
          </w:r>
        </w:del>
      </w:ins>
      <w:ins w:id="6490" w:author="Jeff" w:date="2021-06-24T03:06:00Z">
        <w:del w:id="6491" w:author="Nick Smith" w:date="2021-07-01T15:45:00Z">
          <w:r w:rsidRPr="00C8205D" w:rsidDel="00AC224B">
            <w:rPr>
              <w:i/>
              <w:iCs/>
              <w:strike/>
              <w:color w:val="000000" w:themeColor="text1"/>
              <w:sz w:val="22"/>
              <w:szCs w:val="22"/>
              <w:rPrChange w:id="6492" w:author="Risa" w:date="2021-07-06T14:20:00Z">
                <w:rPr>
                  <w:sz w:val="22"/>
                  <w:szCs w:val="22"/>
                </w:rPr>
              </w:rPrChange>
            </w:rPr>
            <w:delText>Invasion</w:delText>
          </w:r>
          <w:r w:rsidRPr="00C8205D" w:rsidDel="00AC224B">
            <w:rPr>
              <w:i/>
              <w:iCs/>
              <w:strike/>
              <w:color w:val="000000" w:themeColor="text1"/>
              <w:sz w:val="22"/>
              <w:szCs w:val="22"/>
              <w:rPrChange w:id="6493" w:author="Risa" w:date="2021-07-06T14:20:00Z">
                <w:rPr>
                  <w:sz w:val="22"/>
                  <w:szCs w:val="22"/>
                </w:rPr>
              </w:rPrChange>
            </w:rPr>
            <w:br/>
          </w:r>
        </w:del>
      </w:ins>
      <w:del w:id="6494" w:author="Nick Smith" w:date="2021-07-01T15:45:00Z">
        <w:r w:rsidR="00345813" w:rsidRPr="00C8205D" w:rsidDel="00AC224B">
          <w:rPr>
            <w:strike/>
            <w:color w:val="000000" w:themeColor="text1"/>
            <w:sz w:val="22"/>
            <w:szCs w:val="22"/>
            <w:rPrChange w:id="6495" w:author="Risa" w:date="2021-07-06T14:20:00Z">
              <w:rPr>
                <w:sz w:val="22"/>
                <w:szCs w:val="22"/>
              </w:rPr>
            </w:rPrChange>
          </w:rPr>
          <w:delText xml:space="preserve">Increases </w:delText>
        </w:r>
      </w:del>
      <w:ins w:id="6496" w:author="Jeff" w:date="2021-06-24T03:06:00Z">
        <w:del w:id="6497" w:author="Nick Smith" w:date="2021-07-01T15:45:00Z">
          <w:r w:rsidRPr="00C8205D" w:rsidDel="00AC224B">
            <w:rPr>
              <w:strike/>
              <w:color w:val="000000" w:themeColor="text1"/>
              <w:sz w:val="22"/>
              <w:szCs w:val="22"/>
              <w:rPrChange w:id="6498" w:author="Risa" w:date="2021-07-06T14:20:00Z">
                <w:rPr>
                  <w:sz w:val="22"/>
                  <w:szCs w:val="22"/>
                </w:rPr>
              </w:rPrChange>
            </w:rPr>
            <w:delText xml:space="preserve">A prolonged fire interval coupled with </w:delText>
          </w:r>
        </w:del>
      </w:ins>
      <w:ins w:id="6499" w:author="Jeff" w:date="2021-06-24T03:07:00Z">
        <w:del w:id="6500" w:author="Nick Smith" w:date="2021-07-01T15:45:00Z">
          <w:r w:rsidRPr="00C8205D" w:rsidDel="00AC224B">
            <w:rPr>
              <w:strike/>
              <w:color w:val="000000" w:themeColor="text1"/>
              <w:sz w:val="22"/>
              <w:szCs w:val="22"/>
              <w:rPrChange w:id="6501" w:author="Risa" w:date="2021-07-06T14:20:00Z">
                <w:rPr>
                  <w:sz w:val="22"/>
                  <w:szCs w:val="22"/>
                </w:rPr>
              </w:rPrChange>
            </w:rPr>
            <w:delText>i</w:delText>
          </w:r>
        </w:del>
      </w:ins>
      <w:ins w:id="6502" w:author="Jeff" w:date="2021-06-24T03:06:00Z">
        <w:del w:id="6503" w:author="Nick Smith" w:date="2021-07-01T15:45:00Z">
          <w:r w:rsidRPr="00C8205D" w:rsidDel="00AC224B">
            <w:rPr>
              <w:strike/>
              <w:color w:val="000000" w:themeColor="text1"/>
              <w:sz w:val="22"/>
              <w:szCs w:val="22"/>
              <w:rPrChange w:id="6504" w:author="Risa" w:date="2021-07-06T14:20:00Z">
                <w:rPr>
                  <w:sz w:val="22"/>
                  <w:szCs w:val="22"/>
                </w:rPr>
              </w:rPrChange>
            </w:rPr>
            <w:delText xml:space="preserve">ncreases </w:delText>
          </w:r>
        </w:del>
      </w:ins>
      <w:del w:id="6505" w:author="Nick Smith" w:date="2021-07-01T15:45:00Z">
        <w:r w:rsidR="00345813" w:rsidRPr="00C8205D" w:rsidDel="00AC224B">
          <w:rPr>
            <w:strike/>
            <w:color w:val="000000" w:themeColor="text1"/>
            <w:sz w:val="22"/>
            <w:szCs w:val="22"/>
            <w:rPrChange w:id="6506" w:author="Risa" w:date="2021-07-06T14:20:00Z">
              <w:rPr>
                <w:sz w:val="22"/>
                <w:szCs w:val="22"/>
              </w:rPr>
            </w:rPrChange>
          </w:rPr>
          <w:delText xml:space="preserve">in annual winter temperatures </w:delText>
        </w:r>
        <w:r w:rsidR="00345813" w:rsidRPr="00C8205D" w:rsidDel="00AC224B">
          <w:rPr>
            <w:bCs/>
            <w:strike/>
            <w:color w:val="000000" w:themeColor="text1"/>
            <w:kern w:val="36"/>
            <w:sz w:val="22"/>
            <w:szCs w:val="22"/>
            <w:rPrChange w:id="6507" w:author="Risa" w:date="2021-07-06T14:20:00Z">
              <w:rPr>
                <w:bCs/>
                <w:kern w:val="36"/>
                <w:sz w:val="22"/>
                <w:szCs w:val="22"/>
              </w:rPr>
            </w:rPrChange>
          </w:rPr>
          <w:delText xml:space="preserve">(Lesk </w:delText>
        </w:r>
        <w:r w:rsidR="00345813" w:rsidRPr="00C8205D" w:rsidDel="00AC224B">
          <w:rPr>
            <w:bCs/>
            <w:i/>
            <w:iCs/>
            <w:strike/>
            <w:color w:val="000000" w:themeColor="text1"/>
            <w:kern w:val="36"/>
            <w:sz w:val="22"/>
            <w:szCs w:val="22"/>
            <w:rPrChange w:id="6508" w:author="Risa" w:date="2021-07-06T14:20:00Z">
              <w:rPr>
                <w:bCs/>
                <w:i/>
                <w:iCs/>
                <w:kern w:val="36"/>
                <w:sz w:val="22"/>
                <w:szCs w:val="22"/>
              </w:rPr>
            </w:rPrChange>
          </w:rPr>
          <w:delText>et al</w:delText>
        </w:r>
        <w:r w:rsidR="005B5FAD" w:rsidRPr="00C8205D" w:rsidDel="00AC224B">
          <w:rPr>
            <w:bCs/>
            <w:i/>
            <w:iCs/>
            <w:strike/>
            <w:color w:val="000000" w:themeColor="text1"/>
            <w:kern w:val="36"/>
            <w:sz w:val="22"/>
            <w:szCs w:val="22"/>
            <w:rPrChange w:id="6509" w:author="Risa" w:date="2021-07-06T14:20:00Z">
              <w:rPr>
                <w:bCs/>
                <w:i/>
                <w:iCs/>
                <w:kern w:val="36"/>
                <w:sz w:val="22"/>
                <w:szCs w:val="22"/>
              </w:rPr>
            </w:rPrChange>
          </w:rPr>
          <w:delText>.</w:delText>
        </w:r>
        <w:r w:rsidR="005B5FAD" w:rsidRPr="00C8205D" w:rsidDel="00AC224B">
          <w:rPr>
            <w:bCs/>
            <w:strike/>
            <w:color w:val="000000" w:themeColor="text1"/>
            <w:kern w:val="36"/>
            <w:sz w:val="22"/>
            <w:szCs w:val="22"/>
            <w:rPrChange w:id="6510" w:author="Risa" w:date="2021-07-06T14:20:00Z">
              <w:rPr>
                <w:bCs/>
                <w:kern w:val="36"/>
                <w:sz w:val="22"/>
                <w:szCs w:val="22"/>
              </w:rPr>
            </w:rPrChange>
          </w:rPr>
          <w:delText xml:space="preserve"> </w:delText>
        </w:r>
        <w:r w:rsidR="00345813" w:rsidRPr="00C8205D" w:rsidDel="00AC224B">
          <w:rPr>
            <w:bCs/>
            <w:strike/>
            <w:color w:val="000000" w:themeColor="text1"/>
            <w:kern w:val="36"/>
            <w:sz w:val="22"/>
            <w:szCs w:val="22"/>
            <w:rPrChange w:id="6511" w:author="Risa" w:date="2021-07-06T14:20:00Z">
              <w:rPr>
                <w:bCs/>
                <w:kern w:val="36"/>
                <w:sz w:val="22"/>
                <w:szCs w:val="22"/>
              </w:rPr>
            </w:rPrChange>
          </w:rPr>
          <w:delText xml:space="preserve">2017) </w:delText>
        </w:r>
        <w:r w:rsidR="00345813" w:rsidRPr="00C8205D" w:rsidDel="00AC224B">
          <w:rPr>
            <w:strike/>
            <w:color w:val="000000" w:themeColor="text1"/>
            <w:sz w:val="22"/>
            <w:szCs w:val="22"/>
            <w:rPrChange w:id="6512" w:author="Risa" w:date="2021-07-06T14:20:00Z">
              <w:rPr>
                <w:sz w:val="22"/>
                <w:szCs w:val="22"/>
              </w:rPr>
            </w:rPrChange>
          </w:rPr>
          <w:delText>coupled with an absence of fire cause concern about</w:delText>
        </w:r>
      </w:del>
      <w:ins w:id="6513" w:author="Jeff" w:date="2021-06-24T03:07:00Z">
        <w:del w:id="6514" w:author="Nick Smith" w:date="2021-07-01T15:45:00Z">
          <w:r w:rsidRPr="00C8205D" w:rsidDel="00AC224B">
            <w:rPr>
              <w:strike/>
              <w:color w:val="000000" w:themeColor="text1"/>
              <w:sz w:val="22"/>
              <w:szCs w:val="22"/>
              <w:rPrChange w:id="6515" w:author="Risa" w:date="2021-07-06T14:20:00Z">
                <w:rPr>
                  <w:sz w:val="22"/>
                  <w:szCs w:val="22"/>
                </w:rPr>
              </w:rPrChange>
            </w:rPr>
            <w:delText xml:space="preserve">raises the spectre of </w:delText>
          </w:r>
        </w:del>
      </w:ins>
      <w:ins w:id="6516" w:author="Jeff" w:date="2021-06-26T02:49:00Z">
        <w:del w:id="6517" w:author="Nick Smith" w:date="2021-07-01T15:45:00Z">
          <w:r w:rsidR="00334EE6" w:rsidRPr="00C8205D" w:rsidDel="00AC224B">
            <w:rPr>
              <w:strike/>
              <w:color w:val="000000" w:themeColor="text1"/>
              <w:sz w:val="22"/>
              <w:szCs w:val="22"/>
              <w:rPrChange w:id="6518" w:author="Risa" w:date="2021-07-06T14:20:00Z">
                <w:rPr>
                  <w:sz w:val="22"/>
                  <w:szCs w:val="22"/>
                </w:rPr>
              </w:rPrChange>
            </w:rPr>
            <w:delText xml:space="preserve">condition which could lead to </w:delText>
          </w:r>
        </w:del>
      </w:ins>
      <w:ins w:id="6519" w:author="Jeff" w:date="2021-06-24T03:07:00Z">
        <w:del w:id="6520" w:author="Nick Smith" w:date="2021-07-01T15:45:00Z">
          <w:r w:rsidRPr="00C8205D" w:rsidDel="00AC224B">
            <w:rPr>
              <w:strike/>
              <w:color w:val="000000" w:themeColor="text1"/>
              <w:sz w:val="22"/>
              <w:szCs w:val="22"/>
              <w:rPrChange w:id="6521" w:author="Risa" w:date="2021-07-06T14:20:00Z">
                <w:rPr>
                  <w:sz w:val="22"/>
                  <w:szCs w:val="22"/>
                </w:rPr>
              </w:rPrChange>
            </w:rPr>
            <w:delText>still</w:delText>
          </w:r>
        </w:del>
      </w:ins>
      <w:del w:id="6522" w:author="Nick Smith" w:date="2021-07-01T15:45:00Z">
        <w:r w:rsidR="00345813" w:rsidRPr="00C8205D" w:rsidDel="00AC224B">
          <w:rPr>
            <w:strike/>
            <w:color w:val="000000" w:themeColor="text1"/>
            <w:sz w:val="22"/>
            <w:szCs w:val="22"/>
            <w:rPrChange w:id="6523" w:author="Risa" w:date="2021-07-06T14:20:00Z">
              <w:rPr>
                <w:sz w:val="22"/>
                <w:szCs w:val="22"/>
              </w:rPr>
            </w:rPrChange>
          </w:rPr>
          <w:delText xml:space="preserve"> a quite</w:delText>
        </w:r>
      </w:del>
      <w:ins w:id="6524" w:author="Jeff" w:date="2021-06-24T03:07:00Z">
        <w:del w:id="6525" w:author="Nick Smith" w:date="2021-07-01T15:45:00Z">
          <w:r w:rsidRPr="00C8205D" w:rsidDel="00AC224B">
            <w:rPr>
              <w:strike/>
              <w:color w:val="000000" w:themeColor="text1"/>
              <w:sz w:val="22"/>
              <w:szCs w:val="22"/>
              <w:rPrChange w:id="6526" w:author="Risa" w:date="2021-07-06T14:20:00Z">
                <w:rPr>
                  <w:sz w:val="22"/>
                  <w:szCs w:val="22"/>
                </w:rPr>
              </w:rPrChange>
            </w:rPr>
            <w:delText>another,</w:delText>
          </w:r>
        </w:del>
      </w:ins>
      <w:del w:id="6527" w:author="Nick Smith" w:date="2021-07-01T15:45:00Z">
        <w:r w:rsidR="00345813" w:rsidRPr="00C8205D" w:rsidDel="00AC224B">
          <w:rPr>
            <w:strike/>
            <w:color w:val="000000" w:themeColor="text1"/>
            <w:sz w:val="22"/>
            <w:szCs w:val="22"/>
            <w:rPrChange w:id="6528" w:author="Risa" w:date="2021-07-06T14:20:00Z">
              <w:rPr>
                <w:sz w:val="22"/>
                <w:szCs w:val="22"/>
              </w:rPr>
            </w:rPrChange>
          </w:rPr>
          <w:delText xml:space="preserve"> different disturbance—</w:delText>
        </w:r>
      </w:del>
      <w:ins w:id="6529" w:author="Jeff" w:date="2021-06-24T03:07:00Z">
        <w:del w:id="6530" w:author="Nick Smith" w:date="2021-07-01T15:45:00Z">
          <w:r w:rsidRPr="00C8205D" w:rsidDel="00AC224B">
            <w:rPr>
              <w:strike/>
              <w:color w:val="000000" w:themeColor="text1"/>
              <w:sz w:val="22"/>
              <w:szCs w:val="22"/>
              <w:rPrChange w:id="6531" w:author="Risa" w:date="2021-07-06T14:20:00Z">
                <w:rPr>
                  <w:sz w:val="22"/>
                  <w:szCs w:val="22"/>
                </w:rPr>
              </w:rPrChange>
            </w:rPr>
            <w:delText xml:space="preserve">namely the </w:delText>
          </w:r>
        </w:del>
      </w:ins>
      <w:del w:id="6532" w:author="Nick Smith" w:date="2021-07-01T15:45:00Z">
        <w:r w:rsidR="00345813" w:rsidRPr="00C8205D" w:rsidDel="00AC224B">
          <w:rPr>
            <w:strike/>
            <w:color w:val="000000" w:themeColor="text1"/>
            <w:sz w:val="22"/>
            <w:szCs w:val="22"/>
            <w:rPrChange w:id="6533" w:author="Risa" w:date="2021-07-06T14:20:00Z">
              <w:rPr>
                <w:sz w:val="22"/>
                <w:szCs w:val="22"/>
              </w:rPr>
            </w:rPrChange>
          </w:rPr>
          <w:delText>potential invasion within the next decade of a</w:delText>
        </w:r>
        <w:r w:rsidR="00E90DD7" w:rsidRPr="00C8205D" w:rsidDel="00AC224B">
          <w:rPr>
            <w:strike/>
            <w:color w:val="000000" w:themeColor="text1"/>
            <w:sz w:val="22"/>
            <w:szCs w:val="22"/>
            <w:rPrChange w:id="6534" w:author="Risa" w:date="2021-07-06T14:20:00Z">
              <w:rPr>
                <w:sz w:val="22"/>
                <w:szCs w:val="22"/>
              </w:rPr>
            </w:rPrChange>
          </w:rPr>
          <w:delText>n herbivore</w:delText>
        </w:r>
        <w:r w:rsidR="00345813" w:rsidRPr="00C8205D" w:rsidDel="00AC224B">
          <w:rPr>
            <w:strike/>
            <w:color w:val="000000" w:themeColor="text1"/>
            <w:sz w:val="22"/>
            <w:szCs w:val="22"/>
            <w:rPrChange w:id="6535" w:author="Risa" w:date="2021-07-06T14:20:00Z">
              <w:rPr>
                <w:sz w:val="22"/>
                <w:szCs w:val="22"/>
              </w:rPr>
            </w:rPrChange>
          </w:rPr>
          <w:delText>, Southern pine beetle (</w:delText>
        </w:r>
        <w:r w:rsidR="00345813" w:rsidRPr="00C8205D" w:rsidDel="00AC224B">
          <w:rPr>
            <w:i/>
            <w:iCs/>
            <w:strike/>
            <w:color w:val="000000" w:themeColor="text1"/>
            <w:sz w:val="22"/>
            <w:szCs w:val="22"/>
            <w:rPrChange w:id="6536" w:author="Risa" w:date="2021-07-06T14:20:00Z">
              <w:rPr>
                <w:i/>
                <w:iCs/>
                <w:sz w:val="22"/>
                <w:szCs w:val="22"/>
              </w:rPr>
            </w:rPrChange>
          </w:rPr>
          <w:delText>Dendroctonus frontalis</w:delText>
        </w:r>
        <w:r w:rsidR="00345813" w:rsidRPr="00C8205D" w:rsidDel="00AC224B">
          <w:rPr>
            <w:strike/>
            <w:color w:val="000000" w:themeColor="text1"/>
            <w:sz w:val="22"/>
            <w:szCs w:val="22"/>
            <w:rPrChange w:id="6537" w:author="Risa" w:date="2021-07-06T14:20:00Z">
              <w:rPr>
                <w:sz w:val="22"/>
                <w:szCs w:val="22"/>
              </w:rPr>
            </w:rPrChange>
          </w:rPr>
          <w:delText xml:space="preserve"> Zimmer</w:delText>
        </w:r>
        <w:r w:rsidR="00230881" w:rsidRPr="00C8205D" w:rsidDel="00AC224B">
          <w:rPr>
            <w:strike/>
            <w:color w:val="000000" w:themeColor="text1"/>
            <w:sz w:val="22"/>
            <w:szCs w:val="22"/>
            <w:rPrChange w:id="6538" w:author="Risa" w:date="2021-07-06T14:20:00Z">
              <w:rPr>
                <w:sz w:val="22"/>
                <w:szCs w:val="22"/>
              </w:rPr>
            </w:rPrChange>
          </w:rPr>
          <w:delText xml:space="preserve"> or</w:delText>
        </w:r>
        <w:r w:rsidR="00230881" w:rsidRPr="00C8205D" w:rsidDel="00AC224B">
          <w:rPr>
            <w:color w:val="000000" w:themeColor="text1"/>
            <w:sz w:val="22"/>
            <w:szCs w:val="22"/>
            <w:rPrChange w:id="6539" w:author="Risa" w:date="2021-07-06T14:20:00Z">
              <w:rPr>
                <w:sz w:val="22"/>
                <w:szCs w:val="22"/>
              </w:rPr>
            </w:rPrChange>
          </w:rPr>
          <w:delText xml:space="preserve"> </w:delText>
        </w:r>
        <w:r w:rsidR="00230881" w:rsidRPr="00C8205D" w:rsidDel="00AC224B">
          <w:rPr>
            <w:strike/>
            <w:color w:val="000000" w:themeColor="text1"/>
            <w:sz w:val="22"/>
            <w:szCs w:val="22"/>
            <w:rPrChange w:id="6540" w:author="Risa" w:date="2021-07-06T14:20:00Z">
              <w:rPr>
                <w:sz w:val="22"/>
                <w:szCs w:val="22"/>
              </w:rPr>
            </w:rPrChange>
          </w:rPr>
          <w:delText>‘SPB’</w:delText>
        </w:r>
        <w:r w:rsidR="00345813" w:rsidRPr="00C8205D" w:rsidDel="00AC224B">
          <w:rPr>
            <w:strike/>
            <w:color w:val="000000" w:themeColor="text1"/>
            <w:sz w:val="22"/>
            <w:szCs w:val="22"/>
            <w:rPrChange w:id="6541" w:author="Risa" w:date="2021-07-06T14:20:00Z">
              <w:rPr>
                <w:sz w:val="22"/>
                <w:szCs w:val="22"/>
              </w:rPr>
            </w:rPrChange>
          </w:rPr>
          <w:delText xml:space="preserve">). </w:delText>
        </w:r>
        <w:r w:rsidR="00230881" w:rsidRPr="00C8205D" w:rsidDel="00AC224B">
          <w:rPr>
            <w:strike/>
            <w:color w:val="000000" w:themeColor="text1"/>
            <w:sz w:val="22"/>
            <w:szCs w:val="22"/>
            <w:rPrChange w:id="6542" w:author="Risa" w:date="2021-07-06T14:20:00Z">
              <w:rPr>
                <w:sz w:val="22"/>
                <w:szCs w:val="22"/>
              </w:rPr>
            </w:rPrChange>
          </w:rPr>
          <w:delText>Although deer brows</w:delText>
        </w:r>
        <w:r w:rsidR="00751660" w:rsidRPr="00C8205D" w:rsidDel="00AC224B">
          <w:rPr>
            <w:strike/>
            <w:color w:val="000000" w:themeColor="text1"/>
            <w:sz w:val="22"/>
            <w:szCs w:val="22"/>
            <w:rPrChange w:id="6543" w:author="Risa" w:date="2021-07-06T14:20:00Z">
              <w:rPr>
                <w:sz w:val="22"/>
                <w:szCs w:val="22"/>
              </w:rPr>
            </w:rPrChange>
          </w:rPr>
          <w:delText>ing</w:delText>
        </w:r>
        <w:r w:rsidR="00230881" w:rsidRPr="00C8205D" w:rsidDel="00AC224B">
          <w:rPr>
            <w:strike/>
            <w:color w:val="000000" w:themeColor="text1"/>
            <w:sz w:val="22"/>
            <w:szCs w:val="22"/>
            <w:rPrChange w:id="6544" w:author="Risa" w:date="2021-07-06T14:20:00Z">
              <w:rPr>
                <w:sz w:val="22"/>
                <w:szCs w:val="22"/>
              </w:rPr>
            </w:rPrChange>
          </w:rPr>
          <w:delText xml:space="preserve"> and rodent damage historically impeded </w:delText>
        </w:r>
        <w:r w:rsidR="00E90D60" w:rsidRPr="00C8205D" w:rsidDel="00AC224B">
          <w:rPr>
            <w:strike/>
            <w:color w:val="000000" w:themeColor="text1"/>
            <w:sz w:val="22"/>
            <w:szCs w:val="22"/>
            <w:rPrChange w:id="6545" w:author="Risa" w:date="2021-07-06T14:20:00Z">
              <w:rPr>
                <w:sz w:val="22"/>
                <w:szCs w:val="22"/>
              </w:rPr>
            </w:rPrChange>
          </w:rPr>
          <w:delText xml:space="preserve">tree </w:delText>
        </w:r>
        <w:r w:rsidR="00230881" w:rsidRPr="00C8205D" w:rsidDel="00AC224B">
          <w:rPr>
            <w:strike/>
            <w:color w:val="000000" w:themeColor="text1"/>
            <w:sz w:val="22"/>
            <w:szCs w:val="22"/>
            <w:rPrChange w:id="6546" w:author="Risa" w:date="2021-07-06T14:20:00Z">
              <w:rPr>
                <w:sz w:val="22"/>
                <w:szCs w:val="22"/>
              </w:rPr>
            </w:rPrChange>
          </w:rPr>
          <w:delText>survival in pine barrens</w:delText>
        </w:r>
        <w:r w:rsidR="00751660" w:rsidRPr="00C8205D" w:rsidDel="00AC224B">
          <w:rPr>
            <w:strike/>
            <w:color w:val="000000" w:themeColor="text1"/>
            <w:sz w:val="22"/>
            <w:szCs w:val="22"/>
            <w:rPrChange w:id="6547" w:author="Risa" w:date="2021-07-06T14:20:00Z">
              <w:rPr>
                <w:sz w:val="22"/>
                <w:szCs w:val="22"/>
              </w:rPr>
            </w:rPrChange>
          </w:rPr>
          <w:delText xml:space="preserve"> (Ledig</w:delText>
        </w:r>
      </w:del>
      <w:ins w:id="6548" w:author="Jeff" w:date="2021-06-23T11:32:00Z">
        <w:del w:id="6549" w:author="Nick Smith" w:date="2021-07-01T15:45:00Z">
          <w:r w:rsidR="00A3054D" w:rsidRPr="00C8205D" w:rsidDel="00AC224B">
            <w:rPr>
              <w:strike/>
              <w:color w:val="000000" w:themeColor="text1"/>
              <w:sz w:val="22"/>
              <w:szCs w:val="22"/>
              <w:rPrChange w:id="6550" w:author="Risa" w:date="2021-07-06T14:20:00Z">
                <w:rPr>
                  <w:sz w:val="22"/>
                  <w:szCs w:val="22"/>
                </w:rPr>
              </w:rPrChange>
            </w:rPr>
            <w:delText xml:space="preserve">, Hom and Smouse </w:delText>
          </w:r>
        </w:del>
      </w:ins>
      <w:del w:id="6551" w:author="Nick Smith" w:date="2021-07-01T15:45:00Z">
        <w:r w:rsidR="00751660" w:rsidRPr="00C8205D" w:rsidDel="00AC224B">
          <w:rPr>
            <w:strike/>
            <w:color w:val="000000" w:themeColor="text1"/>
            <w:sz w:val="22"/>
            <w:szCs w:val="22"/>
            <w:rPrChange w:id="6552" w:author="Risa" w:date="2021-07-06T14:20:00Z">
              <w:rPr>
                <w:sz w:val="22"/>
                <w:szCs w:val="22"/>
              </w:rPr>
            </w:rPrChange>
          </w:rPr>
          <w:delText xml:space="preserve"> </w:delText>
        </w:r>
        <w:r w:rsidR="00751660" w:rsidRPr="00C8205D" w:rsidDel="00AC224B">
          <w:rPr>
            <w:i/>
            <w:iCs/>
            <w:strike/>
            <w:color w:val="000000" w:themeColor="text1"/>
            <w:sz w:val="22"/>
            <w:szCs w:val="22"/>
            <w:rPrChange w:id="6553" w:author="Risa" w:date="2021-07-06T14:20:00Z">
              <w:rPr>
                <w:i/>
                <w:iCs/>
                <w:sz w:val="22"/>
                <w:szCs w:val="22"/>
              </w:rPr>
            </w:rPrChange>
          </w:rPr>
          <w:delText>et al</w:delText>
        </w:r>
        <w:r w:rsidR="005B5FAD" w:rsidRPr="00C8205D" w:rsidDel="00AC224B">
          <w:rPr>
            <w:i/>
            <w:iCs/>
            <w:strike/>
            <w:color w:val="000000" w:themeColor="text1"/>
            <w:sz w:val="22"/>
            <w:szCs w:val="22"/>
            <w:rPrChange w:id="6554" w:author="Risa" w:date="2021-07-06T14:20:00Z">
              <w:rPr>
                <w:i/>
                <w:iCs/>
                <w:sz w:val="22"/>
                <w:szCs w:val="22"/>
              </w:rPr>
            </w:rPrChange>
          </w:rPr>
          <w:delText>.</w:delText>
        </w:r>
        <w:r w:rsidR="00751660" w:rsidRPr="00C8205D" w:rsidDel="00AC224B">
          <w:rPr>
            <w:strike/>
            <w:color w:val="000000" w:themeColor="text1"/>
            <w:sz w:val="22"/>
            <w:szCs w:val="22"/>
            <w:rPrChange w:id="6555" w:author="Risa" w:date="2021-07-06T14:20:00Z">
              <w:rPr>
                <w:sz w:val="22"/>
                <w:szCs w:val="22"/>
              </w:rPr>
            </w:rPrChange>
          </w:rPr>
          <w:delText xml:space="preserve"> 2013)</w:delText>
        </w:r>
        <w:r w:rsidR="00230881" w:rsidRPr="00C8205D" w:rsidDel="00AC224B">
          <w:rPr>
            <w:strike/>
            <w:color w:val="000000" w:themeColor="text1"/>
            <w:sz w:val="22"/>
            <w:szCs w:val="22"/>
            <w:rPrChange w:id="6556" w:author="Risa" w:date="2021-07-06T14:20:00Z">
              <w:rPr>
                <w:sz w:val="22"/>
                <w:szCs w:val="22"/>
              </w:rPr>
            </w:rPrChange>
          </w:rPr>
          <w:delText xml:space="preserve">, </w:delText>
        </w:r>
      </w:del>
      <w:ins w:id="6557" w:author="Jeff" w:date="2021-06-26T02:50:00Z">
        <w:del w:id="6558" w:author="Nick Smith" w:date="2021-07-01T15:45:00Z">
          <w:r w:rsidR="00334EE6" w:rsidRPr="00C8205D" w:rsidDel="00AC224B">
            <w:rPr>
              <w:strike/>
              <w:color w:val="000000" w:themeColor="text1"/>
              <w:sz w:val="22"/>
              <w:szCs w:val="22"/>
              <w:rPrChange w:id="6559" w:author="Risa" w:date="2021-07-06T14:20:00Z">
                <w:rPr>
                  <w:sz w:val="22"/>
                  <w:szCs w:val="22"/>
                </w:rPr>
              </w:rPrChange>
            </w:rPr>
            <w:delText xml:space="preserve">herbivores such as </w:delText>
          </w:r>
        </w:del>
      </w:ins>
      <w:del w:id="6560" w:author="Nick Smith" w:date="2021-07-01T15:45:00Z">
        <w:r w:rsidR="00230881" w:rsidRPr="00C8205D" w:rsidDel="00AC224B">
          <w:rPr>
            <w:strike/>
            <w:color w:val="000000" w:themeColor="text1"/>
            <w:sz w:val="22"/>
            <w:szCs w:val="22"/>
            <w:rPrChange w:id="6561" w:author="Risa" w:date="2021-07-06T14:20:00Z">
              <w:rPr>
                <w:sz w:val="22"/>
                <w:szCs w:val="22"/>
              </w:rPr>
            </w:rPrChange>
          </w:rPr>
          <w:delText>SPB</w:delText>
        </w:r>
        <w:r w:rsidR="00345813" w:rsidRPr="00C8205D" w:rsidDel="00AC224B">
          <w:rPr>
            <w:strike/>
            <w:color w:val="000000" w:themeColor="text1"/>
            <w:sz w:val="22"/>
            <w:szCs w:val="22"/>
            <w:rPrChange w:id="6562" w:author="Risa" w:date="2021-07-06T14:20:00Z">
              <w:rPr>
                <w:sz w:val="22"/>
                <w:szCs w:val="22"/>
              </w:rPr>
            </w:rPrChange>
          </w:rPr>
          <w:delText xml:space="preserve"> </w:delText>
        </w:r>
      </w:del>
      <w:ins w:id="6563" w:author="Jeff" w:date="2021-06-26T02:50:00Z">
        <w:del w:id="6564" w:author="Nick Smith" w:date="2021-07-01T15:45:00Z">
          <w:r w:rsidR="00334EE6" w:rsidRPr="00C8205D" w:rsidDel="00AC224B">
            <w:rPr>
              <w:strike/>
              <w:color w:val="000000" w:themeColor="text1"/>
              <w:sz w:val="22"/>
              <w:szCs w:val="22"/>
              <w:rPrChange w:id="6565" w:author="Risa" w:date="2021-07-06T14:20:00Z">
                <w:rPr>
                  <w:sz w:val="22"/>
                  <w:szCs w:val="22"/>
                </w:rPr>
              </w:rPrChange>
            </w:rPr>
            <w:delText>are equipped t</w:delText>
          </w:r>
        </w:del>
      </w:ins>
      <w:ins w:id="6566" w:author="Jeff" w:date="2021-06-26T02:51:00Z">
        <w:del w:id="6567" w:author="Nick Smith" w:date="2021-07-01T15:45:00Z">
          <w:r w:rsidR="00334EE6" w:rsidRPr="00C8205D" w:rsidDel="00AC224B">
            <w:rPr>
              <w:strike/>
              <w:color w:val="000000" w:themeColor="text1"/>
              <w:sz w:val="22"/>
              <w:szCs w:val="22"/>
              <w:rPrChange w:id="6568" w:author="Risa" w:date="2021-07-06T14:20:00Z">
                <w:rPr>
                  <w:sz w:val="22"/>
                  <w:szCs w:val="22"/>
                </w:rPr>
              </w:rPrChange>
            </w:rPr>
            <w:delText xml:space="preserve">o produce </w:delText>
          </w:r>
        </w:del>
      </w:ins>
      <w:ins w:id="6569" w:author="Jeff" w:date="2021-06-28T04:16:00Z">
        <w:del w:id="6570" w:author="Nick Smith" w:date="2021-07-01T15:45:00Z">
          <w:r w:rsidR="00AD4173" w:rsidRPr="00C8205D" w:rsidDel="00AC224B">
            <w:rPr>
              <w:strike/>
              <w:color w:val="000000" w:themeColor="text1"/>
              <w:sz w:val="22"/>
              <w:szCs w:val="22"/>
              <w:rPrChange w:id="6571" w:author="Risa" w:date="2021-07-06T14:20:00Z">
                <w:rPr>
                  <w:sz w:val="22"/>
                  <w:szCs w:val="22"/>
                </w:rPr>
              </w:rPrChange>
            </w:rPr>
            <w:delText>a more dire</w:delText>
          </w:r>
        </w:del>
      </w:ins>
      <w:ins w:id="6572" w:author="Jeff" w:date="2021-06-26T02:51:00Z">
        <w:del w:id="6573" w:author="Nick Smith" w:date="2021-07-01T15:45:00Z">
          <w:r w:rsidR="00334EE6" w:rsidRPr="00C8205D" w:rsidDel="00AC224B">
            <w:rPr>
              <w:strike/>
              <w:color w:val="000000" w:themeColor="text1"/>
              <w:sz w:val="22"/>
              <w:szCs w:val="22"/>
              <w:rPrChange w:id="6574" w:author="Risa" w:date="2021-07-06T14:20:00Z">
                <w:rPr>
                  <w:sz w:val="22"/>
                  <w:szCs w:val="22"/>
                </w:rPr>
              </w:rPrChange>
            </w:rPr>
            <w:delText xml:space="preserve"> result. SPB </w:delText>
          </w:r>
        </w:del>
      </w:ins>
      <w:del w:id="6575" w:author="Nick Smith" w:date="2021-07-01T15:45:00Z">
        <w:r w:rsidR="00E90D60" w:rsidRPr="00C8205D" w:rsidDel="00AC224B">
          <w:rPr>
            <w:strike/>
            <w:color w:val="000000" w:themeColor="text1"/>
            <w:sz w:val="22"/>
            <w:szCs w:val="22"/>
            <w:rPrChange w:id="6576" w:author="Risa" w:date="2021-07-06T14:20:00Z">
              <w:rPr>
                <w:sz w:val="22"/>
                <w:szCs w:val="22"/>
              </w:rPr>
            </w:rPrChange>
          </w:rPr>
          <w:delText>has already paid a deadly visit to</w:delText>
        </w:r>
        <w:r w:rsidR="00345813" w:rsidRPr="00C8205D" w:rsidDel="00AC224B">
          <w:rPr>
            <w:strike/>
            <w:color w:val="000000" w:themeColor="text1"/>
            <w:sz w:val="22"/>
            <w:szCs w:val="22"/>
            <w:rPrChange w:id="6577" w:author="Risa" w:date="2021-07-06T14:20:00Z">
              <w:rPr>
                <w:sz w:val="22"/>
                <w:szCs w:val="22"/>
              </w:rPr>
            </w:rPrChange>
          </w:rPr>
          <w:delText xml:space="preserve"> </w:delText>
        </w:r>
        <w:r w:rsidR="004910BA" w:rsidRPr="00C8205D" w:rsidDel="00AC224B">
          <w:rPr>
            <w:strike/>
            <w:color w:val="000000" w:themeColor="text1"/>
            <w:sz w:val="22"/>
            <w:szCs w:val="22"/>
            <w:rPrChange w:id="6578" w:author="Risa" w:date="2021-07-06T14:20:00Z">
              <w:rPr>
                <w:sz w:val="22"/>
                <w:szCs w:val="22"/>
              </w:rPr>
            </w:rPrChange>
          </w:rPr>
          <w:delText xml:space="preserve">New Jersey and </w:delText>
        </w:r>
        <w:r w:rsidR="00E90D60" w:rsidRPr="00C8205D" w:rsidDel="00AC224B">
          <w:rPr>
            <w:strike/>
            <w:color w:val="000000" w:themeColor="text1"/>
            <w:sz w:val="22"/>
            <w:szCs w:val="22"/>
            <w:rPrChange w:id="6579" w:author="Risa" w:date="2021-07-06T14:20:00Z">
              <w:rPr>
                <w:sz w:val="22"/>
                <w:szCs w:val="22"/>
              </w:rPr>
            </w:rPrChange>
          </w:rPr>
          <w:delText>Long Island NY</w:delText>
        </w:r>
        <w:r w:rsidR="00345813" w:rsidRPr="00C8205D" w:rsidDel="00AC224B">
          <w:rPr>
            <w:strike/>
            <w:color w:val="000000" w:themeColor="text1"/>
            <w:sz w:val="22"/>
            <w:szCs w:val="22"/>
            <w:rPrChange w:id="6580" w:author="Risa" w:date="2021-07-06T14:20:00Z">
              <w:rPr>
                <w:sz w:val="22"/>
                <w:szCs w:val="22"/>
              </w:rPr>
            </w:rPrChange>
          </w:rPr>
          <w:delText xml:space="preserve"> (Dodds </w:delText>
        </w:r>
        <w:r w:rsidR="00345813" w:rsidRPr="00C8205D" w:rsidDel="00AC224B">
          <w:rPr>
            <w:i/>
            <w:iCs/>
            <w:strike/>
            <w:color w:val="000000" w:themeColor="text1"/>
            <w:sz w:val="22"/>
            <w:szCs w:val="22"/>
            <w:rPrChange w:id="6581" w:author="Risa" w:date="2021-07-06T14:20:00Z">
              <w:rPr>
                <w:i/>
                <w:iCs/>
                <w:sz w:val="22"/>
                <w:szCs w:val="22"/>
              </w:rPr>
            </w:rPrChange>
          </w:rPr>
          <w:delText>et al</w:delText>
        </w:r>
        <w:r w:rsidR="005B5FAD" w:rsidRPr="00C8205D" w:rsidDel="00AC224B">
          <w:rPr>
            <w:i/>
            <w:iCs/>
            <w:strike/>
            <w:color w:val="000000" w:themeColor="text1"/>
            <w:sz w:val="22"/>
            <w:szCs w:val="22"/>
            <w:rPrChange w:id="6582" w:author="Risa" w:date="2021-07-06T14:20:00Z">
              <w:rPr>
                <w:i/>
                <w:iCs/>
                <w:sz w:val="22"/>
                <w:szCs w:val="22"/>
              </w:rPr>
            </w:rPrChange>
          </w:rPr>
          <w:delText>.</w:delText>
        </w:r>
        <w:r w:rsidR="00345813" w:rsidRPr="00C8205D" w:rsidDel="00AC224B">
          <w:rPr>
            <w:i/>
            <w:iCs/>
            <w:strike/>
            <w:color w:val="000000" w:themeColor="text1"/>
            <w:sz w:val="22"/>
            <w:szCs w:val="22"/>
            <w:rPrChange w:id="6583" w:author="Risa" w:date="2021-07-06T14:20:00Z">
              <w:rPr>
                <w:i/>
                <w:iCs/>
                <w:sz w:val="22"/>
                <w:szCs w:val="22"/>
              </w:rPr>
            </w:rPrChange>
          </w:rPr>
          <w:delText xml:space="preserve"> </w:delText>
        </w:r>
        <w:r w:rsidR="00345813" w:rsidRPr="00C8205D" w:rsidDel="00AC224B">
          <w:rPr>
            <w:strike/>
            <w:color w:val="000000" w:themeColor="text1"/>
            <w:sz w:val="22"/>
            <w:szCs w:val="22"/>
            <w:rPrChange w:id="6584" w:author="Risa" w:date="2021-07-06T14:20:00Z">
              <w:rPr>
                <w:sz w:val="22"/>
                <w:szCs w:val="22"/>
              </w:rPr>
            </w:rPrChange>
          </w:rPr>
          <w:delText xml:space="preserve">2018). Unless </w:delText>
        </w:r>
        <w:r w:rsidR="00751660" w:rsidRPr="00C8205D" w:rsidDel="00AC224B">
          <w:rPr>
            <w:strike/>
            <w:color w:val="000000" w:themeColor="text1"/>
            <w:sz w:val="22"/>
            <w:szCs w:val="22"/>
            <w:rPrChange w:id="6585" w:author="Risa" w:date="2021-07-06T14:20:00Z">
              <w:rPr>
                <w:sz w:val="22"/>
                <w:szCs w:val="22"/>
              </w:rPr>
            </w:rPrChange>
          </w:rPr>
          <w:delText xml:space="preserve">SPB’s </w:delText>
        </w:r>
        <w:r w:rsidR="00345813" w:rsidRPr="00C8205D" w:rsidDel="00AC224B">
          <w:rPr>
            <w:strike/>
            <w:color w:val="000000" w:themeColor="text1"/>
            <w:sz w:val="22"/>
            <w:szCs w:val="22"/>
            <w:rPrChange w:id="6586" w:author="Risa" w:date="2021-07-06T14:20:00Z">
              <w:rPr>
                <w:sz w:val="22"/>
                <w:szCs w:val="22"/>
              </w:rPr>
            </w:rPrChange>
          </w:rPr>
          <w:delText>progress is deterred by other insect predators like double checkered clerid (</w:delText>
        </w:r>
        <w:r w:rsidR="00345813" w:rsidRPr="00C8205D" w:rsidDel="00AC224B">
          <w:rPr>
            <w:i/>
            <w:iCs/>
            <w:strike/>
            <w:color w:val="000000" w:themeColor="text1"/>
            <w:sz w:val="22"/>
            <w:szCs w:val="22"/>
            <w:rPrChange w:id="6587" w:author="Risa" w:date="2021-07-06T14:20:00Z">
              <w:rPr>
                <w:i/>
                <w:iCs/>
                <w:sz w:val="22"/>
                <w:szCs w:val="22"/>
              </w:rPr>
            </w:rPrChange>
          </w:rPr>
          <w:delText>Thanasimus dubius</w:delText>
        </w:r>
        <w:r w:rsidR="00751660" w:rsidRPr="00C8205D" w:rsidDel="00AC224B">
          <w:rPr>
            <w:strike/>
            <w:color w:val="000000" w:themeColor="text1"/>
            <w:sz w:val="22"/>
            <w:szCs w:val="22"/>
            <w:rPrChange w:id="6588" w:author="Risa" w:date="2021-07-06T14:20:00Z">
              <w:rPr>
                <w:sz w:val="22"/>
                <w:szCs w:val="22"/>
              </w:rPr>
            </w:rPrChange>
          </w:rPr>
          <w:delText xml:space="preserve">; </w:delText>
        </w:r>
        <w:r w:rsidR="00345813" w:rsidRPr="00C8205D" w:rsidDel="00AC224B">
          <w:rPr>
            <w:strike/>
            <w:color w:val="000000" w:themeColor="text1"/>
            <w:sz w:val="22"/>
            <w:szCs w:val="22"/>
            <w:shd w:val="clear" w:color="auto" w:fill="FEFEFE"/>
            <w:rPrChange w:id="6589" w:author="Risa" w:date="2021-07-06T14:20:00Z">
              <w:rPr>
                <w:color w:val="0A0A0A"/>
                <w:sz w:val="22"/>
                <w:szCs w:val="22"/>
                <w:shd w:val="clear" w:color="auto" w:fill="FEFEFE"/>
              </w:rPr>
            </w:rPrChange>
          </w:rPr>
          <w:delText>Coulson and Klepzig 2011),</w:delText>
        </w:r>
        <w:r w:rsidR="00345813" w:rsidRPr="00C8205D" w:rsidDel="00AC224B">
          <w:rPr>
            <w:strike/>
            <w:color w:val="000000" w:themeColor="text1"/>
            <w:sz w:val="22"/>
            <w:szCs w:val="22"/>
            <w:rPrChange w:id="6590" w:author="Risa" w:date="2021-07-06T14:20:00Z">
              <w:rPr>
                <w:sz w:val="22"/>
                <w:szCs w:val="22"/>
              </w:rPr>
            </w:rPrChange>
          </w:rPr>
          <w:delText xml:space="preserve"> </w:delText>
        </w:r>
      </w:del>
      <w:ins w:id="6591" w:author="Jeff" w:date="2021-06-21T20:56:00Z">
        <w:del w:id="6592" w:author="Nick Smith" w:date="2021-07-01T15:45:00Z">
          <w:r w:rsidR="00C50A70" w:rsidRPr="00C8205D" w:rsidDel="00AC224B">
            <w:rPr>
              <w:strike/>
              <w:color w:val="000000" w:themeColor="text1"/>
              <w:sz w:val="22"/>
              <w:szCs w:val="22"/>
              <w:rPrChange w:id="6593" w:author="Risa" w:date="2021-07-06T14:20:00Z">
                <w:rPr>
                  <w:sz w:val="22"/>
                  <w:szCs w:val="22"/>
                </w:rPr>
              </w:rPrChange>
            </w:rPr>
            <w:delText xml:space="preserve">or </w:delText>
          </w:r>
        </w:del>
      </w:ins>
      <w:ins w:id="6594" w:author="Jeff" w:date="2021-06-21T20:57:00Z">
        <w:del w:id="6595" w:author="Nick Smith" w:date="2021-07-01T15:45:00Z">
          <w:r w:rsidR="00BD3555" w:rsidRPr="00C8205D" w:rsidDel="00AC224B">
            <w:rPr>
              <w:strike/>
              <w:color w:val="000000" w:themeColor="text1"/>
              <w:sz w:val="22"/>
              <w:szCs w:val="22"/>
              <w:rPrChange w:id="6596" w:author="Risa" w:date="2021-07-06T14:20:00Z">
                <w:rPr>
                  <w:sz w:val="22"/>
                  <w:szCs w:val="22"/>
                </w:rPr>
              </w:rPrChange>
            </w:rPr>
            <w:delText xml:space="preserve">some undetermined climate factor, </w:delText>
          </w:r>
        </w:del>
      </w:ins>
      <w:del w:id="6597" w:author="Nick Smith" w:date="2021-07-01T15:45:00Z">
        <w:r w:rsidR="00345813" w:rsidRPr="00C8205D" w:rsidDel="00AC224B">
          <w:rPr>
            <w:strike/>
            <w:color w:val="000000" w:themeColor="text1"/>
            <w:sz w:val="22"/>
            <w:szCs w:val="22"/>
            <w:rPrChange w:id="6598" w:author="Risa" w:date="2021-07-06T14:20:00Z">
              <w:rPr>
                <w:sz w:val="22"/>
                <w:szCs w:val="22"/>
              </w:rPr>
            </w:rPrChange>
          </w:rPr>
          <w:delText>it is possible</w:delText>
        </w:r>
        <w:r w:rsidR="00C47820" w:rsidRPr="00C8205D" w:rsidDel="00AC224B">
          <w:rPr>
            <w:strike/>
            <w:color w:val="000000" w:themeColor="text1"/>
            <w:sz w:val="22"/>
            <w:szCs w:val="22"/>
            <w:rPrChange w:id="6599" w:author="Risa" w:date="2021-07-06T14:20:00Z">
              <w:rPr>
                <w:sz w:val="22"/>
                <w:szCs w:val="22"/>
              </w:rPr>
            </w:rPrChange>
          </w:rPr>
          <w:delText xml:space="preserve"> that</w:delText>
        </w:r>
        <w:r w:rsidR="00345813" w:rsidRPr="00C8205D" w:rsidDel="00AC224B">
          <w:rPr>
            <w:strike/>
            <w:color w:val="000000" w:themeColor="text1"/>
            <w:sz w:val="22"/>
            <w:szCs w:val="22"/>
            <w:rPrChange w:id="6600" w:author="Risa" w:date="2021-07-06T14:20:00Z">
              <w:rPr>
                <w:sz w:val="22"/>
                <w:szCs w:val="22"/>
              </w:rPr>
            </w:rPrChange>
          </w:rPr>
          <w:delText xml:space="preserve"> pitch pines along with understory plants, </w:delText>
        </w:r>
        <w:r w:rsidR="00345813" w:rsidRPr="00C8205D" w:rsidDel="00AC224B">
          <w:rPr>
            <w:bCs/>
            <w:strike/>
            <w:color w:val="000000" w:themeColor="text1"/>
            <w:kern w:val="36"/>
            <w:sz w:val="22"/>
            <w:szCs w:val="22"/>
            <w:rPrChange w:id="6601" w:author="Risa" w:date="2021-07-06T14:20:00Z">
              <w:rPr>
                <w:bCs/>
                <w:kern w:val="36"/>
                <w:sz w:val="22"/>
                <w:szCs w:val="22"/>
              </w:rPr>
            </w:rPrChange>
          </w:rPr>
          <w:delText xml:space="preserve">butterflies and moth members of the Acadia ecosystem will suffer the same fate </w:delText>
        </w:r>
        <w:r w:rsidR="004910BA" w:rsidRPr="00C8205D" w:rsidDel="00AC224B">
          <w:rPr>
            <w:bCs/>
            <w:strike/>
            <w:color w:val="000000" w:themeColor="text1"/>
            <w:kern w:val="36"/>
            <w:sz w:val="22"/>
            <w:szCs w:val="22"/>
            <w:rPrChange w:id="6602" w:author="Risa" w:date="2021-07-06T14:20:00Z">
              <w:rPr>
                <w:bCs/>
                <w:kern w:val="36"/>
                <w:sz w:val="22"/>
                <w:szCs w:val="22"/>
              </w:rPr>
            </w:rPrChange>
          </w:rPr>
          <w:delText xml:space="preserve">in Maine which is </w:delText>
        </w:r>
        <w:r w:rsidR="00345813" w:rsidRPr="00C8205D" w:rsidDel="00AC224B">
          <w:rPr>
            <w:bCs/>
            <w:strike/>
            <w:color w:val="000000" w:themeColor="text1"/>
            <w:kern w:val="36"/>
            <w:sz w:val="22"/>
            <w:szCs w:val="22"/>
            <w:rPrChange w:id="6603" w:author="Risa" w:date="2021-07-06T14:20:00Z">
              <w:rPr>
                <w:bCs/>
                <w:kern w:val="36"/>
                <w:sz w:val="22"/>
                <w:szCs w:val="22"/>
              </w:rPr>
            </w:rPrChange>
          </w:rPr>
          <w:delText>experience</w:delText>
        </w:r>
        <w:r w:rsidR="00230881" w:rsidRPr="00C8205D" w:rsidDel="00AC224B">
          <w:rPr>
            <w:bCs/>
            <w:strike/>
            <w:color w:val="000000" w:themeColor="text1"/>
            <w:kern w:val="36"/>
            <w:sz w:val="22"/>
            <w:szCs w:val="22"/>
            <w:rPrChange w:id="6604" w:author="Risa" w:date="2021-07-06T14:20:00Z">
              <w:rPr>
                <w:bCs/>
                <w:kern w:val="36"/>
                <w:sz w:val="22"/>
                <w:szCs w:val="22"/>
              </w:rPr>
            </w:rPrChange>
          </w:rPr>
          <w:delText>d</w:delText>
        </w:r>
        <w:r w:rsidR="00345813" w:rsidRPr="00C8205D" w:rsidDel="00AC224B">
          <w:rPr>
            <w:bCs/>
            <w:strike/>
            <w:color w:val="000000" w:themeColor="text1"/>
            <w:kern w:val="36"/>
            <w:sz w:val="22"/>
            <w:szCs w:val="22"/>
            <w:rPrChange w:id="6605" w:author="Risa" w:date="2021-07-06T14:20:00Z">
              <w:rPr>
                <w:bCs/>
                <w:kern w:val="36"/>
                <w:sz w:val="22"/>
                <w:szCs w:val="22"/>
              </w:rPr>
            </w:rPrChange>
          </w:rPr>
          <w:delText xml:space="preserve"> in more southerly locations (Lesk </w:delText>
        </w:r>
        <w:r w:rsidR="00345813" w:rsidRPr="00C8205D" w:rsidDel="00AC224B">
          <w:rPr>
            <w:bCs/>
            <w:i/>
            <w:iCs/>
            <w:strike/>
            <w:color w:val="000000" w:themeColor="text1"/>
            <w:kern w:val="36"/>
            <w:sz w:val="22"/>
            <w:szCs w:val="22"/>
            <w:rPrChange w:id="6606" w:author="Risa" w:date="2021-07-06T14:20:00Z">
              <w:rPr>
                <w:bCs/>
                <w:i/>
                <w:iCs/>
                <w:kern w:val="36"/>
                <w:sz w:val="22"/>
                <w:szCs w:val="22"/>
              </w:rPr>
            </w:rPrChange>
          </w:rPr>
          <w:delText>et al</w:delText>
        </w:r>
        <w:r w:rsidR="005B5FAD" w:rsidRPr="00C8205D" w:rsidDel="00AC224B">
          <w:rPr>
            <w:bCs/>
            <w:i/>
            <w:iCs/>
            <w:strike/>
            <w:color w:val="000000" w:themeColor="text1"/>
            <w:kern w:val="36"/>
            <w:sz w:val="22"/>
            <w:szCs w:val="22"/>
            <w:rPrChange w:id="6607" w:author="Risa" w:date="2021-07-06T14:20:00Z">
              <w:rPr>
                <w:bCs/>
                <w:i/>
                <w:iCs/>
                <w:kern w:val="36"/>
                <w:sz w:val="22"/>
                <w:szCs w:val="22"/>
              </w:rPr>
            </w:rPrChange>
          </w:rPr>
          <w:delText>.</w:delText>
        </w:r>
        <w:r w:rsidR="00345813" w:rsidRPr="00C8205D" w:rsidDel="00AC224B">
          <w:rPr>
            <w:bCs/>
            <w:strike/>
            <w:color w:val="000000" w:themeColor="text1"/>
            <w:kern w:val="36"/>
            <w:sz w:val="22"/>
            <w:szCs w:val="22"/>
            <w:rPrChange w:id="6608" w:author="Risa" w:date="2021-07-06T14:20:00Z">
              <w:rPr>
                <w:bCs/>
                <w:kern w:val="36"/>
                <w:sz w:val="22"/>
                <w:szCs w:val="22"/>
              </w:rPr>
            </w:rPrChange>
          </w:rPr>
          <w:delText xml:space="preserve"> 2017). </w:delText>
        </w:r>
      </w:del>
      <w:moveFromRangeStart w:id="6609" w:author="Jeff" w:date="2021-06-20T20:44:00Z" w:name="move75114280"/>
      <w:moveFrom w:id="6610" w:author="Jeff" w:date="2021-06-20T20:44:00Z">
        <w:del w:id="6611" w:author="Nick Smith" w:date="2021-07-01T15:45:00Z">
          <w:r w:rsidR="00E90DD7" w:rsidRPr="00C8205D" w:rsidDel="00AC224B">
            <w:rPr>
              <w:strike/>
              <w:color w:val="000000" w:themeColor="text1"/>
              <w:sz w:val="22"/>
              <w:szCs w:val="22"/>
              <w:rPrChange w:id="6612" w:author="Risa" w:date="2021-07-06T14:20:00Z">
                <w:rPr>
                  <w:sz w:val="22"/>
                  <w:szCs w:val="22"/>
                </w:rPr>
              </w:rPrChange>
            </w:rPr>
            <w:delText xml:space="preserve">According to several authors (Day </w:delText>
          </w:r>
          <w:r w:rsidR="00E90DD7" w:rsidRPr="00C8205D" w:rsidDel="00AC224B">
            <w:rPr>
              <w:i/>
              <w:iCs/>
              <w:strike/>
              <w:color w:val="000000" w:themeColor="text1"/>
              <w:sz w:val="22"/>
              <w:szCs w:val="22"/>
              <w:rPrChange w:id="6613" w:author="Risa" w:date="2021-07-06T14:20:00Z">
                <w:rPr>
                  <w:i/>
                  <w:iCs/>
                  <w:sz w:val="22"/>
                  <w:szCs w:val="22"/>
                </w:rPr>
              </w:rPrChange>
            </w:rPr>
            <w:delText>et al</w:delText>
          </w:r>
          <w:r w:rsidR="005B5FAD" w:rsidRPr="00C8205D" w:rsidDel="00AC224B">
            <w:rPr>
              <w:strike/>
              <w:color w:val="000000" w:themeColor="text1"/>
              <w:sz w:val="22"/>
              <w:szCs w:val="22"/>
              <w:rPrChange w:id="6614" w:author="Risa" w:date="2021-07-06T14:20:00Z">
                <w:rPr>
                  <w:sz w:val="22"/>
                  <w:szCs w:val="22"/>
                </w:rPr>
              </w:rPrChange>
            </w:rPr>
            <w:delText xml:space="preserve">. </w:delText>
          </w:r>
          <w:r w:rsidR="00E90DD7" w:rsidRPr="00C8205D" w:rsidDel="00AC224B">
            <w:rPr>
              <w:strike/>
              <w:color w:val="000000" w:themeColor="text1"/>
              <w:sz w:val="22"/>
              <w:szCs w:val="22"/>
              <w:rPrChange w:id="6615" w:author="Risa" w:date="2021-07-06T14:20:00Z">
                <w:rPr>
                  <w:sz w:val="22"/>
                  <w:szCs w:val="22"/>
                </w:rPr>
              </w:rPrChange>
            </w:rPr>
            <w:delText xml:space="preserve">2005; Lee </w:delText>
          </w:r>
          <w:r w:rsidR="00E90DD7" w:rsidRPr="00C8205D" w:rsidDel="00AC224B">
            <w:rPr>
              <w:i/>
              <w:iCs/>
              <w:strike/>
              <w:color w:val="000000" w:themeColor="text1"/>
              <w:sz w:val="22"/>
              <w:szCs w:val="22"/>
              <w:rPrChange w:id="6616" w:author="Risa" w:date="2021-07-06T14:20:00Z">
                <w:rPr>
                  <w:i/>
                  <w:iCs/>
                  <w:sz w:val="22"/>
                  <w:szCs w:val="22"/>
                </w:rPr>
              </w:rPrChange>
            </w:rPr>
            <w:delText>et al</w:delText>
          </w:r>
          <w:r w:rsidR="005B5FAD" w:rsidRPr="00C8205D" w:rsidDel="00AC224B">
            <w:rPr>
              <w:strike/>
              <w:color w:val="000000" w:themeColor="text1"/>
              <w:sz w:val="22"/>
              <w:szCs w:val="22"/>
              <w:rPrChange w:id="6617" w:author="Risa" w:date="2021-07-06T14:20:00Z">
                <w:rPr>
                  <w:sz w:val="22"/>
                  <w:szCs w:val="22"/>
                </w:rPr>
              </w:rPrChange>
            </w:rPr>
            <w:delText xml:space="preserve">. </w:delText>
          </w:r>
          <w:r w:rsidR="00E90DD7" w:rsidRPr="00C8205D" w:rsidDel="00AC224B">
            <w:rPr>
              <w:strike/>
              <w:color w:val="000000" w:themeColor="text1"/>
              <w:sz w:val="22"/>
              <w:szCs w:val="22"/>
              <w:rPrChange w:id="6618" w:author="Risa" w:date="2021-07-06T14:20:00Z">
                <w:rPr>
                  <w:sz w:val="22"/>
                  <w:szCs w:val="22"/>
                </w:rPr>
              </w:rPrChange>
            </w:rPr>
            <w:delText xml:space="preserve">2019) warming climate impacts </w:delText>
          </w:r>
          <w:r w:rsidR="00751660" w:rsidRPr="00C8205D" w:rsidDel="00AC224B">
            <w:rPr>
              <w:strike/>
              <w:color w:val="000000" w:themeColor="text1"/>
              <w:sz w:val="22"/>
              <w:szCs w:val="22"/>
              <w:rPrChange w:id="6619" w:author="Risa" w:date="2021-07-06T14:20:00Z">
                <w:rPr>
                  <w:sz w:val="22"/>
                  <w:szCs w:val="22"/>
                </w:rPr>
              </w:rPrChange>
            </w:rPr>
            <w:delText xml:space="preserve">habitat </w:delText>
          </w:r>
          <w:r w:rsidR="00E90DD7" w:rsidRPr="00C8205D" w:rsidDel="00AC224B">
            <w:rPr>
              <w:strike/>
              <w:color w:val="000000" w:themeColor="text1"/>
              <w:sz w:val="22"/>
              <w:szCs w:val="22"/>
              <w:rPrChange w:id="6620" w:author="Risa" w:date="2021-07-06T14:20:00Z">
                <w:rPr>
                  <w:sz w:val="22"/>
                  <w:szCs w:val="22"/>
                </w:rPr>
              </w:rPrChange>
            </w:rPr>
            <w:delText>suitability</w:delText>
          </w:r>
          <w:r w:rsidR="00751660" w:rsidRPr="00C8205D" w:rsidDel="00AC224B">
            <w:rPr>
              <w:strike/>
              <w:color w:val="000000" w:themeColor="text1"/>
              <w:sz w:val="22"/>
              <w:szCs w:val="22"/>
              <w:rPrChange w:id="6621" w:author="Risa" w:date="2021-07-06T14:20:00Z">
                <w:rPr>
                  <w:sz w:val="22"/>
                  <w:szCs w:val="22"/>
                </w:rPr>
              </w:rPrChange>
            </w:rPr>
            <w:delText xml:space="preserve"> and</w:delText>
          </w:r>
          <w:r w:rsidR="00E90DD7" w:rsidRPr="00C8205D" w:rsidDel="00AC224B">
            <w:rPr>
              <w:strike/>
              <w:color w:val="000000" w:themeColor="text1"/>
              <w:sz w:val="22"/>
              <w:szCs w:val="22"/>
              <w:rPrChange w:id="6622" w:author="Risa" w:date="2021-07-06T14:20:00Z">
                <w:rPr>
                  <w:sz w:val="22"/>
                  <w:szCs w:val="22"/>
                </w:rPr>
              </w:rPrChange>
            </w:rPr>
            <w:delText xml:space="preserve"> pitch pine tendencies to consolidate, regenerate or migrate may be in jeopardy</w:delText>
          </w:r>
          <w:r w:rsidR="005A2365" w:rsidRPr="00C8205D" w:rsidDel="00AC224B">
            <w:rPr>
              <w:strike/>
              <w:color w:val="000000" w:themeColor="text1"/>
              <w:sz w:val="22"/>
              <w:szCs w:val="22"/>
              <w:rPrChange w:id="6623" w:author="Risa" w:date="2021-07-06T14:20:00Z">
                <w:rPr>
                  <w:sz w:val="22"/>
                  <w:szCs w:val="22"/>
                </w:rPr>
              </w:rPrChange>
            </w:rPr>
            <w:delText xml:space="preserve"> </w:delText>
          </w:r>
          <w:r w:rsidR="00E90DD7" w:rsidRPr="00C8205D" w:rsidDel="00AC224B">
            <w:rPr>
              <w:strike/>
              <w:color w:val="000000" w:themeColor="text1"/>
              <w:sz w:val="22"/>
              <w:szCs w:val="22"/>
              <w:rPrChange w:id="6624" w:author="Risa" w:date="2021-07-06T14:20:00Z">
                <w:rPr>
                  <w:strike/>
                  <w:sz w:val="22"/>
                  <w:szCs w:val="22"/>
                </w:rPr>
              </w:rPrChange>
            </w:rPr>
            <w:delText xml:space="preserve">These effects are likely to eventually limit aspects of </w:delText>
          </w:r>
          <w:r w:rsidR="00F3370C" w:rsidRPr="00C8205D" w:rsidDel="00AC224B">
            <w:rPr>
              <w:strike/>
              <w:color w:val="000000" w:themeColor="text1"/>
              <w:sz w:val="22"/>
              <w:szCs w:val="22"/>
              <w:rPrChange w:id="6625" w:author="Risa" w:date="2021-07-06T14:20:00Z">
                <w:rPr>
                  <w:strike/>
                  <w:sz w:val="22"/>
                  <w:szCs w:val="22"/>
                </w:rPr>
              </w:rPrChange>
            </w:rPr>
            <w:delText>persistence capacity</w:delText>
          </w:r>
          <w:r w:rsidR="00E90DD7" w:rsidRPr="00C8205D" w:rsidDel="00AC224B">
            <w:rPr>
              <w:strike/>
              <w:color w:val="000000" w:themeColor="text1"/>
              <w:sz w:val="22"/>
              <w:szCs w:val="22"/>
              <w:rPrChange w:id="6626" w:author="Risa" w:date="2021-07-06T14:20:00Z">
                <w:rPr>
                  <w:strike/>
                  <w:sz w:val="22"/>
                  <w:szCs w:val="22"/>
                </w:rPr>
              </w:rPrChange>
            </w:rPr>
            <w:delText xml:space="preserve"> such as niche expansion, if they have not already,</w:delText>
          </w:r>
          <w:r w:rsidR="00E90DD7" w:rsidRPr="00C8205D" w:rsidDel="00AC224B">
            <w:rPr>
              <w:strike/>
              <w:color w:val="000000" w:themeColor="text1"/>
              <w:sz w:val="22"/>
              <w:szCs w:val="22"/>
              <w:rPrChange w:id="6627" w:author="Risa" w:date="2021-07-06T14:20:00Z">
                <w:rPr>
                  <w:sz w:val="22"/>
                  <w:szCs w:val="22"/>
                </w:rPr>
              </w:rPrChange>
            </w:rPr>
            <w:delText xml:space="preserve"> through a combination of diminished open space capacity, loss of enriched substrates and elimination of </w:delText>
          </w:r>
          <w:r w:rsidR="00751660" w:rsidRPr="00C8205D" w:rsidDel="00AC224B">
            <w:rPr>
              <w:strike/>
              <w:color w:val="000000" w:themeColor="text1"/>
              <w:sz w:val="22"/>
              <w:szCs w:val="22"/>
              <w:rPrChange w:id="6628" w:author="Risa" w:date="2021-07-06T14:20:00Z">
                <w:rPr>
                  <w:sz w:val="22"/>
                  <w:szCs w:val="22"/>
                </w:rPr>
              </w:rPrChange>
            </w:rPr>
            <w:delText>suitable habitats</w:delText>
          </w:r>
          <w:r w:rsidR="00E70848" w:rsidRPr="00C8205D" w:rsidDel="00AC224B">
            <w:rPr>
              <w:strike/>
              <w:color w:val="000000" w:themeColor="text1"/>
              <w:sz w:val="22"/>
              <w:szCs w:val="22"/>
              <w:rPrChange w:id="6629" w:author="Risa" w:date="2021-07-06T14:20:00Z">
                <w:rPr>
                  <w:sz w:val="22"/>
                  <w:szCs w:val="22"/>
                </w:rPr>
              </w:rPrChange>
            </w:rPr>
            <w:delText xml:space="preserve"> (Day </w:delText>
          </w:r>
          <w:r w:rsidR="00E70848" w:rsidRPr="00C8205D" w:rsidDel="00AC224B">
            <w:rPr>
              <w:i/>
              <w:iCs/>
              <w:strike/>
              <w:color w:val="000000" w:themeColor="text1"/>
              <w:sz w:val="22"/>
              <w:szCs w:val="22"/>
              <w:rPrChange w:id="6630" w:author="Risa" w:date="2021-07-06T14:20:00Z">
                <w:rPr>
                  <w:i/>
                  <w:iCs/>
                  <w:sz w:val="22"/>
                  <w:szCs w:val="22"/>
                </w:rPr>
              </w:rPrChange>
            </w:rPr>
            <w:delText>et al</w:delText>
          </w:r>
          <w:r w:rsidR="005B5FAD" w:rsidRPr="00C8205D" w:rsidDel="00AC224B">
            <w:rPr>
              <w:i/>
              <w:iCs/>
              <w:strike/>
              <w:color w:val="000000" w:themeColor="text1"/>
              <w:sz w:val="22"/>
              <w:szCs w:val="22"/>
              <w:rPrChange w:id="6631" w:author="Risa" w:date="2021-07-06T14:20:00Z">
                <w:rPr>
                  <w:i/>
                  <w:iCs/>
                  <w:sz w:val="22"/>
                  <w:szCs w:val="22"/>
                </w:rPr>
              </w:rPrChange>
            </w:rPr>
            <w:delText>.</w:delText>
          </w:r>
          <w:r w:rsidR="00E70848" w:rsidRPr="00C8205D" w:rsidDel="00AC224B">
            <w:rPr>
              <w:strike/>
              <w:color w:val="000000" w:themeColor="text1"/>
              <w:sz w:val="22"/>
              <w:szCs w:val="22"/>
              <w:rPrChange w:id="6632" w:author="Risa" w:date="2021-07-06T14:20:00Z">
                <w:rPr>
                  <w:sz w:val="22"/>
                  <w:szCs w:val="22"/>
                </w:rPr>
              </w:rPrChange>
            </w:rPr>
            <w:delText xml:space="preserve"> 2005).</w:delText>
          </w:r>
        </w:del>
      </w:moveFrom>
      <w:moveFromRangeEnd w:id="6609"/>
    </w:p>
    <w:p w14:paraId="6A2531D8" w14:textId="21315993" w:rsidR="006F37E3" w:rsidRPr="00C8205D" w:rsidDel="00AC224B" w:rsidRDefault="006F37E3" w:rsidP="001D7BE7">
      <w:pPr>
        <w:spacing w:line="360" w:lineRule="auto"/>
        <w:rPr>
          <w:del w:id="6633" w:author="Nick Smith" w:date="2021-07-01T15:45:00Z"/>
          <w:color w:val="000000" w:themeColor="text1"/>
          <w:sz w:val="22"/>
          <w:szCs w:val="22"/>
          <w:rPrChange w:id="6634" w:author="Risa" w:date="2021-07-06T14:20:00Z">
            <w:rPr>
              <w:del w:id="6635" w:author="Nick Smith" w:date="2021-07-01T15:45:00Z"/>
              <w:sz w:val="22"/>
              <w:szCs w:val="22"/>
            </w:rPr>
          </w:rPrChange>
        </w:rPr>
        <w:pPrChange w:id="6636" w:author="Risa" w:date="2021-07-06T13:11:00Z">
          <w:pPr>
            <w:spacing w:line="276" w:lineRule="auto"/>
            <w:jc w:val="both"/>
          </w:pPr>
        </w:pPrChange>
      </w:pPr>
    </w:p>
    <w:p w14:paraId="78212A82" w14:textId="1D0A9CD5" w:rsidR="00A369A1" w:rsidRPr="00C8205D" w:rsidDel="00AC224B" w:rsidRDefault="00345813" w:rsidP="001D7BE7">
      <w:pPr>
        <w:spacing w:line="360" w:lineRule="auto"/>
        <w:rPr>
          <w:ins w:id="6637" w:author="Jeff" w:date="2021-06-23T13:54:00Z"/>
          <w:del w:id="6638" w:author="Nick Smith" w:date="2021-07-01T15:45:00Z"/>
          <w:color w:val="000000" w:themeColor="text1"/>
          <w:sz w:val="22"/>
          <w:szCs w:val="22"/>
          <w:rPrChange w:id="6639" w:author="Risa" w:date="2021-07-06T14:20:00Z">
            <w:rPr>
              <w:ins w:id="6640" w:author="Jeff" w:date="2021-06-23T13:54:00Z"/>
              <w:del w:id="6641" w:author="Nick Smith" w:date="2021-07-01T15:45:00Z"/>
              <w:sz w:val="22"/>
              <w:szCs w:val="22"/>
            </w:rPr>
          </w:rPrChange>
        </w:rPr>
        <w:pPrChange w:id="6642" w:author="Risa" w:date="2021-07-06T13:11:00Z">
          <w:pPr>
            <w:spacing w:line="276" w:lineRule="auto"/>
            <w:jc w:val="both"/>
          </w:pPr>
        </w:pPrChange>
      </w:pPr>
      <w:del w:id="6643" w:author="Nick Smith" w:date="2021-07-01T15:45:00Z">
        <w:r w:rsidRPr="00C8205D" w:rsidDel="00AC224B">
          <w:rPr>
            <w:strike/>
            <w:color w:val="000000" w:themeColor="text1"/>
            <w:sz w:val="22"/>
            <w:szCs w:val="22"/>
            <w:rPrChange w:id="6644" w:author="Risa" w:date="2021-07-06T14:20:00Z">
              <w:rPr>
                <w:strike/>
                <w:sz w:val="22"/>
                <w:szCs w:val="22"/>
              </w:rPr>
            </w:rPrChange>
          </w:rPr>
          <w:delText xml:space="preserve">pine is considered an important guardian of underlying heath communities at </w:delText>
        </w:r>
        <w:r w:rsidR="00C437EC" w:rsidRPr="00C8205D" w:rsidDel="00AC224B">
          <w:rPr>
            <w:strike/>
            <w:color w:val="000000" w:themeColor="text1"/>
            <w:sz w:val="22"/>
            <w:szCs w:val="22"/>
            <w:rPrChange w:id="6645" w:author="Risa" w:date="2021-07-06T14:20:00Z">
              <w:rPr>
                <w:strike/>
                <w:sz w:val="22"/>
                <w:szCs w:val="22"/>
              </w:rPr>
            </w:rPrChange>
          </w:rPr>
          <w:delText>Mt. Desert Island</w:delText>
        </w:r>
        <w:r w:rsidRPr="00C8205D" w:rsidDel="00AC224B">
          <w:rPr>
            <w:strike/>
            <w:color w:val="000000" w:themeColor="text1"/>
            <w:sz w:val="22"/>
            <w:szCs w:val="22"/>
            <w:rPrChange w:id="6646" w:author="Risa" w:date="2021-07-06T14:20:00Z">
              <w:rPr>
                <w:strike/>
                <w:sz w:val="22"/>
                <w:szCs w:val="22"/>
              </w:rPr>
            </w:rPrChange>
          </w:rPr>
          <w:delText>; it is foundational as a necessary ecosystem component in a stressed environment.</w:delText>
        </w:r>
        <w:r w:rsidRPr="00C8205D" w:rsidDel="00AC224B">
          <w:rPr>
            <w:color w:val="000000" w:themeColor="text1"/>
            <w:sz w:val="22"/>
            <w:szCs w:val="22"/>
            <w:rPrChange w:id="6647" w:author="Risa" w:date="2021-07-06T14:20:00Z">
              <w:rPr>
                <w:sz w:val="22"/>
                <w:szCs w:val="22"/>
              </w:rPr>
            </w:rPrChange>
          </w:rPr>
          <w:delText xml:space="preserve"> </w:delText>
        </w:r>
      </w:del>
      <w:moveFromRangeStart w:id="6648" w:author="Jeff" w:date="2021-06-21T20:59:00Z" w:name="move75201533"/>
      <w:moveFrom w:id="6649" w:author="Jeff" w:date="2021-06-21T20:59:00Z">
        <w:del w:id="6650" w:author="Nick Smith" w:date="2021-07-01T15:45:00Z">
          <w:r w:rsidR="00BC6C54" w:rsidRPr="00C8205D" w:rsidDel="00AC224B">
            <w:rPr>
              <w:color w:val="000000" w:themeColor="text1"/>
              <w:sz w:val="22"/>
              <w:szCs w:val="22"/>
              <w:rPrChange w:id="6651" w:author="Risa" w:date="2021-07-06T14:20:00Z">
                <w:rPr>
                  <w:sz w:val="22"/>
                  <w:szCs w:val="22"/>
                </w:rPr>
              </w:rPrChange>
            </w:rPr>
            <w:delText xml:space="preserve">Due in part to </w:delText>
          </w:r>
          <w:r w:rsidRPr="00C8205D" w:rsidDel="00AC224B">
            <w:rPr>
              <w:color w:val="000000" w:themeColor="text1"/>
              <w:sz w:val="22"/>
              <w:szCs w:val="22"/>
              <w:rPrChange w:id="6652" w:author="Risa" w:date="2021-07-06T14:20:00Z">
                <w:rPr>
                  <w:sz w:val="22"/>
                  <w:szCs w:val="22"/>
                </w:rPr>
              </w:rPrChange>
            </w:rPr>
            <w:delText xml:space="preserve">increasing climate pressures, tree retreat </w:delText>
          </w:r>
          <w:r w:rsidR="005B5FAD" w:rsidRPr="00C8205D" w:rsidDel="00AC224B">
            <w:rPr>
              <w:color w:val="000000" w:themeColor="text1"/>
              <w:sz w:val="22"/>
              <w:szCs w:val="22"/>
              <w:rPrChange w:id="6653" w:author="Risa" w:date="2021-07-06T14:20:00Z">
                <w:rPr>
                  <w:sz w:val="22"/>
                  <w:szCs w:val="22"/>
                </w:rPr>
              </w:rPrChange>
            </w:rPr>
            <w:delText xml:space="preserve">at Mt. Desert, </w:delText>
          </w:r>
          <w:r w:rsidRPr="00C8205D" w:rsidDel="00AC224B">
            <w:rPr>
              <w:color w:val="000000" w:themeColor="text1"/>
              <w:sz w:val="22"/>
              <w:szCs w:val="22"/>
              <w:rPrChange w:id="6654" w:author="Risa" w:date="2021-07-06T14:20:00Z">
                <w:rPr>
                  <w:sz w:val="22"/>
                  <w:szCs w:val="22"/>
                </w:rPr>
              </w:rPrChange>
            </w:rPr>
            <w:delText>into ever more sparse conditions</w:delText>
          </w:r>
          <w:r w:rsidR="005B5FAD" w:rsidRPr="00C8205D" w:rsidDel="00AC224B">
            <w:rPr>
              <w:color w:val="000000" w:themeColor="text1"/>
              <w:sz w:val="22"/>
              <w:szCs w:val="22"/>
              <w:rPrChange w:id="6655" w:author="Risa" w:date="2021-07-06T14:20:00Z">
                <w:rPr>
                  <w:sz w:val="22"/>
                  <w:szCs w:val="22"/>
                </w:rPr>
              </w:rPrChange>
            </w:rPr>
            <w:delText>,</w:delText>
          </w:r>
          <w:r w:rsidRPr="00C8205D" w:rsidDel="00AC224B">
            <w:rPr>
              <w:color w:val="000000" w:themeColor="text1"/>
              <w:sz w:val="22"/>
              <w:szCs w:val="22"/>
              <w:rPrChange w:id="6656" w:author="Risa" w:date="2021-07-06T14:20:00Z">
                <w:rPr>
                  <w:sz w:val="22"/>
                  <w:szCs w:val="22"/>
                </w:rPr>
              </w:rPrChange>
            </w:rPr>
            <w:delText xml:space="preserve"> reinforces their facilitator status (Connell and Slatyer 1977) </w:delText>
          </w:r>
          <w:r w:rsidR="00BC6C54" w:rsidRPr="00C8205D" w:rsidDel="00AC224B">
            <w:rPr>
              <w:color w:val="000000" w:themeColor="text1"/>
              <w:sz w:val="22"/>
              <w:szCs w:val="22"/>
              <w:rPrChange w:id="6657" w:author="Risa" w:date="2021-07-06T14:20:00Z">
                <w:rPr>
                  <w:sz w:val="22"/>
                  <w:szCs w:val="22"/>
                </w:rPr>
              </w:rPrChange>
            </w:rPr>
            <w:delText>as a maintainer</w:delText>
          </w:r>
          <w:r w:rsidRPr="00C8205D" w:rsidDel="00AC224B">
            <w:rPr>
              <w:color w:val="000000" w:themeColor="text1"/>
              <w:sz w:val="22"/>
              <w:szCs w:val="22"/>
              <w:rPrChange w:id="6658" w:author="Risa" w:date="2021-07-06T14:20:00Z">
                <w:rPr>
                  <w:sz w:val="22"/>
                  <w:szCs w:val="22"/>
                </w:rPr>
              </w:rPrChange>
            </w:rPr>
            <w:delText xml:space="preserve"> of underlying flora through a sharing and distribution of ecoservices. </w:delText>
          </w:r>
        </w:del>
      </w:moveFrom>
      <w:moveFromRangeEnd w:id="6648"/>
      <w:del w:id="6659" w:author="Nick Smith" w:date="2021-07-01T15:45:00Z">
        <w:r w:rsidRPr="00C8205D" w:rsidDel="00AC224B">
          <w:rPr>
            <w:strike/>
            <w:color w:val="000000" w:themeColor="text1"/>
            <w:sz w:val="22"/>
            <w:szCs w:val="22"/>
            <w:rPrChange w:id="6660" w:author="Risa" w:date="2021-07-06T14:20:00Z">
              <w:rPr>
                <w:strike/>
                <w:sz w:val="22"/>
                <w:szCs w:val="22"/>
              </w:rPr>
            </w:rPrChange>
          </w:rPr>
          <w:delText xml:space="preserve">The model we proposed is not </w:delText>
        </w:r>
        <w:r w:rsidR="00167ACC" w:rsidRPr="00C8205D" w:rsidDel="00AC224B">
          <w:rPr>
            <w:strike/>
            <w:color w:val="000000" w:themeColor="text1"/>
            <w:sz w:val="22"/>
            <w:szCs w:val="22"/>
            <w:rPrChange w:id="6661" w:author="Risa" w:date="2021-07-06T14:20:00Z">
              <w:rPr>
                <w:strike/>
                <w:sz w:val="22"/>
                <w:szCs w:val="22"/>
              </w:rPr>
            </w:rPrChange>
          </w:rPr>
          <w:delText xml:space="preserve">built on </w:delText>
        </w:r>
        <w:r w:rsidRPr="00C8205D" w:rsidDel="00AC224B">
          <w:rPr>
            <w:strike/>
            <w:color w:val="000000" w:themeColor="text1"/>
            <w:sz w:val="22"/>
            <w:szCs w:val="22"/>
            <w:rPrChange w:id="6662" w:author="Risa" w:date="2021-07-06T14:20:00Z">
              <w:rPr>
                <w:strike/>
                <w:sz w:val="22"/>
                <w:szCs w:val="22"/>
              </w:rPr>
            </w:rPrChange>
          </w:rPr>
          <w:delText xml:space="preserve">a </w:delText>
        </w:r>
        <w:r w:rsidR="00E6529C" w:rsidRPr="00C8205D" w:rsidDel="00AC224B">
          <w:rPr>
            <w:strike/>
            <w:color w:val="000000" w:themeColor="text1"/>
            <w:sz w:val="22"/>
            <w:szCs w:val="22"/>
            <w:rPrChange w:id="6663" w:author="Risa" w:date="2021-07-06T14:20:00Z">
              <w:rPr>
                <w:strike/>
                <w:sz w:val="22"/>
                <w:szCs w:val="22"/>
              </w:rPr>
            </w:rPrChange>
          </w:rPr>
          <w:delText>quantitative</w:delText>
        </w:r>
        <w:r w:rsidRPr="00C8205D" w:rsidDel="00AC224B">
          <w:rPr>
            <w:strike/>
            <w:color w:val="000000" w:themeColor="text1"/>
            <w:sz w:val="22"/>
            <w:szCs w:val="22"/>
            <w:rPrChange w:id="6664" w:author="Risa" w:date="2021-07-06T14:20:00Z">
              <w:rPr>
                <w:strike/>
                <w:sz w:val="22"/>
                <w:szCs w:val="22"/>
              </w:rPr>
            </w:rPrChange>
          </w:rPr>
          <w:delText xml:space="preserve"> framework </w:delText>
        </w:r>
        <w:r w:rsidR="00D919A2" w:rsidRPr="00C8205D" w:rsidDel="00AC224B">
          <w:rPr>
            <w:strike/>
            <w:color w:val="000000" w:themeColor="text1"/>
            <w:sz w:val="22"/>
            <w:szCs w:val="22"/>
            <w:rPrChange w:id="6665" w:author="Risa" w:date="2021-07-06T14:20:00Z">
              <w:rPr>
                <w:strike/>
                <w:sz w:val="22"/>
                <w:szCs w:val="22"/>
              </w:rPr>
            </w:rPrChange>
          </w:rPr>
          <w:delText>nor is it</w:delText>
        </w:r>
        <w:r w:rsidRPr="00C8205D" w:rsidDel="00AC224B">
          <w:rPr>
            <w:strike/>
            <w:color w:val="000000" w:themeColor="text1"/>
            <w:sz w:val="22"/>
            <w:szCs w:val="22"/>
            <w:rPrChange w:id="6666" w:author="Risa" w:date="2021-07-06T14:20:00Z">
              <w:rPr>
                <w:strike/>
                <w:sz w:val="22"/>
                <w:szCs w:val="22"/>
              </w:rPr>
            </w:rPrChange>
          </w:rPr>
          <w:delText xml:space="preserve"> </w:delText>
        </w:r>
        <w:r w:rsidR="00E95C6B" w:rsidRPr="00C8205D" w:rsidDel="00AC224B">
          <w:rPr>
            <w:strike/>
            <w:color w:val="000000" w:themeColor="text1"/>
            <w:sz w:val="22"/>
            <w:szCs w:val="22"/>
            <w:rPrChange w:id="6667" w:author="Risa" w:date="2021-07-06T14:20:00Z">
              <w:rPr>
                <w:strike/>
                <w:sz w:val="22"/>
                <w:szCs w:val="22"/>
              </w:rPr>
            </w:rPrChange>
          </w:rPr>
          <w:delText>intende</w:delText>
        </w:r>
        <w:r w:rsidRPr="00C8205D" w:rsidDel="00AC224B">
          <w:rPr>
            <w:strike/>
            <w:color w:val="000000" w:themeColor="text1"/>
            <w:sz w:val="22"/>
            <w:szCs w:val="22"/>
            <w:rPrChange w:id="6668" w:author="Risa" w:date="2021-07-06T14:20:00Z">
              <w:rPr>
                <w:strike/>
                <w:sz w:val="22"/>
                <w:szCs w:val="22"/>
              </w:rPr>
            </w:rPrChange>
          </w:rPr>
          <w:delText xml:space="preserve">d as a predictive model, </w:delText>
        </w:r>
        <w:r w:rsidR="00E95C6B" w:rsidRPr="00C8205D" w:rsidDel="00AC224B">
          <w:rPr>
            <w:i/>
            <w:iCs/>
            <w:strike/>
            <w:color w:val="000000" w:themeColor="text1"/>
            <w:sz w:val="22"/>
            <w:szCs w:val="22"/>
            <w:rPrChange w:id="6669" w:author="Risa" w:date="2021-07-06T14:20:00Z">
              <w:rPr>
                <w:i/>
                <w:iCs/>
                <w:strike/>
                <w:sz w:val="22"/>
                <w:szCs w:val="22"/>
              </w:rPr>
            </w:rPrChange>
          </w:rPr>
          <w:delText>per se</w:delText>
        </w:r>
        <w:r w:rsidR="00E95C6B" w:rsidRPr="00C8205D" w:rsidDel="00AC224B">
          <w:rPr>
            <w:strike/>
            <w:color w:val="000000" w:themeColor="text1"/>
            <w:sz w:val="22"/>
            <w:szCs w:val="22"/>
            <w:rPrChange w:id="6670" w:author="Risa" w:date="2021-07-06T14:20:00Z">
              <w:rPr>
                <w:strike/>
                <w:sz w:val="22"/>
                <w:szCs w:val="22"/>
              </w:rPr>
            </w:rPrChange>
          </w:rPr>
          <w:delText xml:space="preserve">, </w:delText>
        </w:r>
        <w:r w:rsidRPr="00C8205D" w:rsidDel="00AC224B">
          <w:rPr>
            <w:strike/>
            <w:color w:val="000000" w:themeColor="text1"/>
            <w:sz w:val="22"/>
            <w:szCs w:val="22"/>
            <w:rPrChange w:id="6671" w:author="Risa" w:date="2021-07-06T14:20:00Z">
              <w:rPr>
                <w:strike/>
                <w:sz w:val="22"/>
                <w:szCs w:val="22"/>
              </w:rPr>
            </w:rPrChange>
          </w:rPr>
          <w:delText xml:space="preserve">yet results </w:delText>
        </w:r>
        <w:r w:rsidR="000324C8" w:rsidRPr="00C8205D" w:rsidDel="00AC224B">
          <w:rPr>
            <w:strike/>
            <w:color w:val="000000" w:themeColor="text1"/>
            <w:sz w:val="22"/>
            <w:szCs w:val="22"/>
            <w:rPrChange w:id="6672" w:author="Risa" w:date="2021-07-06T14:20:00Z">
              <w:rPr>
                <w:strike/>
                <w:sz w:val="22"/>
                <w:szCs w:val="22"/>
              </w:rPr>
            </w:rPrChange>
          </w:rPr>
          <w:delText>attached</w:delText>
        </w:r>
        <w:r w:rsidRPr="00C8205D" w:rsidDel="00AC224B">
          <w:rPr>
            <w:strike/>
            <w:color w:val="000000" w:themeColor="text1"/>
            <w:sz w:val="22"/>
            <w:szCs w:val="22"/>
            <w:rPrChange w:id="6673" w:author="Risa" w:date="2021-07-06T14:20:00Z">
              <w:rPr>
                <w:strike/>
                <w:sz w:val="22"/>
                <w:szCs w:val="22"/>
              </w:rPr>
            </w:rPrChange>
          </w:rPr>
          <w:delText xml:space="preserve"> to this model are useful </w:delText>
        </w:r>
        <w:r w:rsidR="00324C91" w:rsidRPr="00C8205D" w:rsidDel="00AC224B">
          <w:rPr>
            <w:strike/>
            <w:color w:val="000000" w:themeColor="text1"/>
            <w:sz w:val="22"/>
            <w:szCs w:val="22"/>
            <w:rPrChange w:id="6674" w:author="Risa" w:date="2021-07-06T14:20:00Z">
              <w:rPr>
                <w:strike/>
                <w:sz w:val="22"/>
                <w:szCs w:val="22"/>
              </w:rPr>
            </w:rPrChange>
          </w:rPr>
          <w:delText xml:space="preserve">in several ways. First, </w:delText>
        </w:r>
        <w:r w:rsidR="00E6529C" w:rsidRPr="00C8205D" w:rsidDel="00AC224B">
          <w:rPr>
            <w:strike/>
            <w:color w:val="000000" w:themeColor="text1"/>
            <w:sz w:val="22"/>
            <w:szCs w:val="22"/>
            <w:rPrChange w:id="6675" w:author="Risa" w:date="2021-07-06T14:20:00Z">
              <w:rPr>
                <w:strike/>
                <w:sz w:val="22"/>
                <w:szCs w:val="22"/>
              </w:rPr>
            </w:rPrChange>
          </w:rPr>
          <w:delText xml:space="preserve">these </w:delText>
        </w:r>
        <w:r w:rsidR="00324C91" w:rsidRPr="00C8205D" w:rsidDel="00AC224B">
          <w:rPr>
            <w:strike/>
            <w:color w:val="000000" w:themeColor="text1"/>
            <w:sz w:val="22"/>
            <w:szCs w:val="22"/>
            <w:rPrChange w:id="6676" w:author="Risa" w:date="2021-07-06T14:20:00Z">
              <w:rPr>
                <w:strike/>
                <w:sz w:val="22"/>
                <w:szCs w:val="22"/>
              </w:rPr>
            </w:rPrChange>
          </w:rPr>
          <w:delText xml:space="preserve">metrics </w:delText>
        </w:r>
        <w:r w:rsidR="00167ACC" w:rsidRPr="00C8205D" w:rsidDel="00AC224B">
          <w:rPr>
            <w:strike/>
            <w:color w:val="000000" w:themeColor="text1"/>
            <w:sz w:val="22"/>
            <w:szCs w:val="22"/>
            <w:rPrChange w:id="6677" w:author="Risa" w:date="2021-07-06T14:20:00Z">
              <w:rPr>
                <w:strike/>
                <w:sz w:val="22"/>
                <w:szCs w:val="22"/>
              </w:rPr>
            </w:rPrChange>
          </w:rPr>
          <w:delText>provide a context for describing</w:delText>
        </w:r>
        <w:r w:rsidR="00324C91" w:rsidRPr="00C8205D" w:rsidDel="00AC224B">
          <w:rPr>
            <w:strike/>
            <w:color w:val="000000" w:themeColor="text1"/>
            <w:sz w:val="22"/>
            <w:szCs w:val="22"/>
            <w:rPrChange w:id="6678" w:author="Risa" w:date="2021-07-06T14:20:00Z">
              <w:rPr>
                <w:strike/>
                <w:sz w:val="22"/>
                <w:szCs w:val="22"/>
              </w:rPr>
            </w:rPrChange>
          </w:rPr>
          <w:delText xml:space="preserve"> recovery or persistence</w:delText>
        </w:r>
        <w:r w:rsidR="00FA49A2" w:rsidRPr="00C8205D" w:rsidDel="00AC224B">
          <w:rPr>
            <w:strike/>
            <w:color w:val="000000" w:themeColor="text1"/>
            <w:sz w:val="22"/>
            <w:szCs w:val="22"/>
            <w:rPrChange w:id="6679" w:author="Risa" w:date="2021-07-06T14:20:00Z">
              <w:rPr>
                <w:strike/>
                <w:sz w:val="22"/>
                <w:szCs w:val="22"/>
              </w:rPr>
            </w:rPrChange>
          </w:rPr>
          <w:delText xml:space="preserve"> </w:delText>
        </w:r>
        <w:r w:rsidR="00167ACC" w:rsidRPr="00C8205D" w:rsidDel="00AC224B">
          <w:rPr>
            <w:strike/>
            <w:color w:val="000000" w:themeColor="text1"/>
            <w:sz w:val="22"/>
            <w:szCs w:val="22"/>
            <w:rPrChange w:id="6680" w:author="Risa" w:date="2021-07-06T14:20:00Z">
              <w:rPr>
                <w:strike/>
                <w:sz w:val="22"/>
                <w:szCs w:val="22"/>
              </w:rPr>
            </w:rPrChange>
          </w:rPr>
          <w:delText>in</w:delText>
        </w:r>
        <w:r w:rsidR="00FA49A2" w:rsidRPr="00C8205D" w:rsidDel="00AC224B">
          <w:rPr>
            <w:strike/>
            <w:color w:val="000000" w:themeColor="text1"/>
            <w:sz w:val="22"/>
            <w:szCs w:val="22"/>
            <w:rPrChange w:id="6681" w:author="Risa" w:date="2021-07-06T14:20:00Z">
              <w:rPr>
                <w:strike/>
                <w:sz w:val="22"/>
                <w:szCs w:val="22"/>
              </w:rPr>
            </w:rPrChange>
          </w:rPr>
          <w:delText xml:space="preserve"> mathematical</w:delText>
        </w:r>
        <w:r w:rsidR="00167ACC" w:rsidRPr="00C8205D" w:rsidDel="00AC224B">
          <w:rPr>
            <w:strike/>
            <w:color w:val="000000" w:themeColor="text1"/>
            <w:sz w:val="22"/>
            <w:szCs w:val="22"/>
            <w:rPrChange w:id="6682" w:author="Risa" w:date="2021-07-06T14:20:00Z">
              <w:rPr>
                <w:strike/>
                <w:sz w:val="22"/>
                <w:szCs w:val="22"/>
              </w:rPr>
            </w:rPrChange>
          </w:rPr>
          <w:delText xml:space="preserve"> relationships </w:delText>
        </w:r>
        <w:r w:rsidR="00FA49A2" w:rsidRPr="00C8205D" w:rsidDel="00AC224B">
          <w:rPr>
            <w:strike/>
            <w:color w:val="000000" w:themeColor="text1"/>
            <w:sz w:val="22"/>
            <w:szCs w:val="22"/>
            <w:rPrChange w:id="6683" w:author="Risa" w:date="2021-07-06T14:20:00Z">
              <w:rPr>
                <w:strike/>
                <w:sz w:val="22"/>
                <w:szCs w:val="22"/>
              </w:rPr>
            </w:rPrChange>
          </w:rPr>
          <w:delText>along an adaptivity curve. Second, our method operationalize</w:delText>
        </w:r>
        <w:r w:rsidR="00167ACC" w:rsidRPr="00C8205D" w:rsidDel="00AC224B">
          <w:rPr>
            <w:strike/>
            <w:color w:val="000000" w:themeColor="text1"/>
            <w:sz w:val="22"/>
            <w:szCs w:val="22"/>
            <w:rPrChange w:id="6684" w:author="Risa" w:date="2021-07-06T14:20:00Z">
              <w:rPr>
                <w:strike/>
                <w:sz w:val="22"/>
                <w:szCs w:val="22"/>
              </w:rPr>
            </w:rPrChange>
          </w:rPr>
          <w:delText>s</w:delText>
        </w:r>
        <w:r w:rsidR="00FA49A2" w:rsidRPr="00C8205D" w:rsidDel="00AC224B">
          <w:rPr>
            <w:strike/>
            <w:color w:val="000000" w:themeColor="text1"/>
            <w:sz w:val="22"/>
            <w:szCs w:val="22"/>
            <w:rPrChange w:id="6685" w:author="Risa" w:date="2021-07-06T14:20:00Z">
              <w:rPr>
                <w:strike/>
                <w:sz w:val="22"/>
                <w:szCs w:val="22"/>
              </w:rPr>
            </w:rPrChange>
          </w:rPr>
          <w:delText xml:space="preserve"> recovery and persistence mechanisms fit </w:delText>
        </w:r>
        <w:r w:rsidR="00167ACC" w:rsidRPr="00C8205D" w:rsidDel="00AC224B">
          <w:rPr>
            <w:strike/>
            <w:color w:val="000000" w:themeColor="text1"/>
            <w:sz w:val="22"/>
            <w:szCs w:val="22"/>
            <w:rPrChange w:id="6686" w:author="Risa" w:date="2021-07-06T14:20:00Z">
              <w:rPr>
                <w:strike/>
                <w:sz w:val="22"/>
                <w:szCs w:val="22"/>
              </w:rPr>
            </w:rPrChange>
          </w:rPr>
          <w:delText xml:space="preserve">to </w:delText>
        </w:r>
        <w:r w:rsidR="00FA49A2" w:rsidRPr="00C8205D" w:rsidDel="00AC224B">
          <w:rPr>
            <w:strike/>
            <w:color w:val="000000" w:themeColor="text1"/>
            <w:sz w:val="22"/>
            <w:szCs w:val="22"/>
            <w:rPrChange w:id="6687" w:author="Risa" w:date="2021-07-06T14:20:00Z">
              <w:rPr>
                <w:strike/>
                <w:sz w:val="22"/>
                <w:szCs w:val="22"/>
              </w:rPr>
            </w:rPrChange>
          </w:rPr>
          <w:delText>an ecological framework (Brand and Jax 2007). Finally, our model</w:delText>
        </w:r>
        <w:r w:rsidR="00FA49A2" w:rsidRPr="00C8205D" w:rsidDel="00AC224B">
          <w:rPr>
            <w:color w:val="000000" w:themeColor="text1"/>
            <w:sz w:val="22"/>
            <w:szCs w:val="22"/>
            <w:rPrChange w:id="6688" w:author="Risa" w:date="2021-07-06T14:20:00Z">
              <w:rPr>
                <w:sz w:val="22"/>
                <w:szCs w:val="22"/>
              </w:rPr>
            </w:rPrChange>
          </w:rPr>
          <w:delText xml:space="preserve"> </w:delText>
        </w:r>
      </w:del>
    </w:p>
    <w:p w14:paraId="7DCA1409" w14:textId="3ED4AC52" w:rsidR="00A369A1" w:rsidRPr="00C8205D" w:rsidDel="00AC224B" w:rsidRDefault="00A369A1" w:rsidP="001D7BE7">
      <w:pPr>
        <w:spacing w:line="360" w:lineRule="auto"/>
        <w:rPr>
          <w:ins w:id="6689" w:author="Jeff" w:date="2021-06-23T13:54:00Z"/>
          <w:del w:id="6690" w:author="Nick Smith" w:date="2021-07-01T15:47:00Z"/>
          <w:i/>
          <w:iCs/>
          <w:color w:val="000000" w:themeColor="text1"/>
          <w:sz w:val="22"/>
          <w:szCs w:val="22"/>
          <w:rPrChange w:id="6691" w:author="Risa" w:date="2021-07-06T14:20:00Z">
            <w:rPr>
              <w:ins w:id="6692" w:author="Jeff" w:date="2021-06-23T13:54:00Z"/>
              <w:del w:id="6693" w:author="Nick Smith" w:date="2021-07-01T15:47:00Z"/>
              <w:sz w:val="22"/>
              <w:szCs w:val="22"/>
            </w:rPr>
          </w:rPrChange>
        </w:rPr>
        <w:pPrChange w:id="6694" w:author="Risa" w:date="2021-07-06T13:11:00Z">
          <w:pPr>
            <w:spacing w:line="276" w:lineRule="auto"/>
            <w:jc w:val="both"/>
          </w:pPr>
        </w:pPrChange>
      </w:pPr>
      <w:ins w:id="6695" w:author="Jeff" w:date="2021-06-23T13:54:00Z">
        <w:del w:id="6696" w:author="Nick Smith" w:date="2021-07-01T15:47:00Z">
          <w:r w:rsidRPr="00C8205D" w:rsidDel="00AC224B">
            <w:rPr>
              <w:i/>
              <w:iCs/>
              <w:color w:val="000000" w:themeColor="text1"/>
              <w:sz w:val="22"/>
              <w:szCs w:val="22"/>
              <w:rPrChange w:id="6697" w:author="Risa" w:date="2021-07-06T14:20:00Z">
                <w:rPr>
                  <w:sz w:val="22"/>
                  <w:szCs w:val="22"/>
                </w:rPr>
              </w:rPrChange>
            </w:rPr>
            <w:delText>Colony management at Mt Desert</w:delText>
          </w:r>
        </w:del>
      </w:ins>
      <w:ins w:id="6698" w:author="Jeff" w:date="2021-06-24T04:27:00Z">
        <w:del w:id="6699" w:author="Nick Smith" w:date="2021-07-01T15:47:00Z">
          <w:r w:rsidR="007403E7" w:rsidRPr="00C8205D" w:rsidDel="00AC224B">
            <w:rPr>
              <w:i/>
              <w:iCs/>
              <w:color w:val="000000" w:themeColor="text1"/>
              <w:sz w:val="22"/>
              <w:szCs w:val="22"/>
              <w:rPrChange w:id="6700" w:author="Risa" w:date="2021-07-06T14:20:00Z">
                <w:rPr>
                  <w:i/>
                  <w:iCs/>
                  <w:sz w:val="22"/>
                  <w:szCs w:val="22"/>
                </w:rPr>
              </w:rPrChange>
            </w:rPr>
            <w:delText xml:space="preserve"> and beyond</w:delText>
          </w:r>
        </w:del>
      </w:ins>
    </w:p>
    <w:p w14:paraId="2D02F599" w14:textId="65685A98" w:rsidR="00DD04C3" w:rsidRPr="00C8205D" w:rsidDel="00AC224B" w:rsidRDefault="002235F3" w:rsidP="001D7BE7">
      <w:pPr>
        <w:spacing w:line="360" w:lineRule="auto"/>
        <w:rPr>
          <w:del w:id="6701" w:author="Nick Smith" w:date="2021-07-01T15:47:00Z"/>
          <w:color w:val="000000" w:themeColor="text1"/>
          <w:sz w:val="22"/>
          <w:szCs w:val="22"/>
          <w:rPrChange w:id="6702" w:author="Risa" w:date="2021-07-06T14:20:00Z">
            <w:rPr>
              <w:del w:id="6703" w:author="Nick Smith" w:date="2021-07-01T15:47:00Z"/>
              <w:sz w:val="22"/>
              <w:szCs w:val="22"/>
            </w:rPr>
          </w:rPrChange>
        </w:rPr>
        <w:pPrChange w:id="6704" w:author="Risa" w:date="2021-07-06T13:11:00Z">
          <w:pPr>
            <w:spacing w:line="276" w:lineRule="auto"/>
            <w:jc w:val="both"/>
          </w:pPr>
        </w:pPrChange>
      </w:pPr>
      <w:del w:id="6705" w:author="Nick Smith" w:date="2021-07-01T15:46:00Z">
        <w:r w:rsidRPr="00C8205D" w:rsidDel="00AC224B">
          <w:rPr>
            <w:color w:val="000000" w:themeColor="text1"/>
            <w:sz w:val="22"/>
            <w:szCs w:val="22"/>
            <w:rPrChange w:id="6706" w:author="Risa" w:date="2021-07-06T14:20:00Z">
              <w:rPr>
                <w:sz w:val="22"/>
                <w:szCs w:val="22"/>
              </w:rPr>
            </w:rPrChange>
          </w:rPr>
          <w:delText>Our observations of pitch pine dynamics and persistence response over the past decades must</w:delText>
        </w:r>
      </w:del>
      <w:ins w:id="6707" w:author="Jeff" w:date="2021-06-24T04:22:00Z">
        <w:del w:id="6708" w:author="Nick Smith" w:date="2021-07-01T15:46:00Z">
          <w:r w:rsidR="007403E7" w:rsidRPr="00C8205D" w:rsidDel="00AC224B">
            <w:rPr>
              <w:color w:val="000000" w:themeColor="text1"/>
              <w:sz w:val="22"/>
              <w:szCs w:val="22"/>
              <w:rPrChange w:id="6709" w:author="Risa" w:date="2021-07-06T14:20:00Z">
                <w:rPr>
                  <w:sz w:val="22"/>
                  <w:szCs w:val="22"/>
                </w:rPr>
              </w:rPrChange>
            </w:rPr>
            <w:delText xml:space="preserve">data are </w:delText>
          </w:r>
        </w:del>
      </w:ins>
      <w:ins w:id="6710" w:author="Jeff" w:date="2021-06-24T04:27:00Z">
        <w:del w:id="6711" w:author="Nick Smith" w:date="2021-07-01T15:46:00Z">
          <w:r w:rsidR="007403E7" w:rsidRPr="00C8205D" w:rsidDel="00AC224B">
            <w:rPr>
              <w:color w:val="000000" w:themeColor="text1"/>
              <w:sz w:val="22"/>
              <w:szCs w:val="22"/>
              <w:rPrChange w:id="6712" w:author="Risa" w:date="2021-07-06T14:20:00Z">
                <w:rPr>
                  <w:sz w:val="22"/>
                  <w:szCs w:val="22"/>
                </w:rPr>
              </w:rPrChange>
            </w:rPr>
            <w:delText>preliminary based on the need for future</w:delText>
          </w:r>
        </w:del>
      </w:ins>
      <w:ins w:id="6713" w:author="Jeff" w:date="2021-06-24T04:28:00Z">
        <w:del w:id="6714" w:author="Nick Smith" w:date="2021-07-01T15:46:00Z">
          <w:r w:rsidR="007403E7" w:rsidRPr="00C8205D" w:rsidDel="00AC224B">
            <w:rPr>
              <w:color w:val="000000" w:themeColor="text1"/>
              <w:sz w:val="22"/>
              <w:szCs w:val="22"/>
              <w:rPrChange w:id="6715" w:author="Risa" w:date="2021-07-06T14:20:00Z">
                <w:rPr>
                  <w:sz w:val="22"/>
                  <w:szCs w:val="22"/>
                </w:rPr>
              </w:rPrChange>
            </w:rPr>
            <w:delText xml:space="preserve"> replication of trait studies</w:delText>
          </w:r>
        </w:del>
      </w:ins>
      <w:ins w:id="6716" w:author="Jeff" w:date="2021-06-24T04:30:00Z">
        <w:del w:id="6717" w:author="Nick Smith" w:date="2021-07-01T15:46:00Z">
          <w:r w:rsidR="007403E7" w:rsidRPr="00C8205D" w:rsidDel="00AC224B">
            <w:rPr>
              <w:color w:val="000000" w:themeColor="text1"/>
              <w:sz w:val="22"/>
              <w:szCs w:val="22"/>
              <w:rPrChange w:id="6718" w:author="Risa" w:date="2021-07-06T14:20:00Z">
                <w:rPr>
                  <w:sz w:val="22"/>
                  <w:szCs w:val="22"/>
                </w:rPr>
              </w:rPrChange>
            </w:rPr>
            <w:delText>; yet</w:delText>
          </w:r>
        </w:del>
        <w:del w:id="6719" w:author="Nick Smith" w:date="2021-07-01T15:47:00Z">
          <w:r w:rsidR="007403E7" w:rsidRPr="00C8205D" w:rsidDel="00AC224B">
            <w:rPr>
              <w:color w:val="000000" w:themeColor="text1"/>
              <w:sz w:val="22"/>
              <w:szCs w:val="22"/>
              <w:rPrChange w:id="6720" w:author="Risa" w:date="2021-07-06T14:20:00Z">
                <w:rPr>
                  <w:sz w:val="22"/>
                  <w:szCs w:val="22"/>
                </w:rPr>
              </w:rPrChange>
            </w:rPr>
            <w:delText xml:space="preserve"> </w:delText>
          </w:r>
        </w:del>
      </w:ins>
      <w:ins w:id="6721" w:author="Jeff" w:date="2021-06-24T04:28:00Z">
        <w:del w:id="6722" w:author="Nick Smith" w:date="2021-07-01T15:47:00Z">
          <w:r w:rsidR="007403E7" w:rsidRPr="00C8205D" w:rsidDel="00AC224B">
            <w:rPr>
              <w:color w:val="000000" w:themeColor="text1"/>
              <w:sz w:val="22"/>
              <w:szCs w:val="22"/>
              <w:rPrChange w:id="6723" w:author="Risa" w:date="2021-07-06T14:20:00Z">
                <w:rPr>
                  <w:sz w:val="22"/>
                  <w:szCs w:val="22"/>
                </w:rPr>
              </w:rPrChange>
            </w:rPr>
            <w:delText xml:space="preserve">there is </w:delText>
          </w:r>
        </w:del>
      </w:ins>
      <w:ins w:id="6724" w:author="Jeff" w:date="2021-06-24T04:29:00Z">
        <w:del w:id="6725" w:author="Nick Smith" w:date="2021-07-01T15:46:00Z">
          <w:r w:rsidR="007403E7" w:rsidRPr="00C8205D" w:rsidDel="00AC224B">
            <w:rPr>
              <w:color w:val="000000" w:themeColor="text1"/>
              <w:sz w:val="22"/>
              <w:szCs w:val="22"/>
              <w:rPrChange w:id="6726" w:author="Risa" w:date="2021-07-06T14:20:00Z">
                <w:rPr>
                  <w:sz w:val="22"/>
                  <w:szCs w:val="22"/>
                </w:rPr>
              </w:rPrChange>
            </w:rPr>
            <w:delText xml:space="preserve">already </w:delText>
          </w:r>
        </w:del>
      </w:ins>
      <w:ins w:id="6727" w:author="Jeff" w:date="2021-06-24T04:28:00Z">
        <w:del w:id="6728" w:author="Nick Smith" w:date="2021-07-01T15:46:00Z">
          <w:r w:rsidR="007403E7" w:rsidRPr="00C8205D" w:rsidDel="00AC224B">
            <w:rPr>
              <w:color w:val="000000" w:themeColor="text1"/>
              <w:sz w:val="22"/>
              <w:szCs w:val="22"/>
              <w:rPrChange w:id="6729" w:author="Risa" w:date="2021-07-06T14:20:00Z">
                <w:rPr>
                  <w:sz w:val="22"/>
                  <w:szCs w:val="22"/>
                </w:rPr>
              </w:rPrChange>
            </w:rPr>
            <w:delText xml:space="preserve">sufficient </w:delText>
          </w:r>
        </w:del>
        <w:del w:id="6730" w:author="Nick Smith" w:date="2021-07-01T15:47:00Z">
          <w:r w:rsidR="007403E7" w:rsidRPr="00C8205D" w:rsidDel="00AC224B">
            <w:rPr>
              <w:color w:val="000000" w:themeColor="text1"/>
              <w:sz w:val="22"/>
              <w:szCs w:val="22"/>
              <w:rPrChange w:id="6731" w:author="Risa" w:date="2021-07-06T14:20:00Z">
                <w:rPr>
                  <w:sz w:val="22"/>
                  <w:szCs w:val="22"/>
                </w:rPr>
              </w:rPrChange>
            </w:rPr>
            <w:delText xml:space="preserve">information </w:delText>
          </w:r>
        </w:del>
      </w:ins>
      <w:del w:id="6732" w:author="Nick Smith" w:date="2021-07-01T15:47:00Z">
        <w:r w:rsidRPr="00C8205D" w:rsidDel="00AC224B">
          <w:rPr>
            <w:color w:val="000000" w:themeColor="text1"/>
            <w:sz w:val="22"/>
            <w:szCs w:val="22"/>
            <w:rPrChange w:id="6733" w:author="Risa" w:date="2021-07-06T14:20:00Z">
              <w:rPr>
                <w:sz w:val="22"/>
                <w:szCs w:val="22"/>
              </w:rPr>
            </w:rPrChange>
          </w:rPr>
          <w:delText xml:space="preserve"> </w:delText>
        </w:r>
      </w:del>
      <w:ins w:id="6734" w:author="Jeff" w:date="2021-06-24T04:29:00Z">
        <w:del w:id="6735" w:author="Nick Smith" w:date="2021-07-01T15:47:00Z">
          <w:r w:rsidR="007403E7" w:rsidRPr="00C8205D" w:rsidDel="00AC224B">
            <w:rPr>
              <w:color w:val="000000" w:themeColor="text1"/>
              <w:sz w:val="22"/>
              <w:szCs w:val="22"/>
              <w:rPrChange w:id="6736" w:author="Risa" w:date="2021-07-06T14:20:00Z">
                <w:rPr>
                  <w:sz w:val="22"/>
                  <w:szCs w:val="22"/>
                </w:rPr>
              </w:rPrChange>
            </w:rPr>
            <w:delText xml:space="preserve">to </w:delText>
          </w:r>
        </w:del>
      </w:ins>
      <w:del w:id="6737" w:author="Nick Smith" w:date="2021-07-01T15:47:00Z">
        <w:r w:rsidRPr="00C8205D" w:rsidDel="00AC224B">
          <w:rPr>
            <w:color w:val="000000" w:themeColor="text1"/>
            <w:sz w:val="22"/>
            <w:szCs w:val="22"/>
            <w:rPrChange w:id="6738" w:author="Risa" w:date="2021-07-06T14:20:00Z">
              <w:rPr>
                <w:sz w:val="22"/>
                <w:szCs w:val="22"/>
              </w:rPr>
            </w:rPrChange>
          </w:rPr>
          <w:delText xml:space="preserve">inform management decisions by </w:delText>
        </w:r>
      </w:del>
      <w:del w:id="6739" w:author="Nick Smith" w:date="2021-07-01T15:46:00Z">
        <w:r w:rsidRPr="00C8205D" w:rsidDel="00AC224B">
          <w:rPr>
            <w:color w:val="000000" w:themeColor="text1"/>
            <w:sz w:val="22"/>
            <w:szCs w:val="22"/>
            <w:rPrChange w:id="6740" w:author="Risa" w:date="2021-07-06T14:20:00Z">
              <w:rPr>
                <w:sz w:val="22"/>
                <w:szCs w:val="22"/>
              </w:rPr>
            </w:rPrChange>
          </w:rPr>
          <w:delText>National Park Service</w:delText>
        </w:r>
      </w:del>
      <w:del w:id="6741" w:author="Nick Smith" w:date="2021-07-01T15:47:00Z">
        <w:r w:rsidRPr="00C8205D" w:rsidDel="00AC224B">
          <w:rPr>
            <w:color w:val="000000" w:themeColor="text1"/>
            <w:sz w:val="22"/>
            <w:szCs w:val="22"/>
            <w:rPrChange w:id="6742" w:author="Risa" w:date="2021-07-06T14:20:00Z">
              <w:rPr>
                <w:sz w:val="22"/>
                <w:szCs w:val="22"/>
              </w:rPr>
            </w:rPrChange>
          </w:rPr>
          <w:delText xml:space="preserve"> (Miller </w:delText>
        </w:r>
        <w:r w:rsidRPr="00C8205D" w:rsidDel="00AC224B">
          <w:rPr>
            <w:i/>
            <w:iCs/>
            <w:color w:val="000000" w:themeColor="text1"/>
            <w:sz w:val="22"/>
            <w:szCs w:val="22"/>
            <w:rPrChange w:id="6743" w:author="Risa" w:date="2021-07-06T14:20:00Z">
              <w:rPr>
                <w:i/>
                <w:iCs/>
                <w:sz w:val="22"/>
                <w:szCs w:val="22"/>
              </w:rPr>
            </w:rPrChange>
          </w:rPr>
          <w:delText>et al.</w:delText>
        </w:r>
        <w:r w:rsidRPr="00C8205D" w:rsidDel="00AC224B">
          <w:rPr>
            <w:color w:val="000000" w:themeColor="text1"/>
            <w:sz w:val="22"/>
            <w:szCs w:val="22"/>
            <w:rPrChange w:id="6744" w:author="Risa" w:date="2021-07-06T14:20:00Z">
              <w:rPr>
                <w:sz w:val="22"/>
                <w:szCs w:val="22"/>
              </w:rPr>
            </w:rPrChange>
          </w:rPr>
          <w:delText xml:space="preserve"> 2014)</w:delText>
        </w:r>
      </w:del>
      <w:ins w:id="6745" w:author="Jeff" w:date="2021-06-24T04:30:00Z">
        <w:del w:id="6746" w:author="Nick Smith" w:date="2021-07-01T15:47:00Z">
          <w:r w:rsidR="007403E7" w:rsidRPr="00C8205D" w:rsidDel="00AC224B">
            <w:rPr>
              <w:color w:val="000000" w:themeColor="text1"/>
              <w:sz w:val="22"/>
              <w:szCs w:val="22"/>
              <w:rPrChange w:id="6747" w:author="Risa" w:date="2021-07-06T14:20:00Z">
                <w:rPr>
                  <w:sz w:val="22"/>
                  <w:szCs w:val="22"/>
                </w:rPr>
              </w:rPrChange>
            </w:rPr>
            <w:delText xml:space="preserve"> management</w:delText>
          </w:r>
        </w:del>
      </w:ins>
      <w:del w:id="6748" w:author="Nick Smith" w:date="2021-07-01T15:47:00Z">
        <w:r w:rsidRPr="00C8205D" w:rsidDel="00AC224B">
          <w:rPr>
            <w:color w:val="000000" w:themeColor="text1"/>
            <w:sz w:val="22"/>
            <w:szCs w:val="22"/>
            <w:rPrChange w:id="6749" w:author="Risa" w:date="2021-07-06T14:20:00Z">
              <w:rPr>
                <w:sz w:val="22"/>
                <w:szCs w:val="22"/>
              </w:rPr>
            </w:rPrChange>
          </w:rPr>
          <w:delText xml:space="preserve"> charged with protection of pitch pine</w:delText>
        </w:r>
      </w:del>
      <w:ins w:id="6750" w:author="Jeff" w:date="2021-06-24T04:23:00Z">
        <w:del w:id="6751" w:author="Nick Smith" w:date="2021-07-01T15:47:00Z">
          <w:r w:rsidR="007403E7" w:rsidRPr="00C8205D" w:rsidDel="00AC224B">
            <w:rPr>
              <w:color w:val="000000" w:themeColor="text1"/>
              <w:sz w:val="22"/>
              <w:szCs w:val="22"/>
              <w:rPrChange w:id="6752" w:author="Risa" w:date="2021-07-06T14:20:00Z">
                <w:rPr>
                  <w:sz w:val="22"/>
                  <w:szCs w:val="22"/>
                </w:rPr>
              </w:rPrChange>
            </w:rPr>
            <w:delText xml:space="preserve">this species. </w:delText>
          </w:r>
        </w:del>
      </w:ins>
      <w:ins w:id="6753" w:author="Jeff" w:date="2021-06-24T04:31:00Z">
        <w:del w:id="6754" w:author="Nick Smith" w:date="2021-07-01T15:47:00Z">
          <w:r w:rsidR="007403E7" w:rsidRPr="00C8205D" w:rsidDel="00AC224B">
            <w:rPr>
              <w:color w:val="000000" w:themeColor="text1"/>
              <w:sz w:val="22"/>
              <w:szCs w:val="22"/>
              <w:rPrChange w:id="6755" w:author="Risa" w:date="2021-07-06T14:20:00Z">
                <w:rPr>
                  <w:sz w:val="22"/>
                  <w:szCs w:val="22"/>
                </w:rPr>
              </w:rPrChange>
            </w:rPr>
            <w:delText>The</w:delText>
          </w:r>
        </w:del>
      </w:ins>
      <w:ins w:id="6756" w:author="Jeff" w:date="2021-06-24T04:23:00Z">
        <w:del w:id="6757" w:author="Nick Smith" w:date="2021-07-01T15:47:00Z">
          <w:r w:rsidR="007403E7" w:rsidRPr="00C8205D" w:rsidDel="00AC224B">
            <w:rPr>
              <w:color w:val="000000" w:themeColor="text1"/>
              <w:sz w:val="22"/>
              <w:szCs w:val="22"/>
              <w:rPrChange w:id="6758" w:author="Risa" w:date="2021-07-06T14:20:00Z">
                <w:rPr>
                  <w:sz w:val="22"/>
                  <w:szCs w:val="22"/>
                </w:rPr>
              </w:rPrChange>
            </w:rPr>
            <w:delText xml:space="preserve"> importance </w:delText>
          </w:r>
        </w:del>
      </w:ins>
      <w:ins w:id="6759" w:author="Jeff" w:date="2021-06-24T04:31:00Z">
        <w:del w:id="6760" w:author="Nick Smith" w:date="2021-07-01T15:47:00Z">
          <w:r w:rsidR="007403E7" w:rsidRPr="00C8205D" w:rsidDel="00AC224B">
            <w:rPr>
              <w:color w:val="000000" w:themeColor="text1"/>
              <w:sz w:val="22"/>
              <w:szCs w:val="22"/>
              <w:rPrChange w:id="6761" w:author="Risa" w:date="2021-07-06T14:20:00Z">
                <w:rPr>
                  <w:sz w:val="22"/>
                  <w:szCs w:val="22"/>
                </w:rPr>
              </w:rPrChange>
            </w:rPr>
            <w:delText xml:space="preserve">of this species </w:delText>
          </w:r>
        </w:del>
      </w:ins>
      <w:ins w:id="6762" w:author="Jeff" w:date="2021-06-24T04:23:00Z">
        <w:del w:id="6763" w:author="Nick Smith" w:date="2021-07-01T15:47:00Z">
          <w:r w:rsidR="007403E7" w:rsidRPr="00C8205D" w:rsidDel="00AC224B">
            <w:rPr>
              <w:color w:val="000000" w:themeColor="text1"/>
              <w:sz w:val="22"/>
              <w:szCs w:val="22"/>
              <w:rPrChange w:id="6764" w:author="Risa" w:date="2021-07-06T14:20:00Z">
                <w:rPr>
                  <w:sz w:val="22"/>
                  <w:szCs w:val="22"/>
                </w:rPr>
              </w:rPrChange>
            </w:rPr>
            <w:delText xml:space="preserve">cannot be overstated from an ecological </w:delText>
          </w:r>
        </w:del>
      </w:ins>
      <w:ins w:id="6765" w:author="Jeff" w:date="2021-06-24T04:31:00Z">
        <w:del w:id="6766" w:author="Nick Smith" w:date="2021-07-01T15:47:00Z">
          <w:r w:rsidR="007403E7" w:rsidRPr="00C8205D" w:rsidDel="00AC224B">
            <w:rPr>
              <w:color w:val="000000" w:themeColor="text1"/>
              <w:sz w:val="22"/>
              <w:szCs w:val="22"/>
              <w:rPrChange w:id="6767" w:author="Risa" w:date="2021-07-06T14:20:00Z">
                <w:rPr>
                  <w:sz w:val="22"/>
                  <w:szCs w:val="22"/>
                </w:rPr>
              </w:rPrChange>
            </w:rPr>
            <w:delText xml:space="preserve">(globally threatened) standpoint </w:delText>
          </w:r>
          <w:r w:rsidR="003E0FB4" w:rsidRPr="00C8205D" w:rsidDel="00AC224B">
            <w:rPr>
              <w:color w:val="000000" w:themeColor="text1"/>
              <w:sz w:val="22"/>
              <w:szCs w:val="22"/>
              <w:rPrChange w:id="6768" w:author="Risa" w:date="2021-07-06T14:20:00Z">
                <w:rPr>
                  <w:sz w:val="22"/>
                  <w:szCs w:val="22"/>
                </w:rPr>
              </w:rPrChange>
            </w:rPr>
            <w:delText>and a regional need t</w:delText>
          </w:r>
        </w:del>
      </w:ins>
      <w:ins w:id="6769" w:author="Jeff" w:date="2021-06-24T04:32:00Z">
        <w:del w:id="6770" w:author="Nick Smith" w:date="2021-07-01T15:47:00Z">
          <w:r w:rsidR="003E0FB4" w:rsidRPr="00C8205D" w:rsidDel="00AC224B">
            <w:rPr>
              <w:color w:val="000000" w:themeColor="text1"/>
              <w:sz w:val="22"/>
              <w:szCs w:val="22"/>
              <w:rPrChange w:id="6771" w:author="Risa" w:date="2021-07-06T14:20:00Z">
                <w:rPr>
                  <w:sz w:val="22"/>
                  <w:szCs w:val="22"/>
                </w:rPr>
              </w:rPrChange>
            </w:rPr>
            <w:delText xml:space="preserve">o preserve a highly </w:delText>
          </w:r>
        </w:del>
      </w:ins>
      <w:del w:id="6772" w:author="Nick Smith" w:date="2021-07-01T15:47:00Z">
        <w:r w:rsidRPr="00C8205D" w:rsidDel="00AC224B">
          <w:rPr>
            <w:color w:val="000000" w:themeColor="text1"/>
            <w:sz w:val="22"/>
            <w:szCs w:val="22"/>
            <w:rPrChange w:id="6773" w:author="Risa" w:date="2021-07-06T14:20:00Z">
              <w:rPr>
                <w:sz w:val="22"/>
                <w:szCs w:val="22"/>
              </w:rPr>
            </w:rPrChange>
          </w:rPr>
          <w:delText xml:space="preserve"> which anchors an environmentally sensitive barrens </w:delText>
        </w:r>
      </w:del>
      <w:ins w:id="6774" w:author="Jeff" w:date="2021-06-24T04:24:00Z">
        <w:del w:id="6775" w:author="Nick Smith" w:date="2021-07-01T15:47:00Z">
          <w:r w:rsidR="007403E7" w:rsidRPr="00C8205D" w:rsidDel="00AC224B">
            <w:rPr>
              <w:color w:val="000000" w:themeColor="text1"/>
              <w:sz w:val="22"/>
              <w:szCs w:val="22"/>
              <w:rPrChange w:id="6776" w:author="Risa" w:date="2021-07-06T14:20:00Z">
                <w:rPr>
                  <w:sz w:val="22"/>
                  <w:szCs w:val="22"/>
                </w:rPr>
              </w:rPrChange>
            </w:rPr>
            <w:delText xml:space="preserve">and heathland </w:delText>
          </w:r>
        </w:del>
      </w:ins>
      <w:del w:id="6777" w:author="Nick Smith" w:date="2021-07-01T15:47:00Z">
        <w:r w:rsidRPr="00C8205D" w:rsidDel="00AC224B">
          <w:rPr>
            <w:color w:val="000000" w:themeColor="text1"/>
            <w:sz w:val="22"/>
            <w:szCs w:val="22"/>
            <w:rPrChange w:id="6778" w:author="Risa" w:date="2021-07-06T14:20:00Z">
              <w:rPr>
                <w:sz w:val="22"/>
                <w:szCs w:val="22"/>
              </w:rPr>
            </w:rPrChange>
          </w:rPr>
          <w:delText>ecosystem</w:delText>
        </w:r>
      </w:del>
      <w:ins w:id="6779" w:author="Jeff" w:date="2021-06-24T04:32:00Z">
        <w:del w:id="6780" w:author="Nick Smith" w:date="2021-07-01T15:47:00Z">
          <w:r w:rsidR="003E0FB4" w:rsidRPr="00C8205D" w:rsidDel="00AC224B">
            <w:rPr>
              <w:color w:val="000000" w:themeColor="text1"/>
              <w:sz w:val="22"/>
              <w:szCs w:val="22"/>
              <w:rPrChange w:id="6781" w:author="Risa" w:date="2021-07-06T14:20:00Z">
                <w:rPr>
                  <w:sz w:val="22"/>
                  <w:szCs w:val="22"/>
                </w:rPr>
              </w:rPrChange>
            </w:rPr>
            <w:delText xml:space="preserve"> which anchors so many other plant, animal and insect species</w:delText>
          </w:r>
        </w:del>
      </w:ins>
      <w:del w:id="6782" w:author="Nick Smith" w:date="2021-07-01T15:47:00Z">
        <w:r w:rsidRPr="00C8205D" w:rsidDel="00AC224B">
          <w:rPr>
            <w:color w:val="000000" w:themeColor="text1"/>
            <w:sz w:val="22"/>
            <w:szCs w:val="22"/>
            <w:rPrChange w:id="6783" w:author="Risa" w:date="2021-07-06T14:20:00Z">
              <w:rPr>
                <w:sz w:val="22"/>
                <w:szCs w:val="22"/>
              </w:rPr>
            </w:rPrChange>
          </w:rPr>
          <w:delText xml:space="preserve"> featuring heath communities</w:delText>
        </w:r>
      </w:del>
      <w:ins w:id="6784" w:author="Jeff" w:date="2021-06-20T20:47:00Z">
        <w:del w:id="6785" w:author="Nick Smith" w:date="2021-07-01T15:47:00Z">
          <w:r w:rsidR="008512EA" w:rsidRPr="00C8205D" w:rsidDel="00AC224B">
            <w:rPr>
              <w:color w:val="000000" w:themeColor="text1"/>
              <w:sz w:val="22"/>
              <w:szCs w:val="22"/>
              <w:rPrChange w:id="6786" w:author="Risa" w:date="2021-07-06T14:20:00Z">
                <w:rPr>
                  <w:sz w:val="22"/>
                  <w:szCs w:val="22"/>
                </w:rPr>
              </w:rPrChange>
            </w:rPr>
            <w:delText xml:space="preserve">. </w:delText>
          </w:r>
        </w:del>
      </w:ins>
      <w:del w:id="6787" w:author="Nick Smith" w:date="2021-07-01T15:47:00Z">
        <w:r w:rsidRPr="00C8205D" w:rsidDel="00AC224B">
          <w:rPr>
            <w:color w:val="000000" w:themeColor="text1"/>
            <w:sz w:val="22"/>
            <w:szCs w:val="22"/>
            <w:rPrChange w:id="6788" w:author="Risa" w:date="2021-07-06T14:20:00Z">
              <w:rPr>
                <w:sz w:val="22"/>
                <w:szCs w:val="22"/>
              </w:rPr>
            </w:rPrChange>
          </w:rPr>
          <w:delText>, similar in many respects to those located in nearly twenty other states to the south</w:delText>
        </w:r>
        <w:r w:rsidRPr="00C8205D" w:rsidDel="00AC224B">
          <w:rPr>
            <w:strike/>
            <w:color w:val="000000" w:themeColor="text1"/>
            <w:sz w:val="22"/>
            <w:szCs w:val="22"/>
            <w:rPrChange w:id="6789" w:author="Risa" w:date="2021-07-06T14:20:00Z">
              <w:rPr>
                <w:strike/>
                <w:sz w:val="22"/>
                <w:szCs w:val="22"/>
              </w:rPr>
            </w:rPrChange>
          </w:rPr>
          <w:delText xml:space="preserve">Pitch </w:delText>
        </w:r>
        <w:r w:rsidR="005A2365" w:rsidRPr="00C8205D" w:rsidDel="00AC224B">
          <w:rPr>
            <w:color w:val="000000" w:themeColor="text1"/>
            <w:sz w:val="22"/>
            <w:szCs w:val="22"/>
            <w:rPrChange w:id="6790" w:author="Risa" w:date="2021-07-06T14:20:00Z">
              <w:rPr>
                <w:sz w:val="22"/>
                <w:szCs w:val="22"/>
              </w:rPr>
            </w:rPrChange>
          </w:rPr>
          <w:delText>Our</w:delText>
        </w:r>
      </w:del>
      <w:ins w:id="6791" w:author="Jeff" w:date="2021-06-24T04:32:00Z">
        <w:del w:id="6792" w:author="Nick Smith" w:date="2021-07-01T15:47:00Z">
          <w:r w:rsidR="003E0FB4" w:rsidRPr="00C8205D" w:rsidDel="00AC224B">
            <w:rPr>
              <w:color w:val="000000" w:themeColor="text1"/>
              <w:sz w:val="22"/>
              <w:szCs w:val="22"/>
              <w:rPrChange w:id="6793" w:author="Risa" w:date="2021-07-06T14:20:00Z">
                <w:rPr>
                  <w:sz w:val="22"/>
                  <w:szCs w:val="22"/>
                </w:rPr>
              </w:rPrChange>
            </w:rPr>
            <w:delText>Depe</w:delText>
          </w:r>
        </w:del>
      </w:ins>
      <w:ins w:id="6794" w:author="Jeff" w:date="2021-06-24T04:33:00Z">
        <w:del w:id="6795" w:author="Nick Smith" w:date="2021-07-01T15:47:00Z">
          <w:r w:rsidR="003E0FB4" w:rsidRPr="00C8205D" w:rsidDel="00AC224B">
            <w:rPr>
              <w:color w:val="000000" w:themeColor="text1"/>
              <w:sz w:val="22"/>
              <w:szCs w:val="22"/>
              <w:rPrChange w:id="6796" w:author="Risa" w:date="2021-07-06T14:20:00Z">
                <w:rPr>
                  <w:sz w:val="22"/>
                  <w:szCs w:val="22"/>
                </w:rPr>
              </w:rPrChange>
            </w:rPr>
            <w:delText>nding on similarities with other</w:delText>
          </w:r>
        </w:del>
      </w:ins>
      <w:del w:id="6797" w:author="Nick Smith" w:date="2021-07-01T15:47:00Z">
        <w:r w:rsidR="005A2365" w:rsidRPr="00C8205D" w:rsidDel="00AC224B">
          <w:rPr>
            <w:color w:val="000000" w:themeColor="text1"/>
            <w:sz w:val="22"/>
            <w:szCs w:val="22"/>
            <w:rPrChange w:id="6798" w:author="Risa" w:date="2021-07-06T14:20:00Z">
              <w:rPr>
                <w:sz w:val="22"/>
                <w:szCs w:val="22"/>
              </w:rPr>
            </w:rPrChange>
          </w:rPr>
          <w:delText xml:space="preserve"> </w:delText>
        </w:r>
      </w:del>
      <w:ins w:id="6799" w:author="Jeff" w:date="2021-06-24T04:33:00Z">
        <w:del w:id="6800" w:author="Nick Smith" w:date="2021-07-01T15:47:00Z">
          <w:r w:rsidR="003E0FB4" w:rsidRPr="00C8205D" w:rsidDel="00AC224B">
            <w:rPr>
              <w:color w:val="000000" w:themeColor="text1"/>
              <w:sz w:val="22"/>
              <w:szCs w:val="22"/>
              <w:rPrChange w:id="6801" w:author="Risa" w:date="2021-07-06T14:20:00Z">
                <w:rPr>
                  <w:sz w:val="22"/>
                  <w:szCs w:val="22"/>
                </w:rPr>
              </w:rPrChange>
            </w:rPr>
            <w:delText xml:space="preserve">pitch pine ecosystems outside of the Northeast U.S. (Fuller and Quine 2016), our </w:delText>
          </w:r>
        </w:del>
      </w:ins>
      <w:del w:id="6802" w:author="Nick Smith" w:date="2021-07-01T15:47:00Z">
        <w:r w:rsidR="005A2365" w:rsidRPr="00C8205D" w:rsidDel="00AC224B">
          <w:rPr>
            <w:color w:val="000000" w:themeColor="text1"/>
            <w:sz w:val="22"/>
            <w:szCs w:val="22"/>
            <w:rPrChange w:id="6803" w:author="Risa" w:date="2021-07-06T14:20:00Z">
              <w:rPr>
                <w:sz w:val="22"/>
                <w:szCs w:val="22"/>
              </w:rPr>
            </w:rPrChange>
          </w:rPr>
          <w:delText xml:space="preserve">findings </w:delText>
        </w:r>
        <w:r w:rsidR="00FA49A2" w:rsidRPr="00C8205D" w:rsidDel="00AC224B">
          <w:rPr>
            <w:color w:val="000000" w:themeColor="text1"/>
            <w:sz w:val="22"/>
            <w:szCs w:val="22"/>
            <w:rPrChange w:id="6804" w:author="Risa" w:date="2021-07-06T14:20:00Z">
              <w:rPr>
                <w:sz w:val="22"/>
                <w:szCs w:val="22"/>
              </w:rPr>
            </w:rPrChange>
          </w:rPr>
          <w:delText>may be used</w:delText>
        </w:r>
        <w:r w:rsidR="00383B88" w:rsidRPr="00C8205D" w:rsidDel="00AC224B">
          <w:rPr>
            <w:color w:val="000000" w:themeColor="text1"/>
            <w:sz w:val="22"/>
            <w:szCs w:val="22"/>
            <w:rPrChange w:id="6805" w:author="Risa" w:date="2021-07-06T14:20:00Z">
              <w:rPr>
                <w:sz w:val="22"/>
                <w:szCs w:val="22"/>
              </w:rPr>
            </w:rPrChange>
          </w:rPr>
          <w:delText xml:space="preserve"> by other scientists</w:delText>
        </w:r>
        <w:r w:rsidR="00FA49A2" w:rsidRPr="00C8205D" w:rsidDel="00AC224B">
          <w:rPr>
            <w:color w:val="000000" w:themeColor="text1"/>
            <w:sz w:val="22"/>
            <w:szCs w:val="22"/>
            <w:rPrChange w:id="6806" w:author="Risa" w:date="2021-07-06T14:20:00Z">
              <w:rPr>
                <w:sz w:val="22"/>
                <w:szCs w:val="22"/>
              </w:rPr>
            </w:rPrChange>
          </w:rPr>
          <w:delText xml:space="preserve"> </w:delText>
        </w:r>
        <w:r w:rsidR="00A13068" w:rsidRPr="00C8205D" w:rsidDel="00AC224B">
          <w:rPr>
            <w:color w:val="000000" w:themeColor="text1"/>
            <w:sz w:val="22"/>
            <w:szCs w:val="22"/>
            <w:rPrChange w:id="6807" w:author="Risa" w:date="2021-07-06T14:20:00Z">
              <w:rPr>
                <w:sz w:val="22"/>
                <w:szCs w:val="22"/>
              </w:rPr>
            </w:rPrChange>
          </w:rPr>
          <w:delText xml:space="preserve">(Fuller and Quine 2016) </w:delText>
        </w:r>
        <w:r w:rsidR="00345813" w:rsidRPr="00C8205D" w:rsidDel="00AC224B">
          <w:rPr>
            <w:color w:val="000000" w:themeColor="text1"/>
            <w:sz w:val="22"/>
            <w:szCs w:val="22"/>
            <w:rPrChange w:id="6808" w:author="Risa" w:date="2021-07-06T14:20:00Z">
              <w:rPr>
                <w:sz w:val="22"/>
                <w:szCs w:val="22"/>
              </w:rPr>
            </w:rPrChange>
          </w:rPr>
          <w:delText xml:space="preserve">to </w:delText>
        </w:r>
        <w:r w:rsidR="00FA49A2" w:rsidRPr="00C8205D" w:rsidDel="00AC224B">
          <w:rPr>
            <w:color w:val="000000" w:themeColor="text1"/>
            <w:sz w:val="22"/>
            <w:szCs w:val="22"/>
            <w:rPrChange w:id="6809" w:author="Risa" w:date="2021-07-06T14:20:00Z">
              <w:rPr>
                <w:sz w:val="22"/>
                <w:szCs w:val="22"/>
              </w:rPr>
            </w:rPrChange>
          </w:rPr>
          <w:delText xml:space="preserve">better </w:delText>
        </w:r>
        <w:r w:rsidR="00345813" w:rsidRPr="00C8205D" w:rsidDel="00AC224B">
          <w:rPr>
            <w:color w:val="000000" w:themeColor="text1"/>
            <w:sz w:val="22"/>
            <w:szCs w:val="22"/>
            <w:rPrChange w:id="6810" w:author="Risa" w:date="2021-07-06T14:20:00Z">
              <w:rPr>
                <w:sz w:val="22"/>
                <w:szCs w:val="22"/>
              </w:rPr>
            </w:rPrChange>
          </w:rPr>
          <w:delText>understand how</w:delText>
        </w:r>
      </w:del>
      <w:ins w:id="6811" w:author="Jeff" w:date="2021-06-24T04:33:00Z">
        <w:del w:id="6812" w:author="Nick Smith" w:date="2021-07-01T15:47:00Z">
          <w:r w:rsidR="003E0FB4" w:rsidRPr="00C8205D" w:rsidDel="00AC224B">
            <w:rPr>
              <w:color w:val="000000" w:themeColor="text1"/>
              <w:sz w:val="22"/>
              <w:szCs w:val="22"/>
              <w:rPrChange w:id="6813" w:author="Risa" w:date="2021-07-06T14:20:00Z">
                <w:rPr>
                  <w:sz w:val="22"/>
                  <w:szCs w:val="22"/>
                </w:rPr>
              </w:rPrChange>
            </w:rPr>
            <w:delText>provide further</w:delText>
          </w:r>
        </w:del>
      </w:ins>
      <w:ins w:id="6814" w:author="Jeff" w:date="2021-06-24T04:24:00Z">
        <w:del w:id="6815" w:author="Nick Smith" w:date="2021-07-01T15:47:00Z">
          <w:r w:rsidR="007403E7" w:rsidRPr="00C8205D" w:rsidDel="00AC224B">
            <w:rPr>
              <w:color w:val="000000" w:themeColor="text1"/>
              <w:sz w:val="22"/>
              <w:szCs w:val="22"/>
              <w:rPrChange w:id="6816" w:author="Risa" w:date="2021-07-06T14:20:00Z">
                <w:rPr>
                  <w:sz w:val="22"/>
                  <w:szCs w:val="22"/>
                </w:rPr>
              </w:rPrChange>
            </w:rPr>
            <w:delText xml:space="preserve"> understanding to </w:delText>
          </w:r>
        </w:del>
      </w:ins>
      <w:ins w:id="6817" w:author="Jeff" w:date="2021-06-24T04:33:00Z">
        <w:del w:id="6818" w:author="Nick Smith" w:date="2021-07-01T15:47:00Z">
          <w:r w:rsidR="003E0FB4" w:rsidRPr="00C8205D" w:rsidDel="00AC224B">
            <w:rPr>
              <w:color w:val="000000" w:themeColor="text1"/>
              <w:sz w:val="22"/>
              <w:szCs w:val="22"/>
              <w:rPrChange w:id="6819" w:author="Risa" w:date="2021-07-06T14:20:00Z">
                <w:rPr>
                  <w:sz w:val="22"/>
                  <w:szCs w:val="22"/>
                </w:rPr>
              </w:rPrChange>
            </w:rPr>
            <w:delText>those studying</w:delText>
          </w:r>
        </w:del>
      </w:ins>
      <w:del w:id="6820" w:author="Nick Smith" w:date="2021-07-01T15:47:00Z">
        <w:r w:rsidR="00345813" w:rsidRPr="00C8205D" w:rsidDel="00AC224B">
          <w:rPr>
            <w:color w:val="000000" w:themeColor="text1"/>
            <w:sz w:val="22"/>
            <w:szCs w:val="22"/>
            <w:rPrChange w:id="6821" w:author="Risa" w:date="2021-07-06T14:20:00Z">
              <w:rPr>
                <w:sz w:val="22"/>
                <w:szCs w:val="22"/>
              </w:rPr>
            </w:rPrChange>
          </w:rPr>
          <w:delText xml:space="preserve"> pitch pine in other ecosystems, </w:delText>
        </w:r>
        <w:r w:rsidR="00167ACC" w:rsidRPr="00C8205D" w:rsidDel="00AC224B">
          <w:rPr>
            <w:color w:val="000000" w:themeColor="text1"/>
            <w:sz w:val="22"/>
            <w:szCs w:val="22"/>
            <w:rPrChange w:id="6822" w:author="Risa" w:date="2021-07-06T14:20:00Z">
              <w:rPr>
                <w:sz w:val="22"/>
                <w:szCs w:val="22"/>
              </w:rPr>
            </w:rPrChange>
          </w:rPr>
          <w:delText xml:space="preserve">outside of the </w:delText>
        </w:r>
        <w:r w:rsidR="00345813" w:rsidRPr="00C8205D" w:rsidDel="00AC224B">
          <w:rPr>
            <w:color w:val="000000" w:themeColor="text1"/>
            <w:sz w:val="22"/>
            <w:szCs w:val="22"/>
            <w:rPrChange w:id="6823" w:author="Risa" w:date="2021-07-06T14:20:00Z">
              <w:rPr>
                <w:sz w:val="22"/>
                <w:szCs w:val="22"/>
              </w:rPr>
            </w:rPrChange>
          </w:rPr>
          <w:delText xml:space="preserve">Northeast U.S., </w:delText>
        </w:r>
        <w:r w:rsidR="00383B88" w:rsidRPr="00C8205D" w:rsidDel="00AC224B">
          <w:rPr>
            <w:color w:val="000000" w:themeColor="text1"/>
            <w:sz w:val="22"/>
            <w:szCs w:val="22"/>
            <w:rPrChange w:id="6824" w:author="Risa" w:date="2021-07-06T14:20:00Z">
              <w:rPr>
                <w:sz w:val="22"/>
                <w:szCs w:val="22"/>
              </w:rPr>
            </w:rPrChange>
          </w:rPr>
          <w:delText>take advantage of</w:delText>
        </w:r>
        <w:r w:rsidR="00FA49A2" w:rsidRPr="00C8205D" w:rsidDel="00AC224B">
          <w:rPr>
            <w:color w:val="000000" w:themeColor="text1"/>
            <w:sz w:val="22"/>
            <w:szCs w:val="22"/>
            <w:rPrChange w:id="6825" w:author="Risa" w:date="2021-07-06T14:20:00Z">
              <w:rPr>
                <w:sz w:val="22"/>
                <w:szCs w:val="22"/>
              </w:rPr>
            </w:rPrChange>
          </w:rPr>
          <w:delText xml:space="preserve"> elevation and</w:delText>
        </w:r>
      </w:del>
      <w:ins w:id="6826" w:author="Jeff" w:date="2021-06-24T04:25:00Z">
        <w:del w:id="6827" w:author="Nick Smith" w:date="2021-07-01T15:47:00Z">
          <w:r w:rsidR="007403E7" w:rsidRPr="00C8205D" w:rsidDel="00AC224B">
            <w:rPr>
              <w:color w:val="000000" w:themeColor="text1"/>
              <w:sz w:val="22"/>
              <w:szCs w:val="22"/>
              <w:rPrChange w:id="6828" w:author="Risa" w:date="2021-07-06T14:20:00Z">
                <w:rPr>
                  <w:sz w:val="22"/>
                  <w:szCs w:val="22"/>
                </w:rPr>
              </w:rPrChange>
            </w:rPr>
            <w:delText xml:space="preserve"> fire history and</w:delText>
          </w:r>
        </w:del>
      </w:ins>
      <w:del w:id="6829" w:author="Nick Smith" w:date="2021-07-01T15:47:00Z">
        <w:r w:rsidR="00FA49A2" w:rsidRPr="00C8205D" w:rsidDel="00AC224B">
          <w:rPr>
            <w:color w:val="000000" w:themeColor="text1"/>
            <w:sz w:val="22"/>
            <w:szCs w:val="22"/>
            <w:rPrChange w:id="6830" w:author="Risa" w:date="2021-07-06T14:20:00Z">
              <w:rPr>
                <w:sz w:val="22"/>
                <w:szCs w:val="22"/>
              </w:rPr>
            </w:rPrChange>
          </w:rPr>
          <w:delText xml:space="preserve"> topographic parameters</w:delText>
        </w:r>
        <w:r w:rsidR="00383B88" w:rsidRPr="00C8205D" w:rsidDel="00AC224B">
          <w:rPr>
            <w:color w:val="000000" w:themeColor="text1"/>
            <w:sz w:val="22"/>
            <w:szCs w:val="22"/>
            <w:rPrChange w:id="6831" w:author="Risa" w:date="2021-07-06T14:20:00Z">
              <w:rPr>
                <w:sz w:val="22"/>
                <w:szCs w:val="22"/>
              </w:rPr>
            </w:rPrChange>
          </w:rPr>
          <w:delText xml:space="preserve"> </w:delText>
        </w:r>
        <w:r w:rsidR="00A13068" w:rsidRPr="00C8205D" w:rsidDel="00AC224B">
          <w:rPr>
            <w:color w:val="000000" w:themeColor="text1"/>
            <w:sz w:val="22"/>
            <w:szCs w:val="22"/>
            <w:rPrChange w:id="6832" w:author="Risa" w:date="2021-07-06T14:20:00Z">
              <w:rPr>
                <w:sz w:val="22"/>
                <w:szCs w:val="22"/>
              </w:rPr>
            </w:rPrChange>
          </w:rPr>
          <w:delText>to gain</w:delText>
        </w:r>
        <w:r w:rsidR="00383B88" w:rsidRPr="00C8205D" w:rsidDel="00AC224B">
          <w:rPr>
            <w:color w:val="000000" w:themeColor="text1"/>
            <w:sz w:val="22"/>
            <w:szCs w:val="22"/>
            <w:rPrChange w:id="6833" w:author="Risa" w:date="2021-07-06T14:20:00Z">
              <w:rPr>
                <w:sz w:val="22"/>
                <w:szCs w:val="22"/>
              </w:rPr>
            </w:rPrChange>
          </w:rPr>
          <w:delText xml:space="preserve"> advantage over competitors</w:delText>
        </w:r>
      </w:del>
      <w:ins w:id="6834" w:author="Jeff" w:date="2021-06-24T04:26:00Z">
        <w:del w:id="6835" w:author="Nick Smith" w:date="2021-07-01T15:47:00Z">
          <w:r w:rsidR="007403E7" w:rsidRPr="00C8205D" w:rsidDel="00AC224B">
            <w:rPr>
              <w:color w:val="000000" w:themeColor="text1"/>
              <w:sz w:val="22"/>
              <w:szCs w:val="22"/>
              <w:rPrChange w:id="6836" w:author="Risa" w:date="2021-07-06T14:20:00Z">
                <w:rPr>
                  <w:sz w:val="22"/>
                  <w:szCs w:val="22"/>
                </w:rPr>
              </w:rPrChange>
            </w:rPr>
            <w:delText xml:space="preserve"> which </w:delText>
          </w:r>
        </w:del>
      </w:ins>
      <w:del w:id="6837" w:author="Nick Smith" w:date="2021-07-01T15:47:00Z">
        <w:r w:rsidR="00345813" w:rsidRPr="00C8205D" w:rsidDel="00AC224B">
          <w:rPr>
            <w:color w:val="000000" w:themeColor="text1"/>
            <w:sz w:val="22"/>
            <w:szCs w:val="22"/>
            <w:rPrChange w:id="6838" w:author="Risa" w:date="2021-07-06T14:20:00Z">
              <w:rPr>
                <w:sz w:val="22"/>
                <w:szCs w:val="22"/>
              </w:rPr>
            </w:rPrChange>
          </w:rPr>
          <w:delText>.</w:delText>
        </w:r>
        <w:r w:rsidR="00D41527" w:rsidRPr="00C8205D" w:rsidDel="00AC224B">
          <w:rPr>
            <w:color w:val="000000" w:themeColor="text1"/>
            <w:sz w:val="22"/>
            <w:szCs w:val="22"/>
            <w:rPrChange w:id="6839" w:author="Risa" w:date="2021-07-06T14:20:00Z">
              <w:rPr>
                <w:sz w:val="22"/>
                <w:szCs w:val="22"/>
              </w:rPr>
            </w:rPrChange>
          </w:rPr>
          <w:delText xml:space="preserve"> </w:delText>
        </w:r>
        <w:r w:rsidR="00E6529C" w:rsidRPr="00C8205D" w:rsidDel="00AC224B">
          <w:rPr>
            <w:color w:val="000000" w:themeColor="text1"/>
            <w:sz w:val="22"/>
            <w:szCs w:val="22"/>
            <w:rPrChange w:id="6840" w:author="Risa" w:date="2021-07-06T14:20:00Z">
              <w:rPr>
                <w:sz w:val="22"/>
                <w:szCs w:val="22"/>
              </w:rPr>
            </w:rPrChange>
          </w:rPr>
          <w:delText>T</w:delText>
        </w:r>
        <w:r w:rsidR="00345813" w:rsidRPr="00C8205D" w:rsidDel="00AC224B">
          <w:rPr>
            <w:color w:val="000000" w:themeColor="text1"/>
            <w:sz w:val="22"/>
            <w:szCs w:val="22"/>
            <w:rPrChange w:id="6841" w:author="Risa" w:date="2021-07-06T14:20:00Z">
              <w:rPr>
                <w:sz w:val="22"/>
                <w:szCs w:val="22"/>
              </w:rPr>
            </w:rPrChange>
          </w:rPr>
          <w:delText xml:space="preserve">he present data </w:delText>
        </w:r>
        <w:r w:rsidR="00383B88" w:rsidRPr="00C8205D" w:rsidDel="00AC224B">
          <w:rPr>
            <w:color w:val="000000" w:themeColor="text1"/>
            <w:sz w:val="22"/>
            <w:szCs w:val="22"/>
            <w:rPrChange w:id="6842" w:author="Risa" w:date="2021-07-06T14:20:00Z">
              <w:rPr>
                <w:sz w:val="22"/>
                <w:szCs w:val="22"/>
              </w:rPr>
            </w:rPrChange>
          </w:rPr>
          <w:delText>yield</w:delText>
        </w:r>
        <w:r w:rsidR="00345813" w:rsidRPr="00C8205D" w:rsidDel="00AC224B">
          <w:rPr>
            <w:color w:val="000000" w:themeColor="text1"/>
            <w:sz w:val="22"/>
            <w:szCs w:val="22"/>
            <w:rPrChange w:id="6843" w:author="Risa" w:date="2021-07-06T14:20:00Z">
              <w:rPr>
                <w:sz w:val="22"/>
                <w:szCs w:val="22"/>
              </w:rPr>
            </w:rPrChange>
          </w:rPr>
          <w:delText>s a firm</w:delText>
        </w:r>
        <w:r w:rsidR="000324C8" w:rsidRPr="00C8205D" w:rsidDel="00AC224B">
          <w:rPr>
            <w:color w:val="000000" w:themeColor="text1"/>
            <w:sz w:val="22"/>
            <w:szCs w:val="22"/>
            <w:rPrChange w:id="6844" w:author="Risa" w:date="2021-07-06T14:20:00Z">
              <w:rPr>
                <w:sz w:val="22"/>
                <w:szCs w:val="22"/>
              </w:rPr>
            </w:rPrChange>
          </w:rPr>
          <w:delText>er</w:delText>
        </w:r>
        <w:r w:rsidR="00345813" w:rsidRPr="00C8205D" w:rsidDel="00AC224B">
          <w:rPr>
            <w:color w:val="000000" w:themeColor="text1"/>
            <w:sz w:val="22"/>
            <w:szCs w:val="22"/>
            <w:rPrChange w:id="6845" w:author="Risa" w:date="2021-07-06T14:20:00Z">
              <w:rPr>
                <w:sz w:val="22"/>
                <w:szCs w:val="22"/>
              </w:rPr>
            </w:rPrChange>
          </w:rPr>
          <w:delText xml:space="preserve"> </w:delText>
        </w:r>
        <w:r w:rsidR="00167ACC" w:rsidRPr="00C8205D" w:rsidDel="00AC224B">
          <w:rPr>
            <w:color w:val="000000" w:themeColor="text1"/>
            <w:sz w:val="22"/>
            <w:szCs w:val="22"/>
            <w:rPrChange w:id="6846" w:author="Risa" w:date="2021-07-06T14:20:00Z">
              <w:rPr>
                <w:sz w:val="22"/>
                <w:szCs w:val="22"/>
              </w:rPr>
            </w:rPrChange>
          </w:rPr>
          <w:delText>purchase on</w:delText>
        </w:r>
        <w:r w:rsidR="00345813" w:rsidRPr="00C8205D" w:rsidDel="00AC224B">
          <w:rPr>
            <w:color w:val="000000" w:themeColor="text1"/>
            <w:sz w:val="22"/>
            <w:szCs w:val="22"/>
            <w:rPrChange w:id="6847" w:author="Risa" w:date="2021-07-06T14:20:00Z">
              <w:rPr>
                <w:sz w:val="22"/>
                <w:szCs w:val="22"/>
              </w:rPr>
            </w:rPrChange>
          </w:rPr>
          <w:delText xml:space="preserve"> current regeneration and expansion</w:delText>
        </w:r>
        <w:r w:rsidR="00167ACC" w:rsidRPr="00C8205D" w:rsidDel="00AC224B">
          <w:rPr>
            <w:color w:val="000000" w:themeColor="text1"/>
            <w:sz w:val="22"/>
            <w:szCs w:val="22"/>
            <w:rPrChange w:id="6848" w:author="Risa" w:date="2021-07-06T14:20:00Z">
              <w:rPr>
                <w:sz w:val="22"/>
                <w:szCs w:val="22"/>
              </w:rPr>
            </w:rPrChange>
          </w:rPr>
          <w:delText xml:space="preserve"> concepts</w:delText>
        </w:r>
        <w:r w:rsidR="00345813" w:rsidRPr="00C8205D" w:rsidDel="00AC224B">
          <w:rPr>
            <w:color w:val="000000" w:themeColor="text1"/>
            <w:sz w:val="22"/>
            <w:szCs w:val="22"/>
            <w:rPrChange w:id="6849" w:author="Risa" w:date="2021-07-06T14:20:00Z">
              <w:rPr>
                <w:sz w:val="22"/>
                <w:szCs w:val="22"/>
              </w:rPr>
            </w:rPrChange>
          </w:rPr>
          <w:delText>—essential to an appreciation of influence</w:delText>
        </w:r>
      </w:del>
      <w:ins w:id="6850" w:author="Jeff" w:date="2021-06-24T04:26:00Z">
        <w:del w:id="6851" w:author="Nick Smith" w:date="2021-07-01T15:47:00Z">
          <w:r w:rsidR="007403E7" w:rsidRPr="00C8205D" w:rsidDel="00AC224B">
            <w:rPr>
              <w:color w:val="000000" w:themeColor="text1"/>
              <w:sz w:val="22"/>
              <w:szCs w:val="22"/>
              <w:rPrChange w:id="6852" w:author="Risa" w:date="2021-07-06T14:20:00Z">
                <w:rPr>
                  <w:sz w:val="22"/>
                  <w:szCs w:val="22"/>
                </w:rPr>
              </w:rPrChange>
            </w:rPr>
            <w:delText xml:space="preserve"> </w:delText>
          </w:r>
        </w:del>
      </w:ins>
      <w:del w:id="6853" w:author="Nick Smith" w:date="2021-07-01T15:47:00Z">
        <w:r w:rsidR="00345813" w:rsidRPr="00C8205D" w:rsidDel="00AC224B">
          <w:rPr>
            <w:color w:val="000000" w:themeColor="text1"/>
            <w:sz w:val="22"/>
            <w:szCs w:val="22"/>
            <w:rPrChange w:id="6854" w:author="Risa" w:date="2021-07-06T14:20:00Z">
              <w:rPr>
                <w:sz w:val="22"/>
                <w:szCs w:val="22"/>
              </w:rPr>
            </w:rPrChange>
          </w:rPr>
          <w:delText>s on persistence in the absence of forest or prescribed fire</w:delText>
        </w:r>
      </w:del>
      <w:ins w:id="6855" w:author="Jeff" w:date="2021-06-24T04:26:00Z">
        <w:del w:id="6856" w:author="Nick Smith" w:date="2021-07-01T15:47:00Z">
          <w:r w:rsidR="007403E7" w:rsidRPr="00C8205D" w:rsidDel="00AC224B">
            <w:rPr>
              <w:color w:val="000000" w:themeColor="text1"/>
              <w:sz w:val="22"/>
              <w:szCs w:val="22"/>
              <w:rPrChange w:id="6857" w:author="Risa" w:date="2021-07-06T14:20:00Z">
                <w:rPr>
                  <w:sz w:val="22"/>
                  <w:szCs w:val="22"/>
                </w:rPr>
              </w:rPrChange>
            </w:rPr>
            <w:delText xml:space="preserve">other </w:delText>
          </w:r>
          <w:r w:rsidR="007403E7" w:rsidRPr="00C8205D" w:rsidDel="00AC224B">
            <w:rPr>
              <w:i/>
              <w:iCs/>
              <w:color w:val="000000" w:themeColor="text1"/>
              <w:sz w:val="22"/>
              <w:szCs w:val="22"/>
              <w:rPrChange w:id="6858" w:author="Risa" w:date="2021-07-06T14:20:00Z">
                <w:rPr>
                  <w:sz w:val="22"/>
                  <w:szCs w:val="22"/>
                </w:rPr>
              </w:rPrChange>
            </w:rPr>
            <w:delText>refugia</w:delText>
          </w:r>
        </w:del>
      </w:ins>
      <w:del w:id="6859" w:author="Nick Smith" w:date="2021-07-01T15:47:00Z">
        <w:r w:rsidR="00345813" w:rsidRPr="00C8205D" w:rsidDel="00AC224B">
          <w:rPr>
            <w:color w:val="000000" w:themeColor="text1"/>
            <w:sz w:val="22"/>
            <w:szCs w:val="22"/>
            <w:rPrChange w:id="6860" w:author="Risa" w:date="2021-07-06T14:20:00Z">
              <w:rPr>
                <w:sz w:val="22"/>
                <w:szCs w:val="22"/>
              </w:rPr>
            </w:rPrChange>
          </w:rPr>
          <w:delText>.</w:delText>
        </w:r>
      </w:del>
    </w:p>
    <w:p w14:paraId="34C9A6CA" w14:textId="77777777" w:rsidR="002F5049" w:rsidRPr="00C8205D" w:rsidRDefault="002F5049" w:rsidP="001D7BE7">
      <w:pPr>
        <w:spacing w:line="360" w:lineRule="auto"/>
        <w:rPr>
          <w:color w:val="000000" w:themeColor="text1"/>
          <w:sz w:val="22"/>
          <w:szCs w:val="22"/>
          <w:rPrChange w:id="6861" w:author="Risa" w:date="2021-07-06T14:20:00Z">
            <w:rPr>
              <w:sz w:val="22"/>
              <w:szCs w:val="22"/>
            </w:rPr>
          </w:rPrChange>
        </w:rPr>
        <w:pPrChange w:id="6862" w:author="Risa" w:date="2021-07-06T13:11:00Z">
          <w:pPr>
            <w:spacing w:line="276" w:lineRule="auto"/>
            <w:jc w:val="both"/>
          </w:pPr>
        </w:pPrChange>
      </w:pPr>
    </w:p>
    <w:bookmarkEnd w:id="4003"/>
    <w:p w14:paraId="620190EB" w14:textId="70AFB9A5" w:rsidR="00345813" w:rsidRPr="00C8205D" w:rsidDel="00AC224B" w:rsidRDefault="00345813" w:rsidP="001D7BE7">
      <w:pPr>
        <w:spacing w:line="360" w:lineRule="auto"/>
        <w:rPr>
          <w:del w:id="6863" w:author="Nick Smith" w:date="2021-07-01T15:47:00Z"/>
          <w:b/>
          <w:bCs/>
          <w:color w:val="000000" w:themeColor="text1"/>
          <w:sz w:val="22"/>
          <w:szCs w:val="22"/>
          <w:rPrChange w:id="6864" w:author="Risa" w:date="2021-07-06T14:20:00Z">
            <w:rPr>
              <w:del w:id="6865" w:author="Nick Smith" w:date="2021-07-01T15:47:00Z"/>
              <w:b/>
              <w:bCs/>
              <w:sz w:val="22"/>
              <w:szCs w:val="22"/>
            </w:rPr>
          </w:rPrChange>
        </w:rPr>
        <w:pPrChange w:id="6866" w:author="Risa" w:date="2021-07-06T13:11:00Z">
          <w:pPr>
            <w:spacing w:line="276" w:lineRule="auto"/>
            <w:jc w:val="both"/>
          </w:pPr>
        </w:pPrChange>
      </w:pPr>
      <w:del w:id="6867" w:author="Nick Smith" w:date="2021-07-01T15:47:00Z">
        <w:r w:rsidRPr="00C8205D" w:rsidDel="00AC224B">
          <w:rPr>
            <w:b/>
            <w:bCs/>
            <w:color w:val="000000" w:themeColor="text1"/>
            <w:sz w:val="22"/>
            <w:szCs w:val="22"/>
            <w:rPrChange w:id="6868" w:author="Risa" w:date="2021-07-06T14:20:00Z">
              <w:rPr>
                <w:b/>
                <w:bCs/>
                <w:sz w:val="22"/>
                <w:szCs w:val="22"/>
              </w:rPr>
            </w:rPrChange>
          </w:rPr>
          <w:delText>CONCLUSION</w:delText>
        </w:r>
      </w:del>
    </w:p>
    <w:p w14:paraId="41F6C5DE" w14:textId="72865934" w:rsidR="007848AB" w:rsidRPr="00C8205D" w:rsidDel="00AC224B" w:rsidRDefault="00E6529C" w:rsidP="001D7BE7">
      <w:pPr>
        <w:spacing w:line="360" w:lineRule="auto"/>
        <w:rPr>
          <w:del w:id="6869" w:author="Nick Smith" w:date="2021-07-01T15:47:00Z"/>
          <w:strike/>
          <w:color w:val="000000" w:themeColor="text1"/>
          <w:sz w:val="22"/>
          <w:szCs w:val="22"/>
          <w:rPrChange w:id="6870" w:author="Risa" w:date="2021-07-06T14:20:00Z">
            <w:rPr>
              <w:del w:id="6871" w:author="Nick Smith" w:date="2021-07-01T15:47:00Z"/>
              <w:sz w:val="22"/>
              <w:szCs w:val="22"/>
            </w:rPr>
          </w:rPrChange>
        </w:rPr>
        <w:pPrChange w:id="6872" w:author="Risa" w:date="2021-07-06T13:11:00Z">
          <w:pPr>
            <w:spacing w:line="276" w:lineRule="auto"/>
            <w:jc w:val="both"/>
          </w:pPr>
        </w:pPrChange>
      </w:pPr>
      <w:del w:id="6873" w:author="Nick Smith" w:date="2021-07-01T15:47:00Z">
        <w:r w:rsidRPr="00C8205D" w:rsidDel="00AC224B">
          <w:rPr>
            <w:strike/>
            <w:color w:val="000000" w:themeColor="text1"/>
            <w:sz w:val="22"/>
            <w:szCs w:val="22"/>
            <w:rPrChange w:id="6874" w:author="Risa" w:date="2021-07-06T14:20:00Z">
              <w:rPr>
                <w:strike/>
                <w:sz w:val="22"/>
                <w:szCs w:val="22"/>
              </w:rPr>
            </w:rPrChange>
          </w:rPr>
          <w:delText>Here, we pres</w:delText>
        </w:r>
        <w:r w:rsidR="00C437EC" w:rsidRPr="00C8205D" w:rsidDel="00AC224B">
          <w:rPr>
            <w:strike/>
            <w:color w:val="000000" w:themeColor="text1"/>
            <w:sz w:val="22"/>
            <w:szCs w:val="22"/>
            <w:rPrChange w:id="6875" w:author="Risa" w:date="2021-07-06T14:20:00Z">
              <w:rPr>
                <w:strike/>
                <w:sz w:val="22"/>
                <w:szCs w:val="22"/>
              </w:rPr>
            </w:rPrChange>
          </w:rPr>
          <w:delText>e</w:delText>
        </w:r>
        <w:r w:rsidRPr="00C8205D" w:rsidDel="00AC224B">
          <w:rPr>
            <w:strike/>
            <w:color w:val="000000" w:themeColor="text1"/>
            <w:sz w:val="22"/>
            <w:szCs w:val="22"/>
            <w:rPrChange w:id="6876" w:author="Risa" w:date="2021-07-06T14:20:00Z">
              <w:rPr>
                <w:strike/>
                <w:sz w:val="22"/>
                <w:szCs w:val="22"/>
              </w:rPr>
            </w:rPrChange>
          </w:rPr>
          <w:delText>nt</w:delText>
        </w:r>
        <w:r w:rsidR="009032E7" w:rsidRPr="00C8205D" w:rsidDel="00AC224B">
          <w:rPr>
            <w:strike/>
            <w:color w:val="000000" w:themeColor="text1"/>
            <w:sz w:val="22"/>
            <w:szCs w:val="22"/>
            <w:rPrChange w:id="6877" w:author="Risa" w:date="2021-07-06T14:20:00Z">
              <w:rPr>
                <w:strike/>
                <w:sz w:val="22"/>
                <w:szCs w:val="22"/>
              </w:rPr>
            </w:rPrChange>
          </w:rPr>
          <w:delText xml:space="preserve"> an</w:delText>
        </w:r>
        <w:r w:rsidR="00345813" w:rsidRPr="00C8205D" w:rsidDel="00AC224B">
          <w:rPr>
            <w:strike/>
            <w:color w:val="000000" w:themeColor="text1"/>
            <w:sz w:val="22"/>
            <w:szCs w:val="22"/>
            <w:rPrChange w:id="6878" w:author="Risa" w:date="2021-07-06T14:20:00Z">
              <w:rPr>
                <w:strike/>
                <w:sz w:val="22"/>
                <w:szCs w:val="22"/>
              </w:rPr>
            </w:rPrChange>
          </w:rPr>
          <w:delText xml:space="preserve"> explanatory model of pitch pine </w:delText>
        </w:r>
        <w:r w:rsidR="009A61A6" w:rsidRPr="00C8205D" w:rsidDel="00AC224B">
          <w:rPr>
            <w:strike/>
            <w:color w:val="000000" w:themeColor="text1"/>
            <w:sz w:val="22"/>
            <w:szCs w:val="22"/>
            <w:rPrChange w:id="6879" w:author="Risa" w:date="2021-07-06T14:20:00Z">
              <w:rPr>
                <w:strike/>
                <w:sz w:val="22"/>
                <w:szCs w:val="22"/>
              </w:rPr>
            </w:rPrChange>
          </w:rPr>
          <w:delText xml:space="preserve">post-fire recovery and persistence capacities </w:delText>
        </w:r>
        <w:r w:rsidR="00A61982" w:rsidRPr="00C8205D" w:rsidDel="00AC224B">
          <w:rPr>
            <w:strike/>
            <w:color w:val="000000" w:themeColor="text1"/>
            <w:sz w:val="22"/>
            <w:szCs w:val="22"/>
            <w:rPrChange w:id="6880" w:author="Risa" w:date="2021-07-06T14:20:00Z">
              <w:rPr>
                <w:strike/>
                <w:sz w:val="22"/>
                <w:szCs w:val="22"/>
              </w:rPr>
            </w:rPrChange>
          </w:rPr>
          <w:delText>to</w:delText>
        </w:r>
        <w:r w:rsidR="00487D46" w:rsidRPr="00C8205D" w:rsidDel="00AC224B">
          <w:rPr>
            <w:strike/>
            <w:color w:val="000000" w:themeColor="text1"/>
            <w:sz w:val="22"/>
            <w:szCs w:val="22"/>
            <w:rPrChange w:id="6881" w:author="Risa" w:date="2021-07-06T14:20:00Z">
              <w:rPr>
                <w:strike/>
                <w:sz w:val="22"/>
                <w:szCs w:val="22"/>
              </w:rPr>
            </w:rPrChange>
          </w:rPr>
          <w:delText xml:space="preserve"> analyze population status as a function of</w:delText>
        </w:r>
        <w:r w:rsidR="00345813" w:rsidRPr="00C8205D" w:rsidDel="00AC224B">
          <w:rPr>
            <w:strike/>
            <w:color w:val="000000" w:themeColor="text1"/>
            <w:sz w:val="22"/>
            <w:szCs w:val="22"/>
            <w:rPrChange w:id="6882" w:author="Risa" w:date="2021-07-06T14:20:00Z">
              <w:rPr>
                <w:strike/>
                <w:sz w:val="22"/>
                <w:szCs w:val="22"/>
              </w:rPr>
            </w:rPrChange>
          </w:rPr>
          <w:delText xml:space="preserve"> fire</w:delText>
        </w:r>
        <w:r w:rsidRPr="00C8205D" w:rsidDel="00AC224B">
          <w:rPr>
            <w:strike/>
            <w:color w:val="000000" w:themeColor="text1"/>
            <w:sz w:val="22"/>
            <w:szCs w:val="22"/>
            <w:rPrChange w:id="6883" w:author="Risa" w:date="2021-07-06T14:20:00Z">
              <w:rPr>
                <w:strike/>
                <w:sz w:val="22"/>
                <w:szCs w:val="22"/>
              </w:rPr>
            </w:rPrChange>
          </w:rPr>
          <w:delText xml:space="preserve"> and</w:delText>
        </w:r>
        <w:r w:rsidR="00345813" w:rsidRPr="00C8205D" w:rsidDel="00AC224B">
          <w:rPr>
            <w:strike/>
            <w:color w:val="000000" w:themeColor="text1"/>
            <w:sz w:val="22"/>
            <w:szCs w:val="22"/>
            <w:rPrChange w:id="6884" w:author="Risa" w:date="2021-07-06T14:20:00Z">
              <w:rPr>
                <w:strike/>
                <w:sz w:val="22"/>
                <w:szCs w:val="22"/>
              </w:rPr>
            </w:rPrChange>
          </w:rPr>
          <w:delText xml:space="preserve"> </w:delText>
        </w:r>
        <w:r w:rsidRPr="00C8205D" w:rsidDel="00AC224B">
          <w:rPr>
            <w:strike/>
            <w:color w:val="000000" w:themeColor="text1"/>
            <w:sz w:val="22"/>
            <w:szCs w:val="22"/>
            <w:rPrChange w:id="6885" w:author="Risa" w:date="2021-07-06T14:20:00Z">
              <w:rPr>
                <w:strike/>
                <w:sz w:val="22"/>
                <w:szCs w:val="22"/>
              </w:rPr>
            </w:rPrChange>
          </w:rPr>
          <w:delText>topography</w:delText>
        </w:r>
        <w:r w:rsidR="00345813" w:rsidRPr="00C8205D" w:rsidDel="00AC224B">
          <w:rPr>
            <w:strike/>
            <w:color w:val="000000" w:themeColor="text1"/>
            <w:sz w:val="22"/>
            <w:szCs w:val="22"/>
            <w:rPrChange w:id="6886" w:author="Risa" w:date="2021-07-06T14:20:00Z">
              <w:rPr>
                <w:strike/>
                <w:sz w:val="22"/>
                <w:szCs w:val="22"/>
              </w:rPr>
            </w:rPrChange>
          </w:rPr>
          <w:delText>.</w:delText>
        </w:r>
        <w:r w:rsidR="00345813" w:rsidRPr="00C8205D" w:rsidDel="00AC224B">
          <w:rPr>
            <w:color w:val="000000" w:themeColor="text1"/>
            <w:sz w:val="22"/>
            <w:szCs w:val="22"/>
            <w:rPrChange w:id="6887" w:author="Risa" w:date="2021-07-06T14:20:00Z">
              <w:rPr>
                <w:sz w:val="22"/>
                <w:szCs w:val="22"/>
              </w:rPr>
            </w:rPrChange>
          </w:rPr>
          <w:delText xml:space="preserve"> We found </w:delText>
        </w:r>
        <w:r w:rsidR="00BF5293" w:rsidRPr="00C8205D" w:rsidDel="00AC224B">
          <w:rPr>
            <w:color w:val="000000" w:themeColor="text1"/>
            <w:sz w:val="22"/>
            <w:szCs w:val="22"/>
            <w:rPrChange w:id="6888" w:author="Risa" w:date="2021-07-06T14:20:00Z">
              <w:rPr>
                <w:sz w:val="22"/>
                <w:szCs w:val="22"/>
              </w:rPr>
            </w:rPrChange>
          </w:rPr>
          <w:delText xml:space="preserve">elevation and topography </w:delText>
        </w:r>
      </w:del>
      <w:ins w:id="6889" w:author="Jeff" w:date="2021-06-24T04:39:00Z">
        <w:del w:id="6890" w:author="Nick Smith" w:date="2021-07-01T15:47:00Z">
          <w:r w:rsidR="004F25DF" w:rsidRPr="00C8205D" w:rsidDel="00AC224B">
            <w:rPr>
              <w:color w:val="000000" w:themeColor="text1"/>
              <w:sz w:val="22"/>
              <w:szCs w:val="22"/>
              <w:rPrChange w:id="6891" w:author="Risa" w:date="2021-07-06T14:20:00Z">
                <w:rPr>
                  <w:sz w:val="22"/>
                  <w:szCs w:val="22"/>
                </w:rPr>
              </w:rPrChange>
            </w:rPr>
            <w:delText xml:space="preserve">, even more than fire history, </w:delText>
          </w:r>
          <w:r w:rsidR="004F25DF" w:rsidRPr="00C8205D" w:rsidDel="00AC224B">
            <w:rPr>
              <w:strike/>
              <w:color w:val="000000" w:themeColor="text1"/>
              <w:sz w:val="22"/>
              <w:szCs w:val="22"/>
              <w:rPrChange w:id="6892" w:author="Risa" w:date="2021-07-06T14:20:00Z">
                <w:rPr>
                  <w:sz w:val="22"/>
                  <w:szCs w:val="22"/>
                </w:rPr>
              </w:rPrChange>
            </w:rPr>
            <w:delText>is tied to pitch pine</w:delText>
          </w:r>
          <w:r w:rsidR="004F25DF" w:rsidRPr="00C8205D" w:rsidDel="00AC224B">
            <w:rPr>
              <w:color w:val="000000" w:themeColor="text1"/>
              <w:sz w:val="22"/>
              <w:szCs w:val="22"/>
              <w:rPrChange w:id="6893" w:author="Risa" w:date="2021-07-06T14:20:00Z">
                <w:rPr>
                  <w:sz w:val="22"/>
                  <w:szCs w:val="22"/>
                </w:rPr>
              </w:rPrChange>
            </w:rPr>
            <w:delText xml:space="preserve"> </w:delText>
          </w:r>
        </w:del>
      </w:ins>
      <w:ins w:id="6894" w:author="Jeff" w:date="2021-06-25T20:07:00Z">
        <w:del w:id="6895" w:author="Nick Smith" w:date="2021-07-01T15:47:00Z">
          <w:r w:rsidR="00AB42B8" w:rsidRPr="00C8205D" w:rsidDel="00AC224B">
            <w:rPr>
              <w:color w:val="000000" w:themeColor="text1"/>
              <w:sz w:val="22"/>
              <w:szCs w:val="22"/>
              <w:rPrChange w:id="6896" w:author="Risa" w:date="2021-07-06T14:20:00Z">
                <w:rPr>
                  <w:sz w:val="22"/>
                  <w:szCs w:val="22"/>
                </w:rPr>
              </w:rPrChange>
            </w:rPr>
            <w:delText xml:space="preserve">factored into colony </w:delText>
          </w:r>
        </w:del>
      </w:ins>
      <w:ins w:id="6897" w:author="Jeff" w:date="2021-06-24T04:39:00Z">
        <w:del w:id="6898" w:author="Nick Smith" w:date="2021-07-01T15:47:00Z">
          <w:r w:rsidR="004F25DF" w:rsidRPr="00C8205D" w:rsidDel="00AC224B">
            <w:rPr>
              <w:color w:val="000000" w:themeColor="text1"/>
              <w:sz w:val="22"/>
              <w:szCs w:val="22"/>
              <w:rPrChange w:id="6899" w:author="Risa" w:date="2021-07-06T14:20:00Z">
                <w:rPr>
                  <w:sz w:val="22"/>
                  <w:szCs w:val="22"/>
                </w:rPr>
              </w:rPrChange>
            </w:rPr>
            <w:delText>persistence</w:delText>
          </w:r>
        </w:del>
      </w:ins>
      <w:ins w:id="6900" w:author="Jeff" w:date="2021-06-24T04:40:00Z">
        <w:del w:id="6901" w:author="Nick Smith" w:date="2021-07-01T15:47:00Z">
          <w:r w:rsidR="004F25DF" w:rsidRPr="00C8205D" w:rsidDel="00AC224B">
            <w:rPr>
              <w:color w:val="000000" w:themeColor="text1"/>
              <w:sz w:val="22"/>
              <w:szCs w:val="22"/>
              <w:rPrChange w:id="6902" w:author="Risa" w:date="2021-07-06T14:20:00Z">
                <w:rPr>
                  <w:sz w:val="22"/>
                  <w:szCs w:val="22"/>
                </w:rPr>
              </w:rPrChange>
            </w:rPr>
            <w:delText xml:space="preserve"> </w:delText>
          </w:r>
        </w:del>
      </w:ins>
      <w:ins w:id="6903" w:author="Jeff" w:date="2021-06-25T20:08:00Z">
        <w:del w:id="6904" w:author="Nick Smith" w:date="2021-07-01T15:47:00Z">
          <w:r w:rsidR="00AB42B8" w:rsidRPr="00C8205D" w:rsidDel="00AC224B">
            <w:rPr>
              <w:color w:val="000000" w:themeColor="text1"/>
              <w:sz w:val="22"/>
              <w:szCs w:val="22"/>
              <w:rPrChange w:id="6905" w:author="Risa" w:date="2021-07-06T14:20:00Z">
                <w:rPr>
                  <w:sz w:val="22"/>
                  <w:szCs w:val="22"/>
                </w:rPr>
              </w:rPrChange>
            </w:rPr>
            <w:delText>depending on a combination of slope, aspect</w:delText>
          </w:r>
        </w:del>
      </w:ins>
      <w:ins w:id="6906" w:author="Jeff" w:date="2021-06-25T20:09:00Z">
        <w:del w:id="6907" w:author="Nick Smith" w:date="2021-07-01T15:47:00Z">
          <w:r w:rsidR="00AB42B8" w:rsidRPr="00C8205D" w:rsidDel="00AC224B">
            <w:rPr>
              <w:color w:val="000000" w:themeColor="text1"/>
              <w:sz w:val="22"/>
              <w:szCs w:val="22"/>
              <w:rPrChange w:id="6908" w:author="Risa" w:date="2021-07-06T14:20:00Z">
                <w:rPr>
                  <w:sz w:val="22"/>
                  <w:szCs w:val="22"/>
                </w:rPr>
              </w:rPrChange>
            </w:rPr>
            <w:delText xml:space="preserve"> and grade </w:delText>
          </w:r>
          <w:r w:rsidR="00AB42B8" w:rsidRPr="00C8205D" w:rsidDel="00AC224B">
            <w:rPr>
              <w:strike/>
              <w:color w:val="000000" w:themeColor="text1"/>
              <w:sz w:val="22"/>
              <w:szCs w:val="22"/>
              <w:rPrChange w:id="6909" w:author="Risa" w:date="2021-07-06T14:20:00Z">
                <w:rPr>
                  <w:sz w:val="22"/>
                  <w:szCs w:val="22"/>
                </w:rPr>
              </w:rPrChange>
            </w:rPr>
            <w:delText>(e.g., flat versus cliff or ledge orientation</w:delText>
          </w:r>
          <w:r w:rsidR="00AB42B8" w:rsidRPr="00C8205D" w:rsidDel="00AC224B">
            <w:rPr>
              <w:color w:val="000000" w:themeColor="text1"/>
              <w:sz w:val="22"/>
              <w:szCs w:val="22"/>
              <w:rPrChange w:id="6910" w:author="Risa" w:date="2021-07-06T14:20:00Z">
                <w:rPr>
                  <w:sz w:val="22"/>
                  <w:szCs w:val="22"/>
                </w:rPr>
              </w:rPrChange>
            </w:rPr>
            <w:delText xml:space="preserve"> </w:delText>
          </w:r>
        </w:del>
      </w:ins>
      <w:ins w:id="6911" w:author="Jeff" w:date="2021-06-25T20:08:00Z">
        <w:del w:id="6912" w:author="Nick Smith" w:date="2021-07-01T15:47:00Z">
          <w:r w:rsidR="00AB42B8" w:rsidRPr="00C8205D" w:rsidDel="00AC224B">
            <w:rPr>
              <w:strike/>
              <w:color w:val="000000" w:themeColor="text1"/>
              <w:sz w:val="22"/>
              <w:szCs w:val="22"/>
              <w:rPrChange w:id="6913" w:author="Risa" w:date="2021-07-06T14:20:00Z">
                <w:rPr>
                  <w:sz w:val="22"/>
                  <w:szCs w:val="22"/>
                </w:rPr>
              </w:rPrChange>
            </w:rPr>
            <w:delText>individual colony slope, a</w:delText>
          </w:r>
        </w:del>
      </w:ins>
      <w:ins w:id="6914" w:author="Jeff" w:date="2021-06-24T04:40:00Z">
        <w:del w:id="6915" w:author="Nick Smith" w:date="2021-07-01T15:47:00Z">
          <w:r w:rsidR="004F25DF" w:rsidRPr="00C8205D" w:rsidDel="00AC224B">
            <w:rPr>
              <w:color w:val="000000" w:themeColor="text1"/>
              <w:sz w:val="22"/>
              <w:szCs w:val="22"/>
              <w:rPrChange w:id="6916" w:author="Risa" w:date="2021-07-06T14:20:00Z">
                <w:rPr>
                  <w:sz w:val="22"/>
                  <w:szCs w:val="22"/>
                </w:rPr>
              </w:rPrChange>
            </w:rPr>
            <w:delText xml:space="preserve"> </w:delText>
          </w:r>
          <w:r w:rsidR="004F25DF" w:rsidRPr="00C8205D" w:rsidDel="00AC224B">
            <w:rPr>
              <w:strike/>
              <w:color w:val="000000" w:themeColor="text1"/>
              <w:sz w:val="22"/>
              <w:szCs w:val="22"/>
              <w:rPrChange w:id="6917" w:author="Risa" w:date="2021-07-06T14:20:00Z">
                <w:rPr>
                  <w:sz w:val="22"/>
                  <w:szCs w:val="22"/>
                </w:rPr>
              </w:rPrChange>
            </w:rPr>
            <w:delText xml:space="preserve">lend </w:delText>
          </w:r>
        </w:del>
      </w:ins>
      <w:ins w:id="6918" w:author="Jeff" w:date="2021-06-24T04:41:00Z">
        <w:del w:id="6919" w:author="Nick Smith" w:date="2021-07-01T15:47:00Z">
          <w:r w:rsidR="004F25DF" w:rsidRPr="00C8205D" w:rsidDel="00AC224B">
            <w:rPr>
              <w:strike/>
              <w:color w:val="000000" w:themeColor="text1"/>
              <w:sz w:val="22"/>
              <w:szCs w:val="22"/>
              <w:rPrChange w:id="6920" w:author="Risa" w:date="2021-07-06T14:20:00Z">
                <w:rPr>
                  <w:sz w:val="22"/>
                  <w:szCs w:val="22"/>
                </w:rPr>
              </w:rPrChange>
            </w:rPr>
            <w:delText xml:space="preserve">themselves to a better understanding of </w:delText>
          </w:r>
          <w:r w:rsidR="00C64EE9" w:rsidRPr="00C8205D" w:rsidDel="00AC224B">
            <w:rPr>
              <w:strike/>
              <w:color w:val="000000" w:themeColor="text1"/>
              <w:sz w:val="22"/>
              <w:szCs w:val="22"/>
              <w:rPrChange w:id="6921" w:author="Risa" w:date="2021-07-06T14:20:00Z">
                <w:rPr>
                  <w:sz w:val="22"/>
                  <w:szCs w:val="22"/>
                </w:rPr>
              </w:rPrChange>
            </w:rPr>
            <w:delText>b</w:delText>
          </w:r>
        </w:del>
      </w:ins>
      <w:ins w:id="6922" w:author="Jeff" w:date="2021-06-24T04:42:00Z">
        <w:del w:id="6923" w:author="Nick Smith" w:date="2021-07-01T15:47:00Z">
          <w:r w:rsidR="00C64EE9" w:rsidRPr="00C8205D" w:rsidDel="00AC224B">
            <w:rPr>
              <w:strike/>
              <w:color w:val="000000" w:themeColor="text1"/>
              <w:sz w:val="22"/>
              <w:szCs w:val="22"/>
              <w:rPrChange w:id="6924" w:author="Risa" w:date="2021-07-06T14:20:00Z">
                <w:rPr>
                  <w:sz w:val="22"/>
                  <w:szCs w:val="22"/>
                </w:rPr>
              </w:rPrChange>
            </w:rPr>
            <w:delText xml:space="preserve">iological </w:delText>
          </w:r>
        </w:del>
      </w:ins>
      <w:ins w:id="6925" w:author="Jeff" w:date="2021-06-24T04:41:00Z">
        <w:del w:id="6926" w:author="Nick Smith" w:date="2021-07-01T15:47:00Z">
          <w:r w:rsidR="004F25DF" w:rsidRPr="00C8205D" w:rsidDel="00AC224B">
            <w:rPr>
              <w:strike/>
              <w:color w:val="000000" w:themeColor="text1"/>
              <w:sz w:val="22"/>
              <w:szCs w:val="22"/>
              <w:rPrChange w:id="6927" w:author="Risa" w:date="2021-07-06T14:20:00Z">
                <w:rPr>
                  <w:sz w:val="22"/>
                  <w:szCs w:val="22"/>
                </w:rPr>
              </w:rPrChange>
            </w:rPr>
            <w:delText xml:space="preserve">stoichiometry (Van de Waal </w:delText>
          </w:r>
          <w:r w:rsidR="004F25DF" w:rsidRPr="00C8205D" w:rsidDel="00AC224B">
            <w:rPr>
              <w:i/>
              <w:iCs/>
              <w:strike/>
              <w:color w:val="000000" w:themeColor="text1"/>
              <w:sz w:val="22"/>
              <w:szCs w:val="22"/>
              <w:rPrChange w:id="6928" w:author="Risa" w:date="2021-07-06T14:20:00Z">
                <w:rPr>
                  <w:i/>
                  <w:iCs/>
                  <w:sz w:val="22"/>
                  <w:szCs w:val="22"/>
                </w:rPr>
              </w:rPrChange>
            </w:rPr>
            <w:delText>et al.</w:delText>
          </w:r>
          <w:r w:rsidR="004F25DF" w:rsidRPr="00C8205D" w:rsidDel="00AC224B">
            <w:rPr>
              <w:strike/>
              <w:color w:val="000000" w:themeColor="text1"/>
              <w:sz w:val="22"/>
              <w:szCs w:val="22"/>
              <w:rPrChange w:id="6929" w:author="Risa" w:date="2021-07-06T14:20:00Z">
                <w:rPr>
                  <w:sz w:val="22"/>
                  <w:szCs w:val="22"/>
                </w:rPr>
              </w:rPrChange>
            </w:rPr>
            <w:delText xml:space="preserve"> 2018) at Mt. Desert Island,</w:delText>
          </w:r>
          <w:r w:rsidR="004F25DF" w:rsidRPr="00C8205D" w:rsidDel="00AC224B">
            <w:rPr>
              <w:color w:val="000000" w:themeColor="text1"/>
              <w:sz w:val="22"/>
              <w:szCs w:val="22"/>
              <w:rPrChange w:id="6930" w:author="Risa" w:date="2021-07-06T14:20:00Z">
                <w:rPr>
                  <w:sz w:val="22"/>
                  <w:szCs w:val="22"/>
                </w:rPr>
              </w:rPrChange>
            </w:rPr>
            <w:delText xml:space="preserve"> </w:delText>
          </w:r>
        </w:del>
      </w:ins>
      <w:del w:id="6931" w:author="Nick Smith" w:date="2021-07-01T15:47:00Z">
        <w:r w:rsidR="00BF5293" w:rsidRPr="00C8205D" w:rsidDel="00AC224B">
          <w:rPr>
            <w:strike/>
            <w:color w:val="000000" w:themeColor="text1"/>
            <w:sz w:val="22"/>
            <w:szCs w:val="22"/>
            <w:rPrChange w:id="6932" w:author="Risa" w:date="2021-07-06T14:20:00Z">
              <w:rPr>
                <w:sz w:val="22"/>
                <w:szCs w:val="22"/>
              </w:rPr>
            </w:rPrChange>
          </w:rPr>
          <w:delText xml:space="preserve">signaled </w:delText>
        </w:r>
        <w:r w:rsidR="00D0146E" w:rsidRPr="00C8205D" w:rsidDel="00AC224B">
          <w:rPr>
            <w:bCs/>
            <w:strike/>
            <w:color w:val="000000" w:themeColor="text1"/>
            <w:sz w:val="22"/>
            <w:szCs w:val="22"/>
            <w:rPrChange w:id="6933" w:author="Risa" w:date="2021-07-06T14:20:00Z">
              <w:rPr>
                <w:bCs/>
                <w:sz w:val="22"/>
                <w:szCs w:val="22"/>
              </w:rPr>
            </w:rPrChange>
          </w:rPr>
          <w:delText>adaptivity</w:delText>
        </w:r>
        <w:r w:rsidR="00345813" w:rsidRPr="00C8205D" w:rsidDel="00AC224B">
          <w:rPr>
            <w:strike/>
            <w:color w:val="000000" w:themeColor="text1"/>
            <w:sz w:val="22"/>
            <w:szCs w:val="22"/>
            <w:rPrChange w:id="6934" w:author="Risa" w:date="2021-07-06T14:20:00Z">
              <w:rPr>
                <w:sz w:val="22"/>
                <w:szCs w:val="22"/>
              </w:rPr>
            </w:rPrChange>
          </w:rPr>
          <w:delText xml:space="preserve"> effects (growth, expansion into greater stand density) </w:delText>
        </w:r>
        <w:r w:rsidR="00BF5293" w:rsidRPr="00C8205D" w:rsidDel="00AC224B">
          <w:rPr>
            <w:strike/>
            <w:color w:val="000000" w:themeColor="text1"/>
            <w:sz w:val="22"/>
            <w:szCs w:val="22"/>
            <w:rPrChange w:id="6935" w:author="Risa" w:date="2021-07-06T14:20:00Z">
              <w:rPr>
                <w:sz w:val="22"/>
                <w:szCs w:val="22"/>
              </w:rPr>
            </w:rPrChange>
          </w:rPr>
          <w:delText xml:space="preserve">which </w:delText>
        </w:r>
        <w:r w:rsidR="00345813" w:rsidRPr="00C8205D" w:rsidDel="00AC224B">
          <w:rPr>
            <w:strike/>
            <w:color w:val="000000" w:themeColor="text1"/>
            <w:sz w:val="22"/>
            <w:szCs w:val="22"/>
            <w:rPrChange w:id="6936" w:author="Risa" w:date="2021-07-06T14:20:00Z">
              <w:rPr>
                <w:sz w:val="22"/>
                <w:szCs w:val="22"/>
              </w:rPr>
            </w:rPrChange>
          </w:rPr>
          <w:delText xml:space="preserve">account for greater growth and stand density </w:delText>
        </w:r>
        <w:r w:rsidRPr="00C8205D" w:rsidDel="00AC224B">
          <w:rPr>
            <w:strike/>
            <w:color w:val="000000" w:themeColor="text1"/>
            <w:sz w:val="22"/>
            <w:szCs w:val="22"/>
            <w:rPrChange w:id="6937" w:author="Risa" w:date="2021-07-06T14:20:00Z">
              <w:rPr>
                <w:sz w:val="22"/>
                <w:szCs w:val="22"/>
              </w:rPr>
            </w:rPrChange>
          </w:rPr>
          <w:delText>on more hospitable terrain, with little impact from fire history</w:delText>
        </w:r>
        <w:r w:rsidR="00345813" w:rsidRPr="00C8205D" w:rsidDel="00AC224B">
          <w:rPr>
            <w:strike/>
            <w:color w:val="000000" w:themeColor="text1"/>
            <w:sz w:val="22"/>
            <w:szCs w:val="22"/>
            <w:rPrChange w:id="6938" w:author="Risa" w:date="2021-07-06T14:20:00Z">
              <w:rPr>
                <w:sz w:val="22"/>
                <w:szCs w:val="22"/>
              </w:rPr>
            </w:rPrChange>
          </w:rPr>
          <w:delText xml:space="preserve">. </w:delText>
        </w:r>
        <w:r w:rsidRPr="00C8205D" w:rsidDel="00AC224B">
          <w:rPr>
            <w:strike/>
            <w:color w:val="000000" w:themeColor="text1"/>
            <w:sz w:val="22"/>
            <w:szCs w:val="22"/>
            <w:rPrChange w:id="6939" w:author="Risa" w:date="2021-07-06T14:20:00Z">
              <w:rPr>
                <w:sz w:val="22"/>
                <w:szCs w:val="22"/>
              </w:rPr>
            </w:rPrChange>
          </w:rPr>
          <w:delText xml:space="preserve">This is </w:delText>
        </w:r>
        <w:r w:rsidR="002A15F0" w:rsidRPr="00C8205D" w:rsidDel="00AC224B">
          <w:rPr>
            <w:strike/>
            <w:color w:val="000000" w:themeColor="text1"/>
            <w:sz w:val="22"/>
            <w:szCs w:val="22"/>
            <w:rPrChange w:id="6940" w:author="Risa" w:date="2021-07-06T14:20:00Z">
              <w:rPr>
                <w:sz w:val="22"/>
                <w:szCs w:val="22"/>
              </w:rPr>
            </w:rPrChange>
          </w:rPr>
          <w:delText xml:space="preserve">undoubtedly </w:delText>
        </w:r>
        <w:r w:rsidRPr="00C8205D" w:rsidDel="00AC224B">
          <w:rPr>
            <w:strike/>
            <w:color w:val="000000" w:themeColor="text1"/>
            <w:sz w:val="22"/>
            <w:szCs w:val="22"/>
            <w:rPrChange w:id="6941" w:author="Risa" w:date="2021-07-06T14:20:00Z">
              <w:rPr>
                <w:sz w:val="22"/>
                <w:szCs w:val="22"/>
              </w:rPr>
            </w:rPrChange>
          </w:rPr>
          <w:delText>due to the fact that</w:delText>
        </w:r>
      </w:del>
      <w:ins w:id="6942" w:author="Jeff" w:date="2021-06-24T04:42:00Z">
        <w:del w:id="6943" w:author="Nick Smith" w:date="2021-07-01T15:47:00Z">
          <w:r w:rsidR="00C64EE9" w:rsidRPr="00C8205D" w:rsidDel="00AC224B">
            <w:rPr>
              <w:strike/>
              <w:color w:val="000000" w:themeColor="text1"/>
              <w:sz w:val="22"/>
              <w:szCs w:val="22"/>
              <w:rPrChange w:id="6944" w:author="Risa" w:date="2021-07-06T14:20:00Z">
                <w:rPr>
                  <w:sz w:val="22"/>
                  <w:szCs w:val="22"/>
                </w:rPr>
              </w:rPrChange>
            </w:rPr>
            <w:delText>Given the length of the current seventy-five year lapse in</w:delText>
          </w:r>
        </w:del>
      </w:ins>
      <w:del w:id="6945" w:author="Nick Smith" w:date="2021-07-01T15:47:00Z">
        <w:r w:rsidR="00A61982" w:rsidRPr="00C8205D" w:rsidDel="00AC224B">
          <w:rPr>
            <w:strike/>
            <w:color w:val="000000" w:themeColor="text1"/>
            <w:sz w:val="22"/>
            <w:szCs w:val="22"/>
            <w:rPrChange w:id="6946" w:author="Risa" w:date="2021-07-06T14:20:00Z">
              <w:rPr>
                <w:sz w:val="22"/>
                <w:szCs w:val="22"/>
              </w:rPr>
            </w:rPrChange>
          </w:rPr>
          <w:delText xml:space="preserve"> </w:delText>
        </w:r>
      </w:del>
      <w:ins w:id="6947" w:author="Jeff" w:date="2021-06-24T04:43:00Z">
        <w:del w:id="6948" w:author="Nick Smith" w:date="2021-07-01T15:47:00Z">
          <w:r w:rsidR="00C64EE9" w:rsidRPr="00C8205D" w:rsidDel="00AC224B">
            <w:rPr>
              <w:strike/>
              <w:color w:val="000000" w:themeColor="text1"/>
              <w:sz w:val="22"/>
              <w:szCs w:val="22"/>
              <w:rPrChange w:id="6949" w:author="Risa" w:date="2021-07-06T14:20:00Z">
                <w:rPr>
                  <w:sz w:val="22"/>
                  <w:szCs w:val="22"/>
                </w:rPr>
              </w:rPrChange>
            </w:rPr>
            <w:delText xml:space="preserve">fire events </w:delText>
          </w:r>
        </w:del>
      </w:ins>
      <w:del w:id="6950" w:author="Nick Smith" w:date="2021-07-01T15:47:00Z">
        <w:r w:rsidR="00A61982" w:rsidRPr="00C8205D" w:rsidDel="00AC224B">
          <w:rPr>
            <w:strike/>
            <w:color w:val="000000" w:themeColor="text1"/>
            <w:sz w:val="22"/>
            <w:szCs w:val="22"/>
            <w:rPrChange w:id="6951" w:author="Risa" w:date="2021-07-06T14:20:00Z">
              <w:rPr>
                <w:sz w:val="22"/>
                <w:szCs w:val="22"/>
              </w:rPr>
            </w:rPrChange>
          </w:rPr>
          <w:delText xml:space="preserve">fire return intervals are so infrequent as to reduce recovery features found elsewhere (e.g., </w:delText>
        </w:r>
        <w:r w:rsidR="002A15F0" w:rsidRPr="00C8205D" w:rsidDel="00AC224B">
          <w:rPr>
            <w:strike/>
            <w:color w:val="000000" w:themeColor="text1"/>
            <w:sz w:val="22"/>
            <w:szCs w:val="22"/>
            <w:rPrChange w:id="6952" w:author="Risa" w:date="2021-07-06T14:20:00Z">
              <w:rPr>
                <w:sz w:val="22"/>
                <w:szCs w:val="22"/>
              </w:rPr>
            </w:rPrChange>
          </w:rPr>
          <w:delText>where</w:delText>
        </w:r>
      </w:del>
      <w:ins w:id="6953" w:author="Jeff" w:date="2021-06-24T04:42:00Z">
        <w:del w:id="6954" w:author="Nick Smith" w:date="2021-07-01T15:47:00Z">
          <w:r w:rsidR="00C64EE9" w:rsidRPr="00C8205D" w:rsidDel="00AC224B">
            <w:rPr>
              <w:strike/>
              <w:color w:val="000000" w:themeColor="text1"/>
              <w:sz w:val="22"/>
              <w:szCs w:val="22"/>
              <w:rPrChange w:id="6955" w:author="Risa" w:date="2021-07-06T14:20:00Z">
                <w:rPr>
                  <w:sz w:val="22"/>
                  <w:szCs w:val="22"/>
                </w:rPr>
              </w:rPrChange>
            </w:rPr>
            <w:delText>it is unsurprising that</w:delText>
          </w:r>
        </w:del>
      </w:ins>
      <w:del w:id="6956" w:author="Nick Smith" w:date="2021-07-01T15:47:00Z">
        <w:r w:rsidR="002A15F0" w:rsidRPr="00C8205D" w:rsidDel="00AC224B">
          <w:rPr>
            <w:strike/>
            <w:color w:val="000000" w:themeColor="text1"/>
            <w:sz w:val="22"/>
            <w:szCs w:val="22"/>
            <w:rPrChange w:id="6957" w:author="Risa" w:date="2021-07-06T14:20:00Z">
              <w:rPr>
                <w:sz w:val="22"/>
                <w:szCs w:val="22"/>
              </w:rPr>
            </w:rPrChange>
          </w:rPr>
          <w:delText xml:space="preserve"> </w:delText>
        </w:r>
        <w:r w:rsidR="00A61982" w:rsidRPr="00C8205D" w:rsidDel="00AC224B">
          <w:rPr>
            <w:strike/>
            <w:color w:val="000000" w:themeColor="text1"/>
            <w:sz w:val="22"/>
            <w:szCs w:val="22"/>
            <w:rPrChange w:id="6958" w:author="Risa" w:date="2021-07-06T14:20:00Z">
              <w:rPr>
                <w:sz w:val="22"/>
                <w:szCs w:val="22"/>
              </w:rPr>
            </w:rPrChange>
          </w:rPr>
          <w:delText>cone serot</w:delText>
        </w:r>
        <w:r w:rsidR="00545C03" w:rsidRPr="00C8205D" w:rsidDel="00AC224B">
          <w:rPr>
            <w:strike/>
            <w:color w:val="000000" w:themeColor="text1"/>
            <w:sz w:val="22"/>
            <w:szCs w:val="22"/>
            <w:rPrChange w:id="6959" w:author="Risa" w:date="2021-07-06T14:20:00Z">
              <w:rPr>
                <w:sz w:val="22"/>
                <w:szCs w:val="22"/>
              </w:rPr>
            </w:rPrChange>
          </w:rPr>
          <w:delText>i</w:delText>
        </w:r>
        <w:r w:rsidR="00A61982" w:rsidRPr="00C8205D" w:rsidDel="00AC224B">
          <w:rPr>
            <w:strike/>
            <w:color w:val="000000" w:themeColor="text1"/>
            <w:sz w:val="22"/>
            <w:szCs w:val="22"/>
            <w:rPrChange w:id="6960" w:author="Risa" w:date="2021-07-06T14:20:00Z">
              <w:rPr>
                <w:sz w:val="22"/>
                <w:szCs w:val="22"/>
              </w:rPr>
            </w:rPrChange>
          </w:rPr>
          <w:delText>ny</w:delText>
        </w:r>
        <w:r w:rsidR="00BF5293" w:rsidRPr="00C8205D" w:rsidDel="00AC224B">
          <w:rPr>
            <w:strike/>
            <w:color w:val="000000" w:themeColor="text1"/>
            <w:sz w:val="22"/>
            <w:szCs w:val="22"/>
            <w:rPrChange w:id="6961" w:author="Risa" w:date="2021-07-06T14:20:00Z">
              <w:rPr>
                <w:sz w:val="22"/>
                <w:szCs w:val="22"/>
              </w:rPr>
            </w:rPrChange>
          </w:rPr>
          <w:delText xml:space="preserve"> and epicormic sprouting</w:delText>
        </w:r>
        <w:r w:rsidR="002A15F0" w:rsidRPr="00C8205D" w:rsidDel="00AC224B">
          <w:rPr>
            <w:strike/>
            <w:color w:val="000000" w:themeColor="text1"/>
            <w:sz w:val="22"/>
            <w:szCs w:val="22"/>
            <w:rPrChange w:id="6962" w:author="Risa" w:date="2021-07-06T14:20:00Z">
              <w:rPr>
                <w:sz w:val="22"/>
                <w:szCs w:val="22"/>
              </w:rPr>
            </w:rPrChange>
          </w:rPr>
          <w:delText xml:space="preserve"> still prevail</w:delText>
        </w:r>
        <w:r w:rsidR="00A61982" w:rsidRPr="00C8205D" w:rsidDel="00AC224B">
          <w:rPr>
            <w:strike/>
            <w:color w:val="000000" w:themeColor="text1"/>
            <w:sz w:val="22"/>
            <w:szCs w:val="22"/>
            <w:rPrChange w:id="6963" w:author="Risa" w:date="2021-07-06T14:20:00Z">
              <w:rPr>
                <w:sz w:val="22"/>
                <w:szCs w:val="22"/>
              </w:rPr>
            </w:rPrChange>
          </w:rPr>
          <w:delText>).</w:delText>
        </w:r>
      </w:del>
      <w:ins w:id="6964" w:author="Jeff" w:date="2021-06-24T04:43:00Z">
        <w:del w:id="6965" w:author="Nick Smith" w:date="2021-07-01T15:47:00Z">
          <w:r w:rsidR="00C64EE9" w:rsidRPr="00C8205D" w:rsidDel="00AC224B">
            <w:rPr>
              <w:strike/>
              <w:color w:val="000000" w:themeColor="text1"/>
              <w:sz w:val="22"/>
              <w:szCs w:val="22"/>
              <w:rPrChange w:id="6966" w:author="Risa" w:date="2021-07-06T14:20:00Z">
                <w:rPr>
                  <w:sz w:val="22"/>
                  <w:szCs w:val="22"/>
                </w:rPr>
              </w:rPrChange>
            </w:rPr>
            <w:delText xml:space="preserve">bark thickening are on the decline. </w:delText>
          </w:r>
        </w:del>
      </w:ins>
      <w:ins w:id="6967" w:author="Jeff" w:date="2021-06-25T20:10:00Z">
        <w:del w:id="6968" w:author="Nick Smith" w:date="2021-07-01T15:47:00Z">
          <w:r w:rsidR="00AB42B8" w:rsidRPr="00C8205D" w:rsidDel="00AC224B">
            <w:rPr>
              <w:color w:val="000000" w:themeColor="text1"/>
              <w:sz w:val="22"/>
              <w:szCs w:val="22"/>
              <w:rPrChange w:id="6969" w:author="Risa" w:date="2021-07-06T14:20:00Z">
                <w:rPr>
                  <w:sz w:val="22"/>
                  <w:szCs w:val="22"/>
                </w:rPr>
              </w:rPrChange>
            </w:rPr>
            <w:delText xml:space="preserve">In addition, several </w:delText>
          </w:r>
        </w:del>
      </w:ins>
      <w:ins w:id="6970" w:author="Jeff" w:date="2021-06-25T20:11:00Z">
        <w:del w:id="6971" w:author="Nick Smith" w:date="2021-07-01T15:47:00Z">
          <w:r w:rsidR="00AB42B8" w:rsidRPr="00C8205D" w:rsidDel="00AC224B">
            <w:rPr>
              <w:color w:val="000000" w:themeColor="text1"/>
              <w:sz w:val="22"/>
              <w:szCs w:val="22"/>
              <w:rPrChange w:id="6972" w:author="Risa" w:date="2021-07-06T14:20:00Z">
                <w:rPr>
                  <w:sz w:val="22"/>
                  <w:szCs w:val="22"/>
                </w:rPr>
              </w:rPrChange>
            </w:rPr>
            <w:delText xml:space="preserve">leaf and soil </w:delText>
          </w:r>
        </w:del>
      </w:ins>
      <w:ins w:id="6973" w:author="Jeff" w:date="2021-06-25T20:10:00Z">
        <w:del w:id="6974" w:author="Nick Smith" w:date="2021-07-01T15:47:00Z">
          <w:r w:rsidR="00AB42B8" w:rsidRPr="00C8205D" w:rsidDel="00AC224B">
            <w:rPr>
              <w:color w:val="000000" w:themeColor="text1"/>
              <w:sz w:val="22"/>
              <w:szCs w:val="22"/>
              <w:rPrChange w:id="6975" w:author="Risa" w:date="2021-07-06T14:20:00Z">
                <w:rPr>
                  <w:sz w:val="22"/>
                  <w:szCs w:val="22"/>
                </w:rPr>
              </w:rPrChange>
            </w:rPr>
            <w:delText>traits, notably i</w:delText>
          </w:r>
        </w:del>
      </w:ins>
      <w:ins w:id="6976" w:author="Jeff" w:date="2021-06-25T20:11:00Z">
        <w:del w:id="6977" w:author="Nick Smith" w:date="2021-07-01T15:47:00Z">
          <w:r w:rsidR="00AB42B8" w:rsidRPr="00C8205D" w:rsidDel="00AC224B">
            <w:rPr>
              <w:color w:val="000000" w:themeColor="text1"/>
              <w:sz w:val="22"/>
              <w:szCs w:val="22"/>
              <w:rPrChange w:id="6978" w:author="Risa" w:date="2021-07-06T14:20:00Z">
                <w:rPr>
                  <w:sz w:val="22"/>
                  <w:szCs w:val="22"/>
                </w:rPr>
              </w:rPrChange>
            </w:rPr>
            <w:delText>WUE and soil inorganics combined with topographic traits</w:delText>
          </w:r>
        </w:del>
      </w:ins>
      <w:del w:id="6979" w:author="Nick Smith" w:date="2021-07-01T15:47:00Z">
        <w:r w:rsidR="00A61982" w:rsidRPr="00C8205D" w:rsidDel="00AC224B">
          <w:rPr>
            <w:color w:val="000000" w:themeColor="text1"/>
            <w:sz w:val="22"/>
            <w:szCs w:val="22"/>
            <w:rPrChange w:id="6980" w:author="Risa" w:date="2021-07-06T14:20:00Z">
              <w:rPr>
                <w:sz w:val="22"/>
                <w:szCs w:val="22"/>
              </w:rPr>
            </w:rPrChange>
          </w:rPr>
          <w:delText xml:space="preserve"> </w:delText>
        </w:r>
        <w:r w:rsidR="00A61982" w:rsidRPr="00C8205D" w:rsidDel="00AC224B">
          <w:rPr>
            <w:strike/>
            <w:color w:val="000000" w:themeColor="text1"/>
            <w:sz w:val="22"/>
            <w:szCs w:val="22"/>
            <w:rPrChange w:id="6981" w:author="Risa" w:date="2021-07-06T14:20:00Z">
              <w:rPr>
                <w:sz w:val="22"/>
                <w:szCs w:val="22"/>
              </w:rPr>
            </w:rPrChange>
          </w:rPr>
          <w:delText xml:space="preserve">Flat and ledge </w:delText>
        </w:r>
        <w:r w:rsidR="00A61982" w:rsidRPr="00C8205D" w:rsidDel="00AC224B">
          <w:rPr>
            <w:bCs/>
            <w:iCs/>
            <w:strike/>
            <w:color w:val="000000" w:themeColor="text1"/>
            <w:sz w:val="22"/>
            <w:szCs w:val="22"/>
            <w:lang w:val="en"/>
            <w:rPrChange w:id="6982" w:author="Risa" w:date="2021-07-06T14:20:00Z">
              <w:rPr>
                <w:bCs/>
                <w:iCs/>
                <w:sz w:val="22"/>
                <w:szCs w:val="22"/>
                <w:lang w:val="en"/>
              </w:rPr>
            </w:rPrChange>
          </w:rPr>
          <w:delText>pitch</w:delText>
        </w:r>
      </w:del>
      <w:ins w:id="6983" w:author="Jeff" w:date="2021-06-24T04:44:00Z">
        <w:del w:id="6984" w:author="Nick Smith" w:date="2021-07-01T15:47:00Z">
          <w:r w:rsidR="00C64EE9" w:rsidRPr="00C8205D" w:rsidDel="00AC224B">
            <w:rPr>
              <w:strike/>
              <w:color w:val="000000" w:themeColor="text1"/>
              <w:sz w:val="22"/>
              <w:szCs w:val="22"/>
              <w:rPrChange w:id="6985" w:author="Risa" w:date="2021-07-06T14:20:00Z">
                <w:rPr>
                  <w:sz w:val="22"/>
                  <w:szCs w:val="22"/>
                </w:rPr>
              </w:rPrChange>
            </w:rPr>
            <w:delText xml:space="preserve">flat, cliff and ledge colonization as well as adaptivity to stress tolerance or growth depending on </w:delText>
          </w:r>
        </w:del>
      </w:ins>
      <w:ins w:id="6986" w:author="Jeff" w:date="2021-06-24T04:45:00Z">
        <w:del w:id="6987" w:author="Nick Smith" w:date="2021-07-01T15:47:00Z">
          <w:r w:rsidR="00C64EE9" w:rsidRPr="00C8205D" w:rsidDel="00AC224B">
            <w:rPr>
              <w:strike/>
              <w:color w:val="000000" w:themeColor="text1"/>
              <w:sz w:val="22"/>
              <w:szCs w:val="22"/>
              <w:rPrChange w:id="6988" w:author="Risa" w:date="2021-07-06T14:20:00Z">
                <w:rPr>
                  <w:sz w:val="22"/>
                  <w:szCs w:val="22"/>
                </w:rPr>
              </w:rPrChange>
            </w:rPr>
            <w:delText>topographic, soil, leaf and whole plant trait</w:delText>
          </w:r>
        </w:del>
      </w:ins>
      <w:ins w:id="6989" w:author="Jeff" w:date="2021-06-25T20:13:00Z">
        <w:del w:id="6990" w:author="Nick Smith" w:date="2021-07-01T15:47:00Z">
          <w:r w:rsidR="00AB42B8" w:rsidRPr="00C8205D" w:rsidDel="00AC224B">
            <w:rPr>
              <w:strike/>
              <w:color w:val="000000" w:themeColor="text1"/>
              <w:sz w:val="22"/>
              <w:szCs w:val="22"/>
              <w:rPrChange w:id="6991" w:author="Risa" w:date="2021-07-06T14:20:00Z">
                <w:rPr>
                  <w:strike/>
                  <w:sz w:val="22"/>
                  <w:szCs w:val="22"/>
                </w:rPr>
              </w:rPrChange>
            </w:rPr>
            <w:delText xml:space="preserve"> </w:delText>
          </w:r>
          <w:r w:rsidR="00AB42B8" w:rsidRPr="00C8205D" w:rsidDel="00AC224B">
            <w:rPr>
              <w:color w:val="000000" w:themeColor="text1"/>
              <w:sz w:val="22"/>
              <w:szCs w:val="22"/>
              <w:rPrChange w:id="6992" w:author="Risa" w:date="2021-07-06T14:20:00Z">
                <w:rPr>
                  <w:sz w:val="22"/>
                  <w:szCs w:val="22"/>
                </w:rPr>
              </w:rPrChange>
            </w:rPr>
            <w:delText>t</w:delText>
          </w:r>
        </w:del>
      </w:ins>
      <w:ins w:id="6993" w:author="Jeff" w:date="2021-06-25T20:12:00Z">
        <w:del w:id="6994" w:author="Nick Smith" w:date="2021-07-01T15:47:00Z">
          <w:r w:rsidR="00AB42B8" w:rsidRPr="00C8205D" w:rsidDel="00AC224B">
            <w:rPr>
              <w:color w:val="000000" w:themeColor="text1"/>
              <w:sz w:val="22"/>
              <w:szCs w:val="22"/>
              <w:rPrChange w:id="6995" w:author="Risa" w:date="2021-07-06T14:20:00Z">
                <w:rPr>
                  <w:sz w:val="22"/>
                  <w:szCs w:val="22"/>
                </w:rPr>
              </w:rPrChange>
            </w:rPr>
            <w:delText>o provide a</w:delText>
          </w:r>
        </w:del>
      </w:ins>
      <w:ins w:id="6996" w:author="Jeff" w:date="2021-06-25T20:13:00Z">
        <w:del w:id="6997" w:author="Nick Smith" w:date="2021-07-01T15:47:00Z">
          <w:r w:rsidR="00AB42B8" w:rsidRPr="00C8205D" w:rsidDel="00AC224B">
            <w:rPr>
              <w:color w:val="000000" w:themeColor="text1"/>
              <w:sz w:val="22"/>
              <w:szCs w:val="22"/>
              <w:rPrChange w:id="6998" w:author="Risa" w:date="2021-07-06T14:20:00Z">
                <w:rPr>
                  <w:sz w:val="22"/>
                  <w:szCs w:val="22"/>
                </w:rPr>
              </w:rPrChange>
            </w:rPr>
            <w:delText xml:space="preserve"> synergistic</w:delText>
          </w:r>
        </w:del>
      </w:ins>
      <w:ins w:id="6999" w:author="Jeff" w:date="2021-06-25T20:12:00Z">
        <w:del w:id="7000" w:author="Nick Smith" w:date="2021-07-01T15:47:00Z">
          <w:r w:rsidR="00AB42B8" w:rsidRPr="00C8205D" w:rsidDel="00AC224B">
            <w:rPr>
              <w:color w:val="000000" w:themeColor="text1"/>
              <w:sz w:val="22"/>
              <w:szCs w:val="22"/>
              <w:rPrChange w:id="7001" w:author="Risa" w:date="2021-07-06T14:20:00Z">
                <w:rPr>
                  <w:sz w:val="22"/>
                  <w:szCs w:val="22"/>
                </w:rPr>
              </w:rPrChange>
            </w:rPr>
            <w:delText xml:space="preserve"> impression</w:delText>
          </w:r>
        </w:del>
      </w:ins>
      <w:ins w:id="7002" w:author="Jeff" w:date="2021-06-25T20:13:00Z">
        <w:del w:id="7003" w:author="Nick Smith" w:date="2021-07-01T15:47:00Z">
          <w:r w:rsidR="00AB42B8" w:rsidRPr="00C8205D" w:rsidDel="00AC224B">
            <w:rPr>
              <w:color w:val="000000" w:themeColor="text1"/>
              <w:sz w:val="22"/>
              <w:szCs w:val="22"/>
              <w:rPrChange w:id="7004" w:author="Risa" w:date="2021-07-06T14:20:00Z">
                <w:rPr>
                  <w:sz w:val="22"/>
                  <w:szCs w:val="22"/>
                </w:rPr>
              </w:rPrChange>
            </w:rPr>
            <w:delText xml:space="preserve"> </w:delText>
          </w:r>
          <w:r w:rsidR="00AB42B8" w:rsidRPr="00C8205D" w:rsidDel="00AC224B">
            <w:rPr>
              <w:strike/>
              <w:color w:val="000000" w:themeColor="text1"/>
              <w:sz w:val="22"/>
              <w:szCs w:val="22"/>
              <w:rPrChange w:id="7005" w:author="Risa" w:date="2021-07-06T14:20:00Z">
                <w:rPr>
                  <w:sz w:val="22"/>
                  <w:szCs w:val="22"/>
                </w:rPr>
              </w:rPrChange>
            </w:rPr>
            <w:delText>of synergies</w:delText>
          </w:r>
          <w:r w:rsidR="00AB42B8" w:rsidRPr="00C8205D" w:rsidDel="00AC224B">
            <w:rPr>
              <w:color w:val="000000" w:themeColor="text1"/>
              <w:sz w:val="22"/>
              <w:szCs w:val="22"/>
              <w:rPrChange w:id="7006" w:author="Risa" w:date="2021-07-06T14:20:00Z">
                <w:rPr>
                  <w:sz w:val="22"/>
                  <w:szCs w:val="22"/>
                </w:rPr>
              </w:rPrChange>
            </w:rPr>
            <w:delText xml:space="preserve">. </w:delText>
          </w:r>
        </w:del>
      </w:ins>
      <w:commentRangeStart w:id="7007"/>
      <w:del w:id="7008" w:author="Nick Smith" w:date="2021-07-01T15:47:00Z">
        <w:r w:rsidR="00A61982" w:rsidRPr="00C8205D" w:rsidDel="00AC224B">
          <w:rPr>
            <w:color w:val="000000" w:themeColor="text1"/>
            <w:sz w:val="22"/>
            <w:szCs w:val="22"/>
            <w:rPrChange w:id="7009" w:author="Risa" w:date="2021-07-06T14:20:00Z">
              <w:rPr>
                <w:sz w:val="22"/>
                <w:szCs w:val="22"/>
              </w:rPr>
            </w:rPrChange>
          </w:rPr>
          <w:delText xml:space="preserve"> pine populations exhibited greater buoyancy than trees in more strenuous cliff situations. We</w:delText>
        </w:r>
        <w:r w:rsidR="00345813" w:rsidRPr="00C8205D" w:rsidDel="00AC224B">
          <w:rPr>
            <w:color w:val="000000" w:themeColor="text1"/>
            <w:sz w:val="22"/>
            <w:szCs w:val="22"/>
            <w:rPrChange w:id="7010" w:author="Risa" w:date="2021-07-06T14:20:00Z">
              <w:rPr>
                <w:sz w:val="22"/>
                <w:szCs w:val="22"/>
              </w:rPr>
            </w:rPrChange>
          </w:rPr>
          <w:delText xml:space="preserve"> also identified a selective preference for either growth</w:delText>
        </w:r>
        <w:r w:rsidRPr="00C8205D" w:rsidDel="00AC224B">
          <w:rPr>
            <w:color w:val="000000" w:themeColor="text1"/>
            <w:sz w:val="22"/>
            <w:szCs w:val="22"/>
            <w:rPrChange w:id="7011" w:author="Risa" w:date="2021-07-06T14:20:00Z">
              <w:rPr>
                <w:sz w:val="22"/>
                <w:szCs w:val="22"/>
              </w:rPr>
            </w:rPrChange>
          </w:rPr>
          <w:delText xml:space="preserve"> at low elevations</w:delText>
        </w:r>
        <w:r w:rsidR="00345813" w:rsidRPr="00C8205D" w:rsidDel="00AC224B">
          <w:rPr>
            <w:color w:val="000000" w:themeColor="text1"/>
            <w:sz w:val="22"/>
            <w:szCs w:val="22"/>
            <w:rPrChange w:id="7012" w:author="Risa" w:date="2021-07-06T14:20:00Z">
              <w:rPr>
                <w:sz w:val="22"/>
                <w:szCs w:val="22"/>
              </w:rPr>
            </w:rPrChange>
          </w:rPr>
          <w:delText xml:space="preserve"> or stress tolerance</w:delText>
        </w:r>
        <w:r w:rsidRPr="00C8205D" w:rsidDel="00AC224B">
          <w:rPr>
            <w:color w:val="000000" w:themeColor="text1"/>
            <w:sz w:val="22"/>
            <w:szCs w:val="22"/>
            <w:rPrChange w:id="7013" w:author="Risa" w:date="2021-07-06T14:20:00Z">
              <w:rPr>
                <w:sz w:val="22"/>
                <w:szCs w:val="22"/>
              </w:rPr>
            </w:rPrChange>
          </w:rPr>
          <w:delText xml:space="preserve"> at high elevations using multiple plant and ecosystem metrics</w:delText>
        </w:r>
        <w:r w:rsidR="00345813" w:rsidRPr="00C8205D" w:rsidDel="00AC224B">
          <w:rPr>
            <w:bCs/>
            <w:iCs/>
            <w:color w:val="000000" w:themeColor="text1"/>
            <w:sz w:val="22"/>
            <w:szCs w:val="22"/>
            <w:lang w:val="en"/>
            <w:rPrChange w:id="7014" w:author="Risa" w:date="2021-07-06T14:20:00Z">
              <w:rPr>
                <w:bCs/>
                <w:iCs/>
                <w:sz w:val="22"/>
                <w:szCs w:val="22"/>
                <w:lang w:val="en"/>
              </w:rPr>
            </w:rPrChange>
          </w:rPr>
          <w:delText xml:space="preserve">. </w:delText>
        </w:r>
        <w:r w:rsidR="00345813" w:rsidRPr="00C8205D" w:rsidDel="00AC224B">
          <w:rPr>
            <w:color w:val="000000" w:themeColor="text1"/>
            <w:sz w:val="22"/>
            <w:szCs w:val="22"/>
            <w:rPrChange w:id="7015" w:author="Risa" w:date="2021-07-06T14:20:00Z">
              <w:rPr>
                <w:sz w:val="22"/>
                <w:szCs w:val="22"/>
              </w:rPr>
            </w:rPrChange>
          </w:rPr>
          <w:delText xml:space="preserve">Our findings </w:delText>
        </w:r>
      </w:del>
      <w:ins w:id="7016" w:author="Jeff" w:date="2021-06-24T04:45:00Z">
        <w:del w:id="7017" w:author="Nick Smith" w:date="2021-07-01T15:47:00Z">
          <w:r w:rsidR="00C64EE9" w:rsidRPr="00C8205D" w:rsidDel="00AC224B">
            <w:rPr>
              <w:color w:val="000000" w:themeColor="text1"/>
              <w:sz w:val="22"/>
              <w:szCs w:val="22"/>
              <w:rPrChange w:id="7018" w:author="Risa" w:date="2021-07-06T14:20:00Z">
                <w:rPr>
                  <w:sz w:val="22"/>
                  <w:szCs w:val="22"/>
                </w:rPr>
              </w:rPrChange>
            </w:rPr>
            <w:delText xml:space="preserve">data </w:delText>
          </w:r>
        </w:del>
      </w:ins>
      <w:ins w:id="7019" w:author="Jeff" w:date="2021-06-25T19:46:00Z">
        <w:del w:id="7020" w:author="Nick Smith" w:date="2021-07-01T15:47:00Z">
          <w:r w:rsidR="00DC5516" w:rsidRPr="00C8205D" w:rsidDel="00AC224B">
            <w:rPr>
              <w:color w:val="000000" w:themeColor="text1"/>
              <w:sz w:val="22"/>
              <w:szCs w:val="22"/>
              <w:rPrChange w:id="7021" w:author="Risa" w:date="2021-07-06T14:20:00Z">
                <w:rPr>
                  <w:sz w:val="22"/>
                  <w:szCs w:val="22"/>
                </w:rPr>
              </w:rPrChange>
            </w:rPr>
            <w:delText>undertake</w:delText>
          </w:r>
        </w:del>
      </w:ins>
      <w:ins w:id="7022" w:author="Jeff" w:date="2021-06-24T04:45:00Z">
        <w:del w:id="7023" w:author="Nick Smith" w:date="2021-07-01T15:47:00Z">
          <w:r w:rsidR="00C64EE9" w:rsidRPr="00C8205D" w:rsidDel="00AC224B">
            <w:rPr>
              <w:color w:val="000000" w:themeColor="text1"/>
              <w:sz w:val="22"/>
              <w:szCs w:val="22"/>
              <w:rPrChange w:id="7024" w:author="Risa" w:date="2021-07-06T14:20:00Z">
                <w:rPr>
                  <w:sz w:val="22"/>
                  <w:szCs w:val="22"/>
                </w:rPr>
              </w:rPrChange>
            </w:rPr>
            <w:delText xml:space="preserve"> the task of  </w:delText>
          </w:r>
        </w:del>
      </w:ins>
      <w:del w:id="7025" w:author="Nick Smith" w:date="2021-07-01T15:47:00Z">
        <w:r w:rsidR="00345813" w:rsidRPr="00C8205D" w:rsidDel="00AC224B">
          <w:rPr>
            <w:color w:val="000000" w:themeColor="text1"/>
            <w:sz w:val="22"/>
            <w:szCs w:val="22"/>
            <w:rPrChange w:id="7026" w:author="Risa" w:date="2021-07-06T14:20:00Z">
              <w:rPr>
                <w:sz w:val="22"/>
                <w:szCs w:val="22"/>
              </w:rPr>
            </w:rPrChange>
          </w:rPr>
          <w:delText>unravel</w:delText>
        </w:r>
      </w:del>
      <w:ins w:id="7027" w:author="Jeff" w:date="2021-06-24T04:46:00Z">
        <w:del w:id="7028" w:author="Nick Smith" w:date="2021-07-01T15:47:00Z">
          <w:r w:rsidR="00C64EE9" w:rsidRPr="00C8205D" w:rsidDel="00AC224B">
            <w:rPr>
              <w:color w:val="000000" w:themeColor="text1"/>
              <w:sz w:val="22"/>
              <w:szCs w:val="22"/>
              <w:rPrChange w:id="7029" w:author="Risa" w:date="2021-07-06T14:20:00Z">
                <w:rPr>
                  <w:sz w:val="22"/>
                  <w:szCs w:val="22"/>
                </w:rPr>
              </w:rPrChange>
            </w:rPr>
            <w:delText xml:space="preserve">ing at least a </w:delText>
          </w:r>
        </w:del>
      </w:ins>
      <w:del w:id="7030" w:author="Nick Smith" w:date="2021-07-01T15:47:00Z">
        <w:r w:rsidR="00345813" w:rsidRPr="00C8205D" w:rsidDel="00AC224B">
          <w:rPr>
            <w:color w:val="000000" w:themeColor="text1"/>
            <w:sz w:val="22"/>
            <w:szCs w:val="22"/>
            <w:rPrChange w:id="7031" w:author="Risa" w:date="2021-07-06T14:20:00Z">
              <w:rPr>
                <w:sz w:val="22"/>
                <w:szCs w:val="22"/>
              </w:rPr>
            </w:rPrChange>
          </w:rPr>
          <w:delText xml:space="preserve"> </w:delText>
        </w:r>
        <w:r w:rsidR="00BF5293" w:rsidRPr="00C8205D" w:rsidDel="00AC224B">
          <w:rPr>
            <w:color w:val="000000" w:themeColor="text1"/>
            <w:sz w:val="22"/>
            <w:szCs w:val="22"/>
            <w:rPrChange w:id="7032" w:author="Risa" w:date="2021-07-06T14:20:00Z">
              <w:rPr>
                <w:sz w:val="22"/>
                <w:szCs w:val="22"/>
              </w:rPr>
            </w:rPrChange>
          </w:rPr>
          <w:delText xml:space="preserve">part of the </w:delText>
        </w:r>
        <w:r w:rsidR="00345813" w:rsidRPr="00C8205D" w:rsidDel="00AC224B">
          <w:rPr>
            <w:color w:val="000000" w:themeColor="text1"/>
            <w:sz w:val="22"/>
            <w:szCs w:val="22"/>
            <w:rPrChange w:id="7033" w:author="Risa" w:date="2021-07-06T14:20:00Z">
              <w:rPr>
                <w:sz w:val="22"/>
                <w:szCs w:val="22"/>
              </w:rPr>
            </w:rPrChange>
          </w:rPr>
          <w:delText>enigma</w:delText>
        </w:r>
        <w:r w:rsidR="00854384" w:rsidRPr="00C8205D" w:rsidDel="00AC224B">
          <w:rPr>
            <w:color w:val="000000" w:themeColor="text1"/>
            <w:sz w:val="22"/>
            <w:szCs w:val="22"/>
            <w:rPrChange w:id="7034" w:author="Risa" w:date="2021-07-06T14:20:00Z">
              <w:rPr>
                <w:sz w:val="22"/>
                <w:szCs w:val="22"/>
              </w:rPr>
            </w:rPrChange>
          </w:rPr>
          <w:delText xml:space="preserve"> about</w:delText>
        </w:r>
      </w:del>
      <w:ins w:id="7035" w:author="Jeff" w:date="2021-06-29T05:30:00Z">
        <w:del w:id="7036" w:author="Nick Smith" w:date="2021-07-01T15:47:00Z">
          <w:r w:rsidR="00F24DDF" w:rsidRPr="00C8205D" w:rsidDel="00AC224B">
            <w:rPr>
              <w:color w:val="000000" w:themeColor="text1"/>
              <w:sz w:val="22"/>
              <w:szCs w:val="22"/>
              <w:rPrChange w:id="7037" w:author="Risa" w:date="2021-07-06T14:20:00Z">
                <w:rPr>
                  <w:sz w:val="22"/>
                  <w:szCs w:val="22"/>
                </w:rPr>
              </w:rPrChange>
            </w:rPr>
            <w:delText>o</w:delText>
          </w:r>
        </w:del>
      </w:ins>
      <w:ins w:id="7038" w:author="Jeff" w:date="2021-06-29T05:31:00Z">
        <w:del w:id="7039" w:author="Nick Smith" w:date="2021-07-01T15:47:00Z">
          <w:r w:rsidR="00F24DDF" w:rsidRPr="00C8205D" w:rsidDel="00AC224B">
            <w:rPr>
              <w:color w:val="000000" w:themeColor="text1"/>
              <w:sz w:val="22"/>
              <w:szCs w:val="22"/>
              <w:rPrChange w:id="7040" w:author="Risa" w:date="2021-07-06T14:20:00Z">
                <w:rPr>
                  <w:sz w:val="22"/>
                  <w:szCs w:val="22"/>
                </w:rPr>
              </w:rPrChange>
            </w:rPr>
            <w:delText>f</w:delText>
          </w:r>
        </w:del>
      </w:ins>
      <w:del w:id="7041" w:author="Nick Smith" w:date="2021-07-01T15:47:00Z">
        <w:r w:rsidR="00854384" w:rsidRPr="00C8205D" w:rsidDel="00AC224B">
          <w:rPr>
            <w:color w:val="000000" w:themeColor="text1"/>
            <w:sz w:val="22"/>
            <w:szCs w:val="22"/>
            <w:rPrChange w:id="7042" w:author="Risa" w:date="2021-07-06T14:20:00Z">
              <w:rPr>
                <w:sz w:val="22"/>
                <w:szCs w:val="22"/>
              </w:rPr>
            </w:rPrChange>
          </w:rPr>
          <w:delText xml:space="preserve"> </w:delText>
        </w:r>
      </w:del>
      <w:ins w:id="7043" w:author="Jeff" w:date="2021-06-24T04:46:00Z">
        <w:del w:id="7044" w:author="Nick Smith" w:date="2021-07-01T15:47:00Z">
          <w:r w:rsidR="00C64EE9" w:rsidRPr="00C8205D" w:rsidDel="00AC224B">
            <w:rPr>
              <w:color w:val="000000" w:themeColor="text1"/>
              <w:sz w:val="22"/>
              <w:szCs w:val="22"/>
              <w:rPrChange w:id="7045" w:author="Risa" w:date="2021-07-06T14:20:00Z">
                <w:rPr>
                  <w:sz w:val="22"/>
                  <w:szCs w:val="22"/>
                </w:rPr>
              </w:rPrChange>
            </w:rPr>
            <w:delText xml:space="preserve"> pitch pine </w:delText>
          </w:r>
        </w:del>
      </w:ins>
      <w:del w:id="7046" w:author="Nick Smith" w:date="2021-07-01T15:47:00Z">
        <w:r w:rsidR="00854384" w:rsidRPr="00C8205D" w:rsidDel="00AC224B">
          <w:rPr>
            <w:color w:val="000000" w:themeColor="text1"/>
            <w:sz w:val="22"/>
            <w:szCs w:val="22"/>
            <w:rPrChange w:id="7047" w:author="Risa" w:date="2021-07-06T14:20:00Z">
              <w:rPr>
                <w:sz w:val="22"/>
                <w:szCs w:val="22"/>
              </w:rPr>
            </w:rPrChange>
          </w:rPr>
          <w:delText>persistence</w:delText>
        </w:r>
        <w:r w:rsidR="00345813" w:rsidRPr="00C8205D" w:rsidDel="00AC224B">
          <w:rPr>
            <w:color w:val="000000" w:themeColor="text1"/>
            <w:sz w:val="22"/>
            <w:szCs w:val="22"/>
            <w:rPrChange w:id="7048" w:author="Risa" w:date="2021-07-06T14:20:00Z">
              <w:rPr>
                <w:sz w:val="22"/>
                <w:szCs w:val="22"/>
              </w:rPr>
            </w:rPrChange>
          </w:rPr>
          <w:delText xml:space="preserve"> </w:delText>
        </w:r>
        <w:r w:rsidR="00854384" w:rsidRPr="00C8205D" w:rsidDel="00AC224B">
          <w:rPr>
            <w:color w:val="000000" w:themeColor="text1"/>
            <w:sz w:val="22"/>
            <w:szCs w:val="22"/>
            <w:rPrChange w:id="7049" w:author="Risa" w:date="2021-07-06T14:20:00Z">
              <w:rPr>
                <w:sz w:val="22"/>
                <w:szCs w:val="22"/>
              </w:rPr>
            </w:rPrChange>
          </w:rPr>
          <w:delText xml:space="preserve">in a post-fire milieu </w:delText>
        </w:r>
        <w:r w:rsidR="00345813" w:rsidRPr="00C8205D" w:rsidDel="00AC224B">
          <w:rPr>
            <w:color w:val="000000" w:themeColor="text1"/>
            <w:sz w:val="22"/>
            <w:szCs w:val="22"/>
            <w:rPrChange w:id="7050" w:author="Risa" w:date="2021-07-06T14:20:00Z">
              <w:rPr>
                <w:sz w:val="22"/>
                <w:szCs w:val="22"/>
              </w:rPr>
            </w:rPrChange>
          </w:rPr>
          <w:delText>during a critical phase of the Anthropocene age</w:delText>
        </w:r>
        <w:r w:rsidR="00187A6B" w:rsidRPr="00C8205D" w:rsidDel="00AC224B">
          <w:rPr>
            <w:color w:val="000000" w:themeColor="text1"/>
            <w:sz w:val="22"/>
            <w:szCs w:val="22"/>
            <w:rPrChange w:id="7051" w:author="Risa" w:date="2021-07-06T14:20:00Z">
              <w:rPr>
                <w:sz w:val="22"/>
                <w:szCs w:val="22"/>
              </w:rPr>
            </w:rPrChange>
          </w:rPr>
          <w:delText xml:space="preserve"> (Crutzen</w:delText>
        </w:r>
        <w:r w:rsidR="00470A6B" w:rsidRPr="00C8205D" w:rsidDel="00AC224B">
          <w:rPr>
            <w:color w:val="000000" w:themeColor="text1"/>
            <w:sz w:val="22"/>
            <w:szCs w:val="22"/>
            <w:rPrChange w:id="7052" w:author="Risa" w:date="2021-07-06T14:20:00Z">
              <w:rPr>
                <w:sz w:val="22"/>
                <w:szCs w:val="22"/>
              </w:rPr>
            </w:rPrChange>
          </w:rPr>
          <w:delText xml:space="preserve"> and Stoermer 2000</w:delText>
        </w:r>
        <w:r w:rsidR="00187A6B" w:rsidRPr="00C8205D" w:rsidDel="00AC224B">
          <w:rPr>
            <w:color w:val="000000" w:themeColor="text1"/>
            <w:sz w:val="22"/>
            <w:szCs w:val="22"/>
            <w:rPrChange w:id="7053" w:author="Risa" w:date="2021-07-06T14:20:00Z">
              <w:rPr>
                <w:sz w:val="22"/>
                <w:szCs w:val="22"/>
              </w:rPr>
            </w:rPrChange>
          </w:rPr>
          <w:delText>)</w:delText>
        </w:r>
        <w:r w:rsidR="00854384" w:rsidRPr="00C8205D" w:rsidDel="00AC224B">
          <w:rPr>
            <w:color w:val="000000" w:themeColor="text1"/>
            <w:sz w:val="22"/>
            <w:szCs w:val="22"/>
            <w:rPrChange w:id="7054" w:author="Risa" w:date="2021-07-06T14:20:00Z">
              <w:rPr>
                <w:sz w:val="22"/>
                <w:szCs w:val="22"/>
              </w:rPr>
            </w:rPrChange>
          </w:rPr>
          <w:delText>.</w:delText>
        </w:r>
        <w:r w:rsidR="00345813" w:rsidRPr="00C8205D" w:rsidDel="00AC224B">
          <w:rPr>
            <w:color w:val="000000" w:themeColor="text1"/>
            <w:sz w:val="22"/>
            <w:szCs w:val="22"/>
            <w:rPrChange w:id="7055" w:author="Risa" w:date="2021-07-06T14:20:00Z">
              <w:rPr>
                <w:sz w:val="22"/>
                <w:szCs w:val="22"/>
              </w:rPr>
            </w:rPrChange>
          </w:rPr>
          <w:delText xml:space="preserve"> </w:delText>
        </w:r>
        <w:commentRangeEnd w:id="7007"/>
        <w:r w:rsidR="00AB42B8" w:rsidRPr="00C8205D" w:rsidDel="00AC224B">
          <w:rPr>
            <w:rStyle w:val="CommentReference"/>
            <w:color w:val="000000" w:themeColor="text1"/>
            <w:sz w:val="22"/>
            <w:szCs w:val="22"/>
            <w:rPrChange w:id="7056" w:author="Risa" w:date="2021-07-06T14:20:00Z">
              <w:rPr>
                <w:rStyle w:val="CommentReference"/>
              </w:rPr>
            </w:rPrChange>
          </w:rPr>
          <w:commentReference w:id="7007"/>
        </w:r>
        <w:r w:rsidR="00C748E1" w:rsidRPr="00C8205D" w:rsidDel="00AC224B">
          <w:rPr>
            <w:color w:val="000000" w:themeColor="text1"/>
            <w:sz w:val="22"/>
            <w:szCs w:val="22"/>
            <w:rPrChange w:id="7057" w:author="Risa" w:date="2021-07-06T14:20:00Z">
              <w:rPr>
                <w:sz w:val="22"/>
                <w:szCs w:val="22"/>
              </w:rPr>
            </w:rPrChange>
          </w:rPr>
          <w:delText xml:space="preserve">At lower elevations, which represent the vast majority </w:delText>
        </w:r>
        <w:r w:rsidR="00C748E1" w:rsidRPr="00C8205D" w:rsidDel="00AC224B">
          <w:rPr>
            <w:color w:val="000000" w:themeColor="text1"/>
            <w:sz w:val="22"/>
            <w:szCs w:val="22"/>
            <w:rPrChange w:id="7058" w:author="Risa" w:date="2021-07-06T14:20:00Z">
              <w:rPr>
                <w:color w:val="000000" w:themeColor="text1"/>
                <w:sz w:val="22"/>
                <w:szCs w:val="22"/>
              </w:rPr>
            </w:rPrChange>
          </w:rPr>
          <w:delText xml:space="preserve">of pitch pine populations in the Northeast US, we predict newly pioneered locations </w:delText>
        </w:r>
        <w:r w:rsidR="009A61A6" w:rsidRPr="00C8205D" w:rsidDel="00AC224B">
          <w:rPr>
            <w:color w:val="000000" w:themeColor="text1"/>
            <w:sz w:val="22"/>
            <w:szCs w:val="22"/>
            <w:rPrChange w:id="7059" w:author="Risa" w:date="2021-07-06T14:20:00Z">
              <w:rPr>
                <w:color w:val="000000" w:themeColor="text1"/>
                <w:sz w:val="22"/>
                <w:szCs w:val="22"/>
              </w:rPr>
            </w:rPrChange>
          </w:rPr>
          <w:delText>reflect</w:delText>
        </w:r>
        <w:r w:rsidR="00C748E1" w:rsidRPr="00C8205D" w:rsidDel="00AC224B">
          <w:rPr>
            <w:color w:val="000000" w:themeColor="text1"/>
            <w:sz w:val="22"/>
            <w:szCs w:val="22"/>
            <w:rPrChange w:id="7060" w:author="Risa" w:date="2021-07-06T14:20:00Z">
              <w:rPr>
                <w:color w:val="000000" w:themeColor="text1"/>
                <w:sz w:val="22"/>
                <w:szCs w:val="22"/>
              </w:rPr>
            </w:rPrChange>
          </w:rPr>
          <w:delText xml:space="preserve"> a continuation of </w:delText>
        </w:r>
        <w:r w:rsidR="00F3370C" w:rsidRPr="00C8205D" w:rsidDel="00AC224B">
          <w:rPr>
            <w:color w:val="000000" w:themeColor="text1"/>
            <w:sz w:val="22"/>
            <w:szCs w:val="22"/>
            <w:rPrChange w:id="7061" w:author="Risa" w:date="2021-07-06T14:20:00Z">
              <w:rPr>
                <w:sz w:val="22"/>
                <w:szCs w:val="22"/>
              </w:rPr>
            </w:rPrChange>
          </w:rPr>
          <w:delText xml:space="preserve">persistence </w:delText>
        </w:r>
        <w:r w:rsidR="009A61A6" w:rsidRPr="00C8205D" w:rsidDel="00AC224B">
          <w:rPr>
            <w:color w:val="000000" w:themeColor="text1"/>
            <w:sz w:val="22"/>
            <w:szCs w:val="22"/>
            <w:rPrChange w:id="7062" w:author="Risa" w:date="2021-07-06T14:20:00Z">
              <w:rPr>
                <w:color w:val="000000" w:themeColor="text1"/>
                <w:sz w:val="22"/>
                <w:szCs w:val="22"/>
              </w:rPr>
            </w:rPrChange>
          </w:rPr>
          <w:delText>signaled</w:delText>
        </w:r>
        <w:r w:rsidR="00C748E1" w:rsidRPr="00C8205D" w:rsidDel="00AC224B">
          <w:rPr>
            <w:color w:val="000000" w:themeColor="text1"/>
            <w:sz w:val="22"/>
            <w:szCs w:val="22"/>
            <w:rPrChange w:id="7063" w:author="Risa" w:date="2021-07-06T14:20:00Z">
              <w:rPr>
                <w:color w:val="000000" w:themeColor="text1"/>
                <w:sz w:val="22"/>
                <w:szCs w:val="22"/>
              </w:rPr>
            </w:rPrChange>
          </w:rPr>
          <w:delText xml:space="preserve"> by significant differences in </w:delText>
        </w:r>
        <w:r w:rsidR="009A61A6" w:rsidRPr="00C8205D" w:rsidDel="00AC224B">
          <w:rPr>
            <w:color w:val="000000" w:themeColor="text1"/>
            <w:sz w:val="22"/>
            <w:szCs w:val="22"/>
            <w:rPrChange w:id="7064" w:author="Risa" w:date="2021-07-06T14:20:00Z">
              <w:rPr>
                <w:color w:val="000000" w:themeColor="text1"/>
                <w:sz w:val="22"/>
                <w:szCs w:val="22"/>
              </w:rPr>
            </w:rPrChange>
          </w:rPr>
          <w:delText xml:space="preserve">density, </w:delText>
        </w:r>
        <w:r w:rsidR="00C748E1" w:rsidRPr="00C8205D" w:rsidDel="00AC224B">
          <w:rPr>
            <w:color w:val="000000" w:themeColor="text1"/>
            <w:sz w:val="22"/>
            <w:szCs w:val="22"/>
            <w:rPrChange w:id="7065" w:author="Risa" w:date="2021-07-06T14:20:00Z">
              <w:rPr>
                <w:color w:val="000000" w:themeColor="text1"/>
                <w:sz w:val="22"/>
                <w:szCs w:val="22"/>
              </w:rPr>
            </w:rPrChange>
          </w:rPr>
          <w:delText xml:space="preserve">slope and aspect. </w:delText>
        </w:r>
        <w:r w:rsidR="00345813" w:rsidRPr="00C8205D" w:rsidDel="00AC224B">
          <w:rPr>
            <w:color w:val="000000" w:themeColor="text1"/>
            <w:sz w:val="22"/>
            <w:szCs w:val="22"/>
            <w:rPrChange w:id="7066" w:author="Risa" w:date="2021-07-06T14:20:00Z">
              <w:rPr>
                <w:color w:val="000000" w:themeColor="text1"/>
                <w:sz w:val="22"/>
                <w:szCs w:val="22"/>
              </w:rPr>
            </w:rPrChange>
          </w:rPr>
          <w:delText>At a time when continued climate change may tip</w:delText>
        </w:r>
      </w:del>
      <w:ins w:id="7067" w:author="Jeff" w:date="2021-06-24T04:36:00Z">
        <w:del w:id="7068" w:author="Nick Smith" w:date="2021-07-01T15:47:00Z">
          <w:r w:rsidR="004F25DF" w:rsidRPr="00C8205D" w:rsidDel="00AC224B">
            <w:rPr>
              <w:color w:val="000000" w:themeColor="text1"/>
              <w:sz w:val="22"/>
              <w:szCs w:val="22"/>
              <w:rPrChange w:id="7069" w:author="Risa" w:date="2021-07-06T14:20:00Z">
                <w:rPr>
                  <w:color w:val="000000" w:themeColor="text1"/>
                  <w:sz w:val="22"/>
                  <w:szCs w:val="22"/>
                </w:rPr>
              </w:rPrChange>
            </w:rPr>
            <w:delText>appears to be tipping</w:delText>
          </w:r>
        </w:del>
      </w:ins>
      <w:del w:id="7070" w:author="Nick Smith" w:date="2021-07-01T15:47:00Z">
        <w:r w:rsidR="00345813" w:rsidRPr="00C8205D" w:rsidDel="00AC224B">
          <w:rPr>
            <w:color w:val="000000" w:themeColor="text1"/>
            <w:sz w:val="22"/>
            <w:szCs w:val="22"/>
            <w:rPrChange w:id="7071" w:author="Risa" w:date="2021-07-06T14:20:00Z">
              <w:rPr>
                <w:color w:val="000000" w:themeColor="text1"/>
                <w:sz w:val="22"/>
                <w:szCs w:val="22"/>
              </w:rPr>
            </w:rPrChange>
          </w:rPr>
          <w:delText xml:space="preserve"> the scale</w:delText>
        </w:r>
      </w:del>
      <w:ins w:id="7072" w:author="Jeff" w:date="2021-06-29T05:31:00Z">
        <w:del w:id="7073" w:author="Nick Smith" w:date="2021-07-01T15:47:00Z">
          <w:r w:rsidR="00F24DDF" w:rsidRPr="00C8205D" w:rsidDel="00AC224B">
            <w:rPr>
              <w:color w:val="000000" w:themeColor="text1"/>
              <w:sz w:val="22"/>
              <w:szCs w:val="22"/>
              <w:rPrChange w:id="7074" w:author="Risa" w:date="2021-07-06T14:20:00Z">
                <w:rPr>
                  <w:color w:val="000000" w:themeColor="text1"/>
                  <w:sz w:val="22"/>
                  <w:szCs w:val="22"/>
                </w:rPr>
              </w:rPrChange>
            </w:rPr>
            <w:delText>s</w:delText>
          </w:r>
        </w:del>
      </w:ins>
      <w:del w:id="7075" w:author="Nick Smith" w:date="2021-07-01T15:47:00Z">
        <w:r w:rsidR="00345813" w:rsidRPr="00C8205D" w:rsidDel="00AC224B">
          <w:rPr>
            <w:color w:val="000000" w:themeColor="text1"/>
            <w:sz w:val="22"/>
            <w:szCs w:val="22"/>
            <w:rPrChange w:id="7076" w:author="Risa" w:date="2021-07-06T14:20:00Z">
              <w:rPr>
                <w:color w:val="000000" w:themeColor="text1"/>
                <w:sz w:val="22"/>
                <w:szCs w:val="22"/>
              </w:rPr>
            </w:rPrChange>
          </w:rPr>
          <w:delText xml:space="preserve"> away from </w:delText>
        </w:r>
      </w:del>
      <w:ins w:id="7077" w:author="Jeff" w:date="2021-06-24T04:36:00Z">
        <w:del w:id="7078" w:author="Nick Smith" w:date="2021-07-01T15:47:00Z">
          <w:r w:rsidR="004F25DF" w:rsidRPr="00C8205D" w:rsidDel="00AC224B">
            <w:rPr>
              <w:color w:val="000000" w:themeColor="text1"/>
              <w:sz w:val="22"/>
              <w:szCs w:val="22"/>
              <w:rPrChange w:id="7079" w:author="Risa" w:date="2021-07-06T14:20:00Z">
                <w:rPr>
                  <w:color w:val="000000" w:themeColor="text1"/>
                  <w:sz w:val="22"/>
                  <w:szCs w:val="22"/>
                </w:rPr>
              </w:rPrChange>
            </w:rPr>
            <w:delText xml:space="preserve">pitch pine </w:delText>
          </w:r>
        </w:del>
      </w:ins>
      <w:del w:id="7080" w:author="Nick Smith" w:date="2021-07-01T15:47:00Z">
        <w:r w:rsidR="00345813" w:rsidRPr="00C8205D" w:rsidDel="00AC224B">
          <w:rPr>
            <w:color w:val="000000" w:themeColor="text1"/>
            <w:sz w:val="22"/>
            <w:szCs w:val="22"/>
            <w:rPrChange w:id="7081" w:author="Risa" w:date="2021-07-06T14:20:00Z">
              <w:rPr>
                <w:color w:val="000000" w:themeColor="text1"/>
                <w:sz w:val="22"/>
                <w:szCs w:val="22"/>
              </w:rPr>
            </w:rPrChange>
          </w:rPr>
          <w:delText>survival</w:delText>
        </w:r>
      </w:del>
      <w:ins w:id="7082" w:author="Jeff" w:date="2021-06-24T04:36:00Z">
        <w:del w:id="7083" w:author="Nick Smith" w:date="2021-07-01T15:47:00Z">
          <w:r w:rsidR="004F25DF" w:rsidRPr="00C8205D" w:rsidDel="00AC224B">
            <w:rPr>
              <w:color w:val="000000" w:themeColor="text1"/>
              <w:sz w:val="22"/>
              <w:szCs w:val="22"/>
              <w:rPrChange w:id="7084" w:author="Risa" w:date="2021-07-06T14:20:00Z">
                <w:rPr>
                  <w:color w:val="000000" w:themeColor="text1"/>
                  <w:sz w:val="22"/>
                  <w:szCs w:val="22"/>
                </w:rPr>
              </w:rPrChange>
            </w:rPr>
            <w:delText xml:space="preserve"> at Mt. Desert</w:delText>
          </w:r>
        </w:del>
      </w:ins>
      <w:del w:id="7085" w:author="Nick Smith" w:date="2021-07-01T15:47:00Z">
        <w:r w:rsidR="00345813" w:rsidRPr="00C8205D" w:rsidDel="00AC224B">
          <w:rPr>
            <w:color w:val="000000" w:themeColor="text1"/>
            <w:sz w:val="22"/>
            <w:szCs w:val="22"/>
            <w:rPrChange w:id="7086" w:author="Risa" w:date="2021-07-06T14:20:00Z">
              <w:rPr>
                <w:color w:val="000000" w:themeColor="text1"/>
                <w:sz w:val="22"/>
                <w:szCs w:val="22"/>
              </w:rPr>
            </w:rPrChange>
          </w:rPr>
          <w:delText xml:space="preserve">, our findings </w:delText>
        </w:r>
      </w:del>
      <w:ins w:id="7087" w:author="Jeff" w:date="2021-06-24T04:47:00Z">
        <w:del w:id="7088" w:author="Nick Smith" w:date="2021-07-01T15:47:00Z">
          <w:r w:rsidR="00C64EE9" w:rsidRPr="00C8205D" w:rsidDel="00AC224B">
            <w:rPr>
              <w:color w:val="000000" w:themeColor="text1"/>
              <w:sz w:val="22"/>
              <w:szCs w:val="22"/>
              <w:rPrChange w:id="7089" w:author="Risa" w:date="2021-07-06T14:20:00Z">
                <w:rPr>
                  <w:color w:val="000000" w:themeColor="text1"/>
                  <w:sz w:val="22"/>
                  <w:szCs w:val="22"/>
                </w:rPr>
              </w:rPrChange>
            </w:rPr>
            <w:delText xml:space="preserve">suggest trees are slowly adopting phenotypic </w:delText>
          </w:r>
        </w:del>
      </w:ins>
      <w:del w:id="7090" w:author="Nick Smith" w:date="2021-07-01T15:47:00Z">
        <w:r w:rsidR="00345813" w:rsidRPr="00C8205D" w:rsidDel="00AC224B">
          <w:rPr>
            <w:color w:val="000000" w:themeColor="text1"/>
            <w:sz w:val="22"/>
            <w:szCs w:val="22"/>
            <w:rPrChange w:id="7091" w:author="Risa" w:date="2021-07-06T14:20:00Z">
              <w:rPr>
                <w:color w:val="000000" w:themeColor="text1"/>
                <w:sz w:val="22"/>
                <w:szCs w:val="22"/>
              </w:rPr>
            </w:rPrChange>
          </w:rPr>
          <w:delText>encourage the use</w:delText>
        </w:r>
      </w:del>
      <w:ins w:id="7092" w:author="Jeff" w:date="2021-06-24T04:48:00Z">
        <w:del w:id="7093" w:author="Nick Smith" w:date="2021-07-01T15:47:00Z">
          <w:r w:rsidR="00C64EE9" w:rsidRPr="00C8205D" w:rsidDel="00AC224B">
            <w:rPr>
              <w:color w:val="000000" w:themeColor="text1"/>
              <w:sz w:val="22"/>
              <w:szCs w:val="22"/>
              <w:rPrChange w:id="7094" w:author="Risa" w:date="2021-07-06T14:20:00Z">
                <w:rPr>
                  <w:color w:val="000000" w:themeColor="text1"/>
                  <w:sz w:val="22"/>
                  <w:szCs w:val="22"/>
                </w:rPr>
              </w:rPrChange>
            </w:rPr>
            <w:delText xml:space="preserve">responses to some of the stresses and disturbance in their </w:delText>
          </w:r>
          <w:r w:rsidR="00C64EE9" w:rsidRPr="00C8205D" w:rsidDel="00AC224B">
            <w:rPr>
              <w:i/>
              <w:iCs/>
              <w:color w:val="000000" w:themeColor="text1"/>
              <w:sz w:val="22"/>
              <w:szCs w:val="22"/>
              <w:rPrChange w:id="7095" w:author="Risa" w:date="2021-07-06T14:20:00Z">
                <w:rPr>
                  <w:color w:val="000000" w:themeColor="text1"/>
                  <w:sz w:val="22"/>
                  <w:szCs w:val="22"/>
                </w:rPr>
              </w:rPrChange>
            </w:rPr>
            <w:delText>refugia</w:delText>
          </w:r>
          <w:r w:rsidR="00C64EE9" w:rsidRPr="00C8205D" w:rsidDel="00AC224B">
            <w:rPr>
              <w:color w:val="000000" w:themeColor="text1"/>
              <w:sz w:val="22"/>
              <w:szCs w:val="22"/>
              <w:rPrChange w:id="7096" w:author="Risa" w:date="2021-07-06T14:20:00Z">
                <w:rPr>
                  <w:color w:val="000000" w:themeColor="text1"/>
                  <w:sz w:val="22"/>
                  <w:szCs w:val="22"/>
                </w:rPr>
              </w:rPrChange>
            </w:rPr>
            <w:delText>. We antic</w:delText>
          </w:r>
        </w:del>
      </w:ins>
      <w:ins w:id="7097" w:author="Jeff" w:date="2021-06-24T04:49:00Z">
        <w:del w:id="7098" w:author="Nick Smith" w:date="2021-07-01T15:47:00Z">
          <w:r w:rsidR="00C64EE9" w:rsidRPr="00C8205D" w:rsidDel="00AC224B">
            <w:rPr>
              <w:color w:val="000000" w:themeColor="text1"/>
              <w:sz w:val="22"/>
              <w:szCs w:val="22"/>
              <w:rPrChange w:id="7099" w:author="Risa" w:date="2021-07-06T14:20:00Z">
                <w:rPr>
                  <w:color w:val="000000" w:themeColor="text1"/>
                  <w:sz w:val="22"/>
                  <w:szCs w:val="22"/>
                </w:rPr>
              </w:rPrChange>
            </w:rPr>
            <w:delText>i</w:delText>
          </w:r>
        </w:del>
      </w:ins>
      <w:ins w:id="7100" w:author="Jeff" w:date="2021-06-24T04:48:00Z">
        <w:del w:id="7101" w:author="Nick Smith" w:date="2021-07-01T15:47:00Z">
          <w:r w:rsidR="00C64EE9" w:rsidRPr="00C8205D" w:rsidDel="00AC224B">
            <w:rPr>
              <w:color w:val="000000" w:themeColor="text1"/>
              <w:sz w:val="22"/>
              <w:szCs w:val="22"/>
              <w:rPrChange w:id="7102" w:author="Risa" w:date="2021-07-06T14:20:00Z">
                <w:rPr>
                  <w:color w:val="000000" w:themeColor="text1"/>
                  <w:sz w:val="22"/>
                  <w:szCs w:val="22"/>
                </w:rPr>
              </w:rPrChange>
            </w:rPr>
            <w:delText>pate</w:delText>
          </w:r>
        </w:del>
      </w:ins>
      <w:ins w:id="7103" w:author="Jeff" w:date="2021-06-24T04:49:00Z">
        <w:del w:id="7104" w:author="Nick Smith" w:date="2021-07-01T15:47:00Z">
          <w:r w:rsidR="00C64EE9" w:rsidRPr="00C8205D" w:rsidDel="00AC224B">
            <w:rPr>
              <w:color w:val="000000" w:themeColor="text1"/>
              <w:sz w:val="22"/>
              <w:szCs w:val="22"/>
              <w:rPrChange w:id="7105" w:author="Risa" w:date="2021-07-06T14:20:00Z">
                <w:rPr>
                  <w:color w:val="000000" w:themeColor="text1"/>
                  <w:sz w:val="22"/>
                  <w:szCs w:val="22"/>
                </w:rPr>
              </w:rPrChange>
            </w:rPr>
            <w:delText xml:space="preserve"> our </w:delText>
          </w:r>
        </w:del>
      </w:ins>
      <w:del w:id="7106" w:author="Nick Smith" w:date="2021-07-01T15:47:00Z">
        <w:r w:rsidR="00345813" w:rsidRPr="00C8205D" w:rsidDel="00AC224B">
          <w:rPr>
            <w:color w:val="000000" w:themeColor="text1"/>
            <w:sz w:val="22"/>
            <w:szCs w:val="22"/>
            <w:rPrChange w:id="7107" w:author="Risa" w:date="2021-07-06T14:20:00Z">
              <w:rPr>
                <w:color w:val="000000" w:themeColor="text1"/>
                <w:sz w:val="22"/>
                <w:szCs w:val="22"/>
              </w:rPr>
            </w:rPrChange>
          </w:rPr>
          <w:delText xml:space="preserve"> of </w:delText>
        </w:r>
        <w:r w:rsidR="00BF5293" w:rsidRPr="00C8205D" w:rsidDel="00AC224B">
          <w:rPr>
            <w:color w:val="000000" w:themeColor="text1"/>
            <w:sz w:val="22"/>
            <w:szCs w:val="22"/>
            <w:rPrChange w:id="7108" w:author="Risa" w:date="2021-07-06T14:20:00Z">
              <w:rPr>
                <w:color w:val="000000" w:themeColor="text1"/>
                <w:sz w:val="22"/>
                <w:szCs w:val="22"/>
              </w:rPr>
            </w:rPrChange>
          </w:rPr>
          <w:delText xml:space="preserve">data </w:delText>
        </w:r>
        <w:r w:rsidR="00487D46" w:rsidRPr="00C8205D" w:rsidDel="00AC224B">
          <w:rPr>
            <w:color w:val="000000" w:themeColor="text1"/>
            <w:sz w:val="22"/>
            <w:szCs w:val="22"/>
            <w:rPrChange w:id="7109" w:author="Risa" w:date="2021-07-06T14:20:00Z">
              <w:rPr>
                <w:color w:val="000000" w:themeColor="text1"/>
                <w:sz w:val="22"/>
                <w:szCs w:val="22"/>
              </w:rPr>
            </w:rPrChange>
          </w:rPr>
          <w:delText xml:space="preserve">by </w:delText>
        </w:r>
      </w:del>
      <w:ins w:id="7110" w:author="Jeff" w:date="2021-06-24T04:49:00Z">
        <w:del w:id="7111" w:author="Nick Smith" w:date="2021-07-01T15:47:00Z">
          <w:r w:rsidR="00C64EE9" w:rsidRPr="00C8205D" w:rsidDel="00AC224B">
            <w:rPr>
              <w:color w:val="000000" w:themeColor="text1"/>
              <w:sz w:val="22"/>
              <w:szCs w:val="22"/>
              <w:rPrChange w:id="7112" w:author="Risa" w:date="2021-07-06T14:20:00Z">
                <w:rPr>
                  <w:color w:val="000000" w:themeColor="text1"/>
                  <w:sz w:val="22"/>
                  <w:szCs w:val="22"/>
                </w:rPr>
              </w:rPrChange>
            </w:rPr>
            <w:delText>enable</w:delText>
          </w:r>
        </w:del>
      </w:ins>
      <w:ins w:id="7113" w:author="Jeff" w:date="2021-06-24T04:50:00Z">
        <w:del w:id="7114" w:author="Nick Smith" w:date="2021-07-01T15:47:00Z">
          <w:r w:rsidR="00C64EE9" w:rsidRPr="00C8205D" w:rsidDel="00AC224B">
            <w:rPr>
              <w:color w:val="000000" w:themeColor="text1"/>
              <w:sz w:val="22"/>
              <w:szCs w:val="22"/>
              <w:rPrChange w:id="7115" w:author="Risa" w:date="2021-07-06T14:20:00Z">
                <w:rPr>
                  <w:color w:val="000000" w:themeColor="text1"/>
                  <w:sz w:val="22"/>
                  <w:szCs w:val="22"/>
                </w:rPr>
              </w:rPrChange>
            </w:rPr>
            <w:delText>s</w:delText>
          </w:r>
        </w:del>
      </w:ins>
      <w:ins w:id="7116" w:author="Jeff" w:date="2021-06-24T04:49:00Z">
        <w:del w:id="7117" w:author="Nick Smith" w:date="2021-07-01T15:47:00Z">
          <w:r w:rsidR="00C64EE9" w:rsidRPr="00C8205D" w:rsidDel="00AC224B">
            <w:rPr>
              <w:color w:val="000000" w:themeColor="text1"/>
              <w:sz w:val="22"/>
              <w:szCs w:val="22"/>
              <w:rPrChange w:id="7118" w:author="Risa" w:date="2021-07-06T14:20:00Z">
                <w:rPr>
                  <w:color w:val="000000" w:themeColor="text1"/>
                  <w:sz w:val="22"/>
                  <w:szCs w:val="22"/>
                </w:rPr>
              </w:rPrChange>
            </w:rPr>
            <w:delText xml:space="preserve"> </w:delText>
          </w:r>
        </w:del>
      </w:ins>
      <w:del w:id="7119" w:author="Nick Smith" w:date="2021-07-01T15:47:00Z">
        <w:r w:rsidR="00487D46" w:rsidRPr="00C8205D" w:rsidDel="00AC224B">
          <w:rPr>
            <w:color w:val="000000" w:themeColor="text1"/>
            <w:sz w:val="22"/>
            <w:szCs w:val="22"/>
            <w:rPrChange w:id="7120" w:author="Risa" w:date="2021-07-06T14:20:00Z">
              <w:rPr>
                <w:color w:val="000000" w:themeColor="text1"/>
                <w:sz w:val="22"/>
                <w:szCs w:val="22"/>
              </w:rPr>
            </w:rPrChange>
          </w:rPr>
          <w:delText>forest manager</w:delText>
        </w:r>
        <w:r w:rsidR="003A1681" w:rsidRPr="00C8205D" w:rsidDel="00AC224B">
          <w:rPr>
            <w:color w:val="000000" w:themeColor="text1"/>
            <w:sz w:val="22"/>
            <w:szCs w:val="22"/>
            <w:rPrChange w:id="7121" w:author="Risa" w:date="2021-07-06T14:20:00Z">
              <w:rPr>
                <w:color w:val="000000" w:themeColor="text1"/>
                <w:sz w:val="22"/>
                <w:szCs w:val="22"/>
              </w:rPr>
            </w:rPrChange>
          </w:rPr>
          <w:delText>s</w:delText>
        </w:r>
        <w:r w:rsidR="00487D46" w:rsidRPr="00C8205D" w:rsidDel="00AC224B">
          <w:rPr>
            <w:color w:val="000000" w:themeColor="text1"/>
            <w:sz w:val="22"/>
            <w:szCs w:val="22"/>
            <w:rPrChange w:id="7122" w:author="Risa" w:date="2021-07-06T14:20:00Z">
              <w:rPr>
                <w:color w:val="000000" w:themeColor="text1"/>
                <w:sz w:val="22"/>
                <w:szCs w:val="22"/>
              </w:rPr>
            </w:rPrChange>
          </w:rPr>
          <w:delText xml:space="preserve"> </w:delText>
        </w:r>
        <w:r w:rsidR="003A1681" w:rsidRPr="00C8205D" w:rsidDel="00AC224B">
          <w:rPr>
            <w:color w:val="000000" w:themeColor="text1"/>
            <w:sz w:val="22"/>
            <w:szCs w:val="22"/>
            <w:rPrChange w:id="7123" w:author="Risa" w:date="2021-07-06T14:20:00Z">
              <w:rPr>
                <w:color w:val="000000" w:themeColor="text1"/>
                <w:sz w:val="22"/>
                <w:szCs w:val="22"/>
              </w:rPr>
            </w:rPrChange>
          </w:rPr>
          <w:delText>to better understand</w:delText>
        </w:r>
      </w:del>
      <w:ins w:id="7124" w:author="Jeff" w:date="2021-06-24T04:49:00Z">
        <w:del w:id="7125" w:author="Nick Smith" w:date="2021-07-01T15:47:00Z">
          <w:r w:rsidR="00C64EE9" w:rsidRPr="00C8205D" w:rsidDel="00AC224B">
            <w:rPr>
              <w:color w:val="000000" w:themeColor="text1"/>
              <w:sz w:val="22"/>
              <w:szCs w:val="22"/>
              <w:rPrChange w:id="7126" w:author="Risa" w:date="2021-07-06T14:20:00Z">
                <w:rPr>
                  <w:color w:val="000000" w:themeColor="text1"/>
                  <w:sz w:val="22"/>
                  <w:szCs w:val="22"/>
                </w:rPr>
              </w:rPrChange>
            </w:rPr>
            <w:delText>gain a better purchase on</w:delText>
          </w:r>
        </w:del>
      </w:ins>
      <w:del w:id="7127" w:author="Nick Smith" w:date="2021-07-01T15:47:00Z">
        <w:r w:rsidR="003A1681" w:rsidRPr="00C8205D" w:rsidDel="00AC224B">
          <w:rPr>
            <w:color w:val="000000" w:themeColor="text1"/>
            <w:sz w:val="22"/>
            <w:szCs w:val="22"/>
            <w:rPrChange w:id="7128" w:author="Risa" w:date="2021-07-06T14:20:00Z">
              <w:rPr>
                <w:color w:val="000000" w:themeColor="text1"/>
                <w:sz w:val="22"/>
                <w:szCs w:val="22"/>
              </w:rPr>
            </w:rPrChange>
          </w:rPr>
          <w:delText xml:space="preserve"> </w:delText>
        </w:r>
      </w:del>
      <w:ins w:id="7129" w:author="Jeff" w:date="2021-06-24T04:38:00Z">
        <w:del w:id="7130" w:author="Nick Smith" w:date="2021-07-01T15:47:00Z">
          <w:r w:rsidR="004F25DF" w:rsidRPr="00C8205D" w:rsidDel="00AC224B">
            <w:rPr>
              <w:color w:val="000000" w:themeColor="text1"/>
              <w:sz w:val="22"/>
              <w:szCs w:val="22"/>
              <w:rPrChange w:id="7131" w:author="Risa" w:date="2021-07-06T14:20:00Z">
                <w:rPr>
                  <w:color w:val="000000" w:themeColor="text1"/>
                  <w:sz w:val="22"/>
                  <w:szCs w:val="22"/>
                </w:rPr>
              </w:rPrChange>
            </w:rPr>
            <w:delText xml:space="preserve">the effects of </w:delText>
          </w:r>
        </w:del>
      </w:ins>
      <w:ins w:id="7132" w:author="Jeff" w:date="2021-06-24T04:37:00Z">
        <w:del w:id="7133" w:author="Nick Smith" w:date="2021-07-01T15:47:00Z">
          <w:r w:rsidR="004F25DF" w:rsidRPr="00C8205D" w:rsidDel="00AC224B">
            <w:rPr>
              <w:color w:val="000000" w:themeColor="text1"/>
              <w:sz w:val="22"/>
              <w:szCs w:val="22"/>
              <w:rPrChange w:id="7134" w:author="Risa" w:date="2021-07-06T14:20:00Z">
                <w:rPr>
                  <w:color w:val="000000" w:themeColor="text1"/>
                  <w:sz w:val="22"/>
                  <w:szCs w:val="22"/>
                </w:rPr>
              </w:rPrChange>
            </w:rPr>
            <w:delText xml:space="preserve">fire history and topographic factors </w:delText>
          </w:r>
        </w:del>
      </w:ins>
      <w:del w:id="7135" w:author="Nick Smith" w:date="2021-07-01T15:47:00Z">
        <w:r w:rsidR="003A1681" w:rsidRPr="00C8205D" w:rsidDel="00AC224B">
          <w:rPr>
            <w:color w:val="000000" w:themeColor="text1"/>
            <w:sz w:val="22"/>
            <w:szCs w:val="22"/>
            <w:rPrChange w:id="7136" w:author="Risa" w:date="2021-07-06T14:20:00Z">
              <w:rPr>
                <w:color w:val="000000" w:themeColor="text1"/>
                <w:sz w:val="22"/>
                <w:szCs w:val="22"/>
              </w:rPr>
            </w:rPrChange>
          </w:rPr>
          <w:delText>the imposition of</w:delText>
        </w:r>
        <w:r w:rsidR="00345813" w:rsidRPr="00C8205D" w:rsidDel="00AC224B">
          <w:rPr>
            <w:color w:val="000000" w:themeColor="text1"/>
            <w:sz w:val="22"/>
            <w:szCs w:val="22"/>
            <w:rPrChange w:id="7137" w:author="Risa" w:date="2021-07-06T14:20:00Z">
              <w:rPr>
                <w:color w:val="000000" w:themeColor="text1"/>
                <w:sz w:val="22"/>
                <w:szCs w:val="22"/>
              </w:rPr>
            </w:rPrChange>
          </w:rPr>
          <w:delText xml:space="preserve"> fire </w:delText>
        </w:r>
        <w:r w:rsidR="003A1681" w:rsidRPr="00C8205D" w:rsidDel="00AC224B">
          <w:rPr>
            <w:color w:val="000000" w:themeColor="text1"/>
            <w:sz w:val="22"/>
            <w:szCs w:val="22"/>
            <w:rPrChange w:id="7138" w:author="Risa" w:date="2021-07-06T14:20:00Z">
              <w:rPr>
                <w:color w:val="000000" w:themeColor="text1"/>
                <w:sz w:val="22"/>
                <w:szCs w:val="22"/>
              </w:rPr>
            </w:rPrChange>
          </w:rPr>
          <w:delText>absence on</w:delText>
        </w:r>
        <w:r w:rsidR="00487D46" w:rsidRPr="00C8205D" w:rsidDel="00AC224B">
          <w:rPr>
            <w:color w:val="000000" w:themeColor="text1"/>
            <w:sz w:val="22"/>
            <w:szCs w:val="22"/>
            <w:rPrChange w:id="7139" w:author="Risa" w:date="2021-07-06T14:20:00Z">
              <w:rPr>
                <w:color w:val="000000" w:themeColor="text1"/>
                <w:sz w:val="22"/>
                <w:szCs w:val="22"/>
              </w:rPr>
            </w:rPrChange>
          </w:rPr>
          <w:delText xml:space="preserve"> flat and ledge communities</w:delText>
        </w:r>
        <w:r w:rsidR="007848AB" w:rsidRPr="00C8205D" w:rsidDel="00AC224B">
          <w:rPr>
            <w:color w:val="000000" w:themeColor="text1"/>
            <w:sz w:val="22"/>
            <w:szCs w:val="22"/>
            <w:rPrChange w:id="7140" w:author="Risa" w:date="2021-07-06T14:20:00Z">
              <w:rPr>
                <w:color w:val="000000" w:themeColor="text1"/>
                <w:sz w:val="22"/>
                <w:szCs w:val="22"/>
              </w:rPr>
            </w:rPrChange>
          </w:rPr>
          <w:delText xml:space="preserve"> and </w:delText>
        </w:r>
        <w:r w:rsidR="007848AB" w:rsidRPr="00C8205D" w:rsidDel="00AC224B">
          <w:rPr>
            <w:color w:val="000000" w:themeColor="text1"/>
            <w:sz w:val="22"/>
            <w:szCs w:val="22"/>
            <w:rPrChange w:id="7141" w:author="Risa" w:date="2021-07-06T14:20:00Z">
              <w:rPr>
                <w:sz w:val="22"/>
                <w:szCs w:val="22"/>
              </w:rPr>
            </w:rPrChange>
          </w:rPr>
          <w:delText>application to pitch pine colony management in districts along the Eastern seaboard where natural fire and prescribed fire do not play a role in the lives of pine barrens</w:delText>
        </w:r>
      </w:del>
      <w:ins w:id="7142" w:author="Jeff" w:date="2021-06-24T04:49:00Z">
        <w:del w:id="7143" w:author="Nick Smith" w:date="2021-07-01T15:47:00Z">
          <w:r w:rsidR="00C64EE9" w:rsidRPr="00C8205D" w:rsidDel="00AC224B">
            <w:rPr>
              <w:color w:val="000000" w:themeColor="text1"/>
              <w:sz w:val="22"/>
              <w:szCs w:val="22"/>
              <w:rPrChange w:id="7144" w:author="Risa" w:date="2021-07-06T14:20:00Z">
                <w:rPr>
                  <w:color w:val="000000" w:themeColor="text1"/>
                  <w:sz w:val="22"/>
                  <w:szCs w:val="22"/>
                </w:rPr>
              </w:rPrChange>
            </w:rPr>
            <w:delText>which affect</w:delText>
          </w:r>
        </w:del>
      </w:ins>
      <w:ins w:id="7145" w:author="Jeff" w:date="2021-06-24T04:38:00Z">
        <w:del w:id="7146" w:author="Nick Smith" w:date="2021-07-01T15:47:00Z">
          <w:r w:rsidR="004F25DF" w:rsidRPr="00C8205D" w:rsidDel="00AC224B">
            <w:rPr>
              <w:color w:val="000000" w:themeColor="text1"/>
              <w:sz w:val="22"/>
              <w:szCs w:val="22"/>
              <w:rPrChange w:id="7147" w:author="Risa" w:date="2021-07-06T14:20:00Z">
                <w:rPr>
                  <w:sz w:val="22"/>
                  <w:szCs w:val="22"/>
                </w:rPr>
              </w:rPrChange>
            </w:rPr>
            <w:delText xml:space="preserve"> persistence of this globally threatened species.</w:delText>
          </w:r>
        </w:del>
      </w:ins>
      <w:del w:id="7148" w:author="Nick Smith" w:date="2021-07-01T15:47:00Z">
        <w:r w:rsidR="007848AB" w:rsidRPr="00C8205D" w:rsidDel="00AC224B">
          <w:rPr>
            <w:color w:val="000000" w:themeColor="text1"/>
            <w:sz w:val="22"/>
            <w:szCs w:val="22"/>
            <w:rPrChange w:id="7149" w:author="Risa" w:date="2021-07-06T14:20:00Z">
              <w:rPr>
                <w:sz w:val="22"/>
                <w:szCs w:val="22"/>
              </w:rPr>
            </w:rPrChange>
          </w:rPr>
          <w:delText>.</w:delText>
        </w:r>
      </w:del>
    </w:p>
    <w:p w14:paraId="38BAA2E6" w14:textId="2299CB39" w:rsidR="005B59F0" w:rsidRPr="00C8205D" w:rsidDel="00AC224B" w:rsidRDefault="005B59F0" w:rsidP="001D7BE7">
      <w:pPr>
        <w:pStyle w:val="mb0"/>
        <w:shd w:val="clear" w:color="auto" w:fill="FFFFFF"/>
        <w:spacing w:before="0" w:beforeAutospacing="0" w:after="0" w:afterAutospacing="0" w:line="360" w:lineRule="auto"/>
        <w:rPr>
          <w:del w:id="7150" w:author="Nick Smith" w:date="2021-07-01T15:48:00Z"/>
          <w:color w:val="000000" w:themeColor="text1"/>
          <w:sz w:val="22"/>
          <w:szCs w:val="22"/>
          <w:rPrChange w:id="7151" w:author="Risa" w:date="2021-07-06T14:20:00Z">
            <w:rPr>
              <w:del w:id="7152" w:author="Nick Smith" w:date="2021-07-01T15:48:00Z"/>
              <w:color w:val="000000" w:themeColor="text1"/>
              <w:sz w:val="22"/>
              <w:szCs w:val="22"/>
            </w:rPr>
          </w:rPrChange>
        </w:rPr>
        <w:pPrChange w:id="7153" w:author="Risa" w:date="2021-07-06T13:11:00Z">
          <w:pPr>
            <w:pStyle w:val="mb0"/>
            <w:shd w:val="clear" w:color="auto" w:fill="FFFFFF"/>
            <w:spacing w:before="0" w:beforeAutospacing="0" w:after="150" w:afterAutospacing="0" w:line="276" w:lineRule="auto"/>
            <w:jc w:val="both"/>
          </w:pPr>
        </w:pPrChange>
      </w:pPr>
    </w:p>
    <w:p w14:paraId="612D5D45" w14:textId="5B326E34" w:rsidR="008C11D0" w:rsidRPr="00C8205D" w:rsidRDefault="008C11D0" w:rsidP="001D7BE7">
      <w:pPr>
        <w:pStyle w:val="Heading2"/>
        <w:spacing w:before="0" w:beforeAutospacing="0" w:after="0" w:afterAutospacing="0" w:line="360" w:lineRule="auto"/>
        <w:rPr>
          <w:color w:val="000000" w:themeColor="text1"/>
          <w:sz w:val="22"/>
          <w:szCs w:val="22"/>
          <w:rPrChange w:id="7154" w:author="Risa" w:date="2021-07-06T14:20:00Z">
            <w:rPr>
              <w:color w:val="000000" w:themeColor="text1"/>
              <w:sz w:val="22"/>
              <w:szCs w:val="22"/>
            </w:rPr>
          </w:rPrChange>
        </w:rPr>
        <w:pPrChange w:id="7155" w:author="Risa" w:date="2021-07-06T13:11:00Z">
          <w:pPr>
            <w:pStyle w:val="Heading2"/>
            <w:spacing w:before="0" w:beforeAutospacing="0" w:after="0" w:afterAutospacing="0"/>
            <w:jc w:val="both"/>
          </w:pPr>
        </w:pPrChange>
      </w:pPr>
      <w:r w:rsidRPr="00C8205D">
        <w:rPr>
          <w:color w:val="000000" w:themeColor="text1"/>
          <w:sz w:val="22"/>
          <w:szCs w:val="22"/>
          <w:rPrChange w:id="7156" w:author="Risa" w:date="2021-07-06T14:20:00Z">
            <w:rPr>
              <w:color w:val="000000" w:themeColor="text1"/>
              <w:sz w:val="22"/>
              <w:szCs w:val="22"/>
            </w:rPr>
          </w:rPrChange>
        </w:rPr>
        <w:t>Data Availability Statement</w:t>
      </w:r>
    </w:p>
    <w:p w14:paraId="33BA131C" w14:textId="5E181D8B" w:rsidR="00A17CDA" w:rsidRPr="00C8205D" w:rsidRDefault="008A65EC" w:rsidP="001D7BE7">
      <w:pPr>
        <w:pStyle w:val="mb0"/>
        <w:spacing w:before="0" w:beforeAutospacing="0" w:after="0" w:afterAutospacing="0" w:line="360" w:lineRule="auto"/>
        <w:rPr>
          <w:color w:val="000000" w:themeColor="text1"/>
          <w:sz w:val="22"/>
          <w:szCs w:val="22"/>
          <w:rPrChange w:id="7157" w:author="Risa" w:date="2021-07-06T14:20:00Z">
            <w:rPr>
              <w:color w:val="000000" w:themeColor="text1"/>
              <w:sz w:val="22"/>
              <w:szCs w:val="22"/>
            </w:rPr>
          </w:rPrChange>
        </w:rPr>
        <w:pPrChange w:id="7158" w:author="Risa" w:date="2021-07-06T13:11:00Z">
          <w:pPr>
            <w:pStyle w:val="mb0"/>
            <w:spacing w:before="0" w:beforeAutospacing="0" w:after="150" w:afterAutospacing="0"/>
          </w:pPr>
        </w:pPrChange>
      </w:pPr>
      <w:r w:rsidRPr="00C8205D">
        <w:rPr>
          <w:color w:val="000000" w:themeColor="text1"/>
          <w:sz w:val="22"/>
          <w:szCs w:val="22"/>
          <w:rPrChange w:id="7159" w:author="Risa" w:date="2021-07-06T14:20:00Z">
            <w:rPr>
              <w:color w:val="000000" w:themeColor="text1"/>
              <w:sz w:val="22"/>
              <w:szCs w:val="22"/>
            </w:rPr>
          </w:rPrChange>
        </w:rPr>
        <w:t>D</w:t>
      </w:r>
      <w:r w:rsidR="008C11D0" w:rsidRPr="00C8205D">
        <w:rPr>
          <w:color w:val="000000" w:themeColor="text1"/>
          <w:sz w:val="22"/>
          <w:szCs w:val="22"/>
          <w:rPrChange w:id="7160" w:author="Risa" w:date="2021-07-06T14:20:00Z">
            <w:rPr>
              <w:color w:val="000000" w:themeColor="text1"/>
              <w:sz w:val="22"/>
              <w:szCs w:val="22"/>
            </w:rPr>
          </w:rPrChange>
        </w:rPr>
        <w:t>ata used in this article can be found at</w:t>
      </w:r>
      <w:r w:rsidR="00873E70" w:rsidRPr="00C8205D">
        <w:rPr>
          <w:color w:val="000000" w:themeColor="text1"/>
          <w:sz w:val="22"/>
          <w:szCs w:val="22"/>
          <w:rPrChange w:id="7161" w:author="Risa" w:date="2021-07-06T14:20:00Z">
            <w:rPr>
              <w:color w:val="000000" w:themeColor="text1"/>
              <w:sz w:val="22"/>
              <w:szCs w:val="22"/>
            </w:rPr>
          </w:rPrChange>
        </w:rPr>
        <w:t xml:space="preserve"> the following repository: </w:t>
      </w:r>
      <w:r w:rsidR="005B1A82" w:rsidRPr="00C8205D">
        <w:rPr>
          <w:color w:val="000000" w:themeColor="text1"/>
          <w:sz w:val="22"/>
          <w:szCs w:val="22"/>
          <w:rPrChange w:id="7162" w:author="Risa" w:date="2021-07-06T14:20:00Z">
            <w:rPr/>
          </w:rPrChange>
        </w:rPr>
        <w:fldChar w:fldCharType="begin"/>
      </w:r>
      <w:r w:rsidR="005B1A82" w:rsidRPr="00C8205D">
        <w:rPr>
          <w:color w:val="000000" w:themeColor="text1"/>
          <w:sz w:val="22"/>
          <w:szCs w:val="22"/>
          <w:rPrChange w:id="7163" w:author="Risa" w:date="2021-07-06T14:20:00Z">
            <w:rPr/>
          </w:rPrChange>
        </w:rPr>
        <w:instrText xml:space="preserve"> HYPERLINK "https://github.com/SmithEcophysLab/mtDesertIsland_Pinusrigida</w:instrText>
      </w:r>
      <w:r w:rsidR="005B1A82" w:rsidRPr="00C8205D">
        <w:rPr>
          <w:color w:val="000000" w:themeColor="text1"/>
          <w:sz w:val="22"/>
          <w:szCs w:val="22"/>
          <w:rPrChange w:id="7164" w:author="Risa" w:date="2021-07-06T14:20:00Z">
            <w:rPr/>
          </w:rPrChange>
        </w:rPr>
        <w:instrText xml:space="preserve">" </w:instrText>
      </w:r>
      <w:r w:rsidR="005B1A82" w:rsidRPr="00C8205D">
        <w:rPr>
          <w:color w:val="000000" w:themeColor="text1"/>
          <w:sz w:val="22"/>
          <w:szCs w:val="22"/>
          <w:rPrChange w:id="7165" w:author="Risa" w:date="2021-07-06T14:20:00Z">
            <w:rPr/>
          </w:rPrChange>
        </w:rPr>
        <w:fldChar w:fldCharType="separate"/>
      </w:r>
      <w:r w:rsidR="005F5EAF" w:rsidRPr="00C8205D">
        <w:rPr>
          <w:rStyle w:val="Hyperlink"/>
          <w:color w:val="000000" w:themeColor="text1"/>
          <w:sz w:val="22"/>
          <w:szCs w:val="22"/>
          <w:rPrChange w:id="7166" w:author="Risa" w:date="2021-07-06T14:20:00Z">
            <w:rPr>
              <w:rStyle w:val="Hyperlink"/>
              <w:color w:val="000000" w:themeColor="text1"/>
              <w:sz w:val="22"/>
              <w:szCs w:val="22"/>
            </w:rPr>
          </w:rPrChange>
        </w:rPr>
        <w:t>https://github.com/SmithEcophysLab/mtDesertIsland_Pinusrigida</w:t>
      </w:r>
      <w:r w:rsidR="005B1A82" w:rsidRPr="00C8205D">
        <w:rPr>
          <w:rStyle w:val="Hyperlink"/>
          <w:color w:val="000000" w:themeColor="text1"/>
          <w:sz w:val="22"/>
          <w:szCs w:val="22"/>
          <w:rPrChange w:id="7167" w:author="Risa" w:date="2021-07-06T14:20:00Z">
            <w:rPr>
              <w:rStyle w:val="Hyperlink"/>
              <w:color w:val="000000" w:themeColor="text1"/>
              <w:sz w:val="22"/>
              <w:szCs w:val="22"/>
            </w:rPr>
          </w:rPrChange>
        </w:rPr>
        <w:fldChar w:fldCharType="end"/>
      </w:r>
      <w:r w:rsidR="005F5EAF" w:rsidRPr="00C8205D">
        <w:rPr>
          <w:color w:val="000000" w:themeColor="text1"/>
          <w:sz w:val="22"/>
          <w:szCs w:val="22"/>
          <w:rPrChange w:id="7168" w:author="Risa" w:date="2021-07-06T14:20:00Z">
            <w:rPr>
              <w:color w:val="000000" w:themeColor="text1"/>
              <w:sz w:val="22"/>
              <w:szCs w:val="22"/>
            </w:rPr>
          </w:rPrChange>
        </w:rPr>
        <w:t xml:space="preserve"> (DOI:10.5281/zenodo.4663255).</w:t>
      </w:r>
      <w:bookmarkStart w:id="7169" w:name="h7"/>
      <w:bookmarkEnd w:id="7169"/>
      <w:r w:rsidR="00CF5011" w:rsidRPr="00C8205D">
        <w:rPr>
          <w:color w:val="000000" w:themeColor="text1"/>
          <w:sz w:val="22"/>
          <w:szCs w:val="22"/>
          <w:rPrChange w:id="7170" w:author="Risa" w:date="2021-07-06T14:20:00Z">
            <w:rPr>
              <w:color w:val="000000" w:themeColor="text1"/>
              <w:sz w:val="22"/>
              <w:szCs w:val="22"/>
            </w:rPr>
          </w:rPrChange>
        </w:rPr>
        <w:t xml:space="preserve"> </w:t>
      </w:r>
      <w:del w:id="7171" w:author="Nick Smith" w:date="2021-07-01T15:48:00Z">
        <w:r w:rsidR="00CF5011" w:rsidRPr="00C8205D" w:rsidDel="00AC224B">
          <w:rPr>
            <w:color w:val="000000" w:themeColor="text1"/>
            <w:sz w:val="22"/>
            <w:szCs w:val="22"/>
            <w:rPrChange w:id="7172" w:author="Risa" w:date="2021-07-06T14:20:00Z">
              <w:rPr>
                <w:color w:val="000000" w:themeColor="text1"/>
                <w:sz w:val="22"/>
                <w:szCs w:val="22"/>
              </w:rPr>
            </w:rPrChange>
          </w:rPr>
          <w:delText>Additional soil inorganic data is available at this site.</w:delText>
        </w:r>
      </w:del>
    </w:p>
    <w:p w14:paraId="14C03FE4" w14:textId="7330D721" w:rsidR="008C11D0" w:rsidRPr="00C8205D" w:rsidRDefault="008C11D0" w:rsidP="001D7BE7">
      <w:pPr>
        <w:pStyle w:val="Heading2"/>
        <w:spacing w:before="0" w:beforeAutospacing="0" w:after="0" w:afterAutospacing="0" w:line="360" w:lineRule="auto"/>
        <w:rPr>
          <w:color w:val="000000" w:themeColor="text1"/>
          <w:sz w:val="22"/>
          <w:szCs w:val="22"/>
          <w:rPrChange w:id="7173" w:author="Risa" w:date="2021-07-06T14:20:00Z">
            <w:rPr>
              <w:color w:val="000000" w:themeColor="text1"/>
              <w:sz w:val="22"/>
              <w:szCs w:val="22"/>
            </w:rPr>
          </w:rPrChange>
        </w:rPr>
        <w:pPrChange w:id="7174" w:author="Risa" w:date="2021-07-06T13:11:00Z">
          <w:pPr>
            <w:pStyle w:val="Heading2"/>
            <w:spacing w:before="0" w:beforeAutospacing="0" w:after="0" w:afterAutospacing="0"/>
            <w:jc w:val="both"/>
          </w:pPr>
        </w:pPrChange>
      </w:pPr>
      <w:r w:rsidRPr="00C8205D">
        <w:rPr>
          <w:color w:val="000000" w:themeColor="text1"/>
          <w:sz w:val="22"/>
          <w:szCs w:val="22"/>
          <w:rPrChange w:id="7175" w:author="Risa" w:date="2021-07-06T14:20:00Z">
            <w:rPr>
              <w:color w:val="000000" w:themeColor="text1"/>
              <w:sz w:val="22"/>
              <w:szCs w:val="22"/>
            </w:rPr>
          </w:rPrChange>
        </w:rPr>
        <w:t>Author Contributions</w:t>
      </w:r>
    </w:p>
    <w:p w14:paraId="2D634B1F" w14:textId="12489139" w:rsidR="00D932EE" w:rsidRPr="00C8205D" w:rsidRDefault="008C11D0" w:rsidP="001D7BE7">
      <w:pPr>
        <w:pStyle w:val="mb0"/>
        <w:spacing w:before="0" w:beforeAutospacing="0" w:after="0" w:afterAutospacing="0" w:line="360" w:lineRule="auto"/>
        <w:rPr>
          <w:color w:val="000000" w:themeColor="text1"/>
          <w:sz w:val="22"/>
          <w:szCs w:val="22"/>
          <w:rPrChange w:id="7176" w:author="Risa" w:date="2021-07-06T14:20:00Z">
            <w:rPr>
              <w:color w:val="000000" w:themeColor="text1"/>
              <w:sz w:val="22"/>
              <w:szCs w:val="22"/>
            </w:rPr>
          </w:rPrChange>
        </w:rPr>
        <w:pPrChange w:id="7177" w:author="Risa" w:date="2021-07-06T13:11:00Z">
          <w:pPr>
            <w:pStyle w:val="mb0"/>
            <w:spacing w:before="0" w:beforeAutospacing="0" w:after="150" w:afterAutospacing="0"/>
            <w:jc w:val="both"/>
          </w:pPr>
        </w:pPrChange>
      </w:pPr>
      <w:r w:rsidRPr="00C8205D">
        <w:rPr>
          <w:color w:val="000000" w:themeColor="text1"/>
          <w:sz w:val="22"/>
          <w:szCs w:val="22"/>
          <w:rPrChange w:id="7178" w:author="Risa" w:date="2021-07-06T14:20:00Z">
            <w:rPr>
              <w:color w:val="000000" w:themeColor="text1"/>
              <w:sz w:val="22"/>
              <w:szCs w:val="22"/>
            </w:rPr>
          </w:rPrChange>
        </w:rPr>
        <w:t>J</w:t>
      </w:r>
      <w:r w:rsidR="00F20384" w:rsidRPr="00C8205D">
        <w:rPr>
          <w:color w:val="000000" w:themeColor="text1"/>
          <w:sz w:val="22"/>
          <w:szCs w:val="22"/>
          <w:rPrChange w:id="7179" w:author="Risa" w:date="2021-07-06T14:20:00Z">
            <w:rPr>
              <w:color w:val="000000" w:themeColor="text1"/>
              <w:sz w:val="22"/>
              <w:szCs w:val="22"/>
            </w:rPr>
          </w:rPrChange>
        </w:rPr>
        <w:t>L</w:t>
      </w:r>
      <w:r w:rsidRPr="00C8205D">
        <w:rPr>
          <w:color w:val="000000" w:themeColor="text1"/>
          <w:sz w:val="22"/>
          <w:szCs w:val="22"/>
          <w:rPrChange w:id="7180" w:author="Risa" w:date="2021-07-06T14:20:00Z">
            <w:rPr>
              <w:color w:val="000000" w:themeColor="text1"/>
              <w:sz w:val="22"/>
              <w:szCs w:val="22"/>
            </w:rPr>
          </w:rPrChange>
        </w:rPr>
        <w:t xml:space="preserve"> and N</w:t>
      </w:r>
      <w:r w:rsidR="00F20384" w:rsidRPr="00C8205D">
        <w:rPr>
          <w:color w:val="000000" w:themeColor="text1"/>
          <w:sz w:val="22"/>
          <w:szCs w:val="22"/>
          <w:rPrChange w:id="7181" w:author="Risa" w:date="2021-07-06T14:20:00Z">
            <w:rPr>
              <w:color w:val="000000" w:themeColor="text1"/>
              <w:sz w:val="22"/>
              <w:szCs w:val="22"/>
            </w:rPr>
          </w:rPrChange>
        </w:rPr>
        <w:t>G</w:t>
      </w:r>
      <w:r w:rsidRPr="00C8205D">
        <w:rPr>
          <w:color w:val="000000" w:themeColor="text1"/>
          <w:sz w:val="22"/>
          <w:szCs w:val="22"/>
          <w:rPrChange w:id="7182" w:author="Risa" w:date="2021-07-06T14:20:00Z">
            <w:rPr>
              <w:color w:val="000000" w:themeColor="text1"/>
              <w:sz w:val="22"/>
              <w:szCs w:val="22"/>
            </w:rPr>
          </w:rPrChange>
        </w:rPr>
        <w:t>S conceived the work</w:t>
      </w:r>
      <w:r w:rsidR="00125645" w:rsidRPr="00C8205D">
        <w:rPr>
          <w:color w:val="000000" w:themeColor="text1"/>
          <w:sz w:val="22"/>
          <w:szCs w:val="22"/>
          <w:rPrChange w:id="7183" w:author="Risa" w:date="2021-07-06T14:20:00Z">
            <w:rPr>
              <w:color w:val="000000" w:themeColor="text1"/>
              <w:sz w:val="22"/>
              <w:szCs w:val="22"/>
            </w:rPr>
          </w:rPrChange>
        </w:rPr>
        <w:t>. JL, RM, and N</w:t>
      </w:r>
      <w:r w:rsidR="00F20384" w:rsidRPr="00C8205D">
        <w:rPr>
          <w:color w:val="000000" w:themeColor="text1"/>
          <w:sz w:val="22"/>
          <w:szCs w:val="22"/>
          <w:rPrChange w:id="7184" w:author="Risa" w:date="2021-07-06T14:20:00Z">
            <w:rPr>
              <w:color w:val="000000" w:themeColor="text1"/>
              <w:sz w:val="22"/>
              <w:szCs w:val="22"/>
            </w:rPr>
          </w:rPrChange>
        </w:rPr>
        <w:t>G</w:t>
      </w:r>
      <w:r w:rsidR="00125645" w:rsidRPr="00C8205D">
        <w:rPr>
          <w:color w:val="000000" w:themeColor="text1"/>
          <w:sz w:val="22"/>
          <w:szCs w:val="22"/>
          <w:rPrChange w:id="7185" w:author="Risa" w:date="2021-07-06T14:20:00Z">
            <w:rPr>
              <w:color w:val="000000" w:themeColor="text1"/>
              <w:sz w:val="22"/>
              <w:szCs w:val="22"/>
            </w:rPr>
          </w:rPrChange>
        </w:rPr>
        <w:t>S</w:t>
      </w:r>
      <w:r w:rsidRPr="00C8205D">
        <w:rPr>
          <w:color w:val="000000" w:themeColor="text1"/>
          <w:sz w:val="22"/>
          <w:szCs w:val="22"/>
          <w:rPrChange w:id="7186" w:author="Risa" w:date="2021-07-06T14:20:00Z">
            <w:rPr>
              <w:color w:val="000000" w:themeColor="text1"/>
              <w:sz w:val="22"/>
              <w:szCs w:val="22"/>
            </w:rPr>
          </w:rPrChange>
        </w:rPr>
        <w:t xml:space="preserve"> contributed substantially to the interpretation of the data and to drafting the manuscript, gave final approval of the version submitted, and agreed to be accountable for all aspects of the work</w:t>
      </w:r>
      <w:r w:rsidR="008A65EC" w:rsidRPr="00C8205D">
        <w:rPr>
          <w:color w:val="000000" w:themeColor="text1"/>
          <w:sz w:val="22"/>
          <w:szCs w:val="22"/>
          <w:rPrChange w:id="7187" w:author="Risa" w:date="2021-07-06T14:20:00Z">
            <w:rPr>
              <w:color w:val="000000" w:themeColor="text1"/>
              <w:sz w:val="22"/>
              <w:szCs w:val="22"/>
            </w:rPr>
          </w:rPrChange>
        </w:rPr>
        <w:t>. Q</w:t>
      </w:r>
      <w:r w:rsidRPr="00C8205D">
        <w:rPr>
          <w:color w:val="000000" w:themeColor="text1"/>
          <w:sz w:val="22"/>
          <w:szCs w:val="22"/>
          <w:rPrChange w:id="7188" w:author="Risa" w:date="2021-07-06T14:20:00Z">
            <w:rPr>
              <w:color w:val="000000" w:themeColor="text1"/>
              <w:sz w:val="22"/>
              <w:szCs w:val="22"/>
            </w:rPr>
          </w:rPrChange>
        </w:rPr>
        <w:t xml:space="preserve">uestions related to the accuracy or integrity of any part of the work are appropriately investigated and resolved. JL carried out </w:t>
      </w:r>
      <w:r w:rsidR="00753C30" w:rsidRPr="00C8205D">
        <w:rPr>
          <w:color w:val="000000" w:themeColor="text1"/>
          <w:sz w:val="22"/>
          <w:szCs w:val="22"/>
          <w:rPrChange w:id="7189" w:author="Risa" w:date="2021-07-06T14:20:00Z">
            <w:rPr>
              <w:color w:val="000000" w:themeColor="text1"/>
              <w:sz w:val="22"/>
              <w:szCs w:val="22"/>
            </w:rPr>
          </w:rPrChange>
        </w:rPr>
        <w:t xml:space="preserve">sample </w:t>
      </w:r>
      <w:r w:rsidR="00A77074" w:rsidRPr="00C8205D">
        <w:rPr>
          <w:color w:val="000000" w:themeColor="text1"/>
          <w:sz w:val="22"/>
          <w:szCs w:val="22"/>
          <w:rPrChange w:id="7190" w:author="Risa" w:date="2021-07-06T14:20:00Z">
            <w:rPr>
              <w:color w:val="000000" w:themeColor="text1"/>
              <w:sz w:val="22"/>
              <w:szCs w:val="22"/>
            </w:rPr>
          </w:rPrChange>
        </w:rPr>
        <w:t>collection</w:t>
      </w:r>
      <w:r w:rsidR="00753C30" w:rsidRPr="00C8205D">
        <w:rPr>
          <w:color w:val="000000" w:themeColor="text1"/>
          <w:sz w:val="22"/>
          <w:szCs w:val="22"/>
          <w:rPrChange w:id="7191" w:author="Risa" w:date="2021-07-06T14:20:00Z">
            <w:rPr>
              <w:color w:val="000000" w:themeColor="text1"/>
              <w:sz w:val="22"/>
              <w:szCs w:val="22"/>
            </w:rPr>
          </w:rPrChange>
        </w:rPr>
        <w:t xml:space="preserve"> and field measurements, conducted </w:t>
      </w:r>
      <w:r w:rsidR="00F351F6" w:rsidRPr="00C8205D">
        <w:rPr>
          <w:color w:val="000000" w:themeColor="text1"/>
          <w:sz w:val="22"/>
          <w:szCs w:val="22"/>
          <w:rPrChange w:id="7192" w:author="Risa" w:date="2021-07-06T14:20:00Z">
            <w:rPr>
              <w:color w:val="000000" w:themeColor="text1"/>
              <w:sz w:val="22"/>
              <w:szCs w:val="22"/>
            </w:rPr>
          </w:rPrChange>
        </w:rPr>
        <w:t xml:space="preserve">soil water retention tests </w:t>
      </w:r>
      <w:r w:rsidR="00B5268D" w:rsidRPr="00C8205D">
        <w:rPr>
          <w:color w:val="000000" w:themeColor="text1"/>
          <w:sz w:val="22"/>
          <w:szCs w:val="22"/>
          <w:rPrChange w:id="7193" w:author="Risa" w:date="2021-07-06T14:20:00Z">
            <w:rPr>
              <w:color w:val="000000" w:themeColor="text1"/>
              <w:sz w:val="22"/>
              <w:szCs w:val="22"/>
            </w:rPr>
          </w:rPrChange>
        </w:rPr>
        <w:t xml:space="preserve">and </w:t>
      </w:r>
      <w:r w:rsidR="00753C30" w:rsidRPr="00C8205D">
        <w:rPr>
          <w:color w:val="000000" w:themeColor="text1"/>
          <w:sz w:val="22"/>
          <w:szCs w:val="22"/>
          <w:rPrChange w:id="7194" w:author="Risa" w:date="2021-07-06T14:20:00Z">
            <w:rPr>
              <w:color w:val="000000" w:themeColor="text1"/>
              <w:sz w:val="22"/>
              <w:szCs w:val="22"/>
            </w:rPr>
          </w:rPrChange>
        </w:rPr>
        <w:t>prepared samples for</w:t>
      </w:r>
      <w:r w:rsidR="00700426" w:rsidRPr="00C8205D">
        <w:rPr>
          <w:color w:val="000000" w:themeColor="text1"/>
          <w:sz w:val="22"/>
          <w:szCs w:val="22"/>
          <w:rPrChange w:id="7195" w:author="Risa" w:date="2021-07-06T14:20:00Z">
            <w:rPr>
              <w:color w:val="000000" w:themeColor="text1"/>
              <w:sz w:val="22"/>
              <w:szCs w:val="22"/>
            </w:rPr>
          </w:rPrChange>
        </w:rPr>
        <w:t xml:space="preserve"> EA-IRMS </w:t>
      </w:r>
      <w:r w:rsidR="00DD04C3" w:rsidRPr="00C8205D">
        <w:rPr>
          <w:color w:val="000000" w:themeColor="text1"/>
          <w:sz w:val="22"/>
          <w:szCs w:val="22"/>
          <w:rPrChange w:id="7196" w:author="Risa" w:date="2021-07-06T14:20:00Z">
            <w:rPr>
              <w:color w:val="000000" w:themeColor="text1"/>
              <w:sz w:val="22"/>
              <w:szCs w:val="22"/>
            </w:rPr>
          </w:rPrChange>
        </w:rPr>
        <w:t>analysis</w:t>
      </w:r>
      <w:r w:rsidRPr="00C8205D">
        <w:rPr>
          <w:color w:val="000000" w:themeColor="text1"/>
          <w:sz w:val="22"/>
          <w:szCs w:val="22"/>
          <w:rPrChange w:id="7197" w:author="Risa" w:date="2021-07-06T14:20:00Z">
            <w:rPr>
              <w:color w:val="000000" w:themeColor="text1"/>
              <w:sz w:val="22"/>
              <w:szCs w:val="22"/>
            </w:rPr>
          </w:rPrChange>
        </w:rPr>
        <w:t xml:space="preserve">. NS </w:t>
      </w:r>
      <w:r w:rsidR="00DD04C3" w:rsidRPr="00C8205D">
        <w:rPr>
          <w:color w:val="000000" w:themeColor="text1"/>
          <w:sz w:val="22"/>
          <w:szCs w:val="22"/>
          <w:rPrChange w:id="7198" w:author="Risa" w:date="2021-07-06T14:20:00Z">
            <w:rPr>
              <w:color w:val="000000" w:themeColor="text1"/>
              <w:sz w:val="22"/>
              <w:szCs w:val="22"/>
            </w:rPr>
          </w:rPrChange>
        </w:rPr>
        <w:t>performed</w:t>
      </w:r>
      <w:r w:rsidRPr="00C8205D">
        <w:rPr>
          <w:color w:val="000000" w:themeColor="text1"/>
          <w:sz w:val="22"/>
          <w:szCs w:val="22"/>
          <w:rPrChange w:id="7199" w:author="Risa" w:date="2021-07-06T14:20:00Z">
            <w:rPr>
              <w:color w:val="000000" w:themeColor="text1"/>
              <w:sz w:val="22"/>
              <w:szCs w:val="22"/>
            </w:rPr>
          </w:rPrChange>
        </w:rPr>
        <w:t xml:space="preserve"> </w:t>
      </w:r>
      <w:r w:rsidR="00A77074" w:rsidRPr="00C8205D">
        <w:rPr>
          <w:color w:val="000000" w:themeColor="text1"/>
          <w:sz w:val="22"/>
          <w:szCs w:val="22"/>
          <w:rPrChange w:id="7200" w:author="Risa" w:date="2021-07-06T14:20:00Z">
            <w:rPr>
              <w:color w:val="000000" w:themeColor="text1"/>
              <w:sz w:val="22"/>
              <w:szCs w:val="22"/>
            </w:rPr>
          </w:rPrChange>
        </w:rPr>
        <w:t xml:space="preserve">C/N foliar </w:t>
      </w:r>
      <w:r w:rsidR="00753C30" w:rsidRPr="00C8205D">
        <w:rPr>
          <w:color w:val="000000" w:themeColor="text1"/>
          <w:sz w:val="22"/>
          <w:szCs w:val="22"/>
          <w:rPrChange w:id="7201" w:author="Risa" w:date="2021-07-06T14:20:00Z">
            <w:rPr>
              <w:color w:val="000000" w:themeColor="text1"/>
              <w:sz w:val="22"/>
              <w:szCs w:val="22"/>
            </w:rPr>
          </w:rPrChange>
        </w:rPr>
        <w:t>analysis</w:t>
      </w:r>
      <w:r w:rsidR="00125645" w:rsidRPr="00C8205D">
        <w:rPr>
          <w:color w:val="000000" w:themeColor="text1"/>
          <w:sz w:val="22"/>
          <w:szCs w:val="22"/>
          <w:rPrChange w:id="7202" w:author="Risa" w:date="2021-07-06T14:20:00Z">
            <w:rPr>
              <w:color w:val="000000" w:themeColor="text1"/>
              <w:sz w:val="22"/>
              <w:szCs w:val="22"/>
            </w:rPr>
          </w:rPrChange>
        </w:rPr>
        <w:t>. N</w:t>
      </w:r>
      <w:r w:rsidR="00F20384" w:rsidRPr="00C8205D">
        <w:rPr>
          <w:color w:val="000000" w:themeColor="text1"/>
          <w:sz w:val="22"/>
          <w:szCs w:val="22"/>
          <w:rPrChange w:id="7203" w:author="Risa" w:date="2021-07-06T14:20:00Z">
            <w:rPr>
              <w:color w:val="000000" w:themeColor="text1"/>
              <w:sz w:val="22"/>
              <w:szCs w:val="22"/>
            </w:rPr>
          </w:rPrChange>
        </w:rPr>
        <w:t>G</w:t>
      </w:r>
      <w:r w:rsidR="00125645" w:rsidRPr="00C8205D">
        <w:rPr>
          <w:color w:val="000000" w:themeColor="text1"/>
          <w:sz w:val="22"/>
          <w:szCs w:val="22"/>
          <w:rPrChange w:id="7204" w:author="Risa" w:date="2021-07-06T14:20:00Z">
            <w:rPr>
              <w:color w:val="000000" w:themeColor="text1"/>
              <w:sz w:val="22"/>
              <w:szCs w:val="22"/>
            </w:rPr>
          </w:rPrChange>
        </w:rPr>
        <w:t xml:space="preserve">S and RM </w:t>
      </w:r>
      <w:r w:rsidRPr="00C8205D">
        <w:rPr>
          <w:color w:val="000000" w:themeColor="text1"/>
          <w:sz w:val="22"/>
          <w:szCs w:val="22"/>
          <w:rPrChange w:id="7205" w:author="Risa" w:date="2021-07-06T14:20:00Z">
            <w:rPr>
              <w:color w:val="000000" w:themeColor="text1"/>
              <w:sz w:val="22"/>
              <w:szCs w:val="22"/>
            </w:rPr>
          </w:rPrChange>
        </w:rPr>
        <w:t>conduct</w:t>
      </w:r>
      <w:r w:rsidR="00125645" w:rsidRPr="00C8205D">
        <w:rPr>
          <w:color w:val="000000" w:themeColor="text1"/>
          <w:sz w:val="22"/>
          <w:szCs w:val="22"/>
          <w:rPrChange w:id="7206" w:author="Risa" w:date="2021-07-06T14:20:00Z">
            <w:rPr>
              <w:color w:val="000000" w:themeColor="text1"/>
              <w:sz w:val="22"/>
              <w:szCs w:val="22"/>
            </w:rPr>
          </w:rPrChange>
        </w:rPr>
        <w:t>ed</w:t>
      </w:r>
      <w:r w:rsidRPr="00C8205D">
        <w:rPr>
          <w:color w:val="000000" w:themeColor="text1"/>
          <w:sz w:val="22"/>
          <w:szCs w:val="22"/>
          <w:rPrChange w:id="7207" w:author="Risa" w:date="2021-07-06T14:20:00Z">
            <w:rPr>
              <w:color w:val="000000" w:themeColor="text1"/>
              <w:sz w:val="22"/>
              <w:szCs w:val="22"/>
            </w:rPr>
          </w:rPrChange>
        </w:rPr>
        <w:t xml:space="preserve"> statistical analyses and formulat</w:t>
      </w:r>
      <w:r w:rsidR="00125645" w:rsidRPr="00C8205D">
        <w:rPr>
          <w:color w:val="000000" w:themeColor="text1"/>
          <w:sz w:val="22"/>
          <w:szCs w:val="22"/>
          <w:rPrChange w:id="7208" w:author="Risa" w:date="2021-07-06T14:20:00Z">
            <w:rPr>
              <w:color w:val="000000" w:themeColor="text1"/>
              <w:sz w:val="22"/>
              <w:szCs w:val="22"/>
            </w:rPr>
          </w:rPrChange>
        </w:rPr>
        <w:t>ed</w:t>
      </w:r>
      <w:r w:rsidRPr="00C8205D">
        <w:rPr>
          <w:color w:val="000000" w:themeColor="text1"/>
          <w:sz w:val="22"/>
          <w:szCs w:val="22"/>
          <w:rPrChange w:id="7209" w:author="Risa" w:date="2021-07-06T14:20:00Z">
            <w:rPr>
              <w:color w:val="000000" w:themeColor="text1"/>
              <w:sz w:val="22"/>
              <w:szCs w:val="22"/>
            </w:rPr>
          </w:rPrChange>
        </w:rPr>
        <w:t xml:space="preserve"> figures and tables.</w:t>
      </w:r>
    </w:p>
    <w:p w14:paraId="2131D448" w14:textId="4BDB0BDF" w:rsidR="00AE173C" w:rsidRPr="00C8205D" w:rsidRDefault="00AE173C" w:rsidP="001D7BE7">
      <w:pPr>
        <w:autoSpaceDE w:val="0"/>
        <w:autoSpaceDN w:val="0"/>
        <w:adjustRightInd w:val="0"/>
        <w:spacing w:line="360" w:lineRule="auto"/>
        <w:rPr>
          <w:rFonts w:eastAsiaTheme="minorEastAsia"/>
          <w:b/>
          <w:bCs/>
          <w:color w:val="000000" w:themeColor="text1"/>
          <w:sz w:val="22"/>
          <w:szCs w:val="22"/>
          <w:rPrChange w:id="7210" w:author="Risa" w:date="2021-07-06T14:20:00Z">
            <w:rPr>
              <w:rFonts w:eastAsiaTheme="minorEastAsia"/>
              <w:b/>
              <w:bCs/>
              <w:color w:val="000000" w:themeColor="text1"/>
              <w:sz w:val="22"/>
              <w:szCs w:val="22"/>
            </w:rPr>
          </w:rPrChange>
        </w:rPr>
        <w:pPrChange w:id="7211" w:author="Risa" w:date="2021-07-06T13:11:00Z">
          <w:pPr>
            <w:autoSpaceDE w:val="0"/>
            <w:autoSpaceDN w:val="0"/>
            <w:adjustRightInd w:val="0"/>
            <w:jc w:val="both"/>
          </w:pPr>
        </w:pPrChange>
      </w:pPr>
      <w:r w:rsidRPr="00C8205D">
        <w:rPr>
          <w:rFonts w:eastAsiaTheme="minorEastAsia"/>
          <w:b/>
          <w:bCs/>
          <w:color w:val="000000" w:themeColor="text1"/>
          <w:sz w:val="22"/>
          <w:szCs w:val="22"/>
          <w:rPrChange w:id="7212" w:author="Risa" w:date="2021-07-06T14:20:00Z">
            <w:rPr>
              <w:rFonts w:eastAsiaTheme="minorEastAsia"/>
              <w:b/>
              <w:bCs/>
              <w:sz w:val="22"/>
              <w:szCs w:val="22"/>
            </w:rPr>
          </w:rPrChange>
        </w:rPr>
        <w:t>ACKNOWLEDGEMENTS</w:t>
      </w:r>
    </w:p>
    <w:p w14:paraId="76350621" w14:textId="229232A3" w:rsidR="00AE173C" w:rsidRPr="00C8205D" w:rsidRDefault="004403BF" w:rsidP="001D7BE7">
      <w:pPr>
        <w:spacing w:line="360" w:lineRule="auto"/>
        <w:rPr>
          <w:rFonts w:eastAsiaTheme="minorEastAsia"/>
          <w:color w:val="000000" w:themeColor="text1"/>
          <w:sz w:val="22"/>
          <w:szCs w:val="22"/>
          <w:rPrChange w:id="7213" w:author="Risa" w:date="2021-07-06T14:20:00Z">
            <w:rPr>
              <w:rFonts w:eastAsiaTheme="minorEastAsia"/>
              <w:color w:val="000000" w:themeColor="text1"/>
              <w:sz w:val="22"/>
              <w:szCs w:val="22"/>
            </w:rPr>
          </w:rPrChange>
        </w:rPr>
        <w:pPrChange w:id="7214" w:author="Risa" w:date="2021-07-06T13:11:00Z">
          <w:pPr>
            <w:jc w:val="both"/>
          </w:pPr>
        </w:pPrChange>
      </w:pPr>
      <w:r w:rsidRPr="00C8205D">
        <w:rPr>
          <w:color w:val="000000" w:themeColor="text1"/>
          <w:sz w:val="22"/>
          <w:szCs w:val="22"/>
          <w:shd w:val="clear" w:color="auto" w:fill="FFFFFF"/>
          <w:rPrChange w:id="7215" w:author="Risa" w:date="2021-07-06T14:20:00Z">
            <w:rPr>
              <w:color w:val="000000" w:themeColor="text1"/>
              <w:sz w:val="22"/>
              <w:szCs w:val="22"/>
              <w:shd w:val="clear" w:color="auto" w:fill="FFFFFF"/>
            </w:rPr>
          </w:rPrChange>
        </w:rPr>
        <w:t xml:space="preserve">Research at </w:t>
      </w:r>
      <w:r w:rsidR="00C437EC" w:rsidRPr="00C8205D">
        <w:rPr>
          <w:color w:val="000000" w:themeColor="text1"/>
          <w:sz w:val="22"/>
          <w:szCs w:val="22"/>
          <w:rPrChange w:id="7216" w:author="Risa" w:date="2021-07-06T14:20:00Z">
            <w:rPr>
              <w:sz w:val="22"/>
              <w:szCs w:val="22"/>
            </w:rPr>
          </w:rPrChange>
        </w:rPr>
        <w:t>Mt. Desert Island</w:t>
      </w:r>
      <w:r w:rsidRPr="00C8205D">
        <w:rPr>
          <w:color w:val="000000" w:themeColor="text1"/>
          <w:sz w:val="22"/>
          <w:szCs w:val="22"/>
          <w:shd w:val="clear" w:color="auto" w:fill="FFFFFF"/>
          <w:rPrChange w:id="7217" w:author="Risa" w:date="2021-07-06T14:20:00Z">
            <w:rPr>
              <w:color w:val="000000" w:themeColor="text1"/>
              <w:sz w:val="22"/>
              <w:szCs w:val="22"/>
              <w:shd w:val="clear" w:color="auto" w:fill="FFFFFF"/>
            </w:rPr>
          </w:rPrChange>
        </w:rPr>
        <w:t xml:space="preserve"> was conducted under permit ACAD-2020-SCI-0014 from the U.S. Department of Interior granted to Jeff Licht. M</w:t>
      </w:r>
      <w:r w:rsidR="00700426" w:rsidRPr="00C8205D">
        <w:rPr>
          <w:color w:val="000000" w:themeColor="text1"/>
          <w:sz w:val="22"/>
          <w:szCs w:val="22"/>
          <w:shd w:val="clear" w:color="auto" w:fill="FFFFFF"/>
          <w:rPrChange w:id="7218" w:author="Risa" w:date="2021-07-06T14:20:00Z">
            <w:rPr>
              <w:color w:val="000000" w:themeColor="text1"/>
              <w:sz w:val="22"/>
              <w:szCs w:val="22"/>
              <w:shd w:val="clear" w:color="auto" w:fill="FFFFFF"/>
            </w:rPr>
          </w:rPrChange>
        </w:rPr>
        <w:t xml:space="preserve">ike Day, </w:t>
      </w:r>
      <w:r w:rsidR="00F2679E" w:rsidRPr="00C8205D">
        <w:rPr>
          <w:color w:val="000000" w:themeColor="text1"/>
          <w:sz w:val="22"/>
          <w:szCs w:val="22"/>
          <w:shd w:val="clear" w:color="auto" w:fill="FFFFFF"/>
          <w:rPrChange w:id="7219" w:author="Risa" w:date="2021-07-06T14:20:00Z">
            <w:rPr>
              <w:color w:val="000000" w:themeColor="text1"/>
              <w:sz w:val="22"/>
              <w:szCs w:val="22"/>
              <w:shd w:val="clear" w:color="auto" w:fill="FFFFFF"/>
            </w:rPr>
          </w:rPrChange>
        </w:rPr>
        <w:t xml:space="preserve">PhD, suggested </w:t>
      </w:r>
      <w:r w:rsidR="00821389" w:rsidRPr="00C8205D">
        <w:rPr>
          <w:color w:val="000000" w:themeColor="text1"/>
          <w:sz w:val="22"/>
          <w:szCs w:val="22"/>
          <w:shd w:val="clear" w:color="auto" w:fill="FFFFFF"/>
          <w:rPrChange w:id="7220" w:author="Risa" w:date="2021-07-06T14:20:00Z">
            <w:rPr>
              <w:color w:val="000000" w:themeColor="text1"/>
              <w:sz w:val="22"/>
              <w:szCs w:val="22"/>
              <w:shd w:val="clear" w:color="auto" w:fill="FFFFFF"/>
            </w:rPr>
          </w:rPrChange>
        </w:rPr>
        <w:t>topics for study and</w:t>
      </w:r>
      <w:r w:rsidR="00897CF4" w:rsidRPr="00C8205D">
        <w:rPr>
          <w:color w:val="000000" w:themeColor="text1"/>
          <w:sz w:val="22"/>
          <w:szCs w:val="22"/>
          <w:shd w:val="clear" w:color="auto" w:fill="FFFFFF"/>
          <w:rPrChange w:id="7221" w:author="Risa" w:date="2021-07-06T14:20:00Z">
            <w:rPr>
              <w:color w:val="000000" w:themeColor="text1"/>
              <w:sz w:val="22"/>
              <w:szCs w:val="22"/>
              <w:shd w:val="clear" w:color="auto" w:fill="FFFFFF"/>
            </w:rPr>
          </w:rPrChange>
        </w:rPr>
        <w:t xml:space="preserve"> </w:t>
      </w:r>
      <w:r w:rsidR="00821389" w:rsidRPr="00C8205D">
        <w:rPr>
          <w:color w:val="000000" w:themeColor="text1"/>
          <w:sz w:val="22"/>
          <w:szCs w:val="22"/>
          <w:shd w:val="clear" w:color="auto" w:fill="FFFFFF"/>
          <w:rPrChange w:id="7222" w:author="Risa" w:date="2021-07-06T14:20:00Z">
            <w:rPr>
              <w:color w:val="000000" w:themeColor="text1"/>
              <w:sz w:val="22"/>
              <w:szCs w:val="22"/>
              <w:shd w:val="clear" w:color="auto" w:fill="FFFFFF"/>
            </w:rPr>
          </w:rPrChange>
        </w:rPr>
        <w:t>locat</w:t>
      </w:r>
      <w:r w:rsidR="00897CF4" w:rsidRPr="00C8205D">
        <w:rPr>
          <w:color w:val="000000" w:themeColor="text1"/>
          <w:sz w:val="22"/>
          <w:szCs w:val="22"/>
          <w:shd w:val="clear" w:color="auto" w:fill="FFFFFF"/>
          <w:rPrChange w:id="7223" w:author="Risa" w:date="2021-07-06T14:20:00Z">
            <w:rPr>
              <w:color w:val="000000" w:themeColor="text1"/>
              <w:sz w:val="22"/>
              <w:szCs w:val="22"/>
              <w:shd w:val="clear" w:color="auto" w:fill="FFFFFF"/>
            </w:rPr>
          </w:rPrChange>
        </w:rPr>
        <w:t xml:space="preserve">ed </w:t>
      </w:r>
      <w:r w:rsidR="00821389" w:rsidRPr="00C8205D">
        <w:rPr>
          <w:color w:val="000000" w:themeColor="text1"/>
          <w:sz w:val="22"/>
          <w:szCs w:val="22"/>
          <w:shd w:val="clear" w:color="auto" w:fill="FFFFFF"/>
          <w:rPrChange w:id="7224" w:author="Risa" w:date="2021-07-06T14:20:00Z">
            <w:rPr>
              <w:color w:val="000000" w:themeColor="text1"/>
              <w:sz w:val="22"/>
              <w:szCs w:val="22"/>
              <w:shd w:val="clear" w:color="auto" w:fill="FFFFFF"/>
            </w:rPr>
          </w:rPrChange>
        </w:rPr>
        <w:t xml:space="preserve">some of the </w:t>
      </w:r>
      <w:r w:rsidR="00897CF4" w:rsidRPr="00C8205D">
        <w:rPr>
          <w:color w:val="000000" w:themeColor="text1"/>
          <w:sz w:val="22"/>
          <w:szCs w:val="22"/>
          <w:shd w:val="clear" w:color="auto" w:fill="FFFFFF"/>
          <w:rPrChange w:id="7225" w:author="Risa" w:date="2021-07-06T14:20:00Z">
            <w:rPr>
              <w:color w:val="000000" w:themeColor="text1"/>
              <w:sz w:val="22"/>
              <w:szCs w:val="22"/>
              <w:shd w:val="clear" w:color="auto" w:fill="FFFFFF"/>
            </w:rPr>
          </w:rPrChange>
        </w:rPr>
        <w:t>sites for the study</w:t>
      </w:r>
      <w:r w:rsidR="00700426" w:rsidRPr="00C8205D">
        <w:rPr>
          <w:color w:val="000000" w:themeColor="text1"/>
          <w:sz w:val="22"/>
          <w:szCs w:val="22"/>
          <w:shd w:val="clear" w:color="auto" w:fill="FFFFFF"/>
          <w:rPrChange w:id="7226" w:author="Risa" w:date="2021-07-06T14:20:00Z">
            <w:rPr>
              <w:color w:val="000000" w:themeColor="text1"/>
              <w:sz w:val="22"/>
              <w:szCs w:val="22"/>
              <w:shd w:val="clear" w:color="auto" w:fill="FFFFFF"/>
            </w:rPr>
          </w:rPrChange>
        </w:rPr>
        <w:t xml:space="preserve">. </w:t>
      </w:r>
      <w:r w:rsidR="00B5268D" w:rsidRPr="00C8205D">
        <w:rPr>
          <w:color w:val="000000" w:themeColor="text1"/>
          <w:sz w:val="22"/>
          <w:szCs w:val="22"/>
          <w:rPrChange w:id="7227" w:author="Risa" w:date="2021-07-06T14:20:00Z">
            <w:rPr>
              <w:color w:val="000000" w:themeColor="text1"/>
              <w:sz w:val="22"/>
              <w:szCs w:val="22"/>
            </w:rPr>
          </w:rPrChange>
        </w:rPr>
        <w:t xml:space="preserve">Cartographer </w:t>
      </w:r>
      <w:r w:rsidR="00056FB2" w:rsidRPr="00C8205D">
        <w:rPr>
          <w:color w:val="000000" w:themeColor="text1"/>
          <w:sz w:val="22"/>
          <w:szCs w:val="22"/>
          <w:rPrChange w:id="7228" w:author="Risa" w:date="2021-07-06T14:20:00Z">
            <w:rPr>
              <w:color w:val="000000" w:themeColor="text1"/>
              <w:sz w:val="22"/>
              <w:szCs w:val="22"/>
            </w:rPr>
          </w:rPrChange>
        </w:rPr>
        <w:t xml:space="preserve">Jill </w:t>
      </w:r>
      <w:r w:rsidR="00700426" w:rsidRPr="00C8205D">
        <w:rPr>
          <w:color w:val="000000" w:themeColor="text1"/>
          <w:sz w:val="22"/>
          <w:szCs w:val="22"/>
          <w:rPrChange w:id="7229" w:author="Risa" w:date="2021-07-06T14:20:00Z">
            <w:rPr>
              <w:color w:val="000000" w:themeColor="text1"/>
              <w:sz w:val="22"/>
              <w:szCs w:val="22"/>
            </w:rPr>
          </w:rPrChange>
        </w:rPr>
        <w:t>Phelps Kern</w:t>
      </w:r>
      <w:r w:rsidR="00056FB2" w:rsidRPr="00C8205D">
        <w:rPr>
          <w:color w:val="000000" w:themeColor="text1"/>
          <w:sz w:val="22"/>
          <w:szCs w:val="22"/>
          <w:rPrChange w:id="7230" w:author="Risa" w:date="2021-07-06T14:20:00Z">
            <w:rPr>
              <w:color w:val="000000" w:themeColor="text1"/>
              <w:sz w:val="22"/>
              <w:szCs w:val="22"/>
            </w:rPr>
          </w:rPrChange>
        </w:rPr>
        <w:t xml:space="preserve"> </w:t>
      </w:r>
      <w:r w:rsidR="003066AB" w:rsidRPr="00C8205D">
        <w:rPr>
          <w:color w:val="000000" w:themeColor="text1"/>
          <w:sz w:val="22"/>
          <w:szCs w:val="22"/>
          <w:rPrChange w:id="7231" w:author="Risa" w:date="2021-07-06T14:20:00Z">
            <w:rPr>
              <w:color w:val="000000" w:themeColor="text1"/>
              <w:sz w:val="22"/>
              <w:szCs w:val="22"/>
            </w:rPr>
          </w:rPrChange>
        </w:rPr>
        <w:t>created</w:t>
      </w:r>
      <w:r w:rsidR="00056FB2" w:rsidRPr="00C8205D">
        <w:rPr>
          <w:color w:val="000000" w:themeColor="text1"/>
          <w:sz w:val="22"/>
          <w:szCs w:val="22"/>
          <w:rPrChange w:id="7232" w:author="Risa" w:date="2021-07-06T14:20:00Z">
            <w:rPr>
              <w:color w:val="000000" w:themeColor="text1"/>
              <w:sz w:val="22"/>
              <w:szCs w:val="22"/>
            </w:rPr>
          </w:rPrChange>
        </w:rPr>
        <w:t xml:space="preserve"> </w:t>
      </w:r>
      <w:r w:rsidR="00897CF4" w:rsidRPr="00C8205D">
        <w:rPr>
          <w:color w:val="000000" w:themeColor="text1"/>
          <w:sz w:val="22"/>
          <w:szCs w:val="22"/>
          <w:rPrChange w:id="7233" w:author="Risa" w:date="2021-07-06T14:20:00Z">
            <w:rPr>
              <w:color w:val="000000" w:themeColor="text1"/>
              <w:sz w:val="22"/>
              <w:szCs w:val="22"/>
            </w:rPr>
          </w:rPrChange>
        </w:rPr>
        <w:t>geospatial figures</w:t>
      </w:r>
      <w:r w:rsidR="0023756A" w:rsidRPr="00C8205D">
        <w:rPr>
          <w:color w:val="000000" w:themeColor="text1"/>
          <w:sz w:val="22"/>
          <w:szCs w:val="22"/>
          <w:rPrChange w:id="7234" w:author="Risa" w:date="2021-07-06T14:20:00Z">
            <w:rPr>
              <w:color w:val="000000" w:themeColor="text1"/>
              <w:sz w:val="22"/>
              <w:szCs w:val="22"/>
            </w:rPr>
          </w:rPrChange>
        </w:rPr>
        <w:t>.</w:t>
      </w:r>
      <w:r w:rsidR="00056FB2" w:rsidRPr="00C8205D">
        <w:rPr>
          <w:color w:val="000000" w:themeColor="text1"/>
          <w:sz w:val="22"/>
          <w:szCs w:val="22"/>
          <w:shd w:val="clear" w:color="auto" w:fill="FFFFFF"/>
          <w:rPrChange w:id="7235" w:author="Risa" w:date="2021-07-06T14:20:00Z">
            <w:rPr>
              <w:color w:val="000000" w:themeColor="text1"/>
              <w:sz w:val="22"/>
              <w:szCs w:val="22"/>
              <w:shd w:val="clear" w:color="auto" w:fill="FFFFFF"/>
            </w:rPr>
          </w:rPrChange>
        </w:rPr>
        <w:t xml:space="preserve"> </w:t>
      </w:r>
      <w:r w:rsidR="00AE173C" w:rsidRPr="00C8205D">
        <w:rPr>
          <w:color w:val="000000" w:themeColor="text1"/>
          <w:sz w:val="22"/>
          <w:szCs w:val="22"/>
          <w:shd w:val="clear" w:color="auto" w:fill="FFFFFF"/>
          <w:rPrChange w:id="7236" w:author="Risa" w:date="2021-07-06T14:20:00Z">
            <w:rPr>
              <w:color w:val="000000" w:themeColor="text1"/>
              <w:sz w:val="22"/>
              <w:szCs w:val="22"/>
              <w:shd w:val="clear" w:color="auto" w:fill="FFFFFF"/>
            </w:rPr>
          </w:rPrChange>
        </w:rPr>
        <w:t>Remote sensing devices were supplied by Tora Johnson</w:t>
      </w:r>
      <w:r w:rsidR="00F2679E" w:rsidRPr="00C8205D">
        <w:rPr>
          <w:color w:val="000000" w:themeColor="text1"/>
          <w:sz w:val="22"/>
          <w:szCs w:val="22"/>
          <w:shd w:val="clear" w:color="auto" w:fill="FFFFFF"/>
          <w:rPrChange w:id="7237" w:author="Risa" w:date="2021-07-06T14:20:00Z">
            <w:rPr>
              <w:color w:val="000000" w:themeColor="text1"/>
              <w:sz w:val="22"/>
              <w:szCs w:val="22"/>
              <w:shd w:val="clear" w:color="auto" w:fill="FFFFFF"/>
            </w:rPr>
          </w:rPrChange>
        </w:rPr>
        <w:t>, PhD</w:t>
      </w:r>
      <w:r w:rsidR="00AE173C" w:rsidRPr="00C8205D">
        <w:rPr>
          <w:color w:val="000000" w:themeColor="text1"/>
          <w:sz w:val="22"/>
          <w:szCs w:val="22"/>
          <w:shd w:val="clear" w:color="auto" w:fill="FFFFFF"/>
          <w:rPrChange w:id="7238" w:author="Risa" w:date="2021-07-06T14:20:00Z">
            <w:rPr>
              <w:color w:val="000000" w:themeColor="text1"/>
              <w:sz w:val="22"/>
              <w:szCs w:val="22"/>
              <w:shd w:val="clear" w:color="auto" w:fill="FFFFFF"/>
            </w:rPr>
          </w:rPrChange>
        </w:rPr>
        <w:t xml:space="preserve">. </w:t>
      </w:r>
      <w:r w:rsidR="00700426" w:rsidRPr="00C8205D">
        <w:rPr>
          <w:color w:val="000000" w:themeColor="text1"/>
          <w:sz w:val="22"/>
          <w:szCs w:val="22"/>
          <w:shd w:val="clear" w:color="auto" w:fill="FFFFFF"/>
          <w:rPrChange w:id="7239" w:author="Risa" w:date="2021-07-06T14:20:00Z">
            <w:rPr>
              <w:color w:val="000000" w:themeColor="text1"/>
              <w:sz w:val="22"/>
              <w:szCs w:val="22"/>
              <w:shd w:val="clear" w:color="auto" w:fill="FFFFFF"/>
            </w:rPr>
          </w:rPrChange>
        </w:rPr>
        <w:t xml:space="preserve">Field </w:t>
      </w:r>
      <w:r w:rsidR="00897CF4" w:rsidRPr="00C8205D">
        <w:rPr>
          <w:color w:val="000000" w:themeColor="text1"/>
          <w:sz w:val="22"/>
          <w:szCs w:val="22"/>
          <w:shd w:val="clear" w:color="auto" w:fill="FFFFFF"/>
          <w:rPrChange w:id="7240" w:author="Risa" w:date="2021-07-06T14:20:00Z">
            <w:rPr>
              <w:color w:val="000000" w:themeColor="text1"/>
              <w:sz w:val="22"/>
              <w:szCs w:val="22"/>
              <w:shd w:val="clear" w:color="auto" w:fill="FFFFFF"/>
            </w:rPr>
          </w:rPrChange>
        </w:rPr>
        <w:t>sampling was</w:t>
      </w:r>
      <w:r w:rsidR="00700426" w:rsidRPr="00C8205D">
        <w:rPr>
          <w:color w:val="000000" w:themeColor="text1"/>
          <w:sz w:val="22"/>
          <w:szCs w:val="22"/>
          <w:shd w:val="clear" w:color="auto" w:fill="FFFFFF"/>
          <w:rPrChange w:id="7241" w:author="Risa" w:date="2021-07-06T14:20:00Z">
            <w:rPr>
              <w:color w:val="000000" w:themeColor="text1"/>
              <w:sz w:val="22"/>
              <w:szCs w:val="22"/>
              <w:shd w:val="clear" w:color="auto" w:fill="FFFFFF"/>
            </w:rPr>
          </w:rPrChange>
        </w:rPr>
        <w:t xml:space="preserve"> assisted by Mimi Licht and Laura </w:t>
      </w:r>
      <w:proofErr w:type="spellStart"/>
      <w:r w:rsidR="00700426" w:rsidRPr="00C8205D">
        <w:rPr>
          <w:color w:val="000000" w:themeColor="text1"/>
          <w:sz w:val="22"/>
          <w:szCs w:val="22"/>
          <w:shd w:val="clear" w:color="auto" w:fill="FFFFFF"/>
          <w:rPrChange w:id="7242" w:author="Risa" w:date="2021-07-06T14:20:00Z">
            <w:rPr>
              <w:color w:val="000000" w:themeColor="text1"/>
              <w:sz w:val="22"/>
              <w:szCs w:val="22"/>
              <w:shd w:val="clear" w:color="auto" w:fill="FFFFFF"/>
            </w:rPr>
          </w:rPrChange>
        </w:rPr>
        <w:t>Brumleve</w:t>
      </w:r>
      <w:proofErr w:type="spellEnd"/>
      <w:r w:rsidR="00700426" w:rsidRPr="00C8205D">
        <w:rPr>
          <w:color w:val="000000" w:themeColor="text1"/>
          <w:sz w:val="22"/>
          <w:szCs w:val="22"/>
          <w:shd w:val="clear" w:color="auto" w:fill="FFFFFF"/>
          <w:rPrChange w:id="7243" w:author="Risa" w:date="2021-07-06T14:20:00Z">
            <w:rPr>
              <w:color w:val="000000" w:themeColor="text1"/>
              <w:sz w:val="22"/>
              <w:szCs w:val="22"/>
              <w:shd w:val="clear" w:color="auto" w:fill="FFFFFF"/>
            </w:rPr>
          </w:rPrChange>
        </w:rPr>
        <w:t xml:space="preserve">. </w:t>
      </w:r>
      <w:r w:rsidR="00F2679E" w:rsidRPr="00C8205D">
        <w:rPr>
          <w:color w:val="000000" w:themeColor="text1"/>
          <w:sz w:val="22"/>
          <w:szCs w:val="22"/>
          <w:shd w:val="clear" w:color="auto" w:fill="FFFFFF"/>
          <w:rPrChange w:id="7244" w:author="Risa" w:date="2021-07-06T14:20:00Z">
            <w:rPr>
              <w:color w:val="000000" w:themeColor="text1"/>
              <w:sz w:val="22"/>
              <w:szCs w:val="22"/>
              <w:shd w:val="clear" w:color="auto" w:fill="FFFFFF"/>
            </w:rPr>
          </w:rPrChange>
        </w:rPr>
        <w:t>Site measurements were</w:t>
      </w:r>
      <w:r w:rsidR="002972F4" w:rsidRPr="00C8205D">
        <w:rPr>
          <w:color w:val="000000" w:themeColor="text1"/>
          <w:sz w:val="22"/>
          <w:szCs w:val="22"/>
          <w:shd w:val="clear" w:color="auto" w:fill="FFFFFF"/>
          <w:rPrChange w:id="7245" w:author="Risa" w:date="2021-07-06T14:20:00Z">
            <w:rPr>
              <w:color w:val="000000" w:themeColor="text1"/>
              <w:sz w:val="22"/>
              <w:szCs w:val="22"/>
              <w:shd w:val="clear" w:color="auto" w:fill="FFFFFF"/>
            </w:rPr>
          </w:rPrChange>
        </w:rPr>
        <w:t xml:space="preserve"> </w:t>
      </w:r>
      <w:r w:rsidR="00821389" w:rsidRPr="00C8205D">
        <w:rPr>
          <w:color w:val="000000" w:themeColor="text1"/>
          <w:sz w:val="22"/>
          <w:szCs w:val="22"/>
          <w:shd w:val="clear" w:color="auto" w:fill="FFFFFF"/>
          <w:rPrChange w:id="7246" w:author="Risa" w:date="2021-07-06T14:20:00Z">
            <w:rPr>
              <w:color w:val="000000" w:themeColor="text1"/>
              <w:sz w:val="22"/>
              <w:szCs w:val="22"/>
              <w:shd w:val="clear" w:color="auto" w:fill="FFFFFF"/>
            </w:rPr>
          </w:rPrChange>
        </w:rPr>
        <w:t xml:space="preserve">greatly </w:t>
      </w:r>
      <w:r w:rsidR="005F3C86" w:rsidRPr="00C8205D">
        <w:rPr>
          <w:color w:val="000000" w:themeColor="text1"/>
          <w:sz w:val="22"/>
          <w:szCs w:val="22"/>
          <w:shd w:val="clear" w:color="auto" w:fill="FFFFFF"/>
          <w:rPrChange w:id="7247" w:author="Risa" w:date="2021-07-06T14:20:00Z">
            <w:rPr>
              <w:color w:val="000000" w:themeColor="text1"/>
              <w:sz w:val="22"/>
              <w:szCs w:val="22"/>
              <w:shd w:val="clear" w:color="auto" w:fill="FFFFFF"/>
            </w:rPr>
          </w:rPrChange>
        </w:rPr>
        <w:t>facilitat</w:t>
      </w:r>
      <w:r w:rsidR="002972F4" w:rsidRPr="00C8205D">
        <w:rPr>
          <w:color w:val="000000" w:themeColor="text1"/>
          <w:sz w:val="22"/>
          <w:szCs w:val="22"/>
          <w:shd w:val="clear" w:color="auto" w:fill="FFFFFF"/>
          <w:rPrChange w:id="7248" w:author="Risa" w:date="2021-07-06T14:20:00Z">
            <w:rPr>
              <w:color w:val="000000" w:themeColor="text1"/>
              <w:sz w:val="22"/>
              <w:szCs w:val="22"/>
              <w:shd w:val="clear" w:color="auto" w:fill="FFFFFF"/>
            </w:rPr>
          </w:rPrChange>
        </w:rPr>
        <w:t>ed by</w:t>
      </w:r>
      <w:r w:rsidR="00AE173C" w:rsidRPr="00C8205D">
        <w:rPr>
          <w:color w:val="000000" w:themeColor="text1"/>
          <w:sz w:val="22"/>
          <w:szCs w:val="22"/>
          <w:shd w:val="clear" w:color="auto" w:fill="FFFFFF"/>
          <w:rPrChange w:id="7249" w:author="Risa" w:date="2021-07-06T14:20:00Z">
            <w:rPr>
              <w:color w:val="000000" w:themeColor="text1"/>
              <w:sz w:val="22"/>
              <w:szCs w:val="22"/>
              <w:shd w:val="clear" w:color="auto" w:fill="FFFFFF"/>
            </w:rPr>
          </w:rPrChange>
        </w:rPr>
        <w:t xml:space="preserve"> </w:t>
      </w:r>
      <w:r w:rsidR="003A4281" w:rsidRPr="00C8205D">
        <w:rPr>
          <w:color w:val="000000" w:themeColor="text1"/>
          <w:sz w:val="22"/>
          <w:szCs w:val="22"/>
          <w:shd w:val="clear" w:color="auto" w:fill="FFFFFF"/>
          <w:rPrChange w:id="7250" w:author="Risa" w:date="2021-07-06T14:20:00Z">
            <w:rPr>
              <w:color w:val="000000" w:themeColor="text1"/>
              <w:sz w:val="22"/>
              <w:szCs w:val="22"/>
              <w:shd w:val="clear" w:color="auto" w:fill="FFFFFF"/>
            </w:rPr>
          </w:rPrChange>
        </w:rPr>
        <w:t>staff at</w:t>
      </w:r>
      <w:r w:rsidR="005F3C86" w:rsidRPr="00C8205D">
        <w:rPr>
          <w:color w:val="000000" w:themeColor="text1"/>
          <w:sz w:val="22"/>
          <w:szCs w:val="22"/>
          <w:shd w:val="clear" w:color="auto" w:fill="FFFFFF"/>
          <w:rPrChange w:id="7251" w:author="Risa" w:date="2021-07-06T14:20:00Z">
            <w:rPr>
              <w:color w:val="000000" w:themeColor="text1"/>
              <w:sz w:val="22"/>
              <w:szCs w:val="22"/>
              <w:shd w:val="clear" w:color="auto" w:fill="FFFFFF"/>
            </w:rPr>
          </w:rPrChange>
        </w:rPr>
        <w:t xml:space="preserve"> </w:t>
      </w:r>
      <w:r w:rsidR="00AE173C" w:rsidRPr="00C8205D">
        <w:rPr>
          <w:color w:val="000000" w:themeColor="text1"/>
          <w:sz w:val="22"/>
          <w:szCs w:val="22"/>
          <w:shd w:val="clear" w:color="auto" w:fill="FFFFFF"/>
          <w:rPrChange w:id="7252" w:author="Risa" w:date="2021-07-06T14:20:00Z">
            <w:rPr>
              <w:color w:val="000000" w:themeColor="text1"/>
              <w:sz w:val="22"/>
              <w:szCs w:val="22"/>
              <w:shd w:val="clear" w:color="auto" w:fill="FFFFFF"/>
            </w:rPr>
          </w:rPrChange>
        </w:rPr>
        <w:t>National Park Service</w:t>
      </w:r>
      <w:r w:rsidR="005F3C86" w:rsidRPr="00C8205D">
        <w:rPr>
          <w:color w:val="000000" w:themeColor="text1"/>
          <w:sz w:val="22"/>
          <w:szCs w:val="22"/>
          <w:shd w:val="clear" w:color="auto" w:fill="FFFFFF"/>
          <w:rPrChange w:id="7253" w:author="Risa" w:date="2021-07-06T14:20:00Z">
            <w:rPr>
              <w:color w:val="000000" w:themeColor="text1"/>
              <w:sz w:val="22"/>
              <w:szCs w:val="22"/>
              <w:shd w:val="clear" w:color="auto" w:fill="FFFFFF"/>
            </w:rPr>
          </w:rPrChange>
        </w:rPr>
        <w:t xml:space="preserve">, </w:t>
      </w:r>
      <w:r w:rsidR="00C437EC" w:rsidRPr="00C8205D">
        <w:rPr>
          <w:color w:val="000000" w:themeColor="text1"/>
          <w:sz w:val="22"/>
          <w:szCs w:val="22"/>
          <w:shd w:val="clear" w:color="auto" w:fill="FFFFFF"/>
          <w:rPrChange w:id="7254" w:author="Risa" w:date="2021-07-06T14:20:00Z">
            <w:rPr>
              <w:color w:val="000000" w:themeColor="text1"/>
              <w:sz w:val="22"/>
              <w:szCs w:val="22"/>
              <w:shd w:val="clear" w:color="auto" w:fill="FFFFFF"/>
            </w:rPr>
          </w:rPrChange>
        </w:rPr>
        <w:t>Mt. Desert Island</w:t>
      </w:r>
      <w:r w:rsidR="005F3C86" w:rsidRPr="00C8205D">
        <w:rPr>
          <w:color w:val="000000" w:themeColor="text1"/>
          <w:sz w:val="22"/>
          <w:szCs w:val="22"/>
          <w:shd w:val="clear" w:color="auto" w:fill="FFFFFF"/>
          <w:rPrChange w:id="7255" w:author="Risa" w:date="2021-07-06T14:20:00Z">
            <w:rPr>
              <w:color w:val="000000" w:themeColor="text1"/>
              <w:sz w:val="22"/>
              <w:szCs w:val="22"/>
              <w:shd w:val="clear" w:color="auto" w:fill="FFFFFF"/>
            </w:rPr>
          </w:rPrChange>
        </w:rPr>
        <w:t xml:space="preserve">, </w:t>
      </w:r>
      <w:r w:rsidR="00821389" w:rsidRPr="00C8205D">
        <w:rPr>
          <w:color w:val="000000" w:themeColor="text1"/>
          <w:sz w:val="22"/>
          <w:szCs w:val="22"/>
          <w:shd w:val="clear" w:color="auto" w:fill="FFFFFF"/>
          <w:rPrChange w:id="7256" w:author="Risa" w:date="2021-07-06T14:20:00Z">
            <w:rPr>
              <w:color w:val="000000" w:themeColor="text1"/>
              <w:sz w:val="22"/>
              <w:szCs w:val="22"/>
              <w:shd w:val="clear" w:color="auto" w:fill="FFFFFF"/>
            </w:rPr>
          </w:rPrChange>
        </w:rPr>
        <w:t xml:space="preserve">Bar Harbor, </w:t>
      </w:r>
      <w:r w:rsidR="005F3C86" w:rsidRPr="00C8205D">
        <w:rPr>
          <w:color w:val="000000" w:themeColor="text1"/>
          <w:sz w:val="22"/>
          <w:szCs w:val="22"/>
          <w:shd w:val="clear" w:color="auto" w:fill="FFFFFF"/>
          <w:rPrChange w:id="7257" w:author="Risa" w:date="2021-07-06T14:20:00Z">
            <w:rPr>
              <w:color w:val="000000" w:themeColor="text1"/>
              <w:sz w:val="22"/>
              <w:szCs w:val="22"/>
              <w:shd w:val="clear" w:color="auto" w:fill="FFFFFF"/>
            </w:rPr>
          </w:rPrChange>
        </w:rPr>
        <w:t>ME</w:t>
      </w:r>
      <w:r w:rsidR="00AE173C" w:rsidRPr="00C8205D">
        <w:rPr>
          <w:color w:val="000000" w:themeColor="text1"/>
          <w:sz w:val="22"/>
          <w:szCs w:val="22"/>
          <w:shd w:val="clear" w:color="auto" w:fill="FFFFFF"/>
          <w:rPrChange w:id="7258" w:author="Risa" w:date="2021-07-06T14:20:00Z">
            <w:rPr>
              <w:color w:val="000000" w:themeColor="text1"/>
              <w:sz w:val="22"/>
              <w:szCs w:val="22"/>
              <w:shd w:val="clear" w:color="auto" w:fill="FFFFFF"/>
            </w:rPr>
          </w:rPrChange>
        </w:rPr>
        <w:t>.</w:t>
      </w:r>
      <w:r w:rsidR="0023756A" w:rsidRPr="00C8205D">
        <w:rPr>
          <w:color w:val="000000" w:themeColor="text1"/>
          <w:sz w:val="22"/>
          <w:szCs w:val="22"/>
          <w:shd w:val="clear" w:color="auto" w:fill="FFFFFF"/>
          <w:rPrChange w:id="7259" w:author="Risa" w:date="2021-07-06T14:20:00Z">
            <w:rPr>
              <w:color w:val="000000" w:themeColor="text1"/>
              <w:sz w:val="22"/>
              <w:szCs w:val="22"/>
              <w:shd w:val="clear" w:color="auto" w:fill="FFFFFF"/>
            </w:rPr>
          </w:rPrChange>
        </w:rPr>
        <w:t xml:space="preserve"> Our thanks to several </w:t>
      </w:r>
      <w:r w:rsidRPr="00C8205D">
        <w:rPr>
          <w:color w:val="000000" w:themeColor="text1"/>
          <w:sz w:val="22"/>
          <w:szCs w:val="22"/>
          <w:shd w:val="clear" w:color="auto" w:fill="FFFFFF"/>
          <w:rPrChange w:id="7260" w:author="Risa" w:date="2021-07-06T14:20:00Z">
            <w:rPr>
              <w:color w:val="000000" w:themeColor="text1"/>
              <w:sz w:val="22"/>
              <w:szCs w:val="22"/>
              <w:shd w:val="clear" w:color="auto" w:fill="FFFFFF"/>
            </w:rPr>
          </w:rPrChange>
        </w:rPr>
        <w:t xml:space="preserve">anonymous </w:t>
      </w:r>
      <w:r w:rsidR="0023756A" w:rsidRPr="00C8205D">
        <w:rPr>
          <w:color w:val="000000" w:themeColor="text1"/>
          <w:sz w:val="22"/>
          <w:szCs w:val="22"/>
          <w:shd w:val="clear" w:color="auto" w:fill="FFFFFF"/>
          <w:rPrChange w:id="7261" w:author="Risa" w:date="2021-07-06T14:20:00Z">
            <w:rPr>
              <w:color w:val="000000" w:themeColor="text1"/>
              <w:sz w:val="22"/>
              <w:szCs w:val="22"/>
              <w:shd w:val="clear" w:color="auto" w:fill="FFFFFF"/>
            </w:rPr>
          </w:rPrChange>
        </w:rPr>
        <w:t>reviewers</w:t>
      </w:r>
      <w:del w:id="7262" w:author="Nick Smith" w:date="2021-07-01T15:48:00Z">
        <w:r w:rsidR="0023756A" w:rsidRPr="00C8205D" w:rsidDel="00AC224B">
          <w:rPr>
            <w:color w:val="000000" w:themeColor="text1"/>
            <w:sz w:val="22"/>
            <w:szCs w:val="22"/>
            <w:shd w:val="clear" w:color="auto" w:fill="FFFFFF"/>
            <w:rPrChange w:id="7263" w:author="Risa" w:date="2021-07-06T14:20:00Z">
              <w:rPr>
                <w:color w:val="000000" w:themeColor="text1"/>
                <w:sz w:val="22"/>
                <w:szCs w:val="22"/>
                <w:shd w:val="clear" w:color="auto" w:fill="FFFFFF"/>
              </w:rPr>
            </w:rPrChange>
          </w:rPr>
          <w:delText xml:space="preserve"> prior to submi</w:delText>
        </w:r>
        <w:r w:rsidR="00897CF4" w:rsidRPr="00C8205D" w:rsidDel="00AC224B">
          <w:rPr>
            <w:color w:val="000000" w:themeColor="text1"/>
            <w:sz w:val="22"/>
            <w:szCs w:val="22"/>
            <w:shd w:val="clear" w:color="auto" w:fill="FFFFFF"/>
            <w:rPrChange w:id="7264" w:author="Risa" w:date="2021-07-06T14:20:00Z">
              <w:rPr>
                <w:color w:val="000000" w:themeColor="text1"/>
                <w:sz w:val="22"/>
                <w:szCs w:val="22"/>
                <w:shd w:val="clear" w:color="auto" w:fill="FFFFFF"/>
              </w:rPr>
            </w:rPrChange>
          </w:rPr>
          <w:delText>ssion</w:delText>
        </w:r>
      </w:del>
      <w:r w:rsidR="0023756A" w:rsidRPr="00C8205D">
        <w:rPr>
          <w:color w:val="000000" w:themeColor="text1"/>
          <w:sz w:val="22"/>
          <w:szCs w:val="22"/>
          <w:shd w:val="clear" w:color="auto" w:fill="FFFFFF"/>
          <w:rPrChange w:id="7265" w:author="Risa" w:date="2021-07-06T14:20:00Z">
            <w:rPr>
              <w:color w:val="000000" w:themeColor="text1"/>
              <w:sz w:val="22"/>
              <w:szCs w:val="22"/>
              <w:shd w:val="clear" w:color="auto" w:fill="FFFFFF"/>
            </w:rPr>
          </w:rPrChange>
        </w:rPr>
        <w:t>.</w:t>
      </w:r>
    </w:p>
    <w:p w14:paraId="729CC817" w14:textId="77777777" w:rsidR="00185B4B" w:rsidRPr="00C8205D" w:rsidRDefault="00185B4B" w:rsidP="001D7BE7">
      <w:pPr>
        <w:autoSpaceDE w:val="0"/>
        <w:autoSpaceDN w:val="0"/>
        <w:adjustRightInd w:val="0"/>
        <w:spacing w:line="360" w:lineRule="auto"/>
        <w:rPr>
          <w:rFonts w:eastAsiaTheme="minorEastAsia"/>
          <w:b/>
          <w:bCs/>
          <w:color w:val="000000" w:themeColor="text1"/>
          <w:sz w:val="22"/>
          <w:szCs w:val="22"/>
          <w:rPrChange w:id="7266" w:author="Risa" w:date="2021-07-06T14:20:00Z">
            <w:rPr>
              <w:rFonts w:eastAsiaTheme="minorEastAsia"/>
              <w:b/>
              <w:bCs/>
              <w:color w:val="000000" w:themeColor="text1"/>
              <w:sz w:val="22"/>
              <w:szCs w:val="22"/>
            </w:rPr>
          </w:rPrChange>
        </w:rPr>
        <w:pPrChange w:id="7267" w:author="Risa" w:date="2021-07-06T13:11:00Z">
          <w:pPr>
            <w:autoSpaceDE w:val="0"/>
            <w:autoSpaceDN w:val="0"/>
            <w:adjustRightInd w:val="0"/>
          </w:pPr>
        </w:pPrChange>
      </w:pPr>
    </w:p>
    <w:p w14:paraId="6B39280E" w14:textId="5D9D323A" w:rsidR="00AE173C" w:rsidRPr="00C8205D" w:rsidRDefault="00AE173C" w:rsidP="001D7BE7">
      <w:pPr>
        <w:autoSpaceDE w:val="0"/>
        <w:autoSpaceDN w:val="0"/>
        <w:adjustRightInd w:val="0"/>
        <w:spacing w:line="360" w:lineRule="auto"/>
        <w:rPr>
          <w:rFonts w:eastAsiaTheme="minorEastAsia"/>
          <w:b/>
          <w:bCs/>
          <w:color w:val="000000" w:themeColor="text1"/>
          <w:sz w:val="22"/>
          <w:szCs w:val="22"/>
          <w:rPrChange w:id="7268" w:author="Risa" w:date="2021-07-06T14:20:00Z">
            <w:rPr>
              <w:rFonts w:eastAsiaTheme="minorEastAsia"/>
              <w:b/>
              <w:bCs/>
              <w:color w:val="000000" w:themeColor="text1"/>
              <w:sz w:val="22"/>
              <w:szCs w:val="22"/>
            </w:rPr>
          </w:rPrChange>
        </w:rPr>
        <w:pPrChange w:id="7269" w:author="Risa" w:date="2021-07-06T13:11:00Z">
          <w:pPr>
            <w:autoSpaceDE w:val="0"/>
            <w:autoSpaceDN w:val="0"/>
            <w:adjustRightInd w:val="0"/>
          </w:pPr>
        </w:pPrChange>
      </w:pPr>
      <w:r w:rsidRPr="00C8205D">
        <w:rPr>
          <w:rFonts w:eastAsiaTheme="minorEastAsia"/>
          <w:b/>
          <w:bCs/>
          <w:color w:val="000000" w:themeColor="text1"/>
          <w:sz w:val="22"/>
          <w:szCs w:val="22"/>
          <w:rPrChange w:id="7270" w:author="Risa" w:date="2021-07-06T14:20:00Z">
            <w:rPr>
              <w:rFonts w:eastAsiaTheme="minorEastAsia"/>
              <w:b/>
              <w:bCs/>
              <w:color w:val="000000" w:themeColor="text1"/>
              <w:sz w:val="22"/>
              <w:szCs w:val="22"/>
            </w:rPr>
          </w:rPrChange>
        </w:rPr>
        <w:t>ORCID</w:t>
      </w:r>
    </w:p>
    <w:p w14:paraId="0AC29BE6" w14:textId="1F269D56" w:rsidR="00AE173C" w:rsidRPr="00C8205D" w:rsidRDefault="00AE173C" w:rsidP="001D7BE7">
      <w:pPr>
        <w:autoSpaceDE w:val="0"/>
        <w:autoSpaceDN w:val="0"/>
        <w:adjustRightInd w:val="0"/>
        <w:spacing w:line="360" w:lineRule="auto"/>
        <w:rPr>
          <w:rFonts w:eastAsiaTheme="minorEastAsia"/>
          <w:color w:val="000000" w:themeColor="text1"/>
          <w:sz w:val="22"/>
          <w:szCs w:val="22"/>
          <w:rPrChange w:id="7271" w:author="Risa" w:date="2021-07-06T14:20:00Z">
            <w:rPr>
              <w:rFonts w:eastAsiaTheme="minorEastAsia"/>
              <w:sz w:val="22"/>
              <w:szCs w:val="22"/>
            </w:rPr>
          </w:rPrChange>
        </w:rPr>
        <w:pPrChange w:id="7272" w:author="Risa" w:date="2021-07-06T13:11:00Z">
          <w:pPr>
            <w:autoSpaceDE w:val="0"/>
            <w:autoSpaceDN w:val="0"/>
            <w:adjustRightInd w:val="0"/>
          </w:pPr>
        </w:pPrChange>
      </w:pPr>
      <w:r w:rsidRPr="00C8205D">
        <w:rPr>
          <w:rFonts w:eastAsiaTheme="minorEastAsia"/>
          <w:color w:val="000000" w:themeColor="text1"/>
          <w:sz w:val="22"/>
          <w:szCs w:val="22"/>
          <w:rPrChange w:id="7273" w:author="Risa" w:date="2021-07-06T14:20:00Z">
            <w:rPr>
              <w:rFonts w:eastAsiaTheme="minorEastAsia"/>
              <w:sz w:val="22"/>
              <w:szCs w:val="22"/>
            </w:rPr>
          </w:rPrChange>
        </w:rPr>
        <w:t xml:space="preserve">Jeff Licht: </w:t>
      </w:r>
      <w:r w:rsidR="005B1A82" w:rsidRPr="00C8205D">
        <w:rPr>
          <w:color w:val="000000" w:themeColor="text1"/>
          <w:sz w:val="22"/>
          <w:szCs w:val="22"/>
          <w:rPrChange w:id="7274" w:author="Risa" w:date="2021-07-06T14:20:00Z">
            <w:rPr/>
          </w:rPrChange>
        </w:rPr>
        <w:fldChar w:fldCharType="begin"/>
      </w:r>
      <w:r w:rsidR="005B1A82" w:rsidRPr="00C8205D">
        <w:rPr>
          <w:color w:val="000000" w:themeColor="text1"/>
          <w:sz w:val="22"/>
          <w:szCs w:val="22"/>
          <w:rPrChange w:id="7275" w:author="Risa" w:date="2021-07-06T14:20:00Z">
            <w:rPr/>
          </w:rPrChange>
        </w:rPr>
        <w:instrText xml:space="preserve"> HYPERLINK "https://orcid.org/0000-0002-2248-2050" </w:instrText>
      </w:r>
      <w:r w:rsidR="005B1A82" w:rsidRPr="00C8205D">
        <w:rPr>
          <w:color w:val="000000" w:themeColor="text1"/>
          <w:sz w:val="22"/>
          <w:szCs w:val="22"/>
          <w:rPrChange w:id="7276" w:author="Risa" w:date="2021-07-06T14:20:00Z">
            <w:rPr/>
          </w:rPrChange>
        </w:rPr>
        <w:fldChar w:fldCharType="separate"/>
      </w:r>
      <w:r w:rsidR="007C7A11" w:rsidRPr="00C8205D">
        <w:rPr>
          <w:rStyle w:val="Hyperlink"/>
          <w:rFonts w:eastAsiaTheme="minorEastAsia"/>
          <w:color w:val="000000" w:themeColor="text1"/>
          <w:sz w:val="22"/>
          <w:szCs w:val="22"/>
          <w:u w:val="none"/>
          <w:rPrChange w:id="7277" w:author="Risa" w:date="2021-07-06T14:20:00Z">
            <w:rPr>
              <w:rStyle w:val="Hyperlink"/>
              <w:rFonts w:eastAsiaTheme="minorEastAsia"/>
              <w:color w:val="auto"/>
              <w:sz w:val="22"/>
              <w:szCs w:val="22"/>
              <w:u w:val="none"/>
            </w:rPr>
          </w:rPrChange>
        </w:rPr>
        <w:t>https://orcid.org/0000-0002-2248-2050</w:t>
      </w:r>
      <w:r w:rsidR="005B1A82" w:rsidRPr="00C8205D">
        <w:rPr>
          <w:rStyle w:val="Hyperlink"/>
          <w:rFonts w:eastAsiaTheme="minorEastAsia"/>
          <w:color w:val="000000" w:themeColor="text1"/>
          <w:sz w:val="22"/>
          <w:szCs w:val="22"/>
          <w:u w:val="none"/>
          <w:rPrChange w:id="7278" w:author="Risa" w:date="2021-07-06T14:20:00Z">
            <w:rPr>
              <w:rStyle w:val="Hyperlink"/>
              <w:rFonts w:eastAsiaTheme="minorEastAsia"/>
              <w:color w:val="auto"/>
              <w:sz w:val="22"/>
              <w:szCs w:val="22"/>
              <w:u w:val="none"/>
            </w:rPr>
          </w:rPrChange>
        </w:rPr>
        <w:fldChar w:fldCharType="end"/>
      </w:r>
    </w:p>
    <w:p w14:paraId="491B06CE" w14:textId="15EE4C1C" w:rsidR="007C7A11" w:rsidRPr="00C8205D" w:rsidRDefault="007C7A11" w:rsidP="001D7BE7">
      <w:pPr>
        <w:autoSpaceDE w:val="0"/>
        <w:autoSpaceDN w:val="0"/>
        <w:adjustRightInd w:val="0"/>
        <w:spacing w:line="360" w:lineRule="auto"/>
        <w:rPr>
          <w:rFonts w:eastAsiaTheme="minorEastAsia"/>
          <w:color w:val="000000" w:themeColor="text1"/>
          <w:sz w:val="22"/>
          <w:szCs w:val="22"/>
          <w:lang w:val="es-ES"/>
          <w:rPrChange w:id="7279" w:author="Risa" w:date="2021-07-06T14:20:00Z">
            <w:rPr>
              <w:rFonts w:eastAsiaTheme="minorEastAsia"/>
              <w:sz w:val="22"/>
              <w:szCs w:val="22"/>
              <w:lang w:val="es-ES"/>
            </w:rPr>
          </w:rPrChange>
        </w:rPr>
        <w:pPrChange w:id="7280" w:author="Risa" w:date="2021-07-06T13:11:00Z">
          <w:pPr>
            <w:autoSpaceDE w:val="0"/>
            <w:autoSpaceDN w:val="0"/>
            <w:adjustRightInd w:val="0"/>
          </w:pPr>
        </w:pPrChange>
      </w:pPr>
      <w:r w:rsidRPr="00C8205D">
        <w:rPr>
          <w:rFonts w:eastAsiaTheme="minorEastAsia"/>
          <w:color w:val="000000" w:themeColor="text1"/>
          <w:sz w:val="22"/>
          <w:szCs w:val="22"/>
          <w:lang w:val="es-ES"/>
          <w:rPrChange w:id="7281" w:author="Risa" w:date="2021-07-06T14:20:00Z">
            <w:rPr>
              <w:rFonts w:eastAsiaTheme="minorEastAsia"/>
              <w:sz w:val="22"/>
              <w:szCs w:val="22"/>
              <w:lang w:val="es-ES"/>
            </w:rPr>
          </w:rPrChange>
        </w:rPr>
        <w:t>Risa McNellis: https://orcid.org/0000-0002-3538-9269</w:t>
      </w:r>
    </w:p>
    <w:p w14:paraId="3CFC1A50" w14:textId="6AEE0360" w:rsidR="00EA07E7" w:rsidRPr="00C8205D" w:rsidRDefault="00AE173C" w:rsidP="001D7BE7">
      <w:pPr>
        <w:spacing w:line="360" w:lineRule="auto"/>
        <w:rPr>
          <w:rStyle w:val="Hyperlink"/>
          <w:rFonts w:eastAsiaTheme="minorEastAsia"/>
          <w:color w:val="000000" w:themeColor="text1"/>
          <w:sz w:val="22"/>
          <w:szCs w:val="22"/>
          <w:u w:val="none"/>
          <w:rPrChange w:id="7282" w:author="Risa" w:date="2021-07-06T14:20:00Z">
            <w:rPr>
              <w:rStyle w:val="Hyperlink"/>
              <w:rFonts w:eastAsiaTheme="minorEastAsia"/>
              <w:color w:val="auto"/>
              <w:sz w:val="22"/>
              <w:szCs w:val="22"/>
              <w:u w:val="none"/>
            </w:rPr>
          </w:rPrChange>
        </w:rPr>
        <w:pPrChange w:id="7283" w:author="Risa" w:date="2021-07-06T13:11:00Z">
          <w:pPr>
            <w:spacing w:after="231"/>
          </w:pPr>
        </w:pPrChange>
      </w:pPr>
      <w:r w:rsidRPr="00C8205D">
        <w:rPr>
          <w:rFonts w:eastAsiaTheme="minorEastAsia"/>
          <w:color w:val="000000" w:themeColor="text1"/>
          <w:sz w:val="22"/>
          <w:szCs w:val="22"/>
          <w:rPrChange w:id="7284" w:author="Risa" w:date="2021-07-06T14:20:00Z">
            <w:rPr>
              <w:rFonts w:eastAsiaTheme="minorEastAsia"/>
              <w:sz w:val="22"/>
              <w:szCs w:val="22"/>
            </w:rPr>
          </w:rPrChange>
        </w:rPr>
        <w:t xml:space="preserve">Nicholas Smith: </w:t>
      </w:r>
      <w:r w:rsidR="005B1A82" w:rsidRPr="00C8205D">
        <w:rPr>
          <w:color w:val="000000" w:themeColor="text1"/>
          <w:sz w:val="22"/>
          <w:szCs w:val="22"/>
          <w:rPrChange w:id="7285" w:author="Risa" w:date="2021-07-06T14:20:00Z">
            <w:rPr/>
          </w:rPrChange>
        </w:rPr>
        <w:fldChar w:fldCharType="begin"/>
      </w:r>
      <w:r w:rsidR="005B1A82" w:rsidRPr="00C8205D">
        <w:rPr>
          <w:color w:val="000000" w:themeColor="text1"/>
          <w:sz w:val="22"/>
          <w:szCs w:val="22"/>
          <w:rPrChange w:id="7286" w:author="Risa" w:date="2021-07-06T14:20:00Z">
            <w:rPr/>
          </w:rPrChange>
        </w:rPr>
        <w:instrText xml:space="preserve"> HYPERLINK "https://orcid.org/0000-0001-7048-4387" </w:instrText>
      </w:r>
      <w:r w:rsidR="005B1A82" w:rsidRPr="00C8205D">
        <w:rPr>
          <w:color w:val="000000" w:themeColor="text1"/>
          <w:sz w:val="22"/>
          <w:szCs w:val="22"/>
          <w:rPrChange w:id="7287" w:author="Risa" w:date="2021-07-06T14:20:00Z">
            <w:rPr/>
          </w:rPrChange>
        </w:rPr>
        <w:fldChar w:fldCharType="separate"/>
      </w:r>
      <w:r w:rsidRPr="00C8205D">
        <w:rPr>
          <w:rStyle w:val="Hyperlink"/>
          <w:rFonts w:eastAsiaTheme="minorEastAsia"/>
          <w:color w:val="000000" w:themeColor="text1"/>
          <w:sz w:val="22"/>
          <w:szCs w:val="22"/>
          <w:u w:val="none"/>
          <w:rPrChange w:id="7288" w:author="Risa" w:date="2021-07-06T14:20:00Z">
            <w:rPr>
              <w:rStyle w:val="Hyperlink"/>
              <w:rFonts w:eastAsiaTheme="minorEastAsia"/>
              <w:color w:val="auto"/>
              <w:sz w:val="22"/>
              <w:szCs w:val="22"/>
              <w:u w:val="none"/>
            </w:rPr>
          </w:rPrChange>
        </w:rPr>
        <w:t>https://orcid.org/0000-0001-7048-4387</w:t>
      </w:r>
      <w:r w:rsidR="005B1A82" w:rsidRPr="00C8205D">
        <w:rPr>
          <w:rStyle w:val="Hyperlink"/>
          <w:rFonts w:eastAsiaTheme="minorEastAsia"/>
          <w:color w:val="000000" w:themeColor="text1"/>
          <w:sz w:val="22"/>
          <w:szCs w:val="22"/>
          <w:u w:val="none"/>
          <w:rPrChange w:id="7289" w:author="Risa" w:date="2021-07-06T14:20:00Z">
            <w:rPr>
              <w:rStyle w:val="Hyperlink"/>
              <w:rFonts w:eastAsiaTheme="minorEastAsia"/>
              <w:color w:val="auto"/>
              <w:sz w:val="22"/>
              <w:szCs w:val="22"/>
              <w:u w:val="none"/>
            </w:rPr>
          </w:rPrChange>
        </w:rPr>
        <w:fldChar w:fldCharType="end"/>
      </w:r>
    </w:p>
    <w:p w14:paraId="2BF9CF7F" w14:textId="1D281F85" w:rsidR="0015307D" w:rsidRPr="00C8205D" w:rsidRDefault="0015307D" w:rsidP="001D7BE7">
      <w:pPr>
        <w:autoSpaceDE w:val="0"/>
        <w:autoSpaceDN w:val="0"/>
        <w:adjustRightInd w:val="0"/>
        <w:spacing w:line="360" w:lineRule="auto"/>
        <w:rPr>
          <w:rFonts w:eastAsiaTheme="minorEastAsia"/>
          <w:b/>
          <w:bCs/>
          <w:color w:val="000000" w:themeColor="text1"/>
          <w:sz w:val="22"/>
          <w:szCs w:val="22"/>
          <w:rPrChange w:id="7290" w:author="Risa" w:date="2021-07-06T14:20:00Z">
            <w:rPr>
              <w:rFonts w:eastAsiaTheme="minorEastAsia"/>
              <w:b/>
              <w:bCs/>
              <w:sz w:val="22"/>
              <w:szCs w:val="22"/>
            </w:rPr>
          </w:rPrChange>
        </w:rPr>
        <w:pPrChange w:id="7291" w:author="Risa" w:date="2021-07-06T13:11:00Z">
          <w:pPr>
            <w:autoSpaceDE w:val="0"/>
            <w:autoSpaceDN w:val="0"/>
            <w:adjustRightInd w:val="0"/>
          </w:pPr>
        </w:pPrChange>
      </w:pPr>
      <w:r w:rsidRPr="00C8205D">
        <w:rPr>
          <w:rFonts w:eastAsiaTheme="minorEastAsia"/>
          <w:b/>
          <w:bCs/>
          <w:color w:val="000000" w:themeColor="text1"/>
          <w:sz w:val="22"/>
          <w:szCs w:val="22"/>
          <w:rPrChange w:id="7292" w:author="Risa" w:date="2021-07-06T14:20:00Z">
            <w:rPr>
              <w:rFonts w:eastAsiaTheme="minorEastAsia"/>
              <w:b/>
              <w:bCs/>
              <w:sz w:val="22"/>
              <w:szCs w:val="22"/>
            </w:rPr>
          </w:rPrChange>
        </w:rPr>
        <w:t>FUNDING</w:t>
      </w:r>
      <w:r w:rsidR="00FF053F" w:rsidRPr="00C8205D">
        <w:rPr>
          <w:rFonts w:eastAsiaTheme="minorEastAsia"/>
          <w:b/>
          <w:bCs/>
          <w:color w:val="000000" w:themeColor="text1"/>
          <w:sz w:val="22"/>
          <w:szCs w:val="22"/>
          <w:rPrChange w:id="7293" w:author="Risa" w:date="2021-07-06T14:20:00Z">
            <w:rPr>
              <w:rFonts w:eastAsiaTheme="minorEastAsia"/>
              <w:b/>
              <w:bCs/>
              <w:sz w:val="22"/>
              <w:szCs w:val="22"/>
            </w:rPr>
          </w:rPrChange>
        </w:rPr>
        <w:t xml:space="preserve"> INFORMATION</w:t>
      </w:r>
    </w:p>
    <w:p w14:paraId="2E6FA864" w14:textId="12FBE2B2" w:rsidR="00237190" w:rsidRPr="00C8205D" w:rsidRDefault="00BF742B" w:rsidP="001D7BE7">
      <w:pPr>
        <w:spacing w:line="360" w:lineRule="auto"/>
        <w:rPr>
          <w:b/>
          <w:color w:val="000000" w:themeColor="text1"/>
          <w:sz w:val="22"/>
          <w:szCs w:val="22"/>
          <w:rPrChange w:id="7294" w:author="Risa" w:date="2021-07-06T14:20:00Z">
            <w:rPr>
              <w:b/>
            </w:rPr>
          </w:rPrChange>
        </w:rPr>
        <w:pPrChange w:id="7295" w:author="Risa" w:date="2021-07-06T13:11:00Z">
          <w:pPr>
            <w:spacing w:after="231"/>
          </w:pPr>
        </w:pPrChange>
      </w:pPr>
      <w:r w:rsidRPr="00C8205D">
        <w:rPr>
          <w:rFonts w:eastAsiaTheme="minorEastAsia"/>
          <w:color w:val="000000" w:themeColor="text1"/>
          <w:sz w:val="22"/>
          <w:szCs w:val="22"/>
          <w:rPrChange w:id="7296" w:author="Risa" w:date="2021-07-06T14:20:00Z">
            <w:rPr>
              <w:rFonts w:eastAsiaTheme="minorEastAsia"/>
              <w:sz w:val="22"/>
              <w:szCs w:val="22"/>
            </w:rPr>
          </w:rPrChange>
        </w:rPr>
        <w:lastRenderedPageBreak/>
        <w:t>NGS and JL acknowledge support from the U</w:t>
      </w:r>
      <w:r w:rsidR="00F85475" w:rsidRPr="00C8205D">
        <w:rPr>
          <w:rFonts w:eastAsiaTheme="minorEastAsia"/>
          <w:color w:val="000000" w:themeColor="text1"/>
          <w:sz w:val="22"/>
          <w:szCs w:val="22"/>
          <w:rPrChange w:id="7297" w:author="Risa" w:date="2021-07-06T14:20:00Z">
            <w:rPr>
              <w:rFonts w:eastAsiaTheme="minorEastAsia"/>
              <w:sz w:val="22"/>
              <w:szCs w:val="22"/>
            </w:rPr>
          </w:rPrChange>
        </w:rPr>
        <w:t>nited States</w:t>
      </w:r>
      <w:r w:rsidRPr="00C8205D">
        <w:rPr>
          <w:rFonts w:eastAsiaTheme="minorEastAsia"/>
          <w:color w:val="000000" w:themeColor="text1"/>
          <w:sz w:val="22"/>
          <w:szCs w:val="22"/>
          <w:rPrChange w:id="7298" w:author="Risa" w:date="2021-07-06T14:20:00Z">
            <w:rPr>
              <w:rFonts w:eastAsiaTheme="minorEastAsia"/>
              <w:sz w:val="22"/>
              <w:szCs w:val="22"/>
            </w:rPr>
          </w:rPrChange>
        </w:rPr>
        <w:t xml:space="preserve"> Department of Interior (grant P20AP00312). NGS acknowledges support from</w:t>
      </w:r>
      <w:r w:rsidR="00C65DF8" w:rsidRPr="00C8205D">
        <w:rPr>
          <w:rFonts w:eastAsiaTheme="minorEastAsia"/>
          <w:color w:val="000000" w:themeColor="text1"/>
          <w:sz w:val="22"/>
          <w:szCs w:val="22"/>
          <w:rPrChange w:id="7299" w:author="Risa" w:date="2021-07-06T14:20:00Z">
            <w:rPr>
              <w:rFonts w:eastAsiaTheme="minorEastAsia"/>
              <w:sz w:val="22"/>
              <w:szCs w:val="22"/>
            </w:rPr>
          </w:rPrChange>
        </w:rPr>
        <w:t xml:space="preserve"> Texas Tech</w:t>
      </w:r>
      <w:r w:rsidRPr="00C8205D">
        <w:rPr>
          <w:rFonts w:eastAsiaTheme="minorEastAsia"/>
          <w:color w:val="000000" w:themeColor="text1"/>
          <w:sz w:val="22"/>
          <w:szCs w:val="22"/>
          <w:rPrChange w:id="7300" w:author="Risa" w:date="2021-07-06T14:20:00Z">
            <w:rPr>
              <w:rFonts w:eastAsiaTheme="minorEastAsia"/>
              <w:sz w:val="22"/>
              <w:szCs w:val="22"/>
            </w:rPr>
          </w:rPrChange>
        </w:rPr>
        <w:t xml:space="preserve"> University. RM was supported by the Texas Tech Climate Cente</w:t>
      </w:r>
      <w:r w:rsidRPr="00C8205D">
        <w:rPr>
          <w:rFonts w:eastAsiaTheme="minorEastAsia"/>
          <w:color w:val="000000" w:themeColor="text1"/>
          <w:sz w:val="22"/>
          <w:szCs w:val="22"/>
          <w:rPrChange w:id="7301" w:author="Risa" w:date="2021-07-06T14:20:00Z">
            <w:rPr>
              <w:rFonts w:eastAsiaTheme="minorEastAsia"/>
            </w:rPr>
          </w:rPrChange>
        </w:rPr>
        <w:t xml:space="preserve">r, with funding from the </w:t>
      </w:r>
      <w:r w:rsidR="00F85475" w:rsidRPr="00C8205D">
        <w:rPr>
          <w:rFonts w:eastAsiaTheme="minorEastAsia"/>
          <w:color w:val="000000" w:themeColor="text1"/>
          <w:sz w:val="22"/>
          <w:szCs w:val="22"/>
          <w:rPrChange w:id="7302" w:author="Risa" w:date="2021-07-06T14:20:00Z">
            <w:rPr>
              <w:rFonts w:eastAsiaTheme="minorEastAsia"/>
            </w:rPr>
          </w:rPrChange>
        </w:rPr>
        <w:t>United States Department of Interior</w:t>
      </w:r>
      <w:r w:rsidR="00700426" w:rsidRPr="00C8205D">
        <w:rPr>
          <w:rFonts w:eastAsiaTheme="minorEastAsia"/>
          <w:color w:val="000000" w:themeColor="text1"/>
          <w:sz w:val="22"/>
          <w:szCs w:val="22"/>
          <w:rPrChange w:id="7303" w:author="Risa" w:date="2021-07-06T14:20:00Z">
            <w:rPr>
              <w:rFonts w:eastAsiaTheme="minorEastAsia"/>
            </w:rPr>
          </w:rPrChange>
        </w:rPr>
        <w:t>.</w:t>
      </w:r>
    </w:p>
    <w:p w14:paraId="3F62B862" w14:textId="0C1BB894" w:rsidR="00881E53" w:rsidRPr="00C8205D" w:rsidRDefault="0015307D" w:rsidP="001D7BE7">
      <w:pPr>
        <w:tabs>
          <w:tab w:val="left" w:pos="360"/>
        </w:tabs>
        <w:spacing w:line="360" w:lineRule="auto"/>
        <w:ind w:left="360" w:hanging="360"/>
        <w:rPr>
          <w:b/>
          <w:bCs/>
          <w:color w:val="000000" w:themeColor="text1"/>
          <w:sz w:val="22"/>
          <w:szCs w:val="22"/>
          <w:shd w:val="clear" w:color="auto" w:fill="FFFFFF"/>
          <w:rPrChange w:id="7304" w:author="Risa" w:date="2021-07-06T14:20:00Z">
            <w:rPr>
              <w:b/>
              <w:bCs/>
              <w:color w:val="000000" w:themeColor="text1"/>
              <w:shd w:val="clear" w:color="auto" w:fill="FFFFFF"/>
            </w:rPr>
          </w:rPrChange>
        </w:rPr>
        <w:pPrChange w:id="7305" w:author="Risa" w:date="2021-07-06T13:11:00Z">
          <w:pPr>
            <w:tabs>
              <w:tab w:val="left" w:pos="360"/>
            </w:tabs>
            <w:ind w:left="360" w:hanging="360"/>
          </w:pPr>
        </w:pPrChange>
      </w:pPr>
      <w:r w:rsidRPr="00C8205D">
        <w:rPr>
          <w:b/>
          <w:bCs/>
          <w:color w:val="000000" w:themeColor="text1"/>
          <w:sz w:val="22"/>
          <w:szCs w:val="22"/>
          <w:shd w:val="clear" w:color="auto" w:fill="FFFFFF"/>
          <w:rPrChange w:id="7306" w:author="Risa" w:date="2021-07-06T14:20:00Z">
            <w:rPr>
              <w:b/>
              <w:bCs/>
              <w:color w:val="222222"/>
              <w:shd w:val="clear" w:color="auto" w:fill="FFFFFF"/>
            </w:rPr>
          </w:rPrChange>
        </w:rPr>
        <w:t>REFERENCES</w:t>
      </w:r>
      <w:r w:rsidR="00D031DC" w:rsidRPr="00C8205D">
        <w:rPr>
          <w:b/>
          <w:bCs/>
          <w:color w:val="000000" w:themeColor="text1"/>
          <w:sz w:val="22"/>
          <w:szCs w:val="22"/>
          <w:shd w:val="clear" w:color="auto" w:fill="FFFFFF"/>
          <w:rPrChange w:id="7307" w:author="Risa" w:date="2021-07-06T14:20:00Z">
            <w:rPr>
              <w:b/>
              <w:bCs/>
              <w:color w:val="222222"/>
              <w:shd w:val="clear" w:color="auto" w:fill="FFFFFF"/>
            </w:rPr>
          </w:rPrChange>
        </w:rPr>
        <w:t xml:space="preserve"> </w:t>
      </w:r>
    </w:p>
    <w:p w14:paraId="1293A703" w14:textId="2335AB4A" w:rsidR="00881E53" w:rsidRPr="00C8205D" w:rsidRDefault="00881E53" w:rsidP="001D7BE7">
      <w:pPr>
        <w:tabs>
          <w:tab w:val="left" w:pos="360"/>
        </w:tabs>
        <w:spacing w:line="360" w:lineRule="auto"/>
        <w:ind w:left="360" w:hanging="360"/>
        <w:rPr>
          <w:color w:val="000000" w:themeColor="text1"/>
          <w:sz w:val="22"/>
          <w:szCs w:val="22"/>
          <w:highlight w:val="cyan"/>
          <w:rPrChange w:id="7308" w:author="Risa" w:date="2021-07-06T14:20:00Z">
            <w:rPr>
              <w:highlight w:val="cyan"/>
            </w:rPr>
          </w:rPrChange>
        </w:rPr>
        <w:pPrChange w:id="7309" w:author="Risa" w:date="2021-07-06T13:11:00Z">
          <w:pPr>
            <w:tabs>
              <w:tab w:val="left" w:pos="360"/>
            </w:tabs>
            <w:ind w:left="360" w:hanging="360"/>
          </w:pPr>
        </w:pPrChange>
      </w:pPr>
      <w:r w:rsidRPr="00C8205D">
        <w:rPr>
          <w:color w:val="000000" w:themeColor="text1"/>
          <w:sz w:val="22"/>
          <w:szCs w:val="22"/>
          <w:shd w:val="clear" w:color="auto" w:fill="FFFFFF"/>
          <w:rPrChange w:id="7310" w:author="Risa" w:date="2021-07-06T14:20:00Z">
            <w:rPr>
              <w:sz w:val="20"/>
              <w:szCs w:val="20"/>
              <w:shd w:val="clear" w:color="auto" w:fill="FFFFFF"/>
            </w:rPr>
          </w:rPrChange>
        </w:rPr>
        <w:t xml:space="preserve">Abney, R., Kuhn, T., Chow, A., Hockaday, W., Fogel, M., and </w:t>
      </w:r>
      <w:proofErr w:type="spellStart"/>
      <w:r w:rsidRPr="00C8205D">
        <w:rPr>
          <w:color w:val="000000" w:themeColor="text1"/>
          <w:sz w:val="22"/>
          <w:szCs w:val="22"/>
          <w:shd w:val="clear" w:color="auto" w:fill="FFFFFF"/>
          <w:rPrChange w:id="7311" w:author="Risa" w:date="2021-07-06T14:20:00Z">
            <w:rPr>
              <w:sz w:val="20"/>
              <w:szCs w:val="20"/>
              <w:shd w:val="clear" w:color="auto" w:fill="FFFFFF"/>
            </w:rPr>
          </w:rPrChange>
        </w:rPr>
        <w:t>Berhe</w:t>
      </w:r>
      <w:proofErr w:type="spellEnd"/>
      <w:r w:rsidRPr="00C8205D">
        <w:rPr>
          <w:color w:val="000000" w:themeColor="text1"/>
          <w:sz w:val="22"/>
          <w:szCs w:val="22"/>
          <w:shd w:val="clear" w:color="auto" w:fill="FFFFFF"/>
          <w:rPrChange w:id="7312" w:author="Risa" w:date="2021-07-06T14:20:00Z">
            <w:rPr>
              <w:sz w:val="20"/>
              <w:szCs w:val="20"/>
              <w:shd w:val="clear" w:color="auto" w:fill="FFFFFF"/>
            </w:rPr>
          </w:rPrChange>
        </w:rPr>
        <w:t xml:space="preserve">, A. (2019). Pyrogenic carbon erosion after the rim fire, </w:t>
      </w:r>
      <w:proofErr w:type="spellStart"/>
      <w:r w:rsidRPr="00C8205D">
        <w:rPr>
          <w:color w:val="000000" w:themeColor="text1"/>
          <w:sz w:val="22"/>
          <w:szCs w:val="22"/>
          <w:shd w:val="clear" w:color="auto" w:fill="FFFFFF"/>
          <w:rPrChange w:id="7313" w:author="Risa" w:date="2021-07-06T14:20:00Z">
            <w:rPr>
              <w:sz w:val="20"/>
              <w:szCs w:val="20"/>
              <w:shd w:val="clear" w:color="auto" w:fill="FFFFFF"/>
            </w:rPr>
          </w:rPrChange>
        </w:rPr>
        <w:t>yosemite</w:t>
      </w:r>
      <w:proofErr w:type="spellEnd"/>
      <w:r w:rsidRPr="00C8205D">
        <w:rPr>
          <w:color w:val="000000" w:themeColor="text1"/>
          <w:sz w:val="22"/>
          <w:szCs w:val="22"/>
          <w:shd w:val="clear" w:color="auto" w:fill="FFFFFF"/>
          <w:rPrChange w:id="7314" w:author="Risa" w:date="2021-07-06T14:20:00Z">
            <w:rPr>
              <w:sz w:val="20"/>
              <w:szCs w:val="20"/>
              <w:shd w:val="clear" w:color="auto" w:fill="FFFFFF"/>
            </w:rPr>
          </w:rPrChange>
        </w:rPr>
        <w:t xml:space="preserve"> national park: the role of burn severity and slope.</w:t>
      </w:r>
      <w:ins w:id="7315" w:author="Risa" w:date="2021-07-06T14:07:00Z">
        <w:r w:rsidR="005A767C" w:rsidRPr="00C8205D">
          <w:rPr>
            <w:color w:val="000000" w:themeColor="text1"/>
            <w:sz w:val="22"/>
            <w:szCs w:val="22"/>
            <w:shd w:val="clear" w:color="auto" w:fill="FFFFFF"/>
            <w:rPrChange w:id="7316" w:author="Risa" w:date="2021-07-06T14:20:00Z">
              <w:rPr>
                <w:sz w:val="22"/>
                <w:szCs w:val="22"/>
                <w:shd w:val="clear" w:color="auto" w:fill="FFFFFF"/>
              </w:rPr>
            </w:rPrChange>
          </w:rPr>
          <w:t xml:space="preserve"> </w:t>
        </w:r>
      </w:ins>
      <w:del w:id="7317" w:author="Risa" w:date="2021-07-06T14:07:00Z">
        <w:r w:rsidRPr="00C8205D" w:rsidDel="005A767C">
          <w:rPr>
            <w:color w:val="000000" w:themeColor="text1"/>
            <w:sz w:val="22"/>
            <w:szCs w:val="22"/>
            <w:shd w:val="clear" w:color="auto" w:fill="FFFFFF"/>
            <w:rPrChange w:id="7318" w:author="Risa" w:date="2021-07-06T14:20:00Z">
              <w:rPr>
                <w:sz w:val="20"/>
                <w:szCs w:val="20"/>
                <w:shd w:val="clear" w:color="auto" w:fill="FFFFFF"/>
              </w:rPr>
            </w:rPrChange>
          </w:rPr>
          <w:delText> </w:delText>
        </w:r>
      </w:del>
      <w:r w:rsidRPr="00C8205D">
        <w:rPr>
          <w:i/>
          <w:iCs/>
          <w:color w:val="000000" w:themeColor="text1"/>
          <w:sz w:val="22"/>
          <w:szCs w:val="22"/>
          <w:shd w:val="clear" w:color="auto" w:fill="FFFFFF"/>
          <w:rPrChange w:id="7319" w:author="Risa" w:date="2021-07-06T14:20:00Z">
            <w:rPr>
              <w:i/>
              <w:iCs/>
              <w:sz w:val="20"/>
              <w:szCs w:val="20"/>
              <w:shd w:val="clear" w:color="auto" w:fill="FFFFFF"/>
            </w:rPr>
          </w:rPrChange>
        </w:rPr>
        <w:t xml:space="preserve">JGR </w:t>
      </w:r>
      <w:proofErr w:type="spellStart"/>
      <w:r w:rsidRPr="00C8205D">
        <w:rPr>
          <w:i/>
          <w:iCs/>
          <w:color w:val="000000" w:themeColor="text1"/>
          <w:sz w:val="22"/>
          <w:szCs w:val="22"/>
          <w:shd w:val="clear" w:color="auto" w:fill="FFFFFF"/>
          <w:rPrChange w:id="7320" w:author="Risa" w:date="2021-07-06T14:20:00Z">
            <w:rPr>
              <w:i/>
              <w:iCs/>
              <w:sz w:val="20"/>
              <w:szCs w:val="20"/>
              <w:shd w:val="clear" w:color="auto" w:fill="FFFFFF"/>
            </w:rPr>
          </w:rPrChange>
        </w:rPr>
        <w:t>Biogeosciences</w:t>
      </w:r>
      <w:proofErr w:type="spellEnd"/>
      <w:ins w:id="7321" w:author="Risa" w:date="2021-07-06T14:07:00Z">
        <w:r w:rsidR="005A767C" w:rsidRPr="00C8205D">
          <w:rPr>
            <w:color w:val="000000" w:themeColor="text1"/>
            <w:sz w:val="22"/>
            <w:szCs w:val="22"/>
            <w:shd w:val="clear" w:color="auto" w:fill="FFFFFF"/>
            <w:rPrChange w:id="7322" w:author="Risa" w:date="2021-07-06T14:20:00Z">
              <w:rPr>
                <w:sz w:val="22"/>
                <w:szCs w:val="22"/>
                <w:shd w:val="clear" w:color="auto" w:fill="FFFFFF"/>
              </w:rPr>
            </w:rPrChange>
          </w:rPr>
          <w:t xml:space="preserve"> </w:t>
        </w:r>
      </w:ins>
      <w:del w:id="7323" w:author="Risa" w:date="2021-07-06T14:07:00Z">
        <w:r w:rsidRPr="00C8205D" w:rsidDel="005A767C">
          <w:rPr>
            <w:color w:val="000000" w:themeColor="text1"/>
            <w:sz w:val="22"/>
            <w:szCs w:val="22"/>
            <w:shd w:val="clear" w:color="auto" w:fill="FFFFFF"/>
            <w:rPrChange w:id="7324" w:author="Risa" w:date="2021-07-06T14:20:00Z">
              <w:rPr>
                <w:sz w:val="20"/>
                <w:szCs w:val="20"/>
                <w:shd w:val="clear" w:color="auto" w:fill="FFFFFF"/>
              </w:rPr>
            </w:rPrChange>
          </w:rPr>
          <w:delText> </w:delText>
        </w:r>
      </w:del>
      <w:r w:rsidRPr="00C8205D">
        <w:rPr>
          <w:color w:val="000000" w:themeColor="text1"/>
          <w:sz w:val="22"/>
          <w:szCs w:val="22"/>
          <w:shd w:val="clear" w:color="auto" w:fill="FFFFFF"/>
          <w:rPrChange w:id="7325" w:author="Risa" w:date="2021-07-06T14:20:00Z">
            <w:rPr>
              <w:sz w:val="20"/>
              <w:szCs w:val="20"/>
              <w:shd w:val="clear" w:color="auto" w:fill="FFFFFF"/>
            </w:rPr>
          </w:rPrChange>
        </w:rPr>
        <w:t xml:space="preserve">124, 432–449. </w:t>
      </w:r>
      <w:proofErr w:type="spellStart"/>
      <w:r w:rsidRPr="00C8205D">
        <w:rPr>
          <w:color w:val="000000" w:themeColor="text1"/>
          <w:sz w:val="22"/>
          <w:szCs w:val="22"/>
          <w:shd w:val="clear" w:color="auto" w:fill="FFFFFF"/>
          <w:rPrChange w:id="7326" w:author="Risa" w:date="2021-07-06T14:20:00Z">
            <w:rPr>
              <w:sz w:val="20"/>
              <w:szCs w:val="20"/>
              <w:shd w:val="clear" w:color="auto" w:fill="FFFFFF"/>
            </w:rPr>
          </w:rPrChange>
        </w:rPr>
        <w:t>doi</w:t>
      </w:r>
      <w:proofErr w:type="spellEnd"/>
      <w:r w:rsidRPr="00C8205D">
        <w:rPr>
          <w:color w:val="000000" w:themeColor="text1"/>
          <w:sz w:val="22"/>
          <w:szCs w:val="22"/>
          <w:shd w:val="clear" w:color="auto" w:fill="FFFFFF"/>
          <w:rPrChange w:id="7327" w:author="Risa" w:date="2021-07-06T14:20:00Z">
            <w:rPr>
              <w:sz w:val="20"/>
              <w:szCs w:val="20"/>
              <w:shd w:val="clear" w:color="auto" w:fill="FFFFFF"/>
            </w:rPr>
          </w:rPrChange>
        </w:rPr>
        <w:t>: 10.1029/2018JG004787</w:t>
      </w:r>
      <w:r w:rsidRPr="00C8205D">
        <w:rPr>
          <w:color w:val="000000" w:themeColor="text1"/>
          <w:sz w:val="22"/>
          <w:szCs w:val="22"/>
          <w:highlight w:val="cyan"/>
          <w:rPrChange w:id="7328" w:author="Risa" w:date="2021-07-06T14:20:00Z">
            <w:rPr>
              <w:sz w:val="20"/>
              <w:szCs w:val="20"/>
              <w:highlight w:val="cyan"/>
            </w:rPr>
          </w:rPrChange>
        </w:rPr>
        <w:t xml:space="preserve"> </w:t>
      </w:r>
    </w:p>
    <w:p w14:paraId="6616DF62" w14:textId="7104A70E" w:rsidR="004320E4" w:rsidRPr="00C8205D" w:rsidRDefault="004320E4" w:rsidP="001D7BE7">
      <w:pPr>
        <w:pStyle w:val="CommentText"/>
        <w:spacing w:line="360" w:lineRule="auto"/>
        <w:rPr>
          <w:color w:val="000000" w:themeColor="text1"/>
          <w:sz w:val="22"/>
          <w:szCs w:val="22"/>
          <w:rPrChange w:id="7329" w:author="Risa" w:date="2021-07-06T14:20:00Z">
            <w:rPr>
              <w:highlight w:val="cyan"/>
            </w:rPr>
          </w:rPrChange>
        </w:rPr>
        <w:pPrChange w:id="7330" w:author="Risa" w:date="2021-07-06T13:11:00Z">
          <w:pPr>
            <w:pStyle w:val="CommentText"/>
          </w:pPr>
        </w:pPrChange>
      </w:pPr>
      <w:proofErr w:type="spellStart"/>
      <w:r w:rsidRPr="00C8205D">
        <w:rPr>
          <w:color w:val="000000" w:themeColor="text1"/>
          <w:sz w:val="22"/>
          <w:szCs w:val="22"/>
          <w:rPrChange w:id="7331" w:author="Risa" w:date="2021-07-06T14:20:00Z">
            <w:rPr>
              <w:highlight w:val="cyan"/>
            </w:rPr>
          </w:rPrChange>
        </w:rPr>
        <w:t>Agostinell</w:t>
      </w:r>
      <w:ins w:id="7332" w:author="Jeff" w:date="2021-06-20T20:50:00Z">
        <w:r w:rsidR="00177ED6" w:rsidRPr="00C8205D">
          <w:rPr>
            <w:color w:val="000000" w:themeColor="text1"/>
            <w:sz w:val="22"/>
            <w:szCs w:val="22"/>
            <w:rPrChange w:id="7333" w:author="Risa" w:date="2021-07-06T14:20:00Z">
              <w:rPr>
                <w:highlight w:val="cyan"/>
              </w:rPr>
            </w:rPrChange>
          </w:rPr>
          <w:t>i</w:t>
        </w:r>
      </w:ins>
      <w:proofErr w:type="spellEnd"/>
      <w:r w:rsidRPr="00C8205D">
        <w:rPr>
          <w:color w:val="000000" w:themeColor="text1"/>
          <w:sz w:val="22"/>
          <w:szCs w:val="22"/>
          <w:rPrChange w:id="7334" w:author="Risa" w:date="2021-07-06T14:20:00Z">
            <w:rPr>
              <w:highlight w:val="cyan"/>
            </w:rPr>
          </w:rPrChange>
        </w:rPr>
        <w:t>, C. and Lund</w:t>
      </w:r>
      <w:r w:rsidR="00CF36F8" w:rsidRPr="00C8205D">
        <w:rPr>
          <w:color w:val="000000" w:themeColor="text1"/>
          <w:sz w:val="22"/>
          <w:szCs w:val="22"/>
          <w:rPrChange w:id="7335" w:author="Risa" w:date="2021-07-06T14:20:00Z">
            <w:rPr>
              <w:highlight w:val="cyan"/>
            </w:rPr>
          </w:rPrChange>
        </w:rPr>
        <w:t>, U.</w:t>
      </w:r>
      <w:r w:rsidRPr="00C8205D">
        <w:rPr>
          <w:color w:val="000000" w:themeColor="text1"/>
          <w:sz w:val="22"/>
          <w:szCs w:val="22"/>
          <w:rPrChange w:id="7336" w:author="Risa" w:date="2021-07-06T14:20:00Z">
            <w:rPr>
              <w:highlight w:val="cyan"/>
            </w:rPr>
          </w:rPrChange>
        </w:rPr>
        <w:t xml:space="preserve"> (2017). R package 'circular': Circular Statistics (version 0.4-93). URL</w:t>
      </w:r>
    </w:p>
    <w:p w14:paraId="518471AA" w14:textId="017A258A" w:rsidR="004320E4" w:rsidRPr="00C8205D" w:rsidDel="00E024FB" w:rsidRDefault="00174107" w:rsidP="001D7BE7">
      <w:pPr>
        <w:pStyle w:val="CommentText"/>
        <w:spacing w:line="360" w:lineRule="auto"/>
        <w:ind w:firstLine="360"/>
        <w:rPr>
          <w:del w:id="7337" w:author="Risa" w:date="2021-07-06T13:58:00Z"/>
          <w:color w:val="000000" w:themeColor="text1"/>
          <w:sz w:val="22"/>
          <w:szCs w:val="22"/>
          <w:rPrChange w:id="7338" w:author="Risa" w:date="2021-07-06T14:20:00Z">
            <w:rPr>
              <w:del w:id="7339" w:author="Risa" w:date="2021-07-06T13:58:00Z"/>
            </w:rPr>
          </w:rPrChange>
        </w:rPr>
        <w:pPrChange w:id="7340" w:author="Risa" w:date="2021-07-06T13:11:00Z">
          <w:pPr>
            <w:pStyle w:val="CommentText"/>
            <w:ind w:firstLine="360"/>
          </w:pPr>
        </w:pPrChange>
      </w:pPr>
      <w:r w:rsidRPr="00C8205D">
        <w:rPr>
          <w:color w:val="000000" w:themeColor="text1"/>
          <w:sz w:val="22"/>
          <w:szCs w:val="22"/>
          <w:rPrChange w:id="7341" w:author="Risa" w:date="2021-07-06T14:20:00Z">
            <w:rPr/>
          </w:rPrChange>
        </w:rPr>
        <w:fldChar w:fldCharType="begin"/>
      </w:r>
      <w:r w:rsidRPr="00C8205D">
        <w:rPr>
          <w:color w:val="000000" w:themeColor="text1"/>
          <w:sz w:val="22"/>
          <w:szCs w:val="22"/>
          <w:rPrChange w:id="7342" w:author="Risa" w:date="2021-07-06T14:20:00Z">
            <w:rPr/>
          </w:rPrChange>
        </w:rPr>
        <w:instrText xml:space="preserve"> HYPERLINK "https://r-forge.r-project.org/projects/circular/" </w:instrText>
      </w:r>
      <w:r w:rsidRPr="00C8205D">
        <w:rPr>
          <w:color w:val="000000" w:themeColor="text1"/>
          <w:sz w:val="22"/>
          <w:szCs w:val="22"/>
          <w:rPrChange w:id="7343" w:author="Risa" w:date="2021-07-06T14:20:00Z">
            <w:rPr>
              <w:rStyle w:val="Hyperlink"/>
              <w:highlight w:val="cyan"/>
            </w:rPr>
          </w:rPrChange>
        </w:rPr>
        <w:fldChar w:fldCharType="separate"/>
      </w:r>
      <w:r w:rsidR="00BB29A7" w:rsidRPr="00C8205D">
        <w:rPr>
          <w:rStyle w:val="Hyperlink"/>
          <w:color w:val="000000" w:themeColor="text1"/>
          <w:sz w:val="22"/>
          <w:szCs w:val="22"/>
          <w:rPrChange w:id="7344" w:author="Risa" w:date="2021-07-06T14:20:00Z">
            <w:rPr>
              <w:rStyle w:val="Hyperlink"/>
              <w:highlight w:val="cyan"/>
            </w:rPr>
          </w:rPrChange>
        </w:rPr>
        <w:t>https://r-forge.r-project.org/projects/circular/</w:t>
      </w:r>
      <w:r w:rsidRPr="00C8205D">
        <w:rPr>
          <w:rStyle w:val="Hyperlink"/>
          <w:color w:val="000000" w:themeColor="text1"/>
          <w:sz w:val="22"/>
          <w:szCs w:val="22"/>
          <w:rPrChange w:id="7345" w:author="Risa" w:date="2021-07-06T14:20:00Z">
            <w:rPr>
              <w:rStyle w:val="Hyperlink"/>
              <w:highlight w:val="cyan"/>
            </w:rPr>
          </w:rPrChange>
        </w:rPr>
        <w:fldChar w:fldCharType="end"/>
      </w:r>
    </w:p>
    <w:p w14:paraId="1C6E7FC0" w14:textId="0FF5A872" w:rsidR="00AE173C" w:rsidRPr="00C8205D" w:rsidDel="00E024FB" w:rsidRDefault="00AE173C" w:rsidP="001D7BE7">
      <w:pPr>
        <w:tabs>
          <w:tab w:val="left" w:pos="360"/>
        </w:tabs>
        <w:spacing w:line="360" w:lineRule="auto"/>
        <w:ind w:left="360" w:hanging="360"/>
        <w:rPr>
          <w:del w:id="7346" w:author="Risa" w:date="2021-07-06T13:58:00Z"/>
          <w:color w:val="000000" w:themeColor="text1"/>
          <w:sz w:val="22"/>
          <w:szCs w:val="22"/>
          <w:shd w:val="clear" w:color="auto" w:fill="FFFFFF"/>
          <w:rPrChange w:id="7347" w:author="Risa" w:date="2021-07-06T14:20:00Z">
            <w:rPr>
              <w:del w:id="7348" w:author="Risa" w:date="2021-07-06T13:58:00Z"/>
              <w:rFonts w:ascii="Arial" w:hAnsi="Arial" w:cs="Arial"/>
              <w:color w:val="222222"/>
              <w:sz w:val="20"/>
              <w:szCs w:val="20"/>
              <w:shd w:val="clear" w:color="auto" w:fill="FFFFFF"/>
            </w:rPr>
          </w:rPrChange>
        </w:rPr>
        <w:pPrChange w:id="7349" w:author="Risa" w:date="2021-07-06T13:11:00Z">
          <w:pPr>
            <w:tabs>
              <w:tab w:val="left" w:pos="360"/>
            </w:tabs>
            <w:ind w:left="360" w:hanging="360"/>
          </w:pPr>
        </w:pPrChange>
      </w:pPr>
      <w:del w:id="7350" w:author="Risa" w:date="2021-07-06T13:58:00Z">
        <w:r w:rsidRPr="00C8205D" w:rsidDel="00E024FB">
          <w:rPr>
            <w:strike/>
            <w:color w:val="000000" w:themeColor="text1"/>
            <w:sz w:val="22"/>
            <w:szCs w:val="22"/>
            <w:shd w:val="clear" w:color="auto" w:fill="FFFFFF"/>
            <w:rPrChange w:id="7351" w:author="Risa" w:date="2021-07-06T14:20:00Z">
              <w:rPr>
                <w:color w:val="000000" w:themeColor="text1"/>
                <w:sz w:val="20"/>
                <w:szCs w:val="20"/>
                <w:highlight w:val="cyan"/>
                <w:shd w:val="clear" w:color="auto" w:fill="FFFFFF"/>
              </w:rPr>
            </w:rPrChange>
          </w:rPr>
          <w:delText xml:space="preserve">Brand, F. </w:delText>
        </w:r>
        <w:r w:rsidR="009147D5" w:rsidRPr="00C8205D" w:rsidDel="00E024FB">
          <w:rPr>
            <w:strike/>
            <w:color w:val="000000" w:themeColor="text1"/>
            <w:sz w:val="22"/>
            <w:szCs w:val="22"/>
            <w:shd w:val="clear" w:color="auto" w:fill="FFFFFF"/>
            <w:rPrChange w:id="7352" w:author="Risa" w:date="2021-07-06T14:20:00Z">
              <w:rPr>
                <w:color w:val="000000" w:themeColor="text1"/>
                <w:sz w:val="20"/>
                <w:szCs w:val="20"/>
                <w:highlight w:val="cyan"/>
                <w:shd w:val="clear" w:color="auto" w:fill="FFFFFF"/>
              </w:rPr>
            </w:rPrChange>
          </w:rPr>
          <w:delText>and</w:delText>
        </w:r>
        <w:r w:rsidRPr="00C8205D" w:rsidDel="00E024FB">
          <w:rPr>
            <w:strike/>
            <w:color w:val="000000" w:themeColor="text1"/>
            <w:sz w:val="22"/>
            <w:szCs w:val="22"/>
            <w:shd w:val="clear" w:color="auto" w:fill="FFFFFF"/>
            <w:rPrChange w:id="7353" w:author="Risa" w:date="2021-07-06T14:20:00Z">
              <w:rPr>
                <w:color w:val="000000" w:themeColor="text1"/>
                <w:sz w:val="20"/>
                <w:szCs w:val="20"/>
                <w:highlight w:val="cyan"/>
                <w:shd w:val="clear" w:color="auto" w:fill="FFFFFF"/>
              </w:rPr>
            </w:rPrChange>
          </w:rPr>
          <w:delText xml:space="preserve"> Jax, K. (2007). Focusing the meaning (s) of resilience: resilience as a descriptive concept and a boundary object. </w:delText>
        </w:r>
        <w:r w:rsidRPr="00C8205D" w:rsidDel="00E024FB">
          <w:rPr>
            <w:i/>
            <w:iCs/>
            <w:strike/>
            <w:color w:val="000000" w:themeColor="text1"/>
            <w:sz w:val="22"/>
            <w:szCs w:val="22"/>
            <w:rPrChange w:id="7354" w:author="Risa" w:date="2021-07-06T14:20:00Z">
              <w:rPr>
                <w:i/>
                <w:iCs/>
                <w:color w:val="000000" w:themeColor="text1"/>
                <w:sz w:val="20"/>
                <w:szCs w:val="20"/>
                <w:highlight w:val="cyan"/>
              </w:rPr>
            </w:rPrChange>
          </w:rPr>
          <w:delText>Ecology and society</w:delText>
        </w:r>
        <w:r w:rsidRPr="00C8205D" w:rsidDel="00E024FB">
          <w:rPr>
            <w:strike/>
            <w:color w:val="000000" w:themeColor="text1"/>
            <w:sz w:val="22"/>
            <w:szCs w:val="22"/>
            <w:shd w:val="clear" w:color="auto" w:fill="FFFFFF"/>
            <w:rPrChange w:id="7355" w:author="Risa" w:date="2021-07-06T14:20:00Z">
              <w:rPr>
                <w:color w:val="000000" w:themeColor="text1"/>
                <w:sz w:val="20"/>
                <w:szCs w:val="20"/>
                <w:highlight w:val="cyan"/>
                <w:shd w:val="clear" w:color="auto" w:fill="FFFFFF"/>
              </w:rPr>
            </w:rPrChange>
          </w:rPr>
          <w:delText xml:space="preserve">, </w:delText>
        </w:r>
        <w:r w:rsidRPr="00C8205D" w:rsidDel="00E024FB">
          <w:rPr>
            <w:i/>
            <w:iCs/>
            <w:strike/>
            <w:color w:val="000000" w:themeColor="text1"/>
            <w:sz w:val="22"/>
            <w:szCs w:val="22"/>
            <w:rPrChange w:id="7356" w:author="Risa" w:date="2021-07-06T14:20:00Z">
              <w:rPr>
                <w:i/>
                <w:iCs/>
                <w:color w:val="000000" w:themeColor="text1"/>
                <w:sz w:val="20"/>
                <w:szCs w:val="20"/>
                <w:highlight w:val="cyan"/>
              </w:rPr>
            </w:rPrChange>
          </w:rPr>
          <w:delText>12</w:delText>
        </w:r>
        <w:r w:rsidRPr="00C8205D" w:rsidDel="00E024FB">
          <w:rPr>
            <w:strike/>
            <w:color w:val="000000" w:themeColor="text1"/>
            <w:sz w:val="22"/>
            <w:szCs w:val="22"/>
            <w:shd w:val="clear" w:color="auto" w:fill="FFFFFF"/>
            <w:rPrChange w:id="7357" w:author="Risa" w:date="2021-07-06T14:20:00Z">
              <w:rPr>
                <w:color w:val="000000" w:themeColor="text1"/>
                <w:sz w:val="20"/>
                <w:szCs w:val="20"/>
                <w:highlight w:val="cyan"/>
                <w:shd w:val="clear" w:color="auto" w:fill="FFFFFF"/>
              </w:rPr>
            </w:rPrChange>
          </w:rPr>
          <w:delText>(1).</w:delText>
        </w:r>
      </w:del>
      <w:ins w:id="7358" w:author="Jeff" w:date="2021-06-20T20:53:00Z">
        <w:del w:id="7359" w:author="Risa" w:date="2021-07-06T13:58:00Z">
          <w:r w:rsidR="00EC2AAC" w:rsidRPr="00C8205D" w:rsidDel="00E024FB">
            <w:rPr>
              <w:strike/>
              <w:color w:val="000000" w:themeColor="text1"/>
              <w:sz w:val="22"/>
              <w:szCs w:val="22"/>
              <w:shd w:val="clear" w:color="auto" w:fill="FFFFFF"/>
              <w:rPrChange w:id="7360" w:author="Risa" w:date="2021-07-06T14:20:00Z">
                <w:rPr>
                  <w:color w:val="000000" w:themeColor="text1"/>
                  <w:sz w:val="20"/>
                  <w:szCs w:val="20"/>
                  <w:shd w:val="clear" w:color="auto" w:fill="FFFFFF"/>
                </w:rPr>
              </w:rPrChange>
            </w:rPr>
            <w:delText xml:space="preserve"> </w:delText>
          </w:r>
        </w:del>
      </w:ins>
      <w:ins w:id="7361" w:author="Jeff" w:date="2021-06-29T06:11:00Z">
        <w:del w:id="7362" w:author="Risa" w:date="2021-07-06T13:58:00Z">
          <w:r w:rsidR="00D74ACE" w:rsidRPr="00C8205D" w:rsidDel="00E024FB">
            <w:rPr>
              <w:strike/>
              <w:color w:val="000000" w:themeColor="text1"/>
              <w:sz w:val="22"/>
              <w:szCs w:val="22"/>
              <w:shd w:val="clear" w:color="auto" w:fill="FFFFFF"/>
              <w:rPrChange w:id="7363" w:author="Risa" w:date="2021-07-06T14:20:00Z">
                <w:rPr>
                  <w:strike/>
                  <w:color w:val="000000" w:themeColor="text1"/>
                  <w:sz w:val="20"/>
                  <w:szCs w:val="20"/>
                  <w:shd w:val="clear" w:color="auto" w:fill="FFFFFF"/>
                </w:rPr>
              </w:rPrChange>
            </w:rPr>
            <w:fldChar w:fldCharType="begin"/>
          </w:r>
          <w:r w:rsidR="00D74ACE" w:rsidRPr="00C8205D" w:rsidDel="00E024FB">
            <w:rPr>
              <w:strike/>
              <w:color w:val="000000" w:themeColor="text1"/>
              <w:sz w:val="22"/>
              <w:szCs w:val="22"/>
              <w:shd w:val="clear" w:color="auto" w:fill="FFFFFF"/>
              <w:rPrChange w:id="7364" w:author="Risa" w:date="2021-07-06T14:20:00Z">
                <w:rPr>
                  <w:strike/>
                  <w:color w:val="000000" w:themeColor="text1"/>
                  <w:sz w:val="20"/>
                  <w:szCs w:val="20"/>
                  <w:shd w:val="clear" w:color="auto" w:fill="FFFFFF"/>
                </w:rPr>
              </w:rPrChange>
            </w:rPr>
            <w:delInstrText xml:space="preserve"> HYPERLINK "</w:delInstrText>
          </w:r>
        </w:del>
      </w:ins>
      <w:ins w:id="7365" w:author="Jeff" w:date="2021-06-20T20:53:00Z">
        <w:del w:id="7366" w:author="Risa" w:date="2021-07-06T13:58:00Z">
          <w:r w:rsidR="00D74ACE" w:rsidRPr="00C8205D" w:rsidDel="00E024FB">
            <w:rPr>
              <w:strike/>
              <w:color w:val="000000" w:themeColor="text1"/>
              <w:sz w:val="22"/>
              <w:szCs w:val="22"/>
              <w:shd w:val="clear" w:color="auto" w:fill="FFFFFF"/>
              <w:rPrChange w:id="7367" w:author="Risa" w:date="2021-07-06T14:20:00Z">
                <w:rPr>
                  <w:color w:val="000000" w:themeColor="text1"/>
                  <w:sz w:val="20"/>
                  <w:szCs w:val="20"/>
                  <w:shd w:val="clear" w:color="auto" w:fill="FFFFFF"/>
                </w:rPr>
              </w:rPrChange>
            </w:rPr>
            <w:delInstrText>h</w:delInstrText>
          </w:r>
          <w:r w:rsidR="00D74ACE" w:rsidRPr="00C8205D" w:rsidDel="00E024FB">
            <w:rPr>
              <w:strike/>
              <w:color w:val="000000" w:themeColor="text1"/>
              <w:spacing w:val="-5"/>
              <w:sz w:val="22"/>
              <w:szCs w:val="22"/>
              <w:shd w:val="clear" w:color="auto" w:fill="FFFFFF"/>
              <w:rPrChange w:id="7368" w:author="Risa" w:date="2021-07-06T14:20:00Z">
                <w:rPr>
                  <w:rFonts w:ascii="Helvetica" w:hAnsi="Helvetica"/>
                  <w:color w:val="4B5555"/>
                  <w:spacing w:val="-5"/>
                  <w:sz w:val="21"/>
                  <w:szCs w:val="21"/>
                  <w:shd w:val="clear" w:color="auto" w:fill="FFFFFF"/>
                </w:rPr>
              </w:rPrChange>
            </w:rPr>
            <w:delInstrText>ttps://www.jstor.org/stable/26267855</w:delInstrText>
          </w:r>
        </w:del>
      </w:ins>
      <w:ins w:id="7369" w:author="Jeff" w:date="2021-06-29T06:11:00Z">
        <w:del w:id="7370" w:author="Risa" w:date="2021-07-06T13:58:00Z">
          <w:r w:rsidR="00D74ACE" w:rsidRPr="00C8205D" w:rsidDel="00E024FB">
            <w:rPr>
              <w:strike/>
              <w:color w:val="000000" w:themeColor="text1"/>
              <w:sz w:val="22"/>
              <w:szCs w:val="22"/>
              <w:shd w:val="clear" w:color="auto" w:fill="FFFFFF"/>
              <w:rPrChange w:id="7371" w:author="Risa" w:date="2021-07-06T14:20:00Z">
                <w:rPr>
                  <w:strike/>
                  <w:color w:val="000000" w:themeColor="text1"/>
                  <w:sz w:val="20"/>
                  <w:szCs w:val="20"/>
                  <w:shd w:val="clear" w:color="auto" w:fill="FFFFFF"/>
                </w:rPr>
              </w:rPrChange>
            </w:rPr>
            <w:delInstrText xml:space="preserve">" </w:delInstrText>
          </w:r>
          <w:r w:rsidR="00D74ACE" w:rsidRPr="00C8205D" w:rsidDel="00E024FB">
            <w:rPr>
              <w:strike/>
              <w:color w:val="000000" w:themeColor="text1"/>
              <w:sz w:val="22"/>
              <w:szCs w:val="22"/>
              <w:shd w:val="clear" w:color="auto" w:fill="FFFFFF"/>
              <w:rPrChange w:id="7372" w:author="Risa" w:date="2021-07-06T14:20:00Z">
                <w:rPr>
                  <w:strike/>
                  <w:color w:val="000000" w:themeColor="text1"/>
                  <w:sz w:val="20"/>
                  <w:szCs w:val="20"/>
                  <w:shd w:val="clear" w:color="auto" w:fill="FFFFFF"/>
                </w:rPr>
              </w:rPrChange>
            </w:rPr>
            <w:fldChar w:fldCharType="separate"/>
          </w:r>
        </w:del>
      </w:ins>
      <w:ins w:id="7373" w:author="Jeff" w:date="2021-06-20T20:53:00Z">
        <w:del w:id="7374" w:author="Risa" w:date="2021-07-06T13:58:00Z">
          <w:r w:rsidR="00D74ACE" w:rsidRPr="00C8205D" w:rsidDel="00E024FB">
            <w:rPr>
              <w:rStyle w:val="Hyperlink"/>
              <w:strike/>
              <w:color w:val="000000" w:themeColor="text1"/>
              <w:sz w:val="22"/>
              <w:szCs w:val="22"/>
              <w:rPrChange w:id="7375" w:author="Risa" w:date="2021-07-06T14:20:00Z">
                <w:rPr>
                  <w:color w:val="000000" w:themeColor="text1"/>
                  <w:sz w:val="20"/>
                  <w:szCs w:val="20"/>
                  <w:shd w:val="clear" w:color="auto" w:fill="FFFFFF"/>
                </w:rPr>
              </w:rPrChange>
            </w:rPr>
            <w:delText>h</w:delText>
          </w:r>
          <w:r w:rsidR="00D74ACE" w:rsidRPr="00C8205D" w:rsidDel="00E024FB">
            <w:rPr>
              <w:rStyle w:val="Hyperlink"/>
              <w:strike/>
              <w:color w:val="000000" w:themeColor="text1"/>
              <w:sz w:val="22"/>
              <w:szCs w:val="22"/>
              <w:rPrChange w:id="7376" w:author="Risa" w:date="2021-07-06T14:20:00Z">
                <w:rPr>
                  <w:rFonts w:ascii="Helvetica" w:hAnsi="Helvetica"/>
                  <w:color w:val="4B5555"/>
                  <w:spacing w:val="-5"/>
                  <w:sz w:val="21"/>
                  <w:szCs w:val="21"/>
                  <w:shd w:val="clear" w:color="auto" w:fill="FFFFFF"/>
                </w:rPr>
              </w:rPrChange>
            </w:rPr>
            <w:delText>ttps://www.jstor.org/stable/26267855</w:delText>
          </w:r>
        </w:del>
      </w:ins>
      <w:ins w:id="7377" w:author="Jeff" w:date="2021-06-29T06:11:00Z">
        <w:del w:id="7378" w:author="Risa" w:date="2021-07-06T13:58:00Z">
          <w:r w:rsidR="00D74ACE" w:rsidRPr="00C8205D" w:rsidDel="00E024FB">
            <w:rPr>
              <w:strike/>
              <w:color w:val="000000" w:themeColor="text1"/>
              <w:sz w:val="22"/>
              <w:szCs w:val="22"/>
              <w:shd w:val="clear" w:color="auto" w:fill="FFFFFF"/>
              <w:rPrChange w:id="7379" w:author="Risa" w:date="2021-07-06T14:20:00Z">
                <w:rPr>
                  <w:strike/>
                  <w:color w:val="000000" w:themeColor="text1"/>
                  <w:sz w:val="20"/>
                  <w:szCs w:val="20"/>
                  <w:shd w:val="clear" w:color="auto" w:fill="FFFFFF"/>
                </w:rPr>
              </w:rPrChange>
            </w:rPr>
            <w:fldChar w:fldCharType="end"/>
          </w:r>
        </w:del>
      </w:ins>
    </w:p>
    <w:p w14:paraId="291556DB" w14:textId="77777777" w:rsidR="00D74ACE" w:rsidRPr="00C8205D" w:rsidRDefault="00D74ACE" w:rsidP="00E024FB">
      <w:pPr>
        <w:pStyle w:val="CommentText"/>
        <w:spacing w:line="360" w:lineRule="auto"/>
        <w:ind w:firstLine="360"/>
        <w:rPr>
          <w:ins w:id="7380" w:author="Jeff" w:date="2021-06-29T06:11:00Z"/>
          <w:color w:val="000000" w:themeColor="text1"/>
          <w:shd w:val="clear" w:color="auto" w:fill="FFFFFF"/>
          <w:rPrChange w:id="7381" w:author="Risa" w:date="2021-07-06T14:20:00Z">
            <w:rPr>
              <w:ins w:id="7382" w:author="Jeff" w:date="2021-06-29T06:11:00Z"/>
              <w:color w:val="000000" w:themeColor="text1"/>
              <w:sz w:val="20"/>
              <w:szCs w:val="20"/>
              <w:shd w:val="clear" w:color="auto" w:fill="FFFFFF"/>
            </w:rPr>
          </w:rPrChange>
        </w:rPr>
        <w:pPrChange w:id="7383" w:author="Risa" w:date="2021-07-06T13:58:00Z">
          <w:pPr>
            <w:tabs>
              <w:tab w:val="left" w:pos="360"/>
            </w:tabs>
            <w:ind w:left="360" w:hanging="360"/>
          </w:pPr>
        </w:pPrChange>
      </w:pPr>
    </w:p>
    <w:p w14:paraId="145FFBBB" w14:textId="2B3E7DAC" w:rsidR="00D74ACE" w:rsidRPr="00C8205D" w:rsidRDefault="00D74ACE" w:rsidP="001D7BE7">
      <w:pPr>
        <w:tabs>
          <w:tab w:val="left" w:pos="360"/>
        </w:tabs>
        <w:spacing w:line="360" w:lineRule="auto"/>
        <w:ind w:left="360" w:hanging="360"/>
        <w:rPr>
          <w:ins w:id="7384" w:author="Jeff" w:date="2021-06-29T06:11:00Z"/>
          <w:color w:val="000000" w:themeColor="text1"/>
          <w:sz w:val="22"/>
          <w:szCs w:val="22"/>
          <w:rPrChange w:id="7385" w:author="Risa" w:date="2021-07-06T14:20:00Z">
            <w:rPr>
              <w:ins w:id="7386" w:author="Jeff" w:date="2021-06-29T06:11:00Z"/>
            </w:rPr>
          </w:rPrChange>
        </w:rPr>
        <w:pPrChange w:id="7387" w:author="Risa" w:date="2021-07-06T13:11:00Z">
          <w:pPr/>
        </w:pPrChange>
      </w:pPr>
      <w:proofErr w:type="spellStart"/>
      <w:ins w:id="7388" w:author="Jeff" w:date="2021-06-29T06:11:00Z">
        <w:r w:rsidRPr="00C8205D">
          <w:rPr>
            <w:color w:val="000000" w:themeColor="text1"/>
            <w:sz w:val="22"/>
            <w:szCs w:val="22"/>
            <w:shd w:val="clear" w:color="auto" w:fill="FFFFFF"/>
            <w:rPrChange w:id="7389" w:author="Risa" w:date="2021-07-06T14:20:00Z">
              <w:rPr>
                <w:rFonts w:ascii="Arial" w:hAnsi="Arial" w:cs="Arial"/>
                <w:color w:val="222222"/>
                <w:sz w:val="20"/>
                <w:szCs w:val="20"/>
                <w:shd w:val="clear" w:color="auto" w:fill="FFFFFF"/>
              </w:rPr>
            </w:rPrChange>
          </w:rPr>
          <w:t>Bolstad</w:t>
        </w:r>
        <w:proofErr w:type="spellEnd"/>
        <w:r w:rsidRPr="00C8205D">
          <w:rPr>
            <w:color w:val="000000" w:themeColor="text1"/>
            <w:sz w:val="22"/>
            <w:szCs w:val="22"/>
            <w:shd w:val="clear" w:color="auto" w:fill="FFFFFF"/>
            <w:rPrChange w:id="7390" w:author="Risa" w:date="2021-07-06T14:20:00Z">
              <w:rPr>
                <w:rFonts w:ascii="Arial" w:hAnsi="Arial" w:cs="Arial"/>
                <w:color w:val="222222"/>
                <w:sz w:val="20"/>
                <w:szCs w:val="20"/>
                <w:shd w:val="clear" w:color="auto" w:fill="FFFFFF"/>
              </w:rPr>
            </w:rPrChange>
          </w:rPr>
          <w:t>, P.</w:t>
        </w:r>
        <w:r w:rsidRPr="00C8205D">
          <w:rPr>
            <w:color w:val="000000" w:themeColor="text1"/>
            <w:sz w:val="22"/>
            <w:szCs w:val="22"/>
            <w:shd w:val="clear" w:color="auto" w:fill="FFFFFF"/>
            <w:rPrChange w:id="7391" w:author="Risa" w:date="2021-07-06T14:20:00Z">
              <w:rPr>
                <w:color w:val="222222"/>
                <w:sz w:val="20"/>
                <w:szCs w:val="20"/>
                <w:shd w:val="clear" w:color="auto" w:fill="FFFFFF"/>
              </w:rPr>
            </w:rPrChange>
          </w:rPr>
          <w:t xml:space="preserve"> and </w:t>
        </w:r>
        <w:r w:rsidRPr="00C8205D">
          <w:rPr>
            <w:color w:val="000000" w:themeColor="text1"/>
            <w:sz w:val="22"/>
            <w:szCs w:val="22"/>
            <w:shd w:val="clear" w:color="auto" w:fill="FFFFFF"/>
            <w:rPrChange w:id="7392" w:author="Risa" w:date="2021-07-06T14:20:00Z">
              <w:rPr>
                <w:rFonts w:ascii="Arial" w:hAnsi="Arial" w:cs="Arial"/>
                <w:color w:val="222222"/>
                <w:sz w:val="20"/>
                <w:szCs w:val="20"/>
                <w:shd w:val="clear" w:color="auto" w:fill="FFFFFF"/>
              </w:rPr>
            </w:rPrChange>
          </w:rPr>
          <w:t>Stowe, T. (1994). An evaluation of DEM accuracy: elevation, slope, and aspect.</w:t>
        </w:r>
      </w:ins>
      <w:ins w:id="7393" w:author="Risa" w:date="2021-07-06T14:07:00Z">
        <w:r w:rsidR="007E291A" w:rsidRPr="00C8205D">
          <w:rPr>
            <w:color w:val="000000" w:themeColor="text1"/>
            <w:sz w:val="22"/>
            <w:szCs w:val="22"/>
            <w:shd w:val="clear" w:color="auto" w:fill="FFFFFF"/>
            <w:rPrChange w:id="7394" w:author="Risa" w:date="2021-07-06T14:20:00Z">
              <w:rPr>
                <w:color w:val="222222"/>
                <w:sz w:val="22"/>
                <w:szCs w:val="22"/>
                <w:shd w:val="clear" w:color="auto" w:fill="FFFFFF"/>
              </w:rPr>
            </w:rPrChange>
          </w:rPr>
          <w:t xml:space="preserve"> </w:t>
        </w:r>
      </w:ins>
      <w:ins w:id="7395" w:author="Jeff" w:date="2021-06-29T06:11:00Z">
        <w:del w:id="7396" w:author="Risa" w:date="2021-07-06T14:07:00Z">
          <w:r w:rsidRPr="00C8205D" w:rsidDel="007E291A">
            <w:rPr>
              <w:color w:val="000000" w:themeColor="text1"/>
              <w:sz w:val="22"/>
              <w:szCs w:val="22"/>
              <w:shd w:val="clear" w:color="auto" w:fill="FFFFFF"/>
              <w:rPrChange w:id="7397"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7398" w:author="Risa" w:date="2021-07-06T14:20:00Z">
              <w:rPr>
                <w:rFonts w:ascii="Arial" w:hAnsi="Arial" w:cs="Arial"/>
                <w:i/>
                <w:iCs/>
                <w:color w:val="222222"/>
                <w:sz w:val="20"/>
                <w:szCs w:val="20"/>
                <w:shd w:val="clear" w:color="auto" w:fill="FFFFFF"/>
              </w:rPr>
            </w:rPrChange>
          </w:rPr>
          <w:t>Photogrammetric Engineering &amp; Remote Sensing</w:t>
        </w:r>
        <w:r w:rsidRPr="00C8205D">
          <w:rPr>
            <w:color w:val="000000" w:themeColor="text1"/>
            <w:sz w:val="22"/>
            <w:szCs w:val="22"/>
            <w:shd w:val="clear" w:color="auto" w:fill="FFFFFF"/>
            <w:rPrChange w:id="7399" w:author="Risa" w:date="2021-07-06T14:20:00Z">
              <w:rPr>
                <w:rFonts w:ascii="Arial" w:hAnsi="Arial" w:cs="Arial"/>
                <w:color w:val="222222"/>
                <w:sz w:val="20"/>
                <w:szCs w:val="20"/>
                <w:shd w:val="clear" w:color="auto" w:fill="FFFFFF"/>
              </w:rPr>
            </w:rPrChange>
          </w:rPr>
          <w:t>,</w:t>
        </w:r>
      </w:ins>
      <w:ins w:id="7400" w:author="Risa" w:date="2021-07-06T14:07:00Z">
        <w:r w:rsidR="007E291A" w:rsidRPr="00C8205D">
          <w:rPr>
            <w:color w:val="000000" w:themeColor="text1"/>
            <w:sz w:val="22"/>
            <w:szCs w:val="22"/>
            <w:shd w:val="clear" w:color="auto" w:fill="FFFFFF"/>
            <w:rPrChange w:id="7401" w:author="Risa" w:date="2021-07-06T14:20:00Z">
              <w:rPr>
                <w:color w:val="222222"/>
                <w:sz w:val="22"/>
                <w:szCs w:val="22"/>
                <w:shd w:val="clear" w:color="auto" w:fill="FFFFFF"/>
              </w:rPr>
            </w:rPrChange>
          </w:rPr>
          <w:t xml:space="preserve"> </w:t>
        </w:r>
      </w:ins>
      <w:ins w:id="7402" w:author="Jeff" w:date="2021-06-29T06:11:00Z">
        <w:del w:id="7403" w:author="Risa" w:date="2021-07-06T14:07:00Z">
          <w:r w:rsidRPr="00C8205D" w:rsidDel="007E291A">
            <w:rPr>
              <w:color w:val="000000" w:themeColor="text1"/>
              <w:sz w:val="22"/>
              <w:szCs w:val="22"/>
              <w:shd w:val="clear" w:color="auto" w:fill="FFFFFF"/>
              <w:rPrChange w:id="7404"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7405" w:author="Risa" w:date="2021-07-06T14:20:00Z">
              <w:rPr>
                <w:rFonts w:ascii="Arial" w:hAnsi="Arial" w:cs="Arial"/>
                <w:i/>
                <w:iCs/>
                <w:color w:val="222222"/>
                <w:sz w:val="20"/>
                <w:szCs w:val="20"/>
                <w:shd w:val="clear" w:color="auto" w:fill="FFFFFF"/>
              </w:rPr>
            </w:rPrChange>
          </w:rPr>
          <w:t>60</w:t>
        </w:r>
        <w:r w:rsidRPr="00C8205D">
          <w:rPr>
            <w:color w:val="000000" w:themeColor="text1"/>
            <w:sz w:val="22"/>
            <w:szCs w:val="22"/>
            <w:shd w:val="clear" w:color="auto" w:fill="FFFFFF"/>
            <w:rPrChange w:id="7406" w:author="Risa" w:date="2021-07-06T14:20:00Z">
              <w:rPr>
                <w:rFonts w:ascii="Arial" w:hAnsi="Arial" w:cs="Arial"/>
                <w:color w:val="222222"/>
                <w:sz w:val="20"/>
                <w:szCs w:val="20"/>
                <w:shd w:val="clear" w:color="auto" w:fill="FFFFFF"/>
              </w:rPr>
            </w:rPrChange>
          </w:rPr>
          <w:t>(11), 1327-1332.</w:t>
        </w:r>
      </w:ins>
    </w:p>
    <w:p w14:paraId="6D769C12" w14:textId="5244EDB3" w:rsidR="00B8682C" w:rsidRPr="00C8205D" w:rsidRDefault="00B8682C" w:rsidP="00B8682C">
      <w:pPr>
        <w:widowControl w:val="0"/>
        <w:autoSpaceDE w:val="0"/>
        <w:autoSpaceDN w:val="0"/>
        <w:adjustRightInd w:val="0"/>
        <w:spacing w:line="360" w:lineRule="auto"/>
        <w:ind w:left="480" w:hanging="480"/>
        <w:rPr>
          <w:ins w:id="7407" w:author="Risa" w:date="2021-07-06T13:54:00Z"/>
          <w:noProof/>
          <w:color w:val="000000" w:themeColor="text1"/>
          <w:sz w:val="22"/>
          <w:rPrChange w:id="7408" w:author="Risa" w:date="2021-07-06T14:20:00Z">
            <w:rPr>
              <w:ins w:id="7409" w:author="Risa" w:date="2021-07-06T13:54:00Z"/>
              <w:noProof/>
              <w:sz w:val="22"/>
            </w:rPr>
          </w:rPrChange>
        </w:rPr>
      </w:pPr>
      <w:ins w:id="7410" w:author="Risa" w:date="2021-07-06T13:54:00Z">
        <w:r w:rsidRPr="00C8205D">
          <w:rPr>
            <w:noProof/>
            <w:color w:val="000000" w:themeColor="text1"/>
            <w:sz w:val="22"/>
            <w:rPrChange w:id="7411" w:author="Risa" w:date="2021-07-06T14:20:00Z">
              <w:rPr>
                <w:noProof/>
                <w:sz w:val="22"/>
              </w:rPr>
            </w:rPrChange>
          </w:rPr>
          <w:t xml:space="preserve">Bresson CC, Kowalski AS, Kremer A, and Delzon S. </w:t>
        </w:r>
        <w:r w:rsidRPr="00C8205D">
          <w:rPr>
            <w:noProof/>
            <w:color w:val="000000" w:themeColor="text1"/>
            <w:sz w:val="22"/>
            <w:rPrChange w:id="7412" w:author="Risa" w:date="2021-07-06T14:20:00Z">
              <w:rPr>
                <w:noProof/>
                <w:sz w:val="22"/>
              </w:rPr>
            </w:rPrChange>
          </w:rPr>
          <w:t>(</w:t>
        </w:r>
        <w:r w:rsidRPr="00C8205D">
          <w:rPr>
            <w:noProof/>
            <w:color w:val="000000" w:themeColor="text1"/>
            <w:sz w:val="22"/>
            <w:rPrChange w:id="7413" w:author="Risa" w:date="2021-07-06T14:20:00Z">
              <w:rPr>
                <w:noProof/>
                <w:sz w:val="22"/>
              </w:rPr>
            </w:rPrChange>
          </w:rPr>
          <w:t>2009</w:t>
        </w:r>
        <w:r w:rsidRPr="00C8205D">
          <w:rPr>
            <w:noProof/>
            <w:color w:val="000000" w:themeColor="text1"/>
            <w:sz w:val="22"/>
            <w:rPrChange w:id="7414" w:author="Risa" w:date="2021-07-06T14:20:00Z">
              <w:rPr>
                <w:noProof/>
                <w:sz w:val="22"/>
              </w:rPr>
            </w:rPrChange>
          </w:rPr>
          <w:t>)</w:t>
        </w:r>
        <w:r w:rsidRPr="00C8205D">
          <w:rPr>
            <w:noProof/>
            <w:color w:val="000000" w:themeColor="text1"/>
            <w:sz w:val="22"/>
            <w:rPrChange w:id="7415" w:author="Risa" w:date="2021-07-06T14:20:00Z">
              <w:rPr>
                <w:noProof/>
                <w:sz w:val="22"/>
              </w:rPr>
            </w:rPrChange>
          </w:rPr>
          <w:t xml:space="preserve">. Evidence of altitudinal increase in photosynthetic capacity: gas exchange measurements at ambient and constant CO2 partial pressures. </w:t>
        </w:r>
      </w:ins>
      <w:ins w:id="7416" w:author="Risa" w:date="2021-07-06T14:06:00Z">
        <w:r w:rsidR="00D83477" w:rsidRPr="00C8205D">
          <w:rPr>
            <w:i/>
            <w:iCs/>
            <w:noProof/>
            <w:color w:val="000000" w:themeColor="text1"/>
            <w:sz w:val="22"/>
            <w:rPrChange w:id="7417" w:author="Risa" w:date="2021-07-06T14:20:00Z">
              <w:rPr>
                <w:i/>
                <w:iCs/>
                <w:noProof/>
                <w:sz w:val="22"/>
              </w:rPr>
            </w:rPrChange>
          </w:rPr>
          <w:t>Annals of Forest Science</w:t>
        </w:r>
        <w:r w:rsidR="00D83477" w:rsidRPr="00C8205D">
          <w:rPr>
            <w:i/>
            <w:iCs/>
            <w:noProof/>
            <w:color w:val="000000" w:themeColor="text1"/>
            <w:sz w:val="22"/>
            <w:rPrChange w:id="7418" w:author="Risa" w:date="2021-07-06T14:20:00Z">
              <w:rPr>
                <w:i/>
                <w:iCs/>
                <w:noProof/>
                <w:sz w:val="22"/>
              </w:rPr>
            </w:rPrChange>
          </w:rPr>
          <w:t xml:space="preserve">, </w:t>
        </w:r>
      </w:ins>
      <w:ins w:id="7419" w:author="Risa" w:date="2021-07-06T13:54:00Z">
        <w:r w:rsidRPr="00C8205D">
          <w:rPr>
            <w:i/>
            <w:iCs/>
            <w:noProof/>
            <w:color w:val="000000" w:themeColor="text1"/>
            <w:sz w:val="22"/>
            <w:rPrChange w:id="7420" w:author="Risa" w:date="2021-07-06T14:20:00Z">
              <w:rPr>
                <w:b/>
                <w:bCs/>
                <w:noProof/>
                <w:sz w:val="22"/>
              </w:rPr>
            </w:rPrChange>
          </w:rPr>
          <w:t>66</w:t>
        </w:r>
        <w:r w:rsidRPr="00C8205D">
          <w:rPr>
            <w:noProof/>
            <w:color w:val="000000" w:themeColor="text1"/>
            <w:sz w:val="22"/>
            <w:rPrChange w:id="7421" w:author="Risa" w:date="2021-07-06T14:20:00Z">
              <w:rPr>
                <w:noProof/>
                <w:sz w:val="22"/>
              </w:rPr>
            </w:rPrChange>
          </w:rPr>
          <w:t>,</w:t>
        </w:r>
        <w:r w:rsidRPr="00C8205D">
          <w:rPr>
            <w:noProof/>
            <w:color w:val="000000" w:themeColor="text1"/>
            <w:sz w:val="22"/>
            <w:rPrChange w:id="7422" w:author="Risa" w:date="2021-07-06T14:20:00Z">
              <w:rPr>
                <w:noProof/>
                <w:sz w:val="22"/>
              </w:rPr>
            </w:rPrChange>
          </w:rPr>
          <w:t xml:space="preserve"> 505–505.</w:t>
        </w:r>
      </w:ins>
    </w:p>
    <w:p w14:paraId="49E33743" w14:textId="428C44FD" w:rsidR="00AE173C" w:rsidRPr="00C8205D" w:rsidDel="00DB45A7" w:rsidRDefault="00AE173C" w:rsidP="001D7BE7">
      <w:pPr>
        <w:tabs>
          <w:tab w:val="left" w:pos="360"/>
        </w:tabs>
        <w:spacing w:line="360" w:lineRule="auto"/>
        <w:ind w:left="360" w:hanging="360"/>
        <w:rPr>
          <w:del w:id="7423" w:author="Jeff" w:date="2021-06-25T19:15:00Z"/>
          <w:color w:val="000000" w:themeColor="text1"/>
          <w:sz w:val="22"/>
          <w:szCs w:val="22"/>
          <w:shd w:val="clear" w:color="auto" w:fill="FFFFFF"/>
          <w:rPrChange w:id="7424" w:author="Risa" w:date="2021-07-06T14:20:00Z">
            <w:rPr>
              <w:del w:id="7425" w:author="Jeff" w:date="2021-06-25T19:15:00Z"/>
              <w:color w:val="000000"/>
              <w:sz w:val="20"/>
              <w:szCs w:val="20"/>
              <w:shd w:val="clear" w:color="auto" w:fill="FFFFFF"/>
            </w:rPr>
          </w:rPrChange>
        </w:rPr>
        <w:pPrChange w:id="7426" w:author="Risa" w:date="2021-07-06T13:11:00Z">
          <w:pPr>
            <w:tabs>
              <w:tab w:val="left" w:pos="360"/>
            </w:tabs>
            <w:ind w:left="360" w:hanging="360"/>
          </w:pPr>
        </w:pPrChange>
      </w:pPr>
      <w:proofErr w:type="spellStart"/>
      <w:r w:rsidRPr="00C8205D">
        <w:rPr>
          <w:color w:val="000000" w:themeColor="text1"/>
          <w:sz w:val="22"/>
          <w:szCs w:val="22"/>
          <w:shd w:val="clear" w:color="auto" w:fill="FFFFFF"/>
          <w:rPrChange w:id="7427" w:author="Risa" w:date="2021-07-06T14:20:00Z">
            <w:rPr>
              <w:color w:val="000000" w:themeColor="text1"/>
              <w:sz w:val="20"/>
              <w:szCs w:val="20"/>
              <w:highlight w:val="cyan"/>
              <w:shd w:val="clear" w:color="auto" w:fill="FFFFFF"/>
            </w:rPr>
          </w:rPrChange>
        </w:rPr>
        <w:t>Buma</w:t>
      </w:r>
      <w:proofErr w:type="spellEnd"/>
      <w:r w:rsidRPr="00C8205D">
        <w:rPr>
          <w:color w:val="000000" w:themeColor="text1"/>
          <w:sz w:val="22"/>
          <w:szCs w:val="22"/>
          <w:shd w:val="clear" w:color="auto" w:fill="FFFFFF"/>
          <w:rPrChange w:id="7428" w:author="Risa" w:date="2021-07-06T14:20:00Z">
            <w:rPr>
              <w:color w:val="000000" w:themeColor="text1"/>
              <w:sz w:val="20"/>
              <w:szCs w:val="20"/>
              <w:highlight w:val="cyan"/>
              <w:shd w:val="clear" w:color="auto" w:fill="FFFFFF"/>
            </w:rPr>
          </w:rPrChange>
        </w:rPr>
        <w:t>, B., Brown, C., Donato, D., Fontaine, J.</w:t>
      </w:r>
      <w:r w:rsidR="004D4587" w:rsidRPr="00C8205D">
        <w:rPr>
          <w:color w:val="000000" w:themeColor="text1"/>
          <w:sz w:val="22"/>
          <w:szCs w:val="22"/>
          <w:shd w:val="clear" w:color="auto" w:fill="FFFFFF"/>
          <w:rPrChange w:id="7429" w:author="Risa" w:date="2021-07-06T14:20:00Z">
            <w:rPr>
              <w:color w:val="000000" w:themeColor="text1"/>
              <w:sz w:val="20"/>
              <w:szCs w:val="20"/>
              <w:highlight w:val="cyan"/>
              <w:shd w:val="clear" w:color="auto" w:fill="FFFFFF"/>
            </w:rPr>
          </w:rPrChange>
        </w:rPr>
        <w:t xml:space="preserve"> </w:t>
      </w:r>
      <w:r w:rsidR="00B238F5" w:rsidRPr="00C8205D">
        <w:rPr>
          <w:color w:val="000000" w:themeColor="text1"/>
          <w:sz w:val="22"/>
          <w:szCs w:val="22"/>
          <w:shd w:val="clear" w:color="auto" w:fill="FFFFFF"/>
          <w:rPrChange w:id="7430" w:author="Risa" w:date="2021-07-06T14:20:00Z">
            <w:rPr>
              <w:color w:val="000000" w:themeColor="text1"/>
              <w:sz w:val="20"/>
              <w:szCs w:val="20"/>
              <w:highlight w:val="cyan"/>
              <w:shd w:val="clear" w:color="auto" w:fill="FFFFFF"/>
            </w:rPr>
          </w:rPrChange>
        </w:rPr>
        <w:t>and</w:t>
      </w:r>
      <w:r w:rsidRPr="00C8205D">
        <w:rPr>
          <w:color w:val="000000" w:themeColor="text1"/>
          <w:sz w:val="22"/>
          <w:szCs w:val="22"/>
          <w:shd w:val="clear" w:color="auto" w:fill="FFFFFF"/>
          <w:rPrChange w:id="7431" w:author="Risa" w:date="2021-07-06T14:20:00Z">
            <w:rPr>
              <w:color w:val="000000" w:themeColor="text1"/>
              <w:sz w:val="20"/>
              <w:szCs w:val="20"/>
              <w:highlight w:val="cyan"/>
              <w:shd w:val="clear" w:color="auto" w:fill="FFFFFF"/>
            </w:rPr>
          </w:rPrChange>
        </w:rPr>
        <w:t xml:space="preserve"> Johnstone, J. (2013). The impacts of changing disturbance regimes on serotinous plant populations and communities. </w:t>
      </w:r>
      <w:proofErr w:type="spellStart"/>
      <w:r w:rsidRPr="00C8205D">
        <w:rPr>
          <w:i/>
          <w:iCs/>
          <w:color w:val="000000" w:themeColor="text1"/>
          <w:sz w:val="22"/>
          <w:szCs w:val="22"/>
          <w:rPrChange w:id="7432" w:author="Risa" w:date="2021-07-06T14:20:00Z">
            <w:rPr>
              <w:i/>
              <w:iCs/>
              <w:color w:val="000000" w:themeColor="text1"/>
              <w:sz w:val="20"/>
              <w:szCs w:val="20"/>
              <w:highlight w:val="cyan"/>
            </w:rPr>
          </w:rPrChange>
        </w:rPr>
        <w:t>BioScience</w:t>
      </w:r>
      <w:proofErr w:type="spellEnd"/>
      <w:r w:rsidRPr="00C8205D">
        <w:rPr>
          <w:color w:val="000000" w:themeColor="text1"/>
          <w:sz w:val="22"/>
          <w:szCs w:val="22"/>
          <w:shd w:val="clear" w:color="auto" w:fill="FFFFFF"/>
          <w:rPrChange w:id="7433"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7434" w:author="Risa" w:date="2021-07-06T14:20:00Z">
            <w:rPr>
              <w:i/>
              <w:iCs/>
              <w:color w:val="000000" w:themeColor="text1"/>
              <w:sz w:val="20"/>
              <w:szCs w:val="20"/>
              <w:highlight w:val="cyan"/>
            </w:rPr>
          </w:rPrChange>
        </w:rPr>
        <w:t>63</w:t>
      </w:r>
      <w:r w:rsidRPr="00C8205D">
        <w:rPr>
          <w:color w:val="000000" w:themeColor="text1"/>
          <w:sz w:val="22"/>
          <w:szCs w:val="22"/>
          <w:shd w:val="clear" w:color="auto" w:fill="FFFFFF"/>
          <w:rPrChange w:id="7435" w:author="Risa" w:date="2021-07-06T14:20:00Z">
            <w:rPr>
              <w:color w:val="000000" w:themeColor="text1"/>
              <w:sz w:val="20"/>
              <w:szCs w:val="20"/>
              <w:highlight w:val="cyan"/>
              <w:shd w:val="clear" w:color="auto" w:fill="FFFFFF"/>
            </w:rPr>
          </w:rPrChange>
        </w:rPr>
        <w:t>(11), 866-876.</w:t>
      </w:r>
      <w:ins w:id="7436" w:author="Jeff" w:date="2021-06-20T20:54:00Z">
        <w:r w:rsidR="00EC2AAC" w:rsidRPr="00C8205D">
          <w:rPr>
            <w:color w:val="000000" w:themeColor="text1"/>
            <w:sz w:val="22"/>
            <w:szCs w:val="22"/>
            <w:shd w:val="clear" w:color="auto" w:fill="FFFFFF"/>
            <w:rPrChange w:id="7437" w:author="Risa" w:date="2021-07-06T14:20:00Z">
              <w:rPr>
                <w:color w:val="000000" w:themeColor="text1"/>
                <w:sz w:val="20"/>
                <w:szCs w:val="20"/>
                <w:shd w:val="clear" w:color="auto" w:fill="FFFFFF"/>
              </w:rPr>
            </w:rPrChange>
          </w:rPr>
          <w:t xml:space="preserve"> doi.org/10.1525/bio.2013.63.11.5</w:t>
        </w:r>
      </w:ins>
    </w:p>
    <w:p w14:paraId="1A3F6339" w14:textId="77777777" w:rsidR="00DB45A7" w:rsidRPr="00C8205D" w:rsidRDefault="00DB45A7" w:rsidP="001D7BE7">
      <w:pPr>
        <w:tabs>
          <w:tab w:val="left" w:pos="360"/>
        </w:tabs>
        <w:spacing w:line="360" w:lineRule="auto"/>
        <w:ind w:left="360" w:hanging="360"/>
        <w:rPr>
          <w:ins w:id="7438" w:author="Jeff" w:date="2021-06-25T19:15:00Z"/>
          <w:color w:val="000000" w:themeColor="text1"/>
          <w:sz w:val="22"/>
          <w:szCs w:val="22"/>
          <w:shd w:val="clear" w:color="auto" w:fill="FFFFFF"/>
          <w:rPrChange w:id="7439" w:author="Risa" w:date="2021-07-06T14:20:00Z">
            <w:rPr>
              <w:ins w:id="7440" w:author="Jeff" w:date="2021-06-25T19:15:00Z"/>
              <w:color w:val="000000" w:themeColor="text1"/>
              <w:sz w:val="20"/>
              <w:szCs w:val="20"/>
              <w:shd w:val="clear" w:color="auto" w:fill="FFFFFF"/>
            </w:rPr>
          </w:rPrChange>
        </w:rPr>
        <w:pPrChange w:id="7441" w:author="Risa" w:date="2021-07-06T13:11:00Z">
          <w:pPr>
            <w:tabs>
              <w:tab w:val="left" w:pos="360"/>
            </w:tabs>
            <w:ind w:left="360" w:hanging="360"/>
          </w:pPr>
        </w:pPrChange>
      </w:pPr>
    </w:p>
    <w:p w14:paraId="0F804C00" w14:textId="5389FA19" w:rsidR="00DB45A7" w:rsidRPr="00C8205D" w:rsidRDefault="00DB45A7" w:rsidP="001D7BE7">
      <w:pPr>
        <w:tabs>
          <w:tab w:val="left" w:pos="360"/>
        </w:tabs>
        <w:spacing w:line="360" w:lineRule="auto"/>
        <w:ind w:left="360" w:hanging="360"/>
        <w:rPr>
          <w:ins w:id="7442" w:author="Jeff" w:date="2021-06-25T19:14:00Z"/>
          <w:color w:val="000000" w:themeColor="text1"/>
          <w:sz w:val="22"/>
          <w:szCs w:val="22"/>
          <w:rPrChange w:id="7443" w:author="Risa" w:date="2021-07-06T14:20:00Z">
            <w:rPr>
              <w:ins w:id="7444" w:author="Jeff" w:date="2021-06-25T19:14:00Z"/>
            </w:rPr>
          </w:rPrChange>
        </w:rPr>
        <w:pPrChange w:id="7445" w:author="Risa" w:date="2021-07-06T13:11:00Z">
          <w:pPr/>
        </w:pPrChange>
      </w:pPr>
      <w:proofErr w:type="spellStart"/>
      <w:ins w:id="7446" w:author="Jeff" w:date="2021-06-25T19:14:00Z">
        <w:r w:rsidRPr="00C8205D">
          <w:rPr>
            <w:color w:val="000000" w:themeColor="text1"/>
            <w:sz w:val="22"/>
            <w:szCs w:val="22"/>
            <w:shd w:val="clear" w:color="auto" w:fill="FFFFFF"/>
            <w:rPrChange w:id="7447" w:author="Risa" w:date="2021-07-06T14:20:00Z">
              <w:rPr>
                <w:rFonts w:ascii="Arial" w:hAnsi="Arial" w:cs="Arial"/>
                <w:color w:val="000000"/>
                <w:sz w:val="17"/>
                <w:szCs w:val="17"/>
                <w:shd w:val="clear" w:color="auto" w:fill="FFFFFF"/>
              </w:rPr>
            </w:rPrChange>
          </w:rPr>
          <w:t>Butak</w:t>
        </w:r>
        <w:proofErr w:type="spellEnd"/>
        <w:r w:rsidRPr="00C8205D">
          <w:rPr>
            <w:color w:val="000000" w:themeColor="text1"/>
            <w:sz w:val="22"/>
            <w:szCs w:val="22"/>
            <w:shd w:val="clear" w:color="auto" w:fill="FFFFFF"/>
            <w:rPrChange w:id="7448" w:author="Risa" w:date="2021-07-06T14:20:00Z">
              <w:rPr>
                <w:rFonts w:ascii="Arial" w:hAnsi="Arial" w:cs="Arial"/>
                <w:color w:val="000000"/>
                <w:sz w:val="17"/>
                <w:szCs w:val="17"/>
                <w:shd w:val="clear" w:color="auto" w:fill="FFFFFF"/>
              </w:rPr>
            </w:rPrChange>
          </w:rPr>
          <w:t xml:space="preserve">, Amanda L., </w:t>
        </w:r>
      </w:ins>
      <w:ins w:id="7449" w:author="Risa" w:date="2021-07-06T14:14:00Z">
        <w:r w:rsidR="00BA0B6D" w:rsidRPr="00C8205D">
          <w:rPr>
            <w:color w:val="000000" w:themeColor="text1"/>
            <w:sz w:val="22"/>
            <w:szCs w:val="22"/>
            <w:shd w:val="clear" w:color="auto" w:fill="FFFFFF"/>
            <w:rPrChange w:id="7450" w:author="Risa" w:date="2021-07-06T14:20:00Z">
              <w:rPr>
                <w:color w:val="000000"/>
                <w:sz w:val="22"/>
                <w:szCs w:val="22"/>
                <w:shd w:val="clear" w:color="auto" w:fill="FFFFFF"/>
              </w:rPr>
            </w:rPrChange>
          </w:rPr>
          <w:t xml:space="preserve">(2014). </w:t>
        </w:r>
      </w:ins>
      <w:ins w:id="7451" w:author="Jeff" w:date="2021-06-25T19:14:00Z">
        <w:del w:id="7452" w:author="Risa" w:date="2021-07-06T14:14:00Z">
          <w:r w:rsidRPr="00C8205D" w:rsidDel="00BA0B6D">
            <w:rPr>
              <w:color w:val="000000" w:themeColor="text1"/>
              <w:sz w:val="22"/>
              <w:szCs w:val="22"/>
              <w:shd w:val="clear" w:color="auto" w:fill="FFFFFF"/>
              <w:rPrChange w:id="7453" w:author="Risa" w:date="2021-07-06T14:20:00Z">
                <w:rPr>
                  <w:rFonts w:ascii="Arial" w:hAnsi="Arial" w:cs="Arial"/>
                  <w:color w:val="000000"/>
                  <w:sz w:val="17"/>
                  <w:szCs w:val="17"/>
                  <w:shd w:val="clear" w:color="auto" w:fill="FFFFFF"/>
                </w:rPr>
              </w:rPrChange>
            </w:rPr>
            <w:delText>"</w:delText>
          </w:r>
        </w:del>
        <w:r w:rsidRPr="00C8205D">
          <w:rPr>
            <w:color w:val="000000" w:themeColor="text1"/>
            <w:sz w:val="22"/>
            <w:szCs w:val="22"/>
            <w:shd w:val="clear" w:color="auto" w:fill="FFFFFF"/>
            <w:rPrChange w:id="7454" w:author="Risa" w:date="2021-07-06T14:20:00Z">
              <w:rPr>
                <w:rFonts w:ascii="Arial" w:hAnsi="Arial" w:cs="Arial"/>
                <w:color w:val="000000"/>
                <w:sz w:val="17"/>
                <w:szCs w:val="17"/>
                <w:shd w:val="clear" w:color="auto" w:fill="FFFFFF"/>
              </w:rPr>
            </w:rPrChange>
          </w:rPr>
          <w:t>Vegetation Composition, Structure, and Ecophysiology of Maritime Ledge Ecosystems</w:t>
        </w:r>
        <w:del w:id="7455" w:author="Risa" w:date="2021-07-06T14:14:00Z">
          <w:r w:rsidRPr="00C8205D" w:rsidDel="00BA0B6D">
            <w:rPr>
              <w:color w:val="000000" w:themeColor="text1"/>
              <w:sz w:val="22"/>
              <w:szCs w:val="22"/>
              <w:shd w:val="clear" w:color="auto" w:fill="FFFFFF"/>
              <w:rPrChange w:id="7456" w:author="Risa" w:date="2021-07-06T14:20:00Z">
                <w:rPr>
                  <w:rFonts w:ascii="Arial" w:hAnsi="Arial" w:cs="Arial"/>
                  <w:color w:val="000000"/>
                  <w:sz w:val="17"/>
                  <w:szCs w:val="17"/>
                  <w:shd w:val="clear" w:color="auto" w:fill="FFFFFF"/>
                </w:rPr>
              </w:rPrChange>
            </w:rPr>
            <w:delText>" (2014)</w:delText>
          </w:r>
        </w:del>
        <w:r w:rsidRPr="00C8205D">
          <w:rPr>
            <w:color w:val="000000" w:themeColor="text1"/>
            <w:sz w:val="22"/>
            <w:szCs w:val="22"/>
            <w:shd w:val="clear" w:color="auto" w:fill="FFFFFF"/>
            <w:rPrChange w:id="7457" w:author="Risa" w:date="2021-07-06T14:20:00Z">
              <w:rPr>
                <w:rFonts w:ascii="Arial" w:hAnsi="Arial" w:cs="Arial"/>
                <w:color w:val="000000"/>
                <w:sz w:val="17"/>
                <w:szCs w:val="17"/>
                <w:shd w:val="clear" w:color="auto" w:fill="FFFFFF"/>
              </w:rPr>
            </w:rPrChange>
          </w:rPr>
          <w:t>.</w:t>
        </w:r>
      </w:ins>
      <w:ins w:id="7458" w:author="Risa" w:date="2021-07-06T14:07:00Z">
        <w:r w:rsidR="007E291A" w:rsidRPr="00C8205D">
          <w:rPr>
            <w:color w:val="000000" w:themeColor="text1"/>
            <w:sz w:val="22"/>
            <w:szCs w:val="22"/>
            <w:shd w:val="clear" w:color="auto" w:fill="FFFFFF"/>
            <w:rPrChange w:id="7459" w:author="Risa" w:date="2021-07-06T14:20:00Z">
              <w:rPr>
                <w:color w:val="000000"/>
                <w:sz w:val="22"/>
                <w:szCs w:val="22"/>
                <w:shd w:val="clear" w:color="auto" w:fill="FFFFFF"/>
              </w:rPr>
            </w:rPrChange>
          </w:rPr>
          <w:t xml:space="preserve"> </w:t>
        </w:r>
      </w:ins>
      <w:ins w:id="7460" w:author="Jeff" w:date="2021-06-25T19:14:00Z">
        <w:del w:id="7461" w:author="Risa" w:date="2021-07-06T14:07:00Z">
          <w:r w:rsidRPr="00C8205D" w:rsidDel="007E291A">
            <w:rPr>
              <w:color w:val="000000" w:themeColor="text1"/>
              <w:sz w:val="22"/>
              <w:szCs w:val="22"/>
              <w:shd w:val="clear" w:color="auto" w:fill="FFFFFF"/>
              <w:rPrChange w:id="7462" w:author="Risa" w:date="2021-07-06T14:20:00Z">
                <w:rPr>
                  <w:rFonts w:ascii="Arial" w:hAnsi="Arial" w:cs="Arial"/>
                  <w:color w:val="000000"/>
                  <w:sz w:val="17"/>
                  <w:szCs w:val="17"/>
                  <w:shd w:val="clear" w:color="auto" w:fill="FFFFFF"/>
                </w:rPr>
              </w:rPrChange>
            </w:rPr>
            <w:delText> </w:delText>
          </w:r>
        </w:del>
        <w:r w:rsidRPr="00C8205D">
          <w:rPr>
            <w:rStyle w:val="Emphasis"/>
            <w:color w:val="000000" w:themeColor="text1"/>
            <w:sz w:val="22"/>
            <w:szCs w:val="22"/>
            <w:bdr w:val="none" w:sz="0" w:space="0" w:color="auto" w:frame="1"/>
            <w:shd w:val="clear" w:color="auto" w:fill="FFFFFF"/>
            <w:rPrChange w:id="7463" w:author="Risa" w:date="2021-07-06T14:20:00Z">
              <w:rPr>
                <w:rStyle w:val="Emphasis"/>
                <w:rFonts w:ascii="Arial" w:hAnsi="Arial" w:cs="Arial"/>
                <w:color w:val="000000"/>
                <w:sz w:val="17"/>
                <w:szCs w:val="17"/>
                <w:bdr w:val="none" w:sz="0" w:space="0" w:color="auto" w:frame="1"/>
                <w:shd w:val="clear" w:color="auto" w:fill="FFFFFF"/>
              </w:rPr>
            </w:rPrChange>
          </w:rPr>
          <w:t>Electronic Theses and Dissertations</w:t>
        </w:r>
        <w:r w:rsidRPr="00C8205D">
          <w:rPr>
            <w:color w:val="000000" w:themeColor="text1"/>
            <w:sz w:val="22"/>
            <w:szCs w:val="22"/>
            <w:shd w:val="clear" w:color="auto" w:fill="FFFFFF"/>
            <w:rPrChange w:id="7464" w:author="Risa" w:date="2021-07-06T14:20:00Z">
              <w:rPr>
                <w:rFonts w:ascii="Arial" w:hAnsi="Arial" w:cs="Arial"/>
                <w:color w:val="000000"/>
                <w:sz w:val="17"/>
                <w:szCs w:val="17"/>
                <w:shd w:val="clear" w:color="auto" w:fill="FFFFFF"/>
              </w:rPr>
            </w:rPrChange>
          </w:rPr>
          <w:t>. 2212.</w:t>
        </w:r>
      </w:ins>
      <w:ins w:id="7465" w:author="Risa" w:date="2021-07-06T14:13:00Z">
        <w:r w:rsidR="00EF3BF9" w:rsidRPr="00C8205D">
          <w:rPr>
            <w:color w:val="000000" w:themeColor="text1"/>
            <w:sz w:val="22"/>
            <w:szCs w:val="22"/>
            <w:rPrChange w:id="7466" w:author="Risa" w:date="2021-07-06T14:20:00Z">
              <w:rPr>
                <w:color w:val="000000"/>
                <w:sz w:val="22"/>
                <w:szCs w:val="22"/>
              </w:rPr>
            </w:rPrChange>
          </w:rPr>
          <w:t xml:space="preserve"> </w:t>
        </w:r>
      </w:ins>
      <w:ins w:id="7467" w:author="Jeff" w:date="2021-06-25T19:14:00Z">
        <w:del w:id="7468" w:author="Risa" w:date="2021-07-06T14:13:00Z">
          <w:r w:rsidRPr="00C8205D" w:rsidDel="00EF3BF9">
            <w:rPr>
              <w:color w:val="000000" w:themeColor="text1"/>
              <w:sz w:val="22"/>
              <w:szCs w:val="22"/>
              <w:rPrChange w:id="7469" w:author="Risa" w:date="2021-07-06T14:20:00Z">
                <w:rPr>
                  <w:rFonts w:ascii="Arial" w:hAnsi="Arial" w:cs="Arial"/>
                  <w:color w:val="000000"/>
                  <w:sz w:val="17"/>
                  <w:szCs w:val="17"/>
                </w:rPr>
              </w:rPrChange>
            </w:rPr>
            <w:delText xml:space="preserve"> </w:delText>
          </w:r>
        </w:del>
        <w:r w:rsidRPr="00C8205D">
          <w:rPr>
            <w:color w:val="000000" w:themeColor="text1"/>
            <w:sz w:val="22"/>
            <w:szCs w:val="22"/>
            <w:shd w:val="clear" w:color="auto" w:fill="FFFFFF"/>
            <w:rPrChange w:id="7470" w:author="Risa" w:date="2021-07-06T14:20:00Z">
              <w:rPr>
                <w:rFonts w:ascii="Arial" w:hAnsi="Arial" w:cs="Arial"/>
                <w:color w:val="000000"/>
                <w:sz w:val="17"/>
                <w:szCs w:val="17"/>
                <w:shd w:val="clear" w:color="auto" w:fill="FFFFFF"/>
              </w:rPr>
            </w:rPrChange>
          </w:rPr>
          <w:t>https://digitalcommons.library.umaine.edu/etd/2212</w:t>
        </w:r>
      </w:ins>
    </w:p>
    <w:p w14:paraId="2CCBD477" w14:textId="64D9B84D" w:rsidR="00AE173C" w:rsidRPr="00C8205D" w:rsidDel="00DB45A7" w:rsidRDefault="00AE173C" w:rsidP="001D7BE7">
      <w:pPr>
        <w:tabs>
          <w:tab w:val="left" w:pos="360"/>
        </w:tabs>
        <w:spacing w:line="360" w:lineRule="auto"/>
        <w:ind w:left="360" w:hanging="360"/>
        <w:rPr>
          <w:del w:id="7471" w:author="Jeff" w:date="2021-06-25T19:14:00Z"/>
          <w:color w:val="000000" w:themeColor="text1"/>
          <w:sz w:val="22"/>
          <w:szCs w:val="22"/>
          <w:shd w:val="clear" w:color="auto" w:fill="FFFFFF"/>
          <w:rPrChange w:id="7472" w:author="Risa" w:date="2021-07-06T14:20:00Z">
            <w:rPr>
              <w:del w:id="7473" w:author="Jeff" w:date="2021-06-25T19:14:00Z"/>
              <w:color w:val="000000" w:themeColor="text1"/>
              <w:sz w:val="20"/>
              <w:szCs w:val="20"/>
              <w:shd w:val="clear" w:color="auto" w:fill="FFFFFF"/>
            </w:rPr>
          </w:rPrChange>
        </w:rPr>
        <w:pPrChange w:id="7474" w:author="Risa" w:date="2021-07-06T13:11:00Z">
          <w:pPr>
            <w:tabs>
              <w:tab w:val="left" w:pos="360"/>
            </w:tabs>
            <w:ind w:left="360" w:hanging="360"/>
          </w:pPr>
        </w:pPrChange>
      </w:pPr>
      <w:del w:id="7475" w:author="Jeff" w:date="2021-06-25T19:14:00Z">
        <w:r w:rsidRPr="00C8205D" w:rsidDel="00DB45A7">
          <w:rPr>
            <w:color w:val="000000" w:themeColor="text1"/>
            <w:sz w:val="22"/>
            <w:szCs w:val="22"/>
            <w:shd w:val="clear" w:color="auto" w:fill="FFFFFF"/>
            <w:rPrChange w:id="7476" w:author="Risa" w:date="2021-07-06T14:20:00Z">
              <w:rPr>
                <w:color w:val="000000" w:themeColor="text1"/>
                <w:sz w:val="20"/>
                <w:szCs w:val="20"/>
                <w:shd w:val="clear" w:color="auto" w:fill="FFFFFF"/>
              </w:rPr>
            </w:rPrChange>
          </w:rPr>
          <w:delText>Butak, A. (2014). Vegetation Composition, Structure, and Ecophysiology of Maritime Ledge Ecosystems, University of Maine, Or</w:delText>
        </w:r>
        <w:r w:rsidR="007219B8" w:rsidRPr="00C8205D" w:rsidDel="00DB45A7">
          <w:rPr>
            <w:color w:val="000000" w:themeColor="text1"/>
            <w:sz w:val="22"/>
            <w:szCs w:val="22"/>
            <w:shd w:val="clear" w:color="auto" w:fill="FFFFFF"/>
            <w:rPrChange w:id="7477" w:author="Risa" w:date="2021-07-06T14:20:00Z">
              <w:rPr>
                <w:color w:val="000000" w:themeColor="text1"/>
                <w:sz w:val="20"/>
                <w:szCs w:val="20"/>
                <w:shd w:val="clear" w:color="auto" w:fill="FFFFFF"/>
              </w:rPr>
            </w:rPrChange>
          </w:rPr>
          <w:delText>o</w:delText>
        </w:r>
        <w:r w:rsidRPr="00C8205D" w:rsidDel="00DB45A7">
          <w:rPr>
            <w:color w:val="000000" w:themeColor="text1"/>
            <w:sz w:val="22"/>
            <w:szCs w:val="22"/>
            <w:shd w:val="clear" w:color="auto" w:fill="FFFFFF"/>
            <w:rPrChange w:id="7478" w:author="Risa" w:date="2021-07-06T14:20:00Z">
              <w:rPr>
                <w:color w:val="000000" w:themeColor="text1"/>
                <w:sz w:val="20"/>
                <w:szCs w:val="20"/>
                <w:shd w:val="clear" w:color="auto" w:fill="FFFFFF"/>
              </w:rPr>
            </w:rPrChange>
          </w:rPr>
          <w:delText>no (</w:delText>
        </w:r>
        <w:r w:rsidR="00174107" w:rsidRPr="00C8205D" w:rsidDel="00DB45A7">
          <w:rPr>
            <w:color w:val="000000" w:themeColor="text1"/>
            <w:sz w:val="22"/>
            <w:szCs w:val="22"/>
            <w:rPrChange w:id="7479" w:author="Risa" w:date="2021-07-06T14:20:00Z">
              <w:rPr/>
            </w:rPrChange>
          </w:rPr>
          <w:fldChar w:fldCharType="begin"/>
        </w:r>
        <w:r w:rsidR="00174107" w:rsidRPr="00C8205D" w:rsidDel="00DB45A7">
          <w:rPr>
            <w:color w:val="000000" w:themeColor="text1"/>
            <w:sz w:val="22"/>
            <w:szCs w:val="22"/>
            <w:rPrChange w:id="7480" w:author="Risa" w:date="2021-07-06T14:20:00Z">
              <w:rPr/>
            </w:rPrChange>
          </w:rPr>
          <w:delInstrText xml:space="preserve"> HYPERLINK "http://digitalcommons.library.umaine.edu/etd/2212" </w:delInstrText>
        </w:r>
        <w:r w:rsidR="00174107" w:rsidRPr="00C8205D" w:rsidDel="00DB45A7">
          <w:rPr>
            <w:color w:val="000000" w:themeColor="text1"/>
            <w:sz w:val="22"/>
            <w:szCs w:val="22"/>
            <w:rPrChange w:id="7481" w:author="Risa" w:date="2021-07-06T14:20:00Z">
              <w:rPr>
                <w:rStyle w:val="Hyperlink"/>
                <w:color w:val="000000" w:themeColor="text1"/>
                <w:sz w:val="20"/>
                <w:szCs w:val="20"/>
                <w:u w:val="none"/>
                <w:shd w:val="clear" w:color="auto" w:fill="FFFFFF"/>
              </w:rPr>
            </w:rPrChange>
          </w:rPr>
          <w:fldChar w:fldCharType="separate"/>
        </w:r>
        <w:r w:rsidRPr="00C8205D" w:rsidDel="00DB45A7">
          <w:rPr>
            <w:rStyle w:val="Hyperlink"/>
            <w:color w:val="000000" w:themeColor="text1"/>
            <w:sz w:val="22"/>
            <w:szCs w:val="22"/>
            <w:u w:val="none"/>
            <w:shd w:val="clear" w:color="auto" w:fill="FFFFFF"/>
            <w:rPrChange w:id="7482" w:author="Risa" w:date="2021-07-06T14:20:00Z">
              <w:rPr>
                <w:rStyle w:val="Hyperlink"/>
                <w:color w:val="000000" w:themeColor="text1"/>
                <w:sz w:val="20"/>
                <w:szCs w:val="20"/>
                <w:u w:val="none"/>
                <w:shd w:val="clear" w:color="auto" w:fill="FFFFFF"/>
              </w:rPr>
            </w:rPrChange>
          </w:rPr>
          <w:delText>http://digitalcommons.library.umaine.edu/etd/2212</w:delText>
        </w:r>
        <w:r w:rsidR="00174107" w:rsidRPr="00C8205D" w:rsidDel="00DB45A7">
          <w:rPr>
            <w:rStyle w:val="Hyperlink"/>
            <w:color w:val="000000" w:themeColor="text1"/>
            <w:sz w:val="22"/>
            <w:szCs w:val="22"/>
            <w:u w:val="none"/>
            <w:shd w:val="clear" w:color="auto" w:fill="FFFFFF"/>
            <w:rPrChange w:id="7483" w:author="Risa" w:date="2021-07-06T14:20:00Z">
              <w:rPr>
                <w:rStyle w:val="Hyperlink"/>
                <w:color w:val="000000" w:themeColor="text1"/>
                <w:sz w:val="20"/>
                <w:szCs w:val="20"/>
                <w:u w:val="none"/>
                <w:shd w:val="clear" w:color="auto" w:fill="FFFFFF"/>
              </w:rPr>
            </w:rPrChange>
          </w:rPr>
          <w:fldChar w:fldCharType="end"/>
        </w:r>
        <w:r w:rsidRPr="00C8205D" w:rsidDel="00DB45A7">
          <w:rPr>
            <w:color w:val="000000" w:themeColor="text1"/>
            <w:sz w:val="22"/>
            <w:szCs w:val="22"/>
            <w:shd w:val="clear" w:color="auto" w:fill="FFFFFF"/>
            <w:rPrChange w:id="7484" w:author="Risa" w:date="2021-07-06T14:20:00Z">
              <w:rPr>
                <w:color w:val="000000" w:themeColor="text1"/>
                <w:sz w:val="20"/>
                <w:szCs w:val="20"/>
                <w:shd w:val="clear" w:color="auto" w:fill="FFFFFF"/>
              </w:rPr>
            </w:rPrChange>
          </w:rPr>
          <w:delText>).</w:delText>
        </w:r>
      </w:del>
    </w:p>
    <w:p w14:paraId="22A2ABE1" w14:textId="6CC931FF" w:rsidR="00AE173C" w:rsidRPr="00C8205D" w:rsidRDefault="00AE173C" w:rsidP="001D7BE7">
      <w:pPr>
        <w:tabs>
          <w:tab w:val="left" w:pos="360"/>
        </w:tabs>
        <w:spacing w:line="360" w:lineRule="auto"/>
        <w:ind w:left="360" w:hanging="360"/>
        <w:rPr>
          <w:color w:val="000000" w:themeColor="text1"/>
          <w:sz w:val="22"/>
          <w:szCs w:val="22"/>
          <w:rPrChange w:id="7485" w:author="Risa" w:date="2021-07-06T14:20:00Z">
            <w:rPr>
              <w:color w:val="000000" w:themeColor="text1"/>
              <w:sz w:val="20"/>
              <w:szCs w:val="20"/>
            </w:rPr>
          </w:rPrChange>
        </w:rPr>
        <w:pPrChange w:id="7486" w:author="Risa" w:date="2021-07-06T13:11:00Z">
          <w:pPr>
            <w:tabs>
              <w:tab w:val="left" w:pos="360"/>
            </w:tabs>
            <w:ind w:left="360" w:hanging="360"/>
          </w:pPr>
        </w:pPrChange>
      </w:pPr>
      <w:r w:rsidRPr="00C8205D">
        <w:rPr>
          <w:color w:val="000000" w:themeColor="text1"/>
          <w:sz w:val="22"/>
          <w:szCs w:val="22"/>
          <w:rPrChange w:id="7487" w:author="Risa" w:date="2021-07-06T14:20:00Z">
            <w:rPr>
              <w:color w:val="000000" w:themeColor="text1"/>
              <w:sz w:val="20"/>
              <w:szCs w:val="20"/>
              <w:highlight w:val="cyan"/>
            </w:rPr>
          </w:rPrChange>
        </w:rPr>
        <w:t xml:space="preserve">Caldwell, </w:t>
      </w:r>
      <w:proofErr w:type="gramStart"/>
      <w:r w:rsidRPr="00C8205D">
        <w:rPr>
          <w:color w:val="000000" w:themeColor="text1"/>
          <w:sz w:val="22"/>
          <w:szCs w:val="22"/>
          <w:rPrChange w:id="7488" w:author="Risa" w:date="2021-07-06T14:20:00Z">
            <w:rPr>
              <w:color w:val="000000" w:themeColor="text1"/>
              <w:sz w:val="20"/>
              <w:szCs w:val="20"/>
              <w:highlight w:val="cyan"/>
            </w:rPr>
          </w:rPrChange>
        </w:rPr>
        <w:t>M.</w:t>
      </w:r>
      <w:proofErr w:type="gramEnd"/>
      <w:r w:rsidRPr="00C8205D">
        <w:rPr>
          <w:color w:val="000000" w:themeColor="text1"/>
          <w:sz w:val="22"/>
          <w:szCs w:val="22"/>
          <w:rPrChange w:id="7489" w:author="Risa" w:date="2021-07-06T14:20:00Z">
            <w:rPr>
              <w:color w:val="000000" w:themeColor="text1"/>
              <w:sz w:val="20"/>
              <w:szCs w:val="20"/>
              <w:highlight w:val="cyan"/>
            </w:rPr>
          </w:rPrChange>
        </w:rPr>
        <w:t xml:space="preserve"> and J. Richards. </w:t>
      </w:r>
      <w:ins w:id="7490" w:author="Jeff" w:date="2021-06-23T02:08:00Z">
        <w:r w:rsidR="00782BB1" w:rsidRPr="00C8205D">
          <w:rPr>
            <w:color w:val="000000" w:themeColor="text1"/>
            <w:sz w:val="22"/>
            <w:szCs w:val="22"/>
            <w:rPrChange w:id="7491" w:author="Risa" w:date="2021-07-06T14:20:00Z">
              <w:rPr>
                <w:color w:val="000000" w:themeColor="text1"/>
                <w:sz w:val="20"/>
                <w:szCs w:val="20"/>
              </w:rPr>
            </w:rPrChange>
          </w:rPr>
          <w:t>(</w:t>
        </w:r>
      </w:ins>
      <w:r w:rsidRPr="00C8205D">
        <w:rPr>
          <w:color w:val="000000" w:themeColor="text1"/>
          <w:sz w:val="22"/>
          <w:szCs w:val="22"/>
          <w:rPrChange w:id="7492" w:author="Risa" w:date="2021-07-06T14:20:00Z">
            <w:rPr>
              <w:color w:val="000000" w:themeColor="text1"/>
              <w:sz w:val="20"/>
              <w:szCs w:val="20"/>
              <w:highlight w:val="cyan"/>
            </w:rPr>
          </w:rPrChange>
        </w:rPr>
        <w:t>1989</w:t>
      </w:r>
      <w:ins w:id="7493" w:author="Jeff" w:date="2021-06-23T02:08:00Z">
        <w:r w:rsidR="00782BB1" w:rsidRPr="00C8205D">
          <w:rPr>
            <w:color w:val="000000" w:themeColor="text1"/>
            <w:sz w:val="22"/>
            <w:szCs w:val="22"/>
            <w:rPrChange w:id="7494" w:author="Risa" w:date="2021-07-06T14:20:00Z">
              <w:rPr>
                <w:color w:val="000000" w:themeColor="text1"/>
                <w:sz w:val="20"/>
                <w:szCs w:val="20"/>
              </w:rPr>
            </w:rPrChange>
          </w:rPr>
          <w:t>)</w:t>
        </w:r>
      </w:ins>
      <w:r w:rsidRPr="00C8205D">
        <w:rPr>
          <w:color w:val="000000" w:themeColor="text1"/>
          <w:sz w:val="22"/>
          <w:szCs w:val="22"/>
          <w:rPrChange w:id="7495" w:author="Risa" w:date="2021-07-06T14:20:00Z">
            <w:rPr>
              <w:color w:val="000000" w:themeColor="text1"/>
              <w:sz w:val="20"/>
              <w:szCs w:val="20"/>
              <w:highlight w:val="cyan"/>
            </w:rPr>
          </w:rPrChange>
        </w:rPr>
        <w:t xml:space="preserve">. Hydraulic lift: water efflux from upper roots improves effectiveness of water uptake by deep roots. </w:t>
      </w:r>
      <w:proofErr w:type="spellStart"/>
      <w:r w:rsidRPr="00C8205D">
        <w:rPr>
          <w:i/>
          <w:iCs/>
          <w:color w:val="000000" w:themeColor="text1"/>
          <w:sz w:val="22"/>
          <w:szCs w:val="22"/>
          <w:rPrChange w:id="7496" w:author="Risa" w:date="2021-07-06T14:20:00Z">
            <w:rPr>
              <w:i/>
              <w:iCs/>
              <w:color w:val="000000" w:themeColor="text1"/>
              <w:sz w:val="20"/>
              <w:szCs w:val="20"/>
              <w:highlight w:val="cyan"/>
            </w:rPr>
          </w:rPrChange>
        </w:rPr>
        <w:t>Oecologia</w:t>
      </w:r>
      <w:proofErr w:type="spellEnd"/>
      <w:r w:rsidRPr="00C8205D">
        <w:rPr>
          <w:i/>
          <w:iCs/>
          <w:color w:val="000000" w:themeColor="text1"/>
          <w:sz w:val="22"/>
          <w:szCs w:val="22"/>
          <w:rPrChange w:id="7497" w:author="Risa" w:date="2021-07-06T14:20:00Z">
            <w:rPr>
              <w:i/>
              <w:iCs/>
              <w:color w:val="000000" w:themeColor="text1"/>
              <w:sz w:val="20"/>
              <w:szCs w:val="20"/>
              <w:highlight w:val="cyan"/>
            </w:rPr>
          </w:rPrChange>
        </w:rPr>
        <w:t xml:space="preserve">, </w:t>
      </w:r>
      <w:r w:rsidRPr="00C8205D">
        <w:rPr>
          <w:i/>
          <w:iCs/>
          <w:color w:val="000000" w:themeColor="text1"/>
          <w:sz w:val="22"/>
          <w:szCs w:val="22"/>
          <w:rPrChange w:id="7498" w:author="Risa" w:date="2021-07-06T14:20:00Z">
            <w:rPr>
              <w:color w:val="000000" w:themeColor="text1"/>
              <w:sz w:val="20"/>
              <w:szCs w:val="20"/>
              <w:highlight w:val="cyan"/>
            </w:rPr>
          </w:rPrChange>
        </w:rPr>
        <w:t>79</w:t>
      </w:r>
      <w:r w:rsidRPr="00C8205D">
        <w:rPr>
          <w:color w:val="000000" w:themeColor="text1"/>
          <w:sz w:val="22"/>
          <w:szCs w:val="22"/>
          <w:rPrChange w:id="7499" w:author="Risa" w:date="2021-07-06T14:20:00Z">
            <w:rPr>
              <w:color w:val="000000" w:themeColor="text1"/>
              <w:sz w:val="20"/>
              <w:szCs w:val="20"/>
              <w:highlight w:val="cyan"/>
            </w:rPr>
          </w:rPrChange>
        </w:rPr>
        <w:t>, 1-5.</w:t>
      </w:r>
      <w:ins w:id="7500" w:author="Jeff" w:date="2021-06-20T20:55:00Z">
        <w:r w:rsidR="00EC2AAC" w:rsidRPr="00C8205D">
          <w:rPr>
            <w:color w:val="000000" w:themeColor="text1"/>
            <w:sz w:val="22"/>
            <w:szCs w:val="22"/>
            <w:rPrChange w:id="7501" w:author="Risa" w:date="2021-07-06T14:20:00Z">
              <w:rPr>
                <w:color w:val="000000" w:themeColor="text1"/>
                <w:sz w:val="20"/>
                <w:szCs w:val="20"/>
              </w:rPr>
            </w:rPrChange>
          </w:rPr>
          <w:t xml:space="preserve"> </w:t>
        </w:r>
        <w:r w:rsidR="00EC2AAC" w:rsidRPr="00C8205D">
          <w:rPr>
            <w:color w:val="000000" w:themeColor="text1"/>
            <w:sz w:val="22"/>
            <w:szCs w:val="22"/>
            <w:shd w:val="clear" w:color="auto" w:fill="FCFCFC"/>
            <w:rPrChange w:id="7502" w:author="Risa" w:date="2021-07-06T14:20:00Z">
              <w:rPr>
                <w:rFonts w:ascii="Segoe UI" w:hAnsi="Segoe UI" w:cs="Segoe UI"/>
                <w:color w:val="333333"/>
                <w:shd w:val="clear" w:color="auto" w:fill="FCFCFC"/>
              </w:rPr>
            </w:rPrChange>
          </w:rPr>
          <w:t>doi.org/10.1007/BF00378231</w:t>
        </w:r>
      </w:ins>
      <w:r w:rsidRPr="00C8205D">
        <w:rPr>
          <w:color w:val="000000" w:themeColor="text1"/>
          <w:sz w:val="22"/>
          <w:szCs w:val="22"/>
          <w:rPrChange w:id="7503" w:author="Risa" w:date="2021-07-06T14:20:00Z">
            <w:rPr>
              <w:color w:val="000000" w:themeColor="text1"/>
              <w:sz w:val="20"/>
              <w:szCs w:val="20"/>
            </w:rPr>
          </w:rPrChange>
        </w:rPr>
        <w:t xml:space="preserve"> </w:t>
      </w:r>
    </w:p>
    <w:p w14:paraId="55A897A0" w14:textId="138ABC28" w:rsidR="00AE173C" w:rsidRPr="00C8205D" w:rsidRDefault="00AE173C" w:rsidP="001D7BE7">
      <w:pPr>
        <w:tabs>
          <w:tab w:val="left" w:pos="360"/>
        </w:tabs>
        <w:spacing w:line="360" w:lineRule="auto"/>
        <w:ind w:left="360" w:hanging="360"/>
        <w:rPr>
          <w:color w:val="000000" w:themeColor="text1"/>
          <w:sz w:val="22"/>
          <w:szCs w:val="22"/>
          <w:shd w:val="clear" w:color="auto" w:fill="FFFFFF"/>
          <w:rPrChange w:id="7504" w:author="Risa" w:date="2021-07-06T14:20:00Z">
            <w:rPr>
              <w:color w:val="000000" w:themeColor="text1"/>
              <w:sz w:val="20"/>
              <w:szCs w:val="20"/>
              <w:shd w:val="clear" w:color="auto" w:fill="FFFFFF"/>
            </w:rPr>
          </w:rPrChange>
        </w:rPr>
        <w:pPrChange w:id="7505" w:author="Risa" w:date="2021-07-06T13:11:00Z">
          <w:pPr>
            <w:tabs>
              <w:tab w:val="left" w:pos="360"/>
            </w:tabs>
            <w:ind w:left="360" w:hanging="360"/>
          </w:pPr>
        </w:pPrChange>
      </w:pPr>
      <w:r w:rsidRPr="00C8205D">
        <w:rPr>
          <w:color w:val="000000" w:themeColor="text1"/>
          <w:sz w:val="22"/>
          <w:szCs w:val="22"/>
          <w:shd w:val="clear" w:color="auto" w:fill="FFFFFF"/>
          <w:rPrChange w:id="7506" w:author="Risa" w:date="2021-07-06T14:20:00Z">
            <w:rPr>
              <w:color w:val="000000" w:themeColor="text1"/>
              <w:sz w:val="20"/>
              <w:szCs w:val="20"/>
              <w:shd w:val="clear" w:color="auto" w:fill="FFFFFF"/>
            </w:rPr>
          </w:rPrChange>
        </w:rPr>
        <w:t xml:space="preserve">Carlo, N., </w:t>
      </w:r>
      <w:proofErr w:type="spellStart"/>
      <w:r w:rsidRPr="00C8205D">
        <w:rPr>
          <w:color w:val="000000" w:themeColor="text1"/>
          <w:sz w:val="22"/>
          <w:szCs w:val="22"/>
          <w:shd w:val="clear" w:color="auto" w:fill="FFFFFF"/>
          <w:rPrChange w:id="7507" w:author="Risa" w:date="2021-07-06T14:20:00Z">
            <w:rPr>
              <w:color w:val="000000" w:themeColor="text1"/>
              <w:sz w:val="20"/>
              <w:szCs w:val="20"/>
              <w:shd w:val="clear" w:color="auto" w:fill="FFFFFF"/>
            </w:rPr>
          </w:rPrChange>
        </w:rPr>
        <w:t>Renninger</w:t>
      </w:r>
      <w:proofErr w:type="spellEnd"/>
      <w:r w:rsidRPr="00C8205D">
        <w:rPr>
          <w:color w:val="000000" w:themeColor="text1"/>
          <w:sz w:val="22"/>
          <w:szCs w:val="22"/>
          <w:shd w:val="clear" w:color="auto" w:fill="FFFFFF"/>
          <w:rPrChange w:id="7508" w:author="Risa" w:date="2021-07-06T14:20:00Z">
            <w:rPr>
              <w:color w:val="000000" w:themeColor="text1"/>
              <w:sz w:val="20"/>
              <w:szCs w:val="20"/>
              <w:shd w:val="clear" w:color="auto" w:fill="FFFFFF"/>
            </w:rPr>
          </w:rPrChange>
        </w:rPr>
        <w:t xml:space="preserve">, H., Clark, K., </w:t>
      </w:r>
      <w:r w:rsidR="00B238F5" w:rsidRPr="00C8205D">
        <w:rPr>
          <w:color w:val="000000" w:themeColor="text1"/>
          <w:sz w:val="22"/>
          <w:szCs w:val="22"/>
          <w:shd w:val="clear" w:color="auto" w:fill="FFFFFF"/>
          <w:rPrChange w:id="7509" w:author="Risa" w:date="2021-07-06T14:20:00Z">
            <w:rPr>
              <w:color w:val="000000" w:themeColor="text1"/>
              <w:sz w:val="20"/>
              <w:szCs w:val="20"/>
              <w:shd w:val="clear" w:color="auto" w:fill="FFFFFF"/>
            </w:rPr>
          </w:rPrChange>
        </w:rPr>
        <w:t>and</w:t>
      </w:r>
      <w:r w:rsidRPr="00C8205D">
        <w:rPr>
          <w:color w:val="000000" w:themeColor="text1"/>
          <w:sz w:val="22"/>
          <w:szCs w:val="22"/>
          <w:shd w:val="clear" w:color="auto" w:fill="FFFFFF"/>
          <w:rPrChange w:id="7510" w:author="Risa" w:date="2021-07-06T14:20:00Z">
            <w:rPr>
              <w:color w:val="000000" w:themeColor="text1"/>
              <w:sz w:val="20"/>
              <w:szCs w:val="20"/>
              <w:shd w:val="clear" w:color="auto" w:fill="FFFFFF"/>
            </w:rPr>
          </w:rPrChange>
        </w:rPr>
        <w:t xml:space="preserve"> Schäfer, K. (2016). Impacts of prescribed fire on Pinus rigida Mill. in upland forests of the Atlantic Coastal Plain. </w:t>
      </w:r>
      <w:r w:rsidRPr="00C8205D">
        <w:rPr>
          <w:i/>
          <w:iCs/>
          <w:color w:val="000000" w:themeColor="text1"/>
          <w:sz w:val="22"/>
          <w:szCs w:val="22"/>
          <w:rPrChange w:id="7511" w:author="Risa" w:date="2021-07-06T14:20:00Z">
            <w:rPr>
              <w:i/>
              <w:iCs/>
              <w:color w:val="000000" w:themeColor="text1"/>
              <w:sz w:val="20"/>
              <w:szCs w:val="20"/>
            </w:rPr>
          </w:rPrChange>
        </w:rPr>
        <w:t xml:space="preserve">Tree </w:t>
      </w:r>
      <w:ins w:id="7512" w:author="Risa" w:date="2021-07-06T14:17:00Z">
        <w:r w:rsidR="00737CCE" w:rsidRPr="00C8205D">
          <w:rPr>
            <w:i/>
            <w:iCs/>
            <w:color w:val="000000" w:themeColor="text1"/>
            <w:sz w:val="22"/>
            <w:szCs w:val="22"/>
            <w:rPrChange w:id="7513" w:author="Risa" w:date="2021-07-06T14:20:00Z">
              <w:rPr>
                <w:i/>
                <w:iCs/>
                <w:color w:val="000000" w:themeColor="text1"/>
                <w:sz w:val="22"/>
                <w:szCs w:val="22"/>
              </w:rPr>
            </w:rPrChange>
          </w:rPr>
          <w:t>P</w:t>
        </w:r>
      </w:ins>
      <w:del w:id="7514" w:author="Risa" w:date="2021-07-06T14:17:00Z">
        <w:r w:rsidRPr="00C8205D" w:rsidDel="00737CCE">
          <w:rPr>
            <w:i/>
            <w:iCs/>
            <w:color w:val="000000" w:themeColor="text1"/>
            <w:sz w:val="22"/>
            <w:szCs w:val="22"/>
            <w:rPrChange w:id="7515" w:author="Risa" w:date="2021-07-06T14:20:00Z">
              <w:rPr>
                <w:i/>
                <w:iCs/>
                <w:color w:val="000000" w:themeColor="text1"/>
                <w:sz w:val="20"/>
                <w:szCs w:val="20"/>
              </w:rPr>
            </w:rPrChange>
          </w:rPr>
          <w:delText>p</w:delText>
        </w:r>
      </w:del>
      <w:r w:rsidRPr="00C8205D">
        <w:rPr>
          <w:i/>
          <w:iCs/>
          <w:color w:val="000000" w:themeColor="text1"/>
          <w:sz w:val="22"/>
          <w:szCs w:val="22"/>
          <w:rPrChange w:id="7516" w:author="Risa" w:date="2021-07-06T14:20:00Z">
            <w:rPr>
              <w:i/>
              <w:iCs/>
              <w:color w:val="000000" w:themeColor="text1"/>
              <w:sz w:val="20"/>
              <w:szCs w:val="20"/>
            </w:rPr>
          </w:rPrChange>
        </w:rPr>
        <w:t>hysiology</w:t>
      </w:r>
      <w:r w:rsidRPr="00C8205D">
        <w:rPr>
          <w:color w:val="000000" w:themeColor="text1"/>
          <w:sz w:val="22"/>
          <w:szCs w:val="22"/>
          <w:shd w:val="clear" w:color="auto" w:fill="FFFFFF"/>
          <w:rPrChange w:id="7517"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7518" w:author="Risa" w:date="2021-07-06T14:20:00Z">
            <w:rPr>
              <w:i/>
              <w:iCs/>
              <w:color w:val="000000" w:themeColor="text1"/>
              <w:sz w:val="20"/>
              <w:szCs w:val="20"/>
            </w:rPr>
          </w:rPrChange>
        </w:rPr>
        <w:t>36</w:t>
      </w:r>
      <w:r w:rsidRPr="00C8205D">
        <w:rPr>
          <w:color w:val="000000" w:themeColor="text1"/>
          <w:sz w:val="22"/>
          <w:szCs w:val="22"/>
          <w:shd w:val="clear" w:color="auto" w:fill="FFFFFF"/>
          <w:rPrChange w:id="7519" w:author="Risa" w:date="2021-07-06T14:20:00Z">
            <w:rPr>
              <w:color w:val="000000" w:themeColor="text1"/>
              <w:sz w:val="20"/>
              <w:szCs w:val="20"/>
              <w:shd w:val="clear" w:color="auto" w:fill="FFFFFF"/>
            </w:rPr>
          </w:rPrChange>
        </w:rPr>
        <w:t>(8), 967-982.</w:t>
      </w:r>
      <w:r w:rsidR="0054289C" w:rsidRPr="00C8205D">
        <w:rPr>
          <w:color w:val="000000" w:themeColor="text1"/>
          <w:sz w:val="22"/>
          <w:szCs w:val="22"/>
          <w:shd w:val="clear" w:color="auto" w:fill="FFFFFF"/>
          <w:rPrChange w:id="7520" w:author="Risa" w:date="2021-07-06T14:20:00Z">
            <w:rPr>
              <w:color w:val="000000" w:themeColor="text1"/>
              <w:sz w:val="20"/>
              <w:szCs w:val="20"/>
              <w:shd w:val="clear" w:color="auto" w:fill="FFFFFF"/>
            </w:rPr>
          </w:rPrChange>
        </w:rPr>
        <w:t xml:space="preserve"> </w:t>
      </w:r>
      <w:proofErr w:type="spellStart"/>
      <w:r w:rsidR="0054289C" w:rsidRPr="00C8205D">
        <w:rPr>
          <w:color w:val="000000" w:themeColor="text1"/>
          <w:sz w:val="22"/>
          <w:szCs w:val="22"/>
          <w:shd w:val="clear" w:color="auto" w:fill="FFFFFF"/>
          <w:rPrChange w:id="7521"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522" w:author="Risa" w:date="2021-07-06T14:20:00Z">
            <w:rPr>
              <w:color w:val="3E3D40"/>
              <w:sz w:val="20"/>
              <w:szCs w:val="20"/>
              <w:shd w:val="clear" w:color="auto" w:fill="FFFFFF"/>
            </w:rPr>
          </w:rPrChange>
        </w:rPr>
        <w:t>: 10.1093/</w:t>
      </w:r>
      <w:proofErr w:type="spellStart"/>
      <w:r w:rsidR="0054289C" w:rsidRPr="00C8205D">
        <w:rPr>
          <w:color w:val="000000" w:themeColor="text1"/>
          <w:sz w:val="22"/>
          <w:szCs w:val="22"/>
          <w:shd w:val="clear" w:color="auto" w:fill="FFFFFF"/>
          <w:rPrChange w:id="7523" w:author="Risa" w:date="2021-07-06T14:20:00Z">
            <w:rPr>
              <w:color w:val="3E3D40"/>
              <w:sz w:val="20"/>
              <w:szCs w:val="20"/>
              <w:shd w:val="clear" w:color="auto" w:fill="FFFFFF"/>
            </w:rPr>
          </w:rPrChange>
        </w:rPr>
        <w:t>treephys</w:t>
      </w:r>
      <w:proofErr w:type="spellEnd"/>
      <w:r w:rsidR="0054289C" w:rsidRPr="00C8205D">
        <w:rPr>
          <w:color w:val="000000" w:themeColor="text1"/>
          <w:sz w:val="22"/>
          <w:szCs w:val="22"/>
          <w:shd w:val="clear" w:color="auto" w:fill="FFFFFF"/>
          <w:rPrChange w:id="7524" w:author="Risa" w:date="2021-07-06T14:20:00Z">
            <w:rPr>
              <w:color w:val="3E3D40"/>
              <w:sz w:val="20"/>
              <w:szCs w:val="20"/>
              <w:shd w:val="clear" w:color="auto" w:fill="FFFFFF"/>
            </w:rPr>
          </w:rPrChange>
        </w:rPr>
        <w:t>/tpw044</w:t>
      </w:r>
    </w:p>
    <w:p w14:paraId="3FCDBA81" w14:textId="4A669131" w:rsidR="00AE173C" w:rsidRPr="00C8205D" w:rsidRDefault="00AE173C" w:rsidP="001D7BE7">
      <w:pPr>
        <w:tabs>
          <w:tab w:val="left" w:pos="360"/>
        </w:tabs>
        <w:spacing w:line="360" w:lineRule="auto"/>
        <w:ind w:left="360" w:hanging="360"/>
        <w:rPr>
          <w:rFonts w:eastAsiaTheme="minorEastAsia"/>
          <w:color w:val="000000" w:themeColor="text1"/>
          <w:sz w:val="22"/>
          <w:szCs w:val="22"/>
          <w:rPrChange w:id="7525" w:author="Risa" w:date="2021-07-06T14:20:00Z">
            <w:rPr>
              <w:rFonts w:eastAsiaTheme="minorEastAsia"/>
              <w:color w:val="000000" w:themeColor="text1"/>
              <w:sz w:val="20"/>
              <w:szCs w:val="20"/>
            </w:rPr>
          </w:rPrChange>
        </w:rPr>
        <w:pPrChange w:id="7526" w:author="Risa" w:date="2021-07-06T13:11:00Z">
          <w:pPr>
            <w:tabs>
              <w:tab w:val="left" w:pos="360"/>
            </w:tabs>
            <w:ind w:left="360" w:hanging="360"/>
          </w:pPr>
        </w:pPrChange>
      </w:pPr>
      <w:proofErr w:type="spellStart"/>
      <w:r w:rsidRPr="00C8205D">
        <w:rPr>
          <w:rFonts w:eastAsiaTheme="minorEastAsia"/>
          <w:color w:val="000000" w:themeColor="text1"/>
          <w:sz w:val="22"/>
          <w:szCs w:val="22"/>
          <w:rPrChange w:id="7527" w:author="Risa" w:date="2021-07-06T14:20:00Z">
            <w:rPr>
              <w:rFonts w:eastAsiaTheme="minorEastAsia"/>
              <w:color w:val="000000" w:themeColor="text1"/>
              <w:sz w:val="20"/>
              <w:szCs w:val="20"/>
              <w:highlight w:val="cyan"/>
            </w:rPr>
          </w:rPrChange>
        </w:rPr>
        <w:t>Certini</w:t>
      </w:r>
      <w:proofErr w:type="spellEnd"/>
      <w:r w:rsidR="0058300D" w:rsidRPr="00C8205D">
        <w:rPr>
          <w:rFonts w:eastAsiaTheme="minorEastAsia"/>
          <w:color w:val="000000" w:themeColor="text1"/>
          <w:sz w:val="22"/>
          <w:szCs w:val="22"/>
          <w:rPrChange w:id="7528" w:author="Risa" w:date="2021-07-06T14:20:00Z">
            <w:rPr>
              <w:rFonts w:eastAsiaTheme="minorEastAsia"/>
              <w:color w:val="000000" w:themeColor="text1"/>
              <w:sz w:val="20"/>
              <w:szCs w:val="20"/>
              <w:highlight w:val="cyan"/>
            </w:rPr>
          </w:rPrChange>
        </w:rPr>
        <w:t xml:space="preserve">, </w:t>
      </w:r>
      <w:r w:rsidRPr="00C8205D">
        <w:rPr>
          <w:rFonts w:eastAsiaTheme="minorEastAsia"/>
          <w:color w:val="000000" w:themeColor="text1"/>
          <w:sz w:val="22"/>
          <w:szCs w:val="22"/>
          <w:rPrChange w:id="7529" w:author="Risa" w:date="2021-07-06T14:20:00Z">
            <w:rPr>
              <w:rFonts w:eastAsiaTheme="minorEastAsia"/>
              <w:color w:val="000000" w:themeColor="text1"/>
              <w:sz w:val="20"/>
              <w:szCs w:val="20"/>
              <w:highlight w:val="cyan"/>
            </w:rPr>
          </w:rPrChange>
        </w:rPr>
        <w:t xml:space="preserve">G. (2005) Effects of fire on properties of forest soils: a review. </w:t>
      </w:r>
      <w:proofErr w:type="spellStart"/>
      <w:r w:rsidRPr="00C8205D">
        <w:rPr>
          <w:rFonts w:eastAsiaTheme="minorEastAsia"/>
          <w:i/>
          <w:color w:val="000000" w:themeColor="text1"/>
          <w:sz w:val="22"/>
          <w:szCs w:val="22"/>
          <w:rPrChange w:id="7530" w:author="Risa" w:date="2021-07-06T14:20:00Z">
            <w:rPr>
              <w:rFonts w:eastAsiaTheme="minorEastAsia"/>
              <w:i/>
              <w:color w:val="000000" w:themeColor="text1"/>
              <w:sz w:val="20"/>
              <w:szCs w:val="20"/>
              <w:highlight w:val="cyan"/>
            </w:rPr>
          </w:rPrChange>
        </w:rPr>
        <w:t>Oecologia</w:t>
      </w:r>
      <w:proofErr w:type="spellEnd"/>
      <w:ins w:id="7531" w:author="Risa" w:date="2021-07-06T14:07:00Z">
        <w:r w:rsidR="009331DF" w:rsidRPr="00C8205D">
          <w:rPr>
            <w:rFonts w:eastAsiaTheme="minorEastAsia"/>
            <w:i/>
            <w:color w:val="000000" w:themeColor="text1"/>
            <w:sz w:val="22"/>
            <w:szCs w:val="22"/>
            <w:rPrChange w:id="7532" w:author="Risa" w:date="2021-07-06T14:20:00Z">
              <w:rPr>
                <w:rFonts w:eastAsiaTheme="minorEastAsia"/>
                <w:i/>
                <w:color w:val="000000" w:themeColor="text1"/>
                <w:sz w:val="22"/>
                <w:szCs w:val="22"/>
              </w:rPr>
            </w:rPrChange>
          </w:rPr>
          <w:t>,</w:t>
        </w:r>
      </w:ins>
      <w:r w:rsidRPr="00C8205D">
        <w:rPr>
          <w:rFonts w:eastAsiaTheme="minorEastAsia"/>
          <w:color w:val="000000" w:themeColor="text1"/>
          <w:sz w:val="22"/>
          <w:szCs w:val="22"/>
          <w:rPrChange w:id="7533" w:author="Risa" w:date="2021-07-06T14:20:00Z">
            <w:rPr>
              <w:rFonts w:eastAsiaTheme="minorEastAsia"/>
              <w:color w:val="000000" w:themeColor="text1"/>
              <w:sz w:val="20"/>
              <w:szCs w:val="20"/>
              <w:highlight w:val="cyan"/>
            </w:rPr>
          </w:rPrChange>
        </w:rPr>
        <w:t xml:space="preserve"> </w:t>
      </w:r>
      <w:r w:rsidRPr="00C8205D">
        <w:rPr>
          <w:rFonts w:eastAsiaTheme="minorEastAsia"/>
          <w:i/>
          <w:iCs/>
          <w:color w:val="000000" w:themeColor="text1"/>
          <w:sz w:val="22"/>
          <w:szCs w:val="22"/>
          <w:rPrChange w:id="7534" w:author="Risa" w:date="2021-07-06T14:20:00Z">
            <w:rPr>
              <w:rFonts w:eastAsiaTheme="minorEastAsia"/>
              <w:color w:val="000000" w:themeColor="text1"/>
              <w:sz w:val="20"/>
              <w:szCs w:val="20"/>
              <w:highlight w:val="cyan"/>
            </w:rPr>
          </w:rPrChange>
        </w:rPr>
        <w:t>143</w:t>
      </w:r>
      <w:ins w:id="7535" w:author="Risa" w:date="2021-07-06T14:07:00Z">
        <w:r w:rsidR="009331DF" w:rsidRPr="00C8205D">
          <w:rPr>
            <w:rFonts w:eastAsiaTheme="minorEastAsia"/>
            <w:color w:val="000000" w:themeColor="text1"/>
            <w:sz w:val="22"/>
            <w:szCs w:val="22"/>
            <w:rPrChange w:id="7536" w:author="Risa" w:date="2021-07-06T14:20:00Z">
              <w:rPr>
                <w:rFonts w:eastAsiaTheme="minorEastAsia"/>
                <w:color w:val="000000" w:themeColor="text1"/>
                <w:sz w:val="22"/>
                <w:szCs w:val="22"/>
              </w:rPr>
            </w:rPrChange>
          </w:rPr>
          <w:t xml:space="preserve">, </w:t>
        </w:r>
      </w:ins>
      <w:del w:id="7537" w:author="Risa" w:date="2021-07-06T14:07:00Z">
        <w:r w:rsidRPr="00C8205D" w:rsidDel="009331DF">
          <w:rPr>
            <w:rFonts w:eastAsiaTheme="minorEastAsia"/>
            <w:color w:val="000000" w:themeColor="text1"/>
            <w:sz w:val="22"/>
            <w:szCs w:val="22"/>
            <w:rPrChange w:id="7538" w:author="Risa" w:date="2021-07-06T14:20:00Z">
              <w:rPr>
                <w:rFonts w:eastAsiaTheme="minorEastAsia"/>
                <w:color w:val="000000" w:themeColor="text1"/>
                <w:sz w:val="20"/>
                <w:szCs w:val="20"/>
                <w:highlight w:val="cyan"/>
              </w:rPr>
            </w:rPrChange>
          </w:rPr>
          <w:delText>:</w:delText>
        </w:r>
      </w:del>
      <w:r w:rsidRPr="00C8205D">
        <w:rPr>
          <w:rFonts w:eastAsiaTheme="minorEastAsia"/>
          <w:color w:val="000000" w:themeColor="text1"/>
          <w:sz w:val="22"/>
          <w:szCs w:val="22"/>
          <w:rPrChange w:id="7539" w:author="Risa" w:date="2021-07-06T14:20:00Z">
            <w:rPr>
              <w:rFonts w:eastAsiaTheme="minorEastAsia"/>
              <w:color w:val="000000" w:themeColor="text1"/>
              <w:sz w:val="20"/>
              <w:szCs w:val="20"/>
              <w:highlight w:val="cyan"/>
            </w:rPr>
          </w:rPrChange>
        </w:rPr>
        <w:t>1–10</w:t>
      </w:r>
      <w:ins w:id="7540" w:author="Jeff" w:date="2021-06-20T20:56:00Z">
        <w:r w:rsidR="00EC2AAC" w:rsidRPr="00C8205D">
          <w:rPr>
            <w:rFonts w:eastAsiaTheme="minorEastAsia"/>
            <w:color w:val="000000" w:themeColor="text1"/>
            <w:sz w:val="22"/>
            <w:szCs w:val="22"/>
            <w:rPrChange w:id="7541" w:author="Risa" w:date="2021-07-06T14:20:00Z">
              <w:rPr>
                <w:rFonts w:eastAsiaTheme="minorEastAsia"/>
                <w:color w:val="000000" w:themeColor="text1"/>
                <w:sz w:val="20"/>
                <w:szCs w:val="20"/>
              </w:rPr>
            </w:rPrChange>
          </w:rPr>
          <w:t>.</w:t>
        </w:r>
        <w:r w:rsidR="00EC2AAC" w:rsidRPr="00C8205D">
          <w:rPr>
            <w:color w:val="000000" w:themeColor="text1"/>
            <w:sz w:val="22"/>
            <w:szCs w:val="22"/>
            <w:shd w:val="clear" w:color="auto" w:fill="FCFCFC"/>
            <w:rPrChange w:id="7542" w:author="Risa" w:date="2021-07-06T14:20:00Z">
              <w:rPr>
                <w:rFonts w:ascii="Segoe UI" w:hAnsi="Segoe UI" w:cs="Segoe UI"/>
                <w:color w:val="333333"/>
                <w:shd w:val="clear" w:color="auto" w:fill="FCFCFC"/>
              </w:rPr>
            </w:rPrChange>
          </w:rPr>
          <w:t xml:space="preserve"> doi.org/10.1007/s00442-004-1788-8</w:t>
        </w:r>
      </w:ins>
    </w:p>
    <w:p w14:paraId="5278B77C" w14:textId="042C9DFF" w:rsidR="00AE173C" w:rsidRPr="00C8205D" w:rsidDel="00E024FB" w:rsidRDefault="00AE173C" w:rsidP="001D7BE7">
      <w:pPr>
        <w:tabs>
          <w:tab w:val="left" w:pos="360"/>
        </w:tabs>
        <w:spacing w:line="360" w:lineRule="auto"/>
        <w:ind w:left="360" w:hanging="360"/>
        <w:rPr>
          <w:del w:id="7543" w:author="Risa" w:date="2021-07-06T13:58:00Z"/>
          <w:strike/>
          <w:color w:val="000000" w:themeColor="text1"/>
          <w:sz w:val="22"/>
          <w:szCs w:val="22"/>
          <w:shd w:val="clear" w:color="auto" w:fill="FFFFFF"/>
          <w:rPrChange w:id="7544" w:author="Risa" w:date="2021-07-06T14:20:00Z">
            <w:rPr>
              <w:del w:id="7545" w:author="Risa" w:date="2021-07-06T13:58:00Z"/>
              <w:color w:val="000000" w:themeColor="text1"/>
              <w:sz w:val="20"/>
              <w:szCs w:val="20"/>
              <w:shd w:val="clear" w:color="auto" w:fill="FFFFFF"/>
            </w:rPr>
          </w:rPrChange>
        </w:rPr>
        <w:pPrChange w:id="7546" w:author="Risa" w:date="2021-07-06T13:11:00Z">
          <w:pPr>
            <w:tabs>
              <w:tab w:val="left" w:pos="360"/>
            </w:tabs>
            <w:ind w:left="360" w:hanging="360"/>
          </w:pPr>
        </w:pPrChange>
      </w:pPr>
      <w:del w:id="7547" w:author="Risa" w:date="2021-07-06T13:58:00Z">
        <w:r w:rsidRPr="00C8205D" w:rsidDel="00E024FB">
          <w:rPr>
            <w:rFonts w:eastAsiaTheme="minorEastAsia"/>
            <w:strike/>
            <w:color w:val="000000" w:themeColor="text1"/>
            <w:sz w:val="22"/>
            <w:szCs w:val="22"/>
            <w:rPrChange w:id="7548" w:author="Risa" w:date="2021-07-06T14:20:00Z">
              <w:rPr>
                <w:rFonts w:eastAsiaTheme="minorEastAsia"/>
                <w:color w:val="000000" w:themeColor="text1"/>
                <w:sz w:val="20"/>
                <w:szCs w:val="20"/>
              </w:rPr>
            </w:rPrChange>
          </w:rPr>
          <w:delText xml:space="preserve">Charpentier, J. (2020). </w:delText>
        </w:r>
        <w:r w:rsidRPr="00C8205D" w:rsidDel="00E024FB">
          <w:rPr>
            <w:strike/>
            <w:color w:val="000000" w:themeColor="text1"/>
            <w:sz w:val="22"/>
            <w:szCs w:val="22"/>
            <w:rPrChange w:id="7549" w:author="Risa" w:date="2021-07-06T14:20:00Z">
              <w:rPr>
                <w:color w:val="000000" w:themeColor="text1"/>
                <w:sz w:val="20"/>
                <w:szCs w:val="20"/>
              </w:rPr>
            </w:rPrChange>
          </w:rPr>
          <w:delText xml:space="preserve">Wildland Fire Disturbance - Recovery Dynamics in Upland Forests at Acadia National Park, Maine. Doctoral dissertation, Antioch University. </w:delText>
        </w:r>
        <w:r w:rsidR="00174107" w:rsidRPr="00C8205D" w:rsidDel="00E024FB">
          <w:rPr>
            <w:strike/>
            <w:color w:val="000000" w:themeColor="text1"/>
            <w:sz w:val="22"/>
            <w:szCs w:val="22"/>
            <w:rPrChange w:id="7550" w:author="Risa" w:date="2021-07-06T14:20:00Z">
              <w:rPr/>
            </w:rPrChange>
          </w:rPr>
          <w:fldChar w:fldCharType="begin"/>
        </w:r>
        <w:r w:rsidR="00174107" w:rsidRPr="00C8205D" w:rsidDel="00E024FB">
          <w:rPr>
            <w:strike/>
            <w:color w:val="000000" w:themeColor="text1"/>
            <w:sz w:val="22"/>
            <w:szCs w:val="22"/>
            <w:rPrChange w:id="7551" w:author="Risa" w:date="2021-07-06T14:20:00Z">
              <w:rPr/>
            </w:rPrChange>
          </w:rPr>
          <w:delInstrText xml:space="preserve"> HYPERLINK "https://aura.antioch.edu/etds" </w:delInstrText>
        </w:r>
        <w:r w:rsidR="00174107" w:rsidRPr="00C8205D" w:rsidDel="00E024FB">
          <w:rPr>
            <w:strike/>
            <w:color w:val="000000" w:themeColor="text1"/>
            <w:sz w:val="22"/>
            <w:szCs w:val="22"/>
            <w:rPrChange w:id="7552" w:author="Risa" w:date="2021-07-06T14:20:00Z">
              <w:rPr>
                <w:rStyle w:val="Hyperlink"/>
                <w:color w:val="000000" w:themeColor="text1"/>
                <w:sz w:val="20"/>
                <w:szCs w:val="20"/>
                <w:u w:val="none"/>
              </w:rPr>
            </w:rPrChange>
          </w:rPr>
          <w:fldChar w:fldCharType="separate"/>
        </w:r>
        <w:r w:rsidRPr="00C8205D" w:rsidDel="00E024FB">
          <w:rPr>
            <w:rStyle w:val="Hyperlink"/>
            <w:strike/>
            <w:color w:val="000000" w:themeColor="text1"/>
            <w:sz w:val="22"/>
            <w:szCs w:val="22"/>
            <w:u w:val="none"/>
            <w:rPrChange w:id="7553" w:author="Risa" w:date="2021-07-06T14:20:00Z">
              <w:rPr>
                <w:rStyle w:val="Hyperlink"/>
                <w:color w:val="000000" w:themeColor="text1"/>
                <w:sz w:val="20"/>
                <w:szCs w:val="20"/>
                <w:u w:val="none"/>
              </w:rPr>
            </w:rPrChange>
          </w:rPr>
          <w:delText>https://aura.antioch.edu/etds</w:delText>
        </w:r>
        <w:r w:rsidR="00174107" w:rsidRPr="00C8205D" w:rsidDel="00E024FB">
          <w:rPr>
            <w:rStyle w:val="Hyperlink"/>
            <w:strike/>
            <w:color w:val="000000" w:themeColor="text1"/>
            <w:sz w:val="22"/>
            <w:szCs w:val="22"/>
            <w:u w:val="none"/>
            <w:rPrChange w:id="7554" w:author="Risa" w:date="2021-07-06T14:20:00Z">
              <w:rPr>
                <w:rStyle w:val="Hyperlink"/>
                <w:color w:val="000000" w:themeColor="text1"/>
                <w:sz w:val="20"/>
                <w:szCs w:val="20"/>
                <w:u w:val="none"/>
              </w:rPr>
            </w:rPrChange>
          </w:rPr>
          <w:fldChar w:fldCharType="end"/>
        </w:r>
      </w:del>
    </w:p>
    <w:p w14:paraId="7C23FAF7" w14:textId="6E676198" w:rsidR="00AE173C" w:rsidRPr="00C8205D" w:rsidRDefault="00AE173C" w:rsidP="001D7BE7">
      <w:pPr>
        <w:tabs>
          <w:tab w:val="left" w:pos="360"/>
        </w:tabs>
        <w:spacing w:line="360" w:lineRule="auto"/>
        <w:ind w:left="360" w:hanging="360"/>
        <w:rPr>
          <w:rFonts w:eastAsiaTheme="minorEastAsia"/>
          <w:color w:val="000000" w:themeColor="text1"/>
          <w:sz w:val="22"/>
          <w:szCs w:val="22"/>
          <w:rPrChange w:id="7555" w:author="Risa" w:date="2021-07-06T14:20:00Z">
            <w:rPr>
              <w:rFonts w:eastAsiaTheme="minorEastAsia"/>
              <w:color w:val="000000" w:themeColor="text1"/>
              <w:sz w:val="20"/>
              <w:szCs w:val="20"/>
              <w:highlight w:val="cyan"/>
            </w:rPr>
          </w:rPrChange>
        </w:rPr>
        <w:pPrChange w:id="7556" w:author="Risa" w:date="2021-07-06T13:11:00Z">
          <w:pPr>
            <w:tabs>
              <w:tab w:val="left" w:pos="360"/>
            </w:tabs>
            <w:ind w:left="360" w:hanging="360"/>
          </w:pPr>
        </w:pPrChange>
      </w:pPr>
      <w:r w:rsidRPr="00C8205D">
        <w:rPr>
          <w:rFonts w:eastAsiaTheme="minorEastAsia"/>
          <w:color w:val="000000" w:themeColor="text1"/>
          <w:sz w:val="22"/>
          <w:szCs w:val="22"/>
          <w:rPrChange w:id="7557" w:author="Risa" w:date="2021-07-06T14:20:00Z">
            <w:rPr>
              <w:rFonts w:eastAsiaTheme="minorEastAsia"/>
              <w:color w:val="000000" w:themeColor="text1"/>
              <w:sz w:val="20"/>
              <w:szCs w:val="20"/>
              <w:highlight w:val="cyan"/>
            </w:rPr>
          </w:rPrChange>
        </w:rPr>
        <w:t>Chen</w:t>
      </w:r>
      <w:r w:rsidR="00F113B5" w:rsidRPr="00C8205D">
        <w:rPr>
          <w:rFonts w:eastAsiaTheme="minorEastAsia"/>
          <w:color w:val="000000" w:themeColor="text1"/>
          <w:sz w:val="22"/>
          <w:szCs w:val="22"/>
          <w:rPrChange w:id="7558" w:author="Risa" w:date="2021-07-06T14:20:00Z">
            <w:rPr>
              <w:rFonts w:eastAsiaTheme="minorEastAsia"/>
              <w:color w:val="000000" w:themeColor="text1"/>
              <w:sz w:val="20"/>
              <w:szCs w:val="20"/>
              <w:highlight w:val="cyan"/>
            </w:rPr>
          </w:rPrChange>
        </w:rPr>
        <w:t>,</w:t>
      </w:r>
      <w:r w:rsidRPr="00C8205D">
        <w:rPr>
          <w:rFonts w:eastAsiaTheme="minorEastAsia"/>
          <w:color w:val="000000" w:themeColor="text1"/>
          <w:sz w:val="22"/>
          <w:szCs w:val="22"/>
          <w:rPrChange w:id="7559" w:author="Risa" w:date="2021-07-06T14:20:00Z">
            <w:rPr>
              <w:rFonts w:eastAsiaTheme="minorEastAsia"/>
              <w:color w:val="000000" w:themeColor="text1"/>
              <w:sz w:val="20"/>
              <w:szCs w:val="20"/>
              <w:highlight w:val="cyan"/>
            </w:rPr>
          </w:rPrChange>
        </w:rPr>
        <w:t xml:space="preserve"> Z</w:t>
      </w:r>
      <w:r w:rsidR="002F2655" w:rsidRPr="00C8205D">
        <w:rPr>
          <w:rFonts w:eastAsiaTheme="minorEastAsia"/>
          <w:color w:val="000000" w:themeColor="text1"/>
          <w:sz w:val="22"/>
          <w:szCs w:val="22"/>
          <w:rPrChange w:id="7560" w:author="Risa" w:date="2021-07-06T14:20:00Z">
            <w:rPr>
              <w:rFonts w:eastAsiaTheme="minorEastAsia"/>
              <w:color w:val="000000" w:themeColor="text1"/>
              <w:sz w:val="20"/>
              <w:szCs w:val="20"/>
              <w:highlight w:val="cyan"/>
            </w:rPr>
          </w:rPrChange>
        </w:rPr>
        <w:t xml:space="preserve">., </w:t>
      </w:r>
      <w:r w:rsidRPr="00C8205D">
        <w:rPr>
          <w:rFonts w:eastAsiaTheme="minorEastAsia"/>
          <w:color w:val="000000" w:themeColor="text1"/>
          <w:sz w:val="22"/>
          <w:szCs w:val="22"/>
          <w:rPrChange w:id="7561" w:author="Risa" w:date="2021-07-06T14:20:00Z">
            <w:rPr>
              <w:rFonts w:eastAsiaTheme="minorEastAsia"/>
              <w:color w:val="000000" w:themeColor="text1"/>
              <w:sz w:val="20"/>
              <w:szCs w:val="20"/>
              <w:highlight w:val="cyan"/>
            </w:rPr>
          </w:rPrChange>
        </w:rPr>
        <w:t>Wang</w:t>
      </w:r>
      <w:r w:rsidR="00F113B5" w:rsidRPr="00C8205D">
        <w:rPr>
          <w:rFonts w:eastAsiaTheme="minorEastAsia"/>
          <w:color w:val="000000" w:themeColor="text1"/>
          <w:sz w:val="22"/>
          <w:szCs w:val="22"/>
          <w:rPrChange w:id="7562" w:author="Risa" w:date="2021-07-06T14:20:00Z">
            <w:rPr>
              <w:rFonts w:eastAsiaTheme="minorEastAsia"/>
              <w:color w:val="000000" w:themeColor="text1"/>
              <w:sz w:val="20"/>
              <w:szCs w:val="20"/>
              <w:highlight w:val="cyan"/>
            </w:rPr>
          </w:rPrChange>
        </w:rPr>
        <w:t>,</w:t>
      </w:r>
      <w:r w:rsidRPr="00C8205D">
        <w:rPr>
          <w:rFonts w:eastAsiaTheme="minorEastAsia"/>
          <w:color w:val="000000" w:themeColor="text1"/>
          <w:sz w:val="22"/>
          <w:szCs w:val="22"/>
          <w:rPrChange w:id="7563" w:author="Risa" w:date="2021-07-06T14:20:00Z">
            <w:rPr>
              <w:rFonts w:eastAsiaTheme="minorEastAsia"/>
              <w:color w:val="000000" w:themeColor="text1"/>
              <w:sz w:val="20"/>
              <w:szCs w:val="20"/>
              <w:highlight w:val="cyan"/>
            </w:rPr>
          </w:rPrChange>
        </w:rPr>
        <w:t xml:space="preserve"> G. and Jia</w:t>
      </w:r>
      <w:r w:rsidR="00F113B5" w:rsidRPr="00C8205D">
        <w:rPr>
          <w:rFonts w:eastAsiaTheme="minorEastAsia"/>
          <w:color w:val="000000" w:themeColor="text1"/>
          <w:sz w:val="22"/>
          <w:szCs w:val="22"/>
          <w:rPrChange w:id="7564" w:author="Risa" w:date="2021-07-06T14:20:00Z">
            <w:rPr>
              <w:rFonts w:eastAsiaTheme="minorEastAsia"/>
              <w:color w:val="000000" w:themeColor="text1"/>
              <w:sz w:val="20"/>
              <w:szCs w:val="20"/>
              <w:highlight w:val="cyan"/>
            </w:rPr>
          </w:rPrChange>
        </w:rPr>
        <w:t>,</w:t>
      </w:r>
      <w:r w:rsidRPr="00C8205D">
        <w:rPr>
          <w:rFonts w:eastAsiaTheme="minorEastAsia"/>
          <w:color w:val="000000" w:themeColor="text1"/>
          <w:sz w:val="22"/>
          <w:szCs w:val="22"/>
          <w:rPrChange w:id="7565" w:author="Risa" w:date="2021-07-06T14:20:00Z">
            <w:rPr>
              <w:rFonts w:eastAsiaTheme="minorEastAsia"/>
              <w:color w:val="000000" w:themeColor="text1"/>
              <w:sz w:val="20"/>
              <w:szCs w:val="20"/>
              <w:highlight w:val="cyan"/>
            </w:rPr>
          </w:rPrChange>
        </w:rPr>
        <w:t xml:space="preserve"> Y. (2017). Foliar d</w:t>
      </w:r>
      <w:r w:rsidRPr="00C8205D">
        <w:rPr>
          <w:rFonts w:eastAsiaTheme="minorEastAsia"/>
          <w:color w:val="000000" w:themeColor="text1"/>
          <w:sz w:val="22"/>
          <w:szCs w:val="22"/>
          <w:vertAlign w:val="superscript"/>
          <w:rPrChange w:id="7566" w:author="Risa" w:date="2021-07-06T14:20:00Z">
            <w:rPr>
              <w:rFonts w:eastAsiaTheme="minorEastAsia"/>
              <w:color w:val="000000" w:themeColor="text1"/>
              <w:sz w:val="20"/>
              <w:szCs w:val="20"/>
              <w:highlight w:val="cyan"/>
              <w:vertAlign w:val="superscript"/>
            </w:rPr>
          </w:rPrChange>
        </w:rPr>
        <w:t>13</w:t>
      </w:r>
      <w:r w:rsidRPr="00C8205D">
        <w:rPr>
          <w:rFonts w:eastAsiaTheme="minorEastAsia"/>
          <w:color w:val="000000" w:themeColor="text1"/>
          <w:sz w:val="22"/>
          <w:szCs w:val="22"/>
          <w:rPrChange w:id="7567" w:author="Risa" w:date="2021-07-06T14:20:00Z">
            <w:rPr>
              <w:rFonts w:eastAsiaTheme="minorEastAsia"/>
              <w:color w:val="000000" w:themeColor="text1"/>
              <w:sz w:val="20"/>
              <w:szCs w:val="20"/>
              <w:highlight w:val="cyan"/>
            </w:rPr>
          </w:rPrChange>
        </w:rPr>
        <w:t>C Showed No Altitudinal Trend in an Arid Region and Atmospheric Pressure Exerted a Negative Effect on Plant d</w:t>
      </w:r>
      <w:r w:rsidRPr="00C8205D">
        <w:rPr>
          <w:rFonts w:eastAsiaTheme="minorEastAsia"/>
          <w:color w:val="000000" w:themeColor="text1"/>
          <w:sz w:val="22"/>
          <w:szCs w:val="22"/>
          <w:vertAlign w:val="superscript"/>
          <w:rPrChange w:id="7568" w:author="Risa" w:date="2021-07-06T14:20:00Z">
            <w:rPr>
              <w:rFonts w:eastAsiaTheme="minorEastAsia"/>
              <w:color w:val="000000" w:themeColor="text1"/>
              <w:sz w:val="20"/>
              <w:szCs w:val="20"/>
              <w:highlight w:val="cyan"/>
              <w:vertAlign w:val="superscript"/>
            </w:rPr>
          </w:rPrChange>
        </w:rPr>
        <w:t>13</w:t>
      </w:r>
      <w:r w:rsidRPr="00C8205D">
        <w:rPr>
          <w:rFonts w:eastAsiaTheme="minorEastAsia"/>
          <w:color w:val="000000" w:themeColor="text1"/>
          <w:sz w:val="22"/>
          <w:szCs w:val="22"/>
          <w:rPrChange w:id="7569" w:author="Risa" w:date="2021-07-06T14:20:00Z">
            <w:rPr>
              <w:rFonts w:eastAsiaTheme="minorEastAsia"/>
              <w:color w:val="000000" w:themeColor="text1"/>
              <w:sz w:val="20"/>
              <w:szCs w:val="20"/>
              <w:highlight w:val="cyan"/>
            </w:rPr>
          </w:rPrChange>
        </w:rPr>
        <w:t xml:space="preserve">C, </w:t>
      </w:r>
      <w:r w:rsidRPr="00C8205D">
        <w:rPr>
          <w:rFonts w:eastAsiaTheme="minorEastAsia"/>
          <w:i/>
          <w:color w:val="000000" w:themeColor="text1"/>
          <w:sz w:val="22"/>
          <w:szCs w:val="22"/>
          <w:rPrChange w:id="7570" w:author="Risa" w:date="2021-07-06T14:20:00Z">
            <w:rPr>
              <w:rFonts w:eastAsiaTheme="minorEastAsia"/>
              <w:i/>
              <w:color w:val="000000" w:themeColor="text1"/>
              <w:sz w:val="20"/>
              <w:szCs w:val="20"/>
              <w:highlight w:val="cyan"/>
            </w:rPr>
          </w:rPrChange>
        </w:rPr>
        <w:t>Frontiers in Plant Science</w:t>
      </w:r>
      <w:r w:rsidRPr="00C8205D">
        <w:rPr>
          <w:rFonts w:eastAsiaTheme="minorEastAsia"/>
          <w:color w:val="000000" w:themeColor="text1"/>
          <w:sz w:val="22"/>
          <w:szCs w:val="22"/>
          <w:rPrChange w:id="7571" w:author="Risa" w:date="2021-07-06T14:20:00Z">
            <w:rPr>
              <w:rFonts w:eastAsiaTheme="minorEastAsia"/>
              <w:color w:val="000000" w:themeColor="text1"/>
              <w:sz w:val="20"/>
              <w:szCs w:val="20"/>
              <w:highlight w:val="cyan"/>
            </w:rPr>
          </w:rPrChange>
        </w:rPr>
        <w:t xml:space="preserve">, </w:t>
      </w:r>
      <w:r w:rsidRPr="00C8205D">
        <w:rPr>
          <w:rFonts w:eastAsiaTheme="minorEastAsia"/>
          <w:i/>
          <w:iCs/>
          <w:color w:val="000000" w:themeColor="text1"/>
          <w:sz w:val="22"/>
          <w:szCs w:val="22"/>
          <w:rPrChange w:id="7572" w:author="Risa" w:date="2021-07-06T14:20:00Z">
            <w:rPr>
              <w:rFonts w:eastAsiaTheme="minorEastAsia"/>
              <w:color w:val="000000" w:themeColor="text1"/>
              <w:sz w:val="20"/>
              <w:szCs w:val="20"/>
              <w:highlight w:val="cyan"/>
            </w:rPr>
          </w:rPrChange>
        </w:rPr>
        <w:t>8</w:t>
      </w:r>
      <w:r w:rsidRPr="00C8205D">
        <w:rPr>
          <w:rFonts w:eastAsiaTheme="minorEastAsia"/>
          <w:color w:val="000000" w:themeColor="text1"/>
          <w:sz w:val="22"/>
          <w:szCs w:val="22"/>
          <w:rPrChange w:id="7573" w:author="Risa" w:date="2021-07-06T14:20:00Z">
            <w:rPr>
              <w:rFonts w:eastAsiaTheme="minorEastAsia"/>
              <w:color w:val="000000" w:themeColor="text1"/>
              <w:sz w:val="20"/>
              <w:szCs w:val="20"/>
              <w:highlight w:val="cyan"/>
            </w:rPr>
          </w:rPrChange>
        </w:rPr>
        <w:t>, 1-9.</w:t>
      </w:r>
      <w:ins w:id="7574" w:author="Jeff" w:date="2021-06-20T20:58:00Z">
        <w:r w:rsidR="00EC2AAC" w:rsidRPr="00C8205D">
          <w:rPr>
            <w:rFonts w:eastAsiaTheme="minorEastAsia"/>
            <w:color w:val="000000" w:themeColor="text1"/>
            <w:sz w:val="22"/>
            <w:szCs w:val="22"/>
            <w:rPrChange w:id="7575" w:author="Risa" w:date="2021-07-06T14:20:00Z">
              <w:rPr>
                <w:rFonts w:eastAsiaTheme="minorEastAsia"/>
                <w:color w:val="000000" w:themeColor="text1"/>
                <w:sz w:val="20"/>
                <w:szCs w:val="20"/>
                <w:highlight w:val="cyan"/>
              </w:rPr>
            </w:rPrChange>
          </w:rPr>
          <w:t xml:space="preserve"> </w:t>
        </w:r>
        <w:r w:rsidR="00EC2AAC" w:rsidRPr="00C8205D">
          <w:rPr>
            <w:rFonts w:eastAsiaTheme="minorEastAsia"/>
            <w:color w:val="000000" w:themeColor="text1"/>
            <w:sz w:val="22"/>
            <w:szCs w:val="22"/>
            <w:rPrChange w:id="7576" w:author="Risa" w:date="2021-07-06T14:20:00Z">
              <w:rPr>
                <w:rFonts w:eastAsiaTheme="minorEastAsia"/>
                <w:color w:val="000000" w:themeColor="text1"/>
                <w:sz w:val="20"/>
                <w:szCs w:val="20"/>
              </w:rPr>
            </w:rPrChange>
          </w:rPr>
          <w:t>https://doi.org/10.3389/fpls.2017.01070</w:t>
        </w:r>
      </w:ins>
    </w:p>
    <w:p w14:paraId="405A9A68" w14:textId="1D4B5D83" w:rsidR="00E81AB7" w:rsidRPr="00C8205D" w:rsidRDefault="00E81AB7" w:rsidP="001D7BE7">
      <w:pPr>
        <w:tabs>
          <w:tab w:val="left" w:pos="360"/>
        </w:tabs>
        <w:spacing w:line="360" w:lineRule="auto"/>
        <w:ind w:left="360" w:hanging="360"/>
        <w:rPr>
          <w:color w:val="000000" w:themeColor="text1"/>
          <w:sz w:val="22"/>
          <w:szCs w:val="22"/>
          <w:shd w:val="clear" w:color="auto" w:fill="FFFFFF"/>
          <w:rPrChange w:id="7577" w:author="Risa" w:date="2021-07-06T14:20:00Z">
            <w:rPr>
              <w:color w:val="000000" w:themeColor="text1"/>
              <w:sz w:val="20"/>
              <w:szCs w:val="20"/>
              <w:highlight w:val="cyan"/>
              <w:shd w:val="clear" w:color="auto" w:fill="FFFFFF"/>
            </w:rPr>
          </w:rPrChange>
        </w:rPr>
        <w:pPrChange w:id="7578" w:author="Risa" w:date="2021-07-06T13:11:00Z">
          <w:pPr>
            <w:tabs>
              <w:tab w:val="left" w:pos="360"/>
            </w:tabs>
            <w:ind w:left="360" w:hanging="360"/>
          </w:pPr>
        </w:pPrChange>
      </w:pPr>
      <w:r w:rsidRPr="00C8205D">
        <w:rPr>
          <w:rFonts w:eastAsiaTheme="minorEastAsia"/>
          <w:color w:val="000000" w:themeColor="text1"/>
          <w:sz w:val="22"/>
          <w:szCs w:val="22"/>
          <w:rPrChange w:id="7579" w:author="Risa" w:date="2021-07-06T14:20:00Z">
            <w:rPr>
              <w:rFonts w:eastAsiaTheme="minorEastAsia"/>
              <w:color w:val="000000" w:themeColor="text1"/>
              <w:sz w:val="20"/>
              <w:szCs w:val="20"/>
              <w:highlight w:val="cyan"/>
            </w:rPr>
          </w:rPrChange>
        </w:rPr>
        <w:t xml:space="preserve">Churchill, D., </w:t>
      </w:r>
      <w:r w:rsidRPr="00C8205D">
        <w:rPr>
          <w:color w:val="000000" w:themeColor="text1"/>
          <w:sz w:val="22"/>
          <w:szCs w:val="22"/>
          <w:shd w:val="clear" w:color="auto" w:fill="FFFFFF"/>
          <w:rPrChange w:id="7580" w:author="Risa" w:date="2021-07-06T14:20:00Z">
            <w:rPr>
              <w:color w:val="000000" w:themeColor="text1"/>
              <w:sz w:val="20"/>
              <w:szCs w:val="20"/>
              <w:highlight w:val="cyan"/>
              <w:shd w:val="clear" w:color="auto" w:fill="FFFFFF"/>
            </w:rPr>
          </w:rPrChange>
        </w:rPr>
        <w:t xml:space="preserve">Larson, A., </w:t>
      </w:r>
      <w:proofErr w:type="spellStart"/>
      <w:r w:rsidRPr="00C8205D">
        <w:rPr>
          <w:color w:val="000000" w:themeColor="text1"/>
          <w:sz w:val="22"/>
          <w:szCs w:val="22"/>
          <w:shd w:val="clear" w:color="auto" w:fill="FFFFFF"/>
          <w:rPrChange w:id="7581" w:author="Risa" w:date="2021-07-06T14:20:00Z">
            <w:rPr>
              <w:color w:val="000000" w:themeColor="text1"/>
              <w:sz w:val="20"/>
              <w:szCs w:val="20"/>
              <w:highlight w:val="cyan"/>
              <w:shd w:val="clear" w:color="auto" w:fill="FFFFFF"/>
            </w:rPr>
          </w:rPrChange>
        </w:rPr>
        <w:t>Dahlgreen</w:t>
      </w:r>
      <w:proofErr w:type="spellEnd"/>
      <w:r w:rsidRPr="00C8205D">
        <w:rPr>
          <w:color w:val="000000" w:themeColor="text1"/>
          <w:sz w:val="22"/>
          <w:szCs w:val="22"/>
          <w:shd w:val="clear" w:color="auto" w:fill="FFFFFF"/>
          <w:rPrChange w:id="7582" w:author="Risa" w:date="2021-07-06T14:20:00Z">
            <w:rPr>
              <w:color w:val="000000" w:themeColor="text1"/>
              <w:sz w:val="20"/>
              <w:szCs w:val="20"/>
              <w:highlight w:val="cyan"/>
              <w:shd w:val="clear" w:color="auto" w:fill="FFFFFF"/>
            </w:rPr>
          </w:rPrChange>
        </w:rPr>
        <w:t xml:space="preserve">, M., Franklin, J., </w:t>
      </w:r>
      <w:proofErr w:type="spellStart"/>
      <w:r w:rsidRPr="00C8205D">
        <w:rPr>
          <w:color w:val="000000" w:themeColor="text1"/>
          <w:sz w:val="22"/>
          <w:szCs w:val="22"/>
          <w:shd w:val="clear" w:color="auto" w:fill="FFFFFF"/>
          <w:rPrChange w:id="7583" w:author="Risa" w:date="2021-07-06T14:20:00Z">
            <w:rPr>
              <w:color w:val="000000" w:themeColor="text1"/>
              <w:sz w:val="20"/>
              <w:szCs w:val="20"/>
              <w:highlight w:val="cyan"/>
              <w:shd w:val="clear" w:color="auto" w:fill="FFFFFF"/>
            </w:rPr>
          </w:rPrChange>
        </w:rPr>
        <w:t>Hessburg</w:t>
      </w:r>
      <w:proofErr w:type="spellEnd"/>
      <w:r w:rsidRPr="00C8205D">
        <w:rPr>
          <w:color w:val="000000" w:themeColor="text1"/>
          <w:sz w:val="22"/>
          <w:szCs w:val="22"/>
          <w:shd w:val="clear" w:color="auto" w:fill="FFFFFF"/>
          <w:rPrChange w:id="7584" w:author="Risa" w:date="2021-07-06T14:20:00Z">
            <w:rPr>
              <w:color w:val="000000" w:themeColor="text1"/>
              <w:sz w:val="20"/>
              <w:szCs w:val="20"/>
              <w:highlight w:val="cyan"/>
              <w:shd w:val="clear" w:color="auto" w:fill="FFFFFF"/>
            </w:rPr>
          </w:rPrChange>
        </w:rPr>
        <w:t>, P. and Lutz, J. A. (2013). Restoring forest resilience: from reference spatial patterns to silvicultural prescriptions and monitoring.</w:t>
      </w:r>
      <w:ins w:id="7585" w:author="Risa" w:date="2021-07-06T14:07:00Z">
        <w:r w:rsidR="005A767C" w:rsidRPr="00C8205D">
          <w:rPr>
            <w:color w:val="000000" w:themeColor="text1"/>
            <w:sz w:val="22"/>
            <w:szCs w:val="22"/>
            <w:shd w:val="clear" w:color="auto" w:fill="FFFFFF"/>
            <w:rPrChange w:id="7586" w:author="Risa" w:date="2021-07-06T14:20:00Z">
              <w:rPr>
                <w:color w:val="000000" w:themeColor="text1"/>
                <w:sz w:val="22"/>
                <w:szCs w:val="22"/>
                <w:shd w:val="clear" w:color="auto" w:fill="FFFFFF"/>
              </w:rPr>
            </w:rPrChange>
          </w:rPr>
          <w:t xml:space="preserve"> </w:t>
        </w:r>
      </w:ins>
      <w:del w:id="7587" w:author="Risa" w:date="2021-07-06T14:07:00Z">
        <w:r w:rsidRPr="00C8205D" w:rsidDel="005A767C">
          <w:rPr>
            <w:color w:val="000000" w:themeColor="text1"/>
            <w:sz w:val="22"/>
            <w:szCs w:val="22"/>
            <w:shd w:val="clear" w:color="auto" w:fill="FFFFFF"/>
            <w:rPrChange w:id="7588"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589" w:author="Risa" w:date="2021-07-06T14:20:00Z">
            <w:rPr>
              <w:i/>
              <w:iCs/>
              <w:color w:val="000000" w:themeColor="text1"/>
              <w:sz w:val="20"/>
              <w:szCs w:val="20"/>
              <w:highlight w:val="cyan"/>
              <w:shd w:val="clear" w:color="auto" w:fill="FFFFFF"/>
            </w:rPr>
          </w:rPrChange>
        </w:rPr>
        <w:t>Forest Ecology and Management</w:t>
      </w:r>
      <w:r w:rsidRPr="00C8205D">
        <w:rPr>
          <w:color w:val="000000" w:themeColor="text1"/>
          <w:sz w:val="22"/>
          <w:szCs w:val="22"/>
          <w:shd w:val="clear" w:color="auto" w:fill="FFFFFF"/>
          <w:rPrChange w:id="7590" w:author="Risa" w:date="2021-07-06T14:20:00Z">
            <w:rPr>
              <w:color w:val="000000" w:themeColor="text1"/>
              <w:sz w:val="20"/>
              <w:szCs w:val="20"/>
              <w:highlight w:val="cyan"/>
              <w:shd w:val="clear" w:color="auto" w:fill="FFFFFF"/>
            </w:rPr>
          </w:rPrChange>
        </w:rPr>
        <w:t>,</w:t>
      </w:r>
      <w:ins w:id="7591" w:author="Risa" w:date="2021-07-06T14:07:00Z">
        <w:r w:rsidR="005A767C" w:rsidRPr="00C8205D">
          <w:rPr>
            <w:color w:val="000000" w:themeColor="text1"/>
            <w:sz w:val="22"/>
            <w:szCs w:val="22"/>
            <w:shd w:val="clear" w:color="auto" w:fill="FFFFFF"/>
            <w:rPrChange w:id="7592" w:author="Risa" w:date="2021-07-06T14:20:00Z">
              <w:rPr>
                <w:color w:val="000000" w:themeColor="text1"/>
                <w:sz w:val="22"/>
                <w:szCs w:val="22"/>
                <w:shd w:val="clear" w:color="auto" w:fill="FFFFFF"/>
              </w:rPr>
            </w:rPrChange>
          </w:rPr>
          <w:t xml:space="preserve"> </w:t>
        </w:r>
      </w:ins>
      <w:del w:id="7593" w:author="Risa" w:date="2021-07-06T14:07:00Z">
        <w:r w:rsidRPr="00C8205D" w:rsidDel="005A767C">
          <w:rPr>
            <w:color w:val="000000" w:themeColor="text1"/>
            <w:sz w:val="22"/>
            <w:szCs w:val="22"/>
            <w:shd w:val="clear" w:color="auto" w:fill="FFFFFF"/>
            <w:rPrChange w:id="7594"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595" w:author="Risa" w:date="2021-07-06T14:20:00Z">
            <w:rPr>
              <w:i/>
              <w:iCs/>
              <w:color w:val="000000" w:themeColor="text1"/>
              <w:sz w:val="20"/>
              <w:szCs w:val="20"/>
              <w:highlight w:val="cyan"/>
              <w:shd w:val="clear" w:color="auto" w:fill="FFFFFF"/>
            </w:rPr>
          </w:rPrChange>
        </w:rPr>
        <w:t>291</w:t>
      </w:r>
      <w:r w:rsidRPr="00C8205D">
        <w:rPr>
          <w:color w:val="000000" w:themeColor="text1"/>
          <w:sz w:val="22"/>
          <w:szCs w:val="22"/>
          <w:shd w:val="clear" w:color="auto" w:fill="FFFFFF"/>
          <w:rPrChange w:id="7596" w:author="Risa" w:date="2021-07-06T14:20:00Z">
            <w:rPr>
              <w:color w:val="000000" w:themeColor="text1"/>
              <w:sz w:val="20"/>
              <w:szCs w:val="20"/>
              <w:highlight w:val="cyan"/>
              <w:shd w:val="clear" w:color="auto" w:fill="FFFFFF"/>
            </w:rPr>
          </w:rPrChange>
        </w:rPr>
        <w:t>, 442-457.</w:t>
      </w:r>
      <w:ins w:id="7597" w:author="Jeff" w:date="2021-06-20T20:58:00Z">
        <w:r w:rsidR="00EC2AAC" w:rsidRPr="00C8205D">
          <w:rPr>
            <w:color w:val="000000" w:themeColor="text1"/>
            <w:sz w:val="22"/>
            <w:szCs w:val="22"/>
            <w:shd w:val="clear" w:color="auto" w:fill="FFFFFF"/>
            <w:rPrChange w:id="7598" w:author="Risa" w:date="2021-07-06T14:20:00Z">
              <w:rPr>
                <w:color w:val="000000" w:themeColor="text1"/>
                <w:sz w:val="20"/>
                <w:szCs w:val="20"/>
                <w:highlight w:val="cyan"/>
                <w:shd w:val="clear" w:color="auto" w:fill="FFFFFF"/>
              </w:rPr>
            </w:rPrChange>
          </w:rPr>
          <w:t xml:space="preserve"> </w:t>
        </w:r>
        <w:r w:rsidR="00EC2AAC" w:rsidRPr="00C8205D">
          <w:rPr>
            <w:color w:val="000000" w:themeColor="text1"/>
            <w:sz w:val="22"/>
            <w:szCs w:val="22"/>
            <w:shd w:val="clear" w:color="auto" w:fill="FFFFFF"/>
            <w:rPrChange w:id="7599" w:author="Risa" w:date="2021-07-06T14:20:00Z">
              <w:rPr>
                <w:color w:val="000000" w:themeColor="text1"/>
                <w:sz w:val="20"/>
                <w:szCs w:val="20"/>
                <w:shd w:val="clear" w:color="auto" w:fill="FFFFFF"/>
              </w:rPr>
            </w:rPrChange>
          </w:rPr>
          <w:t>https://doi.org/10.1016/j.foreco.2012.11.007</w:t>
        </w:r>
      </w:ins>
    </w:p>
    <w:p w14:paraId="18F66C93" w14:textId="2054F0BC" w:rsidR="00CB4700" w:rsidRPr="00C8205D" w:rsidRDefault="00CB4700" w:rsidP="001D7BE7">
      <w:pPr>
        <w:tabs>
          <w:tab w:val="left" w:pos="360"/>
        </w:tabs>
        <w:spacing w:line="360" w:lineRule="auto"/>
        <w:ind w:left="360" w:hanging="360"/>
        <w:rPr>
          <w:color w:val="000000" w:themeColor="text1"/>
          <w:sz w:val="22"/>
          <w:szCs w:val="22"/>
          <w:shd w:val="clear" w:color="auto" w:fill="FFFFFF"/>
          <w:rPrChange w:id="7600" w:author="Risa" w:date="2021-07-06T14:20:00Z">
            <w:rPr>
              <w:color w:val="000000" w:themeColor="text1"/>
              <w:sz w:val="20"/>
              <w:szCs w:val="20"/>
              <w:highlight w:val="cyan"/>
              <w:shd w:val="clear" w:color="auto" w:fill="FFFFFF"/>
            </w:rPr>
          </w:rPrChange>
        </w:rPr>
        <w:pPrChange w:id="7601" w:author="Risa" w:date="2021-07-06T13:11:00Z">
          <w:pPr>
            <w:tabs>
              <w:tab w:val="left" w:pos="360"/>
            </w:tabs>
            <w:ind w:left="360" w:hanging="360"/>
          </w:pPr>
        </w:pPrChange>
      </w:pPr>
      <w:proofErr w:type="spellStart"/>
      <w:r w:rsidRPr="00C8205D">
        <w:rPr>
          <w:color w:val="000000" w:themeColor="text1"/>
          <w:sz w:val="22"/>
          <w:szCs w:val="22"/>
          <w:shd w:val="clear" w:color="auto" w:fill="FFFFFF"/>
          <w:rPrChange w:id="7602" w:author="Risa" w:date="2021-07-06T14:20:00Z">
            <w:rPr>
              <w:color w:val="222222"/>
              <w:sz w:val="20"/>
              <w:szCs w:val="20"/>
              <w:highlight w:val="cyan"/>
              <w:shd w:val="clear" w:color="auto" w:fill="FFFFFF"/>
            </w:rPr>
          </w:rPrChange>
        </w:rPr>
        <w:lastRenderedPageBreak/>
        <w:t>Conkey</w:t>
      </w:r>
      <w:proofErr w:type="spellEnd"/>
      <w:r w:rsidRPr="00C8205D">
        <w:rPr>
          <w:color w:val="000000" w:themeColor="text1"/>
          <w:sz w:val="22"/>
          <w:szCs w:val="22"/>
          <w:shd w:val="clear" w:color="auto" w:fill="FFFFFF"/>
          <w:rPrChange w:id="7603" w:author="Risa" w:date="2021-07-06T14:20:00Z">
            <w:rPr>
              <w:color w:val="222222"/>
              <w:sz w:val="20"/>
              <w:szCs w:val="20"/>
              <w:highlight w:val="cyan"/>
              <w:shd w:val="clear" w:color="auto" w:fill="FFFFFF"/>
            </w:rPr>
          </w:rPrChange>
        </w:rPr>
        <w:t xml:space="preserve">, L. , </w:t>
      </w:r>
      <w:proofErr w:type="spellStart"/>
      <w:r w:rsidRPr="00C8205D">
        <w:rPr>
          <w:color w:val="000000" w:themeColor="text1"/>
          <w:sz w:val="22"/>
          <w:szCs w:val="22"/>
          <w:shd w:val="clear" w:color="auto" w:fill="FFFFFF"/>
          <w:rPrChange w:id="7604" w:author="Risa" w:date="2021-07-06T14:20:00Z">
            <w:rPr>
              <w:color w:val="222222"/>
              <w:sz w:val="20"/>
              <w:szCs w:val="20"/>
              <w:highlight w:val="cyan"/>
              <w:shd w:val="clear" w:color="auto" w:fill="FFFFFF"/>
            </w:rPr>
          </w:rPrChange>
        </w:rPr>
        <w:t>Keifer</w:t>
      </w:r>
      <w:proofErr w:type="spellEnd"/>
      <w:r w:rsidRPr="00C8205D">
        <w:rPr>
          <w:color w:val="000000" w:themeColor="text1"/>
          <w:sz w:val="22"/>
          <w:szCs w:val="22"/>
          <w:shd w:val="clear" w:color="auto" w:fill="FFFFFF"/>
          <w:rPrChange w:id="7605" w:author="Risa" w:date="2021-07-06T14:20:00Z">
            <w:rPr>
              <w:color w:val="222222"/>
              <w:sz w:val="20"/>
              <w:szCs w:val="20"/>
              <w:highlight w:val="cyan"/>
              <w:shd w:val="clear" w:color="auto" w:fill="FFFFFF"/>
            </w:rPr>
          </w:rPrChange>
        </w:rPr>
        <w:t>, M., and Lloyd, A. (1995). Disjunct jack pine (Pinus banksiana Lamb.) structure and dynamics, Acadia National Park, Maine.</w:t>
      </w:r>
      <w:ins w:id="7606" w:author="Risa" w:date="2021-07-06T14:08:00Z">
        <w:r w:rsidR="007E291A" w:rsidRPr="00C8205D">
          <w:rPr>
            <w:color w:val="000000" w:themeColor="text1"/>
            <w:sz w:val="22"/>
            <w:szCs w:val="22"/>
            <w:shd w:val="clear" w:color="auto" w:fill="FFFFFF"/>
            <w:rPrChange w:id="7607" w:author="Risa" w:date="2021-07-06T14:20:00Z">
              <w:rPr>
                <w:color w:val="222222"/>
                <w:sz w:val="22"/>
                <w:szCs w:val="22"/>
                <w:shd w:val="clear" w:color="auto" w:fill="FFFFFF"/>
              </w:rPr>
            </w:rPrChange>
          </w:rPr>
          <w:t xml:space="preserve"> </w:t>
        </w:r>
      </w:ins>
      <w:del w:id="7608" w:author="Risa" w:date="2021-07-06T14:08:00Z">
        <w:r w:rsidRPr="00C8205D" w:rsidDel="007E291A">
          <w:rPr>
            <w:color w:val="000000" w:themeColor="text1"/>
            <w:sz w:val="22"/>
            <w:szCs w:val="22"/>
            <w:shd w:val="clear" w:color="auto" w:fill="FFFFFF"/>
            <w:rPrChange w:id="7609" w:author="Risa" w:date="2021-07-06T14:20:00Z">
              <w:rPr>
                <w:color w:val="222222"/>
                <w:sz w:val="20"/>
                <w:szCs w:val="20"/>
                <w:highlight w:val="cyan"/>
                <w:shd w:val="clear" w:color="auto" w:fill="FFFFFF"/>
              </w:rPr>
            </w:rPrChange>
          </w:rPr>
          <w:delText> </w:delText>
        </w:r>
      </w:del>
      <w:proofErr w:type="spellStart"/>
      <w:r w:rsidRPr="00C8205D">
        <w:rPr>
          <w:i/>
          <w:iCs/>
          <w:color w:val="000000" w:themeColor="text1"/>
          <w:sz w:val="22"/>
          <w:szCs w:val="22"/>
          <w:shd w:val="clear" w:color="auto" w:fill="FFFFFF"/>
          <w:rPrChange w:id="7610" w:author="Risa" w:date="2021-07-06T14:20:00Z">
            <w:rPr>
              <w:i/>
              <w:iCs/>
              <w:color w:val="222222"/>
              <w:sz w:val="20"/>
              <w:szCs w:val="20"/>
              <w:highlight w:val="cyan"/>
              <w:shd w:val="clear" w:color="auto" w:fill="FFFFFF"/>
            </w:rPr>
          </w:rPrChange>
        </w:rPr>
        <w:t>Ecoscience</w:t>
      </w:r>
      <w:proofErr w:type="spellEnd"/>
      <w:r w:rsidRPr="00C8205D">
        <w:rPr>
          <w:color w:val="000000" w:themeColor="text1"/>
          <w:sz w:val="22"/>
          <w:szCs w:val="22"/>
          <w:shd w:val="clear" w:color="auto" w:fill="FFFFFF"/>
          <w:rPrChange w:id="7611" w:author="Risa" w:date="2021-07-06T14:20:00Z">
            <w:rPr>
              <w:color w:val="222222"/>
              <w:sz w:val="20"/>
              <w:szCs w:val="20"/>
              <w:highlight w:val="cyan"/>
              <w:shd w:val="clear" w:color="auto" w:fill="FFFFFF"/>
            </w:rPr>
          </w:rPrChange>
        </w:rPr>
        <w:t>,</w:t>
      </w:r>
      <w:ins w:id="7612" w:author="Risa" w:date="2021-07-06T14:08:00Z">
        <w:r w:rsidR="007E291A" w:rsidRPr="00C8205D">
          <w:rPr>
            <w:color w:val="000000" w:themeColor="text1"/>
            <w:sz w:val="22"/>
            <w:szCs w:val="22"/>
            <w:shd w:val="clear" w:color="auto" w:fill="FFFFFF"/>
            <w:rPrChange w:id="7613" w:author="Risa" w:date="2021-07-06T14:20:00Z">
              <w:rPr>
                <w:color w:val="222222"/>
                <w:sz w:val="22"/>
                <w:szCs w:val="22"/>
                <w:shd w:val="clear" w:color="auto" w:fill="FFFFFF"/>
              </w:rPr>
            </w:rPrChange>
          </w:rPr>
          <w:t xml:space="preserve"> </w:t>
        </w:r>
      </w:ins>
      <w:del w:id="7614" w:author="Risa" w:date="2021-07-06T14:08:00Z">
        <w:r w:rsidRPr="00C8205D" w:rsidDel="007E291A">
          <w:rPr>
            <w:color w:val="000000" w:themeColor="text1"/>
            <w:sz w:val="22"/>
            <w:szCs w:val="22"/>
            <w:shd w:val="clear" w:color="auto" w:fill="FFFFFF"/>
            <w:rPrChange w:id="7615"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7616" w:author="Risa" w:date="2021-07-06T14:20:00Z">
            <w:rPr>
              <w:i/>
              <w:iCs/>
              <w:color w:val="222222"/>
              <w:sz w:val="20"/>
              <w:szCs w:val="20"/>
              <w:highlight w:val="cyan"/>
              <w:shd w:val="clear" w:color="auto" w:fill="FFFFFF"/>
            </w:rPr>
          </w:rPrChange>
        </w:rPr>
        <w:t>2</w:t>
      </w:r>
      <w:r w:rsidRPr="00C8205D">
        <w:rPr>
          <w:color w:val="000000" w:themeColor="text1"/>
          <w:sz w:val="22"/>
          <w:szCs w:val="22"/>
          <w:shd w:val="clear" w:color="auto" w:fill="FFFFFF"/>
          <w:rPrChange w:id="7617" w:author="Risa" w:date="2021-07-06T14:20:00Z">
            <w:rPr>
              <w:color w:val="222222"/>
              <w:sz w:val="20"/>
              <w:szCs w:val="20"/>
              <w:highlight w:val="cyan"/>
              <w:shd w:val="clear" w:color="auto" w:fill="FFFFFF"/>
            </w:rPr>
          </w:rPrChange>
        </w:rPr>
        <w:t>(2), 168-176.</w:t>
      </w:r>
      <w:ins w:id="7618" w:author="Jeff" w:date="2021-06-20T20:59:00Z">
        <w:r w:rsidR="00EC2AAC" w:rsidRPr="00C8205D">
          <w:rPr>
            <w:color w:val="000000" w:themeColor="text1"/>
            <w:sz w:val="22"/>
            <w:szCs w:val="22"/>
            <w:rPrChange w:id="7619" w:author="Risa" w:date="2021-07-06T14:20:00Z">
              <w:rPr/>
            </w:rPrChange>
          </w:rPr>
          <w:t xml:space="preserve"> </w:t>
        </w:r>
        <w:r w:rsidR="00EC2AAC" w:rsidRPr="00C8205D">
          <w:rPr>
            <w:color w:val="000000" w:themeColor="text1"/>
            <w:sz w:val="22"/>
            <w:szCs w:val="22"/>
            <w:shd w:val="clear" w:color="auto" w:fill="FFFFFF"/>
            <w:rPrChange w:id="7620" w:author="Risa" w:date="2021-07-06T14:20:00Z">
              <w:rPr>
                <w:color w:val="222222"/>
                <w:sz w:val="20"/>
                <w:szCs w:val="20"/>
                <w:shd w:val="clear" w:color="auto" w:fill="FFFFFF"/>
              </w:rPr>
            </w:rPrChange>
          </w:rPr>
          <w:t>doi.org/10.1080/11956860.1995.11682281</w:t>
        </w:r>
      </w:ins>
    </w:p>
    <w:p w14:paraId="72818465" w14:textId="62FC6B5B" w:rsidR="007811EC" w:rsidRPr="00C8205D" w:rsidDel="00E024FB" w:rsidRDefault="00AE173C" w:rsidP="001D7BE7">
      <w:pPr>
        <w:tabs>
          <w:tab w:val="left" w:pos="450"/>
        </w:tabs>
        <w:spacing w:line="360" w:lineRule="auto"/>
        <w:ind w:left="350" w:hanging="350"/>
        <w:rPr>
          <w:del w:id="7621" w:author="Risa" w:date="2021-07-06T13:58:00Z"/>
          <w:color w:val="000000" w:themeColor="text1"/>
          <w:sz w:val="22"/>
          <w:szCs w:val="22"/>
          <w:shd w:val="clear" w:color="auto" w:fill="FFFFFF"/>
          <w:rPrChange w:id="7622" w:author="Risa" w:date="2021-07-06T14:20:00Z">
            <w:rPr>
              <w:del w:id="7623" w:author="Risa" w:date="2021-07-06T13:58:00Z"/>
              <w:color w:val="000000" w:themeColor="text1"/>
              <w:sz w:val="20"/>
              <w:szCs w:val="20"/>
              <w:highlight w:val="cyan"/>
              <w:shd w:val="clear" w:color="auto" w:fill="FFFFFF"/>
            </w:rPr>
          </w:rPrChange>
        </w:rPr>
        <w:pPrChange w:id="7624" w:author="Risa" w:date="2021-07-06T13:11:00Z">
          <w:pPr>
            <w:tabs>
              <w:tab w:val="left" w:pos="450"/>
            </w:tabs>
            <w:ind w:left="350" w:hanging="350"/>
          </w:pPr>
        </w:pPrChange>
      </w:pPr>
      <w:del w:id="7625" w:author="Risa" w:date="2021-07-06T13:58:00Z">
        <w:r w:rsidRPr="00C8205D" w:rsidDel="00E024FB">
          <w:rPr>
            <w:color w:val="000000" w:themeColor="text1"/>
            <w:sz w:val="22"/>
            <w:szCs w:val="22"/>
            <w:shd w:val="clear" w:color="auto" w:fill="FFFFFF"/>
            <w:rPrChange w:id="7626" w:author="Risa" w:date="2021-07-06T14:20:00Z">
              <w:rPr>
                <w:color w:val="000000" w:themeColor="text1"/>
                <w:sz w:val="20"/>
                <w:szCs w:val="20"/>
                <w:highlight w:val="cyan"/>
                <w:shd w:val="clear" w:color="auto" w:fill="FFFFFF"/>
              </w:rPr>
            </w:rPrChange>
          </w:rPr>
          <w:delText xml:space="preserve">Connell, J. and Slatyer, R. (1977). Mechanisms of succession in natural communities and their role in community stability and organization. </w:delText>
        </w:r>
        <w:r w:rsidRPr="00C8205D" w:rsidDel="00E024FB">
          <w:rPr>
            <w:i/>
            <w:iCs/>
            <w:color w:val="000000" w:themeColor="text1"/>
            <w:sz w:val="22"/>
            <w:szCs w:val="22"/>
            <w:rPrChange w:id="7627" w:author="Risa" w:date="2021-07-06T14:20:00Z">
              <w:rPr>
                <w:i/>
                <w:iCs/>
                <w:color w:val="000000" w:themeColor="text1"/>
                <w:sz w:val="20"/>
                <w:szCs w:val="20"/>
                <w:highlight w:val="cyan"/>
              </w:rPr>
            </w:rPrChange>
          </w:rPr>
          <w:delText>The American Naturalist</w:delText>
        </w:r>
        <w:r w:rsidRPr="00C8205D" w:rsidDel="00E024FB">
          <w:rPr>
            <w:color w:val="000000" w:themeColor="text1"/>
            <w:sz w:val="22"/>
            <w:szCs w:val="22"/>
            <w:shd w:val="clear" w:color="auto" w:fill="FFFFFF"/>
            <w:rPrChange w:id="7628" w:author="Risa" w:date="2021-07-06T14:20:00Z">
              <w:rPr>
                <w:color w:val="000000" w:themeColor="text1"/>
                <w:sz w:val="20"/>
                <w:szCs w:val="20"/>
                <w:highlight w:val="cyan"/>
                <w:shd w:val="clear" w:color="auto" w:fill="FFFFFF"/>
              </w:rPr>
            </w:rPrChange>
          </w:rPr>
          <w:delText xml:space="preserve">, </w:delText>
        </w:r>
        <w:r w:rsidRPr="00C8205D" w:rsidDel="00E024FB">
          <w:rPr>
            <w:i/>
            <w:iCs/>
            <w:color w:val="000000" w:themeColor="text1"/>
            <w:sz w:val="22"/>
            <w:szCs w:val="22"/>
            <w:rPrChange w:id="7629" w:author="Risa" w:date="2021-07-06T14:20:00Z">
              <w:rPr>
                <w:i/>
                <w:iCs/>
                <w:color w:val="000000" w:themeColor="text1"/>
                <w:sz w:val="20"/>
                <w:szCs w:val="20"/>
                <w:highlight w:val="cyan"/>
              </w:rPr>
            </w:rPrChange>
          </w:rPr>
          <w:delText>111</w:delText>
        </w:r>
        <w:r w:rsidRPr="00C8205D" w:rsidDel="00E024FB">
          <w:rPr>
            <w:color w:val="000000" w:themeColor="text1"/>
            <w:sz w:val="22"/>
            <w:szCs w:val="22"/>
            <w:shd w:val="clear" w:color="auto" w:fill="FFFFFF"/>
            <w:rPrChange w:id="7630" w:author="Risa" w:date="2021-07-06T14:20:00Z">
              <w:rPr>
                <w:color w:val="000000" w:themeColor="text1"/>
                <w:sz w:val="20"/>
                <w:szCs w:val="20"/>
                <w:highlight w:val="cyan"/>
                <w:shd w:val="clear" w:color="auto" w:fill="FFFFFF"/>
              </w:rPr>
            </w:rPrChange>
          </w:rPr>
          <w:delText>(982), 1119-1144.</w:delText>
        </w:r>
      </w:del>
      <w:ins w:id="7631" w:author="Jeff" w:date="2021-06-20T21:01:00Z">
        <w:del w:id="7632" w:author="Risa" w:date="2021-07-06T13:58:00Z">
          <w:r w:rsidR="003C3CF6" w:rsidRPr="00C8205D" w:rsidDel="00E024FB">
            <w:rPr>
              <w:color w:val="000000" w:themeColor="text1"/>
              <w:sz w:val="22"/>
              <w:szCs w:val="22"/>
              <w:rPrChange w:id="7633" w:author="Risa" w:date="2021-07-06T14:20:00Z">
                <w:rPr/>
              </w:rPrChange>
            </w:rPr>
            <w:delText xml:space="preserve"> </w:delText>
          </w:r>
          <w:r w:rsidR="003C3CF6" w:rsidRPr="00C8205D" w:rsidDel="00E024FB">
            <w:rPr>
              <w:color w:val="000000" w:themeColor="text1"/>
              <w:sz w:val="22"/>
              <w:szCs w:val="22"/>
              <w:shd w:val="clear" w:color="auto" w:fill="FFFFFF"/>
              <w:rPrChange w:id="7634" w:author="Risa" w:date="2021-07-06T14:20:00Z">
                <w:rPr>
                  <w:color w:val="000000" w:themeColor="text1"/>
                  <w:sz w:val="20"/>
                  <w:szCs w:val="20"/>
                  <w:shd w:val="clear" w:color="auto" w:fill="FFFFFF"/>
                </w:rPr>
              </w:rPrChange>
            </w:rPr>
            <w:delText>doi.org/10.1086/283241</w:delText>
          </w:r>
        </w:del>
      </w:ins>
    </w:p>
    <w:p w14:paraId="2A385F46" w14:textId="615539CE" w:rsidR="007811EC" w:rsidRPr="00C8205D" w:rsidDel="00E024FB" w:rsidRDefault="007811EC" w:rsidP="001D7BE7">
      <w:pPr>
        <w:tabs>
          <w:tab w:val="left" w:pos="450"/>
        </w:tabs>
        <w:spacing w:line="360" w:lineRule="auto"/>
        <w:ind w:left="350" w:hanging="350"/>
        <w:rPr>
          <w:del w:id="7635" w:author="Risa" w:date="2021-07-06T13:58:00Z"/>
          <w:strike/>
          <w:color w:val="000000" w:themeColor="text1"/>
          <w:sz w:val="22"/>
          <w:szCs w:val="22"/>
          <w:shd w:val="clear" w:color="auto" w:fill="FFFFFF"/>
          <w:rPrChange w:id="7636" w:author="Risa" w:date="2021-07-06T14:20:00Z">
            <w:rPr>
              <w:del w:id="7637" w:author="Risa" w:date="2021-07-06T13:58:00Z"/>
              <w:color w:val="000000" w:themeColor="text1"/>
              <w:sz w:val="20"/>
              <w:szCs w:val="20"/>
              <w:shd w:val="clear" w:color="auto" w:fill="FFFFFF"/>
            </w:rPr>
          </w:rPrChange>
        </w:rPr>
        <w:pPrChange w:id="7638" w:author="Risa" w:date="2021-07-06T13:11:00Z">
          <w:pPr>
            <w:tabs>
              <w:tab w:val="left" w:pos="450"/>
            </w:tabs>
            <w:ind w:left="350" w:hanging="350"/>
          </w:pPr>
        </w:pPrChange>
      </w:pPr>
      <w:del w:id="7639" w:author="Risa" w:date="2021-07-06T13:58:00Z">
        <w:r w:rsidRPr="00C8205D" w:rsidDel="00E024FB">
          <w:rPr>
            <w:strike/>
            <w:color w:val="000000" w:themeColor="text1"/>
            <w:sz w:val="22"/>
            <w:szCs w:val="22"/>
            <w:shd w:val="clear" w:color="auto" w:fill="FFFFFF"/>
            <w:rPrChange w:id="7640" w:author="Risa" w:date="2021-07-06T14:20:00Z">
              <w:rPr>
                <w:color w:val="000000" w:themeColor="text1"/>
                <w:sz w:val="20"/>
                <w:szCs w:val="20"/>
                <w:highlight w:val="cyan"/>
                <w:shd w:val="clear" w:color="auto" w:fill="FFFFFF"/>
              </w:rPr>
            </w:rPrChange>
          </w:rPr>
          <w:delText>Copenheaver, C., White, A. and Patterson, W., III (2000). Vegetation development in a southern Maine pitch pine-scrub oak barren. </w:delText>
        </w:r>
        <w:r w:rsidRPr="00C8205D" w:rsidDel="00E024FB">
          <w:rPr>
            <w:i/>
            <w:iCs/>
            <w:strike/>
            <w:color w:val="000000" w:themeColor="text1"/>
            <w:sz w:val="22"/>
            <w:szCs w:val="22"/>
            <w:shd w:val="clear" w:color="auto" w:fill="FFFFFF"/>
            <w:rPrChange w:id="7641" w:author="Risa" w:date="2021-07-06T14:20:00Z">
              <w:rPr>
                <w:i/>
                <w:iCs/>
                <w:color w:val="000000" w:themeColor="text1"/>
                <w:sz w:val="20"/>
                <w:szCs w:val="20"/>
                <w:highlight w:val="cyan"/>
                <w:shd w:val="clear" w:color="auto" w:fill="FFFFFF"/>
              </w:rPr>
            </w:rPrChange>
          </w:rPr>
          <w:delText>Journal of the Torrey Botanical Society</w:delText>
        </w:r>
        <w:r w:rsidRPr="00C8205D" w:rsidDel="00E024FB">
          <w:rPr>
            <w:strike/>
            <w:color w:val="000000" w:themeColor="text1"/>
            <w:sz w:val="22"/>
            <w:szCs w:val="22"/>
            <w:shd w:val="clear" w:color="auto" w:fill="FFFFFF"/>
            <w:rPrChange w:id="7642" w:author="Risa" w:date="2021-07-06T14:20:00Z">
              <w:rPr>
                <w:color w:val="000000" w:themeColor="text1"/>
                <w:sz w:val="20"/>
                <w:szCs w:val="20"/>
                <w:highlight w:val="cyan"/>
                <w:shd w:val="clear" w:color="auto" w:fill="FFFFFF"/>
              </w:rPr>
            </w:rPrChange>
          </w:rPr>
          <w:delText>, 19-32.</w:delText>
        </w:r>
      </w:del>
      <w:ins w:id="7643" w:author="Jeff" w:date="2021-06-20T21:02:00Z">
        <w:del w:id="7644" w:author="Risa" w:date="2021-07-06T13:58:00Z">
          <w:r w:rsidR="003C3CF6" w:rsidRPr="00C8205D" w:rsidDel="00E024FB">
            <w:rPr>
              <w:strike/>
              <w:color w:val="000000" w:themeColor="text1"/>
              <w:sz w:val="22"/>
              <w:szCs w:val="22"/>
              <w:rPrChange w:id="7645" w:author="Risa" w:date="2021-07-06T14:20:00Z">
                <w:rPr/>
              </w:rPrChange>
            </w:rPr>
            <w:delText xml:space="preserve"> </w:delText>
          </w:r>
          <w:r w:rsidR="003C3CF6" w:rsidRPr="00C8205D" w:rsidDel="00E024FB">
            <w:rPr>
              <w:strike/>
              <w:color w:val="000000" w:themeColor="text1"/>
              <w:sz w:val="22"/>
              <w:szCs w:val="22"/>
              <w:shd w:val="clear" w:color="auto" w:fill="FFFFFF"/>
              <w:rPrChange w:id="7646" w:author="Risa" w:date="2021-07-06T14:20:00Z">
                <w:rPr>
                  <w:color w:val="000000" w:themeColor="text1"/>
                  <w:sz w:val="20"/>
                  <w:szCs w:val="20"/>
                  <w:shd w:val="clear" w:color="auto" w:fill="FFFFFF"/>
                </w:rPr>
              </w:rPrChange>
            </w:rPr>
            <w:delText>doi.org/10.2307/3088744</w:delText>
          </w:r>
        </w:del>
      </w:ins>
    </w:p>
    <w:p w14:paraId="266D3A16" w14:textId="5F26CEBE" w:rsidR="00AE173C" w:rsidRPr="00C8205D" w:rsidRDefault="00AE173C" w:rsidP="001D7BE7">
      <w:pPr>
        <w:tabs>
          <w:tab w:val="left" w:pos="450"/>
        </w:tabs>
        <w:spacing w:line="360" w:lineRule="auto"/>
        <w:ind w:left="350" w:hanging="350"/>
        <w:rPr>
          <w:color w:val="000000" w:themeColor="text1"/>
          <w:sz w:val="22"/>
          <w:szCs w:val="22"/>
          <w:shd w:val="clear" w:color="auto" w:fill="FEFEFE"/>
          <w:rPrChange w:id="7647" w:author="Risa" w:date="2021-07-06T14:20:00Z">
            <w:rPr>
              <w:color w:val="000000" w:themeColor="text1"/>
              <w:sz w:val="20"/>
              <w:szCs w:val="20"/>
              <w:shd w:val="clear" w:color="auto" w:fill="FEFEFE"/>
            </w:rPr>
          </w:rPrChange>
        </w:rPr>
        <w:pPrChange w:id="7648" w:author="Risa" w:date="2021-07-06T13:11:00Z">
          <w:pPr>
            <w:tabs>
              <w:tab w:val="left" w:pos="450"/>
            </w:tabs>
            <w:ind w:left="350" w:hanging="350"/>
          </w:pPr>
        </w:pPrChange>
      </w:pPr>
      <w:r w:rsidRPr="00C8205D">
        <w:rPr>
          <w:color w:val="000000" w:themeColor="text1"/>
          <w:sz w:val="22"/>
          <w:szCs w:val="22"/>
          <w:shd w:val="clear" w:color="auto" w:fill="FEFEFE"/>
          <w:rPrChange w:id="7649" w:author="Risa" w:date="2021-07-06T14:20:00Z">
            <w:rPr>
              <w:color w:val="000000" w:themeColor="text1"/>
              <w:sz w:val="20"/>
              <w:szCs w:val="20"/>
              <w:shd w:val="clear" w:color="auto" w:fill="FEFEFE"/>
            </w:rPr>
          </w:rPrChange>
        </w:rPr>
        <w:t xml:space="preserve">Coulson, R. and </w:t>
      </w:r>
      <w:proofErr w:type="spellStart"/>
      <w:r w:rsidRPr="00C8205D">
        <w:rPr>
          <w:color w:val="000000" w:themeColor="text1"/>
          <w:sz w:val="22"/>
          <w:szCs w:val="22"/>
          <w:shd w:val="clear" w:color="auto" w:fill="FEFEFE"/>
          <w:rPrChange w:id="7650" w:author="Risa" w:date="2021-07-06T14:20:00Z">
            <w:rPr>
              <w:color w:val="000000" w:themeColor="text1"/>
              <w:sz w:val="20"/>
              <w:szCs w:val="20"/>
              <w:shd w:val="clear" w:color="auto" w:fill="FEFEFE"/>
            </w:rPr>
          </w:rPrChange>
        </w:rPr>
        <w:t>Klepzig</w:t>
      </w:r>
      <w:proofErr w:type="spellEnd"/>
      <w:r w:rsidRPr="00C8205D">
        <w:rPr>
          <w:color w:val="000000" w:themeColor="text1"/>
          <w:sz w:val="22"/>
          <w:szCs w:val="22"/>
          <w:shd w:val="clear" w:color="auto" w:fill="FEFEFE"/>
          <w:rPrChange w:id="7651" w:author="Risa" w:date="2021-07-06T14:20:00Z">
            <w:rPr>
              <w:color w:val="000000" w:themeColor="text1"/>
              <w:sz w:val="20"/>
              <w:szCs w:val="20"/>
              <w:shd w:val="clear" w:color="auto" w:fill="FEFEFE"/>
            </w:rPr>
          </w:rPrChange>
        </w:rPr>
        <w:t>, K. (2011). Southern Pine Beetle II. Gen. Tech. Rep. SRS-140. Asheville, NC: U.S. Department of Agriculture Forest Service, Southern Research Station. 153-160.</w:t>
      </w:r>
      <w:ins w:id="7652" w:author="Jeff" w:date="2021-06-20T21:04:00Z">
        <w:r w:rsidR="003C3CF6" w:rsidRPr="00C8205D">
          <w:rPr>
            <w:color w:val="000000" w:themeColor="text1"/>
            <w:sz w:val="22"/>
            <w:szCs w:val="22"/>
            <w:rPrChange w:id="7653" w:author="Risa" w:date="2021-07-06T14:20:00Z">
              <w:rPr/>
            </w:rPrChange>
          </w:rPr>
          <w:t xml:space="preserve"> </w:t>
        </w:r>
        <w:r w:rsidR="003C3CF6" w:rsidRPr="00C8205D">
          <w:rPr>
            <w:color w:val="000000" w:themeColor="text1"/>
            <w:sz w:val="22"/>
            <w:szCs w:val="22"/>
            <w:shd w:val="clear" w:color="auto" w:fill="FEFEFE"/>
            <w:rPrChange w:id="7654" w:author="Risa" w:date="2021-07-06T14:20:00Z">
              <w:rPr>
                <w:color w:val="000000" w:themeColor="text1"/>
                <w:sz w:val="20"/>
                <w:szCs w:val="20"/>
                <w:shd w:val="clear" w:color="auto" w:fill="FEFEFE"/>
              </w:rPr>
            </w:rPrChange>
          </w:rPr>
          <w:t>doi.org/10.2737/SRS-GTR-140</w:t>
        </w:r>
      </w:ins>
    </w:p>
    <w:p w14:paraId="7E74B0E9" w14:textId="145391BF" w:rsidR="007E291A" w:rsidRPr="00C8205D" w:rsidRDefault="007E291A" w:rsidP="007E291A">
      <w:pPr>
        <w:pStyle w:val="ListParagraph"/>
        <w:autoSpaceDE w:val="0"/>
        <w:autoSpaceDN w:val="0"/>
        <w:adjustRightInd w:val="0"/>
        <w:spacing w:after="0" w:line="360" w:lineRule="auto"/>
        <w:ind w:left="360" w:hanging="360"/>
        <w:rPr>
          <w:moveTo w:id="7655" w:author="Risa" w:date="2021-07-06T14:08:00Z"/>
          <w:color w:val="000000" w:themeColor="text1"/>
          <w:sz w:val="22"/>
          <w:szCs w:val="22"/>
          <w:shd w:val="clear" w:color="auto" w:fill="FFFFFF"/>
          <w:rPrChange w:id="7656" w:author="Risa" w:date="2021-07-06T14:20:00Z">
            <w:rPr>
              <w:moveTo w:id="7657" w:author="Risa" w:date="2021-07-06T14:08:00Z"/>
              <w:color w:val="000000" w:themeColor="text1"/>
              <w:sz w:val="22"/>
              <w:szCs w:val="22"/>
              <w:shd w:val="clear" w:color="auto" w:fill="FFFFFF"/>
            </w:rPr>
          </w:rPrChange>
        </w:rPr>
      </w:pPr>
      <w:moveToRangeStart w:id="7658" w:author="Risa" w:date="2021-07-06T14:08:00Z" w:name="move76472943"/>
      <w:moveTo w:id="7659" w:author="Risa" w:date="2021-07-06T14:08:00Z">
        <w:r w:rsidRPr="00C8205D">
          <w:rPr>
            <w:color w:val="000000" w:themeColor="text1"/>
            <w:sz w:val="22"/>
            <w:szCs w:val="22"/>
            <w:shd w:val="clear" w:color="auto" w:fill="FFFFFF"/>
            <w:rPrChange w:id="7660" w:author="Risa" w:date="2021-07-06T14:20:00Z">
              <w:rPr>
                <w:color w:val="000000" w:themeColor="text1"/>
                <w:sz w:val="22"/>
                <w:szCs w:val="22"/>
                <w:shd w:val="clear" w:color="auto" w:fill="FFFFFF"/>
              </w:rPr>
            </w:rPrChange>
          </w:rPr>
          <w:t>Day, M., Greenwood, M. and White, A. (2001). Age-related changes in foliar morphology and physiology in red spruce and their influence on declining photosynthetic rates and productivity with tree age.</w:t>
        </w:r>
      </w:moveTo>
      <w:ins w:id="7661" w:author="Risa" w:date="2021-07-06T14:08:00Z">
        <w:r w:rsidRPr="00C8205D">
          <w:rPr>
            <w:color w:val="000000" w:themeColor="text1"/>
            <w:sz w:val="22"/>
            <w:szCs w:val="22"/>
            <w:shd w:val="clear" w:color="auto" w:fill="FFFFFF"/>
            <w:rPrChange w:id="7662" w:author="Risa" w:date="2021-07-06T14:20:00Z">
              <w:rPr>
                <w:color w:val="000000" w:themeColor="text1"/>
                <w:sz w:val="22"/>
                <w:szCs w:val="22"/>
                <w:shd w:val="clear" w:color="auto" w:fill="FFFFFF"/>
              </w:rPr>
            </w:rPrChange>
          </w:rPr>
          <w:t xml:space="preserve"> </w:t>
        </w:r>
      </w:ins>
      <w:moveTo w:id="7663" w:author="Risa" w:date="2021-07-06T14:08:00Z">
        <w:del w:id="7664" w:author="Risa" w:date="2021-07-06T14:08:00Z">
          <w:r w:rsidRPr="00C8205D" w:rsidDel="007E291A">
            <w:rPr>
              <w:color w:val="000000" w:themeColor="text1"/>
              <w:sz w:val="22"/>
              <w:szCs w:val="22"/>
              <w:shd w:val="clear" w:color="auto" w:fill="FFFFFF"/>
              <w:rPrChange w:id="7665" w:author="Risa" w:date="2021-07-06T14:20:00Z">
                <w:rPr>
                  <w:color w:val="000000" w:themeColor="text1"/>
                  <w:sz w:val="22"/>
                  <w:szCs w:val="22"/>
                  <w:shd w:val="clear" w:color="auto" w:fill="FFFFFF"/>
                </w:rPr>
              </w:rPrChange>
            </w:rPr>
            <w:delText> </w:delText>
          </w:r>
        </w:del>
        <w:r w:rsidRPr="00C8205D">
          <w:rPr>
            <w:i/>
            <w:iCs/>
            <w:color w:val="000000" w:themeColor="text1"/>
            <w:sz w:val="22"/>
            <w:szCs w:val="22"/>
            <w:shd w:val="clear" w:color="auto" w:fill="FFFFFF"/>
            <w:rPrChange w:id="7666" w:author="Risa" w:date="2021-07-06T14:20:00Z">
              <w:rPr>
                <w:i/>
                <w:iCs/>
                <w:color w:val="000000" w:themeColor="text1"/>
                <w:sz w:val="22"/>
                <w:szCs w:val="22"/>
                <w:shd w:val="clear" w:color="auto" w:fill="FFFFFF"/>
              </w:rPr>
            </w:rPrChange>
          </w:rPr>
          <w:t>Tree Physiology</w:t>
        </w:r>
        <w:r w:rsidRPr="00C8205D">
          <w:rPr>
            <w:color w:val="000000" w:themeColor="text1"/>
            <w:sz w:val="22"/>
            <w:szCs w:val="22"/>
            <w:shd w:val="clear" w:color="auto" w:fill="FFFFFF"/>
            <w:rPrChange w:id="7667" w:author="Risa" w:date="2021-07-06T14:20:00Z">
              <w:rPr>
                <w:color w:val="000000" w:themeColor="text1"/>
                <w:sz w:val="22"/>
                <w:szCs w:val="22"/>
                <w:shd w:val="clear" w:color="auto" w:fill="FFFFFF"/>
              </w:rPr>
            </w:rPrChange>
          </w:rPr>
          <w:t>,</w:t>
        </w:r>
      </w:moveTo>
      <w:ins w:id="7668" w:author="Risa" w:date="2021-07-06T14:08:00Z">
        <w:r w:rsidRPr="00C8205D">
          <w:rPr>
            <w:color w:val="000000" w:themeColor="text1"/>
            <w:sz w:val="22"/>
            <w:szCs w:val="22"/>
            <w:shd w:val="clear" w:color="auto" w:fill="FFFFFF"/>
            <w:rPrChange w:id="7669" w:author="Risa" w:date="2021-07-06T14:20:00Z">
              <w:rPr>
                <w:color w:val="000000" w:themeColor="text1"/>
                <w:sz w:val="22"/>
                <w:szCs w:val="22"/>
                <w:shd w:val="clear" w:color="auto" w:fill="FFFFFF"/>
              </w:rPr>
            </w:rPrChange>
          </w:rPr>
          <w:t xml:space="preserve"> </w:t>
        </w:r>
      </w:ins>
      <w:moveTo w:id="7670" w:author="Risa" w:date="2021-07-06T14:08:00Z">
        <w:del w:id="7671" w:author="Risa" w:date="2021-07-06T14:08:00Z">
          <w:r w:rsidRPr="00C8205D" w:rsidDel="007E291A">
            <w:rPr>
              <w:color w:val="000000" w:themeColor="text1"/>
              <w:sz w:val="22"/>
              <w:szCs w:val="22"/>
              <w:shd w:val="clear" w:color="auto" w:fill="FFFFFF"/>
              <w:rPrChange w:id="7672" w:author="Risa" w:date="2021-07-06T14:20:00Z">
                <w:rPr>
                  <w:color w:val="000000" w:themeColor="text1"/>
                  <w:sz w:val="22"/>
                  <w:szCs w:val="22"/>
                  <w:shd w:val="clear" w:color="auto" w:fill="FFFFFF"/>
                </w:rPr>
              </w:rPrChange>
            </w:rPr>
            <w:delText> </w:delText>
          </w:r>
        </w:del>
        <w:r w:rsidRPr="00C8205D">
          <w:rPr>
            <w:i/>
            <w:iCs/>
            <w:color w:val="000000" w:themeColor="text1"/>
            <w:sz w:val="22"/>
            <w:szCs w:val="22"/>
            <w:shd w:val="clear" w:color="auto" w:fill="FFFFFF"/>
            <w:rPrChange w:id="7673" w:author="Risa" w:date="2021-07-06T14:20:00Z">
              <w:rPr>
                <w:i/>
                <w:iCs/>
                <w:color w:val="000000" w:themeColor="text1"/>
                <w:sz w:val="22"/>
                <w:szCs w:val="22"/>
                <w:shd w:val="clear" w:color="auto" w:fill="FFFFFF"/>
              </w:rPr>
            </w:rPrChange>
          </w:rPr>
          <w:t>21</w:t>
        </w:r>
        <w:r w:rsidRPr="00C8205D">
          <w:rPr>
            <w:color w:val="000000" w:themeColor="text1"/>
            <w:sz w:val="22"/>
            <w:szCs w:val="22"/>
            <w:shd w:val="clear" w:color="auto" w:fill="FFFFFF"/>
            <w:rPrChange w:id="7674" w:author="Risa" w:date="2021-07-06T14:20:00Z">
              <w:rPr>
                <w:color w:val="000000" w:themeColor="text1"/>
                <w:sz w:val="22"/>
                <w:szCs w:val="22"/>
                <w:shd w:val="clear" w:color="auto" w:fill="FFFFFF"/>
              </w:rPr>
            </w:rPrChange>
          </w:rPr>
          <w:t>(16), 1195-1204. doi.org/10.1093/</w:t>
        </w:r>
        <w:proofErr w:type="spellStart"/>
        <w:r w:rsidRPr="00C8205D">
          <w:rPr>
            <w:color w:val="000000" w:themeColor="text1"/>
            <w:sz w:val="22"/>
            <w:szCs w:val="22"/>
            <w:shd w:val="clear" w:color="auto" w:fill="FFFFFF"/>
            <w:rPrChange w:id="7675" w:author="Risa" w:date="2021-07-06T14:20:00Z">
              <w:rPr>
                <w:color w:val="000000" w:themeColor="text1"/>
                <w:sz w:val="22"/>
                <w:szCs w:val="22"/>
                <w:shd w:val="clear" w:color="auto" w:fill="FFFFFF"/>
              </w:rPr>
            </w:rPrChange>
          </w:rPr>
          <w:t>treephys</w:t>
        </w:r>
        <w:proofErr w:type="spellEnd"/>
        <w:r w:rsidRPr="00C8205D">
          <w:rPr>
            <w:color w:val="000000" w:themeColor="text1"/>
            <w:sz w:val="22"/>
            <w:szCs w:val="22"/>
            <w:shd w:val="clear" w:color="auto" w:fill="FFFFFF"/>
            <w:rPrChange w:id="7676" w:author="Risa" w:date="2021-07-06T14:20:00Z">
              <w:rPr>
                <w:color w:val="000000" w:themeColor="text1"/>
                <w:sz w:val="22"/>
                <w:szCs w:val="22"/>
                <w:shd w:val="clear" w:color="auto" w:fill="FFFFFF"/>
              </w:rPr>
            </w:rPrChange>
          </w:rPr>
          <w:t>/21.16.1195</w:t>
        </w:r>
      </w:moveTo>
    </w:p>
    <w:moveToRangeEnd w:id="7658"/>
    <w:p w14:paraId="4E705310" w14:textId="0633CC05" w:rsidR="00470A6B" w:rsidRPr="00C8205D" w:rsidDel="00E024FB" w:rsidRDefault="00470A6B" w:rsidP="001D7BE7">
      <w:pPr>
        <w:tabs>
          <w:tab w:val="left" w:pos="450"/>
        </w:tabs>
        <w:spacing w:line="360" w:lineRule="auto"/>
        <w:ind w:left="350" w:hanging="350"/>
        <w:rPr>
          <w:del w:id="7677" w:author="Risa" w:date="2021-07-06T13:59:00Z"/>
          <w:color w:val="000000" w:themeColor="text1"/>
          <w:sz w:val="22"/>
          <w:szCs w:val="22"/>
          <w:shd w:val="clear" w:color="auto" w:fill="FCFCFC"/>
          <w:rPrChange w:id="7678" w:author="Risa" w:date="2021-07-06T14:20:00Z">
            <w:rPr>
              <w:del w:id="7679" w:author="Risa" w:date="2021-07-06T13:59:00Z"/>
              <w:color w:val="000000" w:themeColor="text1"/>
              <w:sz w:val="20"/>
              <w:szCs w:val="20"/>
              <w:shd w:val="clear" w:color="auto" w:fill="FCFCFC"/>
            </w:rPr>
          </w:rPrChange>
        </w:rPr>
        <w:pPrChange w:id="7680" w:author="Risa" w:date="2021-07-06T13:11:00Z">
          <w:pPr>
            <w:tabs>
              <w:tab w:val="left" w:pos="450"/>
            </w:tabs>
            <w:ind w:left="350" w:hanging="350"/>
          </w:pPr>
        </w:pPrChange>
      </w:pPr>
      <w:del w:id="7681" w:author="Risa" w:date="2021-07-06T13:59:00Z">
        <w:r w:rsidRPr="00C8205D" w:rsidDel="00E024FB">
          <w:rPr>
            <w:color w:val="000000" w:themeColor="text1"/>
            <w:sz w:val="22"/>
            <w:szCs w:val="22"/>
            <w:shd w:val="clear" w:color="auto" w:fill="FCFCFC"/>
            <w:rPrChange w:id="7682" w:author="Risa" w:date="2021-07-06T14:20:00Z">
              <w:rPr>
                <w:color w:val="000000" w:themeColor="text1"/>
                <w:sz w:val="20"/>
                <w:szCs w:val="20"/>
                <w:highlight w:val="cyan"/>
                <w:shd w:val="clear" w:color="auto" w:fill="FCFCFC"/>
              </w:rPr>
            </w:rPrChange>
          </w:rPr>
          <w:delText>Crutzen, P</w:delText>
        </w:r>
        <w:r w:rsidR="00F113B5" w:rsidRPr="00C8205D" w:rsidDel="00E024FB">
          <w:rPr>
            <w:color w:val="000000" w:themeColor="text1"/>
            <w:sz w:val="22"/>
            <w:szCs w:val="22"/>
            <w:shd w:val="clear" w:color="auto" w:fill="FCFCFC"/>
            <w:rPrChange w:id="7683" w:author="Risa" w:date="2021-07-06T14:20:00Z">
              <w:rPr>
                <w:color w:val="000000" w:themeColor="text1"/>
                <w:sz w:val="20"/>
                <w:szCs w:val="20"/>
                <w:highlight w:val="cyan"/>
                <w:shd w:val="clear" w:color="auto" w:fill="FCFCFC"/>
              </w:rPr>
            </w:rPrChange>
          </w:rPr>
          <w:delText>.</w:delText>
        </w:r>
        <w:r w:rsidRPr="00C8205D" w:rsidDel="00E024FB">
          <w:rPr>
            <w:color w:val="000000" w:themeColor="text1"/>
            <w:sz w:val="22"/>
            <w:szCs w:val="22"/>
            <w:shd w:val="clear" w:color="auto" w:fill="FCFCFC"/>
            <w:rPrChange w:id="7684" w:author="Risa" w:date="2021-07-06T14:20:00Z">
              <w:rPr>
                <w:color w:val="000000" w:themeColor="text1"/>
                <w:sz w:val="20"/>
                <w:szCs w:val="20"/>
                <w:highlight w:val="cyan"/>
                <w:shd w:val="clear" w:color="auto" w:fill="FCFCFC"/>
              </w:rPr>
            </w:rPrChange>
          </w:rPr>
          <w:delText xml:space="preserve"> and E</w:delText>
        </w:r>
        <w:r w:rsidR="00F113B5" w:rsidRPr="00C8205D" w:rsidDel="00E024FB">
          <w:rPr>
            <w:color w:val="000000" w:themeColor="text1"/>
            <w:sz w:val="22"/>
            <w:szCs w:val="22"/>
            <w:shd w:val="clear" w:color="auto" w:fill="FCFCFC"/>
            <w:rPrChange w:id="7685" w:author="Risa" w:date="2021-07-06T14:20:00Z">
              <w:rPr>
                <w:color w:val="000000" w:themeColor="text1"/>
                <w:sz w:val="20"/>
                <w:szCs w:val="20"/>
                <w:highlight w:val="cyan"/>
                <w:shd w:val="clear" w:color="auto" w:fill="FCFCFC"/>
              </w:rPr>
            </w:rPrChange>
          </w:rPr>
          <w:delText xml:space="preserve">. </w:delText>
        </w:r>
        <w:r w:rsidRPr="00C8205D" w:rsidDel="00E024FB">
          <w:rPr>
            <w:color w:val="000000" w:themeColor="text1"/>
            <w:sz w:val="22"/>
            <w:szCs w:val="22"/>
            <w:shd w:val="clear" w:color="auto" w:fill="FCFCFC"/>
            <w:rPrChange w:id="7686" w:author="Risa" w:date="2021-07-06T14:20:00Z">
              <w:rPr>
                <w:color w:val="000000" w:themeColor="text1"/>
                <w:sz w:val="20"/>
                <w:szCs w:val="20"/>
                <w:highlight w:val="cyan"/>
                <w:shd w:val="clear" w:color="auto" w:fill="FCFCFC"/>
              </w:rPr>
            </w:rPrChange>
          </w:rPr>
          <w:delText>Stoermer 2000. The “Anthropocene.” </w:delText>
        </w:r>
        <w:r w:rsidRPr="00C8205D" w:rsidDel="00E024FB">
          <w:rPr>
            <w:i/>
            <w:iCs/>
            <w:color w:val="000000" w:themeColor="text1"/>
            <w:sz w:val="22"/>
            <w:szCs w:val="22"/>
            <w:shd w:val="clear" w:color="auto" w:fill="FCFCFC"/>
            <w:rPrChange w:id="7687" w:author="Risa" w:date="2021-07-06T14:20:00Z">
              <w:rPr>
                <w:i/>
                <w:iCs/>
                <w:color w:val="000000" w:themeColor="text1"/>
                <w:sz w:val="20"/>
                <w:szCs w:val="20"/>
                <w:highlight w:val="cyan"/>
                <w:shd w:val="clear" w:color="auto" w:fill="FCFCFC"/>
              </w:rPr>
            </w:rPrChange>
          </w:rPr>
          <w:delText>Global Change Newsletter</w:delText>
        </w:r>
        <w:r w:rsidRPr="00C8205D" w:rsidDel="00E024FB">
          <w:rPr>
            <w:color w:val="000000" w:themeColor="text1"/>
            <w:sz w:val="22"/>
            <w:szCs w:val="22"/>
            <w:shd w:val="clear" w:color="auto" w:fill="FCFCFC"/>
            <w:rPrChange w:id="7688" w:author="Risa" w:date="2021-07-06T14:20:00Z">
              <w:rPr>
                <w:color w:val="000000" w:themeColor="text1"/>
                <w:sz w:val="20"/>
                <w:szCs w:val="20"/>
                <w:highlight w:val="cyan"/>
                <w:shd w:val="clear" w:color="auto" w:fill="FCFCFC"/>
              </w:rPr>
            </w:rPrChange>
          </w:rPr>
          <w:delText> (41): 17–18.</w:delText>
        </w:r>
      </w:del>
      <w:ins w:id="7689" w:author="Jeff" w:date="2021-06-20T21:08:00Z">
        <w:del w:id="7690" w:author="Risa" w:date="2021-07-06T13:59:00Z">
          <w:r w:rsidR="003C3CF6" w:rsidRPr="00C8205D" w:rsidDel="00E024FB">
            <w:rPr>
              <w:color w:val="000000" w:themeColor="text1"/>
              <w:sz w:val="22"/>
              <w:szCs w:val="22"/>
              <w:rPrChange w:id="7691" w:author="Risa" w:date="2021-07-06T14:20:00Z">
                <w:rPr/>
              </w:rPrChange>
            </w:rPr>
            <w:delText xml:space="preserve"> </w:delText>
          </w:r>
          <w:r w:rsidR="003C3CF6" w:rsidRPr="00C8205D" w:rsidDel="00E024FB">
            <w:rPr>
              <w:color w:val="000000" w:themeColor="text1"/>
              <w:sz w:val="22"/>
              <w:szCs w:val="22"/>
              <w:shd w:val="clear" w:color="auto" w:fill="FCFCFC"/>
              <w:rPrChange w:id="7692" w:author="Risa" w:date="2021-07-06T14:20:00Z">
                <w:rPr>
                  <w:color w:val="000000" w:themeColor="text1"/>
                  <w:sz w:val="20"/>
                  <w:szCs w:val="20"/>
                  <w:shd w:val="clear" w:color="auto" w:fill="FCFCFC"/>
                </w:rPr>
              </w:rPrChange>
            </w:rPr>
            <w:delText>doi.org/10.12987/9780300188479-041</w:delText>
          </w:r>
        </w:del>
      </w:ins>
    </w:p>
    <w:p w14:paraId="011EEB2E" w14:textId="6037F78B" w:rsidR="003D250E" w:rsidRPr="00C8205D" w:rsidDel="003C3CF6" w:rsidRDefault="003D250E" w:rsidP="001D7BE7">
      <w:pPr>
        <w:tabs>
          <w:tab w:val="left" w:pos="450"/>
        </w:tabs>
        <w:spacing w:line="360" w:lineRule="auto"/>
        <w:ind w:left="350" w:hanging="350"/>
        <w:rPr>
          <w:del w:id="7693" w:author="Jeff" w:date="2021-06-20T21:09:00Z"/>
          <w:color w:val="000000" w:themeColor="text1"/>
          <w:sz w:val="22"/>
          <w:szCs w:val="22"/>
          <w:shd w:val="clear" w:color="auto" w:fill="FFFFFF"/>
          <w:rPrChange w:id="7694" w:author="Risa" w:date="2021-07-06T14:20:00Z">
            <w:rPr>
              <w:del w:id="7695" w:author="Jeff" w:date="2021-06-20T21:09:00Z"/>
              <w:color w:val="222222"/>
              <w:sz w:val="20"/>
              <w:szCs w:val="20"/>
              <w:highlight w:val="cyan"/>
              <w:shd w:val="clear" w:color="auto" w:fill="FFFFFF"/>
            </w:rPr>
          </w:rPrChange>
        </w:rPr>
        <w:pPrChange w:id="7696" w:author="Risa" w:date="2021-07-06T13:11:00Z">
          <w:pPr>
            <w:tabs>
              <w:tab w:val="left" w:pos="450"/>
            </w:tabs>
            <w:ind w:left="350" w:hanging="350"/>
          </w:pPr>
        </w:pPrChange>
      </w:pPr>
      <w:del w:id="7697" w:author="Jeff" w:date="2021-06-20T21:09:00Z">
        <w:r w:rsidRPr="00C8205D" w:rsidDel="003C3CF6">
          <w:rPr>
            <w:color w:val="000000" w:themeColor="text1"/>
            <w:sz w:val="22"/>
            <w:szCs w:val="22"/>
            <w:shd w:val="clear" w:color="auto" w:fill="FFFFFF"/>
            <w:rPrChange w:id="7698" w:author="Risa" w:date="2021-07-06T14:20:00Z">
              <w:rPr>
                <w:color w:val="222222"/>
                <w:sz w:val="20"/>
                <w:szCs w:val="20"/>
                <w:highlight w:val="cyan"/>
                <w:shd w:val="clear" w:color="auto" w:fill="FFFFFF"/>
              </w:rPr>
            </w:rPrChange>
          </w:rPr>
          <w:delText>Cumming, J., &amp; Weinstein, L. (1990). Aluminum-mycorrhizal interactions in the physiology of pitch pine seedlings. </w:delText>
        </w:r>
        <w:r w:rsidRPr="00C8205D" w:rsidDel="003C3CF6">
          <w:rPr>
            <w:i/>
            <w:iCs/>
            <w:color w:val="000000" w:themeColor="text1"/>
            <w:sz w:val="22"/>
            <w:szCs w:val="22"/>
            <w:shd w:val="clear" w:color="auto" w:fill="FFFFFF"/>
            <w:rPrChange w:id="7699" w:author="Risa" w:date="2021-07-06T14:20:00Z">
              <w:rPr>
                <w:i/>
                <w:iCs/>
                <w:color w:val="222222"/>
                <w:sz w:val="20"/>
                <w:szCs w:val="20"/>
                <w:highlight w:val="cyan"/>
                <w:shd w:val="clear" w:color="auto" w:fill="FFFFFF"/>
              </w:rPr>
            </w:rPrChange>
          </w:rPr>
          <w:delText>Plant and Soil</w:delText>
        </w:r>
        <w:r w:rsidRPr="00C8205D" w:rsidDel="003C3CF6">
          <w:rPr>
            <w:color w:val="000000" w:themeColor="text1"/>
            <w:sz w:val="22"/>
            <w:szCs w:val="22"/>
            <w:shd w:val="clear" w:color="auto" w:fill="FFFFFF"/>
            <w:rPrChange w:id="7700" w:author="Risa" w:date="2021-07-06T14:20:00Z">
              <w:rPr>
                <w:color w:val="222222"/>
                <w:sz w:val="20"/>
                <w:szCs w:val="20"/>
                <w:highlight w:val="cyan"/>
                <w:shd w:val="clear" w:color="auto" w:fill="FFFFFF"/>
              </w:rPr>
            </w:rPrChange>
          </w:rPr>
          <w:delText>, </w:delText>
        </w:r>
        <w:r w:rsidRPr="00C8205D" w:rsidDel="003C3CF6">
          <w:rPr>
            <w:i/>
            <w:iCs/>
            <w:color w:val="000000" w:themeColor="text1"/>
            <w:sz w:val="22"/>
            <w:szCs w:val="22"/>
            <w:shd w:val="clear" w:color="auto" w:fill="FFFFFF"/>
            <w:rPrChange w:id="7701" w:author="Risa" w:date="2021-07-06T14:20:00Z">
              <w:rPr>
                <w:i/>
                <w:iCs/>
                <w:color w:val="222222"/>
                <w:sz w:val="20"/>
                <w:szCs w:val="20"/>
                <w:highlight w:val="cyan"/>
                <w:shd w:val="clear" w:color="auto" w:fill="FFFFFF"/>
              </w:rPr>
            </w:rPrChange>
          </w:rPr>
          <w:delText>125</w:delText>
        </w:r>
        <w:r w:rsidRPr="00C8205D" w:rsidDel="003C3CF6">
          <w:rPr>
            <w:color w:val="000000" w:themeColor="text1"/>
            <w:sz w:val="22"/>
            <w:szCs w:val="22"/>
            <w:shd w:val="clear" w:color="auto" w:fill="FFFFFF"/>
            <w:rPrChange w:id="7702" w:author="Risa" w:date="2021-07-06T14:20:00Z">
              <w:rPr>
                <w:color w:val="222222"/>
                <w:sz w:val="20"/>
                <w:szCs w:val="20"/>
                <w:highlight w:val="cyan"/>
                <w:shd w:val="clear" w:color="auto" w:fill="FFFFFF"/>
              </w:rPr>
            </w:rPrChange>
          </w:rPr>
          <w:delText>(1), 7-18.</w:delText>
        </w:r>
      </w:del>
    </w:p>
    <w:p w14:paraId="475A26F9" w14:textId="617F4F1B" w:rsidR="00AE173C" w:rsidRPr="00C8205D" w:rsidRDefault="00AE173C" w:rsidP="001D7BE7">
      <w:pPr>
        <w:tabs>
          <w:tab w:val="left" w:pos="450"/>
        </w:tabs>
        <w:spacing w:line="360" w:lineRule="auto"/>
        <w:ind w:left="350" w:hanging="350"/>
        <w:rPr>
          <w:color w:val="000000" w:themeColor="text1"/>
          <w:sz w:val="22"/>
          <w:szCs w:val="22"/>
          <w:shd w:val="clear" w:color="auto" w:fill="FFFFFF"/>
          <w:rPrChange w:id="7703" w:author="Risa" w:date="2021-07-06T14:20:00Z">
            <w:rPr>
              <w:color w:val="000000" w:themeColor="text1"/>
              <w:sz w:val="20"/>
              <w:szCs w:val="20"/>
              <w:highlight w:val="cyan"/>
              <w:shd w:val="clear" w:color="auto" w:fill="FFFFFF"/>
            </w:rPr>
          </w:rPrChange>
        </w:rPr>
        <w:pPrChange w:id="7704" w:author="Risa" w:date="2021-07-06T13:11:00Z">
          <w:pPr>
            <w:tabs>
              <w:tab w:val="left" w:pos="450"/>
            </w:tabs>
            <w:ind w:left="350" w:hanging="350"/>
          </w:pPr>
        </w:pPrChange>
      </w:pPr>
      <w:r w:rsidRPr="00C8205D">
        <w:rPr>
          <w:color w:val="000000" w:themeColor="text1"/>
          <w:sz w:val="22"/>
          <w:szCs w:val="22"/>
          <w:rPrChange w:id="7705" w:author="Risa" w:date="2021-07-06T14:20:00Z">
            <w:rPr>
              <w:color w:val="000000" w:themeColor="text1"/>
              <w:sz w:val="20"/>
              <w:szCs w:val="20"/>
              <w:highlight w:val="cyan"/>
            </w:rPr>
          </w:rPrChange>
        </w:rPr>
        <w:t xml:space="preserve">Day, M., </w:t>
      </w:r>
      <w:proofErr w:type="spellStart"/>
      <w:r w:rsidRPr="00C8205D">
        <w:rPr>
          <w:color w:val="000000" w:themeColor="text1"/>
          <w:sz w:val="22"/>
          <w:szCs w:val="22"/>
          <w:rPrChange w:id="7706" w:author="Risa" w:date="2021-07-06T14:20:00Z">
            <w:rPr>
              <w:color w:val="000000" w:themeColor="text1"/>
              <w:sz w:val="20"/>
              <w:szCs w:val="20"/>
              <w:highlight w:val="cyan"/>
            </w:rPr>
          </w:rPrChange>
        </w:rPr>
        <w:t>Schedlbauer</w:t>
      </w:r>
      <w:proofErr w:type="spellEnd"/>
      <w:r w:rsidRPr="00C8205D">
        <w:rPr>
          <w:color w:val="000000" w:themeColor="text1"/>
          <w:sz w:val="22"/>
          <w:szCs w:val="22"/>
          <w:rPrChange w:id="7707" w:author="Risa" w:date="2021-07-06T14:20:00Z">
            <w:rPr>
              <w:color w:val="000000" w:themeColor="text1"/>
              <w:sz w:val="20"/>
              <w:szCs w:val="20"/>
              <w:highlight w:val="cyan"/>
            </w:rPr>
          </w:rPrChange>
        </w:rPr>
        <w:t xml:space="preserve">, J., Livingston, Greenwood, M., White, M. </w:t>
      </w:r>
      <w:r w:rsidRPr="00C8205D">
        <w:rPr>
          <w:color w:val="000000" w:themeColor="text1"/>
          <w:sz w:val="22"/>
          <w:szCs w:val="22"/>
          <w:shd w:val="clear" w:color="auto" w:fill="FFFFFF"/>
          <w:rPrChange w:id="7708" w:author="Risa" w:date="2021-07-06T14:20: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C8205D">
        <w:rPr>
          <w:i/>
          <w:color w:val="000000" w:themeColor="text1"/>
          <w:sz w:val="22"/>
          <w:szCs w:val="22"/>
          <w:shd w:val="clear" w:color="auto" w:fill="FFFFFF"/>
          <w:rPrChange w:id="7709" w:author="Risa" w:date="2021-07-06T14:20:00Z">
            <w:rPr>
              <w:i/>
              <w:color w:val="000000" w:themeColor="text1"/>
              <w:sz w:val="20"/>
              <w:szCs w:val="20"/>
              <w:highlight w:val="cyan"/>
              <w:shd w:val="clear" w:color="auto" w:fill="FFFFFF"/>
            </w:rPr>
          </w:rPrChange>
        </w:rPr>
        <w:t>Pinus rigida</w:t>
      </w:r>
      <w:r w:rsidRPr="00C8205D">
        <w:rPr>
          <w:color w:val="000000" w:themeColor="text1"/>
          <w:sz w:val="22"/>
          <w:szCs w:val="22"/>
          <w:shd w:val="clear" w:color="auto" w:fill="FFFFFF"/>
          <w:rPrChange w:id="7710" w:author="Risa" w:date="2021-07-06T14:20:00Z">
            <w:rPr>
              <w:color w:val="000000" w:themeColor="text1"/>
              <w:sz w:val="20"/>
              <w:szCs w:val="20"/>
              <w:highlight w:val="cyan"/>
              <w:shd w:val="clear" w:color="auto" w:fill="FFFFFF"/>
            </w:rPr>
          </w:rPrChange>
        </w:rPr>
        <w:t>) and jack pine (</w:t>
      </w:r>
      <w:r w:rsidRPr="00C8205D">
        <w:rPr>
          <w:i/>
          <w:color w:val="000000" w:themeColor="text1"/>
          <w:sz w:val="22"/>
          <w:szCs w:val="22"/>
          <w:shd w:val="clear" w:color="auto" w:fill="FFFFFF"/>
          <w:rPrChange w:id="7711" w:author="Risa" w:date="2021-07-06T14:20:00Z">
            <w:rPr>
              <w:i/>
              <w:color w:val="000000" w:themeColor="text1"/>
              <w:sz w:val="20"/>
              <w:szCs w:val="20"/>
              <w:highlight w:val="cyan"/>
              <w:shd w:val="clear" w:color="auto" w:fill="FFFFFF"/>
            </w:rPr>
          </w:rPrChange>
        </w:rPr>
        <w:t>Pinus banksiana</w:t>
      </w:r>
      <w:r w:rsidRPr="00C8205D">
        <w:rPr>
          <w:color w:val="000000" w:themeColor="text1"/>
          <w:sz w:val="22"/>
          <w:szCs w:val="22"/>
          <w:shd w:val="clear" w:color="auto" w:fill="FFFFFF"/>
          <w:rPrChange w:id="7712" w:author="Risa" w:date="2021-07-06T14:20:00Z">
            <w:rPr>
              <w:color w:val="000000" w:themeColor="text1"/>
              <w:sz w:val="20"/>
              <w:szCs w:val="20"/>
              <w:highlight w:val="cyan"/>
              <w:shd w:val="clear" w:color="auto" w:fill="FFFFFF"/>
            </w:rPr>
          </w:rPrChange>
        </w:rPr>
        <w:t>) seedlings.</w:t>
      </w:r>
      <w:ins w:id="7713" w:author="Risa" w:date="2021-07-06T14:08:00Z">
        <w:r w:rsidR="007E291A" w:rsidRPr="00C8205D">
          <w:rPr>
            <w:color w:val="000000" w:themeColor="text1"/>
            <w:sz w:val="22"/>
            <w:szCs w:val="22"/>
            <w:shd w:val="clear" w:color="auto" w:fill="FFFFFF"/>
            <w:rPrChange w:id="7714" w:author="Risa" w:date="2021-07-06T14:20:00Z">
              <w:rPr>
                <w:color w:val="000000" w:themeColor="text1"/>
                <w:sz w:val="22"/>
                <w:szCs w:val="22"/>
                <w:shd w:val="clear" w:color="auto" w:fill="FFFFFF"/>
              </w:rPr>
            </w:rPrChange>
          </w:rPr>
          <w:t xml:space="preserve"> </w:t>
        </w:r>
      </w:ins>
      <w:del w:id="7715" w:author="Risa" w:date="2021-07-06T14:08:00Z">
        <w:r w:rsidRPr="00C8205D" w:rsidDel="007E291A">
          <w:rPr>
            <w:i/>
            <w:iCs/>
            <w:color w:val="000000" w:themeColor="text1"/>
            <w:sz w:val="22"/>
            <w:szCs w:val="22"/>
            <w:shd w:val="clear" w:color="auto" w:fill="FFFFFF"/>
            <w:rPrChange w:id="7716" w:author="Risa" w:date="2021-07-06T14:20:00Z">
              <w:rPr>
                <w:color w:val="000000" w:themeColor="text1"/>
                <w:sz w:val="20"/>
                <w:szCs w:val="20"/>
                <w:highlight w:val="cyan"/>
                <w:shd w:val="clear" w:color="auto" w:fill="FFFFFF"/>
              </w:rPr>
            </w:rPrChange>
          </w:rPr>
          <w:delText> </w:delText>
        </w:r>
      </w:del>
      <w:ins w:id="7717" w:author="Risa" w:date="2021-07-06T14:09:00Z">
        <w:r w:rsidR="007E291A" w:rsidRPr="00C8205D">
          <w:rPr>
            <w:i/>
            <w:iCs/>
            <w:color w:val="000000" w:themeColor="text1"/>
            <w:sz w:val="22"/>
            <w:szCs w:val="22"/>
            <w:shd w:val="clear" w:color="auto" w:fill="FFFFFF"/>
            <w:rPrChange w:id="7718" w:author="Risa" w:date="2021-07-06T14:20:00Z">
              <w:rPr>
                <w:color w:val="000000" w:themeColor="text1"/>
                <w:sz w:val="22"/>
                <w:szCs w:val="22"/>
                <w:shd w:val="clear" w:color="auto" w:fill="FFFFFF"/>
              </w:rPr>
            </w:rPrChange>
          </w:rPr>
          <w:t>Forest Ecology and Management</w:t>
        </w:r>
      </w:ins>
      <w:del w:id="7719" w:author="Risa" w:date="2021-07-06T14:09:00Z">
        <w:r w:rsidRPr="00C8205D" w:rsidDel="007E291A">
          <w:rPr>
            <w:i/>
            <w:iCs/>
            <w:color w:val="000000" w:themeColor="text1"/>
            <w:sz w:val="22"/>
            <w:szCs w:val="22"/>
            <w:shd w:val="clear" w:color="auto" w:fill="FFFFFF"/>
            <w:rPrChange w:id="7720" w:author="Risa" w:date="2021-07-06T14:20:00Z">
              <w:rPr>
                <w:i/>
                <w:iCs/>
                <w:color w:val="000000" w:themeColor="text1"/>
                <w:sz w:val="20"/>
                <w:szCs w:val="20"/>
                <w:highlight w:val="cyan"/>
                <w:shd w:val="clear" w:color="auto" w:fill="FFFFFF"/>
              </w:rPr>
            </w:rPrChange>
          </w:rPr>
          <w:delText>For Ecol &amp; Manag</w:delText>
        </w:r>
      </w:del>
      <w:r w:rsidRPr="00C8205D">
        <w:rPr>
          <w:color w:val="000000" w:themeColor="text1"/>
          <w:sz w:val="22"/>
          <w:szCs w:val="22"/>
          <w:shd w:val="clear" w:color="auto" w:fill="FFFFFF"/>
          <w:rPrChange w:id="7721" w:author="Risa" w:date="2021-07-06T14:20:00Z">
            <w:rPr>
              <w:color w:val="000000" w:themeColor="text1"/>
              <w:sz w:val="20"/>
              <w:szCs w:val="20"/>
              <w:highlight w:val="cyan"/>
              <w:shd w:val="clear" w:color="auto" w:fill="FFFFFF"/>
            </w:rPr>
          </w:rPrChange>
        </w:rPr>
        <w:t>,</w:t>
      </w:r>
      <w:ins w:id="7722" w:author="Risa" w:date="2021-07-06T14:08:00Z">
        <w:r w:rsidR="007E291A" w:rsidRPr="00C8205D">
          <w:rPr>
            <w:color w:val="000000" w:themeColor="text1"/>
            <w:sz w:val="22"/>
            <w:szCs w:val="22"/>
            <w:shd w:val="clear" w:color="auto" w:fill="FFFFFF"/>
            <w:rPrChange w:id="7723" w:author="Risa" w:date="2021-07-06T14:20:00Z">
              <w:rPr>
                <w:color w:val="000000" w:themeColor="text1"/>
                <w:sz w:val="22"/>
                <w:szCs w:val="22"/>
                <w:shd w:val="clear" w:color="auto" w:fill="FFFFFF"/>
              </w:rPr>
            </w:rPrChange>
          </w:rPr>
          <w:t xml:space="preserve"> </w:t>
        </w:r>
      </w:ins>
      <w:del w:id="7724" w:author="Risa" w:date="2021-07-06T14:08:00Z">
        <w:r w:rsidRPr="00C8205D" w:rsidDel="007E291A">
          <w:rPr>
            <w:color w:val="000000" w:themeColor="text1"/>
            <w:sz w:val="22"/>
            <w:szCs w:val="22"/>
            <w:shd w:val="clear" w:color="auto" w:fill="FFFFFF"/>
            <w:rPrChange w:id="7725"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726" w:author="Risa" w:date="2021-07-06T14:20:00Z">
            <w:rPr>
              <w:i/>
              <w:iCs/>
              <w:color w:val="000000" w:themeColor="text1"/>
              <w:sz w:val="20"/>
              <w:szCs w:val="20"/>
              <w:highlight w:val="cyan"/>
              <w:shd w:val="clear" w:color="auto" w:fill="FFFFFF"/>
            </w:rPr>
          </w:rPrChange>
        </w:rPr>
        <w:t>205</w:t>
      </w:r>
      <w:r w:rsidRPr="00C8205D">
        <w:rPr>
          <w:color w:val="000000" w:themeColor="text1"/>
          <w:sz w:val="22"/>
          <w:szCs w:val="22"/>
          <w:shd w:val="clear" w:color="auto" w:fill="FFFFFF"/>
          <w:rPrChange w:id="7727" w:author="Risa" w:date="2021-07-06T14:20:00Z">
            <w:rPr>
              <w:color w:val="000000" w:themeColor="text1"/>
              <w:sz w:val="20"/>
              <w:szCs w:val="20"/>
              <w:highlight w:val="cyan"/>
              <w:shd w:val="clear" w:color="auto" w:fill="FFFFFF"/>
            </w:rPr>
          </w:rPrChange>
        </w:rPr>
        <w:t>(1), 59-71.</w:t>
      </w:r>
      <w:ins w:id="7728" w:author="Jeff" w:date="2021-06-20T21:10:00Z">
        <w:r w:rsidR="003C3CF6" w:rsidRPr="00C8205D">
          <w:rPr>
            <w:color w:val="000000" w:themeColor="text1"/>
            <w:sz w:val="22"/>
            <w:szCs w:val="22"/>
            <w:shd w:val="clear" w:color="auto" w:fill="FFFFFF"/>
            <w:rPrChange w:id="7729" w:author="Risa" w:date="2021-07-06T14:20:00Z">
              <w:rPr>
                <w:color w:val="000000" w:themeColor="text1"/>
                <w:sz w:val="20"/>
                <w:szCs w:val="20"/>
                <w:highlight w:val="cyan"/>
                <w:shd w:val="clear" w:color="auto" w:fill="FFFFFF"/>
              </w:rPr>
            </w:rPrChange>
          </w:rPr>
          <w:t xml:space="preserve"> </w:t>
        </w:r>
        <w:r w:rsidR="003C3CF6" w:rsidRPr="00C8205D">
          <w:rPr>
            <w:color w:val="000000" w:themeColor="text1"/>
            <w:sz w:val="22"/>
            <w:szCs w:val="22"/>
            <w:shd w:val="clear" w:color="auto" w:fill="FFFFFF"/>
            <w:rPrChange w:id="7730" w:author="Risa" w:date="2021-07-06T14:20:00Z">
              <w:rPr>
                <w:color w:val="000000" w:themeColor="text1"/>
                <w:sz w:val="20"/>
                <w:szCs w:val="20"/>
                <w:shd w:val="clear" w:color="auto" w:fill="FFFFFF"/>
              </w:rPr>
            </w:rPrChange>
          </w:rPr>
          <w:t>doi.org/10.1016/j.foreco.2004.10.004</w:t>
        </w:r>
      </w:ins>
    </w:p>
    <w:p w14:paraId="25685CCF" w14:textId="74ABD0C3" w:rsidR="004427E6" w:rsidRPr="00C8205D" w:rsidDel="007E291A" w:rsidRDefault="004427E6" w:rsidP="001D7BE7">
      <w:pPr>
        <w:pStyle w:val="ListParagraph"/>
        <w:autoSpaceDE w:val="0"/>
        <w:autoSpaceDN w:val="0"/>
        <w:adjustRightInd w:val="0"/>
        <w:spacing w:after="0" w:line="360" w:lineRule="auto"/>
        <w:ind w:left="360" w:hanging="360"/>
        <w:rPr>
          <w:moveFrom w:id="7731" w:author="Risa" w:date="2021-07-06T14:08:00Z"/>
          <w:color w:val="000000" w:themeColor="text1"/>
          <w:sz w:val="22"/>
          <w:szCs w:val="22"/>
          <w:shd w:val="clear" w:color="auto" w:fill="FFFFFF"/>
          <w:rPrChange w:id="7732" w:author="Risa" w:date="2021-07-06T14:20:00Z">
            <w:rPr>
              <w:moveFrom w:id="7733" w:author="Risa" w:date="2021-07-06T14:08:00Z"/>
              <w:color w:val="000000" w:themeColor="text1"/>
              <w:sz w:val="20"/>
              <w:szCs w:val="20"/>
              <w:highlight w:val="cyan"/>
              <w:shd w:val="clear" w:color="auto" w:fill="FFFFFF"/>
            </w:rPr>
          </w:rPrChange>
        </w:rPr>
        <w:pPrChange w:id="7734" w:author="Risa" w:date="2021-07-06T13:11:00Z">
          <w:pPr>
            <w:pStyle w:val="ListParagraph"/>
            <w:autoSpaceDE w:val="0"/>
            <w:autoSpaceDN w:val="0"/>
            <w:adjustRightInd w:val="0"/>
            <w:spacing w:line="240" w:lineRule="auto"/>
            <w:ind w:left="360" w:hanging="360"/>
            <w:jc w:val="both"/>
          </w:pPr>
        </w:pPrChange>
      </w:pPr>
      <w:moveFromRangeStart w:id="7735" w:author="Risa" w:date="2021-07-06T14:08:00Z" w:name="move76472943"/>
      <w:moveFrom w:id="7736" w:author="Risa" w:date="2021-07-06T14:08:00Z">
        <w:r w:rsidRPr="00C8205D" w:rsidDel="007E291A">
          <w:rPr>
            <w:color w:val="000000" w:themeColor="text1"/>
            <w:sz w:val="22"/>
            <w:szCs w:val="22"/>
            <w:shd w:val="clear" w:color="auto" w:fill="FFFFFF"/>
            <w:rPrChange w:id="7737" w:author="Risa" w:date="2021-07-06T14:20: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C8205D" w:rsidDel="007E291A">
          <w:rPr>
            <w:i/>
            <w:iCs/>
            <w:color w:val="000000" w:themeColor="text1"/>
            <w:sz w:val="22"/>
            <w:szCs w:val="22"/>
            <w:shd w:val="clear" w:color="auto" w:fill="FFFFFF"/>
            <w:rPrChange w:id="7738" w:author="Risa" w:date="2021-07-06T14:20:00Z">
              <w:rPr>
                <w:i/>
                <w:iCs/>
                <w:color w:val="000000" w:themeColor="text1"/>
                <w:sz w:val="20"/>
                <w:szCs w:val="20"/>
                <w:highlight w:val="cyan"/>
                <w:shd w:val="clear" w:color="auto" w:fill="FFFFFF"/>
              </w:rPr>
            </w:rPrChange>
          </w:rPr>
          <w:t>Tree Physiology</w:t>
        </w:r>
        <w:r w:rsidRPr="00C8205D" w:rsidDel="007E291A">
          <w:rPr>
            <w:color w:val="000000" w:themeColor="text1"/>
            <w:sz w:val="22"/>
            <w:szCs w:val="22"/>
            <w:shd w:val="clear" w:color="auto" w:fill="FFFFFF"/>
            <w:rPrChange w:id="7739" w:author="Risa" w:date="2021-07-06T14:20:00Z">
              <w:rPr>
                <w:color w:val="000000" w:themeColor="text1"/>
                <w:sz w:val="20"/>
                <w:szCs w:val="20"/>
                <w:highlight w:val="cyan"/>
                <w:shd w:val="clear" w:color="auto" w:fill="FFFFFF"/>
              </w:rPr>
            </w:rPrChange>
          </w:rPr>
          <w:t>, </w:t>
        </w:r>
        <w:r w:rsidRPr="00C8205D" w:rsidDel="007E291A">
          <w:rPr>
            <w:i/>
            <w:iCs/>
            <w:color w:val="000000" w:themeColor="text1"/>
            <w:sz w:val="22"/>
            <w:szCs w:val="22"/>
            <w:shd w:val="clear" w:color="auto" w:fill="FFFFFF"/>
            <w:rPrChange w:id="7740" w:author="Risa" w:date="2021-07-06T14:20:00Z">
              <w:rPr>
                <w:i/>
                <w:iCs/>
                <w:color w:val="000000" w:themeColor="text1"/>
                <w:sz w:val="20"/>
                <w:szCs w:val="20"/>
                <w:highlight w:val="cyan"/>
                <w:shd w:val="clear" w:color="auto" w:fill="FFFFFF"/>
              </w:rPr>
            </w:rPrChange>
          </w:rPr>
          <w:t>21</w:t>
        </w:r>
        <w:r w:rsidRPr="00C8205D" w:rsidDel="007E291A">
          <w:rPr>
            <w:color w:val="000000" w:themeColor="text1"/>
            <w:sz w:val="22"/>
            <w:szCs w:val="22"/>
            <w:shd w:val="clear" w:color="auto" w:fill="FFFFFF"/>
            <w:rPrChange w:id="7741" w:author="Risa" w:date="2021-07-06T14:20:00Z">
              <w:rPr>
                <w:color w:val="000000" w:themeColor="text1"/>
                <w:sz w:val="20"/>
                <w:szCs w:val="20"/>
                <w:highlight w:val="cyan"/>
                <w:shd w:val="clear" w:color="auto" w:fill="FFFFFF"/>
              </w:rPr>
            </w:rPrChange>
          </w:rPr>
          <w:t>(16), 1195-1204.</w:t>
        </w:r>
        <w:ins w:id="7742" w:author="Jeff" w:date="2021-06-20T21:11:00Z">
          <w:r w:rsidR="003C3CF6" w:rsidRPr="00C8205D" w:rsidDel="007E291A">
            <w:rPr>
              <w:color w:val="000000" w:themeColor="text1"/>
              <w:sz w:val="22"/>
              <w:szCs w:val="22"/>
              <w:shd w:val="clear" w:color="auto" w:fill="FFFFFF"/>
              <w:rPrChange w:id="7743" w:author="Risa" w:date="2021-07-06T14:20:00Z">
                <w:rPr>
                  <w:color w:val="000000" w:themeColor="text1"/>
                  <w:sz w:val="20"/>
                  <w:szCs w:val="20"/>
                  <w:highlight w:val="cyan"/>
                  <w:shd w:val="clear" w:color="auto" w:fill="FFFFFF"/>
                </w:rPr>
              </w:rPrChange>
            </w:rPr>
            <w:t xml:space="preserve"> </w:t>
          </w:r>
          <w:r w:rsidR="003C3CF6" w:rsidRPr="00C8205D" w:rsidDel="007E291A">
            <w:rPr>
              <w:color w:val="000000" w:themeColor="text1"/>
              <w:sz w:val="22"/>
              <w:szCs w:val="22"/>
              <w:shd w:val="clear" w:color="auto" w:fill="FFFFFF"/>
              <w:rPrChange w:id="7744" w:author="Risa" w:date="2021-07-06T14:20:00Z">
                <w:rPr>
                  <w:color w:val="000000" w:themeColor="text1"/>
                  <w:sz w:val="20"/>
                  <w:szCs w:val="20"/>
                  <w:shd w:val="clear" w:color="auto" w:fill="FFFFFF"/>
                </w:rPr>
              </w:rPrChange>
            </w:rPr>
            <w:t>doi.org/10.1093/treephys/21.16.1195</w:t>
          </w:r>
        </w:ins>
      </w:moveFrom>
    </w:p>
    <w:moveFromRangeEnd w:id="7735"/>
    <w:p w14:paraId="24574C21" w14:textId="4E33B3FE" w:rsidR="002F2655" w:rsidRPr="00C8205D" w:rsidDel="00C05A8B" w:rsidRDefault="002F2655" w:rsidP="001D7BE7">
      <w:pPr>
        <w:pStyle w:val="ListParagraph"/>
        <w:autoSpaceDE w:val="0"/>
        <w:autoSpaceDN w:val="0"/>
        <w:adjustRightInd w:val="0"/>
        <w:spacing w:after="0" w:line="360" w:lineRule="auto"/>
        <w:ind w:left="360" w:hanging="360"/>
        <w:rPr>
          <w:del w:id="7745" w:author="Risa" w:date="2021-07-06T13:41:00Z"/>
          <w:strike/>
          <w:color w:val="000000" w:themeColor="text1"/>
          <w:sz w:val="22"/>
          <w:szCs w:val="22"/>
          <w:shd w:val="clear" w:color="auto" w:fill="FFFFFF"/>
          <w:rPrChange w:id="7746" w:author="Risa" w:date="2021-07-06T14:20:00Z">
            <w:rPr>
              <w:del w:id="7747" w:author="Risa" w:date="2021-07-06T13:41:00Z"/>
              <w:color w:val="000000" w:themeColor="text1"/>
              <w:sz w:val="20"/>
              <w:szCs w:val="20"/>
              <w:highlight w:val="cyan"/>
              <w:shd w:val="clear" w:color="auto" w:fill="FFFFFF"/>
            </w:rPr>
          </w:rPrChange>
        </w:rPr>
        <w:pPrChange w:id="7748" w:author="Risa" w:date="2021-07-06T13:11:00Z">
          <w:pPr>
            <w:pStyle w:val="ListParagraph"/>
            <w:autoSpaceDE w:val="0"/>
            <w:autoSpaceDN w:val="0"/>
            <w:adjustRightInd w:val="0"/>
            <w:spacing w:line="240" w:lineRule="auto"/>
            <w:ind w:left="360" w:hanging="360"/>
            <w:jc w:val="both"/>
          </w:pPr>
        </w:pPrChange>
      </w:pPr>
      <w:del w:id="7749" w:author="Risa" w:date="2021-07-06T13:41:00Z">
        <w:r w:rsidRPr="00C8205D" w:rsidDel="00C05A8B">
          <w:rPr>
            <w:strike/>
            <w:color w:val="000000" w:themeColor="text1"/>
            <w:sz w:val="22"/>
            <w:szCs w:val="22"/>
            <w:shd w:val="clear" w:color="auto" w:fill="FFFFFF"/>
            <w:rPrChange w:id="7750" w:author="Risa" w:date="2021-07-06T14:20:00Z">
              <w:rPr>
                <w:color w:val="000000" w:themeColor="text1"/>
                <w:sz w:val="20"/>
                <w:szCs w:val="20"/>
                <w:highlight w:val="cyan"/>
                <w:shd w:val="clear" w:color="auto" w:fill="FFFFFF"/>
              </w:rPr>
            </w:rPrChange>
          </w:rPr>
          <w:delText>Day, M., and Greenwood, M. (2011). Regulation of ontogeny in temperate conifers. In </w:delText>
        </w:r>
        <w:r w:rsidRPr="00C8205D" w:rsidDel="00C05A8B">
          <w:rPr>
            <w:i/>
            <w:iCs/>
            <w:strike/>
            <w:color w:val="000000" w:themeColor="text1"/>
            <w:sz w:val="22"/>
            <w:szCs w:val="22"/>
            <w:shd w:val="clear" w:color="auto" w:fill="FFFFFF"/>
            <w:rPrChange w:id="7751" w:author="Risa" w:date="2021-07-06T14:20:00Z">
              <w:rPr>
                <w:i/>
                <w:iCs/>
                <w:color w:val="000000" w:themeColor="text1"/>
                <w:sz w:val="20"/>
                <w:szCs w:val="20"/>
                <w:highlight w:val="cyan"/>
                <w:shd w:val="clear" w:color="auto" w:fill="FFFFFF"/>
              </w:rPr>
            </w:rPrChange>
          </w:rPr>
          <w:delText>Size-and age-related changes in tree structure and function</w:delText>
        </w:r>
        <w:r w:rsidRPr="00C8205D" w:rsidDel="00C05A8B">
          <w:rPr>
            <w:strike/>
            <w:color w:val="000000" w:themeColor="text1"/>
            <w:sz w:val="22"/>
            <w:szCs w:val="22"/>
            <w:shd w:val="clear" w:color="auto" w:fill="FFFFFF"/>
            <w:rPrChange w:id="7752" w:author="Risa" w:date="2021-07-06T14:20:00Z">
              <w:rPr>
                <w:color w:val="000000" w:themeColor="text1"/>
                <w:sz w:val="20"/>
                <w:szCs w:val="20"/>
                <w:highlight w:val="cyan"/>
                <w:shd w:val="clear" w:color="auto" w:fill="FFFFFF"/>
              </w:rPr>
            </w:rPrChange>
          </w:rPr>
          <w:delText> (pp. 91-119). Springer, Dordrecht.</w:delText>
        </w:r>
      </w:del>
      <w:ins w:id="7753" w:author="Jeff" w:date="2021-06-20T21:11:00Z">
        <w:del w:id="7754" w:author="Risa" w:date="2021-07-06T13:41:00Z">
          <w:r w:rsidR="0036390B" w:rsidRPr="00C8205D" w:rsidDel="00C05A8B">
            <w:rPr>
              <w:strike/>
              <w:color w:val="000000" w:themeColor="text1"/>
              <w:sz w:val="22"/>
              <w:szCs w:val="22"/>
              <w:shd w:val="clear" w:color="auto" w:fill="FFFFFF"/>
              <w:rPrChange w:id="7755" w:author="Risa" w:date="2021-07-06T14:20:00Z">
                <w:rPr>
                  <w:color w:val="000000" w:themeColor="text1"/>
                  <w:sz w:val="20"/>
                  <w:szCs w:val="20"/>
                  <w:highlight w:val="cyan"/>
                  <w:shd w:val="clear" w:color="auto" w:fill="FFFFFF"/>
                </w:rPr>
              </w:rPrChange>
            </w:rPr>
            <w:delText xml:space="preserve"> </w:delText>
          </w:r>
          <w:r w:rsidR="0036390B" w:rsidRPr="00C8205D" w:rsidDel="00C05A8B">
            <w:rPr>
              <w:strike/>
              <w:color w:val="000000" w:themeColor="text1"/>
              <w:spacing w:val="4"/>
              <w:sz w:val="22"/>
              <w:szCs w:val="22"/>
              <w:shd w:val="clear" w:color="auto" w:fill="FCFCFC"/>
              <w:rPrChange w:id="7756" w:author="Risa" w:date="2021-07-06T14:20:00Z">
                <w:rPr>
                  <w:rFonts w:ascii="Source Sans Pro" w:hAnsi="Source Sans Pro"/>
                  <w:color w:val="333333"/>
                  <w:spacing w:val="4"/>
                  <w:sz w:val="21"/>
                  <w:szCs w:val="21"/>
                  <w:shd w:val="clear" w:color="auto" w:fill="FCFCFC"/>
                </w:rPr>
              </w:rPrChange>
            </w:rPr>
            <w:delText>doi.org/10.1007/978-94-007-1242-3_4</w:delText>
          </w:r>
        </w:del>
      </w:ins>
    </w:p>
    <w:p w14:paraId="32406F24" w14:textId="63C5FBAC" w:rsidR="00113122" w:rsidRPr="00C8205D" w:rsidRDefault="000547B1" w:rsidP="001D7BE7">
      <w:pPr>
        <w:pStyle w:val="ListParagraph"/>
        <w:autoSpaceDE w:val="0"/>
        <w:autoSpaceDN w:val="0"/>
        <w:adjustRightInd w:val="0"/>
        <w:spacing w:after="0" w:line="360" w:lineRule="auto"/>
        <w:ind w:left="360" w:hanging="360"/>
        <w:rPr>
          <w:ins w:id="7757" w:author="Jeff" w:date="2021-06-25T21:00:00Z"/>
          <w:color w:val="000000" w:themeColor="text1"/>
          <w:sz w:val="22"/>
          <w:szCs w:val="22"/>
          <w:shd w:val="clear" w:color="auto" w:fill="FFFFFF"/>
          <w:rPrChange w:id="7758" w:author="Risa" w:date="2021-07-06T14:20:00Z">
            <w:rPr>
              <w:ins w:id="7759" w:author="Jeff" w:date="2021-06-25T21:00:00Z"/>
              <w:color w:val="000000" w:themeColor="text1"/>
              <w:sz w:val="20"/>
              <w:szCs w:val="20"/>
              <w:shd w:val="clear" w:color="auto" w:fill="FFFFFF"/>
            </w:rPr>
          </w:rPrChange>
        </w:rPr>
        <w:pPrChange w:id="7760"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761" w:author="Risa" w:date="2021-07-06T14:20:00Z">
            <w:rPr>
              <w:color w:val="000000" w:themeColor="text1"/>
              <w:sz w:val="20"/>
              <w:szCs w:val="20"/>
              <w:highlight w:val="cyan"/>
              <w:shd w:val="clear" w:color="auto" w:fill="FFFFFF"/>
            </w:rPr>
          </w:rPrChange>
        </w:rPr>
        <w:t xml:space="preserve">Day, M., </w:t>
      </w:r>
      <w:proofErr w:type="spellStart"/>
      <w:r w:rsidRPr="00C8205D">
        <w:rPr>
          <w:color w:val="000000" w:themeColor="text1"/>
          <w:sz w:val="22"/>
          <w:szCs w:val="22"/>
          <w:shd w:val="clear" w:color="auto" w:fill="FFFFFF"/>
          <w:rPrChange w:id="7762" w:author="Risa" w:date="2021-07-06T14:20:00Z">
            <w:rPr>
              <w:color w:val="000000" w:themeColor="text1"/>
              <w:sz w:val="20"/>
              <w:szCs w:val="20"/>
              <w:highlight w:val="cyan"/>
              <w:shd w:val="clear" w:color="auto" w:fill="FFFFFF"/>
            </w:rPr>
          </w:rPrChange>
        </w:rPr>
        <w:t>Zazzaro</w:t>
      </w:r>
      <w:proofErr w:type="spellEnd"/>
      <w:r w:rsidRPr="00C8205D">
        <w:rPr>
          <w:color w:val="000000" w:themeColor="text1"/>
          <w:sz w:val="22"/>
          <w:szCs w:val="22"/>
          <w:shd w:val="clear" w:color="auto" w:fill="FFFFFF"/>
          <w:rPrChange w:id="7763" w:author="Risa" w:date="2021-07-06T14:20:00Z">
            <w:rPr>
              <w:color w:val="000000" w:themeColor="text1"/>
              <w:sz w:val="20"/>
              <w:szCs w:val="20"/>
              <w:highlight w:val="cyan"/>
              <w:shd w:val="clear" w:color="auto" w:fill="FFFFFF"/>
            </w:rPr>
          </w:rPrChange>
        </w:rPr>
        <w:t>, S. and Perkins, L. (2014). Seedling ontogeny and environmental plasticity in two co‐occurring shade‐tolerant conifers and implications for environment–population interactions.</w:t>
      </w:r>
      <w:ins w:id="7764" w:author="Risa" w:date="2021-07-06T14:09:00Z">
        <w:r w:rsidR="00835EDE" w:rsidRPr="00C8205D">
          <w:rPr>
            <w:color w:val="000000" w:themeColor="text1"/>
            <w:sz w:val="22"/>
            <w:szCs w:val="22"/>
            <w:shd w:val="clear" w:color="auto" w:fill="FFFFFF"/>
            <w:rPrChange w:id="7765" w:author="Risa" w:date="2021-07-06T14:20:00Z">
              <w:rPr>
                <w:color w:val="000000" w:themeColor="text1"/>
                <w:sz w:val="22"/>
                <w:szCs w:val="22"/>
                <w:shd w:val="clear" w:color="auto" w:fill="FFFFFF"/>
              </w:rPr>
            </w:rPrChange>
          </w:rPr>
          <w:t xml:space="preserve"> </w:t>
        </w:r>
      </w:ins>
      <w:del w:id="7766" w:author="Risa" w:date="2021-07-06T14:09:00Z">
        <w:r w:rsidRPr="00C8205D" w:rsidDel="00835EDE">
          <w:rPr>
            <w:color w:val="000000" w:themeColor="text1"/>
            <w:sz w:val="22"/>
            <w:szCs w:val="22"/>
            <w:shd w:val="clear" w:color="auto" w:fill="FFFFFF"/>
            <w:rPrChange w:id="7767"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768" w:author="Risa" w:date="2021-07-06T14:20:00Z">
            <w:rPr>
              <w:i/>
              <w:iCs/>
              <w:color w:val="000000" w:themeColor="text1"/>
              <w:sz w:val="20"/>
              <w:szCs w:val="20"/>
              <w:highlight w:val="cyan"/>
              <w:shd w:val="clear" w:color="auto" w:fill="FFFFFF"/>
            </w:rPr>
          </w:rPrChange>
        </w:rPr>
        <w:t xml:space="preserve">American </w:t>
      </w:r>
      <w:ins w:id="7769" w:author="Risa" w:date="2021-07-06T14:09:00Z">
        <w:r w:rsidR="00835EDE" w:rsidRPr="00C8205D">
          <w:rPr>
            <w:i/>
            <w:iCs/>
            <w:color w:val="000000" w:themeColor="text1"/>
            <w:sz w:val="22"/>
            <w:szCs w:val="22"/>
            <w:shd w:val="clear" w:color="auto" w:fill="FFFFFF"/>
            <w:rPrChange w:id="7770" w:author="Risa" w:date="2021-07-06T14:20:00Z">
              <w:rPr>
                <w:i/>
                <w:iCs/>
                <w:color w:val="000000" w:themeColor="text1"/>
                <w:sz w:val="22"/>
                <w:szCs w:val="22"/>
                <w:shd w:val="clear" w:color="auto" w:fill="FFFFFF"/>
              </w:rPr>
            </w:rPrChange>
          </w:rPr>
          <w:t>J</w:t>
        </w:r>
      </w:ins>
      <w:del w:id="7771" w:author="Risa" w:date="2021-07-06T14:09:00Z">
        <w:r w:rsidRPr="00C8205D" w:rsidDel="00835EDE">
          <w:rPr>
            <w:i/>
            <w:iCs/>
            <w:color w:val="000000" w:themeColor="text1"/>
            <w:sz w:val="22"/>
            <w:szCs w:val="22"/>
            <w:shd w:val="clear" w:color="auto" w:fill="FFFFFF"/>
            <w:rPrChange w:id="7772" w:author="Risa" w:date="2021-07-06T14:20:00Z">
              <w:rPr>
                <w:i/>
                <w:iCs/>
                <w:color w:val="000000" w:themeColor="text1"/>
                <w:sz w:val="20"/>
                <w:szCs w:val="20"/>
                <w:highlight w:val="cyan"/>
                <w:shd w:val="clear" w:color="auto" w:fill="FFFFFF"/>
              </w:rPr>
            </w:rPrChange>
          </w:rPr>
          <w:delText>j</w:delText>
        </w:r>
      </w:del>
      <w:r w:rsidRPr="00C8205D">
        <w:rPr>
          <w:i/>
          <w:iCs/>
          <w:color w:val="000000" w:themeColor="text1"/>
          <w:sz w:val="22"/>
          <w:szCs w:val="22"/>
          <w:shd w:val="clear" w:color="auto" w:fill="FFFFFF"/>
          <w:rPrChange w:id="7773" w:author="Risa" w:date="2021-07-06T14:20:00Z">
            <w:rPr>
              <w:i/>
              <w:iCs/>
              <w:color w:val="000000" w:themeColor="text1"/>
              <w:sz w:val="20"/>
              <w:szCs w:val="20"/>
              <w:highlight w:val="cyan"/>
              <w:shd w:val="clear" w:color="auto" w:fill="FFFFFF"/>
            </w:rPr>
          </w:rPrChange>
        </w:rPr>
        <w:t xml:space="preserve">ournal of </w:t>
      </w:r>
      <w:ins w:id="7774" w:author="Risa" w:date="2021-07-06T14:09:00Z">
        <w:r w:rsidR="00835EDE" w:rsidRPr="00C8205D">
          <w:rPr>
            <w:i/>
            <w:iCs/>
            <w:color w:val="000000" w:themeColor="text1"/>
            <w:sz w:val="22"/>
            <w:szCs w:val="22"/>
            <w:shd w:val="clear" w:color="auto" w:fill="FFFFFF"/>
            <w:rPrChange w:id="7775" w:author="Risa" w:date="2021-07-06T14:20:00Z">
              <w:rPr>
                <w:i/>
                <w:iCs/>
                <w:color w:val="000000" w:themeColor="text1"/>
                <w:sz w:val="22"/>
                <w:szCs w:val="22"/>
                <w:shd w:val="clear" w:color="auto" w:fill="FFFFFF"/>
              </w:rPr>
            </w:rPrChange>
          </w:rPr>
          <w:t>B</w:t>
        </w:r>
      </w:ins>
      <w:del w:id="7776" w:author="Risa" w:date="2021-07-06T14:09:00Z">
        <w:r w:rsidRPr="00C8205D" w:rsidDel="00835EDE">
          <w:rPr>
            <w:i/>
            <w:iCs/>
            <w:color w:val="000000" w:themeColor="text1"/>
            <w:sz w:val="22"/>
            <w:szCs w:val="22"/>
            <w:shd w:val="clear" w:color="auto" w:fill="FFFFFF"/>
            <w:rPrChange w:id="7777" w:author="Risa" w:date="2021-07-06T14:20:00Z">
              <w:rPr>
                <w:i/>
                <w:iCs/>
                <w:color w:val="000000" w:themeColor="text1"/>
                <w:sz w:val="20"/>
                <w:szCs w:val="20"/>
                <w:highlight w:val="cyan"/>
                <w:shd w:val="clear" w:color="auto" w:fill="FFFFFF"/>
              </w:rPr>
            </w:rPrChange>
          </w:rPr>
          <w:delText>b</w:delText>
        </w:r>
      </w:del>
      <w:r w:rsidRPr="00C8205D">
        <w:rPr>
          <w:i/>
          <w:iCs/>
          <w:color w:val="000000" w:themeColor="text1"/>
          <w:sz w:val="22"/>
          <w:szCs w:val="22"/>
          <w:shd w:val="clear" w:color="auto" w:fill="FFFFFF"/>
          <w:rPrChange w:id="7778" w:author="Risa" w:date="2021-07-06T14:20:00Z">
            <w:rPr>
              <w:i/>
              <w:iCs/>
              <w:color w:val="000000" w:themeColor="text1"/>
              <w:sz w:val="20"/>
              <w:szCs w:val="20"/>
              <w:highlight w:val="cyan"/>
              <w:shd w:val="clear" w:color="auto" w:fill="FFFFFF"/>
            </w:rPr>
          </w:rPrChange>
        </w:rPr>
        <w:t>otany</w:t>
      </w:r>
      <w:r w:rsidRPr="00C8205D">
        <w:rPr>
          <w:color w:val="000000" w:themeColor="text1"/>
          <w:sz w:val="22"/>
          <w:szCs w:val="22"/>
          <w:shd w:val="clear" w:color="auto" w:fill="FFFFFF"/>
          <w:rPrChange w:id="7779" w:author="Risa" w:date="2021-07-06T14:20:00Z">
            <w:rPr>
              <w:color w:val="000000" w:themeColor="text1"/>
              <w:sz w:val="20"/>
              <w:szCs w:val="20"/>
              <w:highlight w:val="cyan"/>
              <w:shd w:val="clear" w:color="auto" w:fill="FFFFFF"/>
            </w:rPr>
          </w:rPrChange>
        </w:rPr>
        <w:t>,</w:t>
      </w:r>
      <w:ins w:id="7780" w:author="Risa" w:date="2021-07-06T14:09:00Z">
        <w:r w:rsidR="00835EDE" w:rsidRPr="00C8205D">
          <w:rPr>
            <w:color w:val="000000" w:themeColor="text1"/>
            <w:sz w:val="22"/>
            <w:szCs w:val="22"/>
            <w:shd w:val="clear" w:color="auto" w:fill="FFFFFF"/>
            <w:rPrChange w:id="7781" w:author="Risa" w:date="2021-07-06T14:20:00Z">
              <w:rPr>
                <w:color w:val="000000" w:themeColor="text1"/>
                <w:sz w:val="22"/>
                <w:szCs w:val="22"/>
                <w:shd w:val="clear" w:color="auto" w:fill="FFFFFF"/>
              </w:rPr>
            </w:rPrChange>
          </w:rPr>
          <w:t xml:space="preserve"> </w:t>
        </w:r>
      </w:ins>
      <w:del w:id="7782" w:author="Risa" w:date="2021-07-06T14:09:00Z">
        <w:r w:rsidRPr="00C8205D" w:rsidDel="00835EDE">
          <w:rPr>
            <w:color w:val="000000" w:themeColor="text1"/>
            <w:sz w:val="22"/>
            <w:szCs w:val="22"/>
            <w:shd w:val="clear" w:color="auto" w:fill="FFFFFF"/>
            <w:rPrChange w:id="7783"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784" w:author="Risa" w:date="2021-07-06T14:20:00Z">
            <w:rPr>
              <w:i/>
              <w:iCs/>
              <w:color w:val="000000" w:themeColor="text1"/>
              <w:sz w:val="20"/>
              <w:szCs w:val="20"/>
              <w:highlight w:val="cyan"/>
              <w:shd w:val="clear" w:color="auto" w:fill="FFFFFF"/>
            </w:rPr>
          </w:rPrChange>
        </w:rPr>
        <w:t>101</w:t>
      </w:r>
      <w:r w:rsidRPr="00C8205D">
        <w:rPr>
          <w:color w:val="000000" w:themeColor="text1"/>
          <w:sz w:val="22"/>
          <w:szCs w:val="22"/>
          <w:shd w:val="clear" w:color="auto" w:fill="FFFFFF"/>
          <w:rPrChange w:id="7785" w:author="Risa" w:date="2021-07-06T14:20:00Z">
            <w:rPr>
              <w:color w:val="000000" w:themeColor="text1"/>
              <w:sz w:val="20"/>
              <w:szCs w:val="20"/>
              <w:highlight w:val="cyan"/>
              <w:shd w:val="clear" w:color="auto" w:fill="FFFFFF"/>
            </w:rPr>
          </w:rPrChange>
        </w:rPr>
        <w:t>(1), 45-55.</w:t>
      </w:r>
      <w:ins w:id="7786" w:author="Jeff" w:date="2021-06-20T21:13:00Z">
        <w:r w:rsidR="0036390B" w:rsidRPr="00C8205D">
          <w:rPr>
            <w:color w:val="000000" w:themeColor="text1"/>
            <w:sz w:val="22"/>
            <w:szCs w:val="22"/>
            <w:shd w:val="clear" w:color="auto" w:fill="FFFFFF"/>
            <w:rPrChange w:id="7787" w:author="Risa" w:date="2021-07-06T14:20:00Z">
              <w:rPr>
                <w:color w:val="000000" w:themeColor="text1"/>
                <w:sz w:val="20"/>
                <w:szCs w:val="20"/>
                <w:shd w:val="clear" w:color="auto" w:fill="FFFFFF"/>
              </w:rPr>
            </w:rPrChange>
          </w:rPr>
          <w:t xml:space="preserve"> doi.org/10.3732/ajb.1300253</w:t>
        </w:r>
      </w:ins>
    </w:p>
    <w:p w14:paraId="62DD9E63" w14:textId="6BAC6E98" w:rsidR="00113122" w:rsidRPr="00C8205D" w:rsidRDefault="00113122" w:rsidP="001D7BE7">
      <w:pPr>
        <w:pStyle w:val="ListParagraph"/>
        <w:autoSpaceDE w:val="0"/>
        <w:autoSpaceDN w:val="0"/>
        <w:adjustRightInd w:val="0"/>
        <w:spacing w:after="0" w:line="360" w:lineRule="auto"/>
        <w:ind w:left="360" w:hanging="360"/>
        <w:rPr>
          <w:ins w:id="7788" w:author="Jeff" w:date="2021-06-25T21:00:00Z"/>
          <w:color w:val="000000" w:themeColor="text1"/>
          <w:sz w:val="22"/>
          <w:szCs w:val="22"/>
          <w:shd w:val="clear" w:color="auto" w:fill="FFFFFF"/>
          <w:rPrChange w:id="7789" w:author="Risa" w:date="2021-07-06T14:20:00Z">
            <w:rPr>
              <w:ins w:id="7790" w:author="Jeff" w:date="2021-06-25T21:00:00Z"/>
              <w:b/>
              <w:bCs/>
              <w:noProof/>
              <w:sz w:val="22"/>
            </w:rPr>
          </w:rPrChange>
        </w:rPr>
        <w:pPrChange w:id="7791" w:author="Risa" w:date="2021-07-06T13:11:00Z">
          <w:pPr>
            <w:widowControl w:val="0"/>
            <w:autoSpaceDE w:val="0"/>
            <w:autoSpaceDN w:val="0"/>
            <w:adjustRightInd w:val="0"/>
            <w:spacing w:line="360" w:lineRule="auto"/>
            <w:ind w:left="480" w:hanging="480"/>
          </w:pPr>
        </w:pPrChange>
      </w:pPr>
      <w:proofErr w:type="spellStart"/>
      <w:ins w:id="7792" w:author="Jeff" w:date="2021-06-25T21:00:00Z">
        <w:r w:rsidRPr="00C8205D">
          <w:rPr>
            <w:color w:val="000000" w:themeColor="text1"/>
            <w:sz w:val="22"/>
            <w:szCs w:val="22"/>
            <w:shd w:val="clear" w:color="auto" w:fill="FFFFFF"/>
            <w:rPrChange w:id="7793" w:author="Risa" w:date="2021-07-06T14:20:00Z">
              <w:rPr>
                <w:color w:val="222222"/>
                <w:sz w:val="20"/>
                <w:szCs w:val="20"/>
                <w:shd w:val="clear" w:color="auto" w:fill="FFFFFF"/>
              </w:rPr>
            </w:rPrChange>
          </w:rPr>
          <w:t>DeBano</w:t>
        </w:r>
        <w:proofErr w:type="spellEnd"/>
        <w:r w:rsidRPr="00C8205D">
          <w:rPr>
            <w:color w:val="000000" w:themeColor="text1"/>
            <w:sz w:val="22"/>
            <w:szCs w:val="22"/>
            <w:shd w:val="clear" w:color="auto" w:fill="FFFFFF"/>
            <w:rPrChange w:id="7794" w:author="Risa" w:date="2021-07-06T14:20:00Z">
              <w:rPr>
                <w:color w:val="222222"/>
                <w:sz w:val="20"/>
                <w:szCs w:val="20"/>
                <w:shd w:val="clear" w:color="auto" w:fill="FFFFFF"/>
              </w:rPr>
            </w:rPrChange>
          </w:rPr>
          <w:t>, L., Neary, D.</w:t>
        </w:r>
      </w:ins>
      <w:ins w:id="7795" w:author="Risa" w:date="2021-07-06T14:09:00Z">
        <w:r w:rsidR="00835EDE" w:rsidRPr="00C8205D">
          <w:rPr>
            <w:color w:val="000000" w:themeColor="text1"/>
            <w:sz w:val="22"/>
            <w:szCs w:val="22"/>
            <w:shd w:val="clear" w:color="auto" w:fill="FFFFFF"/>
            <w:rPrChange w:id="7796" w:author="Risa" w:date="2021-07-06T14:20:00Z">
              <w:rPr>
                <w:color w:val="222222"/>
                <w:sz w:val="22"/>
                <w:szCs w:val="22"/>
                <w:shd w:val="clear" w:color="auto" w:fill="FFFFFF"/>
              </w:rPr>
            </w:rPrChange>
          </w:rPr>
          <w:t>,</w:t>
        </w:r>
      </w:ins>
      <w:ins w:id="7797" w:author="Jeff" w:date="2021-06-25T21:00:00Z">
        <w:r w:rsidRPr="00C8205D">
          <w:rPr>
            <w:color w:val="000000" w:themeColor="text1"/>
            <w:sz w:val="22"/>
            <w:szCs w:val="22"/>
            <w:shd w:val="clear" w:color="auto" w:fill="FFFFFF"/>
            <w:rPrChange w:id="7798" w:author="Risa" w:date="2021-07-06T14:20:00Z">
              <w:rPr>
                <w:color w:val="222222"/>
                <w:sz w:val="20"/>
                <w:szCs w:val="20"/>
                <w:shd w:val="clear" w:color="auto" w:fill="FFFFFF"/>
              </w:rPr>
            </w:rPrChange>
          </w:rPr>
          <w:t xml:space="preserve"> and</w:t>
        </w:r>
        <w:del w:id="7799" w:author="Risa" w:date="2021-07-06T13:44:00Z">
          <w:r w:rsidRPr="00C8205D" w:rsidDel="00AD3C14">
            <w:rPr>
              <w:color w:val="000000" w:themeColor="text1"/>
              <w:sz w:val="22"/>
              <w:szCs w:val="22"/>
              <w:shd w:val="clear" w:color="auto" w:fill="FFFFFF"/>
              <w:rPrChange w:id="7800" w:author="Risa" w:date="2021-07-06T14:20:00Z">
                <w:rPr>
                  <w:color w:val="222222"/>
                  <w:sz w:val="20"/>
                  <w:szCs w:val="20"/>
                  <w:shd w:val="clear" w:color="auto" w:fill="FFFFFF"/>
                </w:rPr>
              </w:rPrChange>
            </w:rPr>
            <w:delText xml:space="preserve"> </w:delText>
          </w:r>
        </w:del>
        <w:r w:rsidRPr="00C8205D">
          <w:rPr>
            <w:color w:val="000000" w:themeColor="text1"/>
            <w:sz w:val="22"/>
            <w:szCs w:val="22"/>
            <w:shd w:val="clear" w:color="auto" w:fill="FFFFFF"/>
            <w:rPrChange w:id="7801" w:author="Risa" w:date="2021-07-06T14:20:00Z">
              <w:rPr>
                <w:color w:val="222222"/>
                <w:sz w:val="20"/>
                <w:szCs w:val="20"/>
                <w:shd w:val="clear" w:color="auto" w:fill="FFFFFF"/>
              </w:rPr>
            </w:rPrChange>
          </w:rPr>
          <w:t xml:space="preserve"> </w:t>
        </w:r>
        <w:proofErr w:type="spellStart"/>
        <w:r w:rsidRPr="00C8205D">
          <w:rPr>
            <w:color w:val="000000" w:themeColor="text1"/>
            <w:sz w:val="22"/>
            <w:szCs w:val="22"/>
            <w:shd w:val="clear" w:color="auto" w:fill="FFFFFF"/>
            <w:rPrChange w:id="7802" w:author="Risa" w:date="2021-07-06T14:20:00Z">
              <w:rPr>
                <w:color w:val="222222"/>
                <w:sz w:val="20"/>
                <w:szCs w:val="20"/>
                <w:shd w:val="clear" w:color="auto" w:fill="FFFFFF"/>
              </w:rPr>
            </w:rPrChange>
          </w:rPr>
          <w:t>Ffolliott</w:t>
        </w:r>
        <w:proofErr w:type="spellEnd"/>
        <w:r w:rsidRPr="00C8205D">
          <w:rPr>
            <w:color w:val="000000" w:themeColor="text1"/>
            <w:sz w:val="22"/>
            <w:szCs w:val="22"/>
            <w:shd w:val="clear" w:color="auto" w:fill="FFFFFF"/>
            <w:rPrChange w:id="7803" w:author="Risa" w:date="2021-07-06T14:20:00Z">
              <w:rPr>
                <w:color w:val="222222"/>
                <w:sz w:val="20"/>
                <w:szCs w:val="20"/>
                <w:shd w:val="clear" w:color="auto" w:fill="FFFFFF"/>
              </w:rPr>
            </w:rPrChange>
          </w:rPr>
          <w:t>, P. (1998).</w:t>
        </w:r>
      </w:ins>
      <w:ins w:id="7804" w:author="Risa" w:date="2021-07-06T14:09:00Z">
        <w:r w:rsidR="00835EDE" w:rsidRPr="00C8205D">
          <w:rPr>
            <w:color w:val="000000" w:themeColor="text1"/>
            <w:sz w:val="22"/>
            <w:szCs w:val="22"/>
            <w:shd w:val="clear" w:color="auto" w:fill="FFFFFF"/>
            <w:rPrChange w:id="7805" w:author="Risa" w:date="2021-07-06T14:20:00Z">
              <w:rPr>
                <w:color w:val="222222"/>
                <w:sz w:val="22"/>
                <w:szCs w:val="22"/>
                <w:shd w:val="clear" w:color="auto" w:fill="FFFFFF"/>
              </w:rPr>
            </w:rPrChange>
          </w:rPr>
          <w:t xml:space="preserve"> </w:t>
        </w:r>
      </w:ins>
      <w:ins w:id="7806" w:author="Jeff" w:date="2021-06-25T21:00:00Z">
        <w:del w:id="7807" w:author="Risa" w:date="2021-07-06T14:09:00Z">
          <w:r w:rsidRPr="00C8205D" w:rsidDel="00835EDE">
            <w:rPr>
              <w:color w:val="000000" w:themeColor="text1"/>
              <w:sz w:val="22"/>
              <w:szCs w:val="22"/>
              <w:shd w:val="clear" w:color="auto" w:fill="FFFFFF"/>
              <w:rPrChange w:id="7808"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7809" w:author="Risa" w:date="2021-07-06T14:20:00Z">
              <w:rPr>
                <w:i/>
                <w:iCs/>
                <w:color w:val="222222"/>
                <w:sz w:val="20"/>
                <w:szCs w:val="20"/>
                <w:shd w:val="clear" w:color="auto" w:fill="FFFFFF"/>
              </w:rPr>
            </w:rPrChange>
          </w:rPr>
          <w:t>Fire effects on ecosystems</w:t>
        </w:r>
        <w:r w:rsidRPr="00C8205D">
          <w:rPr>
            <w:color w:val="000000" w:themeColor="text1"/>
            <w:sz w:val="22"/>
            <w:szCs w:val="22"/>
            <w:shd w:val="clear" w:color="auto" w:fill="FFFFFF"/>
            <w:rPrChange w:id="7810" w:author="Risa" w:date="2021-07-06T14:20:00Z">
              <w:rPr>
                <w:color w:val="222222"/>
                <w:sz w:val="20"/>
                <w:szCs w:val="20"/>
                <w:shd w:val="clear" w:color="auto" w:fill="FFFFFF"/>
              </w:rPr>
            </w:rPrChange>
          </w:rPr>
          <w:t>. John Wiley &amp; Sons.</w:t>
        </w:r>
      </w:ins>
    </w:p>
    <w:p w14:paraId="6F842E05" w14:textId="77777777" w:rsidR="00113122" w:rsidRPr="00C8205D" w:rsidDel="00113122" w:rsidRDefault="00113122" w:rsidP="001D7BE7">
      <w:pPr>
        <w:autoSpaceDE w:val="0"/>
        <w:autoSpaceDN w:val="0"/>
        <w:adjustRightInd w:val="0"/>
        <w:spacing w:line="360" w:lineRule="auto"/>
        <w:rPr>
          <w:del w:id="7811" w:author="Jeff" w:date="2021-06-25T21:00:00Z"/>
          <w:color w:val="000000" w:themeColor="text1"/>
          <w:sz w:val="22"/>
          <w:szCs w:val="22"/>
          <w:shd w:val="clear" w:color="auto" w:fill="FFFFFF"/>
          <w:rPrChange w:id="7812" w:author="Risa" w:date="2021-07-06T14:20:00Z">
            <w:rPr>
              <w:del w:id="7813" w:author="Jeff" w:date="2021-06-25T21:00:00Z"/>
              <w:color w:val="000000" w:themeColor="text1"/>
              <w:sz w:val="20"/>
              <w:szCs w:val="20"/>
              <w:highlight w:val="cyan"/>
              <w:shd w:val="clear" w:color="auto" w:fill="FFFFFF"/>
            </w:rPr>
          </w:rPrChange>
        </w:rPr>
        <w:pPrChange w:id="7814" w:author="Risa" w:date="2021-07-06T13:11:00Z">
          <w:pPr>
            <w:pStyle w:val="ListParagraph"/>
            <w:autoSpaceDE w:val="0"/>
            <w:autoSpaceDN w:val="0"/>
            <w:adjustRightInd w:val="0"/>
            <w:spacing w:line="240" w:lineRule="auto"/>
            <w:ind w:left="360" w:hanging="360"/>
            <w:jc w:val="both"/>
          </w:pPr>
        </w:pPrChange>
      </w:pPr>
    </w:p>
    <w:p w14:paraId="756B765E" w14:textId="37969920" w:rsidR="002F775C" w:rsidRPr="00C8205D" w:rsidRDefault="002F775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7815" w:author="Risa" w:date="2021-07-06T14:20:00Z">
            <w:rPr>
              <w:color w:val="000000" w:themeColor="text1"/>
              <w:sz w:val="20"/>
              <w:szCs w:val="20"/>
              <w:shd w:val="clear" w:color="auto" w:fill="FFFFFF"/>
            </w:rPr>
          </w:rPrChange>
        </w:rPr>
        <w:pPrChange w:id="7816"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817" w:author="Risa" w:date="2021-07-06T14:20:00Z">
            <w:rPr>
              <w:color w:val="222222"/>
              <w:sz w:val="20"/>
              <w:szCs w:val="20"/>
              <w:highlight w:val="cyan"/>
              <w:shd w:val="clear" w:color="auto" w:fill="FFFFFF"/>
            </w:rPr>
          </w:rPrChange>
        </w:rPr>
        <w:t>Dodds</w:t>
      </w:r>
      <w:proofErr w:type="spellEnd"/>
      <w:r w:rsidRPr="00C8205D">
        <w:rPr>
          <w:color w:val="000000" w:themeColor="text1"/>
          <w:sz w:val="22"/>
          <w:szCs w:val="22"/>
          <w:shd w:val="clear" w:color="auto" w:fill="FFFFFF"/>
          <w:rPrChange w:id="7818" w:author="Risa" w:date="2021-07-06T14:20:00Z">
            <w:rPr>
              <w:color w:val="222222"/>
              <w:sz w:val="20"/>
              <w:szCs w:val="20"/>
              <w:highlight w:val="cyan"/>
              <w:shd w:val="clear" w:color="auto" w:fill="FFFFFF"/>
            </w:rPr>
          </w:rPrChange>
        </w:rPr>
        <w:t xml:space="preserve">, K., Aoki, C., Arango-Velez, A., </w:t>
      </w:r>
      <w:proofErr w:type="spellStart"/>
      <w:r w:rsidRPr="00C8205D">
        <w:rPr>
          <w:color w:val="000000" w:themeColor="text1"/>
          <w:sz w:val="22"/>
          <w:szCs w:val="22"/>
          <w:shd w:val="clear" w:color="auto" w:fill="FFFFFF"/>
          <w:rPrChange w:id="7819" w:author="Risa" w:date="2021-07-06T14:20:00Z">
            <w:rPr>
              <w:color w:val="222222"/>
              <w:sz w:val="20"/>
              <w:szCs w:val="20"/>
              <w:highlight w:val="cyan"/>
              <w:shd w:val="clear" w:color="auto" w:fill="FFFFFF"/>
            </w:rPr>
          </w:rPrChange>
        </w:rPr>
        <w:t>Cancelliere</w:t>
      </w:r>
      <w:proofErr w:type="spellEnd"/>
      <w:r w:rsidRPr="00C8205D">
        <w:rPr>
          <w:color w:val="000000" w:themeColor="text1"/>
          <w:sz w:val="22"/>
          <w:szCs w:val="22"/>
          <w:shd w:val="clear" w:color="auto" w:fill="FFFFFF"/>
          <w:rPrChange w:id="7820" w:author="Risa" w:date="2021-07-06T14:20:00Z">
            <w:rPr>
              <w:color w:val="222222"/>
              <w:sz w:val="20"/>
              <w:szCs w:val="20"/>
              <w:highlight w:val="cyan"/>
              <w:shd w:val="clear" w:color="auto" w:fill="FFFFFF"/>
            </w:rPr>
          </w:rPrChange>
        </w:rPr>
        <w:t xml:space="preserve">, J., D’Amato, A., </w:t>
      </w:r>
      <w:proofErr w:type="spellStart"/>
      <w:r w:rsidRPr="00C8205D">
        <w:rPr>
          <w:color w:val="000000" w:themeColor="text1"/>
          <w:sz w:val="22"/>
          <w:szCs w:val="22"/>
          <w:shd w:val="clear" w:color="auto" w:fill="FFFFFF"/>
          <w:rPrChange w:id="7821" w:author="Risa" w:date="2021-07-06T14:20:00Z">
            <w:rPr>
              <w:color w:val="222222"/>
              <w:sz w:val="20"/>
              <w:szCs w:val="20"/>
              <w:highlight w:val="cyan"/>
              <w:shd w:val="clear" w:color="auto" w:fill="FFFFFF"/>
            </w:rPr>
          </w:rPrChange>
        </w:rPr>
        <w:t>DiGirolomo</w:t>
      </w:r>
      <w:proofErr w:type="spellEnd"/>
      <w:r w:rsidRPr="00C8205D">
        <w:rPr>
          <w:color w:val="000000" w:themeColor="text1"/>
          <w:sz w:val="22"/>
          <w:szCs w:val="22"/>
          <w:shd w:val="clear" w:color="auto" w:fill="FFFFFF"/>
          <w:rPrChange w:id="7822" w:author="Risa" w:date="2021-07-06T14:20:00Z">
            <w:rPr>
              <w:color w:val="222222"/>
              <w:sz w:val="20"/>
              <w:szCs w:val="20"/>
              <w:highlight w:val="cyan"/>
              <w:shd w:val="clear" w:color="auto" w:fill="FFFFFF"/>
            </w:rPr>
          </w:rPrChange>
        </w:rPr>
        <w:t xml:space="preserve">, M., and </w:t>
      </w:r>
      <w:proofErr w:type="spellStart"/>
      <w:r w:rsidRPr="00C8205D">
        <w:rPr>
          <w:color w:val="000000" w:themeColor="text1"/>
          <w:sz w:val="22"/>
          <w:szCs w:val="22"/>
          <w:shd w:val="clear" w:color="auto" w:fill="FFFFFF"/>
          <w:rPrChange w:id="7823" w:author="Risa" w:date="2021-07-06T14:20:00Z">
            <w:rPr>
              <w:color w:val="222222"/>
              <w:sz w:val="20"/>
              <w:szCs w:val="20"/>
              <w:highlight w:val="cyan"/>
              <w:shd w:val="clear" w:color="auto" w:fill="FFFFFF"/>
            </w:rPr>
          </w:rPrChange>
        </w:rPr>
        <w:t>Rabaglia</w:t>
      </w:r>
      <w:proofErr w:type="spellEnd"/>
      <w:r w:rsidRPr="00C8205D">
        <w:rPr>
          <w:color w:val="000000" w:themeColor="text1"/>
          <w:sz w:val="22"/>
          <w:szCs w:val="22"/>
          <w:shd w:val="clear" w:color="auto" w:fill="FFFFFF"/>
          <w:rPrChange w:id="7824" w:author="Risa" w:date="2021-07-06T14:20:00Z">
            <w:rPr>
              <w:color w:val="222222"/>
              <w:sz w:val="20"/>
              <w:szCs w:val="20"/>
              <w:highlight w:val="cyan"/>
              <w:shd w:val="clear" w:color="auto" w:fill="FFFFFF"/>
            </w:rPr>
          </w:rPrChange>
        </w:rPr>
        <w:t>, R. (2018). Expansion of southern pine beetle into northeastern forests: Management and impact of a primary bark beetle in a new region.</w:t>
      </w:r>
      <w:ins w:id="7825" w:author="Risa" w:date="2021-07-06T14:09:00Z">
        <w:r w:rsidR="00835EDE" w:rsidRPr="00C8205D">
          <w:rPr>
            <w:color w:val="000000" w:themeColor="text1"/>
            <w:sz w:val="22"/>
            <w:szCs w:val="22"/>
            <w:shd w:val="clear" w:color="auto" w:fill="FFFFFF"/>
            <w:rPrChange w:id="7826" w:author="Risa" w:date="2021-07-06T14:20:00Z">
              <w:rPr>
                <w:color w:val="222222"/>
                <w:sz w:val="22"/>
                <w:szCs w:val="22"/>
                <w:shd w:val="clear" w:color="auto" w:fill="FFFFFF"/>
              </w:rPr>
            </w:rPrChange>
          </w:rPr>
          <w:t xml:space="preserve"> </w:t>
        </w:r>
      </w:ins>
      <w:del w:id="7827" w:author="Risa" w:date="2021-07-06T14:09:00Z">
        <w:r w:rsidRPr="00C8205D" w:rsidDel="00835EDE">
          <w:rPr>
            <w:color w:val="000000" w:themeColor="text1"/>
            <w:sz w:val="22"/>
            <w:szCs w:val="22"/>
            <w:shd w:val="clear" w:color="auto" w:fill="FFFFFF"/>
            <w:rPrChange w:id="7828"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7829" w:author="Risa" w:date="2021-07-06T14:20:00Z">
            <w:rPr>
              <w:i/>
              <w:iCs/>
              <w:color w:val="222222"/>
              <w:sz w:val="20"/>
              <w:szCs w:val="20"/>
              <w:highlight w:val="cyan"/>
              <w:shd w:val="clear" w:color="auto" w:fill="FFFFFF"/>
            </w:rPr>
          </w:rPrChange>
        </w:rPr>
        <w:t>Journal of Forestry</w:t>
      </w:r>
      <w:r w:rsidRPr="00C8205D">
        <w:rPr>
          <w:color w:val="000000" w:themeColor="text1"/>
          <w:sz w:val="22"/>
          <w:szCs w:val="22"/>
          <w:shd w:val="clear" w:color="auto" w:fill="FFFFFF"/>
          <w:rPrChange w:id="7830" w:author="Risa" w:date="2021-07-06T14:20:00Z">
            <w:rPr>
              <w:color w:val="222222"/>
              <w:sz w:val="20"/>
              <w:szCs w:val="20"/>
              <w:highlight w:val="cyan"/>
              <w:shd w:val="clear" w:color="auto" w:fill="FFFFFF"/>
            </w:rPr>
          </w:rPrChange>
        </w:rPr>
        <w:t>,</w:t>
      </w:r>
      <w:ins w:id="7831" w:author="Risa" w:date="2021-07-06T14:09:00Z">
        <w:r w:rsidR="00835EDE" w:rsidRPr="00C8205D">
          <w:rPr>
            <w:color w:val="000000" w:themeColor="text1"/>
            <w:sz w:val="22"/>
            <w:szCs w:val="22"/>
            <w:shd w:val="clear" w:color="auto" w:fill="FFFFFF"/>
            <w:rPrChange w:id="7832" w:author="Risa" w:date="2021-07-06T14:20:00Z">
              <w:rPr>
                <w:color w:val="222222"/>
                <w:sz w:val="22"/>
                <w:szCs w:val="22"/>
                <w:shd w:val="clear" w:color="auto" w:fill="FFFFFF"/>
              </w:rPr>
            </w:rPrChange>
          </w:rPr>
          <w:t xml:space="preserve"> </w:t>
        </w:r>
      </w:ins>
      <w:del w:id="7833" w:author="Risa" w:date="2021-07-06T14:09:00Z">
        <w:r w:rsidRPr="00C8205D" w:rsidDel="00835EDE">
          <w:rPr>
            <w:color w:val="000000" w:themeColor="text1"/>
            <w:sz w:val="22"/>
            <w:szCs w:val="22"/>
            <w:shd w:val="clear" w:color="auto" w:fill="FFFFFF"/>
            <w:rPrChange w:id="7834"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7835" w:author="Risa" w:date="2021-07-06T14:20:00Z">
            <w:rPr>
              <w:i/>
              <w:iCs/>
              <w:color w:val="222222"/>
              <w:sz w:val="20"/>
              <w:szCs w:val="20"/>
              <w:highlight w:val="cyan"/>
              <w:shd w:val="clear" w:color="auto" w:fill="FFFFFF"/>
            </w:rPr>
          </w:rPrChange>
        </w:rPr>
        <w:t>116</w:t>
      </w:r>
      <w:r w:rsidRPr="00C8205D">
        <w:rPr>
          <w:color w:val="000000" w:themeColor="text1"/>
          <w:sz w:val="22"/>
          <w:szCs w:val="22"/>
          <w:shd w:val="clear" w:color="auto" w:fill="FFFFFF"/>
          <w:rPrChange w:id="7836" w:author="Risa" w:date="2021-07-06T14:20:00Z">
            <w:rPr>
              <w:color w:val="222222"/>
              <w:sz w:val="20"/>
              <w:szCs w:val="20"/>
              <w:highlight w:val="cyan"/>
              <w:shd w:val="clear" w:color="auto" w:fill="FFFFFF"/>
            </w:rPr>
          </w:rPrChange>
        </w:rPr>
        <w:t>(2), 178-191.</w:t>
      </w:r>
      <w:ins w:id="7837" w:author="Jeff" w:date="2021-06-20T21:13:00Z">
        <w:r w:rsidR="0036390B" w:rsidRPr="00C8205D">
          <w:rPr>
            <w:color w:val="000000" w:themeColor="text1"/>
            <w:sz w:val="22"/>
            <w:szCs w:val="22"/>
            <w:shd w:val="clear" w:color="auto" w:fill="FFFFFF"/>
            <w:rPrChange w:id="7838" w:author="Risa" w:date="2021-07-06T14:20:00Z">
              <w:rPr>
                <w:color w:val="222222"/>
                <w:sz w:val="20"/>
                <w:szCs w:val="20"/>
                <w:shd w:val="clear" w:color="auto" w:fill="FFFFFF"/>
              </w:rPr>
            </w:rPrChange>
          </w:rPr>
          <w:t xml:space="preserve"> doi.org/10.1093/</w:t>
        </w:r>
        <w:proofErr w:type="spellStart"/>
        <w:r w:rsidR="0036390B" w:rsidRPr="00C8205D">
          <w:rPr>
            <w:color w:val="000000" w:themeColor="text1"/>
            <w:sz w:val="22"/>
            <w:szCs w:val="22"/>
            <w:shd w:val="clear" w:color="auto" w:fill="FFFFFF"/>
            <w:rPrChange w:id="7839" w:author="Risa" w:date="2021-07-06T14:20:00Z">
              <w:rPr>
                <w:color w:val="222222"/>
                <w:sz w:val="20"/>
                <w:szCs w:val="20"/>
                <w:shd w:val="clear" w:color="auto" w:fill="FFFFFF"/>
              </w:rPr>
            </w:rPrChange>
          </w:rPr>
          <w:t>jofore</w:t>
        </w:r>
        <w:proofErr w:type="spellEnd"/>
        <w:r w:rsidR="0036390B" w:rsidRPr="00C8205D">
          <w:rPr>
            <w:color w:val="000000" w:themeColor="text1"/>
            <w:sz w:val="22"/>
            <w:szCs w:val="22"/>
            <w:shd w:val="clear" w:color="auto" w:fill="FFFFFF"/>
            <w:rPrChange w:id="7840" w:author="Risa" w:date="2021-07-06T14:20:00Z">
              <w:rPr>
                <w:color w:val="222222"/>
                <w:sz w:val="20"/>
                <w:szCs w:val="20"/>
                <w:shd w:val="clear" w:color="auto" w:fill="FFFFFF"/>
              </w:rPr>
            </w:rPrChange>
          </w:rPr>
          <w:t>/fvx009</w:t>
        </w:r>
      </w:ins>
    </w:p>
    <w:p w14:paraId="5CDAE3F1" w14:textId="57EFF31B" w:rsidR="009147D5" w:rsidRPr="00C8205D" w:rsidRDefault="00AE173C" w:rsidP="001D7BE7">
      <w:pPr>
        <w:pStyle w:val="ListParagraph"/>
        <w:autoSpaceDE w:val="0"/>
        <w:autoSpaceDN w:val="0"/>
        <w:adjustRightInd w:val="0"/>
        <w:spacing w:after="0" w:line="360" w:lineRule="auto"/>
        <w:ind w:left="360" w:hanging="360"/>
        <w:rPr>
          <w:color w:val="000000" w:themeColor="text1"/>
          <w:sz w:val="22"/>
          <w:szCs w:val="22"/>
          <w:rPrChange w:id="7841" w:author="Risa" w:date="2021-07-06T14:20:00Z">
            <w:rPr>
              <w:color w:val="000000" w:themeColor="text1"/>
              <w:sz w:val="20"/>
              <w:szCs w:val="20"/>
            </w:rPr>
          </w:rPrChange>
        </w:rPr>
        <w:pPrChange w:id="7842"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rPrChange w:id="7843" w:author="Risa" w:date="2021-07-06T14:20:00Z">
            <w:rPr>
              <w:color w:val="000000" w:themeColor="text1"/>
              <w:sz w:val="20"/>
              <w:szCs w:val="20"/>
            </w:rPr>
          </w:rPrChange>
        </w:rPr>
        <w:t>Doerr</w:t>
      </w:r>
      <w:proofErr w:type="spellEnd"/>
      <w:r w:rsidRPr="00C8205D">
        <w:rPr>
          <w:color w:val="000000" w:themeColor="text1"/>
          <w:sz w:val="22"/>
          <w:szCs w:val="22"/>
          <w:rPrChange w:id="7844" w:author="Risa" w:date="2021-07-06T14:20:00Z">
            <w:rPr>
              <w:color w:val="000000" w:themeColor="text1"/>
              <w:sz w:val="20"/>
              <w:szCs w:val="20"/>
            </w:rPr>
          </w:rPrChange>
        </w:rPr>
        <w:t xml:space="preserve">, S., </w:t>
      </w:r>
      <w:proofErr w:type="spellStart"/>
      <w:r w:rsidRPr="00C8205D">
        <w:rPr>
          <w:color w:val="000000" w:themeColor="text1"/>
          <w:sz w:val="22"/>
          <w:szCs w:val="22"/>
          <w:rPrChange w:id="7845" w:author="Risa" w:date="2021-07-06T14:20:00Z">
            <w:rPr>
              <w:color w:val="000000" w:themeColor="text1"/>
              <w:sz w:val="20"/>
              <w:szCs w:val="20"/>
            </w:rPr>
          </w:rPrChange>
        </w:rPr>
        <w:t>Santin</w:t>
      </w:r>
      <w:proofErr w:type="spellEnd"/>
      <w:r w:rsidRPr="00C8205D">
        <w:rPr>
          <w:color w:val="000000" w:themeColor="text1"/>
          <w:sz w:val="22"/>
          <w:szCs w:val="22"/>
          <w:rPrChange w:id="7846" w:author="Risa" w:date="2021-07-06T14:20:00Z">
            <w:rPr>
              <w:color w:val="000000" w:themeColor="text1"/>
              <w:sz w:val="20"/>
              <w:szCs w:val="20"/>
            </w:rPr>
          </w:rPrChange>
        </w:rPr>
        <w:t xml:space="preserve">, C., Merino, A., Belcher, C., </w:t>
      </w:r>
      <w:r w:rsidR="00B238F5" w:rsidRPr="00C8205D">
        <w:rPr>
          <w:color w:val="000000" w:themeColor="text1"/>
          <w:sz w:val="22"/>
          <w:szCs w:val="22"/>
          <w:rPrChange w:id="7847" w:author="Risa" w:date="2021-07-06T14:20:00Z">
            <w:rPr>
              <w:color w:val="000000" w:themeColor="text1"/>
              <w:sz w:val="20"/>
              <w:szCs w:val="20"/>
            </w:rPr>
          </w:rPrChange>
        </w:rPr>
        <w:t>and</w:t>
      </w:r>
      <w:r w:rsidRPr="00C8205D">
        <w:rPr>
          <w:color w:val="000000" w:themeColor="text1"/>
          <w:sz w:val="22"/>
          <w:szCs w:val="22"/>
          <w:rPrChange w:id="7848" w:author="Risa" w:date="2021-07-06T14:20:00Z">
            <w:rPr>
              <w:color w:val="000000" w:themeColor="text1"/>
              <w:sz w:val="20"/>
              <w:szCs w:val="20"/>
            </w:rPr>
          </w:rPrChange>
        </w:rPr>
        <w:t xml:space="preserve"> Baxter, G. (2018). Fire as a removal mechanism of pyrogenic carbon from the environment: effects of fire and pyrogenic carbon characteristics. </w:t>
      </w:r>
      <w:r w:rsidRPr="00C8205D">
        <w:rPr>
          <w:i/>
          <w:iCs/>
          <w:color w:val="000000" w:themeColor="text1"/>
          <w:sz w:val="22"/>
          <w:szCs w:val="22"/>
          <w:rPrChange w:id="7849" w:author="Risa" w:date="2021-07-06T14:20:00Z">
            <w:rPr>
              <w:i/>
              <w:iCs/>
              <w:color w:val="000000" w:themeColor="text1"/>
              <w:sz w:val="20"/>
              <w:szCs w:val="20"/>
            </w:rPr>
          </w:rPrChange>
        </w:rPr>
        <w:t>Frontiers in Earth Science</w:t>
      </w:r>
      <w:r w:rsidRPr="00C8205D">
        <w:rPr>
          <w:color w:val="000000" w:themeColor="text1"/>
          <w:sz w:val="22"/>
          <w:szCs w:val="22"/>
          <w:rPrChange w:id="7850" w:author="Risa" w:date="2021-07-06T14:20:00Z">
            <w:rPr>
              <w:color w:val="000000" w:themeColor="text1"/>
              <w:sz w:val="20"/>
              <w:szCs w:val="20"/>
            </w:rPr>
          </w:rPrChange>
        </w:rPr>
        <w:t xml:space="preserve">, </w:t>
      </w:r>
      <w:r w:rsidRPr="00C8205D">
        <w:rPr>
          <w:i/>
          <w:iCs/>
          <w:color w:val="000000" w:themeColor="text1"/>
          <w:sz w:val="22"/>
          <w:szCs w:val="22"/>
          <w:rPrChange w:id="7851" w:author="Risa" w:date="2021-07-06T14:20:00Z">
            <w:rPr>
              <w:i/>
              <w:iCs/>
              <w:color w:val="000000" w:themeColor="text1"/>
              <w:sz w:val="20"/>
              <w:szCs w:val="20"/>
            </w:rPr>
          </w:rPrChange>
        </w:rPr>
        <w:t>6</w:t>
      </w:r>
      <w:r w:rsidRPr="00C8205D">
        <w:rPr>
          <w:color w:val="000000" w:themeColor="text1"/>
          <w:sz w:val="22"/>
          <w:szCs w:val="22"/>
          <w:rPrChange w:id="7852" w:author="Risa" w:date="2021-07-06T14:20:00Z">
            <w:rPr>
              <w:color w:val="000000" w:themeColor="text1"/>
              <w:sz w:val="20"/>
              <w:szCs w:val="20"/>
            </w:rPr>
          </w:rPrChange>
        </w:rPr>
        <w:t>, 127.</w:t>
      </w:r>
      <w:r w:rsidR="0054289C" w:rsidRPr="00C8205D">
        <w:rPr>
          <w:color w:val="000000" w:themeColor="text1"/>
          <w:sz w:val="22"/>
          <w:szCs w:val="22"/>
          <w:rPrChange w:id="7853" w:author="Risa" w:date="2021-07-06T14:20:00Z">
            <w:rPr>
              <w:color w:val="000000" w:themeColor="text1"/>
              <w:sz w:val="20"/>
              <w:szCs w:val="20"/>
            </w:rPr>
          </w:rPrChange>
        </w:rPr>
        <w:t xml:space="preserve"> </w:t>
      </w:r>
      <w:proofErr w:type="spellStart"/>
      <w:r w:rsidR="0054289C" w:rsidRPr="00C8205D">
        <w:rPr>
          <w:color w:val="000000" w:themeColor="text1"/>
          <w:sz w:val="22"/>
          <w:szCs w:val="22"/>
          <w:shd w:val="clear" w:color="auto" w:fill="FFFFFF"/>
          <w:rPrChange w:id="7854"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855" w:author="Risa" w:date="2021-07-06T14:20:00Z">
            <w:rPr>
              <w:color w:val="3E3D40"/>
              <w:sz w:val="20"/>
              <w:szCs w:val="20"/>
              <w:shd w:val="clear" w:color="auto" w:fill="FFFFFF"/>
            </w:rPr>
          </w:rPrChange>
        </w:rPr>
        <w:t>: 10.3389/feart.2018.00127</w:t>
      </w:r>
    </w:p>
    <w:p w14:paraId="720BA98A" w14:textId="33FAB4A0" w:rsidR="00391B03" w:rsidRPr="00C8205D" w:rsidRDefault="00391B03" w:rsidP="001D7BE7">
      <w:pPr>
        <w:pStyle w:val="ListParagraph"/>
        <w:autoSpaceDE w:val="0"/>
        <w:autoSpaceDN w:val="0"/>
        <w:adjustRightInd w:val="0"/>
        <w:spacing w:after="0" w:line="360" w:lineRule="auto"/>
        <w:ind w:left="360" w:hanging="360"/>
        <w:rPr>
          <w:ins w:id="7856" w:author="Nick Smith" w:date="2021-07-01T15:25:00Z"/>
          <w:color w:val="000000" w:themeColor="text1"/>
          <w:sz w:val="22"/>
          <w:szCs w:val="22"/>
          <w:shd w:val="clear" w:color="auto" w:fill="FFFFFF"/>
          <w:rPrChange w:id="7857" w:author="Risa" w:date="2021-07-06T14:20:00Z">
            <w:rPr>
              <w:ins w:id="7858" w:author="Nick Smith" w:date="2021-07-01T15:25:00Z"/>
              <w:shd w:val="clear" w:color="auto" w:fill="FFFFFF"/>
            </w:rPr>
          </w:rPrChange>
        </w:rPr>
        <w:pPrChange w:id="7859" w:author="Risa" w:date="2021-07-06T13:11:00Z">
          <w:pPr>
            <w:pStyle w:val="ListParagraph"/>
            <w:autoSpaceDE w:val="0"/>
            <w:autoSpaceDN w:val="0"/>
            <w:adjustRightInd w:val="0"/>
            <w:spacing w:line="240" w:lineRule="auto"/>
            <w:ind w:left="360" w:hanging="360"/>
            <w:jc w:val="both"/>
          </w:pPr>
        </w:pPrChange>
      </w:pPr>
      <w:ins w:id="7860" w:author="Nick Smith" w:date="2021-07-01T15:26:00Z">
        <w:r w:rsidRPr="00C8205D">
          <w:rPr>
            <w:color w:val="000000" w:themeColor="text1"/>
            <w:sz w:val="22"/>
            <w:szCs w:val="22"/>
            <w:shd w:val="clear" w:color="auto" w:fill="FFFFFF"/>
            <w:rPrChange w:id="7861" w:author="Risa" w:date="2021-07-06T14:20:00Z">
              <w:rPr>
                <w:color w:val="000000" w:themeColor="text1"/>
                <w:sz w:val="20"/>
                <w:szCs w:val="20"/>
                <w:shd w:val="clear" w:color="auto" w:fill="FFFFFF"/>
              </w:rPr>
            </w:rPrChange>
          </w:rPr>
          <w:t>Dove N.C.</w:t>
        </w:r>
      </w:ins>
      <w:ins w:id="7862" w:author="Risa" w:date="2021-07-06T14:09:00Z">
        <w:r w:rsidR="00835EDE" w:rsidRPr="00C8205D">
          <w:rPr>
            <w:color w:val="000000" w:themeColor="text1"/>
            <w:sz w:val="22"/>
            <w:szCs w:val="22"/>
            <w:shd w:val="clear" w:color="auto" w:fill="FFFFFF"/>
            <w:rPrChange w:id="7863" w:author="Risa" w:date="2021-07-06T14:20:00Z">
              <w:rPr>
                <w:color w:val="000000" w:themeColor="text1"/>
                <w:sz w:val="22"/>
                <w:szCs w:val="22"/>
                <w:shd w:val="clear" w:color="auto" w:fill="FFFFFF"/>
              </w:rPr>
            </w:rPrChange>
          </w:rPr>
          <w:t xml:space="preserve"> and</w:t>
        </w:r>
      </w:ins>
      <w:ins w:id="7864" w:author="Nick Smith" w:date="2021-07-01T15:26:00Z">
        <w:del w:id="7865" w:author="Risa" w:date="2021-07-06T14:09:00Z">
          <w:r w:rsidRPr="00C8205D" w:rsidDel="00835EDE">
            <w:rPr>
              <w:color w:val="000000" w:themeColor="text1"/>
              <w:sz w:val="22"/>
              <w:szCs w:val="22"/>
              <w:shd w:val="clear" w:color="auto" w:fill="FFFFFF"/>
              <w:rPrChange w:id="7866" w:author="Risa" w:date="2021-07-06T14:20:00Z">
                <w:rPr>
                  <w:color w:val="000000" w:themeColor="text1"/>
                  <w:sz w:val="20"/>
                  <w:szCs w:val="20"/>
                  <w:shd w:val="clear" w:color="auto" w:fill="FFFFFF"/>
                </w:rPr>
              </w:rPrChange>
            </w:rPr>
            <w:delText xml:space="preserve"> &amp;</w:delText>
          </w:r>
        </w:del>
        <w:r w:rsidRPr="00C8205D">
          <w:rPr>
            <w:color w:val="000000" w:themeColor="text1"/>
            <w:sz w:val="22"/>
            <w:szCs w:val="22"/>
            <w:shd w:val="clear" w:color="auto" w:fill="FFFFFF"/>
            <w:rPrChange w:id="7867" w:author="Risa" w:date="2021-07-06T14:20:00Z">
              <w:rPr>
                <w:color w:val="000000" w:themeColor="text1"/>
                <w:sz w:val="20"/>
                <w:szCs w:val="20"/>
                <w:shd w:val="clear" w:color="auto" w:fill="FFFFFF"/>
              </w:rPr>
            </w:rPrChange>
          </w:rPr>
          <w:t xml:space="preserve"> Hart S.C. (2017) Fire Reduces Fungal Species Richness and In Situ Mycorrhizal Colonization: A Meta-Analysis. </w:t>
        </w:r>
        <w:r w:rsidRPr="00C8205D">
          <w:rPr>
            <w:i/>
            <w:iCs/>
            <w:color w:val="000000" w:themeColor="text1"/>
            <w:sz w:val="22"/>
            <w:szCs w:val="22"/>
            <w:shd w:val="clear" w:color="auto" w:fill="FFFFFF"/>
            <w:rPrChange w:id="7868" w:author="Risa" w:date="2021-07-06T14:20:00Z">
              <w:rPr>
                <w:i/>
                <w:iCs/>
                <w:color w:val="000000" w:themeColor="text1"/>
                <w:sz w:val="20"/>
                <w:szCs w:val="20"/>
                <w:shd w:val="clear" w:color="auto" w:fill="FFFFFF"/>
              </w:rPr>
            </w:rPrChange>
          </w:rPr>
          <w:t>Fire Ecology,</w:t>
        </w:r>
        <w:r w:rsidRPr="00C8205D">
          <w:rPr>
            <w:color w:val="000000" w:themeColor="text1"/>
            <w:sz w:val="22"/>
            <w:szCs w:val="22"/>
            <w:shd w:val="clear" w:color="auto" w:fill="FFFFFF"/>
            <w:rPrChange w:id="7869" w:author="Risa" w:date="2021-07-06T14:20:00Z">
              <w:rPr>
                <w:color w:val="000000" w:themeColor="text1"/>
                <w:sz w:val="20"/>
                <w:szCs w:val="20"/>
                <w:shd w:val="clear" w:color="auto" w:fill="FFFFFF"/>
              </w:rPr>
            </w:rPrChange>
          </w:rPr>
          <w:t xml:space="preserve"> </w:t>
        </w:r>
        <w:r w:rsidRPr="00C8205D">
          <w:rPr>
            <w:bCs/>
            <w:i/>
            <w:color w:val="000000" w:themeColor="text1"/>
            <w:sz w:val="22"/>
            <w:szCs w:val="22"/>
            <w:shd w:val="clear" w:color="auto" w:fill="FFFFFF"/>
            <w:rPrChange w:id="7870" w:author="Risa" w:date="2021-07-06T14:20:00Z">
              <w:rPr>
                <w:b/>
                <w:bCs/>
                <w:color w:val="000000" w:themeColor="text1"/>
                <w:sz w:val="20"/>
                <w:szCs w:val="20"/>
                <w:shd w:val="clear" w:color="auto" w:fill="FFFFFF"/>
              </w:rPr>
            </w:rPrChange>
          </w:rPr>
          <w:t>13</w:t>
        </w:r>
        <w:r w:rsidRPr="00C8205D">
          <w:rPr>
            <w:color w:val="000000" w:themeColor="text1"/>
            <w:sz w:val="22"/>
            <w:szCs w:val="22"/>
            <w:shd w:val="clear" w:color="auto" w:fill="FFFFFF"/>
            <w:rPrChange w:id="7871" w:author="Risa" w:date="2021-07-06T14:20:00Z">
              <w:rPr>
                <w:color w:val="000000" w:themeColor="text1"/>
                <w:sz w:val="20"/>
                <w:szCs w:val="20"/>
                <w:shd w:val="clear" w:color="auto" w:fill="FFFFFF"/>
              </w:rPr>
            </w:rPrChange>
          </w:rPr>
          <w:t xml:space="preserve">, 37–65. </w:t>
        </w:r>
        <w:proofErr w:type="spellStart"/>
        <w:r w:rsidRPr="00C8205D">
          <w:rPr>
            <w:color w:val="000000" w:themeColor="text1"/>
            <w:sz w:val="22"/>
            <w:szCs w:val="22"/>
            <w:shd w:val="clear" w:color="auto" w:fill="FFFFFF"/>
            <w:rPrChange w:id="7872" w:author="Risa" w:date="2021-07-06T14:20:00Z">
              <w:rPr>
                <w:color w:val="000000" w:themeColor="text1"/>
                <w:sz w:val="20"/>
                <w:szCs w:val="20"/>
                <w:shd w:val="clear" w:color="auto" w:fill="FFFFFF"/>
              </w:rPr>
            </w:rPrChange>
          </w:rPr>
          <w:t>doi</w:t>
        </w:r>
        <w:proofErr w:type="spellEnd"/>
        <w:r w:rsidRPr="00C8205D">
          <w:rPr>
            <w:color w:val="000000" w:themeColor="text1"/>
            <w:sz w:val="22"/>
            <w:szCs w:val="22"/>
            <w:shd w:val="clear" w:color="auto" w:fill="FFFFFF"/>
            <w:rPrChange w:id="7873" w:author="Risa" w:date="2021-07-06T14:20:00Z">
              <w:rPr>
                <w:color w:val="000000" w:themeColor="text1"/>
                <w:sz w:val="20"/>
                <w:szCs w:val="20"/>
                <w:shd w:val="clear" w:color="auto" w:fill="FFFFFF"/>
              </w:rPr>
            </w:rPrChange>
          </w:rPr>
          <w:t>: 10.4996/fireecology.130237746</w:t>
        </w:r>
      </w:ins>
    </w:p>
    <w:p w14:paraId="182CE62D" w14:textId="0E2CC03F" w:rsidR="00E66D51" w:rsidRPr="00C8205D" w:rsidDel="00E024FB" w:rsidRDefault="00E66D51" w:rsidP="001D7BE7">
      <w:pPr>
        <w:pStyle w:val="ListParagraph"/>
        <w:autoSpaceDE w:val="0"/>
        <w:autoSpaceDN w:val="0"/>
        <w:adjustRightInd w:val="0"/>
        <w:spacing w:after="0" w:line="360" w:lineRule="auto"/>
        <w:ind w:left="360" w:hanging="360"/>
        <w:rPr>
          <w:del w:id="7874" w:author="Risa" w:date="2021-07-06T14:00:00Z"/>
          <w:color w:val="000000" w:themeColor="text1"/>
          <w:sz w:val="22"/>
          <w:szCs w:val="22"/>
          <w:shd w:val="clear" w:color="auto" w:fill="FFFFFF"/>
          <w:rPrChange w:id="7875" w:author="Risa" w:date="2021-07-06T14:20:00Z">
            <w:rPr>
              <w:del w:id="7876" w:author="Risa" w:date="2021-07-06T14:00:00Z"/>
              <w:color w:val="000000" w:themeColor="text1"/>
              <w:sz w:val="20"/>
              <w:szCs w:val="20"/>
              <w:highlight w:val="cyan"/>
              <w:shd w:val="clear" w:color="auto" w:fill="FFFFFF"/>
            </w:rPr>
          </w:rPrChange>
        </w:rPr>
        <w:pPrChange w:id="7877" w:author="Risa" w:date="2021-07-06T13:11:00Z">
          <w:pPr>
            <w:pStyle w:val="ListParagraph"/>
            <w:autoSpaceDE w:val="0"/>
            <w:autoSpaceDN w:val="0"/>
            <w:adjustRightInd w:val="0"/>
            <w:spacing w:line="240" w:lineRule="auto"/>
            <w:ind w:left="360" w:hanging="360"/>
            <w:jc w:val="both"/>
          </w:pPr>
        </w:pPrChange>
      </w:pPr>
      <w:del w:id="7878" w:author="Risa" w:date="2021-07-06T14:00:00Z">
        <w:r w:rsidRPr="00C8205D" w:rsidDel="00E024FB">
          <w:rPr>
            <w:color w:val="000000" w:themeColor="text1"/>
            <w:sz w:val="22"/>
            <w:szCs w:val="22"/>
            <w:shd w:val="clear" w:color="auto" w:fill="FFFFFF"/>
            <w:rPrChange w:id="7879" w:author="Risa" w:date="2021-07-06T14:20:00Z">
              <w:rPr>
                <w:color w:val="000000" w:themeColor="text1"/>
                <w:sz w:val="20"/>
                <w:szCs w:val="20"/>
                <w:highlight w:val="cyan"/>
                <w:shd w:val="clear" w:color="auto" w:fill="FFFFFF"/>
              </w:rPr>
            </w:rPrChange>
          </w:rPr>
          <w:delText xml:space="preserve">Dunne, J., Saleska, S., Fischer, M. </w:delText>
        </w:r>
        <w:r w:rsidR="00311FF1" w:rsidRPr="00C8205D" w:rsidDel="00E024FB">
          <w:rPr>
            <w:color w:val="000000" w:themeColor="text1"/>
            <w:sz w:val="22"/>
            <w:szCs w:val="22"/>
            <w:shd w:val="clear" w:color="auto" w:fill="FFFFFF"/>
            <w:rPrChange w:id="7880" w:author="Risa" w:date="2021-07-06T14:20:00Z">
              <w:rPr>
                <w:color w:val="000000" w:themeColor="text1"/>
                <w:sz w:val="20"/>
                <w:szCs w:val="20"/>
                <w:highlight w:val="cyan"/>
                <w:shd w:val="clear" w:color="auto" w:fill="FFFFFF"/>
              </w:rPr>
            </w:rPrChange>
          </w:rPr>
          <w:delText xml:space="preserve"> and </w:delText>
        </w:r>
        <w:r w:rsidRPr="00C8205D" w:rsidDel="00E024FB">
          <w:rPr>
            <w:color w:val="000000" w:themeColor="text1"/>
            <w:sz w:val="22"/>
            <w:szCs w:val="22"/>
            <w:shd w:val="clear" w:color="auto" w:fill="FFFFFF"/>
            <w:rPrChange w:id="7881" w:author="Risa" w:date="2021-07-06T14:20:00Z">
              <w:rPr>
                <w:color w:val="000000" w:themeColor="text1"/>
                <w:sz w:val="20"/>
                <w:szCs w:val="20"/>
                <w:highlight w:val="cyan"/>
                <w:shd w:val="clear" w:color="auto" w:fill="FFFFFF"/>
              </w:rPr>
            </w:rPrChange>
          </w:rPr>
          <w:delText xml:space="preserve">Harte, J. (2004). Integrating experimental and gradient methods in ecological climate change research. </w:delText>
        </w:r>
        <w:r w:rsidRPr="00C8205D" w:rsidDel="00E024FB">
          <w:rPr>
            <w:i/>
            <w:iCs/>
            <w:color w:val="000000" w:themeColor="text1"/>
            <w:sz w:val="22"/>
            <w:szCs w:val="22"/>
            <w:rPrChange w:id="7882" w:author="Risa" w:date="2021-07-06T14:20:00Z">
              <w:rPr>
                <w:i/>
                <w:iCs/>
                <w:color w:val="000000" w:themeColor="text1"/>
                <w:sz w:val="20"/>
                <w:szCs w:val="20"/>
                <w:highlight w:val="cyan"/>
              </w:rPr>
            </w:rPrChange>
          </w:rPr>
          <w:delText>Ecology</w:delText>
        </w:r>
        <w:r w:rsidRPr="00C8205D" w:rsidDel="00E024FB">
          <w:rPr>
            <w:color w:val="000000" w:themeColor="text1"/>
            <w:sz w:val="22"/>
            <w:szCs w:val="22"/>
            <w:shd w:val="clear" w:color="auto" w:fill="FFFFFF"/>
            <w:rPrChange w:id="7883" w:author="Risa" w:date="2021-07-06T14:20:00Z">
              <w:rPr>
                <w:color w:val="000000" w:themeColor="text1"/>
                <w:sz w:val="20"/>
                <w:szCs w:val="20"/>
                <w:highlight w:val="cyan"/>
                <w:shd w:val="clear" w:color="auto" w:fill="FFFFFF"/>
              </w:rPr>
            </w:rPrChange>
          </w:rPr>
          <w:delText xml:space="preserve">, </w:delText>
        </w:r>
        <w:r w:rsidRPr="00C8205D" w:rsidDel="00E024FB">
          <w:rPr>
            <w:i/>
            <w:iCs/>
            <w:color w:val="000000" w:themeColor="text1"/>
            <w:sz w:val="22"/>
            <w:szCs w:val="22"/>
            <w:rPrChange w:id="7884" w:author="Risa" w:date="2021-07-06T14:20:00Z">
              <w:rPr>
                <w:i/>
                <w:iCs/>
                <w:color w:val="000000" w:themeColor="text1"/>
                <w:sz w:val="20"/>
                <w:szCs w:val="20"/>
                <w:highlight w:val="cyan"/>
              </w:rPr>
            </w:rPrChange>
          </w:rPr>
          <w:delText>85</w:delText>
        </w:r>
        <w:r w:rsidRPr="00C8205D" w:rsidDel="00E024FB">
          <w:rPr>
            <w:color w:val="000000" w:themeColor="text1"/>
            <w:sz w:val="22"/>
            <w:szCs w:val="22"/>
            <w:shd w:val="clear" w:color="auto" w:fill="FFFFFF"/>
            <w:rPrChange w:id="7885" w:author="Risa" w:date="2021-07-06T14:20:00Z">
              <w:rPr>
                <w:color w:val="000000" w:themeColor="text1"/>
                <w:sz w:val="20"/>
                <w:szCs w:val="20"/>
                <w:highlight w:val="cyan"/>
                <w:shd w:val="clear" w:color="auto" w:fill="FFFFFF"/>
              </w:rPr>
            </w:rPrChange>
          </w:rPr>
          <w:delText>(4), 904-916.</w:delText>
        </w:r>
      </w:del>
      <w:ins w:id="7886" w:author="Jeff" w:date="2021-06-20T21:15:00Z">
        <w:del w:id="7887" w:author="Risa" w:date="2021-07-06T14:00:00Z">
          <w:r w:rsidR="0036390B" w:rsidRPr="00C8205D" w:rsidDel="00E024FB">
            <w:rPr>
              <w:color w:val="000000" w:themeColor="text1"/>
              <w:sz w:val="22"/>
              <w:szCs w:val="22"/>
              <w:rPrChange w:id="7888" w:author="Risa" w:date="2021-07-06T14:20:00Z">
                <w:rPr/>
              </w:rPrChange>
            </w:rPr>
            <w:delText xml:space="preserve"> </w:delText>
          </w:r>
          <w:r w:rsidR="0036390B" w:rsidRPr="00C8205D" w:rsidDel="00E024FB">
            <w:rPr>
              <w:color w:val="000000" w:themeColor="text1"/>
              <w:sz w:val="22"/>
              <w:szCs w:val="22"/>
              <w:shd w:val="clear" w:color="auto" w:fill="FFFFFF"/>
              <w:rPrChange w:id="7889" w:author="Risa" w:date="2021-07-06T14:20:00Z">
                <w:rPr>
                  <w:color w:val="000000" w:themeColor="text1"/>
                  <w:sz w:val="20"/>
                  <w:szCs w:val="20"/>
                  <w:shd w:val="clear" w:color="auto" w:fill="FFFFFF"/>
                </w:rPr>
              </w:rPrChange>
            </w:rPr>
            <w:delText>doi.org/10.1890/03-8003</w:delText>
          </w:r>
        </w:del>
      </w:ins>
    </w:p>
    <w:p w14:paraId="7491B99B" w14:textId="697C328A" w:rsidR="004D7553" w:rsidRPr="00C8205D" w:rsidDel="00E024FB" w:rsidRDefault="00BB2EEA" w:rsidP="001D7BE7">
      <w:pPr>
        <w:pStyle w:val="ListParagraph"/>
        <w:autoSpaceDE w:val="0"/>
        <w:autoSpaceDN w:val="0"/>
        <w:adjustRightInd w:val="0"/>
        <w:spacing w:after="0" w:line="360" w:lineRule="auto"/>
        <w:ind w:left="360" w:hanging="360"/>
        <w:rPr>
          <w:del w:id="7890" w:author="Risa" w:date="2021-07-06T14:00:00Z"/>
          <w:color w:val="000000" w:themeColor="text1"/>
          <w:sz w:val="22"/>
          <w:szCs w:val="22"/>
          <w:shd w:val="clear" w:color="auto" w:fill="FFFFFF"/>
          <w:rPrChange w:id="7891" w:author="Risa" w:date="2021-07-06T14:20:00Z">
            <w:rPr>
              <w:del w:id="7892" w:author="Risa" w:date="2021-07-06T14:00:00Z"/>
              <w:color w:val="000000" w:themeColor="text1"/>
              <w:sz w:val="20"/>
              <w:szCs w:val="20"/>
              <w:shd w:val="clear" w:color="auto" w:fill="FFFFFF"/>
            </w:rPr>
          </w:rPrChange>
        </w:rPr>
        <w:pPrChange w:id="7893" w:author="Risa" w:date="2021-07-06T13:11:00Z">
          <w:pPr>
            <w:pStyle w:val="ListParagraph"/>
            <w:autoSpaceDE w:val="0"/>
            <w:autoSpaceDN w:val="0"/>
            <w:adjustRightInd w:val="0"/>
            <w:spacing w:line="240" w:lineRule="auto"/>
            <w:ind w:left="360" w:hanging="360"/>
            <w:jc w:val="both"/>
          </w:pPr>
        </w:pPrChange>
      </w:pPr>
      <w:del w:id="7894" w:author="Risa" w:date="2021-07-06T14:00:00Z">
        <w:r w:rsidRPr="00C8205D" w:rsidDel="00E024FB">
          <w:rPr>
            <w:color w:val="000000" w:themeColor="text1"/>
            <w:sz w:val="22"/>
            <w:szCs w:val="22"/>
            <w:shd w:val="clear" w:color="auto" w:fill="FFFFFF"/>
            <w:rPrChange w:id="7895" w:author="Risa" w:date="2021-07-06T14:20:00Z">
              <w:rPr>
                <w:color w:val="000000" w:themeColor="text1"/>
                <w:sz w:val="20"/>
                <w:szCs w:val="20"/>
                <w:highlight w:val="cyan"/>
                <w:shd w:val="clear" w:color="auto" w:fill="FFFFFF"/>
              </w:rPr>
            </w:rPrChange>
          </w:rPr>
          <w:delText>Evans, S., Dueker, M., Logan, J.</w:delText>
        </w:r>
        <w:r w:rsidR="00311FF1" w:rsidRPr="00C8205D" w:rsidDel="00E024FB">
          <w:rPr>
            <w:color w:val="000000" w:themeColor="text1"/>
            <w:sz w:val="22"/>
            <w:szCs w:val="22"/>
            <w:shd w:val="clear" w:color="auto" w:fill="FFFFFF"/>
            <w:rPrChange w:id="7896" w:author="Risa" w:date="2021-07-06T14:20:00Z">
              <w:rPr>
                <w:color w:val="000000" w:themeColor="text1"/>
                <w:sz w:val="20"/>
                <w:szCs w:val="20"/>
                <w:highlight w:val="cyan"/>
                <w:shd w:val="clear" w:color="auto" w:fill="FFFFFF"/>
              </w:rPr>
            </w:rPrChange>
          </w:rPr>
          <w:delText xml:space="preserve"> and</w:delText>
        </w:r>
        <w:r w:rsidRPr="00C8205D" w:rsidDel="00E024FB">
          <w:rPr>
            <w:color w:val="000000" w:themeColor="text1"/>
            <w:sz w:val="22"/>
            <w:szCs w:val="22"/>
            <w:shd w:val="clear" w:color="auto" w:fill="FFFFFF"/>
            <w:rPrChange w:id="7897" w:author="Risa" w:date="2021-07-06T14:20:00Z">
              <w:rPr>
                <w:color w:val="000000" w:themeColor="text1"/>
                <w:sz w:val="20"/>
                <w:szCs w:val="20"/>
                <w:highlight w:val="cyan"/>
                <w:shd w:val="clear" w:color="auto" w:fill="FFFFFF"/>
              </w:rPr>
            </w:rPrChange>
          </w:rPr>
          <w:delText xml:space="preserve"> Weathers, K. (2019). The biology of fog: results from coastal Maine and Namib Desert reveal common drivers of fog microbial composition. </w:delText>
        </w:r>
        <w:r w:rsidRPr="00C8205D" w:rsidDel="00E024FB">
          <w:rPr>
            <w:i/>
            <w:iCs/>
            <w:color w:val="000000" w:themeColor="text1"/>
            <w:sz w:val="22"/>
            <w:szCs w:val="22"/>
            <w:shd w:val="clear" w:color="auto" w:fill="FFFFFF"/>
            <w:rPrChange w:id="7898" w:author="Risa" w:date="2021-07-06T14:20:00Z">
              <w:rPr>
                <w:i/>
                <w:iCs/>
                <w:color w:val="000000" w:themeColor="text1"/>
                <w:sz w:val="20"/>
                <w:szCs w:val="20"/>
                <w:highlight w:val="cyan"/>
                <w:shd w:val="clear" w:color="auto" w:fill="FFFFFF"/>
              </w:rPr>
            </w:rPrChange>
          </w:rPr>
          <w:delText>Science of the Total Environment</w:delText>
        </w:r>
        <w:r w:rsidRPr="00C8205D" w:rsidDel="00E024FB">
          <w:rPr>
            <w:color w:val="000000" w:themeColor="text1"/>
            <w:sz w:val="22"/>
            <w:szCs w:val="22"/>
            <w:shd w:val="clear" w:color="auto" w:fill="FFFFFF"/>
            <w:rPrChange w:id="7899"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7900" w:author="Risa" w:date="2021-07-06T14:20:00Z">
              <w:rPr>
                <w:i/>
                <w:iCs/>
                <w:color w:val="000000" w:themeColor="text1"/>
                <w:sz w:val="20"/>
                <w:szCs w:val="20"/>
                <w:highlight w:val="cyan"/>
                <w:shd w:val="clear" w:color="auto" w:fill="FFFFFF"/>
              </w:rPr>
            </w:rPrChange>
          </w:rPr>
          <w:delText>647</w:delText>
        </w:r>
        <w:r w:rsidRPr="00C8205D" w:rsidDel="00E024FB">
          <w:rPr>
            <w:color w:val="000000" w:themeColor="text1"/>
            <w:sz w:val="22"/>
            <w:szCs w:val="22"/>
            <w:shd w:val="clear" w:color="auto" w:fill="FFFFFF"/>
            <w:rPrChange w:id="7901" w:author="Risa" w:date="2021-07-06T14:20:00Z">
              <w:rPr>
                <w:color w:val="000000" w:themeColor="text1"/>
                <w:sz w:val="20"/>
                <w:szCs w:val="20"/>
                <w:highlight w:val="cyan"/>
                <w:shd w:val="clear" w:color="auto" w:fill="FFFFFF"/>
              </w:rPr>
            </w:rPrChange>
          </w:rPr>
          <w:delText>, 1547-1556.</w:delText>
        </w:r>
      </w:del>
      <w:ins w:id="7902" w:author="Jeff" w:date="2021-06-20T21:16:00Z">
        <w:del w:id="7903" w:author="Risa" w:date="2021-07-06T14:00:00Z">
          <w:r w:rsidR="0036390B" w:rsidRPr="00C8205D" w:rsidDel="00E024FB">
            <w:rPr>
              <w:color w:val="000000" w:themeColor="text1"/>
              <w:sz w:val="22"/>
              <w:szCs w:val="22"/>
              <w:shd w:val="clear" w:color="auto" w:fill="FFFFFF"/>
              <w:rPrChange w:id="7904" w:author="Risa" w:date="2021-07-06T14:20:00Z">
                <w:rPr>
                  <w:color w:val="000000" w:themeColor="text1"/>
                  <w:sz w:val="20"/>
                  <w:szCs w:val="20"/>
                  <w:shd w:val="clear" w:color="auto" w:fill="FFFFFF"/>
                </w:rPr>
              </w:rPrChange>
            </w:rPr>
            <w:delText xml:space="preserve"> https://doi.org/10.1016/j.scitotenv.2018.08.045</w:delText>
          </w:r>
        </w:del>
      </w:ins>
    </w:p>
    <w:p w14:paraId="1A3C1C1F" w14:textId="3AE1DA48" w:rsidR="004D7553" w:rsidRPr="00C8205D" w:rsidRDefault="004D7553" w:rsidP="001D7BE7">
      <w:pPr>
        <w:pStyle w:val="ListParagraph"/>
        <w:autoSpaceDE w:val="0"/>
        <w:autoSpaceDN w:val="0"/>
        <w:adjustRightInd w:val="0"/>
        <w:spacing w:after="0" w:line="360" w:lineRule="auto"/>
        <w:ind w:left="360" w:hanging="360"/>
        <w:rPr>
          <w:color w:val="000000" w:themeColor="text1"/>
          <w:sz w:val="22"/>
          <w:szCs w:val="22"/>
          <w:rPrChange w:id="7905" w:author="Risa" w:date="2021-07-06T14:20:00Z">
            <w:rPr>
              <w:color w:val="000000" w:themeColor="text1"/>
              <w:sz w:val="20"/>
              <w:szCs w:val="20"/>
            </w:rPr>
          </w:rPrChange>
        </w:rPr>
        <w:pPrChange w:id="7906"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rPrChange w:id="7907" w:author="Risa" w:date="2021-07-06T14:20:00Z">
            <w:rPr>
              <w:color w:val="000000" w:themeColor="text1"/>
              <w:sz w:val="20"/>
              <w:szCs w:val="20"/>
            </w:rPr>
          </w:rPrChange>
        </w:rPr>
        <w:t xml:space="preserve">Farquhar G., </w:t>
      </w:r>
      <w:proofErr w:type="spellStart"/>
      <w:r w:rsidRPr="00C8205D">
        <w:rPr>
          <w:color w:val="000000" w:themeColor="text1"/>
          <w:sz w:val="22"/>
          <w:szCs w:val="22"/>
          <w:rPrChange w:id="7908" w:author="Risa" w:date="2021-07-06T14:20:00Z">
            <w:rPr>
              <w:color w:val="000000" w:themeColor="text1"/>
              <w:sz w:val="20"/>
              <w:szCs w:val="20"/>
            </w:rPr>
          </w:rPrChange>
        </w:rPr>
        <w:t>Ehleringer</w:t>
      </w:r>
      <w:proofErr w:type="spellEnd"/>
      <w:r w:rsidRPr="00C8205D">
        <w:rPr>
          <w:color w:val="000000" w:themeColor="text1"/>
          <w:sz w:val="22"/>
          <w:szCs w:val="22"/>
          <w:rPrChange w:id="7909" w:author="Risa" w:date="2021-07-06T14:20:00Z">
            <w:rPr>
              <w:color w:val="000000" w:themeColor="text1"/>
              <w:sz w:val="20"/>
              <w:szCs w:val="20"/>
            </w:rPr>
          </w:rPrChange>
        </w:rPr>
        <w:t xml:space="preserve"> </w:t>
      </w:r>
      <w:proofErr w:type="gramStart"/>
      <w:r w:rsidRPr="00C8205D">
        <w:rPr>
          <w:color w:val="000000" w:themeColor="text1"/>
          <w:sz w:val="22"/>
          <w:szCs w:val="22"/>
          <w:rPrChange w:id="7910" w:author="Risa" w:date="2021-07-06T14:20:00Z">
            <w:rPr>
              <w:color w:val="000000" w:themeColor="text1"/>
              <w:sz w:val="20"/>
              <w:szCs w:val="20"/>
            </w:rPr>
          </w:rPrChange>
        </w:rPr>
        <w:t>J.</w:t>
      </w:r>
      <w:proofErr w:type="gramEnd"/>
      <w:r w:rsidRPr="00C8205D">
        <w:rPr>
          <w:color w:val="000000" w:themeColor="text1"/>
          <w:sz w:val="22"/>
          <w:szCs w:val="22"/>
          <w:rPrChange w:id="7911" w:author="Risa" w:date="2021-07-06T14:20:00Z">
            <w:rPr>
              <w:color w:val="000000" w:themeColor="text1"/>
              <w:sz w:val="20"/>
              <w:szCs w:val="20"/>
            </w:rPr>
          </w:rPrChange>
        </w:rPr>
        <w:t xml:space="preserve"> </w:t>
      </w:r>
      <w:r w:rsidR="00970B6A" w:rsidRPr="00C8205D">
        <w:rPr>
          <w:color w:val="000000" w:themeColor="text1"/>
          <w:sz w:val="22"/>
          <w:szCs w:val="22"/>
          <w:rPrChange w:id="7912" w:author="Risa" w:date="2021-07-06T14:20:00Z">
            <w:rPr>
              <w:color w:val="000000" w:themeColor="text1"/>
              <w:sz w:val="20"/>
              <w:szCs w:val="20"/>
            </w:rPr>
          </w:rPrChange>
        </w:rPr>
        <w:t>and</w:t>
      </w:r>
      <w:r w:rsidRPr="00C8205D">
        <w:rPr>
          <w:color w:val="000000" w:themeColor="text1"/>
          <w:sz w:val="22"/>
          <w:szCs w:val="22"/>
          <w:rPrChange w:id="7913" w:author="Risa" w:date="2021-07-06T14:20:00Z">
            <w:rPr>
              <w:color w:val="000000" w:themeColor="text1"/>
              <w:sz w:val="20"/>
              <w:szCs w:val="20"/>
            </w:rPr>
          </w:rPrChange>
        </w:rPr>
        <w:t xml:space="preserve"> </w:t>
      </w:r>
      <w:proofErr w:type="spellStart"/>
      <w:r w:rsidRPr="00C8205D">
        <w:rPr>
          <w:color w:val="000000" w:themeColor="text1"/>
          <w:sz w:val="22"/>
          <w:szCs w:val="22"/>
          <w:rPrChange w:id="7914" w:author="Risa" w:date="2021-07-06T14:20:00Z">
            <w:rPr>
              <w:color w:val="000000" w:themeColor="text1"/>
              <w:sz w:val="20"/>
              <w:szCs w:val="20"/>
            </w:rPr>
          </w:rPrChange>
        </w:rPr>
        <w:t>Hubick</w:t>
      </w:r>
      <w:proofErr w:type="spellEnd"/>
      <w:r w:rsidRPr="00C8205D">
        <w:rPr>
          <w:color w:val="000000" w:themeColor="text1"/>
          <w:sz w:val="22"/>
          <w:szCs w:val="22"/>
          <w:rPrChange w:id="7915" w:author="Risa" w:date="2021-07-06T14:20:00Z">
            <w:rPr>
              <w:color w:val="000000" w:themeColor="text1"/>
              <w:sz w:val="20"/>
              <w:szCs w:val="20"/>
            </w:rPr>
          </w:rPrChange>
        </w:rPr>
        <w:t xml:space="preserve"> K. (1989) Carbon Isotope Discrimination and Photosynthesis. </w:t>
      </w:r>
      <w:r w:rsidRPr="00C8205D">
        <w:rPr>
          <w:i/>
          <w:iCs/>
          <w:color w:val="000000" w:themeColor="text1"/>
          <w:sz w:val="22"/>
          <w:szCs w:val="22"/>
          <w:rPrChange w:id="7916" w:author="Risa" w:date="2021-07-06T14:20:00Z">
            <w:rPr>
              <w:i/>
              <w:iCs/>
              <w:color w:val="000000" w:themeColor="text1"/>
              <w:sz w:val="20"/>
              <w:szCs w:val="20"/>
            </w:rPr>
          </w:rPrChange>
        </w:rPr>
        <w:t>Annual Review of Plant Physiology and Plant Molecular Biology</w:t>
      </w:r>
      <w:r w:rsidRPr="00C8205D">
        <w:rPr>
          <w:color w:val="000000" w:themeColor="text1"/>
          <w:sz w:val="22"/>
          <w:szCs w:val="22"/>
          <w:rPrChange w:id="7917" w:author="Risa" w:date="2021-07-06T14:20:00Z">
            <w:rPr>
              <w:color w:val="000000" w:themeColor="text1"/>
              <w:sz w:val="20"/>
              <w:szCs w:val="20"/>
            </w:rPr>
          </w:rPrChange>
        </w:rPr>
        <w:t xml:space="preserve"> 40, 503–537.</w:t>
      </w:r>
      <w:r w:rsidR="0054289C" w:rsidRPr="00C8205D">
        <w:rPr>
          <w:color w:val="000000" w:themeColor="text1"/>
          <w:sz w:val="22"/>
          <w:szCs w:val="22"/>
          <w:rPrChange w:id="7918" w:author="Risa" w:date="2021-07-06T14:20:00Z">
            <w:rPr>
              <w:color w:val="000000" w:themeColor="text1"/>
              <w:sz w:val="20"/>
              <w:szCs w:val="20"/>
            </w:rPr>
          </w:rPrChange>
        </w:rPr>
        <w:t xml:space="preserve"> </w:t>
      </w:r>
      <w:proofErr w:type="spellStart"/>
      <w:r w:rsidR="0054289C" w:rsidRPr="00C8205D">
        <w:rPr>
          <w:color w:val="000000" w:themeColor="text1"/>
          <w:sz w:val="22"/>
          <w:szCs w:val="22"/>
          <w:shd w:val="clear" w:color="auto" w:fill="FFFFFF"/>
          <w:rPrChange w:id="7919"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920" w:author="Risa" w:date="2021-07-06T14:20:00Z">
            <w:rPr>
              <w:color w:val="3E3D40"/>
              <w:sz w:val="20"/>
              <w:szCs w:val="20"/>
              <w:shd w:val="clear" w:color="auto" w:fill="FFFFFF"/>
            </w:rPr>
          </w:rPrChange>
        </w:rPr>
        <w:t>: 10.1146/annurev.pp.40.060189.002443</w:t>
      </w:r>
    </w:p>
    <w:p w14:paraId="06EE356A" w14:textId="77568DC6" w:rsidR="004427E6" w:rsidRPr="00C8205D" w:rsidDel="00E024FB" w:rsidRDefault="004427E6" w:rsidP="00835EDE">
      <w:pPr>
        <w:pStyle w:val="ListParagraph"/>
        <w:autoSpaceDE w:val="0"/>
        <w:autoSpaceDN w:val="0"/>
        <w:adjustRightInd w:val="0"/>
        <w:spacing w:after="0" w:line="360" w:lineRule="auto"/>
        <w:ind w:left="360" w:hanging="360"/>
        <w:rPr>
          <w:del w:id="7921" w:author="Risa" w:date="2021-07-06T13:56:00Z"/>
          <w:color w:val="000000" w:themeColor="text1"/>
          <w:sz w:val="22"/>
          <w:szCs w:val="22"/>
          <w:shd w:val="clear" w:color="auto" w:fill="FFFFFF"/>
          <w:rPrChange w:id="7922" w:author="Risa" w:date="2021-07-06T14:20:00Z">
            <w:rPr>
              <w:del w:id="7923" w:author="Risa" w:date="2021-07-06T13:56:00Z"/>
              <w:color w:val="000000" w:themeColor="text1"/>
              <w:sz w:val="20"/>
              <w:szCs w:val="20"/>
              <w:shd w:val="clear" w:color="auto" w:fill="FFFFFF"/>
            </w:rPr>
          </w:rPrChange>
        </w:rPr>
        <w:pPrChange w:id="7924" w:author="Risa" w:date="2021-07-06T14:10:00Z">
          <w:pPr>
            <w:pStyle w:val="ListParagraph"/>
            <w:autoSpaceDE w:val="0"/>
            <w:autoSpaceDN w:val="0"/>
            <w:adjustRightInd w:val="0"/>
            <w:spacing w:line="240" w:lineRule="auto"/>
            <w:ind w:left="360" w:hanging="360"/>
            <w:jc w:val="both"/>
          </w:pPr>
        </w:pPrChange>
      </w:pPr>
      <w:del w:id="7925" w:author="Risa" w:date="2021-07-06T13:56:00Z">
        <w:r w:rsidRPr="00C8205D" w:rsidDel="00E024FB">
          <w:rPr>
            <w:color w:val="000000" w:themeColor="text1"/>
            <w:sz w:val="22"/>
            <w:szCs w:val="22"/>
            <w:rPrChange w:id="7926" w:author="Risa" w:date="2021-07-06T14:20:00Z">
              <w:rPr>
                <w:color w:val="000000" w:themeColor="text1"/>
                <w:sz w:val="20"/>
                <w:szCs w:val="20"/>
              </w:rPr>
            </w:rPrChange>
          </w:rPr>
          <w:delText>Fernandez</w:delText>
        </w:r>
        <w:r w:rsidRPr="00C8205D" w:rsidDel="00E024FB">
          <w:rPr>
            <w:color w:val="000000" w:themeColor="text1"/>
            <w:sz w:val="22"/>
            <w:szCs w:val="22"/>
            <w:shd w:val="clear" w:color="auto" w:fill="FFFFFF"/>
            <w:rPrChange w:id="7927" w:author="Risa" w:date="2021-07-06T14:20:00Z">
              <w:rPr>
                <w:color w:val="000000" w:themeColor="text1"/>
                <w:sz w:val="20"/>
                <w:szCs w:val="20"/>
                <w:shd w:val="clear" w:color="auto" w:fill="FFFFFF"/>
              </w:rPr>
            </w:rPrChange>
          </w:rPr>
          <w:delText>, I. (2008). </w:delText>
        </w:r>
        <w:r w:rsidRPr="00C8205D" w:rsidDel="00E024FB">
          <w:rPr>
            <w:i/>
            <w:iCs/>
            <w:color w:val="000000" w:themeColor="text1"/>
            <w:sz w:val="22"/>
            <w:szCs w:val="22"/>
            <w:shd w:val="clear" w:color="auto" w:fill="FFFFFF"/>
            <w:rPrChange w:id="7928" w:author="Risa" w:date="2021-07-06T14:20:00Z">
              <w:rPr>
                <w:i/>
                <w:iCs/>
                <w:color w:val="000000" w:themeColor="text1"/>
                <w:sz w:val="20"/>
                <w:szCs w:val="20"/>
                <w:shd w:val="clear" w:color="auto" w:fill="FFFFFF"/>
              </w:rPr>
            </w:rPrChange>
          </w:rPr>
          <w:delText>Carbon and nutrients in Maine forest soils</w:delText>
        </w:r>
        <w:r w:rsidRPr="00C8205D" w:rsidDel="00E024FB">
          <w:rPr>
            <w:color w:val="000000" w:themeColor="text1"/>
            <w:sz w:val="22"/>
            <w:szCs w:val="22"/>
            <w:shd w:val="clear" w:color="auto" w:fill="FFFFFF"/>
            <w:rPrChange w:id="7929" w:author="Risa" w:date="2021-07-06T14:20:00Z">
              <w:rPr>
                <w:color w:val="000000" w:themeColor="text1"/>
                <w:sz w:val="20"/>
                <w:szCs w:val="20"/>
                <w:shd w:val="clear" w:color="auto" w:fill="FFFFFF"/>
              </w:rPr>
            </w:rPrChange>
          </w:rPr>
          <w:delText> (Vol. 200). Department of Plant, Soil &amp; Environmental Sciences</w:delText>
        </w:r>
        <w:r w:rsidR="00C963B0" w:rsidRPr="00C8205D" w:rsidDel="00E024FB">
          <w:rPr>
            <w:color w:val="000000" w:themeColor="text1"/>
            <w:sz w:val="22"/>
            <w:szCs w:val="22"/>
            <w:shd w:val="clear" w:color="auto" w:fill="FFFFFF"/>
            <w:rPrChange w:id="7930" w:author="Risa" w:date="2021-07-06T14:20:00Z">
              <w:rPr>
                <w:color w:val="000000" w:themeColor="text1"/>
                <w:sz w:val="20"/>
                <w:szCs w:val="20"/>
                <w:shd w:val="clear" w:color="auto" w:fill="FFFFFF"/>
              </w:rPr>
            </w:rPrChange>
          </w:rPr>
          <w:delText>, University of Maine</w:delText>
        </w:r>
        <w:r w:rsidRPr="00C8205D" w:rsidDel="00E024FB">
          <w:rPr>
            <w:color w:val="000000" w:themeColor="text1"/>
            <w:sz w:val="22"/>
            <w:szCs w:val="22"/>
            <w:shd w:val="clear" w:color="auto" w:fill="FFFFFF"/>
            <w:rPrChange w:id="7931" w:author="Risa" w:date="2021-07-06T14:20:00Z">
              <w:rPr>
                <w:color w:val="000000" w:themeColor="text1"/>
                <w:sz w:val="20"/>
                <w:szCs w:val="20"/>
                <w:shd w:val="clear" w:color="auto" w:fill="FFFFFF"/>
              </w:rPr>
            </w:rPrChange>
          </w:rPr>
          <w:delText>.</w:delText>
        </w:r>
      </w:del>
    </w:p>
    <w:p w14:paraId="70376947" w14:textId="2D9288BD" w:rsidR="00835EDE" w:rsidRPr="00C8205D" w:rsidRDefault="00AE173C" w:rsidP="00835EDE">
      <w:pPr>
        <w:pStyle w:val="ListParagraph"/>
        <w:autoSpaceDE w:val="0"/>
        <w:autoSpaceDN w:val="0"/>
        <w:adjustRightInd w:val="0"/>
        <w:spacing w:line="360" w:lineRule="auto"/>
        <w:ind w:left="360" w:hanging="360"/>
        <w:rPr>
          <w:ins w:id="7932" w:author="Risa" w:date="2021-07-06T14:10:00Z"/>
          <w:rFonts w:eastAsiaTheme="minorEastAsia"/>
          <w:color w:val="000000" w:themeColor="text1"/>
          <w:sz w:val="22"/>
          <w:szCs w:val="22"/>
          <w:rPrChange w:id="7933" w:author="Risa" w:date="2021-07-06T14:20:00Z">
            <w:rPr>
              <w:ins w:id="7934" w:author="Risa" w:date="2021-07-06T14:10:00Z"/>
              <w:rFonts w:eastAsiaTheme="minorEastAsia"/>
              <w:color w:val="000000" w:themeColor="text1"/>
              <w:sz w:val="22"/>
              <w:szCs w:val="22"/>
            </w:rPr>
          </w:rPrChange>
        </w:rPr>
        <w:pPrChange w:id="7935" w:author="Risa" w:date="2021-07-06T14:10:00Z">
          <w:pPr>
            <w:pStyle w:val="ListParagraph"/>
            <w:autoSpaceDE w:val="0"/>
            <w:autoSpaceDN w:val="0"/>
            <w:adjustRightInd w:val="0"/>
            <w:spacing w:line="360" w:lineRule="auto"/>
            <w:ind w:left="360" w:hanging="360"/>
          </w:pPr>
        </w:pPrChange>
      </w:pPr>
      <w:r w:rsidRPr="00C8205D">
        <w:rPr>
          <w:rFonts w:eastAsiaTheme="minorEastAsia"/>
          <w:color w:val="000000" w:themeColor="text1"/>
          <w:sz w:val="22"/>
          <w:szCs w:val="22"/>
          <w:rPrChange w:id="7936" w:author="Risa" w:date="2021-07-06T14:20:00Z">
            <w:rPr>
              <w:rFonts w:eastAsiaTheme="minorEastAsia"/>
              <w:color w:val="000000" w:themeColor="text1"/>
              <w:sz w:val="20"/>
              <w:szCs w:val="20"/>
            </w:rPr>
          </w:rPrChange>
        </w:rPr>
        <w:t xml:space="preserve">Fernandez, I., Schmitt, C., </w:t>
      </w:r>
      <w:proofErr w:type="spellStart"/>
      <w:r w:rsidRPr="00C8205D">
        <w:rPr>
          <w:rFonts w:eastAsiaTheme="minorEastAsia"/>
          <w:color w:val="000000" w:themeColor="text1"/>
          <w:sz w:val="22"/>
          <w:szCs w:val="22"/>
          <w:rPrChange w:id="7937" w:author="Risa" w:date="2021-07-06T14:20:00Z">
            <w:rPr>
              <w:rFonts w:eastAsiaTheme="minorEastAsia"/>
              <w:color w:val="000000" w:themeColor="text1"/>
              <w:sz w:val="20"/>
              <w:szCs w:val="20"/>
            </w:rPr>
          </w:rPrChange>
        </w:rPr>
        <w:t>Birkel</w:t>
      </w:r>
      <w:proofErr w:type="spellEnd"/>
      <w:r w:rsidRPr="00C8205D">
        <w:rPr>
          <w:rFonts w:eastAsiaTheme="minorEastAsia"/>
          <w:color w:val="000000" w:themeColor="text1"/>
          <w:sz w:val="22"/>
          <w:szCs w:val="22"/>
          <w:rPrChange w:id="7938" w:author="Risa" w:date="2021-07-06T14:20:00Z">
            <w:rPr>
              <w:rFonts w:eastAsiaTheme="minorEastAsia"/>
              <w:color w:val="000000" w:themeColor="text1"/>
              <w:sz w:val="20"/>
              <w:szCs w:val="20"/>
            </w:rPr>
          </w:rPrChange>
        </w:rPr>
        <w:t xml:space="preserve">, S., </w:t>
      </w:r>
      <w:proofErr w:type="spellStart"/>
      <w:r w:rsidRPr="00C8205D">
        <w:rPr>
          <w:rFonts w:eastAsiaTheme="minorEastAsia"/>
          <w:color w:val="000000" w:themeColor="text1"/>
          <w:sz w:val="22"/>
          <w:szCs w:val="22"/>
          <w:rPrChange w:id="7939" w:author="Risa" w:date="2021-07-06T14:20:00Z">
            <w:rPr>
              <w:rFonts w:eastAsiaTheme="minorEastAsia"/>
              <w:color w:val="000000" w:themeColor="text1"/>
              <w:sz w:val="20"/>
              <w:szCs w:val="20"/>
            </w:rPr>
          </w:rPrChange>
        </w:rPr>
        <w:t>Stancioff</w:t>
      </w:r>
      <w:proofErr w:type="spellEnd"/>
      <w:r w:rsidRPr="00C8205D">
        <w:rPr>
          <w:rFonts w:eastAsiaTheme="minorEastAsia"/>
          <w:color w:val="000000" w:themeColor="text1"/>
          <w:sz w:val="22"/>
          <w:szCs w:val="22"/>
          <w:rPrChange w:id="7940" w:author="Risa" w:date="2021-07-06T14:20:00Z">
            <w:rPr>
              <w:rFonts w:eastAsiaTheme="minorEastAsia"/>
              <w:color w:val="000000" w:themeColor="text1"/>
              <w:sz w:val="20"/>
              <w:szCs w:val="20"/>
            </w:rPr>
          </w:rPrChange>
        </w:rPr>
        <w:t xml:space="preserve">, E., Pershing, A., Kelley, J., Runge, J., Jacobson, G. </w:t>
      </w:r>
      <w:r w:rsidRPr="00C8205D">
        <w:rPr>
          <w:rFonts w:eastAsiaTheme="minorEastAsia"/>
          <w:i/>
          <w:color w:val="000000" w:themeColor="text1"/>
          <w:sz w:val="22"/>
          <w:szCs w:val="22"/>
          <w:rPrChange w:id="7941" w:author="Risa" w:date="2021-07-06T14:20:00Z">
            <w:rPr>
              <w:rFonts w:eastAsiaTheme="minorEastAsia"/>
              <w:i/>
              <w:color w:val="000000" w:themeColor="text1"/>
              <w:sz w:val="20"/>
              <w:szCs w:val="20"/>
            </w:rPr>
          </w:rPrChange>
        </w:rPr>
        <w:t>et al</w:t>
      </w:r>
      <w:r w:rsidRPr="00C8205D">
        <w:rPr>
          <w:rFonts w:eastAsiaTheme="minorEastAsia"/>
          <w:color w:val="000000" w:themeColor="text1"/>
          <w:sz w:val="22"/>
          <w:szCs w:val="22"/>
          <w:rPrChange w:id="7942" w:author="Risa" w:date="2021-07-06T14:20:00Z">
            <w:rPr>
              <w:rFonts w:eastAsiaTheme="minorEastAsia"/>
              <w:color w:val="000000" w:themeColor="text1"/>
              <w:sz w:val="20"/>
              <w:szCs w:val="20"/>
            </w:rPr>
          </w:rPrChange>
        </w:rPr>
        <w:t xml:space="preserve"> (2015). Maine’s climate future: 2015 update. University of Maine, Orono, ME. 24 pp.</w:t>
      </w:r>
      <w:ins w:id="7943" w:author="Jeff" w:date="2021-06-20T21:17:00Z">
        <w:r w:rsidR="0036390B" w:rsidRPr="00C8205D">
          <w:rPr>
            <w:rFonts w:eastAsiaTheme="minorEastAsia"/>
            <w:color w:val="000000" w:themeColor="text1"/>
            <w:sz w:val="22"/>
            <w:szCs w:val="22"/>
            <w:rPrChange w:id="7944" w:author="Risa" w:date="2021-07-06T14:20:00Z">
              <w:rPr>
                <w:rFonts w:eastAsiaTheme="minorEastAsia"/>
                <w:color w:val="000000" w:themeColor="text1"/>
                <w:sz w:val="20"/>
                <w:szCs w:val="20"/>
              </w:rPr>
            </w:rPrChange>
          </w:rPr>
          <w:t xml:space="preserve"> </w:t>
        </w:r>
      </w:ins>
      <w:proofErr w:type="spellStart"/>
      <w:ins w:id="7945" w:author="Risa" w:date="2021-07-06T14:10:00Z">
        <w:r w:rsidR="00835EDE" w:rsidRPr="00C8205D">
          <w:rPr>
            <w:rFonts w:eastAsiaTheme="minorEastAsia"/>
            <w:color w:val="000000" w:themeColor="text1"/>
            <w:sz w:val="22"/>
            <w:szCs w:val="22"/>
            <w:rPrChange w:id="7946" w:author="Risa" w:date="2021-07-06T14:20:00Z">
              <w:rPr>
                <w:rFonts w:eastAsiaTheme="minorEastAsia"/>
                <w:color w:val="000000" w:themeColor="text1"/>
                <w:sz w:val="22"/>
                <w:szCs w:val="22"/>
              </w:rPr>
            </w:rPrChange>
          </w:rPr>
          <w:t>doi</w:t>
        </w:r>
        <w:proofErr w:type="spellEnd"/>
        <w:r w:rsidR="00835EDE" w:rsidRPr="00C8205D">
          <w:rPr>
            <w:rFonts w:eastAsiaTheme="minorEastAsia"/>
            <w:color w:val="000000" w:themeColor="text1"/>
            <w:sz w:val="22"/>
            <w:szCs w:val="22"/>
            <w:rPrChange w:id="7947" w:author="Risa" w:date="2021-07-06T14:20:00Z">
              <w:rPr>
                <w:rFonts w:eastAsiaTheme="minorEastAsia"/>
                <w:color w:val="000000" w:themeColor="text1"/>
                <w:sz w:val="22"/>
                <w:szCs w:val="22"/>
              </w:rPr>
            </w:rPrChange>
          </w:rPr>
          <w:t>: 10.13140/2.1.3356.4961</w:t>
        </w:r>
      </w:ins>
    </w:p>
    <w:p w14:paraId="510B3D23" w14:textId="18CEB810" w:rsidR="00AE173C" w:rsidRPr="00C8205D" w:rsidDel="00835EDE" w:rsidRDefault="0036390B" w:rsidP="001D7BE7">
      <w:pPr>
        <w:pStyle w:val="ListParagraph"/>
        <w:autoSpaceDE w:val="0"/>
        <w:autoSpaceDN w:val="0"/>
        <w:adjustRightInd w:val="0"/>
        <w:spacing w:after="0" w:line="360" w:lineRule="auto"/>
        <w:ind w:left="360" w:hanging="360"/>
        <w:rPr>
          <w:del w:id="7948" w:author="Risa" w:date="2021-07-06T14:10:00Z"/>
          <w:rFonts w:eastAsiaTheme="minorEastAsia"/>
          <w:color w:val="000000" w:themeColor="text1"/>
          <w:sz w:val="22"/>
          <w:szCs w:val="22"/>
          <w:rPrChange w:id="7949" w:author="Risa" w:date="2021-07-06T14:20:00Z">
            <w:rPr>
              <w:del w:id="7950" w:author="Risa" w:date="2021-07-06T14:10:00Z"/>
              <w:rFonts w:eastAsiaTheme="minorEastAsia"/>
              <w:color w:val="000000" w:themeColor="text1"/>
              <w:sz w:val="20"/>
              <w:szCs w:val="20"/>
            </w:rPr>
          </w:rPrChange>
        </w:rPr>
        <w:pPrChange w:id="7951" w:author="Risa" w:date="2021-07-06T13:11:00Z">
          <w:pPr>
            <w:pStyle w:val="ListParagraph"/>
            <w:autoSpaceDE w:val="0"/>
            <w:autoSpaceDN w:val="0"/>
            <w:adjustRightInd w:val="0"/>
            <w:spacing w:line="240" w:lineRule="auto"/>
            <w:ind w:left="360" w:hanging="360"/>
            <w:jc w:val="both"/>
          </w:pPr>
        </w:pPrChange>
      </w:pPr>
      <w:ins w:id="7952" w:author="Jeff" w:date="2021-06-20T21:17:00Z">
        <w:del w:id="7953" w:author="Risa" w:date="2021-07-06T14:10:00Z">
          <w:r w:rsidRPr="00C8205D" w:rsidDel="00835EDE">
            <w:rPr>
              <w:rFonts w:eastAsiaTheme="minorEastAsia"/>
              <w:color w:val="000000" w:themeColor="text1"/>
              <w:sz w:val="22"/>
              <w:szCs w:val="22"/>
              <w:rPrChange w:id="7954" w:author="Risa" w:date="2021-07-06T14:20:00Z">
                <w:rPr>
                  <w:rFonts w:eastAsiaTheme="minorEastAsia"/>
                  <w:color w:val="000000" w:themeColor="text1"/>
                  <w:sz w:val="20"/>
                  <w:szCs w:val="20"/>
                </w:rPr>
              </w:rPrChange>
            </w:rPr>
            <w:lastRenderedPageBreak/>
            <w:delText>https://digitalcommons.library.umaine.edu/climate_facpub/5?utm_source=digitalcommons.library.umaine.edu%2Fclimate_facpub%2F5&amp;utm_medium=PDF&amp;utm_campaign=PDFCoverPages</w:delText>
          </w:r>
        </w:del>
      </w:ins>
    </w:p>
    <w:p w14:paraId="37354C92" w14:textId="1269E0C5"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7955" w:author="Risa" w:date="2021-07-06T14:20:00Z">
            <w:rPr>
              <w:color w:val="000000" w:themeColor="text1"/>
              <w:sz w:val="20"/>
              <w:szCs w:val="20"/>
              <w:shd w:val="clear" w:color="auto" w:fill="FFFFFF"/>
            </w:rPr>
          </w:rPrChange>
        </w:rPr>
        <w:pPrChange w:id="7956"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957" w:author="Risa" w:date="2021-07-06T14:20:00Z">
            <w:rPr>
              <w:color w:val="000000" w:themeColor="text1"/>
              <w:sz w:val="20"/>
              <w:szCs w:val="20"/>
              <w:shd w:val="clear" w:color="auto" w:fill="FFFFFF"/>
            </w:rPr>
          </w:rPrChange>
        </w:rPr>
        <w:t>Foereid</w:t>
      </w:r>
      <w:proofErr w:type="spellEnd"/>
      <w:r w:rsidRPr="00C8205D">
        <w:rPr>
          <w:color w:val="000000" w:themeColor="text1"/>
          <w:sz w:val="22"/>
          <w:szCs w:val="22"/>
          <w:shd w:val="clear" w:color="auto" w:fill="FFFFFF"/>
          <w:rPrChange w:id="7958" w:author="Risa" w:date="2021-07-06T14:20:00Z">
            <w:rPr>
              <w:color w:val="000000" w:themeColor="text1"/>
              <w:sz w:val="20"/>
              <w:szCs w:val="20"/>
              <w:shd w:val="clear" w:color="auto" w:fill="FFFFFF"/>
            </w:rPr>
          </w:rPrChange>
        </w:rPr>
        <w:t xml:space="preserve">, B., Lehmann, J., Wurster, C., and Bird, M. (2015). Presence of black carbon in soil due to forest fire in the New Jersey pine barrens. </w:t>
      </w:r>
      <w:ins w:id="7959" w:author="Risa" w:date="2021-07-06T14:11:00Z">
        <w:r w:rsidR="00EF3BF9" w:rsidRPr="00C8205D">
          <w:rPr>
            <w:i/>
            <w:iCs/>
            <w:color w:val="000000" w:themeColor="text1"/>
            <w:sz w:val="22"/>
            <w:szCs w:val="22"/>
            <w:shd w:val="clear" w:color="auto" w:fill="FFFFFF"/>
            <w:rPrChange w:id="7960" w:author="Risa" w:date="2021-07-06T14:20:00Z">
              <w:rPr>
                <w:color w:val="000000" w:themeColor="text1"/>
                <w:sz w:val="22"/>
                <w:szCs w:val="22"/>
                <w:shd w:val="clear" w:color="auto" w:fill="FFFFFF"/>
              </w:rPr>
            </w:rPrChange>
          </w:rPr>
          <w:t>Journal of Earth Science and Engineering</w:t>
        </w:r>
        <w:r w:rsidR="00EF3BF9" w:rsidRPr="00C8205D">
          <w:rPr>
            <w:i/>
            <w:iCs/>
            <w:color w:val="000000" w:themeColor="text1"/>
            <w:sz w:val="22"/>
            <w:szCs w:val="22"/>
            <w:shd w:val="clear" w:color="auto" w:fill="FFFFFF"/>
            <w:rPrChange w:id="7961" w:author="Risa" w:date="2021-07-06T14:20:00Z">
              <w:rPr>
                <w:i/>
                <w:iCs/>
                <w:color w:val="000000" w:themeColor="text1"/>
                <w:sz w:val="22"/>
                <w:szCs w:val="22"/>
                <w:shd w:val="clear" w:color="auto" w:fill="FFFFFF"/>
              </w:rPr>
            </w:rPrChange>
          </w:rPr>
          <w:t>,</w:t>
        </w:r>
      </w:ins>
      <w:del w:id="7962" w:author="Risa" w:date="2021-07-06T14:11:00Z">
        <w:r w:rsidRPr="00C8205D" w:rsidDel="00EF3BF9">
          <w:rPr>
            <w:i/>
            <w:iCs/>
            <w:color w:val="000000" w:themeColor="text1"/>
            <w:sz w:val="22"/>
            <w:szCs w:val="22"/>
            <w:rPrChange w:id="7963" w:author="Risa" w:date="2021-07-06T14:20:00Z">
              <w:rPr>
                <w:i/>
                <w:iCs/>
                <w:color w:val="000000" w:themeColor="text1"/>
                <w:sz w:val="20"/>
                <w:szCs w:val="20"/>
              </w:rPr>
            </w:rPrChange>
          </w:rPr>
          <w:delText>J. Earth Sci. Eng.</w:delText>
        </w:r>
      </w:del>
      <w:r w:rsidRPr="00C8205D">
        <w:rPr>
          <w:color w:val="000000" w:themeColor="text1"/>
          <w:sz w:val="22"/>
          <w:szCs w:val="22"/>
          <w:shd w:val="clear" w:color="auto" w:fill="FFFFFF"/>
          <w:rPrChange w:id="7964" w:author="Risa" w:date="2021-07-06T14:20:00Z">
            <w:rPr>
              <w:color w:val="000000" w:themeColor="text1"/>
              <w:sz w:val="20"/>
              <w:szCs w:val="20"/>
              <w:shd w:val="clear" w:color="auto" w:fill="FFFFFF"/>
            </w:rPr>
          </w:rPrChange>
        </w:rPr>
        <w:t xml:space="preserve"> </w:t>
      </w:r>
      <w:r w:rsidRPr="00C8205D">
        <w:rPr>
          <w:i/>
          <w:iCs/>
          <w:color w:val="000000" w:themeColor="text1"/>
          <w:sz w:val="22"/>
          <w:szCs w:val="22"/>
          <w:shd w:val="clear" w:color="auto" w:fill="FFFFFF"/>
          <w:rPrChange w:id="7965" w:author="Risa" w:date="2021-07-06T14:20:00Z">
            <w:rPr>
              <w:color w:val="000000" w:themeColor="text1"/>
              <w:sz w:val="20"/>
              <w:szCs w:val="20"/>
              <w:shd w:val="clear" w:color="auto" w:fill="FFFFFF"/>
            </w:rPr>
          </w:rPrChange>
        </w:rPr>
        <w:t>5</w:t>
      </w:r>
      <w:r w:rsidRPr="00C8205D">
        <w:rPr>
          <w:color w:val="000000" w:themeColor="text1"/>
          <w:sz w:val="22"/>
          <w:szCs w:val="22"/>
          <w:shd w:val="clear" w:color="auto" w:fill="FFFFFF"/>
          <w:rPrChange w:id="7966" w:author="Risa" w:date="2021-07-06T14:20:00Z">
            <w:rPr>
              <w:color w:val="000000" w:themeColor="text1"/>
              <w:sz w:val="20"/>
              <w:szCs w:val="20"/>
              <w:shd w:val="clear" w:color="auto" w:fill="FFFFFF"/>
            </w:rPr>
          </w:rPrChange>
        </w:rPr>
        <w:t xml:space="preserve">, 91–97. </w:t>
      </w:r>
      <w:proofErr w:type="spellStart"/>
      <w:r w:rsidR="0054289C" w:rsidRPr="00C8205D">
        <w:rPr>
          <w:color w:val="000000" w:themeColor="text1"/>
          <w:sz w:val="22"/>
          <w:szCs w:val="22"/>
          <w:shd w:val="clear" w:color="auto" w:fill="FFFFFF"/>
          <w:rPrChange w:id="7967"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968" w:author="Risa" w:date="2021-07-06T14:20:00Z">
            <w:rPr>
              <w:color w:val="3E3D40"/>
              <w:sz w:val="20"/>
              <w:szCs w:val="20"/>
              <w:shd w:val="clear" w:color="auto" w:fill="FFFFFF"/>
            </w:rPr>
          </w:rPrChange>
        </w:rPr>
        <w:t>: 10.17265/2159-581X/2015.02.001</w:t>
      </w:r>
    </w:p>
    <w:p w14:paraId="332CB713" w14:textId="73417B3A" w:rsidR="000A2C6D" w:rsidRPr="00C8205D" w:rsidRDefault="000A2C6D" w:rsidP="001D7BE7">
      <w:pPr>
        <w:pStyle w:val="ListParagraph"/>
        <w:autoSpaceDE w:val="0"/>
        <w:autoSpaceDN w:val="0"/>
        <w:adjustRightInd w:val="0"/>
        <w:spacing w:after="0" w:line="360" w:lineRule="auto"/>
        <w:ind w:left="360" w:hanging="360"/>
        <w:rPr>
          <w:ins w:id="7969" w:author="Nick Smith" w:date="2021-06-30T16:31:00Z"/>
          <w:color w:val="000000" w:themeColor="text1"/>
          <w:sz w:val="22"/>
          <w:szCs w:val="22"/>
          <w:shd w:val="clear" w:color="auto" w:fill="FFFFFF"/>
          <w:rPrChange w:id="7970" w:author="Risa" w:date="2021-07-06T14:20:00Z">
            <w:rPr>
              <w:ins w:id="7971" w:author="Nick Smith" w:date="2021-06-30T16:31:00Z"/>
              <w:shd w:val="clear" w:color="auto" w:fill="FFFFFF"/>
            </w:rPr>
          </w:rPrChange>
        </w:rPr>
        <w:pPrChange w:id="7972" w:author="Risa" w:date="2021-07-06T13:11:00Z">
          <w:pPr>
            <w:pStyle w:val="ListParagraph"/>
            <w:autoSpaceDE w:val="0"/>
            <w:autoSpaceDN w:val="0"/>
            <w:adjustRightInd w:val="0"/>
            <w:spacing w:line="240" w:lineRule="auto"/>
            <w:ind w:left="360" w:hanging="360"/>
            <w:jc w:val="both"/>
          </w:pPr>
        </w:pPrChange>
      </w:pPr>
      <w:ins w:id="7973" w:author="Nick Smith" w:date="2021-06-30T16:32:00Z">
        <w:r w:rsidRPr="00C8205D">
          <w:rPr>
            <w:color w:val="000000" w:themeColor="text1"/>
            <w:sz w:val="22"/>
            <w:szCs w:val="22"/>
            <w:shd w:val="clear" w:color="auto" w:fill="FFFFFF"/>
            <w:rPrChange w:id="7974" w:author="Risa" w:date="2021-07-06T14:20:00Z">
              <w:rPr>
                <w:color w:val="000000" w:themeColor="text1"/>
                <w:sz w:val="20"/>
                <w:szCs w:val="20"/>
                <w:shd w:val="clear" w:color="auto" w:fill="FFFFFF"/>
              </w:rPr>
            </w:rPrChange>
          </w:rPr>
          <w:t xml:space="preserve">Fox J. &amp; Weisberg S. (2019) An R Companion to Applied Regression, Third Edition. </w:t>
        </w:r>
        <w:r w:rsidRPr="00C8205D">
          <w:rPr>
            <w:i/>
            <w:iCs/>
            <w:color w:val="000000" w:themeColor="text1"/>
            <w:sz w:val="22"/>
            <w:szCs w:val="22"/>
            <w:shd w:val="clear" w:color="auto" w:fill="FFFFFF"/>
            <w:rPrChange w:id="7975" w:author="Risa" w:date="2021-07-06T14:20:00Z">
              <w:rPr>
                <w:i/>
                <w:iCs/>
                <w:color w:val="000000" w:themeColor="text1"/>
                <w:sz w:val="20"/>
                <w:szCs w:val="20"/>
                <w:shd w:val="clear" w:color="auto" w:fill="FFFFFF"/>
              </w:rPr>
            </w:rPrChange>
          </w:rPr>
          <w:t>Sage</w:t>
        </w:r>
        <w:r w:rsidRPr="00C8205D">
          <w:rPr>
            <w:color w:val="000000" w:themeColor="text1"/>
            <w:sz w:val="22"/>
            <w:szCs w:val="22"/>
            <w:shd w:val="clear" w:color="auto" w:fill="FFFFFF"/>
            <w:rPrChange w:id="7976" w:author="Risa" w:date="2021-07-06T14:20:00Z">
              <w:rPr>
                <w:color w:val="000000" w:themeColor="text1"/>
                <w:sz w:val="20"/>
                <w:szCs w:val="20"/>
                <w:shd w:val="clear" w:color="auto" w:fill="FFFFFF"/>
              </w:rPr>
            </w:rPrChange>
          </w:rPr>
          <w:t>.</w:t>
        </w:r>
      </w:ins>
    </w:p>
    <w:p w14:paraId="39D0CCD5" w14:textId="113A353F" w:rsidR="00C7721E" w:rsidRPr="00C8205D" w:rsidRDefault="00C7721E" w:rsidP="00C7721E">
      <w:pPr>
        <w:widowControl w:val="0"/>
        <w:autoSpaceDE w:val="0"/>
        <w:autoSpaceDN w:val="0"/>
        <w:adjustRightInd w:val="0"/>
        <w:spacing w:line="360" w:lineRule="auto"/>
        <w:ind w:left="480" w:hanging="480"/>
        <w:rPr>
          <w:ins w:id="7977" w:author="Risa" w:date="2021-07-06T13:53:00Z"/>
          <w:noProof/>
          <w:color w:val="000000" w:themeColor="text1"/>
          <w:sz w:val="22"/>
          <w:rPrChange w:id="7978" w:author="Risa" w:date="2021-07-06T14:20:00Z">
            <w:rPr>
              <w:ins w:id="7979" w:author="Risa" w:date="2021-07-06T13:53:00Z"/>
              <w:noProof/>
              <w:sz w:val="22"/>
            </w:rPr>
          </w:rPrChange>
        </w:rPr>
      </w:pPr>
      <w:ins w:id="7980" w:author="Risa" w:date="2021-07-06T13:53:00Z">
        <w:r w:rsidRPr="00C8205D">
          <w:rPr>
            <w:noProof/>
            <w:color w:val="000000" w:themeColor="text1"/>
            <w:sz w:val="22"/>
            <w:rPrChange w:id="7981" w:author="Risa" w:date="2021-07-06T14:20:00Z">
              <w:rPr>
                <w:noProof/>
                <w:sz w:val="22"/>
              </w:rPr>
            </w:rPrChange>
          </w:rPr>
          <w:t xml:space="preserve">Friend AD, Woodward FI, and Switsur VR. </w:t>
        </w:r>
      </w:ins>
      <w:ins w:id="7982" w:author="Risa" w:date="2021-07-06T13:54:00Z">
        <w:r w:rsidRPr="00C8205D">
          <w:rPr>
            <w:noProof/>
            <w:color w:val="000000" w:themeColor="text1"/>
            <w:sz w:val="22"/>
            <w:rPrChange w:id="7983" w:author="Risa" w:date="2021-07-06T14:20:00Z">
              <w:rPr>
                <w:noProof/>
                <w:sz w:val="22"/>
              </w:rPr>
            </w:rPrChange>
          </w:rPr>
          <w:t>(</w:t>
        </w:r>
      </w:ins>
      <w:ins w:id="7984" w:author="Risa" w:date="2021-07-06T13:53:00Z">
        <w:r w:rsidRPr="00C8205D">
          <w:rPr>
            <w:noProof/>
            <w:color w:val="000000" w:themeColor="text1"/>
            <w:sz w:val="22"/>
            <w:rPrChange w:id="7985" w:author="Risa" w:date="2021-07-06T14:20:00Z">
              <w:rPr>
                <w:noProof/>
                <w:sz w:val="22"/>
              </w:rPr>
            </w:rPrChange>
          </w:rPr>
          <w:t>1989</w:t>
        </w:r>
      </w:ins>
      <w:ins w:id="7986" w:author="Risa" w:date="2021-07-06T13:54:00Z">
        <w:r w:rsidRPr="00C8205D">
          <w:rPr>
            <w:noProof/>
            <w:color w:val="000000" w:themeColor="text1"/>
            <w:sz w:val="22"/>
            <w:rPrChange w:id="7987" w:author="Risa" w:date="2021-07-06T14:20:00Z">
              <w:rPr>
                <w:noProof/>
                <w:sz w:val="22"/>
              </w:rPr>
            </w:rPrChange>
          </w:rPr>
          <w:t>)</w:t>
        </w:r>
      </w:ins>
      <w:ins w:id="7988" w:author="Risa" w:date="2021-07-06T13:53:00Z">
        <w:r w:rsidRPr="00C8205D">
          <w:rPr>
            <w:noProof/>
            <w:color w:val="000000" w:themeColor="text1"/>
            <w:sz w:val="22"/>
            <w:rPrChange w:id="7989" w:author="Risa" w:date="2021-07-06T14:20:00Z">
              <w:rPr>
                <w:noProof/>
                <w:sz w:val="22"/>
              </w:rPr>
            </w:rPrChange>
          </w:rPr>
          <w:t xml:space="preserve">. Field Measurements of Photosynthesis, Stomatal Conductance, Leaf Nitrogen and δ 13 C Along Altitudinal Gradients in Scotland. </w:t>
        </w:r>
        <w:r w:rsidRPr="00C8205D">
          <w:rPr>
            <w:i/>
            <w:iCs/>
            <w:noProof/>
            <w:color w:val="000000" w:themeColor="text1"/>
            <w:sz w:val="22"/>
            <w:rPrChange w:id="7990" w:author="Risa" w:date="2021-07-06T14:20:00Z">
              <w:rPr>
                <w:i/>
                <w:iCs/>
                <w:noProof/>
                <w:sz w:val="22"/>
              </w:rPr>
            </w:rPrChange>
          </w:rPr>
          <w:t>Funct</w:t>
        </w:r>
      </w:ins>
      <w:ins w:id="7991" w:author="Risa" w:date="2021-07-06T14:11:00Z">
        <w:r w:rsidR="00EF3BF9" w:rsidRPr="00C8205D">
          <w:rPr>
            <w:i/>
            <w:iCs/>
            <w:noProof/>
            <w:color w:val="000000" w:themeColor="text1"/>
            <w:sz w:val="22"/>
            <w:rPrChange w:id="7992" w:author="Risa" w:date="2021-07-06T14:20:00Z">
              <w:rPr>
                <w:i/>
                <w:iCs/>
                <w:noProof/>
                <w:sz w:val="22"/>
              </w:rPr>
            </w:rPrChange>
          </w:rPr>
          <w:t>ional</w:t>
        </w:r>
      </w:ins>
      <w:ins w:id="7993" w:author="Risa" w:date="2021-07-06T13:53:00Z">
        <w:r w:rsidRPr="00C8205D">
          <w:rPr>
            <w:i/>
            <w:iCs/>
            <w:noProof/>
            <w:color w:val="000000" w:themeColor="text1"/>
            <w:sz w:val="22"/>
            <w:rPrChange w:id="7994" w:author="Risa" w:date="2021-07-06T14:20:00Z">
              <w:rPr>
                <w:i/>
                <w:iCs/>
                <w:noProof/>
                <w:sz w:val="22"/>
              </w:rPr>
            </w:rPrChange>
          </w:rPr>
          <w:t xml:space="preserve"> Ecol</w:t>
        </w:r>
      </w:ins>
      <w:ins w:id="7995" w:author="Risa" w:date="2021-07-06T14:11:00Z">
        <w:r w:rsidR="00EF3BF9" w:rsidRPr="00C8205D">
          <w:rPr>
            <w:i/>
            <w:iCs/>
            <w:noProof/>
            <w:color w:val="000000" w:themeColor="text1"/>
            <w:sz w:val="22"/>
            <w:rPrChange w:id="7996" w:author="Risa" w:date="2021-07-06T14:20:00Z">
              <w:rPr>
                <w:i/>
                <w:iCs/>
                <w:noProof/>
                <w:sz w:val="22"/>
              </w:rPr>
            </w:rPrChange>
          </w:rPr>
          <w:t>ogy,</w:t>
        </w:r>
      </w:ins>
      <w:ins w:id="7997" w:author="Risa" w:date="2021-07-06T13:53:00Z">
        <w:r w:rsidRPr="00C8205D">
          <w:rPr>
            <w:noProof/>
            <w:color w:val="000000" w:themeColor="text1"/>
            <w:sz w:val="22"/>
            <w:rPrChange w:id="7998" w:author="Risa" w:date="2021-07-06T14:20:00Z">
              <w:rPr>
                <w:noProof/>
                <w:sz w:val="22"/>
              </w:rPr>
            </w:rPrChange>
          </w:rPr>
          <w:t xml:space="preserve"> </w:t>
        </w:r>
        <w:r w:rsidRPr="00C8205D">
          <w:rPr>
            <w:i/>
            <w:iCs/>
            <w:noProof/>
            <w:color w:val="000000" w:themeColor="text1"/>
            <w:sz w:val="22"/>
            <w:rPrChange w:id="7999" w:author="Risa" w:date="2021-07-06T14:20:00Z">
              <w:rPr>
                <w:b/>
                <w:bCs/>
                <w:noProof/>
                <w:sz w:val="22"/>
              </w:rPr>
            </w:rPrChange>
          </w:rPr>
          <w:t>3</w:t>
        </w:r>
      </w:ins>
      <w:ins w:id="8000" w:author="Risa" w:date="2021-07-06T13:54:00Z">
        <w:r w:rsidRPr="00C8205D">
          <w:rPr>
            <w:noProof/>
            <w:color w:val="000000" w:themeColor="text1"/>
            <w:sz w:val="22"/>
            <w:rPrChange w:id="8001" w:author="Risa" w:date="2021-07-06T14:20:00Z">
              <w:rPr>
                <w:noProof/>
                <w:sz w:val="22"/>
              </w:rPr>
            </w:rPrChange>
          </w:rPr>
          <w:t>,</w:t>
        </w:r>
      </w:ins>
      <w:ins w:id="8002" w:author="Risa" w:date="2021-07-06T13:53:00Z">
        <w:r w:rsidRPr="00C8205D">
          <w:rPr>
            <w:noProof/>
            <w:color w:val="000000" w:themeColor="text1"/>
            <w:sz w:val="22"/>
            <w:rPrChange w:id="8003" w:author="Risa" w:date="2021-07-06T14:20:00Z">
              <w:rPr>
                <w:noProof/>
                <w:sz w:val="22"/>
              </w:rPr>
            </w:rPrChange>
          </w:rPr>
          <w:t xml:space="preserve"> 117</w:t>
        </w:r>
      </w:ins>
      <w:ins w:id="8004" w:author="Risa" w:date="2021-07-06T14:12:00Z">
        <w:r w:rsidR="00EF3BF9" w:rsidRPr="00C8205D">
          <w:rPr>
            <w:noProof/>
            <w:color w:val="000000" w:themeColor="text1"/>
            <w:sz w:val="22"/>
            <w:rPrChange w:id="8005" w:author="Risa" w:date="2021-07-06T14:20:00Z">
              <w:rPr>
                <w:noProof/>
                <w:sz w:val="22"/>
              </w:rPr>
            </w:rPrChange>
          </w:rPr>
          <w:t>-122</w:t>
        </w:r>
      </w:ins>
      <w:ins w:id="8006" w:author="Risa" w:date="2021-07-06T13:53:00Z">
        <w:r w:rsidRPr="00C8205D">
          <w:rPr>
            <w:noProof/>
            <w:color w:val="000000" w:themeColor="text1"/>
            <w:sz w:val="22"/>
            <w:rPrChange w:id="8007" w:author="Risa" w:date="2021-07-06T14:20:00Z">
              <w:rPr>
                <w:noProof/>
                <w:sz w:val="22"/>
              </w:rPr>
            </w:rPrChange>
          </w:rPr>
          <w:t>.</w:t>
        </w:r>
      </w:ins>
    </w:p>
    <w:p w14:paraId="1B7C1FC1" w14:textId="77777777" w:rsidR="009C23E4" w:rsidRPr="009C23E4" w:rsidRDefault="009C23E4" w:rsidP="009C23E4">
      <w:pPr>
        <w:ind w:left="360" w:hanging="360"/>
        <w:rPr>
          <w:ins w:id="8008" w:author="Risa" w:date="2021-07-06T14:47:00Z"/>
          <w:sz w:val="22"/>
          <w:szCs w:val="22"/>
          <w:rPrChange w:id="8009" w:author="Risa" w:date="2021-07-06T14:47:00Z">
            <w:rPr>
              <w:ins w:id="8010" w:author="Risa" w:date="2021-07-06T14:47:00Z"/>
            </w:rPr>
          </w:rPrChange>
        </w:rPr>
        <w:pPrChange w:id="8011" w:author="Risa" w:date="2021-07-06T14:47:00Z">
          <w:pPr>
            <w:ind w:left="720"/>
          </w:pPr>
        </w:pPrChange>
      </w:pPr>
      <w:proofErr w:type="spellStart"/>
      <w:ins w:id="8012" w:author="Risa" w:date="2021-07-06T14:47:00Z">
        <w:r w:rsidRPr="009C23E4">
          <w:rPr>
            <w:sz w:val="22"/>
            <w:szCs w:val="22"/>
            <w:rPrChange w:id="8013" w:author="Risa" w:date="2021-07-06T14:47:00Z">
              <w:rPr/>
            </w:rPrChange>
          </w:rPr>
          <w:t>Givnish</w:t>
        </w:r>
        <w:proofErr w:type="spellEnd"/>
        <w:r w:rsidRPr="009C23E4">
          <w:rPr>
            <w:sz w:val="22"/>
            <w:szCs w:val="22"/>
            <w:rPrChange w:id="8014" w:author="Risa" w:date="2021-07-06T14:47:00Z">
              <w:rPr/>
            </w:rPrChange>
          </w:rPr>
          <w:t xml:space="preserve">, T.J., 1981. </w:t>
        </w:r>
        <w:proofErr w:type="spellStart"/>
        <w:r w:rsidRPr="009C23E4">
          <w:rPr>
            <w:sz w:val="22"/>
            <w:szCs w:val="22"/>
            <w:rPrChange w:id="8015" w:author="Risa" w:date="2021-07-06T14:47:00Z">
              <w:rPr/>
            </w:rPrChange>
          </w:rPr>
          <w:t>Serotiny</w:t>
        </w:r>
        <w:proofErr w:type="spellEnd"/>
        <w:r w:rsidRPr="009C23E4">
          <w:rPr>
            <w:sz w:val="22"/>
            <w:szCs w:val="22"/>
            <w:rPrChange w:id="8016" w:author="Risa" w:date="2021-07-06T14:47:00Z">
              <w:rPr/>
            </w:rPrChange>
          </w:rPr>
          <w:t xml:space="preserve">, geography, and fire in the pine barrens of New Jersey. </w:t>
        </w:r>
        <w:r w:rsidRPr="009C23E4">
          <w:rPr>
            <w:i/>
            <w:iCs/>
            <w:sz w:val="22"/>
            <w:szCs w:val="22"/>
            <w:rPrChange w:id="8017" w:author="Risa" w:date="2021-07-06T14:47:00Z">
              <w:rPr>
                <w:i/>
                <w:iCs/>
              </w:rPr>
            </w:rPrChange>
          </w:rPr>
          <w:t>Evolution</w:t>
        </w:r>
        <w:r w:rsidRPr="009C23E4">
          <w:rPr>
            <w:sz w:val="22"/>
            <w:szCs w:val="22"/>
            <w:rPrChange w:id="8018" w:author="Risa" w:date="2021-07-06T14:47:00Z">
              <w:rPr/>
            </w:rPrChange>
          </w:rPr>
          <w:t>, pp.101-123.</w:t>
        </w:r>
      </w:ins>
    </w:p>
    <w:p w14:paraId="3DFE51A3" w14:textId="20CAD523" w:rsidR="00C800F6" w:rsidRPr="00C8205D" w:rsidDel="00E024FB" w:rsidRDefault="00C800F6" w:rsidP="001D7BE7">
      <w:pPr>
        <w:pStyle w:val="ListParagraph"/>
        <w:autoSpaceDE w:val="0"/>
        <w:autoSpaceDN w:val="0"/>
        <w:adjustRightInd w:val="0"/>
        <w:spacing w:after="0" w:line="360" w:lineRule="auto"/>
        <w:ind w:left="360" w:hanging="360"/>
        <w:rPr>
          <w:del w:id="8019" w:author="Risa" w:date="2021-07-06T14:00:00Z"/>
          <w:color w:val="000000" w:themeColor="text1"/>
          <w:sz w:val="22"/>
          <w:szCs w:val="22"/>
          <w:shd w:val="clear" w:color="auto" w:fill="FFFFFF"/>
          <w:rPrChange w:id="8020" w:author="Risa" w:date="2021-07-06T14:20:00Z">
            <w:rPr>
              <w:del w:id="8021" w:author="Risa" w:date="2021-07-06T14:00:00Z"/>
              <w:color w:val="000000" w:themeColor="text1"/>
              <w:sz w:val="20"/>
              <w:szCs w:val="20"/>
              <w:shd w:val="clear" w:color="auto" w:fill="FFFFFF"/>
            </w:rPr>
          </w:rPrChange>
        </w:rPr>
        <w:pPrChange w:id="8022" w:author="Risa" w:date="2021-07-06T13:11:00Z">
          <w:pPr>
            <w:pStyle w:val="ListParagraph"/>
            <w:autoSpaceDE w:val="0"/>
            <w:autoSpaceDN w:val="0"/>
            <w:adjustRightInd w:val="0"/>
            <w:spacing w:line="240" w:lineRule="auto"/>
            <w:ind w:left="360" w:hanging="360"/>
            <w:jc w:val="both"/>
          </w:pPr>
        </w:pPrChange>
      </w:pPr>
      <w:del w:id="8023" w:author="Risa" w:date="2021-07-06T14:00:00Z">
        <w:r w:rsidRPr="00C8205D" w:rsidDel="00E024FB">
          <w:rPr>
            <w:color w:val="000000" w:themeColor="text1"/>
            <w:sz w:val="22"/>
            <w:szCs w:val="22"/>
            <w:shd w:val="clear" w:color="auto" w:fill="FFFFFF"/>
            <w:rPrChange w:id="8024" w:author="Risa" w:date="2021-07-06T14:20:00Z">
              <w:rPr>
                <w:color w:val="000000" w:themeColor="text1"/>
                <w:sz w:val="20"/>
                <w:szCs w:val="20"/>
                <w:highlight w:val="cyan"/>
                <w:shd w:val="clear" w:color="auto" w:fill="FFFFFF"/>
              </w:rPr>
            </w:rPrChange>
          </w:rPr>
          <w:delText>Fuller, L. and Quine, C. (2016). Resilience and tree health: a basis for implementation in sustainable forest management. </w:delText>
        </w:r>
        <w:r w:rsidRPr="00C8205D" w:rsidDel="00E024FB">
          <w:rPr>
            <w:i/>
            <w:iCs/>
            <w:color w:val="000000" w:themeColor="text1"/>
            <w:sz w:val="22"/>
            <w:szCs w:val="22"/>
            <w:shd w:val="clear" w:color="auto" w:fill="FFFFFF"/>
            <w:rPrChange w:id="8025" w:author="Risa" w:date="2021-07-06T14:20:00Z">
              <w:rPr>
                <w:i/>
                <w:iCs/>
                <w:color w:val="000000" w:themeColor="text1"/>
                <w:sz w:val="20"/>
                <w:szCs w:val="20"/>
                <w:highlight w:val="cyan"/>
                <w:shd w:val="clear" w:color="auto" w:fill="FFFFFF"/>
              </w:rPr>
            </w:rPrChange>
          </w:rPr>
          <w:delText>Forestry: An International Journal of Forest Research</w:delText>
        </w:r>
        <w:r w:rsidRPr="00C8205D" w:rsidDel="00E024FB">
          <w:rPr>
            <w:color w:val="000000" w:themeColor="text1"/>
            <w:sz w:val="22"/>
            <w:szCs w:val="22"/>
            <w:shd w:val="clear" w:color="auto" w:fill="FFFFFF"/>
            <w:rPrChange w:id="8026"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8027" w:author="Risa" w:date="2021-07-06T14:20:00Z">
              <w:rPr>
                <w:i/>
                <w:iCs/>
                <w:color w:val="000000" w:themeColor="text1"/>
                <w:sz w:val="20"/>
                <w:szCs w:val="20"/>
                <w:highlight w:val="cyan"/>
                <w:shd w:val="clear" w:color="auto" w:fill="FFFFFF"/>
              </w:rPr>
            </w:rPrChange>
          </w:rPr>
          <w:delText>89</w:delText>
        </w:r>
        <w:r w:rsidRPr="00C8205D" w:rsidDel="00E024FB">
          <w:rPr>
            <w:color w:val="000000" w:themeColor="text1"/>
            <w:sz w:val="22"/>
            <w:szCs w:val="22"/>
            <w:shd w:val="clear" w:color="auto" w:fill="FFFFFF"/>
            <w:rPrChange w:id="8028" w:author="Risa" w:date="2021-07-06T14:20:00Z">
              <w:rPr>
                <w:color w:val="000000" w:themeColor="text1"/>
                <w:sz w:val="20"/>
                <w:szCs w:val="20"/>
                <w:highlight w:val="cyan"/>
                <w:shd w:val="clear" w:color="auto" w:fill="FFFFFF"/>
              </w:rPr>
            </w:rPrChange>
          </w:rPr>
          <w:delText>(1), 7-19.</w:delText>
        </w:r>
      </w:del>
      <w:ins w:id="8029" w:author="Jeff" w:date="2021-06-20T21:18:00Z">
        <w:del w:id="8030" w:author="Risa" w:date="2021-07-06T14:00:00Z">
          <w:r w:rsidR="0036390B" w:rsidRPr="00C8205D" w:rsidDel="00E024FB">
            <w:rPr>
              <w:color w:val="000000" w:themeColor="text1"/>
              <w:sz w:val="22"/>
              <w:szCs w:val="22"/>
              <w:shd w:val="clear" w:color="auto" w:fill="FFFFFF"/>
              <w:rPrChange w:id="8031" w:author="Risa" w:date="2021-07-06T14:20:00Z">
                <w:rPr>
                  <w:color w:val="000000" w:themeColor="text1"/>
                  <w:sz w:val="20"/>
                  <w:szCs w:val="20"/>
                  <w:shd w:val="clear" w:color="auto" w:fill="FFFFFF"/>
                </w:rPr>
              </w:rPrChange>
            </w:rPr>
            <w:delText xml:space="preserve"> doi.org/10.1093/forestry/cpv046</w:delText>
          </w:r>
        </w:del>
      </w:ins>
    </w:p>
    <w:p w14:paraId="332B060D" w14:textId="1F7776AD" w:rsidR="00C05A8B" w:rsidRPr="00C8205D" w:rsidRDefault="00C05A8B" w:rsidP="00C05A8B">
      <w:pPr>
        <w:widowControl w:val="0"/>
        <w:autoSpaceDE w:val="0"/>
        <w:autoSpaceDN w:val="0"/>
        <w:adjustRightInd w:val="0"/>
        <w:spacing w:line="360" w:lineRule="auto"/>
        <w:ind w:left="480" w:hanging="480"/>
        <w:rPr>
          <w:ins w:id="8032" w:author="Risa" w:date="2021-07-06T13:42:00Z"/>
          <w:i/>
          <w:iCs/>
          <w:color w:val="000000" w:themeColor="text1"/>
          <w:sz w:val="22"/>
          <w:szCs w:val="22"/>
          <w:bdr w:val="none" w:sz="0" w:space="0" w:color="auto" w:frame="1"/>
          <w:shd w:val="clear" w:color="auto" w:fill="FFFFFF"/>
          <w:rPrChange w:id="8033" w:author="Risa" w:date="2021-07-06T14:20:00Z">
            <w:rPr>
              <w:ins w:id="8034" w:author="Risa" w:date="2021-07-06T13:42:00Z"/>
              <w:noProof/>
              <w:sz w:val="22"/>
            </w:rPr>
          </w:rPrChange>
        </w:rPr>
      </w:pPr>
      <w:ins w:id="8035" w:author="Risa" w:date="2021-07-06T13:42:00Z">
        <w:r w:rsidRPr="00C8205D">
          <w:rPr>
            <w:noProof/>
            <w:color w:val="000000" w:themeColor="text1"/>
            <w:sz w:val="22"/>
            <w:rPrChange w:id="8036" w:author="Risa" w:date="2021-07-06T14:20:00Z">
              <w:rPr>
                <w:noProof/>
                <w:sz w:val="22"/>
              </w:rPr>
            </w:rPrChange>
          </w:rPr>
          <w:t xml:space="preserve">Hanson AA. </w:t>
        </w:r>
      </w:ins>
      <w:ins w:id="8037" w:author="Risa" w:date="2021-07-06T13:43:00Z">
        <w:r w:rsidRPr="00C8205D">
          <w:rPr>
            <w:noProof/>
            <w:color w:val="000000" w:themeColor="text1"/>
            <w:sz w:val="22"/>
            <w:rPrChange w:id="8038" w:author="Risa" w:date="2021-07-06T14:20:00Z">
              <w:rPr>
                <w:noProof/>
                <w:sz w:val="22"/>
              </w:rPr>
            </w:rPrChange>
          </w:rPr>
          <w:t>(</w:t>
        </w:r>
      </w:ins>
      <w:ins w:id="8039" w:author="Risa" w:date="2021-07-06T13:42:00Z">
        <w:r w:rsidRPr="00C8205D">
          <w:rPr>
            <w:noProof/>
            <w:color w:val="000000" w:themeColor="text1"/>
            <w:sz w:val="22"/>
            <w:rPrChange w:id="8040" w:author="Risa" w:date="2021-07-06T14:20:00Z">
              <w:rPr>
                <w:noProof/>
                <w:sz w:val="22"/>
              </w:rPr>
            </w:rPrChange>
          </w:rPr>
          <w:t>2017</w:t>
        </w:r>
      </w:ins>
      <w:ins w:id="8041" w:author="Risa" w:date="2021-07-06T13:43:00Z">
        <w:r w:rsidRPr="00C8205D">
          <w:rPr>
            <w:noProof/>
            <w:color w:val="000000" w:themeColor="text1"/>
            <w:sz w:val="22"/>
            <w:rPrChange w:id="8042" w:author="Risa" w:date="2021-07-06T14:20:00Z">
              <w:rPr>
                <w:noProof/>
                <w:sz w:val="22"/>
              </w:rPr>
            </w:rPrChange>
          </w:rPr>
          <w:t>)</w:t>
        </w:r>
      </w:ins>
      <w:ins w:id="8043" w:author="Risa" w:date="2021-07-06T13:42:00Z">
        <w:r w:rsidRPr="00C8205D">
          <w:rPr>
            <w:noProof/>
            <w:color w:val="000000" w:themeColor="text1"/>
            <w:sz w:val="22"/>
            <w:rPrChange w:id="8044" w:author="Risa" w:date="2021-07-06T14:20:00Z">
              <w:rPr>
                <w:noProof/>
                <w:sz w:val="22"/>
              </w:rPr>
            </w:rPrChange>
          </w:rPr>
          <w:t xml:space="preserve">. Distribution Patterns in Appalachian Table Mountain Pine and Pitch Pine Stands. </w:t>
        </w:r>
      </w:ins>
      <w:ins w:id="8045" w:author="Risa" w:date="2021-07-06T14:13:00Z">
        <w:r w:rsidR="00EF3BF9" w:rsidRPr="00C8205D">
          <w:rPr>
            <w:rStyle w:val="Emphasis"/>
            <w:color w:val="000000" w:themeColor="text1"/>
            <w:sz w:val="22"/>
            <w:szCs w:val="22"/>
            <w:bdr w:val="none" w:sz="0" w:space="0" w:color="auto" w:frame="1"/>
            <w:shd w:val="clear" w:color="auto" w:fill="FFFFFF"/>
            <w:rPrChange w:id="8046" w:author="Risa" w:date="2021-07-06T14:20:00Z">
              <w:rPr>
                <w:rStyle w:val="Emphasis"/>
                <w:color w:val="000000"/>
                <w:sz w:val="22"/>
                <w:szCs w:val="22"/>
                <w:bdr w:val="none" w:sz="0" w:space="0" w:color="auto" w:frame="1"/>
                <w:shd w:val="clear" w:color="auto" w:fill="FFFFFF"/>
              </w:rPr>
            </w:rPrChange>
          </w:rPr>
          <w:t>Electronic Theses and Dissertations</w:t>
        </w:r>
        <w:r w:rsidR="00EF3BF9" w:rsidRPr="00C8205D">
          <w:rPr>
            <w:rStyle w:val="Emphasis"/>
            <w:color w:val="000000" w:themeColor="text1"/>
            <w:sz w:val="22"/>
            <w:szCs w:val="22"/>
            <w:bdr w:val="none" w:sz="0" w:space="0" w:color="auto" w:frame="1"/>
            <w:shd w:val="clear" w:color="auto" w:fill="FFFFFF"/>
            <w:rPrChange w:id="8047" w:author="Risa" w:date="2021-07-06T14:20:00Z">
              <w:rPr>
                <w:rStyle w:val="Emphasis"/>
                <w:color w:val="000000"/>
                <w:sz w:val="22"/>
                <w:szCs w:val="22"/>
                <w:bdr w:val="none" w:sz="0" w:space="0" w:color="auto" w:frame="1"/>
                <w:shd w:val="clear" w:color="auto" w:fill="FFFFFF"/>
              </w:rPr>
            </w:rPrChange>
          </w:rPr>
          <w:t>.</w:t>
        </w:r>
      </w:ins>
      <w:ins w:id="8048" w:author="Risa" w:date="2021-07-06T14:15:00Z">
        <w:r w:rsidR="007E4076" w:rsidRPr="00C8205D">
          <w:rPr>
            <w:rStyle w:val="Emphasis"/>
            <w:i w:val="0"/>
            <w:color w:val="000000" w:themeColor="text1"/>
            <w:sz w:val="22"/>
            <w:szCs w:val="22"/>
            <w:bdr w:val="none" w:sz="0" w:space="0" w:color="auto" w:frame="1"/>
            <w:shd w:val="clear" w:color="auto" w:fill="FFFFFF"/>
            <w:rPrChange w:id="8049" w:author="Risa" w:date="2021-07-06T14:20:00Z">
              <w:rPr>
                <w:rStyle w:val="Emphasis"/>
                <w:color w:val="000000"/>
                <w:sz w:val="22"/>
                <w:szCs w:val="22"/>
                <w:bdr w:val="none" w:sz="0" w:space="0" w:color="auto" w:frame="1"/>
                <w:shd w:val="clear" w:color="auto" w:fill="FFFFFF"/>
              </w:rPr>
            </w:rPrChange>
          </w:rPr>
          <w:t xml:space="preserve"> </w:t>
        </w:r>
        <w:r w:rsidR="007E4076" w:rsidRPr="00C8205D">
          <w:rPr>
            <w:iCs/>
            <w:color w:val="000000" w:themeColor="text1"/>
            <w:sz w:val="22"/>
            <w:szCs w:val="22"/>
            <w:bdr w:val="none" w:sz="0" w:space="0" w:color="auto" w:frame="1"/>
            <w:shd w:val="clear" w:color="auto" w:fill="FFFFFF"/>
            <w:rPrChange w:id="8050" w:author="Risa" w:date="2021-07-06T14:20:00Z">
              <w:rPr>
                <w:i/>
                <w:iCs/>
                <w:color w:val="000000"/>
                <w:sz w:val="22"/>
                <w:szCs w:val="22"/>
                <w:bdr w:val="none" w:sz="0" w:space="0" w:color="auto" w:frame="1"/>
                <w:shd w:val="clear" w:color="auto" w:fill="FFFFFF"/>
              </w:rPr>
            </w:rPrChange>
          </w:rPr>
          <w:fldChar w:fldCharType="begin"/>
        </w:r>
        <w:r w:rsidR="007E4076" w:rsidRPr="00C8205D">
          <w:rPr>
            <w:iCs/>
            <w:color w:val="000000" w:themeColor="text1"/>
            <w:sz w:val="22"/>
            <w:szCs w:val="22"/>
            <w:bdr w:val="none" w:sz="0" w:space="0" w:color="auto" w:frame="1"/>
            <w:shd w:val="clear" w:color="auto" w:fill="FFFFFF"/>
            <w:rPrChange w:id="8051" w:author="Risa" w:date="2021-07-06T14:20:00Z">
              <w:rPr>
                <w:i/>
                <w:iCs/>
                <w:color w:val="000000"/>
                <w:sz w:val="22"/>
                <w:szCs w:val="22"/>
                <w:bdr w:val="none" w:sz="0" w:space="0" w:color="auto" w:frame="1"/>
                <w:shd w:val="clear" w:color="auto" w:fill="FFFFFF"/>
              </w:rPr>
            </w:rPrChange>
          </w:rPr>
          <w:instrText xml:space="preserve"> HYPERLINK "https://hdl.handle.net/1969.1/161568" </w:instrText>
        </w:r>
        <w:r w:rsidR="007E4076" w:rsidRPr="00C8205D">
          <w:rPr>
            <w:iCs/>
            <w:color w:val="000000" w:themeColor="text1"/>
            <w:sz w:val="22"/>
            <w:szCs w:val="22"/>
            <w:bdr w:val="none" w:sz="0" w:space="0" w:color="auto" w:frame="1"/>
            <w:shd w:val="clear" w:color="auto" w:fill="FFFFFF"/>
            <w:rPrChange w:id="8052" w:author="Risa" w:date="2021-07-06T14:20:00Z">
              <w:rPr>
                <w:i/>
                <w:iCs/>
                <w:color w:val="000000"/>
                <w:sz w:val="22"/>
                <w:szCs w:val="22"/>
                <w:bdr w:val="none" w:sz="0" w:space="0" w:color="auto" w:frame="1"/>
                <w:shd w:val="clear" w:color="auto" w:fill="FFFFFF"/>
              </w:rPr>
            </w:rPrChange>
          </w:rPr>
          <w:fldChar w:fldCharType="separate"/>
        </w:r>
        <w:r w:rsidR="007E4076" w:rsidRPr="00C8205D">
          <w:rPr>
            <w:rStyle w:val="Hyperlink"/>
            <w:iCs/>
            <w:color w:val="000000" w:themeColor="text1"/>
            <w:sz w:val="22"/>
            <w:szCs w:val="22"/>
            <w:bdr w:val="none" w:sz="0" w:space="0" w:color="auto" w:frame="1"/>
            <w:shd w:val="clear" w:color="auto" w:fill="FFFFFF"/>
            <w:rPrChange w:id="8053" w:author="Risa" w:date="2021-07-06T14:20:00Z">
              <w:rPr>
                <w:rStyle w:val="Hyperlink"/>
                <w:i/>
                <w:iCs/>
                <w:sz w:val="22"/>
                <w:szCs w:val="22"/>
                <w:bdr w:val="none" w:sz="0" w:space="0" w:color="auto" w:frame="1"/>
                <w:shd w:val="clear" w:color="auto" w:fill="FFFFFF"/>
              </w:rPr>
            </w:rPrChange>
          </w:rPr>
          <w:t>https://hdl.handle.net/1969.1/161568</w:t>
        </w:r>
        <w:r w:rsidR="007E4076" w:rsidRPr="00C8205D">
          <w:rPr>
            <w:iCs/>
            <w:color w:val="000000" w:themeColor="text1"/>
            <w:sz w:val="22"/>
            <w:szCs w:val="22"/>
            <w:bdr w:val="none" w:sz="0" w:space="0" w:color="auto" w:frame="1"/>
            <w:shd w:val="clear" w:color="auto" w:fill="FFFFFF"/>
            <w:rPrChange w:id="8054" w:author="Risa" w:date="2021-07-06T14:20:00Z">
              <w:rPr>
                <w:i/>
                <w:iCs/>
                <w:color w:val="000000"/>
                <w:sz w:val="22"/>
                <w:szCs w:val="22"/>
                <w:bdr w:val="none" w:sz="0" w:space="0" w:color="auto" w:frame="1"/>
                <w:shd w:val="clear" w:color="auto" w:fill="FFFFFF"/>
              </w:rPr>
            </w:rPrChange>
          </w:rPr>
          <w:fldChar w:fldCharType="end"/>
        </w:r>
      </w:ins>
    </w:p>
    <w:p w14:paraId="1A4A812F" w14:textId="74FB6354" w:rsidR="00AE173C" w:rsidRPr="00C8205D" w:rsidDel="00E024FB" w:rsidRDefault="00AE173C" w:rsidP="001D7BE7">
      <w:pPr>
        <w:pStyle w:val="ListParagraph"/>
        <w:autoSpaceDE w:val="0"/>
        <w:autoSpaceDN w:val="0"/>
        <w:adjustRightInd w:val="0"/>
        <w:spacing w:after="0" w:line="360" w:lineRule="auto"/>
        <w:ind w:left="360" w:hanging="360"/>
        <w:rPr>
          <w:del w:id="8055" w:author="Risa" w:date="2021-07-06T14:00:00Z"/>
          <w:color w:val="000000" w:themeColor="text1"/>
          <w:sz w:val="22"/>
          <w:szCs w:val="22"/>
          <w:rPrChange w:id="8056" w:author="Risa" w:date="2021-07-06T14:20:00Z">
            <w:rPr>
              <w:del w:id="8057" w:author="Risa" w:date="2021-07-06T14:00:00Z"/>
              <w:color w:val="000000" w:themeColor="text1"/>
              <w:sz w:val="20"/>
              <w:szCs w:val="20"/>
            </w:rPr>
          </w:rPrChange>
        </w:rPr>
        <w:pPrChange w:id="8058" w:author="Risa" w:date="2021-07-06T13:11:00Z">
          <w:pPr>
            <w:pStyle w:val="ListParagraph"/>
            <w:autoSpaceDE w:val="0"/>
            <w:autoSpaceDN w:val="0"/>
            <w:adjustRightInd w:val="0"/>
            <w:spacing w:line="240" w:lineRule="auto"/>
            <w:ind w:left="360" w:hanging="360"/>
            <w:jc w:val="both"/>
          </w:pPr>
        </w:pPrChange>
      </w:pPr>
      <w:del w:id="8059" w:author="Risa" w:date="2021-07-06T14:00:00Z">
        <w:r w:rsidRPr="00C8205D" w:rsidDel="00E024FB">
          <w:rPr>
            <w:color w:val="000000" w:themeColor="text1"/>
            <w:sz w:val="22"/>
            <w:szCs w:val="22"/>
            <w:rPrChange w:id="8060" w:author="Risa" w:date="2021-07-06T14:20:00Z">
              <w:rPr>
                <w:color w:val="000000" w:themeColor="text1"/>
                <w:sz w:val="20"/>
                <w:szCs w:val="20"/>
                <w:highlight w:val="cyan"/>
              </w:rPr>
            </w:rPrChange>
          </w:rPr>
          <w:delText xml:space="preserve">Harris, T., Rajakaruna, N., Nelson, S. and P. Vaux. (2012). Stressors and threats to the flora of Acadia National Park, Maine: Current knowledge, information gaps, and future directions. </w:delText>
        </w:r>
        <w:r w:rsidRPr="00C8205D" w:rsidDel="00E024FB">
          <w:rPr>
            <w:i/>
            <w:iCs/>
            <w:color w:val="000000" w:themeColor="text1"/>
            <w:sz w:val="22"/>
            <w:szCs w:val="22"/>
            <w:rPrChange w:id="8061" w:author="Risa" w:date="2021-07-06T14:20:00Z">
              <w:rPr>
                <w:i/>
                <w:iCs/>
                <w:color w:val="000000" w:themeColor="text1"/>
                <w:sz w:val="20"/>
                <w:szCs w:val="20"/>
                <w:highlight w:val="cyan"/>
              </w:rPr>
            </w:rPrChange>
          </w:rPr>
          <w:delText>Journal of the Torrey Botanical Society</w:delText>
        </w:r>
        <w:r w:rsidRPr="00C8205D" w:rsidDel="00E024FB">
          <w:rPr>
            <w:color w:val="000000" w:themeColor="text1"/>
            <w:sz w:val="22"/>
            <w:szCs w:val="22"/>
            <w:rPrChange w:id="8062" w:author="Risa" w:date="2021-07-06T14:20:00Z">
              <w:rPr>
                <w:color w:val="000000" w:themeColor="text1"/>
                <w:sz w:val="20"/>
                <w:szCs w:val="20"/>
                <w:highlight w:val="cyan"/>
              </w:rPr>
            </w:rPrChange>
          </w:rPr>
          <w:delText>, 139 (3), 323-344</w:delText>
        </w:r>
        <w:r w:rsidRPr="00C8205D" w:rsidDel="00E024FB">
          <w:rPr>
            <w:color w:val="000000" w:themeColor="text1"/>
            <w:sz w:val="22"/>
            <w:szCs w:val="22"/>
            <w:rPrChange w:id="8063" w:author="Risa" w:date="2021-07-06T14:20:00Z">
              <w:rPr>
                <w:color w:val="000000" w:themeColor="text1"/>
                <w:sz w:val="20"/>
                <w:szCs w:val="20"/>
              </w:rPr>
            </w:rPrChange>
          </w:rPr>
          <w:delText>.</w:delText>
        </w:r>
      </w:del>
      <w:ins w:id="8064" w:author="Jeff" w:date="2021-06-20T21:18:00Z">
        <w:del w:id="8065" w:author="Risa" w:date="2021-07-06T14:00:00Z">
          <w:r w:rsidR="0036390B" w:rsidRPr="00C8205D" w:rsidDel="00E024FB">
            <w:rPr>
              <w:color w:val="000000" w:themeColor="text1"/>
              <w:sz w:val="22"/>
              <w:szCs w:val="22"/>
              <w:rPrChange w:id="8066" w:author="Risa" w:date="2021-07-06T14:20:00Z">
                <w:rPr/>
              </w:rPrChange>
            </w:rPr>
            <w:delText xml:space="preserve"> </w:delText>
          </w:r>
          <w:r w:rsidR="0036390B" w:rsidRPr="00C8205D" w:rsidDel="00E024FB">
            <w:rPr>
              <w:color w:val="000000" w:themeColor="text1"/>
              <w:sz w:val="22"/>
              <w:szCs w:val="22"/>
              <w:rPrChange w:id="8067" w:author="Risa" w:date="2021-07-06T14:20:00Z">
                <w:rPr>
                  <w:color w:val="000000" w:themeColor="text1"/>
                  <w:sz w:val="20"/>
                  <w:szCs w:val="20"/>
                </w:rPr>
              </w:rPrChange>
            </w:rPr>
            <w:delText>doi.org/10.3159/TORREY-D-11-00086.1</w:delText>
          </w:r>
        </w:del>
      </w:ins>
    </w:p>
    <w:p w14:paraId="082763C5" w14:textId="6ACE3B4B" w:rsidR="0070579E" w:rsidRPr="00C8205D" w:rsidDel="00E024FB" w:rsidRDefault="0070579E" w:rsidP="001D7BE7">
      <w:pPr>
        <w:pStyle w:val="ListParagraph"/>
        <w:autoSpaceDE w:val="0"/>
        <w:autoSpaceDN w:val="0"/>
        <w:adjustRightInd w:val="0"/>
        <w:spacing w:after="0" w:line="360" w:lineRule="auto"/>
        <w:ind w:left="360" w:hanging="360"/>
        <w:rPr>
          <w:del w:id="8068" w:author="Risa" w:date="2021-07-06T14:00:00Z"/>
          <w:color w:val="000000" w:themeColor="text1"/>
          <w:sz w:val="22"/>
          <w:szCs w:val="22"/>
          <w:shd w:val="clear" w:color="auto" w:fill="FFFFFF"/>
          <w:rPrChange w:id="8069" w:author="Risa" w:date="2021-07-06T14:20:00Z">
            <w:rPr>
              <w:del w:id="8070" w:author="Risa" w:date="2021-07-06T14:00:00Z"/>
              <w:color w:val="000000" w:themeColor="text1"/>
              <w:sz w:val="20"/>
              <w:szCs w:val="20"/>
              <w:shd w:val="clear" w:color="auto" w:fill="FFFFFF"/>
            </w:rPr>
          </w:rPrChange>
        </w:rPr>
        <w:pPrChange w:id="8071" w:author="Risa" w:date="2021-07-06T13:11:00Z">
          <w:pPr>
            <w:pStyle w:val="ListParagraph"/>
            <w:autoSpaceDE w:val="0"/>
            <w:autoSpaceDN w:val="0"/>
            <w:adjustRightInd w:val="0"/>
            <w:spacing w:line="240" w:lineRule="auto"/>
            <w:ind w:left="360" w:hanging="360"/>
            <w:jc w:val="both"/>
          </w:pPr>
        </w:pPrChange>
      </w:pPr>
      <w:del w:id="8072" w:author="Risa" w:date="2021-07-06T14:00:00Z">
        <w:r w:rsidRPr="00C8205D" w:rsidDel="00E024FB">
          <w:rPr>
            <w:color w:val="000000" w:themeColor="text1"/>
            <w:sz w:val="22"/>
            <w:szCs w:val="22"/>
            <w:shd w:val="clear" w:color="auto" w:fill="FFFFFF"/>
            <w:rPrChange w:id="8073" w:author="Risa" w:date="2021-07-06T14:20:00Z">
              <w:rPr>
                <w:color w:val="000000" w:themeColor="text1"/>
                <w:sz w:val="20"/>
                <w:szCs w:val="20"/>
                <w:shd w:val="clear" w:color="auto" w:fill="FFFFFF"/>
              </w:rPr>
            </w:rPrChange>
          </w:rPr>
          <w:delText>Heuss, M</w:delText>
        </w:r>
      </w:del>
      <w:ins w:id="8074" w:author="Jeff" w:date="2021-06-23T02:03:00Z">
        <w:del w:id="8075" w:author="Risa" w:date="2021-07-06T14:00:00Z">
          <w:r w:rsidR="00782BB1" w:rsidRPr="00C8205D" w:rsidDel="00E024FB">
            <w:rPr>
              <w:color w:val="000000" w:themeColor="text1"/>
              <w:sz w:val="22"/>
              <w:szCs w:val="22"/>
              <w:shd w:val="clear" w:color="auto" w:fill="FFFFFF"/>
              <w:rPrChange w:id="8076" w:author="Risa" w:date="2021-07-06T14:20:00Z">
                <w:rPr>
                  <w:color w:val="000000" w:themeColor="text1"/>
                  <w:sz w:val="20"/>
                  <w:szCs w:val="20"/>
                  <w:shd w:val="clear" w:color="auto" w:fill="FFFFFF"/>
                </w:rPr>
              </w:rPrChange>
            </w:rPr>
            <w:delText>.</w:delText>
          </w:r>
        </w:del>
      </w:ins>
      <w:del w:id="8077" w:author="Risa" w:date="2021-07-06T14:00:00Z">
        <w:r w:rsidRPr="00C8205D" w:rsidDel="00E024FB">
          <w:rPr>
            <w:color w:val="000000" w:themeColor="text1"/>
            <w:sz w:val="22"/>
            <w:szCs w:val="22"/>
            <w:shd w:val="clear" w:color="auto" w:fill="FFFFFF"/>
            <w:rPrChange w:id="8078" w:author="Risa" w:date="2021-07-06T14:20:00Z">
              <w:rPr>
                <w:color w:val="000000" w:themeColor="text1"/>
                <w:sz w:val="20"/>
                <w:szCs w:val="20"/>
                <w:shd w:val="clear" w:color="auto" w:fill="FFFFFF"/>
              </w:rPr>
            </w:rPrChange>
          </w:rPr>
          <w:delText>olly (2018). Evaluating The Impacts Of Southern Pine Beetle On Pitch Pine Forest Dynamics In A Newly Invaded Region.</w:delText>
        </w:r>
        <w:r w:rsidR="000F799F" w:rsidRPr="00C8205D" w:rsidDel="00E024FB">
          <w:rPr>
            <w:color w:val="000000" w:themeColor="text1"/>
            <w:sz w:val="22"/>
            <w:szCs w:val="22"/>
            <w:shd w:val="clear" w:color="auto" w:fill="FFFFFF"/>
            <w:rPrChange w:id="8079" w:author="Risa" w:date="2021-07-06T14:20:00Z">
              <w:rPr>
                <w:color w:val="000000" w:themeColor="text1"/>
                <w:sz w:val="20"/>
                <w:szCs w:val="20"/>
                <w:shd w:val="clear" w:color="auto" w:fill="FFFFFF"/>
              </w:rPr>
            </w:rPrChange>
          </w:rPr>
          <w:delText xml:space="preserve"> Masters thesis, University of Vermont, </w:delText>
        </w:r>
        <w:r w:rsidR="00BA1C72" w:rsidRPr="00C8205D" w:rsidDel="00E024FB">
          <w:rPr>
            <w:color w:val="000000" w:themeColor="text1"/>
            <w:sz w:val="22"/>
            <w:szCs w:val="22"/>
            <w:shd w:val="clear" w:color="auto" w:fill="FFFFFF"/>
            <w:rPrChange w:id="8080" w:author="Risa" w:date="2021-07-06T14:20:00Z">
              <w:rPr>
                <w:color w:val="000000" w:themeColor="text1"/>
                <w:sz w:val="20"/>
                <w:szCs w:val="20"/>
                <w:shd w:val="clear" w:color="auto" w:fill="FFFFFF"/>
              </w:rPr>
            </w:rPrChange>
          </w:rPr>
          <w:delText>pp.67.</w:delText>
        </w:r>
      </w:del>
      <w:ins w:id="8081" w:author="Jeff" w:date="2021-06-20T21:19:00Z">
        <w:del w:id="8082" w:author="Risa" w:date="2021-07-06T14:00:00Z">
          <w:r w:rsidR="0036390B" w:rsidRPr="00C8205D" w:rsidDel="00E024FB">
            <w:rPr>
              <w:color w:val="000000" w:themeColor="text1"/>
              <w:sz w:val="22"/>
              <w:szCs w:val="22"/>
              <w:shd w:val="clear" w:color="auto" w:fill="FFFFFF"/>
              <w:rPrChange w:id="8083" w:author="Risa" w:date="2021-07-06T14:20:00Z">
                <w:rPr>
                  <w:color w:val="000000" w:themeColor="text1"/>
                  <w:sz w:val="20"/>
                  <w:szCs w:val="20"/>
                  <w:shd w:val="clear" w:color="auto" w:fill="FFFFFF"/>
                </w:rPr>
              </w:rPrChange>
            </w:rPr>
            <w:delText xml:space="preserve"> </w:delText>
          </w:r>
          <w:r w:rsidR="0036390B" w:rsidRPr="00C8205D" w:rsidDel="00E024FB">
            <w:rPr>
              <w:color w:val="000000" w:themeColor="text1"/>
              <w:sz w:val="22"/>
              <w:szCs w:val="22"/>
              <w:shd w:val="clear" w:color="auto" w:fill="FFFFFF"/>
              <w:rPrChange w:id="8084" w:author="Risa" w:date="2021-07-06T14:20:00Z">
                <w:rPr>
                  <w:rFonts w:ascii="Arial" w:hAnsi="Arial" w:cs="Arial"/>
                  <w:color w:val="783C20"/>
                  <w:sz w:val="18"/>
                  <w:szCs w:val="18"/>
                  <w:shd w:val="clear" w:color="auto" w:fill="FFFFFF"/>
                </w:rPr>
              </w:rPrChange>
            </w:rPr>
            <w:delText>ScholarWorks @ UVM ISSN: 2576-7550</w:delText>
          </w:r>
        </w:del>
      </w:ins>
    </w:p>
    <w:p w14:paraId="7C31B565" w14:textId="1D3D3F9B" w:rsidR="005767E6" w:rsidRPr="00C8205D" w:rsidDel="00C05A8B" w:rsidRDefault="005767E6" w:rsidP="001D7BE7">
      <w:pPr>
        <w:pStyle w:val="ListParagraph"/>
        <w:autoSpaceDE w:val="0"/>
        <w:autoSpaceDN w:val="0"/>
        <w:adjustRightInd w:val="0"/>
        <w:spacing w:after="0" w:line="360" w:lineRule="auto"/>
        <w:ind w:left="360" w:hanging="360"/>
        <w:rPr>
          <w:del w:id="8085" w:author="Risa" w:date="2021-07-06T13:42:00Z"/>
          <w:color w:val="000000" w:themeColor="text1"/>
          <w:sz w:val="22"/>
          <w:szCs w:val="22"/>
          <w:shd w:val="clear" w:color="auto" w:fill="FFFFFF"/>
          <w:rPrChange w:id="8086" w:author="Risa" w:date="2021-07-06T14:20:00Z">
            <w:rPr>
              <w:del w:id="8087" w:author="Risa" w:date="2021-07-06T13:42:00Z"/>
              <w:color w:val="000000" w:themeColor="text1"/>
              <w:sz w:val="20"/>
              <w:szCs w:val="20"/>
              <w:shd w:val="clear" w:color="auto" w:fill="FFFFFF"/>
            </w:rPr>
          </w:rPrChange>
        </w:rPr>
        <w:pPrChange w:id="8088" w:author="Risa" w:date="2021-07-06T13:11:00Z">
          <w:pPr>
            <w:pStyle w:val="ListParagraph"/>
            <w:autoSpaceDE w:val="0"/>
            <w:autoSpaceDN w:val="0"/>
            <w:adjustRightInd w:val="0"/>
            <w:spacing w:line="240" w:lineRule="auto"/>
            <w:ind w:left="360" w:hanging="360"/>
            <w:jc w:val="both"/>
          </w:pPr>
        </w:pPrChange>
      </w:pPr>
      <w:del w:id="8089" w:author="Risa" w:date="2021-07-06T13:42:00Z">
        <w:r w:rsidRPr="00C8205D" w:rsidDel="00C05A8B">
          <w:rPr>
            <w:color w:val="000000" w:themeColor="text1"/>
            <w:sz w:val="22"/>
            <w:szCs w:val="22"/>
            <w:shd w:val="clear" w:color="auto" w:fill="FFFFFF"/>
            <w:rPrChange w:id="8090" w:author="Risa" w:date="2021-07-06T14:20:00Z">
              <w:rPr>
                <w:color w:val="000000" w:themeColor="text1"/>
                <w:sz w:val="20"/>
                <w:szCs w:val="20"/>
                <w:shd w:val="clear" w:color="auto" w:fill="FFFFFF"/>
              </w:rPr>
            </w:rPrChange>
          </w:rPr>
          <w:delText>Howard, L. (2010). Community composition and fire dynamics of high elevation pitch pine woodlands in northeastern West Virginia. </w:delText>
        </w:r>
        <w:r w:rsidRPr="00C8205D" w:rsidDel="00C05A8B">
          <w:rPr>
            <w:i/>
            <w:iCs/>
            <w:color w:val="000000" w:themeColor="text1"/>
            <w:sz w:val="22"/>
            <w:szCs w:val="22"/>
            <w:shd w:val="clear" w:color="auto" w:fill="FFFFFF"/>
            <w:rPrChange w:id="8091" w:author="Risa" w:date="2021-07-06T14:20:00Z">
              <w:rPr>
                <w:i/>
                <w:iCs/>
                <w:color w:val="000000" w:themeColor="text1"/>
                <w:sz w:val="20"/>
                <w:szCs w:val="20"/>
                <w:shd w:val="clear" w:color="auto" w:fill="FFFFFF"/>
              </w:rPr>
            </w:rPrChange>
          </w:rPr>
          <w:delText>WV Division of Natural Resources, Elkins, WV</w:delText>
        </w:r>
        <w:r w:rsidRPr="00C8205D" w:rsidDel="00C05A8B">
          <w:rPr>
            <w:color w:val="000000" w:themeColor="text1"/>
            <w:sz w:val="22"/>
            <w:szCs w:val="22"/>
            <w:shd w:val="clear" w:color="auto" w:fill="FFFFFF"/>
            <w:rPrChange w:id="8092" w:author="Risa" w:date="2021-07-06T14:20:00Z">
              <w:rPr>
                <w:color w:val="000000" w:themeColor="text1"/>
                <w:sz w:val="20"/>
                <w:szCs w:val="20"/>
                <w:shd w:val="clear" w:color="auto" w:fill="FFFFFF"/>
              </w:rPr>
            </w:rPrChange>
          </w:rPr>
          <w:delText>.</w:delText>
        </w:r>
      </w:del>
    </w:p>
    <w:p w14:paraId="450A6437" w14:textId="6479F802"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093" w:author="Risa" w:date="2021-07-06T14:20:00Z">
            <w:rPr>
              <w:color w:val="000000" w:themeColor="text1"/>
              <w:sz w:val="20"/>
              <w:szCs w:val="20"/>
              <w:shd w:val="clear" w:color="auto" w:fill="FFFFFF"/>
            </w:rPr>
          </w:rPrChange>
        </w:rPr>
        <w:pPrChange w:id="8094"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095" w:author="Risa" w:date="2021-07-06T14:20:00Z">
            <w:rPr>
              <w:color w:val="000000" w:themeColor="text1"/>
              <w:sz w:val="20"/>
              <w:szCs w:val="20"/>
              <w:highlight w:val="cyan"/>
              <w:shd w:val="clear" w:color="auto" w:fill="FFFFFF"/>
            </w:rPr>
          </w:rPrChange>
        </w:rPr>
        <w:t>Howard, L.</w:t>
      </w:r>
      <w:r w:rsidR="004A6323" w:rsidRPr="00C8205D">
        <w:rPr>
          <w:color w:val="000000" w:themeColor="text1"/>
          <w:sz w:val="22"/>
          <w:szCs w:val="22"/>
          <w:shd w:val="clear" w:color="auto" w:fill="FFFFFF"/>
          <w:rPrChange w:id="8096" w:author="Risa" w:date="2021-07-06T14:20:00Z">
            <w:rPr>
              <w:color w:val="000000" w:themeColor="text1"/>
              <w:sz w:val="20"/>
              <w:szCs w:val="20"/>
              <w:highlight w:val="cyan"/>
              <w:shd w:val="clear" w:color="auto" w:fill="FFFFFF"/>
            </w:rPr>
          </w:rPrChange>
        </w:rPr>
        <w:t xml:space="preserve"> and</w:t>
      </w:r>
      <w:r w:rsidRPr="00C8205D">
        <w:rPr>
          <w:color w:val="000000" w:themeColor="text1"/>
          <w:sz w:val="22"/>
          <w:szCs w:val="22"/>
          <w:shd w:val="clear" w:color="auto" w:fill="FFFFFF"/>
          <w:rPrChange w:id="8097" w:author="Risa" w:date="2021-07-06T14:20:00Z">
            <w:rPr>
              <w:color w:val="000000" w:themeColor="text1"/>
              <w:sz w:val="20"/>
              <w:szCs w:val="20"/>
              <w:highlight w:val="cyan"/>
              <w:shd w:val="clear" w:color="auto" w:fill="FFFFFF"/>
            </w:rPr>
          </w:rPrChange>
        </w:rPr>
        <w:t xml:space="preserve"> </w:t>
      </w:r>
      <w:proofErr w:type="spellStart"/>
      <w:r w:rsidRPr="00C8205D">
        <w:rPr>
          <w:color w:val="000000" w:themeColor="text1"/>
          <w:sz w:val="22"/>
          <w:szCs w:val="22"/>
          <w:shd w:val="clear" w:color="auto" w:fill="FFFFFF"/>
          <w:rPrChange w:id="8098" w:author="Risa" w:date="2021-07-06T14:20:00Z">
            <w:rPr>
              <w:color w:val="000000" w:themeColor="text1"/>
              <w:sz w:val="20"/>
              <w:szCs w:val="20"/>
              <w:highlight w:val="cyan"/>
              <w:shd w:val="clear" w:color="auto" w:fill="FFFFFF"/>
            </w:rPr>
          </w:rPrChange>
        </w:rPr>
        <w:t>Stelacio</w:t>
      </w:r>
      <w:proofErr w:type="spellEnd"/>
      <w:r w:rsidRPr="00C8205D">
        <w:rPr>
          <w:color w:val="000000" w:themeColor="text1"/>
          <w:sz w:val="22"/>
          <w:szCs w:val="22"/>
          <w:shd w:val="clear" w:color="auto" w:fill="FFFFFF"/>
          <w:rPrChange w:id="8099" w:author="Risa" w:date="2021-07-06T14:20:00Z">
            <w:rPr>
              <w:color w:val="000000" w:themeColor="text1"/>
              <w:sz w:val="20"/>
              <w:szCs w:val="20"/>
              <w:highlight w:val="cyan"/>
              <w:shd w:val="clear" w:color="auto" w:fill="FFFFFF"/>
            </w:rPr>
          </w:rPrChange>
        </w:rPr>
        <w:t xml:space="preserve">, M. (2011). Fire and the development of high-elevation pitch pine communities in northeastern West Virginia. </w:t>
      </w:r>
      <w:r w:rsidRPr="00C8205D">
        <w:rPr>
          <w:i/>
          <w:iCs/>
          <w:color w:val="000000" w:themeColor="text1"/>
          <w:sz w:val="22"/>
          <w:szCs w:val="22"/>
          <w:rPrChange w:id="8100" w:author="Risa" w:date="2021-07-06T14:20:00Z">
            <w:rPr>
              <w:i/>
              <w:iCs/>
              <w:color w:val="000000" w:themeColor="text1"/>
              <w:sz w:val="20"/>
              <w:szCs w:val="20"/>
              <w:highlight w:val="cyan"/>
            </w:rPr>
          </w:rPrChange>
        </w:rPr>
        <w:t>Bulletin of the New Jersey Academy of Science</w:t>
      </w:r>
      <w:r w:rsidRPr="00C8205D">
        <w:rPr>
          <w:color w:val="000000" w:themeColor="text1"/>
          <w:sz w:val="22"/>
          <w:szCs w:val="22"/>
          <w:shd w:val="clear" w:color="auto" w:fill="FFFFFF"/>
          <w:rPrChange w:id="8101"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8102" w:author="Risa" w:date="2021-07-06T14:20:00Z">
            <w:rPr>
              <w:i/>
              <w:iCs/>
              <w:color w:val="000000" w:themeColor="text1"/>
              <w:sz w:val="20"/>
              <w:szCs w:val="20"/>
              <w:highlight w:val="cyan"/>
            </w:rPr>
          </w:rPrChange>
        </w:rPr>
        <w:t>56</w:t>
      </w:r>
      <w:r w:rsidRPr="00C8205D">
        <w:rPr>
          <w:color w:val="000000" w:themeColor="text1"/>
          <w:sz w:val="22"/>
          <w:szCs w:val="22"/>
          <w:shd w:val="clear" w:color="auto" w:fill="FFFFFF"/>
          <w:rPrChange w:id="8103" w:author="Risa" w:date="2021-07-06T14:20:00Z">
            <w:rPr>
              <w:color w:val="000000" w:themeColor="text1"/>
              <w:sz w:val="20"/>
              <w:szCs w:val="20"/>
              <w:highlight w:val="cyan"/>
              <w:shd w:val="clear" w:color="auto" w:fill="FFFFFF"/>
            </w:rPr>
          </w:rPrChange>
        </w:rPr>
        <w:t>(2), 19-23.</w:t>
      </w:r>
      <w:ins w:id="8104" w:author="Jeff" w:date="2021-06-20T21:21:00Z">
        <w:del w:id="8105" w:author="Risa" w:date="2021-07-06T14:16:00Z">
          <w:r w:rsidR="0036390B" w:rsidRPr="00C8205D" w:rsidDel="00737CCE">
            <w:rPr>
              <w:color w:val="000000" w:themeColor="text1"/>
              <w:sz w:val="22"/>
              <w:szCs w:val="22"/>
              <w:shd w:val="clear" w:color="auto" w:fill="FFFFFF"/>
              <w:rPrChange w:id="8106" w:author="Risa" w:date="2021-07-06T14:20:00Z">
                <w:rPr>
                  <w:color w:val="000000" w:themeColor="text1"/>
                  <w:sz w:val="20"/>
                  <w:szCs w:val="20"/>
                  <w:shd w:val="clear" w:color="auto" w:fill="FFFFFF"/>
                </w:rPr>
              </w:rPrChange>
            </w:rPr>
            <w:delText xml:space="preserve"> </w:delText>
          </w:r>
          <w:r w:rsidR="0036390B" w:rsidRPr="00C8205D" w:rsidDel="00737CCE">
            <w:rPr>
              <w:color w:val="000000" w:themeColor="text1"/>
              <w:sz w:val="22"/>
              <w:szCs w:val="22"/>
              <w:rPrChange w:id="8107" w:author="Risa" w:date="2021-07-06T14:20:00Z">
                <w:rPr>
                  <w:rFonts w:ascii="Open Sans" w:hAnsi="Open Sans" w:cs="Open Sans"/>
                  <w:color w:val="000000"/>
                </w:rPr>
              </w:rPrChange>
            </w:rPr>
            <w:delText>GALE|A303351456</w:delText>
          </w:r>
        </w:del>
      </w:ins>
    </w:p>
    <w:p w14:paraId="03110988" w14:textId="0637A350" w:rsidR="00380D11" w:rsidRPr="00C8205D" w:rsidDel="00E024FB" w:rsidRDefault="00380D11" w:rsidP="001D7BE7">
      <w:pPr>
        <w:pStyle w:val="ListParagraph"/>
        <w:autoSpaceDE w:val="0"/>
        <w:autoSpaceDN w:val="0"/>
        <w:adjustRightInd w:val="0"/>
        <w:spacing w:after="0" w:line="360" w:lineRule="auto"/>
        <w:ind w:left="360" w:hanging="360"/>
        <w:rPr>
          <w:del w:id="8108" w:author="Risa" w:date="2021-07-06T14:00:00Z"/>
          <w:color w:val="000000" w:themeColor="text1"/>
          <w:sz w:val="22"/>
          <w:szCs w:val="22"/>
          <w:shd w:val="clear" w:color="auto" w:fill="FFFFFF"/>
          <w:rPrChange w:id="8109" w:author="Risa" w:date="2021-07-06T14:20:00Z">
            <w:rPr>
              <w:del w:id="8110" w:author="Risa" w:date="2021-07-06T14:00:00Z"/>
              <w:color w:val="000000" w:themeColor="text1"/>
              <w:sz w:val="20"/>
              <w:szCs w:val="20"/>
              <w:shd w:val="clear" w:color="auto" w:fill="FFFFFF"/>
            </w:rPr>
          </w:rPrChange>
        </w:rPr>
        <w:pPrChange w:id="8111" w:author="Risa" w:date="2021-07-06T13:11:00Z">
          <w:pPr>
            <w:pStyle w:val="ListParagraph"/>
            <w:autoSpaceDE w:val="0"/>
            <w:autoSpaceDN w:val="0"/>
            <w:adjustRightInd w:val="0"/>
            <w:spacing w:line="240" w:lineRule="auto"/>
            <w:ind w:left="360" w:hanging="360"/>
            <w:jc w:val="both"/>
          </w:pPr>
        </w:pPrChange>
      </w:pPr>
      <w:del w:id="8112" w:author="Risa" w:date="2021-07-06T14:00:00Z">
        <w:r w:rsidRPr="00C8205D" w:rsidDel="00E024FB">
          <w:rPr>
            <w:color w:val="000000" w:themeColor="text1"/>
            <w:sz w:val="22"/>
            <w:szCs w:val="22"/>
            <w:shd w:val="clear" w:color="auto" w:fill="FFFFFF"/>
            <w:rPrChange w:id="8113" w:author="Risa" w:date="2021-07-06T14:20:00Z">
              <w:rPr>
                <w:color w:val="000000" w:themeColor="text1"/>
                <w:sz w:val="20"/>
                <w:szCs w:val="20"/>
                <w:highlight w:val="cyan"/>
                <w:shd w:val="clear" w:color="auto" w:fill="FFFFFF"/>
              </w:rPr>
            </w:rPrChange>
          </w:rPr>
          <w:delText xml:space="preserve">Ibáñez, I., Acharya, K., Juno, E., Karounos, C., Lee, B. R., McCollum, C., ... </w:delText>
        </w:r>
      </w:del>
      <w:ins w:id="8114" w:author="Jeff" w:date="2021-06-23T02:03:00Z">
        <w:del w:id="8115" w:author="Risa" w:date="2021-07-06T14:00:00Z">
          <w:r w:rsidR="00782BB1" w:rsidRPr="00C8205D" w:rsidDel="00E024FB">
            <w:rPr>
              <w:color w:val="000000" w:themeColor="text1"/>
              <w:sz w:val="22"/>
              <w:szCs w:val="22"/>
              <w:shd w:val="clear" w:color="auto" w:fill="FFFFFF"/>
              <w:rPrChange w:id="8116" w:author="Risa" w:date="2021-07-06T14:20:00Z">
                <w:rPr>
                  <w:color w:val="000000" w:themeColor="text1"/>
                  <w:sz w:val="20"/>
                  <w:szCs w:val="20"/>
                  <w:shd w:val="clear" w:color="auto" w:fill="FFFFFF"/>
                </w:rPr>
              </w:rPrChange>
            </w:rPr>
            <w:delText>and</w:delText>
          </w:r>
        </w:del>
      </w:ins>
      <w:del w:id="8117" w:author="Risa" w:date="2021-07-06T14:00:00Z">
        <w:r w:rsidRPr="00C8205D" w:rsidDel="00E024FB">
          <w:rPr>
            <w:color w:val="000000" w:themeColor="text1"/>
            <w:sz w:val="22"/>
            <w:szCs w:val="22"/>
            <w:shd w:val="clear" w:color="auto" w:fill="FFFFFF"/>
            <w:rPrChange w:id="8118" w:author="Risa" w:date="2021-07-06T14:20:00Z">
              <w:rPr>
                <w:color w:val="000000" w:themeColor="text1"/>
                <w:sz w:val="20"/>
                <w:szCs w:val="20"/>
                <w:highlight w:val="cyan"/>
                <w:shd w:val="clear" w:color="auto" w:fill="FFFFFF"/>
              </w:rPr>
            </w:rPrChange>
          </w:rPr>
          <w:delText>&amp; Tourville, J. (2019). Forest resilience under global environmental change: Do we have the information we need? A systematic review. </w:delText>
        </w:r>
        <w:r w:rsidRPr="00C8205D" w:rsidDel="00E024FB">
          <w:rPr>
            <w:i/>
            <w:iCs/>
            <w:color w:val="000000" w:themeColor="text1"/>
            <w:sz w:val="22"/>
            <w:szCs w:val="22"/>
            <w:shd w:val="clear" w:color="auto" w:fill="FFFFFF"/>
            <w:rPrChange w:id="8119" w:author="Risa" w:date="2021-07-06T14:20:00Z">
              <w:rPr>
                <w:i/>
                <w:iCs/>
                <w:color w:val="000000" w:themeColor="text1"/>
                <w:sz w:val="20"/>
                <w:szCs w:val="20"/>
                <w:highlight w:val="cyan"/>
                <w:shd w:val="clear" w:color="auto" w:fill="FFFFFF"/>
              </w:rPr>
            </w:rPrChange>
          </w:rPr>
          <w:delText>PloS one</w:delText>
        </w:r>
        <w:r w:rsidRPr="00C8205D" w:rsidDel="00E024FB">
          <w:rPr>
            <w:color w:val="000000" w:themeColor="text1"/>
            <w:sz w:val="22"/>
            <w:szCs w:val="22"/>
            <w:shd w:val="clear" w:color="auto" w:fill="FFFFFF"/>
            <w:rPrChange w:id="8120"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8121" w:author="Risa" w:date="2021-07-06T14:20:00Z">
              <w:rPr>
                <w:i/>
                <w:iCs/>
                <w:color w:val="000000" w:themeColor="text1"/>
                <w:sz w:val="20"/>
                <w:szCs w:val="20"/>
                <w:highlight w:val="cyan"/>
                <w:shd w:val="clear" w:color="auto" w:fill="FFFFFF"/>
              </w:rPr>
            </w:rPrChange>
          </w:rPr>
          <w:delText>14</w:delText>
        </w:r>
        <w:r w:rsidRPr="00C8205D" w:rsidDel="00E024FB">
          <w:rPr>
            <w:color w:val="000000" w:themeColor="text1"/>
            <w:sz w:val="22"/>
            <w:szCs w:val="22"/>
            <w:shd w:val="clear" w:color="auto" w:fill="FFFFFF"/>
            <w:rPrChange w:id="8122" w:author="Risa" w:date="2021-07-06T14:20:00Z">
              <w:rPr>
                <w:color w:val="000000" w:themeColor="text1"/>
                <w:sz w:val="20"/>
                <w:szCs w:val="20"/>
                <w:highlight w:val="cyan"/>
                <w:shd w:val="clear" w:color="auto" w:fill="FFFFFF"/>
              </w:rPr>
            </w:rPrChange>
          </w:rPr>
          <w:delText>(9), e0222207.</w:delText>
        </w:r>
      </w:del>
      <w:ins w:id="8123" w:author="Jeff" w:date="2021-06-20T21:21:00Z">
        <w:del w:id="8124" w:author="Risa" w:date="2021-07-06T14:00:00Z">
          <w:r w:rsidR="0036390B" w:rsidRPr="00C8205D" w:rsidDel="00E024FB">
            <w:rPr>
              <w:color w:val="000000" w:themeColor="text1"/>
              <w:sz w:val="22"/>
              <w:szCs w:val="22"/>
              <w:rPrChange w:id="8125" w:author="Risa" w:date="2021-07-06T14:20:00Z">
                <w:rPr/>
              </w:rPrChange>
            </w:rPr>
            <w:delText xml:space="preserve"> </w:delText>
          </w:r>
          <w:r w:rsidR="0036390B" w:rsidRPr="00C8205D" w:rsidDel="00E024FB">
            <w:rPr>
              <w:color w:val="000000" w:themeColor="text1"/>
              <w:sz w:val="22"/>
              <w:szCs w:val="22"/>
              <w:shd w:val="clear" w:color="auto" w:fill="FFFFFF"/>
              <w:rPrChange w:id="8126" w:author="Risa" w:date="2021-07-06T14:20:00Z">
                <w:rPr>
                  <w:color w:val="000000" w:themeColor="text1"/>
                  <w:sz w:val="20"/>
                  <w:szCs w:val="20"/>
                  <w:shd w:val="clear" w:color="auto" w:fill="FFFFFF"/>
                </w:rPr>
              </w:rPrChange>
            </w:rPr>
            <w:delText>doi.org/10.1371/journal.pone.0222207</w:delText>
          </w:r>
        </w:del>
      </w:ins>
    </w:p>
    <w:p w14:paraId="27C48C7D" w14:textId="4B60F98D" w:rsidR="0039319F" w:rsidRPr="00C8205D" w:rsidDel="00E024FB" w:rsidRDefault="00AE173C" w:rsidP="001D7BE7">
      <w:pPr>
        <w:pStyle w:val="ListParagraph"/>
        <w:autoSpaceDE w:val="0"/>
        <w:autoSpaceDN w:val="0"/>
        <w:adjustRightInd w:val="0"/>
        <w:spacing w:after="0" w:line="360" w:lineRule="auto"/>
        <w:ind w:left="360" w:hanging="360"/>
        <w:rPr>
          <w:del w:id="8127" w:author="Risa" w:date="2021-07-06T14:01:00Z"/>
          <w:color w:val="000000" w:themeColor="text1"/>
          <w:sz w:val="22"/>
          <w:szCs w:val="22"/>
          <w:shd w:val="clear" w:color="auto" w:fill="FFFFFF"/>
          <w:rPrChange w:id="8128" w:author="Risa" w:date="2021-07-06T14:20:00Z">
            <w:rPr>
              <w:del w:id="8129" w:author="Risa" w:date="2021-07-06T14:01:00Z"/>
              <w:color w:val="000000" w:themeColor="text1"/>
              <w:sz w:val="20"/>
              <w:szCs w:val="20"/>
              <w:highlight w:val="cyan"/>
              <w:shd w:val="clear" w:color="auto" w:fill="FFFFFF"/>
            </w:rPr>
          </w:rPrChange>
        </w:rPr>
        <w:pPrChange w:id="8130" w:author="Risa" w:date="2021-07-06T13:11:00Z">
          <w:pPr>
            <w:pStyle w:val="ListParagraph"/>
            <w:autoSpaceDE w:val="0"/>
            <w:autoSpaceDN w:val="0"/>
            <w:adjustRightInd w:val="0"/>
            <w:spacing w:line="240" w:lineRule="auto"/>
            <w:ind w:left="360" w:hanging="360"/>
            <w:jc w:val="both"/>
          </w:pPr>
        </w:pPrChange>
      </w:pPr>
      <w:del w:id="8131" w:author="Risa" w:date="2021-07-06T14:01:00Z">
        <w:r w:rsidRPr="00C8205D" w:rsidDel="00E024FB">
          <w:rPr>
            <w:color w:val="000000" w:themeColor="text1"/>
            <w:sz w:val="22"/>
            <w:szCs w:val="22"/>
            <w:shd w:val="clear" w:color="auto" w:fill="FFFFFF"/>
            <w:rPrChange w:id="8132" w:author="Risa" w:date="2021-07-06T14:20:00Z">
              <w:rPr>
                <w:color w:val="000000" w:themeColor="text1"/>
                <w:sz w:val="20"/>
                <w:szCs w:val="20"/>
                <w:highlight w:val="cyan"/>
                <w:shd w:val="clear" w:color="auto" w:fill="FFFFFF"/>
              </w:rPr>
            </w:rPrChange>
          </w:rPr>
          <w:delText xml:space="preserve">Inglett, P., Reddy, K., Newman, S., and Lorenzen, B. (2007). Increased soil stable nitrogen isotopic ratio following phosphorus enrichment: historical patterns and tests of two hypotheses in a phosphorus-limited wetland. </w:delText>
        </w:r>
        <w:r w:rsidRPr="00C8205D" w:rsidDel="00E024FB">
          <w:rPr>
            <w:i/>
            <w:iCs/>
            <w:color w:val="000000" w:themeColor="text1"/>
            <w:sz w:val="22"/>
            <w:szCs w:val="22"/>
            <w:rPrChange w:id="8133" w:author="Risa" w:date="2021-07-06T14:20:00Z">
              <w:rPr>
                <w:i/>
                <w:iCs/>
                <w:color w:val="000000" w:themeColor="text1"/>
                <w:sz w:val="20"/>
                <w:szCs w:val="20"/>
                <w:highlight w:val="cyan"/>
              </w:rPr>
            </w:rPrChange>
          </w:rPr>
          <w:delText>Oecologia</w:delText>
        </w:r>
        <w:r w:rsidRPr="00C8205D" w:rsidDel="00E024FB">
          <w:rPr>
            <w:color w:val="000000" w:themeColor="text1"/>
            <w:sz w:val="22"/>
            <w:szCs w:val="22"/>
            <w:shd w:val="clear" w:color="auto" w:fill="FFFFFF"/>
            <w:rPrChange w:id="8134" w:author="Risa" w:date="2021-07-06T14:20:00Z">
              <w:rPr>
                <w:color w:val="000000" w:themeColor="text1"/>
                <w:sz w:val="20"/>
                <w:szCs w:val="20"/>
                <w:highlight w:val="cyan"/>
                <w:shd w:val="clear" w:color="auto" w:fill="FFFFFF"/>
              </w:rPr>
            </w:rPrChange>
          </w:rPr>
          <w:delText xml:space="preserve">, </w:delText>
        </w:r>
        <w:r w:rsidRPr="00C8205D" w:rsidDel="00E024FB">
          <w:rPr>
            <w:i/>
            <w:iCs/>
            <w:color w:val="000000" w:themeColor="text1"/>
            <w:sz w:val="22"/>
            <w:szCs w:val="22"/>
            <w:rPrChange w:id="8135" w:author="Risa" w:date="2021-07-06T14:20:00Z">
              <w:rPr>
                <w:i/>
                <w:iCs/>
                <w:color w:val="000000" w:themeColor="text1"/>
                <w:sz w:val="20"/>
                <w:szCs w:val="20"/>
                <w:highlight w:val="cyan"/>
              </w:rPr>
            </w:rPrChange>
          </w:rPr>
          <w:delText>153</w:delText>
        </w:r>
        <w:r w:rsidRPr="00C8205D" w:rsidDel="00E024FB">
          <w:rPr>
            <w:color w:val="000000" w:themeColor="text1"/>
            <w:sz w:val="22"/>
            <w:szCs w:val="22"/>
            <w:shd w:val="clear" w:color="auto" w:fill="FFFFFF"/>
            <w:rPrChange w:id="8136" w:author="Risa" w:date="2021-07-06T14:20:00Z">
              <w:rPr>
                <w:color w:val="000000" w:themeColor="text1"/>
                <w:sz w:val="20"/>
                <w:szCs w:val="20"/>
                <w:highlight w:val="cyan"/>
                <w:shd w:val="clear" w:color="auto" w:fill="FFFFFF"/>
              </w:rPr>
            </w:rPrChange>
          </w:rPr>
          <w:delText>(1), 99-109</w:delText>
        </w:r>
        <w:r w:rsidR="0039319F" w:rsidRPr="00C8205D" w:rsidDel="00E024FB">
          <w:rPr>
            <w:color w:val="000000" w:themeColor="text1"/>
            <w:sz w:val="22"/>
            <w:szCs w:val="22"/>
            <w:shd w:val="clear" w:color="auto" w:fill="FFFFFF"/>
            <w:rPrChange w:id="8137" w:author="Risa" w:date="2021-07-06T14:20:00Z">
              <w:rPr>
                <w:color w:val="000000" w:themeColor="text1"/>
                <w:sz w:val="20"/>
                <w:szCs w:val="20"/>
                <w:highlight w:val="cyan"/>
                <w:shd w:val="clear" w:color="auto" w:fill="FFFFFF"/>
              </w:rPr>
            </w:rPrChange>
          </w:rPr>
          <w:delText>.</w:delText>
        </w:r>
      </w:del>
      <w:ins w:id="8138" w:author="Jeff" w:date="2021-06-20T21:22:00Z">
        <w:del w:id="8139" w:author="Risa" w:date="2021-07-06T14:01:00Z">
          <w:r w:rsidR="001D61FC" w:rsidRPr="00C8205D" w:rsidDel="00E024FB">
            <w:rPr>
              <w:color w:val="000000" w:themeColor="text1"/>
              <w:sz w:val="22"/>
              <w:szCs w:val="22"/>
              <w:rPrChange w:id="8140" w:author="Risa" w:date="2021-07-06T14:20:00Z">
                <w:rPr/>
              </w:rPrChange>
            </w:rPr>
            <w:delText xml:space="preserve"> </w:delText>
          </w:r>
          <w:r w:rsidR="001D61FC" w:rsidRPr="00C8205D" w:rsidDel="00E024FB">
            <w:rPr>
              <w:color w:val="000000" w:themeColor="text1"/>
              <w:sz w:val="22"/>
              <w:szCs w:val="22"/>
              <w:shd w:val="clear" w:color="auto" w:fill="FFFFFF"/>
              <w:rPrChange w:id="8141" w:author="Risa" w:date="2021-07-06T14:20:00Z">
                <w:rPr>
                  <w:color w:val="000000" w:themeColor="text1"/>
                  <w:sz w:val="20"/>
                  <w:szCs w:val="20"/>
                  <w:shd w:val="clear" w:color="auto" w:fill="FFFFFF"/>
                </w:rPr>
              </w:rPrChange>
            </w:rPr>
            <w:delText>doi.org/10.1007/s00442-007-0711-5</w:delText>
          </w:r>
        </w:del>
      </w:ins>
    </w:p>
    <w:p w14:paraId="30816A6D" w14:textId="034F5150" w:rsidR="0039319F" w:rsidRPr="00C8205D" w:rsidDel="00E024FB" w:rsidRDefault="0039319F" w:rsidP="001D7BE7">
      <w:pPr>
        <w:pStyle w:val="ListParagraph"/>
        <w:autoSpaceDE w:val="0"/>
        <w:autoSpaceDN w:val="0"/>
        <w:adjustRightInd w:val="0"/>
        <w:spacing w:after="0" w:line="360" w:lineRule="auto"/>
        <w:ind w:left="360" w:hanging="360"/>
        <w:rPr>
          <w:del w:id="8142" w:author="Risa" w:date="2021-07-06T14:01:00Z"/>
          <w:color w:val="000000" w:themeColor="text1"/>
          <w:sz w:val="22"/>
          <w:szCs w:val="22"/>
          <w:shd w:val="clear" w:color="auto" w:fill="E5E6E7"/>
          <w:rPrChange w:id="8143" w:author="Risa" w:date="2021-07-06T14:20:00Z">
            <w:rPr>
              <w:del w:id="8144" w:author="Risa" w:date="2021-07-06T14:01:00Z"/>
              <w:color w:val="000000" w:themeColor="text1"/>
              <w:sz w:val="20"/>
              <w:szCs w:val="20"/>
              <w:shd w:val="clear" w:color="auto" w:fill="E5E6E7"/>
            </w:rPr>
          </w:rPrChange>
        </w:rPr>
        <w:pPrChange w:id="8145" w:author="Risa" w:date="2021-07-06T13:11:00Z">
          <w:pPr>
            <w:pStyle w:val="ListParagraph"/>
            <w:autoSpaceDE w:val="0"/>
            <w:autoSpaceDN w:val="0"/>
            <w:adjustRightInd w:val="0"/>
            <w:spacing w:line="240" w:lineRule="auto"/>
            <w:ind w:left="360" w:hanging="360"/>
            <w:jc w:val="both"/>
          </w:pPr>
        </w:pPrChange>
      </w:pPr>
      <w:del w:id="8146" w:author="Risa" w:date="2021-07-06T14:01:00Z">
        <w:r w:rsidRPr="00C8205D" w:rsidDel="00E024FB">
          <w:rPr>
            <w:color w:val="000000" w:themeColor="text1"/>
            <w:sz w:val="22"/>
            <w:szCs w:val="22"/>
            <w:shd w:val="clear" w:color="auto" w:fill="FFFFFF"/>
            <w:rPrChange w:id="8147" w:author="Risa" w:date="2021-07-06T14:20:00Z">
              <w:rPr>
                <w:color w:val="000000" w:themeColor="text1"/>
                <w:sz w:val="20"/>
                <w:szCs w:val="20"/>
                <w:highlight w:val="cyan"/>
                <w:shd w:val="clear" w:color="auto" w:fill="FFFFFF"/>
              </w:rPr>
            </w:rPrChange>
          </w:rPr>
          <w:delText xml:space="preserve">Jagels, R., Jiang, M., Marden, S. and Carlisle, J. </w:delText>
        </w:r>
      </w:del>
      <w:ins w:id="8148" w:author="Jeff" w:date="2021-06-24T02:43:00Z">
        <w:del w:id="8149" w:author="Risa" w:date="2021-07-06T14:01:00Z">
          <w:r w:rsidR="004E0163" w:rsidRPr="00C8205D" w:rsidDel="00E024FB">
            <w:rPr>
              <w:color w:val="000000" w:themeColor="text1"/>
              <w:sz w:val="22"/>
              <w:szCs w:val="22"/>
              <w:shd w:val="clear" w:color="auto" w:fill="FFFFFF"/>
              <w:rPrChange w:id="8150" w:author="Risa" w:date="2021-07-06T14:20:00Z">
                <w:rPr>
                  <w:color w:val="000000" w:themeColor="text1"/>
                  <w:sz w:val="20"/>
                  <w:szCs w:val="20"/>
                  <w:shd w:val="clear" w:color="auto" w:fill="FFFFFF"/>
                </w:rPr>
              </w:rPrChange>
            </w:rPr>
            <w:delText>(</w:delText>
          </w:r>
        </w:del>
      </w:ins>
      <w:del w:id="8151" w:author="Risa" w:date="2021-07-06T14:01:00Z">
        <w:r w:rsidRPr="00C8205D" w:rsidDel="00E024FB">
          <w:rPr>
            <w:color w:val="000000" w:themeColor="text1"/>
            <w:sz w:val="22"/>
            <w:szCs w:val="22"/>
            <w:shd w:val="clear" w:color="auto" w:fill="FFFFFF"/>
            <w:rPrChange w:id="8152" w:author="Risa" w:date="2021-07-06T14:20:00Z">
              <w:rPr>
                <w:color w:val="000000" w:themeColor="text1"/>
                <w:sz w:val="20"/>
                <w:szCs w:val="20"/>
                <w:highlight w:val="cyan"/>
                <w:shd w:val="clear" w:color="auto" w:fill="FFFFFF"/>
              </w:rPr>
            </w:rPrChange>
          </w:rPr>
          <w:delText>2002</w:delText>
        </w:r>
      </w:del>
      <w:ins w:id="8153" w:author="Jeff" w:date="2021-06-24T02:43:00Z">
        <w:del w:id="8154" w:author="Risa" w:date="2021-07-06T14:01:00Z">
          <w:r w:rsidR="004E0163" w:rsidRPr="00C8205D" w:rsidDel="00E024FB">
            <w:rPr>
              <w:color w:val="000000" w:themeColor="text1"/>
              <w:sz w:val="22"/>
              <w:szCs w:val="22"/>
              <w:shd w:val="clear" w:color="auto" w:fill="FFFFFF"/>
              <w:rPrChange w:id="8155" w:author="Risa" w:date="2021-07-06T14:20:00Z">
                <w:rPr>
                  <w:color w:val="000000" w:themeColor="text1"/>
                  <w:sz w:val="20"/>
                  <w:szCs w:val="20"/>
                  <w:shd w:val="clear" w:color="auto" w:fill="FFFFFF"/>
                </w:rPr>
              </w:rPrChange>
            </w:rPr>
            <w:delText>)</w:delText>
          </w:r>
        </w:del>
      </w:ins>
      <w:del w:id="8156" w:author="Risa" w:date="2021-07-06T14:01:00Z">
        <w:r w:rsidRPr="00C8205D" w:rsidDel="00E024FB">
          <w:rPr>
            <w:color w:val="000000" w:themeColor="text1"/>
            <w:sz w:val="22"/>
            <w:szCs w:val="22"/>
            <w:shd w:val="clear" w:color="auto" w:fill="FFFFFF"/>
            <w:rPrChange w:id="8157" w:author="Risa" w:date="2021-07-06T14:20:00Z">
              <w:rPr>
                <w:color w:val="000000" w:themeColor="text1"/>
                <w:sz w:val="20"/>
                <w:szCs w:val="20"/>
                <w:highlight w:val="cyan"/>
                <w:shd w:val="clear" w:color="auto" w:fill="FFFFFF"/>
              </w:rPr>
            </w:rPrChange>
          </w:rPr>
          <w:delText>. Red spruce canopy response to acid fog exposure. Atmos. Res 64: 169-178.</w:delText>
        </w:r>
      </w:del>
      <w:ins w:id="8158" w:author="Jeff" w:date="2021-06-20T21:22:00Z">
        <w:del w:id="8159" w:author="Risa" w:date="2021-07-06T14:01:00Z">
          <w:r w:rsidR="001D61FC" w:rsidRPr="00C8205D" w:rsidDel="00E024FB">
            <w:rPr>
              <w:color w:val="000000" w:themeColor="text1"/>
              <w:sz w:val="22"/>
              <w:szCs w:val="22"/>
              <w:rPrChange w:id="8160" w:author="Risa" w:date="2021-07-06T14:20:00Z">
                <w:rPr/>
              </w:rPrChange>
            </w:rPr>
            <w:delText xml:space="preserve"> </w:delText>
          </w:r>
          <w:r w:rsidR="001D61FC" w:rsidRPr="00C8205D" w:rsidDel="00E024FB">
            <w:rPr>
              <w:color w:val="000000" w:themeColor="text1"/>
              <w:sz w:val="22"/>
              <w:szCs w:val="22"/>
              <w:shd w:val="clear" w:color="auto" w:fill="FFFFFF"/>
              <w:rPrChange w:id="8161" w:author="Risa" w:date="2021-07-06T14:20:00Z">
                <w:rPr>
                  <w:color w:val="000000" w:themeColor="text1"/>
                  <w:sz w:val="20"/>
                  <w:szCs w:val="20"/>
                  <w:shd w:val="clear" w:color="auto" w:fill="FFFFFF"/>
                </w:rPr>
              </w:rPrChange>
            </w:rPr>
            <w:delText>doi.org/10.1016/S0169-8095(02)00089-3</w:delText>
          </w:r>
        </w:del>
      </w:ins>
    </w:p>
    <w:p w14:paraId="00F40F15" w14:textId="0A166C61" w:rsidR="00AE173C" w:rsidRPr="00C8205D" w:rsidDel="00A45FFD" w:rsidRDefault="00AE173C" w:rsidP="001D7BE7">
      <w:pPr>
        <w:pStyle w:val="ListParagraph"/>
        <w:autoSpaceDE w:val="0"/>
        <w:autoSpaceDN w:val="0"/>
        <w:adjustRightInd w:val="0"/>
        <w:spacing w:after="0" w:line="360" w:lineRule="auto"/>
        <w:ind w:left="360" w:hanging="360"/>
        <w:rPr>
          <w:del w:id="8162" w:author="Jeff" w:date="2021-07-03T12:05:00Z"/>
          <w:color w:val="000000" w:themeColor="text1"/>
          <w:sz w:val="22"/>
          <w:szCs w:val="22"/>
          <w:shd w:val="clear" w:color="auto" w:fill="FFFFFF"/>
          <w:rPrChange w:id="8163" w:author="Risa" w:date="2021-07-06T14:20:00Z">
            <w:rPr>
              <w:del w:id="8164" w:author="Jeff" w:date="2021-07-03T12:05:00Z"/>
              <w:color w:val="000000" w:themeColor="text1"/>
              <w:sz w:val="20"/>
              <w:szCs w:val="20"/>
              <w:shd w:val="clear" w:color="auto" w:fill="FFFFFF"/>
            </w:rPr>
          </w:rPrChange>
        </w:rPr>
        <w:pPrChange w:id="8165" w:author="Risa" w:date="2021-07-06T13:11:00Z">
          <w:pPr>
            <w:pStyle w:val="ListParagraph"/>
            <w:autoSpaceDE w:val="0"/>
            <w:autoSpaceDN w:val="0"/>
            <w:adjustRightInd w:val="0"/>
            <w:spacing w:line="240" w:lineRule="auto"/>
            <w:ind w:left="360" w:hanging="360"/>
            <w:jc w:val="both"/>
          </w:pPr>
        </w:pPrChange>
      </w:pPr>
      <w:del w:id="8166" w:author="Jeff" w:date="2021-07-03T12:05:00Z">
        <w:r w:rsidRPr="00C8205D" w:rsidDel="00A45FFD">
          <w:rPr>
            <w:color w:val="000000" w:themeColor="text1"/>
            <w:sz w:val="22"/>
            <w:szCs w:val="22"/>
            <w:shd w:val="clear" w:color="auto" w:fill="FFFFFF"/>
            <w:rPrChange w:id="8167" w:author="Risa" w:date="2021-07-06T14:20:00Z">
              <w:rPr>
                <w:color w:val="000000" w:themeColor="text1"/>
                <w:sz w:val="20"/>
                <w:szCs w:val="20"/>
                <w:shd w:val="clear" w:color="auto" w:fill="FFFFFF"/>
              </w:rPr>
            </w:rPrChange>
          </w:rPr>
          <w:delText xml:space="preserve">Jingfang, </w:delText>
        </w:r>
      </w:del>
      <w:del w:id="8168" w:author="Jeff" w:date="2021-06-20T21:23:00Z">
        <w:r w:rsidRPr="00C8205D" w:rsidDel="001D61FC">
          <w:rPr>
            <w:color w:val="000000" w:themeColor="text1"/>
            <w:sz w:val="22"/>
            <w:szCs w:val="22"/>
            <w:shd w:val="clear" w:color="auto" w:fill="FFFFFF"/>
            <w:rPrChange w:id="8169" w:author="Risa" w:date="2021-07-06T14:20:00Z">
              <w:rPr>
                <w:color w:val="000000" w:themeColor="text1"/>
                <w:sz w:val="20"/>
                <w:szCs w:val="20"/>
                <w:shd w:val="clear" w:color="auto" w:fill="FFFFFF"/>
              </w:rPr>
            </w:rPrChange>
          </w:rPr>
          <w:delText>Q</w:delText>
        </w:r>
      </w:del>
      <w:del w:id="8170" w:author="Jeff" w:date="2021-07-03T12:05:00Z">
        <w:r w:rsidRPr="00C8205D" w:rsidDel="00A45FFD">
          <w:rPr>
            <w:color w:val="000000" w:themeColor="text1"/>
            <w:sz w:val="22"/>
            <w:szCs w:val="22"/>
            <w:shd w:val="clear" w:color="auto" w:fill="FFFFFF"/>
            <w:rPrChange w:id="8171" w:author="Risa" w:date="2021-07-06T14:20:00Z">
              <w:rPr>
                <w:color w:val="000000" w:themeColor="text1"/>
                <w:sz w:val="20"/>
                <w:szCs w:val="20"/>
                <w:shd w:val="clear" w:color="auto" w:fill="FFFFFF"/>
              </w:rPr>
            </w:rPrChange>
          </w:rPr>
          <w:delText>.</w:delText>
        </w:r>
      </w:del>
      <w:del w:id="8172" w:author="Jeff" w:date="2021-06-20T21:46:00Z">
        <w:r w:rsidRPr="00C8205D" w:rsidDel="0003313B">
          <w:rPr>
            <w:color w:val="000000" w:themeColor="text1"/>
            <w:sz w:val="22"/>
            <w:szCs w:val="22"/>
            <w:shd w:val="clear" w:color="auto" w:fill="FFFFFF"/>
            <w:rPrChange w:id="8173" w:author="Risa" w:date="2021-07-06T14:20:00Z">
              <w:rPr>
                <w:color w:val="000000" w:themeColor="text1"/>
                <w:sz w:val="20"/>
                <w:szCs w:val="20"/>
                <w:shd w:val="clear" w:color="auto" w:fill="FFFFFF"/>
              </w:rPr>
            </w:rPrChange>
          </w:rPr>
          <w:delText>,</w:delText>
        </w:r>
      </w:del>
      <w:del w:id="8174" w:author="Jeff" w:date="2021-07-03T12:05:00Z">
        <w:r w:rsidRPr="00C8205D" w:rsidDel="00A45FFD">
          <w:rPr>
            <w:color w:val="000000" w:themeColor="text1"/>
            <w:sz w:val="22"/>
            <w:szCs w:val="22"/>
            <w:shd w:val="clear" w:color="auto" w:fill="FFFFFF"/>
            <w:rPrChange w:id="8175" w:author="Risa" w:date="2021-07-06T14:20:00Z">
              <w:rPr>
                <w:color w:val="000000" w:themeColor="text1"/>
                <w:sz w:val="20"/>
                <w:szCs w:val="20"/>
                <w:shd w:val="clear" w:color="auto" w:fill="FFFFFF"/>
              </w:rPr>
            </w:rPrChange>
          </w:rPr>
          <w:delText xml:space="preserve"> and Wenwei, L. (2018). A survey about characteristics of soil water retention curve. In </w:delText>
        </w:r>
        <w:r w:rsidRPr="00C8205D" w:rsidDel="00A45FFD">
          <w:rPr>
            <w:i/>
            <w:iCs/>
            <w:color w:val="000000" w:themeColor="text1"/>
            <w:sz w:val="22"/>
            <w:szCs w:val="22"/>
            <w:shd w:val="clear" w:color="auto" w:fill="FFFFFF"/>
            <w:rPrChange w:id="8176" w:author="Risa" w:date="2021-07-06T14:20:00Z">
              <w:rPr>
                <w:i/>
                <w:iCs/>
                <w:color w:val="000000" w:themeColor="text1"/>
                <w:sz w:val="20"/>
                <w:szCs w:val="20"/>
                <w:shd w:val="clear" w:color="auto" w:fill="FFFFFF"/>
              </w:rPr>
            </w:rPrChange>
          </w:rPr>
          <w:delText>IOP Conference Series: Earth and Environmental Science</w:delText>
        </w:r>
        <w:r w:rsidRPr="00C8205D" w:rsidDel="00A45FFD">
          <w:rPr>
            <w:color w:val="000000" w:themeColor="text1"/>
            <w:sz w:val="22"/>
            <w:szCs w:val="22"/>
            <w:shd w:val="clear" w:color="auto" w:fill="FFFFFF"/>
            <w:rPrChange w:id="8177" w:author="Risa" w:date="2021-07-06T14:20:00Z">
              <w:rPr>
                <w:color w:val="000000" w:themeColor="text1"/>
                <w:sz w:val="20"/>
                <w:szCs w:val="20"/>
                <w:shd w:val="clear" w:color="auto" w:fill="FFFFFF"/>
              </w:rPr>
            </w:rPrChange>
          </w:rPr>
          <w:delText xml:space="preserve"> (Vol. 153, No. 6, p. 062076). IOP Publishing. </w:delText>
        </w:r>
      </w:del>
    </w:p>
    <w:p w14:paraId="6E2C26AB" w14:textId="242ACC9C" w:rsidR="00F444E1"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178" w:author="Risa" w:date="2021-07-06T14:20:00Z">
            <w:rPr>
              <w:color w:val="000000" w:themeColor="text1"/>
              <w:sz w:val="20"/>
              <w:szCs w:val="20"/>
              <w:shd w:val="clear" w:color="auto" w:fill="FFFFFF"/>
            </w:rPr>
          </w:rPrChange>
        </w:rPr>
        <w:pPrChange w:id="8179"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180" w:author="Risa" w:date="2021-07-06T14:20:00Z">
            <w:rPr>
              <w:color w:val="000000" w:themeColor="text1"/>
              <w:sz w:val="20"/>
              <w:szCs w:val="20"/>
              <w:highlight w:val="cyan"/>
              <w:shd w:val="clear" w:color="auto" w:fill="FFFFFF"/>
            </w:rPr>
          </w:rPrChange>
        </w:rPr>
        <w:t xml:space="preserve">Jordan, M., Patterson III, W. and </w:t>
      </w:r>
      <w:proofErr w:type="spellStart"/>
      <w:r w:rsidRPr="00C8205D">
        <w:rPr>
          <w:color w:val="000000" w:themeColor="text1"/>
          <w:sz w:val="22"/>
          <w:szCs w:val="22"/>
          <w:shd w:val="clear" w:color="auto" w:fill="FFFFFF"/>
          <w:rPrChange w:id="8181" w:author="Risa" w:date="2021-07-06T14:20:00Z">
            <w:rPr>
              <w:color w:val="000000" w:themeColor="text1"/>
              <w:sz w:val="20"/>
              <w:szCs w:val="20"/>
              <w:highlight w:val="cyan"/>
              <w:shd w:val="clear" w:color="auto" w:fill="FFFFFF"/>
            </w:rPr>
          </w:rPrChange>
        </w:rPr>
        <w:t>Windisch</w:t>
      </w:r>
      <w:proofErr w:type="spellEnd"/>
      <w:r w:rsidRPr="00C8205D">
        <w:rPr>
          <w:color w:val="000000" w:themeColor="text1"/>
          <w:sz w:val="22"/>
          <w:szCs w:val="22"/>
          <w:shd w:val="clear" w:color="auto" w:fill="FFFFFF"/>
          <w:rPrChange w:id="8182" w:author="Risa" w:date="2021-07-06T14:20:00Z">
            <w:rPr>
              <w:color w:val="000000" w:themeColor="text1"/>
              <w:sz w:val="20"/>
              <w:szCs w:val="20"/>
              <w:highlight w:val="cyan"/>
              <w:shd w:val="clear" w:color="auto" w:fill="FFFFFF"/>
            </w:rPr>
          </w:rPrChange>
        </w:rPr>
        <w:t xml:space="preserve">, A. (2003). Conceptual ecological models for the Long Island pitch pine barrens: implications for managing rare plant communities. </w:t>
      </w:r>
      <w:r w:rsidRPr="00C8205D">
        <w:rPr>
          <w:i/>
          <w:iCs/>
          <w:color w:val="000000" w:themeColor="text1"/>
          <w:sz w:val="22"/>
          <w:szCs w:val="22"/>
          <w:rPrChange w:id="8183" w:author="Risa" w:date="2021-07-06T14:20:00Z">
            <w:rPr>
              <w:i/>
              <w:iCs/>
              <w:color w:val="000000" w:themeColor="text1"/>
              <w:sz w:val="20"/>
              <w:szCs w:val="20"/>
              <w:highlight w:val="cyan"/>
            </w:rPr>
          </w:rPrChange>
        </w:rPr>
        <w:t>Forest Ecology and Management</w:t>
      </w:r>
      <w:r w:rsidRPr="00C8205D">
        <w:rPr>
          <w:color w:val="000000" w:themeColor="text1"/>
          <w:sz w:val="22"/>
          <w:szCs w:val="22"/>
          <w:shd w:val="clear" w:color="auto" w:fill="FFFFFF"/>
          <w:rPrChange w:id="8184"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8185" w:author="Risa" w:date="2021-07-06T14:20:00Z">
            <w:rPr>
              <w:i/>
              <w:iCs/>
              <w:color w:val="000000" w:themeColor="text1"/>
              <w:sz w:val="20"/>
              <w:szCs w:val="20"/>
              <w:highlight w:val="cyan"/>
            </w:rPr>
          </w:rPrChange>
        </w:rPr>
        <w:t>185</w:t>
      </w:r>
      <w:r w:rsidRPr="00C8205D">
        <w:rPr>
          <w:color w:val="000000" w:themeColor="text1"/>
          <w:sz w:val="22"/>
          <w:szCs w:val="22"/>
          <w:shd w:val="clear" w:color="auto" w:fill="FFFFFF"/>
          <w:rPrChange w:id="8186" w:author="Risa" w:date="2021-07-06T14:20:00Z">
            <w:rPr>
              <w:color w:val="000000" w:themeColor="text1"/>
              <w:sz w:val="20"/>
              <w:szCs w:val="20"/>
              <w:highlight w:val="cyan"/>
              <w:shd w:val="clear" w:color="auto" w:fill="FFFFFF"/>
            </w:rPr>
          </w:rPrChange>
        </w:rPr>
        <w:t>(1-2), 151-168.</w:t>
      </w:r>
      <w:r w:rsidR="00F444E1" w:rsidRPr="00C8205D">
        <w:rPr>
          <w:color w:val="000000" w:themeColor="text1"/>
          <w:sz w:val="22"/>
          <w:szCs w:val="22"/>
          <w:shd w:val="clear" w:color="auto" w:fill="FFFFFF"/>
          <w:rPrChange w:id="8187" w:author="Risa" w:date="2021-07-06T14:20:00Z">
            <w:rPr>
              <w:color w:val="000000" w:themeColor="text1"/>
              <w:sz w:val="20"/>
              <w:szCs w:val="20"/>
              <w:shd w:val="clear" w:color="auto" w:fill="FFFFFF"/>
            </w:rPr>
          </w:rPrChange>
        </w:rPr>
        <w:t xml:space="preserve"> doi:</w:t>
      </w:r>
      <w:r w:rsidR="00174107" w:rsidRPr="00C8205D">
        <w:rPr>
          <w:color w:val="000000" w:themeColor="text1"/>
          <w:sz w:val="22"/>
          <w:szCs w:val="22"/>
          <w:rPrChange w:id="8188" w:author="Risa" w:date="2021-07-06T14:20:00Z">
            <w:rPr/>
          </w:rPrChange>
        </w:rPr>
        <w:fldChar w:fldCharType="begin"/>
      </w:r>
      <w:r w:rsidR="00174107" w:rsidRPr="00C8205D">
        <w:rPr>
          <w:color w:val="000000" w:themeColor="text1"/>
          <w:sz w:val="22"/>
          <w:szCs w:val="22"/>
          <w:rPrChange w:id="8189" w:author="Risa" w:date="2021-07-06T14:20:00Z">
            <w:rPr/>
          </w:rPrChange>
        </w:rPr>
        <w:instrText xml:space="preserve"> HYPERLINK "http://dx.doi.org/10.1016/S0378-1127(03)00252-4" \t "_blank" </w:instrText>
      </w:r>
      <w:r w:rsidR="00174107" w:rsidRPr="00C8205D">
        <w:rPr>
          <w:color w:val="000000" w:themeColor="text1"/>
          <w:sz w:val="22"/>
          <w:szCs w:val="22"/>
          <w:rPrChange w:id="8190" w:author="Risa" w:date="2021-07-06T14:20:00Z">
            <w:rPr>
              <w:rStyle w:val="Hyperlink"/>
              <w:rFonts w:ascii="inherit" w:hAnsi="inherit"/>
              <w:sz w:val="20"/>
              <w:szCs w:val="20"/>
              <w:bdr w:val="none" w:sz="0" w:space="0" w:color="auto" w:frame="1"/>
            </w:rPr>
          </w:rPrChange>
        </w:rPr>
        <w:fldChar w:fldCharType="separate"/>
      </w:r>
      <w:r w:rsidR="00F444E1" w:rsidRPr="00C8205D">
        <w:rPr>
          <w:rStyle w:val="Hyperlink"/>
          <w:color w:val="000000" w:themeColor="text1"/>
          <w:sz w:val="22"/>
          <w:szCs w:val="22"/>
          <w:bdr w:val="none" w:sz="0" w:space="0" w:color="auto" w:frame="1"/>
          <w:rPrChange w:id="8191" w:author="Risa" w:date="2021-07-06T14:20:00Z">
            <w:rPr>
              <w:rStyle w:val="Hyperlink"/>
              <w:rFonts w:ascii="inherit" w:hAnsi="inherit"/>
              <w:sz w:val="20"/>
              <w:szCs w:val="20"/>
              <w:bdr w:val="none" w:sz="0" w:space="0" w:color="auto" w:frame="1"/>
            </w:rPr>
          </w:rPrChange>
        </w:rPr>
        <w:t>10.1016/S0378-1127(03)00252-4</w:t>
      </w:r>
      <w:r w:rsidR="00174107" w:rsidRPr="00C8205D">
        <w:rPr>
          <w:rStyle w:val="Hyperlink"/>
          <w:color w:val="000000" w:themeColor="text1"/>
          <w:sz w:val="22"/>
          <w:szCs w:val="22"/>
          <w:bdr w:val="none" w:sz="0" w:space="0" w:color="auto" w:frame="1"/>
          <w:rPrChange w:id="8192" w:author="Risa" w:date="2021-07-06T14:20:00Z">
            <w:rPr>
              <w:rStyle w:val="Hyperlink"/>
              <w:rFonts w:ascii="inherit" w:hAnsi="inherit"/>
              <w:sz w:val="20"/>
              <w:szCs w:val="20"/>
              <w:bdr w:val="none" w:sz="0" w:space="0" w:color="auto" w:frame="1"/>
            </w:rPr>
          </w:rPrChange>
        </w:rPr>
        <w:fldChar w:fldCharType="end"/>
      </w:r>
    </w:p>
    <w:p w14:paraId="4CFD8DFE" w14:textId="2FBC8E83" w:rsidR="00B37FC2" w:rsidRPr="00C8205D" w:rsidRDefault="00B37FC2" w:rsidP="001D7BE7">
      <w:pPr>
        <w:pStyle w:val="ListParagraph"/>
        <w:autoSpaceDE w:val="0"/>
        <w:autoSpaceDN w:val="0"/>
        <w:adjustRightInd w:val="0"/>
        <w:spacing w:after="0" w:line="360" w:lineRule="auto"/>
        <w:ind w:left="360" w:hanging="360"/>
        <w:rPr>
          <w:ins w:id="8193" w:author="Jeff" w:date="2021-07-03T12:05:00Z"/>
          <w:color w:val="000000" w:themeColor="text1"/>
          <w:sz w:val="22"/>
          <w:szCs w:val="22"/>
          <w:shd w:val="clear" w:color="auto" w:fill="FFFFFF"/>
          <w:rPrChange w:id="8194" w:author="Risa" w:date="2021-07-06T14:20:00Z">
            <w:rPr>
              <w:ins w:id="8195" w:author="Jeff" w:date="2021-07-03T12:05:00Z"/>
              <w:rFonts w:ascii="Arial" w:hAnsi="Arial" w:cs="Arial"/>
              <w:color w:val="222222"/>
              <w:sz w:val="20"/>
              <w:szCs w:val="20"/>
              <w:shd w:val="clear" w:color="auto" w:fill="FFFFFF"/>
            </w:rPr>
          </w:rPrChange>
        </w:rPr>
        <w:pPrChange w:id="8196" w:author="Risa" w:date="2021-07-06T13:11:00Z">
          <w:pPr>
            <w:pStyle w:val="ListParagraph"/>
            <w:autoSpaceDE w:val="0"/>
            <w:autoSpaceDN w:val="0"/>
            <w:adjustRightInd w:val="0"/>
            <w:spacing w:line="240" w:lineRule="auto"/>
            <w:ind w:left="360" w:hanging="360"/>
            <w:jc w:val="both"/>
          </w:pPr>
        </w:pPrChange>
      </w:pPr>
      <w:proofErr w:type="spellStart"/>
      <w:ins w:id="8197" w:author="Jeff" w:date="2021-07-03T12:05:00Z">
        <w:r w:rsidRPr="00C8205D">
          <w:rPr>
            <w:color w:val="000000" w:themeColor="text1"/>
            <w:sz w:val="22"/>
            <w:szCs w:val="22"/>
            <w:shd w:val="clear" w:color="auto" w:fill="FFFFFF"/>
            <w:rPrChange w:id="8198" w:author="Risa" w:date="2021-07-06T14:20:00Z">
              <w:rPr>
                <w:rFonts w:ascii="Arial" w:hAnsi="Arial" w:cs="Arial"/>
                <w:color w:val="222222"/>
                <w:sz w:val="20"/>
                <w:szCs w:val="20"/>
                <w:shd w:val="clear" w:color="auto" w:fill="FFFFFF"/>
              </w:rPr>
            </w:rPrChange>
          </w:rPr>
          <w:t>Kolden</w:t>
        </w:r>
        <w:proofErr w:type="spellEnd"/>
        <w:r w:rsidRPr="00C8205D">
          <w:rPr>
            <w:color w:val="000000" w:themeColor="text1"/>
            <w:sz w:val="22"/>
            <w:szCs w:val="22"/>
            <w:shd w:val="clear" w:color="auto" w:fill="FFFFFF"/>
            <w:rPrChange w:id="8199" w:author="Risa" w:date="2021-07-06T14:20:00Z">
              <w:rPr>
                <w:rFonts w:ascii="Arial" w:hAnsi="Arial" w:cs="Arial"/>
                <w:color w:val="222222"/>
                <w:sz w:val="20"/>
                <w:szCs w:val="20"/>
                <w:shd w:val="clear" w:color="auto" w:fill="FFFFFF"/>
              </w:rPr>
            </w:rPrChange>
          </w:rPr>
          <w:t>, C. and Weisberg, P.</w:t>
        </w:r>
      </w:ins>
      <w:ins w:id="8200" w:author="Jeff" w:date="2021-07-03T12:13:00Z">
        <w:r w:rsidR="00B971C0" w:rsidRPr="00C8205D">
          <w:rPr>
            <w:color w:val="000000" w:themeColor="text1"/>
            <w:sz w:val="22"/>
            <w:szCs w:val="22"/>
            <w:shd w:val="clear" w:color="auto" w:fill="FFFFFF"/>
            <w:rPrChange w:id="8201" w:author="Risa" w:date="2021-07-06T14:20:00Z">
              <w:rPr>
                <w:color w:val="222222"/>
                <w:sz w:val="20"/>
                <w:szCs w:val="20"/>
                <w:shd w:val="clear" w:color="auto" w:fill="FFFFFF"/>
              </w:rPr>
            </w:rPrChange>
          </w:rPr>
          <w:t xml:space="preserve"> </w:t>
        </w:r>
      </w:ins>
      <w:ins w:id="8202" w:author="Jeff" w:date="2021-07-03T12:05:00Z">
        <w:r w:rsidRPr="00C8205D">
          <w:rPr>
            <w:color w:val="000000" w:themeColor="text1"/>
            <w:sz w:val="22"/>
            <w:szCs w:val="22"/>
            <w:shd w:val="clear" w:color="auto" w:fill="FFFFFF"/>
            <w:rPrChange w:id="8203" w:author="Risa" w:date="2021-07-06T14:20:00Z">
              <w:rPr>
                <w:rFonts w:ascii="Arial" w:hAnsi="Arial" w:cs="Arial"/>
                <w:color w:val="222222"/>
                <w:sz w:val="20"/>
                <w:szCs w:val="20"/>
                <w:shd w:val="clear" w:color="auto" w:fill="FFFFFF"/>
              </w:rPr>
            </w:rPrChange>
          </w:rPr>
          <w:t>(2007). Assessing accuracy of manually-mapped wildfire perimeters in topographically dissected areas.</w:t>
        </w:r>
      </w:ins>
      <w:ins w:id="8204" w:author="Risa" w:date="2021-07-06T14:16:00Z">
        <w:r w:rsidR="00737CCE" w:rsidRPr="00C8205D">
          <w:rPr>
            <w:color w:val="000000" w:themeColor="text1"/>
            <w:sz w:val="22"/>
            <w:szCs w:val="22"/>
            <w:shd w:val="clear" w:color="auto" w:fill="FFFFFF"/>
            <w:rPrChange w:id="8205" w:author="Risa" w:date="2021-07-06T14:20:00Z">
              <w:rPr>
                <w:color w:val="222222"/>
                <w:sz w:val="22"/>
                <w:szCs w:val="22"/>
                <w:shd w:val="clear" w:color="auto" w:fill="FFFFFF"/>
              </w:rPr>
            </w:rPrChange>
          </w:rPr>
          <w:t xml:space="preserve"> </w:t>
        </w:r>
      </w:ins>
      <w:ins w:id="8206" w:author="Jeff" w:date="2021-07-03T12:05:00Z">
        <w:del w:id="8207" w:author="Risa" w:date="2021-07-06T14:16:00Z">
          <w:r w:rsidRPr="00C8205D" w:rsidDel="00737CCE">
            <w:rPr>
              <w:color w:val="000000" w:themeColor="text1"/>
              <w:sz w:val="22"/>
              <w:szCs w:val="22"/>
              <w:shd w:val="clear" w:color="auto" w:fill="FFFFFF"/>
              <w:rPrChange w:id="8208"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209" w:author="Risa" w:date="2021-07-06T14:20:00Z">
              <w:rPr>
                <w:rFonts w:ascii="Arial" w:hAnsi="Arial" w:cs="Arial"/>
                <w:i/>
                <w:iCs/>
                <w:color w:val="222222"/>
                <w:sz w:val="20"/>
                <w:szCs w:val="20"/>
                <w:shd w:val="clear" w:color="auto" w:fill="FFFFFF"/>
              </w:rPr>
            </w:rPrChange>
          </w:rPr>
          <w:t>Fire Ecology</w:t>
        </w:r>
        <w:r w:rsidRPr="00C8205D">
          <w:rPr>
            <w:color w:val="000000" w:themeColor="text1"/>
            <w:sz w:val="22"/>
            <w:szCs w:val="22"/>
            <w:shd w:val="clear" w:color="auto" w:fill="FFFFFF"/>
            <w:rPrChange w:id="8210" w:author="Risa" w:date="2021-07-06T14:20:00Z">
              <w:rPr>
                <w:rFonts w:ascii="Arial" w:hAnsi="Arial" w:cs="Arial"/>
                <w:color w:val="222222"/>
                <w:sz w:val="20"/>
                <w:szCs w:val="20"/>
                <w:shd w:val="clear" w:color="auto" w:fill="FFFFFF"/>
              </w:rPr>
            </w:rPrChange>
          </w:rPr>
          <w:t>,</w:t>
        </w:r>
      </w:ins>
      <w:ins w:id="8211" w:author="Risa" w:date="2021-07-06T14:16:00Z">
        <w:r w:rsidR="00737CCE" w:rsidRPr="00C8205D">
          <w:rPr>
            <w:color w:val="000000" w:themeColor="text1"/>
            <w:sz w:val="22"/>
            <w:szCs w:val="22"/>
            <w:shd w:val="clear" w:color="auto" w:fill="FFFFFF"/>
            <w:rPrChange w:id="8212" w:author="Risa" w:date="2021-07-06T14:20:00Z">
              <w:rPr>
                <w:color w:val="222222"/>
                <w:sz w:val="22"/>
                <w:szCs w:val="22"/>
                <w:shd w:val="clear" w:color="auto" w:fill="FFFFFF"/>
              </w:rPr>
            </w:rPrChange>
          </w:rPr>
          <w:t xml:space="preserve"> </w:t>
        </w:r>
      </w:ins>
      <w:ins w:id="8213" w:author="Jeff" w:date="2021-07-03T12:05:00Z">
        <w:del w:id="8214" w:author="Risa" w:date="2021-07-06T14:16:00Z">
          <w:r w:rsidRPr="00C8205D" w:rsidDel="00737CCE">
            <w:rPr>
              <w:color w:val="000000" w:themeColor="text1"/>
              <w:sz w:val="22"/>
              <w:szCs w:val="22"/>
              <w:shd w:val="clear" w:color="auto" w:fill="FFFFFF"/>
              <w:rPrChange w:id="8215"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216" w:author="Risa" w:date="2021-07-06T14:20:00Z">
              <w:rPr>
                <w:rFonts w:ascii="Arial" w:hAnsi="Arial" w:cs="Arial"/>
                <w:i/>
                <w:iCs/>
                <w:color w:val="222222"/>
                <w:sz w:val="20"/>
                <w:szCs w:val="20"/>
                <w:shd w:val="clear" w:color="auto" w:fill="FFFFFF"/>
              </w:rPr>
            </w:rPrChange>
          </w:rPr>
          <w:t>3</w:t>
        </w:r>
        <w:r w:rsidRPr="00C8205D">
          <w:rPr>
            <w:color w:val="000000" w:themeColor="text1"/>
            <w:sz w:val="22"/>
            <w:szCs w:val="22"/>
            <w:shd w:val="clear" w:color="auto" w:fill="FFFFFF"/>
            <w:rPrChange w:id="8217" w:author="Risa" w:date="2021-07-06T14:20:00Z">
              <w:rPr>
                <w:rFonts w:ascii="Arial" w:hAnsi="Arial" w:cs="Arial"/>
                <w:color w:val="222222"/>
                <w:sz w:val="20"/>
                <w:szCs w:val="20"/>
                <w:shd w:val="clear" w:color="auto" w:fill="FFFFFF"/>
              </w:rPr>
            </w:rPrChange>
          </w:rPr>
          <w:t>(1), 22-31.</w:t>
        </w:r>
      </w:ins>
    </w:p>
    <w:p w14:paraId="208D5A48" w14:textId="135AA88E" w:rsidR="00AD3C14" w:rsidRPr="00C8205D" w:rsidRDefault="00AD3C14" w:rsidP="00AD3C14">
      <w:pPr>
        <w:widowControl w:val="0"/>
        <w:autoSpaceDE w:val="0"/>
        <w:autoSpaceDN w:val="0"/>
        <w:adjustRightInd w:val="0"/>
        <w:spacing w:line="360" w:lineRule="auto"/>
        <w:ind w:left="480" w:hanging="480"/>
        <w:rPr>
          <w:ins w:id="8218" w:author="Risa" w:date="2021-07-06T13:53:00Z"/>
          <w:noProof/>
          <w:color w:val="000000" w:themeColor="text1"/>
          <w:sz w:val="22"/>
          <w:rPrChange w:id="8219" w:author="Risa" w:date="2021-07-06T14:20:00Z">
            <w:rPr>
              <w:ins w:id="8220" w:author="Risa" w:date="2021-07-06T13:53:00Z"/>
              <w:noProof/>
              <w:sz w:val="22"/>
            </w:rPr>
          </w:rPrChange>
        </w:rPr>
      </w:pPr>
      <w:ins w:id="8221" w:author="Risa" w:date="2021-07-06T13:53:00Z">
        <w:r w:rsidRPr="00C8205D">
          <w:rPr>
            <w:noProof/>
            <w:color w:val="000000" w:themeColor="text1"/>
            <w:sz w:val="22"/>
            <w:rPrChange w:id="8222" w:author="Risa" w:date="2021-07-06T14:20:00Z">
              <w:rPr>
                <w:noProof/>
                <w:sz w:val="22"/>
              </w:rPr>
            </w:rPrChange>
          </w:rPr>
          <w:t xml:space="preserve">Körner C, Bannister P, and Mark AF. </w:t>
        </w:r>
        <w:r w:rsidRPr="00C8205D">
          <w:rPr>
            <w:noProof/>
            <w:color w:val="000000" w:themeColor="text1"/>
            <w:sz w:val="22"/>
            <w:rPrChange w:id="8223" w:author="Risa" w:date="2021-07-06T14:20:00Z">
              <w:rPr>
                <w:noProof/>
                <w:sz w:val="22"/>
              </w:rPr>
            </w:rPrChange>
          </w:rPr>
          <w:t>(</w:t>
        </w:r>
        <w:r w:rsidRPr="00C8205D">
          <w:rPr>
            <w:noProof/>
            <w:color w:val="000000" w:themeColor="text1"/>
            <w:sz w:val="22"/>
            <w:rPrChange w:id="8224" w:author="Risa" w:date="2021-07-06T14:20:00Z">
              <w:rPr>
                <w:noProof/>
                <w:sz w:val="22"/>
              </w:rPr>
            </w:rPrChange>
          </w:rPr>
          <w:t>1986</w:t>
        </w:r>
        <w:r w:rsidRPr="00C8205D">
          <w:rPr>
            <w:noProof/>
            <w:color w:val="000000" w:themeColor="text1"/>
            <w:sz w:val="22"/>
            <w:rPrChange w:id="8225" w:author="Risa" w:date="2021-07-06T14:20:00Z">
              <w:rPr>
                <w:noProof/>
                <w:sz w:val="22"/>
              </w:rPr>
            </w:rPrChange>
          </w:rPr>
          <w:t>)</w:t>
        </w:r>
        <w:r w:rsidRPr="00C8205D">
          <w:rPr>
            <w:noProof/>
            <w:color w:val="000000" w:themeColor="text1"/>
            <w:sz w:val="22"/>
            <w:rPrChange w:id="8226" w:author="Risa" w:date="2021-07-06T14:20:00Z">
              <w:rPr>
                <w:noProof/>
                <w:sz w:val="22"/>
              </w:rPr>
            </w:rPrChange>
          </w:rPr>
          <w:t xml:space="preserve">. Altitudinal variation in stomatal conductance, nitrogen content and leaf anatomy in different plant life forms in New Zealand. </w:t>
        </w:r>
        <w:r w:rsidRPr="00C8205D">
          <w:rPr>
            <w:i/>
            <w:iCs/>
            <w:noProof/>
            <w:color w:val="000000" w:themeColor="text1"/>
            <w:sz w:val="22"/>
            <w:rPrChange w:id="8227" w:author="Risa" w:date="2021-07-06T14:20:00Z">
              <w:rPr>
                <w:i/>
                <w:iCs/>
                <w:noProof/>
                <w:sz w:val="22"/>
              </w:rPr>
            </w:rPrChange>
          </w:rPr>
          <w:t>Oecologia</w:t>
        </w:r>
        <w:r w:rsidRPr="00C8205D">
          <w:rPr>
            <w:noProof/>
            <w:color w:val="000000" w:themeColor="text1"/>
            <w:sz w:val="22"/>
            <w:rPrChange w:id="8228" w:author="Risa" w:date="2021-07-06T14:20:00Z">
              <w:rPr>
                <w:noProof/>
                <w:sz w:val="22"/>
              </w:rPr>
            </w:rPrChange>
          </w:rPr>
          <w:t xml:space="preserve"> </w:t>
        </w:r>
        <w:r w:rsidRPr="00C8205D">
          <w:rPr>
            <w:noProof/>
            <w:color w:val="000000" w:themeColor="text1"/>
            <w:sz w:val="22"/>
            <w:rPrChange w:id="8229" w:author="Risa" w:date="2021-07-06T14:20:00Z">
              <w:rPr>
                <w:b/>
                <w:bCs/>
                <w:noProof/>
                <w:sz w:val="22"/>
              </w:rPr>
            </w:rPrChange>
          </w:rPr>
          <w:t>69</w:t>
        </w:r>
        <w:r w:rsidRPr="00C8205D">
          <w:rPr>
            <w:noProof/>
            <w:color w:val="000000" w:themeColor="text1"/>
            <w:sz w:val="22"/>
            <w:rPrChange w:id="8230" w:author="Risa" w:date="2021-07-06T14:20:00Z">
              <w:rPr>
                <w:noProof/>
                <w:sz w:val="22"/>
              </w:rPr>
            </w:rPrChange>
          </w:rPr>
          <w:t>,</w:t>
        </w:r>
        <w:r w:rsidRPr="00C8205D">
          <w:rPr>
            <w:noProof/>
            <w:color w:val="000000" w:themeColor="text1"/>
            <w:sz w:val="22"/>
            <w:rPrChange w:id="8231" w:author="Risa" w:date="2021-07-06T14:20:00Z">
              <w:rPr>
                <w:noProof/>
                <w:sz w:val="22"/>
              </w:rPr>
            </w:rPrChange>
          </w:rPr>
          <w:t xml:space="preserve"> 577–88.</w:t>
        </w:r>
      </w:ins>
    </w:p>
    <w:p w14:paraId="0DC5E365" w14:textId="41AFBD2A" w:rsidR="00AA4C12" w:rsidRPr="00C8205D" w:rsidRDefault="00AA4C12" w:rsidP="001D7BE7">
      <w:pPr>
        <w:pStyle w:val="ListParagraph"/>
        <w:autoSpaceDE w:val="0"/>
        <w:autoSpaceDN w:val="0"/>
        <w:adjustRightInd w:val="0"/>
        <w:spacing w:after="0" w:line="360" w:lineRule="auto"/>
        <w:ind w:left="360" w:hanging="360"/>
        <w:rPr>
          <w:rFonts w:eastAsiaTheme="minorHAnsi"/>
          <w:color w:val="000000" w:themeColor="text1"/>
          <w:sz w:val="22"/>
          <w:szCs w:val="22"/>
          <w:rPrChange w:id="8232" w:author="Risa" w:date="2021-07-06T14:20:00Z">
            <w:rPr>
              <w:rFonts w:eastAsiaTheme="minorHAnsi"/>
              <w:color w:val="000000" w:themeColor="text1"/>
              <w:sz w:val="20"/>
              <w:szCs w:val="20"/>
            </w:rPr>
          </w:rPrChange>
        </w:rPr>
        <w:pPrChange w:id="8233" w:author="Risa" w:date="2021-07-06T13:11:00Z">
          <w:pPr>
            <w:pStyle w:val="ListParagraph"/>
            <w:autoSpaceDE w:val="0"/>
            <w:autoSpaceDN w:val="0"/>
            <w:adjustRightInd w:val="0"/>
            <w:spacing w:line="240" w:lineRule="auto"/>
            <w:ind w:left="360" w:hanging="360"/>
            <w:jc w:val="both"/>
          </w:pPr>
        </w:pPrChange>
      </w:pPr>
      <w:r w:rsidRPr="00C8205D">
        <w:rPr>
          <w:rFonts w:eastAsiaTheme="minorHAnsi"/>
          <w:color w:val="000000" w:themeColor="text1"/>
          <w:sz w:val="22"/>
          <w:szCs w:val="22"/>
          <w:rPrChange w:id="8234" w:author="Risa" w:date="2021-07-06T14:20:00Z">
            <w:rPr>
              <w:rFonts w:eastAsiaTheme="minorHAnsi"/>
              <w:color w:val="000000" w:themeColor="text1"/>
              <w:sz w:val="20"/>
              <w:szCs w:val="20"/>
            </w:rPr>
          </w:rPrChange>
        </w:rPr>
        <w:t xml:space="preserve">Kunkel, K., Stevens, </w:t>
      </w:r>
      <w:r w:rsidR="00FE0C54" w:rsidRPr="00C8205D">
        <w:rPr>
          <w:rFonts w:eastAsiaTheme="minorHAnsi"/>
          <w:color w:val="000000" w:themeColor="text1"/>
          <w:sz w:val="22"/>
          <w:szCs w:val="22"/>
          <w:rPrChange w:id="8235" w:author="Risa" w:date="2021-07-06T14:20:00Z">
            <w:rPr>
              <w:rFonts w:eastAsiaTheme="minorHAnsi"/>
              <w:color w:val="000000" w:themeColor="text1"/>
              <w:sz w:val="20"/>
              <w:szCs w:val="20"/>
            </w:rPr>
          </w:rPrChange>
        </w:rPr>
        <w:t xml:space="preserve">L., </w:t>
      </w:r>
      <w:r w:rsidRPr="00C8205D">
        <w:rPr>
          <w:rFonts w:eastAsiaTheme="minorHAnsi"/>
          <w:color w:val="000000" w:themeColor="text1"/>
          <w:sz w:val="22"/>
          <w:szCs w:val="22"/>
          <w:rPrChange w:id="8236" w:author="Risa" w:date="2021-07-06T14:20:00Z">
            <w:rPr>
              <w:rFonts w:eastAsiaTheme="minorHAnsi"/>
              <w:color w:val="000000" w:themeColor="text1"/>
              <w:sz w:val="20"/>
              <w:szCs w:val="20"/>
            </w:rPr>
          </w:rPrChange>
        </w:rPr>
        <w:t>Stevens, Sun,</w:t>
      </w:r>
      <w:r w:rsidR="00915A4A" w:rsidRPr="00C8205D">
        <w:rPr>
          <w:rFonts w:eastAsiaTheme="minorHAnsi"/>
          <w:color w:val="000000" w:themeColor="text1"/>
          <w:sz w:val="22"/>
          <w:szCs w:val="22"/>
          <w:rPrChange w:id="8237" w:author="Risa" w:date="2021-07-06T14:20:00Z">
            <w:rPr>
              <w:rFonts w:eastAsiaTheme="minorHAnsi"/>
              <w:color w:val="000000" w:themeColor="text1"/>
              <w:sz w:val="20"/>
              <w:szCs w:val="20"/>
            </w:rPr>
          </w:rPrChange>
        </w:rPr>
        <w:t xml:space="preserve"> </w:t>
      </w:r>
      <w:r w:rsidRPr="00C8205D">
        <w:rPr>
          <w:rFonts w:eastAsiaTheme="minorHAnsi"/>
          <w:color w:val="000000" w:themeColor="text1"/>
          <w:sz w:val="22"/>
          <w:szCs w:val="22"/>
          <w:rPrChange w:id="8238" w:author="Risa" w:date="2021-07-06T14:20:00Z">
            <w:rPr>
              <w:rFonts w:eastAsiaTheme="minorHAnsi"/>
              <w:color w:val="000000" w:themeColor="text1"/>
              <w:sz w:val="20"/>
              <w:szCs w:val="20"/>
            </w:rPr>
          </w:rPrChange>
        </w:rPr>
        <w:t xml:space="preserve">Janssen, </w:t>
      </w:r>
      <w:r w:rsidR="00915A4A" w:rsidRPr="00C8205D">
        <w:rPr>
          <w:rFonts w:eastAsiaTheme="minorHAnsi"/>
          <w:color w:val="000000" w:themeColor="text1"/>
          <w:sz w:val="22"/>
          <w:szCs w:val="22"/>
          <w:rPrChange w:id="8239" w:author="Risa" w:date="2021-07-06T14:20:00Z">
            <w:rPr>
              <w:rFonts w:eastAsiaTheme="minorHAnsi"/>
              <w:color w:val="000000" w:themeColor="text1"/>
              <w:sz w:val="20"/>
              <w:szCs w:val="20"/>
            </w:rPr>
          </w:rPrChange>
        </w:rPr>
        <w:t>S.,</w:t>
      </w:r>
      <w:r w:rsidRPr="00C8205D">
        <w:rPr>
          <w:rFonts w:eastAsiaTheme="minorHAnsi"/>
          <w:color w:val="000000" w:themeColor="text1"/>
          <w:sz w:val="22"/>
          <w:szCs w:val="22"/>
          <w:rPrChange w:id="8240" w:author="Risa" w:date="2021-07-06T14:20:00Z">
            <w:rPr>
              <w:rFonts w:eastAsiaTheme="minorHAnsi"/>
              <w:color w:val="000000" w:themeColor="text1"/>
              <w:sz w:val="20"/>
              <w:szCs w:val="20"/>
            </w:rPr>
          </w:rPrChange>
        </w:rPr>
        <w:t xml:space="preserve"> </w:t>
      </w:r>
      <w:proofErr w:type="spellStart"/>
      <w:r w:rsidRPr="00C8205D">
        <w:rPr>
          <w:rFonts w:eastAsiaTheme="minorHAnsi"/>
          <w:color w:val="000000" w:themeColor="text1"/>
          <w:sz w:val="22"/>
          <w:szCs w:val="22"/>
          <w:rPrChange w:id="8241" w:author="Risa" w:date="2021-07-06T14:20:00Z">
            <w:rPr>
              <w:rFonts w:eastAsiaTheme="minorHAnsi"/>
              <w:color w:val="000000" w:themeColor="text1"/>
              <w:sz w:val="20"/>
              <w:szCs w:val="20"/>
            </w:rPr>
          </w:rPrChange>
        </w:rPr>
        <w:t>Wuebbles</w:t>
      </w:r>
      <w:proofErr w:type="spellEnd"/>
      <w:r w:rsidRPr="00C8205D">
        <w:rPr>
          <w:rFonts w:eastAsiaTheme="minorHAnsi"/>
          <w:color w:val="000000" w:themeColor="text1"/>
          <w:sz w:val="22"/>
          <w:szCs w:val="22"/>
          <w:rPrChange w:id="8242" w:author="Risa" w:date="2021-07-06T14:20:00Z">
            <w:rPr>
              <w:rFonts w:eastAsiaTheme="minorHAnsi"/>
              <w:color w:val="000000" w:themeColor="text1"/>
              <w:sz w:val="20"/>
              <w:szCs w:val="20"/>
            </w:rPr>
          </w:rPrChange>
        </w:rPr>
        <w:t>,</w:t>
      </w:r>
      <w:r w:rsidR="00915A4A" w:rsidRPr="00C8205D">
        <w:rPr>
          <w:rFonts w:eastAsiaTheme="minorHAnsi"/>
          <w:color w:val="000000" w:themeColor="text1"/>
          <w:sz w:val="22"/>
          <w:szCs w:val="22"/>
          <w:rPrChange w:id="8243" w:author="Risa" w:date="2021-07-06T14:20:00Z">
            <w:rPr>
              <w:rFonts w:eastAsiaTheme="minorHAnsi"/>
              <w:color w:val="000000" w:themeColor="text1"/>
              <w:sz w:val="20"/>
              <w:szCs w:val="20"/>
            </w:rPr>
          </w:rPrChange>
        </w:rPr>
        <w:t xml:space="preserve"> D.</w:t>
      </w:r>
      <w:r w:rsidRPr="00C8205D">
        <w:rPr>
          <w:rFonts w:eastAsiaTheme="minorHAnsi"/>
          <w:color w:val="000000" w:themeColor="text1"/>
          <w:sz w:val="22"/>
          <w:szCs w:val="22"/>
          <w:rPrChange w:id="8244" w:author="Risa" w:date="2021-07-06T14:20:00Z">
            <w:rPr>
              <w:rFonts w:eastAsiaTheme="minorHAnsi"/>
              <w:color w:val="000000" w:themeColor="text1"/>
              <w:sz w:val="20"/>
              <w:szCs w:val="20"/>
            </w:rPr>
          </w:rPrChange>
        </w:rPr>
        <w:t xml:space="preserve"> and Dobson</w:t>
      </w:r>
      <w:r w:rsidR="00DB786C" w:rsidRPr="00C8205D">
        <w:rPr>
          <w:rFonts w:eastAsiaTheme="minorHAnsi"/>
          <w:color w:val="000000" w:themeColor="text1"/>
          <w:sz w:val="22"/>
          <w:szCs w:val="22"/>
          <w:rPrChange w:id="8245" w:author="Risa" w:date="2021-07-06T14:20:00Z">
            <w:rPr>
              <w:rFonts w:eastAsiaTheme="minorHAnsi"/>
              <w:color w:val="000000" w:themeColor="text1"/>
              <w:sz w:val="20"/>
              <w:szCs w:val="20"/>
            </w:rPr>
          </w:rPrChange>
        </w:rPr>
        <w:t>,</w:t>
      </w:r>
      <w:r w:rsidRPr="00C8205D">
        <w:rPr>
          <w:rFonts w:eastAsiaTheme="minorHAnsi"/>
          <w:color w:val="000000" w:themeColor="text1"/>
          <w:sz w:val="22"/>
          <w:szCs w:val="22"/>
          <w:rPrChange w:id="8246" w:author="Risa" w:date="2021-07-06T14:20:00Z">
            <w:rPr>
              <w:rFonts w:eastAsiaTheme="minorHAnsi"/>
              <w:color w:val="000000" w:themeColor="text1"/>
              <w:sz w:val="20"/>
              <w:szCs w:val="20"/>
            </w:rPr>
          </w:rPrChange>
        </w:rPr>
        <w:t xml:space="preserve"> </w:t>
      </w:r>
      <w:r w:rsidR="00DB786C" w:rsidRPr="00C8205D">
        <w:rPr>
          <w:rFonts w:eastAsiaTheme="minorHAnsi"/>
          <w:color w:val="000000" w:themeColor="text1"/>
          <w:sz w:val="22"/>
          <w:szCs w:val="22"/>
          <w:rPrChange w:id="8247" w:author="Risa" w:date="2021-07-06T14:20:00Z">
            <w:rPr>
              <w:rFonts w:eastAsiaTheme="minorHAnsi"/>
              <w:color w:val="000000" w:themeColor="text1"/>
              <w:sz w:val="20"/>
              <w:szCs w:val="20"/>
            </w:rPr>
          </w:rPrChange>
        </w:rPr>
        <w:t xml:space="preserve">J. </w:t>
      </w:r>
      <w:r w:rsidRPr="00C8205D">
        <w:rPr>
          <w:rFonts w:eastAsiaTheme="minorHAnsi"/>
          <w:color w:val="000000" w:themeColor="text1"/>
          <w:sz w:val="22"/>
          <w:szCs w:val="22"/>
          <w:rPrChange w:id="8248" w:author="Risa" w:date="2021-07-06T14:20:00Z">
            <w:rPr>
              <w:rFonts w:eastAsiaTheme="minorHAnsi"/>
              <w:color w:val="000000" w:themeColor="text1"/>
              <w:sz w:val="20"/>
              <w:szCs w:val="20"/>
            </w:rPr>
          </w:rPrChange>
        </w:rPr>
        <w:t>(2013). Regional climate trends and scenarios for the US national climate assessment: Part 1. Climate of the Northeast United States. NOAA technical report NESDIS 142-1. Washington, DC. 87 pp.</w:t>
      </w:r>
      <w:ins w:id="8249" w:author="Jeff" w:date="2021-06-20T21:25:00Z">
        <w:r w:rsidR="001D61FC" w:rsidRPr="00C8205D">
          <w:rPr>
            <w:rFonts w:eastAsiaTheme="minorHAnsi"/>
            <w:color w:val="000000" w:themeColor="text1"/>
            <w:sz w:val="22"/>
            <w:szCs w:val="22"/>
            <w:rPrChange w:id="8250" w:author="Risa" w:date="2021-07-06T14:20:00Z">
              <w:rPr>
                <w:rFonts w:eastAsiaTheme="minorHAnsi"/>
                <w:color w:val="000000" w:themeColor="text1"/>
                <w:sz w:val="20"/>
                <w:szCs w:val="20"/>
              </w:rPr>
            </w:rPrChange>
          </w:rPr>
          <w:t xml:space="preserve"> Digital Commons, University of Nebraska.</w:t>
        </w:r>
      </w:ins>
    </w:p>
    <w:p w14:paraId="177AD8BB" w14:textId="161115E0" w:rsidR="0039319F" w:rsidRPr="00C8205D" w:rsidDel="001D61FC" w:rsidRDefault="0039319F" w:rsidP="001D7BE7">
      <w:pPr>
        <w:pStyle w:val="ListParagraph"/>
        <w:autoSpaceDE w:val="0"/>
        <w:autoSpaceDN w:val="0"/>
        <w:adjustRightInd w:val="0"/>
        <w:spacing w:after="0" w:line="360" w:lineRule="auto"/>
        <w:ind w:left="360" w:hanging="360"/>
        <w:rPr>
          <w:del w:id="8251" w:author="Jeff" w:date="2021-06-20T21:27:00Z"/>
          <w:color w:val="000000" w:themeColor="text1"/>
          <w:sz w:val="22"/>
          <w:szCs w:val="22"/>
          <w:rPrChange w:id="8252" w:author="Risa" w:date="2021-07-06T14:20:00Z">
            <w:rPr>
              <w:del w:id="8253" w:author="Jeff" w:date="2021-06-20T21:27:00Z"/>
              <w:color w:val="000000" w:themeColor="text1"/>
              <w:sz w:val="20"/>
              <w:szCs w:val="20"/>
            </w:rPr>
          </w:rPrChange>
        </w:rPr>
        <w:pPrChange w:id="8254"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255" w:author="Risa" w:date="2021-07-06T14:20:00Z">
            <w:rPr>
              <w:color w:val="000000" w:themeColor="text1"/>
              <w:sz w:val="20"/>
              <w:szCs w:val="20"/>
              <w:shd w:val="clear" w:color="auto" w:fill="FFFFFF"/>
            </w:rPr>
          </w:rPrChange>
        </w:rPr>
        <w:t xml:space="preserve">Lafon, C., Grissino-Mayer, H., Aldrich, S., DeWeese, G., Flatley, W., </w:t>
      </w:r>
      <w:proofErr w:type="spellStart"/>
      <w:r w:rsidRPr="00C8205D">
        <w:rPr>
          <w:color w:val="000000" w:themeColor="text1"/>
          <w:sz w:val="22"/>
          <w:szCs w:val="22"/>
          <w:shd w:val="clear" w:color="auto" w:fill="FFFFFF"/>
          <w:rPrChange w:id="8256" w:author="Risa" w:date="2021-07-06T14:20:00Z">
            <w:rPr>
              <w:color w:val="000000" w:themeColor="text1"/>
              <w:sz w:val="20"/>
              <w:szCs w:val="20"/>
              <w:shd w:val="clear" w:color="auto" w:fill="FFFFFF"/>
            </w:rPr>
          </w:rPrChange>
        </w:rPr>
        <w:t>LaForest</w:t>
      </w:r>
      <w:proofErr w:type="spellEnd"/>
      <w:r w:rsidRPr="00C8205D">
        <w:rPr>
          <w:color w:val="000000" w:themeColor="text1"/>
          <w:sz w:val="22"/>
          <w:szCs w:val="22"/>
          <w:shd w:val="clear" w:color="auto" w:fill="FFFFFF"/>
          <w:rPrChange w:id="8257" w:author="Risa" w:date="2021-07-06T14:20:00Z">
            <w:rPr>
              <w:color w:val="000000" w:themeColor="text1"/>
              <w:sz w:val="20"/>
              <w:szCs w:val="20"/>
              <w:shd w:val="clear" w:color="auto" w:fill="FFFFFF"/>
            </w:rPr>
          </w:rPrChange>
        </w:rPr>
        <w:t>, L.</w:t>
      </w:r>
      <w:r w:rsidR="00970B6A" w:rsidRPr="00C8205D">
        <w:rPr>
          <w:color w:val="000000" w:themeColor="text1"/>
          <w:sz w:val="22"/>
          <w:szCs w:val="22"/>
          <w:shd w:val="clear" w:color="auto" w:fill="FFFFFF"/>
          <w:rPrChange w:id="8258" w:author="Risa" w:date="2021-07-06T14:20:00Z">
            <w:rPr>
              <w:color w:val="000000" w:themeColor="text1"/>
              <w:sz w:val="20"/>
              <w:szCs w:val="20"/>
              <w:shd w:val="clear" w:color="auto" w:fill="FFFFFF"/>
            </w:rPr>
          </w:rPrChange>
        </w:rPr>
        <w:t xml:space="preserve"> and</w:t>
      </w:r>
      <w:r w:rsidRPr="00C8205D">
        <w:rPr>
          <w:color w:val="000000" w:themeColor="text1"/>
          <w:sz w:val="22"/>
          <w:szCs w:val="22"/>
          <w:shd w:val="clear" w:color="auto" w:fill="FFFFFF"/>
          <w:rPrChange w:id="8259" w:author="Risa" w:date="2021-07-06T14:20:00Z">
            <w:rPr>
              <w:color w:val="000000" w:themeColor="text1"/>
              <w:sz w:val="20"/>
              <w:szCs w:val="20"/>
              <w:shd w:val="clear" w:color="auto" w:fill="FFFFFF"/>
            </w:rPr>
          </w:rPrChange>
        </w:rPr>
        <w:t xml:space="preserve"> Hoss, J. (2014). Three centuries of Appalachian fire history from tree rings.</w:t>
      </w:r>
      <w:ins w:id="8260" w:author="Risa" w:date="2021-07-06T14:16:00Z">
        <w:r w:rsidR="00737CCE" w:rsidRPr="00C8205D">
          <w:rPr>
            <w:color w:val="000000" w:themeColor="text1"/>
            <w:sz w:val="22"/>
            <w:szCs w:val="22"/>
            <w:shd w:val="clear" w:color="auto" w:fill="FFFFFF"/>
            <w:rPrChange w:id="8261" w:author="Risa" w:date="2021-07-06T14:20:00Z">
              <w:rPr>
                <w:color w:val="000000" w:themeColor="text1"/>
                <w:sz w:val="22"/>
                <w:szCs w:val="22"/>
                <w:shd w:val="clear" w:color="auto" w:fill="FFFFFF"/>
              </w:rPr>
            </w:rPrChange>
          </w:rPr>
          <w:t xml:space="preserve"> </w:t>
        </w:r>
      </w:ins>
      <w:del w:id="8262" w:author="Risa" w:date="2021-07-06T14:16:00Z">
        <w:r w:rsidRPr="00C8205D" w:rsidDel="00737CCE">
          <w:rPr>
            <w:color w:val="000000" w:themeColor="text1"/>
            <w:sz w:val="22"/>
            <w:szCs w:val="22"/>
            <w:shd w:val="clear" w:color="auto" w:fill="FFFFFF"/>
            <w:rPrChange w:id="8263" w:author="Risa" w:date="2021-07-06T14:20:00Z">
              <w:rPr>
                <w:color w:val="000000" w:themeColor="text1"/>
                <w:sz w:val="20"/>
                <w:szCs w:val="20"/>
                <w:shd w:val="clear" w:color="auto" w:fill="FFFFFF"/>
              </w:rPr>
            </w:rPrChange>
          </w:rPr>
          <w:delText> </w:delText>
        </w:r>
      </w:del>
      <w:del w:id="8264" w:author="Risa" w:date="2021-07-06T14:18:00Z">
        <w:r w:rsidRPr="00C8205D" w:rsidDel="00737CCE">
          <w:rPr>
            <w:i/>
            <w:iCs/>
            <w:color w:val="000000" w:themeColor="text1"/>
            <w:sz w:val="22"/>
            <w:szCs w:val="22"/>
            <w:shd w:val="clear" w:color="auto" w:fill="FFFFFF"/>
            <w:rPrChange w:id="8265" w:author="Risa" w:date="2021-07-06T14:20:00Z">
              <w:rPr>
                <w:i/>
                <w:iCs/>
                <w:color w:val="000000" w:themeColor="text1"/>
                <w:sz w:val="20"/>
                <w:szCs w:val="20"/>
                <w:shd w:val="clear" w:color="auto" w:fill="FFFFFF"/>
              </w:rPr>
            </w:rPrChange>
          </w:rPr>
          <w:delText>Three centuries of Appalachian fire history from tree rings.</w:delText>
        </w:r>
        <w:r w:rsidRPr="00C8205D" w:rsidDel="00737CCE">
          <w:rPr>
            <w:color w:val="000000" w:themeColor="text1"/>
            <w:sz w:val="22"/>
            <w:szCs w:val="22"/>
            <w:shd w:val="clear" w:color="auto" w:fill="FFFFFF"/>
            <w:rPrChange w:id="8266" w:author="Risa" w:date="2021-07-06T14:20:00Z">
              <w:rPr>
                <w:color w:val="000000" w:themeColor="text1"/>
                <w:sz w:val="20"/>
                <w:szCs w:val="20"/>
                <w:shd w:val="clear" w:color="auto" w:fill="FFFFFF"/>
              </w:rPr>
            </w:rPrChange>
          </w:rPr>
          <w:delText xml:space="preserve">, </w:delText>
        </w:r>
      </w:del>
      <w:r w:rsidRPr="00C8205D">
        <w:rPr>
          <w:color w:val="000000" w:themeColor="text1"/>
          <w:sz w:val="22"/>
          <w:szCs w:val="22"/>
          <w:shd w:val="clear" w:color="auto" w:fill="FFFFFF"/>
          <w:rPrChange w:id="8267" w:author="Risa" w:date="2021-07-06T14:20:00Z">
            <w:rPr>
              <w:color w:val="000000" w:themeColor="text1"/>
              <w:sz w:val="20"/>
              <w:szCs w:val="20"/>
              <w:shd w:val="clear" w:color="auto" w:fill="FFFFFF"/>
            </w:rPr>
          </w:rPrChange>
        </w:rPr>
        <w:t>(SRS-199), 99-103.</w:t>
      </w:r>
      <w:r w:rsidRPr="00C8205D">
        <w:rPr>
          <w:color w:val="000000" w:themeColor="text1"/>
          <w:sz w:val="22"/>
          <w:szCs w:val="22"/>
          <w:rPrChange w:id="8268" w:author="Risa" w:date="2021-07-06T14:20:00Z">
            <w:rPr>
              <w:color w:val="000000" w:themeColor="text1"/>
              <w:sz w:val="20"/>
              <w:szCs w:val="20"/>
            </w:rPr>
          </w:rPrChange>
        </w:rPr>
        <w:t xml:space="preserve"> </w:t>
      </w:r>
      <w:ins w:id="8269" w:author="Jeff" w:date="2021-06-20T21:26:00Z">
        <w:r w:rsidR="001D61FC" w:rsidRPr="00C8205D">
          <w:rPr>
            <w:color w:val="000000" w:themeColor="text1"/>
            <w:sz w:val="22"/>
            <w:szCs w:val="22"/>
            <w:rPrChange w:id="8270" w:author="Risa" w:date="2021-07-06T14:20:00Z">
              <w:rPr>
                <w:color w:val="000000" w:themeColor="text1"/>
                <w:sz w:val="20"/>
                <w:szCs w:val="20"/>
              </w:rPr>
            </w:rPrChange>
          </w:rPr>
          <w:t>USDA, Southern Research Station.</w:t>
        </w:r>
      </w:ins>
    </w:p>
    <w:p w14:paraId="4D227A33" w14:textId="77777777" w:rsidR="001D61FC" w:rsidRPr="00C8205D" w:rsidDel="00E024FB" w:rsidRDefault="001D61FC" w:rsidP="001D7BE7">
      <w:pPr>
        <w:pStyle w:val="ListParagraph"/>
        <w:autoSpaceDE w:val="0"/>
        <w:autoSpaceDN w:val="0"/>
        <w:adjustRightInd w:val="0"/>
        <w:spacing w:after="0" w:line="360" w:lineRule="auto"/>
        <w:ind w:left="360" w:hanging="360"/>
        <w:rPr>
          <w:ins w:id="8271" w:author="Jeff" w:date="2021-06-20T21:27:00Z"/>
          <w:del w:id="8272" w:author="Risa" w:date="2021-07-06T14:01:00Z"/>
          <w:color w:val="000000" w:themeColor="text1"/>
          <w:sz w:val="22"/>
          <w:szCs w:val="22"/>
          <w:rPrChange w:id="8273" w:author="Risa" w:date="2021-07-06T14:20:00Z">
            <w:rPr>
              <w:ins w:id="8274" w:author="Jeff" w:date="2021-06-20T21:27:00Z"/>
              <w:del w:id="8275" w:author="Risa" w:date="2021-07-06T14:01:00Z"/>
              <w:color w:val="000000" w:themeColor="text1"/>
              <w:sz w:val="20"/>
              <w:szCs w:val="20"/>
            </w:rPr>
          </w:rPrChange>
        </w:rPr>
        <w:pPrChange w:id="8276" w:author="Risa" w:date="2021-07-06T13:11:00Z">
          <w:pPr>
            <w:pStyle w:val="ListParagraph"/>
            <w:autoSpaceDE w:val="0"/>
            <w:autoSpaceDN w:val="0"/>
            <w:adjustRightInd w:val="0"/>
            <w:spacing w:line="240" w:lineRule="auto"/>
            <w:ind w:left="360" w:hanging="360"/>
            <w:jc w:val="both"/>
          </w:pPr>
        </w:pPrChange>
      </w:pPr>
    </w:p>
    <w:p w14:paraId="070CCD2E" w14:textId="39136BBB" w:rsidR="00AE173C" w:rsidRPr="00C8205D" w:rsidDel="00E024FB" w:rsidRDefault="00AE173C" w:rsidP="001D7BE7">
      <w:pPr>
        <w:pStyle w:val="ListParagraph"/>
        <w:autoSpaceDE w:val="0"/>
        <w:autoSpaceDN w:val="0"/>
        <w:adjustRightInd w:val="0"/>
        <w:spacing w:after="0" w:line="360" w:lineRule="auto"/>
        <w:ind w:left="0"/>
        <w:rPr>
          <w:del w:id="8277" w:author="Risa" w:date="2021-07-06T14:01:00Z"/>
          <w:color w:val="000000" w:themeColor="text1"/>
          <w:spacing w:val="4"/>
          <w:sz w:val="22"/>
          <w:szCs w:val="22"/>
          <w:rPrChange w:id="8278" w:author="Risa" w:date="2021-07-06T14:20:00Z">
            <w:rPr>
              <w:del w:id="8279" w:author="Risa" w:date="2021-07-06T14:01:00Z"/>
              <w:color w:val="666666"/>
              <w:spacing w:val="4"/>
              <w:sz w:val="20"/>
              <w:szCs w:val="20"/>
            </w:rPr>
          </w:rPrChange>
        </w:rPr>
        <w:pPrChange w:id="8280" w:author="Risa" w:date="2021-07-06T13:11:00Z">
          <w:pPr>
            <w:pStyle w:val="ListParagraph"/>
            <w:autoSpaceDE w:val="0"/>
            <w:autoSpaceDN w:val="0"/>
            <w:adjustRightInd w:val="0"/>
            <w:spacing w:line="240" w:lineRule="auto"/>
            <w:ind w:left="0"/>
            <w:jc w:val="both"/>
          </w:pPr>
        </w:pPrChange>
      </w:pPr>
      <w:del w:id="8281" w:author="Risa" w:date="2021-07-06T14:01:00Z">
        <w:r w:rsidRPr="00C8205D" w:rsidDel="00E024FB">
          <w:rPr>
            <w:color w:val="000000" w:themeColor="text1"/>
            <w:sz w:val="22"/>
            <w:szCs w:val="22"/>
            <w:rPrChange w:id="8282" w:author="Risa" w:date="2021-07-06T14:20:00Z">
              <w:rPr/>
            </w:rPrChange>
          </w:rPr>
          <w:delText>Lambers, H., Chapin, F. and Pons, T. (2006). Photosynthesis, respiration and long</w:delText>
        </w:r>
        <w:r w:rsidR="003352CD" w:rsidRPr="00C8205D" w:rsidDel="00E024FB">
          <w:rPr>
            <w:color w:val="000000" w:themeColor="text1"/>
            <w:sz w:val="22"/>
            <w:szCs w:val="22"/>
            <w:rPrChange w:id="8283" w:author="Risa" w:date="2021-07-06T14:20:00Z">
              <w:rPr/>
            </w:rPrChange>
          </w:rPr>
          <w:delText xml:space="preserve"> </w:delText>
        </w:r>
        <w:r w:rsidRPr="00C8205D" w:rsidDel="00E024FB">
          <w:rPr>
            <w:color w:val="000000" w:themeColor="text1"/>
            <w:sz w:val="22"/>
            <w:szCs w:val="22"/>
            <w:rPrChange w:id="8284" w:author="Risa" w:date="2021-07-06T14:20:00Z">
              <w:rPr/>
            </w:rPrChange>
          </w:rPr>
          <w:delText xml:space="preserve">distance transport. In </w:delText>
        </w:r>
        <w:r w:rsidRPr="00C8205D" w:rsidDel="00E024FB">
          <w:rPr>
            <w:i/>
            <w:color w:val="000000" w:themeColor="text1"/>
            <w:sz w:val="22"/>
            <w:szCs w:val="22"/>
            <w:rPrChange w:id="8285" w:author="Risa" w:date="2021-07-06T14:20:00Z">
              <w:rPr>
                <w:i/>
              </w:rPr>
            </w:rPrChange>
          </w:rPr>
          <w:delText>Plant Physiology Ecology</w:delText>
        </w:r>
        <w:r w:rsidRPr="00C8205D" w:rsidDel="00E024FB">
          <w:rPr>
            <w:color w:val="000000" w:themeColor="text1"/>
            <w:sz w:val="22"/>
            <w:szCs w:val="22"/>
            <w:rPrChange w:id="8286" w:author="Risa" w:date="2021-07-06T14:20:00Z">
              <w:rPr/>
            </w:rPrChange>
          </w:rPr>
          <w:delText>: 11-99, Springer, New York.</w:delText>
        </w:r>
      </w:del>
      <w:ins w:id="8287" w:author="Jeff" w:date="2021-06-20T21:27:00Z">
        <w:del w:id="8288" w:author="Risa" w:date="2021-07-06T14:01:00Z">
          <w:r w:rsidR="001D61FC" w:rsidRPr="00C8205D" w:rsidDel="00E024FB">
            <w:rPr>
              <w:color w:val="000000" w:themeColor="text1"/>
              <w:sz w:val="22"/>
              <w:szCs w:val="22"/>
              <w:rPrChange w:id="8289" w:author="Risa" w:date="2021-07-06T14:20:00Z">
                <w:rPr/>
              </w:rPrChange>
            </w:rPr>
            <w:delText xml:space="preserve"> </w:delText>
          </w:r>
          <w:r w:rsidR="001D61FC" w:rsidRPr="00C8205D" w:rsidDel="00E024FB">
            <w:rPr>
              <w:color w:val="000000" w:themeColor="text1"/>
              <w:spacing w:val="4"/>
              <w:sz w:val="22"/>
              <w:szCs w:val="22"/>
              <w:rPrChange w:id="8290" w:author="Risa" w:date="2021-07-06T14:20:00Z">
                <w:rPr>
                  <w:rFonts w:ascii="Segoe UI" w:hAnsi="Segoe UI" w:cs="Segoe UI"/>
                  <w:color w:val="666666"/>
                  <w:spacing w:val="4"/>
                </w:rPr>
              </w:rPrChange>
            </w:rPr>
            <w:delText>DOI: 10.1007/978-3-030-29639-1_2</w:delText>
          </w:r>
        </w:del>
      </w:ins>
    </w:p>
    <w:p w14:paraId="7915C5B2" w14:textId="77777777" w:rsidR="001D61FC" w:rsidRPr="00C8205D" w:rsidRDefault="001D61FC" w:rsidP="001D7BE7">
      <w:pPr>
        <w:pStyle w:val="ListParagraph"/>
        <w:autoSpaceDE w:val="0"/>
        <w:autoSpaceDN w:val="0"/>
        <w:adjustRightInd w:val="0"/>
        <w:spacing w:after="0" w:line="360" w:lineRule="auto"/>
        <w:ind w:left="360" w:hanging="360"/>
        <w:rPr>
          <w:ins w:id="8291" w:author="Jeff" w:date="2021-06-20T21:27:00Z"/>
          <w:color w:val="000000" w:themeColor="text1"/>
          <w:spacing w:val="4"/>
          <w:sz w:val="22"/>
          <w:szCs w:val="22"/>
          <w:rPrChange w:id="8292" w:author="Risa" w:date="2021-07-06T14:20:00Z">
            <w:rPr>
              <w:ins w:id="8293" w:author="Jeff" w:date="2021-06-20T21:27:00Z"/>
              <w:color w:val="000000" w:themeColor="text1"/>
              <w:sz w:val="20"/>
              <w:szCs w:val="20"/>
            </w:rPr>
          </w:rPrChange>
        </w:rPr>
        <w:pPrChange w:id="8294" w:author="Risa" w:date="2021-07-06T13:11:00Z">
          <w:pPr>
            <w:pStyle w:val="ListParagraph"/>
            <w:autoSpaceDE w:val="0"/>
            <w:autoSpaceDN w:val="0"/>
            <w:adjustRightInd w:val="0"/>
            <w:spacing w:line="240" w:lineRule="auto"/>
            <w:ind w:left="360" w:hanging="360"/>
            <w:jc w:val="both"/>
          </w:pPr>
        </w:pPrChange>
      </w:pPr>
    </w:p>
    <w:p w14:paraId="65D859BC" w14:textId="1D60E0BF" w:rsidR="005D48CE" w:rsidRPr="00C8205D" w:rsidRDefault="005D48CE"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295" w:author="Risa" w:date="2021-07-06T14:20:00Z">
            <w:rPr>
              <w:color w:val="000000" w:themeColor="text1"/>
              <w:sz w:val="20"/>
              <w:szCs w:val="20"/>
              <w:shd w:val="clear" w:color="auto" w:fill="FFFFFF"/>
            </w:rPr>
          </w:rPrChange>
        </w:rPr>
        <w:pPrChange w:id="8296"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297" w:author="Risa" w:date="2021-07-06T14:20:00Z">
            <w:rPr>
              <w:color w:val="000000" w:themeColor="text1"/>
              <w:sz w:val="20"/>
              <w:szCs w:val="20"/>
              <w:highlight w:val="cyan"/>
              <w:shd w:val="clear" w:color="auto" w:fill="FFFFFF"/>
            </w:rPr>
          </w:rPrChange>
        </w:rPr>
        <w:t>Ledig</w:t>
      </w:r>
      <w:proofErr w:type="spellEnd"/>
      <w:r w:rsidRPr="00C8205D">
        <w:rPr>
          <w:color w:val="000000" w:themeColor="text1"/>
          <w:sz w:val="22"/>
          <w:szCs w:val="22"/>
          <w:shd w:val="clear" w:color="auto" w:fill="FFFFFF"/>
          <w:rPrChange w:id="8298" w:author="Risa" w:date="2021-07-06T14:20:00Z">
            <w:rPr>
              <w:color w:val="000000" w:themeColor="text1"/>
              <w:sz w:val="20"/>
              <w:szCs w:val="20"/>
              <w:highlight w:val="cyan"/>
              <w:shd w:val="clear" w:color="auto" w:fill="FFFFFF"/>
            </w:rPr>
          </w:rPrChange>
        </w:rPr>
        <w:t xml:space="preserve">, F., </w:t>
      </w:r>
      <w:proofErr w:type="spellStart"/>
      <w:r w:rsidRPr="00C8205D">
        <w:rPr>
          <w:color w:val="000000" w:themeColor="text1"/>
          <w:sz w:val="22"/>
          <w:szCs w:val="22"/>
          <w:shd w:val="clear" w:color="auto" w:fill="FFFFFF"/>
          <w:rPrChange w:id="8299" w:author="Risa" w:date="2021-07-06T14:20:00Z">
            <w:rPr>
              <w:color w:val="000000" w:themeColor="text1"/>
              <w:sz w:val="20"/>
              <w:szCs w:val="20"/>
              <w:highlight w:val="cyan"/>
              <w:shd w:val="clear" w:color="auto" w:fill="FFFFFF"/>
            </w:rPr>
          </w:rPrChange>
        </w:rPr>
        <w:t>Hom</w:t>
      </w:r>
      <w:proofErr w:type="spellEnd"/>
      <w:r w:rsidRPr="00C8205D">
        <w:rPr>
          <w:color w:val="000000" w:themeColor="text1"/>
          <w:sz w:val="22"/>
          <w:szCs w:val="22"/>
          <w:shd w:val="clear" w:color="auto" w:fill="FFFFFF"/>
          <w:rPrChange w:id="8300" w:author="Risa" w:date="2021-07-06T14:20:00Z">
            <w:rPr>
              <w:color w:val="000000" w:themeColor="text1"/>
              <w:sz w:val="20"/>
              <w:szCs w:val="20"/>
              <w:highlight w:val="cyan"/>
              <w:shd w:val="clear" w:color="auto" w:fill="FFFFFF"/>
            </w:rPr>
          </w:rPrChange>
        </w:rPr>
        <w:t xml:space="preserve">, J. and </w:t>
      </w:r>
      <w:proofErr w:type="spellStart"/>
      <w:r w:rsidRPr="00C8205D">
        <w:rPr>
          <w:color w:val="000000" w:themeColor="text1"/>
          <w:sz w:val="22"/>
          <w:szCs w:val="22"/>
          <w:shd w:val="clear" w:color="auto" w:fill="FFFFFF"/>
          <w:rPrChange w:id="8301" w:author="Risa" w:date="2021-07-06T14:20:00Z">
            <w:rPr>
              <w:color w:val="000000" w:themeColor="text1"/>
              <w:sz w:val="20"/>
              <w:szCs w:val="20"/>
              <w:highlight w:val="cyan"/>
              <w:shd w:val="clear" w:color="auto" w:fill="FFFFFF"/>
            </w:rPr>
          </w:rPrChange>
        </w:rPr>
        <w:t>Smouse</w:t>
      </w:r>
      <w:proofErr w:type="spellEnd"/>
      <w:r w:rsidRPr="00C8205D">
        <w:rPr>
          <w:color w:val="000000" w:themeColor="text1"/>
          <w:sz w:val="22"/>
          <w:szCs w:val="22"/>
          <w:shd w:val="clear" w:color="auto" w:fill="FFFFFF"/>
          <w:rPrChange w:id="8302" w:author="Risa" w:date="2021-07-06T14:20:00Z">
            <w:rPr>
              <w:color w:val="000000" w:themeColor="text1"/>
              <w:sz w:val="20"/>
              <w:szCs w:val="20"/>
              <w:highlight w:val="cyan"/>
              <w:shd w:val="clear" w:color="auto" w:fill="FFFFFF"/>
            </w:rPr>
          </w:rPrChange>
        </w:rPr>
        <w:t>, P. (2013). The evolution of the New Jersey pine plains.</w:t>
      </w:r>
      <w:ins w:id="8303" w:author="Risa" w:date="2021-07-06T14:16:00Z">
        <w:r w:rsidR="00737CCE" w:rsidRPr="00C8205D">
          <w:rPr>
            <w:color w:val="000000" w:themeColor="text1"/>
            <w:sz w:val="22"/>
            <w:szCs w:val="22"/>
            <w:shd w:val="clear" w:color="auto" w:fill="FFFFFF"/>
            <w:rPrChange w:id="8304" w:author="Risa" w:date="2021-07-06T14:20:00Z">
              <w:rPr>
                <w:color w:val="000000" w:themeColor="text1"/>
                <w:sz w:val="22"/>
                <w:szCs w:val="22"/>
                <w:shd w:val="clear" w:color="auto" w:fill="FFFFFF"/>
              </w:rPr>
            </w:rPrChange>
          </w:rPr>
          <w:t xml:space="preserve"> </w:t>
        </w:r>
      </w:ins>
      <w:del w:id="8305" w:author="Risa" w:date="2021-07-06T14:16:00Z">
        <w:r w:rsidRPr="00C8205D" w:rsidDel="00737CCE">
          <w:rPr>
            <w:color w:val="000000" w:themeColor="text1"/>
            <w:sz w:val="22"/>
            <w:szCs w:val="22"/>
            <w:shd w:val="clear" w:color="auto" w:fill="FFFFFF"/>
            <w:rPrChange w:id="8306"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8307" w:author="Risa" w:date="2021-07-06T14:20:00Z">
            <w:rPr>
              <w:i/>
              <w:iCs/>
              <w:color w:val="000000" w:themeColor="text1"/>
              <w:sz w:val="20"/>
              <w:szCs w:val="20"/>
              <w:highlight w:val="cyan"/>
              <w:shd w:val="clear" w:color="auto" w:fill="FFFFFF"/>
            </w:rPr>
          </w:rPrChange>
        </w:rPr>
        <w:t xml:space="preserve">American </w:t>
      </w:r>
      <w:ins w:id="8308" w:author="Risa" w:date="2021-07-06T14:17:00Z">
        <w:r w:rsidR="00737CCE" w:rsidRPr="00C8205D">
          <w:rPr>
            <w:i/>
            <w:iCs/>
            <w:color w:val="000000" w:themeColor="text1"/>
            <w:sz w:val="22"/>
            <w:szCs w:val="22"/>
            <w:shd w:val="clear" w:color="auto" w:fill="FFFFFF"/>
            <w:rPrChange w:id="8309" w:author="Risa" w:date="2021-07-06T14:20:00Z">
              <w:rPr>
                <w:i/>
                <w:iCs/>
                <w:color w:val="000000" w:themeColor="text1"/>
                <w:sz w:val="22"/>
                <w:szCs w:val="22"/>
                <w:shd w:val="clear" w:color="auto" w:fill="FFFFFF"/>
              </w:rPr>
            </w:rPrChange>
          </w:rPr>
          <w:t>J</w:t>
        </w:r>
      </w:ins>
      <w:del w:id="8310" w:author="Risa" w:date="2021-07-06T14:17:00Z">
        <w:r w:rsidRPr="00C8205D" w:rsidDel="00737CCE">
          <w:rPr>
            <w:i/>
            <w:iCs/>
            <w:color w:val="000000" w:themeColor="text1"/>
            <w:sz w:val="22"/>
            <w:szCs w:val="22"/>
            <w:shd w:val="clear" w:color="auto" w:fill="FFFFFF"/>
            <w:rPrChange w:id="8311" w:author="Risa" w:date="2021-07-06T14:20:00Z">
              <w:rPr>
                <w:i/>
                <w:iCs/>
                <w:color w:val="000000" w:themeColor="text1"/>
                <w:sz w:val="20"/>
                <w:szCs w:val="20"/>
                <w:highlight w:val="cyan"/>
                <w:shd w:val="clear" w:color="auto" w:fill="FFFFFF"/>
              </w:rPr>
            </w:rPrChange>
          </w:rPr>
          <w:delText>j</w:delText>
        </w:r>
      </w:del>
      <w:r w:rsidRPr="00C8205D">
        <w:rPr>
          <w:i/>
          <w:iCs/>
          <w:color w:val="000000" w:themeColor="text1"/>
          <w:sz w:val="22"/>
          <w:szCs w:val="22"/>
          <w:shd w:val="clear" w:color="auto" w:fill="FFFFFF"/>
          <w:rPrChange w:id="8312" w:author="Risa" w:date="2021-07-06T14:20:00Z">
            <w:rPr>
              <w:i/>
              <w:iCs/>
              <w:color w:val="000000" w:themeColor="text1"/>
              <w:sz w:val="20"/>
              <w:szCs w:val="20"/>
              <w:highlight w:val="cyan"/>
              <w:shd w:val="clear" w:color="auto" w:fill="FFFFFF"/>
            </w:rPr>
          </w:rPrChange>
        </w:rPr>
        <w:t xml:space="preserve">ournal of </w:t>
      </w:r>
      <w:ins w:id="8313" w:author="Risa" w:date="2021-07-06T14:17:00Z">
        <w:r w:rsidR="00737CCE" w:rsidRPr="00C8205D">
          <w:rPr>
            <w:i/>
            <w:iCs/>
            <w:color w:val="000000" w:themeColor="text1"/>
            <w:sz w:val="22"/>
            <w:szCs w:val="22"/>
            <w:shd w:val="clear" w:color="auto" w:fill="FFFFFF"/>
            <w:rPrChange w:id="8314" w:author="Risa" w:date="2021-07-06T14:20:00Z">
              <w:rPr>
                <w:i/>
                <w:iCs/>
                <w:color w:val="000000" w:themeColor="text1"/>
                <w:sz w:val="22"/>
                <w:szCs w:val="22"/>
                <w:shd w:val="clear" w:color="auto" w:fill="FFFFFF"/>
              </w:rPr>
            </w:rPrChange>
          </w:rPr>
          <w:t>B</w:t>
        </w:r>
      </w:ins>
      <w:del w:id="8315" w:author="Risa" w:date="2021-07-06T14:17:00Z">
        <w:r w:rsidRPr="00C8205D" w:rsidDel="00737CCE">
          <w:rPr>
            <w:i/>
            <w:iCs/>
            <w:color w:val="000000" w:themeColor="text1"/>
            <w:sz w:val="22"/>
            <w:szCs w:val="22"/>
            <w:shd w:val="clear" w:color="auto" w:fill="FFFFFF"/>
            <w:rPrChange w:id="8316" w:author="Risa" w:date="2021-07-06T14:20:00Z">
              <w:rPr>
                <w:i/>
                <w:iCs/>
                <w:color w:val="000000" w:themeColor="text1"/>
                <w:sz w:val="20"/>
                <w:szCs w:val="20"/>
                <w:highlight w:val="cyan"/>
                <w:shd w:val="clear" w:color="auto" w:fill="FFFFFF"/>
              </w:rPr>
            </w:rPrChange>
          </w:rPr>
          <w:delText>b</w:delText>
        </w:r>
      </w:del>
      <w:r w:rsidRPr="00C8205D">
        <w:rPr>
          <w:i/>
          <w:iCs/>
          <w:color w:val="000000" w:themeColor="text1"/>
          <w:sz w:val="22"/>
          <w:szCs w:val="22"/>
          <w:shd w:val="clear" w:color="auto" w:fill="FFFFFF"/>
          <w:rPrChange w:id="8317" w:author="Risa" w:date="2021-07-06T14:20:00Z">
            <w:rPr>
              <w:i/>
              <w:iCs/>
              <w:color w:val="000000" w:themeColor="text1"/>
              <w:sz w:val="20"/>
              <w:szCs w:val="20"/>
              <w:highlight w:val="cyan"/>
              <w:shd w:val="clear" w:color="auto" w:fill="FFFFFF"/>
            </w:rPr>
          </w:rPrChange>
        </w:rPr>
        <w:t>otany</w:t>
      </w:r>
      <w:r w:rsidRPr="00C8205D">
        <w:rPr>
          <w:color w:val="000000" w:themeColor="text1"/>
          <w:sz w:val="22"/>
          <w:szCs w:val="22"/>
          <w:shd w:val="clear" w:color="auto" w:fill="FFFFFF"/>
          <w:rPrChange w:id="8318" w:author="Risa" w:date="2021-07-06T14:20:00Z">
            <w:rPr>
              <w:color w:val="000000" w:themeColor="text1"/>
              <w:sz w:val="20"/>
              <w:szCs w:val="20"/>
              <w:highlight w:val="cyan"/>
              <w:shd w:val="clear" w:color="auto" w:fill="FFFFFF"/>
            </w:rPr>
          </w:rPrChange>
        </w:rPr>
        <w:t>,</w:t>
      </w:r>
      <w:ins w:id="8319" w:author="Risa" w:date="2021-07-06T14:16:00Z">
        <w:r w:rsidR="00737CCE" w:rsidRPr="00C8205D">
          <w:rPr>
            <w:color w:val="000000" w:themeColor="text1"/>
            <w:sz w:val="22"/>
            <w:szCs w:val="22"/>
            <w:shd w:val="clear" w:color="auto" w:fill="FFFFFF"/>
            <w:rPrChange w:id="8320" w:author="Risa" w:date="2021-07-06T14:20:00Z">
              <w:rPr>
                <w:color w:val="000000" w:themeColor="text1"/>
                <w:sz w:val="22"/>
                <w:szCs w:val="22"/>
                <w:shd w:val="clear" w:color="auto" w:fill="FFFFFF"/>
              </w:rPr>
            </w:rPrChange>
          </w:rPr>
          <w:t xml:space="preserve"> </w:t>
        </w:r>
      </w:ins>
      <w:del w:id="8321" w:author="Risa" w:date="2021-07-06T14:16:00Z">
        <w:r w:rsidRPr="00C8205D" w:rsidDel="00737CCE">
          <w:rPr>
            <w:color w:val="000000" w:themeColor="text1"/>
            <w:sz w:val="22"/>
            <w:szCs w:val="22"/>
            <w:shd w:val="clear" w:color="auto" w:fill="FFFFFF"/>
            <w:rPrChange w:id="8322"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8323" w:author="Risa" w:date="2021-07-06T14:20:00Z">
            <w:rPr>
              <w:i/>
              <w:iCs/>
              <w:color w:val="000000" w:themeColor="text1"/>
              <w:sz w:val="20"/>
              <w:szCs w:val="20"/>
              <w:highlight w:val="cyan"/>
              <w:shd w:val="clear" w:color="auto" w:fill="FFFFFF"/>
            </w:rPr>
          </w:rPrChange>
        </w:rPr>
        <w:t>100</w:t>
      </w:r>
      <w:r w:rsidRPr="00C8205D">
        <w:rPr>
          <w:color w:val="000000" w:themeColor="text1"/>
          <w:sz w:val="22"/>
          <w:szCs w:val="22"/>
          <w:shd w:val="clear" w:color="auto" w:fill="FFFFFF"/>
          <w:rPrChange w:id="8324" w:author="Risa" w:date="2021-07-06T14:20:00Z">
            <w:rPr>
              <w:color w:val="000000" w:themeColor="text1"/>
              <w:sz w:val="20"/>
              <w:szCs w:val="20"/>
              <w:highlight w:val="cyan"/>
              <w:shd w:val="clear" w:color="auto" w:fill="FFFFFF"/>
            </w:rPr>
          </w:rPrChange>
        </w:rPr>
        <w:t>(4), 778-791.</w:t>
      </w:r>
      <w:r w:rsidRPr="00C8205D">
        <w:rPr>
          <w:color w:val="000000" w:themeColor="text1"/>
          <w:sz w:val="22"/>
          <w:szCs w:val="22"/>
          <w:shd w:val="clear" w:color="auto" w:fill="FFFFFF"/>
          <w:rPrChange w:id="8325" w:author="Risa" w:date="2021-07-06T14:20:00Z">
            <w:rPr>
              <w:color w:val="000000" w:themeColor="text1"/>
              <w:sz w:val="20"/>
              <w:szCs w:val="20"/>
              <w:shd w:val="clear" w:color="auto" w:fill="FFFFFF"/>
            </w:rPr>
          </w:rPrChange>
        </w:rPr>
        <w:t xml:space="preserve"> </w:t>
      </w:r>
      <w:ins w:id="8326" w:author="Jeff" w:date="2021-06-20T21:28:00Z">
        <w:r w:rsidR="001D61FC" w:rsidRPr="00C8205D">
          <w:rPr>
            <w:color w:val="000000" w:themeColor="text1"/>
            <w:sz w:val="22"/>
            <w:szCs w:val="22"/>
            <w:shd w:val="clear" w:color="auto" w:fill="FFFFFF"/>
            <w:rPrChange w:id="8327" w:author="Risa" w:date="2021-07-06T14:20:00Z">
              <w:rPr>
                <w:color w:val="000000" w:themeColor="text1"/>
                <w:sz w:val="20"/>
                <w:szCs w:val="20"/>
                <w:shd w:val="clear" w:color="auto" w:fill="FFFFFF"/>
              </w:rPr>
            </w:rPrChange>
          </w:rPr>
          <w:t>doi.org/10.3732/ajb.1200581</w:t>
        </w:r>
      </w:ins>
    </w:p>
    <w:p w14:paraId="112817C9" w14:textId="62B7FEB8"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328" w:author="Risa" w:date="2021-07-06T14:20:00Z">
            <w:rPr>
              <w:color w:val="000000" w:themeColor="text1"/>
              <w:sz w:val="20"/>
              <w:szCs w:val="20"/>
              <w:shd w:val="clear" w:color="auto" w:fill="FFFFFF"/>
            </w:rPr>
          </w:rPrChange>
        </w:rPr>
        <w:pPrChange w:id="8329"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330" w:author="Risa" w:date="2021-07-06T14:20:00Z">
            <w:rPr>
              <w:color w:val="000000" w:themeColor="text1"/>
              <w:sz w:val="20"/>
              <w:szCs w:val="20"/>
              <w:shd w:val="clear" w:color="auto" w:fill="FFFFFF"/>
            </w:rPr>
          </w:rPrChange>
        </w:rPr>
        <w:t>Ledig</w:t>
      </w:r>
      <w:proofErr w:type="spellEnd"/>
      <w:r w:rsidRPr="00C8205D">
        <w:rPr>
          <w:color w:val="000000" w:themeColor="text1"/>
          <w:sz w:val="22"/>
          <w:szCs w:val="22"/>
          <w:shd w:val="clear" w:color="auto" w:fill="FFFFFF"/>
          <w:rPrChange w:id="8331" w:author="Risa" w:date="2021-07-06T14:20:00Z">
            <w:rPr>
              <w:color w:val="000000" w:themeColor="text1"/>
              <w:sz w:val="20"/>
              <w:szCs w:val="20"/>
              <w:shd w:val="clear" w:color="auto" w:fill="FFFFFF"/>
            </w:rPr>
          </w:rPrChange>
        </w:rPr>
        <w:t xml:space="preserve">, F., </w:t>
      </w:r>
      <w:proofErr w:type="spellStart"/>
      <w:r w:rsidRPr="00C8205D">
        <w:rPr>
          <w:color w:val="000000" w:themeColor="text1"/>
          <w:sz w:val="22"/>
          <w:szCs w:val="22"/>
          <w:shd w:val="clear" w:color="auto" w:fill="FFFFFF"/>
          <w:rPrChange w:id="8332" w:author="Risa" w:date="2021-07-06T14:20:00Z">
            <w:rPr>
              <w:color w:val="000000" w:themeColor="text1"/>
              <w:sz w:val="20"/>
              <w:szCs w:val="20"/>
              <w:shd w:val="clear" w:color="auto" w:fill="FFFFFF"/>
            </w:rPr>
          </w:rPrChange>
        </w:rPr>
        <w:t>Smouse</w:t>
      </w:r>
      <w:proofErr w:type="spellEnd"/>
      <w:r w:rsidRPr="00C8205D">
        <w:rPr>
          <w:color w:val="000000" w:themeColor="text1"/>
          <w:sz w:val="22"/>
          <w:szCs w:val="22"/>
          <w:shd w:val="clear" w:color="auto" w:fill="FFFFFF"/>
          <w:rPrChange w:id="8333" w:author="Risa" w:date="2021-07-06T14:20:00Z">
            <w:rPr>
              <w:color w:val="000000" w:themeColor="text1"/>
              <w:sz w:val="20"/>
              <w:szCs w:val="20"/>
              <w:shd w:val="clear" w:color="auto" w:fill="FFFFFF"/>
            </w:rPr>
          </w:rPrChange>
        </w:rPr>
        <w:t xml:space="preserve">, P. and </w:t>
      </w:r>
      <w:proofErr w:type="spellStart"/>
      <w:r w:rsidRPr="00C8205D">
        <w:rPr>
          <w:color w:val="000000" w:themeColor="text1"/>
          <w:sz w:val="22"/>
          <w:szCs w:val="22"/>
          <w:shd w:val="clear" w:color="auto" w:fill="FFFFFF"/>
          <w:rPrChange w:id="8334" w:author="Risa" w:date="2021-07-06T14:20:00Z">
            <w:rPr>
              <w:color w:val="000000" w:themeColor="text1"/>
              <w:sz w:val="20"/>
              <w:szCs w:val="20"/>
              <w:shd w:val="clear" w:color="auto" w:fill="FFFFFF"/>
            </w:rPr>
          </w:rPrChange>
        </w:rPr>
        <w:t>Hom</w:t>
      </w:r>
      <w:proofErr w:type="spellEnd"/>
      <w:r w:rsidRPr="00C8205D">
        <w:rPr>
          <w:color w:val="000000" w:themeColor="text1"/>
          <w:sz w:val="22"/>
          <w:szCs w:val="22"/>
          <w:shd w:val="clear" w:color="auto" w:fill="FFFFFF"/>
          <w:rPrChange w:id="8335" w:author="Risa" w:date="2021-07-06T14:20:00Z">
            <w:rPr>
              <w:color w:val="000000" w:themeColor="text1"/>
              <w:sz w:val="20"/>
              <w:szCs w:val="20"/>
              <w:shd w:val="clear" w:color="auto" w:fill="FFFFFF"/>
            </w:rPr>
          </w:rPrChange>
        </w:rPr>
        <w:t>, J. (2015). Postglacial migration and adaptation for dispersal in pitch pine (Pinaceae).</w:t>
      </w:r>
      <w:ins w:id="8336" w:author="Risa" w:date="2021-07-06T14:16:00Z">
        <w:r w:rsidR="00737CCE" w:rsidRPr="00C8205D">
          <w:rPr>
            <w:color w:val="000000" w:themeColor="text1"/>
            <w:sz w:val="22"/>
            <w:szCs w:val="22"/>
            <w:shd w:val="clear" w:color="auto" w:fill="FFFFFF"/>
            <w:rPrChange w:id="8337" w:author="Risa" w:date="2021-07-06T14:20:00Z">
              <w:rPr>
                <w:color w:val="000000" w:themeColor="text1"/>
                <w:sz w:val="22"/>
                <w:szCs w:val="22"/>
                <w:shd w:val="clear" w:color="auto" w:fill="FFFFFF"/>
              </w:rPr>
            </w:rPrChange>
          </w:rPr>
          <w:t xml:space="preserve"> </w:t>
        </w:r>
      </w:ins>
      <w:del w:id="8338" w:author="Risa" w:date="2021-07-06T14:16:00Z">
        <w:r w:rsidRPr="00C8205D" w:rsidDel="00737CCE">
          <w:rPr>
            <w:color w:val="000000" w:themeColor="text1"/>
            <w:sz w:val="22"/>
            <w:szCs w:val="22"/>
            <w:shd w:val="clear" w:color="auto" w:fill="FFFFFF"/>
            <w:rPrChange w:id="8339"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8340" w:author="Risa" w:date="2021-07-06T14:20:00Z">
            <w:rPr>
              <w:i/>
              <w:iCs/>
              <w:color w:val="000000" w:themeColor="text1"/>
              <w:sz w:val="20"/>
              <w:szCs w:val="20"/>
              <w:shd w:val="clear" w:color="auto" w:fill="FFFFFF"/>
            </w:rPr>
          </w:rPrChange>
        </w:rPr>
        <w:t xml:space="preserve">American </w:t>
      </w:r>
      <w:ins w:id="8341" w:author="Risa" w:date="2021-07-06T14:17:00Z">
        <w:r w:rsidR="00737CCE" w:rsidRPr="00C8205D">
          <w:rPr>
            <w:i/>
            <w:iCs/>
            <w:color w:val="000000" w:themeColor="text1"/>
            <w:sz w:val="22"/>
            <w:szCs w:val="22"/>
            <w:shd w:val="clear" w:color="auto" w:fill="FFFFFF"/>
            <w:rPrChange w:id="8342" w:author="Risa" w:date="2021-07-06T14:20:00Z">
              <w:rPr>
                <w:i/>
                <w:iCs/>
                <w:color w:val="000000" w:themeColor="text1"/>
                <w:sz w:val="22"/>
                <w:szCs w:val="22"/>
                <w:shd w:val="clear" w:color="auto" w:fill="FFFFFF"/>
              </w:rPr>
            </w:rPrChange>
          </w:rPr>
          <w:t>J</w:t>
        </w:r>
      </w:ins>
      <w:del w:id="8343" w:author="Risa" w:date="2021-07-06T14:17:00Z">
        <w:r w:rsidRPr="00C8205D" w:rsidDel="00737CCE">
          <w:rPr>
            <w:i/>
            <w:iCs/>
            <w:color w:val="000000" w:themeColor="text1"/>
            <w:sz w:val="22"/>
            <w:szCs w:val="22"/>
            <w:shd w:val="clear" w:color="auto" w:fill="FFFFFF"/>
            <w:rPrChange w:id="8344" w:author="Risa" w:date="2021-07-06T14:20:00Z">
              <w:rPr>
                <w:i/>
                <w:iCs/>
                <w:color w:val="000000" w:themeColor="text1"/>
                <w:sz w:val="20"/>
                <w:szCs w:val="20"/>
                <w:shd w:val="clear" w:color="auto" w:fill="FFFFFF"/>
              </w:rPr>
            </w:rPrChange>
          </w:rPr>
          <w:delText>j</w:delText>
        </w:r>
      </w:del>
      <w:r w:rsidRPr="00C8205D">
        <w:rPr>
          <w:i/>
          <w:iCs/>
          <w:color w:val="000000" w:themeColor="text1"/>
          <w:sz w:val="22"/>
          <w:szCs w:val="22"/>
          <w:shd w:val="clear" w:color="auto" w:fill="FFFFFF"/>
          <w:rPrChange w:id="8345" w:author="Risa" w:date="2021-07-06T14:20:00Z">
            <w:rPr>
              <w:i/>
              <w:iCs/>
              <w:color w:val="000000" w:themeColor="text1"/>
              <w:sz w:val="20"/>
              <w:szCs w:val="20"/>
              <w:shd w:val="clear" w:color="auto" w:fill="FFFFFF"/>
            </w:rPr>
          </w:rPrChange>
        </w:rPr>
        <w:t xml:space="preserve">ournal of </w:t>
      </w:r>
      <w:ins w:id="8346" w:author="Risa" w:date="2021-07-06T14:17:00Z">
        <w:r w:rsidR="00737CCE" w:rsidRPr="00C8205D">
          <w:rPr>
            <w:i/>
            <w:iCs/>
            <w:color w:val="000000" w:themeColor="text1"/>
            <w:sz w:val="22"/>
            <w:szCs w:val="22"/>
            <w:shd w:val="clear" w:color="auto" w:fill="FFFFFF"/>
            <w:rPrChange w:id="8347" w:author="Risa" w:date="2021-07-06T14:20:00Z">
              <w:rPr>
                <w:i/>
                <w:iCs/>
                <w:color w:val="000000" w:themeColor="text1"/>
                <w:sz w:val="22"/>
                <w:szCs w:val="22"/>
                <w:shd w:val="clear" w:color="auto" w:fill="FFFFFF"/>
              </w:rPr>
            </w:rPrChange>
          </w:rPr>
          <w:t>B</w:t>
        </w:r>
      </w:ins>
      <w:del w:id="8348" w:author="Risa" w:date="2021-07-06T14:17:00Z">
        <w:r w:rsidRPr="00C8205D" w:rsidDel="00737CCE">
          <w:rPr>
            <w:i/>
            <w:iCs/>
            <w:color w:val="000000" w:themeColor="text1"/>
            <w:sz w:val="22"/>
            <w:szCs w:val="22"/>
            <w:shd w:val="clear" w:color="auto" w:fill="FFFFFF"/>
            <w:rPrChange w:id="8349" w:author="Risa" w:date="2021-07-06T14:20:00Z">
              <w:rPr>
                <w:i/>
                <w:iCs/>
                <w:color w:val="000000" w:themeColor="text1"/>
                <w:sz w:val="20"/>
                <w:szCs w:val="20"/>
                <w:shd w:val="clear" w:color="auto" w:fill="FFFFFF"/>
              </w:rPr>
            </w:rPrChange>
          </w:rPr>
          <w:delText>b</w:delText>
        </w:r>
      </w:del>
      <w:r w:rsidRPr="00C8205D">
        <w:rPr>
          <w:i/>
          <w:iCs/>
          <w:color w:val="000000" w:themeColor="text1"/>
          <w:sz w:val="22"/>
          <w:szCs w:val="22"/>
          <w:shd w:val="clear" w:color="auto" w:fill="FFFFFF"/>
          <w:rPrChange w:id="8350" w:author="Risa" w:date="2021-07-06T14:20:00Z">
            <w:rPr>
              <w:i/>
              <w:iCs/>
              <w:color w:val="000000" w:themeColor="text1"/>
              <w:sz w:val="20"/>
              <w:szCs w:val="20"/>
              <w:shd w:val="clear" w:color="auto" w:fill="FFFFFF"/>
            </w:rPr>
          </w:rPrChange>
        </w:rPr>
        <w:t>otany</w:t>
      </w:r>
      <w:r w:rsidRPr="00C8205D">
        <w:rPr>
          <w:color w:val="000000" w:themeColor="text1"/>
          <w:sz w:val="22"/>
          <w:szCs w:val="22"/>
          <w:shd w:val="clear" w:color="auto" w:fill="FFFFFF"/>
          <w:rPrChange w:id="8351" w:author="Risa" w:date="2021-07-06T14:20:00Z">
            <w:rPr>
              <w:color w:val="000000" w:themeColor="text1"/>
              <w:sz w:val="20"/>
              <w:szCs w:val="20"/>
              <w:shd w:val="clear" w:color="auto" w:fill="FFFFFF"/>
            </w:rPr>
          </w:rPrChange>
        </w:rPr>
        <w:t>,</w:t>
      </w:r>
      <w:ins w:id="8352" w:author="Risa" w:date="2021-07-06T14:16:00Z">
        <w:r w:rsidR="00737CCE" w:rsidRPr="00C8205D">
          <w:rPr>
            <w:color w:val="000000" w:themeColor="text1"/>
            <w:sz w:val="22"/>
            <w:szCs w:val="22"/>
            <w:shd w:val="clear" w:color="auto" w:fill="FFFFFF"/>
            <w:rPrChange w:id="8353" w:author="Risa" w:date="2021-07-06T14:20:00Z">
              <w:rPr>
                <w:color w:val="000000" w:themeColor="text1"/>
                <w:sz w:val="22"/>
                <w:szCs w:val="22"/>
                <w:shd w:val="clear" w:color="auto" w:fill="FFFFFF"/>
              </w:rPr>
            </w:rPrChange>
          </w:rPr>
          <w:t xml:space="preserve"> </w:t>
        </w:r>
      </w:ins>
      <w:del w:id="8354" w:author="Risa" w:date="2021-07-06T14:16:00Z">
        <w:r w:rsidRPr="00C8205D" w:rsidDel="00737CCE">
          <w:rPr>
            <w:color w:val="000000" w:themeColor="text1"/>
            <w:sz w:val="22"/>
            <w:szCs w:val="22"/>
            <w:shd w:val="clear" w:color="auto" w:fill="FFFFFF"/>
            <w:rPrChange w:id="8355"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8356" w:author="Risa" w:date="2021-07-06T14:20:00Z">
            <w:rPr>
              <w:i/>
              <w:iCs/>
              <w:color w:val="000000" w:themeColor="text1"/>
              <w:sz w:val="20"/>
              <w:szCs w:val="20"/>
              <w:shd w:val="clear" w:color="auto" w:fill="FFFFFF"/>
            </w:rPr>
          </w:rPrChange>
        </w:rPr>
        <w:t>102</w:t>
      </w:r>
      <w:r w:rsidRPr="00C8205D">
        <w:rPr>
          <w:color w:val="000000" w:themeColor="text1"/>
          <w:sz w:val="22"/>
          <w:szCs w:val="22"/>
          <w:shd w:val="clear" w:color="auto" w:fill="FFFFFF"/>
          <w:rPrChange w:id="8357" w:author="Risa" w:date="2021-07-06T14:20:00Z">
            <w:rPr>
              <w:color w:val="000000" w:themeColor="text1"/>
              <w:sz w:val="20"/>
              <w:szCs w:val="20"/>
              <w:shd w:val="clear" w:color="auto" w:fill="FFFFFF"/>
            </w:rPr>
          </w:rPrChange>
        </w:rPr>
        <w:t>(12), 2074-2091.</w:t>
      </w:r>
      <w:r w:rsidR="0054289C" w:rsidRPr="00C8205D">
        <w:rPr>
          <w:color w:val="000000" w:themeColor="text1"/>
          <w:sz w:val="22"/>
          <w:szCs w:val="22"/>
          <w:shd w:val="clear" w:color="auto" w:fill="FFFFFF"/>
          <w:rPrChange w:id="8358" w:author="Risa" w:date="2021-07-06T14:20:00Z">
            <w:rPr>
              <w:color w:val="000000" w:themeColor="text1"/>
              <w:sz w:val="20"/>
              <w:szCs w:val="20"/>
              <w:shd w:val="clear" w:color="auto" w:fill="FFFFFF"/>
            </w:rPr>
          </w:rPrChange>
        </w:rPr>
        <w:t xml:space="preserve"> </w:t>
      </w:r>
      <w:proofErr w:type="spellStart"/>
      <w:r w:rsidR="0054289C" w:rsidRPr="00C8205D">
        <w:rPr>
          <w:color w:val="000000" w:themeColor="text1"/>
          <w:sz w:val="22"/>
          <w:szCs w:val="22"/>
          <w:shd w:val="clear" w:color="auto" w:fill="FFFFFF"/>
          <w:rPrChange w:id="8359"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8360" w:author="Risa" w:date="2021-07-06T14:20:00Z">
            <w:rPr>
              <w:color w:val="3E3D40"/>
              <w:sz w:val="20"/>
              <w:szCs w:val="20"/>
              <w:shd w:val="clear" w:color="auto" w:fill="FFFFFF"/>
            </w:rPr>
          </w:rPrChange>
        </w:rPr>
        <w:t>: 10.3732/ajb.1500009</w:t>
      </w:r>
    </w:p>
    <w:p w14:paraId="4A2524BA" w14:textId="79DF2186" w:rsidR="00AE173C" w:rsidRPr="00C8205D" w:rsidRDefault="00AE173C" w:rsidP="001D7BE7">
      <w:pPr>
        <w:pStyle w:val="ListParagraph"/>
        <w:autoSpaceDE w:val="0"/>
        <w:autoSpaceDN w:val="0"/>
        <w:adjustRightInd w:val="0"/>
        <w:spacing w:after="0" w:line="360" w:lineRule="auto"/>
        <w:ind w:left="450" w:hanging="450"/>
        <w:rPr>
          <w:color w:val="000000" w:themeColor="text1"/>
          <w:sz w:val="22"/>
          <w:szCs w:val="22"/>
          <w:shd w:val="clear" w:color="auto" w:fill="FFFFFF"/>
          <w:rPrChange w:id="8361" w:author="Risa" w:date="2021-07-06T14:20:00Z">
            <w:rPr>
              <w:color w:val="3E3D40"/>
              <w:sz w:val="20"/>
              <w:szCs w:val="20"/>
              <w:shd w:val="clear" w:color="auto" w:fill="FFFFFF"/>
            </w:rPr>
          </w:rPrChange>
        </w:rPr>
        <w:pPrChange w:id="8362" w:author="Risa" w:date="2021-07-06T13:11:00Z">
          <w:pPr>
            <w:pStyle w:val="ListParagraph"/>
            <w:autoSpaceDE w:val="0"/>
            <w:autoSpaceDN w:val="0"/>
            <w:adjustRightInd w:val="0"/>
            <w:spacing w:line="240" w:lineRule="auto"/>
            <w:ind w:left="450" w:hanging="450"/>
            <w:jc w:val="both"/>
          </w:pPr>
        </w:pPrChange>
      </w:pPr>
      <w:r w:rsidRPr="00C8205D">
        <w:rPr>
          <w:rFonts w:eastAsiaTheme="minorEastAsia"/>
          <w:color w:val="000000" w:themeColor="text1"/>
          <w:sz w:val="22"/>
          <w:szCs w:val="22"/>
          <w:rPrChange w:id="8363" w:author="Risa" w:date="2021-07-06T14:20:00Z">
            <w:rPr>
              <w:rFonts w:eastAsiaTheme="minorEastAsia"/>
              <w:color w:val="000000" w:themeColor="text1"/>
              <w:sz w:val="20"/>
              <w:szCs w:val="20"/>
            </w:rPr>
          </w:rPrChange>
        </w:rPr>
        <w:t xml:space="preserve">Lee, C., Robinson, G., Robinson, I., and Lee, H. (2019). </w:t>
      </w:r>
      <w:r w:rsidRPr="00C8205D">
        <w:rPr>
          <w:color w:val="000000" w:themeColor="text1"/>
          <w:sz w:val="22"/>
          <w:szCs w:val="22"/>
          <w:shd w:val="clear" w:color="auto" w:fill="FFFFFF"/>
          <w:rPrChange w:id="8364" w:author="Risa" w:date="2021-07-06T14:20:00Z">
            <w:rPr>
              <w:color w:val="000000" w:themeColor="text1"/>
              <w:sz w:val="20"/>
              <w:szCs w:val="20"/>
              <w:shd w:val="clear" w:color="auto" w:fill="FFFFFF"/>
            </w:rPr>
          </w:rPrChange>
        </w:rPr>
        <w:t xml:space="preserve">Regeneration of pitch pine (Pinus rigida) stands inhibited by fire suppression in Albany Pine Bush Preserve, New York. </w:t>
      </w:r>
      <w:r w:rsidRPr="00C8205D">
        <w:rPr>
          <w:i/>
          <w:iCs/>
          <w:color w:val="000000" w:themeColor="text1"/>
          <w:sz w:val="22"/>
          <w:szCs w:val="22"/>
          <w:rPrChange w:id="8365" w:author="Risa" w:date="2021-07-06T14:20:00Z">
            <w:rPr>
              <w:i/>
              <w:iCs/>
              <w:color w:val="000000" w:themeColor="text1"/>
              <w:sz w:val="20"/>
              <w:szCs w:val="20"/>
            </w:rPr>
          </w:rPrChange>
        </w:rPr>
        <w:t xml:space="preserve">Journal of </w:t>
      </w:r>
      <w:ins w:id="8366" w:author="Risa" w:date="2021-07-06T14:16:00Z">
        <w:r w:rsidR="00737CCE" w:rsidRPr="00C8205D">
          <w:rPr>
            <w:i/>
            <w:iCs/>
            <w:color w:val="000000" w:themeColor="text1"/>
            <w:sz w:val="22"/>
            <w:szCs w:val="22"/>
            <w:rPrChange w:id="8367" w:author="Risa" w:date="2021-07-06T14:20:00Z">
              <w:rPr>
                <w:i/>
                <w:iCs/>
                <w:color w:val="000000" w:themeColor="text1"/>
                <w:sz w:val="22"/>
                <w:szCs w:val="22"/>
              </w:rPr>
            </w:rPrChange>
          </w:rPr>
          <w:t>F</w:t>
        </w:r>
      </w:ins>
      <w:del w:id="8368" w:author="Risa" w:date="2021-07-06T14:16:00Z">
        <w:r w:rsidRPr="00C8205D" w:rsidDel="00737CCE">
          <w:rPr>
            <w:i/>
            <w:iCs/>
            <w:color w:val="000000" w:themeColor="text1"/>
            <w:sz w:val="22"/>
            <w:szCs w:val="22"/>
            <w:rPrChange w:id="8369" w:author="Risa" w:date="2021-07-06T14:20:00Z">
              <w:rPr>
                <w:i/>
                <w:iCs/>
                <w:color w:val="000000" w:themeColor="text1"/>
                <w:sz w:val="20"/>
                <w:szCs w:val="20"/>
              </w:rPr>
            </w:rPrChange>
          </w:rPr>
          <w:delText>f</w:delText>
        </w:r>
      </w:del>
      <w:r w:rsidRPr="00C8205D">
        <w:rPr>
          <w:i/>
          <w:iCs/>
          <w:color w:val="000000" w:themeColor="text1"/>
          <w:sz w:val="22"/>
          <w:szCs w:val="22"/>
          <w:rPrChange w:id="8370" w:author="Risa" w:date="2021-07-06T14:20:00Z">
            <w:rPr>
              <w:i/>
              <w:iCs/>
              <w:color w:val="000000" w:themeColor="text1"/>
              <w:sz w:val="20"/>
              <w:szCs w:val="20"/>
            </w:rPr>
          </w:rPrChange>
        </w:rPr>
        <w:t xml:space="preserve">orestry </w:t>
      </w:r>
      <w:ins w:id="8371" w:author="Risa" w:date="2021-07-06T14:16:00Z">
        <w:r w:rsidR="00737CCE" w:rsidRPr="00C8205D">
          <w:rPr>
            <w:i/>
            <w:iCs/>
            <w:color w:val="000000" w:themeColor="text1"/>
            <w:sz w:val="22"/>
            <w:szCs w:val="22"/>
            <w:rPrChange w:id="8372" w:author="Risa" w:date="2021-07-06T14:20:00Z">
              <w:rPr>
                <w:i/>
                <w:iCs/>
                <w:color w:val="000000" w:themeColor="text1"/>
                <w:sz w:val="22"/>
                <w:szCs w:val="22"/>
              </w:rPr>
            </w:rPrChange>
          </w:rPr>
          <w:t>R</w:t>
        </w:r>
      </w:ins>
      <w:del w:id="8373" w:author="Risa" w:date="2021-07-06T14:16:00Z">
        <w:r w:rsidRPr="00C8205D" w:rsidDel="00737CCE">
          <w:rPr>
            <w:i/>
            <w:iCs/>
            <w:color w:val="000000" w:themeColor="text1"/>
            <w:sz w:val="22"/>
            <w:szCs w:val="22"/>
            <w:rPrChange w:id="8374" w:author="Risa" w:date="2021-07-06T14:20:00Z">
              <w:rPr>
                <w:i/>
                <w:iCs/>
                <w:color w:val="000000" w:themeColor="text1"/>
                <w:sz w:val="20"/>
                <w:szCs w:val="20"/>
              </w:rPr>
            </w:rPrChange>
          </w:rPr>
          <w:delText>r</w:delText>
        </w:r>
      </w:del>
      <w:r w:rsidRPr="00C8205D">
        <w:rPr>
          <w:i/>
          <w:iCs/>
          <w:color w:val="000000" w:themeColor="text1"/>
          <w:sz w:val="22"/>
          <w:szCs w:val="22"/>
          <w:rPrChange w:id="8375" w:author="Risa" w:date="2021-07-06T14:20:00Z">
            <w:rPr>
              <w:i/>
              <w:iCs/>
              <w:color w:val="000000" w:themeColor="text1"/>
              <w:sz w:val="20"/>
              <w:szCs w:val="20"/>
            </w:rPr>
          </w:rPrChange>
        </w:rPr>
        <w:t>esearch</w:t>
      </w:r>
      <w:r w:rsidRPr="00C8205D">
        <w:rPr>
          <w:color w:val="000000" w:themeColor="text1"/>
          <w:sz w:val="22"/>
          <w:szCs w:val="22"/>
          <w:shd w:val="clear" w:color="auto" w:fill="FFFFFF"/>
          <w:rPrChange w:id="8376"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8377" w:author="Risa" w:date="2021-07-06T14:20:00Z">
            <w:rPr>
              <w:i/>
              <w:iCs/>
              <w:color w:val="000000" w:themeColor="text1"/>
              <w:sz w:val="20"/>
              <w:szCs w:val="20"/>
            </w:rPr>
          </w:rPrChange>
        </w:rPr>
        <w:t>30</w:t>
      </w:r>
      <w:r w:rsidRPr="00C8205D">
        <w:rPr>
          <w:color w:val="000000" w:themeColor="text1"/>
          <w:sz w:val="22"/>
          <w:szCs w:val="22"/>
          <w:shd w:val="clear" w:color="auto" w:fill="FFFFFF"/>
          <w:rPrChange w:id="8378" w:author="Risa" w:date="2021-07-06T14:20:00Z">
            <w:rPr>
              <w:color w:val="000000" w:themeColor="text1"/>
              <w:sz w:val="20"/>
              <w:szCs w:val="20"/>
              <w:shd w:val="clear" w:color="auto" w:fill="FFFFFF"/>
            </w:rPr>
          </w:rPrChange>
        </w:rPr>
        <w:t>(1), 233-242.</w:t>
      </w:r>
      <w:r w:rsidR="0054289C" w:rsidRPr="00C8205D">
        <w:rPr>
          <w:color w:val="000000" w:themeColor="text1"/>
          <w:sz w:val="22"/>
          <w:szCs w:val="22"/>
          <w:shd w:val="clear" w:color="auto" w:fill="FFFFFF"/>
          <w:rPrChange w:id="8379" w:author="Risa" w:date="2021-07-06T14:20:00Z">
            <w:rPr>
              <w:color w:val="000000" w:themeColor="text1"/>
              <w:sz w:val="20"/>
              <w:szCs w:val="20"/>
              <w:shd w:val="clear" w:color="auto" w:fill="FFFFFF"/>
            </w:rPr>
          </w:rPrChange>
        </w:rPr>
        <w:t xml:space="preserve"> </w:t>
      </w:r>
      <w:proofErr w:type="spellStart"/>
      <w:r w:rsidR="0054289C" w:rsidRPr="00C8205D">
        <w:rPr>
          <w:color w:val="000000" w:themeColor="text1"/>
          <w:sz w:val="22"/>
          <w:szCs w:val="22"/>
          <w:shd w:val="clear" w:color="auto" w:fill="FFFFFF"/>
          <w:rPrChange w:id="8380"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8381" w:author="Risa" w:date="2021-07-06T14:20:00Z">
            <w:rPr>
              <w:color w:val="3E3D40"/>
              <w:sz w:val="20"/>
              <w:szCs w:val="20"/>
              <w:shd w:val="clear" w:color="auto" w:fill="FFFFFF"/>
            </w:rPr>
          </w:rPrChange>
        </w:rPr>
        <w:t>: 10.1007/s11676-018-0644-3</w:t>
      </w:r>
    </w:p>
    <w:p w14:paraId="0C5C43E2" w14:textId="11BE6DDB" w:rsidR="00791BE1" w:rsidRPr="00C8205D" w:rsidRDefault="00791BE1" w:rsidP="001D7BE7">
      <w:pPr>
        <w:pStyle w:val="ListParagraph"/>
        <w:autoSpaceDE w:val="0"/>
        <w:autoSpaceDN w:val="0"/>
        <w:adjustRightInd w:val="0"/>
        <w:spacing w:after="0" w:line="360" w:lineRule="auto"/>
        <w:ind w:left="450" w:hanging="450"/>
        <w:rPr>
          <w:color w:val="000000" w:themeColor="text1"/>
          <w:sz w:val="22"/>
          <w:szCs w:val="22"/>
          <w:shd w:val="clear" w:color="auto" w:fill="FFFFFF"/>
          <w:rPrChange w:id="8382" w:author="Risa" w:date="2021-07-06T14:20:00Z">
            <w:rPr>
              <w:color w:val="000000" w:themeColor="text1"/>
              <w:sz w:val="20"/>
              <w:szCs w:val="20"/>
              <w:shd w:val="clear" w:color="auto" w:fill="FFFFFF"/>
            </w:rPr>
          </w:rPrChange>
        </w:rPr>
        <w:pPrChange w:id="8383" w:author="Risa" w:date="2021-07-06T13:11:00Z">
          <w:pPr>
            <w:pStyle w:val="ListParagraph"/>
            <w:autoSpaceDE w:val="0"/>
            <w:autoSpaceDN w:val="0"/>
            <w:adjustRightInd w:val="0"/>
            <w:spacing w:line="240" w:lineRule="auto"/>
            <w:ind w:left="450" w:hanging="450"/>
            <w:jc w:val="both"/>
          </w:pPr>
        </w:pPrChange>
      </w:pPr>
      <w:proofErr w:type="spellStart"/>
      <w:r w:rsidRPr="00C8205D">
        <w:rPr>
          <w:color w:val="000000" w:themeColor="text1"/>
          <w:sz w:val="22"/>
          <w:szCs w:val="22"/>
          <w:shd w:val="clear" w:color="auto" w:fill="FFFFFF"/>
          <w:rPrChange w:id="8384" w:author="Risa" w:date="2021-07-06T14:20:00Z">
            <w:rPr>
              <w:color w:val="222222"/>
              <w:sz w:val="20"/>
              <w:szCs w:val="20"/>
              <w:shd w:val="clear" w:color="auto" w:fill="FFFFFF"/>
            </w:rPr>
          </w:rPrChange>
        </w:rPr>
        <w:lastRenderedPageBreak/>
        <w:t>Lenth</w:t>
      </w:r>
      <w:proofErr w:type="spellEnd"/>
      <w:r w:rsidRPr="00C8205D">
        <w:rPr>
          <w:color w:val="000000" w:themeColor="text1"/>
          <w:sz w:val="22"/>
          <w:szCs w:val="22"/>
          <w:shd w:val="clear" w:color="auto" w:fill="FFFFFF"/>
          <w:rPrChange w:id="8385" w:author="Risa" w:date="2021-07-06T14:20:00Z">
            <w:rPr>
              <w:color w:val="222222"/>
              <w:sz w:val="20"/>
              <w:szCs w:val="20"/>
              <w:shd w:val="clear" w:color="auto" w:fill="FFFFFF"/>
            </w:rPr>
          </w:rPrChange>
        </w:rPr>
        <w:t xml:space="preserve">, R., and </w:t>
      </w:r>
      <w:proofErr w:type="spellStart"/>
      <w:r w:rsidRPr="00C8205D">
        <w:rPr>
          <w:color w:val="000000" w:themeColor="text1"/>
          <w:sz w:val="22"/>
          <w:szCs w:val="22"/>
          <w:shd w:val="clear" w:color="auto" w:fill="FFFFFF"/>
          <w:rPrChange w:id="8386" w:author="Risa" w:date="2021-07-06T14:20:00Z">
            <w:rPr>
              <w:color w:val="222222"/>
              <w:sz w:val="20"/>
              <w:szCs w:val="20"/>
              <w:shd w:val="clear" w:color="auto" w:fill="FFFFFF"/>
            </w:rPr>
          </w:rPrChange>
        </w:rPr>
        <w:t>Lenth</w:t>
      </w:r>
      <w:proofErr w:type="spellEnd"/>
      <w:r w:rsidRPr="00C8205D">
        <w:rPr>
          <w:color w:val="000000" w:themeColor="text1"/>
          <w:sz w:val="22"/>
          <w:szCs w:val="22"/>
          <w:shd w:val="clear" w:color="auto" w:fill="FFFFFF"/>
          <w:rPrChange w:id="8387" w:author="Risa" w:date="2021-07-06T14:20:00Z">
            <w:rPr>
              <w:color w:val="222222"/>
              <w:sz w:val="20"/>
              <w:szCs w:val="20"/>
              <w:shd w:val="clear" w:color="auto" w:fill="FFFFFF"/>
            </w:rPr>
          </w:rPrChange>
        </w:rPr>
        <w:t>, M. (2018). Package ‘</w:t>
      </w:r>
      <w:proofErr w:type="spellStart"/>
      <w:r w:rsidRPr="00C8205D">
        <w:rPr>
          <w:color w:val="000000" w:themeColor="text1"/>
          <w:sz w:val="22"/>
          <w:szCs w:val="22"/>
          <w:shd w:val="clear" w:color="auto" w:fill="FFFFFF"/>
          <w:rPrChange w:id="8388" w:author="Risa" w:date="2021-07-06T14:20:00Z">
            <w:rPr>
              <w:color w:val="222222"/>
              <w:sz w:val="20"/>
              <w:szCs w:val="20"/>
              <w:shd w:val="clear" w:color="auto" w:fill="FFFFFF"/>
            </w:rPr>
          </w:rPrChange>
        </w:rPr>
        <w:t>lsmeans</w:t>
      </w:r>
      <w:proofErr w:type="spellEnd"/>
      <w:r w:rsidRPr="00C8205D">
        <w:rPr>
          <w:color w:val="000000" w:themeColor="text1"/>
          <w:sz w:val="22"/>
          <w:szCs w:val="22"/>
          <w:shd w:val="clear" w:color="auto" w:fill="FFFFFF"/>
          <w:rPrChange w:id="8389" w:author="Risa" w:date="2021-07-06T14:20:00Z">
            <w:rPr>
              <w:color w:val="222222"/>
              <w:sz w:val="20"/>
              <w:szCs w:val="20"/>
              <w:shd w:val="clear" w:color="auto" w:fill="FFFFFF"/>
            </w:rPr>
          </w:rPrChange>
        </w:rPr>
        <w:t>’.</w:t>
      </w:r>
      <w:ins w:id="8390" w:author="Risa" w:date="2021-07-06T14:18:00Z">
        <w:r w:rsidR="00737CCE" w:rsidRPr="00C8205D">
          <w:rPr>
            <w:color w:val="000000" w:themeColor="text1"/>
            <w:sz w:val="22"/>
            <w:szCs w:val="22"/>
            <w:shd w:val="clear" w:color="auto" w:fill="FFFFFF"/>
            <w:rPrChange w:id="8391" w:author="Risa" w:date="2021-07-06T14:20:00Z">
              <w:rPr>
                <w:color w:val="222222"/>
                <w:sz w:val="22"/>
                <w:szCs w:val="22"/>
                <w:shd w:val="clear" w:color="auto" w:fill="FFFFFF"/>
              </w:rPr>
            </w:rPrChange>
          </w:rPr>
          <w:t xml:space="preserve"> </w:t>
        </w:r>
      </w:ins>
      <w:del w:id="8392" w:author="Risa" w:date="2021-07-06T14:18:00Z">
        <w:r w:rsidRPr="00C8205D" w:rsidDel="00737CCE">
          <w:rPr>
            <w:color w:val="000000" w:themeColor="text1"/>
            <w:sz w:val="22"/>
            <w:szCs w:val="22"/>
            <w:shd w:val="clear" w:color="auto" w:fill="FFFFFF"/>
            <w:rPrChange w:id="8393"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394" w:author="Risa" w:date="2021-07-06T14:20:00Z">
            <w:rPr>
              <w:i/>
              <w:iCs/>
              <w:color w:val="222222"/>
              <w:sz w:val="20"/>
              <w:szCs w:val="20"/>
              <w:shd w:val="clear" w:color="auto" w:fill="FFFFFF"/>
            </w:rPr>
          </w:rPrChange>
        </w:rPr>
        <w:t>The American Statistician</w:t>
      </w:r>
      <w:r w:rsidRPr="00C8205D">
        <w:rPr>
          <w:color w:val="000000" w:themeColor="text1"/>
          <w:sz w:val="22"/>
          <w:szCs w:val="22"/>
          <w:shd w:val="clear" w:color="auto" w:fill="FFFFFF"/>
          <w:rPrChange w:id="8395" w:author="Risa" w:date="2021-07-06T14:20:00Z">
            <w:rPr>
              <w:color w:val="222222"/>
              <w:sz w:val="20"/>
              <w:szCs w:val="20"/>
              <w:shd w:val="clear" w:color="auto" w:fill="FFFFFF"/>
            </w:rPr>
          </w:rPrChange>
        </w:rPr>
        <w:t>,</w:t>
      </w:r>
      <w:ins w:id="8396" w:author="Risa" w:date="2021-07-06T14:18:00Z">
        <w:r w:rsidR="00737CCE" w:rsidRPr="00C8205D">
          <w:rPr>
            <w:color w:val="000000" w:themeColor="text1"/>
            <w:sz w:val="22"/>
            <w:szCs w:val="22"/>
            <w:shd w:val="clear" w:color="auto" w:fill="FFFFFF"/>
            <w:rPrChange w:id="8397" w:author="Risa" w:date="2021-07-06T14:20:00Z">
              <w:rPr>
                <w:color w:val="222222"/>
                <w:sz w:val="22"/>
                <w:szCs w:val="22"/>
                <w:shd w:val="clear" w:color="auto" w:fill="FFFFFF"/>
              </w:rPr>
            </w:rPrChange>
          </w:rPr>
          <w:t xml:space="preserve"> </w:t>
        </w:r>
      </w:ins>
      <w:del w:id="8398" w:author="Risa" w:date="2021-07-06T14:18:00Z">
        <w:r w:rsidRPr="00C8205D" w:rsidDel="00737CCE">
          <w:rPr>
            <w:color w:val="000000" w:themeColor="text1"/>
            <w:sz w:val="22"/>
            <w:szCs w:val="22"/>
            <w:shd w:val="clear" w:color="auto" w:fill="FFFFFF"/>
            <w:rPrChange w:id="8399"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400" w:author="Risa" w:date="2021-07-06T14:20:00Z">
            <w:rPr>
              <w:i/>
              <w:iCs/>
              <w:color w:val="222222"/>
              <w:sz w:val="20"/>
              <w:szCs w:val="20"/>
              <w:shd w:val="clear" w:color="auto" w:fill="FFFFFF"/>
            </w:rPr>
          </w:rPrChange>
        </w:rPr>
        <w:t>34</w:t>
      </w:r>
      <w:r w:rsidRPr="00C8205D">
        <w:rPr>
          <w:color w:val="000000" w:themeColor="text1"/>
          <w:sz w:val="22"/>
          <w:szCs w:val="22"/>
          <w:shd w:val="clear" w:color="auto" w:fill="FFFFFF"/>
          <w:rPrChange w:id="8401" w:author="Risa" w:date="2021-07-06T14:20:00Z">
            <w:rPr>
              <w:color w:val="222222"/>
              <w:sz w:val="20"/>
              <w:szCs w:val="20"/>
              <w:shd w:val="clear" w:color="auto" w:fill="FFFFFF"/>
            </w:rPr>
          </w:rPrChange>
        </w:rPr>
        <w:t>(4), 216-221.</w:t>
      </w:r>
      <w:ins w:id="8402" w:author="Jeff" w:date="2021-06-20T21:29:00Z">
        <w:r w:rsidR="001D61FC" w:rsidRPr="00C8205D">
          <w:rPr>
            <w:color w:val="000000" w:themeColor="text1"/>
            <w:sz w:val="22"/>
            <w:szCs w:val="22"/>
            <w:rPrChange w:id="8403" w:author="Risa" w:date="2021-07-06T14:20:00Z">
              <w:rPr/>
            </w:rPrChange>
          </w:rPr>
          <w:t xml:space="preserve"> </w:t>
        </w:r>
        <w:r w:rsidR="001D61FC" w:rsidRPr="00C8205D">
          <w:rPr>
            <w:color w:val="000000" w:themeColor="text1"/>
            <w:sz w:val="22"/>
            <w:szCs w:val="22"/>
            <w:shd w:val="clear" w:color="auto" w:fill="FFFFFF"/>
            <w:rPrChange w:id="8404" w:author="Risa" w:date="2021-07-06T14:20:00Z">
              <w:rPr>
                <w:color w:val="222222"/>
                <w:sz w:val="20"/>
                <w:szCs w:val="20"/>
                <w:shd w:val="clear" w:color="auto" w:fill="FFFFFF"/>
              </w:rPr>
            </w:rPrChange>
          </w:rPr>
          <w:t>http://glmmadmb.r-forge.r-project.org/repos</w:t>
        </w:r>
      </w:ins>
    </w:p>
    <w:p w14:paraId="6557DC02" w14:textId="55F1DA9C" w:rsidR="00BB1CBA" w:rsidRPr="00C8205D" w:rsidRDefault="00AE173C" w:rsidP="001D7BE7">
      <w:pPr>
        <w:pStyle w:val="ListParagraph"/>
        <w:autoSpaceDE w:val="0"/>
        <w:autoSpaceDN w:val="0"/>
        <w:adjustRightInd w:val="0"/>
        <w:spacing w:after="0" w:line="360" w:lineRule="auto"/>
        <w:ind w:left="450" w:hanging="450"/>
        <w:rPr>
          <w:color w:val="000000" w:themeColor="text1"/>
          <w:sz w:val="22"/>
          <w:szCs w:val="22"/>
          <w:shd w:val="clear" w:color="auto" w:fill="FFFFFF"/>
          <w:rPrChange w:id="8405" w:author="Risa" w:date="2021-07-06T14:20:00Z">
            <w:rPr>
              <w:color w:val="000000" w:themeColor="text1"/>
              <w:sz w:val="20"/>
              <w:szCs w:val="20"/>
              <w:shd w:val="clear" w:color="auto" w:fill="FFFFFF"/>
            </w:rPr>
          </w:rPrChange>
        </w:rPr>
        <w:pPrChange w:id="8406" w:author="Risa" w:date="2021-07-06T13:11:00Z">
          <w:pPr>
            <w:pStyle w:val="ListParagraph"/>
            <w:autoSpaceDE w:val="0"/>
            <w:autoSpaceDN w:val="0"/>
            <w:adjustRightInd w:val="0"/>
            <w:spacing w:line="240" w:lineRule="auto"/>
            <w:ind w:left="450" w:hanging="450"/>
            <w:jc w:val="both"/>
          </w:pPr>
        </w:pPrChange>
      </w:pPr>
      <w:proofErr w:type="spellStart"/>
      <w:r w:rsidRPr="00C8205D">
        <w:rPr>
          <w:color w:val="000000" w:themeColor="text1"/>
          <w:sz w:val="22"/>
          <w:szCs w:val="22"/>
          <w:shd w:val="clear" w:color="auto" w:fill="FFFFFF"/>
          <w:rPrChange w:id="8407" w:author="Risa" w:date="2021-07-06T14:20:00Z">
            <w:rPr>
              <w:color w:val="000000" w:themeColor="text1"/>
              <w:sz w:val="20"/>
              <w:szCs w:val="20"/>
              <w:shd w:val="clear" w:color="auto" w:fill="FFFFFF"/>
            </w:rPr>
          </w:rPrChange>
        </w:rPr>
        <w:t>Lesk</w:t>
      </w:r>
      <w:proofErr w:type="spellEnd"/>
      <w:r w:rsidRPr="00C8205D">
        <w:rPr>
          <w:color w:val="000000" w:themeColor="text1"/>
          <w:sz w:val="22"/>
          <w:szCs w:val="22"/>
          <w:shd w:val="clear" w:color="auto" w:fill="FFFFFF"/>
          <w:rPrChange w:id="8408" w:author="Risa" w:date="2021-07-06T14:20:00Z">
            <w:rPr>
              <w:color w:val="000000" w:themeColor="text1"/>
              <w:sz w:val="20"/>
              <w:szCs w:val="20"/>
              <w:shd w:val="clear" w:color="auto" w:fill="FFFFFF"/>
            </w:rPr>
          </w:rPrChange>
        </w:rPr>
        <w:t xml:space="preserve">, C., </w:t>
      </w:r>
      <w:proofErr w:type="spellStart"/>
      <w:r w:rsidRPr="00C8205D">
        <w:rPr>
          <w:color w:val="000000" w:themeColor="text1"/>
          <w:sz w:val="22"/>
          <w:szCs w:val="22"/>
          <w:shd w:val="clear" w:color="auto" w:fill="FFFFFF"/>
          <w:rPrChange w:id="8409" w:author="Risa" w:date="2021-07-06T14:20:00Z">
            <w:rPr>
              <w:color w:val="000000" w:themeColor="text1"/>
              <w:sz w:val="20"/>
              <w:szCs w:val="20"/>
              <w:shd w:val="clear" w:color="auto" w:fill="FFFFFF"/>
            </w:rPr>
          </w:rPrChange>
        </w:rPr>
        <w:t>Coffel</w:t>
      </w:r>
      <w:proofErr w:type="spellEnd"/>
      <w:r w:rsidRPr="00C8205D">
        <w:rPr>
          <w:color w:val="000000" w:themeColor="text1"/>
          <w:sz w:val="22"/>
          <w:szCs w:val="22"/>
          <w:shd w:val="clear" w:color="auto" w:fill="FFFFFF"/>
          <w:rPrChange w:id="8410" w:author="Risa" w:date="2021-07-06T14:20:00Z">
            <w:rPr>
              <w:color w:val="000000" w:themeColor="text1"/>
              <w:sz w:val="20"/>
              <w:szCs w:val="20"/>
              <w:shd w:val="clear" w:color="auto" w:fill="FFFFFF"/>
            </w:rPr>
          </w:rPrChange>
        </w:rPr>
        <w:t xml:space="preserve">, E., D'Amato, A., </w:t>
      </w:r>
      <w:proofErr w:type="spellStart"/>
      <w:r w:rsidRPr="00C8205D">
        <w:rPr>
          <w:color w:val="000000" w:themeColor="text1"/>
          <w:sz w:val="22"/>
          <w:szCs w:val="22"/>
          <w:shd w:val="clear" w:color="auto" w:fill="FFFFFF"/>
          <w:rPrChange w:id="8411" w:author="Risa" w:date="2021-07-06T14:20:00Z">
            <w:rPr>
              <w:color w:val="000000" w:themeColor="text1"/>
              <w:sz w:val="20"/>
              <w:szCs w:val="20"/>
              <w:shd w:val="clear" w:color="auto" w:fill="FFFFFF"/>
            </w:rPr>
          </w:rPrChange>
        </w:rPr>
        <w:t>Dodds</w:t>
      </w:r>
      <w:proofErr w:type="spellEnd"/>
      <w:r w:rsidRPr="00C8205D">
        <w:rPr>
          <w:color w:val="000000" w:themeColor="text1"/>
          <w:sz w:val="22"/>
          <w:szCs w:val="22"/>
          <w:shd w:val="clear" w:color="auto" w:fill="FFFFFF"/>
          <w:rPrChange w:id="8412" w:author="Risa" w:date="2021-07-06T14:20:00Z">
            <w:rPr>
              <w:color w:val="000000" w:themeColor="text1"/>
              <w:sz w:val="20"/>
              <w:szCs w:val="20"/>
              <w:shd w:val="clear" w:color="auto" w:fill="FFFFFF"/>
            </w:rPr>
          </w:rPrChange>
        </w:rPr>
        <w:t xml:space="preserve">, K., and Horton, R. (2017). Threats to North American forests from southern pine beetle with warming winters. </w:t>
      </w:r>
      <w:r w:rsidRPr="00C8205D">
        <w:rPr>
          <w:i/>
          <w:iCs/>
          <w:color w:val="000000" w:themeColor="text1"/>
          <w:sz w:val="22"/>
          <w:szCs w:val="22"/>
          <w:rPrChange w:id="8413" w:author="Risa" w:date="2021-07-06T14:20:00Z">
            <w:rPr>
              <w:i/>
              <w:iCs/>
              <w:color w:val="000000" w:themeColor="text1"/>
              <w:sz w:val="20"/>
              <w:szCs w:val="20"/>
            </w:rPr>
          </w:rPrChange>
        </w:rPr>
        <w:t>Nat</w:t>
      </w:r>
      <w:ins w:id="8414" w:author="Risa" w:date="2021-07-06T14:18:00Z">
        <w:r w:rsidR="00A150B3" w:rsidRPr="00C8205D">
          <w:rPr>
            <w:i/>
            <w:iCs/>
            <w:color w:val="000000" w:themeColor="text1"/>
            <w:sz w:val="22"/>
            <w:szCs w:val="22"/>
            <w:rPrChange w:id="8415" w:author="Risa" w:date="2021-07-06T14:20:00Z">
              <w:rPr>
                <w:i/>
                <w:iCs/>
                <w:color w:val="000000" w:themeColor="text1"/>
                <w:sz w:val="22"/>
                <w:szCs w:val="22"/>
              </w:rPr>
            </w:rPrChange>
          </w:rPr>
          <w:t>ure</w:t>
        </w:r>
      </w:ins>
      <w:del w:id="8416" w:author="Risa" w:date="2021-07-06T14:18:00Z">
        <w:r w:rsidRPr="00C8205D" w:rsidDel="00A150B3">
          <w:rPr>
            <w:i/>
            <w:iCs/>
            <w:color w:val="000000" w:themeColor="text1"/>
            <w:sz w:val="22"/>
            <w:szCs w:val="22"/>
            <w:rPrChange w:id="8417" w:author="Risa" w:date="2021-07-06T14:20:00Z">
              <w:rPr>
                <w:i/>
                <w:iCs/>
                <w:color w:val="000000" w:themeColor="text1"/>
                <w:sz w:val="20"/>
                <w:szCs w:val="20"/>
              </w:rPr>
            </w:rPrChange>
          </w:rPr>
          <w:delText>.</w:delText>
        </w:r>
      </w:del>
      <w:r w:rsidRPr="00C8205D">
        <w:rPr>
          <w:i/>
          <w:iCs/>
          <w:color w:val="000000" w:themeColor="text1"/>
          <w:sz w:val="22"/>
          <w:szCs w:val="22"/>
          <w:rPrChange w:id="8418" w:author="Risa" w:date="2021-07-06T14:20:00Z">
            <w:rPr>
              <w:i/>
              <w:iCs/>
              <w:color w:val="000000" w:themeColor="text1"/>
              <w:sz w:val="20"/>
              <w:szCs w:val="20"/>
            </w:rPr>
          </w:rPrChange>
        </w:rPr>
        <w:t xml:space="preserve"> Clim</w:t>
      </w:r>
      <w:ins w:id="8419" w:author="Risa" w:date="2021-07-06T14:18:00Z">
        <w:r w:rsidR="00A150B3" w:rsidRPr="00C8205D">
          <w:rPr>
            <w:i/>
            <w:iCs/>
            <w:color w:val="000000" w:themeColor="text1"/>
            <w:sz w:val="22"/>
            <w:szCs w:val="22"/>
            <w:rPrChange w:id="8420" w:author="Risa" w:date="2021-07-06T14:20:00Z">
              <w:rPr>
                <w:i/>
                <w:iCs/>
                <w:color w:val="000000" w:themeColor="text1"/>
                <w:sz w:val="22"/>
                <w:szCs w:val="22"/>
              </w:rPr>
            </w:rPrChange>
          </w:rPr>
          <w:t>ate</w:t>
        </w:r>
      </w:ins>
      <w:del w:id="8421" w:author="Risa" w:date="2021-07-06T14:18:00Z">
        <w:r w:rsidRPr="00C8205D" w:rsidDel="00A150B3">
          <w:rPr>
            <w:i/>
            <w:iCs/>
            <w:color w:val="000000" w:themeColor="text1"/>
            <w:sz w:val="22"/>
            <w:szCs w:val="22"/>
            <w:rPrChange w:id="8422" w:author="Risa" w:date="2021-07-06T14:20:00Z">
              <w:rPr>
                <w:i/>
                <w:iCs/>
                <w:color w:val="000000" w:themeColor="text1"/>
                <w:sz w:val="20"/>
                <w:szCs w:val="20"/>
              </w:rPr>
            </w:rPrChange>
          </w:rPr>
          <w:delText>.</w:delText>
        </w:r>
      </w:del>
      <w:r w:rsidRPr="00C8205D">
        <w:rPr>
          <w:i/>
          <w:iCs/>
          <w:color w:val="000000" w:themeColor="text1"/>
          <w:sz w:val="22"/>
          <w:szCs w:val="22"/>
          <w:rPrChange w:id="8423" w:author="Risa" w:date="2021-07-06T14:20:00Z">
            <w:rPr>
              <w:i/>
              <w:iCs/>
              <w:color w:val="000000" w:themeColor="text1"/>
              <w:sz w:val="20"/>
              <w:szCs w:val="20"/>
            </w:rPr>
          </w:rPrChange>
        </w:rPr>
        <w:t xml:space="preserve"> Change</w:t>
      </w:r>
      <w:ins w:id="8424" w:author="Risa" w:date="2021-07-06T14:18:00Z">
        <w:r w:rsidR="00A150B3" w:rsidRPr="00C8205D">
          <w:rPr>
            <w:i/>
            <w:iCs/>
            <w:color w:val="000000" w:themeColor="text1"/>
            <w:sz w:val="22"/>
            <w:szCs w:val="22"/>
            <w:rPrChange w:id="8425" w:author="Risa" w:date="2021-07-06T14:20:00Z">
              <w:rPr>
                <w:i/>
                <w:iCs/>
                <w:color w:val="000000" w:themeColor="text1"/>
                <w:sz w:val="22"/>
                <w:szCs w:val="22"/>
              </w:rPr>
            </w:rPrChange>
          </w:rPr>
          <w:t>,</w:t>
        </w:r>
      </w:ins>
      <w:r w:rsidRPr="00C8205D">
        <w:rPr>
          <w:color w:val="000000" w:themeColor="text1"/>
          <w:sz w:val="22"/>
          <w:szCs w:val="22"/>
          <w:shd w:val="clear" w:color="auto" w:fill="FFFFFF"/>
          <w:rPrChange w:id="8426" w:author="Risa" w:date="2021-07-06T14:20:00Z">
            <w:rPr>
              <w:color w:val="000000" w:themeColor="text1"/>
              <w:sz w:val="20"/>
              <w:szCs w:val="20"/>
              <w:shd w:val="clear" w:color="auto" w:fill="FFFFFF"/>
            </w:rPr>
          </w:rPrChange>
        </w:rPr>
        <w:t xml:space="preserve"> </w:t>
      </w:r>
      <w:r w:rsidRPr="00C8205D">
        <w:rPr>
          <w:i/>
          <w:iCs/>
          <w:color w:val="000000" w:themeColor="text1"/>
          <w:sz w:val="22"/>
          <w:szCs w:val="22"/>
          <w:shd w:val="clear" w:color="auto" w:fill="FFFFFF"/>
          <w:rPrChange w:id="8427" w:author="Risa" w:date="2021-07-06T14:20:00Z">
            <w:rPr>
              <w:color w:val="000000" w:themeColor="text1"/>
              <w:sz w:val="20"/>
              <w:szCs w:val="20"/>
              <w:shd w:val="clear" w:color="auto" w:fill="FFFFFF"/>
            </w:rPr>
          </w:rPrChange>
        </w:rPr>
        <w:t>7</w:t>
      </w:r>
      <w:r w:rsidRPr="00C8205D">
        <w:rPr>
          <w:color w:val="000000" w:themeColor="text1"/>
          <w:sz w:val="22"/>
          <w:szCs w:val="22"/>
          <w:shd w:val="clear" w:color="auto" w:fill="FFFFFF"/>
          <w:rPrChange w:id="8428" w:author="Risa" w:date="2021-07-06T14:20:00Z">
            <w:rPr>
              <w:color w:val="000000" w:themeColor="text1"/>
              <w:sz w:val="20"/>
              <w:szCs w:val="20"/>
              <w:shd w:val="clear" w:color="auto" w:fill="FFFFFF"/>
            </w:rPr>
          </w:rPrChange>
        </w:rPr>
        <w:t xml:space="preserve">, 713–717. </w:t>
      </w:r>
      <w:proofErr w:type="spellStart"/>
      <w:r w:rsidR="00BB1CBA" w:rsidRPr="00C8205D">
        <w:rPr>
          <w:color w:val="000000" w:themeColor="text1"/>
          <w:sz w:val="22"/>
          <w:szCs w:val="22"/>
          <w:shd w:val="clear" w:color="auto" w:fill="FFFFFF"/>
          <w:rPrChange w:id="8429"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8430" w:author="Risa" w:date="2021-07-06T14:20:00Z">
            <w:rPr>
              <w:color w:val="3E3D40"/>
              <w:sz w:val="20"/>
              <w:szCs w:val="20"/>
              <w:shd w:val="clear" w:color="auto" w:fill="FFFFFF"/>
            </w:rPr>
          </w:rPrChange>
        </w:rPr>
        <w:t>: 10.1038/nclimate3375</w:t>
      </w:r>
    </w:p>
    <w:p w14:paraId="6DDA1E35" w14:textId="30D4E4FD" w:rsidR="00AE173C" w:rsidRPr="00C8205D" w:rsidRDefault="00AE173C" w:rsidP="001D7BE7">
      <w:pPr>
        <w:pStyle w:val="ListParagraph"/>
        <w:autoSpaceDE w:val="0"/>
        <w:autoSpaceDN w:val="0"/>
        <w:adjustRightInd w:val="0"/>
        <w:spacing w:after="0" w:line="360" w:lineRule="auto"/>
        <w:ind w:left="450" w:hanging="450"/>
        <w:rPr>
          <w:color w:val="000000" w:themeColor="text1"/>
          <w:sz w:val="22"/>
          <w:szCs w:val="22"/>
          <w:shd w:val="clear" w:color="auto" w:fill="FFFFFF"/>
          <w:rPrChange w:id="8431" w:author="Risa" w:date="2021-07-06T14:20:00Z">
            <w:rPr>
              <w:color w:val="000000" w:themeColor="text1"/>
              <w:sz w:val="20"/>
              <w:szCs w:val="20"/>
              <w:shd w:val="clear" w:color="auto" w:fill="FFFFFF"/>
            </w:rPr>
          </w:rPrChange>
        </w:rPr>
        <w:pPrChange w:id="8432" w:author="Risa" w:date="2021-07-06T13:11:00Z">
          <w:pPr>
            <w:pStyle w:val="ListParagraph"/>
            <w:autoSpaceDE w:val="0"/>
            <w:autoSpaceDN w:val="0"/>
            <w:adjustRightInd w:val="0"/>
            <w:spacing w:line="240" w:lineRule="auto"/>
            <w:ind w:left="450" w:hanging="450"/>
            <w:jc w:val="both"/>
          </w:pPr>
        </w:pPrChange>
      </w:pPr>
      <w:r w:rsidRPr="00C8205D">
        <w:rPr>
          <w:color w:val="000000" w:themeColor="text1"/>
          <w:sz w:val="22"/>
          <w:szCs w:val="22"/>
          <w:shd w:val="clear" w:color="auto" w:fill="FFFFFF"/>
          <w:rPrChange w:id="8433" w:author="Risa" w:date="2021-07-06T14:20:00Z">
            <w:rPr>
              <w:color w:val="000000" w:themeColor="text1"/>
              <w:sz w:val="20"/>
              <w:szCs w:val="20"/>
              <w:shd w:val="clear" w:color="auto" w:fill="FFFFFF"/>
            </w:rPr>
          </w:rPrChange>
        </w:rPr>
        <w:t xml:space="preserve">Licht, J. </w:t>
      </w:r>
      <w:r w:rsidR="005F3C86" w:rsidRPr="00C8205D">
        <w:rPr>
          <w:color w:val="000000" w:themeColor="text1"/>
          <w:sz w:val="22"/>
          <w:szCs w:val="22"/>
          <w:shd w:val="clear" w:color="auto" w:fill="FFFFFF"/>
          <w:rPrChange w:id="8434" w:author="Risa" w:date="2021-07-06T14:20:00Z">
            <w:rPr>
              <w:color w:val="000000" w:themeColor="text1"/>
              <w:sz w:val="20"/>
              <w:szCs w:val="20"/>
              <w:shd w:val="clear" w:color="auto" w:fill="FFFFFF"/>
            </w:rPr>
          </w:rPrChange>
        </w:rPr>
        <w:t xml:space="preserve">and </w:t>
      </w:r>
      <w:r w:rsidRPr="00C8205D">
        <w:rPr>
          <w:color w:val="000000" w:themeColor="text1"/>
          <w:sz w:val="22"/>
          <w:szCs w:val="22"/>
          <w:shd w:val="clear" w:color="auto" w:fill="FFFFFF"/>
          <w:rPrChange w:id="8435" w:author="Risa" w:date="2021-07-06T14:20:00Z">
            <w:rPr>
              <w:color w:val="000000" w:themeColor="text1"/>
              <w:sz w:val="20"/>
              <w:szCs w:val="20"/>
              <w:shd w:val="clear" w:color="auto" w:fill="FFFFFF"/>
            </w:rPr>
          </w:rPrChange>
        </w:rPr>
        <w:t>Smith, N</w:t>
      </w:r>
      <w:r w:rsidR="005F3C86" w:rsidRPr="00C8205D">
        <w:rPr>
          <w:color w:val="000000" w:themeColor="text1"/>
          <w:sz w:val="22"/>
          <w:szCs w:val="22"/>
          <w:shd w:val="clear" w:color="auto" w:fill="FFFFFF"/>
          <w:rPrChange w:id="8436" w:author="Risa" w:date="2021-07-06T14:20:00Z">
            <w:rPr>
              <w:color w:val="000000" w:themeColor="text1"/>
              <w:sz w:val="20"/>
              <w:szCs w:val="20"/>
              <w:shd w:val="clear" w:color="auto" w:fill="FFFFFF"/>
            </w:rPr>
          </w:rPrChange>
        </w:rPr>
        <w:t>.</w:t>
      </w:r>
      <w:r w:rsidRPr="00C8205D">
        <w:rPr>
          <w:color w:val="000000" w:themeColor="text1"/>
          <w:sz w:val="22"/>
          <w:szCs w:val="22"/>
          <w:shd w:val="clear" w:color="auto" w:fill="FFFFFF"/>
          <w:rPrChange w:id="8437" w:author="Risa" w:date="2021-07-06T14:20:00Z">
            <w:rPr>
              <w:color w:val="000000" w:themeColor="text1"/>
              <w:sz w:val="20"/>
              <w:szCs w:val="20"/>
              <w:shd w:val="clear" w:color="auto" w:fill="FFFFFF"/>
            </w:rPr>
          </w:rPrChange>
        </w:rPr>
        <w:t xml:space="preserve"> (2018). The influence of lignocellulose and hemicellulose biochar on photosynthesis and water use efficiency in seedlings from a Northeastern US pine-oak ecosystem. </w:t>
      </w:r>
      <w:r w:rsidRPr="00C8205D">
        <w:rPr>
          <w:i/>
          <w:iCs/>
          <w:color w:val="000000" w:themeColor="text1"/>
          <w:sz w:val="22"/>
          <w:szCs w:val="22"/>
          <w:rPrChange w:id="8438" w:author="Risa" w:date="2021-07-06T14:20:00Z">
            <w:rPr>
              <w:i/>
              <w:iCs/>
              <w:color w:val="000000" w:themeColor="text1"/>
              <w:sz w:val="20"/>
              <w:szCs w:val="20"/>
            </w:rPr>
          </w:rPrChange>
        </w:rPr>
        <w:t>Journal of Sustainable Forestry</w:t>
      </w:r>
      <w:r w:rsidRPr="00C8205D">
        <w:rPr>
          <w:color w:val="000000" w:themeColor="text1"/>
          <w:sz w:val="22"/>
          <w:szCs w:val="22"/>
          <w:shd w:val="clear" w:color="auto" w:fill="FFFFFF"/>
          <w:rPrChange w:id="8439"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8440" w:author="Risa" w:date="2021-07-06T14:20:00Z">
            <w:rPr>
              <w:i/>
              <w:iCs/>
              <w:color w:val="000000" w:themeColor="text1"/>
              <w:sz w:val="20"/>
              <w:szCs w:val="20"/>
            </w:rPr>
          </w:rPrChange>
        </w:rPr>
        <w:t>37</w:t>
      </w:r>
      <w:r w:rsidRPr="00C8205D">
        <w:rPr>
          <w:color w:val="000000" w:themeColor="text1"/>
          <w:sz w:val="22"/>
          <w:szCs w:val="22"/>
          <w:shd w:val="clear" w:color="auto" w:fill="FFFFFF"/>
          <w:rPrChange w:id="8441" w:author="Risa" w:date="2021-07-06T14:20:00Z">
            <w:rPr>
              <w:color w:val="000000" w:themeColor="text1"/>
              <w:sz w:val="20"/>
              <w:szCs w:val="20"/>
              <w:shd w:val="clear" w:color="auto" w:fill="FFFFFF"/>
            </w:rPr>
          </w:rPrChange>
        </w:rPr>
        <w:t>(1), 25-37.</w:t>
      </w:r>
      <w:r w:rsidR="00BB1CBA" w:rsidRPr="00C8205D">
        <w:rPr>
          <w:color w:val="000000" w:themeColor="text1"/>
          <w:sz w:val="22"/>
          <w:szCs w:val="22"/>
          <w:shd w:val="clear" w:color="auto" w:fill="FFFFFF"/>
          <w:rPrChange w:id="8442" w:author="Risa" w:date="2021-07-06T14:20:00Z">
            <w:rPr>
              <w:color w:val="000000" w:themeColor="text1"/>
              <w:sz w:val="20"/>
              <w:szCs w:val="20"/>
              <w:shd w:val="clear" w:color="auto" w:fill="FFFFFF"/>
            </w:rPr>
          </w:rPrChange>
        </w:rPr>
        <w:t xml:space="preserve"> </w:t>
      </w:r>
      <w:proofErr w:type="spellStart"/>
      <w:r w:rsidR="00BB1CBA" w:rsidRPr="00C8205D">
        <w:rPr>
          <w:color w:val="000000" w:themeColor="text1"/>
          <w:sz w:val="22"/>
          <w:szCs w:val="22"/>
          <w:shd w:val="clear" w:color="auto" w:fill="FFFFFF"/>
          <w:rPrChange w:id="8443"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8444" w:author="Risa" w:date="2021-07-06T14:20:00Z">
            <w:rPr>
              <w:color w:val="3E3D40"/>
              <w:sz w:val="20"/>
              <w:szCs w:val="20"/>
              <w:shd w:val="clear" w:color="auto" w:fill="FFFFFF"/>
            </w:rPr>
          </w:rPrChange>
        </w:rPr>
        <w:t>: 10.1080/10549811.2017.1386113</w:t>
      </w:r>
    </w:p>
    <w:p w14:paraId="60103DCB" w14:textId="6EA61086" w:rsidR="00081CA2" w:rsidRPr="00C8205D" w:rsidRDefault="00081CA2"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445" w:author="Risa" w:date="2021-07-06T14:20:00Z">
            <w:rPr>
              <w:color w:val="000000" w:themeColor="text1"/>
              <w:sz w:val="20"/>
              <w:szCs w:val="20"/>
              <w:shd w:val="clear" w:color="auto" w:fill="FFFFFF"/>
            </w:rPr>
          </w:rPrChange>
        </w:rPr>
        <w:pPrChange w:id="8446"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447" w:author="Risa" w:date="2021-07-06T14:20:00Z">
            <w:rPr>
              <w:color w:val="000000" w:themeColor="text1"/>
              <w:sz w:val="20"/>
              <w:szCs w:val="20"/>
              <w:shd w:val="clear" w:color="auto" w:fill="FFFFFF"/>
            </w:rPr>
          </w:rPrChange>
        </w:rPr>
        <w:t xml:space="preserve">Licht, J. and Smith, N. (2020). Pyrogenic Carbon Increases Pitch Pine Seedling Growth, Soil Moisture Retention, and Photosynthetic Intrinsic Water Use Efficiency in the Field. </w:t>
      </w:r>
      <w:r w:rsidRPr="00C8205D">
        <w:rPr>
          <w:i/>
          <w:iCs/>
          <w:color w:val="000000" w:themeColor="text1"/>
          <w:sz w:val="22"/>
          <w:szCs w:val="22"/>
          <w:rPrChange w:id="8448" w:author="Risa" w:date="2021-07-06T14:20:00Z">
            <w:rPr>
              <w:i/>
              <w:iCs/>
              <w:color w:val="000000" w:themeColor="text1"/>
              <w:sz w:val="20"/>
              <w:szCs w:val="20"/>
            </w:rPr>
          </w:rPrChange>
        </w:rPr>
        <w:t>Frontiers in Forests and Global Change</w:t>
      </w:r>
      <w:r w:rsidRPr="00C8205D">
        <w:rPr>
          <w:color w:val="000000" w:themeColor="text1"/>
          <w:sz w:val="22"/>
          <w:szCs w:val="22"/>
          <w:shd w:val="clear" w:color="auto" w:fill="FFFFFF"/>
          <w:rPrChange w:id="8449"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8450" w:author="Risa" w:date="2021-07-06T14:20:00Z">
            <w:rPr>
              <w:i/>
              <w:iCs/>
              <w:color w:val="000000" w:themeColor="text1"/>
              <w:sz w:val="20"/>
              <w:szCs w:val="20"/>
            </w:rPr>
          </w:rPrChange>
        </w:rPr>
        <w:t>3</w:t>
      </w:r>
      <w:r w:rsidRPr="00C8205D">
        <w:rPr>
          <w:color w:val="000000" w:themeColor="text1"/>
          <w:sz w:val="22"/>
          <w:szCs w:val="22"/>
          <w:shd w:val="clear" w:color="auto" w:fill="FFFFFF"/>
          <w:rPrChange w:id="8451" w:author="Risa" w:date="2021-07-06T14:20:00Z">
            <w:rPr>
              <w:color w:val="000000" w:themeColor="text1"/>
              <w:sz w:val="20"/>
              <w:szCs w:val="20"/>
              <w:shd w:val="clear" w:color="auto" w:fill="FFFFFF"/>
            </w:rPr>
          </w:rPrChange>
        </w:rPr>
        <w:t>, 31.</w:t>
      </w:r>
      <w:r w:rsidR="00BB1CBA" w:rsidRPr="00C8205D">
        <w:rPr>
          <w:color w:val="000000" w:themeColor="text1"/>
          <w:sz w:val="22"/>
          <w:szCs w:val="22"/>
          <w:shd w:val="clear" w:color="auto" w:fill="FFFFFF"/>
          <w:rPrChange w:id="8452" w:author="Risa" w:date="2021-07-06T14:20:00Z">
            <w:rPr>
              <w:color w:val="000000" w:themeColor="text1"/>
              <w:sz w:val="20"/>
              <w:szCs w:val="20"/>
              <w:shd w:val="clear" w:color="auto" w:fill="FFFFFF"/>
            </w:rPr>
          </w:rPrChange>
        </w:rPr>
        <w:t xml:space="preserve"> </w:t>
      </w:r>
      <w:proofErr w:type="spellStart"/>
      <w:r w:rsidR="00BB1CBA" w:rsidRPr="00C8205D">
        <w:rPr>
          <w:color w:val="000000" w:themeColor="text1"/>
          <w:sz w:val="22"/>
          <w:szCs w:val="22"/>
          <w:shd w:val="clear" w:color="auto" w:fill="FFFFFF"/>
          <w:rPrChange w:id="8453"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8454" w:author="Risa" w:date="2021-07-06T14:20:00Z">
            <w:rPr>
              <w:color w:val="3E3D40"/>
              <w:sz w:val="20"/>
              <w:szCs w:val="20"/>
              <w:shd w:val="clear" w:color="auto" w:fill="FFFFFF"/>
            </w:rPr>
          </w:rPrChange>
        </w:rPr>
        <w:t>: 10.3389/ffgc.2020.00031</w:t>
      </w:r>
    </w:p>
    <w:p w14:paraId="19C872E0" w14:textId="11E55282" w:rsidR="00482974" w:rsidRPr="00C8205D" w:rsidRDefault="00482974" w:rsidP="001D7BE7">
      <w:pPr>
        <w:pStyle w:val="ListParagraph"/>
        <w:autoSpaceDE w:val="0"/>
        <w:autoSpaceDN w:val="0"/>
        <w:adjustRightInd w:val="0"/>
        <w:spacing w:after="0" w:line="360" w:lineRule="auto"/>
        <w:ind w:left="360" w:hanging="360"/>
        <w:rPr>
          <w:ins w:id="8455" w:author="Jeff" w:date="2021-06-21T17:48:00Z"/>
          <w:color w:val="000000" w:themeColor="text1"/>
          <w:sz w:val="22"/>
          <w:szCs w:val="22"/>
          <w:shd w:val="clear" w:color="auto" w:fill="FFFFFF"/>
          <w:rPrChange w:id="8456" w:author="Risa" w:date="2021-07-06T14:20:00Z">
            <w:rPr>
              <w:ins w:id="8457" w:author="Jeff" w:date="2021-06-21T17:48:00Z"/>
              <w:color w:val="3E3D40"/>
              <w:sz w:val="20"/>
              <w:szCs w:val="20"/>
              <w:shd w:val="clear" w:color="auto" w:fill="FFFFFF"/>
            </w:rPr>
          </w:rPrChange>
        </w:rPr>
        <w:pPrChange w:id="8458"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459" w:author="Risa" w:date="2021-07-06T14:20:00Z">
            <w:rPr>
              <w:color w:val="3E3D40"/>
              <w:sz w:val="20"/>
              <w:szCs w:val="20"/>
              <w:shd w:val="clear" w:color="auto" w:fill="FFFFFF"/>
            </w:rPr>
          </w:rPrChange>
        </w:rPr>
        <w:t>Little, S. Jr. (1953). Prescribed burning as a tool of forest management in the northeastern states.</w:t>
      </w:r>
      <w:ins w:id="8460" w:author="Risa" w:date="2021-07-06T14:18:00Z">
        <w:r w:rsidR="00A150B3" w:rsidRPr="00C8205D">
          <w:rPr>
            <w:color w:val="000000" w:themeColor="text1"/>
            <w:sz w:val="22"/>
            <w:szCs w:val="22"/>
            <w:shd w:val="clear" w:color="auto" w:fill="FFFFFF"/>
            <w:rPrChange w:id="8461" w:author="Risa" w:date="2021-07-06T14:20:00Z">
              <w:rPr>
                <w:color w:val="3E3D40"/>
                <w:sz w:val="22"/>
                <w:szCs w:val="22"/>
                <w:shd w:val="clear" w:color="auto" w:fill="FFFFFF"/>
              </w:rPr>
            </w:rPrChange>
          </w:rPr>
          <w:t xml:space="preserve"> </w:t>
        </w:r>
      </w:ins>
      <w:del w:id="8462" w:author="Risa" w:date="2021-07-06T14:18:00Z">
        <w:r w:rsidRPr="00C8205D" w:rsidDel="00A150B3">
          <w:rPr>
            <w:color w:val="000000" w:themeColor="text1"/>
            <w:sz w:val="22"/>
            <w:szCs w:val="22"/>
            <w:shd w:val="clear" w:color="auto" w:fill="FFFFFF"/>
            <w:rPrChange w:id="8463" w:author="Risa" w:date="2021-07-06T14:20:00Z">
              <w:rPr>
                <w:color w:val="3E3D40"/>
                <w:sz w:val="20"/>
                <w:szCs w:val="20"/>
                <w:shd w:val="clear" w:color="auto" w:fill="FFFFFF"/>
              </w:rPr>
            </w:rPrChange>
          </w:rPr>
          <w:delText> </w:delText>
        </w:r>
      </w:del>
      <w:r w:rsidRPr="00C8205D">
        <w:rPr>
          <w:i/>
          <w:iCs/>
          <w:color w:val="000000" w:themeColor="text1"/>
          <w:sz w:val="22"/>
          <w:szCs w:val="22"/>
          <w:shd w:val="clear" w:color="auto" w:fill="FFFFFF"/>
          <w:rPrChange w:id="8464" w:author="Risa" w:date="2021-07-06T14:20:00Z">
            <w:rPr>
              <w:i/>
              <w:iCs/>
              <w:color w:val="3E3D40"/>
              <w:sz w:val="20"/>
              <w:szCs w:val="20"/>
              <w:shd w:val="clear" w:color="auto" w:fill="FFFFFF"/>
            </w:rPr>
          </w:rPrChange>
        </w:rPr>
        <w:t>J</w:t>
      </w:r>
      <w:ins w:id="8465" w:author="Risa" w:date="2021-07-06T14:19:00Z">
        <w:r w:rsidR="00A150B3" w:rsidRPr="00C8205D">
          <w:rPr>
            <w:i/>
            <w:iCs/>
            <w:color w:val="000000" w:themeColor="text1"/>
            <w:sz w:val="22"/>
            <w:szCs w:val="22"/>
            <w:shd w:val="clear" w:color="auto" w:fill="FFFFFF"/>
            <w:rPrChange w:id="8466" w:author="Risa" w:date="2021-07-06T14:20:00Z">
              <w:rPr>
                <w:i/>
                <w:iCs/>
                <w:color w:val="3E3D40"/>
                <w:sz w:val="22"/>
                <w:szCs w:val="22"/>
                <w:shd w:val="clear" w:color="auto" w:fill="FFFFFF"/>
              </w:rPr>
            </w:rPrChange>
          </w:rPr>
          <w:t>ournal of</w:t>
        </w:r>
      </w:ins>
      <w:del w:id="8467" w:author="Risa" w:date="2021-07-06T14:19:00Z">
        <w:r w:rsidRPr="00C8205D" w:rsidDel="00A150B3">
          <w:rPr>
            <w:i/>
            <w:iCs/>
            <w:color w:val="000000" w:themeColor="text1"/>
            <w:sz w:val="22"/>
            <w:szCs w:val="22"/>
            <w:shd w:val="clear" w:color="auto" w:fill="FFFFFF"/>
            <w:rPrChange w:id="8468" w:author="Risa" w:date="2021-07-06T14:20:00Z">
              <w:rPr>
                <w:i/>
                <w:iCs/>
                <w:color w:val="3E3D40"/>
                <w:sz w:val="20"/>
                <w:szCs w:val="20"/>
                <w:shd w:val="clear" w:color="auto" w:fill="FFFFFF"/>
              </w:rPr>
            </w:rPrChange>
          </w:rPr>
          <w:delText>.</w:delText>
        </w:r>
      </w:del>
      <w:r w:rsidRPr="00C8205D">
        <w:rPr>
          <w:i/>
          <w:iCs/>
          <w:color w:val="000000" w:themeColor="text1"/>
          <w:sz w:val="22"/>
          <w:szCs w:val="22"/>
          <w:shd w:val="clear" w:color="auto" w:fill="FFFFFF"/>
          <w:rPrChange w:id="8469" w:author="Risa" w:date="2021-07-06T14:20:00Z">
            <w:rPr>
              <w:i/>
              <w:iCs/>
              <w:color w:val="3E3D40"/>
              <w:sz w:val="20"/>
              <w:szCs w:val="20"/>
              <w:shd w:val="clear" w:color="auto" w:fill="FFFFFF"/>
            </w:rPr>
          </w:rPrChange>
        </w:rPr>
        <w:t xml:space="preserve"> For</w:t>
      </w:r>
      <w:ins w:id="8470" w:author="Risa" w:date="2021-07-06T14:19:00Z">
        <w:r w:rsidR="00A150B3" w:rsidRPr="00C8205D">
          <w:rPr>
            <w:i/>
            <w:iCs/>
            <w:color w:val="000000" w:themeColor="text1"/>
            <w:sz w:val="22"/>
            <w:szCs w:val="22"/>
            <w:shd w:val="clear" w:color="auto" w:fill="FFFFFF"/>
            <w:rPrChange w:id="8471" w:author="Risa" w:date="2021-07-06T14:20:00Z">
              <w:rPr>
                <w:color w:val="3E3D40"/>
                <w:sz w:val="22"/>
                <w:szCs w:val="22"/>
                <w:shd w:val="clear" w:color="auto" w:fill="FFFFFF"/>
              </w:rPr>
            </w:rPrChange>
          </w:rPr>
          <w:t>estry</w:t>
        </w:r>
        <w:r w:rsidR="00A150B3" w:rsidRPr="00C8205D">
          <w:rPr>
            <w:color w:val="000000" w:themeColor="text1"/>
            <w:sz w:val="22"/>
            <w:szCs w:val="22"/>
            <w:shd w:val="clear" w:color="auto" w:fill="FFFFFF"/>
            <w:rPrChange w:id="8472" w:author="Risa" w:date="2021-07-06T14:20:00Z">
              <w:rPr>
                <w:color w:val="3E3D40"/>
                <w:sz w:val="22"/>
                <w:szCs w:val="22"/>
                <w:shd w:val="clear" w:color="auto" w:fill="FFFFFF"/>
              </w:rPr>
            </w:rPrChange>
          </w:rPr>
          <w:t>,</w:t>
        </w:r>
      </w:ins>
      <w:del w:id="8473" w:author="Risa" w:date="2021-07-06T14:19:00Z">
        <w:r w:rsidRPr="00C8205D" w:rsidDel="00A150B3">
          <w:rPr>
            <w:color w:val="000000" w:themeColor="text1"/>
            <w:sz w:val="22"/>
            <w:szCs w:val="22"/>
            <w:shd w:val="clear" w:color="auto" w:fill="FFFFFF"/>
            <w:rPrChange w:id="8474" w:author="Risa" w:date="2021-07-06T14:20:00Z">
              <w:rPr>
                <w:color w:val="3E3D40"/>
                <w:sz w:val="20"/>
                <w:szCs w:val="20"/>
                <w:shd w:val="clear" w:color="auto" w:fill="FFFFFF"/>
              </w:rPr>
            </w:rPrChange>
          </w:rPr>
          <w:delText>.</w:delText>
        </w:r>
      </w:del>
      <w:r w:rsidRPr="00C8205D">
        <w:rPr>
          <w:color w:val="000000" w:themeColor="text1"/>
          <w:sz w:val="22"/>
          <w:szCs w:val="22"/>
          <w:shd w:val="clear" w:color="auto" w:fill="FFFFFF"/>
          <w:rPrChange w:id="8475" w:author="Risa" w:date="2021-07-06T14:20:00Z">
            <w:rPr>
              <w:color w:val="3E3D40"/>
              <w:sz w:val="20"/>
              <w:szCs w:val="20"/>
              <w:shd w:val="clear" w:color="auto" w:fill="FFFFFF"/>
            </w:rPr>
          </w:rPrChange>
        </w:rPr>
        <w:t xml:space="preserve"> </w:t>
      </w:r>
      <w:r w:rsidRPr="00C8205D">
        <w:rPr>
          <w:i/>
          <w:iCs/>
          <w:color w:val="000000" w:themeColor="text1"/>
          <w:sz w:val="22"/>
          <w:szCs w:val="22"/>
          <w:shd w:val="clear" w:color="auto" w:fill="FFFFFF"/>
          <w:rPrChange w:id="8476" w:author="Risa" w:date="2021-07-06T14:20:00Z">
            <w:rPr>
              <w:color w:val="3E3D40"/>
              <w:sz w:val="20"/>
              <w:szCs w:val="20"/>
              <w:shd w:val="clear" w:color="auto" w:fill="FFFFFF"/>
            </w:rPr>
          </w:rPrChange>
        </w:rPr>
        <w:t>51</w:t>
      </w:r>
      <w:r w:rsidRPr="00C8205D">
        <w:rPr>
          <w:color w:val="000000" w:themeColor="text1"/>
          <w:sz w:val="22"/>
          <w:szCs w:val="22"/>
          <w:shd w:val="clear" w:color="auto" w:fill="FFFFFF"/>
          <w:rPrChange w:id="8477" w:author="Risa" w:date="2021-07-06T14:20:00Z">
            <w:rPr>
              <w:color w:val="3E3D40"/>
              <w:sz w:val="20"/>
              <w:szCs w:val="20"/>
              <w:shd w:val="clear" w:color="auto" w:fill="FFFFFF"/>
            </w:rPr>
          </w:rPrChange>
        </w:rPr>
        <w:t xml:space="preserve">, 496–500. </w:t>
      </w:r>
      <w:proofErr w:type="spellStart"/>
      <w:r w:rsidRPr="00C8205D">
        <w:rPr>
          <w:color w:val="000000" w:themeColor="text1"/>
          <w:sz w:val="22"/>
          <w:szCs w:val="22"/>
          <w:shd w:val="clear" w:color="auto" w:fill="FFFFFF"/>
          <w:rPrChange w:id="8478" w:author="Risa" w:date="2021-07-06T14:20:00Z">
            <w:rPr>
              <w:color w:val="3E3D40"/>
              <w:sz w:val="20"/>
              <w:szCs w:val="20"/>
              <w:shd w:val="clear" w:color="auto" w:fill="FFFFFF"/>
            </w:rPr>
          </w:rPrChange>
        </w:rPr>
        <w:t>doi</w:t>
      </w:r>
      <w:proofErr w:type="spellEnd"/>
      <w:r w:rsidRPr="00C8205D">
        <w:rPr>
          <w:color w:val="000000" w:themeColor="text1"/>
          <w:sz w:val="22"/>
          <w:szCs w:val="22"/>
          <w:shd w:val="clear" w:color="auto" w:fill="FFFFFF"/>
          <w:rPrChange w:id="8479" w:author="Risa" w:date="2021-07-06T14:20:00Z">
            <w:rPr>
              <w:color w:val="3E3D40"/>
              <w:sz w:val="20"/>
              <w:szCs w:val="20"/>
              <w:shd w:val="clear" w:color="auto" w:fill="FFFFFF"/>
            </w:rPr>
          </w:rPrChange>
        </w:rPr>
        <w:t>: 10.1093/</w:t>
      </w:r>
      <w:proofErr w:type="spellStart"/>
      <w:r w:rsidRPr="00C8205D">
        <w:rPr>
          <w:color w:val="000000" w:themeColor="text1"/>
          <w:sz w:val="22"/>
          <w:szCs w:val="22"/>
          <w:shd w:val="clear" w:color="auto" w:fill="FFFFFF"/>
          <w:rPrChange w:id="8480" w:author="Risa" w:date="2021-07-06T14:20:00Z">
            <w:rPr>
              <w:color w:val="3E3D40"/>
              <w:sz w:val="20"/>
              <w:szCs w:val="20"/>
              <w:shd w:val="clear" w:color="auto" w:fill="FFFFFF"/>
            </w:rPr>
          </w:rPrChange>
        </w:rPr>
        <w:t>jof</w:t>
      </w:r>
      <w:proofErr w:type="spellEnd"/>
      <w:r w:rsidRPr="00C8205D">
        <w:rPr>
          <w:color w:val="000000" w:themeColor="text1"/>
          <w:sz w:val="22"/>
          <w:szCs w:val="22"/>
          <w:shd w:val="clear" w:color="auto" w:fill="FFFFFF"/>
          <w:rPrChange w:id="8481" w:author="Risa" w:date="2021-07-06T14:20:00Z">
            <w:rPr>
              <w:color w:val="3E3D40"/>
              <w:sz w:val="20"/>
              <w:szCs w:val="20"/>
              <w:shd w:val="clear" w:color="auto" w:fill="FFFFFF"/>
            </w:rPr>
          </w:rPrChange>
        </w:rPr>
        <w:t>/51.7.496</w:t>
      </w:r>
    </w:p>
    <w:p w14:paraId="3E49DE91" w14:textId="7064D862" w:rsidR="009B41B1" w:rsidRPr="00C8205D" w:rsidRDefault="009B41B1"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482" w:author="Risa" w:date="2021-07-06T14:20:00Z">
            <w:rPr>
              <w:color w:val="000000" w:themeColor="text1"/>
              <w:sz w:val="20"/>
              <w:szCs w:val="20"/>
              <w:shd w:val="clear" w:color="auto" w:fill="FFFFFF"/>
            </w:rPr>
          </w:rPrChange>
        </w:rPr>
        <w:pPrChange w:id="8483" w:author="Risa" w:date="2021-07-06T13:11:00Z">
          <w:pPr>
            <w:pStyle w:val="ListParagraph"/>
            <w:autoSpaceDE w:val="0"/>
            <w:autoSpaceDN w:val="0"/>
            <w:adjustRightInd w:val="0"/>
            <w:spacing w:line="240" w:lineRule="auto"/>
            <w:ind w:left="360" w:hanging="360"/>
            <w:jc w:val="both"/>
          </w:pPr>
        </w:pPrChange>
      </w:pPr>
      <w:ins w:id="8484" w:author="Jeff" w:date="2021-06-21T17:48:00Z">
        <w:r w:rsidRPr="00C8205D">
          <w:rPr>
            <w:color w:val="000000" w:themeColor="text1"/>
            <w:sz w:val="22"/>
            <w:szCs w:val="22"/>
            <w:shd w:val="clear" w:color="auto" w:fill="FFFFFF"/>
            <w:rPrChange w:id="8485" w:author="Risa" w:date="2021-07-06T14:20:00Z">
              <w:rPr>
                <w:rFonts w:ascii="Arial" w:hAnsi="Arial" w:cs="Arial"/>
                <w:color w:val="222222"/>
                <w:sz w:val="20"/>
                <w:szCs w:val="20"/>
                <w:shd w:val="clear" w:color="auto" w:fill="FFFFFF"/>
              </w:rPr>
            </w:rPrChange>
          </w:rPr>
          <w:t>Little, S.</w:t>
        </w:r>
      </w:ins>
      <w:ins w:id="8486" w:author="Jeff" w:date="2021-06-21T17:49:00Z">
        <w:r w:rsidRPr="00C8205D">
          <w:rPr>
            <w:color w:val="000000" w:themeColor="text1"/>
            <w:sz w:val="22"/>
            <w:szCs w:val="22"/>
            <w:shd w:val="clear" w:color="auto" w:fill="FFFFFF"/>
            <w:rPrChange w:id="8487" w:author="Risa" w:date="2021-07-06T14:20:00Z">
              <w:rPr>
                <w:color w:val="222222"/>
                <w:sz w:val="20"/>
                <w:szCs w:val="20"/>
                <w:shd w:val="clear" w:color="auto" w:fill="FFFFFF"/>
              </w:rPr>
            </w:rPrChange>
          </w:rPr>
          <w:t xml:space="preserve"> and</w:t>
        </w:r>
      </w:ins>
      <w:ins w:id="8488" w:author="Jeff" w:date="2021-06-21T17:48:00Z">
        <w:r w:rsidRPr="00C8205D">
          <w:rPr>
            <w:color w:val="000000" w:themeColor="text1"/>
            <w:sz w:val="22"/>
            <w:szCs w:val="22"/>
            <w:shd w:val="clear" w:color="auto" w:fill="FFFFFF"/>
            <w:rPrChange w:id="8489" w:author="Risa" w:date="2021-07-06T14:20:00Z">
              <w:rPr>
                <w:rFonts w:ascii="Arial" w:hAnsi="Arial" w:cs="Arial"/>
                <w:color w:val="222222"/>
                <w:sz w:val="20"/>
                <w:szCs w:val="20"/>
                <w:shd w:val="clear" w:color="auto" w:fill="FFFFFF"/>
              </w:rPr>
            </w:rPrChange>
          </w:rPr>
          <w:t xml:space="preserve"> Garrett, </w:t>
        </w:r>
      </w:ins>
      <w:ins w:id="8490" w:author="Jeff" w:date="2021-06-21T17:49:00Z">
        <w:r w:rsidRPr="00C8205D">
          <w:rPr>
            <w:color w:val="000000" w:themeColor="text1"/>
            <w:sz w:val="22"/>
            <w:szCs w:val="22"/>
            <w:shd w:val="clear" w:color="auto" w:fill="FFFFFF"/>
            <w:rPrChange w:id="8491" w:author="Risa" w:date="2021-07-06T14:20:00Z">
              <w:rPr>
                <w:color w:val="222222"/>
                <w:sz w:val="20"/>
                <w:szCs w:val="20"/>
                <w:shd w:val="clear" w:color="auto" w:fill="FFFFFF"/>
              </w:rPr>
            </w:rPrChange>
          </w:rPr>
          <w:t>P.</w:t>
        </w:r>
      </w:ins>
      <w:ins w:id="8492" w:author="Jeff" w:date="2021-06-21T17:48:00Z">
        <w:r w:rsidRPr="00C8205D">
          <w:rPr>
            <w:color w:val="000000" w:themeColor="text1"/>
            <w:sz w:val="22"/>
            <w:szCs w:val="22"/>
            <w:shd w:val="clear" w:color="auto" w:fill="FFFFFF"/>
            <w:rPrChange w:id="8493" w:author="Risa" w:date="2021-07-06T14:20:00Z">
              <w:rPr>
                <w:rFonts w:ascii="Arial" w:hAnsi="Arial" w:cs="Arial"/>
                <w:color w:val="222222"/>
                <w:sz w:val="20"/>
                <w:szCs w:val="20"/>
                <w:shd w:val="clear" w:color="auto" w:fill="FFFFFF"/>
              </w:rPr>
            </w:rPrChange>
          </w:rPr>
          <w:t xml:space="preserve"> (1990). Pinus rigida Mill. pitch pine.</w:t>
        </w:r>
      </w:ins>
      <w:ins w:id="8494" w:author="Risa" w:date="2021-07-06T14:19:00Z">
        <w:r w:rsidR="00A150B3" w:rsidRPr="00C8205D">
          <w:rPr>
            <w:color w:val="000000" w:themeColor="text1"/>
            <w:sz w:val="22"/>
            <w:szCs w:val="22"/>
            <w:shd w:val="clear" w:color="auto" w:fill="FFFFFF"/>
            <w:rPrChange w:id="8495" w:author="Risa" w:date="2021-07-06T14:20:00Z">
              <w:rPr>
                <w:color w:val="222222"/>
                <w:sz w:val="22"/>
                <w:szCs w:val="22"/>
                <w:shd w:val="clear" w:color="auto" w:fill="FFFFFF"/>
              </w:rPr>
            </w:rPrChange>
          </w:rPr>
          <w:t xml:space="preserve"> </w:t>
        </w:r>
      </w:ins>
      <w:ins w:id="8496" w:author="Jeff" w:date="2021-06-21T17:48:00Z">
        <w:del w:id="8497" w:author="Risa" w:date="2021-07-06T14:19:00Z">
          <w:r w:rsidRPr="00C8205D" w:rsidDel="00A150B3">
            <w:rPr>
              <w:color w:val="000000" w:themeColor="text1"/>
              <w:sz w:val="22"/>
              <w:szCs w:val="22"/>
              <w:shd w:val="clear" w:color="auto" w:fill="FFFFFF"/>
              <w:rPrChange w:id="8498"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499" w:author="Risa" w:date="2021-07-06T14:20:00Z">
              <w:rPr>
                <w:rFonts w:ascii="Arial" w:hAnsi="Arial" w:cs="Arial"/>
                <w:i/>
                <w:iCs/>
                <w:color w:val="222222"/>
                <w:sz w:val="20"/>
                <w:szCs w:val="20"/>
                <w:shd w:val="clear" w:color="auto" w:fill="FFFFFF"/>
              </w:rPr>
            </w:rPrChange>
          </w:rPr>
          <w:t>Silvics of North America</w:t>
        </w:r>
        <w:r w:rsidRPr="00C8205D">
          <w:rPr>
            <w:color w:val="000000" w:themeColor="text1"/>
            <w:sz w:val="22"/>
            <w:szCs w:val="22"/>
            <w:shd w:val="clear" w:color="auto" w:fill="FFFFFF"/>
            <w:rPrChange w:id="8500" w:author="Risa" w:date="2021-07-06T14:20:00Z">
              <w:rPr>
                <w:rFonts w:ascii="Arial" w:hAnsi="Arial" w:cs="Arial"/>
                <w:color w:val="222222"/>
                <w:sz w:val="20"/>
                <w:szCs w:val="20"/>
                <w:shd w:val="clear" w:color="auto" w:fill="FFFFFF"/>
              </w:rPr>
            </w:rPrChange>
          </w:rPr>
          <w:t>,</w:t>
        </w:r>
      </w:ins>
      <w:ins w:id="8501" w:author="Risa" w:date="2021-07-06T14:19:00Z">
        <w:r w:rsidR="00A150B3" w:rsidRPr="00C8205D">
          <w:rPr>
            <w:color w:val="000000" w:themeColor="text1"/>
            <w:sz w:val="22"/>
            <w:szCs w:val="22"/>
            <w:shd w:val="clear" w:color="auto" w:fill="FFFFFF"/>
            <w:rPrChange w:id="8502" w:author="Risa" w:date="2021-07-06T14:20:00Z">
              <w:rPr>
                <w:color w:val="222222"/>
                <w:sz w:val="22"/>
                <w:szCs w:val="22"/>
                <w:shd w:val="clear" w:color="auto" w:fill="FFFFFF"/>
              </w:rPr>
            </w:rPrChange>
          </w:rPr>
          <w:t xml:space="preserve"> </w:t>
        </w:r>
      </w:ins>
      <w:ins w:id="8503" w:author="Jeff" w:date="2021-06-21T17:48:00Z">
        <w:del w:id="8504" w:author="Risa" w:date="2021-07-06T14:19:00Z">
          <w:r w:rsidRPr="00C8205D" w:rsidDel="00A150B3">
            <w:rPr>
              <w:color w:val="000000" w:themeColor="text1"/>
              <w:sz w:val="22"/>
              <w:szCs w:val="22"/>
              <w:shd w:val="clear" w:color="auto" w:fill="FFFFFF"/>
              <w:rPrChange w:id="8505"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506" w:author="Risa" w:date="2021-07-06T14:20:00Z">
              <w:rPr>
                <w:rFonts w:ascii="Arial" w:hAnsi="Arial" w:cs="Arial"/>
                <w:i/>
                <w:iCs/>
                <w:color w:val="222222"/>
                <w:sz w:val="20"/>
                <w:szCs w:val="20"/>
                <w:shd w:val="clear" w:color="auto" w:fill="FFFFFF"/>
              </w:rPr>
            </w:rPrChange>
          </w:rPr>
          <w:t>1</w:t>
        </w:r>
        <w:r w:rsidRPr="00C8205D">
          <w:rPr>
            <w:color w:val="000000" w:themeColor="text1"/>
            <w:sz w:val="22"/>
            <w:szCs w:val="22"/>
            <w:shd w:val="clear" w:color="auto" w:fill="FFFFFF"/>
            <w:rPrChange w:id="8507" w:author="Risa" w:date="2021-07-06T14:20:00Z">
              <w:rPr>
                <w:rFonts w:ascii="Arial" w:hAnsi="Arial" w:cs="Arial"/>
                <w:color w:val="222222"/>
                <w:sz w:val="20"/>
                <w:szCs w:val="20"/>
                <w:shd w:val="clear" w:color="auto" w:fill="FFFFFF"/>
              </w:rPr>
            </w:rPrChange>
          </w:rPr>
          <w:t>, 456-462.</w:t>
        </w:r>
      </w:ins>
    </w:p>
    <w:p w14:paraId="63C5C386" w14:textId="51AA006E"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508" w:author="Risa" w:date="2021-07-06T14:20:00Z">
            <w:rPr>
              <w:color w:val="000000" w:themeColor="text1"/>
              <w:sz w:val="20"/>
              <w:szCs w:val="20"/>
              <w:shd w:val="clear" w:color="auto" w:fill="FFFFFF"/>
            </w:rPr>
          </w:rPrChange>
        </w:rPr>
        <w:pPrChange w:id="8509"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510" w:author="Risa" w:date="2021-07-06T14:20:00Z">
            <w:rPr>
              <w:color w:val="000000" w:themeColor="text1"/>
              <w:sz w:val="20"/>
              <w:szCs w:val="20"/>
              <w:shd w:val="clear" w:color="auto" w:fill="FFFFFF"/>
            </w:rPr>
          </w:rPrChange>
        </w:rPr>
        <w:t>Lubinski</w:t>
      </w:r>
      <w:proofErr w:type="spellEnd"/>
      <w:r w:rsidRPr="00C8205D">
        <w:rPr>
          <w:color w:val="000000" w:themeColor="text1"/>
          <w:sz w:val="22"/>
          <w:szCs w:val="22"/>
          <w:shd w:val="clear" w:color="auto" w:fill="FFFFFF"/>
          <w:rPrChange w:id="8511" w:author="Risa" w:date="2021-07-06T14:20:00Z">
            <w:rPr>
              <w:color w:val="000000" w:themeColor="text1"/>
              <w:sz w:val="20"/>
              <w:szCs w:val="20"/>
              <w:shd w:val="clear" w:color="auto" w:fill="FFFFFF"/>
            </w:rPr>
          </w:rPrChange>
        </w:rPr>
        <w:t xml:space="preserve">, S., Hop, K., </w:t>
      </w:r>
      <w:r w:rsidR="00C963B0" w:rsidRPr="00C8205D">
        <w:rPr>
          <w:color w:val="000000" w:themeColor="text1"/>
          <w:sz w:val="22"/>
          <w:szCs w:val="22"/>
          <w:shd w:val="clear" w:color="auto" w:fill="FFFFFF"/>
          <w:rPrChange w:id="8512" w:author="Risa" w:date="2021-07-06T14:20:00Z">
            <w:rPr>
              <w:color w:val="000000" w:themeColor="text1"/>
              <w:sz w:val="20"/>
              <w:szCs w:val="20"/>
              <w:shd w:val="clear" w:color="auto" w:fill="FFFFFF"/>
            </w:rPr>
          </w:rPrChange>
        </w:rPr>
        <w:t>and</w:t>
      </w:r>
      <w:r w:rsidRPr="00C8205D">
        <w:rPr>
          <w:color w:val="000000" w:themeColor="text1"/>
          <w:sz w:val="22"/>
          <w:szCs w:val="22"/>
          <w:shd w:val="clear" w:color="auto" w:fill="FFFFFF"/>
          <w:rPrChange w:id="8513" w:author="Risa" w:date="2021-07-06T14:20:00Z">
            <w:rPr>
              <w:color w:val="000000" w:themeColor="text1"/>
              <w:sz w:val="20"/>
              <w:szCs w:val="20"/>
              <w:shd w:val="clear" w:color="auto" w:fill="FFFFFF"/>
            </w:rPr>
          </w:rPrChange>
        </w:rPr>
        <w:t xml:space="preserve"> </w:t>
      </w:r>
      <w:proofErr w:type="spellStart"/>
      <w:r w:rsidRPr="00C8205D">
        <w:rPr>
          <w:color w:val="000000" w:themeColor="text1"/>
          <w:sz w:val="22"/>
          <w:szCs w:val="22"/>
          <w:shd w:val="clear" w:color="auto" w:fill="FFFFFF"/>
          <w:rPrChange w:id="8514" w:author="Risa" w:date="2021-07-06T14:20:00Z">
            <w:rPr>
              <w:color w:val="000000" w:themeColor="text1"/>
              <w:sz w:val="20"/>
              <w:szCs w:val="20"/>
              <w:shd w:val="clear" w:color="auto" w:fill="FFFFFF"/>
            </w:rPr>
          </w:rPrChange>
        </w:rPr>
        <w:t>Gawler</w:t>
      </w:r>
      <w:proofErr w:type="spellEnd"/>
      <w:r w:rsidRPr="00C8205D">
        <w:rPr>
          <w:color w:val="000000" w:themeColor="text1"/>
          <w:sz w:val="22"/>
          <w:szCs w:val="22"/>
          <w:shd w:val="clear" w:color="auto" w:fill="FFFFFF"/>
          <w:rPrChange w:id="8515" w:author="Risa" w:date="2021-07-06T14:20:00Z">
            <w:rPr>
              <w:color w:val="000000" w:themeColor="text1"/>
              <w:sz w:val="20"/>
              <w:szCs w:val="20"/>
              <w:shd w:val="clear" w:color="auto" w:fill="FFFFFF"/>
            </w:rPr>
          </w:rPrChange>
        </w:rPr>
        <w:t xml:space="preserve">, S. (2003). US Geological Survey-National Park Service Vegetation Mapping Program, Acadia National Park, Maine. </w:t>
      </w:r>
      <w:r w:rsidRPr="00C8205D">
        <w:rPr>
          <w:i/>
          <w:iCs/>
          <w:color w:val="000000" w:themeColor="text1"/>
          <w:sz w:val="22"/>
          <w:szCs w:val="22"/>
          <w:rPrChange w:id="8516" w:author="Risa" w:date="2021-07-06T14:20:00Z">
            <w:rPr>
              <w:i/>
              <w:iCs/>
              <w:color w:val="000000" w:themeColor="text1"/>
              <w:sz w:val="20"/>
              <w:szCs w:val="20"/>
            </w:rPr>
          </w:rPrChange>
        </w:rPr>
        <w:t>Project Report</w:t>
      </w:r>
      <w:r w:rsidRPr="00C8205D">
        <w:rPr>
          <w:color w:val="000000" w:themeColor="text1"/>
          <w:sz w:val="22"/>
          <w:szCs w:val="22"/>
          <w:shd w:val="clear" w:color="auto" w:fill="FFFFFF"/>
          <w:rPrChange w:id="8517" w:author="Risa" w:date="2021-07-06T14:20:00Z">
            <w:rPr>
              <w:color w:val="000000" w:themeColor="text1"/>
              <w:sz w:val="20"/>
              <w:szCs w:val="20"/>
              <w:shd w:val="clear" w:color="auto" w:fill="FFFFFF"/>
            </w:rPr>
          </w:rPrChange>
        </w:rPr>
        <w:t>.</w:t>
      </w:r>
      <w:ins w:id="8518" w:author="Jeff" w:date="2021-06-20T21:32:00Z">
        <w:r w:rsidR="007F5585" w:rsidRPr="00C8205D">
          <w:rPr>
            <w:color w:val="000000" w:themeColor="text1"/>
            <w:sz w:val="22"/>
            <w:szCs w:val="22"/>
            <w:shd w:val="clear" w:color="auto" w:fill="FFFFFF"/>
            <w:rPrChange w:id="8519" w:author="Risa" w:date="2021-07-06T14:20:00Z">
              <w:rPr>
                <w:color w:val="000000" w:themeColor="text1"/>
                <w:sz w:val="20"/>
                <w:szCs w:val="20"/>
                <w:shd w:val="clear" w:color="auto" w:fill="FFFFFF"/>
              </w:rPr>
            </w:rPrChange>
          </w:rPr>
          <w:t xml:space="preserve"> U.S. Department of Interio</w:t>
        </w:r>
      </w:ins>
      <w:ins w:id="8520" w:author="Jeff" w:date="2021-06-20T21:33:00Z">
        <w:r w:rsidR="007F5585" w:rsidRPr="00C8205D">
          <w:rPr>
            <w:color w:val="000000" w:themeColor="text1"/>
            <w:sz w:val="22"/>
            <w:szCs w:val="22"/>
            <w:shd w:val="clear" w:color="auto" w:fill="FFFFFF"/>
            <w:rPrChange w:id="8521" w:author="Risa" w:date="2021-07-06T14:20:00Z">
              <w:rPr>
                <w:color w:val="000000" w:themeColor="text1"/>
                <w:sz w:val="20"/>
                <w:szCs w:val="20"/>
                <w:shd w:val="clear" w:color="auto" w:fill="FFFFFF"/>
              </w:rPr>
            </w:rPrChange>
          </w:rPr>
          <w:t>r.</w:t>
        </w:r>
      </w:ins>
    </w:p>
    <w:p w14:paraId="34EAD7A7" w14:textId="45E23E96"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522" w:author="Risa" w:date="2021-07-06T14:20:00Z">
            <w:rPr>
              <w:color w:val="000000" w:themeColor="text1"/>
              <w:sz w:val="20"/>
              <w:szCs w:val="20"/>
              <w:shd w:val="clear" w:color="auto" w:fill="FFFFFF"/>
            </w:rPr>
          </w:rPrChange>
        </w:rPr>
        <w:pPrChange w:id="8523" w:author="Risa" w:date="2021-07-06T13:11:00Z">
          <w:pPr>
            <w:pStyle w:val="ListParagraph"/>
            <w:autoSpaceDE w:val="0"/>
            <w:autoSpaceDN w:val="0"/>
            <w:adjustRightInd w:val="0"/>
            <w:spacing w:line="240" w:lineRule="auto"/>
            <w:ind w:left="360" w:hanging="360"/>
            <w:jc w:val="both"/>
          </w:pPr>
        </w:pPrChange>
      </w:pPr>
      <w:r w:rsidRPr="00C8205D">
        <w:rPr>
          <w:rFonts w:eastAsiaTheme="minorEastAsia"/>
          <w:color w:val="000000" w:themeColor="text1"/>
          <w:sz w:val="22"/>
          <w:szCs w:val="22"/>
          <w:rPrChange w:id="8524" w:author="Risa" w:date="2021-07-06T14:20:00Z">
            <w:rPr>
              <w:rFonts w:eastAsiaTheme="minorEastAsia"/>
              <w:color w:val="000000" w:themeColor="text1"/>
              <w:sz w:val="20"/>
              <w:szCs w:val="20"/>
            </w:rPr>
          </w:rPrChange>
        </w:rPr>
        <w:t xml:space="preserve">Luo, J., Walsh, E., Miller, S., </w:t>
      </w:r>
      <w:proofErr w:type="spellStart"/>
      <w:r w:rsidRPr="00C8205D">
        <w:rPr>
          <w:rFonts w:eastAsiaTheme="minorEastAsia"/>
          <w:color w:val="000000" w:themeColor="text1"/>
          <w:sz w:val="22"/>
          <w:szCs w:val="22"/>
          <w:rPrChange w:id="8525" w:author="Risa" w:date="2021-07-06T14:20:00Z">
            <w:rPr>
              <w:rFonts w:eastAsiaTheme="minorEastAsia"/>
              <w:color w:val="000000" w:themeColor="text1"/>
              <w:sz w:val="20"/>
              <w:szCs w:val="20"/>
            </w:rPr>
          </w:rPrChange>
        </w:rPr>
        <w:t>Blystone</w:t>
      </w:r>
      <w:proofErr w:type="spellEnd"/>
      <w:r w:rsidRPr="00C8205D">
        <w:rPr>
          <w:rFonts w:eastAsiaTheme="minorEastAsia"/>
          <w:color w:val="000000" w:themeColor="text1"/>
          <w:sz w:val="22"/>
          <w:szCs w:val="22"/>
          <w:rPrChange w:id="8526" w:author="Risa" w:date="2021-07-06T14:20:00Z">
            <w:rPr>
              <w:rFonts w:eastAsiaTheme="minorEastAsia"/>
              <w:color w:val="000000" w:themeColor="text1"/>
              <w:sz w:val="20"/>
              <w:szCs w:val="20"/>
            </w:rPr>
          </w:rPrChange>
        </w:rPr>
        <w:t xml:space="preserve">, D., Dighton, J., and Zhang, N. (2017). Root endophytic fungal communities associated with pitch pine, switchgrass, and rosette grass in the pine barrens ecosystem. </w:t>
      </w:r>
      <w:r w:rsidRPr="00C8205D">
        <w:rPr>
          <w:rFonts w:eastAsiaTheme="minorEastAsia"/>
          <w:i/>
          <w:iCs/>
          <w:color w:val="000000" w:themeColor="text1"/>
          <w:sz w:val="22"/>
          <w:szCs w:val="22"/>
          <w:rPrChange w:id="8527" w:author="Risa" w:date="2021-07-06T14:20:00Z">
            <w:rPr>
              <w:rFonts w:eastAsiaTheme="minorEastAsia"/>
              <w:color w:val="000000" w:themeColor="text1"/>
              <w:sz w:val="20"/>
              <w:szCs w:val="20"/>
            </w:rPr>
          </w:rPrChange>
        </w:rPr>
        <w:t>Fun</w:t>
      </w:r>
      <w:ins w:id="8528" w:author="Risa" w:date="2021-07-06T14:19:00Z">
        <w:r w:rsidR="00A150B3" w:rsidRPr="00C8205D">
          <w:rPr>
            <w:rFonts w:eastAsiaTheme="minorEastAsia"/>
            <w:i/>
            <w:iCs/>
            <w:color w:val="000000" w:themeColor="text1"/>
            <w:sz w:val="22"/>
            <w:szCs w:val="22"/>
            <w:rPrChange w:id="8529" w:author="Risa" w:date="2021-07-06T14:20:00Z">
              <w:rPr>
                <w:rFonts w:eastAsiaTheme="minorEastAsia"/>
                <w:i/>
                <w:iCs/>
                <w:color w:val="000000" w:themeColor="text1"/>
                <w:sz w:val="22"/>
                <w:szCs w:val="22"/>
              </w:rPr>
            </w:rPrChange>
          </w:rPr>
          <w:t>gal</w:t>
        </w:r>
      </w:ins>
      <w:del w:id="8530" w:author="Risa" w:date="2021-07-06T14:19:00Z">
        <w:r w:rsidRPr="00C8205D" w:rsidDel="00A150B3">
          <w:rPr>
            <w:rFonts w:eastAsiaTheme="minorEastAsia"/>
            <w:i/>
            <w:iCs/>
            <w:color w:val="000000" w:themeColor="text1"/>
            <w:sz w:val="22"/>
            <w:szCs w:val="22"/>
            <w:rPrChange w:id="8531" w:author="Risa" w:date="2021-07-06T14:20:00Z">
              <w:rPr>
                <w:rFonts w:eastAsiaTheme="minorEastAsia"/>
                <w:color w:val="000000" w:themeColor="text1"/>
                <w:sz w:val="20"/>
                <w:szCs w:val="20"/>
              </w:rPr>
            </w:rPrChange>
          </w:rPr>
          <w:delText>g</w:delText>
        </w:r>
      </w:del>
      <w:r w:rsidRPr="00C8205D">
        <w:rPr>
          <w:rFonts w:eastAsiaTheme="minorEastAsia"/>
          <w:i/>
          <w:iCs/>
          <w:color w:val="000000" w:themeColor="text1"/>
          <w:sz w:val="22"/>
          <w:szCs w:val="22"/>
          <w:rPrChange w:id="8532" w:author="Risa" w:date="2021-07-06T14:20:00Z">
            <w:rPr>
              <w:rFonts w:eastAsiaTheme="minorEastAsia"/>
              <w:color w:val="000000" w:themeColor="text1"/>
              <w:sz w:val="20"/>
              <w:szCs w:val="20"/>
            </w:rPr>
          </w:rPrChange>
        </w:rPr>
        <w:t>. Biol</w:t>
      </w:r>
      <w:ins w:id="8533" w:author="Risa" w:date="2021-07-06T14:19:00Z">
        <w:r w:rsidR="00A150B3" w:rsidRPr="00C8205D">
          <w:rPr>
            <w:rFonts w:eastAsiaTheme="minorEastAsia"/>
            <w:i/>
            <w:iCs/>
            <w:color w:val="000000" w:themeColor="text1"/>
            <w:sz w:val="22"/>
            <w:szCs w:val="22"/>
            <w:rPrChange w:id="8534" w:author="Risa" w:date="2021-07-06T14:20:00Z">
              <w:rPr>
                <w:rFonts w:eastAsiaTheme="minorEastAsia"/>
                <w:i/>
                <w:iCs/>
                <w:color w:val="000000" w:themeColor="text1"/>
                <w:sz w:val="22"/>
                <w:szCs w:val="22"/>
              </w:rPr>
            </w:rPrChange>
          </w:rPr>
          <w:t>ogy</w:t>
        </w:r>
        <w:r w:rsidR="00A150B3" w:rsidRPr="00C8205D">
          <w:rPr>
            <w:rFonts w:eastAsiaTheme="minorEastAsia"/>
            <w:color w:val="000000" w:themeColor="text1"/>
            <w:sz w:val="22"/>
            <w:szCs w:val="22"/>
            <w:rPrChange w:id="8535" w:author="Risa" w:date="2021-07-06T14:20:00Z">
              <w:rPr>
                <w:rFonts w:eastAsiaTheme="minorEastAsia"/>
                <w:color w:val="000000" w:themeColor="text1"/>
                <w:sz w:val="22"/>
                <w:szCs w:val="22"/>
              </w:rPr>
            </w:rPrChange>
          </w:rPr>
          <w:t>,</w:t>
        </w:r>
      </w:ins>
      <w:del w:id="8536" w:author="Risa" w:date="2021-07-06T14:19:00Z">
        <w:r w:rsidRPr="00C8205D" w:rsidDel="00A150B3">
          <w:rPr>
            <w:rFonts w:eastAsiaTheme="minorEastAsia"/>
            <w:color w:val="000000" w:themeColor="text1"/>
            <w:sz w:val="22"/>
            <w:szCs w:val="22"/>
            <w:rPrChange w:id="8537" w:author="Risa" w:date="2021-07-06T14:20:00Z">
              <w:rPr>
                <w:rFonts w:eastAsiaTheme="minorEastAsia"/>
                <w:color w:val="000000" w:themeColor="text1"/>
                <w:sz w:val="20"/>
                <w:szCs w:val="20"/>
              </w:rPr>
            </w:rPrChange>
          </w:rPr>
          <w:delText>.</w:delText>
        </w:r>
      </w:del>
      <w:r w:rsidRPr="00C8205D">
        <w:rPr>
          <w:rFonts w:eastAsiaTheme="minorEastAsia"/>
          <w:color w:val="000000" w:themeColor="text1"/>
          <w:sz w:val="22"/>
          <w:szCs w:val="22"/>
          <w:rPrChange w:id="8538" w:author="Risa" w:date="2021-07-06T14:20:00Z">
            <w:rPr>
              <w:rFonts w:eastAsiaTheme="minorEastAsia"/>
              <w:color w:val="000000" w:themeColor="text1"/>
              <w:sz w:val="20"/>
              <w:szCs w:val="20"/>
            </w:rPr>
          </w:rPrChange>
        </w:rPr>
        <w:t xml:space="preserve"> </w:t>
      </w:r>
      <w:r w:rsidRPr="00C8205D">
        <w:rPr>
          <w:rFonts w:eastAsiaTheme="minorEastAsia"/>
          <w:i/>
          <w:iCs/>
          <w:color w:val="000000" w:themeColor="text1"/>
          <w:sz w:val="22"/>
          <w:szCs w:val="22"/>
          <w:rPrChange w:id="8539" w:author="Risa" w:date="2021-07-06T14:20:00Z">
            <w:rPr>
              <w:rFonts w:eastAsiaTheme="minorEastAsia"/>
              <w:color w:val="000000" w:themeColor="text1"/>
              <w:sz w:val="20"/>
              <w:szCs w:val="20"/>
            </w:rPr>
          </w:rPrChange>
        </w:rPr>
        <w:t>121</w:t>
      </w:r>
      <w:r w:rsidRPr="00C8205D">
        <w:rPr>
          <w:rFonts w:eastAsiaTheme="minorEastAsia"/>
          <w:color w:val="000000" w:themeColor="text1"/>
          <w:sz w:val="22"/>
          <w:szCs w:val="22"/>
          <w:rPrChange w:id="8540" w:author="Risa" w:date="2021-07-06T14:20:00Z">
            <w:rPr>
              <w:rFonts w:eastAsiaTheme="minorEastAsia"/>
              <w:color w:val="000000" w:themeColor="text1"/>
              <w:sz w:val="20"/>
              <w:szCs w:val="20"/>
            </w:rPr>
          </w:rPrChange>
        </w:rPr>
        <w:t xml:space="preserve">, 478–487. </w:t>
      </w:r>
      <w:proofErr w:type="spellStart"/>
      <w:r w:rsidRPr="00C8205D">
        <w:rPr>
          <w:rFonts w:eastAsiaTheme="minorEastAsia"/>
          <w:color w:val="000000" w:themeColor="text1"/>
          <w:sz w:val="22"/>
          <w:szCs w:val="22"/>
          <w:rPrChange w:id="8541" w:author="Risa" w:date="2021-07-06T14:20:00Z">
            <w:rPr>
              <w:rFonts w:eastAsiaTheme="minorEastAsia"/>
              <w:color w:val="000000" w:themeColor="text1"/>
              <w:sz w:val="20"/>
              <w:szCs w:val="20"/>
            </w:rPr>
          </w:rPrChange>
        </w:rPr>
        <w:t>doi</w:t>
      </w:r>
      <w:proofErr w:type="spellEnd"/>
      <w:r w:rsidRPr="00C8205D">
        <w:rPr>
          <w:rFonts w:eastAsiaTheme="minorEastAsia"/>
          <w:color w:val="000000" w:themeColor="text1"/>
          <w:sz w:val="22"/>
          <w:szCs w:val="22"/>
          <w:rPrChange w:id="8542" w:author="Risa" w:date="2021-07-06T14:20:00Z">
            <w:rPr>
              <w:rFonts w:eastAsiaTheme="minorEastAsia"/>
              <w:color w:val="000000" w:themeColor="text1"/>
              <w:sz w:val="20"/>
              <w:szCs w:val="20"/>
            </w:rPr>
          </w:rPrChange>
        </w:rPr>
        <w:t>: 10.1016/j.funbio.2017.01.005</w:t>
      </w:r>
    </w:p>
    <w:p w14:paraId="305FF1B1" w14:textId="690A829D" w:rsidR="00AE173C" w:rsidRPr="00C8205D" w:rsidDel="00AD3C14" w:rsidRDefault="00AE173C" w:rsidP="001D7BE7">
      <w:pPr>
        <w:pStyle w:val="ListParagraph"/>
        <w:autoSpaceDE w:val="0"/>
        <w:autoSpaceDN w:val="0"/>
        <w:adjustRightInd w:val="0"/>
        <w:spacing w:after="0" w:line="360" w:lineRule="auto"/>
        <w:ind w:left="360" w:hanging="360"/>
        <w:rPr>
          <w:del w:id="8543" w:author="Risa" w:date="2021-07-06T13:46:00Z"/>
          <w:rStyle w:val="Hyperlink"/>
          <w:color w:val="000000" w:themeColor="text1"/>
          <w:sz w:val="22"/>
          <w:szCs w:val="22"/>
          <w:u w:val="none"/>
          <w:rPrChange w:id="8544" w:author="Risa" w:date="2021-07-06T14:20:00Z">
            <w:rPr>
              <w:del w:id="8545" w:author="Risa" w:date="2021-07-06T13:46:00Z"/>
              <w:rStyle w:val="Hyperlink"/>
              <w:color w:val="000000" w:themeColor="text1"/>
              <w:sz w:val="20"/>
              <w:szCs w:val="20"/>
              <w:u w:val="none"/>
            </w:rPr>
          </w:rPrChange>
        </w:rPr>
        <w:pPrChange w:id="8546" w:author="Risa" w:date="2021-07-06T13:11:00Z">
          <w:pPr>
            <w:pStyle w:val="ListParagraph"/>
            <w:autoSpaceDE w:val="0"/>
            <w:autoSpaceDN w:val="0"/>
            <w:adjustRightInd w:val="0"/>
            <w:spacing w:line="240" w:lineRule="auto"/>
            <w:ind w:left="360" w:hanging="360"/>
            <w:jc w:val="both"/>
          </w:pPr>
        </w:pPrChange>
      </w:pPr>
      <w:del w:id="8547" w:author="Risa" w:date="2021-07-06T13:46:00Z">
        <w:r w:rsidRPr="00C8205D" w:rsidDel="00AD3C14">
          <w:rPr>
            <w:color w:val="000000" w:themeColor="text1"/>
            <w:sz w:val="22"/>
            <w:szCs w:val="22"/>
            <w:rPrChange w:id="8548" w:author="Risa" w:date="2021-07-06T14:20:00Z">
              <w:rPr>
                <w:color w:val="000000" w:themeColor="text1"/>
                <w:sz w:val="20"/>
                <w:szCs w:val="20"/>
              </w:rPr>
            </w:rPrChange>
          </w:rPr>
          <w:delText xml:space="preserve">Miller, K., Mitchell, B., Curtin, P. and Wheeler, J. </w:delText>
        </w:r>
        <w:r w:rsidR="00970B6A" w:rsidRPr="00C8205D" w:rsidDel="00AD3C14">
          <w:rPr>
            <w:color w:val="000000" w:themeColor="text1"/>
            <w:sz w:val="22"/>
            <w:szCs w:val="22"/>
            <w:rPrChange w:id="8549" w:author="Risa" w:date="2021-07-06T14:20:00Z">
              <w:rPr>
                <w:color w:val="000000" w:themeColor="text1"/>
                <w:sz w:val="20"/>
                <w:szCs w:val="20"/>
              </w:rPr>
            </w:rPrChange>
          </w:rPr>
          <w:delText>(</w:delText>
        </w:r>
        <w:r w:rsidRPr="00C8205D" w:rsidDel="00AD3C14">
          <w:rPr>
            <w:color w:val="000000" w:themeColor="text1"/>
            <w:sz w:val="22"/>
            <w:szCs w:val="22"/>
            <w:rPrChange w:id="8550" w:author="Risa" w:date="2021-07-06T14:20:00Z">
              <w:rPr>
                <w:color w:val="000000" w:themeColor="text1"/>
                <w:sz w:val="20"/>
                <w:szCs w:val="20"/>
              </w:rPr>
            </w:rPrChange>
          </w:rPr>
          <w:delText>2014</w:delText>
        </w:r>
        <w:r w:rsidR="00970B6A" w:rsidRPr="00C8205D" w:rsidDel="00AD3C14">
          <w:rPr>
            <w:color w:val="000000" w:themeColor="text1"/>
            <w:sz w:val="22"/>
            <w:szCs w:val="22"/>
            <w:rPrChange w:id="8551" w:author="Risa" w:date="2021-07-06T14:20:00Z">
              <w:rPr>
                <w:color w:val="000000" w:themeColor="text1"/>
                <w:sz w:val="20"/>
                <w:szCs w:val="20"/>
              </w:rPr>
            </w:rPrChange>
          </w:rPr>
          <w:delText>)</w:delText>
        </w:r>
        <w:r w:rsidRPr="00C8205D" w:rsidDel="00AD3C14">
          <w:rPr>
            <w:color w:val="000000" w:themeColor="text1"/>
            <w:sz w:val="22"/>
            <w:szCs w:val="22"/>
            <w:rPrChange w:id="8552" w:author="Risa" w:date="2021-07-06T14:20:00Z">
              <w:rPr>
                <w:color w:val="000000" w:themeColor="text1"/>
                <w:sz w:val="20"/>
                <w:szCs w:val="20"/>
              </w:rPr>
            </w:rPrChange>
          </w:rPr>
          <w:delText xml:space="preserve">. Forest Health Monitoring, Northeast Temperate Report, 2006-2013 NPS/NETN. </w:delText>
        </w:r>
        <w:r w:rsidR="005B1A82" w:rsidRPr="00C8205D" w:rsidDel="00AD3C14">
          <w:rPr>
            <w:color w:val="000000" w:themeColor="text1"/>
            <w:sz w:val="22"/>
            <w:szCs w:val="22"/>
            <w:rPrChange w:id="8553" w:author="Risa" w:date="2021-07-06T14:20:00Z">
              <w:rPr/>
            </w:rPrChange>
          </w:rPr>
          <w:fldChar w:fldCharType="begin"/>
        </w:r>
        <w:r w:rsidR="005B1A82" w:rsidRPr="00C8205D" w:rsidDel="00AD3C14">
          <w:rPr>
            <w:color w:val="000000" w:themeColor="text1"/>
            <w:sz w:val="22"/>
            <w:szCs w:val="22"/>
            <w:rPrChange w:id="8554" w:author="Risa" w:date="2021-07-06T14:20:00Z">
              <w:rPr/>
            </w:rPrChange>
          </w:rPr>
          <w:delInstrText xml:space="preserve"> HYPERLINK "https://www.amazon.com/stream" </w:delInstrText>
        </w:r>
        <w:r w:rsidR="005B1A82" w:rsidRPr="00C8205D" w:rsidDel="00AD3C14">
          <w:rPr>
            <w:color w:val="000000" w:themeColor="text1"/>
            <w:sz w:val="22"/>
            <w:szCs w:val="22"/>
            <w:rPrChange w:id="8555" w:author="Risa" w:date="2021-07-06T14:20:00Z">
              <w:rPr/>
            </w:rPrChange>
          </w:rPr>
          <w:fldChar w:fldCharType="separate"/>
        </w:r>
        <w:r w:rsidRPr="00C8205D" w:rsidDel="00AD3C14">
          <w:rPr>
            <w:rStyle w:val="Hyperlink"/>
            <w:color w:val="000000" w:themeColor="text1"/>
            <w:sz w:val="22"/>
            <w:szCs w:val="22"/>
            <w:u w:val="none"/>
            <w:rPrChange w:id="8556" w:author="Risa" w:date="2021-07-06T14:20:00Z">
              <w:rPr>
                <w:rStyle w:val="Hyperlink"/>
                <w:color w:val="000000" w:themeColor="text1"/>
                <w:sz w:val="20"/>
                <w:szCs w:val="20"/>
                <w:u w:val="none"/>
              </w:rPr>
            </w:rPrChange>
          </w:rPr>
          <w:delText>https://www.amazon.com/stream</w:delText>
        </w:r>
        <w:r w:rsidR="005B1A82" w:rsidRPr="00C8205D" w:rsidDel="00AD3C14">
          <w:rPr>
            <w:rStyle w:val="Hyperlink"/>
            <w:color w:val="000000" w:themeColor="text1"/>
            <w:sz w:val="22"/>
            <w:szCs w:val="22"/>
            <w:u w:val="none"/>
            <w:rPrChange w:id="8557" w:author="Risa" w:date="2021-07-06T14:20:00Z">
              <w:rPr>
                <w:rStyle w:val="Hyperlink"/>
                <w:color w:val="000000" w:themeColor="text1"/>
                <w:sz w:val="20"/>
                <w:szCs w:val="20"/>
                <w:u w:val="none"/>
              </w:rPr>
            </w:rPrChange>
          </w:rPr>
          <w:fldChar w:fldCharType="end"/>
        </w:r>
        <w:r w:rsidR="003352CD" w:rsidRPr="00C8205D" w:rsidDel="00AD3C14">
          <w:rPr>
            <w:rStyle w:val="Hyperlink"/>
            <w:color w:val="000000" w:themeColor="text1"/>
            <w:sz w:val="22"/>
            <w:szCs w:val="22"/>
            <w:u w:val="none"/>
            <w:rPrChange w:id="8558" w:author="Risa" w:date="2021-07-06T14:20:00Z">
              <w:rPr>
                <w:rStyle w:val="Hyperlink"/>
                <w:color w:val="000000" w:themeColor="text1"/>
                <w:sz w:val="20"/>
                <w:szCs w:val="20"/>
                <w:u w:val="none"/>
              </w:rPr>
            </w:rPrChange>
          </w:rPr>
          <w:delText xml:space="preserve"> </w:delText>
        </w:r>
      </w:del>
    </w:p>
    <w:p w14:paraId="6BC7ECD6" w14:textId="1DE4B3DF"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559" w:author="Risa" w:date="2021-07-06T14:20:00Z">
            <w:rPr>
              <w:color w:val="000000" w:themeColor="text1"/>
              <w:sz w:val="20"/>
              <w:szCs w:val="20"/>
              <w:shd w:val="clear" w:color="auto" w:fill="FFFFFF"/>
            </w:rPr>
          </w:rPrChange>
        </w:rPr>
        <w:pPrChange w:id="8560"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561" w:author="Risa" w:date="2021-07-06T14:20:00Z">
            <w:rPr>
              <w:color w:val="000000" w:themeColor="text1"/>
              <w:sz w:val="20"/>
              <w:szCs w:val="20"/>
              <w:highlight w:val="cyan"/>
              <w:shd w:val="clear" w:color="auto" w:fill="FFFFFF"/>
            </w:rPr>
          </w:rPrChange>
        </w:rPr>
        <w:t xml:space="preserve">Miller, D., </w:t>
      </w:r>
      <w:proofErr w:type="spellStart"/>
      <w:r w:rsidRPr="00C8205D">
        <w:rPr>
          <w:color w:val="000000" w:themeColor="text1"/>
          <w:sz w:val="22"/>
          <w:szCs w:val="22"/>
          <w:shd w:val="clear" w:color="auto" w:fill="FFFFFF"/>
          <w:rPrChange w:id="8562" w:author="Risa" w:date="2021-07-06T14:20:00Z">
            <w:rPr>
              <w:color w:val="000000" w:themeColor="text1"/>
              <w:sz w:val="20"/>
              <w:szCs w:val="20"/>
              <w:highlight w:val="cyan"/>
              <w:shd w:val="clear" w:color="auto" w:fill="FFFFFF"/>
            </w:rPr>
          </w:rPrChange>
        </w:rPr>
        <w:t>Castañeda</w:t>
      </w:r>
      <w:proofErr w:type="spellEnd"/>
      <w:r w:rsidRPr="00C8205D">
        <w:rPr>
          <w:color w:val="000000" w:themeColor="text1"/>
          <w:sz w:val="22"/>
          <w:szCs w:val="22"/>
          <w:shd w:val="clear" w:color="auto" w:fill="FFFFFF"/>
          <w:rPrChange w:id="8563" w:author="Risa" w:date="2021-07-06T14:20:00Z">
            <w:rPr>
              <w:color w:val="000000" w:themeColor="text1"/>
              <w:sz w:val="20"/>
              <w:szCs w:val="20"/>
              <w:highlight w:val="cyan"/>
              <w:shd w:val="clear" w:color="auto" w:fill="FFFFFF"/>
            </w:rPr>
          </w:rPrChange>
        </w:rPr>
        <w:t>, I., Bradley, R.</w:t>
      </w:r>
      <w:r w:rsidR="008939D5" w:rsidRPr="00C8205D">
        <w:rPr>
          <w:color w:val="000000" w:themeColor="text1"/>
          <w:sz w:val="22"/>
          <w:szCs w:val="22"/>
          <w:shd w:val="clear" w:color="auto" w:fill="FFFFFF"/>
          <w:rPrChange w:id="8564" w:author="Risa" w:date="2021-07-06T14:20:00Z">
            <w:rPr>
              <w:color w:val="000000" w:themeColor="text1"/>
              <w:sz w:val="20"/>
              <w:szCs w:val="20"/>
              <w:highlight w:val="cyan"/>
              <w:shd w:val="clear" w:color="auto" w:fill="FFFFFF"/>
            </w:rPr>
          </w:rPrChange>
        </w:rPr>
        <w:t xml:space="preserve"> and</w:t>
      </w:r>
      <w:r w:rsidRPr="00C8205D">
        <w:rPr>
          <w:color w:val="000000" w:themeColor="text1"/>
          <w:sz w:val="22"/>
          <w:szCs w:val="22"/>
          <w:shd w:val="clear" w:color="auto" w:fill="FFFFFF"/>
          <w:rPrChange w:id="8565" w:author="Risa" w:date="2021-07-06T14:20: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C8205D">
        <w:rPr>
          <w:i/>
          <w:iCs/>
          <w:color w:val="000000" w:themeColor="text1"/>
          <w:sz w:val="22"/>
          <w:szCs w:val="22"/>
          <w:rPrChange w:id="8566" w:author="Risa" w:date="2021-07-06T14:20:00Z">
            <w:rPr>
              <w:i/>
              <w:iCs/>
              <w:color w:val="000000" w:themeColor="text1"/>
              <w:sz w:val="20"/>
              <w:szCs w:val="20"/>
              <w:highlight w:val="cyan"/>
            </w:rPr>
          </w:rPrChange>
        </w:rPr>
        <w:t>Journal of Paleolimnology</w:t>
      </w:r>
      <w:r w:rsidRPr="00C8205D">
        <w:rPr>
          <w:color w:val="000000" w:themeColor="text1"/>
          <w:sz w:val="22"/>
          <w:szCs w:val="22"/>
          <w:shd w:val="clear" w:color="auto" w:fill="FFFFFF"/>
          <w:rPrChange w:id="8567"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8568" w:author="Risa" w:date="2021-07-06T14:20:00Z">
            <w:rPr>
              <w:i/>
              <w:iCs/>
              <w:color w:val="000000" w:themeColor="text1"/>
              <w:sz w:val="20"/>
              <w:szCs w:val="20"/>
              <w:highlight w:val="cyan"/>
            </w:rPr>
          </w:rPrChange>
        </w:rPr>
        <w:t>58</w:t>
      </w:r>
      <w:r w:rsidRPr="00C8205D">
        <w:rPr>
          <w:color w:val="000000" w:themeColor="text1"/>
          <w:sz w:val="22"/>
          <w:szCs w:val="22"/>
          <w:shd w:val="clear" w:color="auto" w:fill="FFFFFF"/>
          <w:rPrChange w:id="8569" w:author="Risa" w:date="2021-07-06T14:20:00Z">
            <w:rPr>
              <w:color w:val="000000" w:themeColor="text1"/>
              <w:sz w:val="20"/>
              <w:szCs w:val="20"/>
              <w:highlight w:val="cyan"/>
              <w:shd w:val="clear" w:color="auto" w:fill="FFFFFF"/>
            </w:rPr>
          </w:rPrChange>
        </w:rPr>
        <w:t>(4), 455-466.</w:t>
      </w:r>
      <w:ins w:id="8570" w:author="Jeff" w:date="2021-06-20T21:31:00Z">
        <w:r w:rsidR="001D61FC" w:rsidRPr="00C8205D">
          <w:rPr>
            <w:color w:val="000000" w:themeColor="text1"/>
            <w:sz w:val="22"/>
            <w:szCs w:val="22"/>
            <w:rPrChange w:id="8571" w:author="Risa" w:date="2021-07-06T14:20:00Z">
              <w:rPr/>
            </w:rPrChange>
          </w:rPr>
          <w:t xml:space="preserve"> </w:t>
        </w:r>
        <w:r w:rsidR="001D61FC" w:rsidRPr="00C8205D">
          <w:rPr>
            <w:color w:val="000000" w:themeColor="text1"/>
            <w:sz w:val="22"/>
            <w:szCs w:val="22"/>
            <w:shd w:val="clear" w:color="auto" w:fill="FFFFFF"/>
            <w:rPrChange w:id="8572" w:author="Risa" w:date="2021-07-06T14:20:00Z">
              <w:rPr>
                <w:color w:val="000000" w:themeColor="text1"/>
                <w:sz w:val="20"/>
                <w:szCs w:val="20"/>
                <w:shd w:val="clear" w:color="auto" w:fill="FFFFFF"/>
              </w:rPr>
            </w:rPrChange>
          </w:rPr>
          <w:t>doi.org/10.1007/s10933-017-0002-z</w:t>
        </w:r>
      </w:ins>
    </w:p>
    <w:p w14:paraId="460A6217" w14:textId="78A7C4A9" w:rsidR="00A75111" w:rsidRPr="00C8205D" w:rsidRDefault="00A75111"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573" w:author="Risa" w:date="2021-07-06T14:20:00Z">
            <w:rPr>
              <w:color w:val="000000" w:themeColor="text1"/>
              <w:sz w:val="20"/>
              <w:szCs w:val="20"/>
              <w:shd w:val="clear" w:color="auto" w:fill="FFFFFF"/>
            </w:rPr>
          </w:rPrChange>
        </w:rPr>
        <w:pPrChange w:id="8574"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575" w:author="Risa" w:date="2021-07-06T14:20:00Z">
            <w:rPr>
              <w:color w:val="000000" w:themeColor="text1"/>
              <w:sz w:val="20"/>
              <w:szCs w:val="20"/>
              <w:highlight w:val="cyan"/>
              <w:shd w:val="clear" w:color="auto" w:fill="FFFFFF"/>
            </w:rPr>
          </w:rPrChange>
        </w:rPr>
        <w:t>Mosseler</w:t>
      </w:r>
      <w:proofErr w:type="spellEnd"/>
      <w:r w:rsidRPr="00C8205D">
        <w:rPr>
          <w:color w:val="000000" w:themeColor="text1"/>
          <w:sz w:val="22"/>
          <w:szCs w:val="22"/>
          <w:shd w:val="clear" w:color="auto" w:fill="FFFFFF"/>
          <w:rPrChange w:id="8576" w:author="Risa" w:date="2021-07-06T14:20:00Z">
            <w:rPr>
              <w:color w:val="000000" w:themeColor="text1"/>
              <w:sz w:val="20"/>
              <w:szCs w:val="20"/>
              <w:highlight w:val="cyan"/>
              <w:shd w:val="clear" w:color="auto" w:fill="FFFFFF"/>
            </w:rPr>
          </w:rPrChange>
        </w:rPr>
        <w:t xml:space="preserve">, A., </w:t>
      </w:r>
      <w:proofErr w:type="spellStart"/>
      <w:r w:rsidRPr="00C8205D">
        <w:rPr>
          <w:color w:val="000000" w:themeColor="text1"/>
          <w:sz w:val="22"/>
          <w:szCs w:val="22"/>
          <w:shd w:val="clear" w:color="auto" w:fill="FFFFFF"/>
          <w:rPrChange w:id="8577" w:author="Risa" w:date="2021-07-06T14:20:00Z">
            <w:rPr>
              <w:color w:val="000000" w:themeColor="text1"/>
              <w:sz w:val="20"/>
              <w:szCs w:val="20"/>
              <w:highlight w:val="cyan"/>
              <w:shd w:val="clear" w:color="auto" w:fill="FFFFFF"/>
            </w:rPr>
          </w:rPrChange>
        </w:rPr>
        <w:t>Rajora</w:t>
      </w:r>
      <w:proofErr w:type="spellEnd"/>
      <w:r w:rsidRPr="00C8205D">
        <w:rPr>
          <w:color w:val="000000" w:themeColor="text1"/>
          <w:sz w:val="22"/>
          <w:szCs w:val="22"/>
          <w:shd w:val="clear" w:color="auto" w:fill="FFFFFF"/>
          <w:rPrChange w:id="8578" w:author="Risa" w:date="2021-07-06T14:20:00Z">
            <w:rPr>
              <w:color w:val="000000" w:themeColor="text1"/>
              <w:sz w:val="20"/>
              <w:szCs w:val="20"/>
              <w:highlight w:val="cyan"/>
              <w:shd w:val="clear" w:color="auto" w:fill="FFFFFF"/>
            </w:rPr>
          </w:rPrChange>
        </w:rPr>
        <w:t xml:space="preserve">, O. </w:t>
      </w:r>
      <w:r w:rsidR="00E007EA" w:rsidRPr="00C8205D">
        <w:rPr>
          <w:color w:val="000000" w:themeColor="text1"/>
          <w:sz w:val="22"/>
          <w:szCs w:val="22"/>
          <w:shd w:val="clear" w:color="auto" w:fill="FFFFFF"/>
          <w:rPrChange w:id="8579" w:author="Risa" w:date="2021-07-06T14:20:00Z">
            <w:rPr>
              <w:color w:val="000000" w:themeColor="text1"/>
              <w:sz w:val="20"/>
              <w:szCs w:val="20"/>
              <w:highlight w:val="cyan"/>
              <w:shd w:val="clear" w:color="auto" w:fill="FFFFFF"/>
            </w:rPr>
          </w:rPrChange>
        </w:rPr>
        <w:t>and</w:t>
      </w:r>
      <w:r w:rsidRPr="00C8205D">
        <w:rPr>
          <w:color w:val="000000" w:themeColor="text1"/>
          <w:sz w:val="22"/>
          <w:szCs w:val="22"/>
          <w:shd w:val="clear" w:color="auto" w:fill="FFFFFF"/>
          <w:rPrChange w:id="8580" w:author="Risa" w:date="2021-07-06T14:20: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w:t>
      </w:r>
      <w:ins w:id="8581" w:author="Risa" w:date="2021-07-06T14:20:00Z">
        <w:r w:rsidR="00C8205D" w:rsidRPr="00C8205D">
          <w:rPr>
            <w:color w:val="000000" w:themeColor="text1"/>
            <w:sz w:val="22"/>
            <w:szCs w:val="22"/>
            <w:shd w:val="clear" w:color="auto" w:fill="FFFFFF"/>
            <w:rPrChange w:id="8582" w:author="Risa" w:date="2021-07-06T14:20:00Z">
              <w:rPr>
                <w:color w:val="000000" w:themeColor="text1"/>
                <w:sz w:val="22"/>
                <w:szCs w:val="22"/>
                <w:shd w:val="clear" w:color="auto" w:fill="FFFFFF"/>
              </w:rPr>
            </w:rPrChange>
          </w:rPr>
          <w:t xml:space="preserve"> </w:t>
        </w:r>
      </w:ins>
      <w:del w:id="8583" w:author="Risa" w:date="2021-07-06T14:20:00Z">
        <w:r w:rsidRPr="00C8205D" w:rsidDel="00C8205D">
          <w:rPr>
            <w:color w:val="000000" w:themeColor="text1"/>
            <w:sz w:val="22"/>
            <w:szCs w:val="22"/>
            <w:shd w:val="clear" w:color="auto" w:fill="FFFFFF"/>
            <w:rPrChange w:id="8584"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8585" w:author="Risa" w:date="2021-07-06T14:20:00Z">
            <w:rPr>
              <w:i/>
              <w:iCs/>
              <w:color w:val="000000" w:themeColor="text1"/>
              <w:sz w:val="20"/>
              <w:szCs w:val="20"/>
              <w:highlight w:val="cyan"/>
              <w:shd w:val="clear" w:color="auto" w:fill="FFFFFF"/>
            </w:rPr>
          </w:rPrChange>
        </w:rPr>
        <w:t>Conservation Genetics</w:t>
      </w:r>
      <w:r w:rsidRPr="00C8205D">
        <w:rPr>
          <w:color w:val="000000" w:themeColor="text1"/>
          <w:sz w:val="22"/>
          <w:szCs w:val="22"/>
          <w:shd w:val="clear" w:color="auto" w:fill="FFFFFF"/>
          <w:rPrChange w:id="8586" w:author="Risa" w:date="2021-07-06T14:20:00Z">
            <w:rPr>
              <w:color w:val="000000" w:themeColor="text1"/>
              <w:sz w:val="20"/>
              <w:szCs w:val="20"/>
              <w:highlight w:val="cyan"/>
              <w:shd w:val="clear" w:color="auto" w:fill="FFFFFF"/>
            </w:rPr>
          </w:rPrChange>
        </w:rPr>
        <w:t>,</w:t>
      </w:r>
      <w:ins w:id="8587" w:author="Risa" w:date="2021-07-06T14:20:00Z">
        <w:r w:rsidR="00C8205D" w:rsidRPr="00C8205D">
          <w:rPr>
            <w:color w:val="000000" w:themeColor="text1"/>
            <w:sz w:val="22"/>
            <w:szCs w:val="22"/>
            <w:shd w:val="clear" w:color="auto" w:fill="FFFFFF"/>
            <w:rPrChange w:id="8588" w:author="Risa" w:date="2021-07-06T14:20:00Z">
              <w:rPr>
                <w:color w:val="000000" w:themeColor="text1"/>
                <w:sz w:val="22"/>
                <w:szCs w:val="22"/>
                <w:shd w:val="clear" w:color="auto" w:fill="FFFFFF"/>
              </w:rPr>
            </w:rPrChange>
          </w:rPr>
          <w:t xml:space="preserve"> </w:t>
        </w:r>
      </w:ins>
      <w:del w:id="8589" w:author="Risa" w:date="2021-07-06T14:20:00Z">
        <w:r w:rsidRPr="00C8205D" w:rsidDel="00C8205D">
          <w:rPr>
            <w:color w:val="000000" w:themeColor="text1"/>
            <w:sz w:val="22"/>
            <w:szCs w:val="22"/>
            <w:shd w:val="clear" w:color="auto" w:fill="FFFFFF"/>
            <w:rPrChange w:id="8590"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8591" w:author="Risa" w:date="2021-07-06T14:20:00Z">
            <w:rPr>
              <w:i/>
              <w:iCs/>
              <w:color w:val="000000" w:themeColor="text1"/>
              <w:sz w:val="20"/>
              <w:szCs w:val="20"/>
              <w:highlight w:val="cyan"/>
              <w:shd w:val="clear" w:color="auto" w:fill="FFFFFF"/>
            </w:rPr>
          </w:rPrChange>
        </w:rPr>
        <w:t>5</w:t>
      </w:r>
      <w:r w:rsidRPr="00C8205D">
        <w:rPr>
          <w:color w:val="000000" w:themeColor="text1"/>
          <w:sz w:val="22"/>
          <w:szCs w:val="22"/>
          <w:shd w:val="clear" w:color="auto" w:fill="FFFFFF"/>
          <w:rPrChange w:id="8592" w:author="Risa" w:date="2021-07-06T14:20:00Z">
            <w:rPr>
              <w:color w:val="000000" w:themeColor="text1"/>
              <w:sz w:val="20"/>
              <w:szCs w:val="20"/>
              <w:highlight w:val="cyan"/>
              <w:shd w:val="clear" w:color="auto" w:fill="FFFFFF"/>
            </w:rPr>
          </w:rPrChange>
        </w:rPr>
        <w:t>(5), 571-583.</w:t>
      </w:r>
      <w:ins w:id="8593" w:author="Jeff" w:date="2021-06-20T21:32:00Z">
        <w:r w:rsidR="001D61FC" w:rsidRPr="00C8205D">
          <w:rPr>
            <w:color w:val="000000" w:themeColor="text1"/>
            <w:sz w:val="22"/>
            <w:szCs w:val="22"/>
            <w:rPrChange w:id="8594" w:author="Risa" w:date="2021-07-06T14:20:00Z">
              <w:rPr/>
            </w:rPrChange>
          </w:rPr>
          <w:t xml:space="preserve"> </w:t>
        </w:r>
        <w:r w:rsidR="001D61FC" w:rsidRPr="00C8205D">
          <w:rPr>
            <w:color w:val="000000" w:themeColor="text1"/>
            <w:sz w:val="22"/>
            <w:szCs w:val="22"/>
            <w:shd w:val="clear" w:color="auto" w:fill="FFFFFF"/>
            <w:rPrChange w:id="8595" w:author="Risa" w:date="2021-07-06T14:20:00Z">
              <w:rPr>
                <w:color w:val="000000" w:themeColor="text1"/>
                <w:sz w:val="20"/>
                <w:szCs w:val="20"/>
                <w:shd w:val="clear" w:color="auto" w:fill="FFFFFF"/>
              </w:rPr>
            </w:rPrChange>
          </w:rPr>
          <w:t>doi.org/10.1007/s10592-004-1850-4</w:t>
        </w:r>
      </w:ins>
    </w:p>
    <w:p w14:paraId="25FDE502" w14:textId="0C809546" w:rsidR="00BC3991" w:rsidRPr="00C8205D" w:rsidRDefault="00BC3991" w:rsidP="00C8205D">
      <w:pPr>
        <w:pStyle w:val="ListParagraph"/>
        <w:autoSpaceDE w:val="0"/>
        <w:autoSpaceDN w:val="0"/>
        <w:adjustRightInd w:val="0"/>
        <w:spacing w:line="360" w:lineRule="auto"/>
        <w:ind w:left="360" w:hanging="360"/>
        <w:rPr>
          <w:color w:val="000000" w:themeColor="text1"/>
          <w:sz w:val="22"/>
          <w:szCs w:val="22"/>
          <w:shd w:val="clear" w:color="auto" w:fill="FFFFFF"/>
          <w:rPrChange w:id="8596" w:author="Risa" w:date="2021-07-06T14:20:00Z">
            <w:rPr>
              <w:color w:val="000000" w:themeColor="text1"/>
              <w:sz w:val="20"/>
              <w:szCs w:val="20"/>
              <w:shd w:val="clear" w:color="auto" w:fill="FFFFFF"/>
            </w:rPr>
          </w:rPrChange>
        </w:rPr>
        <w:pPrChange w:id="8597" w:author="Risa" w:date="2021-07-06T14:20: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598" w:author="Risa" w:date="2021-07-06T14:20:00Z">
            <w:rPr>
              <w:color w:val="3E3D40"/>
              <w:sz w:val="20"/>
              <w:szCs w:val="20"/>
              <w:shd w:val="clear" w:color="auto" w:fill="FFFFFF"/>
            </w:rPr>
          </w:rPrChange>
        </w:rPr>
        <w:t xml:space="preserve">Neill, C., Patterson, W., and </w:t>
      </w:r>
      <w:proofErr w:type="spellStart"/>
      <w:r w:rsidRPr="00C8205D">
        <w:rPr>
          <w:color w:val="000000" w:themeColor="text1"/>
          <w:sz w:val="22"/>
          <w:szCs w:val="22"/>
          <w:shd w:val="clear" w:color="auto" w:fill="FFFFFF"/>
          <w:rPrChange w:id="8599" w:author="Risa" w:date="2021-07-06T14:20:00Z">
            <w:rPr>
              <w:color w:val="3E3D40"/>
              <w:sz w:val="20"/>
              <w:szCs w:val="20"/>
              <w:shd w:val="clear" w:color="auto" w:fill="FFFFFF"/>
            </w:rPr>
          </w:rPrChange>
        </w:rPr>
        <w:t>Crary</w:t>
      </w:r>
      <w:proofErr w:type="spellEnd"/>
      <w:r w:rsidRPr="00C8205D">
        <w:rPr>
          <w:color w:val="000000" w:themeColor="text1"/>
          <w:sz w:val="22"/>
          <w:szCs w:val="22"/>
          <w:shd w:val="clear" w:color="auto" w:fill="FFFFFF"/>
          <w:rPrChange w:id="8600" w:author="Risa" w:date="2021-07-06T14:20:00Z">
            <w:rPr>
              <w:color w:val="3E3D40"/>
              <w:sz w:val="20"/>
              <w:szCs w:val="20"/>
              <w:shd w:val="clear" w:color="auto" w:fill="FFFFFF"/>
            </w:rPr>
          </w:rPrChange>
        </w:rPr>
        <w:t>, D. (2007). Responses of soil carbon, nitrogen and cations to the frequency and seasonality of prescribed burning in a cape Cod oak-pine forest.</w:t>
      </w:r>
      <w:ins w:id="8601" w:author="Risa" w:date="2021-07-06T14:20:00Z">
        <w:r w:rsidR="00C8205D" w:rsidRPr="00C8205D">
          <w:rPr>
            <w:color w:val="000000" w:themeColor="text1"/>
            <w:sz w:val="22"/>
            <w:szCs w:val="22"/>
            <w:shd w:val="clear" w:color="auto" w:fill="FFFFFF"/>
            <w:rPrChange w:id="8602" w:author="Risa" w:date="2021-07-06T14:20:00Z">
              <w:rPr>
                <w:color w:val="3E3D40"/>
                <w:sz w:val="22"/>
                <w:szCs w:val="22"/>
                <w:shd w:val="clear" w:color="auto" w:fill="FFFFFF"/>
              </w:rPr>
            </w:rPrChange>
          </w:rPr>
          <w:t xml:space="preserve"> </w:t>
        </w:r>
      </w:ins>
      <w:del w:id="8603" w:author="Risa" w:date="2021-07-06T14:20:00Z">
        <w:r w:rsidRPr="00C8205D" w:rsidDel="00C8205D">
          <w:rPr>
            <w:color w:val="000000" w:themeColor="text1"/>
            <w:sz w:val="22"/>
            <w:szCs w:val="22"/>
            <w:shd w:val="clear" w:color="auto" w:fill="FFFFFF"/>
            <w:rPrChange w:id="8604" w:author="Risa" w:date="2021-07-06T14:20:00Z">
              <w:rPr>
                <w:color w:val="3E3D40"/>
                <w:sz w:val="20"/>
                <w:szCs w:val="20"/>
                <w:shd w:val="clear" w:color="auto" w:fill="FFFFFF"/>
              </w:rPr>
            </w:rPrChange>
          </w:rPr>
          <w:delText> </w:delText>
        </w:r>
      </w:del>
      <w:ins w:id="8605" w:author="Risa" w:date="2021-07-06T14:20:00Z">
        <w:r w:rsidR="00C8205D" w:rsidRPr="00C8205D">
          <w:rPr>
            <w:i/>
            <w:iCs/>
            <w:color w:val="000000" w:themeColor="text1"/>
            <w:sz w:val="22"/>
            <w:szCs w:val="22"/>
            <w:shd w:val="clear" w:color="auto" w:fill="FFFFFF"/>
          </w:rPr>
          <w:t>Forest Ecology and Management</w:t>
        </w:r>
      </w:ins>
      <w:del w:id="8606" w:author="Risa" w:date="2021-07-06T14:20:00Z">
        <w:r w:rsidRPr="00C8205D" w:rsidDel="00C8205D">
          <w:rPr>
            <w:i/>
            <w:iCs/>
            <w:color w:val="000000" w:themeColor="text1"/>
            <w:sz w:val="22"/>
            <w:szCs w:val="22"/>
            <w:shd w:val="clear" w:color="auto" w:fill="FFFFFF"/>
            <w:rPrChange w:id="8607" w:author="Risa" w:date="2021-07-06T14:20:00Z">
              <w:rPr>
                <w:i/>
                <w:iCs/>
                <w:color w:val="3E3D40"/>
                <w:sz w:val="20"/>
                <w:szCs w:val="20"/>
                <w:shd w:val="clear" w:color="auto" w:fill="FFFFFF"/>
              </w:rPr>
            </w:rPrChange>
          </w:rPr>
          <w:delText>Forest Ecol. Manage</w:delText>
        </w:r>
      </w:del>
      <w:ins w:id="8608" w:author="Risa" w:date="2021-07-06T14:20:00Z">
        <w:r w:rsidR="00C8205D">
          <w:rPr>
            <w:color w:val="000000" w:themeColor="text1"/>
            <w:sz w:val="22"/>
            <w:szCs w:val="22"/>
            <w:shd w:val="clear" w:color="auto" w:fill="FFFFFF"/>
          </w:rPr>
          <w:t xml:space="preserve">, </w:t>
        </w:r>
      </w:ins>
      <w:del w:id="8609" w:author="Risa" w:date="2021-07-06T14:20:00Z">
        <w:r w:rsidRPr="00C8205D" w:rsidDel="00C8205D">
          <w:rPr>
            <w:i/>
            <w:iCs/>
            <w:color w:val="000000" w:themeColor="text1"/>
            <w:sz w:val="22"/>
            <w:szCs w:val="22"/>
            <w:shd w:val="clear" w:color="auto" w:fill="FFFFFF"/>
            <w:rPrChange w:id="8610" w:author="Risa" w:date="2021-07-06T14:20:00Z">
              <w:rPr>
                <w:i/>
                <w:iCs/>
                <w:color w:val="3E3D40"/>
                <w:sz w:val="20"/>
                <w:szCs w:val="20"/>
                <w:shd w:val="clear" w:color="auto" w:fill="FFFFFF"/>
              </w:rPr>
            </w:rPrChange>
          </w:rPr>
          <w:delText>.</w:delText>
        </w:r>
        <w:r w:rsidRPr="00C8205D" w:rsidDel="00C8205D">
          <w:rPr>
            <w:i/>
            <w:iCs/>
            <w:color w:val="000000" w:themeColor="text1"/>
            <w:sz w:val="22"/>
            <w:szCs w:val="22"/>
            <w:shd w:val="clear" w:color="auto" w:fill="FFFFFF"/>
            <w:rPrChange w:id="8611" w:author="Risa" w:date="2021-07-06T14:20:00Z">
              <w:rPr>
                <w:color w:val="3E3D40"/>
                <w:sz w:val="20"/>
                <w:szCs w:val="20"/>
                <w:shd w:val="clear" w:color="auto" w:fill="FFFFFF"/>
              </w:rPr>
            </w:rPrChange>
          </w:rPr>
          <w:delText> </w:delText>
        </w:r>
      </w:del>
      <w:r w:rsidRPr="00C8205D">
        <w:rPr>
          <w:i/>
          <w:iCs/>
          <w:color w:val="000000" w:themeColor="text1"/>
          <w:sz w:val="22"/>
          <w:szCs w:val="22"/>
          <w:shd w:val="clear" w:color="auto" w:fill="FFFFFF"/>
          <w:rPrChange w:id="8612" w:author="Risa" w:date="2021-07-06T14:20:00Z">
            <w:rPr>
              <w:color w:val="3E3D40"/>
              <w:sz w:val="20"/>
              <w:szCs w:val="20"/>
              <w:shd w:val="clear" w:color="auto" w:fill="FFFFFF"/>
            </w:rPr>
          </w:rPrChange>
        </w:rPr>
        <w:t>250</w:t>
      </w:r>
      <w:r w:rsidRPr="00C8205D">
        <w:rPr>
          <w:color w:val="000000" w:themeColor="text1"/>
          <w:sz w:val="22"/>
          <w:szCs w:val="22"/>
          <w:shd w:val="clear" w:color="auto" w:fill="FFFFFF"/>
          <w:rPrChange w:id="8613" w:author="Risa" w:date="2021-07-06T14:20:00Z">
            <w:rPr>
              <w:color w:val="3E3D40"/>
              <w:sz w:val="20"/>
              <w:szCs w:val="20"/>
              <w:shd w:val="clear" w:color="auto" w:fill="FFFFFF"/>
            </w:rPr>
          </w:rPrChange>
        </w:rPr>
        <w:t xml:space="preserve">, 234–243. </w:t>
      </w:r>
      <w:proofErr w:type="spellStart"/>
      <w:r w:rsidRPr="00C8205D">
        <w:rPr>
          <w:color w:val="000000" w:themeColor="text1"/>
          <w:sz w:val="22"/>
          <w:szCs w:val="22"/>
          <w:shd w:val="clear" w:color="auto" w:fill="FFFFFF"/>
          <w:rPrChange w:id="8614" w:author="Risa" w:date="2021-07-06T14:20:00Z">
            <w:rPr>
              <w:color w:val="3E3D40"/>
              <w:sz w:val="20"/>
              <w:szCs w:val="20"/>
              <w:shd w:val="clear" w:color="auto" w:fill="FFFFFF"/>
            </w:rPr>
          </w:rPrChange>
        </w:rPr>
        <w:t>doi</w:t>
      </w:r>
      <w:proofErr w:type="spellEnd"/>
      <w:r w:rsidRPr="00C8205D">
        <w:rPr>
          <w:color w:val="000000" w:themeColor="text1"/>
          <w:sz w:val="22"/>
          <w:szCs w:val="22"/>
          <w:shd w:val="clear" w:color="auto" w:fill="FFFFFF"/>
          <w:rPrChange w:id="8615" w:author="Risa" w:date="2021-07-06T14:20:00Z">
            <w:rPr>
              <w:color w:val="3E3D40"/>
              <w:sz w:val="20"/>
              <w:szCs w:val="20"/>
              <w:shd w:val="clear" w:color="auto" w:fill="FFFFFF"/>
            </w:rPr>
          </w:rPrChange>
        </w:rPr>
        <w:t>: 10.1016/j.foreco.2007.05.023</w:t>
      </w:r>
    </w:p>
    <w:p w14:paraId="2301B4A6" w14:textId="204BAB7A" w:rsidR="004D7553" w:rsidRPr="00C8205D" w:rsidDel="00E024FB" w:rsidRDefault="004D7553" w:rsidP="001D7BE7">
      <w:pPr>
        <w:pStyle w:val="ListParagraph"/>
        <w:autoSpaceDE w:val="0"/>
        <w:autoSpaceDN w:val="0"/>
        <w:adjustRightInd w:val="0"/>
        <w:spacing w:after="0" w:line="360" w:lineRule="auto"/>
        <w:ind w:left="360" w:hanging="360"/>
        <w:rPr>
          <w:del w:id="8616" w:author="Risa" w:date="2021-07-06T14:02:00Z"/>
          <w:color w:val="000000" w:themeColor="text1"/>
          <w:sz w:val="22"/>
          <w:szCs w:val="22"/>
          <w:shd w:val="clear" w:color="auto" w:fill="FFFFFF"/>
          <w:rPrChange w:id="8617" w:author="Risa" w:date="2021-07-06T14:20:00Z">
            <w:rPr>
              <w:del w:id="8618" w:author="Risa" w:date="2021-07-06T14:02:00Z"/>
              <w:color w:val="000000" w:themeColor="text1"/>
              <w:sz w:val="20"/>
              <w:szCs w:val="20"/>
              <w:shd w:val="clear" w:color="auto" w:fill="FFFFFF"/>
            </w:rPr>
          </w:rPrChange>
        </w:rPr>
        <w:pPrChange w:id="8619" w:author="Risa" w:date="2021-07-06T13:11:00Z">
          <w:pPr>
            <w:pStyle w:val="ListParagraph"/>
            <w:autoSpaceDE w:val="0"/>
            <w:autoSpaceDN w:val="0"/>
            <w:adjustRightInd w:val="0"/>
            <w:spacing w:line="240" w:lineRule="auto"/>
            <w:ind w:left="360" w:hanging="360"/>
            <w:jc w:val="both"/>
          </w:pPr>
        </w:pPrChange>
      </w:pPr>
      <w:del w:id="8620" w:author="Risa" w:date="2021-07-06T14:02:00Z">
        <w:r w:rsidRPr="00C8205D" w:rsidDel="00E024FB">
          <w:rPr>
            <w:color w:val="000000" w:themeColor="text1"/>
            <w:sz w:val="22"/>
            <w:szCs w:val="22"/>
            <w:rPrChange w:id="8621" w:author="Risa" w:date="2021-07-06T14:20:00Z">
              <w:rPr>
                <w:color w:val="000000" w:themeColor="text1"/>
                <w:sz w:val="20"/>
                <w:szCs w:val="20"/>
                <w:highlight w:val="cyan"/>
              </w:rPr>
            </w:rPrChange>
          </w:rPr>
          <w:delText>Niinemets Ü., Keenan T.</w:delText>
        </w:r>
        <w:r w:rsidR="00DE09F2" w:rsidRPr="00C8205D" w:rsidDel="00E024FB">
          <w:rPr>
            <w:color w:val="000000" w:themeColor="text1"/>
            <w:sz w:val="22"/>
            <w:szCs w:val="22"/>
            <w:rPrChange w:id="8622" w:author="Risa" w:date="2021-07-06T14:20:00Z">
              <w:rPr>
                <w:color w:val="000000" w:themeColor="text1"/>
                <w:sz w:val="20"/>
                <w:szCs w:val="20"/>
                <w:highlight w:val="cyan"/>
              </w:rPr>
            </w:rPrChange>
          </w:rPr>
          <w:delText xml:space="preserve"> and</w:delText>
        </w:r>
        <w:r w:rsidRPr="00C8205D" w:rsidDel="00E024FB">
          <w:rPr>
            <w:color w:val="000000" w:themeColor="text1"/>
            <w:sz w:val="22"/>
            <w:szCs w:val="22"/>
            <w:rPrChange w:id="8623" w:author="Risa" w:date="2021-07-06T14:20:00Z">
              <w:rPr>
                <w:color w:val="000000" w:themeColor="text1"/>
                <w:sz w:val="20"/>
                <w:szCs w:val="20"/>
                <w:highlight w:val="cyan"/>
              </w:rPr>
            </w:rPrChange>
          </w:rPr>
          <w:delText xml:space="preserve"> Hallik L. (2015)</w:delText>
        </w:r>
        <w:r w:rsidR="004A6746" w:rsidRPr="00C8205D" w:rsidDel="00E024FB">
          <w:rPr>
            <w:color w:val="000000" w:themeColor="text1"/>
            <w:sz w:val="22"/>
            <w:szCs w:val="22"/>
            <w:rPrChange w:id="8624" w:author="Risa" w:date="2021-07-06T14:20:00Z">
              <w:rPr>
                <w:color w:val="000000" w:themeColor="text1"/>
                <w:sz w:val="20"/>
                <w:szCs w:val="20"/>
                <w:highlight w:val="cyan"/>
              </w:rPr>
            </w:rPrChange>
          </w:rPr>
          <w:delText>.</w:delText>
        </w:r>
        <w:r w:rsidRPr="00C8205D" w:rsidDel="00E024FB">
          <w:rPr>
            <w:color w:val="000000" w:themeColor="text1"/>
            <w:sz w:val="22"/>
            <w:szCs w:val="22"/>
            <w:rPrChange w:id="8625" w:author="Risa" w:date="2021-07-06T14:20:00Z">
              <w:rPr>
                <w:color w:val="000000" w:themeColor="text1"/>
                <w:sz w:val="20"/>
                <w:szCs w:val="20"/>
                <w:highlight w:val="cyan"/>
              </w:rPr>
            </w:rPrChange>
          </w:rPr>
          <w:delText xml:space="preserve"> A worldwide analysis of within-canopy variations in leaf structural, chemical and physiological traits across plant functional types. </w:delText>
        </w:r>
        <w:r w:rsidRPr="00C8205D" w:rsidDel="00E024FB">
          <w:rPr>
            <w:i/>
            <w:iCs/>
            <w:color w:val="000000" w:themeColor="text1"/>
            <w:sz w:val="22"/>
            <w:szCs w:val="22"/>
            <w:rPrChange w:id="8626" w:author="Risa" w:date="2021-07-06T14:20:00Z">
              <w:rPr>
                <w:i/>
                <w:iCs/>
                <w:color w:val="000000" w:themeColor="text1"/>
                <w:sz w:val="20"/>
                <w:szCs w:val="20"/>
                <w:highlight w:val="cyan"/>
              </w:rPr>
            </w:rPrChange>
          </w:rPr>
          <w:delText>New Phytologist</w:delText>
        </w:r>
        <w:r w:rsidRPr="00C8205D" w:rsidDel="00E024FB">
          <w:rPr>
            <w:color w:val="000000" w:themeColor="text1"/>
            <w:sz w:val="22"/>
            <w:szCs w:val="22"/>
            <w:rPrChange w:id="8627" w:author="Risa" w:date="2021-07-06T14:20:00Z">
              <w:rPr>
                <w:color w:val="000000" w:themeColor="text1"/>
                <w:sz w:val="20"/>
                <w:szCs w:val="20"/>
                <w:highlight w:val="cyan"/>
              </w:rPr>
            </w:rPrChange>
          </w:rPr>
          <w:delText xml:space="preserve"> </w:delText>
        </w:r>
        <w:r w:rsidRPr="00C8205D" w:rsidDel="00E024FB">
          <w:rPr>
            <w:b/>
            <w:bCs/>
            <w:color w:val="000000" w:themeColor="text1"/>
            <w:sz w:val="22"/>
            <w:szCs w:val="22"/>
            <w:rPrChange w:id="8628" w:author="Risa" w:date="2021-07-06T14:20:00Z">
              <w:rPr>
                <w:b/>
                <w:bCs/>
                <w:color w:val="000000" w:themeColor="text1"/>
                <w:sz w:val="20"/>
                <w:szCs w:val="20"/>
                <w:highlight w:val="cyan"/>
              </w:rPr>
            </w:rPrChange>
          </w:rPr>
          <w:delText>205</w:delText>
        </w:r>
        <w:r w:rsidRPr="00C8205D" w:rsidDel="00E024FB">
          <w:rPr>
            <w:color w:val="000000" w:themeColor="text1"/>
            <w:sz w:val="22"/>
            <w:szCs w:val="22"/>
            <w:rPrChange w:id="8629" w:author="Risa" w:date="2021-07-06T14:20:00Z">
              <w:rPr>
                <w:color w:val="000000" w:themeColor="text1"/>
                <w:sz w:val="20"/>
                <w:szCs w:val="20"/>
                <w:highlight w:val="cyan"/>
              </w:rPr>
            </w:rPrChange>
          </w:rPr>
          <w:delText>, 973–993.</w:delText>
        </w:r>
      </w:del>
      <w:ins w:id="8630" w:author="Jeff" w:date="2021-06-20T21:33:00Z">
        <w:del w:id="8631" w:author="Risa" w:date="2021-07-06T14:02:00Z">
          <w:r w:rsidR="007F5585" w:rsidRPr="00C8205D" w:rsidDel="00E024FB">
            <w:rPr>
              <w:color w:val="000000" w:themeColor="text1"/>
              <w:sz w:val="22"/>
              <w:szCs w:val="22"/>
              <w:rPrChange w:id="8632" w:author="Risa" w:date="2021-07-06T14:20:00Z">
                <w:rPr>
                  <w:color w:val="000000" w:themeColor="text1"/>
                  <w:sz w:val="20"/>
                  <w:szCs w:val="20"/>
                </w:rPr>
              </w:rPrChange>
            </w:rPr>
            <w:delText xml:space="preserve"> doi.org/10.1111/nph.13096</w:delText>
          </w:r>
        </w:del>
      </w:ins>
    </w:p>
    <w:p w14:paraId="6FD5D044" w14:textId="17F6B80B"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633" w:author="Risa" w:date="2021-07-06T14:20:00Z">
            <w:rPr>
              <w:color w:val="000000" w:themeColor="text1"/>
              <w:sz w:val="20"/>
              <w:szCs w:val="20"/>
              <w:shd w:val="clear" w:color="auto" w:fill="FFFFFF"/>
            </w:rPr>
          </w:rPrChange>
        </w:rPr>
        <w:pPrChange w:id="8634"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635" w:author="Risa" w:date="2021-07-06T14:20:00Z">
            <w:rPr>
              <w:color w:val="000000" w:themeColor="text1"/>
              <w:sz w:val="20"/>
              <w:szCs w:val="20"/>
              <w:shd w:val="clear" w:color="auto" w:fill="FFFFFF"/>
            </w:rPr>
          </w:rPrChange>
        </w:rPr>
        <w:t>Nowacki</w:t>
      </w:r>
      <w:proofErr w:type="spellEnd"/>
      <w:r w:rsidRPr="00C8205D">
        <w:rPr>
          <w:color w:val="000000" w:themeColor="text1"/>
          <w:sz w:val="22"/>
          <w:szCs w:val="22"/>
          <w:shd w:val="clear" w:color="auto" w:fill="FFFFFF"/>
          <w:rPrChange w:id="8636" w:author="Risa" w:date="2021-07-06T14:20:00Z">
            <w:rPr>
              <w:color w:val="000000" w:themeColor="text1"/>
              <w:sz w:val="20"/>
              <w:szCs w:val="20"/>
              <w:shd w:val="clear" w:color="auto" w:fill="FFFFFF"/>
            </w:rPr>
          </w:rPrChange>
        </w:rPr>
        <w:t>, G., and Abrams, M. (2008). The demise of fire and “</w:t>
      </w:r>
      <w:proofErr w:type="spellStart"/>
      <w:r w:rsidRPr="00C8205D">
        <w:rPr>
          <w:color w:val="000000" w:themeColor="text1"/>
          <w:sz w:val="22"/>
          <w:szCs w:val="22"/>
          <w:shd w:val="clear" w:color="auto" w:fill="FFFFFF"/>
          <w:rPrChange w:id="8637" w:author="Risa" w:date="2021-07-06T14:20:00Z">
            <w:rPr>
              <w:color w:val="000000" w:themeColor="text1"/>
              <w:sz w:val="20"/>
              <w:szCs w:val="20"/>
              <w:shd w:val="clear" w:color="auto" w:fill="FFFFFF"/>
            </w:rPr>
          </w:rPrChange>
        </w:rPr>
        <w:t>mesophication</w:t>
      </w:r>
      <w:proofErr w:type="spellEnd"/>
      <w:r w:rsidRPr="00C8205D">
        <w:rPr>
          <w:color w:val="000000" w:themeColor="text1"/>
          <w:sz w:val="22"/>
          <w:szCs w:val="22"/>
          <w:shd w:val="clear" w:color="auto" w:fill="FFFFFF"/>
          <w:rPrChange w:id="8638" w:author="Risa" w:date="2021-07-06T14:20:00Z">
            <w:rPr>
              <w:color w:val="000000" w:themeColor="text1"/>
              <w:sz w:val="20"/>
              <w:szCs w:val="20"/>
              <w:shd w:val="clear" w:color="auto" w:fill="FFFFFF"/>
            </w:rPr>
          </w:rPrChange>
        </w:rPr>
        <w:t xml:space="preserve">” of forests in the eastern United States. </w:t>
      </w:r>
      <w:r w:rsidRPr="00C8205D">
        <w:rPr>
          <w:i/>
          <w:iCs/>
          <w:color w:val="000000" w:themeColor="text1"/>
          <w:sz w:val="22"/>
          <w:szCs w:val="22"/>
          <w:rPrChange w:id="8639" w:author="Risa" w:date="2021-07-06T14:20:00Z">
            <w:rPr>
              <w:i/>
              <w:iCs/>
              <w:color w:val="000000" w:themeColor="text1"/>
              <w:sz w:val="20"/>
              <w:szCs w:val="20"/>
            </w:rPr>
          </w:rPrChange>
        </w:rPr>
        <w:t>Bioscience</w:t>
      </w:r>
      <w:ins w:id="8640" w:author="Risa" w:date="2021-07-06T14:20:00Z">
        <w:r w:rsidR="00C8205D">
          <w:rPr>
            <w:i/>
            <w:iCs/>
            <w:color w:val="000000" w:themeColor="text1"/>
            <w:sz w:val="22"/>
            <w:szCs w:val="22"/>
          </w:rPr>
          <w:t>,</w:t>
        </w:r>
      </w:ins>
      <w:r w:rsidRPr="00C8205D">
        <w:rPr>
          <w:color w:val="000000" w:themeColor="text1"/>
          <w:sz w:val="22"/>
          <w:szCs w:val="22"/>
          <w:shd w:val="clear" w:color="auto" w:fill="FFFFFF"/>
          <w:rPrChange w:id="8641" w:author="Risa" w:date="2021-07-06T14:20:00Z">
            <w:rPr>
              <w:color w:val="000000" w:themeColor="text1"/>
              <w:sz w:val="20"/>
              <w:szCs w:val="20"/>
              <w:shd w:val="clear" w:color="auto" w:fill="FFFFFF"/>
            </w:rPr>
          </w:rPrChange>
        </w:rPr>
        <w:t xml:space="preserve"> </w:t>
      </w:r>
      <w:r w:rsidRPr="00C8205D">
        <w:rPr>
          <w:i/>
          <w:iCs/>
          <w:color w:val="000000" w:themeColor="text1"/>
          <w:sz w:val="22"/>
          <w:szCs w:val="22"/>
          <w:shd w:val="clear" w:color="auto" w:fill="FFFFFF"/>
          <w:rPrChange w:id="8642" w:author="Risa" w:date="2021-07-06T14:20:00Z">
            <w:rPr>
              <w:color w:val="000000" w:themeColor="text1"/>
              <w:sz w:val="20"/>
              <w:szCs w:val="20"/>
              <w:shd w:val="clear" w:color="auto" w:fill="FFFFFF"/>
            </w:rPr>
          </w:rPrChange>
        </w:rPr>
        <w:t>58</w:t>
      </w:r>
      <w:r w:rsidRPr="00C8205D">
        <w:rPr>
          <w:color w:val="000000" w:themeColor="text1"/>
          <w:sz w:val="22"/>
          <w:szCs w:val="22"/>
          <w:shd w:val="clear" w:color="auto" w:fill="FFFFFF"/>
          <w:rPrChange w:id="8643" w:author="Risa" w:date="2021-07-06T14:20:00Z">
            <w:rPr>
              <w:color w:val="000000" w:themeColor="text1"/>
              <w:sz w:val="20"/>
              <w:szCs w:val="20"/>
              <w:shd w:val="clear" w:color="auto" w:fill="FFFFFF"/>
            </w:rPr>
          </w:rPrChange>
        </w:rPr>
        <w:t xml:space="preserve">, 123–138. </w:t>
      </w:r>
      <w:proofErr w:type="spellStart"/>
      <w:r w:rsidR="00BB1CBA" w:rsidRPr="00C8205D">
        <w:rPr>
          <w:color w:val="000000" w:themeColor="text1"/>
          <w:sz w:val="22"/>
          <w:szCs w:val="22"/>
          <w:shd w:val="clear" w:color="auto" w:fill="FFFFFF"/>
          <w:rPrChange w:id="8644"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8645" w:author="Risa" w:date="2021-07-06T14:20:00Z">
            <w:rPr>
              <w:color w:val="3E3D40"/>
              <w:sz w:val="20"/>
              <w:szCs w:val="20"/>
              <w:shd w:val="clear" w:color="auto" w:fill="FFFFFF"/>
            </w:rPr>
          </w:rPrChange>
        </w:rPr>
        <w:t>: 10.1641/B580207</w:t>
      </w:r>
    </w:p>
    <w:p w14:paraId="78A3AAB9" w14:textId="21701500" w:rsidR="00AE173C" w:rsidRPr="00C8205D" w:rsidDel="00E024FB" w:rsidRDefault="00AE173C" w:rsidP="001D7BE7">
      <w:pPr>
        <w:pStyle w:val="ListParagraph"/>
        <w:autoSpaceDE w:val="0"/>
        <w:autoSpaceDN w:val="0"/>
        <w:adjustRightInd w:val="0"/>
        <w:spacing w:after="0" w:line="360" w:lineRule="auto"/>
        <w:ind w:left="360" w:hanging="360"/>
        <w:rPr>
          <w:ins w:id="8646" w:author="Jeff" w:date="2021-06-21T17:54:00Z"/>
          <w:del w:id="8647" w:author="Risa" w:date="2021-07-06T14:03:00Z"/>
          <w:color w:val="000000" w:themeColor="text1"/>
          <w:sz w:val="22"/>
          <w:szCs w:val="22"/>
          <w:shd w:val="clear" w:color="auto" w:fill="FFFFFF"/>
          <w:rPrChange w:id="8648" w:author="Risa" w:date="2021-07-06T14:20:00Z">
            <w:rPr>
              <w:ins w:id="8649" w:author="Jeff" w:date="2021-06-21T17:54:00Z"/>
              <w:del w:id="8650" w:author="Risa" w:date="2021-07-06T14:03:00Z"/>
              <w:color w:val="3E3D40"/>
              <w:sz w:val="20"/>
              <w:szCs w:val="20"/>
              <w:shd w:val="clear" w:color="auto" w:fill="FFFFFF"/>
            </w:rPr>
          </w:rPrChange>
        </w:rPr>
        <w:pPrChange w:id="8651" w:author="Risa" w:date="2021-07-06T13:11:00Z">
          <w:pPr>
            <w:pStyle w:val="ListParagraph"/>
            <w:autoSpaceDE w:val="0"/>
            <w:autoSpaceDN w:val="0"/>
            <w:adjustRightInd w:val="0"/>
            <w:spacing w:line="240" w:lineRule="auto"/>
            <w:ind w:left="360" w:hanging="360"/>
            <w:jc w:val="both"/>
          </w:pPr>
        </w:pPrChange>
      </w:pPr>
      <w:del w:id="8652" w:author="Risa" w:date="2021-07-06T14:03:00Z">
        <w:r w:rsidRPr="00C8205D" w:rsidDel="00E024FB">
          <w:rPr>
            <w:color w:val="000000" w:themeColor="text1"/>
            <w:sz w:val="22"/>
            <w:szCs w:val="22"/>
            <w:shd w:val="clear" w:color="auto" w:fill="FFFFFF"/>
            <w:rPrChange w:id="8653" w:author="Risa" w:date="2021-07-06T14:20:00Z">
              <w:rPr>
                <w:color w:val="000000" w:themeColor="text1"/>
                <w:sz w:val="20"/>
                <w:szCs w:val="20"/>
                <w:shd w:val="clear" w:color="auto" w:fill="FFFFFF"/>
              </w:rPr>
            </w:rPrChange>
          </w:rPr>
          <w:delText xml:space="preserve">Parker, J., Fernandez, I., Rustad, </w:delText>
        </w:r>
        <w:r w:rsidR="004A6323" w:rsidRPr="00C8205D" w:rsidDel="00E024FB">
          <w:rPr>
            <w:color w:val="000000" w:themeColor="text1"/>
            <w:sz w:val="22"/>
            <w:szCs w:val="22"/>
            <w:shd w:val="clear" w:color="auto" w:fill="FFFFFF"/>
            <w:rPrChange w:id="8654" w:author="Risa" w:date="2021-07-06T14:20:00Z">
              <w:rPr>
                <w:color w:val="000000" w:themeColor="text1"/>
                <w:sz w:val="20"/>
                <w:szCs w:val="20"/>
                <w:shd w:val="clear" w:color="auto" w:fill="FFFFFF"/>
              </w:rPr>
            </w:rPrChange>
          </w:rPr>
          <w:delText>L</w:delText>
        </w:r>
        <w:r w:rsidRPr="00C8205D" w:rsidDel="00E024FB">
          <w:rPr>
            <w:color w:val="000000" w:themeColor="text1"/>
            <w:sz w:val="22"/>
            <w:szCs w:val="22"/>
            <w:shd w:val="clear" w:color="auto" w:fill="FFFFFF"/>
            <w:rPrChange w:id="8655" w:author="Risa" w:date="2021-07-06T14:20:00Z">
              <w:rPr>
                <w:color w:val="000000" w:themeColor="text1"/>
                <w:sz w:val="20"/>
                <w:szCs w:val="20"/>
                <w:shd w:val="clear" w:color="auto" w:fill="FFFFFF"/>
              </w:rPr>
            </w:rPrChange>
          </w:rPr>
          <w:delText xml:space="preserve">., </w:delText>
        </w:r>
        <w:r w:rsidR="00B238F5" w:rsidRPr="00C8205D" w:rsidDel="00E024FB">
          <w:rPr>
            <w:color w:val="000000" w:themeColor="text1"/>
            <w:sz w:val="22"/>
            <w:szCs w:val="22"/>
            <w:shd w:val="clear" w:color="auto" w:fill="FFFFFF"/>
            <w:rPrChange w:id="8656" w:author="Risa" w:date="2021-07-06T14:20:00Z">
              <w:rPr>
                <w:color w:val="000000" w:themeColor="text1"/>
                <w:sz w:val="20"/>
                <w:szCs w:val="20"/>
                <w:shd w:val="clear" w:color="auto" w:fill="FFFFFF"/>
              </w:rPr>
            </w:rPrChange>
          </w:rPr>
          <w:delText>and</w:delText>
        </w:r>
        <w:r w:rsidRPr="00C8205D" w:rsidDel="00E024FB">
          <w:rPr>
            <w:color w:val="000000" w:themeColor="text1"/>
            <w:sz w:val="22"/>
            <w:szCs w:val="22"/>
            <w:shd w:val="clear" w:color="auto" w:fill="FFFFFF"/>
            <w:rPrChange w:id="8657" w:author="Risa" w:date="2021-07-06T14:20:00Z">
              <w:rPr>
                <w:color w:val="000000" w:themeColor="text1"/>
                <w:sz w:val="20"/>
                <w:szCs w:val="20"/>
                <w:shd w:val="clear" w:color="auto" w:fill="FFFFFF"/>
              </w:rPr>
            </w:rPrChange>
          </w:rPr>
          <w:delText xml:space="preserve"> Norton, S. (2001). Effects of nitrogen enrichment, wildfire, and harvesting on forest-soil carbon and nitrogen. </w:delText>
        </w:r>
        <w:r w:rsidRPr="00C8205D" w:rsidDel="00E024FB">
          <w:rPr>
            <w:i/>
            <w:iCs/>
            <w:color w:val="000000" w:themeColor="text1"/>
            <w:sz w:val="22"/>
            <w:szCs w:val="22"/>
            <w:shd w:val="clear" w:color="auto" w:fill="FFFFFF"/>
            <w:rPrChange w:id="8658" w:author="Risa" w:date="2021-07-06T14:20:00Z">
              <w:rPr>
                <w:i/>
                <w:iCs/>
                <w:color w:val="000000" w:themeColor="text1"/>
                <w:sz w:val="20"/>
                <w:szCs w:val="20"/>
                <w:shd w:val="clear" w:color="auto" w:fill="FFFFFF"/>
              </w:rPr>
            </w:rPrChange>
          </w:rPr>
          <w:delText>Soil Science Society of America Journal</w:delText>
        </w:r>
        <w:r w:rsidRPr="00C8205D" w:rsidDel="00E024FB">
          <w:rPr>
            <w:color w:val="000000" w:themeColor="text1"/>
            <w:sz w:val="22"/>
            <w:szCs w:val="22"/>
            <w:shd w:val="clear" w:color="auto" w:fill="FFFFFF"/>
            <w:rPrChange w:id="8659" w:author="Risa" w:date="2021-07-06T14:20:00Z">
              <w:rPr>
                <w:color w:val="000000" w:themeColor="text1"/>
                <w:sz w:val="20"/>
                <w:szCs w:val="20"/>
                <w:shd w:val="clear" w:color="auto" w:fill="FFFFFF"/>
              </w:rPr>
            </w:rPrChange>
          </w:rPr>
          <w:delText>, </w:delText>
        </w:r>
        <w:r w:rsidRPr="00C8205D" w:rsidDel="00E024FB">
          <w:rPr>
            <w:i/>
            <w:iCs/>
            <w:color w:val="000000" w:themeColor="text1"/>
            <w:sz w:val="22"/>
            <w:szCs w:val="22"/>
            <w:shd w:val="clear" w:color="auto" w:fill="FFFFFF"/>
            <w:rPrChange w:id="8660" w:author="Risa" w:date="2021-07-06T14:20:00Z">
              <w:rPr>
                <w:i/>
                <w:iCs/>
                <w:color w:val="000000" w:themeColor="text1"/>
                <w:sz w:val="20"/>
                <w:szCs w:val="20"/>
                <w:shd w:val="clear" w:color="auto" w:fill="FFFFFF"/>
              </w:rPr>
            </w:rPrChange>
          </w:rPr>
          <w:delText>65</w:delText>
        </w:r>
        <w:r w:rsidRPr="00C8205D" w:rsidDel="00E024FB">
          <w:rPr>
            <w:color w:val="000000" w:themeColor="text1"/>
            <w:sz w:val="22"/>
            <w:szCs w:val="22"/>
            <w:shd w:val="clear" w:color="auto" w:fill="FFFFFF"/>
            <w:rPrChange w:id="8661" w:author="Risa" w:date="2021-07-06T14:20:00Z">
              <w:rPr>
                <w:color w:val="000000" w:themeColor="text1"/>
                <w:sz w:val="20"/>
                <w:szCs w:val="20"/>
                <w:shd w:val="clear" w:color="auto" w:fill="FFFFFF"/>
              </w:rPr>
            </w:rPrChange>
          </w:rPr>
          <w:delText>(4), 1248-1255</w:delText>
        </w:r>
        <w:r w:rsidR="00A974EB" w:rsidRPr="00C8205D" w:rsidDel="00E024FB">
          <w:rPr>
            <w:color w:val="000000" w:themeColor="text1"/>
            <w:sz w:val="22"/>
            <w:szCs w:val="22"/>
            <w:shd w:val="clear" w:color="auto" w:fill="FFFFFF"/>
            <w:rPrChange w:id="8662" w:author="Risa" w:date="2021-07-06T14:20:00Z">
              <w:rPr>
                <w:color w:val="000000" w:themeColor="text1"/>
                <w:sz w:val="20"/>
                <w:szCs w:val="20"/>
                <w:shd w:val="clear" w:color="auto" w:fill="FFFFFF"/>
              </w:rPr>
            </w:rPrChange>
          </w:rPr>
          <w:delText>.</w:delText>
        </w:r>
        <w:r w:rsidR="00BB1CBA" w:rsidRPr="00C8205D" w:rsidDel="00E024FB">
          <w:rPr>
            <w:color w:val="000000" w:themeColor="text1"/>
            <w:sz w:val="22"/>
            <w:szCs w:val="22"/>
            <w:shd w:val="clear" w:color="auto" w:fill="FFFFFF"/>
            <w:rPrChange w:id="8663" w:author="Risa" w:date="2021-07-06T14:20:00Z">
              <w:rPr>
                <w:color w:val="000000" w:themeColor="text1"/>
                <w:sz w:val="20"/>
                <w:szCs w:val="20"/>
                <w:shd w:val="clear" w:color="auto" w:fill="FFFFFF"/>
              </w:rPr>
            </w:rPrChange>
          </w:rPr>
          <w:delText xml:space="preserve"> </w:delText>
        </w:r>
        <w:r w:rsidR="00BB1CBA" w:rsidRPr="00C8205D" w:rsidDel="00E024FB">
          <w:rPr>
            <w:color w:val="000000" w:themeColor="text1"/>
            <w:sz w:val="22"/>
            <w:szCs w:val="22"/>
            <w:shd w:val="clear" w:color="auto" w:fill="FFFFFF"/>
            <w:rPrChange w:id="8664" w:author="Risa" w:date="2021-07-06T14:20:00Z">
              <w:rPr>
                <w:color w:val="3E3D40"/>
                <w:sz w:val="20"/>
                <w:szCs w:val="20"/>
                <w:shd w:val="clear" w:color="auto" w:fill="FFFFFF"/>
              </w:rPr>
            </w:rPrChange>
          </w:rPr>
          <w:delText>doi: 10.2136/sssaj2001.6541248x</w:delText>
        </w:r>
      </w:del>
    </w:p>
    <w:p w14:paraId="3D9AC9FE" w14:textId="04B97E3D" w:rsidR="009409DD" w:rsidRPr="00C8205D" w:rsidRDefault="00CB6AF0"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665" w:author="Risa" w:date="2021-07-06T14:20:00Z">
            <w:rPr>
              <w:color w:val="3E3D40"/>
              <w:sz w:val="20"/>
              <w:szCs w:val="20"/>
              <w:shd w:val="clear" w:color="auto" w:fill="FFFFFF"/>
            </w:rPr>
          </w:rPrChange>
        </w:rPr>
        <w:pPrChange w:id="8666" w:author="Risa" w:date="2021-07-06T13:11:00Z">
          <w:pPr>
            <w:pStyle w:val="ListParagraph"/>
            <w:autoSpaceDE w:val="0"/>
            <w:autoSpaceDN w:val="0"/>
            <w:adjustRightInd w:val="0"/>
            <w:spacing w:line="240" w:lineRule="auto"/>
            <w:ind w:left="360" w:hanging="360"/>
            <w:jc w:val="both"/>
          </w:pPr>
        </w:pPrChange>
      </w:pPr>
      <w:ins w:id="8667" w:author="Jeff" w:date="2021-06-21T17:54:00Z">
        <w:r w:rsidRPr="00C8205D">
          <w:rPr>
            <w:color w:val="000000" w:themeColor="text1"/>
            <w:sz w:val="22"/>
            <w:szCs w:val="22"/>
            <w:shd w:val="clear" w:color="auto" w:fill="FFFFFF"/>
            <w:rPrChange w:id="8668" w:author="Risa" w:date="2021-07-06T14:20:00Z">
              <w:rPr>
                <w:rFonts w:ascii="Arial" w:hAnsi="Arial" w:cs="Arial"/>
                <w:color w:val="222222"/>
                <w:sz w:val="20"/>
                <w:szCs w:val="20"/>
                <w:shd w:val="clear" w:color="auto" w:fill="FFFFFF"/>
              </w:rPr>
            </w:rPrChange>
          </w:rPr>
          <w:t>Parshall, T.</w:t>
        </w:r>
        <w:r w:rsidRPr="00C8205D">
          <w:rPr>
            <w:color w:val="000000" w:themeColor="text1"/>
            <w:sz w:val="22"/>
            <w:szCs w:val="22"/>
            <w:shd w:val="clear" w:color="auto" w:fill="FFFFFF"/>
            <w:rPrChange w:id="8669" w:author="Risa" w:date="2021-07-06T14:20:00Z">
              <w:rPr>
                <w:color w:val="222222"/>
                <w:sz w:val="20"/>
                <w:szCs w:val="20"/>
                <w:shd w:val="clear" w:color="auto" w:fill="FFFFFF"/>
              </w:rPr>
            </w:rPrChange>
          </w:rPr>
          <w:t xml:space="preserve"> and </w:t>
        </w:r>
        <w:r w:rsidRPr="00C8205D">
          <w:rPr>
            <w:color w:val="000000" w:themeColor="text1"/>
            <w:sz w:val="22"/>
            <w:szCs w:val="22"/>
            <w:shd w:val="clear" w:color="auto" w:fill="FFFFFF"/>
            <w:rPrChange w:id="8670" w:author="Risa" w:date="2021-07-06T14:20:00Z">
              <w:rPr>
                <w:rFonts w:ascii="Arial" w:hAnsi="Arial" w:cs="Arial"/>
                <w:color w:val="222222"/>
                <w:sz w:val="20"/>
                <w:szCs w:val="20"/>
                <w:shd w:val="clear" w:color="auto" w:fill="FFFFFF"/>
              </w:rPr>
            </w:rPrChange>
          </w:rPr>
          <w:t>Foster, D. (2002). Fire on the New England landscape: regional and temporal variation, cultural and environmental controls.</w:t>
        </w:r>
      </w:ins>
      <w:ins w:id="8671" w:author="Risa" w:date="2021-07-06T14:20:00Z">
        <w:r w:rsidR="00C8205D">
          <w:rPr>
            <w:color w:val="000000" w:themeColor="text1"/>
            <w:sz w:val="22"/>
            <w:szCs w:val="22"/>
            <w:shd w:val="clear" w:color="auto" w:fill="FFFFFF"/>
          </w:rPr>
          <w:t xml:space="preserve"> </w:t>
        </w:r>
      </w:ins>
      <w:ins w:id="8672" w:author="Jeff" w:date="2021-06-21T17:54:00Z">
        <w:del w:id="8673" w:author="Risa" w:date="2021-07-06T14:20:00Z">
          <w:r w:rsidRPr="00C8205D" w:rsidDel="00C8205D">
            <w:rPr>
              <w:color w:val="000000" w:themeColor="text1"/>
              <w:sz w:val="22"/>
              <w:szCs w:val="22"/>
              <w:shd w:val="clear" w:color="auto" w:fill="FFFFFF"/>
              <w:rPrChange w:id="8674"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675" w:author="Risa" w:date="2021-07-06T14:20:00Z">
              <w:rPr>
                <w:rFonts w:ascii="Arial" w:hAnsi="Arial" w:cs="Arial"/>
                <w:i/>
                <w:iCs/>
                <w:color w:val="222222"/>
                <w:sz w:val="20"/>
                <w:szCs w:val="20"/>
                <w:shd w:val="clear" w:color="auto" w:fill="FFFFFF"/>
              </w:rPr>
            </w:rPrChange>
          </w:rPr>
          <w:t>Journal of Biogeography</w:t>
        </w:r>
        <w:r w:rsidRPr="00C8205D">
          <w:rPr>
            <w:color w:val="000000" w:themeColor="text1"/>
            <w:sz w:val="22"/>
            <w:szCs w:val="22"/>
            <w:shd w:val="clear" w:color="auto" w:fill="FFFFFF"/>
            <w:rPrChange w:id="8676" w:author="Risa" w:date="2021-07-06T14:20:00Z">
              <w:rPr>
                <w:rFonts w:ascii="Arial" w:hAnsi="Arial" w:cs="Arial"/>
                <w:color w:val="222222"/>
                <w:sz w:val="20"/>
                <w:szCs w:val="20"/>
                <w:shd w:val="clear" w:color="auto" w:fill="FFFFFF"/>
              </w:rPr>
            </w:rPrChange>
          </w:rPr>
          <w:t>,</w:t>
        </w:r>
      </w:ins>
      <w:ins w:id="8677" w:author="Risa" w:date="2021-07-06T14:20:00Z">
        <w:r w:rsidR="00C8205D">
          <w:rPr>
            <w:color w:val="000000" w:themeColor="text1"/>
            <w:sz w:val="22"/>
            <w:szCs w:val="22"/>
            <w:shd w:val="clear" w:color="auto" w:fill="FFFFFF"/>
          </w:rPr>
          <w:t xml:space="preserve"> </w:t>
        </w:r>
      </w:ins>
      <w:ins w:id="8678" w:author="Jeff" w:date="2021-06-21T17:54:00Z">
        <w:del w:id="8679" w:author="Risa" w:date="2021-07-06T14:20:00Z">
          <w:r w:rsidRPr="00C8205D" w:rsidDel="00C8205D">
            <w:rPr>
              <w:color w:val="000000" w:themeColor="text1"/>
              <w:sz w:val="22"/>
              <w:szCs w:val="22"/>
              <w:shd w:val="clear" w:color="auto" w:fill="FFFFFF"/>
              <w:rPrChange w:id="8680"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681" w:author="Risa" w:date="2021-07-06T14:20:00Z">
              <w:rPr>
                <w:rFonts w:ascii="Arial" w:hAnsi="Arial" w:cs="Arial"/>
                <w:i/>
                <w:iCs/>
                <w:color w:val="222222"/>
                <w:sz w:val="20"/>
                <w:szCs w:val="20"/>
                <w:shd w:val="clear" w:color="auto" w:fill="FFFFFF"/>
              </w:rPr>
            </w:rPrChange>
          </w:rPr>
          <w:t>29</w:t>
        </w:r>
        <w:r w:rsidRPr="00C8205D">
          <w:rPr>
            <w:color w:val="000000" w:themeColor="text1"/>
            <w:sz w:val="22"/>
            <w:szCs w:val="22"/>
            <w:shd w:val="clear" w:color="auto" w:fill="FFFFFF"/>
            <w:rPrChange w:id="8682" w:author="Risa" w:date="2021-07-06T14:20:00Z">
              <w:rPr>
                <w:rFonts w:ascii="Arial" w:hAnsi="Arial" w:cs="Arial"/>
                <w:color w:val="222222"/>
                <w:sz w:val="20"/>
                <w:szCs w:val="20"/>
                <w:shd w:val="clear" w:color="auto" w:fill="FFFFFF"/>
              </w:rPr>
            </w:rPrChange>
          </w:rPr>
          <w:t>(10</w:t>
        </w:r>
        <w:r w:rsidRPr="00C8205D">
          <w:rPr>
            <w:color w:val="000000" w:themeColor="text1"/>
            <w:sz w:val="22"/>
            <w:szCs w:val="22"/>
            <w:shd w:val="clear" w:color="auto" w:fill="FFFFFF"/>
            <w:rPrChange w:id="8683" w:author="Risa" w:date="2021-07-06T14:20:00Z">
              <w:rPr>
                <w:rFonts w:ascii="Cambria Math" w:hAnsi="Cambria Math" w:cs="Cambria Math"/>
                <w:color w:val="222222"/>
                <w:sz w:val="20"/>
                <w:szCs w:val="20"/>
                <w:shd w:val="clear" w:color="auto" w:fill="FFFFFF"/>
              </w:rPr>
            </w:rPrChange>
          </w:rPr>
          <w:t>‐</w:t>
        </w:r>
        <w:r w:rsidRPr="00C8205D">
          <w:rPr>
            <w:color w:val="000000" w:themeColor="text1"/>
            <w:sz w:val="22"/>
            <w:szCs w:val="22"/>
            <w:shd w:val="clear" w:color="auto" w:fill="FFFFFF"/>
            <w:rPrChange w:id="8684" w:author="Risa" w:date="2021-07-06T14:20:00Z">
              <w:rPr>
                <w:rFonts w:ascii="Arial" w:hAnsi="Arial" w:cs="Arial"/>
                <w:color w:val="222222"/>
                <w:sz w:val="20"/>
                <w:szCs w:val="20"/>
                <w:shd w:val="clear" w:color="auto" w:fill="FFFFFF"/>
              </w:rPr>
            </w:rPrChange>
          </w:rPr>
          <w:t>11), 1305-1317.</w:t>
        </w:r>
      </w:ins>
    </w:p>
    <w:p w14:paraId="396E8B2E" w14:textId="2B1CB717" w:rsidR="003F0A8A" w:rsidRPr="00C8205D" w:rsidRDefault="003F0A8A"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685" w:author="Risa" w:date="2021-07-06T14:20:00Z">
            <w:rPr>
              <w:color w:val="000000" w:themeColor="text1"/>
              <w:sz w:val="20"/>
              <w:szCs w:val="20"/>
              <w:shd w:val="clear" w:color="auto" w:fill="FFFFFF"/>
            </w:rPr>
          </w:rPrChange>
        </w:rPr>
        <w:pPrChange w:id="8686"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687" w:author="Risa" w:date="2021-07-06T14:20:00Z">
            <w:rPr>
              <w:color w:val="222222"/>
              <w:sz w:val="20"/>
              <w:szCs w:val="20"/>
              <w:shd w:val="clear" w:color="auto" w:fill="FFFFFF"/>
            </w:rPr>
          </w:rPrChange>
        </w:rPr>
        <w:lastRenderedPageBreak/>
        <w:t xml:space="preserve">Patel, K., Jakubowski, M., Fernandez, I., Nelson, S. and </w:t>
      </w:r>
      <w:proofErr w:type="spellStart"/>
      <w:r w:rsidRPr="00C8205D">
        <w:rPr>
          <w:color w:val="000000" w:themeColor="text1"/>
          <w:sz w:val="22"/>
          <w:szCs w:val="22"/>
          <w:shd w:val="clear" w:color="auto" w:fill="FFFFFF"/>
          <w:rPrChange w:id="8688" w:author="Risa" w:date="2021-07-06T14:20:00Z">
            <w:rPr>
              <w:color w:val="222222"/>
              <w:sz w:val="20"/>
              <w:szCs w:val="20"/>
              <w:shd w:val="clear" w:color="auto" w:fill="FFFFFF"/>
            </w:rPr>
          </w:rPrChange>
        </w:rPr>
        <w:t>Gawley</w:t>
      </w:r>
      <w:proofErr w:type="spellEnd"/>
      <w:r w:rsidRPr="00C8205D">
        <w:rPr>
          <w:color w:val="000000" w:themeColor="text1"/>
          <w:sz w:val="22"/>
          <w:szCs w:val="22"/>
          <w:shd w:val="clear" w:color="auto" w:fill="FFFFFF"/>
          <w:rPrChange w:id="8689" w:author="Risa" w:date="2021-07-06T14:20:00Z">
            <w:rPr>
              <w:color w:val="222222"/>
              <w:sz w:val="20"/>
              <w:szCs w:val="20"/>
              <w:shd w:val="clear" w:color="auto" w:fill="FFFFFF"/>
            </w:rPr>
          </w:rPrChange>
        </w:rPr>
        <w:t>, W. (2019). Soil nitrogen and mercury dynamics seven decades after a fire disturbance: a case study at Acadia National Park.</w:t>
      </w:r>
      <w:ins w:id="8690" w:author="Risa" w:date="2021-07-06T14:21:00Z">
        <w:r w:rsidR="00C8205D">
          <w:rPr>
            <w:color w:val="000000" w:themeColor="text1"/>
            <w:sz w:val="22"/>
            <w:szCs w:val="22"/>
            <w:shd w:val="clear" w:color="auto" w:fill="FFFFFF"/>
          </w:rPr>
          <w:t xml:space="preserve"> </w:t>
        </w:r>
      </w:ins>
      <w:del w:id="8691" w:author="Risa" w:date="2021-07-06T14:21:00Z">
        <w:r w:rsidRPr="00C8205D" w:rsidDel="00C8205D">
          <w:rPr>
            <w:color w:val="000000" w:themeColor="text1"/>
            <w:sz w:val="22"/>
            <w:szCs w:val="22"/>
            <w:shd w:val="clear" w:color="auto" w:fill="FFFFFF"/>
            <w:rPrChange w:id="8692"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693" w:author="Risa" w:date="2021-07-06T14:20:00Z">
            <w:rPr>
              <w:i/>
              <w:iCs/>
              <w:color w:val="222222"/>
              <w:sz w:val="20"/>
              <w:szCs w:val="20"/>
              <w:shd w:val="clear" w:color="auto" w:fill="FFFFFF"/>
            </w:rPr>
          </w:rPrChange>
        </w:rPr>
        <w:t>Water, Air, &amp; Soil Pollution</w:t>
      </w:r>
      <w:r w:rsidRPr="00C8205D">
        <w:rPr>
          <w:color w:val="000000" w:themeColor="text1"/>
          <w:sz w:val="22"/>
          <w:szCs w:val="22"/>
          <w:shd w:val="clear" w:color="auto" w:fill="FFFFFF"/>
          <w:rPrChange w:id="8694" w:author="Risa" w:date="2021-07-06T14:20:00Z">
            <w:rPr>
              <w:color w:val="222222"/>
              <w:sz w:val="20"/>
              <w:szCs w:val="20"/>
              <w:shd w:val="clear" w:color="auto" w:fill="FFFFFF"/>
            </w:rPr>
          </w:rPrChange>
        </w:rPr>
        <w:t>,</w:t>
      </w:r>
      <w:ins w:id="8695" w:author="Risa" w:date="2021-07-06T14:21:00Z">
        <w:r w:rsidR="00C8205D">
          <w:rPr>
            <w:color w:val="000000" w:themeColor="text1"/>
            <w:sz w:val="22"/>
            <w:szCs w:val="22"/>
            <w:shd w:val="clear" w:color="auto" w:fill="FFFFFF"/>
          </w:rPr>
          <w:t xml:space="preserve"> </w:t>
        </w:r>
      </w:ins>
      <w:del w:id="8696" w:author="Risa" w:date="2021-07-06T14:21:00Z">
        <w:r w:rsidRPr="00C8205D" w:rsidDel="00C8205D">
          <w:rPr>
            <w:color w:val="000000" w:themeColor="text1"/>
            <w:sz w:val="22"/>
            <w:szCs w:val="22"/>
            <w:shd w:val="clear" w:color="auto" w:fill="FFFFFF"/>
            <w:rPrChange w:id="8697"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698" w:author="Risa" w:date="2021-07-06T14:20:00Z">
            <w:rPr>
              <w:i/>
              <w:iCs/>
              <w:color w:val="222222"/>
              <w:sz w:val="20"/>
              <w:szCs w:val="20"/>
              <w:shd w:val="clear" w:color="auto" w:fill="FFFFFF"/>
            </w:rPr>
          </w:rPrChange>
        </w:rPr>
        <w:t>230</w:t>
      </w:r>
      <w:r w:rsidRPr="00C8205D">
        <w:rPr>
          <w:color w:val="000000" w:themeColor="text1"/>
          <w:sz w:val="22"/>
          <w:szCs w:val="22"/>
          <w:shd w:val="clear" w:color="auto" w:fill="FFFFFF"/>
          <w:rPrChange w:id="8699" w:author="Risa" w:date="2021-07-06T14:20:00Z">
            <w:rPr>
              <w:color w:val="222222"/>
              <w:sz w:val="20"/>
              <w:szCs w:val="20"/>
              <w:shd w:val="clear" w:color="auto" w:fill="FFFFFF"/>
            </w:rPr>
          </w:rPrChange>
        </w:rPr>
        <w:t>(2), 29. doi.org/10.1007/s11270-019-4085-1</w:t>
      </w:r>
    </w:p>
    <w:p w14:paraId="39D97C4F" w14:textId="3695384D" w:rsidR="00AE173C" w:rsidRPr="00C8205D" w:rsidDel="00C05A8B" w:rsidRDefault="00AE173C" w:rsidP="001D7BE7">
      <w:pPr>
        <w:pStyle w:val="ListParagraph"/>
        <w:autoSpaceDE w:val="0"/>
        <w:autoSpaceDN w:val="0"/>
        <w:adjustRightInd w:val="0"/>
        <w:spacing w:after="0" w:line="360" w:lineRule="auto"/>
        <w:ind w:left="360" w:hanging="360"/>
        <w:rPr>
          <w:del w:id="8700" w:author="Risa" w:date="2021-07-06T13:41:00Z"/>
          <w:strike/>
          <w:color w:val="000000" w:themeColor="text1"/>
          <w:sz w:val="22"/>
          <w:szCs w:val="22"/>
          <w:shd w:val="clear" w:color="auto" w:fill="FFFFFF"/>
          <w:rPrChange w:id="8701" w:author="Risa" w:date="2021-07-06T14:20:00Z">
            <w:rPr>
              <w:del w:id="8702" w:author="Risa" w:date="2021-07-06T13:41:00Z"/>
              <w:strike/>
              <w:color w:val="000000" w:themeColor="text1"/>
              <w:sz w:val="20"/>
              <w:szCs w:val="20"/>
              <w:shd w:val="clear" w:color="auto" w:fill="FFFFFF"/>
            </w:rPr>
          </w:rPrChange>
        </w:rPr>
        <w:pPrChange w:id="8703" w:author="Risa" w:date="2021-07-06T13:11:00Z">
          <w:pPr>
            <w:pStyle w:val="ListParagraph"/>
            <w:autoSpaceDE w:val="0"/>
            <w:autoSpaceDN w:val="0"/>
            <w:adjustRightInd w:val="0"/>
            <w:spacing w:line="240" w:lineRule="auto"/>
            <w:ind w:left="360" w:hanging="360"/>
            <w:jc w:val="both"/>
          </w:pPr>
        </w:pPrChange>
      </w:pPr>
      <w:del w:id="8704" w:author="Risa" w:date="2021-07-06T13:41:00Z">
        <w:r w:rsidRPr="00C8205D" w:rsidDel="00C05A8B">
          <w:rPr>
            <w:strike/>
            <w:color w:val="000000" w:themeColor="text1"/>
            <w:sz w:val="22"/>
            <w:szCs w:val="22"/>
            <w:shd w:val="clear" w:color="auto" w:fill="FFFFFF"/>
            <w:rPrChange w:id="8705" w:author="Risa" w:date="2021-07-06T14:20:00Z">
              <w:rPr>
                <w:strike/>
                <w:color w:val="000000" w:themeColor="text1"/>
                <w:sz w:val="20"/>
                <w:szCs w:val="20"/>
                <w:shd w:val="clear" w:color="auto" w:fill="FFFFFF"/>
              </w:rPr>
            </w:rPrChange>
          </w:rPr>
          <w:delText xml:space="preserve">Parshall, T., Foster, D., Faison, E., MacDonald, D., and Hansen, B. (2003). Long-term history of vegetation and fire in pitch pine–oak forests on </w:delText>
        </w:r>
        <w:r w:rsidR="00984432" w:rsidRPr="00C8205D" w:rsidDel="00C05A8B">
          <w:rPr>
            <w:strike/>
            <w:color w:val="000000" w:themeColor="text1"/>
            <w:sz w:val="22"/>
            <w:szCs w:val="22"/>
            <w:shd w:val="clear" w:color="auto" w:fill="FFFFFF"/>
            <w:rPrChange w:id="8706" w:author="Risa" w:date="2021-07-06T14:20:00Z">
              <w:rPr>
                <w:strike/>
                <w:color w:val="000000" w:themeColor="text1"/>
                <w:sz w:val="20"/>
                <w:szCs w:val="20"/>
                <w:shd w:val="clear" w:color="auto" w:fill="FFFFFF"/>
              </w:rPr>
            </w:rPrChange>
          </w:rPr>
          <w:delText>C</w:delText>
        </w:r>
        <w:r w:rsidRPr="00C8205D" w:rsidDel="00C05A8B">
          <w:rPr>
            <w:strike/>
            <w:color w:val="000000" w:themeColor="text1"/>
            <w:sz w:val="22"/>
            <w:szCs w:val="22"/>
            <w:shd w:val="clear" w:color="auto" w:fill="FFFFFF"/>
            <w:rPrChange w:id="8707" w:author="Risa" w:date="2021-07-06T14:20:00Z">
              <w:rPr>
                <w:strike/>
                <w:color w:val="000000" w:themeColor="text1"/>
                <w:sz w:val="20"/>
                <w:szCs w:val="20"/>
                <w:shd w:val="clear" w:color="auto" w:fill="FFFFFF"/>
              </w:rPr>
            </w:rPrChange>
          </w:rPr>
          <w:delText xml:space="preserve">ape </w:delText>
        </w:r>
        <w:r w:rsidR="00984432" w:rsidRPr="00C8205D" w:rsidDel="00C05A8B">
          <w:rPr>
            <w:strike/>
            <w:color w:val="000000" w:themeColor="text1"/>
            <w:sz w:val="22"/>
            <w:szCs w:val="22"/>
            <w:shd w:val="clear" w:color="auto" w:fill="FFFFFF"/>
            <w:rPrChange w:id="8708" w:author="Risa" w:date="2021-07-06T14:20:00Z">
              <w:rPr>
                <w:strike/>
                <w:color w:val="000000" w:themeColor="text1"/>
                <w:sz w:val="20"/>
                <w:szCs w:val="20"/>
                <w:shd w:val="clear" w:color="auto" w:fill="FFFFFF"/>
              </w:rPr>
            </w:rPrChange>
          </w:rPr>
          <w:delText>C</w:delText>
        </w:r>
        <w:r w:rsidRPr="00C8205D" w:rsidDel="00C05A8B">
          <w:rPr>
            <w:strike/>
            <w:color w:val="000000" w:themeColor="text1"/>
            <w:sz w:val="22"/>
            <w:szCs w:val="22"/>
            <w:shd w:val="clear" w:color="auto" w:fill="FFFFFF"/>
            <w:rPrChange w:id="8709" w:author="Risa" w:date="2021-07-06T14:20:00Z">
              <w:rPr>
                <w:strike/>
                <w:color w:val="000000" w:themeColor="text1"/>
                <w:sz w:val="20"/>
                <w:szCs w:val="20"/>
                <w:shd w:val="clear" w:color="auto" w:fill="FFFFFF"/>
              </w:rPr>
            </w:rPrChange>
          </w:rPr>
          <w:delText xml:space="preserve">od, </w:delText>
        </w:r>
        <w:r w:rsidR="00984432" w:rsidRPr="00C8205D" w:rsidDel="00C05A8B">
          <w:rPr>
            <w:strike/>
            <w:color w:val="000000" w:themeColor="text1"/>
            <w:sz w:val="22"/>
            <w:szCs w:val="22"/>
            <w:shd w:val="clear" w:color="auto" w:fill="FFFFFF"/>
            <w:rPrChange w:id="8710" w:author="Risa" w:date="2021-07-06T14:20:00Z">
              <w:rPr>
                <w:strike/>
                <w:color w:val="000000" w:themeColor="text1"/>
                <w:sz w:val="20"/>
                <w:szCs w:val="20"/>
                <w:shd w:val="clear" w:color="auto" w:fill="FFFFFF"/>
              </w:rPr>
            </w:rPrChange>
          </w:rPr>
          <w:delText>M</w:delText>
        </w:r>
        <w:r w:rsidRPr="00C8205D" w:rsidDel="00C05A8B">
          <w:rPr>
            <w:strike/>
            <w:color w:val="000000" w:themeColor="text1"/>
            <w:sz w:val="22"/>
            <w:szCs w:val="22"/>
            <w:shd w:val="clear" w:color="auto" w:fill="FFFFFF"/>
            <w:rPrChange w:id="8711" w:author="Risa" w:date="2021-07-06T14:20:00Z">
              <w:rPr>
                <w:strike/>
                <w:color w:val="000000" w:themeColor="text1"/>
                <w:sz w:val="20"/>
                <w:szCs w:val="20"/>
                <w:shd w:val="clear" w:color="auto" w:fill="FFFFFF"/>
              </w:rPr>
            </w:rPrChange>
          </w:rPr>
          <w:delText xml:space="preserve">assachusetts. </w:delText>
        </w:r>
        <w:r w:rsidRPr="00C8205D" w:rsidDel="00C05A8B">
          <w:rPr>
            <w:i/>
            <w:iCs/>
            <w:strike/>
            <w:color w:val="000000" w:themeColor="text1"/>
            <w:sz w:val="22"/>
            <w:szCs w:val="22"/>
            <w:rPrChange w:id="8712" w:author="Risa" w:date="2021-07-06T14:20:00Z">
              <w:rPr>
                <w:i/>
                <w:iCs/>
                <w:strike/>
                <w:color w:val="000000" w:themeColor="text1"/>
                <w:sz w:val="20"/>
                <w:szCs w:val="20"/>
              </w:rPr>
            </w:rPrChange>
          </w:rPr>
          <w:delText>Ecology</w:delText>
        </w:r>
        <w:r w:rsidRPr="00C8205D" w:rsidDel="00C05A8B">
          <w:rPr>
            <w:strike/>
            <w:color w:val="000000" w:themeColor="text1"/>
            <w:sz w:val="22"/>
            <w:szCs w:val="22"/>
            <w:shd w:val="clear" w:color="auto" w:fill="FFFFFF"/>
            <w:rPrChange w:id="8713" w:author="Risa" w:date="2021-07-06T14:20:00Z">
              <w:rPr>
                <w:strike/>
                <w:color w:val="000000" w:themeColor="text1"/>
                <w:sz w:val="20"/>
                <w:szCs w:val="20"/>
                <w:shd w:val="clear" w:color="auto" w:fill="FFFFFF"/>
              </w:rPr>
            </w:rPrChange>
          </w:rPr>
          <w:delText xml:space="preserve"> 84, 736–748. doi: 10.1890/0012-9658(2003)084</w:delText>
        </w:r>
      </w:del>
    </w:p>
    <w:p w14:paraId="27794A90" w14:textId="538BF82B" w:rsidR="00AA4C12" w:rsidRPr="00C8205D" w:rsidDel="00E024FB" w:rsidRDefault="00AA4C12" w:rsidP="001D7BE7">
      <w:pPr>
        <w:pStyle w:val="ListParagraph"/>
        <w:autoSpaceDE w:val="0"/>
        <w:autoSpaceDN w:val="0"/>
        <w:adjustRightInd w:val="0"/>
        <w:spacing w:after="0" w:line="360" w:lineRule="auto"/>
        <w:ind w:left="360" w:hanging="360"/>
        <w:rPr>
          <w:del w:id="8714" w:author="Risa" w:date="2021-07-06T14:03:00Z"/>
          <w:strike/>
          <w:color w:val="000000" w:themeColor="text1"/>
          <w:sz w:val="22"/>
          <w:szCs w:val="22"/>
          <w:shd w:val="clear" w:color="auto" w:fill="FFFFFF"/>
          <w:rPrChange w:id="8715" w:author="Risa" w:date="2021-07-06T14:20:00Z">
            <w:rPr>
              <w:del w:id="8716" w:author="Risa" w:date="2021-07-06T14:03:00Z"/>
              <w:strike/>
              <w:color w:val="000000" w:themeColor="text1"/>
              <w:sz w:val="20"/>
              <w:szCs w:val="20"/>
              <w:shd w:val="clear" w:color="auto" w:fill="FFFFFF"/>
            </w:rPr>
          </w:rPrChange>
        </w:rPr>
        <w:pPrChange w:id="8717" w:author="Risa" w:date="2021-07-06T13:11:00Z">
          <w:pPr>
            <w:pStyle w:val="ListParagraph"/>
            <w:autoSpaceDE w:val="0"/>
            <w:autoSpaceDN w:val="0"/>
            <w:adjustRightInd w:val="0"/>
            <w:spacing w:line="240" w:lineRule="auto"/>
            <w:ind w:left="360" w:hanging="360"/>
            <w:jc w:val="both"/>
          </w:pPr>
        </w:pPrChange>
      </w:pPr>
      <w:del w:id="8718" w:author="Risa" w:date="2021-07-06T14:03:00Z">
        <w:r w:rsidRPr="00C8205D" w:rsidDel="00E024FB">
          <w:rPr>
            <w:strike/>
            <w:color w:val="000000" w:themeColor="text1"/>
            <w:sz w:val="22"/>
            <w:szCs w:val="22"/>
            <w:shd w:val="clear" w:color="auto" w:fill="FFFFFF"/>
            <w:rPrChange w:id="8719" w:author="Risa" w:date="2021-07-06T14:20:00Z">
              <w:rPr>
                <w:strike/>
                <w:color w:val="000000" w:themeColor="text1"/>
                <w:sz w:val="20"/>
                <w:szCs w:val="20"/>
                <w:shd w:val="clear" w:color="auto" w:fill="FFFFFF"/>
              </w:rPr>
            </w:rPrChange>
          </w:rPr>
          <w:delText xml:space="preserve">Patterson, T., Maxwell, R., Harley, G., Oliver, J., Speer, J., Collins, S., ... </w:delText>
        </w:r>
        <w:r w:rsidR="00970B6A" w:rsidRPr="00C8205D" w:rsidDel="00E024FB">
          <w:rPr>
            <w:strike/>
            <w:color w:val="000000" w:themeColor="text1"/>
            <w:sz w:val="22"/>
            <w:szCs w:val="22"/>
            <w:shd w:val="clear" w:color="auto" w:fill="FFFFFF"/>
            <w:rPrChange w:id="8720" w:author="Risa" w:date="2021-07-06T14:20:00Z">
              <w:rPr>
                <w:strike/>
                <w:color w:val="000000" w:themeColor="text1"/>
                <w:sz w:val="20"/>
                <w:szCs w:val="20"/>
                <w:shd w:val="clear" w:color="auto" w:fill="FFFFFF"/>
              </w:rPr>
            </w:rPrChange>
          </w:rPr>
          <w:delText>and</w:delText>
        </w:r>
        <w:r w:rsidRPr="00C8205D" w:rsidDel="00E024FB">
          <w:rPr>
            <w:strike/>
            <w:color w:val="000000" w:themeColor="text1"/>
            <w:sz w:val="22"/>
            <w:szCs w:val="22"/>
            <w:shd w:val="clear" w:color="auto" w:fill="FFFFFF"/>
            <w:rPrChange w:id="8721" w:author="Risa" w:date="2021-07-06T14:20:00Z">
              <w:rPr>
                <w:strike/>
                <w:color w:val="000000" w:themeColor="text1"/>
                <w:sz w:val="20"/>
                <w:szCs w:val="20"/>
                <w:shd w:val="clear" w:color="auto" w:fill="FFFFFF"/>
              </w:rPr>
            </w:rPrChange>
          </w:rPr>
          <w:delText xml:space="preserve"> Russell, C. (2016). Climate–Growth Relationships of Pinus rigida (Mill.) at the Species’ Northern Range Limit, Acadia National Park, ME. </w:delText>
        </w:r>
        <w:r w:rsidRPr="00C8205D" w:rsidDel="00E024FB">
          <w:rPr>
            <w:i/>
            <w:iCs/>
            <w:strike/>
            <w:color w:val="000000" w:themeColor="text1"/>
            <w:sz w:val="22"/>
            <w:szCs w:val="22"/>
            <w:shd w:val="clear" w:color="auto" w:fill="FFFFFF"/>
            <w:rPrChange w:id="8722" w:author="Risa" w:date="2021-07-06T14:20:00Z">
              <w:rPr>
                <w:i/>
                <w:iCs/>
                <w:strike/>
                <w:color w:val="000000" w:themeColor="text1"/>
                <w:sz w:val="20"/>
                <w:szCs w:val="20"/>
                <w:shd w:val="clear" w:color="auto" w:fill="FFFFFF"/>
              </w:rPr>
            </w:rPrChange>
          </w:rPr>
          <w:delText>Northeastern naturalist</w:delText>
        </w:r>
        <w:r w:rsidRPr="00C8205D" w:rsidDel="00E024FB">
          <w:rPr>
            <w:strike/>
            <w:color w:val="000000" w:themeColor="text1"/>
            <w:sz w:val="22"/>
            <w:szCs w:val="22"/>
            <w:shd w:val="clear" w:color="auto" w:fill="FFFFFF"/>
            <w:rPrChange w:id="8723" w:author="Risa" w:date="2021-07-06T14:20:00Z">
              <w:rPr>
                <w:strike/>
                <w:color w:val="000000" w:themeColor="text1"/>
                <w:sz w:val="20"/>
                <w:szCs w:val="20"/>
                <w:shd w:val="clear" w:color="auto" w:fill="FFFFFF"/>
              </w:rPr>
            </w:rPrChange>
          </w:rPr>
          <w:delText>, </w:delText>
        </w:r>
        <w:r w:rsidRPr="00C8205D" w:rsidDel="00E024FB">
          <w:rPr>
            <w:i/>
            <w:iCs/>
            <w:strike/>
            <w:color w:val="000000" w:themeColor="text1"/>
            <w:sz w:val="22"/>
            <w:szCs w:val="22"/>
            <w:shd w:val="clear" w:color="auto" w:fill="FFFFFF"/>
            <w:rPrChange w:id="8724" w:author="Risa" w:date="2021-07-06T14:20:00Z">
              <w:rPr>
                <w:i/>
                <w:iCs/>
                <w:strike/>
                <w:color w:val="000000" w:themeColor="text1"/>
                <w:sz w:val="20"/>
                <w:szCs w:val="20"/>
                <w:shd w:val="clear" w:color="auto" w:fill="FFFFFF"/>
              </w:rPr>
            </w:rPrChange>
          </w:rPr>
          <w:delText>23</w:delText>
        </w:r>
        <w:r w:rsidRPr="00C8205D" w:rsidDel="00E024FB">
          <w:rPr>
            <w:strike/>
            <w:color w:val="000000" w:themeColor="text1"/>
            <w:sz w:val="22"/>
            <w:szCs w:val="22"/>
            <w:shd w:val="clear" w:color="auto" w:fill="FFFFFF"/>
            <w:rPrChange w:id="8725" w:author="Risa" w:date="2021-07-06T14:20:00Z">
              <w:rPr>
                <w:strike/>
                <w:color w:val="000000" w:themeColor="text1"/>
                <w:sz w:val="20"/>
                <w:szCs w:val="20"/>
                <w:shd w:val="clear" w:color="auto" w:fill="FFFFFF"/>
              </w:rPr>
            </w:rPrChange>
          </w:rPr>
          <w:delText>(4), 490-500.</w:delText>
        </w:r>
      </w:del>
    </w:p>
    <w:p w14:paraId="1D59CDE0" w14:textId="6F443146" w:rsidR="00AE173C" w:rsidRPr="00C8205D" w:rsidDel="00AD3C14" w:rsidRDefault="00AE173C" w:rsidP="001D7BE7">
      <w:pPr>
        <w:pStyle w:val="ListParagraph"/>
        <w:autoSpaceDE w:val="0"/>
        <w:autoSpaceDN w:val="0"/>
        <w:adjustRightInd w:val="0"/>
        <w:spacing w:after="0" w:line="360" w:lineRule="auto"/>
        <w:ind w:left="360" w:hanging="360"/>
        <w:rPr>
          <w:del w:id="8726" w:author="Risa" w:date="2021-07-06T13:50:00Z"/>
          <w:rFonts w:eastAsiaTheme="minorEastAsia"/>
          <w:color w:val="000000" w:themeColor="text1"/>
          <w:sz w:val="22"/>
          <w:szCs w:val="22"/>
          <w:rPrChange w:id="8727" w:author="Risa" w:date="2021-07-06T14:20:00Z">
            <w:rPr>
              <w:del w:id="8728" w:author="Risa" w:date="2021-07-06T13:50:00Z"/>
              <w:rFonts w:eastAsiaTheme="minorEastAsia"/>
              <w:color w:val="000000" w:themeColor="text1"/>
              <w:sz w:val="20"/>
              <w:szCs w:val="20"/>
            </w:rPr>
          </w:rPrChange>
        </w:rPr>
        <w:pPrChange w:id="8729" w:author="Risa" w:date="2021-07-06T13:11:00Z">
          <w:pPr>
            <w:pStyle w:val="ListParagraph"/>
            <w:autoSpaceDE w:val="0"/>
            <w:autoSpaceDN w:val="0"/>
            <w:adjustRightInd w:val="0"/>
            <w:spacing w:line="240" w:lineRule="auto"/>
            <w:ind w:left="360" w:hanging="360"/>
            <w:jc w:val="both"/>
          </w:pPr>
        </w:pPrChange>
      </w:pPr>
      <w:del w:id="8730" w:author="Risa" w:date="2021-07-06T13:50:00Z">
        <w:r w:rsidRPr="00C8205D" w:rsidDel="00AD3C14">
          <w:rPr>
            <w:rFonts w:eastAsiaTheme="minorEastAsia"/>
            <w:color w:val="000000" w:themeColor="text1"/>
            <w:sz w:val="22"/>
            <w:szCs w:val="22"/>
            <w:rPrChange w:id="8731" w:author="Risa" w:date="2021-07-06T14:20:00Z">
              <w:rPr>
                <w:rFonts w:eastAsiaTheme="minorEastAsia"/>
                <w:color w:val="000000" w:themeColor="text1"/>
                <w:sz w:val="20"/>
                <w:szCs w:val="20"/>
              </w:rPr>
            </w:rPrChange>
          </w:rPr>
          <w:delText>Patterson, III, W., Saunders, K. and Horton, L. (1983). Fire regimes of the coastal Maine forests of Acadia National Park. U.S. Department of the Interior, National Park Service, North Atlantic Region, Office of Scientific Studies, Boston, Mass. Publ. OSS 83-3.</w:delText>
        </w:r>
      </w:del>
    </w:p>
    <w:p w14:paraId="193BD8FA" w14:textId="31CA3B52"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732" w:author="Risa" w:date="2021-07-06T14:20:00Z">
            <w:rPr>
              <w:color w:val="000000" w:themeColor="text1"/>
              <w:sz w:val="20"/>
              <w:szCs w:val="20"/>
              <w:shd w:val="clear" w:color="auto" w:fill="FFFFFF"/>
            </w:rPr>
          </w:rPrChange>
        </w:rPr>
        <w:pPrChange w:id="8733"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734" w:author="Risa" w:date="2021-07-06T14:20:00Z">
            <w:rPr>
              <w:color w:val="000000" w:themeColor="text1"/>
              <w:sz w:val="20"/>
              <w:szCs w:val="20"/>
              <w:highlight w:val="cyan"/>
              <w:shd w:val="clear" w:color="auto" w:fill="FFFFFF"/>
            </w:rPr>
          </w:rPrChange>
        </w:rPr>
        <w:t>Patterson</w:t>
      </w:r>
      <w:r w:rsidR="003779A6" w:rsidRPr="00C8205D">
        <w:rPr>
          <w:color w:val="000000" w:themeColor="text1"/>
          <w:sz w:val="22"/>
          <w:szCs w:val="22"/>
          <w:shd w:val="clear" w:color="auto" w:fill="FFFFFF"/>
          <w:rPrChange w:id="8735" w:author="Risa" w:date="2021-07-06T14:20:00Z">
            <w:rPr>
              <w:color w:val="000000" w:themeColor="text1"/>
              <w:sz w:val="20"/>
              <w:szCs w:val="20"/>
              <w:highlight w:val="cyan"/>
              <w:shd w:val="clear" w:color="auto" w:fill="FFFFFF"/>
            </w:rPr>
          </w:rPrChange>
        </w:rPr>
        <w:t>,</w:t>
      </w:r>
      <w:r w:rsidRPr="00C8205D">
        <w:rPr>
          <w:color w:val="000000" w:themeColor="text1"/>
          <w:sz w:val="22"/>
          <w:szCs w:val="22"/>
          <w:shd w:val="clear" w:color="auto" w:fill="FFFFFF"/>
          <w:rPrChange w:id="8736" w:author="Risa" w:date="2021-07-06T14:20:00Z">
            <w:rPr>
              <w:color w:val="000000" w:themeColor="text1"/>
              <w:sz w:val="20"/>
              <w:szCs w:val="20"/>
              <w:highlight w:val="cyan"/>
              <w:shd w:val="clear" w:color="auto" w:fill="FFFFFF"/>
            </w:rPr>
          </w:rPrChange>
        </w:rPr>
        <w:t xml:space="preserve"> III, W., Edwards, K. and Maguire, D. (1987). Microscopic charcoal as a fossil indicator of fire. </w:t>
      </w:r>
      <w:r w:rsidRPr="00C8205D">
        <w:rPr>
          <w:i/>
          <w:iCs/>
          <w:color w:val="000000" w:themeColor="text1"/>
          <w:sz w:val="22"/>
          <w:szCs w:val="22"/>
          <w:rPrChange w:id="8737" w:author="Risa" w:date="2021-07-06T14:20:00Z">
            <w:rPr>
              <w:i/>
              <w:iCs/>
              <w:color w:val="000000" w:themeColor="text1"/>
              <w:sz w:val="20"/>
              <w:szCs w:val="20"/>
              <w:highlight w:val="cyan"/>
            </w:rPr>
          </w:rPrChange>
        </w:rPr>
        <w:t>Quaternary Science Reviews</w:t>
      </w:r>
      <w:r w:rsidRPr="00C8205D">
        <w:rPr>
          <w:color w:val="000000" w:themeColor="text1"/>
          <w:sz w:val="22"/>
          <w:szCs w:val="22"/>
          <w:shd w:val="clear" w:color="auto" w:fill="FFFFFF"/>
          <w:rPrChange w:id="8738"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8739" w:author="Risa" w:date="2021-07-06T14:20:00Z">
            <w:rPr>
              <w:i/>
              <w:iCs/>
              <w:color w:val="000000" w:themeColor="text1"/>
              <w:sz w:val="20"/>
              <w:szCs w:val="20"/>
              <w:highlight w:val="cyan"/>
            </w:rPr>
          </w:rPrChange>
        </w:rPr>
        <w:t>6</w:t>
      </w:r>
      <w:r w:rsidRPr="00C8205D">
        <w:rPr>
          <w:color w:val="000000" w:themeColor="text1"/>
          <w:sz w:val="22"/>
          <w:szCs w:val="22"/>
          <w:shd w:val="clear" w:color="auto" w:fill="FFFFFF"/>
          <w:rPrChange w:id="8740" w:author="Risa" w:date="2021-07-06T14:20:00Z">
            <w:rPr>
              <w:color w:val="000000" w:themeColor="text1"/>
              <w:sz w:val="20"/>
              <w:szCs w:val="20"/>
              <w:highlight w:val="cyan"/>
              <w:shd w:val="clear" w:color="auto" w:fill="FFFFFF"/>
            </w:rPr>
          </w:rPrChange>
        </w:rPr>
        <w:t>(1), 3-23.</w:t>
      </w:r>
      <w:ins w:id="8741" w:author="Jeff" w:date="2021-06-20T21:34:00Z">
        <w:r w:rsidR="007F5585" w:rsidRPr="00C8205D">
          <w:rPr>
            <w:color w:val="000000" w:themeColor="text1"/>
            <w:sz w:val="22"/>
            <w:szCs w:val="22"/>
            <w:shd w:val="clear" w:color="auto" w:fill="FFFFFF"/>
            <w:rPrChange w:id="8742" w:author="Risa" w:date="2021-07-06T14:20:00Z">
              <w:rPr>
                <w:color w:val="000000" w:themeColor="text1"/>
                <w:sz w:val="20"/>
                <w:szCs w:val="20"/>
                <w:shd w:val="clear" w:color="auto" w:fill="FFFFFF"/>
              </w:rPr>
            </w:rPrChange>
          </w:rPr>
          <w:t xml:space="preserve"> doi.org/10.1016/0277-3791(87)90012-6</w:t>
        </w:r>
      </w:ins>
    </w:p>
    <w:p w14:paraId="3481E509" w14:textId="4F62A9D3" w:rsidR="0054289C" w:rsidRPr="00C8205D" w:rsidRDefault="0054289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743" w:author="Risa" w:date="2021-07-06T14:20:00Z">
            <w:rPr>
              <w:color w:val="000000" w:themeColor="text1"/>
              <w:sz w:val="20"/>
              <w:szCs w:val="20"/>
              <w:shd w:val="clear" w:color="auto" w:fill="FFFFFF"/>
            </w:rPr>
          </w:rPrChange>
        </w:rPr>
        <w:pPrChange w:id="8744"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745" w:author="Risa" w:date="2021-07-06T14:20:00Z">
            <w:rPr>
              <w:color w:val="222222"/>
              <w:sz w:val="20"/>
              <w:szCs w:val="20"/>
              <w:highlight w:val="cyan"/>
              <w:shd w:val="clear" w:color="auto" w:fill="FFFFFF"/>
            </w:rPr>
          </w:rPrChange>
        </w:rPr>
        <w:t xml:space="preserve">Plain, A., </w:t>
      </w:r>
      <w:proofErr w:type="spellStart"/>
      <w:r w:rsidRPr="00C8205D">
        <w:rPr>
          <w:color w:val="000000" w:themeColor="text1"/>
          <w:sz w:val="22"/>
          <w:szCs w:val="22"/>
          <w:shd w:val="clear" w:color="auto" w:fill="FFFFFF"/>
          <w:rPrChange w:id="8746" w:author="Risa" w:date="2021-07-06T14:20:00Z">
            <w:rPr>
              <w:color w:val="222222"/>
              <w:sz w:val="20"/>
              <w:szCs w:val="20"/>
              <w:highlight w:val="cyan"/>
              <w:shd w:val="clear" w:color="auto" w:fill="FFFFFF"/>
            </w:rPr>
          </w:rPrChange>
        </w:rPr>
        <w:t>Kuser</w:t>
      </w:r>
      <w:proofErr w:type="spellEnd"/>
      <w:r w:rsidRPr="00C8205D">
        <w:rPr>
          <w:color w:val="000000" w:themeColor="text1"/>
          <w:sz w:val="22"/>
          <w:szCs w:val="22"/>
          <w:shd w:val="clear" w:color="auto" w:fill="FFFFFF"/>
          <w:rPrChange w:id="8747" w:author="Risa" w:date="2021-07-06T14:20:00Z">
            <w:rPr>
              <w:color w:val="222222"/>
              <w:sz w:val="20"/>
              <w:szCs w:val="20"/>
              <w:highlight w:val="cyan"/>
              <w:shd w:val="clear" w:color="auto" w:fill="FFFFFF"/>
            </w:rPr>
          </w:rPrChange>
        </w:rPr>
        <w:t xml:space="preserve">, J., and </w:t>
      </w:r>
      <w:proofErr w:type="spellStart"/>
      <w:r w:rsidRPr="00C8205D">
        <w:rPr>
          <w:color w:val="000000" w:themeColor="text1"/>
          <w:sz w:val="22"/>
          <w:szCs w:val="22"/>
          <w:shd w:val="clear" w:color="auto" w:fill="FFFFFF"/>
          <w:rPrChange w:id="8748" w:author="Risa" w:date="2021-07-06T14:20:00Z">
            <w:rPr>
              <w:color w:val="222222"/>
              <w:sz w:val="20"/>
              <w:szCs w:val="20"/>
              <w:highlight w:val="cyan"/>
              <w:shd w:val="clear" w:color="auto" w:fill="FFFFFF"/>
            </w:rPr>
          </w:rPrChange>
        </w:rPr>
        <w:t>Ledig</w:t>
      </w:r>
      <w:proofErr w:type="spellEnd"/>
      <w:r w:rsidRPr="00C8205D">
        <w:rPr>
          <w:color w:val="000000" w:themeColor="text1"/>
          <w:sz w:val="22"/>
          <w:szCs w:val="22"/>
          <w:shd w:val="clear" w:color="auto" w:fill="FFFFFF"/>
          <w:rPrChange w:id="8749" w:author="Risa" w:date="2021-07-06T14:20:00Z">
            <w:rPr>
              <w:color w:val="222222"/>
              <w:sz w:val="20"/>
              <w:szCs w:val="20"/>
              <w:highlight w:val="cyan"/>
              <w:shd w:val="clear" w:color="auto" w:fill="FFFFFF"/>
            </w:rPr>
          </w:rPrChange>
        </w:rPr>
        <w:t>, F. (1987). Provenance and Progeny Variation in Pitch Pine from the</w:t>
      </w:r>
      <w:ins w:id="8750" w:author="Jeff" w:date="2021-06-20T21:35:00Z">
        <w:r w:rsidR="007F5585" w:rsidRPr="00C8205D">
          <w:rPr>
            <w:color w:val="000000" w:themeColor="text1"/>
            <w:sz w:val="22"/>
            <w:szCs w:val="22"/>
            <w:shd w:val="clear" w:color="auto" w:fill="FFFFFF"/>
            <w:rPrChange w:id="8751" w:author="Risa" w:date="2021-07-06T14:20:00Z">
              <w:rPr>
                <w:color w:val="222222"/>
                <w:sz w:val="20"/>
                <w:szCs w:val="20"/>
                <w:shd w:val="clear" w:color="auto" w:fill="FFFFFF"/>
              </w:rPr>
            </w:rPrChange>
          </w:rPr>
          <w:t xml:space="preserve"> Atlantic Coastal Plain</w:t>
        </w:r>
      </w:ins>
      <w:r w:rsidRPr="00C8205D">
        <w:rPr>
          <w:color w:val="000000" w:themeColor="text1"/>
          <w:sz w:val="22"/>
          <w:szCs w:val="22"/>
          <w:shd w:val="clear" w:color="auto" w:fill="FFFFFF"/>
          <w:rPrChange w:id="8752" w:author="Risa" w:date="2021-07-06T14:20:00Z">
            <w:rPr>
              <w:color w:val="222222"/>
              <w:sz w:val="20"/>
              <w:szCs w:val="20"/>
              <w:highlight w:val="cyan"/>
              <w:shd w:val="clear" w:color="auto" w:fill="FFFFFF"/>
            </w:rPr>
          </w:rPrChange>
        </w:rPr>
        <w:t>.</w:t>
      </w:r>
      <w:ins w:id="8753" w:author="Risa" w:date="2021-07-06T14:21:00Z">
        <w:r w:rsidR="00ED24E1">
          <w:rPr>
            <w:color w:val="000000" w:themeColor="text1"/>
            <w:sz w:val="22"/>
            <w:szCs w:val="22"/>
            <w:shd w:val="clear" w:color="auto" w:fill="FFFFFF"/>
          </w:rPr>
          <w:t xml:space="preserve"> </w:t>
        </w:r>
      </w:ins>
      <w:del w:id="8754" w:author="Risa" w:date="2021-07-06T14:21:00Z">
        <w:r w:rsidRPr="00C8205D" w:rsidDel="00ED24E1">
          <w:rPr>
            <w:color w:val="000000" w:themeColor="text1"/>
            <w:sz w:val="22"/>
            <w:szCs w:val="22"/>
            <w:shd w:val="clear" w:color="auto" w:fill="FFFFFF"/>
            <w:rPrChange w:id="8755"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8756" w:author="Risa" w:date="2021-07-06T14:20:00Z">
            <w:rPr>
              <w:i/>
              <w:iCs/>
              <w:color w:val="222222"/>
              <w:sz w:val="20"/>
              <w:szCs w:val="20"/>
              <w:highlight w:val="cyan"/>
              <w:shd w:val="clear" w:color="auto" w:fill="FFFFFF"/>
            </w:rPr>
          </w:rPrChange>
        </w:rPr>
        <w:t>Forest Science</w:t>
      </w:r>
      <w:r w:rsidRPr="00C8205D">
        <w:rPr>
          <w:color w:val="000000" w:themeColor="text1"/>
          <w:sz w:val="22"/>
          <w:szCs w:val="22"/>
          <w:shd w:val="clear" w:color="auto" w:fill="FFFFFF"/>
          <w:rPrChange w:id="8757" w:author="Risa" w:date="2021-07-06T14:20:00Z">
            <w:rPr>
              <w:color w:val="222222"/>
              <w:sz w:val="20"/>
              <w:szCs w:val="20"/>
              <w:highlight w:val="cyan"/>
              <w:shd w:val="clear" w:color="auto" w:fill="FFFFFF"/>
            </w:rPr>
          </w:rPrChange>
        </w:rPr>
        <w:t>,</w:t>
      </w:r>
      <w:ins w:id="8758" w:author="Risa" w:date="2021-07-06T14:21:00Z">
        <w:r w:rsidR="00ED24E1">
          <w:rPr>
            <w:color w:val="000000" w:themeColor="text1"/>
            <w:sz w:val="22"/>
            <w:szCs w:val="22"/>
            <w:shd w:val="clear" w:color="auto" w:fill="FFFFFF"/>
          </w:rPr>
          <w:t xml:space="preserve"> </w:t>
        </w:r>
      </w:ins>
      <w:del w:id="8759" w:author="Risa" w:date="2021-07-06T14:21:00Z">
        <w:r w:rsidRPr="00C8205D" w:rsidDel="00ED24E1">
          <w:rPr>
            <w:color w:val="000000" w:themeColor="text1"/>
            <w:sz w:val="22"/>
            <w:szCs w:val="22"/>
            <w:shd w:val="clear" w:color="auto" w:fill="FFFFFF"/>
            <w:rPrChange w:id="8760"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8761" w:author="Risa" w:date="2021-07-06T14:20:00Z">
            <w:rPr>
              <w:i/>
              <w:iCs/>
              <w:color w:val="222222"/>
              <w:sz w:val="20"/>
              <w:szCs w:val="20"/>
              <w:highlight w:val="cyan"/>
              <w:shd w:val="clear" w:color="auto" w:fill="FFFFFF"/>
            </w:rPr>
          </w:rPrChange>
        </w:rPr>
        <w:t>33</w:t>
      </w:r>
      <w:r w:rsidRPr="00C8205D">
        <w:rPr>
          <w:color w:val="000000" w:themeColor="text1"/>
          <w:sz w:val="22"/>
          <w:szCs w:val="22"/>
          <w:shd w:val="clear" w:color="auto" w:fill="FFFFFF"/>
          <w:rPrChange w:id="8762" w:author="Risa" w:date="2021-07-06T14:20:00Z">
            <w:rPr>
              <w:color w:val="222222"/>
              <w:sz w:val="20"/>
              <w:szCs w:val="20"/>
              <w:highlight w:val="cyan"/>
              <w:shd w:val="clear" w:color="auto" w:fill="FFFFFF"/>
            </w:rPr>
          </w:rPrChange>
        </w:rPr>
        <w:t>(2), 558-564.</w:t>
      </w:r>
    </w:p>
    <w:p w14:paraId="54048BE6" w14:textId="1F3493B0" w:rsidR="00A45FFD" w:rsidRPr="00C8205D" w:rsidRDefault="00A45FFD" w:rsidP="001D7BE7">
      <w:pPr>
        <w:pStyle w:val="ListParagraph"/>
        <w:autoSpaceDE w:val="0"/>
        <w:autoSpaceDN w:val="0"/>
        <w:adjustRightInd w:val="0"/>
        <w:spacing w:after="0" w:line="360" w:lineRule="auto"/>
        <w:ind w:left="360" w:hanging="360"/>
        <w:rPr>
          <w:ins w:id="8763" w:author="Jeff" w:date="2021-07-03T12:05:00Z"/>
          <w:color w:val="000000" w:themeColor="text1"/>
          <w:sz w:val="22"/>
          <w:szCs w:val="22"/>
          <w:shd w:val="clear" w:color="auto" w:fill="FFFFFF"/>
          <w:rPrChange w:id="8764" w:author="Risa" w:date="2021-07-06T14:20:00Z">
            <w:rPr>
              <w:ins w:id="8765" w:author="Jeff" w:date="2021-07-03T12:05:00Z"/>
              <w:color w:val="000000" w:themeColor="text1"/>
              <w:sz w:val="20"/>
              <w:szCs w:val="20"/>
              <w:shd w:val="clear" w:color="auto" w:fill="FFFFFF"/>
            </w:rPr>
          </w:rPrChange>
        </w:rPr>
        <w:pPrChange w:id="8766" w:author="Risa" w:date="2021-07-06T13:11:00Z">
          <w:pPr>
            <w:pStyle w:val="ListParagraph"/>
            <w:autoSpaceDE w:val="0"/>
            <w:autoSpaceDN w:val="0"/>
            <w:adjustRightInd w:val="0"/>
            <w:spacing w:line="240" w:lineRule="auto"/>
            <w:ind w:left="360" w:hanging="360"/>
            <w:jc w:val="both"/>
          </w:pPr>
        </w:pPrChange>
      </w:pPr>
      <w:ins w:id="8767" w:author="Jeff" w:date="2021-07-03T12:05:00Z">
        <w:r w:rsidRPr="00C8205D">
          <w:rPr>
            <w:color w:val="000000" w:themeColor="text1"/>
            <w:sz w:val="22"/>
            <w:szCs w:val="22"/>
            <w:shd w:val="clear" w:color="auto" w:fill="FFFFFF"/>
            <w:rPrChange w:id="8768" w:author="Risa" w:date="2021-07-06T14:20:00Z">
              <w:rPr>
                <w:color w:val="000000" w:themeColor="text1"/>
                <w:sz w:val="20"/>
                <w:szCs w:val="20"/>
                <w:shd w:val="clear" w:color="auto" w:fill="FFFFFF"/>
              </w:rPr>
            </w:rPrChange>
          </w:rPr>
          <w:t xml:space="preserve">Qi, Z., </w:t>
        </w:r>
        <w:proofErr w:type="spellStart"/>
        <w:r w:rsidRPr="00C8205D">
          <w:rPr>
            <w:color w:val="000000" w:themeColor="text1"/>
            <w:sz w:val="22"/>
            <w:szCs w:val="22"/>
            <w:shd w:val="clear" w:color="auto" w:fill="FFFFFF"/>
            <w:rPrChange w:id="8769" w:author="Risa" w:date="2021-07-06T14:20:00Z">
              <w:rPr>
                <w:color w:val="000000" w:themeColor="text1"/>
                <w:sz w:val="20"/>
                <w:szCs w:val="20"/>
                <w:shd w:val="clear" w:color="auto" w:fill="FFFFFF"/>
              </w:rPr>
            </w:rPrChange>
          </w:rPr>
          <w:t>Jingfang</w:t>
        </w:r>
        <w:proofErr w:type="spellEnd"/>
        <w:r w:rsidRPr="00C8205D">
          <w:rPr>
            <w:color w:val="000000" w:themeColor="text1"/>
            <w:sz w:val="22"/>
            <w:szCs w:val="22"/>
            <w:shd w:val="clear" w:color="auto" w:fill="FFFFFF"/>
            <w:rPrChange w:id="8770" w:author="Risa" w:date="2021-07-06T14:20:00Z">
              <w:rPr>
                <w:color w:val="000000" w:themeColor="text1"/>
                <w:sz w:val="20"/>
                <w:szCs w:val="20"/>
                <w:shd w:val="clear" w:color="auto" w:fill="FFFFFF"/>
              </w:rPr>
            </w:rPrChange>
          </w:rPr>
          <w:t xml:space="preserve">, S. and </w:t>
        </w:r>
        <w:proofErr w:type="spellStart"/>
        <w:r w:rsidRPr="00C8205D">
          <w:rPr>
            <w:color w:val="000000" w:themeColor="text1"/>
            <w:sz w:val="22"/>
            <w:szCs w:val="22"/>
            <w:shd w:val="clear" w:color="auto" w:fill="FFFFFF"/>
            <w:rPrChange w:id="8771" w:author="Risa" w:date="2021-07-06T14:20:00Z">
              <w:rPr>
                <w:color w:val="000000" w:themeColor="text1"/>
                <w:sz w:val="20"/>
                <w:szCs w:val="20"/>
                <w:shd w:val="clear" w:color="auto" w:fill="FFFFFF"/>
              </w:rPr>
            </w:rPrChange>
          </w:rPr>
          <w:t>Wenwei</w:t>
        </w:r>
        <w:proofErr w:type="spellEnd"/>
        <w:r w:rsidRPr="00C8205D">
          <w:rPr>
            <w:color w:val="000000" w:themeColor="text1"/>
            <w:sz w:val="22"/>
            <w:szCs w:val="22"/>
            <w:shd w:val="clear" w:color="auto" w:fill="FFFFFF"/>
            <w:rPrChange w:id="8772" w:author="Risa" w:date="2021-07-06T14:20:00Z">
              <w:rPr>
                <w:color w:val="000000" w:themeColor="text1"/>
                <w:sz w:val="20"/>
                <w:szCs w:val="20"/>
                <w:shd w:val="clear" w:color="auto" w:fill="FFFFFF"/>
              </w:rPr>
            </w:rPrChange>
          </w:rPr>
          <w:t>, L. (2018). A survey about characteristics of soil water retention curve. In</w:t>
        </w:r>
      </w:ins>
      <w:ins w:id="8773" w:author="Risa" w:date="2021-07-06T14:21:00Z">
        <w:r w:rsidR="00ED24E1">
          <w:rPr>
            <w:color w:val="000000" w:themeColor="text1"/>
            <w:sz w:val="22"/>
            <w:szCs w:val="22"/>
            <w:shd w:val="clear" w:color="auto" w:fill="FFFFFF"/>
          </w:rPr>
          <w:t xml:space="preserve"> </w:t>
        </w:r>
      </w:ins>
      <w:ins w:id="8774" w:author="Jeff" w:date="2021-07-03T12:05:00Z">
        <w:del w:id="8775" w:author="Risa" w:date="2021-07-06T14:21:00Z">
          <w:r w:rsidRPr="00C8205D" w:rsidDel="00ED24E1">
            <w:rPr>
              <w:color w:val="000000" w:themeColor="text1"/>
              <w:sz w:val="22"/>
              <w:szCs w:val="22"/>
              <w:shd w:val="clear" w:color="auto" w:fill="FFFFFF"/>
              <w:rPrChange w:id="8776"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8777" w:author="Risa" w:date="2021-07-06T14:20:00Z">
              <w:rPr>
                <w:i/>
                <w:iCs/>
                <w:color w:val="000000" w:themeColor="text1"/>
                <w:sz w:val="20"/>
                <w:szCs w:val="20"/>
                <w:shd w:val="clear" w:color="auto" w:fill="FFFFFF"/>
              </w:rPr>
            </w:rPrChange>
          </w:rPr>
          <w:t>IOP Conference Series: Earth and Environmental Science</w:t>
        </w:r>
      </w:ins>
      <w:ins w:id="8778" w:author="Risa" w:date="2021-07-06T14:22:00Z">
        <w:r w:rsidR="0085154D">
          <w:rPr>
            <w:color w:val="000000" w:themeColor="text1"/>
            <w:sz w:val="22"/>
            <w:szCs w:val="22"/>
            <w:shd w:val="clear" w:color="auto" w:fill="FFFFFF"/>
          </w:rPr>
          <w:t xml:space="preserve"> </w:t>
        </w:r>
      </w:ins>
      <w:ins w:id="8779" w:author="Jeff" w:date="2021-07-03T12:05:00Z">
        <w:del w:id="8780" w:author="Risa" w:date="2021-07-06T14:22:00Z">
          <w:r w:rsidRPr="00C8205D" w:rsidDel="0085154D">
            <w:rPr>
              <w:color w:val="000000" w:themeColor="text1"/>
              <w:sz w:val="22"/>
              <w:szCs w:val="22"/>
              <w:shd w:val="clear" w:color="auto" w:fill="FFFFFF"/>
              <w:rPrChange w:id="8781" w:author="Risa" w:date="2021-07-06T14:20:00Z">
                <w:rPr>
                  <w:color w:val="000000" w:themeColor="text1"/>
                  <w:sz w:val="20"/>
                  <w:szCs w:val="20"/>
                  <w:shd w:val="clear" w:color="auto" w:fill="FFFFFF"/>
                </w:rPr>
              </w:rPrChange>
            </w:rPr>
            <w:delText> </w:delText>
          </w:r>
        </w:del>
        <w:r w:rsidRPr="00C8205D">
          <w:rPr>
            <w:color w:val="000000" w:themeColor="text1"/>
            <w:sz w:val="22"/>
            <w:szCs w:val="22"/>
            <w:shd w:val="clear" w:color="auto" w:fill="FFFFFF"/>
            <w:rPrChange w:id="8782" w:author="Risa" w:date="2021-07-06T14:20:00Z">
              <w:rPr>
                <w:color w:val="000000" w:themeColor="text1"/>
                <w:sz w:val="20"/>
                <w:szCs w:val="20"/>
                <w:shd w:val="clear" w:color="auto" w:fill="FFFFFF"/>
              </w:rPr>
            </w:rPrChange>
          </w:rPr>
          <w:t xml:space="preserve">(Vol. 153, No. 6, p. 062076). IOP Publishing. </w:t>
        </w:r>
      </w:ins>
    </w:p>
    <w:p w14:paraId="3B2D8F40" w14:textId="2BF34D4F"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783" w:author="Risa" w:date="2021-07-06T14:20:00Z">
            <w:rPr>
              <w:color w:val="000000" w:themeColor="text1"/>
              <w:sz w:val="20"/>
              <w:szCs w:val="20"/>
              <w:shd w:val="clear" w:color="auto" w:fill="FFFFFF"/>
            </w:rPr>
          </w:rPrChange>
        </w:rPr>
        <w:pPrChange w:id="8784"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785" w:author="Risa" w:date="2021-07-06T14:20:00Z">
            <w:rPr>
              <w:color w:val="000000" w:themeColor="text1"/>
              <w:sz w:val="20"/>
              <w:szCs w:val="20"/>
              <w:shd w:val="clear" w:color="auto" w:fill="FFFFFF"/>
            </w:rPr>
          </w:rPrChange>
        </w:rPr>
        <w:t>Renninger</w:t>
      </w:r>
      <w:proofErr w:type="spellEnd"/>
      <w:r w:rsidRPr="00C8205D">
        <w:rPr>
          <w:color w:val="000000" w:themeColor="text1"/>
          <w:sz w:val="22"/>
          <w:szCs w:val="22"/>
          <w:shd w:val="clear" w:color="auto" w:fill="FFFFFF"/>
          <w:rPrChange w:id="8786" w:author="Risa" w:date="2021-07-06T14:20:00Z">
            <w:rPr>
              <w:color w:val="000000" w:themeColor="text1"/>
              <w:sz w:val="20"/>
              <w:szCs w:val="20"/>
              <w:shd w:val="clear" w:color="auto" w:fill="FFFFFF"/>
            </w:rPr>
          </w:rPrChange>
        </w:rPr>
        <w:t xml:space="preserve">, H., Clark, K., </w:t>
      </w:r>
      <w:proofErr w:type="spellStart"/>
      <w:r w:rsidRPr="00C8205D">
        <w:rPr>
          <w:color w:val="000000" w:themeColor="text1"/>
          <w:sz w:val="22"/>
          <w:szCs w:val="22"/>
          <w:shd w:val="clear" w:color="auto" w:fill="FFFFFF"/>
          <w:rPrChange w:id="8787" w:author="Risa" w:date="2021-07-06T14:20:00Z">
            <w:rPr>
              <w:color w:val="000000" w:themeColor="text1"/>
              <w:sz w:val="20"/>
              <w:szCs w:val="20"/>
              <w:shd w:val="clear" w:color="auto" w:fill="FFFFFF"/>
            </w:rPr>
          </w:rPrChange>
        </w:rPr>
        <w:t>Skowronski</w:t>
      </w:r>
      <w:proofErr w:type="spellEnd"/>
      <w:r w:rsidRPr="00C8205D">
        <w:rPr>
          <w:color w:val="000000" w:themeColor="text1"/>
          <w:sz w:val="22"/>
          <w:szCs w:val="22"/>
          <w:shd w:val="clear" w:color="auto" w:fill="FFFFFF"/>
          <w:rPrChange w:id="8788" w:author="Risa" w:date="2021-07-06T14:20:00Z">
            <w:rPr>
              <w:color w:val="000000" w:themeColor="text1"/>
              <w:sz w:val="20"/>
              <w:szCs w:val="20"/>
              <w:shd w:val="clear" w:color="auto" w:fill="FFFFFF"/>
            </w:rPr>
          </w:rPrChange>
        </w:rPr>
        <w:t xml:space="preserve">, N. and Schäfer, K. (2013). Effects of a prescribed fire on water use and photosynthetic capacity of pitch pines. </w:t>
      </w:r>
      <w:r w:rsidRPr="00C8205D">
        <w:rPr>
          <w:i/>
          <w:iCs/>
          <w:color w:val="000000" w:themeColor="text1"/>
          <w:sz w:val="22"/>
          <w:szCs w:val="22"/>
          <w:rPrChange w:id="8789" w:author="Risa" w:date="2021-07-06T14:20:00Z">
            <w:rPr>
              <w:i/>
              <w:iCs/>
              <w:color w:val="000000" w:themeColor="text1"/>
              <w:sz w:val="20"/>
              <w:szCs w:val="20"/>
            </w:rPr>
          </w:rPrChange>
        </w:rPr>
        <w:t>Trees</w:t>
      </w:r>
      <w:r w:rsidRPr="00C8205D">
        <w:rPr>
          <w:color w:val="000000" w:themeColor="text1"/>
          <w:sz w:val="22"/>
          <w:szCs w:val="22"/>
          <w:shd w:val="clear" w:color="auto" w:fill="FFFFFF"/>
          <w:rPrChange w:id="8790"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8791" w:author="Risa" w:date="2021-07-06T14:20:00Z">
            <w:rPr>
              <w:i/>
              <w:iCs/>
              <w:color w:val="000000" w:themeColor="text1"/>
              <w:sz w:val="20"/>
              <w:szCs w:val="20"/>
            </w:rPr>
          </w:rPrChange>
        </w:rPr>
        <w:t>27</w:t>
      </w:r>
      <w:r w:rsidRPr="00C8205D">
        <w:rPr>
          <w:color w:val="000000" w:themeColor="text1"/>
          <w:sz w:val="22"/>
          <w:szCs w:val="22"/>
          <w:shd w:val="clear" w:color="auto" w:fill="FFFFFF"/>
          <w:rPrChange w:id="8792" w:author="Risa" w:date="2021-07-06T14:20:00Z">
            <w:rPr>
              <w:color w:val="000000" w:themeColor="text1"/>
              <w:sz w:val="20"/>
              <w:szCs w:val="20"/>
              <w:shd w:val="clear" w:color="auto" w:fill="FFFFFF"/>
            </w:rPr>
          </w:rPrChange>
        </w:rPr>
        <w:t>(4), 1115-1127.</w:t>
      </w:r>
      <w:r w:rsidR="00BB1CBA" w:rsidRPr="00C8205D">
        <w:rPr>
          <w:color w:val="000000" w:themeColor="text1"/>
          <w:sz w:val="22"/>
          <w:szCs w:val="22"/>
          <w:shd w:val="clear" w:color="auto" w:fill="FFFFFF"/>
          <w:rPrChange w:id="8793" w:author="Risa" w:date="2021-07-06T14:20:00Z">
            <w:rPr>
              <w:color w:val="000000" w:themeColor="text1"/>
              <w:sz w:val="20"/>
              <w:szCs w:val="20"/>
              <w:shd w:val="clear" w:color="auto" w:fill="FFFFFF"/>
            </w:rPr>
          </w:rPrChange>
        </w:rPr>
        <w:t xml:space="preserve"> </w:t>
      </w:r>
      <w:proofErr w:type="spellStart"/>
      <w:r w:rsidR="00BB1CBA" w:rsidRPr="00C8205D">
        <w:rPr>
          <w:color w:val="000000" w:themeColor="text1"/>
          <w:sz w:val="22"/>
          <w:szCs w:val="22"/>
          <w:shd w:val="clear" w:color="auto" w:fill="FFFFFF"/>
          <w:rPrChange w:id="8794"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8795" w:author="Risa" w:date="2021-07-06T14:20:00Z">
            <w:rPr>
              <w:color w:val="3E3D40"/>
              <w:sz w:val="20"/>
              <w:szCs w:val="20"/>
              <w:shd w:val="clear" w:color="auto" w:fill="FFFFFF"/>
            </w:rPr>
          </w:rPrChange>
        </w:rPr>
        <w:t>: 10.1007/s00468-013-0861-5</w:t>
      </w:r>
    </w:p>
    <w:p w14:paraId="0A5F8323" w14:textId="653A95D7" w:rsidR="00A45FFD" w:rsidRPr="00C8205D" w:rsidDel="00E024FB" w:rsidRDefault="00A45FFD" w:rsidP="001D7BE7">
      <w:pPr>
        <w:pStyle w:val="ListParagraph"/>
        <w:autoSpaceDE w:val="0"/>
        <w:autoSpaceDN w:val="0"/>
        <w:adjustRightInd w:val="0"/>
        <w:spacing w:after="0" w:line="360" w:lineRule="auto"/>
        <w:ind w:left="360" w:hanging="360"/>
        <w:rPr>
          <w:ins w:id="8796" w:author="Jeff" w:date="2021-07-03T12:01:00Z"/>
          <w:del w:id="8797" w:author="Risa" w:date="2021-07-06T14:03:00Z"/>
          <w:color w:val="000000" w:themeColor="text1"/>
          <w:sz w:val="22"/>
          <w:szCs w:val="22"/>
          <w:rPrChange w:id="8798" w:author="Risa" w:date="2021-07-06T14:20:00Z">
            <w:rPr>
              <w:ins w:id="8799" w:author="Jeff" w:date="2021-07-03T12:01:00Z"/>
              <w:del w:id="8800" w:author="Risa" w:date="2021-07-06T14:03:00Z"/>
              <w:color w:val="000000" w:themeColor="text1"/>
              <w:sz w:val="20"/>
              <w:szCs w:val="20"/>
            </w:rPr>
          </w:rPrChange>
        </w:rPr>
        <w:pPrChange w:id="8801" w:author="Risa" w:date="2021-07-06T13:11:00Z">
          <w:pPr>
            <w:pStyle w:val="ListParagraph"/>
            <w:autoSpaceDE w:val="0"/>
            <w:autoSpaceDN w:val="0"/>
            <w:adjustRightInd w:val="0"/>
            <w:spacing w:line="240" w:lineRule="auto"/>
            <w:ind w:left="360" w:hanging="360"/>
            <w:jc w:val="both"/>
          </w:pPr>
        </w:pPrChange>
      </w:pPr>
      <w:ins w:id="8802" w:author="Jeff" w:date="2021-07-03T12:01:00Z">
        <w:del w:id="8803" w:author="Risa" w:date="2021-07-06T14:03:00Z">
          <w:r w:rsidRPr="00C8205D" w:rsidDel="00E024FB">
            <w:rPr>
              <w:color w:val="000000" w:themeColor="text1"/>
              <w:sz w:val="22"/>
              <w:szCs w:val="22"/>
              <w:shd w:val="clear" w:color="auto" w:fill="FFFFFF"/>
              <w:rPrChange w:id="8804" w:author="Risa" w:date="2021-07-06T14:20:00Z">
                <w:rPr>
                  <w:color w:val="000000" w:themeColor="text1"/>
                  <w:sz w:val="20"/>
                  <w:szCs w:val="20"/>
                  <w:shd w:val="clear" w:color="auto" w:fill="FFFFFF"/>
                </w:rPr>
              </w:rPrChange>
            </w:rPr>
            <w:delText>Schier, G. and McQuattie, C. (1996). Response of ectomycorrhizal and nonmycorrhizal pitch pine (Pinus rigida) seedlings to nutrient supply and aluminum: growth and mineral nutrition. </w:delText>
          </w:r>
          <w:r w:rsidRPr="00C8205D" w:rsidDel="00E024FB">
            <w:rPr>
              <w:i/>
              <w:iCs/>
              <w:color w:val="000000" w:themeColor="text1"/>
              <w:sz w:val="22"/>
              <w:szCs w:val="22"/>
              <w:shd w:val="clear" w:color="auto" w:fill="FFFFFF"/>
              <w:rPrChange w:id="8805" w:author="Risa" w:date="2021-07-06T14:20:00Z">
                <w:rPr>
                  <w:i/>
                  <w:iCs/>
                  <w:color w:val="000000" w:themeColor="text1"/>
                  <w:sz w:val="20"/>
                  <w:szCs w:val="20"/>
                  <w:shd w:val="clear" w:color="auto" w:fill="FFFFFF"/>
                </w:rPr>
              </w:rPrChange>
            </w:rPr>
            <w:delText>Canadian journal of forest research</w:delText>
          </w:r>
          <w:r w:rsidRPr="00C8205D" w:rsidDel="00E024FB">
            <w:rPr>
              <w:color w:val="000000" w:themeColor="text1"/>
              <w:sz w:val="22"/>
              <w:szCs w:val="22"/>
              <w:shd w:val="clear" w:color="auto" w:fill="FFFFFF"/>
              <w:rPrChange w:id="8806" w:author="Risa" w:date="2021-07-06T14:20:00Z">
                <w:rPr>
                  <w:color w:val="000000" w:themeColor="text1"/>
                  <w:sz w:val="20"/>
                  <w:szCs w:val="20"/>
                  <w:shd w:val="clear" w:color="auto" w:fill="FFFFFF"/>
                </w:rPr>
              </w:rPrChange>
            </w:rPr>
            <w:delText>, </w:delText>
          </w:r>
          <w:r w:rsidRPr="00C8205D" w:rsidDel="00E024FB">
            <w:rPr>
              <w:i/>
              <w:iCs/>
              <w:color w:val="000000" w:themeColor="text1"/>
              <w:sz w:val="22"/>
              <w:szCs w:val="22"/>
              <w:shd w:val="clear" w:color="auto" w:fill="FFFFFF"/>
              <w:rPrChange w:id="8807" w:author="Risa" w:date="2021-07-06T14:20:00Z">
                <w:rPr>
                  <w:i/>
                  <w:iCs/>
                  <w:color w:val="000000" w:themeColor="text1"/>
                  <w:sz w:val="20"/>
                  <w:szCs w:val="20"/>
                  <w:shd w:val="clear" w:color="auto" w:fill="FFFFFF"/>
                </w:rPr>
              </w:rPrChange>
            </w:rPr>
            <w:delText>26</w:delText>
          </w:r>
          <w:r w:rsidRPr="00C8205D" w:rsidDel="00E024FB">
            <w:rPr>
              <w:color w:val="000000" w:themeColor="text1"/>
              <w:sz w:val="22"/>
              <w:szCs w:val="22"/>
              <w:shd w:val="clear" w:color="auto" w:fill="FFFFFF"/>
              <w:rPrChange w:id="8808" w:author="Risa" w:date="2021-07-06T14:20:00Z">
                <w:rPr>
                  <w:color w:val="000000" w:themeColor="text1"/>
                  <w:sz w:val="20"/>
                  <w:szCs w:val="20"/>
                  <w:shd w:val="clear" w:color="auto" w:fill="FFFFFF"/>
                </w:rPr>
              </w:rPrChange>
            </w:rPr>
            <w:delText>(12), 2145-2152. doi.org/10.1139/x26-243</w:delText>
          </w:r>
        </w:del>
      </w:ins>
    </w:p>
    <w:p w14:paraId="12836A74" w14:textId="134B48D2"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rPrChange w:id="8809" w:author="Risa" w:date="2021-07-06T14:20:00Z">
            <w:rPr>
              <w:color w:val="000000" w:themeColor="text1"/>
              <w:sz w:val="20"/>
              <w:szCs w:val="20"/>
              <w:highlight w:val="cyan"/>
            </w:rPr>
          </w:rPrChange>
        </w:rPr>
        <w:pPrChange w:id="8810"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rPrChange w:id="8811" w:author="Risa" w:date="2021-07-06T14:20:00Z">
            <w:rPr>
              <w:color w:val="000000" w:themeColor="text1"/>
              <w:sz w:val="20"/>
              <w:szCs w:val="20"/>
              <w:highlight w:val="cyan"/>
            </w:rPr>
          </w:rPrChange>
        </w:rPr>
        <w:t>Shakesby</w:t>
      </w:r>
      <w:proofErr w:type="spellEnd"/>
      <w:r w:rsidRPr="00C8205D">
        <w:rPr>
          <w:color w:val="000000" w:themeColor="text1"/>
          <w:sz w:val="22"/>
          <w:szCs w:val="22"/>
          <w:rPrChange w:id="8812" w:author="Risa" w:date="2021-07-06T14:20:00Z">
            <w:rPr>
              <w:color w:val="000000" w:themeColor="text1"/>
              <w:sz w:val="20"/>
              <w:szCs w:val="20"/>
              <w:highlight w:val="cyan"/>
            </w:rPr>
          </w:rPrChange>
        </w:rPr>
        <w:t xml:space="preserve">, R. and </w:t>
      </w:r>
      <w:proofErr w:type="spellStart"/>
      <w:r w:rsidRPr="00C8205D">
        <w:rPr>
          <w:color w:val="000000" w:themeColor="text1"/>
          <w:sz w:val="22"/>
          <w:szCs w:val="22"/>
          <w:rPrChange w:id="8813" w:author="Risa" w:date="2021-07-06T14:20:00Z">
            <w:rPr>
              <w:color w:val="000000" w:themeColor="text1"/>
              <w:sz w:val="20"/>
              <w:szCs w:val="20"/>
              <w:highlight w:val="cyan"/>
            </w:rPr>
          </w:rPrChange>
        </w:rPr>
        <w:t>Doerr</w:t>
      </w:r>
      <w:proofErr w:type="spellEnd"/>
      <w:r w:rsidRPr="00C8205D">
        <w:rPr>
          <w:color w:val="000000" w:themeColor="text1"/>
          <w:sz w:val="22"/>
          <w:szCs w:val="22"/>
          <w:rPrChange w:id="8814" w:author="Risa" w:date="2021-07-06T14:20:00Z">
            <w:rPr>
              <w:color w:val="000000" w:themeColor="text1"/>
              <w:sz w:val="20"/>
              <w:szCs w:val="20"/>
              <w:highlight w:val="cyan"/>
            </w:rPr>
          </w:rPrChange>
        </w:rPr>
        <w:t xml:space="preserve">, S. (2006). Wildfire as a hydrological and geomorphological agent. </w:t>
      </w:r>
      <w:r w:rsidRPr="00C8205D">
        <w:rPr>
          <w:i/>
          <w:iCs/>
          <w:color w:val="000000" w:themeColor="text1"/>
          <w:sz w:val="22"/>
          <w:szCs w:val="22"/>
          <w:rPrChange w:id="8815" w:author="Risa" w:date="2021-07-06T14:20:00Z">
            <w:rPr>
              <w:i/>
              <w:iCs/>
              <w:color w:val="000000" w:themeColor="text1"/>
              <w:sz w:val="20"/>
              <w:szCs w:val="20"/>
              <w:highlight w:val="cyan"/>
            </w:rPr>
          </w:rPrChange>
        </w:rPr>
        <w:t>Earth-Science Reviews</w:t>
      </w:r>
      <w:r w:rsidRPr="00C8205D">
        <w:rPr>
          <w:color w:val="000000" w:themeColor="text1"/>
          <w:sz w:val="22"/>
          <w:szCs w:val="22"/>
          <w:rPrChange w:id="8816" w:author="Risa" w:date="2021-07-06T14:20:00Z">
            <w:rPr>
              <w:color w:val="000000" w:themeColor="text1"/>
              <w:sz w:val="20"/>
              <w:szCs w:val="20"/>
              <w:highlight w:val="cyan"/>
            </w:rPr>
          </w:rPrChange>
        </w:rPr>
        <w:t xml:space="preserve">, </w:t>
      </w:r>
      <w:r w:rsidRPr="00C8205D">
        <w:rPr>
          <w:i/>
          <w:iCs/>
          <w:color w:val="000000" w:themeColor="text1"/>
          <w:sz w:val="22"/>
          <w:szCs w:val="22"/>
          <w:rPrChange w:id="8817" w:author="Risa" w:date="2021-07-06T14:20:00Z">
            <w:rPr>
              <w:i/>
              <w:iCs/>
              <w:color w:val="000000" w:themeColor="text1"/>
              <w:sz w:val="20"/>
              <w:szCs w:val="20"/>
              <w:highlight w:val="cyan"/>
            </w:rPr>
          </w:rPrChange>
        </w:rPr>
        <w:t>74</w:t>
      </w:r>
      <w:r w:rsidRPr="00C8205D">
        <w:rPr>
          <w:color w:val="000000" w:themeColor="text1"/>
          <w:sz w:val="22"/>
          <w:szCs w:val="22"/>
          <w:rPrChange w:id="8818" w:author="Risa" w:date="2021-07-06T14:20:00Z">
            <w:rPr>
              <w:color w:val="000000" w:themeColor="text1"/>
              <w:sz w:val="20"/>
              <w:szCs w:val="20"/>
              <w:highlight w:val="cyan"/>
            </w:rPr>
          </w:rPrChange>
        </w:rPr>
        <w:t>(3-4), 269-307.</w:t>
      </w:r>
      <w:ins w:id="8819" w:author="Jeff" w:date="2021-06-20T21:36:00Z">
        <w:r w:rsidR="007F5585" w:rsidRPr="00C8205D">
          <w:rPr>
            <w:color w:val="000000" w:themeColor="text1"/>
            <w:sz w:val="22"/>
            <w:szCs w:val="22"/>
            <w:rPrChange w:id="8820" w:author="Risa" w:date="2021-07-06T14:20:00Z">
              <w:rPr>
                <w:color w:val="000000" w:themeColor="text1"/>
                <w:sz w:val="20"/>
                <w:szCs w:val="20"/>
              </w:rPr>
            </w:rPrChange>
          </w:rPr>
          <w:t xml:space="preserve"> doi.org/10.1016/j.earscirev.2005.10.006</w:t>
        </w:r>
      </w:ins>
    </w:p>
    <w:p w14:paraId="075D4303" w14:textId="64862C54" w:rsidR="00B3056D" w:rsidRPr="00C8205D" w:rsidDel="00A45FFD" w:rsidRDefault="00B3056D" w:rsidP="001D7BE7">
      <w:pPr>
        <w:pStyle w:val="ListParagraph"/>
        <w:autoSpaceDE w:val="0"/>
        <w:autoSpaceDN w:val="0"/>
        <w:adjustRightInd w:val="0"/>
        <w:spacing w:after="0" w:line="360" w:lineRule="auto"/>
        <w:ind w:left="360" w:hanging="360"/>
        <w:rPr>
          <w:del w:id="8821" w:author="Jeff" w:date="2021-07-03T12:01:00Z"/>
          <w:color w:val="000000" w:themeColor="text1"/>
          <w:sz w:val="22"/>
          <w:szCs w:val="22"/>
          <w:rPrChange w:id="8822" w:author="Risa" w:date="2021-07-06T14:20:00Z">
            <w:rPr>
              <w:del w:id="8823" w:author="Jeff" w:date="2021-07-03T12:01:00Z"/>
              <w:color w:val="000000" w:themeColor="text1"/>
              <w:sz w:val="20"/>
              <w:szCs w:val="20"/>
              <w:highlight w:val="cyan"/>
            </w:rPr>
          </w:rPrChange>
        </w:rPr>
        <w:pPrChange w:id="8824" w:author="Risa" w:date="2021-07-06T13:11:00Z">
          <w:pPr>
            <w:pStyle w:val="ListParagraph"/>
            <w:autoSpaceDE w:val="0"/>
            <w:autoSpaceDN w:val="0"/>
            <w:adjustRightInd w:val="0"/>
            <w:spacing w:line="240" w:lineRule="auto"/>
            <w:ind w:left="360" w:hanging="360"/>
            <w:jc w:val="both"/>
          </w:pPr>
        </w:pPrChange>
      </w:pPr>
      <w:del w:id="8825" w:author="Jeff" w:date="2021-07-03T12:01:00Z">
        <w:r w:rsidRPr="00C8205D" w:rsidDel="00A45FFD">
          <w:rPr>
            <w:color w:val="000000" w:themeColor="text1"/>
            <w:sz w:val="22"/>
            <w:szCs w:val="22"/>
            <w:shd w:val="clear" w:color="auto" w:fill="FFFFFF"/>
            <w:rPrChange w:id="8826" w:author="Risa" w:date="2021-07-06T14:20:00Z">
              <w:rPr>
                <w:color w:val="000000" w:themeColor="text1"/>
                <w:sz w:val="20"/>
                <w:szCs w:val="20"/>
                <w:highlight w:val="cyan"/>
                <w:shd w:val="clear" w:color="auto" w:fill="FFFFFF"/>
              </w:rPr>
            </w:rPrChange>
          </w:rPr>
          <w:delText>Schier, G. and McQuattie, C. (1996). Response of ectomycorrhizal and nonmycorrhizal pitch pine (Pinus rigida) seedlings to nutrient supply and aluminum: growth and mineral nutrition. </w:delText>
        </w:r>
        <w:r w:rsidRPr="00C8205D" w:rsidDel="00A45FFD">
          <w:rPr>
            <w:i/>
            <w:iCs/>
            <w:color w:val="000000" w:themeColor="text1"/>
            <w:sz w:val="22"/>
            <w:szCs w:val="22"/>
            <w:shd w:val="clear" w:color="auto" w:fill="FFFFFF"/>
            <w:rPrChange w:id="8827" w:author="Risa" w:date="2021-07-06T14:20:00Z">
              <w:rPr>
                <w:i/>
                <w:iCs/>
                <w:color w:val="000000" w:themeColor="text1"/>
                <w:sz w:val="20"/>
                <w:szCs w:val="20"/>
                <w:highlight w:val="cyan"/>
                <w:shd w:val="clear" w:color="auto" w:fill="FFFFFF"/>
              </w:rPr>
            </w:rPrChange>
          </w:rPr>
          <w:delText>Canadian journal of forest research</w:delText>
        </w:r>
        <w:r w:rsidRPr="00C8205D" w:rsidDel="00A45FFD">
          <w:rPr>
            <w:color w:val="000000" w:themeColor="text1"/>
            <w:sz w:val="22"/>
            <w:szCs w:val="22"/>
            <w:shd w:val="clear" w:color="auto" w:fill="FFFFFF"/>
            <w:rPrChange w:id="8828" w:author="Risa" w:date="2021-07-06T14:20:00Z">
              <w:rPr>
                <w:color w:val="000000" w:themeColor="text1"/>
                <w:sz w:val="20"/>
                <w:szCs w:val="20"/>
                <w:highlight w:val="cyan"/>
                <w:shd w:val="clear" w:color="auto" w:fill="FFFFFF"/>
              </w:rPr>
            </w:rPrChange>
          </w:rPr>
          <w:delText>, </w:delText>
        </w:r>
        <w:r w:rsidRPr="00C8205D" w:rsidDel="00A45FFD">
          <w:rPr>
            <w:i/>
            <w:iCs/>
            <w:color w:val="000000" w:themeColor="text1"/>
            <w:sz w:val="22"/>
            <w:szCs w:val="22"/>
            <w:shd w:val="clear" w:color="auto" w:fill="FFFFFF"/>
            <w:rPrChange w:id="8829" w:author="Risa" w:date="2021-07-06T14:20:00Z">
              <w:rPr>
                <w:i/>
                <w:iCs/>
                <w:color w:val="000000" w:themeColor="text1"/>
                <w:sz w:val="20"/>
                <w:szCs w:val="20"/>
                <w:highlight w:val="cyan"/>
                <w:shd w:val="clear" w:color="auto" w:fill="FFFFFF"/>
              </w:rPr>
            </w:rPrChange>
          </w:rPr>
          <w:delText>26</w:delText>
        </w:r>
        <w:r w:rsidRPr="00C8205D" w:rsidDel="00A45FFD">
          <w:rPr>
            <w:color w:val="000000" w:themeColor="text1"/>
            <w:sz w:val="22"/>
            <w:szCs w:val="22"/>
            <w:shd w:val="clear" w:color="auto" w:fill="FFFFFF"/>
            <w:rPrChange w:id="8830" w:author="Risa" w:date="2021-07-06T14:20:00Z">
              <w:rPr>
                <w:color w:val="000000" w:themeColor="text1"/>
                <w:sz w:val="20"/>
                <w:szCs w:val="20"/>
                <w:highlight w:val="cyan"/>
                <w:shd w:val="clear" w:color="auto" w:fill="FFFFFF"/>
              </w:rPr>
            </w:rPrChange>
          </w:rPr>
          <w:delText>(12), 2145-2152.</w:delText>
        </w:r>
        <w:r w:rsidR="00D031DC" w:rsidRPr="00C8205D" w:rsidDel="00A45FFD">
          <w:rPr>
            <w:color w:val="000000" w:themeColor="text1"/>
            <w:sz w:val="22"/>
            <w:szCs w:val="22"/>
            <w:shd w:val="clear" w:color="auto" w:fill="FFFFFF"/>
            <w:rPrChange w:id="8831" w:author="Risa" w:date="2021-07-06T14:20:00Z">
              <w:rPr>
                <w:color w:val="000000" w:themeColor="text1"/>
                <w:sz w:val="20"/>
                <w:szCs w:val="20"/>
                <w:highlight w:val="cyan"/>
                <w:shd w:val="clear" w:color="auto" w:fill="FFFFFF"/>
              </w:rPr>
            </w:rPrChange>
          </w:rPr>
          <w:delText xml:space="preserve"> </w:delText>
        </w:r>
      </w:del>
    </w:p>
    <w:p w14:paraId="65C4DF15" w14:textId="7CB0A027" w:rsidR="00970B6A" w:rsidRPr="00C8205D" w:rsidDel="00E024FB" w:rsidRDefault="00970B6A" w:rsidP="001D7BE7">
      <w:pPr>
        <w:pStyle w:val="ListParagraph"/>
        <w:autoSpaceDE w:val="0"/>
        <w:autoSpaceDN w:val="0"/>
        <w:adjustRightInd w:val="0"/>
        <w:spacing w:after="0" w:line="360" w:lineRule="auto"/>
        <w:ind w:left="360" w:hanging="360"/>
        <w:rPr>
          <w:del w:id="8832" w:author="Risa" w:date="2021-07-06T14:04:00Z"/>
          <w:color w:val="000000" w:themeColor="text1"/>
          <w:sz w:val="22"/>
          <w:szCs w:val="22"/>
          <w:shd w:val="clear" w:color="auto" w:fill="FFFFFF"/>
          <w:rPrChange w:id="8833" w:author="Risa" w:date="2021-07-06T14:20:00Z">
            <w:rPr>
              <w:del w:id="8834" w:author="Risa" w:date="2021-07-06T14:04:00Z"/>
              <w:color w:val="000000" w:themeColor="text1"/>
              <w:sz w:val="20"/>
              <w:szCs w:val="20"/>
              <w:shd w:val="clear" w:color="auto" w:fill="FFFFFF"/>
            </w:rPr>
          </w:rPrChange>
        </w:rPr>
        <w:pPrChange w:id="8835" w:author="Risa" w:date="2021-07-06T13:11:00Z">
          <w:pPr>
            <w:pStyle w:val="ListParagraph"/>
            <w:autoSpaceDE w:val="0"/>
            <w:autoSpaceDN w:val="0"/>
            <w:adjustRightInd w:val="0"/>
            <w:spacing w:line="240" w:lineRule="auto"/>
            <w:ind w:left="360" w:hanging="360"/>
            <w:jc w:val="both"/>
          </w:pPr>
        </w:pPrChange>
      </w:pPr>
      <w:del w:id="8836" w:author="Risa" w:date="2021-07-06T14:04:00Z">
        <w:r w:rsidRPr="00C8205D" w:rsidDel="00E024FB">
          <w:rPr>
            <w:color w:val="000000" w:themeColor="text1"/>
            <w:sz w:val="22"/>
            <w:szCs w:val="22"/>
            <w:shd w:val="clear" w:color="auto" w:fill="FFFFFF"/>
            <w:rPrChange w:id="8837" w:author="Risa" w:date="2021-07-06T14:20:00Z">
              <w:rPr>
                <w:color w:val="000000" w:themeColor="text1"/>
                <w:sz w:val="20"/>
                <w:szCs w:val="20"/>
                <w:highlight w:val="cyan"/>
                <w:shd w:val="clear" w:color="auto" w:fill="FFFFFF"/>
              </w:rPr>
            </w:rPrChange>
          </w:rPr>
          <w:delText>Stambaugh, M., Varner, J., Noss, R., Dey, D., Christensen, N., Baldwin, R., ... and Waldrop, T. (2015). Clarifying the role of fire in the deciduous forests of eastern North America: reply to Matlack. </w:delText>
        </w:r>
        <w:r w:rsidRPr="00C8205D" w:rsidDel="00E024FB">
          <w:rPr>
            <w:i/>
            <w:iCs/>
            <w:color w:val="000000" w:themeColor="text1"/>
            <w:sz w:val="22"/>
            <w:szCs w:val="22"/>
            <w:shd w:val="clear" w:color="auto" w:fill="FFFFFF"/>
            <w:rPrChange w:id="8838" w:author="Risa" w:date="2021-07-06T14:20:00Z">
              <w:rPr>
                <w:i/>
                <w:iCs/>
                <w:color w:val="000000" w:themeColor="text1"/>
                <w:sz w:val="20"/>
                <w:szCs w:val="20"/>
                <w:highlight w:val="cyan"/>
                <w:shd w:val="clear" w:color="auto" w:fill="FFFFFF"/>
              </w:rPr>
            </w:rPrChange>
          </w:rPr>
          <w:delText>Conservation Biology</w:delText>
        </w:r>
        <w:r w:rsidRPr="00C8205D" w:rsidDel="00E024FB">
          <w:rPr>
            <w:color w:val="000000" w:themeColor="text1"/>
            <w:sz w:val="22"/>
            <w:szCs w:val="22"/>
            <w:shd w:val="clear" w:color="auto" w:fill="FFFFFF"/>
            <w:rPrChange w:id="8839"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8840" w:author="Risa" w:date="2021-07-06T14:20:00Z">
              <w:rPr>
                <w:i/>
                <w:iCs/>
                <w:color w:val="000000" w:themeColor="text1"/>
                <w:sz w:val="20"/>
                <w:szCs w:val="20"/>
                <w:highlight w:val="cyan"/>
                <w:shd w:val="clear" w:color="auto" w:fill="FFFFFF"/>
              </w:rPr>
            </w:rPrChange>
          </w:rPr>
          <w:delText>29</w:delText>
        </w:r>
        <w:r w:rsidRPr="00C8205D" w:rsidDel="00E024FB">
          <w:rPr>
            <w:color w:val="000000" w:themeColor="text1"/>
            <w:sz w:val="22"/>
            <w:szCs w:val="22"/>
            <w:shd w:val="clear" w:color="auto" w:fill="FFFFFF"/>
            <w:rPrChange w:id="8841" w:author="Risa" w:date="2021-07-06T14:20:00Z">
              <w:rPr>
                <w:color w:val="000000" w:themeColor="text1"/>
                <w:sz w:val="20"/>
                <w:szCs w:val="20"/>
                <w:highlight w:val="cyan"/>
                <w:shd w:val="clear" w:color="auto" w:fill="FFFFFF"/>
              </w:rPr>
            </w:rPrChange>
          </w:rPr>
          <w:delText>(3), 942-946.</w:delText>
        </w:r>
        <w:r w:rsidRPr="00C8205D" w:rsidDel="00E024FB">
          <w:rPr>
            <w:color w:val="000000" w:themeColor="text1"/>
            <w:sz w:val="22"/>
            <w:szCs w:val="22"/>
            <w:shd w:val="clear" w:color="auto" w:fill="FFFFFF"/>
            <w:rPrChange w:id="8842" w:author="Risa" w:date="2021-07-06T14:20:00Z">
              <w:rPr>
                <w:color w:val="000000" w:themeColor="text1"/>
                <w:sz w:val="20"/>
                <w:szCs w:val="20"/>
                <w:shd w:val="clear" w:color="auto" w:fill="FFFFFF"/>
              </w:rPr>
            </w:rPrChange>
          </w:rPr>
          <w:delText xml:space="preserve"> </w:delText>
        </w:r>
      </w:del>
      <w:ins w:id="8843" w:author="Jeff" w:date="2021-06-20T21:40:00Z">
        <w:del w:id="8844" w:author="Risa" w:date="2021-07-06T14:04:00Z">
          <w:r w:rsidR="007F5585" w:rsidRPr="00C8205D" w:rsidDel="00E024FB">
            <w:rPr>
              <w:color w:val="000000" w:themeColor="text1"/>
              <w:sz w:val="22"/>
              <w:szCs w:val="22"/>
              <w:shd w:val="clear" w:color="auto" w:fill="FFFFFF"/>
              <w:rPrChange w:id="8845" w:author="Risa" w:date="2021-07-06T14:20:00Z">
                <w:rPr>
                  <w:color w:val="000000" w:themeColor="text1"/>
                  <w:sz w:val="20"/>
                  <w:szCs w:val="20"/>
                  <w:shd w:val="clear" w:color="auto" w:fill="FFFFFF"/>
                </w:rPr>
              </w:rPrChange>
            </w:rPr>
            <w:delText>h</w:delText>
          </w:r>
          <w:r w:rsidR="007F5585" w:rsidRPr="00C8205D" w:rsidDel="00E024FB">
            <w:rPr>
              <w:color w:val="000000" w:themeColor="text1"/>
              <w:spacing w:val="-5"/>
              <w:sz w:val="22"/>
              <w:szCs w:val="22"/>
              <w:shd w:val="clear" w:color="auto" w:fill="FFFFFF"/>
              <w:rPrChange w:id="8846" w:author="Risa" w:date="2021-07-06T14:20:00Z">
                <w:rPr>
                  <w:rFonts w:ascii="Helvetica" w:hAnsi="Helvetica"/>
                  <w:color w:val="343332"/>
                  <w:spacing w:val="-5"/>
                  <w:shd w:val="clear" w:color="auto" w:fill="FFFFFF"/>
                </w:rPr>
              </w:rPrChange>
            </w:rPr>
            <w:delText>ttps://www.jstor.org/stable/24483128</w:delText>
          </w:r>
        </w:del>
      </w:ins>
    </w:p>
    <w:p w14:paraId="52FDB6E8" w14:textId="0F94E074" w:rsidR="006D02CB" w:rsidRPr="00C8205D" w:rsidRDefault="006D02CB"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847" w:author="Risa" w:date="2021-07-06T14:20:00Z">
            <w:rPr>
              <w:color w:val="222222"/>
              <w:sz w:val="20"/>
              <w:szCs w:val="20"/>
              <w:shd w:val="clear" w:color="auto" w:fill="FFFFFF"/>
            </w:rPr>
          </w:rPrChange>
        </w:rPr>
        <w:pPrChange w:id="8848"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849" w:author="Risa" w:date="2021-07-06T14:20:00Z">
            <w:rPr>
              <w:color w:val="222222"/>
              <w:sz w:val="20"/>
              <w:szCs w:val="20"/>
              <w:shd w:val="clear" w:color="auto" w:fill="FFFFFF"/>
            </w:rPr>
          </w:rPrChange>
        </w:rPr>
        <w:t>Steiner, K.</w:t>
      </w:r>
      <w:del w:id="8850" w:author="Jeff" w:date="2021-06-23T02:04:00Z">
        <w:r w:rsidRPr="00C8205D" w:rsidDel="00782BB1">
          <w:rPr>
            <w:color w:val="000000" w:themeColor="text1"/>
            <w:sz w:val="22"/>
            <w:szCs w:val="22"/>
            <w:shd w:val="clear" w:color="auto" w:fill="FFFFFF"/>
            <w:rPrChange w:id="8851" w:author="Risa" w:date="2021-07-06T14:20:00Z">
              <w:rPr>
                <w:color w:val="222222"/>
                <w:sz w:val="20"/>
                <w:szCs w:val="20"/>
                <w:shd w:val="clear" w:color="auto" w:fill="FFFFFF"/>
              </w:rPr>
            </w:rPrChange>
          </w:rPr>
          <w:delText xml:space="preserve"> C.</w:delText>
        </w:r>
      </w:del>
      <w:r w:rsidRPr="00C8205D">
        <w:rPr>
          <w:color w:val="000000" w:themeColor="text1"/>
          <w:sz w:val="22"/>
          <w:szCs w:val="22"/>
          <w:shd w:val="clear" w:color="auto" w:fill="FFFFFF"/>
          <w:rPrChange w:id="8852" w:author="Risa" w:date="2021-07-06T14:20:00Z">
            <w:rPr>
              <w:color w:val="222222"/>
              <w:sz w:val="20"/>
              <w:szCs w:val="20"/>
              <w:shd w:val="clear" w:color="auto" w:fill="FFFFFF"/>
            </w:rPr>
          </w:rPrChange>
        </w:rPr>
        <w:t xml:space="preserve">, </w:t>
      </w:r>
      <w:ins w:id="8853" w:author="Jeff" w:date="2021-06-23T02:04:00Z">
        <w:r w:rsidR="00782BB1" w:rsidRPr="00C8205D">
          <w:rPr>
            <w:color w:val="000000" w:themeColor="text1"/>
            <w:sz w:val="22"/>
            <w:szCs w:val="22"/>
            <w:shd w:val="clear" w:color="auto" w:fill="FFFFFF"/>
            <w:rPrChange w:id="8854" w:author="Risa" w:date="2021-07-06T14:20:00Z">
              <w:rPr>
                <w:color w:val="222222"/>
                <w:sz w:val="20"/>
                <w:szCs w:val="20"/>
                <w:shd w:val="clear" w:color="auto" w:fill="FFFFFF"/>
              </w:rPr>
            </w:rPrChange>
          </w:rPr>
          <w:t>and</w:t>
        </w:r>
      </w:ins>
      <w:del w:id="8855" w:author="Jeff" w:date="2021-06-23T02:04:00Z">
        <w:r w:rsidRPr="00C8205D" w:rsidDel="00782BB1">
          <w:rPr>
            <w:color w:val="000000" w:themeColor="text1"/>
            <w:sz w:val="22"/>
            <w:szCs w:val="22"/>
            <w:shd w:val="clear" w:color="auto" w:fill="FFFFFF"/>
            <w:rPrChange w:id="8856" w:author="Risa" w:date="2021-07-06T14:20:00Z">
              <w:rPr>
                <w:color w:val="222222"/>
                <w:sz w:val="20"/>
                <w:szCs w:val="20"/>
                <w:shd w:val="clear" w:color="auto" w:fill="FFFFFF"/>
              </w:rPr>
            </w:rPrChange>
          </w:rPr>
          <w:delText>&amp;</w:delText>
        </w:r>
      </w:del>
      <w:r w:rsidRPr="00C8205D">
        <w:rPr>
          <w:color w:val="000000" w:themeColor="text1"/>
          <w:sz w:val="22"/>
          <w:szCs w:val="22"/>
          <w:shd w:val="clear" w:color="auto" w:fill="FFFFFF"/>
          <w:rPrChange w:id="8857" w:author="Risa" w:date="2021-07-06T14:20:00Z">
            <w:rPr>
              <w:color w:val="222222"/>
              <w:sz w:val="20"/>
              <w:szCs w:val="20"/>
              <w:shd w:val="clear" w:color="auto" w:fill="FFFFFF"/>
            </w:rPr>
          </w:rPrChange>
        </w:rPr>
        <w:t xml:space="preserve"> </w:t>
      </w:r>
      <w:proofErr w:type="spellStart"/>
      <w:r w:rsidRPr="00C8205D">
        <w:rPr>
          <w:color w:val="000000" w:themeColor="text1"/>
          <w:sz w:val="22"/>
          <w:szCs w:val="22"/>
          <w:shd w:val="clear" w:color="auto" w:fill="FFFFFF"/>
          <w:rPrChange w:id="8858" w:author="Risa" w:date="2021-07-06T14:20:00Z">
            <w:rPr>
              <w:color w:val="222222"/>
              <w:sz w:val="20"/>
              <w:szCs w:val="20"/>
              <w:shd w:val="clear" w:color="auto" w:fill="FFFFFF"/>
            </w:rPr>
          </w:rPrChange>
        </w:rPr>
        <w:t>Berrang</w:t>
      </w:r>
      <w:proofErr w:type="spellEnd"/>
      <w:r w:rsidRPr="00C8205D">
        <w:rPr>
          <w:color w:val="000000" w:themeColor="text1"/>
          <w:sz w:val="22"/>
          <w:szCs w:val="22"/>
          <w:shd w:val="clear" w:color="auto" w:fill="FFFFFF"/>
          <w:rPrChange w:id="8859" w:author="Risa" w:date="2021-07-06T14:20:00Z">
            <w:rPr>
              <w:color w:val="222222"/>
              <w:sz w:val="20"/>
              <w:szCs w:val="20"/>
              <w:shd w:val="clear" w:color="auto" w:fill="FFFFFF"/>
            </w:rPr>
          </w:rPrChange>
        </w:rPr>
        <w:t>, P.</w:t>
      </w:r>
      <w:del w:id="8860" w:author="Jeff" w:date="2021-06-23T02:04:00Z">
        <w:r w:rsidRPr="00C8205D" w:rsidDel="00782BB1">
          <w:rPr>
            <w:color w:val="000000" w:themeColor="text1"/>
            <w:sz w:val="22"/>
            <w:szCs w:val="22"/>
            <w:shd w:val="clear" w:color="auto" w:fill="FFFFFF"/>
            <w:rPrChange w:id="8861" w:author="Risa" w:date="2021-07-06T14:20:00Z">
              <w:rPr>
                <w:color w:val="222222"/>
                <w:sz w:val="20"/>
                <w:szCs w:val="20"/>
                <w:shd w:val="clear" w:color="auto" w:fill="FFFFFF"/>
              </w:rPr>
            </w:rPrChange>
          </w:rPr>
          <w:delText xml:space="preserve"> C.</w:delText>
        </w:r>
      </w:del>
      <w:r w:rsidRPr="00C8205D">
        <w:rPr>
          <w:color w:val="000000" w:themeColor="text1"/>
          <w:sz w:val="22"/>
          <w:szCs w:val="22"/>
          <w:shd w:val="clear" w:color="auto" w:fill="FFFFFF"/>
          <w:rPrChange w:id="8862" w:author="Risa" w:date="2021-07-06T14:20:00Z">
            <w:rPr>
              <w:color w:val="222222"/>
              <w:sz w:val="20"/>
              <w:szCs w:val="20"/>
              <w:shd w:val="clear" w:color="auto" w:fill="FFFFFF"/>
            </w:rPr>
          </w:rPrChange>
        </w:rPr>
        <w:t xml:space="preserve"> (1990). Microgeographic adaptation to temperature in pitch pine progenies.</w:t>
      </w:r>
      <w:ins w:id="8863" w:author="Risa" w:date="2021-07-06T14:23:00Z">
        <w:r w:rsidR="0085154D">
          <w:rPr>
            <w:color w:val="000000" w:themeColor="text1"/>
            <w:sz w:val="22"/>
            <w:szCs w:val="22"/>
            <w:shd w:val="clear" w:color="auto" w:fill="FFFFFF"/>
          </w:rPr>
          <w:t xml:space="preserve"> </w:t>
        </w:r>
      </w:ins>
      <w:del w:id="8864" w:author="Risa" w:date="2021-07-06T14:23:00Z">
        <w:r w:rsidRPr="00C8205D" w:rsidDel="0085154D">
          <w:rPr>
            <w:color w:val="000000" w:themeColor="text1"/>
            <w:sz w:val="22"/>
            <w:szCs w:val="22"/>
            <w:shd w:val="clear" w:color="auto" w:fill="FFFFFF"/>
            <w:rPrChange w:id="8865"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866" w:author="Risa" w:date="2021-07-06T14:20:00Z">
            <w:rPr>
              <w:i/>
              <w:iCs/>
              <w:color w:val="222222"/>
              <w:sz w:val="20"/>
              <w:szCs w:val="20"/>
              <w:shd w:val="clear" w:color="auto" w:fill="FFFFFF"/>
            </w:rPr>
          </w:rPrChange>
        </w:rPr>
        <w:t>American Midland Naturalist</w:t>
      </w:r>
      <w:r w:rsidRPr="00C8205D">
        <w:rPr>
          <w:color w:val="000000" w:themeColor="text1"/>
          <w:sz w:val="22"/>
          <w:szCs w:val="22"/>
          <w:shd w:val="clear" w:color="auto" w:fill="FFFFFF"/>
          <w:rPrChange w:id="8867" w:author="Risa" w:date="2021-07-06T14:20:00Z">
            <w:rPr>
              <w:color w:val="222222"/>
              <w:sz w:val="20"/>
              <w:szCs w:val="20"/>
              <w:shd w:val="clear" w:color="auto" w:fill="FFFFFF"/>
            </w:rPr>
          </w:rPrChange>
        </w:rPr>
        <w:t>, 292-300.</w:t>
      </w:r>
      <w:ins w:id="8868" w:author="Jeff" w:date="2021-06-20T21:41:00Z">
        <w:r w:rsidR="007F5585" w:rsidRPr="00C8205D">
          <w:rPr>
            <w:color w:val="000000" w:themeColor="text1"/>
            <w:sz w:val="22"/>
            <w:szCs w:val="22"/>
            <w:rPrChange w:id="8869" w:author="Risa" w:date="2021-07-06T14:20:00Z">
              <w:rPr/>
            </w:rPrChange>
          </w:rPr>
          <w:t xml:space="preserve"> </w:t>
        </w:r>
        <w:r w:rsidR="007F5585" w:rsidRPr="00C8205D">
          <w:rPr>
            <w:color w:val="000000" w:themeColor="text1"/>
            <w:sz w:val="22"/>
            <w:szCs w:val="22"/>
            <w:shd w:val="clear" w:color="auto" w:fill="FFFFFF"/>
            <w:rPrChange w:id="8870" w:author="Risa" w:date="2021-07-06T14:20:00Z">
              <w:rPr>
                <w:color w:val="222222"/>
                <w:sz w:val="20"/>
                <w:szCs w:val="20"/>
                <w:shd w:val="clear" w:color="auto" w:fill="FFFFFF"/>
              </w:rPr>
            </w:rPrChange>
          </w:rPr>
          <w:t>doi.org/10.2307/2426557</w:t>
        </w:r>
      </w:ins>
    </w:p>
    <w:p w14:paraId="054FEA61" w14:textId="1AA4CF1E" w:rsidR="006615BA" w:rsidRPr="00C8205D" w:rsidRDefault="006615BA" w:rsidP="001D7BE7">
      <w:pPr>
        <w:pStyle w:val="ListParagraph"/>
        <w:autoSpaceDE w:val="0"/>
        <w:autoSpaceDN w:val="0"/>
        <w:adjustRightInd w:val="0"/>
        <w:spacing w:after="0" w:line="360" w:lineRule="auto"/>
        <w:ind w:left="360" w:hanging="360"/>
        <w:rPr>
          <w:color w:val="000000" w:themeColor="text1"/>
          <w:sz w:val="22"/>
          <w:szCs w:val="22"/>
          <w:rPrChange w:id="8871" w:author="Risa" w:date="2021-07-06T14:20:00Z">
            <w:rPr>
              <w:color w:val="000000" w:themeColor="text1"/>
              <w:sz w:val="20"/>
              <w:szCs w:val="20"/>
            </w:rPr>
          </w:rPrChange>
        </w:rPr>
        <w:pPrChange w:id="8872"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873" w:author="Risa" w:date="2021-07-06T14:20:00Z">
            <w:rPr>
              <w:color w:val="000000" w:themeColor="text1"/>
              <w:sz w:val="20"/>
              <w:szCs w:val="20"/>
              <w:shd w:val="clear" w:color="auto" w:fill="FFFFFF"/>
            </w:rPr>
          </w:rPrChange>
        </w:rPr>
        <w:t xml:space="preserve">Swanston, C., Brandt, L., </w:t>
      </w:r>
      <w:proofErr w:type="spellStart"/>
      <w:r w:rsidRPr="00C8205D">
        <w:rPr>
          <w:color w:val="000000" w:themeColor="text1"/>
          <w:sz w:val="22"/>
          <w:szCs w:val="22"/>
          <w:shd w:val="clear" w:color="auto" w:fill="FFFFFF"/>
          <w:rPrChange w:id="8874" w:author="Risa" w:date="2021-07-06T14:20:00Z">
            <w:rPr>
              <w:color w:val="000000" w:themeColor="text1"/>
              <w:sz w:val="20"/>
              <w:szCs w:val="20"/>
              <w:shd w:val="clear" w:color="auto" w:fill="FFFFFF"/>
            </w:rPr>
          </w:rPrChange>
        </w:rPr>
        <w:t>Janowiak</w:t>
      </w:r>
      <w:proofErr w:type="spellEnd"/>
      <w:r w:rsidRPr="00C8205D">
        <w:rPr>
          <w:color w:val="000000" w:themeColor="text1"/>
          <w:sz w:val="22"/>
          <w:szCs w:val="22"/>
          <w:shd w:val="clear" w:color="auto" w:fill="FFFFFF"/>
          <w:rPrChange w:id="8875" w:author="Risa" w:date="2021-07-06T14:20:00Z">
            <w:rPr>
              <w:color w:val="000000" w:themeColor="text1"/>
              <w:sz w:val="20"/>
              <w:szCs w:val="20"/>
              <w:shd w:val="clear" w:color="auto" w:fill="FFFFFF"/>
            </w:rPr>
          </w:rPrChange>
        </w:rPr>
        <w:t>, M., Handler, S., Butler-Leopold, P., Iverson, L., et al</w:t>
      </w:r>
      <w:del w:id="8876" w:author="Jeff" w:date="2021-06-24T02:44:00Z">
        <w:r w:rsidRPr="00C8205D" w:rsidDel="00BE34C1">
          <w:rPr>
            <w:color w:val="000000" w:themeColor="text1"/>
            <w:sz w:val="22"/>
            <w:szCs w:val="22"/>
            <w:shd w:val="clear" w:color="auto" w:fill="FFFFFF"/>
            <w:rPrChange w:id="8877" w:author="Risa" w:date="2021-07-06T14:20:00Z">
              <w:rPr>
                <w:color w:val="000000" w:themeColor="text1"/>
                <w:sz w:val="20"/>
                <w:szCs w:val="20"/>
                <w:shd w:val="clear" w:color="auto" w:fill="FFFFFF"/>
              </w:rPr>
            </w:rPrChange>
          </w:rPr>
          <w:delText>.</w:delText>
        </w:r>
      </w:del>
      <w:r w:rsidRPr="00C8205D">
        <w:rPr>
          <w:color w:val="000000" w:themeColor="text1"/>
          <w:sz w:val="22"/>
          <w:szCs w:val="22"/>
          <w:shd w:val="clear" w:color="auto" w:fill="FFFFFF"/>
          <w:rPrChange w:id="8878" w:author="Risa" w:date="2021-07-06T14:20:00Z">
            <w:rPr>
              <w:color w:val="000000" w:themeColor="text1"/>
              <w:sz w:val="20"/>
              <w:szCs w:val="20"/>
              <w:shd w:val="clear" w:color="auto" w:fill="FFFFFF"/>
            </w:rPr>
          </w:rPrChange>
        </w:rPr>
        <w:t xml:space="preserve"> (2018). Vulnerability of forests of the Midwest and Northeast United States to climate change.</w:t>
      </w:r>
      <w:ins w:id="8879" w:author="Risa" w:date="2021-07-06T14:23:00Z">
        <w:r w:rsidR="0085154D">
          <w:rPr>
            <w:color w:val="000000" w:themeColor="text1"/>
            <w:sz w:val="22"/>
            <w:szCs w:val="22"/>
            <w:shd w:val="clear" w:color="auto" w:fill="FFFFFF"/>
          </w:rPr>
          <w:t xml:space="preserve"> </w:t>
        </w:r>
      </w:ins>
      <w:del w:id="8880" w:author="Risa" w:date="2021-07-06T14:23:00Z">
        <w:r w:rsidRPr="00C8205D" w:rsidDel="0085154D">
          <w:rPr>
            <w:color w:val="000000" w:themeColor="text1"/>
            <w:sz w:val="22"/>
            <w:szCs w:val="22"/>
            <w:shd w:val="clear" w:color="auto" w:fill="FFFFFF"/>
            <w:rPrChange w:id="8881"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8882" w:author="Risa" w:date="2021-07-06T14:20:00Z">
            <w:rPr>
              <w:i/>
              <w:iCs/>
              <w:color w:val="000000" w:themeColor="text1"/>
              <w:sz w:val="20"/>
              <w:szCs w:val="20"/>
              <w:shd w:val="clear" w:color="auto" w:fill="FFFFFF"/>
            </w:rPr>
          </w:rPrChange>
        </w:rPr>
        <w:t>Cli</w:t>
      </w:r>
      <w:ins w:id="8883" w:author="Risa" w:date="2021-07-06T14:23:00Z">
        <w:r w:rsidR="0085154D">
          <w:rPr>
            <w:i/>
            <w:iCs/>
            <w:color w:val="000000" w:themeColor="text1"/>
            <w:sz w:val="22"/>
            <w:szCs w:val="22"/>
            <w:shd w:val="clear" w:color="auto" w:fill="FFFFFF"/>
          </w:rPr>
          <w:t>mate</w:t>
        </w:r>
      </w:ins>
      <w:del w:id="8884" w:author="Risa" w:date="2021-07-06T14:23:00Z">
        <w:r w:rsidRPr="00C8205D" w:rsidDel="0085154D">
          <w:rPr>
            <w:i/>
            <w:iCs/>
            <w:color w:val="000000" w:themeColor="text1"/>
            <w:sz w:val="22"/>
            <w:szCs w:val="22"/>
            <w:shd w:val="clear" w:color="auto" w:fill="FFFFFF"/>
            <w:rPrChange w:id="8885" w:author="Risa" w:date="2021-07-06T14:20:00Z">
              <w:rPr>
                <w:i/>
                <w:iCs/>
                <w:color w:val="000000" w:themeColor="text1"/>
                <w:sz w:val="20"/>
                <w:szCs w:val="20"/>
                <w:shd w:val="clear" w:color="auto" w:fill="FFFFFF"/>
              </w:rPr>
            </w:rPrChange>
          </w:rPr>
          <w:delText>m</w:delText>
        </w:r>
      </w:del>
      <w:r w:rsidRPr="00C8205D">
        <w:rPr>
          <w:i/>
          <w:iCs/>
          <w:color w:val="000000" w:themeColor="text1"/>
          <w:sz w:val="22"/>
          <w:szCs w:val="22"/>
          <w:shd w:val="clear" w:color="auto" w:fill="FFFFFF"/>
          <w:rPrChange w:id="8886" w:author="Risa" w:date="2021-07-06T14:20:00Z">
            <w:rPr>
              <w:i/>
              <w:iCs/>
              <w:color w:val="000000" w:themeColor="text1"/>
              <w:sz w:val="20"/>
              <w:szCs w:val="20"/>
              <w:shd w:val="clear" w:color="auto" w:fill="FFFFFF"/>
            </w:rPr>
          </w:rPrChange>
        </w:rPr>
        <w:t>. Change</w:t>
      </w:r>
      <w:ins w:id="8887" w:author="Risa" w:date="2021-07-06T14:23:00Z">
        <w:r w:rsidR="0085154D">
          <w:rPr>
            <w:color w:val="000000" w:themeColor="text1"/>
            <w:sz w:val="22"/>
            <w:szCs w:val="22"/>
            <w:shd w:val="clear" w:color="auto" w:fill="FFFFFF"/>
          </w:rPr>
          <w:t xml:space="preserve"> </w:t>
        </w:r>
      </w:ins>
      <w:del w:id="8888" w:author="Risa" w:date="2021-07-06T14:23:00Z">
        <w:r w:rsidRPr="00C8205D" w:rsidDel="0085154D">
          <w:rPr>
            <w:color w:val="000000" w:themeColor="text1"/>
            <w:sz w:val="22"/>
            <w:szCs w:val="22"/>
            <w:shd w:val="clear" w:color="auto" w:fill="FFFFFF"/>
            <w:rPrChange w:id="8889" w:author="Risa" w:date="2021-07-06T14:20:00Z">
              <w:rPr>
                <w:color w:val="000000" w:themeColor="text1"/>
                <w:sz w:val="20"/>
                <w:szCs w:val="20"/>
                <w:shd w:val="clear" w:color="auto" w:fill="FFFFFF"/>
              </w:rPr>
            </w:rPrChange>
          </w:rPr>
          <w:delText> </w:delText>
        </w:r>
      </w:del>
      <w:r w:rsidRPr="00C8205D">
        <w:rPr>
          <w:color w:val="000000" w:themeColor="text1"/>
          <w:sz w:val="22"/>
          <w:szCs w:val="22"/>
          <w:shd w:val="clear" w:color="auto" w:fill="FFFFFF"/>
          <w:rPrChange w:id="8890" w:author="Risa" w:date="2021-07-06T14:20:00Z">
            <w:rPr>
              <w:color w:val="000000" w:themeColor="text1"/>
              <w:sz w:val="20"/>
              <w:szCs w:val="20"/>
              <w:shd w:val="clear" w:color="auto" w:fill="FFFFFF"/>
            </w:rPr>
          </w:rPrChange>
        </w:rPr>
        <w:t xml:space="preserve">146, 103–116. </w:t>
      </w:r>
      <w:proofErr w:type="spellStart"/>
      <w:r w:rsidRPr="00C8205D">
        <w:rPr>
          <w:color w:val="000000" w:themeColor="text1"/>
          <w:sz w:val="22"/>
          <w:szCs w:val="22"/>
          <w:shd w:val="clear" w:color="auto" w:fill="FFFFFF"/>
          <w:rPrChange w:id="8891" w:author="Risa" w:date="2021-07-06T14:20:00Z">
            <w:rPr>
              <w:color w:val="000000" w:themeColor="text1"/>
              <w:sz w:val="20"/>
              <w:szCs w:val="20"/>
              <w:shd w:val="clear" w:color="auto" w:fill="FFFFFF"/>
            </w:rPr>
          </w:rPrChange>
        </w:rPr>
        <w:t>doi</w:t>
      </w:r>
      <w:proofErr w:type="spellEnd"/>
      <w:r w:rsidRPr="00C8205D">
        <w:rPr>
          <w:color w:val="000000" w:themeColor="text1"/>
          <w:sz w:val="22"/>
          <w:szCs w:val="22"/>
          <w:shd w:val="clear" w:color="auto" w:fill="FFFFFF"/>
          <w:rPrChange w:id="8892" w:author="Risa" w:date="2021-07-06T14:20:00Z">
            <w:rPr>
              <w:color w:val="000000" w:themeColor="text1"/>
              <w:sz w:val="20"/>
              <w:szCs w:val="20"/>
              <w:shd w:val="clear" w:color="auto" w:fill="FFFFFF"/>
            </w:rPr>
          </w:rPrChange>
        </w:rPr>
        <w:t>: 10.1007/s10584-017-2065-2</w:t>
      </w:r>
    </w:p>
    <w:p w14:paraId="0EF40D58" w14:textId="20E2F3AB"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shd w:val="clear" w:color="auto" w:fill="FFFFFF"/>
          <w:rPrChange w:id="8893" w:author="Risa" w:date="2021-07-06T14:20:00Z">
            <w:rPr>
              <w:color w:val="000000" w:themeColor="text1"/>
              <w:sz w:val="20"/>
              <w:szCs w:val="20"/>
              <w:highlight w:val="cyan"/>
              <w:shd w:val="clear" w:color="auto" w:fill="FFFFFF"/>
            </w:rPr>
          </w:rPrChange>
        </w:rPr>
        <w:pPrChange w:id="8894"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895" w:author="Risa" w:date="2021-07-06T14:20:00Z">
            <w:rPr>
              <w:color w:val="000000" w:themeColor="text1"/>
              <w:sz w:val="20"/>
              <w:szCs w:val="20"/>
              <w:highlight w:val="cyan"/>
              <w:shd w:val="clear" w:color="auto" w:fill="FFFFFF"/>
            </w:rPr>
          </w:rPrChange>
        </w:rPr>
        <w:t>Szpakowski</w:t>
      </w:r>
      <w:proofErr w:type="spellEnd"/>
      <w:r w:rsidRPr="00C8205D">
        <w:rPr>
          <w:color w:val="000000" w:themeColor="text1"/>
          <w:sz w:val="22"/>
          <w:szCs w:val="22"/>
          <w:shd w:val="clear" w:color="auto" w:fill="FFFFFF"/>
          <w:rPrChange w:id="8896" w:author="Risa" w:date="2021-07-06T14:20:00Z">
            <w:rPr>
              <w:color w:val="000000" w:themeColor="text1"/>
              <w:sz w:val="20"/>
              <w:szCs w:val="20"/>
              <w:highlight w:val="cyan"/>
              <w:shd w:val="clear" w:color="auto" w:fill="FFFFFF"/>
            </w:rPr>
          </w:rPrChange>
        </w:rPr>
        <w:t>, D.</w:t>
      </w:r>
      <w:r w:rsidR="00B238F5" w:rsidRPr="00C8205D">
        <w:rPr>
          <w:color w:val="000000" w:themeColor="text1"/>
          <w:sz w:val="22"/>
          <w:szCs w:val="22"/>
          <w:shd w:val="clear" w:color="auto" w:fill="FFFFFF"/>
          <w:rPrChange w:id="8897" w:author="Risa" w:date="2021-07-06T14:20:00Z">
            <w:rPr>
              <w:color w:val="000000" w:themeColor="text1"/>
              <w:sz w:val="20"/>
              <w:szCs w:val="20"/>
              <w:highlight w:val="cyan"/>
              <w:shd w:val="clear" w:color="auto" w:fill="FFFFFF"/>
            </w:rPr>
          </w:rPrChange>
        </w:rPr>
        <w:t xml:space="preserve"> and</w:t>
      </w:r>
      <w:r w:rsidRPr="00C8205D">
        <w:rPr>
          <w:color w:val="000000" w:themeColor="text1"/>
          <w:sz w:val="22"/>
          <w:szCs w:val="22"/>
          <w:shd w:val="clear" w:color="auto" w:fill="FFFFFF"/>
          <w:rPrChange w:id="8898" w:author="Risa" w:date="2021-07-06T14:20:00Z">
            <w:rPr>
              <w:color w:val="000000" w:themeColor="text1"/>
              <w:sz w:val="20"/>
              <w:szCs w:val="20"/>
              <w:highlight w:val="cyan"/>
              <w:shd w:val="clear" w:color="auto" w:fill="FFFFFF"/>
            </w:rPr>
          </w:rPrChange>
        </w:rPr>
        <w:t xml:space="preserve"> Jensen, J. (2019). A review of the applications of remote sensing in fire ecology. </w:t>
      </w:r>
      <w:r w:rsidRPr="00C8205D">
        <w:rPr>
          <w:i/>
          <w:iCs/>
          <w:color w:val="000000" w:themeColor="text1"/>
          <w:sz w:val="22"/>
          <w:szCs w:val="22"/>
          <w:rPrChange w:id="8899" w:author="Risa" w:date="2021-07-06T14:20:00Z">
            <w:rPr>
              <w:i/>
              <w:iCs/>
              <w:color w:val="000000" w:themeColor="text1"/>
              <w:sz w:val="20"/>
              <w:szCs w:val="20"/>
              <w:highlight w:val="cyan"/>
            </w:rPr>
          </w:rPrChange>
        </w:rPr>
        <w:t>Remote Sensing</w:t>
      </w:r>
      <w:r w:rsidRPr="00C8205D">
        <w:rPr>
          <w:color w:val="000000" w:themeColor="text1"/>
          <w:sz w:val="22"/>
          <w:szCs w:val="22"/>
          <w:shd w:val="clear" w:color="auto" w:fill="FFFFFF"/>
          <w:rPrChange w:id="8900"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8901" w:author="Risa" w:date="2021-07-06T14:20:00Z">
            <w:rPr>
              <w:i/>
              <w:iCs/>
              <w:color w:val="000000" w:themeColor="text1"/>
              <w:sz w:val="20"/>
              <w:szCs w:val="20"/>
              <w:highlight w:val="cyan"/>
            </w:rPr>
          </w:rPrChange>
        </w:rPr>
        <w:t>11</w:t>
      </w:r>
      <w:r w:rsidRPr="00C8205D">
        <w:rPr>
          <w:color w:val="000000" w:themeColor="text1"/>
          <w:sz w:val="22"/>
          <w:szCs w:val="22"/>
          <w:shd w:val="clear" w:color="auto" w:fill="FFFFFF"/>
          <w:rPrChange w:id="8902" w:author="Risa" w:date="2021-07-06T14:20:00Z">
            <w:rPr>
              <w:color w:val="000000" w:themeColor="text1"/>
              <w:sz w:val="20"/>
              <w:szCs w:val="20"/>
              <w:highlight w:val="cyan"/>
              <w:shd w:val="clear" w:color="auto" w:fill="FFFFFF"/>
            </w:rPr>
          </w:rPrChange>
        </w:rPr>
        <w:t>(22), 2638.</w:t>
      </w:r>
      <w:ins w:id="8903" w:author="Jeff" w:date="2021-06-20T21:42:00Z">
        <w:r w:rsidR="007F5585" w:rsidRPr="00C8205D">
          <w:rPr>
            <w:color w:val="000000" w:themeColor="text1"/>
            <w:sz w:val="22"/>
            <w:szCs w:val="22"/>
            <w:shd w:val="clear" w:color="auto" w:fill="FFFFFF"/>
            <w:rPrChange w:id="8904" w:author="Risa" w:date="2021-07-06T14:20:00Z">
              <w:rPr>
                <w:color w:val="000000" w:themeColor="text1"/>
                <w:sz w:val="20"/>
                <w:szCs w:val="20"/>
                <w:shd w:val="clear" w:color="auto" w:fill="FFFFFF"/>
              </w:rPr>
            </w:rPrChange>
          </w:rPr>
          <w:t xml:space="preserve"> doi.org/10.3390/rs11222638</w:t>
        </w:r>
      </w:ins>
    </w:p>
    <w:p w14:paraId="0828A45D" w14:textId="0E0E3DB4" w:rsidR="00EC58ED" w:rsidRPr="00C8205D" w:rsidDel="00E024FB" w:rsidRDefault="00EC58ED" w:rsidP="001D7BE7">
      <w:pPr>
        <w:pStyle w:val="ListParagraph"/>
        <w:autoSpaceDE w:val="0"/>
        <w:autoSpaceDN w:val="0"/>
        <w:adjustRightInd w:val="0"/>
        <w:spacing w:after="0" w:line="360" w:lineRule="auto"/>
        <w:ind w:left="360" w:hanging="360"/>
        <w:rPr>
          <w:ins w:id="8905" w:author="Jeff" w:date="2021-06-21T20:51:00Z"/>
          <w:del w:id="8906" w:author="Risa" w:date="2021-07-06T14:04:00Z"/>
          <w:color w:val="000000" w:themeColor="text1"/>
          <w:sz w:val="22"/>
          <w:szCs w:val="22"/>
          <w:rPrChange w:id="8907" w:author="Risa" w:date="2021-07-06T14:20:00Z">
            <w:rPr>
              <w:ins w:id="8908" w:author="Jeff" w:date="2021-06-21T20:51:00Z"/>
              <w:del w:id="8909" w:author="Risa" w:date="2021-07-06T14:04:00Z"/>
              <w:color w:val="000000" w:themeColor="text1"/>
              <w:sz w:val="20"/>
              <w:szCs w:val="20"/>
            </w:rPr>
          </w:rPrChange>
        </w:rPr>
        <w:pPrChange w:id="8910" w:author="Risa" w:date="2021-07-06T13:11:00Z">
          <w:pPr>
            <w:pStyle w:val="ListParagraph"/>
            <w:autoSpaceDE w:val="0"/>
            <w:autoSpaceDN w:val="0"/>
            <w:adjustRightInd w:val="0"/>
            <w:spacing w:line="240" w:lineRule="auto"/>
            <w:ind w:left="360" w:hanging="360"/>
            <w:jc w:val="both"/>
          </w:pPr>
        </w:pPrChange>
      </w:pPr>
      <w:ins w:id="8911" w:author="Jeff" w:date="2021-06-21T20:51:00Z">
        <w:del w:id="8912" w:author="Risa" w:date="2021-07-06T14:04:00Z">
          <w:r w:rsidRPr="00C8205D" w:rsidDel="00E024FB">
            <w:rPr>
              <w:color w:val="000000" w:themeColor="text1"/>
              <w:sz w:val="22"/>
              <w:szCs w:val="22"/>
              <w:rPrChange w:id="8913" w:author="Risa" w:date="2021-07-06T14:20:00Z">
                <w:rPr>
                  <w:color w:val="000000" w:themeColor="text1"/>
                  <w:sz w:val="20"/>
                  <w:szCs w:val="20"/>
                </w:rPr>
              </w:rPrChange>
            </w:rPr>
            <w:delText>Van de Waal, D.</w:delText>
          </w:r>
        </w:del>
      </w:ins>
      <w:ins w:id="8914" w:author="Jeff" w:date="2021-06-21T20:52:00Z">
        <w:del w:id="8915" w:author="Risa" w:date="2021-07-06T14:04:00Z">
          <w:r w:rsidRPr="00C8205D" w:rsidDel="00E024FB">
            <w:rPr>
              <w:color w:val="000000" w:themeColor="text1"/>
              <w:sz w:val="22"/>
              <w:szCs w:val="22"/>
              <w:shd w:val="clear" w:color="auto" w:fill="FFFFFF"/>
              <w:rPrChange w:id="8916" w:author="Risa" w:date="2021-07-06T14:20:00Z">
                <w:rPr>
                  <w:rFonts w:ascii="Arial" w:hAnsi="Arial" w:cs="Arial"/>
                  <w:color w:val="222222"/>
                  <w:sz w:val="20"/>
                  <w:szCs w:val="20"/>
                  <w:shd w:val="clear" w:color="auto" w:fill="FFFFFF"/>
                </w:rPr>
              </w:rPrChange>
            </w:rPr>
            <w:delText xml:space="preserve">, Elser, J., Martiny, A., Sterner, </w:delText>
          </w:r>
          <w:r w:rsidRPr="00C8205D" w:rsidDel="00E024FB">
            <w:rPr>
              <w:color w:val="000000" w:themeColor="text1"/>
              <w:sz w:val="22"/>
              <w:szCs w:val="22"/>
              <w:shd w:val="clear" w:color="auto" w:fill="FFFFFF"/>
              <w:rPrChange w:id="8917" w:author="Risa" w:date="2021-07-06T14:20:00Z">
                <w:rPr>
                  <w:color w:val="222222"/>
                  <w:sz w:val="20"/>
                  <w:szCs w:val="20"/>
                  <w:shd w:val="clear" w:color="auto" w:fill="FFFFFF"/>
                </w:rPr>
              </w:rPrChange>
            </w:rPr>
            <w:delText>R</w:delText>
          </w:r>
        </w:del>
      </w:ins>
      <w:ins w:id="8918" w:author="Jeff" w:date="2021-06-21T20:53:00Z">
        <w:del w:id="8919" w:author="Risa" w:date="2021-07-06T14:04:00Z">
          <w:r w:rsidRPr="00C8205D" w:rsidDel="00E024FB">
            <w:rPr>
              <w:color w:val="000000" w:themeColor="text1"/>
              <w:sz w:val="22"/>
              <w:szCs w:val="22"/>
              <w:shd w:val="clear" w:color="auto" w:fill="FFFFFF"/>
              <w:rPrChange w:id="8920" w:author="Risa" w:date="2021-07-06T14:20:00Z">
                <w:rPr>
                  <w:color w:val="222222"/>
                  <w:sz w:val="20"/>
                  <w:szCs w:val="20"/>
                  <w:shd w:val="clear" w:color="auto" w:fill="FFFFFF"/>
                </w:rPr>
              </w:rPrChange>
            </w:rPr>
            <w:delText xml:space="preserve">. and </w:delText>
          </w:r>
        </w:del>
      </w:ins>
      <w:ins w:id="8921" w:author="Jeff" w:date="2021-06-21T20:52:00Z">
        <w:del w:id="8922" w:author="Risa" w:date="2021-07-06T14:04:00Z">
          <w:r w:rsidRPr="00C8205D" w:rsidDel="00E024FB">
            <w:rPr>
              <w:color w:val="000000" w:themeColor="text1"/>
              <w:sz w:val="22"/>
              <w:szCs w:val="22"/>
              <w:shd w:val="clear" w:color="auto" w:fill="FFFFFF"/>
              <w:rPrChange w:id="8923" w:author="Risa" w:date="2021-07-06T14:20:00Z">
                <w:rPr>
                  <w:rFonts w:ascii="Arial" w:hAnsi="Arial" w:cs="Arial"/>
                  <w:color w:val="222222"/>
                  <w:sz w:val="20"/>
                  <w:szCs w:val="20"/>
                  <w:shd w:val="clear" w:color="auto" w:fill="FFFFFF"/>
                </w:rPr>
              </w:rPrChange>
            </w:rPr>
            <w:delText>Cotner, J. (2018). Editorial: progress in ecological stoichiometry. Front Microbiol 9: 1957.</w:delText>
          </w:r>
        </w:del>
      </w:ins>
    </w:p>
    <w:p w14:paraId="43B09C38" w14:textId="47DD1983" w:rsidR="00AE173C" w:rsidRPr="00C8205D" w:rsidRDefault="00AE173C" w:rsidP="001D7BE7">
      <w:pPr>
        <w:pStyle w:val="ListParagraph"/>
        <w:autoSpaceDE w:val="0"/>
        <w:autoSpaceDN w:val="0"/>
        <w:adjustRightInd w:val="0"/>
        <w:spacing w:after="0" w:line="360" w:lineRule="auto"/>
        <w:ind w:left="360" w:hanging="360"/>
        <w:rPr>
          <w:color w:val="000000" w:themeColor="text1"/>
          <w:sz w:val="22"/>
          <w:szCs w:val="22"/>
          <w:rPrChange w:id="8924" w:author="Risa" w:date="2021-07-06T14:20:00Z">
            <w:rPr>
              <w:color w:val="000000" w:themeColor="text1"/>
              <w:sz w:val="20"/>
              <w:szCs w:val="20"/>
              <w:highlight w:val="cyan"/>
            </w:rPr>
          </w:rPrChange>
        </w:rPr>
        <w:pPrChange w:id="8925"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rPrChange w:id="8926" w:author="Risa" w:date="2021-07-06T14:20:00Z">
            <w:rPr>
              <w:color w:val="000000" w:themeColor="text1"/>
              <w:sz w:val="20"/>
              <w:szCs w:val="20"/>
              <w:highlight w:val="cyan"/>
            </w:rPr>
          </w:rPrChange>
        </w:rPr>
        <w:t>Verma, S.</w:t>
      </w:r>
      <w:r w:rsidR="00970B6A" w:rsidRPr="00C8205D">
        <w:rPr>
          <w:color w:val="000000" w:themeColor="text1"/>
          <w:sz w:val="22"/>
          <w:szCs w:val="22"/>
          <w:rPrChange w:id="8927" w:author="Risa" w:date="2021-07-06T14:20:00Z">
            <w:rPr>
              <w:color w:val="000000" w:themeColor="text1"/>
              <w:sz w:val="20"/>
              <w:szCs w:val="20"/>
              <w:highlight w:val="cyan"/>
            </w:rPr>
          </w:rPrChange>
        </w:rPr>
        <w:t xml:space="preserve"> and</w:t>
      </w:r>
      <w:r w:rsidRPr="00C8205D">
        <w:rPr>
          <w:color w:val="000000" w:themeColor="text1"/>
          <w:sz w:val="22"/>
          <w:szCs w:val="22"/>
          <w:rPrChange w:id="8928" w:author="Risa" w:date="2021-07-06T14:20:00Z">
            <w:rPr>
              <w:color w:val="000000" w:themeColor="text1"/>
              <w:sz w:val="20"/>
              <w:szCs w:val="20"/>
              <w:highlight w:val="cyan"/>
            </w:rPr>
          </w:rPrChange>
        </w:rPr>
        <w:t xml:space="preserve"> Jayakumar, S. (2012). Impact of forest fire on physical, </w:t>
      </w:r>
      <w:proofErr w:type="gramStart"/>
      <w:r w:rsidRPr="00C8205D">
        <w:rPr>
          <w:color w:val="000000" w:themeColor="text1"/>
          <w:sz w:val="22"/>
          <w:szCs w:val="22"/>
          <w:rPrChange w:id="8929" w:author="Risa" w:date="2021-07-06T14:20:00Z">
            <w:rPr>
              <w:color w:val="000000" w:themeColor="text1"/>
              <w:sz w:val="20"/>
              <w:szCs w:val="20"/>
              <w:highlight w:val="cyan"/>
            </w:rPr>
          </w:rPrChange>
        </w:rPr>
        <w:t>chemical</w:t>
      </w:r>
      <w:proofErr w:type="gramEnd"/>
      <w:r w:rsidRPr="00C8205D">
        <w:rPr>
          <w:color w:val="000000" w:themeColor="text1"/>
          <w:sz w:val="22"/>
          <w:szCs w:val="22"/>
          <w:rPrChange w:id="8930" w:author="Risa" w:date="2021-07-06T14:20:00Z">
            <w:rPr>
              <w:color w:val="000000" w:themeColor="text1"/>
              <w:sz w:val="20"/>
              <w:szCs w:val="20"/>
              <w:highlight w:val="cyan"/>
            </w:rPr>
          </w:rPrChange>
        </w:rPr>
        <w:t xml:space="preserve"> and biological properties of soil: A review. </w:t>
      </w:r>
      <w:r w:rsidRPr="00C8205D">
        <w:rPr>
          <w:i/>
          <w:iCs/>
          <w:color w:val="000000" w:themeColor="text1"/>
          <w:sz w:val="22"/>
          <w:szCs w:val="22"/>
          <w:rPrChange w:id="8931" w:author="Risa" w:date="2021-07-06T14:20:00Z">
            <w:rPr>
              <w:i/>
              <w:iCs/>
              <w:color w:val="000000" w:themeColor="text1"/>
              <w:sz w:val="20"/>
              <w:szCs w:val="20"/>
              <w:highlight w:val="cyan"/>
            </w:rPr>
          </w:rPrChange>
        </w:rPr>
        <w:t>Proceedings of the International Academy of Ecology and Environmental Sciences</w:t>
      </w:r>
      <w:r w:rsidRPr="00C8205D">
        <w:rPr>
          <w:color w:val="000000" w:themeColor="text1"/>
          <w:sz w:val="22"/>
          <w:szCs w:val="22"/>
          <w:rPrChange w:id="8932" w:author="Risa" w:date="2021-07-06T14:20:00Z">
            <w:rPr>
              <w:color w:val="000000" w:themeColor="text1"/>
              <w:sz w:val="20"/>
              <w:szCs w:val="20"/>
              <w:highlight w:val="cyan"/>
            </w:rPr>
          </w:rPrChange>
        </w:rPr>
        <w:t xml:space="preserve">, </w:t>
      </w:r>
      <w:r w:rsidRPr="00C8205D">
        <w:rPr>
          <w:i/>
          <w:iCs/>
          <w:color w:val="000000" w:themeColor="text1"/>
          <w:sz w:val="22"/>
          <w:szCs w:val="22"/>
          <w:rPrChange w:id="8933" w:author="Risa" w:date="2021-07-06T14:20:00Z">
            <w:rPr>
              <w:i/>
              <w:iCs/>
              <w:color w:val="000000" w:themeColor="text1"/>
              <w:sz w:val="20"/>
              <w:szCs w:val="20"/>
              <w:highlight w:val="cyan"/>
            </w:rPr>
          </w:rPrChange>
        </w:rPr>
        <w:t xml:space="preserve">2 </w:t>
      </w:r>
      <w:r w:rsidRPr="00C8205D">
        <w:rPr>
          <w:color w:val="000000" w:themeColor="text1"/>
          <w:sz w:val="22"/>
          <w:szCs w:val="22"/>
          <w:rPrChange w:id="8934" w:author="Risa" w:date="2021-07-06T14:20:00Z">
            <w:rPr>
              <w:color w:val="000000" w:themeColor="text1"/>
              <w:sz w:val="20"/>
              <w:szCs w:val="20"/>
              <w:highlight w:val="cyan"/>
            </w:rPr>
          </w:rPrChange>
        </w:rPr>
        <w:t>(3), 168.</w:t>
      </w:r>
    </w:p>
    <w:p w14:paraId="07D479D0" w14:textId="4CD3AB33" w:rsidR="00380E89" w:rsidRPr="00C8205D" w:rsidDel="00E024FB" w:rsidRDefault="00AE173C" w:rsidP="001D7BE7">
      <w:pPr>
        <w:pStyle w:val="ListParagraph"/>
        <w:autoSpaceDE w:val="0"/>
        <w:autoSpaceDN w:val="0"/>
        <w:adjustRightInd w:val="0"/>
        <w:spacing w:after="0" w:line="360" w:lineRule="auto"/>
        <w:ind w:left="360" w:hanging="360"/>
        <w:rPr>
          <w:del w:id="8935" w:author="Risa" w:date="2021-07-06T14:04:00Z"/>
          <w:color w:val="000000" w:themeColor="text1"/>
          <w:sz w:val="22"/>
          <w:szCs w:val="22"/>
          <w:rPrChange w:id="8936" w:author="Risa" w:date="2021-07-06T14:20:00Z">
            <w:rPr>
              <w:del w:id="8937" w:author="Risa" w:date="2021-07-06T14:04:00Z"/>
              <w:color w:val="000000" w:themeColor="text1"/>
              <w:sz w:val="20"/>
              <w:szCs w:val="20"/>
              <w:highlight w:val="cyan"/>
            </w:rPr>
          </w:rPrChange>
        </w:rPr>
        <w:pPrChange w:id="8938"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rPrChange w:id="8939" w:author="Risa" w:date="2021-07-06T14:20:00Z">
            <w:rPr>
              <w:color w:val="000000" w:themeColor="text1"/>
              <w:sz w:val="20"/>
              <w:szCs w:val="20"/>
              <w:highlight w:val="cyan"/>
            </w:rPr>
          </w:rPrChange>
        </w:rPr>
        <w:t>Wang</w:t>
      </w:r>
      <w:r w:rsidR="00B238F5" w:rsidRPr="00C8205D">
        <w:rPr>
          <w:color w:val="000000" w:themeColor="text1"/>
          <w:sz w:val="22"/>
          <w:szCs w:val="22"/>
          <w:rPrChange w:id="8940" w:author="Risa" w:date="2021-07-06T14:20:00Z">
            <w:rPr>
              <w:color w:val="000000" w:themeColor="text1"/>
              <w:sz w:val="20"/>
              <w:szCs w:val="20"/>
              <w:highlight w:val="cyan"/>
            </w:rPr>
          </w:rPrChange>
        </w:rPr>
        <w:t>,</w:t>
      </w:r>
      <w:r w:rsidRPr="00C8205D">
        <w:rPr>
          <w:color w:val="000000" w:themeColor="text1"/>
          <w:sz w:val="22"/>
          <w:szCs w:val="22"/>
          <w:rPrChange w:id="8941" w:author="Risa" w:date="2021-07-06T14:20:00Z">
            <w:rPr>
              <w:color w:val="000000" w:themeColor="text1"/>
              <w:sz w:val="20"/>
              <w:szCs w:val="20"/>
              <w:highlight w:val="cyan"/>
            </w:rPr>
          </w:rPrChange>
        </w:rPr>
        <w:t xml:space="preserve"> H</w:t>
      </w:r>
      <w:ins w:id="8942" w:author="Jeff" w:date="2021-06-23T02:05:00Z">
        <w:r w:rsidR="00782BB1" w:rsidRPr="00C8205D">
          <w:rPr>
            <w:color w:val="000000" w:themeColor="text1"/>
            <w:sz w:val="22"/>
            <w:szCs w:val="22"/>
            <w:rPrChange w:id="8943" w:author="Risa" w:date="2021-07-06T14:20:00Z">
              <w:rPr>
                <w:color w:val="000000" w:themeColor="text1"/>
                <w:sz w:val="20"/>
                <w:szCs w:val="20"/>
              </w:rPr>
            </w:rPrChange>
          </w:rPr>
          <w:t>.,</w:t>
        </w:r>
      </w:ins>
      <w:del w:id="8944" w:author="Jeff" w:date="2021-06-23T02:05:00Z">
        <w:r w:rsidRPr="00C8205D" w:rsidDel="00782BB1">
          <w:rPr>
            <w:color w:val="000000" w:themeColor="text1"/>
            <w:sz w:val="22"/>
            <w:szCs w:val="22"/>
            <w:rPrChange w:id="8945" w:author="Risa" w:date="2021-07-06T14:20:00Z">
              <w:rPr>
                <w:color w:val="000000" w:themeColor="text1"/>
                <w:sz w:val="20"/>
                <w:szCs w:val="20"/>
                <w:highlight w:val="cyan"/>
              </w:rPr>
            </w:rPrChange>
          </w:rPr>
          <w:delText>,</w:delText>
        </w:r>
      </w:del>
      <w:r w:rsidRPr="00C8205D">
        <w:rPr>
          <w:color w:val="000000" w:themeColor="text1"/>
          <w:sz w:val="22"/>
          <w:szCs w:val="22"/>
          <w:rPrChange w:id="8946" w:author="Risa" w:date="2021-07-06T14:20:00Z">
            <w:rPr>
              <w:color w:val="000000" w:themeColor="text1"/>
              <w:sz w:val="20"/>
              <w:szCs w:val="20"/>
              <w:highlight w:val="cyan"/>
            </w:rPr>
          </w:rPrChange>
        </w:rPr>
        <w:t xml:space="preserve"> Prentice</w:t>
      </w:r>
      <w:r w:rsidR="00B238F5" w:rsidRPr="00C8205D">
        <w:rPr>
          <w:color w:val="000000" w:themeColor="text1"/>
          <w:sz w:val="22"/>
          <w:szCs w:val="22"/>
          <w:rPrChange w:id="8947" w:author="Risa" w:date="2021-07-06T14:20:00Z">
            <w:rPr>
              <w:color w:val="000000" w:themeColor="text1"/>
              <w:sz w:val="20"/>
              <w:szCs w:val="20"/>
              <w:highlight w:val="cyan"/>
            </w:rPr>
          </w:rPrChange>
        </w:rPr>
        <w:t>,</w:t>
      </w:r>
      <w:r w:rsidRPr="00C8205D">
        <w:rPr>
          <w:color w:val="000000" w:themeColor="text1"/>
          <w:sz w:val="22"/>
          <w:szCs w:val="22"/>
          <w:rPrChange w:id="8948" w:author="Risa" w:date="2021-07-06T14:20:00Z">
            <w:rPr>
              <w:color w:val="000000" w:themeColor="text1"/>
              <w:sz w:val="20"/>
              <w:szCs w:val="20"/>
              <w:highlight w:val="cyan"/>
            </w:rPr>
          </w:rPrChange>
        </w:rPr>
        <w:t xml:space="preserve"> I</w:t>
      </w:r>
      <w:r w:rsidR="00B238F5" w:rsidRPr="00C8205D">
        <w:rPr>
          <w:color w:val="000000" w:themeColor="text1"/>
          <w:sz w:val="22"/>
          <w:szCs w:val="22"/>
          <w:rPrChange w:id="8949" w:author="Risa" w:date="2021-07-06T14:20:00Z">
            <w:rPr>
              <w:color w:val="000000" w:themeColor="text1"/>
              <w:sz w:val="20"/>
              <w:szCs w:val="20"/>
              <w:highlight w:val="cyan"/>
            </w:rPr>
          </w:rPrChange>
        </w:rPr>
        <w:t>.</w:t>
      </w:r>
      <w:r w:rsidRPr="00C8205D">
        <w:rPr>
          <w:color w:val="000000" w:themeColor="text1"/>
          <w:sz w:val="22"/>
          <w:szCs w:val="22"/>
          <w:rPrChange w:id="8950" w:author="Risa" w:date="2021-07-06T14:20:00Z">
            <w:rPr>
              <w:color w:val="000000" w:themeColor="text1"/>
              <w:sz w:val="20"/>
              <w:szCs w:val="20"/>
              <w:highlight w:val="cyan"/>
            </w:rPr>
          </w:rPrChange>
        </w:rPr>
        <w:t>, Davis</w:t>
      </w:r>
      <w:r w:rsidR="00B238F5" w:rsidRPr="00C8205D">
        <w:rPr>
          <w:color w:val="000000" w:themeColor="text1"/>
          <w:sz w:val="22"/>
          <w:szCs w:val="22"/>
          <w:rPrChange w:id="8951" w:author="Risa" w:date="2021-07-06T14:20:00Z">
            <w:rPr>
              <w:color w:val="000000" w:themeColor="text1"/>
              <w:sz w:val="20"/>
              <w:szCs w:val="20"/>
              <w:highlight w:val="cyan"/>
            </w:rPr>
          </w:rPrChange>
        </w:rPr>
        <w:t>,</w:t>
      </w:r>
      <w:r w:rsidRPr="00C8205D">
        <w:rPr>
          <w:color w:val="000000" w:themeColor="text1"/>
          <w:sz w:val="22"/>
          <w:szCs w:val="22"/>
          <w:rPrChange w:id="8952" w:author="Risa" w:date="2021-07-06T14:20:00Z">
            <w:rPr>
              <w:color w:val="000000" w:themeColor="text1"/>
              <w:sz w:val="20"/>
              <w:szCs w:val="20"/>
              <w:highlight w:val="cyan"/>
            </w:rPr>
          </w:rPrChange>
        </w:rPr>
        <w:t xml:space="preserve"> T</w:t>
      </w:r>
      <w:r w:rsidR="00B238F5" w:rsidRPr="00C8205D">
        <w:rPr>
          <w:color w:val="000000" w:themeColor="text1"/>
          <w:sz w:val="22"/>
          <w:szCs w:val="22"/>
          <w:rPrChange w:id="8953" w:author="Risa" w:date="2021-07-06T14:20:00Z">
            <w:rPr>
              <w:color w:val="000000" w:themeColor="text1"/>
              <w:sz w:val="20"/>
              <w:szCs w:val="20"/>
              <w:highlight w:val="cyan"/>
            </w:rPr>
          </w:rPrChange>
        </w:rPr>
        <w:t>.</w:t>
      </w:r>
      <w:r w:rsidRPr="00C8205D">
        <w:rPr>
          <w:color w:val="000000" w:themeColor="text1"/>
          <w:sz w:val="22"/>
          <w:szCs w:val="22"/>
          <w:rPrChange w:id="8954" w:author="Risa" w:date="2021-07-06T14:20:00Z">
            <w:rPr>
              <w:color w:val="000000" w:themeColor="text1"/>
              <w:sz w:val="20"/>
              <w:szCs w:val="20"/>
              <w:highlight w:val="cyan"/>
            </w:rPr>
          </w:rPrChange>
        </w:rPr>
        <w:t>, Keenan</w:t>
      </w:r>
      <w:r w:rsidR="00B238F5" w:rsidRPr="00C8205D">
        <w:rPr>
          <w:color w:val="000000" w:themeColor="text1"/>
          <w:sz w:val="22"/>
          <w:szCs w:val="22"/>
          <w:rPrChange w:id="8955" w:author="Risa" w:date="2021-07-06T14:20:00Z">
            <w:rPr>
              <w:color w:val="000000" w:themeColor="text1"/>
              <w:sz w:val="20"/>
              <w:szCs w:val="20"/>
              <w:highlight w:val="cyan"/>
            </w:rPr>
          </w:rPrChange>
        </w:rPr>
        <w:t>,</w:t>
      </w:r>
      <w:r w:rsidRPr="00C8205D">
        <w:rPr>
          <w:color w:val="000000" w:themeColor="text1"/>
          <w:sz w:val="22"/>
          <w:szCs w:val="22"/>
          <w:rPrChange w:id="8956" w:author="Risa" w:date="2021-07-06T14:20:00Z">
            <w:rPr>
              <w:color w:val="000000" w:themeColor="text1"/>
              <w:sz w:val="20"/>
              <w:szCs w:val="20"/>
              <w:highlight w:val="cyan"/>
            </w:rPr>
          </w:rPrChange>
        </w:rPr>
        <w:t xml:space="preserve"> T</w:t>
      </w:r>
      <w:r w:rsidR="00B238F5" w:rsidRPr="00C8205D">
        <w:rPr>
          <w:color w:val="000000" w:themeColor="text1"/>
          <w:sz w:val="22"/>
          <w:szCs w:val="22"/>
          <w:rPrChange w:id="8957" w:author="Risa" w:date="2021-07-06T14:20:00Z">
            <w:rPr>
              <w:color w:val="000000" w:themeColor="text1"/>
              <w:sz w:val="20"/>
              <w:szCs w:val="20"/>
              <w:highlight w:val="cyan"/>
            </w:rPr>
          </w:rPrChange>
        </w:rPr>
        <w:t>.</w:t>
      </w:r>
      <w:r w:rsidRPr="00C8205D">
        <w:rPr>
          <w:color w:val="000000" w:themeColor="text1"/>
          <w:sz w:val="22"/>
          <w:szCs w:val="22"/>
          <w:rPrChange w:id="8958" w:author="Risa" w:date="2021-07-06T14:20:00Z">
            <w:rPr>
              <w:color w:val="000000" w:themeColor="text1"/>
              <w:sz w:val="20"/>
              <w:szCs w:val="20"/>
              <w:highlight w:val="cyan"/>
            </w:rPr>
          </w:rPrChange>
        </w:rPr>
        <w:t>, Wright</w:t>
      </w:r>
      <w:r w:rsidR="00B238F5" w:rsidRPr="00C8205D">
        <w:rPr>
          <w:color w:val="000000" w:themeColor="text1"/>
          <w:sz w:val="22"/>
          <w:szCs w:val="22"/>
          <w:rPrChange w:id="8959" w:author="Risa" w:date="2021-07-06T14:20:00Z">
            <w:rPr>
              <w:color w:val="000000" w:themeColor="text1"/>
              <w:sz w:val="20"/>
              <w:szCs w:val="20"/>
              <w:highlight w:val="cyan"/>
            </w:rPr>
          </w:rPrChange>
        </w:rPr>
        <w:t>,</w:t>
      </w:r>
      <w:r w:rsidRPr="00C8205D">
        <w:rPr>
          <w:color w:val="000000" w:themeColor="text1"/>
          <w:sz w:val="22"/>
          <w:szCs w:val="22"/>
          <w:rPrChange w:id="8960" w:author="Risa" w:date="2021-07-06T14:20:00Z">
            <w:rPr>
              <w:color w:val="000000" w:themeColor="text1"/>
              <w:sz w:val="20"/>
              <w:szCs w:val="20"/>
              <w:highlight w:val="cyan"/>
            </w:rPr>
          </w:rPrChange>
        </w:rPr>
        <w:t xml:space="preserve"> I</w:t>
      </w:r>
      <w:r w:rsidR="00B238F5" w:rsidRPr="00C8205D">
        <w:rPr>
          <w:color w:val="000000" w:themeColor="text1"/>
          <w:sz w:val="22"/>
          <w:szCs w:val="22"/>
          <w:rPrChange w:id="8961" w:author="Risa" w:date="2021-07-06T14:20:00Z">
            <w:rPr>
              <w:color w:val="000000" w:themeColor="text1"/>
              <w:sz w:val="20"/>
              <w:szCs w:val="20"/>
              <w:highlight w:val="cyan"/>
            </w:rPr>
          </w:rPrChange>
        </w:rPr>
        <w:t>. and</w:t>
      </w:r>
      <w:r w:rsidRPr="00C8205D">
        <w:rPr>
          <w:color w:val="000000" w:themeColor="text1"/>
          <w:sz w:val="22"/>
          <w:szCs w:val="22"/>
          <w:rPrChange w:id="8962" w:author="Risa" w:date="2021-07-06T14:20:00Z">
            <w:rPr>
              <w:color w:val="000000" w:themeColor="text1"/>
              <w:sz w:val="20"/>
              <w:szCs w:val="20"/>
              <w:highlight w:val="cyan"/>
            </w:rPr>
          </w:rPrChange>
        </w:rPr>
        <w:t xml:space="preserve"> Peng</w:t>
      </w:r>
      <w:r w:rsidR="00B238F5" w:rsidRPr="00C8205D">
        <w:rPr>
          <w:color w:val="000000" w:themeColor="text1"/>
          <w:sz w:val="22"/>
          <w:szCs w:val="22"/>
          <w:rPrChange w:id="8963" w:author="Risa" w:date="2021-07-06T14:20:00Z">
            <w:rPr>
              <w:color w:val="000000" w:themeColor="text1"/>
              <w:sz w:val="20"/>
              <w:szCs w:val="20"/>
              <w:highlight w:val="cyan"/>
            </w:rPr>
          </w:rPrChange>
        </w:rPr>
        <w:t>,</w:t>
      </w:r>
      <w:r w:rsidRPr="00C8205D">
        <w:rPr>
          <w:color w:val="000000" w:themeColor="text1"/>
          <w:sz w:val="22"/>
          <w:szCs w:val="22"/>
          <w:rPrChange w:id="8964" w:author="Risa" w:date="2021-07-06T14:20:00Z">
            <w:rPr>
              <w:color w:val="000000" w:themeColor="text1"/>
              <w:sz w:val="20"/>
              <w:szCs w:val="20"/>
              <w:highlight w:val="cyan"/>
            </w:rPr>
          </w:rPrChange>
        </w:rPr>
        <w:t xml:space="preserve"> C</w:t>
      </w:r>
      <w:r w:rsidR="00B238F5" w:rsidRPr="00C8205D">
        <w:rPr>
          <w:color w:val="000000" w:themeColor="text1"/>
          <w:sz w:val="22"/>
          <w:szCs w:val="22"/>
          <w:rPrChange w:id="8965" w:author="Risa" w:date="2021-07-06T14:20:00Z">
            <w:rPr>
              <w:color w:val="000000" w:themeColor="text1"/>
              <w:sz w:val="20"/>
              <w:szCs w:val="20"/>
              <w:highlight w:val="cyan"/>
            </w:rPr>
          </w:rPrChange>
        </w:rPr>
        <w:t xml:space="preserve">. </w:t>
      </w:r>
      <w:r w:rsidRPr="00C8205D">
        <w:rPr>
          <w:color w:val="000000" w:themeColor="text1"/>
          <w:sz w:val="22"/>
          <w:szCs w:val="22"/>
          <w:rPrChange w:id="8966" w:author="Risa" w:date="2021-07-06T14:20:00Z">
            <w:rPr>
              <w:color w:val="000000" w:themeColor="text1"/>
              <w:sz w:val="20"/>
              <w:szCs w:val="20"/>
              <w:highlight w:val="cyan"/>
            </w:rPr>
          </w:rPrChange>
        </w:rPr>
        <w:t xml:space="preserve">(2017) Photosynthetic responses to altitude: an explanation based on optimality principles. </w:t>
      </w:r>
      <w:r w:rsidRPr="00C8205D">
        <w:rPr>
          <w:i/>
          <w:iCs/>
          <w:color w:val="000000" w:themeColor="text1"/>
          <w:sz w:val="22"/>
          <w:szCs w:val="22"/>
          <w:rPrChange w:id="8967" w:author="Risa" w:date="2021-07-06T14:20:00Z">
            <w:rPr>
              <w:i/>
              <w:iCs/>
              <w:color w:val="000000" w:themeColor="text1"/>
              <w:sz w:val="20"/>
              <w:szCs w:val="20"/>
              <w:highlight w:val="cyan"/>
            </w:rPr>
          </w:rPrChange>
        </w:rPr>
        <w:t>New Phytologist</w:t>
      </w:r>
      <w:r w:rsidRPr="00C8205D">
        <w:rPr>
          <w:color w:val="000000" w:themeColor="text1"/>
          <w:sz w:val="22"/>
          <w:szCs w:val="22"/>
          <w:rPrChange w:id="8968" w:author="Risa" w:date="2021-07-06T14:20:00Z">
            <w:rPr>
              <w:color w:val="000000" w:themeColor="text1"/>
              <w:sz w:val="20"/>
              <w:szCs w:val="20"/>
              <w:highlight w:val="cyan"/>
            </w:rPr>
          </w:rPrChange>
        </w:rPr>
        <w:t xml:space="preserve">, </w:t>
      </w:r>
      <w:r w:rsidRPr="006A718B">
        <w:rPr>
          <w:i/>
          <w:iCs/>
          <w:color w:val="000000" w:themeColor="text1"/>
          <w:sz w:val="22"/>
          <w:szCs w:val="22"/>
          <w:rPrChange w:id="8969" w:author="Risa" w:date="2021-07-06T14:23:00Z">
            <w:rPr>
              <w:b/>
              <w:bCs/>
              <w:color w:val="000000" w:themeColor="text1"/>
              <w:sz w:val="20"/>
              <w:szCs w:val="20"/>
              <w:highlight w:val="cyan"/>
            </w:rPr>
          </w:rPrChange>
        </w:rPr>
        <w:t>213</w:t>
      </w:r>
      <w:r w:rsidRPr="00C8205D">
        <w:rPr>
          <w:color w:val="000000" w:themeColor="text1"/>
          <w:sz w:val="22"/>
          <w:szCs w:val="22"/>
          <w:rPrChange w:id="8970" w:author="Risa" w:date="2021-07-06T14:20:00Z">
            <w:rPr>
              <w:color w:val="000000" w:themeColor="text1"/>
              <w:sz w:val="20"/>
              <w:szCs w:val="20"/>
              <w:highlight w:val="cyan"/>
            </w:rPr>
          </w:rPrChange>
        </w:rPr>
        <w:t>, 976–982.</w:t>
      </w:r>
      <w:ins w:id="8971" w:author="Jeff" w:date="2021-06-20T21:43:00Z">
        <w:r w:rsidR="007F5585" w:rsidRPr="00C8205D">
          <w:rPr>
            <w:color w:val="000000" w:themeColor="text1"/>
            <w:sz w:val="22"/>
            <w:szCs w:val="22"/>
            <w:rPrChange w:id="8972" w:author="Risa" w:date="2021-07-06T14:20:00Z">
              <w:rPr>
                <w:color w:val="000000" w:themeColor="text1"/>
                <w:sz w:val="20"/>
                <w:szCs w:val="20"/>
              </w:rPr>
            </w:rPrChange>
          </w:rPr>
          <w:t xml:space="preserve"> doi.org/10.1111/nph.14332</w:t>
        </w:r>
      </w:ins>
    </w:p>
    <w:p w14:paraId="03ADCE7C" w14:textId="1B767CB6" w:rsidR="00AE173C" w:rsidRPr="00C8205D" w:rsidRDefault="00380E89" w:rsidP="001D7BE7">
      <w:pPr>
        <w:pStyle w:val="ListParagraph"/>
        <w:autoSpaceDE w:val="0"/>
        <w:autoSpaceDN w:val="0"/>
        <w:adjustRightInd w:val="0"/>
        <w:spacing w:after="0" w:line="360" w:lineRule="auto"/>
        <w:ind w:left="360" w:hanging="360"/>
        <w:rPr>
          <w:color w:val="000000" w:themeColor="text1"/>
          <w:sz w:val="22"/>
          <w:szCs w:val="22"/>
          <w:rPrChange w:id="8973" w:author="Risa" w:date="2021-07-06T14:20:00Z">
            <w:rPr>
              <w:color w:val="000000" w:themeColor="text1"/>
              <w:sz w:val="20"/>
              <w:szCs w:val="20"/>
            </w:rPr>
          </w:rPrChange>
        </w:rPr>
        <w:pPrChange w:id="8974" w:author="Risa" w:date="2021-07-06T13:11:00Z">
          <w:pPr>
            <w:pStyle w:val="ListParagraph"/>
            <w:autoSpaceDE w:val="0"/>
            <w:autoSpaceDN w:val="0"/>
            <w:adjustRightInd w:val="0"/>
            <w:spacing w:line="240" w:lineRule="auto"/>
            <w:ind w:left="360" w:hanging="360"/>
            <w:jc w:val="both"/>
          </w:pPr>
        </w:pPrChange>
      </w:pPr>
      <w:del w:id="8975" w:author="Risa" w:date="2021-07-06T14:04:00Z">
        <w:r w:rsidRPr="00C8205D" w:rsidDel="00E024FB">
          <w:rPr>
            <w:color w:val="000000" w:themeColor="text1"/>
            <w:sz w:val="22"/>
            <w:szCs w:val="22"/>
            <w:rPrChange w:id="8976" w:author="Risa" w:date="2021-07-06T14:20:00Z">
              <w:rPr>
                <w:color w:val="000000" w:themeColor="text1"/>
                <w:sz w:val="20"/>
                <w:szCs w:val="20"/>
                <w:highlight w:val="cyan"/>
              </w:rPr>
            </w:rPrChange>
          </w:rPr>
          <w:delText>Wat</w:delText>
        </w:r>
        <w:r w:rsidR="00DB4993" w:rsidRPr="00C8205D" w:rsidDel="00E024FB">
          <w:rPr>
            <w:color w:val="000000" w:themeColor="text1"/>
            <w:sz w:val="22"/>
            <w:szCs w:val="22"/>
            <w:rPrChange w:id="8977" w:author="Risa" w:date="2021-07-06T14:20:00Z">
              <w:rPr>
                <w:color w:val="000000" w:themeColor="text1"/>
                <w:sz w:val="20"/>
                <w:szCs w:val="20"/>
                <w:highlight w:val="cyan"/>
              </w:rPr>
            </w:rPrChange>
          </w:rPr>
          <w:delText>so</w:delText>
        </w:r>
        <w:r w:rsidRPr="00C8205D" w:rsidDel="00E024FB">
          <w:rPr>
            <w:color w:val="000000" w:themeColor="text1"/>
            <w:sz w:val="22"/>
            <w:szCs w:val="22"/>
            <w:rPrChange w:id="8978" w:author="Risa" w:date="2021-07-06T14:20:00Z">
              <w:rPr>
                <w:color w:val="000000" w:themeColor="text1"/>
                <w:sz w:val="20"/>
                <w:szCs w:val="20"/>
                <w:highlight w:val="cyan"/>
              </w:rPr>
            </w:rPrChange>
          </w:rPr>
          <w:delText xml:space="preserve">n, G. </w:delText>
        </w:r>
        <w:r w:rsidRPr="00C8205D" w:rsidDel="00E024FB">
          <w:rPr>
            <w:rFonts w:eastAsiaTheme="minorHAnsi"/>
            <w:color w:val="000000" w:themeColor="text1"/>
            <w:sz w:val="22"/>
            <w:szCs w:val="22"/>
            <w:rPrChange w:id="8979" w:author="Risa" w:date="2021-07-06T14:20:00Z">
              <w:rPr>
                <w:rFonts w:eastAsiaTheme="minorHAnsi"/>
                <w:color w:val="000000" w:themeColor="text1"/>
                <w:sz w:val="20"/>
                <w:szCs w:val="20"/>
                <w:highlight w:val="cyan"/>
              </w:rPr>
            </w:rPrChange>
          </w:rPr>
          <w:delText xml:space="preserve">Goodness of fit tests on a circle. </w:delText>
        </w:r>
      </w:del>
      <w:ins w:id="8980" w:author="Jeff" w:date="2021-06-23T02:05:00Z">
        <w:del w:id="8981" w:author="Risa" w:date="2021-07-06T14:04:00Z">
          <w:r w:rsidR="00782BB1" w:rsidRPr="00C8205D" w:rsidDel="00E024FB">
            <w:rPr>
              <w:rFonts w:eastAsiaTheme="minorHAnsi"/>
              <w:color w:val="000000" w:themeColor="text1"/>
              <w:sz w:val="22"/>
              <w:szCs w:val="22"/>
              <w:rPrChange w:id="8982" w:author="Risa" w:date="2021-07-06T14:20:00Z">
                <w:rPr>
                  <w:rFonts w:eastAsiaTheme="minorHAnsi"/>
                  <w:color w:val="000000" w:themeColor="text1"/>
                  <w:sz w:val="20"/>
                  <w:szCs w:val="20"/>
                </w:rPr>
              </w:rPrChange>
            </w:rPr>
            <w:delText xml:space="preserve">(1962) </w:delText>
          </w:r>
        </w:del>
      </w:ins>
      <w:del w:id="8983" w:author="Risa" w:date="2021-07-06T14:04:00Z">
        <w:r w:rsidRPr="00C8205D" w:rsidDel="00E024FB">
          <w:rPr>
            <w:rFonts w:eastAsiaTheme="minorHAnsi"/>
            <w:color w:val="000000" w:themeColor="text1"/>
            <w:sz w:val="22"/>
            <w:szCs w:val="22"/>
            <w:rPrChange w:id="8984" w:author="Risa" w:date="2021-07-06T14:20:00Z">
              <w:rPr>
                <w:rFonts w:eastAsiaTheme="minorHAnsi"/>
                <w:color w:val="000000" w:themeColor="text1"/>
                <w:sz w:val="20"/>
                <w:szCs w:val="20"/>
                <w:highlight w:val="cyan"/>
              </w:rPr>
            </w:rPrChange>
          </w:rPr>
          <w:delText>II.</w:delText>
        </w:r>
        <w:r w:rsidR="00DB4993" w:rsidRPr="00C8205D" w:rsidDel="00E024FB">
          <w:rPr>
            <w:rFonts w:eastAsiaTheme="minorHAnsi"/>
            <w:color w:val="000000" w:themeColor="text1"/>
            <w:sz w:val="22"/>
            <w:szCs w:val="22"/>
            <w:rPrChange w:id="8985" w:author="Risa" w:date="2021-07-06T14:20:00Z">
              <w:rPr>
                <w:rFonts w:eastAsiaTheme="minorHAnsi"/>
                <w:color w:val="000000" w:themeColor="text1"/>
                <w:sz w:val="20"/>
                <w:szCs w:val="20"/>
                <w:highlight w:val="cyan"/>
              </w:rPr>
            </w:rPrChange>
          </w:rPr>
          <w:delText xml:space="preserve"> </w:delText>
        </w:r>
        <w:r w:rsidRPr="00C8205D" w:rsidDel="00E024FB">
          <w:rPr>
            <w:rFonts w:eastAsiaTheme="minorHAnsi"/>
            <w:i/>
            <w:iCs/>
            <w:color w:val="000000" w:themeColor="text1"/>
            <w:sz w:val="22"/>
            <w:szCs w:val="22"/>
            <w:rPrChange w:id="8986" w:author="Risa" w:date="2021-07-06T14:20:00Z">
              <w:rPr>
                <w:rFonts w:eastAsiaTheme="minorHAnsi"/>
                <w:i/>
                <w:iCs/>
                <w:color w:val="000000" w:themeColor="text1"/>
                <w:sz w:val="20"/>
                <w:szCs w:val="20"/>
                <w:highlight w:val="cyan"/>
              </w:rPr>
            </w:rPrChange>
          </w:rPr>
          <w:delText>Biometrik</w:delText>
        </w:r>
      </w:del>
      <w:ins w:id="8987" w:author="Jeff" w:date="2021-06-23T02:05:00Z">
        <w:del w:id="8988" w:author="Risa" w:date="2021-07-06T14:04:00Z">
          <w:r w:rsidR="00782BB1" w:rsidRPr="00C8205D" w:rsidDel="00E024FB">
            <w:rPr>
              <w:rFonts w:eastAsiaTheme="minorHAnsi"/>
              <w:i/>
              <w:iCs/>
              <w:color w:val="000000" w:themeColor="text1"/>
              <w:sz w:val="22"/>
              <w:szCs w:val="22"/>
              <w:rPrChange w:id="8989" w:author="Risa" w:date="2021-07-06T14:20:00Z">
                <w:rPr>
                  <w:rFonts w:eastAsiaTheme="minorHAnsi"/>
                  <w:color w:val="000000" w:themeColor="text1"/>
                  <w:sz w:val="20"/>
                  <w:szCs w:val="20"/>
                </w:rPr>
              </w:rPrChange>
            </w:rPr>
            <w:delText>a</w:delText>
          </w:r>
        </w:del>
      </w:ins>
      <w:del w:id="8990" w:author="Risa" w:date="2021-07-06T14:04:00Z">
        <w:r w:rsidRPr="00C8205D" w:rsidDel="00E024FB">
          <w:rPr>
            <w:rFonts w:eastAsiaTheme="minorHAnsi"/>
            <w:i/>
            <w:iCs/>
            <w:color w:val="000000" w:themeColor="text1"/>
            <w:sz w:val="22"/>
            <w:szCs w:val="22"/>
            <w:rPrChange w:id="8991" w:author="Risa" w:date="2021-07-06T14:20:00Z">
              <w:rPr>
                <w:rFonts w:eastAsiaTheme="minorHAnsi"/>
                <w:i/>
                <w:iCs/>
                <w:color w:val="000000" w:themeColor="text1"/>
                <w:sz w:val="20"/>
                <w:szCs w:val="20"/>
                <w:highlight w:val="cyan"/>
              </w:rPr>
            </w:rPrChange>
          </w:rPr>
          <w:delText>a</w:delText>
        </w:r>
        <w:r w:rsidR="00970B6A" w:rsidRPr="00C8205D" w:rsidDel="00E024FB">
          <w:rPr>
            <w:rFonts w:eastAsiaTheme="minorHAnsi"/>
            <w:i/>
            <w:iCs/>
            <w:color w:val="000000" w:themeColor="text1"/>
            <w:sz w:val="22"/>
            <w:szCs w:val="22"/>
            <w:rPrChange w:id="8992" w:author="Risa" w:date="2021-07-06T14:20:00Z">
              <w:rPr>
                <w:rFonts w:eastAsiaTheme="minorHAnsi"/>
                <w:i/>
                <w:iCs/>
                <w:color w:val="000000" w:themeColor="text1"/>
                <w:sz w:val="20"/>
                <w:szCs w:val="20"/>
                <w:highlight w:val="cyan"/>
              </w:rPr>
            </w:rPrChange>
          </w:rPr>
          <w:delText xml:space="preserve"> </w:delText>
        </w:r>
        <w:r w:rsidR="00970B6A" w:rsidRPr="00C8205D" w:rsidDel="00E024FB">
          <w:rPr>
            <w:rFonts w:eastAsiaTheme="minorHAnsi"/>
            <w:color w:val="000000" w:themeColor="text1"/>
            <w:sz w:val="22"/>
            <w:szCs w:val="22"/>
            <w:rPrChange w:id="8993" w:author="Risa" w:date="2021-07-06T14:20:00Z">
              <w:rPr>
                <w:rFonts w:eastAsiaTheme="minorHAnsi"/>
                <w:color w:val="000000" w:themeColor="text1"/>
                <w:sz w:val="20"/>
                <w:szCs w:val="20"/>
                <w:highlight w:val="cyan"/>
              </w:rPr>
            </w:rPrChange>
          </w:rPr>
          <w:delText>(19</w:delText>
        </w:r>
        <w:r w:rsidRPr="00C8205D" w:rsidDel="00E024FB">
          <w:rPr>
            <w:rFonts w:eastAsiaTheme="minorHAnsi"/>
            <w:color w:val="000000" w:themeColor="text1"/>
            <w:sz w:val="22"/>
            <w:szCs w:val="22"/>
            <w:rPrChange w:id="8994" w:author="Risa" w:date="2021-07-06T14:20:00Z">
              <w:rPr>
                <w:rFonts w:eastAsiaTheme="minorHAnsi"/>
                <w:color w:val="000000" w:themeColor="text1"/>
                <w:sz w:val="20"/>
                <w:szCs w:val="20"/>
                <w:highlight w:val="cyan"/>
              </w:rPr>
            </w:rPrChange>
          </w:rPr>
          <w:delText>62</w:delText>
        </w:r>
        <w:r w:rsidR="00970B6A" w:rsidRPr="00C8205D" w:rsidDel="00E024FB">
          <w:rPr>
            <w:rFonts w:eastAsiaTheme="minorHAnsi"/>
            <w:color w:val="000000" w:themeColor="text1"/>
            <w:sz w:val="22"/>
            <w:szCs w:val="22"/>
            <w:rPrChange w:id="8995" w:author="Risa" w:date="2021-07-06T14:20:00Z">
              <w:rPr>
                <w:rFonts w:eastAsiaTheme="minorHAnsi"/>
                <w:color w:val="000000" w:themeColor="text1"/>
                <w:sz w:val="20"/>
                <w:szCs w:val="20"/>
                <w:highlight w:val="cyan"/>
              </w:rPr>
            </w:rPrChange>
          </w:rPr>
          <w:delText>)</w:delText>
        </w:r>
        <w:r w:rsidRPr="00C8205D" w:rsidDel="00E024FB">
          <w:rPr>
            <w:rFonts w:eastAsiaTheme="minorHAnsi"/>
            <w:color w:val="000000" w:themeColor="text1"/>
            <w:sz w:val="22"/>
            <w:szCs w:val="22"/>
            <w:rPrChange w:id="8996" w:author="Risa" w:date="2021-07-06T14:20:00Z">
              <w:rPr>
                <w:rFonts w:eastAsiaTheme="minorHAnsi"/>
                <w:color w:val="000000" w:themeColor="text1"/>
                <w:sz w:val="20"/>
                <w:szCs w:val="20"/>
                <w:highlight w:val="cyan"/>
              </w:rPr>
            </w:rPrChange>
          </w:rPr>
          <w:delText>, 49, 57-63.</w:delText>
        </w:r>
      </w:del>
      <w:ins w:id="8997" w:author="Jeff" w:date="2021-06-20T21:44:00Z">
        <w:del w:id="8998" w:author="Risa" w:date="2021-07-06T14:04:00Z">
          <w:r w:rsidR="007F5585" w:rsidRPr="00C8205D" w:rsidDel="00E024FB">
            <w:rPr>
              <w:rFonts w:eastAsiaTheme="minorHAnsi"/>
              <w:color w:val="000000" w:themeColor="text1"/>
              <w:sz w:val="22"/>
              <w:szCs w:val="22"/>
              <w:rPrChange w:id="8999" w:author="Risa" w:date="2021-07-06T14:20:00Z">
                <w:rPr>
                  <w:rFonts w:eastAsiaTheme="minorHAnsi"/>
                  <w:color w:val="000000" w:themeColor="text1"/>
                  <w:sz w:val="20"/>
                  <w:szCs w:val="20"/>
                </w:rPr>
              </w:rPrChange>
            </w:rPr>
            <w:delText xml:space="preserve"> doi.org/10.2307/2333135</w:delText>
          </w:r>
        </w:del>
      </w:ins>
    </w:p>
    <w:sectPr w:rsidR="00AE173C" w:rsidRPr="00C8205D" w:rsidSect="006C73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54" w:author="Risa" w:date="2021-07-06T13:16:00Z" w:initials="RM">
    <w:p w14:paraId="7B2FF364" w14:textId="43BAF936" w:rsidR="007905C3" w:rsidRDefault="007905C3">
      <w:pPr>
        <w:pStyle w:val="CommentText"/>
      </w:pPr>
      <w:r>
        <w:rPr>
          <w:rStyle w:val="CommentReference"/>
        </w:rPr>
        <w:annotationRef/>
      </w:r>
      <w:r>
        <w:t>I think this needs a citation</w:t>
      </w:r>
      <w:r w:rsidR="00875886">
        <w:t xml:space="preserve"> to provide evidence that these traits were observed at MDI before the 1947 fire</w:t>
      </w:r>
    </w:p>
  </w:comment>
  <w:comment w:id="1269" w:author="Risa" w:date="2021-07-06T13:19:00Z" w:initials="RM">
    <w:p w14:paraId="350611B9" w14:textId="372A96A7" w:rsidR="00674F00" w:rsidRDefault="00674F00">
      <w:pPr>
        <w:pStyle w:val="CommentText"/>
      </w:pPr>
      <w:r>
        <w:rPr>
          <w:rStyle w:val="CommentReference"/>
        </w:rPr>
        <w:annotationRef/>
      </w:r>
      <w:r w:rsidR="00875886">
        <w:t>Why is this in parentheses</w:t>
      </w:r>
      <w:r>
        <w:t>?</w:t>
      </w:r>
    </w:p>
  </w:comment>
  <w:comment w:id="1310" w:author="Risa" w:date="2021-07-06T13:45:00Z" w:initials="RM">
    <w:p w14:paraId="4EA85337" w14:textId="0F3050AC" w:rsidR="00AD3C14" w:rsidRDefault="00AD3C14">
      <w:pPr>
        <w:pStyle w:val="CommentText"/>
      </w:pPr>
      <w:r>
        <w:rPr>
          <w:rStyle w:val="CommentReference"/>
        </w:rPr>
        <w:annotationRef/>
      </w:r>
      <w:r>
        <w:t xml:space="preserve">Citation in bibliography is for </w:t>
      </w:r>
      <w:proofErr w:type="spellStart"/>
      <w:r>
        <w:t>DeBano</w:t>
      </w:r>
      <w:proofErr w:type="spellEnd"/>
      <w:r>
        <w:t xml:space="preserve"> et al 1998</w:t>
      </w:r>
      <w:r w:rsidR="001903D3">
        <w:t xml:space="preserve">, not </w:t>
      </w:r>
      <w:proofErr w:type="spellStart"/>
      <w:r w:rsidR="001903D3">
        <w:t>DeBano</w:t>
      </w:r>
      <w:proofErr w:type="spellEnd"/>
      <w:r w:rsidR="001903D3">
        <w:t xml:space="preserve"> 1981</w:t>
      </w:r>
    </w:p>
  </w:comment>
  <w:comment w:id="1796" w:author="Jeff" w:date="2021-06-22T06:12:00Z" w:initials="J">
    <w:p w14:paraId="02938074" w14:textId="1455118D" w:rsidR="002B6426" w:rsidRDefault="002B6426">
      <w:pPr>
        <w:pStyle w:val="CommentText"/>
      </w:pPr>
      <w:r>
        <w:rPr>
          <w:rStyle w:val="CommentReference"/>
        </w:rPr>
        <w:annotationRef/>
      </w:r>
      <w:r>
        <w:t xml:space="preserve">Is this a repetition of </w:t>
      </w:r>
      <w:proofErr w:type="gramStart"/>
      <w:r>
        <w:t>lines 160-162</w:t>
      </w:r>
      <w:proofErr w:type="gramEnd"/>
    </w:p>
  </w:comment>
  <w:comment w:id="1865" w:author="Jeff" w:date="2021-07-03T21:49:00Z" w:initials="J">
    <w:p w14:paraId="0CCF4160" w14:textId="4FA1D319" w:rsidR="00D2799F" w:rsidRDefault="00D2799F">
      <w:pPr>
        <w:pStyle w:val="CommentText"/>
      </w:pPr>
      <w:r>
        <w:rPr>
          <w:rStyle w:val="CommentReference"/>
        </w:rPr>
        <w:annotationRef/>
      </w:r>
      <w:proofErr w:type="spellStart"/>
      <w:r w:rsidRPr="00D2799F">
        <w:rPr>
          <w:highlight w:val="yellow"/>
        </w:rPr>
        <w:t>Alloting</w:t>
      </w:r>
      <w:proofErr w:type="spellEnd"/>
      <w:r w:rsidRPr="00D2799F">
        <w:rPr>
          <w:highlight w:val="yellow"/>
        </w:rPr>
        <w:t xml:space="preserve"> metrics to elevation limits</w:t>
      </w:r>
    </w:p>
  </w:comment>
  <w:comment w:id="4465" w:author="Risa" w:date="2021-07-06T13:30:00Z" w:initials="RM">
    <w:p w14:paraId="7A674D38" w14:textId="7C73A49B" w:rsidR="000E46CF" w:rsidRDefault="000E46CF">
      <w:pPr>
        <w:pStyle w:val="CommentText"/>
      </w:pPr>
      <w:r>
        <w:rPr>
          <w:rStyle w:val="CommentReference"/>
        </w:rPr>
        <w:annotationRef/>
      </w:r>
      <w:r w:rsidR="00875886">
        <w:t>I think</w:t>
      </w:r>
      <w:r>
        <w:t xml:space="preserve"> this </w:t>
      </w:r>
      <w:r w:rsidR="00875886">
        <w:t xml:space="preserve">should </w:t>
      </w:r>
      <w:r>
        <w:t>be mentioned in the methods and results</w:t>
      </w:r>
    </w:p>
  </w:comment>
  <w:comment w:id="4543" w:author="Jeff" w:date="2021-06-29T05:45:00Z" w:initials="J">
    <w:p w14:paraId="1A55422C" w14:textId="2D862791" w:rsidR="002B6426" w:rsidRDefault="002B6426">
      <w:pPr>
        <w:pStyle w:val="CommentText"/>
      </w:pPr>
      <w:r>
        <w:rPr>
          <w:rStyle w:val="CommentReference"/>
        </w:rPr>
        <w:annotationRef/>
      </w:r>
      <w:r>
        <w:t>Not sure about this</w:t>
      </w:r>
    </w:p>
  </w:comment>
  <w:comment w:id="5122" w:author="Risa" w:date="2021-07-06T13:55:00Z" w:initials="RM">
    <w:p w14:paraId="56FA914E" w14:textId="4B10B10D" w:rsidR="00E024FB" w:rsidRDefault="00E024FB">
      <w:pPr>
        <w:pStyle w:val="CommentText"/>
      </w:pPr>
      <w:r>
        <w:rPr>
          <w:rStyle w:val="CommentReference"/>
        </w:rPr>
        <w:annotationRef/>
      </w:r>
      <w:r>
        <w:rPr>
          <w:rStyle w:val="CommentReference"/>
        </w:rPr>
        <w:annotationRef/>
      </w:r>
      <w:r>
        <w:t xml:space="preserve">Missing full citation from </w:t>
      </w:r>
      <w:r w:rsidR="00BC2F74">
        <w:t>references</w:t>
      </w:r>
      <w:r w:rsidR="00A57AF5">
        <w:t>. I think it’s this one:</w:t>
      </w:r>
    </w:p>
    <w:p w14:paraId="3B4DEA10" w14:textId="586CFB24" w:rsidR="00A57AF5" w:rsidRDefault="00A57AF5" w:rsidP="00A57AF5">
      <w:pPr>
        <w:ind w:left="720"/>
      </w:pPr>
      <w:proofErr w:type="spellStart"/>
      <w:r>
        <w:t>Firn</w:t>
      </w:r>
      <w:proofErr w:type="spellEnd"/>
      <w:r>
        <w:t xml:space="preserve">, J., </w:t>
      </w:r>
      <w:proofErr w:type="spellStart"/>
      <w:r>
        <w:t>McGree</w:t>
      </w:r>
      <w:proofErr w:type="spellEnd"/>
      <w:r>
        <w:t xml:space="preserve">, J.M., Harvey, E., Flores-Moreno, H., </w:t>
      </w:r>
      <w:proofErr w:type="spellStart"/>
      <w:r>
        <w:t>Schütz</w:t>
      </w:r>
      <w:proofErr w:type="spellEnd"/>
      <w:r>
        <w:t xml:space="preserve">, M., Buckley, Y.M., Borer, E.T., </w:t>
      </w:r>
      <w:proofErr w:type="spellStart"/>
      <w:r>
        <w:t>Seabloom</w:t>
      </w:r>
      <w:proofErr w:type="spellEnd"/>
      <w:r>
        <w:t xml:space="preserve">, E.W., La Pierre, K.J., MacDougall, </w:t>
      </w:r>
      <w:proofErr w:type="gramStart"/>
      <w:r>
        <w:t>A.M.</w:t>
      </w:r>
      <w:proofErr w:type="gramEnd"/>
      <w:r>
        <w:t xml:space="preserve"> and Prober, S.M., 2019. Leaf nutrients, not specific leaf area, are consistent indicators of elevated nutrient inputs. </w:t>
      </w:r>
      <w:r>
        <w:rPr>
          <w:i/>
          <w:iCs/>
        </w:rPr>
        <w:t>Nature Ecology &amp; Evolution</w:t>
      </w:r>
      <w:r>
        <w:t xml:space="preserve">, </w:t>
      </w:r>
      <w:r>
        <w:rPr>
          <w:i/>
          <w:iCs/>
        </w:rPr>
        <w:t>3</w:t>
      </w:r>
      <w:r>
        <w:t>(3), pp.400-406.</w:t>
      </w:r>
    </w:p>
  </w:comment>
  <w:comment w:id="5156" w:author="Jeff" w:date="2021-07-03T22:04:00Z" w:initials="J">
    <w:p w14:paraId="782C5C87" w14:textId="320E6829" w:rsidR="002662B0" w:rsidRDefault="002662B0">
      <w:pPr>
        <w:pStyle w:val="CommentText"/>
      </w:pPr>
      <w:r>
        <w:rPr>
          <w:rStyle w:val="CommentReference"/>
        </w:rPr>
        <w:annotationRef/>
      </w:r>
      <w:r>
        <w:t>Added some context</w:t>
      </w:r>
    </w:p>
  </w:comment>
  <w:comment w:id="5621" w:author="Jeff" w:date="2021-06-26T01:49:00Z" w:initials="J">
    <w:p w14:paraId="3BC3F66F" w14:textId="77777777" w:rsidR="002B6426" w:rsidRDefault="002B6426" w:rsidP="00957188">
      <w:pPr>
        <w:pStyle w:val="CommentText"/>
      </w:pPr>
      <w:r>
        <w:rPr>
          <w:rStyle w:val="CommentReference"/>
        </w:rPr>
        <w:annotationRef/>
      </w:r>
      <w:r>
        <w:t>Have to really comb through this…</w:t>
      </w:r>
    </w:p>
  </w:comment>
  <w:comment w:id="5678" w:author="Nick Smith" w:date="2021-07-01T15:36:00Z" w:initials="NGS">
    <w:p w14:paraId="029CCA6A" w14:textId="505EC47F" w:rsidR="00AB46A3" w:rsidRDefault="00AB46A3">
      <w:pPr>
        <w:pStyle w:val="CommentText"/>
      </w:pPr>
      <w:r>
        <w:rPr>
          <w:rStyle w:val="CommentReference"/>
        </w:rPr>
        <w:annotationRef/>
      </w:r>
      <w:r>
        <w:t>Jeff, is this a good citation? If not, please change</w:t>
      </w:r>
    </w:p>
  </w:comment>
  <w:comment w:id="7007" w:author="Jeff" w:date="2021-06-25T20:14:00Z" w:initials="J">
    <w:p w14:paraId="38DE64D1" w14:textId="44496510" w:rsidR="002B6426" w:rsidRDefault="002B6426">
      <w:pPr>
        <w:pStyle w:val="CommentText"/>
      </w:pPr>
      <w:r>
        <w:rPr>
          <w:rStyle w:val="CommentReference"/>
        </w:rPr>
        <w:annotationRef/>
      </w:r>
      <w:r>
        <w:t xml:space="preserve">Perhaps this needs to </w:t>
      </w:r>
      <w:proofErr w:type="gramStart"/>
      <w:r>
        <w:t>spelled</w:t>
      </w:r>
      <w:proofErr w:type="gramEnd"/>
      <w:r>
        <w:t xml:space="preserve"> out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2FF364" w15:done="0"/>
  <w15:commentEx w15:paraId="350611B9" w15:done="0"/>
  <w15:commentEx w15:paraId="4EA85337" w15:done="0"/>
  <w15:commentEx w15:paraId="02938074" w15:done="0"/>
  <w15:commentEx w15:paraId="0CCF4160" w15:done="0"/>
  <w15:commentEx w15:paraId="7A674D38" w15:done="0"/>
  <w15:commentEx w15:paraId="1A55422C" w15:done="0"/>
  <w15:commentEx w15:paraId="3B4DEA10" w15:done="0"/>
  <w15:commentEx w15:paraId="782C5C87" w15:done="0"/>
  <w15:commentEx w15:paraId="3BC3F66F" w15:done="0"/>
  <w15:commentEx w15:paraId="029CCA6A" w15:done="0"/>
  <w15:commentEx w15:paraId="38DE6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D639" w16cex:dateUtc="2021-07-06T17:16:00Z"/>
  <w16cex:commentExtensible w16cex:durableId="248ED6FD" w16cex:dateUtc="2021-07-06T17:19:00Z"/>
  <w16cex:commentExtensible w16cex:durableId="248EDCDD" w16cex:dateUtc="2021-07-06T17:45:00Z"/>
  <w16cex:commentExtensible w16cex:durableId="247BFDC0" w16cex:dateUtc="2021-06-22T10:12:00Z"/>
  <w16cex:commentExtensible w16cex:durableId="248B59E4" w16cex:dateUtc="2021-07-04T01:49:00Z"/>
  <w16cex:commentExtensible w16cex:durableId="248ED97F" w16cex:dateUtc="2021-07-06T17:30:00Z"/>
  <w16cex:commentExtensible w16cex:durableId="248531FB" w16cex:dateUtc="2021-06-29T09:45:00Z"/>
  <w16cex:commentExtensible w16cex:durableId="248EDF57" w16cex:dateUtc="2021-07-06T17:55:00Z"/>
  <w16cex:commentExtensible w16cex:durableId="248B5D75" w16cex:dateUtc="2021-07-04T02:04:00Z"/>
  <w16cex:commentExtensible w16cex:durableId="24810612" w16cex:dateUtc="2021-06-26T05:49:00Z"/>
  <w16cex:commentExtensible w16cex:durableId="2480B799" w16cex:dateUtc="2021-06-26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2FF364" w16cid:durableId="248ED639"/>
  <w16cid:commentId w16cid:paraId="350611B9" w16cid:durableId="248ED6FD"/>
  <w16cid:commentId w16cid:paraId="4EA85337" w16cid:durableId="248EDCDD"/>
  <w16cid:commentId w16cid:paraId="02938074" w16cid:durableId="247BFDC0"/>
  <w16cid:commentId w16cid:paraId="0CCF4160" w16cid:durableId="248B59E4"/>
  <w16cid:commentId w16cid:paraId="7A674D38" w16cid:durableId="248ED97F"/>
  <w16cid:commentId w16cid:paraId="1A55422C" w16cid:durableId="248531FB"/>
  <w16cid:commentId w16cid:paraId="3B4DEA10" w16cid:durableId="248EDF57"/>
  <w16cid:commentId w16cid:paraId="782C5C87" w16cid:durableId="248B5D75"/>
  <w16cid:commentId w16cid:paraId="3BC3F66F" w16cid:durableId="24810612"/>
  <w16cid:commentId w16cid:paraId="029CCA6A" w16cid:durableId="24885F7E"/>
  <w16cid:commentId w16cid:paraId="38DE64D1" w16cid:durableId="2480B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A0893" w14:textId="77777777" w:rsidR="005B1A82" w:rsidRDefault="005B1A82" w:rsidP="00EC160A">
      <w:r>
        <w:separator/>
      </w:r>
    </w:p>
  </w:endnote>
  <w:endnote w:type="continuationSeparator" w:id="0">
    <w:p w14:paraId="1EECA9FE" w14:textId="77777777" w:rsidR="005B1A82" w:rsidRDefault="005B1A82"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3B5EE" w14:textId="77777777" w:rsidR="005B1A82" w:rsidRDefault="005B1A82" w:rsidP="00EC160A">
      <w:r>
        <w:separator/>
      </w:r>
    </w:p>
  </w:footnote>
  <w:footnote w:type="continuationSeparator" w:id="0">
    <w:p w14:paraId="48138EC9" w14:textId="77777777" w:rsidR="005B1A82" w:rsidRDefault="005B1A82"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401D"/>
    <w:rsid w:val="00B34A39"/>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D6C"/>
    <w:rsid w:val="00D35BB8"/>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BF9"/>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17733</Words>
  <Characters>101083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2</cp:revision>
  <cp:lastPrinted>2021-06-14T00:13:00Z</cp:lastPrinted>
  <dcterms:created xsi:type="dcterms:W3CDTF">2021-07-06T18:49:00Z</dcterms:created>
  <dcterms:modified xsi:type="dcterms:W3CDTF">2021-07-06T18:49:00Z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