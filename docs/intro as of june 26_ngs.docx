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9AD4" w14:textId="77777777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199F44A1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Survival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590E6984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ins w:id="1" w:author="Smith, Nick" w:date="2020-06-29T16:10:00Z">
        <w:r w:rsidR="000570E8">
          <w:rPr>
            <w:sz w:val="24"/>
            <w:szCs w:val="24"/>
          </w:rPr>
          <w:t>,</w:t>
        </w:r>
      </w:ins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ins w:id="2" w:author="Smith, Nick" w:date="2020-06-29T16:10:00Z">
        <w:r w:rsidR="000570E8">
          <w:rPr>
            <w:sz w:val="24"/>
            <w:szCs w:val="24"/>
          </w:rPr>
          <w:t>. This is</w:t>
        </w:r>
      </w:ins>
      <w:r>
        <w:rPr>
          <w:sz w:val="24"/>
          <w:szCs w:val="24"/>
        </w:rPr>
        <w:t xml:space="preserve"> because </w:t>
      </w:r>
      <w:ins w:id="3" w:author="Smith, Nick" w:date="2020-06-29T16:10:00Z">
        <w:r w:rsidR="000570E8">
          <w:rPr>
            <w:sz w:val="24"/>
            <w:szCs w:val="24"/>
          </w:rPr>
          <w:t>fire</w:t>
        </w:r>
      </w:ins>
      <w:del w:id="4" w:author="Smith, Nick" w:date="2020-06-29T16:10:00Z">
        <w:r w:rsidR="00021B9D" w:rsidDel="000570E8">
          <w:rPr>
            <w:sz w:val="24"/>
            <w:szCs w:val="24"/>
          </w:rPr>
          <w:delText>it</w:delText>
        </w:r>
      </w:del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del w:id="5" w:author="Smith, Nick" w:date="2020-06-29T16:11:00Z">
        <w:r w:rsidDel="000570E8">
          <w:rPr>
            <w:sz w:val="24"/>
            <w:szCs w:val="24"/>
          </w:rPr>
          <w:delText>the species</w:delText>
        </w:r>
      </w:del>
      <w:ins w:id="6" w:author="Smith, Nick" w:date="2020-06-29T16:11:00Z">
        <w:r w:rsidR="000570E8">
          <w:rPr>
            <w:sz w:val="24"/>
            <w:szCs w:val="24"/>
          </w:rPr>
          <w:t>pitch pine’s</w:t>
        </w:r>
      </w:ins>
      <w:r>
        <w:rPr>
          <w:sz w:val="24"/>
          <w:szCs w:val="24"/>
        </w:rPr>
        <w:t xml:space="preserve">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but there </w:t>
      </w:r>
      <w:del w:id="7" w:author="Smith, Nick" w:date="2020-06-29T16:11:00Z">
        <w:r w:rsidR="00021B9D" w:rsidDel="000570E8">
          <w:rPr>
            <w:sz w:val="24"/>
            <w:szCs w:val="24"/>
          </w:rPr>
          <w:delText xml:space="preserve">is </w:delText>
        </w:r>
      </w:del>
      <w:ins w:id="8" w:author="Smith, Nick" w:date="2020-06-29T16:11:00Z">
        <w:r w:rsidR="000570E8">
          <w:rPr>
            <w:sz w:val="24"/>
            <w:szCs w:val="24"/>
          </w:rPr>
          <w:t>has been</w:t>
        </w:r>
        <w:r w:rsidR="000570E8">
          <w:rPr>
            <w:sz w:val="24"/>
            <w:szCs w:val="24"/>
          </w:rPr>
          <w:t xml:space="preserve"> </w:t>
        </w:r>
      </w:ins>
      <w:r w:rsidR="00021B9D">
        <w:rPr>
          <w:sz w:val="24"/>
          <w:szCs w:val="24"/>
        </w:rPr>
        <w:t>no recurrence since then</w:t>
      </w:r>
      <w:r w:rsidR="001D515C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Within populations on the eastern side of Mt. Desert island in the Park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D515C" w:rsidRPr="00C73665">
        <w:rPr>
          <w:sz w:val="24"/>
          <w:szCs w:val="24"/>
        </w:rPr>
        <w:t xml:space="preserve">e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4B60B6">
        <w:rPr>
          <w:sz w:val="24"/>
          <w:szCs w:val="24"/>
        </w:rPr>
        <w:t>proclivities amidst the</w:t>
      </w:r>
      <w:r w:rsidR="001D515C" w:rsidRPr="00C73665">
        <w:rPr>
          <w:sz w:val="24"/>
          <w:szCs w:val="24"/>
        </w:rPr>
        <w:t xml:space="preserve"> demise of natural fire using data from forty </w:t>
      </w:r>
      <w:commentRangeStart w:id="9"/>
      <w:r w:rsidR="001D515C" w:rsidRPr="00C73665">
        <w:rPr>
          <w:sz w:val="24"/>
          <w:szCs w:val="24"/>
        </w:rPr>
        <w:t xml:space="preserve">stations </w:t>
      </w:r>
      <w:commentRangeEnd w:id="9"/>
      <w:r w:rsidR="0021512B">
        <w:rPr>
          <w:rStyle w:val="CommentReference"/>
        </w:rPr>
        <w:commentReference w:id="9"/>
      </w:r>
      <w:r w:rsidR="001D515C" w:rsidRPr="00C73665">
        <w:rPr>
          <w:sz w:val="24"/>
          <w:szCs w:val="24"/>
        </w:rPr>
        <w:t>in and outside of the 1947 fire footprint along an altitudinal (12 to 404 m) gradient</w:t>
      </w:r>
      <w:r>
        <w:rPr>
          <w:sz w:val="24"/>
          <w:szCs w:val="24"/>
        </w:rPr>
        <w:t>. We found p</w:t>
      </w:r>
      <w:r w:rsidR="001D515C" w:rsidRPr="00C73665">
        <w:rPr>
          <w:sz w:val="24"/>
          <w:szCs w:val="24"/>
        </w:rPr>
        <w:t xml:space="preserve">hotosynthetic intrinsic water use efficiency,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performance, was significantly higher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=0.004) at a previously burned upper elevation, South Cadillac trail</w:t>
      </w:r>
      <w:r>
        <w:rPr>
          <w:sz w:val="24"/>
          <w:szCs w:val="24"/>
        </w:rPr>
        <w:t xml:space="preserve">. </w:t>
      </w:r>
      <w:r w:rsidR="00896D25">
        <w:rPr>
          <w:sz w:val="24"/>
          <w:szCs w:val="24"/>
        </w:rPr>
        <w:t>Individuals strung along this path</w:t>
      </w:r>
      <w:r>
        <w:rPr>
          <w:sz w:val="24"/>
          <w:szCs w:val="24"/>
        </w:rPr>
        <w:t xml:space="preserve"> were also</w:t>
      </w:r>
      <w:r w:rsidR="001D515C" w:rsidRPr="00C73665">
        <w:rPr>
          <w:sz w:val="24"/>
          <w:szCs w:val="24"/>
        </w:rPr>
        <w:t xml:space="preserve"> 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those </w:t>
      </w:r>
      <w:r w:rsidR="000F0666">
        <w:rPr>
          <w:sz w:val="24"/>
          <w:szCs w:val="24"/>
        </w:rPr>
        <w:t>at several sea level aggregations</w:t>
      </w:r>
      <w:r w:rsidR="001D515C" w:rsidRPr="00C73665">
        <w:rPr>
          <w:sz w:val="24"/>
          <w:szCs w:val="24"/>
        </w:rPr>
        <w:t>. Th</w:t>
      </w:r>
      <w:ins w:id="10" w:author="Smith, Nick" w:date="2020-06-29T16:19:00Z">
        <w:r w:rsidR="0021512B">
          <w:rPr>
            <w:sz w:val="24"/>
            <w:szCs w:val="24"/>
          </w:rPr>
          <w:t>ese</w:t>
        </w:r>
      </w:ins>
      <w:del w:id="11" w:author="Smith, Nick" w:date="2020-06-29T16:19:00Z">
        <w:r w:rsidR="001D515C" w:rsidRPr="00C73665" w:rsidDel="0021512B">
          <w:rPr>
            <w:sz w:val="24"/>
            <w:szCs w:val="24"/>
          </w:rPr>
          <w:delText>is</w:delText>
        </w:r>
      </w:del>
      <w:r w:rsidR="001D515C" w:rsidRPr="00C73665">
        <w:rPr>
          <w:sz w:val="24"/>
          <w:szCs w:val="24"/>
        </w:rPr>
        <w:t xml:space="preserve"> result</w:t>
      </w:r>
      <w:ins w:id="12" w:author="Smith, Nick" w:date="2020-06-29T16:19:00Z">
        <w:r w:rsidR="0021512B">
          <w:rPr>
            <w:sz w:val="24"/>
            <w:szCs w:val="24"/>
          </w:rPr>
          <w:t>s</w:t>
        </w:r>
      </w:ins>
      <w:r w:rsidR="001D515C" w:rsidRPr="00C73665">
        <w:rPr>
          <w:sz w:val="24"/>
          <w:szCs w:val="24"/>
        </w:rPr>
        <w:t xml:space="preserve"> </w:t>
      </w:r>
      <w:del w:id="13" w:author="Smith, Nick" w:date="2020-06-29T16:19:00Z">
        <w:r w:rsidR="001D515C" w:rsidRPr="00C73665" w:rsidDel="0021512B">
          <w:rPr>
            <w:sz w:val="24"/>
            <w:szCs w:val="24"/>
          </w:rPr>
          <w:delText>seems reasonable based on a conjecture</w:delText>
        </w:r>
      </w:del>
      <w:ins w:id="14" w:author="Smith, Nick" w:date="2020-06-29T16:19:00Z">
        <w:r w:rsidR="0021512B">
          <w:rPr>
            <w:sz w:val="24"/>
            <w:szCs w:val="24"/>
          </w:rPr>
          <w:t>are likely due to the fact that</w:t>
        </w:r>
      </w:ins>
      <w:r w:rsidR="001D515C" w:rsidRPr="00C73665">
        <w:rPr>
          <w:sz w:val="24"/>
          <w:szCs w:val="24"/>
        </w:rPr>
        <w:t xml:space="preserve"> pitch pine at lower elevation have less need to compensate for moisture loss, wind and cooler temperature effects and instead push photosynthetic growth </w:t>
      </w:r>
      <w:r w:rsidR="001D515C" w:rsidRPr="00C73665">
        <w:rPr>
          <w:sz w:val="24"/>
          <w:szCs w:val="24"/>
        </w:rPr>
        <w:lastRenderedPageBreak/>
        <w:t xml:space="preserve">supported by </w:t>
      </w:r>
      <w:r w:rsidR="00E407AD">
        <w:rPr>
          <w:sz w:val="24"/>
          <w:szCs w:val="24"/>
        </w:rPr>
        <w:t>significantly more plentiful</w:t>
      </w:r>
      <w:r w:rsidR="001D515C" w:rsidRPr="00C73665">
        <w:rPr>
          <w:sz w:val="24"/>
          <w:szCs w:val="24"/>
        </w:rPr>
        <w:t xml:space="preserve"> foliar minerals 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=&lt;0.01). In summary, we found trees with a</w:t>
      </w:r>
      <w:r w:rsidR="001D515C">
        <w:rPr>
          <w:sz w:val="24"/>
          <w:szCs w:val="24"/>
        </w:rPr>
        <w:t xml:space="preserve"> </w:t>
      </w:r>
      <w:del w:id="15" w:author="Smith, Nick" w:date="2020-06-29T16:19:00Z">
        <w:r w:rsidR="00235484" w:rsidDel="0021512B">
          <w:rPr>
            <w:sz w:val="24"/>
            <w:szCs w:val="24"/>
          </w:rPr>
          <w:delText>one hundred</w:delText>
        </w:r>
        <w:r w:rsidR="001D515C" w:rsidDel="0021512B">
          <w:rPr>
            <w:sz w:val="24"/>
            <w:szCs w:val="24"/>
          </w:rPr>
          <w:delText xml:space="preserve"> </w:delText>
        </w:r>
        <w:r w:rsidR="001D515C" w:rsidRPr="00C73665" w:rsidDel="0021512B">
          <w:rPr>
            <w:sz w:val="24"/>
            <w:szCs w:val="24"/>
          </w:rPr>
          <w:delText>year</w:delText>
        </w:r>
      </w:del>
      <w:ins w:id="16" w:author="Smith, Nick" w:date="2020-06-29T16:19:00Z">
        <w:r w:rsidR="0021512B">
          <w:rPr>
            <w:sz w:val="24"/>
            <w:szCs w:val="24"/>
          </w:rPr>
          <w:t>one-hundred-year</w:t>
        </w:r>
      </w:ins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forecasts for worsening </w:t>
      </w:r>
      <w:r w:rsidR="001D515C" w:rsidRPr="00C73665">
        <w:rPr>
          <w:sz w:val="24"/>
          <w:szCs w:val="24"/>
        </w:rPr>
        <w:t xml:space="preserve">biotic and abiotic pressures. Our analysis </w:t>
      </w:r>
      <w:r w:rsidR="00045949">
        <w:rPr>
          <w:sz w:val="24"/>
          <w:szCs w:val="24"/>
        </w:rPr>
        <w:t>has the capacity to explain at least some of the reasons for the survival enigma as well as provide data to inform</w:t>
      </w:r>
      <w:r w:rsidR="001D515C" w:rsidRPr="00C73665">
        <w:rPr>
          <w:sz w:val="24"/>
          <w:szCs w:val="24"/>
        </w:rPr>
        <w:t xml:space="preserve"> forest management decisions </w:t>
      </w:r>
      <w:r w:rsidR="00045949">
        <w:rPr>
          <w:sz w:val="24"/>
          <w:szCs w:val="24"/>
        </w:rPr>
        <w:t xml:space="preserve">about soil and foliar mechanics which differ </w:t>
      </w:r>
      <w:r w:rsidR="00E407AD">
        <w:rPr>
          <w:sz w:val="24"/>
          <w:szCs w:val="24"/>
        </w:rPr>
        <w:t>between</w:t>
      </w:r>
      <w:r w:rsidR="00045949">
        <w:rPr>
          <w:sz w:val="24"/>
          <w:szCs w:val="24"/>
        </w:rPr>
        <w:t xml:space="preserve"> burned and unburned populations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771EAD1A" w14:textId="77777777" w:rsidR="001D515C" w:rsidRPr="00C73665" w:rsidRDefault="001D515C" w:rsidP="001D515C">
      <w:pPr>
        <w:spacing w:line="480" w:lineRule="auto"/>
        <w:ind w:left="0" w:firstLine="0"/>
        <w:rPr>
          <w:b/>
          <w:sz w:val="24"/>
          <w:szCs w:val="24"/>
        </w:rPr>
      </w:pPr>
      <w:bookmarkStart w:id="17" w:name="_Hlk43783425"/>
      <w:bookmarkEnd w:id="0"/>
      <w:r w:rsidRPr="00C73665">
        <w:rPr>
          <w:b/>
          <w:sz w:val="24"/>
          <w:szCs w:val="24"/>
        </w:rPr>
        <w:t>INTRODUCTION</w:t>
      </w:r>
    </w:p>
    <w:p w14:paraId="3399C6AB" w14:textId="34A8AD45" w:rsidR="001D515C" w:rsidRDefault="001D515C" w:rsidP="001D515C">
      <w:pPr>
        <w:rPr>
          <w:sz w:val="24"/>
          <w:szCs w:val="24"/>
        </w:rPr>
      </w:pPr>
    </w:p>
    <w:p w14:paraId="7645E888" w14:textId="1F05510B" w:rsidR="00603660" w:rsidRDefault="0038634F" w:rsidP="00F37DB0">
      <w:pPr>
        <w:rPr>
          <w:sz w:val="24"/>
          <w:szCs w:val="24"/>
        </w:rPr>
      </w:pPr>
      <w:r>
        <w:rPr>
          <w:sz w:val="24"/>
          <w:szCs w:val="24"/>
        </w:rPr>
        <w:t xml:space="preserve">Fire is a disturbance that can </w:t>
      </w:r>
      <w:del w:id="18" w:author="Smith, Nick" w:date="2020-06-29T16:20:00Z">
        <w:r w:rsidR="00960DD3" w:rsidDel="0021512B">
          <w:rPr>
            <w:sz w:val="24"/>
            <w:szCs w:val="24"/>
          </w:rPr>
          <w:delText xml:space="preserve">sometimes </w:delText>
        </w:r>
      </w:del>
      <w:r>
        <w:rPr>
          <w:sz w:val="24"/>
          <w:szCs w:val="24"/>
        </w:rPr>
        <w:t>drastically alter the landscape of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ins w:id="19" w:author="Smith, Nick" w:date="2020-06-29T16:20:00Z">
        <w:r w:rsidR="0021512B">
          <w:rPr>
            <w:sz w:val="24"/>
            <w:szCs w:val="24"/>
          </w:rPr>
          <w:t xml:space="preserve">. </w:t>
        </w:r>
      </w:ins>
      <w:del w:id="20" w:author="Smith, Nick" w:date="2020-06-29T16:20:00Z">
        <w:r w:rsidR="00960DD3" w:rsidDel="0097070C">
          <w:rPr>
            <w:sz w:val="24"/>
            <w:szCs w:val="24"/>
          </w:rPr>
          <w:delText xml:space="preserve"> and s</w:delText>
        </w:r>
      </w:del>
      <w:ins w:id="21" w:author="Smith, Nick" w:date="2020-06-29T16:21:00Z">
        <w:r w:rsidR="0097070C">
          <w:rPr>
            <w:sz w:val="24"/>
            <w:szCs w:val="24"/>
          </w:rPr>
          <w:t>Indeed, s</w:t>
        </w:r>
      </w:ins>
      <w:r w:rsidR="00960DD3">
        <w:rPr>
          <w:sz w:val="24"/>
          <w:szCs w:val="24"/>
        </w:rPr>
        <w:t>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ins w:id="22" w:author="Smith, Nick" w:date="2020-06-29T16:21:00Z">
        <w:r w:rsidR="0097070C">
          <w:rPr>
            <w:sz w:val="24"/>
            <w:szCs w:val="24"/>
          </w:rPr>
          <w:t>A</w:t>
        </w:r>
      </w:ins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</w:t>
      </w:r>
      <w:del w:id="23" w:author="Smith, Nick" w:date="2020-06-29T16:22:00Z">
        <w:r w:rsidR="00F54EFF" w:rsidDel="0097070C">
          <w:rPr>
            <w:sz w:val="24"/>
            <w:szCs w:val="24"/>
          </w:rPr>
          <w:delText>in</w:delText>
        </w:r>
      </w:del>
      <w:ins w:id="24" w:author="Smith, Nick" w:date="2020-06-29T16:22:00Z">
        <w:r w:rsidR="0097070C">
          <w:rPr>
            <w:sz w:val="24"/>
            <w:szCs w:val="24"/>
          </w:rPr>
          <w:t>in the state of</w:t>
        </w:r>
      </w:ins>
      <w:r w:rsidR="006C2759">
        <w:rPr>
          <w:sz w:val="24"/>
          <w:szCs w:val="24"/>
        </w:rPr>
        <w:t xml:space="preserve"> Maine </w:t>
      </w:r>
      <w:ins w:id="25" w:author="Smith, Nick" w:date="2020-06-29T16:21:00Z">
        <w:r w:rsidR="0097070C">
          <w:rPr>
            <w:sz w:val="24"/>
            <w:szCs w:val="24"/>
          </w:rPr>
          <w:t>in</w:t>
        </w:r>
      </w:ins>
      <w:del w:id="26" w:author="Smith, Nick" w:date="2020-06-29T16:21:00Z">
        <w:r w:rsidR="006C2759" w:rsidDel="0097070C">
          <w:rPr>
            <w:sz w:val="24"/>
            <w:szCs w:val="24"/>
          </w:rPr>
          <w:delText>(USA)</w:delText>
        </w:r>
      </w:del>
      <w:r w:rsidR="00F54EFF">
        <w:rPr>
          <w:sz w:val="24"/>
          <w:szCs w:val="24"/>
        </w:rPr>
        <w:t xml:space="preserve"> particular</w:t>
      </w:r>
      <w:del w:id="27" w:author="Smith, Nick" w:date="2020-06-29T16:22:00Z">
        <w:r w:rsidR="00F54EFF" w:rsidDel="0097070C">
          <w:rPr>
            <w:sz w:val="24"/>
            <w:szCs w:val="24"/>
          </w:rPr>
          <w:delText>ly</w:delText>
        </w:r>
      </w:del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</w:t>
      </w:r>
      <w:del w:id="28" w:author="Smith, Nick" w:date="2020-06-29T16:22:00Z">
        <w:r w:rsidDel="0097070C">
          <w:rPr>
            <w:sz w:val="24"/>
            <w:szCs w:val="24"/>
          </w:rPr>
          <w:delText xml:space="preserve">in fire-prone regions </w:delText>
        </w:r>
      </w:del>
      <w:r>
        <w:rPr>
          <w:sz w:val="24"/>
          <w:szCs w:val="24"/>
        </w:rPr>
        <w:t xml:space="preserve">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 xml:space="preserve">to stimulate reproduction and preserve </w:t>
      </w:r>
      <w:del w:id="29" w:author="Smith, Nick" w:date="2020-06-29T16:22:00Z">
        <w:r w:rsidR="00F54EFF" w:rsidDel="0097070C">
          <w:rPr>
            <w:sz w:val="24"/>
            <w:szCs w:val="24"/>
          </w:rPr>
          <w:delText xml:space="preserve">niche </w:delText>
        </w:r>
      </w:del>
      <w:r w:rsidR="00F54EFF">
        <w:rPr>
          <w:sz w:val="24"/>
          <w:szCs w:val="24"/>
        </w:rPr>
        <w:t>population</w:t>
      </w:r>
      <w:ins w:id="30" w:author="Smith, Nick" w:date="2020-06-29T16:22:00Z">
        <w:r w:rsidR="0097070C">
          <w:rPr>
            <w:sz w:val="24"/>
            <w:szCs w:val="24"/>
          </w:rPr>
          <w:t xml:space="preserve"> niche</w:t>
        </w:r>
      </w:ins>
      <w:r w:rsidR="00F54EFF">
        <w:rPr>
          <w:sz w:val="24"/>
          <w:szCs w:val="24"/>
        </w:rPr>
        <w:t>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1983)</w:t>
      </w:r>
      <w:r>
        <w:rPr>
          <w:sz w:val="24"/>
          <w:szCs w:val="24"/>
        </w:rPr>
        <w:t xml:space="preserve">. </w:t>
      </w:r>
      <w:r w:rsidR="001A0F29">
        <w:rPr>
          <w:sz w:val="24"/>
          <w:szCs w:val="24"/>
        </w:rPr>
        <w:t>Several s</w:t>
      </w:r>
      <w:r w:rsidR="002979E7">
        <w:rPr>
          <w:sz w:val="24"/>
          <w:szCs w:val="24"/>
        </w:rPr>
        <w:t xml:space="preserve">pecies in </w:t>
      </w:r>
      <w:r w:rsidR="001A0F29">
        <w:rPr>
          <w:sz w:val="24"/>
          <w:szCs w:val="24"/>
        </w:rPr>
        <w:t>fire</w:t>
      </w:r>
      <w:ins w:id="31" w:author="Smith, Nick" w:date="2020-06-29T16:22:00Z">
        <w:r w:rsidR="0097070C">
          <w:rPr>
            <w:sz w:val="24"/>
            <w:szCs w:val="24"/>
          </w:rPr>
          <w:t>-prone</w:t>
        </w:r>
      </w:ins>
      <w:r w:rsidR="001A0F29">
        <w:rPr>
          <w:sz w:val="24"/>
          <w:szCs w:val="24"/>
        </w:rPr>
        <w:t xml:space="preserve"> </w:t>
      </w:r>
      <w:r w:rsidR="002979E7">
        <w:rPr>
          <w:sz w:val="24"/>
          <w:szCs w:val="24"/>
        </w:rPr>
        <w:t>ecosystems</w:t>
      </w:r>
      <w:r w:rsidR="00F54EFF">
        <w:rPr>
          <w:sz w:val="24"/>
          <w:szCs w:val="24"/>
        </w:rPr>
        <w:t>, like pitch pine (</w:t>
      </w:r>
      <w:r w:rsidR="00F54EFF" w:rsidRPr="00F54EFF">
        <w:rPr>
          <w:i/>
          <w:iCs/>
          <w:sz w:val="24"/>
          <w:szCs w:val="24"/>
        </w:rPr>
        <w:t xml:space="preserve">Pinus </w:t>
      </w:r>
      <w:proofErr w:type="spellStart"/>
      <w:r w:rsidR="00F54EFF" w:rsidRPr="00F54EFF">
        <w:rPr>
          <w:i/>
          <w:iCs/>
          <w:sz w:val="24"/>
          <w:szCs w:val="24"/>
        </w:rPr>
        <w:t>rigida</w:t>
      </w:r>
      <w:proofErr w:type="spellEnd"/>
      <w:r w:rsidR="00F54EFF">
        <w:rPr>
          <w:sz w:val="24"/>
          <w:szCs w:val="24"/>
        </w:rPr>
        <w:t xml:space="preserve"> Miller)</w:t>
      </w:r>
      <w:r w:rsidR="001A0F29">
        <w:rPr>
          <w:sz w:val="24"/>
          <w:szCs w:val="24"/>
        </w:rPr>
        <w:t>,</w:t>
      </w:r>
      <w:r w:rsidR="002979E7">
        <w:rPr>
          <w:sz w:val="24"/>
          <w:szCs w:val="24"/>
        </w:rPr>
        <w:t xml:space="preserve"> expend energy on fire avoidance and tolerance</w:t>
      </w:r>
      <w:r w:rsidR="00E703D9">
        <w:rPr>
          <w:sz w:val="24"/>
          <w:szCs w:val="24"/>
        </w:rPr>
        <w:t xml:space="preserve"> based on previous history of fire frequency.</w:t>
      </w:r>
      <w:r w:rsidR="00F54EFF">
        <w:rPr>
          <w:sz w:val="24"/>
          <w:szCs w:val="24"/>
        </w:rPr>
        <w:t xml:space="preserve"> </w:t>
      </w:r>
      <w:ins w:id="32" w:author="Smith, Nick" w:date="2020-06-29T16:22:00Z">
        <w:r w:rsidR="0097070C">
          <w:rPr>
            <w:sz w:val="24"/>
            <w:szCs w:val="24"/>
          </w:rPr>
          <w:t xml:space="preserve">In fact, </w:t>
        </w:r>
      </w:ins>
      <w:del w:id="33" w:author="Smith, Nick" w:date="2020-06-29T16:22:00Z">
        <w:r w:rsidR="00E703D9" w:rsidDel="0097070C">
          <w:rPr>
            <w:sz w:val="24"/>
            <w:szCs w:val="24"/>
          </w:rPr>
          <w:delText>A</w:delText>
        </w:r>
      </w:del>
      <w:ins w:id="34" w:author="Smith, Nick" w:date="2020-06-29T16:22:00Z">
        <w:r w:rsidR="0097070C">
          <w:rPr>
            <w:sz w:val="24"/>
            <w:szCs w:val="24"/>
          </w:rPr>
          <w:t>a</w:t>
        </w:r>
      </w:ins>
      <w:r w:rsidR="00E703D9">
        <w:rPr>
          <w:sz w:val="24"/>
          <w:szCs w:val="24"/>
        </w:rPr>
        <w:t xml:space="preserve"> previous study </w:t>
      </w:r>
      <w:del w:id="35" w:author="Smith, Nick" w:date="2020-06-29T16:23:00Z">
        <w:r w:rsidR="00E703D9" w:rsidRPr="00C73665" w:rsidDel="0097070C">
          <w:rPr>
            <w:sz w:val="24"/>
            <w:szCs w:val="24"/>
          </w:rPr>
          <w:delText xml:space="preserve">(Jordan et al 2003) </w:delText>
        </w:r>
      </w:del>
      <w:r w:rsidR="00E703D9" w:rsidRPr="00C73665">
        <w:rPr>
          <w:sz w:val="24"/>
          <w:szCs w:val="24"/>
        </w:rPr>
        <w:t>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every ten years to perpetuate and rejuvenate pitch pine populations</w:t>
      </w:r>
      <w:ins w:id="36" w:author="Smith, Nick" w:date="2020-06-29T16:23:00Z">
        <w:r w:rsidR="0097070C">
          <w:rPr>
            <w:sz w:val="24"/>
            <w:szCs w:val="24"/>
          </w:rPr>
          <w:t xml:space="preserve"> </w:t>
        </w:r>
        <w:r w:rsidR="0097070C" w:rsidRPr="00C73665">
          <w:rPr>
            <w:sz w:val="24"/>
            <w:szCs w:val="24"/>
          </w:rPr>
          <w:t>(Jordan et al 2003)</w:t>
        </w:r>
      </w:ins>
      <w:r w:rsidR="00E703D9" w:rsidRPr="00C73665">
        <w:rPr>
          <w:sz w:val="24"/>
          <w:szCs w:val="24"/>
        </w:rPr>
        <w:t xml:space="preserve">. </w:t>
      </w:r>
      <w:r w:rsidR="00E703D9">
        <w:rPr>
          <w:sz w:val="24"/>
          <w:szCs w:val="24"/>
        </w:rPr>
        <w:t>Yet, recently, in the Northeast</w:t>
      </w:r>
      <w:ins w:id="37" w:author="Smith, Nick" w:date="2020-06-29T16:23:00Z">
        <w:r w:rsidR="0097070C">
          <w:rPr>
            <w:sz w:val="24"/>
            <w:szCs w:val="24"/>
          </w:rPr>
          <w:t>ern USA,</w:t>
        </w:r>
      </w:ins>
      <w:r w:rsidR="00E703D9">
        <w:rPr>
          <w:sz w:val="24"/>
          <w:szCs w:val="24"/>
        </w:rPr>
        <w:t xml:space="preserve"> </w:t>
      </w:r>
      <w:del w:id="38" w:author="Smith, Nick" w:date="2020-06-29T16:23:00Z">
        <w:r w:rsidR="00E703D9" w:rsidDel="0097070C">
          <w:rPr>
            <w:sz w:val="24"/>
            <w:szCs w:val="24"/>
          </w:rPr>
          <w:delText xml:space="preserve">that </w:delText>
        </w:r>
      </w:del>
      <w:ins w:id="39" w:author="Smith, Nick" w:date="2020-06-29T16:24:00Z">
        <w:r w:rsidR="0097070C">
          <w:rPr>
            <w:sz w:val="24"/>
            <w:szCs w:val="24"/>
          </w:rPr>
          <w:t>anthropogenic activities have suppressed fire frequency</w:t>
        </w:r>
      </w:ins>
      <w:del w:id="40" w:author="Smith, Nick" w:date="2020-06-29T16:24:00Z">
        <w:r w:rsidR="00C54393" w:rsidDel="0097070C">
          <w:rPr>
            <w:sz w:val="24"/>
            <w:szCs w:val="24"/>
          </w:rPr>
          <w:delText xml:space="preserve">rate of frequency </w:delText>
        </w:r>
        <w:r w:rsidR="00E703D9" w:rsidDel="0097070C">
          <w:rPr>
            <w:sz w:val="24"/>
            <w:szCs w:val="24"/>
          </w:rPr>
          <w:delText xml:space="preserve">is </w:delText>
        </w:r>
        <w:r w:rsidR="005445D9" w:rsidDel="0097070C">
          <w:rPr>
            <w:sz w:val="24"/>
            <w:szCs w:val="24"/>
          </w:rPr>
          <w:delText>nowhere near reality</w:delText>
        </w:r>
      </w:del>
      <w:r w:rsidR="00E703D9">
        <w:rPr>
          <w:sz w:val="24"/>
          <w:szCs w:val="24"/>
        </w:rPr>
        <w:t xml:space="preserve">. </w:t>
      </w:r>
      <w:r w:rsidR="00C54393">
        <w:rPr>
          <w:sz w:val="24"/>
          <w:szCs w:val="24"/>
        </w:rPr>
        <w:t>As a result</w:t>
      </w:r>
      <w:ins w:id="41" w:author="Smith, Nick" w:date="2020-06-29T16:24:00Z">
        <w:r w:rsidR="0097070C">
          <w:rPr>
            <w:sz w:val="24"/>
            <w:szCs w:val="24"/>
          </w:rPr>
          <w:t>,</w:t>
        </w:r>
      </w:ins>
      <w:r w:rsidR="00C54393">
        <w:rPr>
          <w:sz w:val="24"/>
          <w:szCs w:val="24"/>
        </w:rPr>
        <w:t xml:space="preserve"> f</w:t>
      </w:r>
      <w:r w:rsidR="00F54EFF">
        <w:rPr>
          <w:sz w:val="24"/>
          <w:szCs w:val="24"/>
        </w:rPr>
        <w:t xml:space="preserve">ire adaptations such as cone </w:t>
      </w:r>
      <w:proofErr w:type="spellStart"/>
      <w:r w:rsidR="00F54EFF">
        <w:rPr>
          <w:sz w:val="24"/>
          <w:szCs w:val="24"/>
        </w:rPr>
        <w:t>serotiny</w:t>
      </w:r>
      <w:proofErr w:type="spellEnd"/>
      <w:r w:rsidR="00F37DB0">
        <w:rPr>
          <w:sz w:val="24"/>
          <w:szCs w:val="24"/>
        </w:rPr>
        <w:t xml:space="preserve"> </w:t>
      </w:r>
      <w:r w:rsidR="00CE4473">
        <w:rPr>
          <w:sz w:val="24"/>
          <w:szCs w:val="24"/>
        </w:rPr>
        <w:t>(</w:t>
      </w:r>
      <w:proofErr w:type="spellStart"/>
      <w:r w:rsidR="00F37DB0">
        <w:rPr>
          <w:sz w:val="24"/>
          <w:szCs w:val="24"/>
        </w:rPr>
        <w:t>Givnish</w:t>
      </w:r>
      <w:proofErr w:type="spellEnd"/>
      <w:r w:rsidR="0087122A">
        <w:rPr>
          <w:sz w:val="24"/>
          <w:szCs w:val="24"/>
        </w:rPr>
        <w:t xml:space="preserve"> 1981</w:t>
      </w:r>
      <w:r w:rsidR="00F37DB0">
        <w:rPr>
          <w:sz w:val="24"/>
          <w:szCs w:val="24"/>
        </w:rPr>
        <w:t>)</w:t>
      </w:r>
      <w:r w:rsidR="00CE4473">
        <w:rPr>
          <w:sz w:val="24"/>
          <w:szCs w:val="24"/>
        </w:rPr>
        <w:t xml:space="preserve"> are disappearing in pitch pine colonies due to a change in fire regimes</w:t>
      </w:r>
      <w:ins w:id="42" w:author="Smith, Nick" w:date="2020-06-29T16:25:00Z">
        <w:r w:rsidR="0097070C">
          <w:rPr>
            <w:sz w:val="24"/>
            <w:szCs w:val="24"/>
          </w:rPr>
          <w:t xml:space="preserve"> (cite?)</w:t>
        </w:r>
      </w:ins>
      <w:r w:rsidR="00AB5E0D">
        <w:rPr>
          <w:sz w:val="24"/>
          <w:szCs w:val="24"/>
        </w:rPr>
        <w:t xml:space="preserve">. </w:t>
      </w:r>
      <w:r w:rsidR="0000560C">
        <w:rPr>
          <w:sz w:val="24"/>
          <w:szCs w:val="24"/>
        </w:rPr>
        <w:t>From that perspective</w:t>
      </w:r>
      <w:r w:rsidR="00960DD3">
        <w:rPr>
          <w:sz w:val="24"/>
          <w:szCs w:val="24"/>
        </w:rPr>
        <w:t xml:space="preserve">, adaptations </w:t>
      </w:r>
      <w:r w:rsidR="005445D9">
        <w:rPr>
          <w:sz w:val="24"/>
          <w:szCs w:val="24"/>
        </w:rPr>
        <w:t xml:space="preserve">(Little 1953) </w:t>
      </w:r>
      <w:r w:rsidR="00960DD3">
        <w:rPr>
          <w:sz w:val="24"/>
          <w:szCs w:val="24"/>
        </w:rPr>
        <w:t>may</w:t>
      </w:r>
      <w:r w:rsidR="0000560C"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 xml:space="preserve">be wasted investments, potentially causing fire-adapted </w:t>
      </w:r>
      <w:r w:rsidR="0000560C">
        <w:rPr>
          <w:sz w:val="24"/>
          <w:szCs w:val="24"/>
        </w:rPr>
        <w:t>pitch pine</w:t>
      </w:r>
      <w:r w:rsidR="00960DD3">
        <w:rPr>
          <w:sz w:val="24"/>
          <w:szCs w:val="24"/>
        </w:rPr>
        <w:t xml:space="preserve"> to be outcompeted </w:t>
      </w:r>
      <w:del w:id="43" w:author="Smith, Nick" w:date="2020-06-29T16:25:00Z">
        <w:r w:rsidR="00960DD3" w:rsidDel="0097070C">
          <w:rPr>
            <w:sz w:val="24"/>
            <w:szCs w:val="24"/>
          </w:rPr>
          <w:delText xml:space="preserve">from an ecosystem </w:delText>
        </w:r>
        <w:r w:rsidR="00D92719" w:rsidDel="0097070C">
          <w:rPr>
            <w:sz w:val="24"/>
            <w:szCs w:val="24"/>
          </w:rPr>
          <w:delText>perspective</w:delText>
        </w:r>
      </w:del>
      <w:ins w:id="44" w:author="Smith, Nick" w:date="2020-06-29T16:25:00Z">
        <w:r w:rsidR="0097070C">
          <w:rPr>
            <w:sz w:val="24"/>
            <w:szCs w:val="24"/>
          </w:rPr>
          <w:t>by other plants in the community</w:t>
        </w:r>
      </w:ins>
      <w:r w:rsidR="00ED65E0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(</w:t>
      </w:r>
      <w:proofErr w:type="spellStart"/>
      <w:r w:rsidR="00AB5E0D">
        <w:rPr>
          <w:sz w:val="24"/>
          <w:szCs w:val="24"/>
        </w:rPr>
        <w:t>Buma</w:t>
      </w:r>
      <w:proofErr w:type="spellEnd"/>
      <w:r w:rsidR="00AB5E0D">
        <w:rPr>
          <w:sz w:val="24"/>
          <w:szCs w:val="24"/>
        </w:rPr>
        <w:t xml:space="preserve"> et al 2013).</w:t>
      </w:r>
    </w:p>
    <w:p w14:paraId="7BD2B79F" w14:textId="77777777" w:rsidR="00603660" w:rsidRDefault="00603660" w:rsidP="00F37DB0">
      <w:pPr>
        <w:rPr>
          <w:sz w:val="24"/>
          <w:szCs w:val="24"/>
        </w:rPr>
      </w:pPr>
    </w:p>
    <w:p w14:paraId="4018DDFB" w14:textId="2A483614" w:rsidR="001A0F29" w:rsidRDefault="00F54EFF" w:rsidP="00F37D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some time, fire suppression</w:t>
      </w:r>
      <w:r w:rsidR="0000560C">
        <w:rPr>
          <w:sz w:val="24"/>
          <w:szCs w:val="24"/>
        </w:rPr>
        <w:t xml:space="preserve">, due to </w:t>
      </w:r>
      <w:r>
        <w:rPr>
          <w:sz w:val="24"/>
          <w:szCs w:val="24"/>
        </w:rPr>
        <w:t>concerns for nearby human populations</w:t>
      </w:r>
      <w:r w:rsidR="00005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del w:id="45" w:author="Smith, Nick" w:date="2020-06-29T16:25:00Z">
        <w:r w:rsidR="00960DD3" w:rsidDel="0097070C">
          <w:rPr>
            <w:sz w:val="24"/>
            <w:szCs w:val="24"/>
          </w:rPr>
          <w:delText>is</w:delText>
        </w:r>
        <w:r w:rsidDel="0097070C">
          <w:rPr>
            <w:sz w:val="24"/>
            <w:szCs w:val="24"/>
          </w:rPr>
          <w:delText xml:space="preserve"> </w:delText>
        </w:r>
      </w:del>
      <w:ins w:id="46" w:author="Smith, Nick" w:date="2020-06-29T16:25:00Z">
        <w:r w:rsidR="0097070C">
          <w:rPr>
            <w:sz w:val="24"/>
            <w:szCs w:val="24"/>
          </w:rPr>
          <w:t>has been</w:t>
        </w:r>
        <w:r w:rsidR="0097070C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offset by selective</w:t>
      </w:r>
      <w:ins w:id="47" w:author="Smith, Nick" w:date="2020-06-29T16:26:00Z">
        <w:r w:rsidR="0097070C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prescriptive fire intervention </w:t>
      </w:r>
      <w:del w:id="48" w:author="Smith, Nick" w:date="2020-06-29T16:26:00Z">
        <w:r w:rsidDel="0097070C">
          <w:rPr>
            <w:sz w:val="24"/>
            <w:szCs w:val="24"/>
          </w:rPr>
          <w:delText xml:space="preserve">as an anthropogenic </w:delText>
        </w:r>
        <w:r w:rsidR="00960DD3" w:rsidDel="0097070C">
          <w:rPr>
            <w:sz w:val="24"/>
            <w:szCs w:val="24"/>
          </w:rPr>
          <w:delText>dev</w:delText>
        </w:r>
        <w:r w:rsidDel="0097070C">
          <w:rPr>
            <w:sz w:val="24"/>
            <w:szCs w:val="24"/>
          </w:rPr>
          <w:delText xml:space="preserve">ice </w:delText>
        </w:r>
      </w:del>
      <w:r>
        <w:rPr>
          <w:sz w:val="24"/>
          <w:szCs w:val="24"/>
        </w:rPr>
        <w:t xml:space="preserve">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ins w:id="49" w:author="Smith, Nick" w:date="2020-06-29T16:26:00Z">
        <w:r w:rsidR="0097070C">
          <w:rPr>
            <w:sz w:val="24"/>
            <w:szCs w:val="24"/>
          </w:rPr>
          <w:t xml:space="preserve">reduce </w:t>
        </w:r>
      </w:ins>
      <w:r>
        <w:rPr>
          <w:sz w:val="24"/>
          <w:szCs w:val="24"/>
        </w:rPr>
        <w:t>evergreen competit</w:t>
      </w:r>
      <w:r w:rsidR="00AB5E0D">
        <w:rPr>
          <w:sz w:val="24"/>
          <w:szCs w:val="24"/>
        </w:rPr>
        <w:t>ion</w:t>
      </w:r>
      <w:r>
        <w:rPr>
          <w:sz w:val="24"/>
          <w:szCs w:val="24"/>
        </w:rPr>
        <w:t xml:space="preserve"> and open canopies (</w:t>
      </w:r>
      <w:r w:rsidR="001A0F29">
        <w:rPr>
          <w:sz w:val="24"/>
          <w:szCs w:val="24"/>
        </w:rPr>
        <w:t>Neill et al 2007</w:t>
      </w:r>
      <w:r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del w:id="50" w:author="Smith, Nick" w:date="2020-06-29T16:31:00Z">
        <w:r w:rsidR="0000560C" w:rsidDel="009534E5">
          <w:rPr>
            <w:sz w:val="24"/>
            <w:szCs w:val="24"/>
          </w:rPr>
          <w:delText>At</w:delText>
        </w:r>
        <w:r w:rsidR="001A0F29" w:rsidDel="009534E5">
          <w:rPr>
            <w:sz w:val="24"/>
            <w:szCs w:val="24"/>
          </w:rPr>
          <w:delText xml:space="preserve"> </w:delText>
        </w:r>
      </w:del>
      <w:ins w:id="51" w:author="Smith, Nick" w:date="2020-06-29T16:31:00Z">
        <w:r w:rsidR="009534E5">
          <w:rPr>
            <w:sz w:val="24"/>
            <w:szCs w:val="24"/>
          </w:rPr>
          <w:t>On Mt. Desert island a</w:t>
        </w:r>
        <w:r w:rsidR="009534E5">
          <w:rPr>
            <w:sz w:val="24"/>
            <w:szCs w:val="24"/>
          </w:rPr>
          <w:t xml:space="preserve">t </w:t>
        </w:r>
      </w:ins>
      <w:r w:rsidR="001A0F29">
        <w:rPr>
          <w:sz w:val="24"/>
          <w:szCs w:val="24"/>
        </w:rPr>
        <w:t>Acadia National Park</w:t>
      </w:r>
      <w:ins w:id="52" w:author="Smith, Nick" w:date="2020-06-29T16:26:00Z">
        <w:r w:rsidR="0097070C">
          <w:rPr>
            <w:sz w:val="24"/>
            <w:szCs w:val="24"/>
          </w:rPr>
          <w:t xml:space="preserve"> in Maine</w:t>
        </w:r>
      </w:ins>
      <w:r w:rsidR="0000560C">
        <w:rPr>
          <w:sz w:val="24"/>
          <w:szCs w:val="24"/>
        </w:rPr>
        <w:t>, prescriptive fire is rarely used and</w:t>
      </w:r>
      <w:ins w:id="53" w:author="Smith, Nick" w:date="2020-06-29T16:26:00Z">
        <w:r w:rsidR="0097070C">
          <w:rPr>
            <w:sz w:val="24"/>
            <w:szCs w:val="24"/>
          </w:rPr>
          <w:t>,</w:t>
        </w:r>
      </w:ins>
      <w:r w:rsidR="0000560C">
        <w:rPr>
          <w:sz w:val="24"/>
          <w:szCs w:val="24"/>
        </w:rPr>
        <w:t xml:space="preserve">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</w:t>
      </w:r>
      <w:del w:id="54" w:author="Smith, Nick" w:date="2020-06-29T16:26:00Z">
        <w:r w:rsidR="00D82DF8" w:rsidDel="0097070C">
          <w:rPr>
            <w:sz w:val="24"/>
            <w:szCs w:val="24"/>
          </w:rPr>
          <w:delText>n</w:delText>
        </w:r>
      </w:del>
      <w:r w:rsidR="00D82DF8">
        <w:rPr>
          <w:sz w:val="24"/>
          <w:szCs w:val="24"/>
        </w:rPr>
        <w:t xml:space="preserve"> </w:t>
      </w:r>
      <w:del w:id="55" w:author="Smith, Nick" w:date="2020-06-29T16:26:00Z">
        <w:r w:rsidR="00D82DF8" w:rsidDel="0097070C">
          <w:rPr>
            <w:sz w:val="24"/>
            <w:szCs w:val="24"/>
          </w:rPr>
          <w:delText xml:space="preserve">enigmatic </w:delText>
        </w:r>
      </w:del>
      <w:r w:rsidR="00D82DF8">
        <w:rPr>
          <w:sz w:val="24"/>
          <w:szCs w:val="24"/>
        </w:rPr>
        <w:t xml:space="preserve">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>both</w:t>
      </w:r>
      <w:ins w:id="56" w:author="Smith, Nick" w:date="2020-06-29T16:27:00Z">
        <w:r w:rsidR="0097070C">
          <w:rPr>
            <w:sz w:val="24"/>
            <w:szCs w:val="24"/>
          </w:rPr>
          <w:t xml:space="preserve"> naturally</w:t>
        </w:r>
      </w:ins>
      <w:r w:rsidR="0000560C">
        <w:rPr>
          <w:sz w:val="24"/>
          <w:szCs w:val="24"/>
        </w:rPr>
        <w:t xml:space="preserve"> burned and unburned communities </w:t>
      </w:r>
      <w:ins w:id="57" w:author="Smith, Nick" w:date="2020-06-29T16:27:00Z">
        <w:r w:rsidR="0097070C">
          <w:rPr>
            <w:sz w:val="24"/>
            <w:szCs w:val="24"/>
          </w:rPr>
          <w:t>both exist in a common,</w:t>
        </w:r>
      </w:ins>
      <w:del w:id="58" w:author="Smith, Nick" w:date="2020-06-29T16:27:00Z">
        <w:r w:rsidR="0000560C" w:rsidDel="0097070C">
          <w:rPr>
            <w:sz w:val="24"/>
            <w:szCs w:val="24"/>
          </w:rPr>
          <w:delText xml:space="preserve">are sorely tested </w:delText>
        </w:r>
        <w:r w:rsidR="00576788" w:rsidDel="0097070C">
          <w:rPr>
            <w:sz w:val="24"/>
            <w:szCs w:val="24"/>
          </w:rPr>
          <w:delText>in a</w:delText>
        </w:r>
      </w:del>
      <w:r w:rsidR="00576788">
        <w:rPr>
          <w:sz w:val="24"/>
          <w:szCs w:val="24"/>
        </w:rPr>
        <w:t xml:space="preserve"> harsh island environment</w:t>
      </w:r>
      <w:r w:rsidR="00D92719">
        <w:rPr>
          <w:sz w:val="24"/>
          <w:szCs w:val="24"/>
        </w:rPr>
        <w:t xml:space="preserve">. </w:t>
      </w:r>
      <w:del w:id="59" w:author="Smith, Nick" w:date="2020-06-29T16:28:00Z">
        <w:r w:rsidR="0000560C" w:rsidDel="0097070C">
          <w:rPr>
            <w:sz w:val="24"/>
            <w:szCs w:val="24"/>
          </w:rPr>
          <w:delText xml:space="preserve">Uppermost in our minds is the need to unravel a conundrum as to </w:delText>
        </w:r>
      </w:del>
      <w:ins w:id="60" w:author="Smith, Nick" w:date="2020-06-29T16:28:00Z">
        <w:r w:rsidR="0097070C">
          <w:rPr>
            <w:sz w:val="24"/>
            <w:szCs w:val="24"/>
          </w:rPr>
          <w:t xml:space="preserve">Nonetheless, it is unknown </w:t>
        </w:r>
      </w:ins>
      <w:r w:rsidR="0000560C">
        <w:rPr>
          <w:sz w:val="24"/>
          <w:szCs w:val="24"/>
        </w:rPr>
        <w:t>whether long term benefits</w:t>
      </w:r>
      <w:r w:rsidR="00603660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found in burned preserves outshine those in populations untouched by fire</w:t>
      </w:r>
      <w:r w:rsidR="0000560C" w:rsidRPr="00976715">
        <w:rPr>
          <w:sz w:val="24"/>
          <w:szCs w:val="24"/>
        </w:rPr>
        <w:t>.</w:t>
      </w:r>
      <w:r w:rsidR="00976715" w:rsidRPr="00976715">
        <w:rPr>
          <w:sz w:val="24"/>
          <w:szCs w:val="24"/>
        </w:rPr>
        <w:t xml:space="preserve"> </w:t>
      </w:r>
      <w:del w:id="61" w:author="Smith, Nick" w:date="2020-06-29T16:29:00Z">
        <w:r w:rsidR="00976715" w:rsidRPr="00976715" w:rsidDel="0097070C">
          <w:rPr>
            <w:sz w:val="24"/>
            <w:szCs w:val="24"/>
          </w:rPr>
          <w:delText>Given t</w:delText>
        </w:r>
      </w:del>
      <w:ins w:id="62" w:author="Smith, Nick" w:date="2020-06-29T16:29:00Z">
        <w:r w:rsidR="0097070C">
          <w:rPr>
            <w:sz w:val="24"/>
            <w:szCs w:val="24"/>
          </w:rPr>
          <w:t>T</w:t>
        </w:r>
      </w:ins>
      <w:r w:rsidR="00976715" w:rsidRPr="00976715">
        <w:rPr>
          <w:sz w:val="24"/>
          <w:szCs w:val="24"/>
        </w:rPr>
        <w:t xml:space="preserve">he uniqueness of </w:t>
      </w:r>
      <w:r w:rsidR="00976715">
        <w:rPr>
          <w:sz w:val="24"/>
          <w:szCs w:val="24"/>
        </w:rPr>
        <w:t xml:space="preserve">the </w:t>
      </w:r>
      <w:ins w:id="63" w:author="Smith, Nick" w:date="2020-06-29T16:29:00Z">
        <w:r w:rsidR="0097070C">
          <w:rPr>
            <w:sz w:val="24"/>
            <w:szCs w:val="24"/>
          </w:rPr>
          <w:t xml:space="preserve">environment </w:t>
        </w:r>
      </w:ins>
      <w:ins w:id="64" w:author="Smith, Nick" w:date="2020-06-29T16:31:00Z">
        <w:r w:rsidR="009534E5">
          <w:rPr>
            <w:sz w:val="24"/>
            <w:szCs w:val="24"/>
          </w:rPr>
          <w:t xml:space="preserve">on Mt. Desert </w:t>
        </w:r>
      </w:ins>
      <w:ins w:id="65" w:author="Smith, Nick" w:date="2020-06-29T16:29:00Z">
        <w:r w:rsidR="0097070C">
          <w:rPr>
            <w:sz w:val="24"/>
            <w:szCs w:val="24"/>
          </w:rPr>
          <w:t>provides</w:t>
        </w:r>
      </w:ins>
      <w:del w:id="66" w:author="Smith, Nick" w:date="2020-06-29T16:29:00Z">
        <w:r w:rsidR="00976715" w:rsidDel="0097070C">
          <w:rPr>
            <w:sz w:val="24"/>
            <w:szCs w:val="24"/>
          </w:rPr>
          <w:delText xml:space="preserve">island </w:delText>
        </w:r>
        <w:r w:rsidR="00976715" w:rsidRPr="00976715" w:rsidDel="0097070C">
          <w:rPr>
            <w:sz w:val="24"/>
            <w:szCs w:val="24"/>
          </w:rPr>
          <w:delText xml:space="preserve">investigators are </w:delText>
        </w:r>
        <w:r w:rsidR="00976715" w:rsidDel="0097070C">
          <w:rPr>
            <w:sz w:val="24"/>
            <w:szCs w:val="24"/>
          </w:rPr>
          <w:delText>rewarded</w:delText>
        </w:r>
        <w:r w:rsidR="00976715" w:rsidRPr="00976715" w:rsidDel="0097070C">
          <w:rPr>
            <w:sz w:val="24"/>
            <w:szCs w:val="24"/>
          </w:rPr>
          <w:delText xml:space="preserve"> with</w:delText>
        </w:r>
      </w:del>
      <w:r w:rsidR="00976715" w:rsidRPr="00976715">
        <w:rPr>
          <w:sz w:val="24"/>
          <w:szCs w:val="24"/>
        </w:rPr>
        <w:t xml:space="preserve">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pine-fire dynamics</w:t>
      </w:r>
      <w:r w:rsidR="000F2CCD">
        <w:rPr>
          <w:sz w:val="24"/>
          <w:szCs w:val="24"/>
        </w:rPr>
        <w:t xml:space="preserve"> and address important conservation questions</w:t>
      </w:r>
      <w:r w:rsidR="00976715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69A8C07E" w:rsidR="005E18AA" w:rsidRPr="00C73665" w:rsidRDefault="0000560C" w:rsidP="005E18AA">
      <w:pPr>
        <w:rPr>
          <w:sz w:val="24"/>
          <w:szCs w:val="24"/>
        </w:rPr>
      </w:pPr>
      <w:r>
        <w:rPr>
          <w:sz w:val="24"/>
          <w:szCs w:val="24"/>
        </w:rPr>
        <w:t xml:space="preserve">Pitch pine fragility is </w:t>
      </w:r>
      <w:del w:id="67" w:author="Smith, Nick" w:date="2020-06-29T16:30:00Z">
        <w:r w:rsidDel="0097070C">
          <w:rPr>
            <w:sz w:val="24"/>
            <w:szCs w:val="24"/>
          </w:rPr>
          <w:delText xml:space="preserve">of course </w:delText>
        </w:r>
        <w:r w:rsidR="00D06E21" w:rsidDel="0097070C">
          <w:rPr>
            <w:sz w:val="24"/>
            <w:szCs w:val="24"/>
          </w:rPr>
          <w:delText xml:space="preserve">much </w:delText>
        </w:r>
      </w:del>
      <w:r>
        <w:rPr>
          <w:sz w:val="24"/>
          <w:szCs w:val="24"/>
        </w:rPr>
        <w:t xml:space="preserve">more complex than </w:t>
      </w:r>
      <w:del w:id="68" w:author="Smith, Nick" w:date="2020-06-29T16:30:00Z">
        <w:r w:rsidDel="0097070C">
          <w:rPr>
            <w:sz w:val="24"/>
            <w:szCs w:val="24"/>
          </w:rPr>
          <w:delText xml:space="preserve">simply </w:delText>
        </w:r>
      </w:del>
      <w:ins w:id="69" w:author="Smith, Nick" w:date="2020-06-29T16:30:00Z">
        <w:r w:rsidR="0097070C">
          <w:rPr>
            <w:sz w:val="24"/>
            <w:szCs w:val="24"/>
          </w:rPr>
          <w:t>the</w:t>
        </w:r>
        <w:r w:rsidR="0097070C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community </w:t>
      </w:r>
      <w:r w:rsidR="00DD0B8A">
        <w:rPr>
          <w:sz w:val="24"/>
          <w:szCs w:val="24"/>
        </w:rPr>
        <w:t>response to</w:t>
      </w:r>
      <w:r w:rsidR="00702322">
        <w:rPr>
          <w:sz w:val="24"/>
          <w:szCs w:val="24"/>
        </w:rPr>
        <w:t xml:space="preserve"> a lack of fire. </w:t>
      </w:r>
      <w:r w:rsidR="00DF5F35" w:rsidRPr="00C73665">
        <w:rPr>
          <w:sz w:val="24"/>
          <w:szCs w:val="24"/>
        </w:rPr>
        <w:t xml:space="preserve">Day et al </w:t>
      </w:r>
      <w:r w:rsidR="00DF5F35">
        <w:rPr>
          <w:sz w:val="24"/>
          <w:szCs w:val="24"/>
        </w:rPr>
        <w:t>(</w:t>
      </w:r>
      <w:r w:rsidR="00DF5F35" w:rsidRPr="00C73665">
        <w:rPr>
          <w:sz w:val="24"/>
          <w:szCs w:val="24"/>
        </w:rPr>
        <w:t>2005) assert pitch pine</w:t>
      </w:r>
      <w:r w:rsidR="00DD0B8A">
        <w:rPr>
          <w:sz w:val="24"/>
          <w:szCs w:val="24"/>
        </w:rPr>
        <w:t>s</w:t>
      </w:r>
      <w:r w:rsidR="00DF5F35" w:rsidRPr="00C73665">
        <w:rPr>
          <w:sz w:val="24"/>
          <w:szCs w:val="24"/>
        </w:rPr>
        <w:t xml:space="preserve"> are poised to decline at a more rapid pace, due as much to higher summer and winter temperatures and moister autumns</w:t>
      </w:r>
      <w:ins w:id="70" w:author="Smith, Nick" w:date="2020-06-29T16:30:00Z">
        <w:r w:rsidR="0097070C">
          <w:rPr>
            <w:sz w:val="24"/>
            <w:szCs w:val="24"/>
          </w:rPr>
          <w:t>,</w:t>
        </w:r>
      </w:ins>
      <w:r w:rsidR="00DF5F35" w:rsidRPr="00C73665">
        <w:rPr>
          <w:sz w:val="24"/>
          <w:szCs w:val="24"/>
        </w:rPr>
        <w:t xml:space="preserve"> as stand-replacing disturbances</w:t>
      </w:r>
      <w:r w:rsidR="00702322">
        <w:rPr>
          <w:sz w:val="24"/>
          <w:szCs w:val="24"/>
        </w:rPr>
        <w:t xml:space="preserve"> like fire</w:t>
      </w:r>
      <w:r w:rsidR="00DF5F35">
        <w:rPr>
          <w:sz w:val="24"/>
          <w:szCs w:val="24"/>
        </w:rPr>
        <w:t>.</w:t>
      </w:r>
      <w:r w:rsidR="00DF5F35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ins w:id="71" w:author="Smith, Nick" w:date="2020-06-29T16:30:00Z">
        <w:r w:rsidR="009534E5">
          <w:rPr>
            <w:color w:val="222222"/>
            <w:sz w:val="24"/>
            <w:szCs w:val="24"/>
            <w:shd w:val="clear" w:color="auto" w:fill="FFFFFF"/>
          </w:rPr>
          <w:t xml:space="preserve"> and have been</w:t>
        </w:r>
      </w:ins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del w:id="72" w:author="Smith, Nick" w:date="2020-06-29T16:30:00Z">
        <w:r w:rsidR="00576788" w:rsidRPr="00C73665" w:rsidDel="009534E5">
          <w:rPr>
            <w:sz w:val="24"/>
            <w:szCs w:val="24"/>
          </w:rPr>
          <w:delText>pertubations</w:delText>
        </w:r>
      </w:del>
      <w:ins w:id="73" w:author="Smith, Nick" w:date="2020-06-29T16:30:00Z">
        <w:r w:rsidR="009534E5" w:rsidRPr="00C73665">
          <w:rPr>
            <w:sz w:val="24"/>
            <w:szCs w:val="24"/>
          </w:rPr>
          <w:t>perturbations</w:t>
        </w:r>
      </w:ins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603660">
        <w:rPr>
          <w:sz w:val="24"/>
          <w:szCs w:val="24"/>
        </w:rPr>
        <w:t xml:space="preserve">The </w:t>
      </w:r>
      <w:r w:rsidR="00AB5E0D">
        <w:rPr>
          <w:sz w:val="24"/>
          <w:szCs w:val="24"/>
        </w:rPr>
        <w:t>fragile nature of pitch pine endurance is underscored</w:t>
      </w:r>
      <w:r w:rsidR="00702322" w:rsidRPr="00DF5F35">
        <w:rPr>
          <w:sz w:val="24"/>
          <w:szCs w:val="24"/>
        </w:rPr>
        <w:t xml:space="preserve"> by </w:t>
      </w:r>
      <w:r w:rsidR="00D06E21">
        <w:rPr>
          <w:sz w:val="24"/>
          <w:szCs w:val="24"/>
        </w:rPr>
        <w:t xml:space="preserve">experience </w:t>
      </w:r>
      <w:r w:rsidR="00702322" w:rsidRPr="00DF5F35">
        <w:rPr>
          <w:sz w:val="24"/>
          <w:szCs w:val="24"/>
        </w:rPr>
        <w:t>in a severe environment</w:t>
      </w:r>
      <w:r w:rsidR="00AB5E0D">
        <w:rPr>
          <w:sz w:val="24"/>
          <w:szCs w:val="24"/>
        </w:rPr>
        <w:t xml:space="preserve"> of </w:t>
      </w:r>
      <w:r w:rsidR="00702322" w:rsidRPr="00DF5F35">
        <w:rPr>
          <w:sz w:val="24"/>
          <w:szCs w:val="24"/>
        </w:rPr>
        <w:t>abiotic and biotic pressures</w:t>
      </w:r>
      <w:r w:rsidR="00702322">
        <w:rPr>
          <w:sz w:val="24"/>
          <w:szCs w:val="24"/>
        </w:rPr>
        <w:t xml:space="preserve"> (Harris et al 2012).</w:t>
      </w:r>
      <w:r w:rsidR="005044F7">
        <w:rPr>
          <w:sz w:val="24"/>
          <w:szCs w:val="24"/>
        </w:rPr>
        <w:t xml:space="preserve"> </w:t>
      </w:r>
      <w:r w:rsidR="00DD0B8A">
        <w:rPr>
          <w:sz w:val="24"/>
          <w:szCs w:val="24"/>
        </w:rPr>
        <w:t>Ironically, g</w:t>
      </w:r>
      <w:r w:rsidR="005E18AA" w:rsidRPr="00C73665">
        <w:rPr>
          <w:sz w:val="24"/>
          <w:szCs w:val="24"/>
        </w:rPr>
        <w:t xml:space="preserve">laciated </w:t>
      </w:r>
      <w:proofErr w:type="spellStart"/>
      <w:r w:rsidR="005E18AA" w:rsidRPr="00C73665">
        <w:rPr>
          <w:sz w:val="24"/>
          <w:szCs w:val="24"/>
        </w:rPr>
        <w:t>edaphics</w:t>
      </w:r>
      <w:proofErr w:type="spellEnd"/>
      <w:r w:rsidR="005E18AA" w:rsidRPr="00C73665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on Mt. Desert island </w:t>
      </w:r>
      <w:r w:rsidR="005E18AA" w:rsidRPr="00C73665">
        <w:rPr>
          <w:sz w:val="24"/>
          <w:szCs w:val="24"/>
        </w:rPr>
        <w:t xml:space="preserve">(e.g., Ellsworth schist) </w:t>
      </w:r>
      <w:r w:rsidR="00AB5E0D">
        <w:rPr>
          <w:sz w:val="24"/>
          <w:szCs w:val="24"/>
        </w:rPr>
        <w:t>enable a more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for pitch pines in</w:t>
      </w:r>
      <w:r w:rsidR="005044F7">
        <w:rPr>
          <w:sz w:val="24"/>
          <w:szCs w:val="24"/>
        </w:rPr>
        <w:t xml:space="preserve"> mixed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AB5E0D">
        <w:rPr>
          <w:sz w:val="24"/>
          <w:szCs w:val="24"/>
        </w:rPr>
        <w:t xml:space="preserve">; upon </w:t>
      </w:r>
      <w:r w:rsidR="00DD0B8A">
        <w:rPr>
          <w:sz w:val="24"/>
          <w:szCs w:val="24"/>
        </w:rPr>
        <w:t>entering</w:t>
      </w:r>
      <w:r w:rsidR="000F2CCD">
        <w:rPr>
          <w:sz w:val="24"/>
          <w:szCs w:val="24"/>
        </w:rPr>
        <w:t xml:space="preserve"> t</w:t>
      </w:r>
      <w:r w:rsidR="005E18AA">
        <w:rPr>
          <w:sz w:val="24"/>
          <w:szCs w:val="24"/>
        </w:rPr>
        <w:t>heir juvenile phase</w:t>
      </w:r>
      <w:r w:rsidR="00AB5E0D">
        <w:rPr>
          <w:sz w:val="24"/>
          <w:szCs w:val="24"/>
        </w:rPr>
        <w:t xml:space="preserve">, </w:t>
      </w:r>
      <w:del w:id="74" w:author="Smith, Nick" w:date="2020-06-29T16:32:00Z">
        <w:r w:rsidR="00AB5E0D" w:rsidDel="009534E5">
          <w:rPr>
            <w:sz w:val="24"/>
            <w:szCs w:val="24"/>
          </w:rPr>
          <w:delText>that species</w:delText>
        </w:r>
      </w:del>
      <w:ins w:id="75" w:author="Smith, Nick" w:date="2020-06-29T16:32:00Z">
        <w:r w:rsidR="009534E5">
          <w:rPr>
            <w:sz w:val="24"/>
            <w:szCs w:val="24"/>
          </w:rPr>
          <w:t>pitch pine</w:t>
        </w:r>
      </w:ins>
      <w:r w:rsidR="00AB5E0D">
        <w:rPr>
          <w:sz w:val="24"/>
          <w:szCs w:val="24"/>
        </w:rPr>
        <w:t xml:space="preserve"> </w:t>
      </w:r>
      <w:del w:id="76" w:author="Smith, Nick" w:date="2020-06-29T16:32:00Z">
        <w:r w:rsidR="00AB5E0D" w:rsidDel="009534E5">
          <w:rPr>
            <w:sz w:val="24"/>
            <w:szCs w:val="24"/>
          </w:rPr>
          <w:delText xml:space="preserve">does the unexpected, </w:delText>
        </w:r>
      </w:del>
      <w:r w:rsidR="00AB5E0D">
        <w:rPr>
          <w:sz w:val="24"/>
          <w:szCs w:val="24"/>
        </w:rPr>
        <w:t>shad</w:t>
      </w:r>
      <w:del w:id="77" w:author="Smith, Nick" w:date="2020-06-29T16:32:00Z">
        <w:r w:rsidR="00AB5E0D" w:rsidDel="009534E5">
          <w:rPr>
            <w:sz w:val="24"/>
            <w:szCs w:val="24"/>
          </w:rPr>
          <w:delText>ing</w:delText>
        </w:r>
      </w:del>
      <w:ins w:id="78" w:author="Smith, Nick" w:date="2020-06-29T16:32:00Z">
        <w:r w:rsidR="009534E5">
          <w:rPr>
            <w:sz w:val="24"/>
            <w:szCs w:val="24"/>
          </w:rPr>
          <w:t>es</w:t>
        </w:r>
      </w:ins>
      <w:r w:rsidR="00AB5E0D">
        <w:rPr>
          <w:sz w:val="24"/>
          <w:szCs w:val="24"/>
        </w:rPr>
        <w:t xml:space="preserve"> and </w:t>
      </w:r>
      <w:del w:id="79" w:author="Smith, Nick" w:date="2020-06-29T16:32:00Z">
        <w:r w:rsidR="00AB5E0D" w:rsidDel="009534E5">
          <w:rPr>
            <w:sz w:val="24"/>
            <w:szCs w:val="24"/>
          </w:rPr>
          <w:delText>nurturing</w:delText>
        </w:r>
        <w:r w:rsidR="000F2CCD" w:rsidDel="009534E5">
          <w:rPr>
            <w:sz w:val="24"/>
            <w:szCs w:val="24"/>
          </w:rPr>
          <w:delText xml:space="preserve"> </w:delText>
        </w:r>
      </w:del>
      <w:ins w:id="80" w:author="Smith, Nick" w:date="2020-06-29T16:32:00Z">
        <w:r w:rsidR="009534E5">
          <w:rPr>
            <w:sz w:val="24"/>
            <w:szCs w:val="24"/>
          </w:rPr>
          <w:t>nurtur</w:t>
        </w:r>
        <w:r w:rsidR="009534E5">
          <w:rPr>
            <w:sz w:val="24"/>
            <w:szCs w:val="24"/>
          </w:rPr>
          <w:t>es</w:t>
        </w:r>
        <w:r w:rsidR="009534E5">
          <w:rPr>
            <w:sz w:val="24"/>
            <w:szCs w:val="24"/>
          </w:rPr>
          <w:t xml:space="preserve"> </w:t>
        </w:r>
      </w:ins>
      <w:r w:rsidR="00D06E21">
        <w:rPr>
          <w:sz w:val="24"/>
          <w:szCs w:val="24"/>
        </w:rPr>
        <w:t xml:space="preserve">evergreen </w:t>
      </w:r>
      <w:r w:rsidR="005044F7">
        <w:rPr>
          <w:sz w:val="24"/>
          <w:szCs w:val="24"/>
        </w:rPr>
        <w:t xml:space="preserve">competitors for up to a decade. </w:t>
      </w:r>
      <w:r w:rsidR="005044F7" w:rsidRPr="00C73665">
        <w:rPr>
          <w:sz w:val="24"/>
          <w:szCs w:val="24"/>
        </w:rPr>
        <w:t xml:space="preserve">As time passes, </w:t>
      </w:r>
      <w:r w:rsidR="000F2CCD">
        <w:rPr>
          <w:sz w:val="24"/>
          <w:szCs w:val="24"/>
        </w:rPr>
        <w:t>the picture of</w:t>
      </w:r>
      <w:r w:rsidR="005E18AA">
        <w:rPr>
          <w:sz w:val="24"/>
          <w:szCs w:val="24"/>
        </w:rPr>
        <w:t xml:space="preserve"> fragility </w:t>
      </w:r>
      <w:r w:rsidR="000F2CCD">
        <w:rPr>
          <w:sz w:val="24"/>
          <w:szCs w:val="24"/>
        </w:rPr>
        <w:t>morphs into a more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image of </w:t>
      </w:r>
      <w:r w:rsidR="003A44AD">
        <w:rPr>
          <w:sz w:val="24"/>
          <w:szCs w:val="24"/>
        </w:rPr>
        <w:t xml:space="preserve">near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nutrient and moisture </w:t>
      </w:r>
      <w:r w:rsidR="005044F7" w:rsidRPr="00C73665">
        <w:rPr>
          <w:sz w:val="24"/>
          <w:szCs w:val="24"/>
        </w:rPr>
        <w:t>root sorption</w:t>
      </w:r>
      <w:r w:rsidR="00D06E21">
        <w:rPr>
          <w:sz w:val="24"/>
          <w:szCs w:val="24"/>
        </w:rPr>
        <w:t>. These factors provide a backdrop for</w:t>
      </w:r>
      <w:r w:rsidR="005E18AA" w:rsidRPr="00C73665">
        <w:rPr>
          <w:sz w:val="24"/>
          <w:szCs w:val="24"/>
        </w:rPr>
        <w:t xml:space="preserve"> competition with red spruce (</w:t>
      </w:r>
      <w:proofErr w:type="spellStart"/>
      <w:r w:rsidR="005E18AA" w:rsidRPr="00C73665">
        <w:rPr>
          <w:i/>
          <w:iCs/>
          <w:sz w:val="24"/>
          <w:szCs w:val="24"/>
        </w:rPr>
        <w:t>Picea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t>rubens</w:t>
      </w:r>
      <w:proofErr w:type="spellEnd"/>
      <w:r w:rsidR="005E18AA" w:rsidRPr="00C73665">
        <w:rPr>
          <w:sz w:val="24"/>
          <w:szCs w:val="24"/>
        </w:rPr>
        <w:t>), hemlock (</w:t>
      </w:r>
      <w:proofErr w:type="spellStart"/>
      <w:r w:rsidR="005E18AA" w:rsidRPr="00C73665">
        <w:rPr>
          <w:i/>
          <w:iCs/>
          <w:sz w:val="24"/>
          <w:szCs w:val="24"/>
        </w:rPr>
        <w:t>Tsuga</w:t>
      </w:r>
      <w:proofErr w:type="spellEnd"/>
      <w:r w:rsidR="005E18AA" w:rsidRPr="00C73665">
        <w:rPr>
          <w:i/>
          <w:iCs/>
          <w:sz w:val="24"/>
          <w:szCs w:val="24"/>
        </w:rPr>
        <w:t xml:space="preserve"> canadensis</w:t>
      </w:r>
      <w:r w:rsidR="005E18AA" w:rsidRPr="00C73665">
        <w:rPr>
          <w:sz w:val="24"/>
          <w:szCs w:val="24"/>
        </w:rPr>
        <w:t>) and balsam fir (</w:t>
      </w:r>
      <w:proofErr w:type="spellStart"/>
      <w:r w:rsidR="005E18AA" w:rsidRPr="00C73665">
        <w:rPr>
          <w:i/>
          <w:iCs/>
          <w:sz w:val="24"/>
          <w:szCs w:val="24"/>
        </w:rPr>
        <w:t>Abies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lastRenderedPageBreak/>
        <w:t>balsamea</w:t>
      </w:r>
      <w:proofErr w:type="spellEnd"/>
      <w:r w:rsidR="005E18AA" w:rsidRPr="00C73665">
        <w:rPr>
          <w:sz w:val="24"/>
          <w:szCs w:val="24"/>
        </w:rPr>
        <w:t xml:space="preserve">).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>, pioneering efforts enable</w:t>
      </w:r>
      <w:r w:rsidR="005E18A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accelerated</w:t>
      </w:r>
      <w:r w:rsidR="005E18AA">
        <w:rPr>
          <w:sz w:val="24"/>
          <w:szCs w:val="24"/>
        </w:rPr>
        <w:t xml:space="preserve"> establishment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AD1423">
        <w:rPr>
          <w:sz w:val="24"/>
          <w:szCs w:val="24"/>
        </w:rPr>
        <w:t xml:space="preserve">these </w:t>
      </w:r>
      <w:r w:rsidR="005E18AA" w:rsidRPr="00C73665">
        <w:rPr>
          <w:sz w:val="24"/>
          <w:szCs w:val="24"/>
        </w:rPr>
        <w:t xml:space="preserve">other, </w:t>
      </w:r>
      <w:r w:rsidR="00AD1423">
        <w:rPr>
          <w:sz w:val="24"/>
          <w:szCs w:val="24"/>
        </w:rPr>
        <w:t>broad</w:t>
      </w:r>
      <w:r w:rsidR="005E18AA" w:rsidRPr="00C73665">
        <w:rPr>
          <w:sz w:val="24"/>
          <w:szCs w:val="24"/>
        </w:rPr>
        <w:t xml:space="preserve">er competitors. 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17DFA15B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>, such as those along Cadillac South Ridge trail,</w:t>
      </w:r>
      <w:r w:rsidR="006F7D1C" w:rsidRPr="00C73665">
        <w:rPr>
          <w:sz w:val="24"/>
          <w:szCs w:val="24"/>
        </w:rPr>
        <w:t xml:space="preserve"> pyrogenic carbon deposits</w:t>
      </w:r>
      <w:r>
        <w:rPr>
          <w:sz w:val="24"/>
          <w:szCs w:val="24"/>
        </w:rPr>
        <w:t xml:space="preserve"> (Laing 199</w:t>
      </w:r>
      <w:r w:rsidR="001D435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embroidered by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thermal exfoliation (</w:t>
      </w:r>
      <w:proofErr w:type="spellStart"/>
      <w:r w:rsidR="006F7D1C" w:rsidRPr="00C73665">
        <w:rPr>
          <w:sz w:val="24"/>
          <w:szCs w:val="24"/>
        </w:rPr>
        <w:t>Shakesby</w:t>
      </w:r>
      <w:proofErr w:type="spellEnd"/>
      <w:r w:rsidR="006F7D1C" w:rsidRPr="00C73665">
        <w:rPr>
          <w:sz w:val="24"/>
          <w:szCs w:val="24"/>
        </w:rPr>
        <w:t xml:space="preserve"> and </w:t>
      </w:r>
      <w:proofErr w:type="spellStart"/>
      <w:r w:rsidR="006F7D1C" w:rsidRPr="00C73665">
        <w:rPr>
          <w:sz w:val="24"/>
          <w:szCs w:val="24"/>
        </w:rPr>
        <w:t>Doerr</w:t>
      </w:r>
      <w:proofErr w:type="spellEnd"/>
      <w:r w:rsidR="006F7D1C" w:rsidRPr="00C73665">
        <w:rPr>
          <w:sz w:val="24"/>
          <w:szCs w:val="24"/>
        </w:rPr>
        <w:t xml:space="preserve"> 2006)</w:t>
      </w:r>
      <w:r w:rsidR="006F7D1C">
        <w:rPr>
          <w:sz w:val="24"/>
          <w:szCs w:val="24"/>
        </w:rPr>
        <w:t xml:space="preserve">,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del w:id="81" w:author="Smith, Nick" w:date="2020-06-29T16:33:00Z">
        <w:r w:rsidR="00AB5E0D" w:rsidRPr="009534E5" w:rsidDel="009534E5">
          <w:rPr>
            <w:color w:val="000000" w:themeColor="text1"/>
            <w:sz w:val="24"/>
            <w:szCs w:val="24"/>
            <w:rPrChange w:id="82" w:author="Smith, Nick" w:date="2020-06-29T16:33:00Z">
              <w:rPr>
                <w:sz w:val="24"/>
                <w:szCs w:val="24"/>
              </w:rPr>
            </w:rPrChange>
          </w:rPr>
          <w:delText>Those i</w:delText>
        </w:r>
        <w:r w:rsidR="006F7D1C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83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nvestigators </w:delText>
        </w:r>
      </w:del>
      <w:ins w:id="84" w:author="Smith, Nick" w:date="2020-06-29T16:33:00Z">
        <w:r w:rsidR="009534E5">
          <w:rPr>
            <w:color w:val="000000" w:themeColor="text1"/>
            <w:sz w:val="24"/>
            <w:szCs w:val="24"/>
          </w:rPr>
          <w:t xml:space="preserve">In fact, Licht and Smith (2020) </w:t>
        </w:r>
        <w:r w:rsidR="009534E5">
          <w:rPr>
            <w:color w:val="000000" w:themeColor="text1"/>
            <w:sz w:val="24"/>
            <w:szCs w:val="24"/>
            <w:shd w:val="clear" w:color="auto" w:fill="FFFFFF"/>
          </w:rPr>
          <w:t>found</w:t>
        </w:r>
      </w:ins>
      <w:ins w:id="85" w:author="Smith, Nick" w:date="2020-06-29T16:34:00Z">
        <w:r w:rsidR="009534E5">
          <w:rPr>
            <w:color w:val="000000" w:themeColor="text1"/>
            <w:sz w:val="24"/>
            <w:szCs w:val="24"/>
            <w:shd w:val="clear" w:color="auto" w:fill="FFFFFF"/>
          </w:rPr>
          <w:t xml:space="preserve"> that </w:t>
        </w:r>
      </w:ins>
      <w:del w:id="86" w:author="Smith, Nick" w:date="2020-06-29T16:33:00Z">
        <w:r w:rsidR="00AB5E0D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87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>find</w:delText>
        </w:r>
      </w:del>
      <w:del w:id="88" w:author="Smith, Nick" w:date="2020-06-29T16:34:00Z">
        <w:r w:rsidR="00AB5E0D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89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 in a controlled study of </w:delText>
        </w:r>
        <w:r w:rsidR="00D06E21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90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matching </w:delText>
        </w:r>
        <w:r w:rsidR="00AB5E0D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91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>slope and aspect</w:delText>
        </w:r>
        <w:r w:rsidR="006F7D1C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92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, </w:delText>
        </w:r>
      </w:del>
      <w:r w:rsidR="00AB5E0D" w:rsidRPr="009534E5">
        <w:rPr>
          <w:color w:val="000000" w:themeColor="text1"/>
          <w:sz w:val="24"/>
          <w:szCs w:val="24"/>
          <w:shd w:val="clear" w:color="auto" w:fill="FFFFFF"/>
          <w:rPrChange w:id="93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charcoal pyrogenic carbon from </w:t>
      </w:r>
      <w:r w:rsidR="001D4352" w:rsidRPr="009534E5">
        <w:rPr>
          <w:color w:val="000000" w:themeColor="text1"/>
          <w:sz w:val="24"/>
          <w:szCs w:val="24"/>
          <w:shd w:val="clear" w:color="auto" w:fill="FFFFFF"/>
          <w:rPrChange w:id="94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>anthropogenic forest pyrolysis</w:t>
      </w:r>
      <w:r w:rsidR="00AB5E0D" w:rsidRPr="009534E5">
        <w:rPr>
          <w:color w:val="000000" w:themeColor="text1"/>
          <w:sz w:val="24"/>
          <w:szCs w:val="24"/>
          <w:shd w:val="clear" w:color="auto" w:fill="FFFFFF"/>
          <w:rPrChange w:id="95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</w:t>
      </w:r>
      <w:del w:id="96" w:author="Smith, Nick" w:date="2020-06-29T16:34:00Z">
        <w:r w:rsidR="00AB5E0D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97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>spurs</w:delText>
        </w:r>
        <w:r w:rsidR="006F7D1C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98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ins w:id="99" w:author="Smith, Nick" w:date="2020-06-29T16:34:00Z">
        <w:r w:rsidR="009534E5" w:rsidRPr="009534E5">
          <w:rPr>
            <w:color w:val="000000" w:themeColor="text1"/>
            <w:sz w:val="24"/>
            <w:szCs w:val="24"/>
            <w:shd w:val="clear" w:color="auto" w:fill="FFFFFF"/>
            <w:rPrChange w:id="100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t>spur</w:t>
        </w:r>
        <w:r w:rsidR="009534E5">
          <w:rPr>
            <w:color w:val="000000" w:themeColor="text1"/>
            <w:sz w:val="24"/>
            <w:szCs w:val="24"/>
            <w:shd w:val="clear" w:color="auto" w:fill="FFFFFF"/>
          </w:rPr>
          <w:t>red</w:t>
        </w:r>
        <w:r w:rsidR="009534E5" w:rsidRPr="009534E5">
          <w:rPr>
            <w:color w:val="000000" w:themeColor="text1"/>
            <w:sz w:val="24"/>
            <w:szCs w:val="24"/>
            <w:shd w:val="clear" w:color="auto" w:fill="FFFFFF"/>
            <w:rPrChange w:id="101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r w:rsidR="006F7D1C" w:rsidRPr="009534E5">
        <w:rPr>
          <w:color w:val="000000" w:themeColor="text1"/>
          <w:sz w:val="24"/>
          <w:szCs w:val="24"/>
          <w:shd w:val="clear" w:color="auto" w:fill="FFFFFF"/>
          <w:rPrChange w:id="102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subsurface water retention and nutrient supply, </w:t>
      </w:r>
      <w:del w:id="103" w:author="Smith, Nick" w:date="2020-06-29T16:34:00Z">
        <w:r w:rsidR="00DD0B8A" w:rsidRPr="009534E5" w:rsidDel="009534E5">
          <w:rPr>
            <w:color w:val="000000" w:themeColor="text1"/>
            <w:sz w:val="24"/>
            <w:szCs w:val="24"/>
            <w:shd w:val="clear" w:color="auto" w:fill="FFFFFF"/>
            <w:rPrChange w:id="104" w:author="Smith, Nick" w:date="2020-06-29T16:33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>further impacting</w:delText>
        </w:r>
      </w:del>
      <w:ins w:id="105" w:author="Smith, Nick" w:date="2020-06-29T16:34:00Z">
        <w:r w:rsidR="009534E5">
          <w:rPr>
            <w:color w:val="000000" w:themeColor="text1"/>
            <w:sz w:val="24"/>
            <w:szCs w:val="24"/>
            <w:shd w:val="clear" w:color="auto" w:fill="FFFFFF"/>
          </w:rPr>
          <w:t>increasing</w:t>
        </w:r>
      </w:ins>
      <w:r w:rsidR="006F7D1C" w:rsidRPr="009534E5">
        <w:rPr>
          <w:color w:val="000000" w:themeColor="text1"/>
          <w:sz w:val="24"/>
          <w:szCs w:val="24"/>
          <w:shd w:val="clear" w:color="auto" w:fill="FFFFFF"/>
          <w:rPrChange w:id="106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photosynthetic intrinsic water use efficiency </w:t>
      </w:r>
      <w:r w:rsidR="00AB5E0D" w:rsidRPr="009534E5">
        <w:rPr>
          <w:color w:val="000000" w:themeColor="text1"/>
          <w:sz w:val="24"/>
          <w:szCs w:val="24"/>
          <w:shd w:val="clear" w:color="auto" w:fill="FFFFFF"/>
          <w:rPrChange w:id="107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>(</w:t>
      </w:r>
      <w:proofErr w:type="spellStart"/>
      <w:r w:rsidR="00AB5E0D" w:rsidRPr="009534E5">
        <w:rPr>
          <w:color w:val="000000" w:themeColor="text1"/>
          <w:sz w:val="24"/>
          <w:szCs w:val="24"/>
          <w:shd w:val="clear" w:color="auto" w:fill="FFFFFF"/>
          <w:rPrChange w:id="108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>iWUE</w:t>
      </w:r>
      <w:proofErr w:type="spellEnd"/>
      <w:r w:rsidR="006F7D1C" w:rsidRPr="009534E5">
        <w:rPr>
          <w:color w:val="000000" w:themeColor="text1"/>
          <w:sz w:val="24"/>
          <w:szCs w:val="24"/>
          <w:shd w:val="clear" w:color="auto" w:fill="FFFFFF"/>
          <w:rPrChange w:id="109" w:author="Smith, Nick" w:date="2020-06-29T16:33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). </w:t>
      </w:r>
      <w:del w:id="110" w:author="Smith, Nick" w:date="2020-06-29T16:35:00Z">
        <w:r w:rsidR="00D06E21" w:rsidRPr="009534E5" w:rsidDel="009534E5">
          <w:rPr>
            <w:color w:val="000000" w:themeColor="text1"/>
            <w:sz w:val="24"/>
            <w:szCs w:val="24"/>
            <w:rPrChange w:id="111" w:author="Smith, Nick" w:date="2020-06-29T16:33:00Z">
              <w:rPr>
                <w:sz w:val="24"/>
                <w:szCs w:val="24"/>
              </w:rPr>
            </w:rPrChange>
          </w:rPr>
          <w:delText>For ex</w:delText>
        </w:r>
        <w:r w:rsidR="00D06E21" w:rsidDel="009534E5">
          <w:rPr>
            <w:sz w:val="24"/>
            <w:szCs w:val="24"/>
          </w:rPr>
          <w:delText>ample</w:delText>
        </w:r>
      </w:del>
      <w:ins w:id="112" w:author="Smith, Nick" w:date="2020-06-29T16:35:00Z">
        <w:r w:rsidR="009534E5">
          <w:rPr>
            <w:color w:val="000000" w:themeColor="text1"/>
            <w:sz w:val="24"/>
            <w:szCs w:val="24"/>
          </w:rPr>
          <w:t>Indeed</w:t>
        </w:r>
      </w:ins>
      <w:r w:rsidR="00D06E21">
        <w:rPr>
          <w:sz w:val="24"/>
          <w:szCs w:val="24"/>
        </w:rPr>
        <w:t>, as a result of natural</w:t>
      </w:r>
      <w:del w:id="113" w:author="Smith, Nick" w:date="2020-06-29T16:35:00Z">
        <w:r w:rsidR="00D06E21" w:rsidDel="009534E5">
          <w:rPr>
            <w:sz w:val="24"/>
            <w:szCs w:val="24"/>
          </w:rPr>
          <w:delText>,</w:delText>
        </w:r>
      </w:del>
      <w:r w:rsidR="00D06E21">
        <w:rPr>
          <w:sz w:val="24"/>
          <w:szCs w:val="24"/>
        </w:rPr>
        <w:t xml:space="preserve"> or prescriptive fire, charcoal</w:t>
      </w:r>
      <w:r w:rsidR="00D06E21" w:rsidRPr="005044F7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D06E21" w:rsidRPr="00C73665">
        <w:rPr>
          <w:sz w:val="24"/>
          <w:szCs w:val="24"/>
        </w:rPr>
        <w:t xml:space="preserve"> (Licht and Smith 2020)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>(Aber et al 1998; Kahl et al 2007)</w:t>
      </w:r>
      <w:del w:id="114" w:author="Smith, Nick" w:date="2020-06-29T16:35:00Z">
        <w:r w:rsidR="00D06E21" w:rsidDel="009534E5">
          <w:rPr>
            <w:sz w:val="24"/>
            <w:szCs w:val="24"/>
          </w:rPr>
          <w:delText xml:space="preserve"> following forest fire</w:delText>
        </w:r>
      </w:del>
      <w:r w:rsidR="00D06E21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An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D06E21">
        <w:rPr>
          <w:sz w:val="24"/>
          <w:szCs w:val="24"/>
        </w:rPr>
        <w:t xml:space="preserve"> </w:t>
      </w:r>
      <w:del w:id="115" w:author="Smith, Nick" w:date="2020-06-29T16:36:00Z">
        <w:r w:rsidR="00D06E21" w:rsidDel="009E574C">
          <w:rPr>
            <w:sz w:val="24"/>
            <w:szCs w:val="24"/>
          </w:rPr>
          <w:delText xml:space="preserve">is </w:delText>
        </w:r>
      </w:del>
      <w:ins w:id="116" w:author="Smith, Nick" w:date="2020-06-29T16:36:00Z">
        <w:r w:rsidR="009E574C">
          <w:rPr>
            <w:sz w:val="24"/>
            <w:szCs w:val="24"/>
          </w:rPr>
          <w:t>has been</w:t>
        </w:r>
        <w:r w:rsidR="009E574C">
          <w:rPr>
            <w:sz w:val="24"/>
            <w:szCs w:val="24"/>
          </w:rPr>
          <w:t xml:space="preserve"> </w:t>
        </w:r>
      </w:ins>
      <w:r w:rsidR="00D06E21">
        <w:rPr>
          <w:sz w:val="24"/>
          <w:szCs w:val="24"/>
        </w:rPr>
        <w:t>reported to increase</w:t>
      </w:r>
      <w:r w:rsidR="00D06E21" w:rsidRPr="00C73665">
        <w:rPr>
          <w:sz w:val="24"/>
          <w:szCs w:val="24"/>
        </w:rPr>
        <w:t xml:space="preserve"> availability of solubilized minerals (Caldwell and Richards 1989)</w:t>
      </w:r>
      <w:r w:rsidR="00D06E21">
        <w:rPr>
          <w:sz w:val="24"/>
          <w:szCs w:val="24"/>
        </w:rPr>
        <w:t xml:space="preserve"> and moisture retention—this phenomenon </w:t>
      </w:r>
      <w:r w:rsidR="00D06E21" w:rsidRPr="00C73665">
        <w:rPr>
          <w:sz w:val="24"/>
          <w:szCs w:val="24"/>
        </w:rPr>
        <w:t>has been suggested a</w:t>
      </w:r>
      <w:r w:rsidR="00D06E21">
        <w:rPr>
          <w:sz w:val="24"/>
          <w:szCs w:val="24"/>
        </w:rPr>
        <w:t xml:space="preserve">s an artifact of soils at </w:t>
      </w:r>
      <w:r w:rsidR="00D06E21" w:rsidRPr="00C73665">
        <w:rPr>
          <w:sz w:val="24"/>
          <w:szCs w:val="24"/>
        </w:rPr>
        <w:t>Wonderland</w:t>
      </w:r>
      <w:r w:rsidR="00D06E21">
        <w:rPr>
          <w:sz w:val="24"/>
          <w:szCs w:val="24"/>
        </w:rPr>
        <w:t xml:space="preserve"> trail </w:t>
      </w:r>
      <w:r w:rsidR="00D06E21" w:rsidRPr="00C73665">
        <w:rPr>
          <w:sz w:val="24"/>
          <w:szCs w:val="24"/>
        </w:rPr>
        <w:t>(</w:t>
      </w:r>
      <w:proofErr w:type="spellStart"/>
      <w:r w:rsidR="00D06E21" w:rsidRPr="00C73665">
        <w:rPr>
          <w:sz w:val="24"/>
          <w:szCs w:val="24"/>
        </w:rPr>
        <w:t>Butak</w:t>
      </w:r>
      <w:proofErr w:type="spellEnd"/>
      <w:r w:rsidR="00D06E21" w:rsidRPr="00C73665">
        <w:rPr>
          <w:sz w:val="24"/>
          <w:szCs w:val="24"/>
        </w:rPr>
        <w:t xml:space="preserve"> 2014)</w:t>
      </w:r>
      <w:r w:rsidR="00D06E21">
        <w:rPr>
          <w:sz w:val="24"/>
          <w:szCs w:val="24"/>
        </w:rPr>
        <w:t xml:space="preserve">.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6F7D1C">
        <w:rPr>
          <w:sz w:val="24"/>
          <w:szCs w:val="24"/>
        </w:rPr>
        <w:t xml:space="preserve"> through the influence of sufficient moisture to </w:t>
      </w:r>
      <w:r w:rsidR="00D06E21">
        <w:rPr>
          <w:sz w:val="24"/>
          <w:szCs w:val="24"/>
        </w:rPr>
        <w:t xml:space="preserve">enable trees to </w:t>
      </w:r>
      <w:r w:rsidR="006F7D1C">
        <w:rPr>
          <w:sz w:val="24"/>
          <w:szCs w:val="24"/>
        </w:rPr>
        <w:t>defeat punishing drought, winds and runoff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05F6EB05" w:rsidR="001D515C" w:rsidRPr="00C73665" w:rsidRDefault="00CE1594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6176FD">
        <w:rPr>
          <w:sz w:val="24"/>
          <w:szCs w:val="24"/>
        </w:rPr>
        <w:t xml:space="preserve">sed in concert with data on plant growth, </w:t>
      </w:r>
      <w:r>
        <w:rPr>
          <w:sz w:val="24"/>
          <w:szCs w:val="24"/>
        </w:rPr>
        <w:t xml:space="preserve">knowledge of </w:t>
      </w:r>
      <w:r w:rsidR="006176FD">
        <w:rPr>
          <w:sz w:val="24"/>
          <w:szCs w:val="24"/>
        </w:rPr>
        <w:t>foliar traits provide</w:t>
      </w:r>
      <w:r>
        <w:rPr>
          <w:sz w:val="24"/>
          <w:szCs w:val="24"/>
        </w:rPr>
        <w:t>s</w:t>
      </w:r>
      <w:r w:rsidR="006176FD">
        <w:rPr>
          <w:sz w:val="24"/>
          <w:szCs w:val="24"/>
        </w:rPr>
        <w:t xml:space="preserve"> substantial information about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2014). For instance</w:t>
      </w:r>
      <w:r w:rsidR="00164999">
        <w:rPr>
          <w:sz w:val="24"/>
          <w:szCs w:val="24"/>
        </w:rPr>
        <w:t>,</w:t>
      </w:r>
      <w:r w:rsidR="006176FD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>f</w:t>
      </w:r>
      <w:r w:rsidR="001D515C" w:rsidRPr="00C73665">
        <w:rPr>
          <w:sz w:val="24"/>
          <w:szCs w:val="24"/>
        </w:rPr>
        <w:t>oliar</w:t>
      </w:r>
      <w:r w:rsidR="00164999">
        <w:rPr>
          <w:sz w:val="24"/>
          <w:szCs w:val="24"/>
        </w:rPr>
        <w:t xml:space="preserve"> traits can </w:t>
      </w:r>
      <w:r w:rsidR="001D515C" w:rsidRPr="00C73665">
        <w:rPr>
          <w:sz w:val="24"/>
          <w:szCs w:val="24"/>
        </w:rPr>
        <w:t>reveal</w:t>
      </w:r>
      <w:r w:rsidR="00164999">
        <w:rPr>
          <w:sz w:val="24"/>
          <w:szCs w:val="24"/>
        </w:rPr>
        <w:t xml:space="preserve"> mechanisms underlying</w:t>
      </w:r>
      <w:r w:rsidR="001D515C" w:rsidRPr="00C73665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 xml:space="preserve">tradeoffs between growth and </w:t>
      </w:r>
      <w:r w:rsidR="001D515C" w:rsidRPr="00C73665">
        <w:rPr>
          <w:sz w:val="24"/>
          <w:szCs w:val="24"/>
        </w:rPr>
        <w:t>abiotic stress resistance 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</w:t>
      </w:r>
      <w:r w:rsidR="00164999">
        <w:rPr>
          <w:sz w:val="24"/>
          <w:szCs w:val="24"/>
        </w:rPr>
        <w:t xml:space="preserve"> </w:t>
      </w:r>
      <w:r w:rsidR="00DD2E69">
        <w:rPr>
          <w:sz w:val="24"/>
          <w:szCs w:val="24"/>
        </w:rPr>
        <w:t>underscored by</w:t>
      </w:r>
      <w:r w:rsidR="00164999">
        <w:rPr>
          <w:sz w:val="24"/>
          <w:szCs w:val="24"/>
        </w:rPr>
        <w:t xml:space="preserve"> growth data</w:t>
      </w:r>
      <w:r w:rsidR="001D515C" w:rsidRPr="00C73665">
        <w:rPr>
          <w:sz w:val="24"/>
          <w:szCs w:val="24"/>
        </w:rPr>
        <w:t xml:space="preserve">. There are </w:t>
      </w:r>
      <w:r>
        <w:rPr>
          <w:sz w:val="24"/>
          <w:szCs w:val="24"/>
        </w:rPr>
        <w:t xml:space="preserve">little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on plant traits</w:t>
      </w:r>
      <w:r w:rsidR="00DD2E69">
        <w:rPr>
          <w:sz w:val="24"/>
          <w:szCs w:val="24"/>
        </w:rPr>
        <w:t xml:space="preserve">, especially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at Mt. Desert island with </w:t>
      </w:r>
      <w:r>
        <w:rPr>
          <w:sz w:val="24"/>
          <w:szCs w:val="24"/>
        </w:rPr>
        <w:lastRenderedPageBreak/>
        <w:t xml:space="preserve">which to better understand and interpret </w:t>
      </w:r>
      <w:r w:rsidR="008B1A86">
        <w:rPr>
          <w:sz w:val="24"/>
          <w:szCs w:val="24"/>
        </w:rPr>
        <w:t xml:space="preserve">influence of </w:t>
      </w:r>
      <w:r>
        <w:rPr>
          <w:sz w:val="24"/>
          <w:szCs w:val="24"/>
        </w:rPr>
        <w:t xml:space="preserve">fire absence on ecophysiology. However, </w:t>
      </w:r>
      <w:r w:rsidR="001D515C" w:rsidRPr="00C73665">
        <w:rPr>
          <w:sz w:val="24"/>
          <w:szCs w:val="24"/>
        </w:rPr>
        <w:t>at Wonderland trail</w:t>
      </w:r>
      <w:r>
        <w:rPr>
          <w:sz w:val="24"/>
          <w:szCs w:val="24"/>
        </w:rPr>
        <w:t xml:space="preserve"> at least</w:t>
      </w:r>
      <w:r w:rsidR="001D515C" w:rsidRPr="00C73665">
        <w:rPr>
          <w:sz w:val="24"/>
          <w:szCs w:val="24"/>
        </w:rPr>
        <w:t xml:space="preserve"> 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2014)</w:t>
      </w:r>
      <w:r w:rsidR="00E93967">
        <w:rPr>
          <w:sz w:val="24"/>
          <w:szCs w:val="24"/>
        </w:rPr>
        <w:t>,</w:t>
      </w:r>
      <w:r w:rsidR="00DD2E69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iWUE</w:t>
      </w:r>
      <w:proofErr w:type="spellEnd"/>
      <w:r w:rsidR="00E93967">
        <w:rPr>
          <w:sz w:val="24"/>
          <w:szCs w:val="24"/>
        </w:rPr>
        <w:t xml:space="preserve"> </w:t>
      </w:r>
      <w:del w:id="117" w:author="Smith, Nick" w:date="2020-06-29T16:37:00Z">
        <w:r w:rsidR="00E93967" w:rsidDel="009E574C">
          <w:rPr>
            <w:sz w:val="24"/>
            <w:szCs w:val="24"/>
          </w:rPr>
          <w:delText xml:space="preserve">is </w:delText>
        </w:r>
      </w:del>
      <w:ins w:id="118" w:author="Smith, Nick" w:date="2020-06-29T16:37:00Z">
        <w:r w:rsidR="009E574C">
          <w:rPr>
            <w:sz w:val="24"/>
            <w:szCs w:val="24"/>
          </w:rPr>
          <w:t>was</w:t>
        </w:r>
        <w:r w:rsidR="009E574C">
          <w:rPr>
            <w:sz w:val="24"/>
            <w:szCs w:val="24"/>
          </w:rPr>
          <w:t xml:space="preserve"> </w:t>
        </w:r>
      </w:ins>
      <w:r w:rsidR="00E93967">
        <w:rPr>
          <w:sz w:val="24"/>
          <w:szCs w:val="24"/>
        </w:rPr>
        <w:t xml:space="preserve">studied </w:t>
      </w:r>
      <w:r w:rsidR="00DD2E69">
        <w:rPr>
          <w:sz w:val="24"/>
          <w:szCs w:val="24"/>
        </w:rPr>
        <w:t>as a framework for</w:t>
      </w:r>
      <w:r w:rsidR="001D515C" w:rsidRPr="00C73665">
        <w:rPr>
          <w:sz w:val="24"/>
          <w:szCs w:val="24"/>
        </w:rPr>
        <w:t xml:space="preserve"> long-term seasonal growth</w:t>
      </w:r>
      <w:r w:rsidR="00D06E21">
        <w:rPr>
          <w:sz w:val="24"/>
          <w:szCs w:val="24"/>
        </w:rPr>
        <w:t>;</w:t>
      </w:r>
      <w:ins w:id="119" w:author="Smith, Nick" w:date="2020-06-29T16:37:00Z">
        <w:r w:rsidR="009E574C">
          <w:rPr>
            <w:sz w:val="24"/>
            <w:szCs w:val="24"/>
          </w:rPr>
          <w:t xml:space="preserve"> </w:t>
        </w:r>
        <w:proofErr w:type="spellStart"/>
        <w:r w:rsidR="009E574C">
          <w:rPr>
            <w:sz w:val="24"/>
            <w:szCs w:val="24"/>
          </w:rPr>
          <w:t>howver</w:t>
        </w:r>
        <w:proofErr w:type="spellEnd"/>
        <w:r w:rsidR="009E574C">
          <w:rPr>
            <w:sz w:val="24"/>
            <w:szCs w:val="24"/>
          </w:rPr>
          <w:t>,</w:t>
        </w:r>
      </w:ins>
      <w:r w:rsidR="00D06E21">
        <w:rPr>
          <w:sz w:val="24"/>
          <w:szCs w:val="24"/>
        </w:rPr>
        <w:t xml:space="preserve"> there was no burned population for comparison</w:t>
      </w:r>
      <w:r w:rsidR="001D515C" w:rsidRPr="00C73665">
        <w:rPr>
          <w:sz w:val="24"/>
          <w:szCs w:val="24"/>
        </w:rPr>
        <w:t xml:space="preserve">. Previous findings suggest </w:t>
      </w:r>
      <w:r w:rsidR="00AB0418">
        <w:rPr>
          <w:sz w:val="24"/>
          <w:szCs w:val="24"/>
        </w:rPr>
        <w:t xml:space="preserve">that </w:t>
      </w:r>
      <w:proofErr w:type="spellStart"/>
      <w:r w:rsidR="001D515C" w:rsidRPr="00C73665">
        <w:rPr>
          <w:sz w:val="24"/>
          <w:szCs w:val="24"/>
        </w:rPr>
        <w:t>iWUE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al.,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Nonetheless, it is unclear how this increased efficiency may influence growth</w:t>
      </w:r>
      <w:r w:rsidR="00D06E21">
        <w:rPr>
          <w:sz w:val="24"/>
          <w:szCs w:val="24"/>
        </w:rPr>
        <w:t xml:space="preserve"> nor to what extent elevation gradients may play a role</w:t>
      </w:r>
      <w:r w:rsidR="00AB0418">
        <w:rPr>
          <w:sz w:val="24"/>
          <w:szCs w:val="24"/>
        </w:rPr>
        <w:t>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71B0CAF8" w14:textId="007A65B0" w:rsidR="001D515C" w:rsidRPr="009E574C" w:rsidRDefault="009E574C" w:rsidP="00891240">
      <w:pPr>
        <w:rPr>
          <w:color w:val="000000" w:themeColor="text1"/>
          <w:sz w:val="24"/>
          <w:szCs w:val="24"/>
          <w:rPrChange w:id="120" w:author="Smith, Nick" w:date="2020-06-29T16:39:00Z">
            <w:rPr>
              <w:sz w:val="24"/>
              <w:szCs w:val="24"/>
            </w:rPr>
          </w:rPrChange>
        </w:rPr>
      </w:pPr>
      <w:ins w:id="121" w:author="Smith, Nick" w:date="2020-06-29T16:37:00Z">
        <w:r w:rsidRPr="009E574C">
          <w:rPr>
            <w:color w:val="000000" w:themeColor="text1"/>
            <w:sz w:val="24"/>
            <w:szCs w:val="24"/>
            <w:rPrChange w:id="122" w:author="Smith, Nick" w:date="2020-06-29T16:39:00Z">
              <w:rPr>
                <w:sz w:val="24"/>
                <w:szCs w:val="24"/>
              </w:rPr>
            </w:rPrChange>
          </w:rPr>
          <w:t xml:space="preserve">Here, </w:t>
        </w:r>
      </w:ins>
      <w:del w:id="123" w:author="Smith, Nick" w:date="2020-06-29T16:37:00Z">
        <w:r w:rsidR="00C93EA9" w:rsidRPr="009E574C" w:rsidDel="009E574C">
          <w:rPr>
            <w:color w:val="000000" w:themeColor="text1"/>
            <w:sz w:val="24"/>
            <w:szCs w:val="24"/>
            <w:rPrChange w:id="124" w:author="Smith, Nick" w:date="2020-06-29T16:39:00Z">
              <w:rPr>
                <w:sz w:val="24"/>
                <w:szCs w:val="24"/>
              </w:rPr>
            </w:rPrChange>
          </w:rPr>
          <w:delText>W</w:delText>
        </w:r>
      </w:del>
      <w:ins w:id="125" w:author="Smith, Nick" w:date="2020-06-29T16:37:00Z">
        <w:r w:rsidRPr="009E574C">
          <w:rPr>
            <w:color w:val="000000" w:themeColor="text1"/>
            <w:sz w:val="24"/>
            <w:szCs w:val="24"/>
            <w:rPrChange w:id="126" w:author="Smith, Nick" w:date="2020-06-29T16:39:00Z">
              <w:rPr>
                <w:sz w:val="24"/>
                <w:szCs w:val="24"/>
              </w:rPr>
            </w:rPrChange>
          </w:rPr>
          <w:t>w</w:t>
        </w:r>
      </w:ins>
      <w:r w:rsidR="00C93EA9" w:rsidRPr="009E574C">
        <w:rPr>
          <w:color w:val="000000" w:themeColor="text1"/>
          <w:sz w:val="24"/>
          <w:szCs w:val="24"/>
          <w:rPrChange w:id="127" w:author="Smith, Nick" w:date="2020-06-29T16:39:00Z">
            <w:rPr>
              <w:sz w:val="24"/>
              <w:szCs w:val="24"/>
            </w:rPr>
          </w:rPrChange>
        </w:rPr>
        <w:t>e</w:t>
      </w:r>
      <w:r w:rsidR="00CA18E7" w:rsidRPr="009E574C">
        <w:rPr>
          <w:color w:val="000000" w:themeColor="text1"/>
          <w:sz w:val="24"/>
          <w:szCs w:val="24"/>
          <w:rPrChange w:id="128" w:author="Smith, Nick" w:date="2020-06-29T16:39:00Z">
            <w:rPr>
              <w:sz w:val="24"/>
              <w:szCs w:val="24"/>
            </w:rPr>
          </w:rPrChange>
        </w:rPr>
        <w:t xml:space="preserve"> </w:t>
      </w:r>
      <w:del w:id="129" w:author="Smith, Nick" w:date="2020-06-29T16:37:00Z">
        <w:r w:rsidR="00F37DB0" w:rsidRPr="009E574C" w:rsidDel="009E574C">
          <w:rPr>
            <w:color w:val="000000" w:themeColor="text1"/>
            <w:sz w:val="24"/>
            <w:szCs w:val="24"/>
            <w:rPrChange w:id="130" w:author="Smith, Nick" w:date="2020-06-29T16:39:00Z">
              <w:rPr>
                <w:sz w:val="24"/>
                <w:szCs w:val="24"/>
              </w:rPr>
            </w:rPrChange>
          </w:rPr>
          <w:delText xml:space="preserve">employ metrics of </w:delText>
        </w:r>
        <w:r w:rsidR="00CA18E7" w:rsidRPr="009E574C" w:rsidDel="009E574C">
          <w:rPr>
            <w:color w:val="000000" w:themeColor="text1"/>
            <w:sz w:val="24"/>
            <w:szCs w:val="24"/>
            <w:rPrChange w:id="131" w:author="Smith, Nick" w:date="2020-06-29T16:39:00Z">
              <w:rPr>
                <w:sz w:val="24"/>
                <w:szCs w:val="24"/>
              </w:rPr>
            </w:rPrChange>
          </w:rPr>
          <w:delText>photosynthesis, foliar and soil nutrient, elevation and topography</w:delText>
        </w:r>
        <w:r w:rsidR="00C93EA9" w:rsidRPr="009E574C" w:rsidDel="009E574C">
          <w:rPr>
            <w:color w:val="000000" w:themeColor="text1"/>
            <w:sz w:val="24"/>
            <w:szCs w:val="24"/>
            <w:rPrChange w:id="132" w:author="Smith, Nick" w:date="2020-06-29T16:39:00Z">
              <w:rPr>
                <w:sz w:val="24"/>
                <w:szCs w:val="24"/>
              </w:rPr>
            </w:rPrChange>
          </w:rPr>
          <w:delText xml:space="preserve"> </w:delText>
        </w:r>
        <w:r w:rsidR="0055446A" w:rsidRPr="009E574C" w:rsidDel="009E574C">
          <w:rPr>
            <w:color w:val="000000" w:themeColor="text1"/>
            <w:sz w:val="24"/>
            <w:szCs w:val="24"/>
            <w:shd w:val="clear" w:color="auto" w:fill="FFFFFF"/>
            <w:rPrChange w:id="133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to </w:delText>
        </w:r>
      </w:del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34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examine</w:t>
      </w:r>
      <w:ins w:id="135" w:author="Smith, Nick" w:date="2020-06-29T16:38:00Z">
        <w:r w:rsidRPr="009E574C">
          <w:rPr>
            <w:color w:val="000000" w:themeColor="text1"/>
            <w:sz w:val="24"/>
            <w:szCs w:val="24"/>
            <w:shd w:val="clear" w:color="auto" w:fill="FFFFFF"/>
            <w:rPrChange w:id="136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t>d the</w:t>
        </w:r>
      </w:ins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37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mechanisms underlying the impact of fire </w:t>
      </w:r>
      <w:r w:rsidR="00891240" w:rsidRPr="009E574C">
        <w:rPr>
          <w:color w:val="000000" w:themeColor="text1"/>
          <w:sz w:val="24"/>
          <w:szCs w:val="24"/>
          <w:shd w:val="clear" w:color="auto" w:fill="FFFFFF"/>
          <w:rPrChange w:id="138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at four </w:t>
      </w:r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39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sites </w:t>
      </w:r>
      <w:commentRangeStart w:id="140"/>
      <w:r w:rsidR="00891240" w:rsidRPr="009E574C">
        <w:rPr>
          <w:color w:val="000000" w:themeColor="text1"/>
          <w:sz w:val="24"/>
          <w:szCs w:val="24"/>
          <w:shd w:val="clear" w:color="auto" w:fill="FFFFFF"/>
          <w:rPrChange w:id="141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serving as a proxy for more than eighteen </w:t>
      </w:r>
      <w:r w:rsidR="00337DBE" w:rsidRPr="009E574C">
        <w:rPr>
          <w:color w:val="000000" w:themeColor="text1"/>
          <w:sz w:val="24"/>
          <w:szCs w:val="24"/>
          <w:shd w:val="clear" w:color="auto" w:fill="FFFFFF"/>
          <w:rPrChange w:id="142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niches at Mt. Desert</w:t>
      </w:r>
      <w:commentRangeEnd w:id="140"/>
      <w:r w:rsidRPr="009E574C">
        <w:rPr>
          <w:rStyle w:val="CommentReference"/>
          <w:color w:val="000000" w:themeColor="text1"/>
          <w:rPrChange w:id="143" w:author="Smith, Nick" w:date="2020-06-29T16:39:00Z">
            <w:rPr>
              <w:rStyle w:val="CommentReference"/>
            </w:rPr>
          </w:rPrChange>
        </w:rPr>
        <w:commentReference w:id="140"/>
      </w:r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44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. Specifically, we hypothesize</w:t>
      </w:r>
      <w:ins w:id="145" w:author="Smith, Nick" w:date="2020-06-29T16:38:00Z">
        <w:r w:rsidRPr="009E574C">
          <w:rPr>
            <w:color w:val="000000" w:themeColor="text1"/>
            <w:sz w:val="24"/>
            <w:szCs w:val="24"/>
            <w:shd w:val="clear" w:color="auto" w:fill="FFFFFF"/>
            <w:rPrChange w:id="146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t>d that</w:t>
        </w:r>
      </w:ins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47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growth </w:t>
      </w:r>
      <w:r w:rsidR="00337DBE" w:rsidRPr="009E574C">
        <w:rPr>
          <w:color w:val="000000" w:themeColor="text1"/>
          <w:sz w:val="24"/>
          <w:szCs w:val="24"/>
          <w:shd w:val="clear" w:color="auto" w:fill="FFFFFF"/>
          <w:rPrChange w:id="148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characteristics </w:t>
      </w:r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49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of the individuals experiencing fire would be greater</w:t>
      </w:r>
      <w:ins w:id="150" w:author="Smith, Nick" w:date="2020-06-29T16:38:00Z">
        <w:r w:rsidRPr="009E574C">
          <w:rPr>
            <w:color w:val="000000" w:themeColor="text1"/>
            <w:sz w:val="24"/>
            <w:szCs w:val="24"/>
            <w:shd w:val="clear" w:color="auto" w:fill="FFFFFF"/>
            <w:rPrChange w:id="151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t xml:space="preserve"> and that this would be the result of</w:t>
        </w:r>
      </w:ins>
      <w:del w:id="152" w:author="Smith, Nick" w:date="2020-06-29T16:38:00Z">
        <w:r w:rsidR="00337DBE" w:rsidRPr="009E574C" w:rsidDel="009E574C">
          <w:rPr>
            <w:color w:val="000000" w:themeColor="text1"/>
            <w:sz w:val="24"/>
            <w:szCs w:val="24"/>
            <w:shd w:val="clear" w:color="auto" w:fill="FFFFFF"/>
            <w:rPrChange w:id="153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>,</w:delText>
        </w:r>
      </w:del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54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</w:t>
      </w:r>
      <w:del w:id="155" w:author="Smith, Nick" w:date="2020-06-29T16:38:00Z">
        <w:r w:rsidR="0055446A" w:rsidRPr="009E574C" w:rsidDel="009E574C">
          <w:rPr>
            <w:color w:val="000000" w:themeColor="text1"/>
            <w:sz w:val="24"/>
            <w:szCs w:val="24"/>
            <w:shd w:val="clear" w:color="auto" w:fill="FFFFFF"/>
            <w:rPrChange w:id="156" w:author="Smith, Nick" w:date="2020-06-29T16:39:00Z">
              <w:rPr>
                <w:color w:val="3E3D40"/>
                <w:sz w:val="24"/>
                <w:szCs w:val="24"/>
                <w:shd w:val="clear" w:color="auto" w:fill="FFFFFF"/>
              </w:rPr>
            </w:rPrChange>
          </w:rPr>
          <w:delText xml:space="preserve">correlated to </w:delText>
        </w:r>
      </w:del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57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greater </w:t>
      </w:r>
      <w:proofErr w:type="spellStart"/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58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iWUE</w:t>
      </w:r>
      <w:proofErr w:type="spellEnd"/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59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and leaf nutrition, as well a</w:t>
      </w:r>
      <w:bookmarkStart w:id="160" w:name="_GoBack"/>
      <w:bookmarkEnd w:id="160"/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61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s </w:t>
      </w:r>
      <w:r w:rsidR="000032A1" w:rsidRPr="009E574C">
        <w:rPr>
          <w:color w:val="000000" w:themeColor="text1"/>
          <w:sz w:val="24"/>
          <w:szCs w:val="24"/>
          <w:shd w:val="clear" w:color="auto" w:fill="FFFFFF"/>
          <w:rPrChange w:id="162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enhanced</w:t>
      </w:r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63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soil nutrition.</w:t>
      </w:r>
      <w:r w:rsidR="00ED65E0" w:rsidRPr="009E574C">
        <w:rPr>
          <w:color w:val="000000" w:themeColor="text1"/>
          <w:sz w:val="24"/>
          <w:szCs w:val="24"/>
          <w:shd w:val="clear" w:color="auto" w:fill="FFFFFF"/>
          <w:rPrChange w:id="164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 xml:space="preserve"> </w:t>
      </w:r>
      <w:r w:rsidR="0055446A" w:rsidRPr="009E574C">
        <w:rPr>
          <w:color w:val="000000" w:themeColor="text1"/>
          <w:sz w:val="24"/>
          <w:szCs w:val="24"/>
          <w:shd w:val="clear" w:color="auto" w:fill="FFFFFF"/>
          <w:rPrChange w:id="165" w:author="Smith, Nick" w:date="2020-06-29T16:39:00Z">
            <w:rPr>
              <w:color w:val="3E3D40"/>
              <w:sz w:val="24"/>
              <w:szCs w:val="24"/>
              <w:shd w:val="clear" w:color="auto" w:fill="FFFFFF"/>
            </w:rPr>
          </w:rPrChange>
        </w:rPr>
        <w:t>The use of multiple elevations allowed us to examine the generality of the response.</w:t>
      </w:r>
    </w:p>
    <w:p w14:paraId="69D8CE4F" w14:textId="6B2034A3" w:rsidR="00A901E2" w:rsidRDefault="00921287" w:rsidP="0055446A">
      <w:pPr>
        <w:ind w:left="0" w:firstLine="0"/>
        <w:rPr>
          <w:color w:val="3E3D40"/>
          <w:sz w:val="24"/>
          <w:szCs w:val="24"/>
          <w:shd w:val="clear" w:color="auto" w:fill="FFFFFF"/>
        </w:rPr>
      </w:pPr>
      <w:r>
        <w:rPr>
          <w:color w:val="3E3D40"/>
          <w:sz w:val="24"/>
          <w:szCs w:val="24"/>
          <w:shd w:val="clear" w:color="auto" w:fill="FFFFFF"/>
        </w:rPr>
        <w:t>___________________________________________________________________________</w:t>
      </w:r>
    </w:p>
    <w:p w14:paraId="5B73451C" w14:textId="726F8F71" w:rsidR="00A901E2" w:rsidRPr="00921287" w:rsidRDefault="00921287" w:rsidP="00921287">
      <w:pPr>
        <w:ind w:left="0" w:firstLine="0"/>
        <w:jc w:val="left"/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</w:t>
      </w:r>
      <w:r w:rsidR="00D06E21">
        <w:rPr>
          <w:rFonts w:ascii="Arial" w:hAnsi="Arial" w:cs="Arial"/>
          <w:color w:val="222222"/>
          <w:sz w:val="20"/>
          <w:szCs w:val="20"/>
          <w:shd w:val="clear" w:color="auto" w:fill="FFFFFF"/>
        </w:rPr>
        <w:t>ed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references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A901E2" w:rsidRPr="00921287">
        <w:rPr>
          <w:color w:val="222222"/>
          <w:shd w:val="clear" w:color="auto" w:fill="FFFFFF"/>
        </w:rPr>
        <w:t xml:space="preserve">Miller, D., </w:t>
      </w:r>
      <w:proofErr w:type="spellStart"/>
      <w:r w:rsidR="00A901E2" w:rsidRPr="00921287">
        <w:rPr>
          <w:color w:val="222222"/>
          <w:shd w:val="clear" w:color="auto" w:fill="FFFFFF"/>
        </w:rPr>
        <w:t>Castañeda</w:t>
      </w:r>
      <w:proofErr w:type="spellEnd"/>
      <w:r w:rsidR="00A901E2" w:rsidRPr="00921287">
        <w:rPr>
          <w:color w:val="222222"/>
          <w:shd w:val="clear" w:color="auto" w:fill="FFFFFF"/>
        </w:rPr>
        <w:t xml:space="preserve">, I., Bradley, R., &amp; MacDonald, D. (2017). Local and regional wildfire activity in central Maine (USA) during the past 900 years. </w:t>
      </w:r>
      <w:r w:rsidR="00A901E2" w:rsidRPr="00921287">
        <w:rPr>
          <w:i/>
          <w:iCs/>
          <w:color w:val="222222"/>
        </w:rPr>
        <w:t>Journal of Paleolimnology</w:t>
      </w:r>
      <w:r w:rsidR="00A901E2" w:rsidRPr="00921287">
        <w:rPr>
          <w:color w:val="222222"/>
          <w:shd w:val="clear" w:color="auto" w:fill="FFFFFF"/>
        </w:rPr>
        <w:t xml:space="preserve">, </w:t>
      </w:r>
      <w:r w:rsidR="00A901E2" w:rsidRPr="00921287">
        <w:rPr>
          <w:i/>
          <w:iCs/>
          <w:color w:val="222222"/>
        </w:rPr>
        <w:t>58</w:t>
      </w:r>
      <w:r w:rsidR="00A901E2" w:rsidRPr="00921287">
        <w:rPr>
          <w:color w:val="222222"/>
          <w:shd w:val="clear" w:color="auto" w:fill="FFFFFF"/>
        </w:rPr>
        <w:t>(4), 455-466.</w:t>
      </w:r>
    </w:p>
    <w:p w14:paraId="0632E027" w14:textId="77777777" w:rsidR="00CE4473" w:rsidRPr="00921287" w:rsidRDefault="00CE4473" w:rsidP="0055446A">
      <w:pPr>
        <w:ind w:left="0" w:firstLine="0"/>
        <w:rPr>
          <w:color w:val="222222"/>
          <w:shd w:val="clear" w:color="auto" w:fill="FFFFFF"/>
        </w:rPr>
      </w:pPr>
    </w:p>
    <w:p w14:paraId="7AC06703" w14:textId="7D088507" w:rsidR="00CD3566" w:rsidRPr="00921287" w:rsidRDefault="00CE4473" w:rsidP="001D4352">
      <w:pPr>
        <w:ind w:left="0" w:firstLine="0"/>
        <w:rPr>
          <w:color w:val="222222"/>
          <w:shd w:val="clear" w:color="auto" w:fill="FFFFFF"/>
        </w:rPr>
      </w:pPr>
      <w:proofErr w:type="spellStart"/>
      <w:r w:rsidRPr="00921287">
        <w:rPr>
          <w:color w:val="222222"/>
          <w:shd w:val="clear" w:color="auto" w:fill="FFFFFF"/>
        </w:rPr>
        <w:t>Buma</w:t>
      </w:r>
      <w:proofErr w:type="spellEnd"/>
      <w:r w:rsidRPr="00921287">
        <w:rPr>
          <w:color w:val="222222"/>
          <w:shd w:val="clear" w:color="auto" w:fill="FFFFFF"/>
        </w:rPr>
        <w:t xml:space="preserve">, B., Brown, C. D., Donato, D. C., Fontaine, J. B., &amp; Johnstone, J. F. (2013). The impacts of changing disturbance regimes on serotinous plant populations and communities. </w:t>
      </w:r>
      <w:proofErr w:type="spellStart"/>
      <w:r w:rsidRPr="00921287">
        <w:rPr>
          <w:i/>
          <w:iCs/>
          <w:color w:val="222222"/>
        </w:rPr>
        <w:t>BioScience</w:t>
      </w:r>
      <w:proofErr w:type="spellEnd"/>
      <w:r w:rsidRPr="00921287">
        <w:rPr>
          <w:color w:val="222222"/>
          <w:shd w:val="clear" w:color="auto" w:fill="FFFFFF"/>
        </w:rPr>
        <w:t xml:space="preserve">, </w:t>
      </w:r>
      <w:r w:rsidRPr="00921287">
        <w:rPr>
          <w:i/>
          <w:iCs/>
          <w:color w:val="222222"/>
        </w:rPr>
        <w:t>63</w:t>
      </w:r>
      <w:r w:rsidRPr="00921287">
        <w:rPr>
          <w:color w:val="222222"/>
          <w:shd w:val="clear" w:color="auto" w:fill="FFFFFF"/>
        </w:rPr>
        <w:t>(11), 866-876.</w:t>
      </w:r>
      <w:bookmarkEnd w:id="17"/>
    </w:p>
    <w:p w14:paraId="329A606A" w14:textId="0C56F635" w:rsidR="00921287" w:rsidRPr="00921287" w:rsidRDefault="00921287" w:rsidP="00921287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Wright IJ, Reich PB, Westoby M et al. (2004) The worldwide leaf economics spectrum. </w:t>
      </w:r>
      <w:r w:rsidRPr="00921287">
        <w:rPr>
          <w:i/>
          <w:iCs/>
          <w:sz w:val="22"/>
          <w:szCs w:val="22"/>
        </w:rPr>
        <w:t>Nature</w:t>
      </w:r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428</w:t>
      </w:r>
      <w:r w:rsidRPr="00921287">
        <w:rPr>
          <w:sz w:val="22"/>
          <w:szCs w:val="22"/>
        </w:rPr>
        <w:t>, 821.</w:t>
      </w:r>
    </w:p>
    <w:p w14:paraId="6ED47DE4" w14:textId="77777777" w:rsidR="00921287" w:rsidRPr="00921287" w:rsidRDefault="00921287" w:rsidP="00921287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Reich PB (2014) The world-wide ‘fast–slow’ plant economics spectrum: a traits manifesto. </w:t>
      </w:r>
      <w:r w:rsidRPr="00921287">
        <w:rPr>
          <w:i/>
          <w:iCs/>
          <w:sz w:val="22"/>
          <w:szCs w:val="22"/>
        </w:rPr>
        <w:t>Journal of Ecology</w:t>
      </w:r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102</w:t>
      </w:r>
      <w:r w:rsidRPr="00921287">
        <w:rPr>
          <w:sz w:val="22"/>
          <w:szCs w:val="22"/>
        </w:rPr>
        <w:t>, 275–301.</w:t>
      </w:r>
    </w:p>
    <w:p w14:paraId="4AE44791" w14:textId="1790B08B" w:rsidR="00921287" w:rsidRPr="009F1A9E" w:rsidRDefault="00921287" w:rsidP="009F1A9E">
      <w:pPr>
        <w:pStyle w:val="NormalWeb"/>
        <w:ind w:left="480" w:hanging="480"/>
        <w:rPr>
          <w:sz w:val="22"/>
          <w:szCs w:val="22"/>
        </w:rPr>
      </w:pPr>
      <w:r w:rsidRPr="00921287">
        <w:rPr>
          <w:sz w:val="22"/>
          <w:szCs w:val="22"/>
        </w:rPr>
        <w:t xml:space="preserve">Wang H, Prentice IC, Davis TW, Keenan TF, Wright IJ, Peng C (2017) Photosynthetic responses to altitude: an explanation based on optimality principles. </w:t>
      </w:r>
      <w:r w:rsidRPr="00921287">
        <w:rPr>
          <w:i/>
          <w:iCs/>
          <w:sz w:val="22"/>
          <w:szCs w:val="22"/>
        </w:rPr>
        <w:t xml:space="preserve">New </w:t>
      </w:r>
      <w:proofErr w:type="spellStart"/>
      <w:r w:rsidRPr="00921287">
        <w:rPr>
          <w:i/>
          <w:iCs/>
          <w:sz w:val="22"/>
          <w:szCs w:val="22"/>
        </w:rPr>
        <w:t>Phytologist</w:t>
      </w:r>
      <w:proofErr w:type="spellEnd"/>
      <w:r w:rsidRPr="00921287">
        <w:rPr>
          <w:sz w:val="22"/>
          <w:szCs w:val="22"/>
        </w:rPr>
        <w:t xml:space="preserve">, </w:t>
      </w:r>
      <w:r w:rsidRPr="00921287">
        <w:rPr>
          <w:b/>
          <w:bCs/>
          <w:sz w:val="22"/>
          <w:szCs w:val="22"/>
        </w:rPr>
        <w:t>213</w:t>
      </w:r>
      <w:r w:rsidRPr="00921287">
        <w:rPr>
          <w:sz w:val="22"/>
          <w:szCs w:val="22"/>
        </w:rPr>
        <w:t>, 976–982.</w:t>
      </w:r>
    </w:p>
    <w:sectPr w:rsidR="00921287" w:rsidRPr="009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Smith, Nick" w:date="2020-06-29T16:18:00Z" w:initials="SN">
    <w:p w14:paraId="5F5421DB" w14:textId="7F0CC8DC" w:rsidR="0021512B" w:rsidRDefault="0021512B">
      <w:pPr>
        <w:pStyle w:val="CommentText"/>
      </w:pPr>
      <w:r>
        <w:rPr>
          <w:rStyle w:val="CommentReference"/>
        </w:rPr>
        <w:annotationRef/>
      </w:r>
      <w:r>
        <w:t>locations?</w:t>
      </w:r>
    </w:p>
  </w:comment>
  <w:comment w:id="140" w:author="Smith, Nick" w:date="2020-06-29T16:38:00Z" w:initials="SN">
    <w:p w14:paraId="7BC4A4FE" w14:textId="439C8500" w:rsidR="009E574C" w:rsidRDefault="009E574C">
      <w:pPr>
        <w:pStyle w:val="CommentText"/>
      </w:pPr>
      <w:r>
        <w:rPr>
          <w:rStyle w:val="CommentReference"/>
        </w:rPr>
        <w:annotationRef/>
      </w:r>
      <w:r>
        <w:t>How are we quantifying these?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5421DB" w15:done="0"/>
  <w15:commentEx w15:paraId="7BC4A4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5421DB" w16cid:durableId="22A492DA"/>
  <w16cid:commentId w16cid:paraId="7BC4A4FE" w16cid:durableId="22A49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mith, Nick">
    <w15:presenceInfo w15:providerId="AD" w15:userId="S::nick.smith@ttu.edu::63ce927b-d242-4c2d-a9b3-f2152e64d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45949"/>
    <w:rsid w:val="000542CE"/>
    <w:rsid w:val="000570E8"/>
    <w:rsid w:val="000F0666"/>
    <w:rsid w:val="000F2CCD"/>
    <w:rsid w:val="00111CF3"/>
    <w:rsid w:val="00155322"/>
    <w:rsid w:val="001559D8"/>
    <w:rsid w:val="00164999"/>
    <w:rsid w:val="001A0F29"/>
    <w:rsid w:val="001D3A0F"/>
    <w:rsid w:val="001D4045"/>
    <w:rsid w:val="001D4352"/>
    <w:rsid w:val="001D515C"/>
    <w:rsid w:val="0021512B"/>
    <w:rsid w:val="00235484"/>
    <w:rsid w:val="002979E7"/>
    <w:rsid w:val="00337DBE"/>
    <w:rsid w:val="00337F04"/>
    <w:rsid w:val="0038634F"/>
    <w:rsid w:val="003A44AD"/>
    <w:rsid w:val="0045514C"/>
    <w:rsid w:val="004B60B6"/>
    <w:rsid w:val="004B64B2"/>
    <w:rsid w:val="004E3960"/>
    <w:rsid w:val="004F06DA"/>
    <w:rsid w:val="005044F7"/>
    <w:rsid w:val="00514667"/>
    <w:rsid w:val="005246D7"/>
    <w:rsid w:val="005445D9"/>
    <w:rsid w:val="00545961"/>
    <w:rsid w:val="0055446A"/>
    <w:rsid w:val="005551E2"/>
    <w:rsid w:val="00576788"/>
    <w:rsid w:val="00584090"/>
    <w:rsid w:val="005C7165"/>
    <w:rsid w:val="005E18AA"/>
    <w:rsid w:val="00603660"/>
    <w:rsid w:val="006176FD"/>
    <w:rsid w:val="006C08A2"/>
    <w:rsid w:val="006C2759"/>
    <w:rsid w:val="006D7D90"/>
    <w:rsid w:val="006E7826"/>
    <w:rsid w:val="006F7D1C"/>
    <w:rsid w:val="00702322"/>
    <w:rsid w:val="00712675"/>
    <w:rsid w:val="007E0380"/>
    <w:rsid w:val="0087122A"/>
    <w:rsid w:val="00875D3B"/>
    <w:rsid w:val="00891240"/>
    <w:rsid w:val="00896D25"/>
    <w:rsid w:val="008B1A86"/>
    <w:rsid w:val="008E1DAD"/>
    <w:rsid w:val="00916578"/>
    <w:rsid w:val="00921287"/>
    <w:rsid w:val="009534E5"/>
    <w:rsid w:val="00960DD3"/>
    <w:rsid w:val="0097070C"/>
    <w:rsid w:val="00976715"/>
    <w:rsid w:val="009E574C"/>
    <w:rsid w:val="009F1A9E"/>
    <w:rsid w:val="00A3386B"/>
    <w:rsid w:val="00A901E2"/>
    <w:rsid w:val="00AB0418"/>
    <w:rsid w:val="00AB4801"/>
    <w:rsid w:val="00AB5E0D"/>
    <w:rsid w:val="00AD1423"/>
    <w:rsid w:val="00BA79DE"/>
    <w:rsid w:val="00C54393"/>
    <w:rsid w:val="00C93EA9"/>
    <w:rsid w:val="00CA18E7"/>
    <w:rsid w:val="00CD3566"/>
    <w:rsid w:val="00CE1594"/>
    <w:rsid w:val="00CE4473"/>
    <w:rsid w:val="00D06E21"/>
    <w:rsid w:val="00D82DF8"/>
    <w:rsid w:val="00D92719"/>
    <w:rsid w:val="00DD0B8A"/>
    <w:rsid w:val="00DD2E69"/>
    <w:rsid w:val="00DF5F35"/>
    <w:rsid w:val="00E06831"/>
    <w:rsid w:val="00E407AD"/>
    <w:rsid w:val="00E51077"/>
    <w:rsid w:val="00E64870"/>
    <w:rsid w:val="00E703D9"/>
    <w:rsid w:val="00E93967"/>
    <w:rsid w:val="00EA151E"/>
    <w:rsid w:val="00EC3EC0"/>
    <w:rsid w:val="00ED65E0"/>
    <w:rsid w:val="00F37DB0"/>
    <w:rsid w:val="00F54EFF"/>
    <w:rsid w:val="00F7228D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Smith, Nick</cp:lastModifiedBy>
  <cp:revision>5</cp:revision>
  <dcterms:created xsi:type="dcterms:W3CDTF">2020-06-29T21:10:00Z</dcterms:created>
  <dcterms:modified xsi:type="dcterms:W3CDTF">2020-06-29T21:39:00Z</dcterms:modified>
</cp:coreProperties>
</file>