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D49AD4" w14:textId="77777777" w:rsidR="001D515C" w:rsidRPr="00A96AED" w:rsidRDefault="001D515C" w:rsidP="001D515C">
      <w:pPr>
        <w:pStyle w:val="NormalWeb"/>
        <w:shd w:val="clear" w:color="auto" w:fill="FFFFFF"/>
        <w:spacing w:before="0" w:beforeAutospacing="0" w:after="0" w:afterAutospacing="0" w:line="285" w:lineRule="atLeast"/>
        <w:rPr>
          <w:rFonts w:ascii="Arial" w:hAnsi="Arial" w:cs="Arial"/>
          <w:color w:val="1C1D1E"/>
          <w:shd w:val="clear" w:color="auto" w:fill="FFFFFF"/>
        </w:rPr>
      </w:pPr>
      <w:bookmarkStart w:id="0" w:name="_Hlk5840007"/>
      <w:r>
        <w:rPr>
          <w:b/>
        </w:rPr>
        <w:t>Title Page</w:t>
      </w:r>
    </w:p>
    <w:p w14:paraId="10449DBF" w14:textId="77777777" w:rsidR="001D515C" w:rsidRPr="00DC0C21" w:rsidRDefault="001D515C" w:rsidP="001D515C">
      <w:pPr>
        <w:spacing w:line="276" w:lineRule="auto"/>
        <w:ind w:left="0" w:firstLine="0"/>
        <w:rPr>
          <w:bCs/>
          <w:sz w:val="24"/>
          <w:szCs w:val="24"/>
        </w:rPr>
      </w:pPr>
    </w:p>
    <w:p w14:paraId="33645D10" w14:textId="77777777" w:rsidR="001D515C" w:rsidRDefault="001D515C" w:rsidP="001D515C">
      <w:pPr>
        <w:spacing w:line="276" w:lineRule="auto"/>
        <w:ind w:firstLine="0"/>
        <w:rPr>
          <w:bCs/>
          <w:sz w:val="24"/>
          <w:szCs w:val="24"/>
        </w:rPr>
      </w:pPr>
      <w:r>
        <w:rPr>
          <w:bCs/>
          <w:sz w:val="24"/>
          <w:szCs w:val="24"/>
        </w:rPr>
        <w:t xml:space="preserve">The Enigma </w:t>
      </w:r>
      <w:proofErr w:type="gramStart"/>
      <w:r>
        <w:rPr>
          <w:bCs/>
          <w:sz w:val="24"/>
          <w:szCs w:val="24"/>
        </w:rPr>
        <w:t>Of</w:t>
      </w:r>
      <w:proofErr w:type="gramEnd"/>
      <w:r>
        <w:rPr>
          <w:bCs/>
          <w:sz w:val="24"/>
          <w:szCs w:val="24"/>
        </w:rPr>
        <w:t xml:space="preserve"> Pitch Pine Survival Proclivity In Fire Absent Populations At Acadia National Park</w:t>
      </w:r>
    </w:p>
    <w:p w14:paraId="2C52FCE4" w14:textId="77777777" w:rsidR="001D515C" w:rsidRDefault="001D515C" w:rsidP="001D515C">
      <w:pPr>
        <w:spacing w:line="276" w:lineRule="auto"/>
        <w:ind w:firstLine="0"/>
        <w:rPr>
          <w:bCs/>
          <w:sz w:val="24"/>
          <w:szCs w:val="24"/>
        </w:rPr>
      </w:pPr>
    </w:p>
    <w:p w14:paraId="06BC74A6" w14:textId="77777777" w:rsidR="001D515C" w:rsidRDefault="001D515C" w:rsidP="001D515C">
      <w:pPr>
        <w:spacing w:line="276" w:lineRule="auto"/>
        <w:ind w:firstLine="0"/>
        <w:rPr>
          <w:bCs/>
          <w:sz w:val="24"/>
          <w:szCs w:val="24"/>
        </w:rPr>
      </w:pPr>
      <w:r w:rsidRPr="00DC0C21">
        <w:rPr>
          <w:bCs/>
          <w:sz w:val="24"/>
          <w:szCs w:val="24"/>
        </w:rPr>
        <w:t>Authors and affiliations:</w:t>
      </w:r>
    </w:p>
    <w:p w14:paraId="06D3B22A" w14:textId="77777777" w:rsidR="001D515C" w:rsidRDefault="001D515C" w:rsidP="001D515C">
      <w:pPr>
        <w:spacing w:line="276" w:lineRule="auto"/>
        <w:ind w:firstLine="0"/>
        <w:jc w:val="left"/>
        <w:rPr>
          <w:bCs/>
          <w:sz w:val="24"/>
          <w:szCs w:val="24"/>
        </w:rPr>
      </w:pPr>
      <w:r>
        <w:rPr>
          <w:bCs/>
          <w:sz w:val="24"/>
          <w:szCs w:val="24"/>
        </w:rPr>
        <w:t>Jeff Licht</w:t>
      </w:r>
      <w:r w:rsidRPr="00DC0C21">
        <w:rPr>
          <w:bCs/>
          <w:sz w:val="24"/>
          <w:szCs w:val="24"/>
          <w:vertAlign w:val="superscript"/>
        </w:rPr>
        <w:t>1</w:t>
      </w:r>
      <w:r>
        <w:rPr>
          <w:bCs/>
          <w:sz w:val="24"/>
          <w:szCs w:val="24"/>
        </w:rPr>
        <w:t>, Nicholas G. Smith</w:t>
      </w:r>
      <w:r w:rsidRPr="00DC0C21">
        <w:rPr>
          <w:bCs/>
          <w:sz w:val="24"/>
          <w:szCs w:val="24"/>
          <w:vertAlign w:val="superscript"/>
        </w:rPr>
        <w:t>2</w:t>
      </w:r>
      <w:r>
        <w:rPr>
          <w:bCs/>
          <w:sz w:val="24"/>
          <w:szCs w:val="24"/>
        </w:rPr>
        <w:t xml:space="preserve"> and Michael Day</w:t>
      </w:r>
      <w:r>
        <w:rPr>
          <w:bCs/>
          <w:sz w:val="24"/>
          <w:szCs w:val="24"/>
          <w:vertAlign w:val="superscript"/>
        </w:rPr>
        <w:t>3</w:t>
      </w:r>
    </w:p>
    <w:p w14:paraId="0266AF08" w14:textId="77777777" w:rsidR="001D515C" w:rsidRDefault="001D515C" w:rsidP="001D515C">
      <w:pPr>
        <w:spacing w:line="276" w:lineRule="auto"/>
        <w:ind w:firstLine="0"/>
        <w:jc w:val="left"/>
        <w:rPr>
          <w:bCs/>
          <w:sz w:val="24"/>
          <w:szCs w:val="24"/>
        </w:rPr>
      </w:pPr>
    </w:p>
    <w:p w14:paraId="38557B1B" w14:textId="77777777" w:rsidR="001D515C" w:rsidRDefault="001D515C" w:rsidP="001D515C">
      <w:pPr>
        <w:spacing w:line="276" w:lineRule="auto"/>
        <w:ind w:firstLine="0"/>
        <w:jc w:val="left"/>
        <w:rPr>
          <w:bCs/>
          <w:sz w:val="24"/>
          <w:szCs w:val="24"/>
        </w:rPr>
      </w:pPr>
      <w:r w:rsidRPr="00DC0C21">
        <w:rPr>
          <w:bCs/>
          <w:sz w:val="24"/>
          <w:szCs w:val="24"/>
          <w:vertAlign w:val="superscript"/>
        </w:rPr>
        <w:t>1</w:t>
      </w:r>
      <w:r>
        <w:rPr>
          <w:bCs/>
          <w:sz w:val="24"/>
          <w:szCs w:val="24"/>
        </w:rPr>
        <w:t>School for the Environment, University of Massachusetts, Dorchester, MA, USA 02110</w:t>
      </w:r>
    </w:p>
    <w:p w14:paraId="4260934D" w14:textId="77777777" w:rsidR="001D515C" w:rsidRDefault="001D515C" w:rsidP="001D515C">
      <w:pPr>
        <w:spacing w:line="276" w:lineRule="auto"/>
        <w:ind w:firstLine="0"/>
        <w:jc w:val="left"/>
        <w:rPr>
          <w:bCs/>
          <w:sz w:val="24"/>
          <w:szCs w:val="24"/>
        </w:rPr>
      </w:pPr>
      <w:r w:rsidRPr="00DC0C21">
        <w:rPr>
          <w:bCs/>
          <w:sz w:val="24"/>
          <w:szCs w:val="24"/>
          <w:vertAlign w:val="superscript"/>
        </w:rPr>
        <w:t>2</w:t>
      </w:r>
      <w:r>
        <w:rPr>
          <w:bCs/>
          <w:sz w:val="24"/>
          <w:szCs w:val="24"/>
        </w:rPr>
        <w:t>Department of Biological Sciences, Texas Tech University, Lubbock, TX, USA 79409</w:t>
      </w:r>
    </w:p>
    <w:p w14:paraId="0DFFCF50" w14:textId="77777777" w:rsidR="001D515C" w:rsidRDefault="001D515C" w:rsidP="001D515C">
      <w:pPr>
        <w:spacing w:line="276" w:lineRule="auto"/>
        <w:ind w:firstLine="0"/>
        <w:jc w:val="left"/>
        <w:rPr>
          <w:bCs/>
          <w:sz w:val="24"/>
          <w:szCs w:val="24"/>
        </w:rPr>
      </w:pPr>
      <w:r>
        <w:rPr>
          <w:bCs/>
          <w:sz w:val="24"/>
          <w:szCs w:val="24"/>
          <w:vertAlign w:val="superscript"/>
        </w:rPr>
        <w:t>3</w:t>
      </w:r>
      <w:r>
        <w:rPr>
          <w:bCs/>
          <w:sz w:val="24"/>
          <w:szCs w:val="24"/>
        </w:rPr>
        <w:t>School of Biology and Ecology, University of Maine, Orono, Maine, USA, 04469</w:t>
      </w:r>
    </w:p>
    <w:p w14:paraId="29C0D77A" w14:textId="77777777" w:rsidR="001D515C" w:rsidRDefault="001D515C" w:rsidP="001D515C">
      <w:pPr>
        <w:spacing w:line="276" w:lineRule="auto"/>
        <w:ind w:left="0" w:firstLine="0"/>
        <w:jc w:val="left"/>
        <w:rPr>
          <w:bCs/>
          <w:sz w:val="24"/>
          <w:szCs w:val="24"/>
        </w:rPr>
      </w:pPr>
    </w:p>
    <w:p w14:paraId="66172BA0" w14:textId="77777777" w:rsidR="001D515C" w:rsidRDefault="001D515C" w:rsidP="001D515C">
      <w:pPr>
        <w:spacing w:line="276" w:lineRule="auto"/>
        <w:ind w:left="0" w:firstLine="0"/>
        <w:jc w:val="left"/>
        <w:rPr>
          <w:bCs/>
          <w:sz w:val="24"/>
          <w:szCs w:val="24"/>
        </w:rPr>
      </w:pPr>
      <w:r>
        <w:rPr>
          <w:bCs/>
          <w:sz w:val="24"/>
          <w:szCs w:val="24"/>
        </w:rPr>
        <w:t>Key words</w:t>
      </w:r>
    </w:p>
    <w:p w14:paraId="21F17DD5" w14:textId="77777777" w:rsidR="001D515C" w:rsidRDefault="001D515C" w:rsidP="001D515C">
      <w:pPr>
        <w:spacing w:line="276" w:lineRule="auto"/>
        <w:ind w:firstLine="0"/>
        <w:jc w:val="left"/>
        <w:rPr>
          <w:bCs/>
          <w:sz w:val="24"/>
          <w:szCs w:val="24"/>
        </w:rPr>
      </w:pPr>
      <w:r w:rsidRPr="00CD26D6">
        <w:rPr>
          <w:bCs/>
          <w:i/>
          <w:iCs/>
          <w:sz w:val="24"/>
          <w:szCs w:val="24"/>
        </w:rPr>
        <w:t xml:space="preserve">Pinus </w:t>
      </w:r>
      <w:proofErr w:type="spellStart"/>
      <w:r w:rsidRPr="00CD26D6">
        <w:rPr>
          <w:bCs/>
          <w:i/>
          <w:iCs/>
          <w:sz w:val="24"/>
          <w:szCs w:val="24"/>
        </w:rPr>
        <w:t>rigida</w:t>
      </w:r>
      <w:proofErr w:type="spellEnd"/>
      <w:r>
        <w:rPr>
          <w:bCs/>
          <w:sz w:val="24"/>
          <w:szCs w:val="24"/>
        </w:rPr>
        <w:t>, Pitch pine, Mount Desert Island, chemical geography, carbon, fire ecology</w:t>
      </w:r>
    </w:p>
    <w:p w14:paraId="48750CA6" w14:textId="77777777" w:rsidR="001D515C" w:rsidRDefault="001D515C" w:rsidP="001D515C">
      <w:pPr>
        <w:spacing w:line="480" w:lineRule="auto"/>
        <w:ind w:left="0" w:firstLine="0"/>
        <w:jc w:val="left"/>
        <w:rPr>
          <w:b/>
          <w:sz w:val="24"/>
          <w:szCs w:val="24"/>
        </w:rPr>
      </w:pPr>
    </w:p>
    <w:p w14:paraId="4D7325F4" w14:textId="77777777" w:rsidR="001D515C" w:rsidRPr="00994682" w:rsidRDefault="001D515C" w:rsidP="001D515C">
      <w:pPr>
        <w:spacing w:line="480" w:lineRule="auto"/>
        <w:ind w:left="0" w:firstLine="0"/>
        <w:jc w:val="left"/>
        <w:rPr>
          <w:b/>
          <w:sz w:val="24"/>
          <w:szCs w:val="24"/>
        </w:rPr>
      </w:pPr>
      <w:r w:rsidRPr="00994682">
        <w:rPr>
          <w:b/>
          <w:sz w:val="24"/>
          <w:szCs w:val="24"/>
        </w:rPr>
        <w:t>ABSTRACT</w:t>
      </w:r>
    </w:p>
    <w:p w14:paraId="5583DFD3" w14:textId="69E479DF" w:rsidR="001D515C" w:rsidRPr="00C73665" w:rsidRDefault="001D515C" w:rsidP="001D515C">
      <w:pPr>
        <w:rPr>
          <w:sz w:val="24"/>
          <w:szCs w:val="24"/>
        </w:rPr>
      </w:pPr>
      <w:del w:id="1" w:author="Smith, Nick" w:date="2020-06-24T14:42:00Z">
        <w:r w:rsidRPr="00C73665" w:rsidDel="005246D7">
          <w:rPr>
            <w:sz w:val="24"/>
            <w:szCs w:val="24"/>
          </w:rPr>
          <w:delText xml:space="preserve">Forest health, particularly </w:delText>
        </w:r>
        <w:r w:rsidRPr="00C73665" w:rsidDel="00584090">
          <w:rPr>
            <w:sz w:val="24"/>
            <w:szCs w:val="24"/>
          </w:rPr>
          <w:delText xml:space="preserve">in </w:delText>
        </w:r>
        <w:r w:rsidRPr="00C73665" w:rsidDel="005246D7">
          <w:rPr>
            <w:sz w:val="24"/>
            <w:szCs w:val="24"/>
          </w:rPr>
          <w:delText>regard to</w:delText>
        </w:r>
      </w:del>
      <w:ins w:id="2" w:author="Smith, Nick" w:date="2020-06-24T14:42:00Z">
        <w:r w:rsidR="005246D7">
          <w:rPr>
            <w:sz w:val="24"/>
            <w:szCs w:val="24"/>
          </w:rPr>
          <w:t>The health of</w:t>
        </w:r>
      </w:ins>
      <w:r w:rsidRPr="00C73665">
        <w:rPr>
          <w:sz w:val="24"/>
          <w:szCs w:val="24"/>
        </w:rPr>
        <w:t xml:space="preserve"> fragile tree species</w:t>
      </w:r>
      <w:del w:id="3" w:author="Smith, Nick" w:date="2020-06-24T14:43:00Z">
        <w:r w:rsidRPr="00C73665" w:rsidDel="005246D7">
          <w:rPr>
            <w:sz w:val="24"/>
            <w:szCs w:val="24"/>
          </w:rPr>
          <w:delText>,</w:delText>
        </w:r>
      </w:del>
      <w:r w:rsidRPr="00C73665">
        <w:rPr>
          <w:sz w:val="24"/>
          <w:szCs w:val="24"/>
        </w:rPr>
        <w:t xml:space="preserve"> is a</w:t>
      </w:r>
      <w:del w:id="4" w:author="Smith, Nick" w:date="2020-06-24T14:43:00Z">
        <w:r w:rsidRPr="00C73665" w:rsidDel="005246D7">
          <w:rPr>
            <w:sz w:val="24"/>
            <w:szCs w:val="24"/>
          </w:rPr>
          <w:delText xml:space="preserve">n overarching </w:delText>
        </w:r>
      </w:del>
      <w:ins w:id="5" w:author="Smith, Nick" w:date="2020-06-24T14:43:00Z">
        <w:r w:rsidR="005246D7">
          <w:rPr>
            <w:sz w:val="24"/>
            <w:szCs w:val="24"/>
          </w:rPr>
          <w:t xml:space="preserve"> </w:t>
        </w:r>
      </w:ins>
      <w:r w:rsidRPr="00C73665">
        <w:rPr>
          <w:sz w:val="24"/>
          <w:szCs w:val="24"/>
        </w:rPr>
        <w:t>concern in</w:t>
      </w:r>
      <w:ins w:id="6" w:author="Smith, Nick" w:date="2020-06-24T14:43:00Z">
        <w:r w:rsidR="005246D7">
          <w:rPr>
            <w:sz w:val="24"/>
            <w:szCs w:val="24"/>
          </w:rPr>
          <w:t xml:space="preserve"> forests around the world</w:t>
        </w:r>
      </w:ins>
      <w:del w:id="7" w:author="Smith, Nick" w:date="2020-06-24T14:44:00Z">
        <w:r w:rsidRPr="00C73665" w:rsidDel="005246D7">
          <w:rPr>
            <w:sz w:val="24"/>
            <w:szCs w:val="24"/>
          </w:rPr>
          <w:delText xml:space="preserve"> the Northeastern U</w:delText>
        </w:r>
      </w:del>
      <w:del w:id="8" w:author="Smith, Nick" w:date="2020-06-24T14:43:00Z">
        <w:r w:rsidRPr="00C73665" w:rsidDel="005246D7">
          <w:rPr>
            <w:sz w:val="24"/>
            <w:szCs w:val="24"/>
          </w:rPr>
          <w:delText>S as elsewhere</w:delText>
        </w:r>
      </w:del>
      <w:r w:rsidRPr="00C73665">
        <w:rPr>
          <w:sz w:val="24"/>
          <w:szCs w:val="24"/>
        </w:rPr>
        <w:t xml:space="preserve">. In </w:t>
      </w:r>
      <w:del w:id="9" w:author="Smith, Nick" w:date="2020-06-24T14:43:00Z">
        <w:r w:rsidRPr="00C73665" w:rsidDel="005246D7">
          <w:rPr>
            <w:sz w:val="24"/>
            <w:szCs w:val="24"/>
          </w:rPr>
          <w:delText>particular</w:delText>
        </w:r>
      </w:del>
      <w:ins w:id="10" w:author="Smith, Nick" w:date="2020-06-24T14:43:00Z">
        <w:r w:rsidR="005246D7">
          <w:rPr>
            <w:sz w:val="24"/>
            <w:szCs w:val="24"/>
          </w:rPr>
          <w:t>the Northeastern United States</w:t>
        </w:r>
      </w:ins>
      <w:r w:rsidRPr="00C73665">
        <w:rPr>
          <w:sz w:val="24"/>
          <w:szCs w:val="24"/>
        </w:rPr>
        <w:t>, the absence of fire</w:t>
      </w:r>
      <w:ins w:id="11" w:author="Smith, Nick" w:date="2020-06-24T14:45:00Z">
        <w:r w:rsidR="005246D7">
          <w:rPr>
            <w:sz w:val="24"/>
            <w:szCs w:val="24"/>
          </w:rPr>
          <w:t xml:space="preserve"> is thought to have a negative</w:t>
        </w:r>
      </w:ins>
      <w:del w:id="12" w:author="Smith, Nick" w:date="2020-06-24T14:45:00Z">
        <w:r w:rsidRPr="00C73665" w:rsidDel="005246D7">
          <w:rPr>
            <w:sz w:val="24"/>
            <w:szCs w:val="24"/>
          </w:rPr>
          <w:delText xml:space="preserve"> and its</w:delText>
        </w:r>
      </w:del>
      <w:r w:rsidRPr="00C73665">
        <w:rPr>
          <w:sz w:val="24"/>
          <w:szCs w:val="24"/>
        </w:rPr>
        <w:t xml:space="preserve"> impact on</w:t>
      </w:r>
      <w:ins w:id="13" w:author="Smith, Nick" w:date="2020-06-24T14:45:00Z">
        <w:r w:rsidR="005246D7">
          <w:rPr>
            <w:sz w:val="24"/>
            <w:szCs w:val="24"/>
          </w:rPr>
          <w:t xml:space="preserve"> the</w:t>
        </w:r>
      </w:ins>
      <w:r w:rsidRPr="00C73665">
        <w:rPr>
          <w:sz w:val="24"/>
          <w:szCs w:val="24"/>
        </w:rPr>
        <w:t xml:space="preserve"> globally rare</w:t>
      </w:r>
      <w:ins w:id="14" w:author="Smith, Nick" w:date="2020-06-24T14:45:00Z">
        <w:r w:rsidR="005246D7">
          <w:rPr>
            <w:sz w:val="24"/>
            <w:szCs w:val="24"/>
          </w:rPr>
          <w:t xml:space="preserve"> species,</w:t>
        </w:r>
      </w:ins>
      <w:r w:rsidRPr="00C73665">
        <w:rPr>
          <w:sz w:val="24"/>
          <w:szCs w:val="24"/>
        </w:rPr>
        <w:t xml:space="preserve"> pitch pine (</w:t>
      </w:r>
      <w:r w:rsidRPr="00C73665">
        <w:rPr>
          <w:i/>
          <w:iCs/>
          <w:sz w:val="24"/>
          <w:szCs w:val="24"/>
        </w:rPr>
        <w:t xml:space="preserve">Pinus </w:t>
      </w:r>
      <w:proofErr w:type="spellStart"/>
      <w:r w:rsidRPr="00C73665">
        <w:rPr>
          <w:i/>
          <w:iCs/>
          <w:sz w:val="24"/>
          <w:szCs w:val="24"/>
        </w:rPr>
        <w:t>rigida</w:t>
      </w:r>
      <w:proofErr w:type="spellEnd"/>
      <w:r w:rsidRPr="00C73665">
        <w:rPr>
          <w:sz w:val="24"/>
          <w:szCs w:val="24"/>
        </w:rPr>
        <w:t xml:space="preserve"> Miller)</w:t>
      </w:r>
      <w:ins w:id="15" w:author="Smith, Nick" w:date="2020-06-24T14:47:00Z">
        <w:r w:rsidR="005246D7">
          <w:rPr>
            <w:sz w:val="24"/>
            <w:szCs w:val="24"/>
          </w:rPr>
          <w:t xml:space="preserve"> bec</w:t>
        </w:r>
      </w:ins>
      <w:ins w:id="16" w:author="Smith, Nick" w:date="2020-06-24T14:48:00Z">
        <w:r w:rsidR="005246D7">
          <w:rPr>
            <w:sz w:val="24"/>
            <w:szCs w:val="24"/>
          </w:rPr>
          <w:t xml:space="preserve">ause fire is </w:t>
        </w:r>
        <w:r w:rsidR="005246D7" w:rsidRPr="00C73665">
          <w:rPr>
            <w:sz w:val="24"/>
            <w:szCs w:val="24"/>
          </w:rPr>
          <w:t>essential for pitch pine reproduction and niche preservation</w:t>
        </w:r>
        <w:r w:rsidR="005246D7">
          <w:rPr>
            <w:sz w:val="24"/>
            <w:szCs w:val="24"/>
          </w:rPr>
          <w:t>.</w:t>
        </w:r>
      </w:ins>
      <w:ins w:id="17" w:author="Smith, Nick" w:date="2020-06-24T14:45:00Z">
        <w:r w:rsidR="005246D7">
          <w:rPr>
            <w:sz w:val="24"/>
            <w:szCs w:val="24"/>
          </w:rPr>
          <w:t xml:space="preserve"> However</w:t>
        </w:r>
      </w:ins>
      <w:r w:rsidRPr="00C73665">
        <w:rPr>
          <w:sz w:val="24"/>
          <w:szCs w:val="24"/>
        </w:rPr>
        <w:t>,</w:t>
      </w:r>
      <w:ins w:id="18" w:author="Smith, Nick" w:date="2020-06-24T14:48:00Z">
        <w:r w:rsidR="005246D7">
          <w:rPr>
            <w:sz w:val="24"/>
            <w:szCs w:val="24"/>
          </w:rPr>
          <w:t xml:space="preserve"> in some parts of the species range, </w:t>
        </w:r>
      </w:ins>
      <w:del w:id="19" w:author="Smith, Nick" w:date="2020-06-24T14:48:00Z">
        <w:r w:rsidRPr="00C73665" w:rsidDel="005246D7">
          <w:rPr>
            <w:sz w:val="24"/>
            <w:szCs w:val="24"/>
          </w:rPr>
          <w:delText xml:space="preserve"> </w:delText>
        </w:r>
      </w:del>
      <w:del w:id="20" w:author="Smith, Nick" w:date="2020-06-24T14:44:00Z">
        <w:r w:rsidRPr="00C73665" w:rsidDel="005246D7">
          <w:rPr>
            <w:sz w:val="24"/>
            <w:szCs w:val="24"/>
          </w:rPr>
          <w:delText xml:space="preserve">in the region, </w:delText>
        </w:r>
      </w:del>
      <w:del w:id="21" w:author="Smith, Nick" w:date="2020-06-24T14:48:00Z">
        <w:r w:rsidRPr="00C73665" w:rsidDel="005246D7">
          <w:rPr>
            <w:sz w:val="24"/>
            <w:szCs w:val="24"/>
          </w:rPr>
          <w:delText xml:space="preserve">stands in dramatic contrast to </w:delText>
        </w:r>
      </w:del>
      <w:r w:rsidRPr="00C73665">
        <w:rPr>
          <w:sz w:val="24"/>
          <w:szCs w:val="24"/>
        </w:rPr>
        <w:t>stand-replacing conflagrations</w:t>
      </w:r>
      <w:ins w:id="22" w:author="Smith, Nick" w:date="2020-06-24T14:49:00Z">
        <w:r w:rsidR="005246D7">
          <w:rPr>
            <w:sz w:val="24"/>
            <w:szCs w:val="24"/>
          </w:rPr>
          <w:t xml:space="preserve"> have occurred, including</w:t>
        </w:r>
      </w:ins>
      <w:r w:rsidRPr="00C73665">
        <w:rPr>
          <w:sz w:val="24"/>
          <w:szCs w:val="24"/>
        </w:rPr>
        <w:t xml:space="preserve"> </w:t>
      </w:r>
      <w:del w:id="23" w:author="Smith, Nick" w:date="2020-06-24T14:49:00Z">
        <w:r w:rsidRPr="00C73665" w:rsidDel="005246D7">
          <w:rPr>
            <w:sz w:val="24"/>
            <w:szCs w:val="24"/>
          </w:rPr>
          <w:delText xml:space="preserve">like the one which occurred </w:delText>
        </w:r>
      </w:del>
      <w:r w:rsidRPr="00C73665">
        <w:rPr>
          <w:sz w:val="24"/>
          <w:szCs w:val="24"/>
        </w:rPr>
        <w:t xml:space="preserve">at the northeastern extreme of the species range limit in Acadia National Park (ME, USA) in 1947. </w:t>
      </w:r>
      <w:del w:id="24" w:author="Smith, Nick" w:date="2020-06-24T14:49:00Z">
        <w:r w:rsidRPr="00C73665" w:rsidDel="005246D7">
          <w:rPr>
            <w:sz w:val="24"/>
            <w:szCs w:val="24"/>
          </w:rPr>
          <w:delText>As</w:delText>
        </w:r>
      </w:del>
      <w:del w:id="25" w:author="Smith, Nick" w:date="2020-06-24T14:48:00Z">
        <w:r w:rsidRPr="00C73665" w:rsidDel="005246D7">
          <w:rPr>
            <w:sz w:val="24"/>
            <w:szCs w:val="24"/>
          </w:rPr>
          <w:delText xml:space="preserve"> an essential stimulus for pitch pine reproduction and niche preservation</w:delText>
        </w:r>
      </w:del>
      <w:del w:id="26" w:author="Smith, Nick" w:date="2020-06-24T14:49:00Z">
        <w:r w:rsidRPr="00C73665" w:rsidDel="005246D7">
          <w:rPr>
            <w:sz w:val="24"/>
            <w:szCs w:val="24"/>
          </w:rPr>
          <w:delText xml:space="preserve">, fire is even more noticeable </w:delText>
        </w:r>
        <w:r w:rsidDel="005246D7">
          <w:rPr>
            <w:sz w:val="24"/>
            <w:szCs w:val="24"/>
          </w:rPr>
          <w:delText>by</w:delText>
        </w:r>
        <w:r w:rsidRPr="00C73665" w:rsidDel="005246D7">
          <w:rPr>
            <w:sz w:val="24"/>
            <w:szCs w:val="24"/>
          </w:rPr>
          <w:delText xml:space="preserve"> its absence.</w:delText>
        </w:r>
      </w:del>
      <w:ins w:id="27" w:author="Smith, Nick" w:date="2020-06-24T14:49:00Z">
        <w:r w:rsidR="005246D7">
          <w:rPr>
            <w:sz w:val="24"/>
            <w:szCs w:val="24"/>
          </w:rPr>
          <w:t>Here,</w:t>
        </w:r>
      </w:ins>
      <w:r w:rsidRPr="00C73665">
        <w:rPr>
          <w:sz w:val="24"/>
          <w:szCs w:val="24"/>
        </w:rPr>
        <w:t xml:space="preserve"> </w:t>
      </w:r>
      <w:ins w:id="28" w:author="Smith, Nick" w:date="2020-06-24T14:49:00Z">
        <w:r w:rsidR="005246D7">
          <w:rPr>
            <w:sz w:val="24"/>
            <w:szCs w:val="24"/>
          </w:rPr>
          <w:t>w</w:t>
        </w:r>
      </w:ins>
      <w:del w:id="29" w:author="Smith, Nick" w:date="2020-06-24T14:49:00Z">
        <w:r w:rsidRPr="00C73665" w:rsidDel="005246D7">
          <w:rPr>
            <w:sz w:val="24"/>
            <w:szCs w:val="24"/>
          </w:rPr>
          <w:delText>W</w:delText>
        </w:r>
      </w:del>
      <w:r w:rsidRPr="00C73665">
        <w:rPr>
          <w:sz w:val="24"/>
          <w:szCs w:val="24"/>
        </w:rPr>
        <w:t xml:space="preserve">e examined </w:t>
      </w:r>
      <w:del w:id="30" w:author="Smith, Nick" w:date="2020-06-24T14:50:00Z">
        <w:r w:rsidRPr="00C73665" w:rsidDel="005246D7">
          <w:rPr>
            <w:sz w:val="24"/>
            <w:szCs w:val="24"/>
          </w:rPr>
          <w:delText xml:space="preserve">species level </w:delText>
        </w:r>
      </w:del>
      <w:ins w:id="31" w:author="Smith, Nick" w:date="2020-06-24T14:50:00Z">
        <w:r w:rsidR="005246D7">
          <w:rPr>
            <w:sz w:val="24"/>
            <w:szCs w:val="24"/>
          </w:rPr>
          <w:t xml:space="preserve">pitch pine </w:t>
        </w:r>
      </w:ins>
      <w:r w:rsidRPr="00C73665">
        <w:rPr>
          <w:sz w:val="24"/>
          <w:szCs w:val="24"/>
        </w:rPr>
        <w:t xml:space="preserve">response to the demise of natural fire using data from forty stations in and outside of the 1947 fire footprint along an altitudinal (12 to 404 m) gradient to </w:t>
      </w:r>
      <w:ins w:id="32" w:author="Smith, Nick" w:date="2020-06-24T14:50:00Z">
        <w:r w:rsidR="005246D7">
          <w:rPr>
            <w:sz w:val="24"/>
            <w:szCs w:val="24"/>
          </w:rPr>
          <w:t xml:space="preserve">better understand the role that fire plays in sustaining this rare species. </w:t>
        </w:r>
      </w:ins>
      <w:del w:id="33" w:author="Smith, Nick" w:date="2020-06-24T14:50:00Z">
        <w:r w:rsidRPr="00C73665" w:rsidDel="005246D7">
          <w:rPr>
            <w:sz w:val="24"/>
            <w:szCs w:val="24"/>
          </w:rPr>
          <w:delText xml:space="preserve">consider this; our </w:delText>
        </w:r>
      </w:del>
      <w:ins w:id="34" w:author="Smith, Nick" w:date="2020-06-24T14:51:00Z">
        <w:r w:rsidR="005246D7">
          <w:rPr>
            <w:sz w:val="24"/>
            <w:szCs w:val="24"/>
          </w:rPr>
          <w:t xml:space="preserve">We found that </w:t>
        </w:r>
      </w:ins>
      <w:del w:id="35" w:author="Smith, Nick" w:date="2020-06-24T14:51:00Z">
        <w:r w:rsidRPr="00C73665" w:rsidDel="005246D7">
          <w:rPr>
            <w:sz w:val="24"/>
            <w:szCs w:val="24"/>
          </w:rPr>
          <w:delText>study revealed basic data to inform about niche status. P</w:delText>
        </w:r>
      </w:del>
      <w:ins w:id="36" w:author="Smith, Nick" w:date="2020-06-24T14:51:00Z">
        <w:r w:rsidR="005246D7">
          <w:rPr>
            <w:sz w:val="24"/>
            <w:szCs w:val="24"/>
          </w:rPr>
          <w:t>p</w:t>
        </w:r>
      </w:ins>
      <w:r w:rsidRPr="00C73665">
        <w:rPr>
          <w:sz w:val="24"/>
          <w:szCs w:val="24"/>
        </w:rPr>
        <w:t xml:space="preserve">hotosynthetic intrinsic water use efficiency, a key metric of </w:t>
      </w:r>
      <w:del w:id="37" w:author="Smith, Nick" w:date="2020-06-24T14:51:00Z">
        <w:r w:rsidRPr="00C73665" w:rsidDel="005246D7">
          <w:rPr>
            <w:sz w:val="24"/>
            <w:szCs w:val="24"/>
          </w:rPr>
          <w:delText>eco physiology</w:delText>
        </w:r>
      </w:del>
      <w:ins w:id="38" w:author="Smith, Nick" w:date="2020-06-24T14:51:00Z">
        <w:r w:rsidR="005246D7">
          <w:rPr>
            <w:sz w:val="24"/>
            <w:szCs w:val="24"/>
          </w:rPr>
          <w:t>physiological</w:t>
        </w:r>
      </w:ins>
      <w:r w:rsidRPr="00C73665">
        <w:rPr>
          <w:sz w:val="24"/>
          <w:szCs w:val="24"/>
        </w:rPr>
        <w:t xml:space="preserve"> performance, was significantly higher (</w:t>
      </w:r>
      <w:r w:rsidRPr="00C73665">
        <w:rPr>
          <w:i/>
          <w:iCs/>
          <w:sz w:val="24"/>
          <w:szCs w:val="24"/>
        </w:rPr>
        <w:t>P</w:t>
      </w:r>
      <w:r w:rsidRPr="00C73665">
        <w:rPr>
          <w:sz w:val="24"/>
          <w:szCs w:val="24"/>
        </w:rPr>
        <w:t>=0.004) at a previously burned upper elevation, South Cadillac trail</w:t>
      </w:r>
      <w:ins w:id="39" w:author="Smith, Nick" w:date="2020-06-24T14:51:00Z">
        <w:r w:rsidR="005246D7">
          <w:rPr>
            <w:sz w:val="24"/>
            <w:szCs w:val="24"/>
          </w:rPr>
          <w:t xml:space="preserve">. The </w:t>
        </w:r>
      </w:ins>
      <w:ins w:id="40" w:author="Smith, Nick" w:date="2020-06-24T14:52:00Z">
        <w:r w:rsidR="005246D7">
          <w:rPr>
            <w:sz w:val="24"/>
            <w:szCs w:val="24"/>
          </w:rPr>
          <w:t>individuals at this site were also</w:t>
        </w:r>
      </w:ins>
      <w:del w:id="41" w:author="Smith, Nick" w:date="2020-06-24T14:51:00Z">
        <w:r w:rsidRPr="00C73665" w:rsidDel="005246D7">
          <w:rPr>
            <w:sz w:val="24"/>
            <w:szCs w:val="24"/>
          </w:rPr>
          <w:delText>,</w:delText>
        </w:r>
      </w:del>
      <w:r w:rsidRPr="00C73665">
        <w:rPr>
          <w:sz w:val="24"/>
          <w:szCs w:val="24"/>
        </w:rPr>
        <w:t xml:space="preserve"> </w:t>
      </w:r>
      <w:del w:id="42" w:author="Smith, Nick" w:date="2020-06-24T14:52:00Z">
        <w:r w:rsidRPr="00C73665" w:rsidDel="005246D7">
          <w:rPr>
            <w:sz w:val="24"/>
            <w:szCs w:val="24"/>
          </w:rPr>
          <w:delText xml:space="preserve">with correspondingly </w:delText>
        </w:r>
      </w:del>
      <w:r w:rsidRPr="00C73665">
        <w:rPr>
          <w:sz w:val="24"/>
          <w:szCs w:val="24"/>
        </w:rPr>
        <w:t>shorter (</w:t>
      </w:r>
      <w:r w:rsidRPr="00C73665">
        <w:rPr>
          <w:i/>
          <w:iCs/>
          <w:sz w:val="24"/>
          <w:szCs w:val="24"/>
        </w:rPr>
        <w:t>P</w:t>
      </w:r>
      <w:r w:rsidRPr="00C73665">
        <w:rPr>
          <w:sz w:val="24"/>
          <w:szCs w:val="24"/>
        </w:rPr>
        <w:t>=0.031),</w:t>
      </w:r>
      <w:ins w:id="43" w:author="Smith, Nick" w:date="2020-06-24T14:52:00Z">
        <w:r w:rsidR="005246D7">
          <w:rPr>
            <w:sz w:val="24"/>
            <w:szCs w:val="24"/>
          </w:rPr>
          <w:t xml:space="preserve"> had a</w:t>
        </w:r>
      </w:ins>
      <w:r w:rsidRPr="00C73665">
        <w:rPr>
          <w:sz w:val="24"/>
          <w:szCs w:val="24"/>
        </w:rPr>
        <w:t xml:space="preserve"> narrower canopy (</w:t>
      </w:r>
      <w:r w:rsidRPr="00C73665">
        <w:rPr>
          <w:i/>
          <w:iCs/>
          <w:sz w:val="24"/>
          <w:szCs w:val="24"/>
        </w:rPr>
        <w:t>P</w:t>
      </w:r>
      <w:r w:rsidRPr="00C73665">
        <w:rPr>
          <w:sz w:val="24"/>
          <w:szCs w:val="24"/>
        </w:rPr>
        <w:t>=0.035)</w:t>
      </w:r>
      <w:ins w:id="44" w:author="Smith, Nick" w:date="2020-06-24T14:52:00Z">
        <w:r w:rsidR="005246D7">
          <w:rPr>
            <w:sz w:val="24"/>
            <w:szCs w:val="24"/>
          </w:rPr>
          <w:t>,</w:t>
        </w:r>
      </w:ins>
      <w:r w:rsidRPr="00C73665">
        <w:rPr>
          <w:sz w:val="24"/>
          <w:szCs w:val="24"/>
        </w:rPr>
        <w:t xml:space="preserve"> and</w:t>
      </w:r>
      <w:ins w:id="45" w:author="Smith, Nick" w:date="2020-06-24T14:52:00Z">
        <w:r w:rsidR="005246D7">
          <w:rPr>
            <w:sz w:val="24"/>
            <w:szCs w:val="24"/>
          </w:rPr>
          <w:t xml:space="preserve"> a</w:t>
        </w:r>
      </w:ins>
      <w:r w:rsidRPr="00C73665">
        <w:rPr>
          <w:sz w:val="24"/>
          <w:szCs w:val="24"/>
        </w:rPr>
        <w:t xml:space="preserve"> smaller </w:t>
      </w:r>
      <w:proofErr w:type="spellStart"/>
      <w:r w:rsidRPr="00C73665">
        <w:rPr>
          <w:sz w:val="24"/>
          <w:szCs w:val="24"/>
        </w:rPr>
        <w:t>dbh</w:t>
      </w:r>
      <w:proofErr w:type="spellEnd"/>
      <w:r w:rsidRPr="00C73665">
        <w:rPr>
          <w:sz w:val="24"/>
          <w:szCs w:val="24"/>
        </w:rPr>
        <w:t xml:space="preserve"> (</w:t>
      </w:r>
      <w:r w:rsidRPr="00C73665">
        <w:rPr>
          <w:i/>
          <w:iCs/>
          <w:sz w:val="24"/>
          <w:szCs w:val="24"/>
        </w:rPr>
        <w:t>P</w:t>
      </w:r>
      <w:r w:rsidRPr="00C73665">
        <w:rPr>
          <w:sz w:val="24"/>
          <w:szCs w:val="24"/>
        </w:rPr>
        <w:t xml:space="preserve">=0.001) </w:t>
      </w:r>
      <w:del w:id="46" w:author="Smith, Nick" w:date="2020-06-24T14:52:00Z">
        <w:r w:rsidRPr="00C73665" w:rsidDel="005246D7">
          <w:rPr>
            <w:sz w:val="24"/>
            <w:szCs w:val="24"/>
          </w:rPr>
          <w:delText xml:space="preserve">trees </w:delText>
        </w:r>
      </w:del>
      <w:r w:rsidRPr="00C73665">
        <w:rPr>
          <w:sz w:val="24"/>
          <w:szCs w:val="24"/>
        </w:rPr>
        <w:t xml:space="preserve">than those closer to sea level. This result seems reasonable based on a conjecture pitch pine at lower elevation have less need to compensate for moisture loss, wind and cooler temperature effects and instead push photosynthetic growth supported by available foliar </w:t>
      </w:r>
      <w:r w:rsidRPr="00C73665">
        <w:rPr>
          <w:sz w:val="24"/>
          <w:szCs w:val="24"/>
        </w:rPr>
        <w:lastRenderedPageBreak/>
        <w:t xml:space="preserve">minerals Ca, P, K, Al and Zn, significantly more plentiful (on average </w:t>
      </w:r>
      <w:r w:rsidRPr="00C73665">
        <w:rPr>
          <w:i/>
          <w:iCs/>
          <w:sz w:val="24"/>
          <w:szCs w:val="24"/>
        </w:rPr>
        <w:t>P</w:t>
      </w:r>
      <w:r w:rsidRPr="00C73665">
        <w:rPr>
          <w:sz w:val="24"/>
          <w:szCs w:val="24"/>
        </w:rPr>
        <w:t>=&lt;0.01). In summary, we found trees with a</w:t>
      </w:r>
      <w:r>
        <w:rPr>
          <w:sz w:val="24"/>
          <w:szCs w:val="24"/>
        </w:rPr>
        <w:t xml:space="preserve"> </w:t>
      </w:r>
      <w:proofErr w:type="gramStart"/>
      <w:r w:rsidRPr="00C73665">
        <w:rPr>
          <w:sz w:val="24"/>
          <w:szCs w:val="24"/>
        </w:rPr>
        <w:t>100</w:t>
      </w:r>
      <w:r>
        <w:rPr>
          <w:sz w:val="24"/>
          <w:szCs w:val="24"/>
        </w:rPr>
        <w:t xml:space="preserve"> </w:t>
      </w:r>
      <w:r w:rsidRPr="00C73665">
        <w:rPr>
          <w:sz w:val="24"/>
          <w:szCs w:val="24"/>
        </w:rPr>
        <w:t>year</w:t>
      </w:r>
      <w:proofErr w:type="gramEnd"/>
      <w:r w:rsidRPr="00C73665">
        <w:rPr>
          <w:sz w:val="24"/>
          <w:szCs w:val="24"/>
        </w:rPr>
        <w:t xml:space="preserve"> fire absence history exhibited self-preservation tendencies even amidst worsening biotic and abiotic pressures. Our analysis quantified tree and soil performance with specificity as to fire, geographic and topographic gradients to inform forest management decisions especially where prescribed fire is contemplated.</w:t>
      </w:r>
    </w:p>
    <w:p w14:paraId="3F2E87DB" w14:textId="77777777" w:rsidR="001D515C" w:rsidRPr="00C73665" w:rsidRDefault="001D515C" w:rsidP="001D515C">
      <w:pPr>
        <w:spacing w:line="480" w:lineRule="auto"/>
        <w:ind w:left="0" w:firstLine="0"/>
        <w:rPr>
          <w:sz w:val="24"/>
          <w:szCs w:val="24"/>
        </w:rPr>
      </w:pPr>
    </w:p>
    <w:p w14:paraId="771EAD1A" w14:textId="77777777" w:rsidR="001D515C" w:rsidRPr="00C73665" w:rsidRDefault="001D515C" w:rsidP="001D515C">
      <w:pPr>
        <w:spacing w:line="480" w:lineRule="auto"/>
        <w:ind w:left="0" w:firstLine="0"/>
        <w:rPr>
          <w:b/>
          <w:sz w:val="24"/>
          <w:szCs w:val="24"/>
        </w:rPr>
      </w:pPr>
      <w:bookmarkStart w:id="47" w:name="_Hlk43783425"/>
      <w:bookmarkEnd w:id="0"/>
      <w:r w:rsidRPr="00C73665">
        <w:rPr>
          <w:b/>
          <w:sz w:val="24"/>
          <w:szCs w:val="24"/>
        </w:rPr>
        <w:t>INTRODUCTION</w:t>
      </w:r>
    </w:p>
    <w:p w14:paraId="6EE3C8C3" w14:textId="72B3C720" w:rsidR="001D515C" w:rsidRPr="00C73665" w:rsidRDefault="001D515C" w:rsidP="001D515C">
      <w:pPr>
        <w:rPr>
          <w:sz w:val="24"/>
          <w:szCs w:val="24"/>
        </w:rPr>
      </w:pPr>
      <w:commentRangeStart w:id="48"/>
      <w:r w:rsidRPr="00C73665">
        <w:rPr>
          <w:sz w:val="24"/>
          <w:szCs w:val="24"/>
        </w:rPr>
        <w:t xml:space="preserve">The fragility of </w:t>
      </w:r>
      <w:ins w:id="49" w:author="Smith, Nick" w:date="2020-06-24T14:53:00Z">
        <w:r w:rsidR="008E1DAD">
          <w:rPr>
            <w:sz w:val="24"/>
            <w:szCs w:val="24"/>
          </w:rPr>
          <w:t xml:space="preserve">the </w:t>
        </w:r>
      </w:ins>
      <w:r w:rsidRPr="00C73665">
        <w:rPr>
          <w:sz w:val="24"/>
          <w:szCs w:val="24"/>
        </w:rPr>
        <w:t>globally rare pitch pine (</w:t>
      </w:r>
      <w:r w:rsidRPr="00C73665">
        <w:rPr>
          <w:i/>
          <w:iCs/>
          <w:sz w:val="24"/>
          <w:szCs w:val="24"/>
        </w:rPr>
        <w:t xml:space="preserve">Pinus </w:t>
      </w:r>
      <w:proofErr w:type="spellStart"/>
      <w:r w:rsidRPr="00C73665">
        <w:rPr>
          <w:i/>
          <w:iCs/>
          <w:sz w:val="24"/>
          <w:szCs w:val="24"/>
        </w:rPr>
        <w:t>rigida</w:t>
      </w:r>
      <w:proofErr w:type="spellEnd"/>
      <w:r w:rsidRPr="00C73665">
        <w:rPr>
          <w:sz w:val="24"/>
          <w:szCs w:val="24"/>
        </w:rPr>
        <w:t xml:space="preserve"> Miller) is nowhere more </w:t>
      </w:r>
      <w:del w:id="50" w:author="Smith, Nick" w:date="2020-06-24T14:53:00Z">
        <w:r w:rsidRPr="00C73665" w:rsidDel="008E1DAD">
          <w:rPr>
            <w:sz w:val="24"/>
            <w:szCs w:val="24"/>
          </w:rPr>
          <w:delText xml:space="preserve">in </w:delText>
        </w:r>
      </w:del>
      <w:r w:rsidRPr="00C73665">
        <w:rPr>
          <w:sz w:val="24"/>
          <w:szCs w:val="24"/>
        </w:rPr>
        <w:t>eviden</w:t>
      </w:r>
      <w:ins w:id="51" w:author="Smith, Nick" w:date="2020-06-24T14:53:00Z">
        <w:r w:rsidR="008E1DAD">
          <w:rPr>
            <w:sz w:val="24"/>
            <w:szCs w:val="24"/>
          </w:rPr>
          <w:t>t</w:t>
        </w:r>
      </w:ins>
      <w:del w:id="52" w:author="Smith, Nick" w:date="2020-06-24T14:53:00Z">
        <w:r w:rsidRPr="00C73665" w:rsidDel="008E1DAD">
          <w:rPr>
            <w:sz w:val="24"/>
            <w:szCs w:val="24"/>
          </w:rPr>
          <w:delText>ce</w:delText>
        </w:r>
      </w:del>
      <w:r w:rsidRPr="00C73665">
        <w:rPr>
          <w:sz w:val="24"/>
          <w:szCs w:val="24"/>
        </w:rPr>
        <w:t xml:space="preserve"> than</w:t>
      </w:r>
      <w:ins w:id="53" w:author="Smith, Nick" w:date="2020-06-24T14:53:00Z">
        <w:r w:rsidR="008E1DAD">
          <w:rPr>
            <w:sz w:val="24"/>
            <w:szCs w:val="24"/>
          </w:rPr>
          <w:t xml:space="preserve"> in the</w:t>
        </w:r>
      </w:ins>
      <w:r w:rsidRPr="00C73665">
        <w:rPr>
          <w:sz w:val="24"/>
          <w:szCs w:val="24"/>
        </w:rPr>
        <w:t xml:space="preserve"> Northeast U</w:t>
      </w:r>
      <w:ins w:id="54" w:author="Smith, Nick" w:date="2020-06-24T14:53:00Z">
        <w:r w:rsidR="008E1DAD">
          <w:rPr>
            <w:sz w:val="24"/>
            <w:szCs w:val="24"/>
          </w:rPr>
          <w:t xml:space="preserve">nited </w:t>
        </w:r>
      </w:ins>
      <w:del w:id="55" w:author="Smith, Nick" w:date="2020-06-24T14:53:00Z">
        <w:r w:rsidRPr="00C73665" w:rsidDel="008E1DAD">
          <w:rPr>
            <w:sz w:val="24"/>
            <w:szCs w:val="24"/>
          </w:rPr>
          <w:delText>.</w:delText>
        </w:r>
      </w:del>
      <w:r w:rsidRPr="00C73665">
        <w:rPr>
          <w:sz w:val="24"/>
          <w:szCs w:val="24"/>
        </w:rPr>
        <w:t>S</w:t>
      </w:r>
      <w:ins w:id="56" w:author="Smith, Nick" w:date="2020-06-24T14:53:00Z">
        <w:r w:rsidR="008E1DAD">
          <w:rPr>
            <w:sz w:val="24"/>
            <w:szCs w:val="24"/>
          </w:rPr>
          <w:t>tates</w:t>
        </w:r>
      </w:ins>
      <w:del w:id="57" w:author="Smith, Nick" w:date="2020-06-24T14:53:00Z">
        <w:r w:rsidRPr="00C73665" w:rsidDel="008E1DAD">
          <w:rPr>
            <w:sz w:val="24"/>
            <w:szCs w:val="24"/>
          </w:rPr>
          <w:delText>.</w:delText>
        </w:r>
      </w:del>
      <w:ins w:id="58" w:author="Smith, Nick" w:date="2020-06-24T14:53:00Z">
        <w:r w:rsidR="008E1DAD">
          <w:rPr>
            <w:sz w:val="24"/>
            <w:szCs w:val="24"/>
          </w:rPr>
          <w:t>,</w:t>
        </w:r>
      </w:ins>
      <w:r w:rsidRPr="00C73665">
        <w:rPr>
          <w:sz w:val="24"/>
          <w:szCs w:val="24"/>
        </w:rPr>
        <w:t xml:space="preserve"> and particularly the northeastern extreme of the species range limit (Patterson Saunders and Horton 1983) in Acadia National Park (ME, USA).</w:t>
      </w:r>
      <w:ins w:id="59" w:author="Smith, Nick" w:date="2020-06-24T14:56:00Z">
        <w:r w:rsidR="005551E2">
          <w:rPr>
            <w:sz w:val="24"/>
            <w:szCs w:val="24"/>
          </w:rPr>
          <w:t xml:space="preserve"> </w:t>
        </w:r>
        <w:r w:rsidR="005551E2" w:rsidRPr="00C73665">
          <w:rPr>
            <w:sz w:val="24"/>
            <w:szCs w:val="24"/>
          </w:rPr>
          <w:t xml:space="preserve">To obtain a better </w:t>
        </w:r>
        <w:r w:rsidR="005551E2">
          <w:rPr>
            <w:sz w:val="24"/>
            <w:szCs w:val="24"/>
          </w:rPr>
          <w:t>understanding of</w:t>
        </w:r>
        <w:r w:rsidR="005551E2" w:rsidRPr="00C73665">
          <w:rPr>
            <w:sz w:val="24"/>
            <w:szCs w:val="24"/>
          </w:rPr>
          <w:t xml:space="preserve"> the impact of fire—either natural</w:t>
        </w:r>
        <w:r w:rsidR="005551E2">
          <w:rPr>
            <w:sz w:val="24"/>
            <w:szCs w:val="24"/>
          </w:rPr>
          <w:t>ly</w:t>
        </w:r>
        <w:r w:rsidR="005551E2" w:rsidRPr="00C73665">
          <w:rPr>
            <w:sz w:val="24"/>
            <w:szCs w:val="24"/>
          </w:rPr>
          <w:t xml:space="preserve"> occurring or anthropogenic-based—on forest health of pitch pines</w:t>
        </w:r>
        <w:r w:rsidR="005551E2">
          <w:rPr>
            <w:sz w:val="24"/>
            <w:szCs w:val="24"/>
          </w:rPr>
          <w:t xml:space="preserve"> </w:t>
        </w:r>
        <w:r w:rsidR="005551E2" w:rsidRPr="00C73665">
          <w:rPr>
            <w:sz w:val="24"/>
            <w:szCs w:val="24"/>
          </w:rPr>
          <w:t xml:space="preserve">(Charpentier 2020) requires resolving </w:t>
        </w:r>
        <w:r w:rsidR="005551E2">
          <w:rPr>
            <w:sz w:val="24"/>
            <w:szCs w:val="24"/>
          </w:rPr>
          <w:t>the</w:t>
        </w:r>
        <w:r w:rsidR="005551E2" w:rsidRPr="00C73665">
          <w:rPr>
            <w:sz w:val="24"/>
            <w:szCs w:val="24"/>
          </w:rPr>
          <w:t xml:space="preserve"> </w:t>
        </w:r>
        <w:r w:rsidR="005551E2" w:rsidRPr="00C73665">
          <w:rPr>
            <w:sz w:val="24"/>
            <w:szCs w:val="24"/>
          </w:rPr>
          <w:t>enigma</w:t>
        </w:r>
        <w:r w:rsidR="005551E2">
          <w:rPr>
            <w:sz w:val="24"/>
            <w:szCs w:val="24"/>
          </w:rPr>
          <w:t xml:space="preserve"> of resilience of the species in the absence of fire</w:t>
        </w:r>
        <w:r w:rsidR="005551E2" w:rsidRPr="00C73665">
          <w:rPr>
            <w:sz w:val="24"/>
            <w:szCs w:val="24"/>
          </w:rPr>
          <w:t>.</w:t>
        </w:r>
      </w:ins>
      <w:r w:rsidRPr="00C73665">
        <w:rPr>
          <w:sz w:val="24"/>
          <w:szCs w:val="24"/>
        </w:rPr>
        <w:t xml:space="preserve"> A dramatic conflagration disturbed the eastern half of Mt. Desert island in the Park in 1947</w:t>
      </w:r>
      <w:ins w:id="60" w:author="Smith, Nick" w:date="2020-06-24T14:54:00Z">
        <w:r w:rsidR="008E1DAD">
          <w:rPr>
            <w:sz w:val="24"/>
            <w:szCs w:val="24"/>
          </w:rPr>
          <w:t xml:space="preserve"> and</w:t>
        </w:r>
      </w:ins>
      <w:del w:id="61" w:author="Smith, Nick" w:date="2020-06-24T14:54:00Z">
        <w:r w:rsidRPr="00C73665" w:rsidDel="008E1DAD">
          <w:rPr>
            <w:sz w:val="24"/>
            <w:szCs w:val="24"/>
          </w:rPr>
          <w:delText>;</w:delText>
        </w:r>
      </w:del>
      <w:r w:rsidRPr="00C73665">
        <w:rPr>
          <w:sz w:val="24"/>
          <w:szCs w:val="24"/>
        </w:rPr>
        <w:t xml:space="preserve"> since then wildfire </w:t>
      </w:r>
      <w:del w:id="62" w:author="Smith, Nick" w:date="2020-06-24T14:54:00Z">
        <w:r w:rsidRPr="00C73665" w:rsidDel="008E1DAD">
          <w:rPr>
            <w:sz w:val="24"/>
            <w:szCs w:val="24"/>
          </w:rPr>
          <w:delText xml:space="preserve">is </w:delText>
        </w:r>
      </w:del>
      <w:ins w:id="63" w:author="Smith, Nick" w:date="2020-06-24T14:54:00Z">
        <w:r w:rsidR="008E1DAD">
          <w:rPr>
            <w:sz w:val="24"/>
            <w:szCs w:val="24"/>
          </w:rPr>
          <w:t>has been</w:t>
        </w:r>
        <w:r w:rsidR="008E1DAD" w:rsidRPr="00C73665">
          <w:rPr>
            <w:sz w:val="24"/>
            <w:szCs w:val="24"/>
          </w:rPr>
          <w:t xml:space="preserve"> </w:t>
        </w:r>
      </w:ins>
      <w:r w:rsidRPr="00C73665">
        <w:rPr>
          <w:sz w:val="24"/>
          <w:szCs w:val="24"/>
        </w:rPr>
        <w:t>suppressed (</w:t>
      </w:r>
      <w:proofErr w:type="spellStart"/>
      <w:r w:rsidRPr="00C73665">
        <w:rPr>
          <w:sz w:val="24"/>
          <w:szCs w:val="24"/>
        </w:rPr>
        <w:t>Pyne</w:t>
      </w:r>
      <w:proofErr w:type="spellEnd"/>
      <w:r w:rsidRPr="00C73665">
        <w:rPr>
          <w:sz w:val="24"/>
          <w:szCs w:val="24"/>
        </w:rPr>
        <w:t xml:space="preserve"> 2019). </w:t>
      </w:r>
      <w:del w:id="64" w:author="Smith, Nick" w:date="2020-06-24T14:56:00Z">
        <w:r w:rsidRPr="00C73665" w:rsidDel="005551E2">
          <w:rPr>
            <w:sz w:val="24"/>
            <w:szCs w:val="24"/>
          </w:rPr>
          <w:delText xml:space="preserve">To obtain a better </w:delText>
        </w:r>
      </w:del>
      <w:del w:id="65" w:author="Smith, Nick" w:date="2020-06-24T14:54:00Z">
        <w:r w:rsidRPr="00C73665" w:rsidDel="008E1DAD">
          <w:rPr>
            <w:sz w:val="24"/>
            <w:szCs w:val="24"/>
          </w:rPr>
          <w:delText>purchase on</w:delText>
        </w:r>
      </w:del>
      <w:del w:id="66" w:author="Smith, Nick" w:date="2020-06-24T14:56:00Z">
        <w:r w:rsidRPr="00C73665" w:rsidDel="005551E2">
          <w:rPr>
            <w:sz w:val="24"/>
            <w:szCs w:val="24"/>
          </w:rPr>
          <w:delText xml:space="preserve"> the impact of fire—either natural occurring or anthropogenic-based—on forest health of pitch pines</w:delText>
        </w:r>
        <w:r w:rsidDel="005551E2">
          <w:rPr>
            <w:sz w:val="24"/>
            <w:szCs w:val="24"/>
          </w:rPr>
          <w:delText xml:space="preserve"> </w:delText>
        </w:r>
        <w:r w:rsidRPr="00C73665" w:rsidDel="005551E2">
          <w:rPr>
            <w:sz w:val="24"/>
            <w:szCs w:val="24"/>
          </w:rPr>
          <w:delText xml:space="preserve">(Charpentier 2020) requires resolving </w:delText>
        </w:r>
      </w:del>
      <w:del w:id="67" w:author="Smith, Nick" w:date="2020-06-24T14:55:00Z">
        <w:r w:rsidRPr="00C73665" w:rsidDel="008E1DAD">
          <w:rPr>
            <w:sz w:val="24"/>
            <w:szCs w:val="24"/>
          </w:rPr>
          <w:delText xml:space="preserve">an </w:delText>
        </w:r>
      </w:del>
      <w:del w:id="68" w:author="Smith, Nick" w:date="2020-06-24T14:56:00Z">
        <w:r w:rsidRPr="00C73665" w:rsidDel="005551E2">
          <w:rPr>
            <w:sz w:val="24"/>
            <w:szCs w:val="24"/>
          </w:rPr>
          <w:delText>enigma</w:delText>
        </w:r>
        <w:r w:rsidDel="005551E2">
          <w:rPr>
            <w:sz w:val="24"/>
            <w:szCs w:val="24"/>
          </w:rPr>
          <w:delText xml:space="preserve"> of resilience in fire</w:delText>
        </w:r>
      </w:del>
      <w:del w:id="69" w:author="Smith, Nick" w:date="2020-06-24T14:55:00Z">
        <w:r w:rsidDel="008E1DAD">
          <w:rPr>
            <w:sz w:val="24"/>
            <w:szCs w:val="24"/>
          </w:rPr>
          <w:delText xml:space="preserve"> absence</w:delText>
        </w:r>
      </w:del>
      <w:del w:id="70" w:author="Smith, Nick" w:date="2020-06-24T14:56:00Z">
        <w:r w:rsidRPr="00C73665" w:rsidDel="005551E2">
          <w:rPr>
            <w:sz w:val="24"/>
            <w:szCs w:val="24"/>
          </w:rPr>
          <w:delText>.</w:delText>
        </w:r>
        <w:r w:rsidDel="005551E2">
          <w:rPr>
            <w:sz w:val="24"/>
            <w:szCs w:val="24"/>
          </w:rPr>
          <w:delText xml:space="preserve"> </w:delText>
        </w:r>
      </w:del>
      <w:r>
        <w:rPr>
          <w:sz w:val="24"/>
          <w:szCs w:val="24"/>
        </w:rPr>
        <w:t>I</w:t>
      </w:r>
      <w:r w:rsidRPr="00C73665">
        <w:rPr>
          <w:sz w:val="24"/>
          <w:szCs w:val="24"/>
        </w:rPr>
        <w:t>nvestigators appreciate a unique opportunity to explore factors</w:t>
      </w:r>
      <w:r w:rsidRPr="00044C83">
        <w:rPr>
          <w:sz w:val="24"/>
          <w:szCs w:val="24"/>
        </w:rPr>
        <w:t xml:space="preserve"> </w:t>
      </w:r>
      <w:r>
        <w:rPr>
          <w:sz w:val="24"/>
          <w:szCs w:val="24"/>
        </w:rPr>
        <w:t>o</w:t>
      </w:r>
      <w:r w:rsidRPr="00C73665">
        <w:rPr>
          <w:sz w:val="24"/>
          <w:szCs w:val="24"/>
        </w:rPr>
        <w:t>n the isolated pristine island—photosynthesis, foliar and soil nutrient, elevation and topography—with which to gauge globally rare pitch pine niche</w:t>
      </w:r>
      <w:r>
        <w:rPr>
          <w:sz w:val="24"/>
          <w:szCs w:val="24"/>
        </w:rPr>
        <w:t xml:space="preserve"> performance</w:t>
      </w:r>
      <w:r w:rsidRPr="00C73665">
        <w:rPr>
          <w:sz w:val="24"/>
          <w:szCs w:val="24"/>
        </w:rPr>
        <w:t xml:space="preserve"> (Harris et al 2012).</w:t>
      </w:r>
      <w:commentRangeEnd w:id="48"/>
      <w:r w:rsidR="005551E2">
        <w:rPr>
          <w:rStyle w:val="CommentReference"/>
        </w:rPr>
        <w:commentReference w:id="48"/>
      </w:r>
      <w:r w:rsidRPr="00C73665">
        <w:rPr>
          <w:sz w:val="24"/>
          <w:szCs w:val="24"/>
        </w:rPr>
        <w:t xml:space="preserve"> </w:t>
      </w:r>
    </w:p>
    <w:p w14:paraId="3399C6AB" w14:textId="34A8AD45" w:rsidR="001D515C" w:rsidRDefault="001D515C" w:rsidP="001D515C">
      <w:pPr>
        <w:rPr>
          <w:ins w:id="71" w:author="Smith, Nick" w:date="2020-06-24T14:59:00Z"/>
          <w:sz w:val="24"/>
          <w:szCs w:val="24"/>
        </w:rPr>
      </w:pPr>
    </w:p>
    <w:p w14:paraId="460C0BEE" w14:textId="2F8418D2" w:rsidR="0038634F" w:rsidRDefault="0038634F" w:rsidP="001D515C">
      <w:pPr>
        <w:rPr>
          <w:ins w:id="72" w:author="Smith, Nick" w:date="2020-06-24T15:05:00Z"/>
          <w:sz w:val="24"/>
          <w:szCs w:val="24"/>
        </w:rPr>
      </w:pPr>
      <w:ins w:id="73" w:author="Smith, Nick" w:date="2020-06-24T15:00:00Z">
        <w:r>
          <w:rPr>
            <w:sz w:val="24"/>
            <w:szCs w:val="24"/>
          </w:rPr>
          <w:t xml:space="preserve">Fire is a disturbance that can drastically alter the landscape of an ecosystem. Many species in fire-prone regions rely on </w:t>
        </w:r>
      </w:ins>
      <w:ins w:id="74" w:author="Smith, Nick" w:date="2020-06-24T15:01:00Z">
        <w:r>
          <w:rPr>
            <w:sz w:val="24"/>
            <w:szCs w:val="24"/>
          </w:rPr>
          <w:t>fire to persist in their environment. For instan</w:t>
        </w:r>
      </w:ins>
      <w:ins w:id="75" w:author="Smith, Nick" w:date="2020-06-24T15:02:00Z">
        <w:r>
          <w:rPr>
            <w:sz w:val="24"/>
            <w:szCs w:val="24"/>
          </w:rPr>
          <w:t xml:space="preserve">ce, fire may be necessary to </w:t>
        </w:r>
      </w:ins>
      <w:ins w:id="76" w:author="Smith, Nick" w:date="2020-06-24T15:03:00Z">
        <w:r w:rsidR="002979E7">
          <w:rPr>
            <w:sz w:val="24"/>
            <w:szCs w:val="24"/>
          </w:rPr>
          <w:t>create suitable niches for certain species or, more directly, to stimulate reproduction. Many species in these ecosys</w:t>
        </w:r>
      </w:ins>
      <w:ins w:id="77" w:author="Smith, Nick" w:date="2020-06-24T15:04:00Z">
        <w:r w:rsidR="002979E7">
          <w:rPr>
            <w:sz w:val="24"/>
            <w:szCs w:val="24"/>
          </w:rPr>
          <w:t>tems expend energy on fire avoidance and tolerance.</w:t>
        </w:r>
      </w:ins>
      <w:ins w:id="78" w:author="Smith, Nick" w:date="2020-06-24T15:52:00Z">
        <w:r w:rsidR="00ED65E0">
          <w:rPr>
            <w:sz w:val="24"/>
            <w:szCs w:val="24"/>
          </w:rPr>
          <w:t xml:space="preserve"> Additionally, fire is known to alter soil resource availability by increasing moisture and nutrient retention, conditions to which </w:t>
        </w:r>
        <w:r w:rsidR="00ED65E0">
          <w:rPr>
            <w:sz w:val="24"/>
            <w:szCs w:val="24"/>
          </w:rPr>
          <w:lastRenderedPageBreak/>
          <w:t>many species are adapted.</w:t>
        </w:r>
      </w:ins>
      <w:ins w:id="79" w:author="Smith, Nick" w:date="2020-06-24T15:53:00Z">
        <w:r w:rsidR="00ED65E0">
          <w:rPr>
            <w:sz w:val="24"/>
            <w:szCs w:val="24"/>
          </w:rPr>
          <w:t xml:space="preserve"> Importantly, fire adaptations may be wasted investments if </w:t>
        </w:r>
        <w:r w:rsidR="0055446A">
          <w:rPr>
            <w:sz w:val="24"/>
            <w:szCs w:val="24"/>
          </w:rPr>
          <w:t xml:space="preserve">fires are suppressed, </w:t>
        </w:r>
      </w:ins>
      <w:ins w:id="80" w:author="Smith, Nick" w:date="2020-06-24T15:54:00Z">
        <w:r w:rsidR="0055446A">
          <w:rPr>
            <w:sz w:val="24"/>
            <w:szCs w:val="24"/>
          </w:rPr>
          <w:t>potentially causing fire-adapted species to be outcompeted and even lost from an ecosystem.</w:t>
        </w:r>
      </w:ins>
    </w:p>
    <w:p w14:paraId="534CC8AD" w14:textId="43BB6F70" w:rsidR="002979E7" w:rsidRDefault="002979E7" w:rsidP="001D515C">
      <w:pPr>
        <w:rPr>
          <w:ins w:id="81" w:author="Smith, Nick" w:date="2020-06-24T15:05:00Z"/>
          <w:sz w:val="24"/>
          <w:szCs w:val="24"/>
        </w:rPr>
      </w:pPr>
    </w:p>
    <w:p w14:paraId="08AEE652" w14:textId="23BED97D" w:rsidR="002979E7" w:rsidRDefault="002979E7" w:rsidP="001D515C">
      <w:pPr>
        <w:rPr>
          <w:ins w:id="82" w:author="Smith, Nick" w:date="2020-06-24T14:59:00Z"/>
          <w:sz w:val="24"/>
          <w:szCs w:val="24"/>
        </w:rPr>
      </w:pPr>
      <w:ins w:id="83" w:author="Smith, Nick" w:date="2020-06-24T15:05:00Z">
        <w:r>
          <w:rPr>
            <w:sz w:val="24"/>
            <w:szCs w:val="24"/>
          </w:rPr>
          <w:t xml:space="preserve">Current anthropogenic practices are now suppressing fire in many ecosystems, including the forests of the Northeastern United States. This </w:t>
        </w:r>
      </w:ins>
      <w:ins w:id="84" w:author="Smith, Nick" w:date="2020-06-24T15:06:00Z">
        <w:r>
          <w:rPr>
            <w:sz w:val="24"/>
            <w:szCs w:val="24"/>
          </w:rPr>
          <w:t>suppression is potentially threatening the persistence of many species that are reliant on fire for survival and reproduction. In the N</w:t>
        </w:r>
      </w:ins>
      <w:ins w:id="85" w:author="Smith, Nick" w:date="2020-06-24T15:07:00Z">
        <w:r>
          <w:rPr>
            <w:sz w:val="24"/>
            <w:szCs w:val="24"/>
          </w:rPr>
          <w:t xml:space="preserve">ortheastern United States, the globally rare pitch pine </w:t>
        </w:r>
        <w:r w:rsidRPr="00C73665">
          <w:rPr>
            <w:sz w:val="24"/>
            <w:szCs w:val="24"/>
          </w:rPr>
          <w:t>(</w:t>
        </w:r>
        <w:r w:rsidRPr="00C73665">
          <w:rPr>
            <w:i/>
            <w:iCs/>
            <w:sz w:val="24"/>
            <w:szCs w:val="24"/>
          </w:rPr>
          <w:t xml:space="preserve">Pinus </w:t>
        </w:r>
        <w:proofErr w:type="spellStart"/>
        <w:r w:rsidRPr="00C73665">
          <w:rPr>
            <w:i/>
            <w:iCs/>
            <w:sz w:val="24"/>
            <w:szCs w:val="24"/>
          </w:rPr>
          <w:t>rigida</w:t>
        </w:r>
        <w:proofErr w:type="spellEnd"/>
        <w:r w:rsidRPr="00C73665">
          <w:rPr>
            <w:sz w:val="24"/>
            <w:szCs w:val="24"/>
          </w:rPr>
          <w:t xml:space="preserve"> Miller)</w:t>
        </w:r>
        <w:r>
          <w:rPr>
            <w:sz w:val="24"/>
            <w:szCs w:val="24"/>
          </w:rPr>
          <w:t xml:space="preserve"> is one potential loser </w:t>
        </w:r>
      </w:ins>
      <w:ins w:id="86" w:author="Smith, Nick" w:date="2020-06-24T15:08:00Z">
        <w:r>
          <w:rPr>
            <w:sz w:val="24"/>
            <w:szCs w:val="24"/>
          </w:rPr>
          <w:t xml:space="preserve">in a fire suppressed environment. This is because </w:t>
        </w:r>
        <w:commentRangeStart w:id="87"/>
        <w:r>
          <w:rPr>
            <w:sz w:val="24"/>
            <w:szCs w:val="24"/>
          </w:rPr>
          <w:t>XXXXXXXX</w:t>
        </w:r>
      </w:ins>
      <w:commentRangeEnd w:id="87"/>
      <w:ins w:id="88" w:author="Smith, Nick" w:date="2020-06-24T15:09:00Z">
        <w:r>
          <w:rPr>
            <w:rStyle w:val="CommentReference"/>
          </w:rPr>
          <w:commentReference w:id="87"/>
        </w:r>
      </w:ins>
      <w:ins w:id="89" w:author="Smith, Nick" w:date="2020-06-24T15:08:00Z">
        <w:r>
          <w:rPr>
            <w:sz w:val="24"/>
            <w:szCs w:val="24"/>
          </w:rPr>
          <w:t xml:space="preserve">. </w:t>
        </w:r>
      </w:ins>
    </w:p>
    <w:p w14:paraId="339D4D3B" w14:textId="77777777" w:rsidR="0038634F" w:rsidRPr="00C73665" w:rsidRDefault="0038634F" w:rsidP="001D515C">
      <w:pPr>
        <w:rPr>
          <w:sz w:val="24"/>
          <w:szCs w:val="24"/>
        </w:rPr>
      </w:pPr>
    </w:p>
    <w:p w14:paraId="2D676244" w14:textId="7EBBC478" w:rsidR="001D515C" w:rsidRDefault="001D515C" w:rsidP="001D515C">
      <w:pPr>
        <w:rPr>
          <w:sz w:val="24"/>
          <w:szCs w:val="24"/>
        </w:rPr>
      </w:pPr>
      <w:r>
        <w:rPr>
          <w:sz w:val="24"/>
          <w:szCs w:val="24"/>
        </w:rPr>
        <w:t xml:space="preserve">A </w:t>
      </w:r>
      <w:del w:id="90" w:author="Smith, Nick" w:date="2020-06-24T14:59:00Z">
        <w:r w:rsidDel="0038634F">
          <w:rPr>
            <w:sz w:val="24"/>
            <w:szCs w:val="24"/>
          </w:rPr>
          <w:delText>few investigators</w:delText>
        </w:r>
        <w:r w:rsidRPr="00C73665" w:rsidDel="0038634F">
          <w:rPr>
            <w:sz w:val="24"/>
            <w:szCs w:val="24"/>
          </w:rPr>
          <w:delText xml:space="preserve"> </w:delText>
        </w:r>
      </w:del>
      <w:ins w:id="91" w:author="Smith, Nick" w:date="2020-06-24T14:59:00Z">
        <w:r w:rsidR="0038634F">
          <w:rPr>
            <w:sz w:val="24"/>
            <w:szCs w:val="24"/>
          </w:rPr>
          <w:t xml:space="preserve">previous study </w:t>
        </w:r>
      </w:ins>
      <w:r w:rsidRPr="00C73665">
        <w:rPr>
          <w:sz w:val="24"/>
          <w:szCs w:val="24"/>
        </w:rPr>
        <w:t>(Jordan et al 2003) suggest</w:t>
      </w:r>
      <w:ins w:id="92" w:author="Smith, Nick" w:date="2020-06-24T14:59:00Z">
        <w:r w:rsidR="0038634F">
          <w:rPr>
            <w:sz w:val="24"/>
            <w:szCs w:val="24"/>
          </w:rPr>
          <w:t>ed that</w:t>
        </w:r>
      </w:ins>
      <w:r w:rsidRPr="00C73665">
        <w:rPr>
          <w:sz w:val="24"/>
          <w:szCs w:val="24"/>
        </w:rPr>
        <w:t xml:space="preserve"> wildfire is required every ten years to perpetuate and rejuvenate pitch pine populations. Thus, a sustained fire absence</w:t>
      </w:r>
      <w:ins w:id="93" w:author="Smith, Nick" w:date="2020-06-24T15:13:00Z">
        <w:r w:rsidR="00111CF3">
          <w:rPr>
            <w:sz w:val="24"/>
            <w:szCs w:val="24"/>
          </w:rPr>
          <w:t xml:space="preserve"> may cause</w:t>
        </w:r>
      </w:ins>
      <w:r w:rsidRPr="00C73665">
        <w:rPr>
          <w:sz w:val="24"/>
          <w:szCs w:val="24"/>
        </w:rPr>
        <w:t xml:space="preserve"> </w:t>
      </w:r>
      <w:del w:id="94" w:author="Smith, Nick" w:date="2020-06-24T15:13:00Z">
        <w:r w:rsidRPr="00C73665" w:rsidDel="00111CF3">
          <w:rPr>
            <w:sz w:val="24"/>
            <w:szCs w:val="24"/>
          </w:rPr>
          <w:delText xml:space="preserve">causes concern about </w:delText>
        </w:r>
      </w:del>
      <w:r w:rsidRPr="00C73665">
        <w:rPr>
          <w:sz w:val="24"/>
          <w:szCs w:val="24"/>
        </w:rPr>
        <w:t>pitch pine decline (</w:t>
      </w:r>
      <w:proofErr w:type="spellStart"/>
      <w:r w:rsidRPr="00C73665">
        <w:rPr>
          <w:color w:val="222222"/>
          <w:sz w:val="24"/>
          <w:szCs w:val="24"/>
          <w:shd w:val="clear" w:color="auto" w:fill="FFFFFF"/>
        </w:rPr>
        <w:t>Copenheaver</w:t>
      </w:r>
      <w:proofErr w:type="spellEnd"/>
      <w:r w:rsidRPr="00C73665">
        <w:rPr>
          <w:color w:val="222222"/>
          <w:sz w:val="24"/>
          <w:szCs w:val="24"/>
          <w:shd w:val="clear" w:color="auto" w:fill="FFFFFF"/>
        </w:rPr>
        <w:t xml:space="preserve"> White and Patterson 2000) </w:t>
      </w:r>
      <w:del w:id="95" w:author="Smith, Nick" w:date="2020-06-24T15:14:00Z">
        <w:r w:rsidDel="00111CF3">
          <w:rPr>
            <w:color w:val="222222"/>
            <w:sz w:val="24"/>
            <w:szCs w:val="24"/>
            <w:shd w:val="clear" w:color="auto" w:fill="FFFFFF"/>
          </w:rPr>
          <w:delText xml:space="preserve">on Mt. Desert </w:delText>
        </w:r>
      </w:del>
      <w:r w:rsidRPr="00C73665">
        <w:rPr>
          <w:sz w:val="24"/>
          <w:szCs w:val="24"/>
        </w:rPr>
        <w:t xml:space="preserve">as it does for trees removed elsewhere from wildfire and other </w:t>
      </w:r>
      <w:proofErr w:type="spellStart"/>
      <w:r w:rsidRPr="00C73665">
        <w:rPr>
          <w:sz w:val="24"/>
          <w:szCs w:val="24"/>
        </w:rPr>
        <w:t>pertubations</w:t>
      </w:r>
      <w:proofErr w:type="spellEnd"/>
      <w:r w:rsidRPr="00C73665">
        <w:rPr>
          <w:sz w:val="24"/>
          <w:szCs w:val="24"/>
        </w:rPr>
        <w:t xml:space="preserve"> (Howard and </w:t>
      </w:r>
      <w:proofErr w:type="spellStart"/>
      <w:r w:rsidRPr="00C73665">
        <w:rPr>
          <w:sz w:val="24"/>
          <w:szCs w:val="24"/>
        </w:rPr>
        <w:t>Stelacio</w:t>
      </w:r>
      <w:proofErr w:type="spellEnd"/>
      <w:r w:rsidRPr="00C73665">
        <w:rPr>
          <w:sz w:val="24"/>
          <w:szCs w:val="24"/>
        </w:rPr>
        <w:t xml:space="preserve"> 2011). Besides the lack of pyrolysis </w:t>
      </w:r>
      <w:del w:id="96" w:author="Smith, Nick" w:date="2020-06-24T15:14:00Z">
        <w:r w:rsidRPr="00C73665" w:rsidDel="00111CF3">
          <w:rPr>
            <w:sz w:val="24"/>
            <w:szCs w:val="24"/>
          </w:rPr>
          <w:delText xml:space="preserve">(save for occasional prescribed fires lit by the US Forest Service, Acadia National Park 2020, at scenic vistas on the road to Cadillac summit) </w:delText>
        </w:r>
      </w:del>
      <w:r w:rsidRPr="00C73665">
        <w:rPr>
          <w:sz w:val="24"/>
          <w:szCs w:val="24"/>
        </w:rPr>
        <w:t xml:space="preserve">other pressures exist. </w:t>
      </w:r>
      <w:del w:id="97" w:author="Smith, Nick" w:date="2020-06-24T15:14:00Z">
        <w:r w:rsidRPr="00C73665" w:rsidDel="00111CF3">
          <w:rPr>
            <w:sz w:val="24"/>
            <w:szCs w:val="24"/>
          </w:rPr>
          <w:delText>Maine researchers</w:delText>
        </w:r>
      </w:del>
      <w:ins w:id="98" w:author="Smith, Nick" w:date="2020-06-24T15:14:00Z">
        <w:r w:rsidR="00111CF3">
          <w:rPr>
            <w:sz w:val="24"/>
            <w:szCs w:val="24"/>
          </w:rPr>
          <w:t>For instance,</w:t>
        </w:r>
      </w:ins>
      <w:r w:rsidRPr="00C73665">
        <w:rPr>
          <w:sz w:val="24"/>
          <w:szCs w:val="24"/>
        </w:rPr>
        <w:t xml:space="preserve"> </w:t>
      </w:r>
      <w:del w:id="99" w:author="Smith, Nick" w:date="2020-06-24T15:14:00Z">
        <w:r w:rsidRPr="00C73665" w:rsidDel="00111CF3">
          <w:rPr>
            <w:sz w:val="24"/>
            <w:szCs w:val="24"/>
          </w:rPr>
          <w:delText>(</w:delText>
        </w:r>
      </w:del>
      <w:r w:rsidRPr="00C73665">
        <w:rPr>
          <w:sz w:val="24"/>
          <w:szCs w:val="24"/>
        </w:rPr>
        <w:t>Day et al</w:t>
      </w:r>
      <w:ins w:id="100" w:author="Smith, Nick" w:date="2020-06-24T15:14:00Z">
        <w:r w:rsidR="00111CF3">
          <w:rPr>
            <w:sz w:val="24"/>
            <w:szCs w:val="24"/>
          </w:rPr>
          <w:t>.</w:t>
        </w:r>
      </w:ins>
      <w:r w:rsidRPr="00C73665">
        <w:rPr>
          <w:sz w:val="24"/>
          <w:szCs w:val="24"/>
        </w:rPr>
        <w:t xml:space="preserve"> </w:t>
      </w:r>
      <w:ins w:id="101" w:author="Smith, Nick" w:date="2020-06-24T15:14:00Z">
        <w:r w:rsidR="00111CF3">
          <w:rPr>
            <w:sz w:val="24"/>
            <w:szCs w:val="24"/>
          </w:rPr>
          <w:t>(</w:t>
        </w:r>
      </w:ins>
      <w:r w:rsidRPr="00C73665">
        <w:rPr>
          <w:sz w:val="24"/>
          <w:szCs w:val="24"/>
        </w:rPr>
        <w:t>2005) assert</w:t>
      </w:r>
      <w:ins w:id="102" w:author="Smith, Nick" w:date="2020-06-24T15:14:00Z">
        <w:r w:rsidR="00111CF3">
          <w:rPr>
            <w:sz w:val="24"/>
            <w:szCs w:val="24"/>
          </w:rPr>
          <w:t>ed that</w:t>
        </w:r>
      </w:ins>
      <w:r w:rsidRPr="00C73665">
        <w:rPr>
          <w:sz w:val="24"/>
          <w:szCs w:val="24"/>
        </w:rPr>
        <w:t xml:space="preserve"> pitch pine </w:t>
      </w:r>
      <w:proofErr w:type="gramStart"/>
      <w:r w:rsidRPr="00C73665">
        <w:rPr>
          <w:sz w:val="24"/>
          <w:szCs w:val="24"/>
        </w:rPr>
        <w:t>are</w:t>
      </w:r>
      <w:proofErr w:type="gramEnd"/>
      <w:r w:rsidRPr="00C73665">
        <w:rPr>
          <w:sz w:val="24"/>
          <w:szCs w:val="24"/>
        </w:rPr>
        <w:t xml:space="preserve"> poised to decline at a more rapid pace, due as much to higher summer and winter temperatures and moister autumns as stand-replacing disturbances </w:t>
      </w:r>
      <w:commentRangeStart w:id="103"/>
      <w:r w:rsidRPr="00C73665">
        <w:rPr>
          <w:sz w:val="24"/>
          <w:szCs w:val="24"/>
        </w:rPr>
        <w:t xml:space="preserve">(Fernandez </w:t>
      </w:r>
      <w:r w:rsidRPr="00C73665">
        <w:rPr>
          <w:i/>
          <w:iCs/>
          <w:sz w:val="24"/>
          <w:szCs w:val="24"/>
        </w:rPr>
        <w:t>et al</w:t>
      </w:r>
      <w:r w:rsidRPr="00C73665">
        <w:rPr>
          <w:sz w:val="24"/>
          <w:szCs w:val="24"/>
        </w:rPr>
        <w:t xml:space="preserve"> 2015)</w:t>
      </w:r>
      <w:commentRangeEnd w:id="103"/>
      <w:r w:rsidR="00111CF3">
        <w:rPr>
          <w:rStyle w:val="CommentReference"/>
        </w:rPr>
        <w:commentReference w:id="103"/>
      </w:r>
      <w:r w:rsidRPr="00C73665">
        <w:rPr>
          <w:sz w:val="24"/>
          <w:szCs w:val="24"/>
        </w:rPr>
        <w:t>.</w:t>
      </w:r>
      <w:ins w:id="104" w:author="Smith, Nick" w:date="2020-06-24T15:18:00Z">
        <w:r w:rsidR="004F06DA">
          <w:rPr>
            <w:sz w:val="24"/>
            <w:szCs w:val="24"/>
          </w:rPr>
          <w:t xml:space="preserve"> </w:t>
        </w:r>
        <w:r w:rsidR="004F06DA">
          <w:rPr>
            <w:sz w:val="24"/>
            <w:szCs w:val="24"/>
          </w:rPr>
          <w:t>Nonetheless, pitch pine still persists in some locations despite fire suppression, posing a conundrum to managers wanting to maintain the virility of this species.</w:t>
        </w:r>
      </w:ins>
      <w:r w:rsidRPr="00C73665">
        <w:rPr>
          <w:sz w:val="24"/>
          <w:szCs w:val="24"/>
        </w:rPr>
        <w:t xml:space="preserve"> </w:t>
      </w:r>
      <w:commentRangeStart w:id="105"/>
      <w:r w:rsidRPr="00C73665">
        <w:rPr>
          <w:sz w:val="24"/>
          <w:szCs w:val="24"/>
        </w:rPr>
        <w:t>A significant delay in further pyrolysis does not necessarily signal an end to island wildfire (</w:t>
      </w:r>
      <w:proofErr w:type="spellStart"/>
      <w:r w:rsidRPr="00C73665">
        <w:rPr>
          <w:sz w:val="24"/>
          <w:szCs w:val="24"/>
        </w:rPr>
        <w:t>Pyne</w:t>
      </w:r>
      <w:proofErr w:type="spellEnd"/>
      <w:r w:rsidRPr="00C73665">
        <w:rPr>
          <w:sz w:val="24"/>
          <w:szCs w:val="24"/>
        </w:rPr>
        <w:t xml:space="preserve"> 2019), since fuel buildup continues unabated (Charpentier 2020).</w:t>
      </w:r>
      <w:commentRangeEnd w:id="105"/>
      <w:r w:rsidR="00111CF3">
        <w:rPr>
          <w:rStyle w:val="CommentReference"/>
        </w:rPr>
        <w:commentReference w:id="105"/>
      </w:r>
      <w:r w:rsidRPr="00C73665">
        <w:rPr>
          <w:sz w:val="24"/>
          <w:szCs w:val="24"/>
        </w:rPr>
        <w:t xml:space="preserve">  </w:t>
      </w:r>
      <w:commentRangeStart w:id="106"/>
    </w:p>
    <w:commentRangeEnd w:id="106"/>
    <w:p w14:paraId="7231A3DD" w14:textId="5136151E" w:rsidR="001D515C" w:rsidRDefault="004F06DA" w:rsidP="001D515C">
      <w:pPr>
        <w:rPr>
          <w:ins w:id="107" w:author="Smith, Nick" w:date="2020-06-24T15:28:00Z"/>
          <w:sz w:val="24"/>
          <w:szCs w:val="24"/>
        </w:rPr>
      </w:pPr>
      <w:r>
        <w:rPr>
          <w:rStyle w:val="CommentReference"/>
        </w:rPr>
        <w:commentReference w:id="106"/>
      </w:r>
    </w:p>
    <w:p w14:paraId="33FB0E02" w14:textId="5D75922F" w:rsidR="00A3386B" w:rsidDel="00A3386B" w:rsidRDefault="00A3386B" w:rsidP="001D515C">
      <w:pPr>
        <w:rPr>
          <w:del w:id="108" w:author="Smith, Nick" w:date="2020-06-24T15:30:00Z"/>
          <w:sz w:val="24"/>
          <w:szCs w:val="24"/>
        </w:rPr>
      </w:pPr>
    </w:p>
    <w:p w14:paraId="75685B54" w14:textId="58882FD5" w:rsidR="001D515C" w:rsidRDefault="001D515C" w:rsidP="001D515C">
      <w:pPr>
        <w:rPr>
          <w:ins w:id="109" w:author="Smith, Nick" w:date="2020-06-24T15:30:00Z"/>
          <w:sz w:val="24"/>
          <w:szCs w:val="24"/>
        </w:rPr>
      </w:pPr>
      <w:del w:id="110" w:author="Smith, Nick" w:date="2020-06-24T15:18:00Z">
        <w:r w:rsidRPr="00C73665" w:rsidDel="004F06DA">
          <w:rPr>
            <w:sz w:val="24"/>
            <w:szCs w:val="24"/>
          </w:rPr>
          <w:delText xml:space="preserve">Certainly, the historical importance of fire ecology and the 1947 stand-replacing inferno (Fig. 1) is well documented (Patterson Saunders and Horton 1983; Harris et al 2012). </w:delText>
        </w:r>
      </w:del>
      <w:del w:id="111" w:author="Smith, Nick" w:date="2020-06-24T15:19:00Z">
        <w:r w:rsidDel="004F06DA">
          <w:rPr>
            <w:sz w:val="24"/>
            <w:szCs w:val="24"/>
          </w:rPr>
          <w:delText>Clearly, n</w:delText>
        </w:r>
      </w:del>
      <w:ins w:id="112" w:author="Smith, Nick" w:date="2020-06-24T15:19:00Z">
        <w:r w:rsidR="004F06DA">
          <w:rPr>
            <w:sz w:val="24"/>
            <w:szCs w:val="24"/>
          </w:rPr>
          <w:t>N</w:t>
        </w:r>
      </w:ins>
      <w:r w:rsidRPr="00C73665">
        <w:rPr>
          <w:sz w:val="24"/>
          <w:szCs w:val="24"/>
        </w:rPr>
        <w:t>atural and anthropogenic fire pyrolysis</w:t>
      </w:r>
      <w:ins w:id="113" w:author="Smith, Nick" w:date="2020-06-24T15:29:00Z">
        <w:r w:rsidR="00A3386B">
          <w:rPr>
            <w:sz w:val="24"/>
            <w:szCs w:val="24"/>
          </w:rPr>
          <w:t xml:space="preserve"> have been shown to</w:t>
        </w:r>
      </w:ins>
      <w:ins w:id="114" w:author="Smith, Nick" w:date="2020-06-24T15:19:00Z">
        <w:r w:rsidR="004F06DA">
          <w:rPr>
            <w:sz w:val="24"/>
            <w:szCs w:val="24"/>
          </w:rPr>
          <w:t xml:space="preserve"> impact </w:t>
        </w:r>
      </w:ins>
      <w:ins w:id="115" w:author="Smith, Nick" w:date="2020-06-24T15:20:00Z">
        <w:r w:rsidR="004F06DA">
          <w:rPr>
            <w:sz w:val="24"/>
            <w:szCs w:val="24"/>
          </w:rPr>
          <w:t>the structure and function of pitch</w:t>
        </w:r>
      </w:ins>
      <w:ins w:id="116" w:author="Smith, Nick" w:date="2020-06-24T15:27:00Z">
        <w:r w:rsidR="00A3386B">
          <w:rPr>
            <w:sz w:val="24"/>
            <w:szCs w:val="24"/>
          </w:rPr>
          <w:t xml:space="preserve"> pine</w:t>
        </w:r>
      </w:ins>
      <w:ins w:id="117" w:author="Smith, Nick" w:date="2020-06-24T15:20:00Z">
        <w:r w:rsidR="004F06DA">
          <w:rPr>
            <w:sz w:val="24"/>
            <w:szCs w:val="24"/>
          </w:rPr>
          <w:t xml:space="preserve"> </w:t>
        </w:r>
      </w:ins>
      <w:del w:id="118" w:author="Smith, Nick" w:date="2020-06-24T15:20:00Z">
        <w:r w:rsidRPr="00C73665" w:rsidDel="004F06DA">
          <w:rPr>
            <w:sz w:val="24"/>
            <w:szCs w:val="24"/>
          </w:rPr>
          <w:delText xml:space="preserve"> play a significant role in the status of eco physiological and biological processes common to fire-prone pitch pine </w:delText>
        </w:r>
      </w:del>
      <w:r w:rsidRPr="00C73665">
        <w:rPr>
          <w:sz w:val="24"/>
          <w:szCs w:val="24"/>
        </w:rPr>
        <w:t xml:space="preserve">(Carlo et al 2016). </w:t>
      </w:r>
      <w:ins w:id="119" w:author="Smith, Nick" w:date="2020-06-24T15:20:00Z">
        <w:r w:rsidR="004F06DA">
          <w:rPr>
            <w:sz w:val="24"/>
            <w:szCs w:val="24"/>
          </w:rPr>
          <w:t xml:space="preserve">For instance, </w:t>
        </w:r>
      </w:ins>
      <w:del w:id="120" w:author="Smith, Nick" w:date="2020-06-24T15:20:00Z">
        <w:r w:rsidRPr="00C73665" w:rsidDel="004F06DA">
          <w:rPr>
            <w:sz w:val="24"/>
            <w:szCs w:val="24"/>
          </w:rPr>
          <w:delText xml:space="preserve">In </w:delText>
        </w:r>
      </w:del>
      <w:r w:rsidRPr="00C73665">
        <w:rPr>
          <w:color w:val="3E3D40"/>
          <w:sz w:val="24"/>
          <w:szCs w:val="24"/>
          <w:shd w:val="clear" w:color="auto" w:fill="FFFFFF"/>
        </w:rPr>
        <w:t xml:space="preserve">a previous </w:t>
      </w:r>
      <w:del w:id="121" w:author="Smith, Nick" w:date="2020-06-24T15:20:00Z">
        <w:r w:rsidRPr="00C73665" w:rsidDel="004F06DA">
          <w:rPr>
            <w:color w:val="3E3D40"/>
            <w:sz w:val="24"/>
            <w:szCs w:val="24"/>
            <w:shd w:val="clear" w:color="auto" w:fill="FFFFFF"/>
          </w:rPr>
          <w:delText xml:space="preserve">paper </w:delText>
        </w:r>
      </w:del>
      <w:ins w:id="122" w:author="Smith, Nick" w:date="2020-06-24T15:20:00Z">
        <w:r w:rsidR="004F06DA">
          <w:rPr>
            <w:color w:val="3E3D40"/>
            <w:sz w:val="24"/>
            <w:szCs w:val="24"/>
            <w:shd w:val="clear" w:color="auto" w:fill="FFFFFF"/>
          </w:rPr>
          <w:t>study</w:t>
        </w:r>
        <w:r w:rsidR="004F06DA" w:rsidRPr="00C73665">
          <w:rPr>
            <w:color w:val="3E3D40"/>
            <w:sz w:val="24"/>
            <w:szCs w:val="24"/>
            <w:shd w:val="clear" w:color="auto" w:fill="FFFFFF"/>
          </w:rPr>
          <w:t xml:space="preserve"> </w:t>
        </w:r>
      </w:ins>
      <w:del w:id="123" w:author="Smith, Nick" w:date="2020-06-24T15:20:00Z">
        <w:r w:rsidRPr="00C73665" w:rsidDel="004F06DA">
          <w:rPr>
            <w:color w:val="3E3D40"/>
            <w:sz w:val="24"/>
            <w:szCs w:val="24"/>
            <w:shd w:val="clear" w:color="auto" w:fill="FFFFFF"/>
          </w:rPr>
          <w:delText>about pitch pine in the upper Northeast US</w:delText>
        </w:r>
      </w:del>
      <w:ins w:id="124" w:author="Smith, Nick" w:date="2020-06-24T15:20:00Z">
        <w:r w:rsidR="004F06DA">
          <w:rPr>
            <w:color w:val="3E3D40"/>
            <w:sz w:val="24"/>
            <w:szCs w:val="24"/>
            <w:shd w:val="clear" w:color="auto" w:fill="FFFFFF"/>
          </w:rPr>
          <w:t xml:space="preserve">found that </w:t>
        </w:r>
      </w:ins>
      <w:ins w:id="125" w:author="Smith, Nick" w:date="2020-06-24T15:21:00Z">
        <w:r w:rsidR="004F06DA" w:rsidRPr="00C73665">
          <w:rPr>
            <w:color w:val="3E3D40"/>
            <w:sz w:val="24"/>
            <w:szCs w:val="24"/>
            <w:shd w:val="clear" w:color="auto" w:fill="FFFFFF"/>
          </w:rPr>
          <w:t xml:space="preserve">the charcoal pyrogenic </w:t>
        </w:r>
        <w:r w:rsidR="004F06DA" w:rsidRPr="00C73665">
          <w:rPr>
            <w:color w:val="3E3D40"/>
            <w:sz w:val="24"/>
            <w:szCs w:val="24"/>
            <w:shd w:val="clear" w:color="auto" w:fill="FFFFFF"/>
          </w:rPr>
          <w:lastRenderedPageBreak/>
          <w:t>carbon</w:t>
        </w:r>
        <w:r w:rsidR="004F06DA">
          <w:rPr>
            <w:color w:val="3E3D40"/>
            <w:sz w:val="24"/>
            <w:szCs w:val="24"/>
            <w:shd w:val="clear" w:color="auto" w:fill="FFFFFF"/>
          </w:rPr>
          <w:t xml:space="preserve"> was important for </w:t>
        </w:r>
        <w:r w:rsidR="004F06DA" w:rsidRPr="00C73665">
          <w:rPr>
            <w:color w:val="3E3D40"/>
            <w:sz w:val="24"/>
            <w:szCs w:val="24"/>
            <w:shd w:val="clear" w:color="auto" w:fill="FFFFFF"/>
          </w:rPr>
          <w:t>subsurface water retention and nutrient supply</w:t>
        </w:r>
        <w:r w:rsidR="004F06DA">
          <w:rPr>
            <w:color w:val="3E3D40"/>
            <w:sz w:val="24"/>
            <w:szCs w:val="24"/>
            <w:shd w:val="clear" w:color="auto" w:fill="FFFFFF"/>
          </w:rPr>
          <w:t>, which impacted the water use efficiency of t</w:t>
        </w:r>
      </w:ins>
      <w:ins w:id="126" w:author="Smith, Nick" w:date="2020-06-24T15:22:00Z">
        <w:r w:rsidR="004F06DA">
          <w:rPr>
            <w:color w:val="3E3D40"/>
            <w:sz w:val="24"/>
            <w:szCs w:val="24"/>
            <w:shd w:val="clear" w:color="auto" w:fill="FFFFFF"/>
          </w:rPr>
          <w:t>he pines</w:t>
        </w:r>
      </w:ins>
      <w:ins w:id="127" w:author="Smith, Nick" w:date="2020-06-24T15:21:00Z">
        <w:r w:rsidR="004F06DA">
          <w:rPr>
            <w:color w:val="3E3D40"/>
            <w:sz w:val="24"/>
            <w:szCs w:val="24"/>
            <w:shd w:val="clear" w:color="auto" w:fill="FFFFFF"/>
          </w:rPr>
          <w:t xml:space="preserve"> </w:t>
        </w:r>
      </w:ins>
      <w:r w:rsidRPr="00C73665">
        <w:rPr>
          <w:color w:val="3E3D40"/>
          <w:sz w:val="24"/>
          <w:szCs w:val="24"/>
          <w:shd w:val="clear" w:color="auto" w:fill="FFFFFF"/>
        </w:rPr>
        <w:t xml:space="preserve"> (Licht and Smith 2020)</w:t>
      </w:r>
      <w:del w:id="128" w:author="Smith, Nick" w:date="2020-06-24T15:22:00Z">
        <w:r w:rsidRPr="00C73665" w:rsidDel="004F06DA">
          <w:rPr>
            <w:color w:val="3E3D40"/>
            <w:sz w:val="24"/>
            <w:szCs w:val="24"/>
            <w:shd w:val="clear" w:color="auto" w:fill="FFFFFF"/>
          </w:rPr>
          <w:delText xml:space="preserve"> researchers seek to understand the influence of charcoal pyrogenic carbon on pitch pine intrinsic water use efficiency, subsurface water retention and nutrient supply changes in a non-glaciated ecosystem</w:delText>
        </w:r>
      </w:del>
      <w:r w:rsidRPr="00C73665">
        <w:rPr>
          <w:color w:val="3E3D40"/>
          <w:sz w:val="24"/>
          <w:szCs w:val="24"/>
          <w:shd w:val="clear" w:color="auto" w:fill="FFFFFF"/>
        </w:rPr>
        <w:t>.</w:t>
      </w:r>
      <w:r>
        <w:rPr>
          <w:color w:val="3E3D40"/>
          <w:sz w:val="24"/>
          <w:szCs w:val="24"/>
          <w:shd w:val="clear" w:color="auto" w:fill="FFFFFF"/>
        </w:rPr>
        <w:t xml:space="preserve"> </w:t>
      </w:r>
      <w:ins w:id="129" w:author="Smith, Nick" w:date="2020-06-24T15:22:00Z">
        <w:r w:rsidR="004F06DA">
          <w:rPr>
            <w:color w:val="3E3D40"/>
            <w:sz w:val="24"/>
            <w:szCs w:val="24"/>
            <w:shd w:val="clear" w:color="auto" w:fill="FFFFFF"/>
          </w:rPr>
          <w:t xml:space="preserve">Nonetheless, </w:t>
        </w:r>
      </w:ins>
      <w:del w:id="130" w:author="Smith, Nick" w:date="2020-06-24T15:22:00Z">
        <w:r w:rsidDel="004F06DA">
          <w:rPr>
            <w:color w:val="3E3D40"/>
            <w:sz w:val="24"/>
            <w:szCs w:val="24"/>
            <w:shd w:val="clear" w:color="auto" w:fill="FFFFFF"/>
          </w:rPr>
          <w:delText>T</w:delText>
        </w:r>
      </w:del>
      <w:ins w:id="131" w:author="Smith, Nick" w:date="2020-06-24T15:22:00Z">
        <w:r w:rsidR="004F06DA">
          <w:rPr>
            <w:color w:val="3E3D40"/>
            <w:sz w:val="24"/>
            <w:szCs w:val="24"/>
            <w:shd w:val="clear" w:color="auto" w:fill="FFFFFF"/>
          </w:rPr>
          <w:t>t</w:t>
        </w:r>
      </w:ins>
      <w:r>
        <w:rPr>
          <w:color w:val="3E3D40"/>
          <w:sz w:val="24"/>
          <w:szCs w:val="24"/>
          <w:shd w:val="clear" w:color="auto" w:fill="FFFFFF"/>
        </w:rPr>
        <w:t>h</w:t>
      </w:r>
      <w:del w:id="132" w:author="Smith, Nick" w:date="2020-06-24T15:22:00Z">
        <w:r w:rsidDel="004F06DA">
          <w:rPr>
            <w:color w:val="3E3D40"/>
            <w:sz w:val="24"/>
            <w:szCs w:val="24"/>
            <w:shd w:val="clear" w:color="auto" w:fill="FFFFFF"/>
          </w:rPr>
          <w:delText>at</w:delText>
        </w:r>
      </w:del>
      <w:ins w:id="133" w:author="Smith, Nick" w:date="2020-06-24T15:22:00Z">
        <w:r w:rsidR="004F06DA">
          <w:rPr>
            <w:color w:val="3E3D40"/>
            <w:sz w:val="24"/>
            <w:szCs w:val="24"/>
            <w:shd w:val="clear" w:color="auto" w:fill="FFFFFF"/>
          </w:rPr>
          <w:t>e study did not address</w:t>
        </w:r>
      </w:ins>
      <w:ins w:id="134" w:author="Smith, Nick" w:date="2020-06-24T15:23:00Z">
        <w:r w:rsidR="00BA79DE">
          <w:rPr>
            <w:color w:val="3E3D40"/>
            <w:sz w:val="24"/>
            <w:szCs w:val="24"/>
            <w:shd w:val="clear" w:color="auto" w:fill="FFFFFF"/>
          </w:rPr>
          <w:t xml:space="preserve"> the impact of</w:t>
        </w:r>
      </w:ins>
      <w:ins w:id="135" w:author="Smith, Nick" w:date="2020-06-24T15:22:00Z">
        <w:r w:rsidR="004F06DA">
          <w:rPr>
            <w:color w:val="3E3D40"/>
            <w:sz w:val="24"/>
            <w:szCs w:val="24"/>
            <w:shd w:val="clear" w:color="auto" w:fill="FFFFFF"/>
          </w:rPr>
          <w:t xml:space="preserve"> </w:t>
        </w:r>
      </w:ins>
      <w:del w:id="136" w:author="Smith, Nick" w:date="2020-06-24T15:22:00Z">
        <w:r w:rsidDel="004F06DA">
          <w:rPr>
            <w:color w:val="3E3D40"/>
            <w:sz w:val="24"/>
            <w:szCs w:val="24"/>
            <w:shd w:val="clear" w:color="auto" w:fill="FFFFFF"/>
          </w:rPr>
          <w:delText xml:space="preserve"> effort falls short of a key discussion, namely </w:delText>
        </w:r>
      </w:del>
      <w:ins w:id="137" w:author="Smith, Nick" w:date="2020-06-24T15:23:00Z">
        <w:r w:rsidR="00BA79DE">
          <w:rPr>
            <w:color w:val="3E3D40"/>
            <w:sz w:val="24"/>
            <w:szCs w:val="24"/>
            <w:shd w:val="clear" w:color="auto" w:fill="FFFFFF"/>
          </w:rPr>
          <w:t>alteration</w:t>
        </w:r>
      </w:ins>
      <w:ins w:id="138" w:author="Smith, Nick" w:date="2020-06-24T15:24:00Z">
        <w:r w:rsidR="00BA79DE">
          <w:rPr>
            <w:color w:val="3E3D40"/>
            <w:sz w:val="24"/>
            <w:szCs w:val="24"/>
            <w:shd w:val="clear" w:color="auto" w:fill="FFFFFF"/>
          </w:rPr>
          <w:t xml:space="preserve">s to competition that resulted from </w:t>
        </w:r>
      </w:ins>
      <w:del w:id="139" w:author="Smith, Nick" w:date="2020-06-24T15:23:00Z">
        <w:r w:rsidRPr="00C73665" w:rsidDel="00BA79DE">
          <w:rPr>
            <w:sz w:val="24"/>
            <w:szCs w:val="24"/>
          </w:rPr>
          <w:delText xml:space="preserve">whether </w:delText>
        </w:r>
      </w:del>
      <w:r w:rsidRPr="00C73665">
        <w:rPr>
          <w:sz w:val="24"/>
          <w:szCs w:val="24"/>
        </w:rPr>
        <w:t>fire absence (Lee et al 2019)</w:t>
      </w:r>
      <w:del w:id="140" w:author="Smith, Nick" w:date="2020-06-24T15:24:00Z">
        <w:r w:rsidRPr="00C73665" w:rsidDel="00BA79DE">
          <w:rPr>
            <w:sz w:val="24"/>
            <w:szCs w:val="24"/>
          </w:rPr>
          <w:delText xml:space="preserve"> </w:delText>
        </w:r>
      </w:del>
      <w:del w:id="141" w:author="Smith, Nick" w:date="2020-06-24T15:22:00Z">
        <w:r w:rsidRPr="00C73665" w:rsidDel="004F06DA">
          <w:rPr>
            <w:sz w:val="24"/>
            <w:szCs w:val="24"/>
          </w:rPr>
          <w:delText>is</w:delText>
        </w:r>
      </w:del>
      <w:ins w:id="142" w:author="Smith, Nick" w:date="2020-06-24T15:29:00Z">
        <w:r w:rsidR="00A3386B">
          <w:rPr>
            <w:sz w:val="24"/>
            <w:szCs w:val="24"/>
          </w:rPr>
          <w:t>, leaving it still unclear as to wh</w:t>
        </w:r>
      </w:ins>
      <w:ins w:id="143" w:author="Smith, Nick" w:date="2020-06-24T15:30:00Z">
        <w:r w:rsidR="00A3386B">
          <w:rPr>
            <w:sz w:val="24"/>
            <w:szCs w:val="24"/>
          </w:rPr>
          <w:t>at factors regarding fire are most important for the persistence of pitch pine.</w:t>
        </w:r>
      </w:ins>
      <w:del w:id="144" w:author="Smith, Nick" w:date="2020-06-24T15:22:00Z">
        <w:r w:rsidRPr="00C73665" w:rsidDel="004F06DA">
          <w:rPr>
            <w:sz w:val="24"/>
            <w:szCs w:val="24"/>
          </w:rPr>
          <w:delText xml:space="preserve"> </w:delText>
        </w:r>
      </w:del>
      <w:del w:id="145" w:author="Smith, Nick" w:date="2020-06-24T15:24:00Z">
        <w:r w:rsidRPr="00C73665" w:rsidDel="00BA79DE">
          <w:rPr>
            <w:sz w:val="24"/>
            <w:szCs w:val="24"/>
          </w:rPr>
          <w:delText xml:space="preserve">a decisive factor in soil and tree </w:delText>
        </w:r>
        <w:r w:rsidDel="00BA79DE">
          <w:rPr>
            <w:sz w:val="24"/>
            <w:szCs w:val="24"/>
          </w:rPr>
          <w:delText>biologic</w:delText>
        </w:r>
        <w:r w:rsidRPr="00C73665" w:rsidDel="00BA79DE">
          <w:rPr>
            <w:sz w:val="24"/>
            <w:szCs w:val="24"/>
          </w:rPr>
          <w:delText xml:space="preserve">al and chemical outcomes as much in pitch pines promoted by fire prone sites as those </w:delText>
        </w:r>
        <w:r w:rsidRPr="00C73665" w:rsidDel="00BA79DE">
          <w:rPr>
            <w:i/>
            <w:iCs/>
            <w:sz w:val="24"/>
            <w:szCs w:val="24"/>
          </w:rPr>
          <w:delText>not</w:delText>
        </w:r>
        <w:r w:rsidRPr="00C73665" w:rsidDel="00BA79DE">
          <w:rPr>
            <w:sz w:val="24"/>
            <w:szCs w:val="24"/>
          </w:rPr>
          <w:delText xml:space="preserve"> subjected to it.</w:delText>
        </w:r>
        <w:r w:rsidRPr="00A440FC" w:rsidDel="00BA79DE">
          <w:rPr>
            <w:sz w:val="24"/>
            <w:szCs w:val="24"/>
          </w:rPr>
          <w:delText xml:space="preserve"> </w:delText>
        </w:r>
        <w:r w:rsidRPr="00C73665" w:rsidDel="00BA79DE">
          <w:rPr>
            <w:sz w:val="24"/>
            <w:szCs w:val="24"/>
          </w:rPr>
          <w:delText xml:space="preserve">The authors compare and evaluate two populations within just a few kilometers from each other, alternately exposed to wildfire pyrolysis or not (Fig. 2). </w:delText>
        </w:r>
      </w:del>
    </w:p>
    <w:p w14:paraId="7B9FE913" w14:textId="40BD70EB" w:rsidR="00A3386B" w:rsidRDefault="00A3386B" w:rsidP="001D515C">
      <w:pPr>
        <w:rPr>
          <w:ins w:id="146" w:author="Smith, Nick" w:date="2020-06-24T15:30:00Z"/>
          <w:sz w:val="24"/>
          <w:szCs w:val="24"/>
        </w:rPr>
      </w:pPr>
    </w:p>
    <w:p w14:paraId="3EA1BA51" w14:textId="566FD047" w:rsidR="00A3386B" w:rsidRPr="00C73665" w:rsidRDefault="00A3386B" w:rsidP="001D515C">
      <w:pPr>
        <w:rPr>
          <w:sz w:val="24"/>
          <w:szCs w:val="24"/>
        </w:rPr>
      </w:pPr>
      <w:ins w:id="147" w:author="Smith, Nick" w:date="2020-06-24T15:30:00Z">
        <w:r w:rsidRPr="00C73665">
          <w:rPr>
            <w:sz w:val="24"/>
            <w:szCs w:val="24"/>
          </w:rPr>
          <w:t>The fragility of pitch pine is nowhere more eviden</w:t>
        </w:r>
        <w:r>
          <w:rPr>
            <w:sz w:val="24"/>
            <w:szCs w:val="24"/>
          </w:rPr>
          <w:t>t</w:t>
        </w:r>
        <w:r w:rsidRPr="00C73665">
          <w:rPr>
            <w:sz w:val="24"/>
            <w:szCs w:val="24"/>
          </w:rPr>
          <w:t xml:space="preserve"> than</w:t>
        </w:r>
        <w:r>
          <w:rPr>
            <w:sz w:val="24"/>
            <w:szCs w:val="24"/>
          </w:rPr>
          <w:t xml:space="preserve"> in </w:t>
        </w:r>
        <w:r w:rsidRPr="00C73665">
          <w:rPr>
            <w:sz w:val="24"/>
            <w:szCs w:val="24"/>
          </w:rPr>
          <w:t>the northeastern extreme of the species range limit (Patterson Saunders and Horton 1983) in Acadia National Park (ME, USA).</w:t>
        </w:r>
      </w:ins>
      <w:ins w:id="148" w:author="Smith, Nick" w:date="2020-06-24T15:31:00Z">
        <w:r>
          <w:rPr>
            <w:sz w:val="24"/>
            <w:szCs w:val="24"/>
          </w:rPr>
          <w:t xml:space="preserve"> Interestingly,</w:t>
        </w:r>
      </w:ins>
      <w:ins w:id="149" w:author="Smith, Nick" w:date="2020-06-24T15:30:00Z">
        <w:r>
          <w:rPr>
            <w:sz w:val="24"/>
            <w:szCs w:val="24"/>
          </w:rPr>
          <w:t xml:space="preserve"> </w:t>
        </w:r>
      </w:ins>
      <w:ins w:id="150" w:author="Smith, Nick" w:date="2020-06-24T15:31:00Z">
        <w:r>
          <w:rPr>
            <w:sz w:val="24"/>
            <w:szCs w:val="24"/>
          </w:rPr>
          <w:t>a</w:t>
        </w:r>
      </w:ins>
      <w:ins w:id="151" w:author="Smith, Nick" w:date="2020-06-24T15:30:00Z">
        <w:r w:rsidRPr="00C73665">
          <w:rPr>
            <w:sz w:val="24"/>
            <w:szCs w:val="24"/>
          </w:rPr>
          <w:t xml:space="preserve"> dramatic conflagration disturbed the eastern half of Mt. Desert island in </w:t>
        </w:r>
      </w:ins>
      <w:ins w:id="152" w:author="Smith, Nick" w:date="2020-06-24T15:31:00Z">
        <w:r>
          <w:rPr>
            <w:sz w:val="24"/>
            <w:szCs w:val="24"/>
          </w:rPr>
          <w:t>the</w:t>
        </w:r>
      </w:ins>
      <w:ins w:id="153" w:author="Smith, Nick" w:date="2020-06-24T15:30:00Z">
        <w:r w:rsidRPr="00C73665">
          <w:rPr>
            <w:sz w:val="24"/>
            <w:szCs w:val="24"/>
          </w:rPr>
          <w:t xml:space="preserve"> </w:t>
        </w:r>
      </w:ins>
      <w:ins w:id="154" w:author="Smith, Nick" w:date="2020-06-24T15:31:00Z">
        <w:r>
          <w:rPr>
            <w:sz w:val="24"/>
            <w:szCs w:val="24"/>
          </w:rPr>
          <w:t>p</w:t>
        </w:r>
      </w:ins>
      <w:ins w:id="155" w:author="Smith, Nick" w:date="2020-06-24T15:30:00Z">
        <w:r w:rsidRPr="00C73665">
          <w:rPr>
            <w:sz w:val="24"/>
            <w:szCs w:val="24"/>
          </w:rPr>
          <w:t>ark in 1947</w:t>
        </w:r>
        <w:r>
          <w:rPr>
            <w:sz w:val="24"/>
            <w:szCs w:val="24"/>
          </w:rPr>
          <w:t xml:space="preserve"> and</w:t>
        </w:r>
        <w:r w:rsidRPr="00C73665">
          <w:rPr>
            <w:sz w:val="24"/>
            <w:szCs w:val="24"/>
          </w:rPr>
          <w:t xml:space="preserve"> since then wildfire </w:t>
        </w:r>
        <w:r>
          <w:rPr>
            <w:sz w:val="24"/>
            <w:szCs w:val="24"/>
          </w:rPr>
          <w:t>has been</w:t>
        </w:r>
        <w:r w:rsidRPr="00C73665">
          <w:rPr>
            <w:sz w:val="24"/>
            <w:szCs w:val="24"/>
          </w:rPr>
          <w:t xml:space="preserve"> </w:t>
        </w:r>
        <w:r w:rsidRPr="00C73665">
          <w:rPr>
            <w:sz w:val="24"/>
            <w:szCs w:val="24"/>
          </w:rPr>
          <w:t>suppressed (</w:t>
        </w:r>
        <w:proofErr w:type="spellStart"/>
        <w:r w:rsidRPr="00C73665">
          <w:rPr>
            <w:sz w:val="24"/>
            <w:szCs w:val="24"/>
          </w:rPr>
          <w:t>Pyne</w:t>
        </w:r>
        <w:proofErr w:type="spellEnd"/>
        <w:r w:rsidRPr="00C73665">
          <w:rPr>
            <w:sz w:val="24"/>
            <w:szCs w:val="24"/>
          </w:rPr>
          <w:t xml:space="preserve"> 2019)</w:t>
        </w:r>
      </w:ins>
      <w:ins w:id="156" w:author="Smith, Nick" w:date="2020-06-24T15:31:00Z">
        <w:r>
          <w:rPr>
            <w:sz w:val="24"/>
            <w:szCs w:val="24"/>
          </w:rPr>
          <w:t>, pr</w:t>
        </w:r>
      </w:ins>
      <w:ins w:id="157" w:author="Smith, Nick" w:date="2020-06-24T15:32:00Z">
        <w:r>
          <w:rPr>
            <w:sz w:val="24"/>
            <w:szCs w:val="24"/>
          </w:rPr>
          <w:t>oviding an ideal testbed for understanding pitch pine-fire dynamics.</w:t>
        </w:r>
      </w:ins>
      <w:ins w:id="158" w:author="Smith, Nick" w:date="2020-06-24T15:30:00Z">
        <w:r w:rsidRPr="00C73665">
          <w:rPr>
            <w:sz w:val="24"/>
            <w:szCs w:val="24"/>
          </w:rPr>
          <w:t xml:space="preserve"> </w:t>
        </w:r>
      </w:ins>
    </w:p>
    <w:p w14:paraId="3F84A412" w14:textId="77777777" w:rsidR="001D515C" w:rsidRPr="00C73665" w:rsidRDefault="001D515C" w:rsidP="001D515C">
      <w:pPr>
        <w:rPr>
          <w:sz w:val="24"/>
          <w:szCs w:val="24"/>
        </w:rPr>
      </w:pPr>
      <w:r w:rsidRPr="00C73665">
        <w:rPr>
          <w:sz w:val="24"/>
          <w:szCs w:val="24"/>
        </w:rPr>
        <w:t xml:space="preserve"> </w:t>
      </w:r>
    </w:p>
    <w:p w14:paraId="5E97186F" w14:textId="2DD6E20F" w:rsidR="001D515C" w:rsidRPr="00C73665" w:rsidRDefault="001D515C" w:rsidP="001D515C">
      <w:pPr>
        <w:rPr>
          <w:sz w:val="24"/>
          <w:szCs w:val="24"/>
        </w:rPr>
      </w:pPr>
      <w:r w:rsidRPr="00C73665">
        <w:rPr>
          <w:sz w:val="24"/>
          <w:szCs w:val="24"/>
        </w:rPr>
        <w:t xml:space="preserve">Soil dynamics on </w:t>
      </w:r>
      <w:ins w:id="159" w:author="Smith, Nick" w:date="2020-06-24T15:32:00Z">
        <w:r w:rsidR="00A3386B" w:rsidRPr="00C73665">
          <w:rPr>
            <w:sz w:val="24"/>
            <w:szCs w:val="24"/>
          </w:rPr>
          <w:t>Mt. Desert</w:t>
        </w:r>
      </w:ins>
      <w:del w:id="160" w:author="Smith, Nick" w:date="2020-06-24T15:32:00Z">
        <w:r w:rsidRPr="00C73665" w:rsidDel="00A3386B">
          <w:rPr>
            <w:sz w:val="24"/>
            <w:szCs w:val="24"/>
          </w:rPr>
          <w:delText>the</w:delText>
        </w:r>
      </w:del>
      <w:r w:rsidRPr="00C73665">
        <w:rPr>
          <w:sz w:val="24"/>
          <w:szCs w:val="24"/>
        </w:rPr>
        <w:t xml:space="preserve"> island </w:t>
      </w:r>
      <w:proofErr w:type="gramStart"/>
      <w:r w:rsidRPr="00C73665">
        <w:rPr>
          <w:sz w:val="24"/>
          <w:szCs w:val="24"/>
        </w:rPr>
        <w:t>are</w:t>
      </w:r>
      <w:proofErr w:type="gramEnd"/>
      <w:r w:rsidRPr="00C73665">
        <w:rPr>
          <w:sz w:val="24"/>
          <w:szCs w:val="24"/>
        </w:rPr>
        <w:t xml:space="preserve"> well </w:t>
      </w:r>
      <w:del w:id="161" w:author="Smith, Nick" w:date="2020-06-24T15:36:00Z">
        <w:r w:rsidRPr="00C73665" w:rsidDel="00712675">
          <w:rPr>
            <w:sz w:val="24"/>
            <w:szCs w:val="24"/>
          </w:rPr>
          <w:delText xml:space="preserve">proscribed </w:delText>
        </w:r>
      </w:del>
      <w:ins w:id="162" w:author="Smith, Nick" w:date="2020-06-24T15:36:00Z">
        <w:r w:rsidR="00712675" w:rsidRPr="00C73665">
          <w:rPr>
            <w:sz w:val="24"/>
            <w:szCs w:val="24"/>
          </w:rPr>
          <w:t>pr</w:t>
        </w:r>
        <w:r w:rsidR="00712675">
          <w:rPr>
            <w:sz w:val="24"/>
            <w:szCs w:val="24"/>
          </w:rPr>
          <w:t>e</w:t>
        </w:r>
        <w:r w:rsidR="00712675" w:rsidRPr="00C73665">
          <w:rPr>
            <w:sz w:val="24"/>
            <w:szCs w:val="24"/>
          </w:rPr>
          <w:t xml:space="preserve">scribed </w:t>
        </w:r>
      </w:ins>
      <w:r w:rsidRPr="00C73665">
        <w:rPr>
          <w:sz w:val="24"/>
          <w:szCs w:val="24"/>
        </w:rPr>
        <w:t xml:space="preserve">within the pitch pine enclaves; glaciated </w:t>
      </w:r>
      <w:proofErr w:type="spellStart"/>
      <w:r w:rsidRPr="00C73665">
        <w:rPr>
          <w:sz w:val="24"/>
          <w:szCs w:val="24"/>
        </w:rPr>
        <w:t>edaphics</w:t>
      </w:r>
      <w:proofErr w:type="spellEnd"/>
      <w:r w:rsidRPr="00C73665">
        <w:rPr>
          <w:sz w:val="24"/>
          <w:szCs w:val="24"/>
        </w:rPr>
        <w:t xml:space="preserve"> are the rule (e.g., Ellsworth schist) as opposed to sandy or gravelly loam (</w:t>
      </w:r>
      <w:proofErr w:type="spellStart"/>
      <w:r w:rsidRPr="00C73665">
        <w:rPr>
          <w:sz w:val="24"/>
          <w:szCs w:val="24"/>
        </w:rPr>
        <w:t>Entisols</w:t>
      </w:r>
      <w:proofErr w:type="spellEnd"/>
      <w:r w:rsidRPr="00C73665">
        <w:rPr>
          <w:sz w:val="24"/>
          <w:szCs w:val="24"/>
        </w:rPr>
        <w:t xml:space="preserve"> and </w:t>
      </w:r>
      <w:proofErr w:type="spellStart"/>
      <w:r w:rsidRPr="00C73665">
        <w:rPr>
          <w:sz w:val="24"/>
          <w:szCs w:val="24"/>
        </w:rPr>
        <w:t>Ultisols</w:t>
      </w:r>
      <w:proofErr w:type="spellEnd"/>
      <w:r w:rsidRPr="00C73665">
        <w:rPr>
          <w:sz w:val="24"/>
          <w:szCs w:val="24"/>
        </w:rPr>
        <w:t>) in most other pitch pine refugia in the Northeast US. Well-drained and infertile soils at Mt. Desert provide competitive advantages to pitch pine in competition with red spruce (</w:t>
      </w:r>
      <w:proofErr w:type="spellStart"/>
      <w:r w:rsidRPr="00C73665">
        <w:rPr>
          <w:i/>
          <w:iCs/>
          <w:sz w:val="24"/>
          <w:szCs w:val="24"/>
        </w:rPr>
        <w:t>Picea</w:t>
      </w:r>
      <w:proofErr w:type="spellEnd"/>
      <w:r w:rsidRPr="00C73665">
        <w:rPr>
          <w:i/>
          <w:iCs/>
          <w:sz w:val="24"/>
          <w:szCs w:val="24"/>
        </w:rPr>
        <w:t xml:space="preserve"> </w:t>
      </w:r>
      <w:proofErr w:type="spellStart"/>
      <w:r w:rsidRPr="00C73665">
        <w:rPr>
          <w:i/>
          <w:iCs/>
          <w:sz w:val="24"/>
          <w:szCs w:val="24"/>
        </w:rPr>
        <w:t>rubens</w:t>
      </w:r>
      <w:proofErr w:type="spellEnd"/>
      <w:r w:rsidRPr="00C73665">
        <w:rPr>
          <w:sz w:val="24"/>
          <w:szCs w:val="24"/>
        </w:rPr>
        <w:t>), hemlock (</w:t>
      </w:r>
      <w:proofErr w:type="spellStart"/>
      <w:r w:rsidRPr="00C73665">
        <w:rPr>
          <w:i/>
          <w:iCs/>
          <w:sz w:val="24"/>
          <w:szCs w:val="24"/>
        </w:rPr>
        <w:t>Tsuga</w:t>
      </w:r>
      <w:proofErr w:type="spellEnd"/>
      <w:r w:rsidRPr="00C73665">
        <w:rPr>
          <w:i/>
          <w:iCs/>
          <w:sz w:val="24"/>
          <w:szCs w:val="24"/>
        </w:rPr>
        <w:t xml:space="preserve"> canadensis</w:t>
      </w:r>
      <w:r w:rsidRPr="00C73665">
        <w:rPr>
          <w:sz w:val="24"/>
          <w:szCs w:val="24"/>
        </w:rPr>
        <w:t>) and balsam fir (</w:t>
      </w:r>
      <w:proofErr w:type="spellStart"/>
      <w:r w:rsidRPr="00C73665">
        <w:rPr>
          <w:i/>
          <w:iCs/>
          <w:sz w:val="24"/>
          <w:szCs w:val="24"/>
        </w:rPr>
        <w:t>Abies</w:t>
      </w:r>
      <w:proofErr w:type="spellEnd"/>
      <w:r w:rsidRPr="00C73665">
        <w:rPr>
          <w:i/>
          <w:iCs/>
          <w:sz w:val="24"/>
          <w:szCs w:val="24"/>
        </w:rPr>
        <w:t xml:space="preserve"> </w:t>
      </w:r>
      <w:proofErr w:type="spellStart"/>
      <w:r w:rsidRPr="00C73665">
        <w:rPr>
          <w:i/>
          <w:iCs/>
          <w:sz w:val="24"/>
          <w:szCs w:val="24"/>
        </w:rPr>
        <w:t>balsamea</w:t>
      </w:r>
      <w:proofErr w:type="spellEnd"/>
      <w:r w:rsidRPr="00C73665">
        <w:rPr>
          <w:sz w:val="24"/>
          <w:szCs w:val="24"/>
        </w:rPr>
        <w:t>). Spread proceeds more quickly where bare soil beckons (Lee et al 2019), allowing pitch pines to migrate to stressful locations less suited to other, bigger competitors. Once situated by themselves, they may be better enabled to balance the scales of growth and stress resistance</w:t>
      </w:r>
      <w:commentRangeStart w:id="163"/>
      <w:r w:rsidRPr="00C73665">
        <w:rPr>
          <w:sz w:val="24"/>
          <w:szCs w:val="24"/>
        </w:rPr>
        <w:t xml:space="preserve">. </w:t>
      </w:r>
      <w:commentRangeEnd w:id="163"/>
      <w:r w:rsidR="00712675">
        <w:rPr>
          <w:rStyle w:val="CommentReference"/>
        </w:rPr>
        <w:commentReference w:id="163"/>
      </w:r>
    </w:p>
    <w:p w14:paraId="6591489E" w14:textId="77777777" w:rsidR="001D515C" w:rsidRPr="00C73665" w:rsidRDefault="001D515C" w:rsidP="001D515C">
      <w:pPr>
        <w:spacing w:line="480" w:lineRule="auto"/>
        <w:ind w:left="0" w:firstLine="0"/>
        <w:rPr>
          <w:sz w:val="24"/>
          <w:szCs w:val="24"/>
        </w:rPr>
      </w:pPr>
    </w:p>
    <w:p w14:paraId="119BBDA0" w14:textId="1B4E68B2" w:rsidR="001D515C" w:rsidRPr="00C73665" w:rsidRDefault="006176FD" w:rsidP="001D515C">
      <w:pPr>
        <w:spacing w:line="480" w:lineRule="auto"/>
        <w:ind w:left="0" w:firstLine="0"/>
        <w:rPr>
          <w:sz w:val="24"/>
          <w:szCs w:val="24"/>
        </w:rPr>
      </w:pPr>
      <w:ins w:id="164" w:author="Smith, Nick" w:date="2020-06-24T15:38:00Z">
        <w:r>
          <w:rPr>
            <w:sz w:val="24"/>
            <w:szCs w:val="24"/>
          </w:rPr>
          <w:t xml:space="preserve">When used in concert with data on plant growth, foliar traits can provide substantial information about </w:t>
        </w:r>
      </w:ins>
      <w:ins w:id="165" w:author="Smith, Nick" w:date="2020-06-24T15:39:00Z">
        <w:r>
          <w:rPr>
            <w:sz w:val="24"/>
            <w:szCs w:val="24"/>
          </w:rPr>
          <w:t>plant carbon and nutrient economies (</w:t>
        </w:r>
        <w:commentRangeStart w:id="166"/>
        <w:r>
          <w:rPr>
            <w:sz w:val="24"/>
            <w:szCs w:val="24"/>
          </w:rPr>
          <w:t>Wright et al., 2004</w:t>
        </w:r>
        <w:commentRangeEnd w:id="166"/>
        <w:r w:rsidR="00164999">
          <w:rPr>
            <w:rStyle w:val="CommentReference"/>
          </w:rPr>
          <w:commentReference w:id="166"/>
        </w:r>
        <w:r>
          <w:rPr>
            <w:sz w:val="24"/>
            <w:szCs w:val="24"/>
          </w:rPr>
          <w:t xml:space="preserve">) and </w:t>
        </w:r>
      </w:ins>
      <w:ins w:id="167" w:author="Smith, Nick" w:date="2020-06-24T15:40:00Z">
        <w:r w:rsidR="00164999">
          <w:rPr>
            <w:sz w:val="24"/>
            <w:szCs w:val="24"/>
          </w:rPr>
          <w:t xml:space="preserve">life history </w:t>
        </w:r>
      </w:ins>
      <w:ins w:id="168" w:author="Smith, Nick" w:date="2020-06-24T15:39:00Z">
        <w:r>
          <w:rPr>
            <w:sz w:val="24"/>
            <w:szCs w:val="24"/>
          </w:rPr>
          <w:t>strategy (</w:t>
        </w:r>
        <w:commentRangeStart w:id="169"/>
        <w:r>
          <w:rPr>
            <w:sz w:val="24"/>
            <w:szCs w:val="24"/>
          </w:rPr>
          <w:t>Reich 2014</w:t>
        </w:r>
      </w:ins>
      <w:commentRangeEnd w:id="169"/>
      <w:ins w:id="170" w:author="Smith, Nick" w:date="2020-06-24T15:40:00Z">
        <w:r w:rsidR="00164999">
          <w:rPr>
            <w:rStyle w:val="CommentReference"/>
          </w:rPr>
          <w:commentReference w:id="169"/>
        </w:r>
      </w:ins>
      <w:ins w:id="171" w:author="Smith, Nick" w:date="2020-06-24T15:39:00Z">
        <w:r>
          <w:rPr>
            <w:sz w:val="24"/>
            <w:szCs w:val="24"/>
          </w:rPr>
          <w:t>). For instance</w:t>
        </w:r>
      </w:ins>
      <w:ins w:id="172" w:author="Smith, Nick" w:date="2020-06-24T15:40:00Z">
        <w:r w:rsidR="00164999">
          <w:rPr>
            <w:sz w:val="24"/>
            <w:szCs w:val="24"/>
          </w:rPr>
          <w:t>,</w:t>
        </w:r>
      </w:ins>
      <w:ins w:id="173" w:author="Smith, Nick" w:date="2020-06-24T15:38:00Z">
        <w:r>
          <w:rPr>
            <w:sz w:val="24"/>
            <w:szCs w:val="24"/>
          </w:rPr>
          <w:t xml:space="preserve"> </w:t>
        </w:r>
      </w:ins>
      <w:ins w:id="174" w:author="Smith, Nick" w:date="2020-06-24T15:40:00Z">
        <w:r w:rsidR="00164999">
          <w:rPr>
            <w:sz w:val="24"/>
            <w:szCs w:val="24"/>
          </w:rPr>
          <w:t>f</w:t>
        </w:r>
      </w:ins>
      <w:del w:id="175" w:author="Smith, Nick" w:date="2020-06-24T15:40:00Z">
        <w:r w:rsidR="001D515C" w:rsidRPr="00C73665" w:rsidDel="00164999">
          <w:rPr>
            <w:sz w:val="24"/>
            <w:szCs w:val="24"/>
          </w:rPr>
          <w:delText>F</w:delText>
        </w:r>
      </w:del>
      <w:r w:rsidR="001D515C" w:rsidRPr="00C73665">
        <w:rPr>
          <w:sz w:val="24"/>
          <w:szCs w:val="24"/>
        </w:rPr>
        <w:t>oliar</w:t>
      </w:r>
      <w:ins w:id="176" w:author="Smith, Nick" w:date="2020-06-24T15:40:00Z">
        <w:r w:rsidR="00164999">
          <w:rPr>
            <w:sz w:val="24"/>
            <w:szCs w:val="24"/>
          </w:rPr>
          <w:t xml:space="preserve"> traits can </w:t>
        </w:r>
      </w:ins>
      <w:del w:id="177" w:author="Smith, Nick" w:date="2020-06-24T15:40:00Z">
        <w:r w:rsidR="001D515C" w:rsidRPr="00C73665" w:rsidDel="00164999">
          <w:rPr>
            <w:sz w:val="24"/>
            <w:szCs w:val="24"/>
          </w:rPr>
          <w:delText xml:space="preserve"> mechanics </w:delText>
        </w:r>
      </w:del>
      <w:r w:rsidR="001D515C" w:rsidRPr="00C73665">
        <w:rPr>
          <w:sz w:val="24"/>
          <w:szCs w:val="24"/>
        </w:rPr>
        <w:t>reveal</w:t>
      </w:r>
      <w:ins w:id="178" w:author="Smith, Nick" w:date="2020-06-24T15:41:00Z">
        <w:r w:rsidR="00164999">
          <w:rPr>
            <w:sz w:val="24"/>
            <w:szCs w:val="24"/>
          </w:rPr>
          <w:t xml:space="preserve"> mechanisms underlying</w:t>
        </w:r>
      </w:ins>
      <w:r w:rsidR="001D515C" w:rsidRPr="00C73665">
        <w:rPr>
          <w:sz w:val="24"/>
          <w:szCs w:val="24"/>
        </w:rPr>
        <w:t xml:space="preserve"> </w:t>
      </w:r>
      <w:del w:id="179" w:author="Smith, Nick" w:date="2020-06-24T15:40:00Z">
        <w:r w:rsidR="001D515C" w:rsidRPr="00C73665" w:rsidDel="00164999">
          <w:rPr>
            <w:sz w:val="24"/>
            <w:szCs w:val="24"/>
          </w:rPr>
          <w:delText xml:space="preserve">a well understood photosynthesis model reflecting growth (measured by height, canopy and dbh) or </w:delText>
        </w:r>
      </w:del>
      <w:ins w:id="180" w:author="Smith, Nick" w:date="2020-06-24T15:40:00Z">
        <w:r w:rsidR="00164999">
          <w:rPr>
            <w:sz w:val="24"/>
            <w:szCs w:val="24"/>
          </w:rPr>
          <w:t xml:space="preserve">tradeoffs between growth and </w:t>
        </w:r>
      </w:ins>
      <w:del w:id="181" w:author="Smith, Nick" w:date="2020-06-24T15:40:00Z">
        <w:r w:rsidR="001D515C" w:rsidRPr="00C73665" w:rsidDel="00164999">
          <w:rPr>
            <w:sz w:val="24"/>
            <w:szCs w:val="24"/>
          </w:rPr>
          <w:lastRenderedPageBreak/>
          <w:delText>deference</w:delText>
        </w:r>
      </w:del>
      <w:del w:id="182" w:author="Smith, Nick" w:date="2020-06-24T15:41:00Z">
        <w:r w:rsidR="001D515C" w:rsidRPr="00C73665" w:rsidDel="00164999">
          <w:rPr>
            <w:sz w:val="24"/>
            <w:szCs w:val="24"/>
          </w:rPr>
          <w:delText xml:space="preserve"> to </w:delText>
        </w:r>
      </w:del>
      <w:r w:rsidR="001D515C" w:rsidRPr="00C73665">
        <w:rPr>
          <w:sz w:val="24"/>
          <w:szCs w:val="24"/>
        </w:rPr>
        <w:t xml:space="preserve">abiotic stress resistance </w:t>
      </w:r>
      <w:del w:id="183" w:author="Smith, Nick" w:date="2020-06-24T15:41:00Z">
        <w:r w:rsidR="001D515C" w:rsidRPr="00C73665" w:rsidDel="00164999">
          <w:rPr>
            <w:sz w:val="24"/>
            <w:szCs w:val="24"/>
          </w:rPr>
          <w:delText xml:space="preserve">signaled by closing of stomata </w:delText>
        </w:r>
      </w:del>
      <w:r w:rsidR="001D515C" w:rsidRPr="00C73665">
        <w:rPr>
          <w:sz w:val="24"/>
          <w:szCs w:val="24"/>
        </w:rPr>
        <w:t>(</w:t>
      </w:r>
      <w:proofErr w:type="spellStart"/>
      <w:r w:rsidR="001D515C" w:rsidRPr="00C73665">
        <w:rPr>
          <w:sz w:val="24"/>
          <w:szCs w:val="24"/>
        </w:rPr>
        <w:t>Gururani</w:t>
      </w:r>
      <w:proofErr w:type="spellEnd"/>
      <w:r w:rsidR="001D515C" w:rsidRPr="00C73665">
        <w:rPr>
          <w:sz w:val="24"/>
          <w:szCs w:val="24"/>
        </w:rPr>
        <w:t xml:space="preserve"> </w:t>
      </w:r>
      <w:proofErr w:type="spellStart"/>
      <w:r w:rsidR="001D515C" w:rsidRPr="00C73665">
        <w:rPr>
          <w:sz w:val="24"/>
          <w:szCs w:val="24"/>
        </w:rPr>
        <w:t>Mohanta</w:t>
      </w:r>
      <w:proofErr w:type="spellEnd"/>
      <w:r w:rsidR="001D515C" w:rsidRPr="00C73665">
        <w:rPr>
          <w:sz w:val="24"/>
          <w:szCs w:val="24"/>
        </w:rPr>
        <w:t xml:space="preserve"> and Bae 2015)</w:t>
      </w:r>
      <w:ins w:id="184" w:author="Smith, Nick" w:date="2020-06-24T15:41:00Z">
        <w:r w:rsidR="00164999">
          <w:rPr>
            <w:sz w:val="24"/>
            <w:szCs w:val="24"/>
          </w:rPr>
          <w:t xml:space="preserve"> that can be backed up using growth data</w:t>
        </w:r>
      </w:ins>
      <w:r w:rsidR="001D515C" w:rsidRPr="00C73665">
        <w:rPr>
          <w:sz w:val="24"/>
          <w:szCs w:val="24"/>
        </w:rPr>
        <w:t xml:space="preserve">. </w:t>
      </w:r>
      <w:del w:id="185" w:author="Smith, Nick" w:date="2020-06-24T15:42:00Z">
        <w:r w:rsidR="001D515C" w:rsidRPr="00C73665" w:rsidDel="00164999">
          <w:rPr>
            <w:sz w:val="24"/>
            <w:szCs w:val="24"/>
          </w:rPr>
          <w:delText xml:space="preserve">Understanding forest allometrics and their variability according to fire event proximity, elevation or topography enables a more comprehensive view of factors which affect colony advancement. </w:delText>
        </w:r>
      </w:del>
      <w:r w:rsidR="001D515C" w:rsidRPr="00C73665">
        <w:rPr>
          <w:sz w:val="24"/>
          <w:szCs w:val="24"/>
        </w:rPr>
        <w:t>There are few data</w:t>
      </w:r>
      <w:ins w:id="186" w:author="Smith, Nick" w:date="2020-06-24T15:42:00Z">
        <w:r w:rsidR="00164999">
          <w:rPr>
            <w:sz w:val="24"/>
            <w:szCs w:val="24"/>
          </w:rPr>
          <w:t xml:space="preserve"> on plant traits</w:t>
        </w:r>
      </w:ins>
      <w:r w:rsidR="001D515C" w:rsidRPr="00C73665">
        <w:rPr>
          <w:sz w:val="24"/>
          <w:szCs w:val="24"/>
        </w:rPr>
        <w:t xml:space="preserve"> </w:t>
      </w:r>
      <w:del w:id="187" w:author="Smith, Nick" w:date="2020-06-24T15:42:00Z">
        <w:r w:rsidR="001D515C" w:rsidRPr="00C73665" w:rsidDel="00164999">
          <w:rPr>
            <w:sz w:val="24"/>
            <w:szCs w:val="24"/>
          </w:rPr>
          <w:delText xml:space="preserve">which identify pitch pine ecophysiology and foliar nutrient storage </w:delText>
        </w:r>
      </w:del>
      <w:r w:rsidR="001D515C" w:rsidRPr="00C73665">
        <w:rPr>
          <w:sz w:val="24"/>
          <w:szCs w:val="24"/>
        </w:rPr>
        <w:t>at Mt. Desert island with the exception of a single study at Wonderland trail (</w:t>
      </w:r>
      <w:proofErr w:type="spellStart"/>
      <w:r w:rsidR="001D515C" w:rsidRPr="00C73665">
        <w:rPr>
          <w:sz w:val="24"/>
          <w:szCs w:val="24"/>
        </w:rPr>
        <w:t>Butak</w:t>
      </w:r>
      <w:proofErr w:type="spellEnd"/>
      <w:r w:rsidR="001D515C" w:rsidRPr="00C73665">
        <w:rPr>
          <w:sz w:val="24"/>
          <w:szCs w:val="24"/>
        </w:rPr>
        <w:t xml:space="preserve"> 2014). In that </w:t>
      </w:r>
      <w:del w:id="188" w:author="Smith, Nick" w:date="2020-06-24T15:42:00Z">
        <w:r w:rsidR="001D515C" w:rsidRPr="00C73665" w:rsidDel="00164999">
          <w:rPr>
            <w:sz w:val="24"/>
            <w:szCs w:val="24"/>
          </w:rPr>
          <w:delText>precinct</w:delText>
        </w:r>
      </w:del>
      <w:ins w:id="189" w:author="Smith, Nick" w:date="2020-06-24T15:42:00Z">
        <w:r w:rsidR="00164999">
          <w:rPr>
            <w:sz w:val="24"/>
            <w:szCs w:val="24"/>
          </w:rPr>
          <w:t>study</w:t>
        </w:r>
      </w:ins>
      <w:r w:rsidR="001D515C" w:rsidRPr="00C73665">
        <w:rPr>
          <w:sz w:val="24"/>
          <w:szCs w:val="24"/>
        </w:rPr>
        <w:t>, photosynthetic intrinsic water use efficiency (</w:t>
      </w:r>
      <w:proofErr w:type="spellStart"/>
      <w:r w:rsidR="001D515C" w:rsidRPr="00C73665">
        <w:rPr>
          <w:sz w:val="24"/>
          <w:szCs w:val="24"/>
        </w:rPr>
        <w:t>iWUE</w:t>
      </w:r>
      <w:proofErr w:type="spellEnd"/>
      <w:r w:rsidR="001D515C" w:rsidRPr="00C73665">
        <w:rPr>
          <w:sz w:val="24"/>
          <w:szCs w:val="24"/>
        </w:rPr>
        <w:t>)</w:t>
      </w:r>
      <w:del w:id="190" w:author="Smith, Nick" w:date="2020-06-24T15:42:00Z">
        <w:r w:rsidR="001D515C" w:rsidRPr="00C73665" w:rsidDel="00164999">
          <w:rPr>
            <w:sz w:val="24"/>
            <w:szCs w:val="24"/>
          </w:rPr>
          <w:delText xml:space="preserve"> measurement,</w:delText>
        </w:r>
      </w:del>
      <w:r w:rsidR="001D515C" w:rsidRPr="00C73665">
        <w:rPr>
          <w:sz w:val="24"/>
          <w:szCs w:val="24"/>
        </w:rPr>
        <w:t xml:space="preserve"> </w:t>
      </w:r>
      <w:del w:id="191" w:author="Smith, Nick" w:date="2020-06-24T15:42:00Z">
        <w:r w:rsidR="001D515C" w:rsidRPr="00C73665" w:rsidDel="00164999">
          <w:rPr>
            <w:bCs/>
            <w:iCs/>
            <w:sz w:val="24"/>
            <w:szCs w:val="24"/>
            <w:lang w:val="en"/>
          </w:rPr>
          <w:delText xml:space="preserve">calculated from </w:delText>
        </w:r>
        <w:r w:rsidR="001D515C" w:rsidRPr="00C73665" w:rsidDel="00164999">
          <w:rPr>
            <w:sz w:val="24"/>
            <w:szCs w:val="24"/>
          </w:rPr>
          <w:delText>carbon uptake</w:delText>
        </w:r>
        <w:r w:rsidR="001D515C" w:rsidRPr="00C73665" w:rsidDel="00164999">
          <w:rPr>
            <w:b/>
            <w:sz w:val="24"/>
            <w:szCs w:val="24"/>
            <w:vertAlign w:val="superscript"/>
          </w:rPr>
          <w:delText xml:space="preserve">. </w:delText>
        </w:r>
        <w:r w:rsidR="001D515C" w:rsidRPr="00C73665" w:rsidDel="00164999">
          <w:rPr>
            <w:sz w:val="24"/>
            <w:szCs w:val="24"/>
          </w:rPr>
          <w:delText>water lost</w:delText>
        </w:r>
        <w:r w:rsidR="001D515C" w:rsidRPr="00C73665" w:rsidDel="00164999">
          <w:rPr>
            <w:sz w:val="24"/>
            <w:szCs w:val="24"/>
            <w:vertAlign w:val="superscript"/>
          </w:rPr>
          <w:delText>-1</w:delText>
        </w:r>
        <w:r w:rsidR="001D515C" w:rsidRPr="00C73665" w:rsidDel="00164999">
          <w:rPr>
            <w:sz w:val="24"/>
            <w:szCs w:val="24"/>
          </w:rPr>
          <w:delText xml:space="preserve"> during C</w:delText>
        </w:r>
        <w:r w:rsidR="001D515C" w:rsidRPr="00C73665" w:rsidDel="00164999">
          <w:rPr>
            <w:sz w:val="24"/>
            <w:szCs w:val="24"/>
            <w:vertAlign w:val="subscript"/>
          </w:rPr>
          <w:delText>3</w:delText>
        </w:r>
        <w:r w:rsidR="001D515C" w:rsidRPr="00C73665" w:rsidDel="00164999">
          <w:rPr>
            <w:sz w:val="24"/>
            <w:szCs w:val="24"/>
          </w:rPr>
          <w:delText xml:space="preserve"> photosynthesis, is</w:delText>
        </w:r>
      </w:del>
      <w:ins w:id="192" w:author="Smith, Nick" w:date="2020-06-24T15:42:00Z">
        <w:r w:rsidR="00164999">
          <w:rPr>
            <w:bCs/>
            <w:iCs/>
            <w:sz w:val="24"/>
            <w:szCs w:val="24"/>
            <w:lang w:val="en"/>
          </w:rPr>
          <w:t>was</w:t>
        </w:r>
      </w:ins>
      <w:r w:rsidR="001D515C" w:rsidRPr="00C73665">
        <w:rPr>
          <w:sz w:val="24"/>
          <w:szCs w:val="24"/>
        </w:rPr>
        <w:t xml:space="preserve"> </w:t>
      </w:r>
      <w:r w:rsidR="001D515C">
        <w:rPr>
          <w:sz w:val="24"/>
          <w:szCs w:val="24"/>
        </w:rPr>
        <w:t>conduct</w:t>
      </w:r>
      <w:r w:rsidR="001D515C" w:rsidRPr="00C73665">
        <w:rPr>
          <w:sz w:val="24"/>
          <w:szCs w:val="24"/>
        </w:rPr>
        <w:t>ed to frame long-term seasonal growth</w:t>
      </w:r>
      <w:ins w:id="193" w:author="Smith, Nick" w:date="2020-06-24T15:42:00Z">
        <w:r w:rsidR="00164999">
          <w:rPr>
            <w:sz w:val="24"/>
            <w:szCs w:val="24"/>
          </w:rPr>
          <w:t>, but wa</w:t>
        </w:r>
      </w:ins>
      <w:ins w:id="194" w:author="Smith, Nick" w:date="2020-06-24T15:43:00Z">
        <w:r w:rsidR="00164999">
          <w:rPr>
            <w:sz w:val="24"/>
            <w:szCs w:val="24"/>
          </w:rPr>
          <w:t>s not examined in the context of fire</w:t>
        </w:r>
      </w:ins>
      <w:r w:rsidR="001D515C" w:rsidRPr="00C73665">
        <w:rPr>
          <w:sz w:val="24"/>
          <w:szCs w:val="24"/>
        </w:rPr>
        <w:t xml:space="preserve">. Previous findings suggest </w:t>
      </w:r>
      <w:ins w:id="195" w:author="Smith, Nick" w:date="2020-06-24T15:43:00Z">
        <w:r w:rsidR="00AB0418">
          <w:rPr>
            <w:sz w:val="24"/>
            <w:szCs w:val="24"/>
          </w:rPr>
          <w:t xml:space="preserve">that </w:t>
        </w:r>
      </w:ins>
      <w:del w:id="196" w:author="Smith, Nick" w:date="2020-06-24T15:43:00Z">
        <w:r w:rsidR="001D515C" w:rsidRPr="00C73665" w:rsidDel="00AB0418">
          <w:rPr>
            <w:sz w:val="24"/>
            <w:szCs w:val="24"/>
          </w:rPr>
          <w:delText xml:space="preserve">elevated </w:delText>
        </w:r>
      </w:del>
      <w:proofErr w:type="spellStart"/>
      <w:r w:rsidR="001D515C" w:rsidRPr="00C73665">
        <w:rPr>
          <w:sz w:val="24"/>
          <w:szCs w:val="24"/>
        </w:rPr>
        <w:t>iWUE</w:t>
      </w:r>
      <w:proofErr w:type="spellEnd"/>
      <w:ins w:id="197" w:author="Smith, Nick" w:date="2020-06-24T15:43:00Z">
        <w:r w:rsidR="00AB0418">
          <w:rPr>
            <w:sz w:val="24"/>
            <w:szCs w:val="24"/>
          </w:rPr>
          <w:t xml:space="preserve"> increases with elevation</w:t>
        </w:r>
      </w:ins>
      <w:r w:rsidR="001D515C" w:rsidRPr="00C73665">
        <w:rPr>
          <w:sz w:val="24"/>
          <w:szCs w:val="24"/>
        </w:rPr>
        <w:t xml:space="preserve"> </w:t>
      </w:r>
      <w:del w:id="198" w:author="Smith, Nick" w:date="2020-06-24T15:43:00Z">
        <w:r w:rsidR="001D515C" w:rsidRPr="00C73665" w:rsidDel="00AB0418">
          <w:rPr>
            <w:sz w:val="24"/>
            <w:szCs w:val="24"/>
          </w:rPr>
          <w:delText>is prevalent at higher as opposed to lower elevations</w:delText>
        </w:r>
      </w:del>
      <w:ins w:id="199" w:author="Smith, Nick" w:date="2020-06-24T15:43:00Z">
        <w:r w:rsidR="00AB0418">
          <w:rPr>
            <w:sz w:val="24"/>
            <w:szCs w:val="24"/>
          </w:rPr>
          <w:t>(</w:t>
        </w:r>
        <w:commentRangeStart w:id="200"/>
        <w:r w:rsidR="00AB0418">
          <w:rPr>
            <w:sz w:val="24"/>
            <w:szCs w:val="24"/>
          </w:rPr>
          <w:t>Wang et al., 2017</w:t>
        </w:r>
      </w:ins>
      <w:commentRangeEnd w:id="200"/>
      <w:ins w:id="201" w:author="Smith, Nick" w:date="2020-06-24T15:44:00Z">
        <w:r w:rsidR="00AB0418">
          <w:rPr>
            <w:rStyle w:val="CommentReference"/>
          </w:rPr>
          <w:commentReference w:id="200"/>
        </w:r>
      </w:ins>
      <w:ins w:id="202" w:author="Smith, Nick" w:date="2020-06-24T15:43:00Z">
        <w:r w:rsidR="00AB0418">
          <w:rPr>
            <w:sz w:val="24"/>
            <w:szCs w:val="24"/>
          </w:rPr>
          <w:t>)</w:t>
        </w:r>
      </w:ins>
      <w:r w:rsidR="001D515C" w:rsidRPr="00C73665">
        <w:rPr>
          <w:sz w:val="24"/>
          <w:szCs w:val="24"/>
        </w:rPr>
        <w:t xml:space="preserve"> </w:t>
      </w:r>
      <w:del w:id="203" w:author="Smith, Nick" w:date="2020-06-24T15:43:00Z">
        <w:r w:rsidR="001D515C" w:rsidRPr="00C73665" w:rsidDel="00AB0418">
          <w:rPr>
            <w:sz w:val="24"/>
            <w:szCs w:val="24"/>
          </w:rPr>
          <w:delText xml:space="preserve">(Lambers Chapin Pons 2006) </w:delText>
        </w:r>
      </w:del>
      <w:r w:rsidR="001D515C" w:rsidRPr="00C73665">
        <w:rPr>
          <w:sz w:val="24"/>
          <w:szCs w:val="24"/>
        </w:rPr>
        <w:t xml:space="preserve">and </w:t>
      </w:r>
      <w:del w:id="204" w:author="Smith, Nick" w:date="2020-06-24T15:44:00Z">
        <w:r w:rsidR="001D515C" w:rsidRPr="00C73665" w:rsidDel="00AB0418">
          <w:rPr>
            <w:sz w:val="24"/>
            <w:szCs w:val="24"/>
          </w:rPr>
          <w:delText>found more frequently</w:delText>
        </w:r>
      </w:del>
      <w:ins w:id="205" w:author="Smith, Nick" w:date="2020-06-24T15:44:00Z">
        <w:r w:rsidR="00AB0418">
          <w:rPr>
            <w:sz w:val="24"/>
            <w:szCs w:val="24"/>
          </w:rPr>
          <w:t>is greater</w:t>
        </w:r>
      </w:ins>
      <w:r w:rsidR="001D515C" w:rsidRPr="00C73665">
        <w:rPr>
          <w:sz w:val="24"/>
          <w:szCs w:val="24"/>
        </w:rPr>
        <w:t xml:space="preserve"> in fire-involved as opposed to fire absent trees (Chen Wang and Jia 2017).</w:t>
      </w:r>
      <w:ins w:id="206" w:author="Smith, Nick" w:date="2020-06-24T15:45:00Z">
        <w:r w:rsidR="00AB0418">
          <w:rPr>
            <w:sz w:val="24"/>
            <w:szCs w:val="24"/>
          </w:rPr>
          <w:t xml:space="preserve"> Non</w:t>
        </w:r>
      </w:ins>
      <w:ins w:id="207" w:author="Smith, Nick" w:date="2020-06-24T15:46:00Z">
        <w:r w:rsidR="00AB0418">
          <w:rPr>
            <w:sz w:val="24"/>
            <w:szCs w:val="24"/>
          </w:rPr>
          <w:t>etheless, it is unclear how this increased efficiency may influence growth.</w:t>
        </w:r>
      </w:ins>
      <w:del w:id="208" w:author="Smith, Nick" w:date="2020-06-24T15:45:00Z">
        <w:r w:rsidR="001D515C" w:rsidRPr="00C73665" w:rsidDel="00AB0418">
          <w:rPr>
            <w:sz w:val="24"/>
            <w:szCs w:val="24"/>
          </w:rPr>
          <w:delText xml:space="preserve"> </w:delText>
        </w:r>
      </w:del>
      <w:del w:id="209" w:author="Smith, Nick" w:date="2020-06-24T15:44:00Z">
        <w:r w:rsidR="001D515C" w:rsidRPr="00C73665" w:rsidDel="00AB0418">
          <w:rPr>
            <w:bCs/>
            <w:iCs/>
            <w:sz w:val="24"/>
            <w:szCs w:val="24"/>
            <w:lang w:val="en"/>
          </w:rPr>
          <w:delText>To confirm these outcomes across multiple gradients, we consider differences which arise between pitch pines according to known fire history.</w:delText>
        </w:r>
      </w:del>
    </w:p>
    <w:p w14:paraId="1EC67001" w14:textId="77777777" w:rsidR="001D515C" w:rsidRPr="00C73665" w:rsidRDefault="001D515C" w:rsidP="001D515C">
      <w:pPr>
        <w:spacing w:line="480" w:lineRule="auto"/>
        <w:ind w:left="0" w:firstLine="0"/>
        <w:rPr>
          <w:sz w:val="24"/>
          <w:szCs w:val="24"/>
        </w:rPr>
      </w:pPr>
    </w:p>
    <w:p w14:paraId="3DC397C7" w14:textId="59E7A941" w:rsidR="001D515C" w:rsidRDefault="001D515C" w:rsidP="001D515C">
      <w:pPr>
        <w:rPr>
          <w:sz w:val="24"/>
          <w:szCs w:val="24"/>
        </w:rPr>
      </w:pPr>
      <w:commentRangeStart w:id="210"/>
      <w:del w:id="211" w:author="Smith, Nick" w:date="2020-06-24T15:47:00Z">
        <w:r w:rsidRPr="00C73665" w:rsidDel="00AB0418">
          <w:rPr>
            <w:sz w:val="24"/>
            <w:szCs w:val="24"/>
          </w:rPr>
          <w:delText>Competition begins early across a transect of elevation and topographic gradients, with j</w:delText>
        </w:r>
      </w:del>
      <w:ins w:id="212" w:author="Smith, Nick" w:date="2020-06-24T15:47:00Z">
        <w:r w:rsidR="00AB0418">
          <w:rPr>
            <w:sz w:val="24"/>
            <w:szCs w:val="24"/>
          </w:rPr>
          <w:t>J</w:t>
        </w:r>
      </w:ins>
      <w:r w:rsidRPr="00C73665">
        <w:rPr>
          <w:sz w:val="24"/>
          <w:szCs w:val="24"/>
        </w:rPr>
        <w:t>uvenile pitch pine nurs</w:t>
      </w:r>
      <w:ins w:id="213" w:author="Smith, Nick" w:date="2020-06-24T15:47:00Z">
        <w:r w:rsidR="00AB0418">
          <w:rPr>
            <w:sz w:val="24"/>
            <w:szCs w:val="24"/>
          </w:rPr>
          <w:t>e</w:t>
        </w:r>
      </w:ins>
      <w:del w:id="214" w:author="Smith, Nick" w:date="2020-06-24T15:47:00Z">
        <w:r w:rsidRPr="00C73665" w:rsidDel="00AB0418">
          <w:rPr>
            <w:sz w:val="24"/>
            <w:szCs w:val="24"/>
          </w:rPr>
          <w:delText>ing</w:delText>
        </w:r>
      </w:del>
      <w:r w:rsidRPr="00C73665">
        <w:rPr>
          <w:sz w:val="24"/>
          <w:szCs w:val="24"/>
        </w:rPr>
        <w:t xml:space="preserve"> evergreen competitors. As time passes, this counterintuitive irony untangles as intense sunlight coupled with soils infertile from root sorption thrusts pitch pine into a more enviable position. In both burned and unburned locales, growth or retreat to achieve escape from others is dependent on how much advantage is enjoyed in sorption of available organic and mineral deposits. Immediately after wildfire or prescribed fire events carbonate availability is noted (Licht and Smith 2020) as there is negligible pyrolytic consumption of Ca, K and Mg</w:t>
      </w:r>
      <w:r w:rsidRPr="00C73665">
        <w:rPr>
          <w:sz w:val="24"/>
          <w:szCs w:val="24"/>
          <w:vertAlign w:val="superscript"/>
        </w:rPr>
        <w:t xml:space="preserve"> </w:t>
      </w:r>
      <w:r w:rsidRPr="00C73665">
        <w:rPr>
          <w:sz w:val="24"/>
          <w:szCs w:val="24"/>
        </w:rPr>
        <w:t>(Aber et al 1998; Kahl et al 2007).</w:t>
      </w:r>
      <w:commentRangeEnd w:id="210"/>
      <w:r w:rsidR="00AB0418">
        <w:rPr>
          <w:rStyle w:val="CommentReference"/>
        </w:rPr>
        <w:commentReference w:id="210"/>
      </w:r>
      <w:r w:rsidRPr="00C73665">
        <w:rPr>
          <w:sz w:val="24"/>
          <w:szCs w:val="24"/>
        </w:rPr>
        <w:t xml:space="preserve"> </w:t>
      </w:r>
    </w:p>
    <w:p w14:paraId="13A276BA" w14:textId="77777777" w:rsidR="001D515C" w:rsidRDefault="001D515C" w:rsidP="001D515C">
      <w:pPr>
        <w:rPr>
          <w:sz w:val="24"/>
          <w:szCs w:val="24"/>
        </w:rPr>
      </w:pPr>
    </w:p>
    <w:p w14:paraId="5AB17158" w14:textId="185B941B" w:rsidR="001D515C" w:rsidRPr="00C73665" w:rsidRDefault="001D515C" w:rsidP="001D515C">
      <w:pPr>
        <w:rPr>
          <w:sz w:val="24"/>
          <w:szCs w:val="24"/>
        </w:rPr>
      </w:pPr>
      <w:commentRangeStart w:id="215"/>
      <w:del w:id="216" w:author="Smith, Nick" w:date="2020-06-24T15:50:00Z">
        <w:r w:rsidRPr="00C73665" w:rsidDel="00ED65E0">
          <w:rPr>
            <w:sz w:val="24"/>
            <w:szCs w:val="24"/>
          </w:rPr>
          <w:delText xml:space="preserve">Biogeographical gradients may play some role in greater or lesser accumulations; recently, there </w:delText>
        </w:r>
      </w:del>
      <w:del w:id="217" w:author="Smith, Nick" w:date="2020-06-24T15:48:00Z">
        <w:r w:rsidRPr="00C73665" w:rsidDel="00ED65E0">
          <w:rPr>
            <w:sz w:val="24"/>
            <w:szCs w:val="24"/>
          </w:rPr>
          <w:delText xml:space="preserve">is </w:delText>
        </w:r>
      </w:del>
      <w:del w:id="218" w:author="Smith, Nick" w:date="2020-06-24T15:50:00Z">
        <w:r w:rsidRPr="00C73665" w:rsidDel="00ED65E0">
          <w:rPr>
            <w:sz w:val="24"/>
            <w:szCs w:val="24"/>
          </w:rPr>
          <w:delText>a report identifying a relation between low elevation, a</w:delText>
        </w:r>
      </w:del>
      <w:ins w:id="219" w:author="Smith, Nick" w:date="2020-06-24T15:50:00Z">
        <w:r w:rsidR="00ED65E0">
          <w:rPr>
            <w:sz w:val="24"/>
            <w:szCs w:val="24"/>
          </w:rPr>
          <w:t>The a</w:t>
        </w:r>
      </w:ins>
      <w:r w:rsidRPr="00C73665">
        <w:rPr>
          <w:sz w:val="24"/>
          <w:szCs w:val="24"/>
        </w:rPr>
        <w:t xml:space="preserve">bsence of fire </w:t>
      </w:r>
      <w:del w:id="220" w:author="Smith, Nick" w:date="2020-06-24T15:50:00Z">
        <w:r w:rsidRPr="00C73665" w:rsidDel="00ED65E0">
          <w:rPr>
            <w:sz w:val="24"/>
            <w:szCs w:val="24"/>
          </w:rPr>
          <w:delText>and an</w:delText>
        </w:r>
      </w:del>
      <w:ins w:id="221" w:author="Smith, Nick" w:date="2020-06-24T15:50:00Z">
        <w:r w:rsidR="00ED65E0">
          <w:rPr>
            <w:sz w:val="24"/>
            <w:szCs w:val="24"/>
          </w:rPr>
          <w:t>may</w:t>
        </w:r>
      </w:ins>
      <w:r w:rsidRPr="00C73665">
        <w:rPr>
          <w:sz w:val="24"/>
          <w:szCs w:val="24"/>
        </w:rPr>
        <w:t xml:space="preserve"> increase </w:t>
      </w:r>
      <w:del w:id="222" w:author="Smith, Nick" w:date="2020-06-24T15:50:00Z">
        <w:r w:rsidRPr="00C73665" w:rsidDel="00ED65E0">
          <w:rPr>
            <w:sz w:val="24"/>
            <w:szCs w:val="24"/>
          </w:rPr>
          <w:delText xml:space="preserve">in </w:delText>
        </w:r>
      </w:del>
      <w:r w:rsidRPr="00C73665">
        <w:rPr>
          <w:sz w:val="24"/>
          <w:szCs w:val="24"/>
        </w:rPr>
        <w:t>alkali cations (</w:t>
      </w:r>
      <w:proofErr w:type="spellStart"/>
      <w:r w:rsidRPr="00C73665">
        <w:rPr>
          <w:sz w:val="24"/>
          <w:szCs w:val="24"/>
        </w:rPr>
        <w:t>Kolden</w:t>
      </w:r>
      <w:proofErr w:type="spellEnd"/>
      <w:r w:rsidRPr="00C73665">
        <w:rPr>
          <w:sz w:val="24"/>
          <w:szCs w:val="24"/>
        </w:rPr>
        <w:t xml:space="preserve"> </w:t>
      </w:r>
      <w:r w:rsidRPr="00C73665">
        <w:rPr>
          <w:i/>
          <w:sz w:val="24"/>
          <w:szCs w:val="24"/>
        </w:rPr>
        <w:t>et al</w:t>
      </w:r>
      <w:r w:rsidRPr="00C73665">
        <w:rPr>
          <w:sz w:val="24"/>
          <w:szCs w:val="24"/>
        </w:rPr>
        <w:t xml:space="preserve"> 2017), specifically in an ‘O’ soil layer (</w:t>
      </w:r>
      <w:proofErr w:type="spellStart"/>
      <w:r w:rsidRPr="00C73665">
        <w:rPr>
          <w:sz w:val="24"/>
          <w:szCs w:val="24"/>
        </w:rPr>
        <w:t>DeBano</w:t>
      </w:r>
      <w:proofErr w:type="spellEnd"/>
      <w:r w:rsidRPr="00C73665">
        <w:rPr>
          <w:sz w:val="24"/>
          <w:szCs w:val="24"/>
        </w:rPr>
        <w:t xml:space="preserve"> 1981)</w:t>
      </w:r>
      <w:ins w:id="223" w:author="Smith, Nick" w:date="2020-06-24T15:50:00Z">
        <w:r w:rsidR="00ED65E0">
          <w:rPr>
            <w:sz w:val="24"/>
            <w:szCs w:val="24"/>
          </w:rPr>
          <w:t xml:space="preserve"> and </w:t>
        </w:r>
      </w:ins>
      <w:del w:id="224" w:author="Smith, Nick" w:date="2020-06-24T15:50:00Z">
        <w:r w:rsidRPr="00C73665" w:rsidDel="00ED65E0">
          <w:rPr>
            <w:sz w:val="24"/>
            <w:szCs w:val="24"/>
          </w:rPr>
          <w:delText>. P</w:delText>
        </w:r>
      </w:del>
      <w:ins w:id="225" w:author="Smith, Nick" w:date="2020-06-24T15:50:00Z">
        <w:r w:rsidR="00ED65E0">
          <w:rPr>
            <w:sz w:val="24"/>
            <w:szCs w:val="24"/>
          </w:rPr>
          <w:t>p</w:t>
        </w:r>
      </w:ins>
      <w:r w:rsidRPr="00C73665">
        <w:rPr>
          <w:sz w:val="24"/>
          <w:szCs w:val="24"/>
        </w:rPr>
        <w:t>erhaps, as has been suggested earlier (</w:t>
      </w:r>
      <w:proofErr w:type="spellStart"/>
      <w:r w:rsidRPr="00C73665">
        <w:rPr>
          <w:sz w:val="24"/>
          <w:szCs w:val="24"/>
        </w:rPr>
        <w:t>Butak</w:t>
      </w:r>
      <w:proofErr w:type="spellEnd"/>
      <w:r w:rsidRPr="00C73665">
        <w:rPr>
          <w:sz w:val="24"/>
          <w:szCs w:val="24"/>
        </w:rPr>
        <w:t xml:space="preserve"> 2014), there is a connection between an absence of fire and greater availability of solubilized minerals (Caldwell and Richards 1989) at Wonderland. Alternately, what is worth noting at burned sites is the impression that pyrogenic carbon deposits act as a magnet for moisture retention despite what are, reportedly, initially hydrophobic repulsion by lignocellulosic-based charcoals (Licht and Smith 2020). Soil moisture retention, boosted by carbonates is critical to pitch pine well-being</w:t>
      </w:r>
      <w:r>
        <w:rPr>
          <w:sz w:val="24"/>
          <w:szCs w:val="24"/>
        </w:rPr>
        <w:t xml:space="preserve"> </w:t>
      </w:r>
      <w:r w:rsidRPr="00C73665">
        <w:rPr>
          <w:sz w:val="24"/>
          <w:szCs w:val="24"/>
        </w:rPr>
        <w:t xml:space="preserve">(Licht and Smith </w:t>
      </w:r>
      <w:r w:rsidRPr="00C73665">
        <w:rPr>
          <w:sz w:val="24"/>
          <w:szCs w:val="24"/>
        </w:rPr>
        <w:lastRenderedPageBreak/>
        <w:t>2020); the contrast between retention and soil history (burned or unburned), including thermal exfoliation effects (</w:t>
      </w:r>
      <w:proofErr w:type="spellStart"/>
      <w:r w:rsidRPr="00C73665">
        <w:rPr>
          <w:sz w:val="24"/>
          <w:szCs w:val="24"/>
        </w:rPr>
        <w:t>Shakesby</w:t>
      </w:r>
      <w:proofErr w:type="spellEnd"/>
      <w:r w:rsidRPr="00C73665">
        <w:rPr>
          <w:sz w:val="24"/>
          <w:szCs w:val="24"/>
        </w:rPr>
        <w:t xml:space="preserve"> and </w:t>
      </w:r>
      <w:proofErr w:type="spellStart"/>
      <w:r w:rsidRPr="00C73665">
        <w:rPr>
          <w:sz w:val="24"/>
          <w:szCs w:val="24"/>
        </w:rPr>
        <w:t>Doerr</w:t>
      </w:r>
      <w:proofErr w:type="spellEnd"/>
      <w:r w:rsidRPr="00C73665">
        <w:rPr>
          <w:sz w:val="24"/>
          <w:szCs w:val="24"/>
        </w:rPr>
        <w:t xml:space="preserve"> 2006), provides potential to further distinguish those intra-system effects. </w:t>
      </w:r>
      <w:commentRangeEnd w:id="215"/>
      <w:r w:rsidR="0055446A">
        <w:rPr>
          <w:rStyle w:val="CommentReference"/>
        </w:rPr>
        <w:commentReference w:id="215"/>
      </w:r>
    </w:p>
    <w:p w14:paraId="64562A83" w14:textId="77777777" w:rsidR="001D515C" w:rsidRPr="00C73665" w:rsidRDefault="001D515C" w:rsidP="001D515C">
      <w:pPr>
        <w:rPr>
          <w:sz w:val="24"/>
          <w:szCs w:val="24"/>
        </w:rPr>
      </w:pPr>
    </w:p>
    <w:p w14:paraId="58A9D2DB" w14:textId="42A2536E" w:rsidR="001D515C" w:rsidRPr="00C73665" w:rsidDel="0055446A" w:rsidRDefault="001D515C" w:rsidP="0055446A">
      <w:pPr>
        <w:ind w:left="0" w:firstLine="0"/>
        <w:rPr>
          <w:del w:id="226" w:author="Smith, Nick" w:date="2020-06-24T16:00:00Z"/>
          <w:sz w:val="24"/>
          <w:szCs w:val="24"/>
        </w:rPr>
        <w:pPrChange w:id="227" w:author="Smith, Nick" w:date="2020-06-24T16:00:00Z">
          <w:pPr>
            <w:ind w:left="0" w:firstLine="0"/>
          </w:pPr>
        </w:pPrChange>
      </w:pPr>
      <w:del w:id="228" w:author="Smith, Nick" w:date="2020-06-24T15:49:00Z">
        <w:r w:rsidRPr="00C73665" w:rsidDel="00ED65E0">
          <w:rPr>
            <w:color w:val="3E3D40"/>
            <w:sz w:val="24"/>
            <w:szCs w:val="24"/>
            <w:shd w:val="clear" w:color="auto" w:fill="FFFFFF"/>
          </w:rPr>
          <w:delText>In fire absence, investigators seek</w:delText>
        </w:r>
      </w:del>
      <w:ins w:id="229" w:author="Smith, Nick" w:date="2020-06-24T15:49:00Z">
        <w:r w:rsidR="00ED65E0">
          <w:rPr>
            <w:color w:val="3E3D40"/>
            <w:sz w:val="24"/>
            <w:szCs w:val="24"/>
            <w:shd w:val="clear" w:color="auto" w:fill="FFFFFF"/>
          </w:rPr>
          <w:t>Here, we</w:t>
        </w:r>
      </w:ins>
      <w:ins w:id="230" w:author="Smith, Nick" w:date="2020-06-24T15:56:00Z">
        <w:r w:rsidR="0055446A">
          <w:rPr>
            <w:color w:val="3E3D40"/>
            <w:sz w:val="24"/>
            <w:szCs w:val="24"/>
            <w:shd w:val="clear" w:color="auto" w:fill="FFFFFF"/>
          </w:rPr>
          <w:t xml:space="preserve"> used the 1947 fire on Mt. Desert island to examine the mechanisms underlying the impact of fire on the growth and survival of pitch pine. </w:t>
        </w:r>
      </w:ins>
      <w:ins w:id="231" w:author="Smith, Nick" w:date="2020-06-24T15:57:00Z">
        <w:r w:rsidR="0055446A">
          <w:rPr>
            <w:color w:val="3E3D40"/>
            <w:sz w:val="24"/>
            <w:szCs w:val="24"/>
            <w:shd w:val="clear" w:color="auto" w:fill="FFFFFF"/>
          </w:rPr>
          <w:t>To do this, we measured growth metrics along with foliar traits and soil characteristics at four sites in a factorial fire by elevation design.</w:t>
        </w:r>
      </w:ins>
      <w:ins w:id="232" w:author="Smith, Nick" w:date="2020-06-24T15:58:00Z">
        <w:r w:rsidR="0055446A">
          <w:rPr>
            <w:color w:val="3E3D40"/>
            <w:sz w:val="24"/>
            <w:szCs w:val="24"/>
            <w:shd w:val="clear" w:color="auto" w:fill="FFFFFF"/>
          </w:rPr>
          <w:t xml:space="preserve"> The fours sites included a high and low elevation site that experienced the 1947 fire and a high and low elevation site that did not experience the fire. Specifically, we hypothesized that the growth of the individuals experiencing the fire would be greate</w:t>
        </w:r>
      </w:ins>
      <w:ins w:id="233" w:author="Smith, Nick" w:date="2020-06-24T15:59:00Z">
        <w:r w:rsidR="0055446A">
          <w:rPr>
            <w:color w:val="3E3D40"/>
            <w:sz w:val="24"/>
            <w:szCs w:val="24"/>
            <w:shd w:val="clear" w:color="auto" w:fill="FFFFFF"/>
          </w:rPr>
          <w:t xml:space="preserve">r and that this would be correlated to greater </w:t>
        </w:r>
        <w:proofErr w:type="spellStart"/>
        <w:r w:rsidR="0055446A">
          <w:rPr>
            <w:color w:val="3E3D40"/>
            <w:sz w:val="24"/>
            <w:szCs w:val="24"/>
            <w:shd w:val="clear" w:color="auto" w:fill="FFFFFF"/>
          </w:rPr>
          <w:t>iWUE</w:t>
        </w:r>
        <w:proofErr w:type="spellEnd"/>
        <w:r w:rsidR="0055446A">
          <w:rPr>
            <w:color w:val="3E3D40"/>
            <w:sz w:val="24"/>
            <w:szCs w:val="24"/>
            <w:shd w:val="clear" w:color="auto" w:fill="FFFFFF"/>
          </w:rPr>
          <w:t xml:space="preserve"> and leaf nutrition, as well as greater soil nutrition.</w:t>
        </w:r>
      </w:ins>
      <w:ins w:id="234" w:author="Smith, Nick" w:date="2020-06-24T15:49:00Z">
        <w:r w:rsidR="00ED65E0">
          <w:rPr>
            <w:color w:val="3E3D40"/>
            <w:sz w:val="24"/>
            <w:szCs w:val="24"/>
            <w:shd w:val="clear" w:color="auto" w:fill="FFFFFF"/>
          </w:rPr>
          <w:t xml:space="preserve"> </w:t>
        </w:r>
      </w:ins>
      <w:ins w:id="235" w:author="Smith, Nick" w:date="2020-06-24T15:59:00Z">
        <w:r w:rsidR="0055446A">
          <w:rPr>
            <w:color w:val="3E3D40"/>
            <w:sz w:val="24"/>
            <w:szCs w:val="24"/>
            <w:shd w:val="clear" w:color="auto" w:fill="FFFFFF"/>
          </w:rPr>
          <w:t>The use of multiple elevations allowed us to examine the generality of the response</w:t>
        </w:r>
      </w:ins>
      <w:ins w:id="236" w:author="Smith, Nick" w:date="2020-06-24T16:00:00Z">
        <w:r w:rsidR="0055446A">
          <w:rPr>
            <w:color w:val="3E3D40"/>
            <w:sz w:val="24"/>
            <w:szCs w:val="24"/>
            <w:shd w:val="clear" w:color="auto" w:fill="FFFFFF"/>
          </w:rPr>
          <w:t>.</w:t>
        </w:r>
      </w:ins>
      <w:del w:id="237" w:author="Smith, Nick" w:date="2020-06-24T15:59:00Z">
        <w:r w:rsidRPr="00C73665" w:rsidDel="0055446A">
          <w:rPr>
            <w:color w:val="3E3D40"/>
            <w:sz w:val="24"/>
            <w:szCs w:val="24"/>
            <w:shd w:val="clear" w:color="auto" w:fill="FFFFFF"/>
          </w:rPr>
          <w:delText xml:space="preserve"> to determine communalities and differences between populations to tease out data which support the premise that long-term benefits arise from recalcitrant charcoal still available in pitch pine stations as well as other factors consistent with supporting an hypothesis which claims superior benefits for pitch pine arising from the 1947 fire compared to those which did not.</w:delText>
        </w:r>
        <w:r w:rsidRPr="00C73665" w:rsidDel="0055446A">
          <w:rPr>
            <w:sz w:val="24"/>
            <w:szCs w:val="24"/>
          </w:rPr>
          <w:delText xml:space="preserve"> </w:delText>
        </w:r>
      </w:del>
      <w:bookmarkStart w:id="238" w:name="_GoBack"/>
      <w:bookmarkEnd w:id="238"/>
    </w:p>
    <w:p w14:paraId="060B11A6" w14:textId="68676E1D" w:rsidR="001D515C" w:rsidDel="0055446A" w:rsidRDefault="001D515C" w:rsidP="0055446A">
      <w:pPr>
        <w:ind w:left="0" w:firstLine="0"/>
        <w:rPr>
          <w:del w:id="239" w:author="Smith, Nick" w:date="2020-06-24T16:00:00Z"/>
          <w:sz w:val="24"/>
          <w:szCs w:val="24"/>
        </w:rPr>
        <w:pPrChange w:id="240" w:author="Smith, Nick" w:date="2020-06-24T16:00:00Z">
          <w:pPr>
            <w:ind w:left="0" w:firstLine="0"/>
          </w:pPr>
        </w:pPrChange>
      </w:pPr>
    </w:p>
    <w:p w14:paraId="71B0CAF8" w14:textId="2502C8BD" w:rsidR="001D515C" w:rsidRPr="00C73665" w:rsidRDefault="001D515C" w:rsidP="0055446A">
      <w:pPr>
        <w:ind w:left="0" w:firstLine="0"/>
        <w:rPr>
          <w:sz w:val="24"/>
          <w:szCs w:val="24"/>
        </w:rPr>
      </w:pPr>
      <w:del w:id="241" w:author="Smith, Nick" w:date="2020-06-24T16:00:00Z">
        <w:r w:rsidRPr="00C73665" w:rsidDel="0055446A">
          <w:rPr>
            <w:sz w:val="24"/>
            <w:szCs w:val="24"/>
          </w:rPr>
          <w:delText xml:space="preserve">The objective of this study was to consider </w:delText>
        </w:r>
        <w:r w:rsidDel="0055446A">
          <w:rPr>
            <w:sz w:val="24"/>
            <w:szCs w:val="24"/>
          </w:rPr>
          <w:delText xml:space="preserve">that hypothesis </w:delText>
        </w:r>
        <w:r w:rsidRPr="00C73665" w:rsidDel="0055446A">
          <w:rPr>
            <w:sz w:val="24"/>
            <w:szCs w:val="24"/>
          </w:rPr>
          <w:delText>and evaluate multiple indices of pitch pine and soil performance at four stations representative of variations in exposure to the 1947 fire pertubation, and accompanying elevation and topographic gradients.</w:delText>
        </w:r>
      </w:del>
    </w:p>
    <w:bookmarkEnd w:id="47"/>
    <w:p w14:paraId="7AC06703" w14:textId="77777777" w:rsidR="00CD3566" w:rsidRDefault="00CD3566"/>
    <w:sectPr w:rsidR="00CD356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8" w:author="Smith, Nick" w:date="2020-06-24T14:57:00Z" w:initials="SN">
    <w:p w14:paraId="0504205B" w14:textId="77777777" w:rsidR="005551E2" w:rsidRDefault="005551E2">
      <w:pPr>
        <w:pStyle w:val="CommentText"/>
      </w:pPr>
      <w:r>
        <w:rPr>
          <w:rStyle w:val="CommentReference"/>
        </w:rPr>
        <w:annotationRef/>
      </w:r>
      <w:r>
        <w:t>A lot of these ideas have not been fleshed out yet. I think this paragraph should come towards the end of the Introduction after demonstrating that (1) pitch pine is fragile and that this is most evident in Acadia, (2) the enigma, (3) why the factors mentioned are important</w:t>
      </w:r>
      <w:r w:rsidR="00337F04">
        <w:t>.</w:t>
      </w:r>
    </w:p>
    <w:p w14:paraId="3A929D94" w14:textId="77777777" w:rsidR="00337F04" w:rsidRDefault="00337F04">
      <w:pPr>
        <w:pStyle w:val="CommentText"/>
      </w:pPr>
    </w:p>
    <w:p w14:paraId="529905A6" w14:textId="54360F81" w:rsidR="00337F04" w:rsidRDefault="00337F04">
      <w:pPr>
        <w:pStyle w:val="CommentText"/>
      </w:pPr>
      <w:r>
        <w:t xml:space="preserve">I took a shot at a broader </w:t>
      </w:r>
      <w:r w:rsidR="00545961">
        <w:t>introduction</w:t>
      </w:r>
      <w:r>
        <w:t xml:space="preserve"> below</w:t>
      </w:r>
      <w:r w:rsidR="00514667">
        <w:t xml:space="preserve"> and moved this content below it.</w:t>
      </w:r>
    </w:p>
  </w:comment>
  <w:comment w:id="87" w:author="Smith, Nick" w:date="2020-06-24T15:09:00Z" w:initials="SN">
    <w:p w14:paraId="2D894870" w14:textId="63297D94" w:rsidR="002979E7" w:rsidRDefault="002979E7">
      <w:pPr>
        <w:pStyle w:val="CommentText"/>
      </w:pPr>
      <w:r>
        <w:rPr>
          <w:rStyle w:val="CommentReference"/>
        </w:rPr>
        <w:annotationRef/>
      </w:r>
      <w:r>
        <w:t>Place to list fire adaptations of pitch pine</w:t>
      </w:r>
    </w:p>
  </w:comment>
  <w:comment w:id="103" w:author="Smith, Nick" w:date="2020-06-24T15:15:00Z" w:initials="SN">
    <w:p w14:paraId="037A41ED" w14:textId="64D43C85" w:rsidR="00111CF3" w:rsidRDefault="00111CF3">
      <w:pPr>
        <w:pStyle w:val="CommentText"/>
      </w:pPr>
      <w:r>
        <w:rPr>
          <w:rStyle w:val="CommentReference"/>
        </w:rPr>
        <w:annotationRef/>
      </w:r>
      <w:r>
        <w:t>Are you attributing the sentence to Day or Fernandez?</w:t>
      </w:r>
    </w:p>
  </w:comment>
  <w:comment w:id="105" w:author="Smith, Nick" w:date="2020-06-24T15:16:00Z" w:initials="SN">
    <w:p w14:paraId="3D22BA12" w14:textId="432F5923" w:rsidR="00111CF3" w:rsidRDefault="00111CF3">
      <w:pPr>
        <w:pStyle w:val="CommentText"/>
      </w:pPr>
      <w:r>
        <w:rPr>
          <w:rStyle w:val="CommentReference"/>
        </w:rPr>
        <w:annotationRef/>
      </w:r>
      <w:r>
        <w:t>Not clear what point you are trying to make here</w:t>
      </w:r>
    </w:p>
  </w:comment>
  <w:comment w:id="106" w:author="Smith, Nick" w:date="2020-06-24T15:18:00Z" w:initials="SN">
    <w:p w14:paraId="6A9EC490" w14:textId="4A1CF9AB" w:rsidR="004F06DA" w:rsidRDefault="004F06DA">
      <w:pPr>
        <w:pStyle w:val="CommentText"/>
      </w:pPr>
      <w:r>
        <w:rPr>
          <w:rStyle w:val="CommentReference"/>
        </w:rPr>
        <w:annotationRef/>
      </w:r>
      <w:r>
        <w:t xml:space="preserve">I would wait to introduce the system and 1947 fire until after you’ve laid out the </w:t>
      </w:r>
      <w:proofErr w:type="gramStart"/>
      <w:r>
        <w:t>more broad</w:t>
      </w:r>
      <w:proofErr w:type="gramEnd"/>
      <w:r>
        <w:t xml:space="preserve"> ideas</w:t>
      </w:r>
    </w:p>
  </w:comment>
  <w:comment w:id="163" w:author="Smith, Nick" w:date="2020-06-24T15:37:00Z" w:initials="SN">
    <w:p w14:paraId="27AB2C8C" w14:textId="0DAAC8C0" w:rsidR="00712675" w:rsidRDefault="00712675">
      <w:pPr>
        <w:pStyle w:val="CommentText"/>
      </w:pPr>
      <w:r>
        <w:rPr>
          <w:rStyle w:val="CommentReference"/>
        </w:rPr>
        <w:annotationRef/>
      </w:r>
      <w:r>
        <w:t>Can this paragraph be related to fire at all?</w:t>
      </w:r>
    </w:p>
  </w:comment>
  <w:comment w:id="166" w:author="Smith, Nick" w:date="2020-06-24T15:39:00Z" w:initials="SN">
    <w:p w14:paraId="4918634C" w14:textId="12C547DB" w:rsidR="00164999" w:rsidRDefault="00164999" w:rsidP="00164999">
      <w:pPr>
        <w:pStyle w:val="NormalWeb"/>
        <w:ind w:left="480" w:hanging="480"/>
      </w:pPr>
      <w:r>
        <w:rPr>
          <w:rStyle w:val="CommentReference"/>
        </w:rPr>
        <w:annotationRef/>
      </w:r>
      <w:r w:rsidRPr="00164999">
        <w:t xml:space="preserve">Wright IJ, Reich PB, </w:t>
      </w:r>
      <w:proofErr w:type="spellStart"/>
      <w:r w:rsidRPr="00164999">
        <w:t>Westoby</w:t>
      </w:r>
      <w:proofErr w:type="spellEnd"/>
      <w:r w:rsidRPr="00164999">
        <w:t xml:space="preserve"> M et al. (2004) The worldwide leaf economics spectrum. </w:t>
      </w:r>
      <w:r w:rsidRPr="00164999">
        <w:rPr>
          <w:i/>
          <w:iCs/>
        </w:rPr>
        <w:t>Nature</w:t>
      </w:r>
      <w:r w:rsidRPr="00164999">
        <w:t xml:space="preserve">, </w:t>
      </w:r>
      <w:r w:rsidRPr="00164999">
        <w:rPr>
          <w:b/>
          <w:bCs/>
        </w:rPr>
        <w:t>428</w:t>
      </w:r>
      <w:r w:rsidRPr="00164999">
        <w:t>, 821.</w:t>
      </w:r>
    </w:p>
  </w:comment>
  <w:comment w:id="169" w:author="Smith, Nick" w:date="2020-06-24T15:40:00Z" w:initials="SN">
    <w:p w14:paraId="0BF4F602" w14:textId="77777777" w:rsidR="00164999" w:rsidRPr="00164999" w:rsidRDefault="00164999" w:rsidP="00164999">
      <w:pPr>
        <w:pStyle w:val="NormalWeb"/>
        <w:ind w:left="480" w:hanging="480"/>
      </w:pPr>
      <w:r>
        <w:rPr>
          <w:rStyle w:val="CommentReference"/>
        </w:rPr>
        <w:annotationRef/>
      </w:r>
      <w:r w:rsidRPr="00164999">
        <w:t xml:space="preserve">Reich PB (2014) The world-wide ‘fast–slow’ plant economics spectrum: a traits manifesto. </w:t>
      </w:r>
      <w:r w:rsidRPr="00164999">
        <w:rPr>
          <w:i/>
          <w:iCs/>
        </w:rPr>
        <w:t>Journal of Ecology</w:t>
      </w:r>
      <w:r w:rsidRPr="00164999">
        <w:t xml:space="preserve">, </w:t>
      </w:r>
      <w:r w:rsidRPr="00164999">
        <w:rPr>
          <w:b/>
          <w:bCs/>
        </w:rPr>
        <w:t>102</w:t>
      </w:r>
      <w:r w:rsidRPr="00164999">
        <w:t>, 275–301.</w:t>
      </w:r>
    </w:p>
    <w:p w14:paraId="35625DBF" w14:textId="19B34347" w:rsidR="00164999" w:rsidRDefault="00164999" w:rsidP="00164999">
      <w:pPr>
        <w:pStyle w:val="CommentText"/>
        <w:ind w:left="0" w:firstLine="0"/>
      </w:pPr>
    </w:p>
  </w:comment>
  <w:comment w:id="200" w:author="Smith, Nick" w:date="2020-06-24T15:44:00Z" w:initials="SN">
    <w:p w14:paraId="6479F8C9" w14:textId="41967D50" w:rsidR="00AB0418" w:rsidRDefault="00AB0418" w:rsidP="00AB0418">
      <w:pPr>
        <w:pStyle w:val="NormalWeb"/>
        <w:ind w:left="480" w:hanging="480"/>
      </w:pPr>
      <w:r>
        <w:rPr>
          <w:rStyle w:val="CommentReference"/>
        </w:rPr>
        <w:annotationRef/>
      </w:r>
      <w:r w:rsidRPr="00AB0418">
        <w:t xml:space="preserve">Wang H, Prentice IC, Davis TW, Keenan TF, Wright IJ, Peng C (2017) Photosynthetic responses to altitude: an explanation based on optimality principles. </w:t>
      </w:r>
      <w:r w:rsidRPr="00AB0418">
        <w:rPr>
          <w:i/>
          <w:iCs/>
        </w:rPr>
        <w:t xml:space="preserve">New </w:t>
      </w:r>
      <w:proofErr w:type="spellStart"/>
      <w:r w:rsidRPr="00AB0418">
        <w:rPr>
          <w:i/>
          <w:iCs/>
        </w:rPr>
        <w:t>Phytologist</w:t>
      </w:r>
      <w:proofErr w:type="spellEnd"/>
      <w:r w:rsidRPr="00AB0418">
        <w:t xml:space="preserve">, </w:t>
      </w:r>
      <w:r w:rsidRPr="00AB0418">
        <w:rPr>
          <w:b/>
          <w:bCs/>
        </w:rPr>
        <w:t>213</w:t>
      </w:r>
      <w:r w:rsidRPr="00AB0418">
        <w:t>, 976–982.</w:t>
      </w:r>
    </w:p>
  </w:comment>
  <w:comment w:id="210" w:author="Smith, Nick" w:date="2020-06-24T15:48:00Z" w:initials="SN">
    <w:p w14:paraId="27551687" w14:textId="62D791C3" w:rsidR="00AB0418" w:rsidRDefault="00AB0418">
      <w:pPr>
        <w:pStyle w:val="CommentText"/>
      </w:pPr>
      <w:r>
        <w:rPr>
          <w:rStyle w:val="CommentReference"/>
        </w:rPr>
        <w:annotationRef/>
      </w:r>
      <w:r>
        <w:t>This is cool information, but I’m not sure quite where you’re going with it</w:t>
      </w:r>
    </w:p>
  </w:comment>
  <w:comment w:id="215" w:author="Smith, Nick" w:date="2020-06-24T15:55:00Z" w:initials="SN">
    <w:p w14:paraId="79B90AB9" w14:textId="1BFF9483" w:rsidR="0055446A" w:rsidRDefault="0055446A">
      <w:pPr>
        <w:pStyle w:val="CommentText"/>
      </w:pPr>
      <w:r>
        <w:rPr>
          <w:rStyle w:val="CommentReference"/>
        </w:rPr>
        <w:annotationRef/>
      </w:r>
      <w:r>
        <w:t>I summarized this above. I think it should go there in the broad section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29905A6" w15:done="0"/>
  <w15:commentEx w15:paraId="2D894870" w15:done="0"/>
  <w15:commentEx w15:paraId="037A41ED" w15:done="0"/>
  <w15:commentEx w15:paraId="3D22BA12" w15:done="0"/>
  <w15:commentEx w15:paraId="6A9EC490" w15:done="0"/>
  <w15:commentEx w15:paraId="27AB2C8C" w15:done="0"/>
  <w15:commentEx w15:paraId="4918634C" w15:done="0"/>
  <w15:commentEx w15:paraId="35625DBF" w15:done="0"/>
  <w15:commentEx w15:paraId="6479F8C9" w15:done="0"/>
  <w15:commentEx w15:paraId="27551687" w15:done="0"/>
  <w15:commentEx w15:paraId="79B90AB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29905A6" w16cid:durableId="229DE85B"/>
  <w16cid:commentId w16cid:paraId="2D894870" w16cid:durableId="229DEB39"/>
  <w16cid:commentId w16cid:paraId="037A41ED" w16cid:durableId="229DEC87"/>
  <w16cid:commentId w16cid:paraId="3D22BA12" w16cid:durableId="229DECB3"/>
  <w16cid:commentId w16cid:paraId="6A9EC490" w16cid:durableId="229DED4B"/>
  <w16cid:commentId w16cid:paraId="27AB2C8C" w16cid:durableId="229DF1AB"/>
  <w16cid:commentId w16cid:paraId="4918634C" w16cid:durableId="229DF249"/>
  <w16cid:commentId w16cid:paraId="35625DBF" w16cid:durableId="229DF251"/>
  <w16cid:commentId w16cid:paraId="6479F8C9" w16cid:durableId="229DF367"/>
  <w16cid:commentId w16cid:paraId="27551687" w16cid:durableId="229DF443"/>
  <w16cid:commentId w16cid:paraId="79B90AB9" w16cid:durableId="229DF5E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mith, Nick">
    <w15:presenceInfo w15:providerId="AD" w15:userId="S::nick.smith@ttu.edu::63ce927b-d242-4c2d-a9b3-f2152e64dff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15C"/>
    <w:rsid w:val="00111CF3"/>
    <w:rsid w:val="001559D8"/>
    <w:rsid w:val="00164999"/>
    <w:rsid w:val="001D515C"/>
    <w:rsid w:val="002979E7"/>
    <w:rsid w:val="00337F04"/>
    <w:rsid w:val="0038634F"/>
    <w:rsid w:val="004F06DA"/>
    <w:rsid w:val="00514667"/>
    <w:rsid w:val="005246D7"/>
    <w:rsid w:val="00545961"/>
    <w:rsid w:val="0055446A"/>
    <w:rsid w:val="005551E2"/>
    <w:rsid w:val="00584090"/>
    <w:rsid w:val="005C7165"/>
    <w:rsid w:val="006176FD"/>
    <w:rsid w:val="00712675"/>
    <w:rsid w:val="008E1DAD"/>
    <w:rsid w:val="00A3386B"/>
    <w:rsid w:val="00AB0418"/>
    <w:rsid w:val="00BA79DE"/>
    <w:rsid w:val="00CD3566"/>
    <w:rsid w:val="00ED65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7E7D2"/>
  <w15:chartTrackingRefBased/>
  <w15:docId w15:val="{AE68EFEC-C4E3-457B-8828-43EEBCC6C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D515C"/>
    <w:pPr>
      <w:spacing w:after="5" w:line="482" w:lineRule="auto"/>
      <w:ind w:left="10" w:hanging="10"/>
      <w:jc w:val="both"/>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D515C"/>
    <w:pPr>
      <w:spacing w:before="100" w:beforeAutospacing="1" w:after="100" w:afterAutospacing="1" w:line="240" w:lineRule="auto"/>
      <w:ind w:left="0" w:firstLine="0"/>
      <w:jc w:val="left"/>
    </w:pPr>
    <w:rPr>
      <w:color w:val="auto"/>
      <w:sz w:val="24"/>
      <w:szCs w:val="24"/>
    </w:rPr>
  </w:style>
  <w:style w:type="paragraph" w:styleId="BalloonText">
    <w:name w:val="Balloon Text"/>
    <w:basedOn w:val="Normal"/>
    <w:link w:val="BalloonTextChar"/>
    <w:uiPriority w:val="99"/>
    <w:semiHidden/>
    <w:unhideWhenUsed/>
    <w:rsid w:val="00584090"/>
    <w:pPr>
      <w:spacing w:after="0" w:line="240" w:lineRule="auto"/>
    </w:pPr>
    <w:rPr>
      <w:sz w:val="18"/>
      <w:szCs w:val="18"/>
    </w:rPr>
  </w:style>
  <w:style w:type="character" w:customStyle="1" w:styleId="BalloonTextChar">
    <w:name w:val="Balloon Text Char"/>
    <w:basedOn w:val="DefaultParagraphFont"/>
    <w:link w:val="BalloonText"/>
    <w:uiPriority w:val="99"/>
    <w:semiHidden/>
    <w:rsid w:val="00584090"/>
    <w:rPr>
      <w:rFonts w:ascii="Times New Roman" w:eastAsia="Times New Roman" w:hAnsi="Times New Roman" w:cs="Times New Roman"/>
      <w:color w:val="000000"/>
      <w:sz w:val="18"/>
      <w:szCs w:val="18"/>
    </w:rPr>
  </w:style>
  <w:style w:type="character" w:styleId="CommentReference">
    <w:name w:val="annotation reference"/>
    <w:basedOn w:val="DefaultParagraphFont"/>
    <w:uiPriority w:val="99"/>
    <w:semiHidden/>
    <w:unhideWhenUsed/>
    <w:rsid w:val="005551E2"/>
    <w:rPr>
      <w:sz w:val="16"/>
      <w:szCs w:val="16"/>
    </w:rPr>
  </w:style>
  <w:style w:type="paragraph" w:styleId="CommentText">
    <w:name w:val="annotation text"/>
    <w:basedOn w:val="Normal"/>
    <w:link w:val="CommentTextChar"/>
    <w:uiPriority w:val="99"/>
    <w:semiHidden/>
    <w:unhideWhenUsed/>
    <w:rsid w:val="005551E2"/>
    <w:pPr>
      <w:spacing w:line="240" w:lineRule="auto"/>
    </w:pPr>
    <w:rPr>
      <w:sz w:val="20"/>
      <w:szCs w:val="20"/>
    </w:rPr>
  </w:style>
  <w:style w:type="character" w:customStyle="1" w:styleId="CommentTextChar">
    <w:name w:val="Comment Text Char"/>
    <w:basedOn w:val="DefaultParagraphFont"/>
    <w:link w:val="CommentText"/>
    <w:uiPriority w:val="99"/>
    <w:semiHidden/>
    <w:rsid w:val="005551E2"/>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5551E2"/>
    <w:rPr>
      <w:b/>
      <w:bCs/>
    </w:rPr>
  </w:style>
  <w:style w:type="character" w:customStyle="1" w:styleId="CommentSubjectChar">
    <w:name w:val="Comment Subject Char"/>
    <w:basedOn w:val="CommentTextChar"/>
    <w:link w:val="CommentSubject"/>
    <w:uiPriority w:val="99"/>
    <w:semiHidden/>
    <w:rsid w:val="005551E2"/>
    <w:rPr>
      <w:rFonts w:ascii="Times New Roman" w:eastAsia="Times New Roman" w:hAnsi="Times New Roman" w:cs="Times New Roman"/>
      <w:b/>
      <w:b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2621349">
      <w:bodyDiv w:val="1"/>
      <w:marLeft w:val="0"/>
      <w:marRight w:val="0"/>
      <w:marTop w:val="0"/>
      <w:marBottom w:val="0"/>
      <w:divBdr>
        <w:top w:val="none" w:sz="0" w:space="0" w:color="auto"/>
        <w:left w:val="none" w:sz="0" w:space="0" w:color="auto"/>
        <w:bottom w:val="none" w:sz="0" w:space="0" w:color="auto"/>
        <w:right w:val="none" w:sz="0" w:space="0" w:color="auto"/>
      </w:divBdr>
    </w:div>
    <w:div w:id="1543127222">
      <w:bodyDiv w:val="1"/>
      <w:marLeft w:val="0"/>
      <w:marRight w:val="0"/>
      <w:marTop w:val="0"/>
      <w:marBottom w:val="0"/>
      <w:divBdr>
        <w:top w:val="none" w:sz="0" w:space="0" w:color="auto"/>
        <w:left w:val="none" w:sz="0" w:space="0" w:color="auto"/>
        <w:bottom w:val="none" w:sz="0" w:space="0" w:color="auto"/>
        <w:right w:val="none" w:sz="0" w:space="0" w:color="auto"/>
      </w:divBdr>
    </w:div>
    <w:div w:id="1583639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6</Pages>
  <Words>2059</Words>
  <Characters>11742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dc:creator>
  <cp:keywords/>
  <dc:description/>
  <cp:lastModifiedBy>Smith, Nick</cp:lastModifiedBy>
  <cp:revision>13</cp:revision>
  <dcterms:created xsi:type="dcterms:W3CDTF">2020-06-24T19:42:00Z</dcterms:created>
  <dcterms:modified xsi:type="dcterms:W3CDTF">2020-06-24T21:00:00Z</dcterms:modified>
</cp:coreProperties>
</file>