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1DC440B5" w:rsidR="001D515C" w:rsidRPr="0049503A" w:rsidRDefault="001D515C" w:rsidP="0049503A">
      <w:pPr>
        <w:pStyle w:val="NormalWeb"/>
        <w:shd w:val="clear" w:color="auto" w:fill="FFFFFF"/>
        <w:spacing w:before="0" w:beforeAutospacing="0" w:after="0" w:afterAutospacing="0"/>
        <w:jc w:val="both"/>
        <w:rPr>
          <w:color w:val="000000" w:themeColor="text1"/>
          <w:shd w:val="clear" w:color="auto" w:fill="FFFFFF"/>
        </w:rPr>
      </w:pPr>
      <w:bookmarkStart w:id="0" w:name="_Hlk59175960"/>
      <w:bookmarkStart w:id="1" w:name="_Hlk5840007"/>
      <w:bookmarkEnd w:id="0"/>
      <w:r w:rsidRPr="0049503A">
        <w:rPr>
          <w:b/>
          <w:color w:val="000000" w:themeColor="text1"/>
        </w:rPr>
        <w:t>Title Page</w:t>
      </w:r>
    </w:p>
    <w:p w14:paraId="10449DBF" w14:textId="77777777" w:rsidR="001D515C" w:rsidRPr="0049503A" w:rsidRDefault="001D515C" w:rsidP="0049503A">
      <w:pPr>
        <w:jc w:val="both"/>
        <w:rPr>
          <w:bCs/>
          <w:color w:val="000000" w:themeColor="text1"/>
        </w:rPr>
      </w:pPr>
    </w:p>
    <w:p w14:paraId="666D79B2" w14:textId="7FC9DC56" w:rsidR="009579BF" w:rsidRPr="0049503A" w:rsidRDefault="00D61E64" w:rsidP="0049503A">
      <w:pPr>
        <w:jc w:val="both"/>
        <w:rPr>
          <w:bCs/>
          <w:color w:val="000000" w:themeColor="text1"/>
          <w:sz w:val="22"/>
          <w:szCs w:val="22"/>
        </w:rPr>
      </w:pPr>
      <w:r w:rsidRPr="0049503A">
        <w:rPr>
          <w:bCs/>
          <w:color w:val="000000" w:themeColor="text1"/>
          <w:sz w:val="22"/>
          <w:szCs w:val="22"/>
        </w:rPr>
        <w:t>Pitch Pine</w:t>
      </w:r>
      <w:r w:rsidR="00761A32" w:rsidRPr="0049503A">
        <w:rPr>
          <w:bCs/>
          <w:color w:val="000000" w:themeColor="text1"/>
          <w:sz w:val="22"/>
          <w:szCs w:val="22"/>
        </w:rPr>
        <w:t xml:space="preserve"> Stand</w:t>
      </w:r>
      <w:r w:rsidR="006027C8" w:rsidRPr="0049503A">
        <w:rPr>
          <w:bCs/>
          <w:color w:val="000000" w:themeColor="text1"/>
          <w:sz w:val="22"/>
          <w:szCs w:val="22"/>
        </w:rPr>
        <w:t xml:space="preserve">s </w:t>
      </w:r>
      <w:r w:rsidR="007203AC" w:rsidRPr="0049503A">
        <w:rPr>
          <w:bCs/>
          <w:color w:val="000000" w:themeColor="text1"/>
          <w:sz w:val="22"/>
          <w:szCs w:val="22"/>
        </w:rPr>
        <w:t>Recove</w:t>
      </w:r>
      <w:r w:rsidR="006027C8" w:rsidRPr="0049503A">
        <w:rPr>
          <w:bCs/>
          <w:color w:val="000000" w:themeColor="text1"/>
          <w:sz w:val="22"/>
          <w:szCs w:val="22"/>
        </w:rPr>
        <w:t>r</w:t>
      </w:r>
      <w:r w:rsidR="00A956A7" w:rsidRPr="0049503A">
        <w:rPr>
          <w:bCs/>
          <w:color w:val="000000" w:themeColor="text1"/>
          <w:sz w:val="22"/>
          <w:szCs w:val="22"/>
        </w:rPr>
        <w:t xml:space="preserve">, </w:t>
      </w:r>
      <w:r w:rsidR="00D0146E" w:rsidRPr="0049503A">
        <w:rPr>
          <w:bCs/>
          <w:color w:val="000000" w:themeColor="text1"/>
          <w:sz w:val="22"/>
          <w:szCs w:val="22"/>
        </w:rPr>
        <w:t>Adapt</w:t>
      </w:r>
      <w:r w:rsidR="00CC4EFE" w:rsidRPr="0049503A">
        <w:rPr>
          <w:bCs/>
          <w:color w:val="000000" w:themeColor="text1"/>
          <w:sz w:val="22"/>
          <w:szCs w:val="22"/>
        </w:rPr>
        <w:t xml:space="preserve"> </w:t>
      </w:r>
      <w:proofErr w:type="gramStart"/>
      <w:r w:rsidR="008F0278" w:rsidRPr="0049503A">
        <w:rPr>
          <w:bCs/>
          <w:color w:val="000000" w:themeColor="text1"/>
          <w:sz w:val="22"/>
          <w:szCs w:val="22"/>
        </w:rPr>
        <w:t>And</w:t>
      </w:r>
      <w:proofErr w:type="gramEnd"/>
      <w:r w:rsidR="008F0278" w:rsidRPr="0049503A">
        <w:rPr>
          <w:bCs/>
          <w:color w:val="000000" w:themeColor="text1"/>
          <w:sz w:val="22"/>
          <w:szCs w:val="22"/>
        </w:rPr>
        <w:t xml:space="preserve"> </w:t>
      </w:r>
      <w:r w:rsidR="008A44F5" w:rsidRPr="0049503A">
        <w:rPr>
          <w:bCs/>
          <w:color w:val="000000" w:themeColor="text1"/>
          <w:sz w:val="22"/>
          <w:szCs w:val="22"/>
        </w:rPr>
        <w:t>Persist</w:t>
      </w:r>
      <w:r w:rsidR="00594D09" w:rsidRPr="0049503A">
        <w:rPr>
          <w:bCs/>
          <w:color w:val="000000" w:themeColor="text1"/>
          <w:sz w:val="22"/>
          <w:szCs w:val="22"/>
        </w:rPr>
        <w:t xml:space="preserve"> In The Absence </w:t>
      </w:r>
      <w:r w:rsidR="008F0278" w:rsidRPr="0049503A">
        <w:rPr>
          <w:bCs/>
          <w:color w:val="000000" w:themeColor="text1"/>
          <w:sz w:val="22"/>
          <w:szCs w:val="22"/>
        </w:rPr>
        <w:t>O</w:t>
      </w:r>
      <w:r w:rsidR="00594D09" w:rsidRPr="0049503A">
        <w:rPr>
          <w:bCs/>
          <w:color w:val="000000" w:themeColor="text1"/>
          <w:sz w:val="22"/>
          <w:szCs w:val="22"/>
        </w:rPr>
        <w:t>f Fire</w:t>
      </w:r>
      <w:r w:rsidR="00174550" w:rsidRPr="0049503A">
        <w:rPr>
          <w:bCs/>
          <w:color w:val="000000" w:themeColor="text1"/>
          <w:sz w:val="22"/>
          <w:szCs w:val="22"/>
        </w:rPr>
        <w:t xml:space="preserve"> </w:t>
      </w:r>
      <w:r w:rsidR="009E197A" w:rsidRPr="0049503A">
        <w:rPr>
          <w:bCs/>
          <w:color w:val="000000" w:themeColor="text1"/>
          <w:sz w:val="22"/>
          <w:szCs w:val="22"/>
        </w:rPr>
        <w:t xml:space="preserve">Under The Influence </w:t>
      </w:r>
      <w:r w:rsidR="008F0278" w:rsidRPr="0049503A">
        <w:rPr>
          <w:bCs/>
          <w:color w:val="000000" w:themeColor="text1"/>
          <w:sz w:val="22"/>
          <w:szCs w:val="22"/>
        </w:rPr>
        <w:t>Of</w:t>
      </w:r>
      <w:r w:rsidR="00174550" w:rsidRPr="0049503A">
        <w:rPr>
          <w:bCs/>
          <w:color w:val="000000" w:themeColor="text1"/>
          <w:sz w:val="22"/>
          <w:szCs w:val="22"/>
        </w:rPr>
        <w:t xml:space="preserve"> Elevation </w:t>
      </w:r>
      <w:r w:rsidR="008F0278" w:rsidRPr="0049503A">
        <w:rPr>
          <w:bCs/>
          <w:color w:val="000000" w:themeColor="text1"/>
          <w:sz w:val="22"/>
          <w:szCs w:val="22"/>
        </w:rPr>
        <w:t>An</w:t>
      </w:r>
      <w:r w:rsidR="00174550" w:rsidRPr="0049503A">
        <w:rPr>
          <w:bCs/>
          <w:color w:val="000000" w:themeColor="text1"/>
          <w:sz w:val="22"/>
          <w:szCs w:val="22"/>
        </w:rPr>
        <w:t xml:space="preserve">d Topographic </w:t>
      </w:r>
      <w:r w:rsidR="009E197A" w:rsidRPr="0049503A">
        <w:rPr>
          <w:bCs/>
          <w:color w:val="000000" w:themeColor="text1"/>
          <w:sz w:val="22"/>
          <w:szCs w:val="22"/>
        </w:rPr>
        <w:t>Factors</w:t>
      </w:r>
    </w:p>
    <w:p w14:paraId="3B4900DC" w14:textId="77777777" w:rsidR="009579BF" w:rsidRPr="0049503A" w:rsidRDefault="009579BF" w:rsidP="0049503A">
      <w:pPr>
        <w:jc w:val="both"/>
        <w:rPr>
          <w:bCs/>
          <w:color w:val="000000" w:themeColor="text1"/>
          <w:sz w:val="22"/>
          <w:szCs w:val="22"/>
        </w:rPr>
      </w:pPr>
    </w:p>
    <w:p w14:paraId="06BC74A6" w14:textId="77777777" w:rsidR="001D515C" w:rsidRPr="0049503A" w:rsidRDefault="001D515C" w:rsidP="0049503A">
      <w:pPr>
        <w:jc w:val="both"/>
        <w:rPr>
          <w:bCs/>
          <w:color w:val="000000" w:themeColor="text1"/>
          <w:sz w:val="22"/>
          <w:szCs w:val="22"/>
        </w:rPr>
      </w:pPr>
      <w:r w:rsidRPr="0049503A">
        <w:rPr>
          <w:bCs/>
          <w:color w:val="000000" w:themeColor="text1"/>
          <w:sz w:val="22"/>
          <w:szCs w:val="22"/>
        </w:rPr>
        <w:t>Authors and affiliations:</w:t>
      </w:r>
    </w:p>
    <w:p w14:paraId="06D3B22A" w14:textId="5550BDF1" w:rsidR="001D515C" w:rsidRPr="0049503A" w:rsidRDefault="001D515C" w:rsidP="0049503A">
      <w:pPr>
        <w:jc w:val="both"/>
        <w:rPr>
          <w:bCs/>
          <w:color w:val="000000" w:themeColor="text1"/>
          <w:sz w:val="22"/>
          <w:szCs w:val="22"/>
        </w:rPr>
      </w:pPr>
      <w:r w:rsidRPr="0049503A">
        <w:rPr>
          <w:bCs/>
          <w:color w:val="000000" w:themeColor="text1"/>
          <w:sz w:val="22"/>
          <w:szCs w:val="22"/>
        </w:rPr>
        <w:t>Jeff Licht</w:t>
      </w:r>
      <w:r w:rsidRPr="0049503A">
        <w:rPr>
          <w:bCs/>
          <w:color w:val="000000" w:themeColor="text1"/>
          <w:sz w:val="22"/>
          <w:szCs w:val="22"/>
          <w:vertAlign w:val="superscript"/>
        </w:rPr>
        <w:t>1</w:t>
      </w:r>
      <w:r w:rsidR="004320E4" w:rsidRPr="0049503A">
        <w:rPr>
          <w:bCs/>
          <w:color w:val="000000" w:themeColor="text1"/>
          <w:sz w:val="22"/>
          <w:szCs w:val="22"/>
        </w:rPr>
        <w:t>, Risa McNellis</w:t>
      </w:r>
      <w:r w:rsidR="008F0278" w:rsidRPr="0049503A">
        <w:rPr>
          <w:bCs/>
          <w:color w:val="000000" w:themeColor="text1"/>
          <w:sz w:val="22"/>
          <w:szCs w:val="22"/>
          <w:vertAlign w:val="superscript"/>
        </w:rPr>
        <w:t xml:space="preserve">2 </w:t>
      </w:r>
      <w:r w:rsidR="008F0278" w:rsidRPr="0049503A">
        <w:rPr>
          <w:bCs/>
          <w:color w:val="000000" w:themeColor="text1"/>
          <w:sz w:val="22"/>
          <w:szCs w:val="22"/>
        </w:rPr>
        <w:t>and Nicholas G. Smith</w:t>
      </w:r>
      <w:r w:rsidR="008F0278" w:rsidRPr="0049503A">
        <w:rPr>
          <w:bCs/>
          <w:color w:val="000000" w:themeColor="text1"/>
          <w:sz w:val="22"/>
          <w:szCs w:val="22"/>
          <w:vertAlign w:val="superscript"/>
        </w:rPr>
        <w:t>3</w:t>
      </w:r>
    </w:p>
    <w:p w14:paraId="0266AF08" w14:textId="77777777" w:rsidR="001D515C" w:rsidRPr="0049503A" w:rsidRDefault="001D515C" w:rsidP="0049503A">
      <w:pPr>
        <w:jc w:val="both"/>
        <w:rPr>
          <w:bCs/>
          <w:color w:val="000000" w:themeColor="text1"/>
          <w:sz w:val="22"/>
          <w:szCs w:val="22"/>
        </w:rPr>
      </w:pPr>
    </w:p>
    <w:p w14:paraId="38557B1B" w14:textId="77777777" w:rsidR="001D515C" w:rsidRPr="0049503A" w:rsidRDefault="001D515C" w:rsidP="0049503A">
      <w:pPr>
        <w:jc w:val="both"/>
        <w:rPr>
          <w:bCs/>
          <w:color w:val="000000" w:themeColor="text1"/>
          <w:sz w:val="22"/>
          <w:szCs w:val="22"/>
        </w:rPr>
      </w:pPr>
      <w:r w:rsidRPr="0049503A">
        <w:rPr>
          <w:bCs/>
          <w:color w:val="000000" w:themeColor="text1"/>
          <w:sz w:val="22"/>
          <w:szCs w:val="22"/>
          <w:vertAlign w:val="superscript"/>
        </w:rPr>
        <w:t>1</w:t>
      </w:r>
      <w:r w:rsidRPr="0049503A">
        <w:rPr>
          <w:bCs/>
          <w:color w:val="000000" w:themeColor="text1"/>
          <w:sz w:val="22"/>
          <w:szCs w:val="22"/>
        </w:rPr>
        <w:t>School for the Environment, University of Massachusetts, Dorchester, MA, USA 02110</w:t>
      </w:r>
    </w:p>
    <w:p w14:paraId="0DFFCF50" w14:textId="773C9705" w:rsidR="001D515C" w:rsidRPr="0049503A" w:rsidRDefault="001D515C" w:rsidP="0049503A">
      <w:pPr>
        <w:jc w:val="both"/>
        <w:rPr>
          <w:bCs/>
          <w:color w:val="000000" w:themeColor="text1"/>
          <w:sz w:val="22"/>
          <w:szCs w:val="22"/>
        </w:rPr>
      </w:pPr>
      <w:r w:rsidRPr="0049503A">
        <w:rPr>
          <w:bCs/>
          <w:color w:val="000000" w:themeColor="text1"/>
          <w:sz w:val="22"/>
          <w:szCs w:val="22"/>
          <w:vertAlign w:val="superscript"/>
        </w:rPr>
        <w:t>2</w:t>
      </w:r>
      <w:r w:rsidR="008F0278" w:rsidRPr="0049503A">
        <w:rPr>
          <w:bCs/>
          <w:color w:val="000000" w:themeColor="text1"/>
          <w:sz w:val="22"/>
          <w:szCs w:val="22"/>
          <w:vertAlign w:val="superscript"/>
        </w:rPr>
        <w:t xml:space="preserve">, 3 </w:t>
      </w:r>
      <w:r w:rsidRPr="0049503A">
        <w:rPr>
          <w:bCs/>
          <w:color w:val="000000" w:themeColor="text1"/>
          <w:sz w:val="22"/>
          <w:szCs w:val="22"/>
        </w:rPr>
        <w:t>Department of Biological Sciences, Texas Tech University, Lubbock, TX, USA 79409</w:t>
      </w:r>
    </w:p>
    <w:p w14:paraId="005BDDE7" w14:textId="77777777" w:rsidR="008F0278" w:rsidRPr="0049503A" w:rsidRDefault="008F0278" w:rsidP="0049503A">
      <w:pPr>
        <w:jc w:val="both"/>
        <w:rPr>
          <w:bCs/>
          <w:color w:val="000000" w:themeColor="text1"/>
          <w:sz w:val="22"/>
          <w:szCs w:val="22"/>
          <w:vertAlign w:val="superscript"/>
        </w:rPr>
      </w:pPr>
    </w:p>
    <w:p w14:paraId="66172BA0" w14:textId="21B6E42A" w:rsidR="001D515C" w:rsidRPr="0049503A" w:rsidRDefault="001D515C" w:rsidP="0049503A">
      <w:pPr>
        <w:jc w:val="both"/>
        <w:rPr>
          <w:bCs/>
          <w:color w:val="000000" w:themeColor="text1"/>
          <w:sz w:val="22"/>
          <w:szCs w:val="22"/>
        </w:rPr>
      </w:pPr>
      <w:r w:rsidRPr="0049503A">
        <w:rPr>
          <w:bCs/>
          <w:color w:val="000000" w:themeColor="text1"/>
          <w:sz w:val="22"/>
          <w:szCs w:val="22"/>
        </w:rPr>
        <w:t>Key words</w:t>
      </w:r>
    </w:p>
    <w:p w14:paraId="21F17DD5" w14:textId="53A1BA5B" w:rsidR="001D515C" w:rsidRPr="0049503A" w:rsidRDefault="001D515C" w:rsidP="0049503A">
      <w:pPr>
        <w:jc w:val="both"/>
        <w:rPr>
          <w:bCs/>
          <w:color w:val="000000" w:themeColor="text1"/>
          <w:sz w:val="22"/>
          <w:szCs w:val="22"/>
        </w:rPr>
      </w:pPr>
      <w:r w:rsidRPr="0049503A">
        <w:rPr>
          <w:bCs/>
          <w:i/>
          <w:iCs/>
          <w:color w:val="000000" w:themeColor="text1"/>
          <w:sz w:val="22"/>
          <w:szCs w:val="22"/>
        </w:rPr>
        <w:t>Pinus rigida</w:t>
      </w:r>
      <w:r w:rsidRPr="0049503A">
        <w:rPr>
          <w:bCs/>
          <w:color w:val="000000" w:themeColor="text1"/>
          <w:sz w:val="22"/>
          <w:szCs w:val="22"/>
        </w:rPr>
        <w:t xml:space="preserve">, Pitch pine, Mount Desert Island, </w:t>
      </w:r>
      <w:r w:rsidR="00CD1B34" w:rsidRPr="0049503A">
        <w:rPr>
          <w:bCs/>
          <w:color w:val="000000" w:themeColor="text1"/>
          <w:sz w:val="22"/>
          <w:szCs w:val="22"/>
        </w:rPr>
        <w:t xml:space="preserve">fire, elevation, </w:t>
      </w:r>
      <w:r w:rsidR="00AC057A" w:rsidRPr="0049503A">
        <w:rPr>
          <w:bCs/>
          <w:color w:val="000000" w:themeColor="text1"/>
          <w:sz w:val="22"/>
          <w:szCs w:val="22"/>
        </w:rPr>
        <w:t xml:space="preserve">resilience, </w:t>
      </w:r>
      <w:r w:rsidR="00D0146E" w:rsidRPr="0049503A">
        <w:rPr>
          <w:bCs/>
          <w:color w:val="000000" w:themeColor="text1"/>
          <w:sz w:val="22"/>
          <w:szCs w:val="22"/>
        </w:rPr>
        <w:t>adaptivity</w:t>
      </w:r>
      <w:r w:rsidR="00253B94" w:rsidRPr="0049503A">
        <w:rPr>
          <w:bCs/>
          <w:color w:val="000000" w:themeColor="text1"/>
          <w:sz w:val="22"/>
          <w:szCs w:val="22"/>
        </w:rPr>
        <w:t xml:space="preserve">, </w:t>
      </w:r>
      <w:r w:rsidRPr="0049503A">
        <w:rPr>
          <w:bCs/>
          <w:color w:val="000000" w:themeColor="text1"/>
          <w:sz w:val="22"/>
          <w:szCs w:val="22"/>
        </w:rPr>
        <w:t>chemical geography</w:t>
      </w:r>
    </w:p>
    <w:p w14:paraId="48750CA6" w14:textId="4DBC2AA4" w:rsidR="001D515C" w:rsidRPr="0049503A" w:rsidRDefault="001D515C" w:rsidP="0049503A">
      <w:pPr>
        <w:jc w:val="both"/>
        <w:rPr>
          <w:b/>
          <w:color w:val="000000" w:themeColor="text1"/>
          <w:sz w:val="22"/>
          <w:szCs w:val="22"/>
        </w:rPr>
      </w:pPr>
    </w:p>
    <w:p w14:paraId="4D7325F4" w14:textId="588CC8C8" w:rsidR="001D515C" w:rsidRPr="0049503A" w:rsidRDefault="001D515C" w:rsidP="0049503A">
      <w:pPr>
        <w:jc w:val="both"/>
        <w:rPr>
          <w:b/>
          <w:color w:val="000000" w:themeColor="text1"/>
          <w:sz w:val="22"/>
          <w:szCs w:val="22"/>
        </w:rPr>
      </w:pPr>
      <w:r w:rsidRPr="0049503A">
        <w:rPr>
          <w:b/>
          <w:color w:val="000000" w:themeColor="text1"/>
          <w:sz w:val="22"/>
          <w:szCs w:val="22"/>
        </w:rPr>
        <w:t>ABSTRACT</w:t>
      </w:r>
    </w:p>
    <w:p w14:paraId="3F2E87DB" w14:textId="3417B015" w:rsidR="001D515C" w:rsidRPr="0049503A" w:rsidRDefault="00170156" w:rsidP="0049503A">
      <w:pPr>
        <w:jc w:val="both"/>
        <w:rPr>
          <w:color w:val="000000" w:themeColor="text1"/>
          <w:sz w:val="22"/>
          <w:szCs w:val="22"/>
        </w:rPr>
      </w:pPr>
      <w:r w:rsidRPr="0049503A">
        <w:rPr>
          <w:color w:val="000000" w:themeColor="text1"/>
          <w:sz w:val="22"/>
          <w:szCs w:val="22"/>
        </w:rPr>
        <w:t>G</w:t>
      </w:r>
      <w:r w:rsidR="00B41A44" w:rsidRPr="0049503A">
        <w:rPr>
          <w:color w:val="000000" w:themeColor="text1"/>
          <w:sz w:val="22"/>
          <w:szCs w:val="22"/>
        </w:rPr>
        <w:t>lobally rare pitch pine (</w:t>
      </w:r>
      <w:r w:rsidR="00B41A44" w:rsidRPr="0049503A">
        <w:rPr>
          <w:i/>
          <w:iCs/>
          <w:color w:val="000000" w:themeColor="text1"/>
          <w:sz w:val="22"/>
          <w:szCs w:val="22"/>
        </w:rPr>
        <w:t>Pinus rigida</w:t>
      </w:r>
      <w:r w:rsidR="00B41A44" w:rsidRPr="0049503A">
        <w:rPr>
          <w:color w:val="000000" w:themeColor="text1"/>
          <w:sz w:val="22"/>
          <w:szCs w:val="22"/>
        </w:rPr>
        <w:t xml:space="preserve"> Miller) </w:t>
      </w:r>
      <w:proofErr w:type="gramStart"/>
      <w:r w:rsidR="00B41A44" w:rsidRPr="0049503A">
        <w:rPr>
          <w:color w:val="000000" w:themeColor="text1"/>
          <w:sz w:val="22"/>
          <w:szCs w:val="22"/>
        </w:rPr>
        <w:t>is thought</w:t>
      </w:r>
      <w:proofErr w:type="gramEnd"/>
      <w:r w:rsidR="00B41A44" w:rsidRPr="0049503A">
        <w:rPr>
          <w:color w:val="000000" w:themeColor="text1"/>
          <w:sz w:val="22"/>
          <w:szCs w:val="22"/>
        </w:rPr>
        <w:t xml:space="preserve"> to depend on </w:t>
      </w:r>
      <w:r w:rsidR="0009779B" w:rsidRPr="0049503A">
        <w:rPr>
          <w:color w:val="000000" w:themeColor="text1"/>
          <w:sz w:val="22"/>
          <w:szCs w:val="22"/>
        </w:rPr>
        <w:t>intermittent</w:t>
      </w:r>
      <w:r w:rsidR="00B00DB2" w:rsidRPr="0049503A">
        <w:rPr>
          <w:color w:val="000000" w:themeColor="text1"/>
          <w:sz w:val="22"/>
          <w:szCs w:val="22"/>
        </w:rPr>
        <w:t xml:space="preserve"> </w:t>
      </w:r>
      <w:r w:rsidR="00B41A44" w:rsidRPr="0049503A">
        <w:rPr>
          <w:color w:val="000000" w:themeColor="text1"/>
          <w:sz w:val="22"/>
          <w:szCs w:val="22"/>
        </w:rPr>
        <w:t>fire</w:t>
      </w:r>
      <w:r w:rsidR="005D4044" w:rsidRPr="0049503A">
        <w:rPr>
          <w:color w:val="000000" w:themeColor="text1"/>
          <w:sz w:val="22"/>
          <w:szCs w:val="22"/>
        </w:rPr>
        <w:t>,</w:t>
      </w:r>
      <w:r w:rsidR="00B00DB2" w:rsidRPr="0049503A">
        <w:rPr>
          <w:color w:val="000000" w:themeColor="text1"/>
          <w:sz w:val="22"/>
          <w:szCs w:val="22"/>
        </w:rPr>
        <w:t xml:space="preserve"> </w:t>
      </w:r>
      <w:r w:rsidR="00E44097" w:rsidRPr="0049503A">
        <w:rPr>
          <w:color w:val="000000" w:themeColor="text1"/>
          <w:sz w:val="22"/>
          <w:szCs w:val="22"/>
        </w:rPr>
        <w:t>which encourages</w:t>
      </w:r>
      <w:r w:rsidR="005246D7" w:rsidRPr="0049503A">
        <w:rPr>
          <w:color w:val="000000" w:themeColor="text1"/>
          <w:sz w:val="22"/>
          <w:szCs w:val="22"/>
        </w:rPr>
        <w:t xml:space="preserve"> reproduction and niche preservation. </w:t>
      </w:r>
      <w:r w:rsidR="000B0C2D" w:rsidRPr="0049503A">
        <w:rPr>
          <w:color w:val="000000" w:themeColor="text1"/>
          <w:sz w:val="22"/>
          <w:szCs w:val="22"/>
        </w:rPr>
        <w:t>A</w:t>
      </w:r>
      <w:r w:rsidR="0009779B" w:rsidRPr="0049503A">
        <w:rPr>
          <w:color w:val="000000" w:themeColor="text1"/>
          <w:sz w:val="22"/>
          <w:szCs w:val="22"/>
        </w:rPr>
        <w:t>t</w:t>
      </w:r>
      <w:r w:rsidR="000B0C2D" w:rsidRPr="0049503A">
        <w:rPr>
          <w:color w:val="000000" w:themeColor="text1"/>
          <w:sz w:val="22"/>
          <w:szCs w:val="22"/>
        </w:rPr>
        <w:t xml:space="preserve"> </w:t>
      </w:r>
      <w:r w:rsidR="00C437EC" w:rsidRPr="0049503A">
        <w:rPr>
          <w:color w:val="000000" w:themeColor="text1"/>
          <w:sz w:val="22"/>
          <w:szCs w:val="22"/>
        </w:rPr>
        <w:t>Mt. Desert Island</w:t>
      </w:r>
      <w:r w:rsidR="0009779B" w:rsidRPr="0049503A">
        <w:rPr>
          <w:color w:val="000000" w:themeColor="text1"/>
          <w:sz w:val="22"/>
          <w:szCs w:val="22"/>
        </w:rPr>
        <w:t xml:space="preserve"> in Acadia National Park (ME, USA) a </w:t>
      </w:r>
      <w:r w:rsidR="001D515C" w:rsidRPr="0049503A">
        <w:rPr>
          <w:color w:val="000000" w:themeColor="text1"/>
          <w:sz w:val="22"/>
          <w:szCs w:val="22"/>
        </w:rPr>
        <w:t>stand-replacing conflagration</w:t>
      </w:r>
      <w:r w:rsidR="005246D7" w:rsidRPr="0049503A">
        <w:rPr>
          <w:color w:val="000000" w:themeColor="text1"/>
          <w:sz w:val="22"/>
          <w:szCs w:val="22"/>
        </w:rPr>
        <w:t xml:space="preserve"> </w:t>
      </w:r>
      <w:r w:rsidR="00021B9D" w:rsidRPr="0049503A">
        <w:rPr>
          <w:color w:val="000000" w:themeColor="text1"/>
          <w:sz w:val="22"/>
          <w:szCs w:val="22"/>
        </w:rPr>
        <w:t xml:space="preserve">enveloped </w:t>
      </w:r>
      <w:r w:rsidR="0009779B" w:rsidRPr="0049503A">
        <w:rPr>
          <w:color w:val="000000" w:themeColor="text1"/>
          <w:sz w:val="22"/>
          <w:szCs w:val="22"/>
        </w:rPr>
        <w:t>a</w:t>
      </w:r>
      <w:r w:rsidR="00021B9D" w:rsidRPr="0049503A">
        <w:rPr>
          <w:color w:val="000000" w:themeColor="text1"/>
          <w:sz w:val="22"/>
          <w:szCs w:val="22"/>
        </w:rPr>
        <w:t xml:space="preserve"> </w:t>
      </w:r>
      <w:proofErr w:type="gramStart"/>
      <w:r w:rsidR="00021B9D" w:rsidRPr="0049503A">
        <w:rPr>
          <w:color w:val="000000" w:themeColor="text1"/>
          <w:sz w:val="22"/>
          <w:szCs w:val="22"/>
        </w:rPr>
        <w:t>portion</w:t>
      </w:r>
      <w:proofErr w:type="gramEnd"/>
      <w:r w:rsidR="00021B9D" w:rsidRPr="0049503A">
        <w:rPr>
          <w:color w:val="000000" w:themeColor="text1"/>
          <w:sz w:val="22"/>
          <w:szCs w:val="22"/>
        </w:rPr>
        <w:t xml:space="preserve"> of </w:t>
      </w:r>
      <w:r w:rsidR="0009779B" w:rsidRPr="0049503A">
        <w:rPr>
          <w:color w:val="000000" w:themeColor="text1"/>
          <w:sz w:val="22"/>
          <w:szCs w:val="22"/>
        </w:rPr>
        <w:t xml:space="preserve">the island </w:t>
      </w:r>
      <w:r w:rsidR="006E7826" w:rsidRPr="0049503A">
        <w:rPr>
          <w:color w:val="000000" w:themeColor="text1"/>
          <w:sz w:val="22"/>
          <w:szCs w:val="22"/>
        </w:rPr>
        <w:t>in 1947</w:t>
      </w:r>
      <w:r w:rsidR="0076574C" w:rsidRPr="0049503A">
        <w:rPr>
          <w:color w:val="000000" w:themeColor="text1"/>
          <w:sz w:val="22"/>
          <w:szCs w:val="22"/>
        </w:rPr>
        <w:t>.</w:t>
      </w:r>
      <w:r w:rsidR="000B0C2D" w:rsidRPr="0049503A">
        <w:rPr>
          <w:color w:val="000000" w:themeColor="text1"/>
          <w:sz w:val="22"/>
          <w:szCs w:val="22"/>
        </w:rPr>
        <w:t xml:space="preserve"> </w:t>
      </w:r>
      <w:r w:rsidR="0076574C" w:rsidRPr="0049503A">
        <w:rPr>
          <w:color w:val="000000" w:themeColor="text1"/>
          <w:sz w:val="22"/>
          <w:szCs w:val="22"/>
        </w:rPr>
        <w:t>H</w:t>
      </w:r>
      <w:r w:rsidR="000B0C2D" w:rsidRPr="0049503A">
        <w:rPr>
          <w:color w:val="000000" w:themeColor="text1"/>
          <w:sz w:val="22"/>
          <w:szCs w:val="22"/>
        </w:rPr>
        <w:t xml:space="preserve">owever, </w:t>
      </w:r>
      <w:ins w:id="2" w:author="Risa" w:date="2021-04-27T11:33:00Z">
        <w:r w:rsidR="009B21BB">
          <w:rPr>
            <w:color w:val="000000" w:themeColor="text1"/>
            <w:sz w:val="22"/>
            <w:szCs w:val="22"/>
          </w:rPr>
          <w:t xml:space="preserve">since then </w:t>
        </w:r>
      </w:ins>
      <w:r w:rsidR="00021B9D" w:rsidRPr="0049503A">
        <w:rPr>
          <w:color w:val="000000" w:themeColor="text1"/>
          <w:sz w:val="22"/>
          <w:szCs w:val="22"/>
        </w:rPr>
        <w:t xml:space="preserve">there </w:t>
      </w:r>
      <w:r w:rsidR="000570E8" w:rsidRPr="0049503A">
        <w:rPr>
          <w:color w:val="000000" w:themeColor="text1"/>
          <w:sz w:val="22"/>
          <w:szCs w:val="22"/>
        </w:rPr>
        <w:t xml:space="preserve">has been </w:t>
      </w:r>
      <w:r w:rsidR="00021B9D" w:rsidRPr="0049503A">
        <w:rPr>
          <w:color w:val="000000" w:themeColor="text1"/>
          <w:sz w:val="22"/>
          <w:szCs w:val="22"/>
        </w:rPr>
        <w:t>no recurrence</w:t>
      </w:r>
      <w:r w:rsidR="0076574C" w:rsidRPr="0049503A">
        <w:rPr>
          <w:color w:val="000000" w:themeColor="text1"/>
          <w:sz w:val="22"/>
          <w:szCs w:val="22"/>
        </w:rPr>
        <w:t xml:space="preserve"> of fire</w:t>
      </w:r>
      <w:r w:rsidR="00D22AAD" w:rsidRPr="0049503A">
        <w:rPr>
          <w:color w:val="000000" w:themeColor="text1"/>
          <w:sz w:val="22"/>
          <w:szCs w:val="22"/>
        </w:rPr>
        <w:t xml:space="preserve">. </w:t>
      </w:r>
      <w:r w:rsidR="005D4044" w:rsidRPr="0049503A">
        <w:rPr>
          <w:color w:val="000000" w:themeColor="text1"/>
          <w:sz w:val="22"/>
          <w:szCs w:val="22"/>
        </w:rPr>
        <w:t>O</w:t>
      </w:r>
      <w:r w:rsidR="00B47E8E" w:rsidRPr="0049503A">
        <w:rPr>
          <w:color w:val="000000" w:themeColor="text1"/>
          <w:sz w:val="22"/>
          <w:szCs w:val="22"/>
        </w:rPr>
        <w:t xml:space="preserve">ther populations on </w:t>
      </w:r>
      <w:r w:rsidR="003B2385" w:rsidRPr="0049503A">
        <w:rPr>
          <w:color w:val="000000" w:themeColor="text1"/>
          <w:sz w:val="22"/>
          <w:szCs w:val="22"/>
        </w:rPr>
        <w:t>the</w:t>
      </w:r>
      <w:r w:rsidR="00B47E8E" w:rsidRPr="0049503A">
        <w:rPr>
          <w:color w:val="000000" w:themeColor="text1"/>
          <w:sz w:val="22"/>
          <w:szCs w:val="22"/>
        </w:rPr>
        <w:t xml:space="preserve"> island </w:t>
      </w:r>
      <w:r w:rsidR="0076574C" w:rsidRPr="0049503A">
        <w:rPr>
          <w:color w:val="000000" w:themeColor="text1"/>
          <w:sz w:val="22"/>
          <w:szCs w:val="22"/>
        </w:rPr>
        <w:t xml:space="preserve">have been </w:t>
      </w:r>
      <w:r w:rsidR="00B47E8E" w:rsidRPr="0049503A">
        <w:rPr>
          <w:color w:val="000000" w:themeColor="text1"/>
          <w:sz w:val="22"/>
          <w:szCs w:val="22"/>
        </w:rPr>
        <w:t>unaffected</w:t>
      </w:r>
      <w:r w:rsidR="003E72AF" w:rsidRPr="0049503A">
        <w:rPr>
          <w:color w:val="000000" w:themeColor="text1"/>
          <w:sz w:val="22"/>
          <w:szCs w:val="22"/>
        </w:rPr>
        <w:t xml:space="preserve"> </w:t>
      </w:r>
      <w:r w:rsidR="00E02A35" w:rsidRPr="0049503A">
        <w:rPr>
          <w:color w:val="000000" w:themeColor="text1"/>
          <w:sz w:val="22"/>
          <w:szCs w:val="22"/>
        </w:rPr>
        <w:t xml:space="preserve">by fire disturbance </w:t>
      </w:r>
      <w:r w:rsidR="003E72AF" w:rsidRPr="0049503A">
        <w:rPr>
          <w:color w:val="000000" w:themeColor="text1"/>
          <w:sz w:val="22"/>
          <w:szCs w:val="22"/>
        </w:rPr>
        <w:t xml:space="preserve">for </w:t>
      </w:r>
      <w:r w:rsidR="0009779B" w:rsidRPr="0049503A">
        <w:rPr>
          <w:color w:val="000000" w:themeColor="text1"/>
          <w:sz w:val="22"/>
          <w:szCs w:val="22"/>
        </w:rPr>
        <w:t>over</w:t>
      </w:r>
      <w:r w:rsidR="003E72AF" w:rsidRPr="0049503A">
        <w:rPr>
          <w:color w:val="000000" w:themeColor="text1"/>
          <w:sz w:val="22"/>
          <w:szCs w:val="22"/>
        </w:rPr>
        <w:t xml:space="preserve"> one hundred years</w:t>
      </w:r>
      <w:r w:rsidR="001D515C" w:rsidRPr="0049503A">
        <w:rPr>
          <w:color w:val="000000" w:themeColor="text1"/>
          <w:sz w:val="22"/>
          <w:szCs w:val="22"/>
        </w:rPr>
        <w:t>.</w:t>
      </w:r>
      <w:r w:rsidR="005D4044" w:rsidRPr="0049503A">
        <w:rPr>
          <w:color w:val="000000" w:themeColor="text1"/>
          <w:sz w:val="22"/>
          <w:szCs w:val="22"/>
        </w:rPr>
        <w:t xml:space="preserve"> </w:t>
      </w:r>
      <w:r w:rsidR="00594D09" w:rsidRPr="0049503A">
        <w:rPr>
          <w:color w:val="000000" w:themeColor="text1"/>
          <w:sz w:val="22"/>
          <w:szCs w:val="22"/>
        </w:rPr>
        <w:t>F</w:t>
      </w:r>
      <w:r w:rsidR="006B2D50" w:rsidRPr="0049503A">
        <w:rPr>
          <w:color w:val="000000" w:themeColor="text1"/>
          <w:sz w:val="22"/>
          <w:szCs w:val="22"/>
        </w:rPr>
        <w:t xml:space="preserve">ire history </w:t>
      </w:r>
      <w:proofErr w:type="gramStart"/>
      <w:r w:rsidR="00594D09" w:rsidRPr="0049503A">
        <w:rPr>
          <w:color w:val="000000" w:themeColor="text1"/>
          <w:sz w:val="22"/>
          <w:szCs w:val="22"/>
        </w:rPr>
        <w:t>is shown</w:t>
      </w:r>
      <w:proofErr w:type="gramEnd"/>
      <w:r w:rsidR="00594D09" w:rsidRPr="0049503A">
        <w:rPr>
          <w:color w:val="000000" w:themeColor="text1"/>
          <w:sz w:val="22"/>
          <w:szCs w:val="22"/>
        </w:rPr>
        <w:t xml:space="preserve"> to</w:t>
      </w:r>
      <w:r w:rsidR="006B2D50" w:rsidRPr="0049503A">
        <w:rPr>
          <w:color w:val="000000" w:themeColor="text1"/>
          <w:sz w:val="22"/>
          <w:szCs w:val="22"/>
        </w:rPr>
        <w:t xml:space="preserve"> influence plant form and functioning, </w:t>
      </w:r>
      <w:r w:rsidR="00594D09" w:rsidRPr="0049503A">
        <w:rPr>
          <w:color w:val="000000" w:themeColor="text1"/>
          <w:sz w:val="22"/>
          <w:szCs w:val="22"/>
        </w:rPr>
        <w:t>yet these</w:t>
      </w:r>
      <w:r w:rsidR="0076574C" w:rsidRPr="0049503A">
        <w:rPr>
          <w:color w:val="000000" w:themeColor="text1"/>
          <w:sz w:val="22"/>
          <w:szCs w:val="22"/>
        </w:rPr>
        <w:t xml:space="preserve"> impacts</w:t>
      </w:r>
      <w:r w:rsidR="00594D09" w:rsidRPr="0049503A">
        <w:rPr>
          <w:color w:val="000000" w:themeColor="text1"/>
          <w:sz w:val="22"/>
          <w:szCs w:val="22"/>
        </w:rPr>
        <w:t xml:space="preserve"> are not</w:t>
      </w:r>
      <w:r w:rsidR="006B2D50" w:rsidRPr="0049503A">
        <w:rPr>
          <w:color w:val="000000" w:themeColor="text1"/>
          <w:sz w:val="22"/>
          <w:szCs w:val="22"/>
        </w:rPr>
        <w:t xml:space="preserve"> well quantified for </w:t>
      </w:r>
      <w:r w:rsidR="00737C4E" w:rsidRPr="0049503A">
        <w:rPr>
          <w:color w:val="000000" w:themeColor="text1"/>
          <w:sz w:val="22"/>
          <w:szCs w:val="22"/>
        </w:rPr>
        <w:t>pitch pine</w:t>
      </w:r>
      <w:r w:rsidR="006B2D50" w:rsidRPr="0049503A">
        <w:rPr>
          <w:color w:val="000000" w:themeColor="text1"/>
          <w:sz w:val="22"/>
          <w:szCs w:val="22"/>
        </w:rPr>
        <w:t xml:space="preserve"> in relation to factors such </w:t>
      </w:r>
      <w:r w:rsidR="00E5078E" w:rsidRPr="0049503A">
        <w:rPr>
          <w:color w:val="000000" w:themeColor="text1"/>
          <w:sz w:val="22"/>
          <w:szCs w:val="22"/>
        </w:rPr>
        <w:t xml:space="preserve">as </w:t>
      </w:r>
      <w:r w:rsidR="00BB0479" w:rsidRPr="0049503A">
        <w:rPr>
          <w:color w:val="000000" w:themeColor="text1"/>
          <w:sz w:val="22"/>
          <w:szCs w:val="22"/>
        </w:rPr>
        <w:t xml:space="preserve">elevation and </w:t>
      </w:r>
      <w:r w:rsidR="006B2D50" w:rsidRPr="0049503A">
        <w:rPr>
          <w:color w:val="000000" w:themeColor="text1"/>
          <w:sz w:val="22"/>
          <w:szCs w:val="22"/>
        </w:rPr>
        <w:t>topography</w:t>
      </w:r>
      <w:r w:rsidR="0076574C" w:rsidRPr="0049503A">
        <w:rPr>
          <w:color w:val="000000" w:themeColor="text1"/>
          <w:sz w:val="22"/>
          <w:szCs w:val="22"/>
        </w:rPr>
        <w:t>,</w:t>
      </w:r>
      <w:r w:rsidR="006B2D50" w:rsidRPr="0049503A">
        <w:rPr>
          <w:color w:val="000000" w:themeColor="text1"/>
          <w:sz w:val="22"/>
          <w:szCs w:val="22"/>
        </w:rPr>
        <w:t xml:space="preserve"> </w:t>
      </w:r>
      <w:r w:rsidR="00594D09" w:rsidRPr="0049503A">
        <w:rPr>
          <w:color w:val="000000" w:themeColor="text1"/>
          <w:sz w:val="22"/>
          <w:szCs w:val="22"/>
        </w:rPr>
        <w:t>which</w:t>
      </w:r>
      <w:r w:rsidR="006B2D50" w:rsidRPr="0049503A">
        <w:rPr>
          <w:color w:val="000000" w:themeColor="text1"/>
          <w:sz w:val="22"/>
          <w:szCs w:val="22"/>
        </w:rPr>
        <w:t xml:space="preserve"> </w:t>
      </w:r>
      <w:r w:rsidR="0076574C" w:rsidRPr="0049503A">
        <w:rPr>
          <w:color w:val="000000" w:themeColor="text1"/>
          <w:sz w:val="22"/>
          <w:szCs w:val="22"/>
        </w:rPr>
        <w:t xml:space="preserve">are also known to </w:t>
      </w:r>
      <w:r w:rsidR="006B2D50" w:rsidRPr="0049503A">
        <w:rPr>
          <w:color w:val="000000" w:themeColor="text1"/>
          <w:sz w:val="22"/>
          <w:szCs w:val="22"/>
        </w:rPr>
        <w:t>impact traits of this species.</w:t>
      </w:r>
      <w:r w:rsidR="001D515C" w:rsidRPr="0049503A">
        <w:rPr>
          <w:color w:val="000000" w:themeColor="text1"/>
          <w:sz w:val="22"/>
          <w:szCs w:val="22"/>
        </w:rPr>
        <w:t xml:space="preserve"> </w:t>
      </w:r>
      <w:r w:rsidR="0039350C" w:rsidRPr="0049503A">
        <w:rPr>
          <w:color w:val="000000" w:themeColor="text1"/>
          <w:sz w:val="22"/>
          <w:szCs w:val="22"/>
        </w:rPr>
        <w:t>We stud</w:t>
      </w:r>
      <w:r w:rsidRPr="0049503A">
        <w:rPr>
          <w:color w:val="000000" w:themeColor="text1"/>
          <w:sz w:val="22"/>
          <w:szCs w:val="22"/>
        </w:rPr>
        <w:t>ied</w:t>
      </w:r>
      <w:r w:rsidR="005D4044" w:rsidRPr="0049503A">
        <w:rPr>
          <w:color w:val="000000" w:themeColor="text1"/>
          <w:sz w:val="22"/>
          <w:szCs w:val="22"/>
        </w:rPr>
        <w:t xml:space="preserve"> the </w:t>
      </w:r>
      <w:r w:rsidR="0076574C" w:rsidRPr="0049503A">
        <w:rPr>
          <w:color w:val="000000" w:themeColor="text1"/>
          <w:sz w:val="22"/>
          <w:szCs w:val="22"/>
        </w:rPr>
        <w:t xml:space="preserve">impact </w:t>
      </w:r>
      <w:r w:rsidR="005D4044" w:rsidRPr="0049503A">
        <w:rPr>
          <w:color w:val="000000" w:themeColor="text1"/>
          <w:sz w:val="22"/>
          <w:szCs w:val="22"/>
        </w:rPr>
        <w:t>of fire histor</w:t>
      </w:r>
      <w:r w:rsidR="006B2D50" w:rsidRPr="0049503A">
        <w:rPr>
          <w:color w:val="000000" w:themeColor="text1"/>
          <w:sz w:val="22"/>
          <w:szCs w:val="22"/>
        </w:rPr>
        <w:t>y</w:t>
      </w:r>
      <w:r w:rsidR="001905BF" w:rsidRPr="0049503A">
        <w:rPr>
          <w:color w:val="000000" w:themeColor="text1"/>
          <w:sz w:val="22"/>
          <w:szCs w:val="22"/>
        </w:rPr>
        <w:t xml:space="preserve"> </w:t>
      </w:r>
      <w:r w:rsidR="005D4044" w:rsidRPr="0049503A">
        <w:rPr>
          <w:color w:val="000000" w:themeColor="text1"/>
          <w:sz w:val="22"/>
          <w:szCs w:val="22"/>
        </w:rPr>
        <w:t xml:space="preserve">on traits of </w:t>
      </w:r>
      <w:r w:rsidR="00737C4E" w:rsidRPr="0049503A">
        <w:rPr>
          <w:color w:val="000000" w:themeColor="text1"/>
          <w:sz w:val="22"/>
          <w:szCs w:val="22"/>
        </w:rPr>
        <w:t>pitch pine</w:t>
      </w:r>
      <w:r w:rsidR="005D4044" w:rsidRPr="0049503A">
        <w:rPr>
          <w:color w:val="000000" w:themeColor="text1"/>
          <w:sz w:val="22"/>
          <w:szCs w:val="22"/>
        </w:rPr>
        <w:t xml:space="preserve"> individuals across </w:t>
      </w:r>
      <w:r w:rsidR="00F04941" w:rsidRPr="0049503A">
        <w:rPr>
          <w:color w:val="000000" w:themeColor="text1"/>
          <w:sz w:val="22"/>
          <w:szCs w:val="22"/>
        </w:rPr>
        <w:t xml:space="preserve">elevation </w:t>
      </w:r>
      <w:r w:rsidR="00FC0CC9" w:rsidRPr="0049503A">
        <w:rPr>
          <w:color w:val="000000" w:themeColor="text1"/>
          <w:sz w:val="22"/>
          <w:szCs w:val="22"/>
        </w:rPr>
        <w:t xml:space="preserve">(9.5 to 404 m) </w:t>
      </w:r>
      <w:r w:rsidR="00F04941" w:rsidRPr="0049503A">
        <w:rPr>
          <w:color w:val="000000" w:themeColor="text1"/>
          <w:sz w:val="22"/>
          <w:szCs w:val="22"/>
        </w:rPr>
        <w:t>and</w:t>
      </w:r>
      <w:r w:rsidR="00A85C20" w:rsidRPr="0049503A">
        <w:rPr>
          <w:color w:val="000000" w:themeColor="text1"/>
          <w:sz w:val="22"/>
          <w:szCs w:val="22"/>
        </w:rPr>
        <w:t xml:space="preserve"> </w:t>
      </w:r>
      <w:r w:rsidR="00580317" w:rsidRPr="0049503A">
        <w:rPr>
          <w:color w:val="000000" w:themeColor="text1"/>
          <w:sz w:val="22"/>
          <w:szCs w:val="22"/>
        </w:rPr>
        <w:t xml:space="preserve">topographic </w:t>
      </w:r>
      <w:r w:rsidR="00FC0CC9" w:rsidRPr="0049503A">
        <w:rPr>
          <w:color w:val="000000" w:themeColor="text1"/>
          <w:sz w:val="22"/>
          <w:szCs w:val="22"/>
        </w:rPr>
        <w:t>(flat, ledge</w:t>
      </w:r>
      <w:ins w:id="3" w:author="Risa" w:date="2021-04-27T11:34:00Z">
        <w:r w:rsidR="009B21BB">
          <w:rPr>
            <w:color w:val="000000" w:themeColor="text1"/>
            <w:sz w:val="22"/>
            <w:szCs w:val="22"/>
          </w:rPr>
          <w:t>,</w:t>
        </w:r>
      </w:ins>
      <w:r w:rsidR="00FC0CC9" w:rsidRPr="0049503A">
        <w:rPr>
          <w:color w:val="000000" w:themeColor="text1"/>
          <w:sz w:val="22"/>
          <w:szCs w:val="22"/>
        </w:rPr>
        <w:t xml:space="preserve"> and cliff) </w:t>
      </w:r>
      <w:r w:rsidR="00580317" w:rsidRPr="0049503A">
        <w:rPr>
          <w:color w:val="000000" w:themeColor="text1"/>
          <w:sz w:val="22"/>
          <w:szCs w:val="22"/>
        </w:rPr>
        <w:t>gradient</w:t>
      </w:r>
      <w:r w:rsidR="00FC0CC9" w:rsidRPr="0049503A">
        <w:rPr>
          <w:color w:val="000000" w:themeColor="text1"/>
          <w:sz w:val="22"/>
          <w:szCs w:val="22"/>
        </w:rPr>
        <w:t>s</w:t>
      </w:r>
      <w:r w:rsidR="0076574C" w:rsidRPr="0049503A">
        <w:rPr>
          <w:color w:val="000000" w:themeColor="text1"/>
          <w:sz w:val="22"/>
          <w:szCs w:val="22"/>
        </w:rPr>
        <w:t xml:space="preserve"> at </w:t>
      </w:r>
      <w:r w:rsidR="00C437EC" w:rsidRPr="0049503A">
        <w:rPr>
          <w:color w:val="000000" w:themeColor="text1"/>
          <w:sz w:val="22"/>
          <w:szCs w:val="22"/>
        </w:rPr>
        <w:t>Mt. Desert Island</w:t>
      </w:r>
      <w:r w:rsidR="00193235" w:rsidRPr="0049503A">
        <w:rPr>
          <w:color w:val="000000" w:themeColor="text1"/>
          <w:sz w:val="22"/>
          <w:szCs w:val="22"/>
        </w:rPr>
        <w:t>.</w:t>
      </w:r>
      <w:r w:rsidR="006B2D50" w:rsidRPr="0049503A">
        <w:rPr>
          <w:color w:val="000000" w:themeColor="text1"/>
          <w:sz w:val="22"/>
          <w:szCs w:val="22"/>
        </w:rPr>
        <w:t xml:space="preserve"> </w:t>
      </w:r>
      <w:r w:rsidR="0076574C" w:rsidRPr="0049503A">
        <w:rPr>
          <w:color w:val="000000" w:themeColor="text1"/>
          <w:sz w:val="22"/>
          <w:szCs w:val="22"/>
        </w:rPr>
        <w:t>Traits included g</w:t>
      </w:r>
      <w:r w:rsidR="006B2D50" w:rsidRPr="0049503A">
        <w:rPr>
          <w:color w:val="000000" w:themeColor="text1"/>
          <w:sz w:val="22"/>
          <w:szCs w:val="22"/>
        </w:rPr>
        <w:t>rowth,</w:t>
      </w:r>
      <w:r w:rsidR="00A92472" w:rsidRPr="0049503A">
        <w:rPr>
          <w:color w:val="000000" w:themeColor="text1"/>
          <w:sz w:val="22"/>
          <w:szCs w:val="22"/>
        </w:rPr>
        <w:t xml:space="preserve"> stand density,</w:t>
      </w:r>
      <w:r w:rsidR="006B2D50" w:rsidRPr="0049503A">
        <w:rPr>
          <w:color w:val="000000" w:themeColor="text1"/>
          <w:sz w:val="22"/>
          <w:szCs w:val="22"/>
        </w:rPr>
        <w:t xml:space="preserve"> photosynthetic water use efficiency, </w:t>
      </w:r>
      <w:r w:rsidR="0076574C" w:rsidRPr="0049503A">
        <w:rPr>
          <w:color w:val="000000" w:themeColor="text1"/>
          <w:sz w:val="22"/>
          <w:szCs w:val="22"/>
        </w:rPr>
        <w:t>and</w:t>
      </w:r>
      <w:r w:rsidR="006B2D50" w:rsidRPr="0049503A">
        <w:rPr>
          <w:color w:val="000000" w:themeColor="text1"/>
          <w:sz w:val="22"/>
          <w:szCs w:val="22"/>
        </w:rPr>
        <w:t xml:space="preserve"> foliar nutrients</w:t>
      </w:r>
      <w:r w:rsidR="0076574C" w:rsidRPr="0049503A">
        <w:rPr>
          <w:color w:val="000000" w:themeColor="text1"/>
          <w:sz w:val="22"/>
          <w:szCs w:val="22"/>
        </w:rPr>
        <w:t>. We also measured site data such as soil nutrients,</w:t>
      </w:r>
      <w:r w:rsidR="00366960" w:rsidRPr="0049503A">
        <w:rPr>
          <w:color w:val="000000" w:themeColor="text1"/>
          <w:sz w:val="22"/>
          <w:szCs w:val="22"/>
        </w:rPr>
        <w:t xml:space="preserve"> </w:t>
      </w:r>
      <w:r w:rsidR="006B2D50" w:rsidRPr="0049503A">
        <w:rPr>
          <w:color w:val="000000" w:themeColor="text1"/>
          <w:sz w:val="22"/>
          <w:szCs w:val="22"/>
        </w:rPr>
        <w:t>soil water retention</w:t>
      </w:r>
      <w:r w:rsidR="00366960" w:rsidRPr="0049503A">
        <w:rPr>
          <w:color w:val="000000" w:themeColor="text1"/>
          <w:sz w:val="22"/>
          <w:szCs w:val="22"/>
        </w:rPr>
        <w:t>, elevation, slope</w:t>
      </w:r>
      <w:ins w:id="4" w:author="Risa" w:date="2021-04-27T11:34:00Z">
        <w:r w:rsidR="009B21BB">
          <w:rPr>
            <w:color w:val="000000" w:themeColor="text1"/>
            <w:sz w:val="22"/>
            <w:szCs w:val="22"/>
          </w:rPr>
          <w:t>,</w:t>
        </w:r>
      </w:ins>
      <w:r w:rsidR="00366960" w:rsidRPr="0049503A">
        <w:rPr>
          <w:color w:val="000000" w:themeColor="text1"/>
          <w:sz w:val="22"/>
          <w:szCs w:val="22"/>
        </w:rPr>
        <w:t xml:space="preserve"> and aspect</w:t>
      </w:r>
      <w:r w:rsidR="00B2765F" w:rsidRPr="0049503A">
        <w:rPr>
          <w:color w:val="000000" w:themeColor="text1"/>
          <w:sz w:val="22"/>
          <w:szCs w:val="22"/>
        </w:rPr>
        <w:t>.</w:t>
      </w:r>
      <w:r w:rsidR="006B2D50" w:rsidRPr="0049503A">
        <w:rPr>
          <w:color w:val="000000" w:themeColor="text1"/>
          <w:sz w:val="22"/>
          <w:szCs w:val="22"/>
        </w:rPr>
        <w:t xml:space="preserve"> </w:t>
      </w:r>
      <w:r w:rsidR="00057585" w:rsidRPr="0049503A">
        <w:rPr>
          <w:color w:val="000000" w:themeColor="text1"/>
          <w:sz w:val="22"/>
          <w:szCs w:val="22"/>
        </w:rPr>
        <w:t xml:space="preserve">Elevation </w:t>
      </w:r>
      <w:proofErr w:type="gramStart"/>
      <w:r w:rsidR="00057585" w:rsidRPr="0049503A">
        <w:rPr>
          <w:color w:val="000000" w:themeColor="text1"/>
          <w:sz w:val="22"/>
          <w:szCs w:val="22"/>
        </w:rPr>
        <w:t>was found</w:t>
      </w:r>
      <w:proofErr w:type="gramEnd"/>
      <w:r w:rsidR="00057585" w:rsidRPr="0049503A">
        <w:rPr>
          <w:color w:val="000000" w:themeColor="text1"/>
          <w:sz w:val="22"/>
          <w:szCs w:val="22"/>
        </w:rPr>
        <w:t xml:space="preserve"> to be a greater driver of persistence than</w:t>
      </w:r>
      <w:r w:rsidR="0039350C" w:rsidRPr="0049503A">
        <w:rPr>
          <w:color w:val="000000" w:themeColor="text1"/>
          <w:sz w:val="22"/>
          <w:szCs w:val="22"/>
        </w:rPr>
        <w:t xml:space="preserve"> fire history </w:t>
      </w:r>
      <w:r w:rsidR="0076574C" w:rsidRPr="0049503A">
        <w:rPr>
          <w:color w:val="000000" w:themeColor="text1"/>
          <w:sz w:val="22"/>
          <w:szCs w:val="22"/>
        </w:rPr>
        <w:t>and there was little interaction between elevation and fire history</w:t>
      </w:r>
      <w:r w:rsidR="0039350C" w:rsidRPr="0049503A">
        <w:rPr>
          <w:color w:val="000000" w:themeColor="text1"/>
          <w:sz w:val="22"/>
          <w:szCs w:val="22"/>
        </w:rPr>
        <w:t xml:space="preserve">. </w:t>
      </w:r>
      <w:r w:rsidR="00632644" w:rsidRPr="0049503A">
        <w:rPr>
          <w:color w:val="000000" w:themeColor="text1"/>
          <w:sz w:val="22"/>
          <w:szCs w:val="22"/>
        </w:rPr>
        <w:t xml:space="preserve">Our data </w:t>
      </w:r>
      <w:proofErr w:type="gramStart"/>
      <w:r w:rsidR="00632644" w:rsidRPr="0049503A">
        <w:rPr>
          <w:color w:val="000000" w:themeColor="text1"/>
          <w:sz w:val="22"/>
          <w:szCs w:val="22"/>
        </w:rPr>
        <w:t>indicates</w:t>
      </w:r>
      <w:proofErr w:type="gramEnd"/>
      <w:r w:rsidR="00632644" w:rsidRPr="0049503A">
        <w:rPr>
          <w:color w:val="000000" w:themeColor="text1"/>
          <w:sz w:val="22"/>
          <w:szCs w:val="22"/>
        </w:rPr>
        <w:t xml:space="preserve"> that</w:t>
      </w:r>
      <w:r w:rsidR="0039350C" w:rsidRPr="0049503A">
        <w:rPr>
          <w:color w:val="000000" w:themeColor="text1"/>
          <w:sz w:val="22"/>
          <w:szCs w:val="22"/>
        </w:rPr>
        <w:t xml:space="preserve"> fire return intervals </w:t>
      </w:r>
      <w:r w:rsidR="00632644" w:rsidRPr="0049503A">
        <w:rPr>
          <w:color w:val="000000" w:themeColor="text1"/>
          <w:sz w:val="22"/>
          <w:szCs w:val="22"/>
        </w:rPr>
        <w:t xml:space="preserve">were likely too </w:t>
      </w:r>
      <w:r w:rsidR="0039350C" w:rsidRPr="0049503A">
        <w:rPr>
          <w:color w:val="000000" w:themeColor="text1"/>
          <w:sz w:val="22"/>
          <w:szCs w:val="22"/>
        </w:rPr>
        <w:t xml:space="preserve">infrequent to </w:t>
      </w:r>
      <w:r w:rsidR="00632644" w:rsidRPr="0049503A">
        <w:rPr>
          <w:color w:val="000000" w:themeColor="text1"/>
          <w:sz w:val="22"/>
          <w:szCs w:val="22"/>
        </w:rPr>
        <w:t xml:space="preserve">support selection for </w:t>
      </w:r>
      <w:r w:rsidR="0039350C" w:rsidRPr="0049503A">
        <w:rPr>
          <w:color w:val="000000" w:themeColor="text1"/>
          <w:sz w:val="22"/>
          <w:szCs w:val="22"/>
        </w:rPr>
        <w:t xml:space="preserve">recovery capacity traits; instead, </w:t>
      </w:r>
      <w:r w:rsidR="0039350C" w:rsidRPr="0049503A">
        <w:rPr>
          <w:bCs/>
          <w:color w:val="000000" w:themeColor="text1"/>
          <w:sz w:val="22"/>
          <w:szCs w:val="22"/>
        </w:rPr>
        <w:t>persistence</w:t>
      </w:r>
      <w:r w:rsidR="0039350C" w:rsidRPr="0049503A">
        <w:rPr>
          <w:color w:val="000000" w:themeColor="text1"/>
          <w:sz w:val="22"/>
          <w:szCs w:val="22"/>
        </w:rPr>
        <w:t xml:space="preserve"> capacity traits increase</w:t>
      </w:r>
      <w:r w:rsidR="00632644" w:rsidRPr="0049503A">
        <w:rPr>
          <w:color w:val="000000" w:themeColor="text1"/>
          <w:sz w:val="22"/>
          <w:szCs w:val="22"/>
        </w:rPr>
        <w:t>d</w:t>
      </w:r>
      <w:r w:rsidR="0039350C" w:rsidRPr="0049503A">
        <w:rPr>
          <w:color w:val="000000" w:themeColor="text1"/>
          <w:sz w:val="22"/>
          <w:szCs w:val="22"/>
        </w:rPr>
        <w:t xml:space="preserve"> in </w:t>
      </w:r>
      <w:r w:rsidR="00632644" w:rsidRPr="0049503A">
        <w:rPr>
          <w:color w:val="000000" w:themeColor="text1"/>
          <w:sz w:val="22"/>
          <w:szCs w:val="22"/>
        </w:rPr>
        <w:t>response to</w:t>
      </w:r>
      <w:r w:rsidR="0039350C" w:rsidRPr="0049503A">
        <w:rPr>
          <w:color w:val="000000" w:themeColor="text1"/>
          <w:sz w:val="22"/>
          <w:szCs w:val="22"/>
        </w:rPr>
        <w:t xml:space="preserve"> low intensity disturbances. </w:t>
      </w:r>
      <w:r w:rsidR="000351EE" w:rsidRPr="0049503A">
        <w:rPr>
          <w:color w:val="000000" w:themeColor="text1"/>
          <w:sz w:val="22"/>
          <w:szCs w:val="22"/>
        </w:rPr>
        <w:t>T</w:t>
      </w:r>
      <w:r w:rsidR="007904D4" w:rsidRPr="0049503A">
        <w:rPr>
          <w:color w:val="000000" w:themeColor="text1"/>
          <w:sz w:val="22"/>
          <w:szCs w:val="22"/>
        </w:rPr>
        <w:t>rees</w:t>
      </w:r>
      <w:r w:rsidR="009C0C3F" w:rsidRPr="0049503A">
        <w:rPr>
          <w:color w:val="000000" w:themeColor="text1"/>
          <w:sz w:val="22"/>
          <w:szCs w:val="22"/>
        </w:rPr>
        <w:t xml:space="preserve"> </w:t>
      </w:r>
      <w:r w:rsidR="00041BE2" w:rsidRPr="0049503A">
        <w:rPr>
          <w:color w:val="000000" w:themeColor="text1"/>
          <w:sz w:val="22"/>
          <w:szCs w:val="22"/>
        </w:rPr>
        <w:t>at upper</w:t>
      </w:r>
      <w:r w:rsidR="009C0C3F" w:rsidRPr="0049503A">
        <w:rPr>
          <w:color w:val="000000" w:themeColor="text1"/>
          <w:sz w:val="22"/>
          <w:szCs w:val="22"/>
        </w:rPr>
        <w:t xml:space="preserve"> elevations </w:t>
      </w:r>
      <w:r w:rsidR="005D4044" w:rsidRPr="0049503A">
        <w:rPr>
          <w:color w:val="000000" w:themeColor="text1"/>
          <w:sz w:val="22"/>
          <w:szCs w:val="22"/>
        </w:rPr>
        <w:t xml:space="preserve">were </w:t>
      </w:r>
      <w:r w:rsidR="008B0189" w:rsidRPr="0049503A">
        <w:rPr>
          <w:color w:val="000000" w:themeColor="text1"/>
          <w:sz w:val="22"/>
          <w:szCs w:val="22"/>
        </w:rPr>
        <w:t>smaller</w:t>
      </w:r>
      <w:r w:rsidR="002D07E5" w:rsidRPr="0049503A">
        <w:rPr>
          <w:color w:val="000000" w:themeColor="text1"/>
          <w:sz w:val="22"/>
          <w:szCs w:val="22"/>
        </w:rPr>
        <w:t>, narrower and less canopied</w:t>
      </w:r>
      <w:r w:rsidR="001905BF" w:rsidRPr="0049503A">
        <w:rPr>
          <w:color w:val="000000" w:themeColor="text1"/>
          <w:sz w:val="22"/>
          <w:szCs w:val="22"/>
        </w:rPr>
        <w:t xml:space="preserve"> than those at lower elevations</w:t>
      </w:r>
      <w:r w:rsidR="005D4044" w:rsidRPr="0049503A">
        <w:rPr>
          <w:color w:val="000000" w:themeColor="text1"/>
          <w:sz w:val="22"/>
          <w:szCs w:val="22"/>
        </w:rPr>
        <w:t xml:space="preserve"> and had </w:t>
      </w:r>
      <w:r w:rsidR="009C0C3F" w:rsidRPr="0049503A">
        <w:rPr>
          <w:color w:val="000000" w:themeColor="text1"/>
          <w:sz w:val="22"/>
          <w:szCs w:val="22"/>
        </w:rPr>
        <w:t xml:space="preserve">greater </w:t>
      </w:r>
      <w:r w:rsidR="001D515C" w:rsidRPr="0049503A">
        <w:rPr>
          <w:color w:val="000000" w:themeColor="text1"/>
          <w:sz w:val="22"/>
          <w:szCs w:val="22"/>
        </w:rPr>
        <w:t>water use efficiency</w:t>
      </w:r>
      <w:r w:rsidR="005D4044" w:rsidRPr="0049503A">
        <w:rPr>
          <w:color w:val="000000" w:themeColor="text1"/>
          <w:sz w:val="22"/>
          <w:szCs w:val="22"/>
        </w:rPr>
        <w:t>,</w:t>
      </w:r>
      <w:r w:rsidR="00B47E8E" w:rsidRPr="0049503A">
        <w:rPr>
          <w:color w:val="000000" w:themeColor="text1"/>
          <w:sz w:val="22"/>
          <w:szCs w:val="22"/>
        </w:rPr>
        <w:t xml:space="preserve"> </w:t>
      </w:r>
      <w:r w:rsidR="005D4044" w:rsidRPr="0049503A">
        <w:rPr>
          <w:color w:val="000000" w:themeColor="text1"/>
          <w:sz w:val="22"/>
          <w:szCs w:val="22"/>
        </w:rPr>
        <w:t>indicating a preference for</w:t>
      </w:r>
      <w:r w:rsidR="00C2358C" w:rsidRPr="0049503A">
        <w:rPr>
          <w:color w:val="000000" w:themeColor="text1"/>
          <w:sz w:val="22"/>
          <w:szCs w:val="22"/>
        </w:rPr>
        <w:t xml:space="preserve"> </w:t>
      </w:r>
      <w:r w:rsidR="00B47E8E" w:rsidRPr="0049503A">
        <w:rPr>
          <w:color w:val="000000" w:themeColor="text1"/>
          <w:sz w:val="22"/>
          <w:szCs w:val="22"/>
        </w:rPr>
        <w:t>stress resistance</w:t>
      </w:r>
      <w:r w:rsidR="007904D4" w:rsidRPr="0049503A">
        <w:rPr>
          <w:color w:val="000000" w:themeColor="text1"/>
          <w:sz w:val="22"/>
          <w:szCs w:val="22"/>
        </w:rPr>
        <w:t xml:space="preserve"> </w:t>
      </w:r>
      <w:proofErr w:type="gramStart"/>
      <w:r w:rsidR="005D4044" w:rsidRPr="0049503A">
        <w:rPr>
          <w:color w:val="000000" w:themeColor="text1"/>
          <w:sz w:val="22"/>
          <w:szCs w:val="22"/>
        </w:rPr>
        <w:t xml:space="preserve">over </w:t>
      </w:r>
      <w:r w:rsidR="00164458" w:rsidRPr="0049503A">
        <w:rPr>
          <w:color w:val="000000" w:themeColor="text1"/>
          <w:sz w:val="22"/>
          <w:szCs w:val="22"/>
        </w:rPr>
        <w:t>growth</w:t>
      </w:r>
      <w:proofErr w:type="gramEnd"/>
      <w:r w:rsidR="001905BF" w:rsidRPr="0049503A">
        <w:rPr>
          <w:color w:val="000000" w:themeColor="text1"/>
          <w:sz w:val="22"/>
          <w:szCs w:val="22"/>
        </w:rPr>
        <w:t xml:space="preserve"> </w:t>
      </w:r>
      <w:r w:rsidR="00632644" w:rsidRPr="0049503A">
        <w:rPr>
          <w:color w:val="000000" w:themeColor="text1"/>
          <w:sz w:val="22"/>
          <w:szCs w:val="22"/>
        </w:rPr>
        <w:t>at harsher, high elevation sites</w:t>
      </w:r>
      <w:r w:rsidR="001905BF" w:rsidRPr="0049503A">
        <w:rPr>
          <w:color w:val="000000" w:themeColor="text1"/>
          <w:sz w:val="22"/>
          <w:szCs w:val="22"/>
        </w:rPr>
        <w:t xml:space="preserve">. </w:t>
      </w:r>
      <w:r w:rsidR="00594D09" w:rsidRPr="0049503A">
        <w:rPr>
          <w:color w:val="000000" w:themeColor="text1"/>
          <w:sz w:val="22"/>
          <w:szCs w:val="22"/>
        </w:rPr>
        <w:t>At</w:t>
      </w:r>
      <w:r w:rsidR="001905BF" w:rsidRPr="0049503A">
        <w:rPr>
          <w:color w:val="000000" w:themeColor="text1"/>
          <w:sz w:val="22"/>
          <w:szCs w:val="22"/>
        </w:rPr>
        <w:t xml:space="preserve"> modest elevation</w:t>
      </w:r>
      <w:r w:rsidR="009E7D01" w:rsidRPr="0049503A">
        <w:rPr>
          <w:color w:val="000000" w:themeColor="text1"/>
          <w:sz w:val="22"/>
          <w:szCs w:val="22"/>
        </w:rPr>
        <w:t xml:space="preserve"> </w:t>
      </w:r>
      <w:r w:rsidR="00594D09" w:rsidRPr="0049503A">
        <w:rPr>
          <w:color w:val="000000" w:themeColor="text1"/>
          <w:sz w:val="22"/>
          <w:szCs w:val="22"/>
        </w:rPr>
        <w:t xml:space="preserve">trees </w:t>
      </w:r>
      <w:proofErr w:type="gramStart"/>
      <w:r w:rsidR="001905BF" w:rsidRPr="0049503A">
        <w:rPr>
          <w:color w:val="000000" w:themeColor="text1"/>
          <w:sz w:val="22"/>
          <w:szCs w:val="22"/>
        </w:rPr>
        <w:t>exhibit</w:t>
      </w:r>
      <w:r w:rsidR="00594D09" w:rsidRPr="0049503A">
        <w:rPr>
          <w:color w:val="000000" w:themeColor="text1"/>
          <w:sz w:val="22"/>
          <w:szCs w:val="22"/>
        </w:rPr>
        <w:t>ed</w:t>
      </w:r>
      <w:proofErr w:type="gramEnd"/>
      <w:r w:rsidR="008B0189" w:rsidRPr="0049503A">
        <w:rPr>
          <w:color w:val="000000" w:themeColor="text1"/>
          <w:sz w:val="22"/>
          <w:szCs w:val="22"/>
        </w:rPr>
        <w:t xml:space="preserve"> </w:t>
      </w:r>
      <w:r w:rsidR="006B2D50" w:rsidRPr="0049503A">
        <w:rPr>
          <w:color w:val="000000" w:themeColor="text1"/>
          <w:sz w:val="22"/>
          <w:szCs w:val="22"/>
        </w:rPr>
        <w:t>greater</w:t>
      </w:r>
      <w:r w:rsidR="00632644" w:rsidRPr="0049503A">
        <w:rPr>
          <w:color w:val="000000" w:themeColor="text1"/>
          <w:sz w:val="22"/>
          <w:szCs w:val="22"/>
        </w:rPr>
        <w:t xml:space="preserve"> capacity for growth and a reduction in stress tolerance traits due to more favorable conditions, including greater</w:t>
      </w:r>
      <w:r w:rsidR="006B2D50" w:rsidRPr="0049503A">
        <w:rPr>
          <w:color w:val="000000" w:themeColor="text1"/>
          <w:sz w:val="22"/>
          <w:szCs w:val="22"/>
        </w:rPr>
        <w:t xml:space="preserve"> soil moisture retention. </w:t>
      </w:r>
    </w:p>
    <w:p w14:paraId="59FB40D5" w14:textId="77777777" w:rsidR="004320E4" w:rsidRPr="0049503A" w:rsidRDefault="004320E4" w:rsidP="0049503A">
      <w:pPr>
        <w:jc w:val="both"/>
        <w:rPr>
          <w:color w:val="000000" w:themeColor="text1"/>
          <w:sz w:val="22"/>
          <w:szCs w:val="22"/>
        </w:rPr>
      </w:pPr>
    </w:p>
    <w:p w14:paraId="3399C6AB" w14:textId="0684D52B" w:rsidR="001D515C" w:rsidRPr="0049503A" w:rsidRDefault="001D515C" w:rsidP="0049503A">
      <w:pPr>
        <w:jc w:val="both"/>
        <w:rPr>
          <w:b/>
          <w:color w:val="000000" w:themeColor="text1"/>
          <w:sz w:val="22"/>
          <w:szCs w:val="22"/>
        </w:rPr>
      </w:pPr>
      <w:bookmarkStart w:id="5" w:name="_Hlk43783425"/>
      <w:bookmarkEnd w:id="1"/>
      <w:r w:rsidRPr="0049503A">
        <w:rPr>
          <w:b/>
          <w:color w:val="000000" w:themeColor="text1"/>
          <w:sz w:val="22"/>
          <w:szCs w:val="22"/>
        </w:rPr>
        <w:t>INTRODUCTION</w:t>
      </w:r>
    </w:p>
    <w:p w14:paraId="3841F827" w14:textId="337400E0" w:rsidR="00F8412B" w:rsidRPr="0049503A" w:rsidRDefault="00B00DB2" w:rsidP="0049503A">
      <w:pPr>
        <w:spacing w:line="276" w:lineRule="auto"/>
        <w:jc w:val="both"/>
        <w:rPr>
          <w:color w:val="000000" w:themeColor="text1"/>
          <w:sz w:val="22"/>
          <w:szCs w:val="22"/>
        </w:rPr>
      </w:pPr>
      <w:r w:rsidRPr="0049503A">
        <w:rPr>
          <w:color w:val="000000" w:themeColor="text1"/>
          <w:sz w:val="22"/>
          <w:szCs w:val="22"/>
        </w:rPr>
        <w:t xml:space="preserve">On </w:t>
      </w:r>
      <w:r w:rsidR="00C437EC" w:rsidRPr="0049503A">
        <w:rPr>
          <w:color w:val="000000" w:themeColor="text1"/>
          <w:sz w:val="22"/>
          <w:szCs w:val="22"/>
        </w:rPr>
        <w:t xml:space="preserve">Mt. Desert Island </w:t>
      </w:r>
      <w:r w:rsidRPr="0049503A">
        <w:rPr>
          <w:color w:val="000000" w:themeColor="text1"/>
          <w:sz w:val="22"/>
          <w:szCs w:val="22"/>
        </w:rPr>
        <w:t>in</w:t>
      </w:r>
      <w:r w:rsidR="00E17BC1" w:rsidRPr="0049503A">
        <w:rPr>
          <w:color w:val="000000" w:themeColor="text1"/>
          <w:sz w:val="22"/>
          <w:szCs w:val="22"/>
        </w:rPr>
        <w:t xml:space="preserve"> Maine </w:t>
      </w:r>
      <w:r w:rsidR="00D52074" w:rsidRPr="0049503A">
        <w:rPr>
          <w:color w:val="000000" w:themeColor="text1"/>
          <w:sz w:val="22"/>
          <w:szCs w:val="22"/>
        </w:rPr>
        <w:t>USA</w:t>
      </w:r>
      <w:r w:rsidR="00E17BC1" w:rsidRPr="0049503A">
        <w:rPr>
          <w:color w:val="000000" w:themeColor="text1"/>
          <w:sz w:val="22"/>
          <w:szCs w:val="22"/>
        </w:rPr>
        <w:t xml:space="preserve">, </w:t>
      </w:r>
      <w:r w:rsidR="00A958FE" w:rsidRPr="0049503A">
        <w:rPr>
          <w:color w:val="000000" w:themeColor="text1"/>
          <w:sz w:val="22"/>
          <w:szCs w:val="22"/>
        </w:rPr>
        <w:t>globally threatened</w:t>
      </w:r>
      <w:r w:rsidR="00E17BC1" w:rsidRPr="0049503A">
        <w:rPr>
          <w:color w:val="000000" w:themeColor="text1"/>
          <w:sz w:val="22"/>
          <w:szCs w:val="22"/>
        </w:rPr>
        <w:t xml:space="preserve"> pitch pine (</w:t>
      </w:r>
      <w:r w:rsidR="00E17BC1" w:rsidRPr="0049503A">
        <w:rPr>
          <w:i/>
          <w:iCs/>
          <w:color w:val="000000" w:themeColor="text1"/>
          <w:sz w:val="22"/>
          <w:szCs w:val="22"/>
        </w:rPr>
        <w:t>Pinus rigida</w:t>
      </w:r>
      <w:del w:id="6" w:author="Risa" w:date="2021-04-27T11:34:00Z">
        <w:r w:rsidR="00E17BC1" w:rsidRPr="0049503A" w:rsidDel="009B21BB">
          <w:rPr>
            <w:color w:val="000000" w:themeColor="text1"/>
            <w:sz w:val="22"/>
            <w:szCs w:val="22"/>
          </w:rPr>
          <w:delText xml:space="preserve"> Miller</w:delText>
        </w:r>
      </w:del>
      <w:r w:rsidR="00E17BC1" w:rsidRPr="0049503A">
        <w:rPr>
          <w:color w:val="000000" w:themeColor="text1"/>
          <w:sz w:val="22"/>
          <w:szCs w:val="22"/>
        </w:rPr>
        <w:t xml:space="preserve">) </w:t>
      </w:r>
      <w:r w:rsidR="00F4651B" w:rsidRPr="0049503A">
        <w:rPr>
          <w:color w:val="000000" w:themeColor="text1"/>
          <w:sz w:val="22"/>
          <w:szCs w:val="22"/>
        </w:rPr>
        <w:t xml:space="preserve">dwell </w:t>
      </w:r>
      <w:r w:rsidR="00A958FE" w:rsidRPr="0049503A">
        <w:rPr>
          <w:color w:val="000000" w:themeColor="text1"/>
          <w:sz w:val="22"/>
          <w:szCs w:val="22"/>
        </w:rPr>
        <w:t xml:space="preserve">at the edge of their </w:t>
      </w:r>
      <w:r w:rsidR="000D4F4A" w:rsidRPr="0049503A">
        <w:rPr>
          <w:color w:val="000000" w:themeColor="text1"/>
          <w:sz w:val="22"/>
          <w:szCs w:val="22"/>
        </w:rPr>
        <w:t xml:space="preserve">northeastern </w:t>
      </w:r>
      <w:r w:rsidR="00BB0479" w:rsidRPr="0049503A">
        <w:rPr>
          <w:color w:val="000000" w:themeColor="text1"/>
          <w:sz w:val="22"/>
          <w:szCs w:val="22"/>
        </w:rPr>
        <w:t>range</w:t>
      </w:r>
      <w:r w:rsidR="000A32EC" w:rsidRPr="0049503A">
        <w:rPr>
          <w:color w:val="000000" w:themeColor="text1"/>
          <w:sz w:val="22"/>
          <w:szCs w:val="22"/>
        </w:rPr>
        <w:t xml:space="preserve">. </w:t>
      </w:r>
      <w:r w:rsidR="004B5B95" w:rsidRPr="0049503A">
        <w:rPr>
          <w:color w:val="000000" w:themeColor="text1"/>
          <w:sz w:val="22"/>
          <w:szCs w:val="22"/>
        </w:rPr>
        <w:t>Some f</w:t>
      </w:r>
      <w:r w:rsidR="000A32EC" w:rsidRPr="0049503A">
        <w:rPr>
          <w:color w:val="000000" w:themeColor="text1"/>
          <w:sz w:val="22"/>
          <w:szCs w:val="22"/>
        </w:rPr>
        <w:t xml:space="preserve">ire ecologists in </w:t>
      </w:r>
      <w:ins w:id="7" w:author="Risa" w:date="2021-04-27T11:34:00Z">
        <w:r w:rsidR="009B21BB">
          <w:rPr>
            <w:color w:val="000000" w:themeColor="text1"/>
            <w:sz w:val="22"/>
            <w:szCs w:val="22"/>
          </w:rPr>
          <w:t xml:space="preserve">the </w:t>
        </w:r>
      </w:ins>
      <w:r w:rsidR="000A32EC" w:rsidRPr="0049503A">
        <w:rPr>
          <w:color w:val="000000" w:themeColor="text1"/>
          <w:sz w:val="22"/>
          <w:szCs w:val="22"/>
        </w:rPr>
        <w:t xml:space="preserve">Northeast USA suggest </w:t>
      </w:r>
      <w:ins w:id="8" w:author="Risa" w:date="2021-04-27T11:34:00Z">
        <w:r w:rsidR="009B21BB">
          <w:rPr>
            <w:color w:val="000000" w:themeColor="text1"/>
            <w:sz w:val="22"/>
            <w:szCs w:val="22"/>
          </w:rPr>
          <w:t xml:space="preserve">that </w:t>
        </w:r>
      </w:ins>
      <w:r w:rsidR="000A32EC" w:rsidRPr="0049503A">
        <w:rPr>
          <w:color w:val="000000" w:themeColor="text1"/>
          <w:sz w:val="22"/>
          <w:szCs w:val="22"/>
        </w:rPr>
        <w:t xml:space="preserve">wildfire is </w:t>
      </w:r>
      <w:proofErr w:type="gramStart"/>
      <w:r w:rsidR="000A32EC" w:rsidRPr="0049503A">
        <w:rPr>
          <w:color w:val="000000" w:themeColor="text1"/>
          <w:sz w:val="22"/>
          <w:szCs w:val="22"/>
        </w:rPr>
        <w:t>required</w:t>
      </w:r>
      <w:proofErr w:type="gramEnd"/>
      <w:r w:rsidR="000A32EC" w:rsidRPr="0049503A">
        <w:rPr>
          <w:color w:val="000000" w:themeColor="text1"/>
          <w:sz w:val="22"/>
          <w:szCs w:val="22"/>
        </w:rPr>
        <w:t xml:space="preserve"> every six to twenty-five years to perpetuate and rejuvenate pitch pine (Jordan </w:t>
      </w:r>
      <w:r w:rsidR="000A32EC" w:rsidRPr="0049503A">
        <w:rPr>
          <w:i/>
          <w:iCs/>
          <w:color w:val="000000" w:themeColor="text1"/>
          <w:sz w:val="22"/>
          <w:szCs w:val="22"/>
        </w:rPr>
        <w:t>et al</w:t>
      </w:r>
      <w:r w:rsidR="000A32EC" w:rsidRPr="0049503A">
        <w:rPr>
          <w:color w:val="000000" w:themeColor="text1"/>
          <w:sz w:val="22"/>
          <w:szCs w:val="22"/>
        </w:rPr>
        <w:t xml:space="preserve"> 2003)</w:t>
      </w:r>
      <w:r w:rsidR="00D41527" w:rsidRPr="0049503A">
        <w:rPr>
          <w:color w:val="000000" w:themeColor="text1"/>
          <w:sz w:val="22"/>
          <w:szCs w:val="22"/>
        </w:rPr>
        <w:t xml:space="preserve"> such as these</w:t>
      </w:r>
      <w:r w:rsidR="000A32EC" w:rsidRPr="0049503A">
        <w:rPr>
          <w:color w:val="000000" w:themeColor="text1"/>
          <w:sz w:val="22"/>
          <w:szCs w:val="22"/>
        </w:rPr>
        <w:t xml:space="preserve">. Yet, on </w:t>
      </w:r>
      <w:r w:rsidR="00277031" w:rsidRPr="0049503A">
        <w:rPr>
          <w:color w:val="000000" w:themeColor="text1"/>
          <w:sz w:val="22"/>
          <w:szCs w:val="22"/>
        </w:rPr>
        <w:t>Mt. Desert Island</w:t>
      </w:r>
      <w:r w:rsidR="000A32EC" w:rsidRPr="0049503A">
        <w:rPr>
          <w:color w:val="000000" w:themeColor="text1"/>
          <w:sz w:val="22"/>
          <w:szCs w:val="22"/>
        </w:rPr>
        <w:t>, pitch pine</w:t>
      </w:r>
      <w:r w:rsidR="004B5B95" w:rsidRPr="0049503A">
        <w:rPr>
          <w:color w:val="000000" w:themeColor="text1"/>
          <w:sz w:val="22"/>
          <w:szCs w:val="22"/>
        </w:rPr>
        <w:t xml:space="preserve"> </w:t>
      </w:r>
      <w:proofErr w:type="gramStart"/>
      <w:r w:rsidR="007F1D08" w:rsidRPr="0049503A">
        <w:rPr>
          <w:color w:val="000000" w:themeColor="text1"/>
          <w:sz w:val="22"/>
          <w:szCs w:val="22"/>
        </w:rPr>
        <w:t>survive</w:t>
      </w:r>
      <w:proofErr w:type="gramEnd"/>
      <w:r w:rsidR="007F1D08" w:rsidRPr="0049503A">
        <w:rPr>
          <w:color w:val="000000" w:themeColor="text1"/>
          <w:sz w:val="22"/>
          <w:szCs w:val="22"/>
        </w:rPr>
        <w:t xml:space="preserve"> </w:t>
      </w:r>
      <w:r w:rsidR="000A32EC" w:rsidRPr="0049503A">
        <w:rPr>
          <w:color w:val="000000" w:themeColor="text1"/>
          <w:sz w:val="22"/>
          <w:szCs w:val="22"/>
        </w:rPr>
        <w:t xml:space="preserve">despite fire suppression (Miller </w:t>
      </w:r>
      <w:r w:rsidR="000A32EC" w:rsidRPr="0049503A">
        <w:rPr>
          <w:i/>
          <w:iCs/>
          <w:color w:val="000000" w:themeColor="text1"/>
          <w:sz w:val="22"/>
          <w:szCs w:val="22"/>
        </w:rPr>
        <w:t>et al</w:t>
      </w:r>
      <w:r w:rsidR="000A32EC" w:rsidRPr="0049503A">
        <w:rPr>
          <w:color w:val="000000" w:themeColor="text1"/>
          <w:sz w:val="22"/>
          <w:szCs w:val="22"/>
        </w:rPr>
        <w:t xml:space="preserve"> 2017)</w:t>
      </w:r>
      <w:r w:rsidR="003E037B" w:rsidRPr="0049503A">
        <w:rPr>
          <w:color w:val="000000" w:themeColor="text1"/>
          <w:sz w:val="22"/>
          <w:szCs w:val="22"/>
        </w:rPr>
        <w:t>,</w:t>
      </w:r>
      <w:r w:rsidR="000A32EC" w:rsidRPr="0049503A">
        <w:rPr>
          <w:color w:val="000000" w:themeColor="text1"/>
          <w:sz w:val="22"/>
          <w:szCs w:val="22"/>
        </w:rPr>
        <w:t xml:space="preserve"> </w:t>
      </w:r>
      <w:r w:rsidR="002921D6" w:rsidRPr="0049503A">
        <w:rPr>
          <w:color w:val="000000" w:themeColor="text1"/>
          <w:sz w:val="22"/>
          <w:szCs w:val="22"/>
        </w:rPr>
        <w:t>which</w:t>
      </w:r>
      <w:r w:rsidR="000A32EC" w:rsidRPr="0049503A">
        <w:rPr>
          <w:color w:val="000000" w:themeColor="text1"/>
          <w:sz w:val="22"/>
          <w:szCs w:val="22"/>
        </w:rPr>
        <w:t xml:space="preserve"> has persisted </w:t>
      </w:r>
      <w:r w:rsidR="007F1D08" w:rsidRPr="0049503A">
        <w:rPr>
          <w:color w:val="000000" w:themeColor="text1"/>
          <w:sz w:val="22"/>
          <w:szCs w:val="22"/>
        </w:rPr>
        <w:t xml:space="preserve">in the aftermath of the </w:t>
      </w:r>
      <w:r w:rsidR="000A32EC" w:rsidRPr="0049503A">
        <w:rPr>
          <w:color w:val="000000" w:themeColor="text1"/>
          <w:sz w:val="22"/>
          <w:szCs w:val="22"/>
        </w:rPr>
        <w:t xml:space="preserve">infamous 1947 conflagration (Fig. 1). It is not entirely clear what factors contribute to recovery and persistence in </w:t>
      </w:r>
      <w:r w:rsidR="003E037B" w:rsidRPr="0049503A">
        <w:rPr>
          <w:color w:val="000000" w:themeColor="text1"/>
          <w:sz w:val="22"/>
          <w:szCs w:val="22"/>
        </w:rPr>
        <w:t xml:space="preserve">the absence of </w:t>
      </w:r>
      <w:r w:rsidR="000A32EC" w:rsidRPr="0049503A">
        <w:rPr>
          <w:color w:val="000000" w:themeColor="text1"/>
          <w:sz w:val="22"/>
          <w:szCs w:val="22"/>
        </w:rPr>
        <w:t xml:space="preserve">fire (Patterson Saunders and Horton 1983; Parshall </w:t>
      </w:r>
      <w:r w:rsidR="000A32EC" w:rsidRPr="0049503A">
        <w:rPr>
          <w:i/>
          <w:iCs/>
          <w:color w:val="000000" w:themeColor="text1"/>
          <w:sz w:val="22"/>
          <w:szCs w:val="22"/>
        </w:rPr>
        <w:t>et al</w:t>
      </w:r>
      <w:r w:rsidR="000A32EC" w:rsidRPr="0049503A">
        <w:rPr>
          <w:color w:val="000000" w:themeColor="text1"/>
          <w:sz w:val="22"/>
          <w:szCs w:val="22"/>
        </w:rPr>
        <w:t xml:space="preserve"> 2003)</w:t>
      </w:r>
      <w:r w:rsidRPr="0049503A">
        <w:rPr>
          <w:color w:val="000000" w:themeColor="text1"/>
          <w:sz w:val="22"/>
          <w:szCs w:val="22"/>
        </w:rPr>
        <w:t xml:space="preserve">. </w:t>
      </w:r>
      <w:r w:rsidR="00C06CD5" w:rsidRPr="0049503A">
        <w:rPr>
          <w:color w:val="000000" w:themeColor="text1"/>
          <w:sz w:val="22"/>
          <w:szCs w:val="22"/>
        </w:rPr>
        <w:t xml:space="preserve">In coastal Atlantic states further south, </w:t>
      </w:r>
      <w:r w:rsidR="000E6992" w:rsidRPr="0049503A">
        <w:rPr>
          <w:color w:val="000000" w:themeColor="text1"/>
          <w:sz w:val="22"/>
          <w:szCs w:val="22"/>
        </w:rPr>
        <w:t>recovery and persistence are further complicated by a combination of</w:t>
      </w:r>
      <w:r w:rsidR="007F1D08" w:rsidRPr="0049503A">
        <w:rPr>
          <w:color w:val="000000" w:themeColor="text1"/>
          <w:sz w:val="22"/>
          <w:szCs w:val="22"/>
        </w:rPr>
        <w:t xml:space="preserve"> </w:t>
      </w:r>
      <w:r w:rsidR="00C06CD5" w:rsidRPr="0049503A">
        <w:rPr>
          <w:color w:val="000000" w:themeColor="text1"/>
          <w:sz w:val="22"/>
          <w:szCs w:val="22"/>
        </w:rPr>
        <w:t>natural fire</w:t>
      </w:r>
      <w:r w:rsidR="00E37658" w:rsidRPr="0049503A">
        <w:rPr>
          <w:color w:val="000000" w:themeColor="text1"/>
          <w:sz w:val="22"/>
          <w:szCs w:val="22"/>
        </w:rPr>
        <w:t xml:space="preserve"> (</w:t>
      </w:r>
      <w:proofErr w:type="spellStart"/>
      <w:r w:rsidR="00E37658" w:rsidRPr="0049503A">
        <w:rPr>
          <w:color w:val="000000" w:themeColor="text1"/>
          <w:sz w:val="22"/>
          <w:szCs w:val="22"/>
        </w:rPr>
        <w:t>Foereid</w:t>
      </w:r>
      <w:proofErr w:type="spellEnd"/>
      <w:r w:rsidR="00E37658" w:rsidRPr="0049503A">
        <w:rPr>
          <w:color w:val="000000" w:themeColor="text1"/>
          <w:sz w:val="22"/>
          <w:szCs w:val="22"/>
        </w:rPr>
        <w:t xml:space="preserve"> </w:t>
      </w:r>
      <w:r w:rsidR="00E37658" w:rsidRPr="0049503A">
        <w:rPr>
          <w:i/>
          <w:iCs/>
          <w:color w:val="000000" w:themeColor="text1"/>
          <w:sz w:val="22"/>
          <w:szCs w:val="22"/>
        </w:rPr>
        <w:t>et al</w:t>
      </w:r>
      <w:r w:rsidR="00E37658" w:rsidRPr="0049503A">
        <w:rPr>
          <w:color w:val="000000" w:themeColor="text1"/>
          <w:sz w:val="22"/>
          <w:szCs w:val="22"/>
        </w:rPr>
        <w:t xml:space="preserve"> 2015) </w:t>
      </w:r>
      <w:r w:rsidR="007F1D08" w:rsidRPr="0049503A">
        <w:rPr>
          <w:color w:val="000000" w:themeColor="text1"/>
          <w:sz w:val="22"/>
          <w:szCs w:val="22"/>
        </w:rPr>
        <w:t>and</w:t>
      </w:r>
      <w:r w:rsidR="00C06CD5" w:rsidRPr="0049503A">
        <w:rPr>
          <w:color w:val="000000" w:themeColor="text1"/>
          <w:sz w:val="22"/>
          <w:szCs w:val="22"/>
        </w:rPr>
        <w:t xml:space="preserve"> anthropogenic </w:t>
      </w:r>
      <w:r w:rsidR="00BB0479" w:rsidRPr="0049503A">
        <w:rPr>
          <w:color w:val="000000" w:themeColor="text1"/>
          <w:sz w:val="22"/>
          <w:szCs w:val="22"/>
        </w:rPr>
        <w:t xml:space="preserve">controlled burns </w:t>
      </w:r>
      <w:r w:rsidR="00C06CD5" w:rsidRPr="0049503A">
        <w:rPr>
          <w:color w:val="000000" w:themeColor="text1"/>
          <w:sz w:val="22"/>
          <w:szCs w:val="22"/>
        </w:rPr>
        <w:t xml:space="preserve">(Carlo </w:t>
      </w:r>
      <w:r w:rsidR="00C06CD5" w:rsidRPr="0049503A">
        <w:rPr>
          <w:i/>
          <w:iCs/>
          <w:color w:val="000000" w:themeColor="text1"/>
          <w:sz w:val="22"/>
          <w:szCs w:val="22"/>
        </w:rPr>
        <w:t xml:space="preserve">et al </w:t>
      </w:r>
      <w:r w:rsidR="00C06CD5" w:rsidRPr="0049503A">
        <w:rPr>
          <w:color w:val="000000" w:themeColor="text1"/>
          <w:sz w:val="22"/>
          <w:szCs w:val="22"/>
        </w:rPr>
        <w:t>2016)</w:t>
      </w:r>
      <w:ins w:id="9" w:author="Risa" w:date="2021-04-27T11:35:00Z">
        <w:r w:rsidR="009B21BB">
          <w:rPr>
            <w:color w:val="000000" w:themeColor="text1"/>
            <w:sz w:val="22"/>
            <w:szCs w:val="22"/>
          </w:rPr>
          <w:t>,</w:t>
        </w:r>
      </w:ins>
      <w:r w:rsidR="000A32EC" w:rsidRPr="0049503A">
        <w:rPr>
          <w:color w:val="000000" w:themeColor="text1"/>
          <w:sz w:val="22"/>
          <w:szCs w:val="22"/>
        </w:rPr>
        <w:t xml:space="preserve"> </w:t>
      </w:r>
      <w:r w:rsidR="000E6992" w:rsidRPr="0049503A">
        <w:rPr>
          <w:color w:val="000000" w:themeColor="text1"/>
          <w:sz w:val="22"/>
          <w:szCs w:val="22"/>
        </w:rPr>
        <w:t xml:space="preserve">which </w:t>
      </w:r>
      <w:proofErr w:type="gramStart"/>
      <w:r w:rsidR="007F1D08" w:rsidRPr="0049503A">
        <w:rPr>
          <w:color w:val="000000" w:themeColor="text1"/>
          <w:sz w:val="22"/>
          <w:szCs w:val="22"/>
        </w:rPr>
        <w:t>comprise</w:t>
      </w:r>
      <w:proofErr w:type="gramEnd"/>
      <w:r w:rsidR="007F1D08" w:rsidRPr="0049503A">
        <w:rPr>
          <w:color w:val="000000" w:themeColor="text1"/>
          <w:sz w:val="22"/>
          <w:szCs w:val="22"/>
        </w:rPr>
        <w:t xml:space="preserve"> a system where there is</w:t>
      </w:r>
      <w:r w:rsidR="000A32EC" w:rsidRPr="0049503A">
        <w:rPr>
          <w:color w:val="000000" w:themeColor="text1"/>
          <w:sz w:val="22"/>
          <w:szCs w:val="22"/>
        </w:rPr>
        <w:t xml:space="preserve"> </w:t>
      </w:r>
      <w:r w:rsidR="00BB0479" w:rsidRPr="0049503A">
        <w:rPr>
          <w:color w:val="000000" w:themeColor="text1"/>
          <w:sz w:val="22"/>
          <w:szCs w:val="22"/>
        </w:rPr>
        <w:t>reduce</w:t>
      </w:r>
      <w:r w:rsidR="007F1D08" w:rsidRPr="0049503A">
        <w:rPr>
          <w:color w:val="000000" w:themeColor="text1"/>
          <w:sz w:val="22"/>
          <w:szCs w:val="22"/>
        </w:rPr>
        <w:t>d</w:t>
      </w:r>
      <w:r w:rsidR="00A714C6" w:rsidRPr="0049503A">
        <w:rPr>
          <w:color w:val="000000" w:themeColor="text1"/>
          <w:sz w:val="22"/>
          <w:szCs w:val="22"/>
        </w:rPr>
        <w:t xml:space="preserve"> fuel</w:t>
      </w:r>
      <w:r w:rsidR="006049CE" w:rsidRPr="0049503A">
        <w:rPr>
          <w:color w:val="000000" w:themeColor="text1"/>
          <w:sz w:val="22"/>
          <w:szCs w:val="22"/>
        </w:rPr>
        <w:t xml:space="preserve">, </w:t>
      </w:r>
      <w:r w:rsidR="00F20F99" w:rsidRPr="0049503A">
        <w:rPr>
          <w:color w:val="000000" w:themeColor="text1"/>
          <w:sz w:val="22"/>
          <w:szCs w:val="22"/>
        </w:rPr>
        <w:t>remov</w:t>
      </w:r>
      <w:r w:rsidR="007F1D08" w:rsidRPr="0049503A">
        <w:rPr>
          <w:color w:val="000000" w:themeColor="text1"/>
          <w:sz w:val="22"/>
          <w:szCs w:val="22"/>
        </w:rPr>
        <w:t>al of</w:t>
      </w:r>
      <w:r w:rsidR="00F20F99" w:rsidRPr="0049503A">
        <w:rPr>
          <w:color w:val="000000" w:themeColor="text1"/>
          <w:sz w:val="22"/>
          <w:szCs w:val="22"/>
        </w:rPr>
        <w:t xml:space="preserve"> </w:t>
      </w:r>
      <w:r w:rsidR="00A714C6" w:rsidRPr="0049503A">
        <w:rPr>
          <w:color w:val="000000" w:themeColor="text1"/>
          <w:sz w:val="22"/>
          <w:szCs w:val="22"/>
        </w:rPr>
        <w:t>evergreen competition</w:t>
      </w:r>
      <w:ins w:id="10" w:author="Risa" w:date="2021-04-27T11:35:00Z">
        <w:r w:rsidR="009B21BB">
          <w:rPr>
            <w:color w:val="000000" w:themeColor="text1"/>
            <w:sz w:val="22"/>
            <w:szCs w:val="22"/>
          </w:rPr>
          <w:t>,</w:t>
        </w:r>
      </w:ins>
      <w:r w:rsidR="00A714C6" w:rsidRPr="0049503A">
        <w:rPr>
          <w:color w:val="000000" w:themeColor="text1"/>
          <w:sz w:val="22"/>
          <w:szCs w:val="22"/>
        </w:rPr>
        <w:t xml:space="preserve"> and open</w:t>
      </w:r>
      <w:r w:rsidR="007F1D08" w:rsidRPr="0049503A">
        <w:rPr>
          <w:color w:val="000000" w:themeColor="text1"/>
          <w:sz w:val="22"/>
          <w:szCs w:val="22"/>
        </w:rPr>
        <w:t>ing of</w:t>
      </w:r>
      <w:r w:rsidR="00A714C6" w:rsidRPr="0049503A">
        <w:rPr>
          <w:color w:val="000000" w:themeColor="text1"/>
          <w:sz w:val="22"/>
          <w:szCs w:val="22"/>
        </w:rPr>
        <w:t xml:space="preserve"> canopies </w:t>
      </w:r>
      <w:r w:rsidR="00F20F99" w:rsidRPr="0049503A">
        <w:rPr>
          <w:color w:val="000000" w:themeColor="text1"/>
          <w:sz w:val="22"/>
          <w:szCs w:val="22"/>
        </w:rPr>
        <w:t>(</w:t>
      </w:r>
      <w:r w:rsidR="00A714C6" w:rsidRPr="0049503A">
        <w:rPr>
          <w:color w:val="000000" w:themeColor="text1"/>
          <w:sz w:val="22"/>
          <w:szCs w:val="22"/>
        </w:rPr>
        <w:t xml:space="preserve">Neill </w:t>
      </w:r>
      <w:r w:rsidR="00A714C6" w:rsidRPr="0049503A">
        <w:rPr>
          <w:i/>
          <w:iCs/>
          <w:color w:val="000000" w:themeColor="text1"/>
          <w:sz w:val="22"/>
          <w:szCs w:val="22"/>
        </w:rPr>
        <w:t xml:space="preserve">et al </w:t>
      </w:r>
      <w:r w:rsidR="00A714C6" w:rsidRPr="0049503A">
        <w:rPr>
          <w:color w:val="000000" w:themeColor="text1"/>
          <w:sz w:val="22"/>
          <w:szCs w:val="22"/>
        </w:rPr>
        <w:t xml:space="preserve">2007). </w:t>
      </w:r>
      <w:r w:rsidR="00826133" w:rsidRPr="0049503A">
        <w:rPr>
          <w:color w:val="000000" w:themeColor="text1"/>
          <w:sz w:val="22"/>
          <w:szCs w:val="22"/>
        </w:rPr>
        <w:t xml:space="preserve">Even in New England, scientists stipulate </w:t>
      </w:r>
      <w:ins w:id="11" w:author="Risa" w:date="2021-04-27T11:35:00Z">
        <w:r w:rsidR="009B21BB">
          <w:rPr>
            <w:color w:val="000000" w:themeColor="text1"/>
            <w:sz w:val="22"/>
            <w:szCs w:val="22"/>
          </w:rPr>
          <w:t xml:space="preserve">that </w:t>
        </w:r>
      </w:ins>
      <w:r w:rsidR="00826133" w:rsidRPr="0049503A">
        <w:rPr>
          <w:color w:val="000000" w:themeColor="text1"/>
          <w:sz w:val="22"/>
          <w:szCs w:val="22"/>
        </w:rPr>
        <w:t>disturbance is critical to pitch pine management (</w:t>
      </w:r>
      <w:proofErr w:type="spellStart"/>
      <w:r w:rsidR="00826133" w:rsidRPr="0049503A">
        <w:rPr>
          <w:color w:val="000000" w:themeColor="text1"/>
          <w:sz w:val="22"/>
          <w:szCs w:val="22"/>
        </w:rPr>
        <w:t>Dodds</w:t>
      </w:r>
      <w:proofErr w:type="spellEnd"/>
      <w:r w:rsidR="00826133" w:rsidRPr="0049503A">
        <w:rPr>
          <w:color w:val="000000" w:themeColor="text1"/>
          <w:sz w:val="22"/>
          <w:szCs w:val="22"/>
        </w:rPr>
        <w:t xml:space="preserve"> </w:t>
      </w:r>
      <w:r w:rsidR="00826133" w:rsidRPr="0049503A">
        <w:rPr>
          <w:i/>
          <w:iCs/>
          <w:color w:val="000000" w:themeColor="text1"/>
          <w:sz w:val="22"/>
          <w:szCs w:val="22"/>
        </w:rPr>
        <w:t>et al</w:t>
      </w:r>
      <w:r w:rsidR="00826133" w:rsidRPr="0049503A">
        <w:rPr>
          <w:color w:val="000000" w:themeColor="text1"/>
          <w:sz w:val="22"/>
          <w:szCs w:val="22"/>
        </w:rPr>
        <w:t xml:space="preserve"> 2018).</w:t>
      </w:r>
    </w:p>
    <w:p w14:paraId="05419EF6" w14:textId="77777777" w:rsidR="00F8412B" w:rsidRPr="0049503A" w:rsidRDefault="00F8412B" w:rsidP="0049503A">
      <w:pPr>
        <w:spacing w:line="276" w:lineRule="auto"/>
        <w:jc w:val="both"/>
        <w:rPr>
          <w:color w:val="000000" w:themeColor="text1"/>
          <w:sz w:val="22"/>
          <w:szCs w:val="22"/>
        </w:rPr>
      </w:pPr>
    </w:p>
    <w:p w14:paraId="68D8803C" w14:textId="253FBAAE" w:rsidR="00613F29" w:rsidRPr="0049503A" w:rsidRDefault="002A4A2D" w:rsidP="0049503A">
      <w:pPr>
        <w:spacing w:line="276" w:lineRule="auto"/>
        <w:jc w:val="both"/>
        <w:rPr>
          <w:color w:val="000000" w:themeColor="text1"/>
          <w:sz w:val="18"/>
          <w:szCs w:val="18"/>
          <w:shd w:val="clear" w:color="auto" w:fill="FFFFFF"/>
        </w:rPr>
      </w:pPr>
      <w:r w:rsidRPr="0049503A">
        <w:rPr>
          <w:color w:val="000000" w:themeColor="text1"/>
          <w:sz w:val="22"/>
          <w:szCs w:val="22"/>
        </w:rPr>
        <w:t xml:space="preserve">At </w:t>
      </w:r>
      <w:r w:rsidR="00C437EC" w:rsidRPr="0049503A">
        <w:rPr>
          <w:color w:val="000000" w:themeColor="text1"/>
          <w:sz w:val="22"/>
          <w:szCs w:val="22"/>
        </w:rPr>
        <w:t>Mt. Desert Island</w:t>
      </w:r>
      <w:r w:rsidRPr="0049503A">
        <w:rPr>
          <w:color w:val="000000" w:themeColor="text1"/>
          <w:sz w:val="22"/>
          <w:szCs w:val="22"/>
        </w:rPr>
        <w:t xml:space="preserve">, trees in low-lying undisturbed (non-1947 fire) areas (Fig. 2) appear engaged in seedling recruitment superior to trees in the upper </w:t>
      </w:r>
      <w:r w:rsidR="004B5B95" w:rsidRPr="0049503A">
        <w:rPr>
          <w:color w:val="000000" w:themeColor="text1"/>
          <w:sz w:val="22"/>
          <w:szCs w:val="22"/>
        </w:rPr>
        <w:t>elevation</w:t>
      </w:r>
      <w:r w:rsidRPr="0049503A">
        <w:rPr>
          <w:color w:val="000000" w:themeColor="text1"/>
          <w:sz w:val="22"/>
          <w:szCs w:val="22"/>
        </w:rPr>
        <w:t xml:space="preserve"> fire zone. Indeed, reaction to fire absence </w:t>
      </w:r>
      <w:r w:rsidRPr="0049503A">
        <w:rPr>
          <w:color w:val="000000" w:themeColor="text1"/>
          <w:sz w:val="22"/>
          <w:szCs w:val="22"/>
        </w:rPr>
        <w:lastRenderedPageBreak/>
        <w:t xml:space="preserve">manifests as physiological and morphological </w:t>
      </w:r>
      <w:r w:rsidR="00261DFA" w:rsidRPr="0049503A">
        <w:rPr>
          <w:color w:val="000000" w:themeColor="text1"/>
          <w:sz w:val="22"/>
          <w:szCs w:val="22"/>
        </w:rPr>
        <w:t xml:space="preserve">adjustments </w:t>
      </w:r>
      <w:r w:rsidRPr="0049503A">
        <w:rPr>
          <w:color w:val="000000" w:themeColor="text1"/>
          <w:sz w:val="22"/>
          <w:szCs w:val="22"/>
        </w:rPr>
        <w:t xml:space="preserve">over many years (Little 1953). On the island, cone </w:t>
      </w:r>
      <w:proofErr w:type="spellStart"/>
      <w:r w:rsidRPr="0049503A">
        <w:rPr>
          <w:color w:val="000000" w:themeColor="text1"/>
          <w:sz w:val="22"/>
          <w:szCs w:val="22"/>
        </w:rPr>
        <w:t>serotiny</w:t>
      </w:r>
      <w:proofErr w:type="spellEnd"/>
      <w:r w:rsidRPr="0049503A">
        <w:rPr>
          <w:color w:val="000000" w:themeColor="text1"/>
          <w:sz w:val="22"/>
          <w:szCs w:val="22"/>
        </w:rPr>
        <w:t xml:space="preserve"> (</w:t>
      </w:r>
      <w:proofErr w:type="spellStart"/>
      <w:r w:rsidRPr="0049503A">
        <w:rPr>
          <w:color w:val="000000" w:themeColor="text1"/>
          <w:sz w:val="22"/>
          <w:szCs w:val="22"/>
        </w:rPr>
        <w:t>Givnish</w:t>
      </w:r>
      <w:proofErr w:type="spellEnd"/>
      <w:r w:rsidRPr="0049503A">
        <w:rPr>
          <w:color w:val="000000" w:themeColor="text1"/>
          <w:sz w:val="22"/>
          <w:szCs w:val="22"/>
        </w:rPr>
        <w:t xml:space="preserve"> 1981), thick bark</w:t>
      </w:r>
      <w:ins w:id="12" w:author="Risa" w:date="2021-04-27T11:35:00Z">
        <w:r w:rsidR="009B21BB">
          <w:rPr>
            <w:color w:val="000000" w:themeColor="text1"/>
            <w:sz w:val="22"/>
            <w:szCs w:val="22"/>
          </w:rPr>
          <w:t>,</w:t>
        </w:r>
      </w:ins>
      <w:r w:rsidRPr="0049503A">
        <w:rPr>
          <w:color w:val="000000" w:themeColor="text1"/>
          <w:sz w:val="22"/>
          <w:szCs w:val="22"/>
        </w:rPr>
        <w:t xml:space="preserve"> and epicormic re-sprouting (</w:t>
      </w:r>
      <w:proofErr w:type="spellStart"/>
      <w:r w:rsidRPr="0049503A">
        <w:rPr>
          <w:color w:val="000000" w:themeColor="text1"/>
          <w:sz w:val="22"/>
          <w:szCs w:val="22"/>
        </w:rPr>
        <w:t>Renninger</w:t>
      </w:r>
      <w:proofErr w:type="spellEnd"/>
      <w:r w:rsidRPr="0049503A">
        <w:rPr>
          <w:color w:val="000000" w:themeColor="text1"/>
          <w:sz w:val="22"/>
          <w:szCs w:val="22"/>
        </w:rPr>
        <w:t xml:space="preserve"> </w:t>
      </w:r>
      <w:r w:rsidRPr="0049503A">
        <w:rPr>
          <w:i/>
          <w:iCs/>
          <w:color w:val="000000" w:themeColor="text1"/>
          <w:sz w:val="22"/>
          <w:szCs w:val="22"/>
        </w:rPr>
        <w:t xml:space="preserve">et al </w:t>
      </w:r>
      <w:r w:rsidRPr="0049503A">
        <w:rPr>
          <w:color w:val="000000" w:themeColor="text1"/>
          <w:sz w:val="22"/>
          <w:szCs w:val="22"/>
        </w:rPr>
        <w:t xml:space="preserve">2013) </w:t>
      </w:r>
      <w:r w:rsidR="00261DFA" w:rsidRPr="0049503A">
        <w:rPr>
          <w:color w:val="000000" w:themeColor="text1"/>
          <w:sz w:val="22"/>
          <w:szCs w:val="22"/>
        </w:rPr>
        <w:t xml:space="preserve">have </w:t>
      </w:r>
      <w:r w:rsidR="007F1D08" w:rsidRPr="0049503A">
        <w:rPr>
          <w:color w:val="000000" w:themeColor="text1"/>
          <w:sz w:val="22"/>
          <w:szCs w:val="22"/>
        </w:rPr>
        <w:t>disappeared</w:t>
      </w:r>
      <w:r w:rsidR="004B5B95" w:rsidRPr="0049503A">
        <w:rPr>
          <w:color w:val="000000" w:themeColor="text1"/>
          <w:sz w:val="22"/>
          <w:szCs w:val="22"/>
        </w:rPr>
        <w:t xml:space="preserve"> in formerly</w:t>
      </w:r>
      <w:bookmarkStart w:id="13" w:name="_Hlk58131227"/>
      <w:bookmarkStart w:id="14" w:name="_Hlk58131306"/>
      <w:r w:rsidR="007F1D08" w:rsidRPr="0049503A">
        <w:rPr>
          <w:color w:val="000000" w:themeColor="text1"/>
          <w:sz w:val="18"/>
          <w:szCs w:val="18"/>
          <w:shd w:val="clear" w:color="auto" w:fill="FFFFFF"/>
        </w:rPr>
        <w:t xml:space="preserve"> </w:t>
      </w:r>
      <w:r w:rsidR="001B759A" w:rsidRPr="0049503A">
        <w:rPr>
          <w:color w:val="000000" w:themeColor="text1"/>
          <w:sz w:val="22"/>
          <w:szCs w:val="22"/>
        </w:rPr>
        <w:t>fire-prone pitch pine ecosystems</w:t>
      </w:r>
      <w:bookmarkStart w:id="15" w:name="_Hlk58131262"/>
      <w:r w:rsidR="009F1E45" w:rsidRPr="0049503A">
        <w:rPr>
          <w:color w:val="000000" w:themeColor="text1"/>
          <w:sz w:val="22"/>
          <w:szCs w:val="22"/>
        </w:rPr>
        <w:t xml:space="preserve"> </w:t>
      </w:r>
      <w:r w:rsidR="001B759A" w:rsidRPr="0049503A">
        <w:rPr>
          <w:color w:val="000000" w:themeColor="text1"/>
          <w:sz w:val="22"/>
          <w:szCs w:val="22"/>
        </w:rPr>
        <w:t xml:space="preserve">(Jordan </w:t>
      </w:r>
      <w:r w:rsidR="001B759A" w:rsidRPr="0049503A">
        <w:rPr>
          <w:i/>
          <w:iCs/>
          <w:color w:val="000000" w:themeColor="text1"/>
          <w:sz w:val="22"/>
          <w:szCs w:val="22"/>
        </w:rPr>
        <w:t>et al</w:t>
      </w:r>
      <w:r w:rsidR="001B759A" w:rsidRPr="0049503A">
        <w:rPr>
          <w:color w:val="000000" w:themeColor="text1"/>
          <w:sz w:val="22"/>
          <w:szCs w:val="22"/>
        </w:rPr>
        <w:t xml:space="preserve"> 2003)</w:t>
      </w:r>
      <w:r w:rsidR="00C5542F" w:rsidRPr="0049503A">
        <w:rPr>
          <w:color w:val="000000" w:themeColor="text1"/>
          <w:sz w:val="22"/>
          <w:szCs w:val="22"/>
        </w:rPr>
        <w:t>. S</w:t>
      </w:r>
      <w:r w:rsidR="001B759A" w:rsidRPr="0049503A">
        <w:rPr>
          <w:color w:val="000000" w:themeColor="text1"/>
          <w:sz w:val="22"/>
          <w:szCs w:val="22"/>
        </w:rPr>
        <w:t>uppression make</w:t>
      </w:r>
      <w:r w:rsidR="009F1E45" w:rsidRPr="0049503A">
        <w:rPr>
          <w:color w:val="000000" w:themeColor="text1"/>
          <w:sz w:val="22"/>
          <w:szCs w:val="22"/>
        </w:rPr>
        <w:t>s</w:t>
      </w:r>
      <w:r w:rsidR="001B759A" w:rsidRPr="0049503A">
        <w:rPr>
          <w:color w:val="000000" w:themeColor="text1"/>
          <w:sz w:val="22"/>
          <w:szCs w:val="22"/>
        </w:rPr>
        <w:t xml:space="preserve"> it </w:t>
      </w:r>
      <w:proofErr w:type="gramStart"/>
      <w:r w:rsidR="001B759A" w:rsidRPr="0049503A">
        <w:rPr>
          <w:color w:val="000000" w:themeColor="text1"/>
          <w:sz w:val="22"/>
          <w:szCs w:val="22"/>
        </w:rPr>
        <w:t>likely</w:t>
      </w:r>
      <w:r w:rsidR="00261DFA" w:rsidRPr="0049503A">
        <w:rPr>
          <w:color w:val="000000" w:themeColor="text1"/>
          <w:sz w:val="22"/>
          <w:szCs w:val="22"/>
        </w:rPr>
        <w:t xml:space="preserve"> that</w:t>
      </w:r>
      <w:proofErr w:type="gramEnd"/>
      <w:r w:rsidR="009F1E45" w:rsidRPr="0049503A">
        <w:rPr>
          <w:color w:val="000000" w:themeColor="text1"/>
          <w:sz w:val="22"/>
          <w:szCs w:val="22"/>
        </w:rPr>
        <w:t xml:space="preserve"> </w:t>
      </w:r>
      <w:r w:rsidR="00E37658" w:rsidRPr="0049503A">
        <w:rPr>
          <w:color w:val="000000" w:themeColor="text1"/>
          <w:sz w:val="22"/>
          <w:szCs w:val="22"/>
        </w:rPr>
        <w:t>former</w:t>
      </w:r>
      <w:r w:rsidR="001B759A" w:rsidRPr="0049503A">
        <w:rPr>
          <w:color w:val="000000" w:themeColor="text1"/>
          <w:sz w:val="22"/>
          <w:szCs w:val="22"/>
        </w:rPr>
        <w:t xml:space="preserve"> fire adaptive mechanisms</w:t>
      </w:r>
      <w:r w:rsidR="00E34A5A" w:rsidRPr="0049503A">
        <w:rPr>
          <w:color w:val="000000" w:themeColor="text1"/>
          <w:sz w:val="22"/>
          <w:szCs w:val="22"/>
        </w:rPr>
        <w:t xml:space="preserve"> like these</w:t>
      </w:r>
      <w:r w:rsidR="001B759A" w:rsidRPr="0049503A">
        <w:rPr>
          <w:color w:val="000000" w:themeColor="text1"/>
          <w:sz w:val="22"/>
          <w:szCs w:val="22"/>
        </w:rPr>
        <w:t xml:space="preserve"> (no longer required for stand sustenance) are wasted investments </w:t>
      </w:r>
      <w:r w:rsidR="009F1E45" w:rsidRPr="0049503A">
        <w:rPr>
          <w:color w:val="000000" w:themeColor="text1"/>
          <w:sz w:val="22"/>
          <w:szCs w:val="22"/>
        </w:rPr>
        <w:t>which likely</w:t>
      </w:r>
      <w:r w:rsidR="001B759A" w:rsidRPr="0049503A">
        <w:rPr>
          <w:color w:val="000000" w:themeColor="text1"/>
          <w:sz w:val="22"/>
          <w:szCs w:val="22"/>
        </w:rPr>
        <w:t xml:space="preserve"> encourage under-competition with other evergreens (</w:t>
      </w:r>
      <w:proofErr w:type="spellStart"/>
      <w:r w:rsidR="001B759A" w:rsidRPr="0049503A">
        <w:rPr>
          <w:color w:val="000000" w:themeColor="text1"/>
          <w:sz w:val="22"/>
          <w:szCs w:val="22"/>
        </w:rPr>
        <w:t>Buma</w:t>
      </w:r>
      <w:proofErr w:type="spellEnd"/>
      <w:r w:rsidR="001B759A" w:rsidRPr="0049503A">
        <w:rPr>
          <w:color w:val="000000" w:themeColor="text1"/>
          <w:sz w:val="22"/>
          <w:szCs w:val="22"/>
        </w:rPr>
        <w:t xml:space="preserve"> </w:t>
      </w:r>
      <w:r w:rsidR="001B759A" w:rsidRPr="0049503A">
        <w:rPr>
          <w:i/>
          <w:iCs/>
          <w:color w:val="000000" w:themeColor="text1"/>
          <w:sz w:val="22"/>
          <w:szCs w:val="22"/>
        </w:rPr>
        <w:t>et al</w:t>
      </w:r>
      <w:r w:rsidR="001B759A" w:rsidRPr="0049503A">
        <w:rPr>
          <w:color w:val="000000" w:themeColor="text1"/>
          <w:sz w:val="22"/>
          <w:szCs w:val="22"/>
        </w:rPr>
        <w:t xml:space="preserve"> 2013).</w:t>
      </w:r>
      <w:bookmarkEnd w:id="15"/>
      <w:r w:rsidR="001B759A" w:rsidRPr="0049503A">
        <w:rPr>
          <w:color w:val="000000" w:themeColor="text1"/>
          <w:sz w:val="22"/>
          <w:szCs w:val="22"/>
        </w:rPr>
        <w:t xml:space="preserve"> </w:t>
      </w:r>
      <w:r w:rsidR="006256E3" w:rsidRPr="0049503A">
        <w:rPr>
          <w:color w:val="000000" w:themeColor="text1"/>
          <w:sz w:val="22"/>
          <w:szCs w:val="22"/>
        </w:rPr>
        <w:t>Cr</w:t>
      </w:r>
      <w:r w:rsidR="00080C05" w:rsidRPr="0049503A">
        <w:rPr>
          <w:color w:val="000000" w:themeColor="text1"/>
          <w:sz w:val="22"/>
          <w:szCs w:val="22"/>
        </w:rPr>
        <w:t>itic</w:t>
      </w:r>
      <w:r w:rsidR="006256E3" w:rsidRPr="0049503A">
        <w:rPr>
          <w:color w:val="000000" w:themeColor="text1"/>
          <w:sz w:val="22"/>
          <w:szCs w:val="22"/>
        </w:rPr>
        <w:t>ally, it is not clear if, in</w:t>
      </w:r>
      <w:r w:rsidR="00A945EA" w:rsidRPr="0049503A">
        <w:rPr>
          <w:color w:val="000000" w:themeColor="text1"/>
          <w:sz w:val="22"/>
          <w:szCs w:val="22"/>
        </w:rPr>
        <w:t xml:space="preserve"> </w:t>
      </w:r>
      <w:r w:rsidR="006E4B0D" w:rsidRPr="0049503A">
        <w:rPr>
          <w:color w:val="000000" w:themeColor="text1"/>
          <w:sz w:val="22"/>
          <w:szCs w:val="22"/>
        </w:rPr>
        <w:t>reaction to the</w:t>
      </w:r>
      <w:r w:rsidR="00A945EA" w:rsidRPr="0049503A">
        <w:rPr>
          <w:color w:val="000000" w:themeColor="text1"/>
          <w:sz w:val="22"/>
          <w:szCs w:val="22"/>
        </w:rPr>
        <w:t xml:space="preserve"> former pyrogenic forest</w:t>
      </w:r>
      <w:r w:rsidR="006E4B0D" w:rsidRPr="0049503A">
        <w:rPr>
          <w:color w:val="000000" w:themeColor="text1"/>
          <w:sz w:val="22"/>
          <w:szCs w:val="22"/>
        </w:rPr>
        <w:t xml:space="preserve"> effect</w:t>
      </w:r>
      <w:r w:rsidR="00A945EA" w:rsidRPr="0049503A">
        <w:rPr>
          <w:color w:val="000000" w:themeColor="text1"/>
          <w:sz w:val="22"/>
          <w:szCs w:val="22"/>
        </w:rPr>
        <w:t xml:space="preserve">, recovery </w:t>
      </w:r>
      <w:r w:rsidR="00893AF8" w:rsidRPr="0049503A">
        <w:rPr>
          <w:color w:val="000000" w:themeColor="text1"/>
          <w:sz w:val="22"/>
          <w:szCs w:val="22"/>
        </w:rPr>
        <w:t>accelerates the disappearance of</w:t>
      </w:r>
      <w:r w:rsidR="00A945EA" w:rsidRPr="0049503A">
        <w:rPr>
          <w:color w:val="000000" w:themeColor="text1"/>
          <w:sz w:val="22"/>
          <w:szCs w:val="22"/>
        </w:rPr>
        <w:t xml:space="preserve"> adaptive traits</w:t>
      </w:r>
      <w:r w:rsidR="0070579E" w:rsidRPr="0049503A">
        <w:rPr>
          <w:color w:val="000000" w:themeColor="text1"/>
          <w:sz w:val="22"/>
          <w:szCs w:val="22"/>
        </w:rPr>
        <w:t xml:space="preserve"> (</w:t>
      </w:r>
      <w:proofErr w:type="spellStart"/>
      <w:r w:rsidR="0070579E" w:rsidRPr="0049503A">
        <w:rPr>
          <w:color w:val="000000" w:themeColor="text1"/>
          <w:sz w:val="22"/>
          <w:szCs w:val="22"/>
        </w:rPr>
        <w:t>Heuss</w:t>
      </w:r>
      <w:proofErr w:type="spellEnd"/>
      <w:r w:rsidR="0070579E" w:rsidRPr="0049503A">
        <w:rPr>
          <w:color w:val="000000" w:themeColor="text1"/>
          <w:sz w:val="22"/>
          <w:szCs w:val="22"/>
        </w:rPr>
        <w:t xml:space="preserve"> 2018)</w:t>
      </w:r>
      <w:r w:rsidR="00A945EA" w:rsidRPr="0049503A">
        <w:rPr>
          <w:color w:val="000000" w:themeColor="text1"/>
          <w:sz w:val="22"/>
          <w:szCs w:val="22"/>
        </w:rPr>
        <w:t xml:space="preserve"> </w:t>
      </w:r>
      <w:r w:rsidR="006256E3" w:rsidRPr="0049503A">
        <w:rPr>
          <w:color w:val="000000" w:themeColor="text1"/>
          <w:sz w:val="22"/>
          <w:szCs w:val="22"/>
        </w:rPr>
        <w:t>or if this is a</w:t>
      </w:r>
      <w:r w:rsidR="00A945EA" w:rsidRPr="0049503A">
        <w:rPr>
          <w:color w:val="000000" w:themeColor="text1"/>
          <w:sz w:val="22"/>
          <w:szCs w:val="22"/>
        </w:rPr>
        <w:t xml:space="preserve"> result of </w:t>
      </w:r>
      <w:r w:rsidR="006256E3" w:rsidRPr="0049503A">
        <w:rPr>
          <w:color w:val="000000" w:themeColor="text1"/>
          <w:sz w:val="22"/>
          <w:szCs w:val="22"/>
        </w:rPr>
        <w:t xml:space="preserve">extrinsic </w:t>
      </w:r>
      <w:r w:rsidR="00A945EA" w:rsidRPr="0049503A">
        <w:rPr>
          <w:color w:val="000000" w:themeColor="text1"/>
          <w:sz w:val="22"/>
          <w:szCs w:val="22"/>
        </w:rPr>
        <w:t xml:space="preserve">responses to </w:t>
      </w:r>
      <w:r w:rsidR="006E4B0D" w:rsidRPr="0049503A">
        <w:rPr>
          <w:color w:val="000000" w:themeColor="text1"/>
          <w:sz w:val="22"/>
          <w:szCs w:val="22"/>
        </w:rPr>
        <w:t>other</w:t>
      </w:r>
      <w:r w:rsidR="00B638B1" w:rsidRPr="0049503A">
        <w:rPr>
          <w:color w:val="000000" w:themeColor="text1"/>
          <w:sz w:val="22"/>
          <w:szCs w:val="22"/>
        </w:rPr>
        <w:t xml:space="preserve">, </w:t>
      </w:r>
      <w:r w:rsidR="00A44802" w:rsidRPr="0049503A">
        <w:rPr>
          <w:color w:val="000000" w:themeColor="text1"/>
          <w:sz w:val="22"/>
          <w:szCs w:val="22"/>
        </w:rPr>
        <w:t xml:space="preserve">low intensity disturbances. </w:t>
      </w:r>
      <w:proofErr w:type="gramStart"/>
      <w:r w:rsidRPr="0049503A">
        <w:rPr>
          <w:color w:val="000000" w:themeColor="text1"/>
          <w:sz w:val="22"/>
          <w:szCs w:val="22"/>
        </w:rPr>
        <w:t>Previous</w:t>
      </w:r>
      <w:proofErr w:type="gramEnd"/>
      <w:r w:rsidRPr="0049503A">
        <w:rPr>
          <w:color w:val="000000" w:themeColor="text1"/>
          <w:sz w:val="22"/>
          <w:szCs w:val="22"/>
        </w:rPr>
        <w:t xml:space="preserve"> studies (e.g., </w:t>
      </w:r>
      <w:r w:rsidRPr="0049503A">
        <w:rPr>
          <w:color w:val="000000" w:themeColor="text1"/>
          <w:sz w:val="22"/>
          <w:szCs w:val="22"/>
          <w:shd w:val="clear" w:color="auto" w:fill="FFFFFF"/>
        </w:rPr>
        <w:t>Ibáñez</w:t>
      </w:r>
      <w:r w:rsidRPr="0049503A">
        <w:rPr>
          <w:i/>
          <w:iCs/>
          <w:color w:val="000000" w:themeColor="text1"/>
          <w:sz w:val="22"/>
          <w:szCs w:val="22"/>
        </w:rPr>
        <w:t xml:space="preserve"> et al</w:t>
      </w:r>
      <w:r w:rsidRPr="0049503A">
        <w:rPr>
          <w:color w:val="000000" w:themeColor="text1"/>
          <w:sz w:val="22"/>
          <w:szCs w:val="22"/>
        </w:rPr>
        <w:t xml:space="preserve"> 2019) have framed resilience as an artifact of recovery (Charpentier 2020) specifically in the absence of further fire disturbance and adaptation to climate change (Swanston </w:t>
      </w:r>
      <w:r w:rsidRPr="0049503A">
        <w:rPr>
          <w:i/>
          <w:iCs/>
          <w:color w:val="000000" w:themeColor="text1"/>
          <w:sz w:val="22"/>
          <w:szCs w:val="22"/>
        </w:rPr>
        <w:t>et al</w:t>
      </w:r>
      <w:r w:rsidRPr="0049503A">
        <w:rPr>
          <w:color w:val="000000" w:themeColor="text1"/>
          <w:sz w:val="22"/>
          <w:szCs w:val="22"/>
        </w:rPr>
        <w:t xml:space="preserve"> 2018). We </w:t>
      </w:r>
      <w:del w:id="16" w:author="Risa" w:date="2021-04-27T11:36:00Z">
        <w:r w:rsidRPr="0049503A" w:rsidDel="009B21BB">
          <w:rPr>
            <w:color w:val="000000" w:themeColor="text1"/>
            <w:sz w:val="22"/>
            <w:szCs w:val="22"/>
          </w:rPr>
          <w:delText xml:space="preserve">elect </w:delText>
        </w:r>
      </w:del>
      <w:proofErr w:type="gramStart"/>
      <w:ins w:id="17" w:author="Risa" w:date="2021-04-27T11:36:00Z">
        <w:r w:rsidR="009B21BB">
          <w:rPr>
            <w:color w:val="000000" w:themeColor="text1"/>
            <w:sz w:val="22"/>
            <w:szCs w:val="22"/>
          </w:rPr>
          <w:t>attempt</w:t>
        </w:r>
        <w:proofErr w:type="gramEnd"/>
        <w:r w:rsidR="009B21BB" w:rsidRPr="0049503A">
          <w:rPr>
            <w:color w:val="000000" w:themeColor="text1"/>
            <w:sz w:val="22"/>
            <w:szCs w:val="22"/>
          </w:rPr>
          <w:t xml:space="preserve"> </w:t>
        </w:r>
      </w:ins>
      <w:r w:rsidRPr="0049503A">
        <w:rPr>
          <w:color w:val="000000" w:themeColor="text1"/>
          <w:sz w:val="22"/>
          <w:szCs w:val="22"/>
        </w:rPr>
        <w:t>to distinguish between recovery and persistence capacity through a new qualitative model which explains pitch pine responses to fire history and non-fire environmental constraints through the</w:t>
      </w:r>
      <w:r w:rsidR="002565AC" w:rsidRPr="0049503A">
        <w:rPr>
          <w:color w:val="000000" w:themeColor="text1"/>
          <w:sz w:val="22"/>
          <w:szCs w:val="22"/>
        </w:rPr>
        <w:t xml:space="preserve"> </w:t>
      </w:r>
      <w:r w:rsidRPr="0049503A">
        <w:rPr>
          <w:color w:val="000000" w:themeColor="text1"/>
          <w:sz w:val="22"/>
          <w:szCs w:val="22"/>
        </w:rPr>
        <w:t>lenses of elevation gradients and</w:t>
      </w:r>
      <w:r w:rsidR="002565AC" w:rsidRPr="0049503A">
        <w:rPr>
          <w:color w:val="000000" w:themeColor="text1"/>
          <w:sz w:val="22"/>
          <w:szCs w:val="22"/>
        </w:rPr>
        <w:t xml:space="preserve"> </w:t>
      </w:r>
      <w:r w:rsidRPr="0049503A">
        <w:rPr>
          <w:color w:val="000000" w:themeColor="text1"/>
          <w:sz w:val="22"/>
          <w:szCs w:val="22"/>
        </w:rPr>
        <w:t>topography</w:t>
      </w:r>
      <w:r w:rsidR="00B51DF4" w:rsidRPr="0049503A">
        <w:rPr>
          <w:color w:val="000000" w:themeColor="text1"/>
          <w:sz w:val="22"/>
          <w:szCs w:val="22"/>
        </w:rPr>
        <w:t xml:space="preserve"> (Dunne </w:t>
      </w:r>
      <w:r w:rsidR="00B51DF4" w:rsidRPr="0049503A">
        <w:rPr>
          <w:i/>
          <w:iCs/>
          <w:color w:val="000000" w:themeColor="text1"/>
          <w:sz w:val="22"/>
          <w:szCs w:val="22"/>
        </w:rPr>
        <w:t>et al</w:t>
      </w:r>
      <w:r w:rsidR="00B51DF4" w:rsidRPr="0049503A">
        <w:rPr>
          <w:color w:val="000000" w:themeColor="text1"/>
          <w:sz w:val="22"/>
          <w:szCs w:val="22"/>
        </w:rPr>
        <w:t xml:space="preserve"> 2004) (Fig. 3).</w:t>
      </w:r>
      <w:r w:rsidR="004B5B95" w:rsidRPr="0049503A">
        <w:rPr>
          <w:color w:val="000000" w:themeColor="text1"/>
          <w:sz w:val="22"/>
          <w:szCs w:val="22"/>
        </w:rPr>
        <w:t xml:space="preserve"> </w:t>
      </w:r>
      <w:del w:id="18" w:author="Risa" w:date="2021-04-27T11:36:00Z">
        <w:r w:rsidR="004B5B95" w:rsidRPr="0049503A" w:rsidDel="009B21BB">
          <w:rPr>
            <w:color w:val="000000" w:themeColor="text1"/>
            <w:sz w:val="22"/>
            <w:szCs w:val="22"/>
          </w:rPr>
          <w:delText xml:space="preserve">It </w:delText>
        </w:r>
      </w:del>
      <w:ins w:id="19" w:author="Risa" w:date="2021-04-27T11:36:00Z">
        <w:r w:rsidR="009B21BB">
          <w:rPr>
            <w:color w:val="000000" w:themeColor="text1"/>
            <w:sz w:val="22"/>
            <w:szCs w:val="22"/>
          </w:rPr>
          <w:t>The model</w:t>
        </w:r>
        <w:r w:rsidR="009B21BB" w:rsidRPr="0049503A">
          <w:rPr>
            <w:color w:val="000000" w:themeColor="text1"/>
            <w:sz w:val="22"/>
            <w:szCs w:val="22"/>
          </w:rPr>
          <w:t xml:space="preserve"> </w:t>
        </w:r>
      </w:ins>
      <w:proofErr w:type="gramStart"/>
      <w:r w:rsidR="004B5B95" w:rsidRPr="0049503A">
        <w:rPr>
          <w:color w:val="000000" w:themeColor="text1"/>
          <w:sz w:val="22"/>
          <w:szCs w:val="22"/>
        </w:rPr>
        <w:t>is informed</w:t>
      </w:r>
      <w:proofErr w:type="gramEnd"/>
      <w:r w:rsidR="004B5B95" w:rsidRPr="0049503A">
        <w:rPr>
          <w:color w:val="000000" w:themeColor="text1"/>
          <w:sz w:val="22"/>
          <w:szCs w:val="22"/>
        </w:rPr>
        <w:t xml:space="preserve"> by earlier resilience</w:t>
      </w:r>
      <w:r w:rsidR="00063993" w:rsidRPr="0049503A">
        <w:rPr>
          <w:color w:val="000000" w:themeColor="text1"/>
          <w:sz w:val="22"/>
          <w:szCs w:val="22"/>
        </w:rPr>
        <w:t xml:space="preserve"> theories (Jordan Patterson</w:t>
      </w:r>
      <w:r w:rsidR="00946811" w:rsidRPr="0049503A">
        <w:rPr>
          <w:color w:val="000000" w:themeColor="text1"/>
          <w:sz w:val="18"/>
          <w:szCs w:val="18"/>
          <w:shd w:val="clear" w:color="auto" w:fill="FFFFFF"/>
        </w:rPr>
        <w:t xml:space="preserve"> </w:t>
      </w:r>
      <w:r w:rsidR="004B5B95" w:rsidRPr="0049503A">
        <w:rPr>
          <w:color w:val="000000" w:themeColor="text1"/>
          <w:sz w:val="22"/>
          <w:szCs w:val="22"/>
        </w:rPr>
        <w:t xml:space="preserve">and </w:t>
      </w:r>
      <w:proofErr w:type="spellStart"/>
      <w:r w:rsidR="004B5B95" w:rsidRPr="0049503A">
        <w:rPr>
          <w:color w:val="000000" w:themeColor="text1"/>
          <w:sz w:val="22"/>
          <w:szCs w:val="22"/>
        </w:rPr>
        <w:t>Windisch</w:t>
      </w:r>
      <w:proofErr w:type="spellEnd"/>
      <w:r w:rsidR="00063993" w:rsidRPr="0049503A">
        <w:rPr>
          <w:color w:val="000000" w:themeColor="text1"/>
          <w:sz w:val="22"/>
          <w:szCs w:val="22"/>
        </w:rPr>
        <w:t xml:space="preserve"> 2003; Howard and </w:t>
      </w:r>
      <w:proofErr w:type="spellStart"/>
      <w:r w:rsidR="00063993" w:rsidRPr="0049503A">
        <w:rPr>
          <w:color w:val="000000" w:themeColor="text1"/>
          <w:sz w:val="22"/>
          <w:szCs w:val="22"/>
        </w:rPr>
        <w:t>Stelacio</w:t>
      </w:r>
      <w:proofErr w:type="spellEnd"/>
      <w:r w:rsidR="00946811" w:rsidRPr="0049503A">
        <w:rPr>
          <w:color w:val="000000" w:themeColor="text1"/>
          <w:sz w:val="18"/>
          <w:szCs w:val="18"/>
          <w:shd w:val="clear" w:color="auto" w:fill="FFFFFF"/>
        </w:rPr>
        <w:t xml:space="preserve"> </w:t>
      </w:r>
      <w:r w:rsidR="004B5B95" w:rsidRPr="0049503A">
        <w:rPr>
          <w:color w:val="000000" w:themeColor="text1"/>
          <w:sz w:val="22"/>
          <w:szCs w:val="22"/>
        </w:rPr>
        <w:t xml:space="preserve">2011; </w:t>
      </w:r>
      <w:r w:rsidR="00063993" w:rsidRPr="0049503A">
        <w:rPr>
          <w:color w:val="000000" w:themeColor="text1"/>
          <w:sz w:val="22"/>
          <w:szCs w:val="22"/>
        </w:rPr>
        <w:t>Ibáñez</w:t>
      </w:r>
      <w:bookmarkStart w:id="20" w:name="_Hlk58131367"/>
      <w:r w:rsidR="00063993" w:rsidRPr="0049503A">
        <w:rPr>
          <w:i/>
          <w:iCs/>
          <w:color w:val="000000" w:themeColor="text1"/>
          <w:sz w:val="22"/>
          <w:szCs w:val="22"/>
        </w:rPr>
        <w:t xml:space="preserve"> et al </w:t>
      </w:r>
      <w:r w:rsidR="00063993" w:rsidRPr="0049503A">
        <w:rPr>
          <w:color w:val="000000" w:themeColor="text1"/>
          <w:sz w:val="22"/>
          <w:szCs w:val="22"/>
        </w:rPr>
        <w:t>2019).</w:t>
      </w:r>
      <w:bookmarkEnd w:id="20"/>
      <w:r w:rsidR="00063993" w:rsidRPr="0049503A">
        <w:rPr>
          <w:color w:val="000000" w:themeColor="text1"/>
          <w:sz w:val="22"/>
          <w:szCs w:val="22"/>
        </w:rPr>
        <w:t xml:space="preserve"> Here, we posit</w:t>
      </w:r>
      <w:r w:rsidR="00946811" w:rsidRPr="0049503A">
        <w:rPr>
          <w:color w:val="000000" w:themeColor="text1"/>
          <w:sz w:val="22"/>
          <w:szCs w:val="22"/>
        </w:rPr>
        <w:t xml:space="preserve"> </w:t>
      </w:r>
      <w:r w:rsidR="004B5B95" w:rsidRPr="0049503A">
        <w:rPr>
          <w:color w:val="000000" w:themeColor="text1"/>
          <w:sz w:val="22"/>
          <w:szCs w:val="22"/>
        </w:rPr>
        <w:t>pitch</w:t>
      </w:r>
      <w:r w:rsidR="00063993" w:rsidRPr="0049503A">
        <w:rPr>
          <w:color w:val="000000" w:themeColor="text1"/>
          <w:sz w:val="22"/>
          <w:szCs w:val="22"/>
        </w:rPr>
        <w:t xml:space="preserve"> pine populations </w:t>
      </w:r>
      <w:proofErr w:type="gramStart"/>
      <w:r w:rsidR="00063993" w:rsidRPr="0049503A">
        <w:rPr>
          <w:color w:val="000000" w:themeColor="text1"/>
          <w:sz w:val="22"/>
          <w:szCs w:val="22"/>
        </w:rPr>
        <w:t>exhibit</w:t>
      </w:r>
      <w:proofErr w:type="gramEnd"/>
      <w:r w:rsidR="00063993" w:rsidRPr="0049503A">
        <w:rPr>
          <w:color w:val="000000" w:themeColor="text1"/>
          <w:sz w:val="22"/>
          <w:szCs w:val="22"/>
        </w:rPr>
        <w:t xml:space="preserve"> non-mutuall</w:t>
      </w:r>
      <w:r w:rsidR="00946811" w:rsidRPr="0049503A">
        <w:rPr>
          <w:color w:val="000000" w:themeColor="text1"/>
          <w:sz w:val="22"/>
          <w:szCs w:val="22"/>
        </w:rPr>
        <w:t>y</w:t>
      </w:r>
      <w:bookmarkEnd w:id="13"/>
      <w:bookmarkEnd w:id="14"/>
      <w:r w:rsidR="00946811" w:rsidRPr="0049503A">
        <w:rPr>
          <w:color w:val="000000" w:themeColor="text1"/>
          <w:sz w:val="22"/>
          <w:szCs w:val="22"/>
        </w:rPr>
        <w:t xml:space="preserve"> </w:t>
      </w:r>
      <w:r w:rsidR="008F0CB2" w:rsidRPr="0049503A">
        <w:rPr>
          <w:color w:val="000000" w:themeColor="text1"/>
          <w:sz w:val="22"/>
          <w:szCs w:val="22"/>
        </w:rPr>
        <w:t>exclusive responses:</w:t>
      </w:r>
      <w:r w:rsidR="002F7CC2" w:rsidRPr="0049503A">
        <w:rPr>
          <w:color w:val="000000" w:themeColor="text1"/>
          <w:sz w:val="22"/>
          <w:szCs w:val="22"/>
        </w:rPr>
        <w:t xml:space="preserve"> </w:t>
      </w:r>
      <w:r w:rsidR="008F0CB2" w:rsidRPr="0049503A">
        <w:rPr>
          <w:color w:val="000000" w:themeColor="text1"/>
          <w:sz w:val="22"/>
          <w:szCs w:val="22"/>
        </w:rPr>
        <w:t xml:space="preserve">(1) </w:t>
      </w:r>
      <w:r w:rsidR="006768CF" w:rsidRPr="0049503A">
        <w:rPr>
          <w:b/>
          <w:bCs/>
          <w:color w:val="000000" w:themeColor="text1"/>
          <w:sz w:val="22"/>
          <w:szCs w:val="22"/>
        </w:rPr>
        <w:t>recovery</w:t>
      </w:r>
      <w:r w:rsidR="00474734" w:rsidRPr="0049503A">
        <w:rPr>
          <w:b/>
          <w:bCs/>
          <w:color w:val="000000" w:themeColor="text1"/>
          <w:sz w:val="22"/>
          <w:szCs w:val="22"/>
        </w:rPr>
        <w:t xml:space="preserve"> capacity</w:t>
      </w:r>
      <w:r w:rsidR="00474734" w:rsidRPr="0049503A">
        <w:rPr>
          <w:color w:val="000000" w:themeColor="text1"/>
          <w:sz w:val="22"/>
          <w:szCs w:val="22"/>
        </w:rPr>
        <w:t xml:space="preserve"> </w:t>
      </w:r>
      <w:r w:rsidR="00C00EB2" w:rsidRPr="0049503A">
        <w:rPr>
          <w:color w:val="000000" w:themeColor="text1"/>
          <w:sz w:val="22"/>
          <w:szCs w:val="22"/>
        </w:rPr>
        <w:t xml:space="preserve">as a measure of plant performance (Ibáñez </w:t>
      </w:r>
      <w:r w:rsidR="00C00EB2" w:rsidRPr="0049503A">
        <w:rPr>
          <w:i/>
          <w:iCs/>
          <w:color w:val="000000" w:themeColor="text1"/>
          <w:sz w:val="22"/>
          <w:szCs w:val="22"/>
        </w:rPr>
        <w:t xml:space="preserve">et al </w:t>
      </w:r>
      <w:r w:rsidR="00C00EB2" w:rsidRPr="0049503A">
        <w:rPr>
          <w:color w:val="000000" w:themeColor="text1"/>
          <w:sz w:val="22"/>
          <w:szCs w:val="22"/>
        </w:rPr>
        <w:t xml:space="preserve">2019) </w:t>
      </w:r>
      <w:del w:id="21" w:author="Risa" w:date="2021-04-27T15:14:00Z">
        <w:r w:rsidR="00474734" w:rsidRPr="0049503A" w:rsidDel="001C512F">
          <w:rPr>
            <w:color w:val="000000" w:themeColor="text1"/>
            <w:sz w:val="22"/>
            <w:szCs w:val="22"/>
          </w:rPr>
          <w:delText xml:space="preserve">long </w:delText>
        </w:r>
      </w:del>
      <w:r w:rsidR="00474734" w:rsidRPr="0049503A">
        <w:rPr>
          <w:color w:val="000000" w:themeColor="text1"/>
          <w:sz w:val="22"/>
          <w:szCs w:val="22"/>
        </w:rPr>
        <w:t xml:space="preserve">after fire disturbance </w:t>
      </w:r>
      <w:r w:rsidR="00094CD7" w:rsidRPr="0049503A">
        <w:rPr>
          <w:color w:val="000000" w:themeColor="text1"/>
          <w:sz w:val="22"/>
          <w:szCs w:val="22"/>
        </w:rPr>
        <w:t xml:space="preserve">(Patterson Saunders and Horton 1983) </w:t>
      </w:r>
      <w:r w:rsidR="008F0CB2" w:rsidRPr="0049503A">
        <w:rPr>
          <w:color w:val="000000" w:themeColor="text1"/>
          <w:sz w:val="22"/>
          <w:szCs w:val="22"/>
        </w:rPr>
        <w:t xml:space="preserve">and (2) </w:t>
      </w:r>
      <w:r w:rsidR="008A5F14" w:rsidRPr="0049503A">
        <w:rPr>
          <w:b/>
          <w:color w:val="000000" w:themeColor="text1"/>
          <w:sz w:val="22"/>
          <w:szCs w:val="22"/>
        </w:rPr>
        <w:t>persistence</w:t>
      </w:r>
      <w:r w:rsidR="00C7029C" w:rsidRPr="0049503A">
        <w:rPr>
          <w:b/>
          <w:color w:val="000000" w:themeColor="text1"/>
          <w:sz w:val="22"/>
          <w:szCs w:val="22"/>
        </w:rPr>
        <w:t xml:space="preserve"> </w:t>
      </w:r>
      <w:r w:rsidR="00474734" w:rsidRPr="0049503A">
        <w:rPr>
          <w:b/>
          <w:color w:val="000000" w:themeColor="text1"/>
          <w:sz w:val="22"/>
          <w:szCs w:val="22"/>
        </w:rPr>
        <w:t>capacity</w:t>
      </w:r>
      <w:r w:rsidR="00474734" w:rsidRPr="0049503A">
        <w:rPr>
          <w:color w:val="000000" w:themeColor="text1"/>
          <w:sz w:val="22"/>
          <w:szCs w:val="22"/>
        </w:rPr>
        <w:t xml:space="preserve"> </w:t>
      </w:r>
      <w:r w:rsidR="008F0CB2" w:rsidRPr="0049503A">
        <w:rPr>
          <w:color w:val="000000" w:themeColor="text1"/>
          <w:sz w:val="22"/>
          <w:szCs w:val="22"/>
        </w:rPr>
        <w:t>that reflects</w:t>
      </w:r>
      <w:r w:rsidR="00C7029C" w:rsidRPr="0049503A">
        <w:rPr>
          <w:color w:val="000000" w:themeColor="text1"/>
          <w:sz w:val="22"/>
          <w:szCs w:val="22"/>
        </w:rPr>
        <w:t xml:space="preserve"> re</w:t>
      </w:r>
      <w:r w:rsidR="003130EE" w:rsidRPr="0049503A">
        <w:rPr>
          <w:color w:val="000000" w:themeColor="text1"/>
          <w:sz w:val="22"/>
          <w:szCs w:val="22"/>
        </w:rPr>
        <w:t xml:space="preserve">sponses in the absence of </w:t>
      </w:r>
      <w:r w:rsidR="00474734" w:rsidRPr="0049503A">
        <w:rPr>
          <w:color w:val="000000" w:themeColor="text1"/>
          <w:sz w:val="22"/>
          <w:szCs w:val="22"/>
        </w:rPr>
        <w:t xml:space="preserve">disturbance (Brand and Jax 2007). </w:t>
      </w:r>
    </w:p>
    <w:p w14:paraId="5302717C" w14:textId="77777777" w:rsidR="00613F29" w:rsidRPr="0049503A" w:rsidRDefault="00613F29" w:rsidP="0049503A">
      <w:pPr>
        <w:spacing w:line="276" w:lineRule="auto"/>
        <w:jc w:val="both"/>
        <w:rPr>
          <w:color w:val="000000" w:themeColor="text1"/>
          <w:sz w:val="22"/>
          <w:szCs w:val="22"/>
        </w:rPr>
      </w:pPr>
    </w:p>
    <w:p w14:paraId="6BF86634" w14:textId="08C894CA" w:rsidR="00063993" w:rsidRPr="0049503A" w:rsidRDefault="00474734" w:rsidP="0049503A">
      <w:pPr>
        <w:spacing w:line="276" w:lineRule="auto"/>
        <w:jc w:val="both"/>
        <w:rPr>
          <w:color w:val="000000" w:themeColor="text1"/>
          <w:sz w:val="22"/>
          <w:szCs w:val="22"/>
        </w:rPr>
      </w:pPr>
      <w:r w:rsidRPr="0049503A">
        <w:rPr>
          <w:color w:val="000000" w:themeColor="text1"/>
          <w:sz w:val="22"/>
          <w:szCs w:val="22"/>
        </w:rPr>
        <w:t xml:space="preserve">Each </w:t>
      </w:r>
      <w:r w:rsidR="00613F29" w:rsidRPr="0049503A">
        <w:rPr>
          <w:color w:val="000000" w:themeColor="text1"/>
          <w:sz w:val="22"/>
          <w:szCs w:val="22"/>
        </w:rPr>
        <w:t>capacity metric</w:t>
      </w:r>
      <w:r w:rsidR="00373278" w:rsidRPr="0049503A">
        <w:rPr>
          <w:color w:val="000000" w:themeColor="text1"/>
          <w:sz w:val="22"/>
          <w:szCs w:val="22"/>
        </w:rPr>
        <w:t xml:space="preserve"> </w:t>
      </w:r>
      <w:r w:rsidR="00E34A5A" w:rsidRPr="0049503A">
        <w:rPr>
          <w:color w:val="000000" w:themeColor="text1"/>
          <w:sz w:val="22"/>
          <w:szCs w:val="22"/>
        </w:rPr>
        <w:t>reflects</w:t>
      </w:r>
      <w:r w:rsidRPr="0049503A">
        <w:rPr>
          <w:color w:val="000000" w:themeColor="text1"/>
          <w:sz w:val="22"/>
          <w:szCs w:val="22"/>
        </w:rPr>
        <w:t xml:space="preserve"> </w:t>
      </w:r>
      <w:r w:rsidR="00C12A51" w:rsidRPr="0049503A">
        <w:rPr>
          <w:color w:val="000000" w:themeColor="text1"/>
          <w:sz w:val="22"/>
          <w:szCs w:val="22"/>
        </w:rPr>
        <w:t>an ecologically stable strategy</w:t>
      </w:r>
      <w:r w:rsidR="00EF09D5" w:rsidRPr="0049503A">
        <w:rPr>
          <w:color w:val="000000" w:themeColor="text1"/>
          <w:sz w:val="22"/>
          <w:szCs w:val="22"/>
        </w:rPr>
        <w:t xml:space="preserve"> (Day and Greenwood 2011)</w:t>
      </w:r>
      <w:r w:rsidR="00C12A51" w:rsidRPr="0049503A">
        <w:rPr>
          <w:color w:val="000000" w:themeColor="text1"/>
          <w:sz w:val="22"/>
          <w:szCs w:val="22"/>
        </w:rPr>
        <w:t>, e.g.,</w:t>
      </w:r>
      <w:r w:rsidR="008F0CB2" w:rsidRPr="0049503A">
        <w:rPr>
          <w:color w:val="000000" w:themeColor="text1"/>
          <w:sz w:val="22"/>
          <w:szCs w:val="22"/>
        </w:rPr>
        <w:t xml:space="preserve"> tradeoff</w:t>
      </w:r>
      <w:r w:rsidR="003130EE" w:rsidRPr="0049503A">
        <w:rPr>
          <w:color w:val="000000" w:themeColor="text1"/>
          <w:sz w:val="22"/>
          <w:szCs w:val="22"/>
        </w:rPr>
        <w:t>s</w:t>
      </w:r>
      <w:r w:rsidR="008F0CB2" w:rsidRPr="0049503A">
        <w:rPr>
          <w:color w:val="000000" w:themeColor="text1"/>
          <w:sz w:val="22"/>
          <w:szCs w:val="22"/>
        </w:rPr>
        <w:t xml:space="preserve"> between</w:t>
      </w:r>
      <w:r w:rsidRPr="0049503A">
        <w:rPr>
          <w:color w:val="000000" w:themeColor="text1"/>
          <w:sz w:val="22"/>
          <w:szCs w:val="22"/>
        </w:rPr>
        <w:t xml:space="preserve"> growth </w:t>
      </w:r>
      <w:r w:rsidR="008F0CB2" w:rsidRPr="0049503A">
        <w:rPr>
          <w:color w:val="000000" w:themeColor="text1"/>
          <w:sz w:val="22"/>
          <w:szCs w:val="22"/>
        </w:rPr>
        <w:t xml:space="preserve">and </w:t>
      </w:r>
      <w:r w:rsidRPr="0049503A">
        <w:rPr>
          <w:color w:val="000000" w:themeColor="text1"/>
          <w:sz w:val="22"/>
          <w:szCs w:val="22"/>
        </w:rPr>
        <w:t xml:space="preserve">stress </w:t>
      </w:r>
      <w:r w:rsidR="008F0CB2" w:rsidRPr="0049503A">
        <w:rPr>
          <w:color w:val="000000" w:themeColor="text1"/>
          <w:sz w:val="22"/>
          <w:szCs w:val="22"/>
        </w:rPr>
        <w:t>avoidance</w:t>
      </w:r>
      <w:r w:rsidR="00EF09D5" w:rsidRPr="0049503A">
        <w:rPr>
          <w:color w:val="000000" w:themeColor="text1"/>
          <w:sz w:val="22"/>
          <w:szCs w:val="22"/>
        </w:rPr>
        <w:t>)</w:t>
      </w:r>
      <w:r w:rsidR="008F0CB2" w:rsidRPr="0049503A">
        <w:rPr>
          <w:color w:val="000000" w:themeColor="text1"/>
          <w:sz w:val="22"/>
          <w:szCs w:val="22"/>
        </w:rPr>
        <w:t xml:space="preserve"> </w:t>
      </w:r>
      <w:r w:rsidR="00613F29" w:rsidRPr="0049503A">
        <w:rPr>
          <w:color w:val="000000" w:themeColor="text1"/>
          <w:sz w:val="22"/>
          <w:szCs w:val="22"/>
        </w:rPr>
        <w:t>and</w:t>
      </w:r>
      <w:r w:rsidRPr="0049503A">
        <w:rPr>
          <w:color w:val="000000" w:themeColor="text1"/>
          <w:sz w:val="22"/>
          <w:szCs w:val="22"/>
        </w:rPr>
        <w:t xml:space="preserve"> colony retreat </w:t>
      </w:r>
      <w:r w:rsidR="003130EE" w:rsidRPr="0049503A">
        <w:rPr>
          <w:color w:val="000000" w:themeColor="text1"/>
          <w:sz w:val="22"/>
          <w:szCs w:val="22"/>
        </w:rPr>
        <w:t xml:space="preserve">and </w:t>
      </w:r>
      <w:r w:rsidRPr="0049503A">
        <w:rPr>
          <w:color w:val="000000" w:themeColor="text1"/>
          <w:sz w:val="22"/>
          <w:szCs w:val="22"/>
        </w:rPr>
        <w:t xml:space="preserve">expansion (Swanston </w:t>
      </w:r>
      <w:r w:rsidRPr="0049503A">
        <w:rPr>
          <w:i/>
          <w:iCs/>
          <w:color w:val="000000" w:themeColor="text1"/>
          <w:sz w:val="22"/>
          <w:szCs w:val="22"/>
        </w:rPr>
        <w:t>et al</w:t>
      </w:r>
      <w:r w:rsidRPr="0049503A">
        <w:rPr>
          <w:color w:val="000000" w:themeColor="text1"/>
          <w:sz w:val="22"/>
          <w:szCs w:val="22"/>
        </w:rPr>
        <w:t xml:space="preserve"> 2018)</w:t>
      </w:r>
      <w:r w:rsidR="002F2655" w:rsidRPr="0049503A">
        <w:rPr>
          <w:color w:val="000000" w:themeColor="text1"/>
          <w:sz w:val="22"/>
          <w:szCs w:val="22"/>
        </w:rPr>
        <w:t>,</w:t>
      </w:r>
      <w:r w:rsidR="00613F29" w:rsidRPr="0049503A">
        <w:rPr>
          <w:color w:val="000000" w:themeColor="text1"/>
          <w:sz w:val="22"/>
          <w:szCs w:val="22"/>
        </w:rPr>
        <w:t xml:space="preserve"> as a function of stand density</w:t>
      </w:r>
      <w:r w:rsidR="00E81AB7" w:rsidRPr="0049503A">
        <w:rPr>
          <w:color w:val="000000" w:themeColor="text1"/>
          <w:sz w:val="22"/>
          <w:szCs w:val="22"/>
        </w:rPr>
        <w:t xml:space="preserve"> (Churchill </w:t>
      </w:r>
      <w:r w:rsidR="00E81AB7" w:rsidRPr="0049503A">
        <w:rPr>
          <w:i/>
          <w:iCs/>
          <w:color w:val="000000" w:themeColor="text1"/>
          <w:sz w:val="22"/>
          <w:szCs w:val="22"/>
        </w:rPr>
        <w:t>et al</w:t>
      </w:r>
      <w:r w:rsidR="00E81AB7" w:rsidRPr="0049503A">
        <w:rPr>
          <w:color w:val="000000" w:themeColor="text1"/>
          <w:sz w:val="22"/>
          <w:szCs w:val="22"/>
        </w:rPr>
        <w:t xml:space="preserve"> 2012)</w:t>
      </w:r>
      <w:r w:rsidRPr="0049503A">
        <w:rPr>
          <w:color w:val="000000" w:themeColor="text1"/>
          <w:sz w:val="22"/>
          <w:szCs w:val="22"/>
        </w:rPr>
        <w:t>.</w:t>
      </w:r>
      <w:r w:rsidR="00EF09D5" w:rsidRPr="0049503A">
        <w:rPr>
          <w:color w:val="000000" w:themeColor="text1"/>
          <w:sz w:val="22"/>
          <w:szCs w:val="22"/>
        </w:rPr>
        <w:t xml:space="preserve"> Recovery capacity, linked to fire history, is</w:t>
      </w:r>
      <w:r w:rsidR="003911BC" w:rsidRPr="0049503A">
        <w:rPr>
          <w:color w:val="000000" w:themeColor="text1"/>
          <w:sz w:val="22"/>
          <w:szCs w:val="22"/>
        </w:rPr>
        <w:t xml:space="preserve"> the better understood of the two pathways given the extensive literature covering </w:t>
      </w:r>
      <w:r w:rsidR="00C800F6" w:rsidRPr="0049503A">
        <w:rPr>
          <w:color w:val="000000" w:themeColor="text1"/>
          <w:sz w:val="22"/>
          <w:szCs w:val="22"/>
        </w:rPr>
        <w:t xml:space="preserve">resilience </w:t>
      </w:r>
      <w:r w:rsidR="00C00EB2" w:rsidRPr="0049503A">
        <w:rPr>
          <w:color w:val="000000" w:themeColor="text1"/>
          <w:sz w:val="22"/>
          <w:szCs w:val="22"/>
        </w:rPr>
        <w:t xml:space="preserve">(Ibáñez </w:t>
      </w:r>
      <w:r w:rsidR="00C00EB2" w:rsidRPr="0049503A">
        <w:rPr>
          <w:i/>
          <w:iCs/>
          <w:color w:val="000000" w:themeColor="text1"/>
          <w:sz w:val="22"/>
          <w:szCs w:val="22"/>
        </w:rPr>
        <w:t>et al</w:t>
      </w:r>
      <w:r w:rsidR="00C00EB2" w:rsidRPr="0049503A">
        <w:rPr>
          <w:color w:val="000000" w:themeColor="text1"/>
          <w:sz w:val="22"/>
          <w:szCs w:val="22"/>
        </w:rPr>
        <w:t xml:space="preserve"> 2019) </w:t>
      </w:r>
      <w:r w:rsidR="00C800F6" w:rsidRPr="0049503A">
        <w:rPr>
          <w:color w:val="000000" w:themeColor="text1"/>
          <w:sz w:val="22"/>
          <w:szCs w:val="22"/>
        </w:rPr>
        <w:t>and tree health (Fuller and Quine 2016)</w:t>
      </w:r>
      <w:r w:rsidR="00277031" w:rsidRPr="0049503A">
        <w:rPr>
          <w:color w:val="000000" w:themeColor="text1"/>
          <w:sz w:val="22"/>
          <w:szCs w:val="22"/>
        </w:rPr>
        <w:t xml:space="preserve">. Persistence </w:t>
      </w:r>
      <w:proofErr w:type="gramStart"/>
      <w:r w:rsidR="00277031" w:rsidRPr="0049503A">
        <w:rPr>
          <w:color w:val="000000" w:themeColor="text1"/>
          <w:sz w:val="22"/>
          <w:szCs w:val="22"/>
        </w:rPr>
        <w:t>capacity</w:t>
      </w:r>
      <w:proofErr w:type="gramEnd"/>
      <w:r w:rsidR="00277031" w:rsidRPr="0049503A">
        <w:rPr>
          <w:color w:val="000000" w:themeColor="text1"/>
          <w:sz w:val="22"/>
          <w:szCs w:val="22"/>
        </w:rPr>
        <w:t xml:space="preserve"> </w:t>
      </w:r>
      <w:r w:rsidR="003911BC" w:rsidRPr="0049503A">
        <w:rPr>
          <w:color w:val="000000" w:themeColor="text1"/>
          <w:sz w:val="22"/>
          <w:szCs w:val="22"/>
        </w:rPr>
        <w:t>on the other hand</w:t>
      </w:r>
      <w:r w:rsidR="004358A6" w:rsidRPr="0049503A">
        <w:rPr>
          <w:color w:val="000000" w:themeColor="text1"/>
          <w:sz w:val="22"/>
          <w:szCs w:val="22"/>
        </w:rPr>
        <w:t>,</w:t>
      </w:r>
      <w:r w:rsidR="00094CD7" w:rsidRPr="0049503A">
        <w:rPr>
          <w:color w:val="000000" w:themeColor="text1"/>
          <w:sz w:val="22"/>
          <w:szCs w:val="22"/>
        </w:rPr>
        <w:t xml:space="preserve"> </w:t>
      </w:r>
      <w:r w:rsidR="00EF09D5" w:rsidRPr="0049503A">
        <w:rPr>
          <w:color w:val="000000" w:themeColor="text1"/>
          <w:sz w:val="22"/>
          <w:szCs w:val="22"/>
        </w:rPr>
        <w:t>is linked to topography and elevation, e.g.,</w:t>
      </w:r>
      <w:r w:rsidR="000324C8" w:rsidRPr="0049503A">
        <w:rPr>
          <w:color w:val="000000" w:themeColor="text1"/>
          <w:sz w:val="22"/>
          <w:szCs w:val="22"/>
        </w:rPr>
        <w:t xml:space="preserve"> where</w:t>
      </w:r>
      <w:r w:rsidR="004358A6" w:rsidRPr="0049503A">
        <w:rPr>
          <w:color w:val="000000" w:themeColor="text1"/>
          <w:sz w:val="22"/>
          <w:szCs w:val="22"/>
        </w:rPr>
        <w:t xml:space="preserve"> shade-intolerant pitch pine out-compete other evergreens such as red spruce (</w:t>
      </w:r>
      <w:proofErr w:type="spellStart"/>
      <w:r w:rsidR="004358A6" w:rsidRPr="0049503A">
        <w:rPr>
          <w:i/>
          <w:iCs/>
          <w:color w:val="000000" w:themeColor="text1"/>
          <w:sz w:val="22"/>
          <w:szCs w:val="22"/>
        </w:rPr>
        <w:t>Picea</w:t>
      </w:r>
      <w:proofErr w:type="spellEnd"/>
      <w:r w:rsidR="004358A6" w:rsidRPr="0049503A">
        <w:rPr>
          <w:i/>
          <w:iCs/>
          <w:color w:val="000000" w:themeColor="text1"/>
          <w:sz w:val="22"/>
          <w:szCs w:val="22"/>
        </w:rPr>
        <w:t xml:space="preserve"> </w:t>
      </w:r>
      <w:proofErr w:type="spellStart"/>
      <w:r w:rsidR="004358A6" w:rsidRPr="0049503A">
        <w:rPr>
          <w:i/>
          <w:iCs/>
          <w:color w:val="000000" w:themeColor="text1"/>
          <w:sz w:val="22"/>
          <w:szCs w:val="22"/>
        </w:rPr>
        <w:t>rubens</w:t>
      </w:r>
      <w:proofErr w:type="spellEnd"/>
      <w:r w:rsidR="004358A6" w:rsidRPr="0049503A">
        <w:rPr>
          <w:color w:val="000000" w:themeColor="text1"/>
          <w:sz w:val="22"/>
          <w:szCs w:val="22"/>
        </w:rPr>
        <w:t>), hemlock (</w:t>
      </w:r>
      <w:r w:rsidR="004358A6" w:rsidRPr="0049503A">
        <w:rPr>
          <w:i/>
          <w:iCs/>
          <w:color w:val="000000" w:themeColor="text1"/>
          <w:sz w:val="22"/>
          <w:szCs w:val="22"/>
        </w:rPr>
        <w:t>Tsuga canadensis</w:t>
      </w:r>
      <w:r w:rsidR="004358A6" w:rsidRPr="0049503A">
        <w:rPr>
          <w:color w:val="000000" w:themeColor="text1"/>
          <w:sz w:val="22"/>
          <w:szCs w:val="22"/>
        </w:rPr>
        <w:t>) and balsam fir (</w:t>
      </w:r>
      <w:r w:rsidR="004358A6" w:rsidRPr="0049503A">
        <w:rPr>
          <w:i/>
          <w:iCs/>
          <w:color w:val="000000" w:themeColor="text1"/>
          <w:sz w:val="22"/>
          <w:szCs w:val="22"/>
        </w:rPr>
        <w:t xml:space="preserve">Abies </w:t>
      </w:r>
      <w:proofErr w:type="spellStart"/>
      <w:r w:rsidR="004358A6" w:rsidRPr="0049503A">
        <w:rPr>
          <w:i/>
          <w:iCs/>
          <w:color w:val="000000" w:themeColor="text1"/>
          <w:sz w:val="22"/>
          <w:szCs w:val="22"/>
        </w:rPr>
        <w:t>balsamea</w:t>
      </w:r>
      <w:proofErr w:type="spellEnd"/>
      <w:r w:rsidR="004358A6" w:rsidRPr="0049503A">
        <w:rPr>
          <w:color w:val="000000" w:themeColor="text1"/>
          <w:sz w:val="22"/>
          <w:szCs w:val="22"/>
        </w:rPr>
        <w:t>)</w:t>
      </w:r>
      <w:r w:rsidR="00E37658" w:rsidRPr="0049503A">
        <w:rPr>
          <w:color w:val="000000" w:themeColor="text1"/>
          <w:sz w:val="22"/>
          <w:szCs w:val="22"/>
        </w:rPr>
        <w:t xml:space="preserve"> </w:t>
      </w:r>
      <w:r w:rsidR="00AE3E04" w:rsidRPr="0049503A">
        <w:rPr>
          <w:color w:val="000000" w:themeColor="text1"/>
          <w:sz w:val="22"/>
          <w:szCs w:val="22"/>
        </w:rPr>
        <w:t>expanding into new,</w:t>
      </w:r>
      <w:r w:rsidR="002F6E7F" w:rsidRPr="0049503A">
        <w:rPr>
          <w:color w:val="000000" w:themeColor="text1"/>
          <w:sz w:val="22"/>
          <w:szCs w:val="22"/>
        </w:rPr>
        <w:t xml:space="preserve"> </w:t>
      </w:r>
      <w:r w:rsidR="00AE3E04" w:rsidRPr="0049503A">
        <w:rPr>
          <w:color w:val="000000" w:themeColor="text1"/>
          <w:sz w:val="22"/>
          <w:szCs w:val="22"/>
        </w:rPr>
        <w:t>mostly uni</w:t>
      </w:r>
      <w:r w:rsidR="006738E0" w:rsidRPr="0049503A">
        <w:rPr>
          <w:color w:val="000000" w:themeColor="text1"/>
          <w:sz w:val="22"/>
          <w:szCs w:val="22"/>
        </w:rPr>
        <w:t>n</w:t>
      </w:r>
      <w:r w:rsidR="00AE3E04" w:rsidRPr="0049503A">
        <w:rPr>
          <w:color w:val="000000" w:themeColor="text1"/>
          <w:sz w:val="22"/>
          <w:szCs w:val="22"/>
        </w:rPr>
        <w:t>habited</w:t>
      </w:r>
      <w:r w:rsidR="002F6E7F" w:rsidRPr="0049503A">
        <w:rPr>
          <w:color w:val="000000" w:themeColor="text1"/>
          <w:sz w:val="22"/>
          <w:szCs w:val="22"/>
        </w:rPr>
        <w:t xml:space="preserve"> territory</w:t>
      </w:r>
      <w:r w:rsidR="00E34A5A" w:rsidRPr="0049503A">
        <w:rPr>
          <w:color w:val="000000" w:themeColor="text1"/>
          <w:sz w:val="22"/>
          <w:szCs w:val="22"/>
        </w:rPr>
        <w:t>. T</w:t>
      </w:r>
      <w:r w:rsidR="00FE613B" w:rsidRPr="0049503A">
        <w:rPr>
          <w:color w:val="000000" w:themeColor="text1"/>
          <w:sz w:val="22"/>
          <w:szCs w:val="22"/>
        </w:rPr>
        <w:t xml:space="preserve">here is </w:t>
      </w:r>
      <w:r w:rsidR="004320E4" w:rsidRPr="0049503A">
        <w:rPr>
          <w:color w:val="000000" w:themeColor="text1"/>
          <w:sz w:val="22"/>
          <w:szCs w:val="22"/>
        </w:rPr>
        <w:t xml:space="preserve">currently </w:t>
      </w:r>
      <w:r w:rsidR="00FE613B" w:rsidRPr="0049503A">
        <w:rPr>
          <w:color w:val="000000" w:themeColor="text1"/>
          <w:sz w:val="22"/>
          <w:szCs w:val="22"/>
        </w:rPr>
        <w:t xml:space="preserve">a </w:t>
      </w:r>
      <w:del w:id="22" w:author="Risa" w:date="2021-04-27T14:56:00Z">
        <w:r w:rsidR="00FE613B" w:rsidRPr="0049503A" w:rsidDel="00FA6066">
          <w:rPr>
            <w:color w:val="000000" w:themeColor="text1"/>
            <w:sz w:val="22"/>
            <w:szCs w:val="22"/>
          </w:rPr>
          <w:delText xml:space="preserve">paucity </w:delText>
        </w:r>
      </w:del>
      <w:ins w:id="23" w:author="Risa" w:date="2021-04-27T14:56:00Z">
        <w:r w:rsidR="00FA6066">
          <w:rPr>
            <w:color w:val="000000" w:themeColor="text1"/>
            <w:sz w:val="22"/>
            <w:szCs w:val="22"/>
          </w:rPr>
          <w:t>scarcity</w:t>
        </w:r>
        <w:r w:rsidR="00FA6066" w:rsidRPr="0049503A">
          <w:rPr>
            <w:color w:val="000000" w:themeColor="text1"/>
            <w:sz w:val="22"/>
            <w:szCs w:val="22"/>
          </w:rPr>
          <w:t xml:space="preserve"> </w:t>
        </w:r>
      </w:ins>
      <w:r w:rsidR="00FE613B" w:rsidRPr="0049503A">
        <w:rPr>
          <w:color w:val="000000" w:themeColor="text1"/>
          <w:sz w:val="22"/>
          <w:szCs w:val="22"/>
        </w:rPr>
        <w:t xml:space="preserve">of </w:t>
      </w:r>
      <w:r w:rsidR="00A945EA" w:rsidRPr="0049503A">
        <w:rPr>
          <w:color w:val="000000" w:themeColor="text1"/>
          <w:sz w:val="22"/>
          <w:szCs w:val="22"/>
        </w:rPr>
        <w:t>biogeochemical</w:t>
      </w:r>
      <w:r w:rsidR="007A1F49" w:rsidRPr="0049503A">
        <w:rPr>
          <w:color w:val="000000" w:themeColor="text1"/>
          <w:sz w:val="22"/>
          <w:szCs w:val="22"/>
        </w:rPr>
        <w:t>, elevation and topographical</w:t>
      </w:r>
      <w:r w:rsidR="00A945EA" w:rsidRPr="0049503A">
        <w:rPr>
          <w:color w:val="000000" w:themeColor="text1"/>
          <w:sz w:val="22"/>
          <w:szCs w:val="22"/>
        </w:rPr>
        <w:t xml:space="preserve"> </w:t>
      </w:r>
      <w:r w:rsidR="00C92880" w:rsidRPr="0049503A">
        <w:rPr>
          <w:color w:val="000000" w:themeColor="text1"/>
          <w:sz w:val="22"/>
          <w:szCs w:val="22"/>
        </w:rPr>
        <w:t>data</w:t>
      </w:r>
      <w:r w:rsidR="00893ABB" w:rsidRPr="0049503A">
        <w:rPr>
          <w:color w:val="000000" w:themeColor="text1"/>
          <w:sz w:val="22"/>
          <w:szCs w:val="22"/>
        </w:rPr>
        <w:t xml:space="preserve"> </w:t>
      </w:r>
      <w:r w:rsidR="00C92880" w:rsidRPr="0049503A">
        <w:rPr>
          <w:color w:val="000000" w:themeColor="text1"/>
          <w:sz w:val="22"/>
          <w:szCs w:val="22"/>
        </w:rPr>
        <w:t xml:space="preserve">at </w:t>
      </w:r>
      <w:r w:rsidR="00C437EC" w:rsidRPr="0049503A">
        <w:rPr>
          <w:color w:val="000000" w:themeColor="text1"/>
          <w:sz w:val="22"/>
          <w:szCs w:val="22"/>
        </w:rPr>
        <w:t xml:space="preserve">Mt. Desert Island </w:t>
      </w:r>
      <w:r w:rsidR="00893ABB" w:rsidRPr="0049503A">
        <w:rPr>
          <w:color w:val="000000" w:themeColor="text1"/>
          <w:sz w:val="22"/>
          <w:szCs w:val="22"/>
        </w:rPr>
        <w:t xml:space="preserve">to </w:t>
      </w:r>
      <w:r w:rsidR="00A945EA" w:rsidRPr="0049503A">
        <w:rPr>
          <w:color w:val="000000" w:themeColor="text1"/>
          <w:sz w:val="22"/>
          <w:szCs w:val="22"/>
        </w:rPr>
        <w:t xml:space="preserve">inform </w:t>
      </w:r>
      <w:r w:rsidR="00613F29" w:rsidRPr="0049503A">
        <w:rPr>
          <w:color w:val="000000" w:themeColor="text1"/>
          <w:sz w:val="22"/>
          <w:szCs w:val="22"/>
        </w:rPr>
        <w:t xml:space="preserve">the functionalities within </w:t>
      </w:r>
      <w:r w:rsidR="00E34A5A" w:rsidRPr="0049503A">
        <w:rPr>
          <w:color w:val="000000" w:themeColor="text1"/>
          <w:sz w:val="22"/>
          <w:szCs w:val="22"/>
        </w:rPr>
        <w:t>this</w:t>
      </w:r>
      <w:r w:rsidR="002C3430" w:rsidRPr="0049503A">
        <w:rPr>
          <w:color w:val="000000" w:themeColor="text1"/>
          <w:sz w:val="22"/>
          <w:szCs w:val="22"/>
        </w:rPr>
        <w:t xml:space="preserve"> </w:t>
      </w:r>
      <w:r w:rsidR="00C92880" w:rsidRPr="0049503A">
        <w:rPr>
          <w:color w:val="000000" w:themeColor="text1"/>
          <w:sz w:val="22"/>
          <w:szCs w:val="22"/>
        </w:rPr>
        <w:t>model</w:t>
      </w:r>
      <w:r w:rsidR="00893ABB" w:rsidRPr="0049503A">
        <w:rPr>
          <w:color w:val="000000" w:themeColor="text1"/>
          <w:sz w:val="22"/>
          <w:szCs w:val="22"/>
        </w:rPr>
        <w:t xml:space="preserve">. </w:t>
      </w:r>
      <w:r w:rsidR="00CC4BC8" w:rsidRPr="0049503A">
        <w:rPr>
          <w:color w:val="000000" w:themeColor="text1"/>
          <w:sz w:val="22"/>
          <w:szCs w:val="22"/>
        </w:rPr>
        <w:t xml:space="preserve">To remedy </w:t>
      </w:r>
      <w:r w:rsidR="0025481A" w:rsidRPr="0049503A">
        <w:rPr>
          <w:color w:val="000000" w:themeColor="text1"/>
          <w:sz w:val="22"/>
          <w:szCs w:val="22"/>
        </w:rPr>
        <w:t>this</w:t>
      </w:r>
      <w:r w:rsidR="00893ABB" w:rsidRPr="0049503A">
        <w:rPr>
          <w:color w:val="000000" w:themeColor="text1"/>
          <w:sz w:val="22"/>
          <w:szCs w:val="22"/>
        </w:rPr>
        <w:t xml:space="preserve">, we consider </w:t>
      </w:r>
      <w:r w:rsidR="00C5542F" w:rsidRPr="0049503A">
        <w:rPr>
          <w:color w:val="000000" w:themeColor="text1"/>
          <w:sz w:val="22"/>
          <w:szCs w:val="22"/>
        </w:rPr>
        <w:t>soil and plant nutrition including C and N, stable isotope analysis to derive intrinsic water use efficiency</w:t>
      </w:r>
      <w:r w:rsidR="0059470D" w:rsidRPr="0049503A">
        <w:rPr>
          <w:color w:val="000000" w:themeColor="text1"/>
          <w:sz w:val="22"/>
          <w:szCs w:val="22"/>
        </w:rPr>
        <w:t xml:space="preserve"> (</w:t>
      </w:r>
      <w:r w:rsidR="0059470D" w:rsidRPr="0049503A">
        <w:rPr>
          <w:color w:val="000000" w:themeColor="text1"/>
          <w:sz w:val="22"/>
          <w:szCs w:val="22"/>
          <w:shd w:val="clear" w:color="auto" w:fill="FFFFFF"/>
        </w:rPr>
        <w:t>iWUE</w:t>
      </w:r>
      <w:r w:rsidR="0059470D" w:rsidRPr="0049503A">
        <w:rPr>
          <w:color w:val="000000" w:themeColor="text1"/>
          <w:sz w:val="22"/>
          <w:szCs w:val="22"/>
          <w:shd w:val="clear" w:color="auto" w:fill="FFFFFF"/>
          <w:vertAlign w:val="subscript"/>
        </w:rPr>
        <w:t>δ</w:t>
      </w:r>
      <w:r w:rsidR="0059470D" w:rsidRPr="0049503A">
        <w:rPr>
          <w:color w:val="000000" w:themeColor="text1"/>
          <w:sz w:val="22"/>
          <w:szCs w:val="22"/>
          <w:shd w:val="clear" w:color="auto" w:fill="FFFFFF"/>
          <w:vertAlign w:val="superscript"/>
        </w:rPr>
        <w:t>13</w:t>
      </w:r>
      <w:r w:rsidR="0059470D" w:rsidRPr="0049503A">
        <w:rPr>
          <w:color w:val="000000" w:themeColor="text1"/>
          <w:sz w:val="22"/>
          <w:szCs w:val="22"/>
          <w:shd w:val="clear" w:color="auto" w:fill="FFFFFF"/>
          <w:vertAlign w:val="subscript"/>
        </w:rPr>
        <w:t>C</w:t>
      </w:r>
      <w:r w:rsidR="0059470D" w:rsidRPr="0049503A">
        <w:rPr>
          <w:color w:val="000000" w:themeColor="text1"/>
          <w:sz w:val="22"/>
          <w:szCs w:val="22"/>
        </w:rPr>
        <w:t>),</w:t>
      </w:r>
      <w:r w:rsidR="00C5542F" w:rsidRPr="0049503A">
        <w:rPr>
          <w:color w:val="000000" w:themeColor="text1"/>
          <w:sz w:val="22"/>
          <w:szCs w:val="22"/>
        </w:rPr>
        <w:t xml:space="preserve"> soil moisture retention, growth</w:t>
      </w:r>
      <w:ins w:id="24" w:author="Risa" w:date="2021-04-27T14:56:00Z">
        <w:r w:rsidR="00FA6066">
          <w:rPr>
            <w:color w:val="000000" w:themeColor="text1"/>
            <w:sz w:val="22"/>
            <w:szCs w:val="22"/>
          </w:rPr>
          <w:t>,</w:t>
        </w:r>
      </w:ins>
      <w:r w:rsidR="00C5542F" w:rsidRPr="0049503A">
        <w:rPr>
          <w:color w:val="000000" w:themeColor="text1"/>
          <w:sz w:val="22"/>
          <w:szCs w:val="22"/>
        </w:rPr>
        <w:t xml:space="preserve"> and stand density </w:t>
      </w:r>
      <w:r w:rsidR="00893ABB" w:rsidRPr="0049503A">
        <w:rPr>
          <w:color w:val="000000" w:themeColor="text1"/>
          <w:sz w:val="22"/>
          <w:szCs w:val="22"/>
        </w:rPr>
        <w:t>set against fire history</w:t>
      </w:r>
      <w:r w:rsidR="004320E4" w:rsidRPr="0049503A">
        <w:rPr>
          <w:color w:val="000000" w:themeColor="text1"/>
          <w:sz w:val="22"/>
          <w:szCs w:val="22"/>
        </w:rPr>
        <w:t>.</w:t>
      </w:r>
      <w:r w:rsidR="00C5542F" w:rsidRPr="0049503A">
        <w:rPr>
          <w:color w:val="000000" w:themeColor="text1"/>
          <w:sz w:val="22"/>
          <w:szCs w:val="22"/>
        </w:rPr>
        <w:t xml:space="preserve"> </w:t>
      </w:r>
    </w:p>
    <w:p w14:paraId="108B37E9" w14:textId="77777777" w:rsidR="00063993" w:rsidRPr="0049503A" w:rsidRDefault="00063993" w:rsidP="0049503A">
      <w:pPr>
        <w:spacing w:line="276" w:lineRule="auto"/>
        <w:jc w:val="both"/>
        <w:rPr>
          <w:color w:val="000000" w:themeColor="text1"/>
          <w:sz w:val="22"/>
          <w:szCs w:val="22"/>
        </w:rPr>
      </w:pPr>
    </w:p>
    <w:p w14:paraId="16E2B3A5" w14:textId="1855EF02" w:rsidR="00C5542F" w:rsidRPr="0049503A" w:rsidRDefault="00AE3E04" w:rsidP="0049503A">
      <w:pPr>
        <w:spacing w:line="276" w:lineRule="auto"/>
        <w:jc w:val="both"/>
        <w:rPr>
          <w:color w:val="000000" w:themeColor="text1"/>
          <w:sz w:val="22"/>
          <w:szCs w:val="22"/>
        </w:rPr>
      </w:pPr>
      <w:r w:rsidRPr="0049503A">
        <w:rPr>
          <w:color w:val="000000" w:themeColor="text1"/>
          <w:sz w:val="22"/>
          <w:szCs w:val="22"/>
        </w:rPr>
        <w:t>Fi</w:t>
      </w:r>
      <w:r w:rsidR="00BC31B9" w:rsidRPr="0049503A">
        <w:rPr>
          <w:color w:val="000000" w:themeColor="text1"/>
          <w:sz w:val="22"/>
          <w:szCs w:val="22"/>
        </w:rPr>
        <w:t xml:space="preserve">re history is revealed by </w:t>
      </w:r>
      <w:r w:rsidR="00066485" w:rsidRPr="0049503A">
        <w:rPr>
          <w:color w:val="000000" w:themeColor="text1"/>
          <w:sz w:val="22"/>
          <w:szCs w:val="22"/>
        </w:rPr>
        <w:t xml:space="preserve">subsurface charcoal remnants found in </w:t>
      </w:r>
      <w:proofErr w:type="gramStart"/>
      <w:r w:rsidR="00066485" w:rsidRPr="0049503A">
        <w:rPr>
          <w:color w:val="000000" w:themeColor="text1"/>
          <w:sz w:val="22"/>
          <w:szCs w:val="22"/>
        </w:rPr>
        <w:t>previous</w:t>
      </w:r>
      <w:proofErr w:type="gramEnd"/>
      <w:r w:rsidR="00066485" w:rsidRPr="0049503A">
        <w:rPr>
          <w:color w:val="000000" w:themeColor="text1"/>
          <w:sz w:val="22"/>
          <w:szCs w:val="22"/>
        </w:rPr>
        <w:t xml:space="preserve"> fire zones. Charcoal</w:t>
      </w:r>
      <w:r w:rsidR="00BC31B9" w:rsidRPr="0049503A">
        <w:rPr>
          <w:color w:val="000000" w:themeColor="text1"/>
          <w:sz w:val="22"/>
          <w:szCs w:val="22"/>
        </w:rPr>
        <w:t xml:space="preserve"> </w:t>
      </w:r>
      <w:r w:rsidR="00066485" w:rsidRPr="0049503A">
        <w:rPr>
          <w:color w:val="000000" w:themeColor="text1"/>
          <w:sz w:val="22"/>
          <w:szCs w:val="22"/>
        </w:rPr>
        <w:t>pyrogenic carbon (</w:t>
      </w:r>
      <w:proofErr w:type="spellStart"/>
      <w:r w:rsidR="00066485" w:rsidRPr="0049503A">
        <w:rPr>
          <w:color w:val="000000" w:themeColor="text1"/>
          <w:sz w:val="22"/>
          <w:szCs w:val="22"/>
        </w:rPr>
        <w:t>PyC</w:t>
      </w:r>
      <w:proofErr w:type="spellEnd"/>
      <w:r w:rsidR="00066485" w:rsidRPr="0049503A">
        <w:rPr>
          <w:color w:val="000000" w:themeColor="text1"/>
          <w:sz w:val="22"/>
          <w:szCs w:val="22"/>
        </w:rPr>
        <w:t xml:space="preserve">) </w:t>
      </w:r>
      <w:del w:id="25" w:author="Risa" w:date="2021-04-27T14:56:00Z">
        <w:r w:rsidR="00066485" w:rsidRPr="0049503A" w:rsidDel="00047996">
          <w:rPr>
            <w:color w:val="000000" w:themeColor="text1"/>
            <w:sz w:val="22"/>
            <w:szCs w:val="22"/>
          </w:rPr>
          <w:delText xml:space="preserve">festoons </w:delText>
        </w:r>
      </w:del>
      <w:ins w:id="26" w:author="Risa" w:date="2021-04-27T14:56:00Z">
        <w:r w:rsidR="00047996">
          <w:rPr>
            <w:color w:val="000000" w:themeColor="text1"/>
            <w:sz w:val="22"/>
            <w:szCs w:val="22"/>
          </w:rPr>
          <w:t>is abundant in</w:t>
        </w:r>
        <w:r w:rsidR="00047996" w:rsidRPr="0049503A">
          <w:rPr>
            <w:color w:val="000000" w:themeColor="text1"/>
            <w:sz w:val="22"/>
            <w:szCs w:val="22"/>
          </w:rPr>
          <w:t xml:space="preserve"> </w:t>
        </w:r>
      </w:ins>
      <w:r w:rsidR="00066485" w:rsidRPr="0049503A">
        <w:rPr>
          <w:color w:val="000000" w:themeColor="text1"/>
          <w:sz w:val="22"/>
          <w:szCs w:val="22"/>
        </w:rPr>
        <w:t>selected areas of the north side of Cadillac Mountain (Patterson Edwards and Maguire 1987)</w:t>
      </w:r>
      <w:r w:rsidR="004320E4" w:rsidRPr="0049503A">
        <w:rPr>
          <w:color w:val="000000" w:themeColor="text1"/>
          <w:sz w:val="22"/>
          <w:szCs w:val="22"/>
        </w:rPr>
        <w:t>.</w:t>
      </w:r>
      <w:r w:rsidR="00066485" w:rsidRPr="0049503A">
        <w:rPr>
          <w:color w:val="000000" w:themeColor="text1"/>
          <w:sz w:val="22"/>
          <w:szCs w:val="22"/>
        </w:rPr>
        <w:t xml:space="preserve"> These deposits suggest the possibility of recalcitrant soil C and </w:t>
      </w:r>
      <w:r w:rsidR="003130EE" w:rsidRPr="0049503A">
        <w:rPr>
          <w:color w:val="000000" w:themeColor="text1"/>
          <w:sz w:val="22"/>
          <w:szCs w:val="22"/>
        </w:rPr>
        <w:t xml:space="preserve">high </w:t>
      </w:r>
      <w:r w:rsidR="00066485" w:rsidRPr="0049503A">
        <w:rPr>
          <w:color w:val="000000" w:themeColor="text1"/>
          <w:sz w:val="22"/>
          <w:szCs w:val="22"/>
        </w:rPr>
        <w:t xml:space="preserve">mineral </w:t>
      </w:r>
      <w:r w:rsidR="003130EE" w:rsidRPr="0049503A">
        <w:rPr>
          <w:color w:val="000000" w:themeColor="text1"/>
          <w:sz w:val="22"/>
          <w:szCs w:val="22"/>
        </w:rPr>
        <w:t xml:space="preserve">holding </w:t>
      </w:r>
      <w:r w:rsidR="00066485" w:rsidRPr="0049503A">
        <w:rPr>
          <w:color w:val="000000" w:themeColor="text1"/>
          <w:sz w:val="22"/>
          <w:szCs w:val="22"/>
        </w:rPr>
        <w:t xml:space="preserve">capacity long after a fire event (Pingree and DeLuca 2017). </w:t>
      </w:r>
      <w:bookmarkStart w:id="27" w:name="_Hlk58131405"/>
      <w:bookmarkStart w:id="28" w:name="_Hlk58131516"/>
      <w:r w:rsidR="00C9488E" w:rsidRPr="0049503A">
        <w:rPr>
          <w:color w:val="000000" w:themeColor="text1"/>
          <w:sz w:val="22"/>
          <w:szCs w:val="22"/>
        </w:rPr>
        <w:t>F</w:t>
      </w:r>
      <w:r w:rsidR="00C5542F" w:rsidRPr="0049503A">
        <w:rPr>
          <w:color w:val="000000" w:themeColor="text1"/>
          <w:sz w:val="22"/>
          <w:szCs w:val="22"/>
        </w:rPr>
        <w:t>ire history artifacts like charcoal</w:t>
      </w:r>
      <w:r w:rsidR="003130EE" w:rsidRPr="0049503A">
        <w:rPr>
          <w:color w:val="000000" w:themeColor="text1"/>
          <w:sz w:val="22"/>
          <w:szCs w:val="22"/>
        </w:rPr>
        <w:t xml:space="preserve"> (Licht </w:t>
      </w:r>
      <w:r w:rsidR="003130EE" w:rsidRPr="0049503A">
        <w:rPr>
          <w:i/>
          <w:iCs/>
          <w:color w:val="000000" w:themeColor="text1"/>
          <w:sz w:val="22"/>
          <w:szCs w:val="22"/>
        </w:rPr>
        <w:t>et al</w:t>
      </w:r>
      <w:r w:rsidR="003130EE" w:rsidRPr="0049503A">
        <w:rPr>
          <w:color w:val="000000" w:themeColor="text1"/>
          <w:sz w:val="22"/>
          <w:szCs w:val="22"/>
        </w:rPr>
        <w:t xml:space="preserve"> 2017)</w:t>
      </w:r>
      <w:r w:rsidR="00C5542F" w:rsidRPr="0049503A">
        <w:rPr>
          <w:color w:val="000000" w:themeColor="text1"/>
          <w:sz w:val="22"/>
          <w:szCs w:val="22"/>
        </w:rPr>
        <w:t xml:space="preserve"> and </w:t>
      </w:r>
      <w:r w:rsidR="003130EE" w:rsidRPr="0049503A">
        <w:rPr>
          <w:color w:val="000000" w:themeColor="text1"/>
          <w:sz w:val="22"/>
          <w:szCs w:val="22"/>
        </w:rPr>
        <w:t>increas</w:t>
      </w:r>
      <w:r w:rsidR="00C9488E" w:rsidRPr="0049503A">
        <w:rPr>
          <w:color w:val="000000" w:themeColor="text1"/>
          <w:sz w:val="22"/>
          <w:szCs w:val="22"/>
        </w:rPr>
        <w:t>ed</w:t>
      </w:r>
      <w:r w:rsidR="003130EE" w:rsidRPr="0049503A">
        <w:rPr>
          <w:color w:val="000000" w:themeColor="text1"/>
          <w:sz w:val="22"/>
          <w:szCs w:val="22"/>
        </w:rPr>
        <w:t xml:space="preserve"> </w:t>
      </w:r>
      <w:r w:rsidR="00C5542F" w:rsidRPr="0049503A">
        <w:rPr>
          <w:color w:val="000000" w:themeColor="text1"/>
          <w:sz w:val="22"/>
          <w:szCs w:val="22"/>
        </w:rPr>
        <w:t xml:space="preserve">elevation </w:t>
      </w:r>
      <w:r w:rsidR="00D569A8" w:rsidRPr="0049503A">
        <w:rPr>
          <w:color w:val="000000" w:themeColor="text1"/>
          <w:sz w:val="22"/>
          <w:szCs w:val="22"/>
        </w:rPr>
        <w:t xml:space="preserve">(Wang </w:t>
      </w:r>
      <w:r w:rsidR="00D569A8" w:rsidRPr="0049503A">
        <w:rPr>
          <w:i/>
          <w:iCs/>
          <w:color w:val="000000" w:themeColor="text1"/>
          <w:sz w:val="22"/>
          <w:szCs w:val="22"/>
        </w:rPr>
        <w:t xml:space="preserve">et al </w:t>
      </w:r>
      <w:r w:rsidR="00D569A8" w:rsidRPr="0049503A">
        <w:rPr>
          <w:color w:val="000000" w:themeColor="text1"/>
          <w:sz w:val="22"/>
          <w:szCs w:val="22"/>
        </w:rPr>
        <w:t xml:space="preserve">2017) </w:t>
      </w:r>
      <w:r w:rsidR="003130EE" w:rsidRPr="0049503A">
        <w:rPr>
          <w:color w:val="000000" w:themeColor="text1"/>
          <w:sz w:val="22"/>
          <w:szCs w:val="22"/>
        </w:rPr>
        <w:t xml:space="preserve">have </w:t>
      </w:r>
      <w:proofErr w:type="gramStart"/>
      <w:r w:rsidR="003130EE" w:rsidRPr="0049503A">
        <w:rPr>
          <w:color w:val="000000" w:themeColor="text1"/>
          <w:sz w:val="22"/>
          <w:szCs w:val="22"/>
        </w:rPr>
        <w:t xml:space="preserve">been </w:t>
      </w:r>
      <w:r w:rsidR="00EF09D5" w:rsidRPr="0049503A">
        <w:rPr>
          <w:color w:val="000000" w:themeColor="text1"/>
          <w:sz w:val="22"/>
          <w:szCs w:val="22"/>
        </w:rPr>
        <w:t>linked</w:t>
      </w:r>
      <w:proofErr w:type="gramEnd"/>
      <w:r w:rsidR="00EF09D5" w:rsidRPr="0049503A">
        <w:rPr>
          <w:color w:val="000000" w:themeColor="text1"/>
          <w:sz w:val="22"/>
          <w:szCs w:val="22"/>
        </w:rPr>
        <w:t xml:space="preserve"> </w:t>
      </w:r>
      <w:r w:rsidR="003130EE" w:rsidRPr="0049503A">
        <w:rPr>
          <w:color w:val="000000" w:themeColor="text1"/>
          <w:sz w:val="22"/>
          <w:szCs w:val="22"/>
        </w:rPr>
        <w:t>to increase</w:t>
      </w:r>
      <w:r w:rsidR="00865900" w:rsidRPr="0049503A">
        <w:rPr>
          <w:color w:val="000000" w:themeColor="text1"/>
          <w:sz w:val="22"/>
          <w:szCs w:val="22"/>
        </w:rPr>
        <w:t>d intrinsic</w:t>
      </w:r>
      <w:r w:rsidR="00C5542F" w:rsidRPr="0049503A">
        <w:rPr>
          <w:color w:val="000000" w:themeColor="text1"/>
          <w:sz w:val="22"/>
          <w:szCs w:val="22"/>
          <w:shd w:val="clear" w:color="auto" w:fill="FFFFFF"/>
        </w:rPr>
        <w:t xml:space="preserve"> water use efficiency</w:t>
      </w:r>
      <w:r w:rsidR="00C5542F" w:rsidRPr="0049503A">
        <w:rPr>
          <w:color w:val="000000" w:themeColor="text1"/>
          <w:sz w:val="22"/>
          <w:szCs w:val="22"/>
        </w:rPr>
        <w:t xml:space="preserve">. Given the difference in fire histories between </w:t>
      </w:r>
      <w:r w:rsidR="00EF09D5" w:rsidRPr="0049503A">
        <w:rPr>
          <w:color w:val="000000" w:themeColor="text1"/>
          <w:sz w:val="22"/>
          <w:szCs w:val="22"/>
        </w:rPr>
        <w:t xml:space="preserve">Mt. Desert Island </w:t>
      </w:r>
      <w:r w:rsidR="00C5542F" w:rsidRPr="0049503A">
        <w:rPr>
          <w:color w:val="000000" w:themeColor="text1"/>
          <w:sz w:val="22"/>
          <w:szCs w:val="22"/>
        </w:rPr>
        <w:t xml:space="preserve">populations, this provides </w:t>
      </w:r>
      <w:r w:rsidR="008B1D11" w:rsidRPr="0049503A">
        <w:rPr>
          <w:color w:val="000000" w:themeColor="text1"/>
          <w:sz w:val="22"/>
          <w:szCs w:val="22"/>
        </w:rPr>
        <w:t xml:space="preserve">a </w:t>
      </w:r>
      <w:proofErr w:type="gramStart"/>
      <w:r w:rsidR="008B1D11" w:rsidRPr="0049503A">
        <w:rPr>
          <w:color w:val="000000" w:themeColor="text1"/>
          <w:sz w:val="22"/>
          <w:szCs w:val="22"/>
        </w:rPr>
        <w:t>nearly ideal</w:t>
      </w:r>
      <w:proofErr w:type="gramEnd"/>
      <w:r w:rsidR="008B1D11" w:rsidRPr="0049503A">
        <w:rPr>
          <w:color w:val="000000" w:themeColor="text1"/>
          <w:sz w:val="22"/>
          <w:szCs w:val="22"/>
        </w:rPr>
        <w:t xml:space="preserve"> testbed to better </w:t>
      </w:r>
      <w:r w:rsidR="00114804" w:rsidRPr="0049503A">
        <w:rPr>
          <w:color w:val="000000" w:themeColor="text1"/>
          <w:sz w:val="22"/>
          <w:szCs w:val="22"/>
        </w:rPr>
        <w:t>understand</w:t>
      </w:r>
      <w:r w:rsidR="008B1D11" w:rsidRPr="0049503A">
        <w:rPr>
          <w:color w:val="000000" w:themeColor="text1"/>
          <w:sz w:val="22"/>
          <w:szCs w:val="22"/>
        </w:rPr>
        <w:t xml:space="preserve"> chemical geography </w:t>
      </w:r>
      <w:r w:rsidR="00EF09D5" w:rsidRPr="0049503A">
        <w:rPr>
          <w:color w:val="000000" w:themeColor="text1"/>
          <w:sz w:val="22"/>
          <w:szCs w:val="22"/>
        </w:rPr>
        <w:t xml:space="preserve">status </w:t>
      </w:r>
      <w:r w:rsidR="008B1D11" w:rsidRPr="0049503A">
        <w:rPr>
          <w:color w:val="000000" w:themeColor="text1"/>
          <w:sz w:val="22"/>
          <w:szCs w:val="22"/>
        </w:rPr>
        <w:t xml:space="preserve">(Verma and Jayakumar 2012) and address </w:t>
      </w:r>
      <w:r w:rsidR="000C7399" w:rsidRPr="0049503A">
        <w:rPr>
          <w:color w:val="000000" w:themeColor="text1"/>
          <w:sz w:val="22"/>
          <w:szCs w:val="22"/>
        </w:rPr>
        <w:t xml:space="preserve">a number of </w:t>
      </w:r>
      <w:r w:rsidR="008B1D11" w:rsidRPr="0049503A">
        <w:rPr>
          <w:color w:val="000000" w:themeColor="text1"/>
          <w:sz w:val="22"/>
          <w:szCs w:val="22"/>
        </w:rPr>
        <w:t xml:space="preserve">key </w:t>
      </w:r>
      <w:r w:rsidR="000C7399" w:rsidRPr="0049503A">
        <w:rPr>
          <w:color w:val="000000" w:themeColor="text1"/>
          <w:sz w:val="22"/>
          <w:szCs w:val="22"/>
        </w:rPr>
        <w:t>questions with regard to leaf traits, tree growth and stand dynamics</w:t>
      </w:r>
      <w:r w:rsidR="00114804" w:rsidRPr="0049503A">
        <w:rPr>
          <w:color w:val="000000" w:themeColor="text1"/>
          <w:sz w:val="22"/>
          <w:szCs w:val="22"/>
        </w:rPr>
        <w:t xml:space="preserve"> as well as possible interactions between fire history and elevation</w:t>
      </w:r>
      <w:r w:rsidR="008B1D11" w:rsidRPr="0049503A">
        <w:rPr>
          <w:color w:val="000000" w:themeColor="text1"/>
          <w:sz w:val="22"/>
          <w:szCs w:val="22"/>
        </w:rPr>
        <w:t xml:space="preserve">. </w:t>
      </w:r>
    </w:p>
    <w:p w14:paraId="427C6A58" w14:textId="77777777" w:rsidR="00C5542F" w:rsidRPr="0049503A" w:rsidRDefault="00C5542F" w:rsidP="0049503A">
      <w:pPr>
        <w:spacing w:line="276" w:lineRule="auto"/>
        <w:jc w:val="both"/>
        <w:rPr>
          <w:color w:val="000000" w:themeColor="text1"/>
          <w:sz w:val="22"/>
          <w:szCs w:val="22"/>
        </w:rPr>
      </w:pPr>
    </w:p>
    <w:p w14:paraId="4A3C12DB" w14:textId="6B88CAAC" w:rsidR="0059470D" w:rsidRPr="0049503A" w:rsidRDefault="00114804" w:rsidP="0049503A">
      <w:pPr>
        <w:pStyle w:val="mb0"/>
        <w:shd w:val="clear" w:color="auto" w:fill="FFFFFF"/>
        <w:spacing w:before="0" w:beforeAutospacing="0" w:after="150" w:afterAutospacing="0" w:line="276" w:lineRule="auto"/>
        <w:jc w:val="both"/>
        <w:rPr>
          <w:color w:val="000000" w:themeColor="text1"/>
          <w:sz w:val="22"/>
          <w:szCs w:val="22"/>
        </w:rPr>
      </w:pPr>
      <w:proofErr w:type="gramStart"/>
      <w:r w:rsidRPr="0049503A">
        <w:rPr>
          <w:color w:val="000000" w:themeColor="text1"/>
          <w:sz w:val="22"/>
          <w:szCs w:val="22"/>
        </w:rPr>
        <w:t>Indeed</w:t>
      </w:r>
      <w:proofErr w:type="gramEnd"/>
      <w:r w:rsidRPr="0049503A">
        <w:rPr>
          <w:color w:val="000000" w:themeColor="text1"/>
          <w:sz w:val="22"/>
          <w:szCs w:val="22"/>
        </w:rPr>
        <w:t xml:space="preserve"> o</w:t>
      </w:r>
      <w:r w:rsidR="00C5542F" w:rsidRPr="0049503A">
        <w:rPr>
          <w:color w:val="000000" w:themeColor="text1"/>
          <w:sz w:val="22"/>
          <w:szCs w:val="22"/>
        </w:rPr>
        <w:t xml:space="preserve">ur </w:t>
      </w:r>
      <w:r w:rsidR="00B70127" w:rsidRPr="0049503A">
        <w:rPr>
          <w:color w:val="000000" w:themeColor="text1"/>
          <w:sz w:val="22"/>
          <w:szCs w:val="22"/>
        </w:rPr>
        <w:t xml:space="preserve">foremost aim is to </w:t>
      </w:r>
      <w:r w:rsidR="00063993" w:rsidRPr="0049503A">
        <w:rPr>
          <w:color w:val="000000" w:themeColor="text1"/>
          <w:sz w:val="22"/>
          <w:szCs w:val="22"/>
        </w:rPr>
        <w:t>examine</w:t>
      </w:r>
      <w:r w:rsidR="00B70127" w:rsidRPr="0049503A">
        <w:rPr>
          <w:color w:val="000000" w:themeColor="text1"/>
          <w:sz w:val="22"/>
          <w:szCs w:val="22"/>
        </w:rPr>
        <w:t xml:space="preserve"> a </w:t>
      </w:r>
      <w:r w:rsidR="00464BC6" w:rsidRPr="0049503A">
        <w:rPr>
          <w:color w:val="000000" w:themeColor="text1"/>
          <w:sz w:val="22"/>
          <w:szCs w:val="22"/>
        </w:rPr>
        <w:t xml:space="preserve">proposed </w:t>
      </w:r>
      <w:r w:rsidR="00063993" w:rsidRPr="0049503A">
        <w:rPr>
          <w:color w:val="000000" w:themeColor="text1"/>
          <w:sz w:val="22"/>
          <w:szCs w:val="22"/>
        </w:rPr>
        <w:t xml:space="preserve">model through </w:t>
      </w:r>
      <w:r w:rsidR="009E0A0B" w:rsidRPr="0049503A">
        <w:rPr>
          <w:color w:val="000000" w:themeColor="text1"/>
          <w:sz w:val="22"/>
          <w:szCs w:val="22"/>
        </w:rPr>
        <w:t>an analysis</w:t>
      </w:r>
      <w:r w:rsidR="00B70127" w:rsidRPr="0049503A">
        <w:rPr>
          <w:color w:val="000000" w:themeColor="text1"/>
          <w:sz w:val="22"/>
          <w:szCs w:val="22"/>
        </w:rPr>
        <w:t xml:space="preserve"> of four key pitch pine </w:t>
      </w:r>
      <w:r w:rsidR="009B2537" w:rsidRPr="0049503A">
        <w:rPr>
          <w:color w:val="000000" w:themeColor="text1"/>
          <w:sz w:val="22"/>
          <w:szCs w:val="22"/>
        </w:rPr>
        <w:t xml:space="preserve">populations </w:t>
      </w:r>
      <w:r w:rsidR="00464BC6" w:rsidRPr="0049503A">
        <w:rPr>
          <w:color w:val="000000" w:themeColor="text1"/>
          <w:sz w:val="22"/>
          <w:szCs w:val="22"/>
        </w:rPr>
        <w:t>according to</w:t>
      </w:r>
      <w:r w:rsidR="009B2537" w:rsidRPr="0049503A">
        <w:rPr>
          <w:color w:val="000000" w:themeColor="text1"/>
          <w:sz w:val="22"/>
          <w:szCs w:val="22"/>
        </w:rPr>
        <w:t xml:space="preserve"> the </w:t>
      </w:r>
      <w:r w:rsidR="003130EE" w:rsidRPr="0049503A">
        <w:rPr>
          <w:color w:val="000000" w:themeColor="text1"/>
          <w:sz w:val="22"/>
          <w:szCs w:val="22"/>
        </w:rPr>
        <w:t xml:space="preserve">interactive </w:t>
      </w:r>
      <w:r w:rsidR="009B2537" w:rsidRPr="0049503A">
        <w:rPr>
          <w:color w:val="000000" w:themeColor="text1"/>
          <w:sz w:val="22"/>
          <w:szCs w:val="22"/>
        </w:rPr>
        <w:t>influence of</w:t>
      </w:r>
      <w:r w:rsidR="00464BC6" w:rsidRPr="0049503A">
        <w:rPr>
          <w:color w:val="000000" w:themeColor="text1"/>
          <w:sz w:val="22"/>
          <w:szCs w:val="22"/>
        </w:rPr>
        <w:t xml:space="preserve"> fire</w:t>
      </w:r>
      <w:r w:rsidR="003130EE" w:rsidRPr="0049503A">
        <w:rPr>
          <w:color w:val="000000" w:themeColor="text1"/>
          <w:sz w:val="22"/>
          <w:szCs w:val="22"/>
        </w:rPr>
        <w:t xml:space="preserve"> and</w:t>
      </w:r>
      <w:r w:rsidR="009B2537" w:rsidRPr="0049503A">
        <w:rPr>
          <w:color w:val="000000" w:themeColor="text1"/>
          <w:sz w:val="22"/>
          <w:szCs w:val="22"/>
        </w:rPr>
        <w:t xml:space="preserve"> </w:t>
      </w:r>
      <w:r w:rsidR="00464BC6" w:rsidRPr="0049503A">
        <w:rPr>
          <w:color w:val="000000" w:themeColor="text1"/>
          <w:sz w:val="22"/>
          <w:szCs w:val="22"/>
        </w:rPr>
        <w:t>elevation</w:t>
      </w:r>
      <w:r w:rsidR="00B70127" w:rsidRPr="0049503A">
        <w:rPr>
          <w:color w:val="000000" w:themeColor="text1"/>
          <w:sz w:val="22"/>
          <w:szCs w:val="22"/>
        </w:rPr>
        <w:t xml:space="preserve">. </w:t>
      </w:r>
      <w:r w:rsidR="00682044" w:rsidRPr="0049503A">
        <w:rPr>
          <w:color w:val="000000" w:themeColor="text1"/>
          <w:sz w:val="22"/>
          <w:szCs w:val="22"/>
        </w:rPr>
        <w:t xml:space="preserve">It is important to acknowledge </w:t>
      </w:r>
      <w:proofErr w:type="gramStart"/>
      <w:r w:rsidR="00682044" w:rsidRPr="0049503A">
        <w:rPr>
          <w:color w:val="000000" w:themeColor="text1"/>
          <w:sz w:val="22"/>
          <w:szCs w:val="22"/>
        </w:rPr>
        <w:t>previous</w:t>
      </w:r>
      <w:proofErr w:type="gramEnd"/>
      <w:r w:rsidR="00BC0AF0" w:rsidRPr="0049503A">
        <w:rPr>
          <w:color w:val="000000" w:themeColor="text1"/>
          <w:sz w:val="22"/>
          <w:szCs w:val="22"/>
        </w:rPr>
        <w:t xml:space="preserve"> </w:t>
      </w:r>
      <w:r w:rsidR="00A8195E" w:rsidRPr="0049503A">
        <w:rPr>
          <w:color w:val="000000" w:themeColor="text1"/>
          <w:sz w:val="22"/>
          <w:szCs w:val="22"/>
        </w:rPr>
        <w:t xml:space="preserve">studies of </w:t>
      </w:r>
      <w:r w:rsidR="00BC0AF0" w:rsidRPr="0049503A">
        <w:rPr>
          <w:color w:val="000000" w:themeColor="text1"/>
          <w:sz w:val="22"/>
          <w:szCs w:val="22"/>
        </w:rPr>
        <w:t xml:space="preserve">fire involvement </w:t>
      </w:r>
      <w:r w:rsidR="00A8195E" w:rsidRPr="0049503A">
        <w:rPr>
          <w:color w:val="000000" w:themeColor="text1"/>
          <w:sz w:val="22"/>
          <w:szCs w:val="22"/>
        </w:rPr>
        <w:t xml:space="preserve">and post-fire photosynthetic response </w:t>
      </w:r>
      <w:r w:rsidR="00BC0AF0" w:rsidRPr="0049503A">
        <w:rPr>
          <w:color w:val="000000" w:themeColor="text1"/>
          <w:sz w:val="22"/>
          <w:szCs w:val="22"/>
        </w:rPr>
        <w:t>(Chen Wang and Jia 2017)</w:t>
      </w:r>
      <w:r w:rsidR="00682044" w:rsidRPr="0049503A">
        <w:rPr>
          <w:color w:val="000000" w:themeColor="text1"/>
          <w:sz w:val="22"/>
          <w:szCs w:val="22"/>
        </w:rPr>
        <w:t xml:space="preserve"> relative to elevation and topography. We develop </w:t>
      </w:r>
      <w:proofErr w:type="gramStart"/>
      <w:r w:rsidR="00682044" w:rsidRPr="0049503A">
        <w:rPr>
          <w:color w:val="000000" w:themeColor="text1"/>
          <w:sz w:val="22"/>
          <w:szCs w:val="22"/>
        </w:rPr>
        <w:t>an</w:t>
      </w:r>
      <w:proofErr w:type="gramEnd"/>
      <w:r w:rsidR="00BC0AF0" w:rsidRPr="0049503A">
        <w:rPr>
          <w:color w:val="000000" w:themeColor="text1"/>
          <w:sz w:val="22"/>
          <w:szCs w:val="22"/>
        </w:rPr>
        <w:t xml:space="preserve"> </w:t>
      </w:r>
      <w:r w:rsidR="00682044" w:rsidRPr="0049503A">
        <w:rPr>
          <w:color w:val="000000" w:themeColor="text1"/>
          <w:sz w:val="22"/>
          <w:szCs w:val="22"/>
        </w:rPr>
        <w:t>hypothesis which predicts greater</w:t>
      </w:r>
      <w:r w:rsidR="006B5F04" w:rsidRPr="0049503A">
        <w:rPr>
          <w:color w:val="000000" w:themeColor="text1"/>
          <w:sz w:val="22"/>
          <w:szCs w:val="22"/>
        </w:rPr>
        <w:t xml:space="preserve"> </w:t>
      </w:r>
      <w:r w:rsidR="00CF4790" w:rsidRPr="0049503A">
        <w:rPr>
          <w:color w:val="000000" w:themeColor="text1"/>
          <w:sz w:val="22"/>
          <w:szCs w:val="22"/>
        </w:rPr>
        <w:t xml:space="preserve">pitch pine </w:t>
      </w:r>
      <w:r w:rsidR="00B70127" w:rsidRPr="0049503A">
        <w:rPr>
          <w:color w:val="000000" w:themeColor="text1"/>
          <w:sz w:val="22"/>
          <w:szCs w:val="22"/>
        </w:rPr>
        <w:t xml:space="preserve">growth </w:t>
      </w:r>
      <w:r w:rsidR="00B70127" w:rsidRPr="0049503A">
        <w:rPr>
          <w:color w:val="000000" w:themeColor="text1"/>
          <w:sz w:val="22"/>
          <w:szCs w:val="22"/>
        </w:rPr>
        <w:lastRenderedPageBreak/>
        <w:t>and population expansion</w:t>
      </w:r>
      <w:r w:rsidR="006B5F04" w:rsidRPr="0049503A">
        <w:rPr>
          <w:color w:val="000000" w:themeColor="text1"/>
          <w:sz w:val="22"/>
          <w:szCs w:val="22"/>
        </w:rPr>
        <w:t xml:space="preserve"> </w:t>
      </w:r>
      <w:r w:rsidR="00B70127" w:rsidRPr="0049503A">
        <w:rPr>
          <w:color w:val="000000" w:themeColor="text1"/>
          <w:sz w:val="22"/>
          <w:szCs w:val="22"/>
        </w:rPr>
        <w:t xml:space="preserve">at </w:t>
      </w:r>
      <w:r w:rsidR="009E0A0B" w:rsidRPr="0049503A">
        <w:rPr>
          <w:color w:val="000000" w:themeColor="text1"/>
          <w:sz w:val="22"/>
          <w:szCs w:val="22"/>
        </w:rPr>
        <w:t>low elevation</w:t>
      </w:r>
      <w:r w:rsidR="00CF36F8" w:rsidRPr="0049503A">
        <w:rPr>
          <w:color w:val="000000" w:themeColor="text1"/>
          <w:sz w:val="22"/>
          <w:szCs w:val="22"/>
        </w:rPr>
        <w:t xml:space="preserve"> </w:t>
      </w:r>
      <w:r w:rsidR="00EF09D5" w:rsidRPr="0049503A">
        <w:rPr>
          <w:color w:val="000000" w:themeColor="text1"/>
          <w:sz w:val="22"/>
          <w:szCs w:val="22"/>
        </w:rPr>
        <w:t xml:space="preserve">sites </w:t>
      </w:r>
      <w:r w:rsidR="00CF36F8" w:rsidRPr="0049503A">
        <w:rPr>
          <w:color w:val="000000" w:themeColor="text1"/>
          <w:sz w:val="22"/>
          <w:szCs w:val="22"/>
        </w:rPr>
        <w:t xml:space="preserve">reflective of </w:t>
      </w:r>
      <w:r w:rsidR="00B70127" w:rsidRPr="0049503A">
        <w:rPr>
          <w:color w:val="000000" w:themeColor="text1"/>
          <w:sz w:val="22"/>
          <w:szCs w:val="22"/>
        </w:rPr>
        <w:t xml:space="preserve">higher </w:t>
      </w:r>
      <w:r w:rsidR="000C7399" w:rsidRPr="0049503A">
        <w:rPr>
          <w:color w:val="000000" w:themeColor="text1"/>
          <w:sz w:val="22"/>
          <w:szCs w:val="22"/>
        </w:rPr>
        <w:t>soil C</w:t>
      </w:r>
      <w:r w:rsidR="00CF36F8" w:rsidRPr="0049503A">
        <w:rPr>
          <w:color w:val="000000" w:themeColor="text1"/>
          <w:sz w:val="22"/>
          <w:szCs w:val="22"/>
        </w:rPr>
        <w:t xml:space="preserve"> and</w:t>
      </w:r>
      <w:r w:rsidR="000C7399" w:rsidRPr="0049503A">
        <w:rPr>
          <w:color w:val="000000" w:themeColor="text1"/>
          <w:sz w:val="22"/>
          <w:szCs w:val="22"/>
        </w:rPr>
        <w:t xml:space="preserve"> foliar </w:t>
      </w:r>
      <w:r w:rsidR="00B70127" w:rsidRPr="0049503A">
        <w:rPr>
          <w:color w:val="000000" w:themeColor="text1"/>
          <w:sz w:val="22"/>
          <w:szCs w:val="22"/>
        </w:rPr>
        <w:t>C</w:t>
      </w:r>
      <w:r w:rsidR="009E0A0B" w:rsidRPr="0049503A">
        <w:rPr>
          <w:color w:val="000000" w:themeColor="text1"/>
          <w:sz w:val="22"/>
          <w:szCs w:val="22"/>
        </w:rPr>
        <w:t xml:space="preserve"> (</w:t>
      </w:r>
      <w:proofErr w:type="spellStart"/>
      <w:r w:rsidR="009E0A0B" w:rsidRPr="0049503A">
        <w:rPr>
          <w:color w:val="000000" w:themeColor="text1"/>
          <w:sz w:val="22"/>
          <w:szCs w:val="22"/>
        </w:rPr>
        <w:t>Butak</w:t>
      </w:r>
      <w:proofErr w:type="spellEnd"/>
      <w:r w:rsidR="009E0A0B" w:rsidRPr="0049503A">
        <w:rPr>
          <w:color w:val="000000" w:themeColor="text1"/>
          <w:sz w:val="22"/>
          <w:szCs w:val="22"/>
        </w:rPr>
        <w:t xml:space="preserve"> 2014)</w:t>
      </w:r>
      <w:r w:rsidR="00CF36F8" w:rsidRPr="0049503A">
        <w:rPr>
          <w:color w:val="000000" w:themeColor="text1"/>
          <w:sz w:val="22"/>
          <w:szCs w:val="22"/>
        </w:rPr>
        <w:t xml:space="preserve"> </w:t>
      </w:r>
      <w:r w:rsidR="00EF09D5" w:rsidRPr="0049503A">
        <w:rPr>
          <w:color w:val="000000" w:themeColor="text1"/>
          <w:sz w:val="22"/>
          <w:szCs w:val="22"/>
        </w:rPr>
        <w:t xml:space="preserve">compared to </w:t>
      </w:r>
      <w:r w:rsidR="00CF36F8" w:rsidRPr="0049503A">
        <w:rPr>
          <w:color w:val="000000" w:themeColor="text1"/>
          <w:sz w:val="22"/>
          <w:szCs w:val="22"/>
        </w:rPr>
        <w:t>upper sites</w:t>
      </w:r>
      <w:r w:rsidR="00B70127" w:rsidRPr="0049503A">
        <w:rPr>
          <w:color w:val="000000" w:themeColor="text1"/>
          <w:sz w:val="22"/>
          <w:szCs w:val="22"/>
        </w:rPr>
        <w:t>,</w:t>
      </w:r>
      <w:r w:rsidR="00CF36F8" w:rsidRPr="0049503A">
        <w:rPr>
          <w:color w:val="000000" w:themeColor="text1"/>
          <w:sz w:val="22"/>
          <w:szCs w:val="22"/>
        </w:rPr>
        <w:t xml:space="preserve"> </w:t>
      </w:r>
      <w:commentRangeStart w:id="29"/>
      <w:r w:rsidR="00464BC6" w:rsidRPr="0049503A">
        <w:rPr>
          <w:color w:val="000000" w:themeColor="text1"/>
          <w:sz w:val="22"/>
          <w:szCs w:val="22"/>
        </w:rPr>
        <w:t xml:space="preserve">more negative </w:t>
      </w:r>
      <w:r w:rsidR="0059470D" w:rsidRPr="0049503A">
        <w:rPr>
          <w:color w:val="000000" w:themeColor="text1"/>
          <w:sz w:val="22"/>
          <w:szCs w:val="22"/>
          <w:shd w:val="clear" w:color="auto" w:fill="FFFFFF"/>
        </w:rPr>
        <w:t>iWUE</w:t>
      </w:r>
      <w:r w:rsidR="0059470D" w:rsidRPr="0049503A">
        <w:rPr>
          <w:color w:val="000000" w:themeColor="text1"/>
          <w:sz w:val="22"/>
          <w:szCs w:val="22"/>
          <w:shd w:val="clear" w:color="auto" w:fill="FFFFFF"/>
          <w:vertAlign w:val="subscript"/>
        </w:rPr>
        <w:t>δ</w:t>
      </w:r>
      <w:r w:rsidR="0059470D" w:rsidRPr="0049503A">
        <w:rPr>
          <w:color w:val="000000" w:themeColor="text1"/>
          <w:sz w:val="22"/>
          <w:szCs w:val="22"/>
          <w:shd w:val="clear" w:color="auto" w:fill="FFFFFF"/>
          <w:vertAlign w:val="superscript"/>
        </w:rPr>
        <w:t>13</w:t>
      </w:r>
      <w:r w:rsidR="0059470D" w:rsidRPr="0049503A">
        <w:rPr>
          <w:color w:val="000000" w:themeColor="text1"/>
          <w:sz w:val="22"/>
          <w:szCs w:val="22"/>
          <w:shd w:val="clear" w:color="auto" w:fill="FFFFFF"/>
          <w:vertAlign w:val="subscript"/>
        </w:rPr>
        <w:t>C</w:t>
      </w:r>
      <w:r w:rsidR="0059470D" w:rsidRPr="0049503A">
        <w:rPr>
          <w:color w:val="000000" w:themeColor="text1"/>
          <w:sz w:val="22"/>
          <w:szCs w:val="22"/>
        </w:rPr>
        <w:t xml:space="preserve"> </w:t>
      </w:r>
      <w:r w:rsidR="00464BC6" w:rsidRPr="0049503A">
        <w:rPr>
          <w:color w:val="000000" w:themeColor="text1"/>
          <w:sz w:val="22"/>
          <w:szCs w:val="22"/>
        </w:rPr>
        <w:t>(Licht and Smith 2020)</w:t>
      </w:r>
      <w:r w:rsidR="00EF09D5" w:rsidRPr="0049503A">
        <w:rPr>
          <w:color w:val="000000" w:themeColor="text1"/>
          <w:sz w:val="22"/>
          <w:szCs w:val="22"/>
        </w:rPr>
        <w:t xml:space="preserve"> at upper sites</w:t>
      </w:r>
      <w:r w:rsidR="00464BC6" w:rsidRPr="0049503A">
        <w:rPr>
          <w:color w:val="000000" w:themeColor="text1"/>
          <w:sz w:val="22"/>
          <w:szCs w:val="22"/>
        </w:rPr>
        <w:t xml:space="preserve"> </w:t>
      </w:r>
      <w:r w:rsidR="00B70127" w:rsidRPr="0049503A">
        <w:rPr>
          <w:color w:val="000000" w:themeColor="text1"/>
          <w:sz w:val="22"/>
          <w:szCs w:val="22"/>
        </w:rPr>
        <w:t xml:space="preserve">and </w:t>
      </w:r>
      <w:r w:rsidR="00B70127" w:rsidRPr="0049503A">
        <w:rPr>
          <w:iCs/>
          <w:color w:val="000000" w:themeColor="text1"/>
          <w:sz w:val="22"/>
          <w:szCs w:val="22"/>
        </w:rPr>
        <w:t>greater soil water retention</w:t>
      </w:r>
      <w:r w:rsidR="00682044" w:rsidRPr="0049503A">
        <w:rPr>
          <w:color w:val="000000" w:themeColor="text1"/>
          <w:sz w:val="22"/>
          <w:szCs w:val="22"/>
        </w:rPr>
        <w:t xml:space="preserve"> as </w:t>
      </w:r>
      <w:r w:rsidR="00B70127" w:rsidRPr="0049503A">
        <w:rPr>
          <w:color w:val="000000" w:themeColor="text1"/>
          <w:sz w:val="22"/>
          <w:szCs w:val="22"/>
        </w:rPr>
        <w:t xml:space="preserve">indicators of </w:t>
      </w:r>
      <w:r w:rsidR="00277031" w:rsidRPr="0049503A">
        <w:rPr>
          <w:color w:val="000000" w:themeColor="text1"/>
          <w:sz w:val="22"/>
          <w:szCs w:val="22"/>
        </w:rPr>
        <w:t>persistence capacity</w:t>
      </w:r>
      <w:r w:rsidR="00EF09D5" w:rsidRPr="0049503A">
        <w:rPr>
          <w:color w:val="000000" w:themeColor="text1"/>
          <w:sz w:val="22"/>
          <w:szCs w:val="22"/>
        </w:rPr>
        <w:t xml:space="preserve"> at lower locations</w:t>
      </w:r>
      <w:commentRangeEnd w:id="29"/>
      <w:r w:rsidR="00EF30AD">
        <w:rPr>
          <w:rStyle w:val="CommentReference"/>
        </w:rPr>
        <w:commentReference w:id="29"/>
      </w:r>
      <w:r w:rsidR="00464BC6" w:rsidRPr="0049503A">
        <w:rPr>
          <w:iCs/>
          <w:color w:val="000000" w:themeColor="text1"/>
          <w:sz w:val="22"/>
          <w:szCs w:val="22"/>
        </w:rPr>
        <w:t xml:space="preserve">. </w:t>
      </w:r>
      <w:r w:rsidR="00682044" w:rsidRPr="0049503A">
        <w:rPr>
          <w:color w:val="000000" w:themeColor="text1"/>
          <w:sz w:val="22"/>
          <w:szCs w:val="22"/>
        </w:rPr>
        <w:t>Additionally, we</w:t>
      </w:r>
      <w:r w:rsidR="00B70127" w:rsidRPr="0049503A">
        <w:rPr>
          <w:color w:val="000000" w:themeColor="text1"/>
          <w:sz w:val="22"/>
          <w:szCs w:val="22"/>
        </w:rPr>
        <w:t xml:space="preserve"> theorize</w:t>
      </w:r>
      <w:ins w:id="30" w:author="Risa" w:date="2021-04-27T14:57:00Z">
        <w:r w:rsidR="00EF30AD">
          <w:rPr>
            <w:color w:val="000000" w:themeColor="text1"/>
            <w:sz w:val="22"/>
            <w:szCs w:val="22"/>
          </w:rPr>
          <w:t xml:space="preserve"> that</w:t>
        </w:r>
      </w:ins>
      <w:r w:rsidR="00B70127" w:rsidRPr="0049503A">
        <w:rPr>
          <w:color w:val="000000" w:themeColor="text1"/>
          <w:sz w:val="22"/>
          <w:szCs w:val="22"/>
        </w:rPr>
        <w:t xml:space="preserve"> trees</w:t>
      </w:r>
      <w:r w:rsidR="000C7399" w:rsidRPr="0049503A">
        <w:rPr>
          <w:color w:val="000000" w:themeColor="text1"/>
          <w:sz w:val="22"/>
          <w:szCs w:val="22"/>
        </w:rPr>
        <w:t xml:space="preserve"> at low elevations</w:t>
      </w:r>
      <w:r w:rsidR="00B70127" w:rsidRPr="0049503A">
        <w:rPr>
          <w:color w:val="000000" w:themeColor="text1"/>
          <w:sz w:val="22"/>
          <w:szCs w:val="22"/>
        </w:rPr>
        <w:t xml:space="preserve"> display a greater propensity for growth in height, canopy</w:t>
      </w:r>
      <w:ins w:id="31" w:author="Risa" w:date="2021-04-27T14:57:00Z">
        <w:r w:rsidR="00EF30AD">
          <w:rPr>
            <w:color w:val="000000" w:themeColor="text1"/>
            <w:sz w:val="22"/>
            <w:szCs w:val="22"/>
          </w:rPr>
          <w:t>,</w:t>
        </w:r>
      </w:ins>
      <w:r w:rsidR="00B70127" w:rsidRPr="0049503A">
        <w:rPr>
          <w:color w:val="000000" w:themeColor="text1"/>
          <w:sz w:val="22"/>
          <w:szCs w:val="22"/>
        </w:rPr>
        <w:t xml:space="preserve"> and DBH </w:t>
      </w:r>
      <w:r w:rsidR="00682044" w:rsidRPr="0049503A">
        <w:rPr>
          <w:color w:val="000000" w:themeColor="text1"/>
          <w:sz w:val="22"/>
          <w:szCs w:val="22"/>
        </w:rPr>
        <w:t xml:space="preserve">based on </w:t>
      </w:r>
      <w:r w:rsidR="00B70127" w:rsidRPr="0049503A">
        <w:rPr>
          <w:color w:val="000000" w:themeColor="text1"/>
          <w:sz w:val="22"/>
          <w:szCs w:val="22"/>
        </w:rPr>
        <w:t xml:space="preserve">more competitive </w:t>
      </w:r>
      <w:r w:rsidR="0028059F" w:rsidRPr="0049503A">
        <w:rPr>
          <w:color w:val="000000" w:themeColor="text1"/>
          <w:sz w:val="22"/>
          <w:szCs w:val="22"/>
        </w:rPr>
        <w:t xml:space="preserve">resource conservation (Stambaugh </w:t>
      </w:r>
      <w:r w:rsidR="0028059F" w:rsidRPr="0049503A">
        <w:rPr>
          <w:i/>
          <w:iCs/>
          <w:color w:val="000000" w:themeColor="text1"/>
          <w:sz w:val="22"/>
          <w:szCs w:val="22"/>
        </w:rPr>
        <w:t>et al</w:t>
      </w:r>
      <w:r w:rsidR="0028059F" w:rsidRPr="0049503A">
        <w:rPr>
          <w:color w:val="000000" w:themeColor="text1"/>
          <w:sz w:val="22"/>
          <w:szCs w:val="22"/>
        </w:rPr>
        <w:t xml:space="preserve"> 2015)</w:t>
      </w:r>
      <w:r w:rsidR="009E0A0B" w:rsidRPr="0049503A">
        <w:rPr>
          <w:color w:val="000000" w:themeColor="text1"/>
          <w:sz w:val="22"/>
          <w:szCs w:val="22"/>
        </w:rPr>
        <w:t>.</w:t>
      </w:r>
      <w:r w:rsidR="00C50347" w:rsidRPr="0049503A">
        <w:rPr>
          <w:color w:val="000000" w:themeColor="text1"/>
          <w:sz w:val="22"/>
          <w:szCs w:val="22"/>
        </w:rPr>
        <w:t xml:space="preserve"> </w:t>
      </w:r>
      <w:del w:id="32" w:author="Risa" w:date="2021-04-27T14:58:00Z">
        <w:r w:rsidR="0028059F" w:rsidRPr="0049503A" w:rsidDel="00EF30AD">
          <w:rPr>
            <w:color w:val="000000" w:themeColor="text1"/>
            <w:sz w:val="22"/>
            <w:szCs w:val="22"/>
          </w:rPr>
          <w:delText>Concomitantly</w:delText>
        </w:r>
      </w:del>
      <w:ins w:id="33" w:author="Risa" w:date="2021-04-27T14:58:00Z">
        <w:r w:rsidR="00EF30AD">
          <w:rPr>
            <w:color w:val="000000" w:themeColor="text1"/>
            <w:sz w:val="22"/>
            <w:szCs w:val="22"/>
          </w:rPr>
          <w:t>Additionally</w:t>
        </w:r>
      </w:ins>
      <w:r w:rsidR="00B316E5" w:rsidRPr="0049503A">
        <w:rPr>
          <w:color w:val="000000" w:themeColor="text1"/>
          <w:sz w:val="22"/>
          <w:szCs w:val="22"/>
        </w:rPr>
        <w:t>,</w:t>
      </w:r>
      <w:r w:rsidR="00BC31B9" w:rsidRPr="0049503A">
        <w:rPr>
          <w:color w:val="000000" w:themeColor="text1"/>
          <w:sz w:val="22"/>
          <w:szCs w:val="22"/>
        </w:rPr>
        <w:t xml:space="preserve"> we </w:t>
      </w:r>
      <w:del w:id="34" w:author="Risa" w:date="2021-04-27T14:58:00Z">
        <w:r w:rsidR="00BC31B9" w:rsidRPr="0049503A" w:rsidDel="00EF30AD">
          <w:rPr>
            <w:color w:val="000000" w:themeColor="text1"/>
            <w:sz w:val="22"/>
            <w:szCs w:val="22"/>
          </w:rPr>
          <w:delText>conjecture</w:delText>
        </w:r>
        <w:r w:rsidR="009F436C" w:rsidRPr="0049503A" w:rsidDel="00EF30AD">
          <w:rPr>
            <w:color w:val="000000" w:themeColor="text1"/>
            <w:sz w:val="22"/>
            <w:szCs w:val="22"/>
          </w:rPr>
          <w:delText xml:space="preserve"> </w:delText>
        </w:r>
      </w:del>
      <w:ins w:id="35" w:author="Risa" w:date="2021-04-27T14:58:00Z">
        <w:r w:rsidR="00EF30AD">
          <w:rPr>
            <w:color w:val="000000" w:themeColor="text1"/>
            <w:sz w:val="22"/>
            <w:szCs w:val="22"/>
          </w:rPr>
          <w:t>hypothesize that</w:t>
        </w:r>
        <w:r w:rsidR="00EF30AD" w:rsidRPr="0049503A">
          <w:rPr>
            <w:color w:val="000000" w:themeColor="text1"/>
            <w:sz w:val="22"/>
            <w:szCs w:val="22"/>
          </w:rPr>
          <w:t xml:space="preserve"> </w:t>
        </w:r>
      </w:ins>
      <w:r w:rsidR="009F436C" w:rsidRPr="0049503A">
        <w:rPr>
          <w:color w:val="000000" w:themeColor="text1"/>
          <w:sz w:val="22"/>
          <w:szCs w:val="22"/>
        </w:rPr>
        <w:t xml:space="preserve">ubiquitous </w:t>
      </w:r>
      <w:r w:rsidR="002E1D87" w:rsidRPr="0049503A">
        <w:rPr>
          <w:color w:val="000000" w:themeColor="text1"/>
          <w:sz w:val="22"/>
          <w:szCs w:val="22"/>
        </w:rPr>
        <w:t>topographic changes</w:t>
      </w:r>
      <w:r w:rsidR="009F436C" w:rsidRPr="0049503A">
        <w:rPr>
          <w:color w:val="000000" w:themeColor="text1"/>
          <w:sz w:val="22"/>
          <w:szCs w:val="22"/>
        </w:rPr>
        <w:t xml:space="preserve"> </w:t>
      </w:r>
      <w:r w:rsidR="002E1D87" w:rsidRPr="0049503A">
        <w:rPr>
          <w:color w:val="000000" w:themeColor="text1"/>
          <w:sz w:val="22"/>
          <w:szCs w:val="22"/>
        </w:rPr>
        <w:t xml:space="preserve">will </w:t>
      </w:r>
      <w:proofErr w:type="gramStart"/>
      <w:r w:rsidR="002E1D87" w:rsidRPr="0049503A">
        <w:rPr>
          <w:color w:val="000000" w:themeColor="text1"/>
          <w:sz w:val="22"/>
          <w:szCs w:val="22"/>
        </w:rPr>
        <w:t>be seen</w:t>
      </w:r>
      <w:proofErr w:type="gramEnd"/>
      <w:r w:rsidR="002E1D87" w:rsidRPr="0049503A">
        <w:rPr>
          <w:color w:val="000000" w:themeColor="text1"/>
          <w:sz w:val="22"/>
          <w:szCs w:val="22"/>
        </w:rPr>
        <w:t xml:space="preserve"> at lower elevations and less </w:t>
      </w:r>
      <w:r w:rsidR="00E921D2" w:rsidRPr="0049503A">
        <w:rPr>
          <w:color w:val="000000" w:themeColor="text1"/>
          <w:sz w:val="22"/>
          <w:szCs w:val="22"/>
        </w:rPr>
        <w:t xml:space="preserve">at upper </w:t>
      </w:r>
      <w:r w:rsidR="00BC31B9" w:rsidRPr="0049503A">
        <w:rPr>
          <w:color w:val="000000" w:themeColor="text1"/>
          <w:sz w:val="22"/>
          <w:szCs w:val="22"/>
        </w:rPr>
        <w:t xml:space="preserve">ledge </w:t>
      </w:r>
      <w:r w:rsidR="00E921D2" w:rsidRPr="0049503A">
        <w:rPr>
          <w:color w:val="000000" w:themeColor="text1"/>
          <w:sz w:val="22"/>
          <w:szCs w:val="22"/>
        </w:rPr>
        <w:t xml:space="preserve">elevations </w:t>
      </w:r>
      <w:r w:rsidR="002E1D87" w:rsidRPr="0049503A">
        <w:rPr>
          <w:color w:val="000000" w:themeColor="text1"/>
          <w:sz w:val="22"/>
          <w:szCs w:val="22"/>
        </w:rPr>
        <w:t xml:space="preserve">(Howard and </w:t>
      </w:r>
      <w:proofErr w:type="spellStart"/>
      <w:r w:rsidR="002E1D87" w:rsidRPr="0049503A">
        <w:rPr>
          <w:color w:val="000000" w:themeColor="text1"/>
          <w:sz w:val="22"/>
          <w:szCs w:val="22"/>
        </w:rPr>
        <w:t>Stelacio</w:t>
      </w:r>
      <w:proofErr w:type="spellEnd"/>
      <w:r w:rsidR="002E1D87" w:rsidRPr="0049503A">
        <w:rPr>
          <w:color w:val="000000" w:themeColor="text1"/>
          <w:sz w:val="22"/>
          <w:szCs w:val="22"/>
        </w:rPr>
        <w:t xml:space="preserve"> 2011)</w:t>
      </w:r>
      <w:ins w:id="36" w:author="Risa" w:date="2021-04-27T14:58:00Z">
        <w:r w:rsidR="00EF30AD">
          <w:rPr>
            <w:color w:val="000000" w:themeColor="text1"/>
            <w:sz w:val="22"/>
            <w:szCs w:val="22"/>
          </w:rPr>
          <w:t>,</w:t>
        </w:r>
      </w:ins>
      <w:r w:rsidR="002E1D87" w:rsidRPr="0049503A">
        <w:rPr>
          <w:color w:val="000000" w:themeColor="text1"/>
          <w:sz w:val="22"/>
          <w:szCs w:val="22"/>
        </w:rPr>
        <w:t xml:space="preserve"> </w:t>
      </w:r>
      <w:r w:rsidR="009E0A0B" w:rsidRPr="0049503A">
        <w:rPr>
          <w:color w:val="000000" w:themeColor="text1"/>
          <w:sz w:val="22"/>
          <w:szCs w:val="22"/>
        </w:rPr>
        <w:t xml:space="preserve">which </w:t>
      </w:r>
      <w:r w:rsidR="0059470D" w:rsidRPr="0049503A">
        <w:rPr>
          <w:color w:val="000000" w:themeColor="text1"/>
          <w:sz w:val="22"/>
          <w:szCs w:val="22"/>
        </w:rPr>
        <w:t>limit clustering (</w:t>
      </w:r>
      <w:r w:rsidR="00E921D2" w:rsidRPr="0049503A">
        <w:rPr>
          <w:color w:val="000000" w:themeColor="text1"/>
          <w:sz w:val="22"/>
          <w:szCs w:val="22"/>
        </w:rPr>
        <w:t>stand density</w:t>
      </w:r>
      <w:r w:rsidR="0059470D" w:rsidRPr="0049503A">
        <w:rPr>
          <w:color w:val="000000" w:themeColor="text1"/>
          <w:sz w:val="22"/>
          <w:szCs w:val="22"/>
        </w:rPr>
        <w:t>)</w:t>
      </w:r>
      <w:r w:rsidR="002E1D87" w:rsidRPr="0049503A">
        <w:rPr>
          <w:color w:val="000000" w:themeColor="text1"/>
          <w:sz w:val="22"/>
          <w:szCs w:val="22"/>
        </w:rPr>
        <w:t>,</w:t>
      </w:r>
      <w:r w:rsidR="009E0A0B" w:rsidRPr="0049503A">
        <w:rPr>
          <w:color w:val="000000" w:themeColor="text1"/>
          <w:sz w:val="22"/>
          <w:szCs w:val="22"/>
        </w:rPr>
        <w:t xml:space="preserve"> </w:t>
      </w:r>
      <w:r w:rsidR="009F436C" w:rsidRPr="0049503A">
        <w:rPr>
          <w:color w:val="000000" w:themeColor="text1"/>
          <w:sz w:val="22"/>
          <w:szCs w:val="22"/>
        </w:rPr>
        <w:t>colonization</w:t>
      </w:r>
      <w:r w:rsidR="00E921D2" w:rsidRPr="0049503A">
        <w:rPr>
          <w:color w:val="000000" w:themeColor="text1"/>
          <w:sz w:val="22"/>
          <w:szCs w:val="22"/>
        </w:rPr>
        <w:t xml:space="preserve"> (Lafon </w:t>
      </w:r>
      <w:r w:rsidR="00E921D2" w:rsidRPr="0049503A">
        <w:rPr>
          <w:i/>
          <w:iCs/>
          <w:color w:val="000000" w:themeColor="text1"/>
          <w:sz w:val="22"/>
          <w:szCs w:val="22"/>
        </w:rPr>
        <w:t>et al</w:t>
      </w:r>
      <w:r w:rsidR="00E921D2" w:rsidRPr="0049503A">
        <w:rPr>
          <w:color w:val="000000" w:themeColor="text1"/>
          <w:sz w:val="22"/>
          <w:szCs w:val="22"/>
        </w:rPr>
        <w:t xml:space="preserve"> 2014)</w:t>
      </w:r>
      <w:ins w:id="37" w:author="Risa" w:date="2021-04-27T14:58:00Z">
        <w:r w:rsidR="00EF30AD">
          <w:rPr>
            <w:color w:val="000000" w:themeColor="text1"/>
            <w:sz w:val="22"/>
            <w:szCs w:val="22"/>
          </w:rPr>
          <w:t>,</w:t>
        </w:r>
      </w:ins>
      <w:r w:rsidR="00E921D2" w:rsidRPr="0049503A">
        <w:rPr>
          <w:color w:val="000000" w:themeColor="text1"/>
          <w:sz w:val="22"/>
          <w:szCs w:val="22"/>
        </w:rPr>
        <w:t xml:space="preserve"> </w:t>
      </w:r>
      <w:r w:rsidR="00BC31B9" w:rsidRPr="0049503A">
        <w:rPr>
          <w:color w:val="000000" w:themeColor="text1"/>
          <w:sz w:val="22"/>
          <w:szCs w:val="22"/>
        </w:rPr>
        <w:t>and expansion</w:t>
      </w:r>
      <w:bookmarkStart w:id="38" w:name="_Hlk58131557"/>
      <w:bookmarkEnd w:id="5"/>
      <w:bookmarkEnd w:id="27"/>
      <w:bookmarkEnd w:id="28"/>
      <w:r w:rsidR="006B5F04" w:rsidRPr="0049503A">
        <w:rPr>
          <w:color w:val="000000" w:themeColor="text1"/>
          <w:sz w:val="22"/>
          <w:szCs w:val="22"/>
        </w:rPr>
        <w:t xml:space="preserve">. </w:t>
      </w:r>
      <w:bookmarkEnd w:id="38"/>
    </w:p>
    <w:p w14:paraId="635D3484" w14:textId="3E0E6B6D" w:rsidR="00E265E0" w:rsidRPr="0049503A" w:rsidRDefault="00CA09DB" w:rsidP="0049503A">
      <w:pPr>
        <w:pStyle w:val="mb0"/>
        <w:shd w:val="clear" w:color="auto" w:fill="FFFFFF"/>
        <w:spacing w:before="0" w:beforeAutospacing="0" w:after="150" w:afterAutospacing="0" w:line="276" w:lineRule="auto"/>
        <w:jc w:val="both"/>
        <w:rPr>
          <w:b/>
          <w:bCs/>
          <w:i/>
          <w:iCs/>
          <w:color w:val="000000" w:themeColor="text1"/>
          <w:sz w:val="22"/>
          <w:szCs w:val="22"/>
        </w:rPr>
      </w:pPr>
      <w:r w:rsidRPr="0049503A">
        <w:rPr>
          <w:b/>
          <w:color w:val="000000" w:themeColor="text1"/>
          <w:sz w:val="22"/>
          <w:szCs w:val="22"/>
        </w:rPr>
        <w:t>METHODS</w:t>
      </w:r>
    </w:p>
    <w:p w14:paraId="60A76CB0" w14:textId="0C61F5ED" w:rsidR="00CA09DB" w:rsidRPr="0049503A" w:rsidRDefault="00CA09DB" w:rsidP="0049503A">
      <w:pPr>
        <w:spacing w:line="276" w:lineRule="auto"/>
        <w:jc w:val="both"/>
        <w:rPr>
          <w:b/>
          <w:color w:val="000000" w:themeColor="text1"/>
          <w:sz w:val="22"/>
          <w:szCs w:val="22"/>
        </w:rPr>
      </w:pPr>
      <w:r w:rsidRPr="0049503A">
        <w:rPr>
          <w:b/>
          <w:color w:val="000000" w:themeColor="text1"/>
          <w:sz w:val="22"/>
          <w:szCs w:val="22"/>
        </w:rPr>
        <w:t>Study Extraction Sites</w:t>
      </w:r>
    </w:p>
    <w:p w14:paraId="04A875BE" w14:textId="4F175759" w:rsidR="009A61A6" w:rsidRPr="0049503A" w:rsidRDefault="00776FA8" w:rsidP="0049503A">
      <w:pPr>
        <w:spacing w:line="276" w:lineRule="auto"/>
        <w:jc w:val="both"/>
        <w:rPr>
          <w:color w:val="000000" w:themeColor="text1"/>
          <w:sz w:val="22"/>
          <w:szCs w:val="22"/>
        </w:rPr>
      </w:pPr>
      <w:r w:rsidRPr="0049503A">
        <w:rPr>
          <w:color w:val="000000" w:themeColor="text1"/>
          <w:sz w:val="22"/>
          <w:szCs w:val="22"/>
        </w:rPr>
        <w:t xml:space="preserve">We investigated </w:t>
      </w:r>
      <w:r w:rsidR="004372A8" w:rsidRPr="0049503A">
        <w:rPr>
          <w:color w:val="000000" w:themeColor="text1"/>
          <w:sz w:val="22"/>
          <w:szCs w:val="22"/>
        </w:rPr>
        <w:t xml:space="preserve">fifteen </w:t>
      </w:r>
      <w:r w:rsidRPr="0049503A">
        <w:rPr>
          <w:color w:val="000000" w:themeColor="text1"/>
          <w:sz w:val="22"/>
          <w:szCs w:val="22"/>
        </w:rPr>
        <w:t>p</w:t>
      </w:r>
      <w:r w:rsidR="0035539C" w:rsidRPr="0049503A">
        <w:rPr>
          <w:color w:val="000000" w:themeColor="text1"/>
          <w:sz w:val="22"/>
          <w:szCs w:val="22"/>
        </w:rPr>
        <w:t>itch pine</w:t>
      </w:r>
      <w:r w:rsidR="004372A8" w:rsidRPr="0049503A">
        <w:rPr>
          <w:color w:val="000000" w:themeColor="text1"/>
          <w:sz w:val="22"/>
          <w:szCs w:val="22"/>
        </w:rPr>
        <w:t xml:space="preserve"> specimens</w:t>
      </w:r>
      <w:r w:rsidR="0035539C" w:rsidRPr="0049503A">
        <w:rPr>
          <w:color w:val="000000" w:themeColor="text1"/>
          <w:sz w:val="22"/>
          <w:szCs w:val="22"/>
        </w:rPr>
        <w:t xml:space="preserve"> at </w:t>
      </w:r>
      <w:r w:rsidR="004372A8" w:rsidRPr="0049503A">
        <w:rPr>
          <w:color w:val="000000" w:themeColor="text1"/>
          <w:sz w:val="22"/>
          <w:szCs w:val="22"/>
        </w:rPr>
        <w:t xml:space="preserve">each of </w:t>
      </w:r>
      <w:r w:rsidR="0035539C" w:rsidRPr="0049503A">
        <w:rPr>
          <w:color w:val="000000" w:themeColor="text1"/>
          <w:sz w:val="22"/>
          <w:szCs w:val="22"/>
        </w:rPr>
        <w:t>f</w:t>
      </w:r>
      <w:r w:rsidR="00CA09DB" w:rsidRPr="0049503A">
        <w:rPr>
          <w:color w:val="000000" w:themeColor="text1"/>
          <w:sz w:val="22"/>
          <w:szCs w:val="22"/>
        </w:rPr>
        <w:t xml:space="preserve">our sites at </w:t>
      </w:r>
      <w:r w:rsidR="00C437EC" w:rsidRPr="0049503A">
        <w:rPr>
          <w:color w:val="000000" w:themeColor="text1"/>
          <w:sz w:val="22"/>
          <w:szCs w:val="22"/>
        </w:rPr>
        <w:t>Mt. Desert Island</w:t>
      </w:r>
      <w:r w:rsidR="0035539C" w:rsidRPr="0049503A">
        <w:rPr>
          <w:color w:val="000000" w:themeColor="text1"/>
          <w:sz w:val="22"/>
          <w:szCs w:val="22"/>
        </w:rPr>
        <w:t xml:space="preserve">, </w:t>
      </w:r>
      <w:r w:rsidR="00CA09DB" w:rsidRPr="0049503A">
        <w:rPr>
          <w:color w:val="000000" w:themeColor="text1"/>
          <w:sz w:val="22"/>
          <w:szCs w:val="22"/>
        </w:rPr>
        <w:t>factorially crossed</w:t>
      </w:r>
      <w:r w:rsidR="0035539C" w:rsidRPr="0049503A">
        <w:rPr>
          <w:color w:val="000000" w:themeColor="text1"/>
          <w:sz w:val="22"/>
          <w:szCs w:val="22"/>
        </w:rPr>
        <w:t xml:space="preserve"> in a</w:t>
      </w:r>
      <w:r w:rsidR="00CA09DB" w:rsidRPr="0049503A">
        <w:rPr>
          <w:color w:val="000000" w:themeColor="text1"/>
          <w:sz w:val="22"/>
          <w:szCs w:val="22"/>
        </w:rPr>
        <w:t xml:space="preserve"> fire history (Miller </w:t>
      </w:r>
      <w:r w:rsidR="00CA09DB" w:rsidRPr="0049503A">
        <w:rPr>
          <w:i/>
          <w:iCs/>
          <w:color w:val="000000" w:themeColor="text1"/>
          <w:sz w:val="22"/>
          <w:szCs w:val="22"/>
        </w:rPr>
        <w:t>et al</w:t>
      </w:r>
      <w:r w:rsidR="00CA09DB" w:rsidRPr="0049503A">
        <w:rPr>
          <w:color w:val="000000" w:themeColor="text1"/>
          <w:sz w:val="22"/>
          <w:szCs w:val="22"/>
        </w:rPr>
        <w:t xml:space="preserve"> 2014)</w:t>
      </w:r>
      <w:r w:rsidR="0035539C" w:rsidRPr="0049503A">
        <w:rPr>
          <w:color w:val="000000" w:themeColor="text1"/>
          <w:sz w:val="22"/>
          <w:szCs w:val="22"/>
        </w:rPr>
        <w:t xml:space="preserve"> by elevation design</w:t>
      </w:r>
      <w:r w:rsidR="00CA09DB" w:rsidRPr="0049503A">
        <w:rPr>
          <w:color w:val="000000" w:themeColor="text1"/>
          <w:sz w:val="22"/>
          <w:szCs w:val="22"/>
        </w:rPr>
        <w:t xml:space="preserve">: (1) Wonderland trail between </w:t>
      </w:r>
      <w:r w:rsidR="004D17FF" w:rsidRPr="0049503A">
        <w:rPr>
          <w:color w:val="000000" w:themeColor="text1"/>
          <w:sz w:val="22"/>
          <w:szCs w:val="22"/>
        </w:rPr>
        <w:t>9</w:t>
      </w:r>
      <w:r w:rsidR="00CA09DB" w:rsidRPr="0049503A">
        <w:rPr>
          <w:color w:val="000000" w:themeColor="text1"/>
          <w:sz w:val="22"/>
          <w:szCs w:val="22"/>
        </w:rPr>
        <w:t xml:space="preserve"> and </w:t>
      </w:r>
      <w:r w:rsidR="004D17FF" w:rsidRPr="0049503A">
        <w:rPr>
          <w:color w:val="000000" w:themeColor="text1"/>
          <w:sz w:val="22"/>
          <w:szCs w:val="22"/>
        </w:rPr>
        <w:t>25</w:t>
      </w:r>
      <w:r w:rsidR="00CA09DB" w:rsidRPr="0049503A">
        <w:rPr>
          <w:color w:val="000000" w:themeColor="text1"/>
          <w:sz w:val="22"/>
          <w:szCs w:val="22"/>
        </w:rPr>
        <w:t xml:space="preserve"> m elevation (low elevation, outside the footprint of the 1947 fire), (2) Gorham cliffs between 2</w:t>
      </w:r>
      <w:r w:rsidR="004D17FF" w:rsidRPr="0049503A">
        <w:rPr>
          <w:color w:val="000000" w:themeColor="text1"/>
          <w:sz w:val="22"/>
          <w:szCs w:val="22"/>
        </w:rPr>
        <w:t>4</w:t>
      </w:r>
      <w:r w:rsidR="00CA09DB" w:rsidRPr="0049503A">
        <w:rPr>
          <w:color w:val="000000" w:themeColor="text1"/>
          <w:sz w:val="22"/>
          <w:szCs w:val="22"/>
        </w:rPr>
        <w:t xml:space="preserve"> and </w:t>
      </w:r>
      <w:r w:rsidR="004D17FF" w:rsidRPr="0049503A">
        <w:rPr>
          <w:color w:val="000000" w:themeColor="text1"/>
          <w:sz w:val="22"/>
          <w:szCs w:val="22"/>
        </w:rPr>
        <w:t>36</w:t>
      </w:r>
      <w:r w:rsidR="00CA09DB" w:rsidRPr="0049503A">
        <w:rPr>
          <w:color w:val="000000" w:themeColor="text1"/>
          <w:sz w:val="22"/>
          <w:szCs w:val="22"/>
        </w:rPr>
        <w:t xml:space="preserve"> m (low elevation, within the footprint), (3) St. </w:t>
      </w:r>
      <w:proofErr w:type="spellStart"/>
      <w:r w:rsidR="00CA09DB" w:rsidRPr="0049503A">
        <w:rPr>
          <w:color w:val="000000" w:themeColor="text1"/>
          <w:sz w:val="22"/>
          <w:szCs w:val="22"/>
        </w:rPr>
        <w:t>Sauveur</w:t>
      </w:r>
      <w:proofErr w:type="spellEnd"/>
      <w:r w:rsidR="00CA09DB" w:rsidRPr="0049503A">
        <w:rPr>
          <w:color w:val="000000" w:themeColor="text1"/>
          <w:sz w:val="22"/>
          <w:szCs w:val="22"/>
        </w:rPr>
        <w:t xml:space="preserve"> trail between 134 and 19</w:t>
      </w:r>
      <w:r w:rsidR="004D17FF" w:rsidRPr="0049503A">
        <w:rPr>
          <w:color w:val="000000" w:themeColor="text1"/>
          <w:sz w:val="22"/>
          <w:szCs w:val="22"/>
        </w:rPr>
        <w:t>8</w:t>
      </w:r>
      <w:r w:rsidR="00CA09DB" w:rsidRPr="0049503A">
        <w:rPr>
          <w:color w:val="000000" w:themeColor="text1"/>
          <w:sz w:val="22"/>
          <w:szCs w:val="22"/>
        </w:rPr>
        <w:t xml:space="preserve"> m (high elevation, outside the footprint) and (4) South Cadillac trail between 18</w:t>
      </w:r>
      <w:r w:rsidR="004D17FF" w:rsidRPr="0049503A">
        <w:rPr>
          <w:color w:val="000000" w:themeColor="text1"/>
          <w:sz w:val="22"/>
          <w:szCs w:val="22"/>
        </w:rPr>
        <w:t>8</w:t>
      </w:r>
      <w:r w:rsidR="00CA09DB" w:rsidRPr="0049503A">
        <w:rPr>
          <w:color w:val="000000" w:themeColor="text1"/>
          <w:sz w:val="22"/>
          <w:szCs w:val="22"/>
        </w:rPr>
        <w:t xml:space="preserve"> and 417 m </w:t>
      </w:r>
      <w:r w:rsidR="0035539C" w:rsidRPr="0049503A">
        <w:rPr>
          <w:color w:val="000000" w:themeColor="text1"/>
          <w:sz w:val="22"/>
          <w:szCs w:val="22"/>
        </w:rPr>
        <w:t xml:space="preserve">(high </w:t>
      </w:r>
      <w:r w:rsidR="00CA09DB" w:rsidRPr="0049503A">
        <w:rPr>
          <w:color w:val="000000" w:themeColor="text1"/>
          <w:sz w:val="22"/>
          <w:szCs w:val="22"/>
        </w:rPr>
        <w:t>elevation within the footprint</w:t>
      </w:r>
      <w:r w:rsidR="0035539C" w:rsidRPr="0049503A">
        <w:rPr>
          <w:color w:val="000000" w:themeColor="text1"/>
          <w:sz w:val="22"/>
          <w:szCs w:val="22"/>
        </w:rPr>
        <w:t>)</w:t>
      </w:r>
      <w:r w:rsidR="00CA09DB" w:rsidRPr="0049503A">
        <w:rPr>
          <w:color w:val="000000" w:themeColor="text1"/>
          <w:sz w:val="22"/>
          <w:szCs w:val="22"/>
        </w:rPr>
        <w:t>.</w:t>
      </w:r>
    </w:p>
    <w:p w14:paraId="351FBEED" w14:textId="69CEDE69" w:rsidR="0029724F" w:rsidRPr="0049503A" w:rsidRDefault="0029724F" w:rsidP="0049503A">
      <w:pPr>
        <w:spacing w:after="103" w:line="276" w:lineRule="auto"/>
        <w:jc w:val="both"/>
        <w:rPr>
          <w:color w:val="000000" w:themeColor="text1"/>
          <w:sz w:val="22"/>
          <w:szCs w:val="22"/>
        </w:rPr>
      </w:pPr>
      <w:r w:rsidRPr="0049503A">
        <w:rPr>
          <w:b/>
          <w:color w:val="000000" w:themeColor="text1"/>
          <w:sz w:val="22"/>
          <w:szCs w:val="22"/>
        </w:rPr>
        <w:t>Allometry</w:t>
      </w:r>
      <w:r w:rsidRPr="0049503A">
        <w:rPr>
          <w:b/>
          <w:i/>
          <w:iCs/>
          <w:color w:val="000000" w:themeColor="text1"/>
          <w:sz w:val="22"/>
          <w:szCs w:val="22"/>
        </w:rPr>
        <w:br/>
      </w:r>
      <w:r w:rsidR="00C6162A" w:rsidRPr="0049503A">
        <w:rPr>
          <w:color w:val="000000" w:themeColor="text1"/>
          <w:sz w:val="22"/>
          <w:szCs w:val="22"/>
        </w:rPr>
        <w:t>We measure individual</w:t>
      </w:r>
      <w:r w:rsidRPr="0049503A">
        <w:rPr>
          <w:color w:val="000000" w:themeColor="text1"/>
          <w:sz w:val="22"/>
          <w:szCs w:val="22"/>
        </w:rPr>
        <w:t xml:space="preserve"> tree height, canopy spread and stem diameter of the bole at breast height (DBH). Tree height </w:t>
      </w:r>
      <w:proofErr w:type="gramStart"/>
      <w:r w:rsidRPr="0049503A">
        <w:rPr>
          <w:color w:val="000000" w:themeColor="text1"/>
          <w:sz w:val="22"/>
          <w:szCs w:val="22"/>
        </w:rPr>
        <w:t>was estimated</w:t>
      </w:r>
      <w:proofErr w:type="gramEnd"/>
      <w:r w:rsidRPr="0049503A">
        <w:rPr>
          <w:color w:val="000000" w:themeColor="text1"/>
          <w:sz w:val="22"/>
          <w:szCs w:val="22"/>
        </w:rPr>
        <w:t xml:space="preserve"> using nested, 2 m calibrated, aluminum rods (</w:t>
      </w:r>
      <w:proofErr w:type="spellStart"/>
      <w:r w:rsidRPr="0049503A">
        <w:rPr>
          <w:color w:val="000000" w:themeColor="text1"/>
          <w:sz w:val="22"/>
          <w:szCs w:val="22"/>
        </w:rPr>
        <w:t>Garelick</w:t>
      </w:r>
      <w:proofErr w:type="spellEnd"/>
      <w:r w:rsidRPr="0049503A">
        <w:rPr>
          <w:color w:val="000000" w:themeColor="text1"/>
          <w:sz w:val="22"/>
          <w:szCs w:val="22"/>
        </w:rPr>
        <w:t>, St. Paul, MN, USA</w:t>
      </w:r>
      <w:r w:rsidR="00C6162A" w:rsidRPr="0049503A">
        <w:rPr>
          <w:color w:val="000000" w:themeColor="text1"/>
          <w:sz w:val="22"/>
          <w:szCs w:val="22"/>
        </w:rPr>
        <w:t>)</w:t>
      </w:r>
      <w:r w:rsidRPr="0049503A">
        <w:rPr>
          <w:color w:val="000000" w:themeColor="text1"/>
          <w:sz w:val="22"/>
          <w:szCs w:val="22"/>
        </w:rPr>
        <w:t xml:space="preserve">. DBH </w:t>
      </w:r>
      <w:proofErr w:type="gramStart"/>
      <w:r w:rsidRPr="0049503A">
        <w:rPr>
          <w:color w:val="000000" w:themeColor="text1"/>
          <w:sz w:val="22"/>
          <w:szCs w:val="22"/>
        </w:rPr>
        <w:t>was measured</w:t>
      </w:r>
      <w:proofErr w:type="gramEnd"/>
      <w:r w:rsidRPr="0049503A">
        <w:rPr>
          <w:color w:val="000000" w:themeColor="text1"/>
          <w:sz w:val="22"/>
          <w:szCs w:val="22"/>
        </w:rPr>
        <w:t xml:space="preserve"> at 1.06 m using a </w:t>
      </w:r>
      <w:proofErr w:type="spellStart"/>
      <w:r w:rsidRPr="0049503A">
        <w:rPr>
          <w:color w:val="000000" w:themeColor="text1"/>
          <w:sz w:val="22"/>
          <w:szCs w:val="22"/>
        </w:rPr>
        <w:t>ProSkit</w:t>
      </w:r>
      <w:proofErr w:type="spellEnd"/>
      <w:r w:rsidRPr="0049503A">
        <w:rPr>
          <w:color w:val="000000" w:themeColor="text1"/>
          <w:sz w:val="22"/>
          <w:szCs w:val="22"/>
        </w:rPr>
        <w:t xml:space="preserve"> electronic digital caliper (Amelia, VA, USA). Canopy spread </w:t>
      </w:r>
      <w:proofErr w:type="gramStart"/>
      <w:r w:rsidRPr="0049503A">
        <w:rPr>
          <w:color w:val="000000" w:themeColor="text1"/>
          <w:sz w:val="22"/>
          <w:szCs w:val="22"/>
        </w:rPr>
        <w:t>was measured</w:t>
      </w:r>
      <w:proofErr w:type="gramEnd"/>
      <w:r w:rsidRPr="0049503A">
        <w:rPr>
          <w:color w:val="000000" w:themeColor="text1"/>
          <w:sz w:val="22"/>
          <w:szCs w:val="22"/>
        </w:rPr>
        <w:t xml:space="preserve"> using the span between the same calibrated aluminum rods fixed with two landscape flags as a ground truth reference. </w:t>
      </w:r>
    </w:p>
    <w:p w14:paraId="1DEC600B" w14:textId="649B0DB4" w:rsidR="0029724F" w:rsidRPr="0049503A" w:rsidRDefault="0029724F" w:rsidP="0049503A">
      <w:pPr>
        <w:spacing w:after="103" w:line="276" w:lineRule="auto"/>
        <w:jc w:val="both"/>
        <w:rPr>
          <w:color w:val="000000" w:themeColor="text1"/>
          <w:sz w:val="22"/>
          <w:szCs w:val="22"/>
        </w:rPr>
      </w:pPr>
      <w:r w:rsidRPr="0049503A">
        <w:rPr>
          <w:b/>
          <w:bCs/>
          <w:color w:val="000000" w:themeColor="text1"/>
          <w:sz w:val="22"/>
          <w:szCs w:val="22"/>
          <w:shd w:val="clear" w:color="auto" w:fill="FBFFFF"/>
        </w:rPr>
        <w:t>Clustering</w:t>
      </w:r>
      <w:r w:rsidRPr="0049503A">
        <w:rPr>
          <w:b/>
          <w:bCs/>
          <w:color w:val="000000" w:themeColor="text1"/>
          <w:sz w:val="22"/>
          <w:szCs w:val="22"/>
          <w:shd w:val="clear" w:color="auto" w:fill="FBFFFF"/>
        </w:rPr>
        <w:br/>
      </w:r>
      <w:r w:rsidRPr="0049503A">
        <w:rPr>
          <w:rFonts w:eastAsiaTheme="minorHAnsi"/>
          <w:color w:val="000000" w:themeColor="text1"/>
          <w:sz w:val="22"/>
          <w:szCs w:val="22"/>
        </w:rPr>
        <w:t>Mean distances between sampled trees (</w:t>
      </w:r>
      <w:r w:rsidRPr="0049503A">
        <w:rPr>
          <w:rFonts w:eastAsiaTheme="minorHAnsi"/>
          <w:i/>
          <w:iCs/>
          <w:color w:val="000000" w:themeColor="text1"/>
          <w:sz w:val="22"/>
          <w:szCs w:val="22"/>
        </w:rPr>
        <w:t>N</w:t>
      </w:r>
      <w:ins w:id="39" w:author="Risa" w:date="2021-04-27T14:59:00Z">
        <w:r w:rsidR="00BA61BE">
          <w:rPr>
            <w:rFonts w:eastAsiaTheme="minorHAnsi"/>
            <w:i/>
            <w:iCs/>
            <w:color w:val="000000" w:themeColor="text1"/>
            <w:sz w:val="22"/>
            <w:szCs w:val="22"/>
          </w:rPr>
          <w:t xml:space="preserve"> </w:t>
        </w:r>
      </w:ins>
      <w:r w:rsidRPr="0049503A">
        <w:rPr>
          <w:rFonts w:eastAsiaTheme="minorHAnsi"/>
          <w:color w:val="000000" w:themeColor="text1"/>
          <w:sz w:val="22"/>
          <w:szCs w:val="22"/>
        </w:rPr>
        <w:t>=</w:t>
      </w:r>
      <w:ins w:id="40" w:author="Risa" w:date="2021-04-27T14:59:00Z">
        <w:r w:rsidR="00BA61BE">
          <w:rPr>
            <w:rFonts w:eastAsiaTheme="minorHAnsi"/>
            <w:color w:val="000000" w:themeColor="text1"/>
            <w:sz w:val="22"/>
            <w:szCs w:val="22"/>
          </w:rPr>
          <w:t xml:space="preserve"> </w:t>
        </w:r>
      </w:ins>
      <w:r w:rsidRPr="0049503A">
        <w:rPr>
          <w:rFonts w:eastAsiaTheme="minorHAnsi"/>
          <w:color w:val="000000" w:themeColor="text1"/>
          <w:sz w:val="22"/>
          <w:szCs w:val="22"/>
        </w:rPr>
        <w:t xml:space="preserve">167) </w:t>
      </w:r>
      <w:ins w:id="41" w:author="Risa" w:date="2021-04-27T14:59:00Z">
        <w:r w:rsidR="00BA61BE">
          <w:rPr>
            <w:rFonts w:eastAsiaTheme="minorHAnsi"/>
            <w:color w:val="000000" w:themeColor="text1"/>
            <w:sz w:val="22"/>
            <w:szCs w:val="22"/>
          </w:rPr>
          <w:t xml:space="preserve">and </w:t>
        </w:r>
      </w:ins>
      <w:r w:rsidRPr="0049503A">
        <w:rPr>
          <w:rFonts w:eastAsiaTheme="minorHAnsi"/>
          <w:color w:val="000000" w:themeColor="text1"/>
          <w:sz w:val="22"/>
          <w:szCs w:val="22"/>
        </w:rPr>
        <w:t>up to five of their nearest, reproductively mature</w:t>
      </w:r>
      <w:ins w:id="42" w:author="Risa" w:date="2021-04-27T14:59:00Z">
        <w:r w:rsidR="00BA61BE">
          <w:rPr>
            <w:rFonts w:eastAsiaTheme="minorHAnsi"/>
            <w:color w:val="000000" w:themeColor="text1"/>
            <w:sz w:val="22"/>
            <w:szCs w:val="22"/>
          </w:rPr>
          <w:t>,</w:t>
        </w:r>
      </w:ins>
      <w:r w:rsidRPr="0049503A">
        <w:rPr>
          <w:rFonts w:eastAsiaTheme="minorHAnsi"/>
          <w:color w:val="000000" w:themeColor="text1"/>
          <w:sz w:val="22"/>
          <w:szCs w:val="22"/>
        </w:rPr>
        <w:t xml:space="preserve"> conspecific neighbors (within 5 m) in the same clump (Churchill et all 2012) </w:t>
      </w:r>
      <w:proofErr w:type="gramStart"/>
      <w:r w:rsidRPr="0049503A">
        <w:rPr>
          <w:rFonts w:eastAsiaTheme="minorHAnsi"/>
          <w:color w:val="000000" w:themeColor="text1"/>
          <w:sz w:val="22"/>
          <w:szCs w:val="22"/>
        </w:rPr>
        <w:t>were calculated</w:t>
      </w:r>
      <w:proofErr w:type="gramEnd"/>
      <w:r w:rsidRPr="0049503A">
        <w:rPr>
          <w:rFonts w:eastAsiaTheme="minorHAnsi"/>
          <w:color w:val="000000" w:themeColor="text1"/>
          <w:sz w:val="22"/>
          <w:szCs w:val="22"/>
        </w:rPr>
        <w:t xml:space="preserve"> as mean neighbor distance—a surrogate, but inverse, measure for stand density (</w:t>
      </w:r>
      <w:proofErr w:type="spellStart"/>
      <w:r w:rsidRPr="0049503A">
        <w:rPr>
          <w:color w:val="000000" w:themeColor="text1"/>
          <w:sz w:val="22"/>
          <w:szCs w:val="22"/>
          <w:shd w:val="clear" w:color="auto" w:fill="FFFFFF"/>
        </w:rPr>
        <w:t>Mosseler</w:t>
      </w:r>
      <w:proofErr w:type="spellEnd"/>
      <w:r w:rsidRPr="0049503A">
        <w:rPr>
          <w:color w:val="000000" w:themeColor="text1"/>
          <w:sz w:val="22"/>
          <w:szCs w:val="22"/>
          <w:shd w:val="clear" w:color="auto" w:fill="FFFFFF"/>
        </w:rPr>
        <w:t xml:space="preserve"> </w:t>
      </w:r>
      <w:proofErr w:type="spellStart"/>
      <w:r w:rsidRPr="0049503A">
        <w:rPr>
          <w:color w:val="000000" w:themeColor="text1"/>
          <w:sz w:val="22"/>
          <w:szCs w:val="22"/>
          <w:shd w:val="clear" w:color="auto" w:fill="FFFFFF"/>
        </w:rPr>
        <w:t>Rajora</w:t>
      </w:r>
      <w:proofErr w:type="spellEnd"/>
      <w:r w:rsidRPr="0049503A">
        <w:rPr>
          <w:color w:val="000000" w:themeColor="text1"/>
          <w:sz w:val="22"/>
          <w:szCs w:val="22"/>
          <w:shd w:val="clear" w:color="auto" w:fill="FFFFFF"/>
        </w:rPr>
        <w:t xml:space="preserve"> and Major </w:t>
      </w:r>
      <w:r w:rsidRPr="0049503A">
        <w:rPr>
          <w:rFonts w:eastAsiaTheme="minorHAnsi"/>
          <w:color w:val="000000" w:themeColor="text1"/>
          <w:sz w:val="22"/>
          <w:szCs w:val="22"/>
        </w:rPr>
        <w:t>2004).</w:t>
      </w:r>
      <w:r w:rsidRPr="0049503A">
        <w:rPr>
          <w:rFonts w:eastAsiaTheme="minorHAnsi"/>
          <w:color w:val="000000" w:themeColor="text1"/>
          <w:sz w:val="22"/>
          <w:szCs w:val="22"/>
        </w:rPr>
        <w:br/>
      </w:r>
      <w:r w:rsidRPr="0049503A">
        <w:rPr>
          <w:b/>
          <w:bCs/>
          <w:color w:val="000000" w:themeColor="text1"/>
          <w:sz w:val="22"/>
          <w:szCs w:val="22"/>
          <w:shd w:val="clear" w:color="auto" w:fill="FBFFFF"/>
        </w:rPr>
        <w:t>Topographic features</w:t>
      </w:r>
    </w:p>
    <w:p w14:paraId="102D4696" w14:textId="0E9E9A17" w:rsidR="0029724F" w:rsidRPr="0049503A" w:rsidRDefault="0029724F" w:rsidP="0049503A">
      <w:pPr>
        <w:spacing w:after="103" w:line="276" w:lineRule="auto"/>
        <w:jc w:val="both"/>
        <w:rPr>
          <w:color w:val="000000" w:themeColor="text1"/>
          <w:sz w:val="22"/>
          <w:szCs w:val="22"/>
        </w:rPr>
      </w:pPr>
      <w:r w:rsidRPr="0049503A">
        <w:rPr>
          <w:color w:val="000000" w:themeColor="text1"/>
          <w:sz w:val="22"/>
          <w:szCs w:val="22"/>
        </w:rPr>
        <w:t xml:space="preserve">We used a Kodak Trimble Juno 3B unit to obtain horizontal resolution of data plotted using between five and seven satellite telecommunication vehicles </w:t>
      </w:r>
      <w:r w:rsidRPr="0049503A">
        <w:rPr>
          <w:color w:val="000000" w:themeColor="text1"/>
          <w:sz w:val="22"/>
          <w:szCs w:val="22"/>
          <w:shd w:val="clear" w:color="auto" w:fill="FBFFFF"/>
        </w:rPr>
        <w:t xml:space="preserve">to </w:t>
      </w:r>
      <w:proofErr w:type="gramStart"/>
      <w:r w:rsidRPr="0049503A">
        <w:rPr>
          <w:color w:val="000000" w:themeColor="text1"/>
          <w:sz w:val="22"/>
          <w:szCs w:val="22"/>
          <w:shd w:val="clear" w:color="auto" w:fill="FBFFFF"/>
        </w:rPr>
        <w:t>maintain</w:t>
      </w:r>
      <w:proofErr w:type="gramEnd"/>
      <w:r w:rsidRPr="0049503A">
        <w:rPr>
          <w:color w:val="000000" w:themeColor="text1"/>
          <w:sz w:val="22"/>
          <w:szCs w:val="22"/>
          <w:shd w:val="clear" w:color="auto" w:fill="FBFFFF"/>
        </w:rPr>
        <w:t xml:space="preserve"> a maximum </w:t>
      </w:r>
      <w:commentRangeStart w:id="43"/>
      <w:r w:rsidRPr="0049503A">
        <w:rPr>
          <w:color w:val="000000" w:themeColor="text1"/>
          <w:sz w:val="22"/>
          <w:szCs w:val="22"/>
          <w:shd w:val="clear" w:color="auto" w:fill="FBFFFF"/>
        </w:rPr>
        <w:t xml:space="preserve">PDOP (Position Dilution of Precision). </w:t>
      </w:r>
      <w:commentRangeEnd w:id="43"/>
      <w:r w:rsidR="007A1633">
        <w:rPr>
          <w:rStyle w:val="CommentReference"/>
        </w:rPr>
        <w:commentReference w:id="43"/>
      </w:r>
      <w:r w:rsidRPr="0049503A">
        <w:rPr>
          <w:color w:val="000000" w:themeColor="text1"/>
          <w:sz w:val="22"/>
          <w:szCs w:val="22"/>
          <w:shd w:val="clear" w:color="auto" w:fill="FBFFFF"/>
        </w:rPr>
        <w:t xml:space="preserve">These data </w:t>
      </w:r>
      <w:proofErr w:type="gramStart"/>
      <w:r w:rsidRPr="0049503A">
        <w:rPr>
          <w:color w:val="000000" w:themeColor="text1"/>
          <w:sz w:val="22"/>
          <w:szCs w:val="22"/>
          <w:shd w:val="clear" w:color="auto" w:fill="FBFFFF"/>
        </w:rPr>
        <w:t>were differentially corrected</w:t>
      </w:r>
      <w:proofErr w:type="gramEnd"/>
      <w:r w:rsidRPr="0049503A">
        <w:rPr>
          <w:color w:val="000000" w:themeColor="text1"/>
          <w:sz w:val="22"/>
          <w:szCs w:val="22"/>
          <w:shd w:val="clear" w:color="auto" w:fill="FBFFFF"/>
        </w:rPr>
        <w:t xml:space="preserve"> and have estimated accuracies in the horizontal and vertical direction of 2 meters, while SA (selective availability) is set to zero. </w:t>
      </w:r>
      <w:r w:rsidRPr="0049503A">
        <w:rPr>
          <w:color w:val="000000" w:themeColor="text1"/>
          <w:sz w:val="22"/>
          <w:szCs w:val="22"/>
          <w:shd w:val="clear" w:color="auto" w:fill="FFFFFF"/>
        </w:rPr>
        <w:t>M</w:t>
      </w:r>
      <w:r w:rsidRPr="0049503A">
        <w:rPr>
          <w:color w:val="000000" w:themeColor="text1"/>
          <w:sz w:val="22"/>
          <w:szCs w:val="22"/>
        </w:rPr>
        <w:t>ultiple satellite-configured GPS data (USGS 2m LIDAR 2010) determined coordinates for individual trees (</w:t>
      </w:r>
      <w:proofErr w:type="spellStart"/>
      <w:r w:rsidRPr="0049503A">
        <w:rPr>
          <w:color w:val="000000" w:themeColor="text1"/>
          <w:sz w:val="22"/>
          <w:szCs w:val="22"/>
        </w:rPr>
        <w:t>Lubinski</w:t>
      </w:r>
      <w:proofErr w:type="spellEnd"/>
      <w:r w:rsidRPr="0049503A">
        <w:rPr>
          <w:color w:val="000000" w:themeColor="text1"/>
          <w:sz w:val="22"/>
          <w:szCs w:val="22"/>
        </w:rPr>
        <w:t xml:space="preserve"> Hop and </w:t>
      </w:r>
      <w:proofErr w:type="spellStart"/>
      <w:r w:rsidRPr="0049503A">
        <w:rPr>
          <w:color w:val="000000" w:themeColor="text1"/>
          <w:sz w:val="22"/>
          <w:szCs w:val="22"/>
        </w:rPr>
        <w:t>Gawler</w:t>
      </w:r>
      <w:proofErr w:type="spellEnd"/>
      <w:r w:rsidRPr="0049503A">
        <w:rPr>
          <w:color w:val="000000" w:themeColor="text1"/>
          <w:sz w:val="22"/>
          <w:szCs w:val="22"/>
        </w:rPr>
        <w:t xml:space="preserve"> 2003</w:t>
      </w:r>
      <w:r w:rsidRPr="0049503A">
        <w:rPr>
          <w:color w:val="000000" w:themeColor="text1"/>
          <w:sz w:val="22"/>
          <w:szCs w:val="22"/>
          <w:shd w:val="clear" w:color="auto" w:fill="FFFFFF"/>
        </w:rPr>
        <w:t>)</w:t>
      </w:r>
      <w:r w:rsidRPr="0049503A">
        <w:rPr>
          <w:color w:val="000000" w:themeColor="text1"/>
          <w:sz w:val="22"/>
          <w:szCs w:val="22"/>
        </w:rPr>
        <w:t xml:space="preserve"> </w:t>
      </w:r>
      <w:r w:rsidRPr="0049503A">
        <w:rPr>
          <w:color w:val="000000" w:themeColor="text1"/>
          <w:sz w:val="22"/>
          <w:szCs w:val="22"/>
          <w:shd w:val="clear" w:color="auto" w:fill="FBFFFF"/>
        </w:rPr>
        <w:t xml:space="preserve">as well as slope and aspect attributes using ArcGIS (version 10). </w:t>
      </w:r>
      <w:r w:rsidRPr="0049503A">
        <w:rPr>
          <w:color w:val="000000" w:themeColor="text1"/>
          <w:sz w:val="22"/>
          <w:szCs w:val="22"/>
        </w:rPr>
        <w:t xml:space="preserve">Mapping of this type of data </w:t>
      </w:r>
      <w:proofErr w:type="gramStart"/>
      <w:r w:rsidRPr="0049503A">
        <w:rPr>
          <w:color w:val="000000" w:themeColor="text1"/>
          <w:sz w:val="22"/>
          <w:szCs w:val="22"/>
        </w:rPr>
        <w:t>is used</w:t>
      </w:r>
      <w:proofErr w:type="gramEnd"/>
      <w:r w:rsidRPr="0049503A">
        <w:rPr>
          <w:color w:val="000000" w:themeColor="text1"/>
          <w:sz w:val="22"/>
          <w:szCs w:val="22"/>
        </w:rPr>
        <w:t xml:space="preserve"> in the past to compare physiography and recalcitrant chemical biogeography, particularly in fire prone contexts (</w:t>
      </w:r>
      <w:proofErr w:type="spellStart"/>
      <w:r w:rsidRPr="0049503A">
        <w:rPr>
          <w:color w:val="000000" w:themeColor="text1"/>
          <w:sz w:val="22"/>
          <w:szCs w:val="22"/>
        </w:rPr>
        <w:t>Szpakowski</w:t>
      </w:r>
      <w:proofErr w:type="spellEnd"/>
      <w:r w:rsidRPr="0049503A">
        <w:rPr>
          <w:color w:val="000000" w:themeColor="text1"/>
          <w:sz w:val="22"/>
          <w:szCs w:val="22"/>
        </w:rPr>
        <w:t xml:space="preserve"> and Jensen 2019). </w:t>
      </w:r>
    </w:p>
    <w:p w14:paraId="5D719448" w14:textId="4CA5B151" w:rsidR="009A61A6" w:rsidRPr="0049503A" w:rsidRDefault="009A61A6" w:rsidP="0049503A">
      <w:pPr>
        <w:spacing w:line="276" w:lineRule="auto"/>
        <w:jc w:val="both"/>
        <w:rPr>
          <w:b/>
          <w:color w:val="000000" w:themeColor="text1"/>
          <w:sz w:val="22"/>
          <w:szCs w:val="22"/>
        </w:rPr>
      </w:pPr>
      <w:r w:rsidRPr="0049503A">
        <w:rPr>
          <w:b/>
          <w:color w:val="000000" w:themeColor="text1"/>
          <w:sz w:val="22"/>
          <w:szCs w:val="22"/>
        </w:rPr>
        <w:t>Isotopic analysis</w:t>
      </w:r>
    </w:p>
    <w:p w14:paraId="732229ED" w14:textId="3EEE2D1D" w:rsidR="009A61A6" w:rsidRPr="0049503A" w:rsidRDefault="00776FA8" w:rsidP="0049503A">
      <w:pPr>
        <w:spacing w:line="276" w:lineRule="auto"/>
        <w:jc w:val="both"/>
        <w:rPr>
          <w:color w:val="000000" w:themeColor="text1"/>
          <w:sz w:val="22"/>
          <w:szCs w:val="22"/>
        </w:rPr>
      </w:pPr>
      <w:r w:rsidRPr="0049503A">
        <w:rPr>
          <w:color w:val="000000" w:themeColor="text1"/>
          <w:sz w:val="22"/>
          <w:szCs w:val="22"/>
        </w:rPr>
        <w:t xml:space="preserve">We obtained </w:t>
      </w:r>
      <w:r w:rsidR="00FB3672" w:rsidRPr="0049503A">
        <w:rPr>
          <w:color w:val="000000" w:themeColor="text1"/>
          <w:sz w:val="22"/>
          <w:szCs w:val="22"/>
        </w:rPr>
        <w:t>C isotopic data (δ</w:t>
      </w:r>
      <w:r w:rsidR="00FB3672" w:rsidRPr="0049503A">
        <w:rPr>
          <w:color w:val="000000" w:themeColor="text1"/>
          <w:sz w:val="22"/>
          <w:szCs w:val="22"/>
          <w:vertAlign w:val="superscript"/>
        </w:rPr>
        <w:t>13</w:t>
      </w:r>
      <w:r w:rsidR="00FB3672" w:rsidRPr="0049503A">
        <w:rPr>
          <w:color w:val="000000" w:themeColor="text1"/>
          <w:sz w:val="22"/>
          <w:szCs w:val="22"/>
        </w:rPr>
        <w:t xml:space="preserve">C) </w:t>
      </w:r>
      <w:r w:rsidR="00885915" w:rsidRPr="0049503A">
        <w:rPr>
          <w:color w:val="000000" w:themeColor="text1"/>
          <w:sz w:val="22"/>
          <w:szCs w:val="22"/>
        </w:rPr>
        <w:t>and N isotopic data (δ</w:t>
      </w:r>
      <w:r w:rsidR="00885915" w:rsidRPr="0049503A">
        <w:rPr>
          <w:color w:val="000000" w:themeColor="text1"/>
          <w:sz w:val="22"/>
          <w:szCs w:val="22"/>
          <w:vertAlign w:val="superscript"/>
        </w:rPr>
        <w:t>15</w:t>
      </w:r>
      <w:r w:rsidR="00885915" w:rsidRPr="0049503A">
        <w:rPr>
          <w:color w:val="000000" w:themeColor="text1"/>
          <w:sz w:val="22"/>
          <w:szCs w:val="22"/>
        </w:rPr>
        <w:t xml:space="preserve">N) </w:t>
      </w:r>
      <w:r w:rsidR="00FB3672" w:rsidRPr="0049503A">
        <w:rPr>
          <w:color w:val="000000" w:themeColor="text1"/>
          <w:sz w:val="22"/>
          <w:szCs w:val="22"/>
        </w:rPr>
        <w:t xml:space="preserve">of fully expanded </w:t>
      </w:r>
      <w:r w:rsidRPr="0049503A">
        <w:rPr>
          <w:color w:val="000000" w:themeColor="text1"/>
          <w:sz w:val="22"/>
          <w:szCs w:val="22"/>
        </w:rPr>
        <w:t xml:space="preserve">leaves </w:t>
      </w:r>
      <w:r w:rsidR="00FB3672" w:rsidRPr="0049503A">
        <w:rPr>
          <w:color w:val="000000" w:themeColor="text1"/>
          <w:sz w:val="22"/>
          <w:szCs w:val="22"/>
        </w:rPr>
        <w:t xml:space="preserve">(needle cluster) of </w:t>
      </w:r>
      <w:r w:rsidRPr="0049503A">
        <w:rPr>
          <w:color w:val="000000" w:themeColor="text1"/>
          <w:sz w:val="22"/>
          <w:szCs w:val="22"/>
        </w:rPr>
        <w:t>15 individual at each site</w:t>
      </w:r>
      <w:r w:rsidR="00FB3672" w:rsidRPr="0049503A">
        <w:rPr>
          <w:color w:val="000000" w:themeColor="text1"/>
          <w:sz w:val="22"/>
          <w:szCs w:val="22"/>
        </w:rPr>
        <w:t xml:space="preserve">. Sample fascicles </w:t>
      </w:r>
      <w:proofErr w:type="gramStart"/>
      <w:r w:rsidR="00FB3672" w:rsidRPr="0049503A">
        <w:rPr>
          <w:color w:val="000000" w:themeColor="text1"/>
          <w:sz w:val="22"/>
          <w:szCs w:val="22"/>
        </w:rPr>
        <w:t>were separated</w:t>
      </w:r>
      <w:proofErr w:type="gramEnd"/>
      <w:r w:rsidR="00FB3672" w:rsidRPr="0049503A">
        <w:rPr>
          <w:color w:val="000000" w:themeColor="text1"/>
          <w:sz w:val="22"/>
          <w:szCs w:val="22"/>
        </w:rPr>
        <w:t xml:space="preserve"> and dried for two days at 60 </w:t>
      </w:r>
      <w:r w:rsidR="00FB3672" w:rsidRPr="0049503A">
        <w:rPr>
          <w:color w:val="000000" w:themeColor="text1"/>
          <w:sz w:val="22"/>
          <w:szCs w:val="22"/>
          <w:vertAlign w:val="superscript"/>
        </w:rPr>
        <w:t>◦</w:t>
      </w:r>
      <w:r w:rsidR="00FB3672" w:rsidRPr="0049503A">
        <w:rPr>
          <w:color w:val="000000" w:themeColor="text1"/>
          <w:sz w:val="22"/>
          <w:szCs w:val="22"/>
        </w:rPr>
        <w:t>C ground in a SPEX ball mill (Metuchen, NJ, USA)</w:t>
      </w:r>
      <w:r w:rsidR="00C2430B" w:rsidRPr="0049503A">
        <w:rPr>
          <w:color w:val="000000" w:themeColor="text1"/>
          <w:sz w:val="22"/>
          <w:szCs w:val="22"/>
        </w:rPr>
        <w:t xml:space="preserve">, </w:t>
      </w:r>
      <w:r w:rsidR="00FB3672" w:rsidRPr="0049503A">
        <w:rPr>
          <w:color w:val="000000" w:themeColor="text1"/>
          <w:sz w:val="22"/>
          <w:szCs w:val="22"/>
        </w:rPr>
        <w:t>weighed to +/- 2 mg for leaf tissue and +/- 5 mg for soil using a Cole-Palmer (Vernon Hills, IL, USA) micro analytic balance</w:t>
      </w:r>
      <w:r w:rsidR="00C2430B" w:rsidRPr="0049503A">
        <w:rPr>
          <w:color w:val="000000" w:themeColor="text1"/>
          <w:sz w:val="22"/>
          <w:szCs w:val="22"/>
        </w:rPr>
        <w:t xml:space="preserve"> and rolled in </w:t>
      </w:r>
      <w:proofErr w:type="spellStart"/>
      <w:r w:rsidR="00C2430B" w:rsidRPr="0049503A">
        <w:rPr>
          <w:color w:val="000000" w:themeColor="text1"/>
          <w:sz w:val="22"/>
          <w:szCs w:val="22"/>
        </w:rPr>
        <w:t>Costech</w:t>
      </w:r>
      <w:proofErr w:type="spellEnd"/>
      <w:r w:rsidR="00C2430B" w:rsidRPr="0049503A">
        <w:rPr>
          <w:color w:val="000000" w:themeColor="text1"/>
          <w:sz w:val="22"/>
          <w:szCs w:val="22"/>
        </w:rPr>
        <w:t xml:space="preserve"> (Valencia, CA, USA) 5 x 9 mm tin capsules.</w:t>
      </w:r>
      <w:r w:rsidR="00FB3672" w:rsidRPr="0049503A">
        <w:rPr>
          <w:color w:val="000000" w:themeColor="text1"/>
          <w:sz w:val="22"/>
          <w:szCs w:val="22"/>
        </w:rPr>
        <w:t xml:space="preserve"> </w:t>
      </w:r>
      <w:r w:rsidR="00A8195E" w:rsidRPr="0049503A">
        <w:rPr>
          <w:color w:val="000000" w:themeColor="text1"/>
          <w:sz w:val="22"/>
          <w:szCs w:val="22"/>
        </w:rPr>
        <w:t xml:space="preserve">A Thermo Delta (Waltham, MA, USA) V+ IR-MS continuous flow isotope ratio mass spectrometer with a universal triple collector </w:t>
      </w:r>
      <w:proofErr w:type="gramStart"/>
      <w:r w:rsidR="00A8195E" w:rsidRPr="0049503A">
        <w:rPr>
          <w:color w:val="000000" w:themeColor="text1"/>
          <w:sz w:val="22"/>
          <w:szCs w:val="22"/>
        </w:rPr>
        <w:t>was used</w:t>
      </w:r>
      <w:proofErr w:type="gramEnd"/>
      <w:r w:rsidR="00A8195E" w:rsidRPr="0049503A">
        <w:rPr>
          <w:color w:val="000000" w:themeColor="text1"/>
          <w:sz w:val="22"/>
          <w:szCs w:val="22"/>
        </w:rPr>
        <w:t xml:space="preserve">. Combustion gasses </w:t>
      </w:r>
      <w:proofErr w:type="gramStart"/>
      <w:r w:rsidR="00A8195E" w:rsidRPr="0049503A">
        <w:rPr>
          <w:color w:val="000000" w:themeColor="text1"/>
          <w:sz w:val="22"/>
          <w:szCs w:val="22"/>
        </w:rPr>
        <w:t>were separated</w:t>
      </w:r>
      <w:proofErr w:type="gramEnd"/>
      <w:r w:rsidR="00A8195E" w:rsidRPr="0049503A">
        <w:rPr>
          <w:color w:val="000000" w:themeColor="text1"/>
          <w:sz w:val="22"/>
          <w:szCs w:val="22"/>
        </w:rPr>
        <w:t xml:space="preserve"> on a gas chromatograph column, passed through a diluter and reference gas box, and introduced into the spectrometer. </w:t>
      </w:r>
      <w:r w:rsidR="00FB3672" w:rsidRPr="0049503A">
        <w:rPr>
          <w:color w:val="000000" w:themeColor="text1"/>
          <w:sz w:val="22"/>
          <w:szCs w:val="22"/>
        </w:rPr>
        <w:t>δ</w:t>
      </w:r>
      <w:r w:rsidR="00FB3672" w:rsidRPr="0049503A">
        <w:rPr>
          <w:color w:val="000000" w:themeColor="text1"/>
          <w:sz w:val="22"/>
          <w:szCs w:val="22"/>
          <w:vertAlign w:val="superscript"/>
        </w:rPr>
        <w:t>13</w:t>
      </w:r>
      <w:r w:rsidR="00FB3672" w:rsidRPr="0049503A">
        <w:rPr>
          <w:color w:val="000000" w:themeColor="text1"/>
          <w:sz w:val="22"/>
          <w:szCs w:val="22"/>
        </w:rPr>
        <w:t xml:space="preserve">C was used to </w:t>
      </w:r>
      <w:proofErr w:type="gramStart"/>
      <w:r w:rsidR="0035539C" w:rsidRPr="0049503A">
        <w:rPr>
          <w:color w:val="000000" w:themeColor="text1"/>
          <w:sz w:val="22"/>
          <w:szCs w:val="22"/>
        </w:rPr>
        <w:t>indicate</w:t>
      </w:r>
      <w:proofErr w:type="gramEnd"/>
      <w:r w:rsidR="0035539C" w:rsidRPr="0049503A">
        <w:rPr>
          <w:color w:val="000000" w:themeColor="text1"/>
          <w:sz w:val="22"/>
          <w:szCs w:val="22"/>
        </w:rPr>
        <w:t xml:space="preserve"> water use efficiency (</w:t>
      </w:r>
      <w:r w:rsidR="0035539C" w:rsidRPr="0049503A">
        <w:rPr>
          <w:color w:val="000000" w:themeColor="text1"/>
          <w:sz w:val="22"/>
          <w:szCs w:val="22"/>
          <w:shd w:val="clear" w:color="auto" w:fill="FFFFFF"/>
        </w:rPr>
        <w:t>iWUE</w:t>
      </w:r>
      <w:r w:rsidR="0035539C" w:rsidRPr="0049503A">
        <w:rPr>
          <w:color w:val="000000" w:themeColor="text1"/>
          <w:sz w:val="22"/>
          <w:szCs w:val="22"/>
          <w:shd w:val="clear" w:color="auto" w:fill="FFFFFF"/>
          <w:vertAlign w:val="subscript"/>
        </w:rPr>
        <w:t>δ</w:t>
      </w:r>
      <w:r w:rsidR="0035539C" w:rsidRPr="0049503A">
        <w:rPr>
          <w:color w:val="000000" w:themeColor="text1"/>
          <w:sz w:val="22"/>
          <w:szCs w:val="22"/>
          <w:shd w:val="clear" w:color="auto" w:fill="FFFFFF"/>
          <w:vertAlign w:val="superscript"/>
        </w:rPr>
        <w:t>13</w:t>
      </w:r>
      <w:r w:rsidR="0035539C" w:rsidRPr="0049503A">
        <w:rPr>
          <w:color w:val="000000" w:themeColor="text1"/>
          <w:sz w:val="22"/>
          <w:szCs w:val="22"/>
          <w:shd w:val="clear" w:color="auto" w:fill="FFFFFF"/>
          <w:vertAlign w:val="subscript"/>
        </w:rPr>
        <w:t>C</w:t>
      </w:r>
      <w:r w:rsidR="0035539C" w:rsidRPr="0049503A">
        <w:rPr>
          <w:color w:val="000000" w:themeColor="text1"/>
          <w:sz w:val="22"/>
          <w:szCs w:val="22"/>
          <w:shd w:val="clear" w:color="auto" w:fill="FFFFFF"/>
        </w:rPr>
        <w:t>)</w:t>
      </w:r>
      <w:r w:rsidR="0035539C" w:rsidRPr="0049503A">
        <w:rPr>
          <w:color w:val="000000" w:themeColor="text1"/>
          <w:sz w:val="22"/>
          <w:szCs w:val="22"/>
        </w:rPr>
        <w:t xml:space="preserve"> </w:t>
      </w:r>
      <w:r w:rsidR="00FB3672" w:rsidRPr="0049503A">
        <w:rPr>
          <w:color w:val="000000" w:themeColor="text1"/>
          <w:sz w:val="22"/>
          <w:szCs w:val="22"/>
        </w:rPr>
        <w:t>(</w:t>
      </w:r>
      <w:r w:rsidR="00937908" w:rsidRPr="0049503A">
        <w:rPr>
          <w:color w:val="000000" w:themeColor="text1"/>
          <w:sz w:val="22"/>
          <w:szCs w:val="22"/>
        </w:rPr>
        <w:t>Farquhar et al. 1989</w:t>
      </w:r>
      <w:r w:rsidR="00FB3672" w:rsidRPr="0049503A">
        <w:rPr>
          <w:color w:val="000000" w:themeColor="text1"/>
          <w:sz w:val="22"/>
          <w:szCs w:val="22"/>
        </w:rPr>
        <w:t xml:space="preserve">). </w:t>
      </w:r>
    </w:p>
    <w:p w14:paraId="0C302894" w14:textId="12F404D3" w:rsidR="00063993" w:rsidRPr="0049503A" w:rsidRDefault="009A61A6" w:rsidP="0049503A">
      <w:pPr>
        <w:spacing w:line="276" w:lineRule="auto"/>
        <w:jc w:val="both"/>
        <w:rPr>
          <w:b/>
          <w:color w:val="000000" w:themeColor="text1"/>
          <w:sz w:val="22"/>
          <w:szCs w:val="22"/>
        </w:rPr>
      </w:pPr>
      <w:r w:rsidRPr="0049503A">
        <w:rPr>
          <w:b/>
          <w:color w:val="000000" w:themeColor="text1"/>
          <w:sz w:val="22"/>
          <w:szCs w:val="22"/>
        </w:rPr>
        <w:lastRenderedPageBreak/>
        <w:t>Foliar tissue analysis</w:t>
      </w:r>
    </w:p>
    <w:p w14:paraId="6C80266F" w14:textId="6DC1EED6" w:rsidR="00063993" w:rsidRPr="0049503A" w:rsidRDefault="00215F78" w:rsidP="0049503A">
      <w:pPr>
        <w:spacing w:after="103" w:line="276" w:lineRule="auto"/>
        <w:jc w:val="both"/>
        <w:rPr>
          <w:color w:val="000000" w:themeColor="text1"/>
          <w:sz w:val="22"/>
          <w:szCs w:val="22"/>
        </w:rPr>
      </w:pPr>
      <w:r w:rsidRPr="0049503A">
        <w:rPr>
          <w:color w:val="000000" w:themeColor="text1"/>
          <w:sz w:val="22"/>
          <w:szCs w:val="22"/>
        </w:rPr>
        <w:t xml:space="preserve">Leaf tissue was obtained from excision of basal fascicle bundles at </w:t>
      </w:r>
      <w:r w:rsidR="00E052FE" w:rsidRPr="0049503A">
        <w:rPr>
          <w:color w:val="000000" w:themeColor="text1"/>
          <w:sz w:val="22"/>
          <w:szCs w:val="22"/>
        </w:rPr>
        <w:t>1.</w:t>
      </w:r>
      <w:r w:rsidR="00D61A0E" w:rsidRPr="0049503A">
        <w:rPr>
          <w:color w:val="000000" w:themeColor="text1"/>
          <w:sz w:val="22"/>
          <w:szCs w:val="22"/>
        </w:rPr>
        <w:t>06</w:t>
      </w:r>
      <w:r w:rsidR="00E052FE" w:rsidRPr="0049503A">
        <w:rPr>
          <w:color w:val="000000" w:themeColor="text1"/>
          <w:sz w:val="22"/>
          <w:szCs w:val="22"/>
        </w:rPr>
        <w:t xml:space="preserve"> m</w:t>
      </w:r>
      <w:r w:rsidRPr="0049503A">
        <w:rPr>
          <w:color w:val="000000" w:themeColor="text1"/>
          <w:sz w:val="22"/>
          <w:szCs w:val="22"/>
        </w:rPr>
        <w:t>.</w:t>
      </w:r>
      <w:r w:rsidRPr="0049503A">
        <w:rPr>
          <w:rFonts w:eastAsiaTheme="minorHAnsi"/>
          <w:color w:val="000000" w:themeColor="text1"/>
          <w:sz w:val="22"/>
          <w:szCs w:val="22"/>
        </w:rPr>
        <w:t xml:space="preserve"> </w:t>
      </w:r>
      <w:r w:rsidRPr="0049503A">
        <w:rPr>
          <w:color w:val="000000" w:themeColor="text1"/>
          <w:sz w:val="22"/>
          <w:szCs w:val="22"/>
        </w:rPr>
        <w:t xml:space="preserve">50 mL samples of needles were separated, </w:t>
      </w:r>
      <w:proofErr w:type="gramStart"/>
      <w:r w:rsidRPr="0049503A">
        <w:rPr>
          <w:color w:val="000000" w:themeColor="text1"/>
          <w:sz w:val="22"/>
          <w:szCs w:val="22"/>
        </w:rPr>
        <w:t>cut</w:t>
      </w:r>
      <w:proofErr w:type="gramEnd"/>
      <w:r w:rsidRPr="0049503A">
        <w:rPr>
          <w:color w:val="000000" w:themeColor="text1"/>
          <w:sz w:val="22"/>
          <w:szCs w:val="22"/>
        </w:rPr>
        <w:t xml:space="preserve"> and dried for two days at 60 </w:t>
      </w:r>
      <w:r w:rsidRPr="0049503A">
        <w:rPr>
          <w:color w:val="000000" w:themeColor="text1"/>
          <w:sz w:val="22"/>
          <w:szCs w:val="22"/>
          <w:vertAlign w:val="superscript"/>
        </w:rPr>
        <w:t>◦</w:t>
      </w:r>
      <w:r w:rsidRPr="0049503A">
        <w:rPr>
          <w:color w:val="000000" w:themeColor="text1"/>
          <w:sz w:val="22"/>
          <w:szCs w:val="22"/>
        </w:rPr>
        <w:t>C. Then they were ground in a SPEX ball mill (Metuchen, NJ, USA)</w:t>
      </w:r>
      <w:r w:rsidR="00E052FE" w:rsidRPr="0049503A">
        <w:rPr>
          <w:color w:val="000000" w:themeColor="text1"/>
          <w:sz w:val="22"/>
          <w:szCs w:val="22"/>
        </w:rPr>
        <w:t>,</w:t>
      </w:r>
      <w:r w:rsidRPr="0049503A">
        <w:rPr>
          <w:color w:val="000000" w:themeColor="text1"/>
          <w:sz w:val="22"/>
          <w:szCs w:val="22"/>
        </w:rPr>
        <w:t xml:space="preserve"> sieved to &lt;10 mm</w:t>
      </w:r>
      <w:r w:rsidR="00E052FE" w:rsidRPr="0049503A">
        <w:rPr>
          <w:color w:val="000000" w:themeColor="text1"/>
          <w:sz w:val="22"/>
          <w:szCs w:val="22"/>
        </w:rPr>
        <w:t>,</w:t>
      </w:r>
      <w:r w:rsidRPr="0049503A">
        <w:rPr>
          <w:color w:val="000000" w:themeColor="text1"/>
          <w:sz w:val="22"/>
          <w:szCs w:val="22"/>
        </w:rPr>
        <w:t xml:space="preserve"> and </w:t>
      </w:r>
      <w:r w:rsidR="00F618F9" w:rsidRPr="0049503A">
        <w:rPr>
          <w:color w:val="000000" w:themeColor="text1"/>
          <w:sz w:val="22"/>
          <w:szCs w:val="22"/>
        </w:rPr>
        <w:t>&lt;2</w:t>
      </w:r>
      <w:r w:rsidRPr="0049503A">
        <w:rPr>
          <w:color w:val="000000" w:themeColor="text1"/>
          <w:sz w:val="22"/>
          <w:szCs w:val="22"/>
        </w:rPr>
        <w:t xml:space="preserve"> mL </w:t>
      </w:r>
      <w:proofErr w:type="gramStart"/>
      <w:r w:rsidRPr="0049503A">
        <w:rPr>
          <w:color w:val="000000" w:themeColor="text1"/>
          <w:sz w:val="22"/>
          <w:szCs w:val="22"/>
        </w:rPr>
        <w:t>were</w:t>
      </w:r>
      <w:proofErr w:type="gramEnd"/>
      <w:r w:rsidRPr="0049503A">
        <w:rPr>
          <w:color w:val="000000" w:themeColor="text1"/>
          <w:sz w:val="22"/>
          <w:szCs w:val="22"/>
        </w:rPr>
        <w:t xml:space="preserve"> </w:t>
      </w:r>
      <w:r w:rsidR="00F618F9" w:rsidRPr="0049503A">
        <w:rPr>
          <w:color w:val="000000" w:themeColor="text1"/>
          <w:sz w:val="22"/>
          <w:szCs w:val="22"/>
        </w:rPr>
        <w:t xml:space="preserve">fed </w:t>
      </w:r>
      <w:r w:rsidR="00A8195E" w:rsidRPr="0049503A">
        <w:rPr>
          <w:color w:val="000000" w:themeColor="text1"/>
          <w:sz w:val="22"/>
          <w:szCs w:val="22"/>
        </w:rPr>
        <w:t xml:space="preserve">to a </w:t>
      </w:r>
      <w:proofErr w:type="spellStart"/>
      <w:r w:rsidR="00A8195E" w:rsidRPr="0049503A">
        <w:rPr>
          <w:color w:val="000000" w:themeColor="text1"/>
          <w:sz w:val="22"/>
          <w:szCs w:val="22"/>
        </w:rPr>
        <w:t>Leco</w:t>
      </w:r>
      <w:proofErr w:type="spellEnd"/>
      <w:r w:rsidR="00A8195E" w:rsidRPr="0049503A">
        <w:rPr>
          <w:color w:val="000000" w:themeColor="text1"/>
          <w:sz w:val="22"/>
          <w:szCs w:val="22"/>
        </w:rPr>
        <w:t xml:space="preserve"> CN-2000 Carbon-Nitrogen Analyzer (</w:t>
      </w:r>
      <w:proofErr w:type="spellStart"/>
      <w:r w:rsidR="00A8195E" w:rsidRPr="0049503A">
        <w:rPr>
          <w:color w:val="000000" w:themeColor="text1"/>
          <w:sz w:val="22"/>
          <w:szCs w:val="22"/>
        </w:rPr>
        <w:t>Leco</w:t>
      </w:r>
      <w:proofErr w:type="spellEnd"/>
      <w:r w:rsidR="00A8195E" w:rsidRPr="0049503A">
        <w:rPr>
          <w:color w:val="000000" w:themeColor="text1"/>
          <w:sz w:val="22"/>
          <w:szCs w:val="22"/>
        </w:rPr>
        <w:t xml:space="preserve"> Corp., St. Joseph, MI) coupled with the spectrometer to determine C and N concentrations.</w:t>
      </w:r>
      <w:r w:rsidR="009A61A6" w:rsidRPr="0049503A">
        <w:rPr>
          <w:color w:val="000000" w:themeColor="text1"/>
          <w:sz w:val="22"/>
          <w:szCs w:val="22"/>
        </w:rPr>
        <w:t xml:space="preserve"> </w:t>
      </w:r>
      <w:r w:rsidRPr="0049503A">
        <w:rPr>
          <w:color w:val="000000" w:themeColor="text1"/>
          <w:sz w:val="22"/>
          <w:szCs w:val="22"/>
        </w:rPr>
        <w:t>35 mL</w:t>
      </w:r>
      <w:r w:rsidR="00D07A88" w:rsidRPr="0049503A">
        <w:rPr>
          <w:color w:val="000000" w:themeColor="text1"/>
          <w:sz w:val="22"/>
          <w:szCs w:val="22"/>
        </w:rPr>
        <w:t xml:space="preserve"> aliquots</w:t>
      </w:r>
      <w:r w:rsidRPr="0049503A">
        <w:rPr>
          <w:color w:val="000000" w:themeColor="text1"/>
          <w:sz w:val="22"/>
          <w:szCs w:val="22"/>
        </w:rPr>
        <w:t xml:space="preserve"> were </w:t>
      </w:r>
      <w:proofErr w:type="gramStart"/>
      <w:r w:rsidRPr="0049503A">
        <w:rPr>
          <w:color w:val="000000" w:themeColor="text1"/>
          <w:sz w:val="22"/>
          <w:szCs w:val="22"/>
        </w:rPr>
        <w:t>submitted</w:t>
      </w:r>
      <w:proofErr w:type="gramEnd"/>
      <w:r w:rsidRPr="0049503A">
        <w:rPr>
          <w:color w:val="000000" w:themeColor="text1"/>
          <w:sz w:val="22"/>
          <w:szCs w:val="22"/>
        </w:rPr>
        <w:t xml:space="preserve"> for standard plant tissue nutrient analysis using a TJA Model 975 </w:t>
      </w:r>
      <w:proofErr w:type="spellStart"/>
      <w:r w:rsidRPr="0049503A">
        <w:rPr>
          <w:color w:val="000000" w:themeColor="text1"/>
          <w:sz w:val="22"/>
          <w:szCs w:val="22"/>
        </w:rPr>
        <w:t>AtomComp</w:t>
      </w:r>
      <w:proofErr w:type="spellEnd"/>
      <w:r w:rsidRPr="0049503A">
        <w:rPr>
          <w:color w:val="000000" w:themeColor="text1"/>
          <w:sz w:val="22"/>
          <w:szCs w:val="22"/>
        </w:rPr>
        <w:t xml:space="preserve"> ICP-AES (Thermo Jarrell-Ash Corp., Franklin, MA). The method comprised submersion in a 5 mL trace-metal-grade HNO</w:t>
      </w:r>
      <w:r w:rsidRPr="0049503A">
        <w:rPr>
          <w:color w:val="000000" w:themeColor="text1"/>
          <w:sz w:val="22"/>
          <w:szCs w:val="22"/>
          <w:vertAlign w:val="subscript"/>
        </w:rPr>
        <w:t>3</w:t>
      </w:r>
      <w:r w:rsidRPr="0049503A">
        <w:rPr>
          <w:color w:val="000000" w:themeColor="text1"/>
          <w:sz w:val="22"/>
          <w:szCs w:val="22"/>
        </w:rPr>
        <w:t xml:space="preserve"> treatment, then refluxed on hot</w:t>
      </w:r>
      <w:r w:rsidR="006738E0" w:rsidRPr="0049503A">
        <w:rPr>
          <w:color w:val="000000" w:themeColor="text1"/>
          <w:sz w:val="22"/>
          <w:szCs w:val="22"/>
        </w:rPr>
        <w:t xml:space="preserve"> </w:t>
      </w:r>
      <w:r w:rsidRPr="0049503A">
        <w:rPr>
          <w:color w:val="000000" w:themeColor="text1"/>
          <w:sz w:val="22"/>
          <w:szCs w:val="22"/>
        </w:rPr>
        <w:t xml:space="preserve">block at 80 </w:t>
      </w:r>
      <w:r w:rsidRPr="0049503A">
        <w:rPr>
          <w:color w:val="000000" w:themeColor="text1"/>
          <w:sz w:val="22"/>
          <w:szCs w:val="22"/>
          <w:vertAlign w:val="superscript"/>
        </w:rPr>
        <w:t>◦</w:t>
      </w:r>
      <w:r w:rsidRPr="0049503A">
        <w:rPr>
          <w:color w:val="000000" w:themeColor="text1"/>
          <w:sz w:val="22"/>
          <w:szCs w:val="22"/>
        </w:rPr>
        <w:t xml:space="preserve">C for </w:t>
      </w:r>
      <w:r w:rsidR="00AB6F59" w:rsidRPr="0049503A">
        <w:rPr>
          <w:color w:val="000000" w:themeColor="text1"/>
          <w:sz w:val="22"/>
          <w:szCs w:val="22"/>
        </w:rPr>
        <w:t>two</w:t>
      </w:r>
      <w:r w:rsidRPr="0049503A">
        <w:rPr>
          <w:color w:val="000000" w:themeColor="text1"/>
          <w:sz w:val="22"/>
          <w:szCs w:val="22"/>
        </w:rPr>
        <w:t xml:space="preserve"> hours and diluted to 25 mL with </w:t>
      </w:r>
      <w:proofErr w:type="gramStart"/>
      <w:r w:rsidRPr="0049503A">
        <w:rPr>
          <w:color w:val="000000" w:themeColor="text1"/>
          <w:sz w:val="22"/>
          <w:szCs w:val="22"/>
        </w:rPr>
        <w:t>0.4 micron</w:t>
      </w:r>
      <w:proofErr w:type="gramEnd"/>
      <w:r w:rsidRPr="0049503A">
        <w:rPr>
          <w:color w:val="000000" w:themeColor="text1"/>
          <w:sz w:val="22"/>
          <w:szCs w:val="22"/>
        </w:rPr>
        <w:t xml:space="preserve"> PTFE syringe filters</w:t>
      </w:r>
      <w:r w:rsidR="004D7553" w:rsidRPr="0049503A">
        <w:rPr>
          <w:color w:val="000000" w:themeColor="text1"/>
          <w:sz w:val="22"/>
          <w:szCs w:val="22"/>
        </w:rPr>
        <w:t xml:space="preserve"> to access </w:t>
      </w:r>
      <w:r w:rsidR="00B15EBE" w:rsidRPr="0049503A">
        <w:rPr>
          <w:color w:val="000000" w:themeColor="text1"/>
          <w:sz w:val="22"/>
          <w:szCs w:val="22"/>
        </w:rPr>
        <w:t xml:space="preserve">extractable </w:t>
      </w:r>
      <w:r w:rsidRPr="0049503A">
        <w:rPr>
          <w:color w:val="000000" w:themeColor="text1"/>
          <w:sz w:val="22"/>
          <w:szCs w:val="22"/>
        </w:rPr>
        <w:t>macro and micro inorganic</w:t>
      </w:r>
      <w:r w:rsidR="00B15EBE" w:rsidRPr="0049503A">
        <w:rPr>
          <w:color w:val="000000" w:themeColor="text1"/>
          <w:sz w:val="22"/>
          <w:szCs w:val="22"/>
        </w:rPr>
        <w:t>s.</w:t>
      </w:r>
      <w:r w:rsidRPr="0049503A">
        <w:rPr>
          <w:color w:val="000000" w:themeColor="text1"/>
          <w:sz w:val="22"/>
          <w:szCs w:val="22"/>
        </w:rPr>
        <w:t xml:space="preserve"> </w:t>
      </w:r>
    </w:p>
    <w:p w14:paraId="3316E9F0" w14:textId="55009EF6" w:rsidR="009A61A6" w:rsidRPr="0049503A" w:rsidRDefault="009A61A6" w:rsidP="0049503A">
      <w:pPr>
        <w:spacing w:line="276" w:lineRule="auto"/>
        <w:jc w:val="both"/>
        <w:rPr>
          <w:b/>
          <w:color w:val="000000" w:themeColor="text1"/>
          <w:sz w:val="22"/>
          <w:szCs w:val="22"/>
        </w:rPr>
      </w:pPr>
      <w:r w:rsidRPr="0049503A">
        <w:rPr>
          <w:b/>
          <w:color w:val="000000" w:themeColor="text1"/>
          <w:sz w:val="22"/>
          <w:szCs w:val="22"/>
        </w:rPr>
        <w:t>Soil analysis</w:t>
      </w:r>
    </w:p>
    <w:p w14:paraId="4EF4DBD4" w14:textId="39B5C3EC" w:rsidR="00B15EBE" w:rsidRPr="0049503A" w:rsidRDefault="001852E8" w:rsidP="0049503A">
      <w:pPr>
        <w:spacing w:after="103" w:line="276" w:lineRule="auto"/>
        <w:jc w:val="both"/>
        <w:rPr>
          <w:b/>
          <w:color w:val="000000" w:themeColor="text1"/>
          <w:sz w:val="22"/>
          <w:szCs w:val="22"/>
        </w:rPr>
      </w:pPr>
      <w:r w:rsidRPr="0049503A">
        <w:rPr>
          <w:color w:val="000000" w:themeColor="text1"/>
          <w:sz w:val="22"/>
          <w:szCs w:val="22"/>
        </w:rPr>
        <w:t xml:space="preserve">Soils </w:t>
      </w:r>
      <w:r w:rsidR="006E667E" w:rsidRPr="0049503A">
        <w:rPr>
          <w:color w:val="000000" w:themeColor="text1"/>
          <w:sz w:val="22"/>
          <w:szCs w:val="22"/>
        </w:rPr>
        <w:t>(porous and acidic hornblende granite or Ellsworth schist) were</w:t>
      </w:r>
      <w:r w:rsidRPr="0049503A">
        <w:rPr>
          <w:color w:val="000000" w:themeColor="text1"/>
          <w:sz w:val="22"/>
          <w:szCs w:val="22"/>
        </w:rPr>
        <w:t xml:space="preserve"> uniformly shallow, homogeneous, low fertility (varying between .7-2.5 cm)</w:t>
      </w:r>
      <w:ins w:id="44" w:author="Risa" w:date="2021-04-27T15:00:00Z">
        <w:r w:rsidR="00B3008A">
          <w:rPr>
            <w:color w:val="000000" w:themeColor="text1"/>
            <w:sz w:val="22"/>
            <w:szCs w:val="22"/>
          </w:rPr>
          <w:t>,</w:t>
        </w:r>
      </w:ins>
      <w:r w:rsidRPr="0049503A">
        <w:rPr>
          <w:color w:val="000000" w:themeColor="text1"/>
          <w:sz w:val="22"/>
          <w:szCs w:val="22"/>
        </w:rPr>
        <w:t xml:space="preserve"> </w:t>
      </w:r>
      <w:r w:rsidR="006E667E" w:rsidRPr="0049503A">
        <w:rPr>
          <w:color w:val="000000" w:themeColor="text1"/>
          <w:sz w:val="22"/>
          <w:szCs w:val="22"/>
        </w:rPr>
        <w:t xml:space="preserve">and </w:t>
      </w:r>
      <w:r w:rsidRPr="0049503A">
        <w:rPr>
          <w:color w:val="000000" w:themeColor="text1"/>
          <w:sz w:val="22"/>
          <w:szCs w:val="22"/>
        </w:rPr>
        <w:t xml:space="preserve">overlain with rapidly drying needle duff (Day </w:t>
      </w:r>
      <w:r w:rsidRPr="0049503A">
        <w:rPr>
          <w:i/>
          <w:color w:val="000000" w:themeColor="text1"/>
          <w:sz w:val="22"/>
          <w:szCs w:val="22"/>
        </w:rPr>
        <w:t>et al</w:t>
      </w:r>
      <w:r w:rsidRPr="0049503A">
        <w:rPr>
          <w:color w:val="000000" w:themeColor="text1"/>
          <w:sz w:val="22"/>
          <w:szCs w:val="22"/>
        </w:rPr>
        <w:t xml:space="preserve"> 2005). </w:t>
      </w:r>
      <w:r w:rsidR="00A25229" w:rsidRPr="0049503A">
        <w:rPr>
          <w:color w:val="000000" w:themeColor="text1"/>
          <w:sz w:val="22"/>
          <w:szCs w:val="22"/>
        </w:rPr>
        <w:t xml:space="preserve">All sites </w:t>
      </w:r>
      <w:proofErr w:type="gramStart"/>
      <w:r w:rsidR="00A25229" w:rsidRPr="0049503A">
        <w:rPr>
          <w:color w:val="000000" w:themeColor="text1"/>
          <w:sz w:val="22"/>
          <w:szCs w:val="22"/>
        </w:rPr>
        <w:t>were excavated</w:t>
      </w:r>
      <w:proofErr w:type="gramEnd"/>
      <w:r w:rsidR="00A25229" w:rsidRPr="0049503A">
        <w:rPr>
          <w:color w:val="000000" w:themeColor="text1"/>
          <w:sz w:val="22"/>
          <w:szCs w:val="22"/>
        </w:rPr>
        <w:t xml:space="preserve"> similarly by hand trowel and</w:t>
      </w:r>
      <w:r w:rsidRPr="0049503A">
        <w:rPr>
          <w:color w:val="000000" w:themeColor="text1"/>
          <w:sz w:val="22"/>
          <w:szCs w:val="22"/>
        </w:rPr>
        <w:t xml:space="preserve"> soil probe (</w:t>
      </w:r>
      <w:proofErr w:type="spellStart"/>
      <w:r w:rsidRPr="0049503A">
        <w:rPr>
          <w:color w:val="000000" w:themeColor="text1"/>
          <w:sz w:val="22"/>
          <w:szCs w:val="22"/>
        </w:rPr>
        <w:t>Accuproducts</w:t>
      </w:r>
      <w:proofErr w:type="spellEnd"/>
      <w:r w:rsidRPr="0049503A">
        <w:rPr>
          <w:color w:val="000000" w:themeColor="text1"/>
          <w:sz w:val="22"/>
          <w:szCs w:val="22"/>
        </w:rPr>
        <w:t>, Saline, MI, USA)</w:t>
      </w:r>
      <w:r w:rsidR="005D07CA" w:rsidRPr="0049503A">
        <w:rPr>
          <w:color w:val="000000" w:themeColor="text1"/>
          <w:sz w:val="22"/>
          <w:szCs w:val="22"/>
        </w:rPr>
        <w:t>.</w:t>
      </w:r>
      <w:r w:rsidR="00A25229" w:rsidRPr="0049503A">
        <w:rPr>
          <w:color w:val="000000" w:themeColor="text1"/>
          <w:sz w:val="22"/>
          <w:szCs w:val="22"/>
        </w:rPr>
        <w:t xml:space="preserve"> </w:t>
      </w:r>
      <w:r w:rsidR="005D07CA" w:rsidRPr="0049503A">
        <w:rPr>
          <w:color w:val="000000" w:themeColor="text1"/>
          <w:sz w:val="22"/>
          <w:szCs w:val="22"/>
        </w:rPr>
        <w:t>A</w:t>
      </w:r>
      <w:r w:rsidRPr="0049503A">
        <w:rPr>
          <w:color w:val="000000" w:themeColor="text1"/>
          <w:sz w:val="22"/>
          <w:szCs w:val="22"/>
        </w:rPr>
        <w:t xml:space="preserve">liquots </w:t>
      </w:r>
      <w:proofErr w:type="gramStart"/>
      <w:r w:rsidRPr="0049503A">
        <w:rPr>
          <w:color w:val="000000" w:themeColor="text1"/>
          <w:sz w:val="22"/>
          <w:szCs w:val="22"/>
        </w:rPr>
        <w:t>were extracted</w:t>
      </w:r>
      <w:proofErr w:type="gramEnd"/>
      <w:r w:rsidRPr="0049503A">
        <w:rPr>
          <w:color w:val="000000" w:themeColor="text1"/>
          <w:sz w:val="22"/>
          <w:szCs w:val="22"/>
        </w:rPr>
        <w:t xml:space="preserve"> from O</w:t>
      </w:r>
      <w:r w:rsidRPr="0049503A">
        <w:rPr>
          <w:color w:val="000000" w:themeColor="text1"/>
          <w:sz w:val="22"/>
          <w:szCs w:val="22"/>
          <w:vertAlign w:val="subscript"/>
        </w:rPr>
        <w:t>a</w:t>
      </w:r>
      <w:r w:rsidRPr="0049503A">
        <w:rPr>
          <w:color w:val="000000" w:themeColor="text1"/>
          <w:sz w:val="22"/>
          <w:szCs w:val="22"/>
        </w:rPr>
        <w:t>-A</w:t>
      </w:r>
      <w:r w:rsidRPr="0049503A">
        <w:rPr>
          <w:color w:val="000000" w:themeColor="text1"/>
          <w:sz w:val="22"/>
          <w:szCs w:val="22"/>
          <w:vertAlign w:val="subscript"/>
        </w:rPr>
        <w:t>b</w:t>
      </w:r>
      <w:r w:rsidRPr="0049503A">
        <w:rPr>
          <w:color w:val="000000" w:themeColor="text1"/>
          <w:sz w:val="22"/>
          <w:szCs w:val="22"/>
        </w:rPr>
        <w:t xml:space="preserve"> horizon soil pockets of organic and mineral deposits within 50 cm of the tree base. 250 mL soil samples </w:t>
      </w:r>
      <w:proofErr w:type="gramStart"/>
      <w:r w:rsidRPr="0049503A">
        <w:rPr>
          <w:color w:val="000000" w:themeColor="text1"/>
          <w:sz w:val="22"/>
          <w:szCs w:val="22"/>
        </w:rPr>
        <w:t>were sieved</w:t>
      </w:r>
      <w:proofErr w:type="gramEnd"/>
      <w:r w:rsidRPr="0049503A">
        <w:rPr>
          <w:color w:val="000000" w:themeColor="text1"/>
          <w:sz w:val="22"/>
          <w:szCs w:val="22"/>
        </w:rPr>
        <w:t xml:space="preserve"> (#10) an</w:t>
      </w:r>
      <w:r w:rsidR="00586EF6" w:rsidRPr="0049503A">
        <w:rPr>
          <w:color w:val="000000" w:themeColor="text1"/>
          <w:sz w:val="22"/>
          <w:szCs w:val="22"/>
        </w:rPr>
        <w:t>d measured.</w:t>
      </w:r>
      <w:r w:rsidRPr="0049503A">
        <w:rPr>
          <w:color w:val="000000" w:themeColor="text1"/>
          <w:sz w:val="22"/>
          <w:szCs w:val="22"/>
        </w:rPr>
        <w:t xml:space="preserve"> Drying </w:t>
      </w:r>
      <w:proofErr w:type="gramStart"/>
      <w:r w:rsidRPr="0049503A">
        <w:rPr>
          <w:color w:val="000000" w:themeColor="text1"/>
          <w:sz w:val="22"/>
          <w:szCs w:val="22"/>
        </w:rPr>
        <w:t>was performed</w:t>
      </w:r>
      <w:proofErr w:type="gramEnd"/>
      <w:r w:rsidRPr="0049503A">
        <w:rPr>
          <w:color w:val="000000" w:themeColor="text1"/>
          <w:sz w:val="22"/>
          <w:szCs w:val="22"/>
        </w:rPr>
        <w:t xml:space="preserve"> in an oven at 100°C for two d</w:t>
      </w:r>
      <w:r w:rsidR="00AB6F59" w:rsidRPr="0049503A">
        <w:rPr>
          <w:color w:val="000000" w:themeColor="text1"/>
          <w:sz w:val="22"/>
          <w:szCs w:val="22"/>
        </w:rPr>
        <w:t>ays</w:t>
      </w:r>
      <w:r w:rsidRPr="0049503A">
        <w:rPr>
          <w:color w:val="000000" w:themeColor="text1"/>
          <w:sz w:val="22"/>
          <w:szCs w:val="22"/>
        </w:rPr>
        <w:t xml:space="preserve">. Analysis </w:t>
      </w:r>
      <w:proofErr w:type="gramStart"/>
      <w:r w:rsidRPr="0049503A">
        <w:rPr>
          <w:color w:val="000000" w:themeColor="text1"/>
          <w:sz w:val="22"/>
          <w:szCs w:val="22"/>
        </w:rPr>
        <w:t>was performed</w:t>
      </w:r>
      <w:proofErr w:type="gramEnd"/>
      <w:r w:rsidRPr="0049503A">
        <w:rPr>
          <w:color w:val="000000" w:themeColor="text1"/>
          <w:sz w:val="22"/>
          <w:szCs w:val="22"/>
        </w:rPr>
        <w:t xml:space="preserve"> using a modified </w:t>
      </w:r>
      <w:proofErr w:type="spellStart"/>
      <w:r w:rsidRPr="0049503A">
        <w:rPr>
          <w:color w:val="000000" w:themeColor="text1"/>
          <w:sz w:val="22"/>
          <w:szCs w:val="22"/>
        </w:rPr>
        <w:t>Mehlich</w:t>
      </w:r>
      <w:proofErr w:type="spellEnd"/>
      <w:r w:rsidRPr="0049503A">
        <w:rPr>
          <w:color w:val="000000" w:themeColor="text1"/>
          <w:sz w:val="22"/>
          <w:szCs w:val="22"/>
        </w:rPr>
        <w:t xml:space="preserve"> method using inductively coupled plasma spectroscopy, pH measurement via proton activity of a 1:1 slurry</w:t>
      </w:r>
      <w:ins w:id="45" w:author="Risa" w:date="2021-04-27T15:01:00Z">
        <w:r w:rsidR="00B3008A">
          <w:rPr>
            <w:color w:val="000000" w:themeColor="text1"/>
            <w:sz w:val="22"/>
            <w:szCs w:val="22"/>
          </w:rPr>
          <w:t>,</w:t>
        </w:r>
      </w:ins>
      <w:r w:rsidRPr="0049503A">
        <w:rPr>
          <w:color w:val="000000" w:themeColor="text1"/>
          <w:sz w:val="22"/>
          <w:szCs w:val="22"/>
        </w:rPr>
        <w:t xml:space="preserve"> and effective soil cation exchange capacity (CEC) via formic acid extraction. These methods </w:t>
      </w:r>
      <w:proofErr w:type="gramStart"/>
      <w:r w:rsidRPr="0049503A">
        <w:rPr>
          <w:color w:val="000000" w:themeColor="text1"/>
          <w:sz w:val="22"/>
          <w:szCs w:val="22"/>
        </w:rPr>
        <w:t>are described</w:t>
      </w:r>
      <w:proofErr w:type="gramEnd"/>
      <w:r w:rsidRPr="0049503A">
        <w:rPr>
          <w:color w:val="000000" w:themeColor="text1"/>
          <w:sz w:val="22"/>
          <w:szCs w:val="22"/>
        </w:rPr>
        <w:t xml:space="preserve"> </w:t>
      </w:r>
      <w:r w:rsidR="006E667E" w:rsidRPr="0049503A">
        <w:rPr>
          <w:color w:val="000000" w:themeColor="text1"/>
          <w:sz w:val="22"/>
          <w:szCs w:val="22"/>
        </w:rPr>
        <w:t>more fully elsewhere</w:t>
      </w:r>
      <w:r w:rsidRPr="0049503A">
        <w:rPr>
          <w:color w:val="000000" w:themeColor="text1"/>
          <w:sz w:val="22"/>
          <w:szCs w:val="22"/>
        </w:rPr>
        <w:t xml:space="preserve"> (Licht</w:t>
      </w:r>
      <w:r w:rsidR="00C3302A" w:rsidRPr="0049503A">
        <w:rPr>
          <w:i/>
          <w:color w:val="000000" w:themeColor="text1"/>
          <w:sz w:val="22"/>
          <w:szCs w:val="22"/>
        </w:rPr>
        <w:t xml:space="preserve"> </w:t>
      </w:r>
      <w:r w:rsidR="00C3302A" w:rsidRPr="0049503A">
        <w:rPr>
          <w:iCs/>
          <w:color w:val="000000" w:themeColor="text1"/>
          <w:sz w:val="22"/>
          <w:szCs w:val="22"/>
        </w:rPr>
        <w:t>and Smith 2018</w:t>
      </w:r>
      <w:r w:rsidRPr="0049503A">
        <w:rPr>
          <w:color w:val="000000" w:themeColor="text1"/>
          <w:sz w:val="22"/>
          <w:szCs w:val="22"/>
        </w:rPr>
        <w:t xml:space="preserve">). </w:t>
      </w:r>
      <w:r w:rsidR="008442D1" w:rsidRPr="0049503A">
        <w:rPr>
          <w:color w:val="000000" w:themeColor="text1"/>
          <w:sz w:val="22"/>
          <w:szCs w:val="22"/>
        </w:rPr>
        <w:t xml:space="preserve">Soil </w:t>
      </w:r>
      <w:r w:rsidR="00C93446" w:rsidRPr="0049503A">
        <w:rPr>
          <w:color w:val="000000" w:themeColor="text1"/>
          <w:sz w:val="22"/>
          <w:szCs w:val="22"/>
        </w:rPr>
        <w:t>C</w:t>
      </w:r>
      <w:r w:rsidRPr="0049503A">
        <w:rPr>
          <w:color w:val="000000" w:themeColor="text1"/>
          <w:sz w:val="22"/>
          <w:szCs w:val="22"/>
        </w:rPr>
        <w:t xml:space="preserve"> and N </w:t>
      </w:r>
      <w:proofErr w:type="gramStart"/>
      <w:r w:rsidRPr="0049503A">
        <w:rPr>
          <w:color w:val="000000" w:themeColor="text1"/>
          <w:sz w:val="22"/>
          <w:szCs w:val="22"/>
        </w:rPr>
        <w:t>were calculated</w:t>
      </w:r>
      <w:proofErr w:type="gramEnd"/>
      <w:r w:rsidRPr="0049503A">
        <w:rPr>
          <w:color w:val="000000" w:themeColor="text1"/>
          <w:sz w:val="22"/>
          <w:szCs w:val="22"/>
        </w:rPr>
        <w:t xml:space="preserve"> using elemental analysis</w:t>
      </w:r>
      <w:r w:rsidR="00E42EED" w:rsidRPr="0049503A">
        <w:rPr>
          <w:color w:val="000000" w:themeColor="text1"/>
          <w:sz w:val="22"/>
          <w:szCs w:val="22"/>
        </w:rPr>
        <w:t xml:space="preserve"> in a similar fashion to </w:t>
      </w:r>
      <w:r w:rsidR="006E667E" w:rsidRPr="0049503A">
        <w:rPr>
          <w:color w:val="000000" w:themeColor="text1"/>
          <w:sz w:val="22"/>
          <w:szCs w:val="22"/>
        </w:rPr>
        <w:t xml:space="preserve">method </w:t>
      </w:r>
      <w:r w:rsidR="00E42EED" w:rsidRPr="0049503A">
        <w:rPr>
          <w:color w:val="000000" w:themeColor="text1"/>
          <w:sz w:val="22"/>
          <w:szCs w:val="22"/>
        </w:rPr>
        <w:t>above</w:t>
      </w:r>
      <w:r w:rsidR="005F3BBF" w:rsidRPr="0049503A">
        <w:rPr>
          <w:color w:val="000000" w:themeColor="text1"/>
          <w:sz w:val="22"/>
          <w:szCs w:val="22"/>
        </w:rPr>
        <w:t xml:space="preserve"> for foliar samples</w:t>
      </w:r>
      <w:r w:rsidRPr="0049503A">
        <w:rPr>
          <w:color w:val="000000" w:themeColor="text1"/>
          <w:sz w:val="22"/>
          <w:szCs w:val="22"/>
        </w:rPr>
        <w:t>.</w:t>
      </w:r>
      <w:r w:rsidR="00C93446" w:rsidRPr="0049503A">
        <w:rPr>
          <w:color w:val="000000" w:themeColor="text1"/>
          <w:sz w:val="22"/>
          <w:szCs w:val="22"/>
        </w:rPr>
        <w:t xml:space="preserve"> </w:t>
      </w:r>
    </w:p>
    <w:p w14:paraId="516B9D7B" w14:textId="73CB65F0" w:rsidR="009A61A6" w:rsidRPr="0049503A" w:rsidRDefault="009A61A6" w:rsidP="0049503A">
      <w:pPr>
        <w:spacing w:line="276" w:lineRule="auto"/>
        <w:jc w:val="both"/>
        <w:rPr>
          <w:b/>
          <w:color w:val="000000" w:themeColor="text1"/>
          <w:sz w:val="22"/>
          <w:szCs w:val="22"/>
        </w:rPr>
      </w:pPr>
      <w:r w:rsidRPr="0049503A">
        <w:rPr>
          <w:b/>
          <w:color w:val="000000" w:themeColor="text1"/>
          <w:sz w:val="22"/>
          <w:szCs w:val="22"/>
        </w:rPr>
        <w:t xml:space="preserve">Soil Water Retention </w:t>
      </w:r>
      <w:r w:rsidR="0029724F" w:rsidRPr="0049503A">
        <w:rPr>
          <w:b/>
          <w:color w:val="000000" w:themeColor="text1"/>
          <w:sz w:val="22"/>
          <w:szCs w:val="22"/>
        </w:rPr>
        <w:t>(SWR)</w:t>
      </w:r>
    </w:p>
    <w:p w14:paraId="61ABF59C" w14:textId="31EDFBB5" w:rsidR="00572048" w:rsidRPr="0049503A" w:rsidRDefault="001852E8" w:rsidP="0049503A">
      <w:pPr>
        <w:spacing w:after="103" w:line="276" w:lineRule="auto"/>
        <w:jc w:val="both"/>
        <w:rPr>
          <w:color w:val="000000" w:themeColor="text1"/>
          <w:sz w:val="22"/>
          <w:szCs w:val="22"/>
        </w:rPr>
      </w:pPr>
      <w:r w:rsidRPr="0049503A">
        <w:rPr>
          <w:color w:val="000000" w:themeColor="text1"/>
          <w:sz w:val="22"/>
          <w:szCs w:val="22"/>
        </w:rPr>
        <w:t>70 mL</w:t>
      </w:r>
      <w:r w:rsidR="00190C2B" w:rsidRPr="0049503A">
        <w:rPr>
          <w:color w:val="000000" w:themeColor="text1"/>
          <w:sz w:val="22"/>
          <w:szCs w:val="22"/>
        </w:rPr>
        <w:t xml:space="preserve"> soil</w:t>
      </w:r>
      <w:r w:rsidRPr="0049503A">
        <w:rPr>
          <w:color w:val="000000" w:themeColor="text1"/>
          <w:sz w:val="22"/>
          <w:szCs w:val="22"/>
        </w:rPr>
        <w:t xml:space="preserve"> samples </w:t>
      </w:r>
      <w:proofErr w:type="gramStart"/>
      <w:r w:rsidRPr="0049503A">
        <w:rPr>
          <w:color w:val="000000" w:themeColor="text1"/>
          <w:sz w:val="22"/>
          <w:szCs w:val="22"/>
        </w:rPr>
        <w:t>were extracted</w:t>
      </w:r>
      <w:proofErr w:type="gramEnd"/>
      <w:r w:rsidRPr="0049503A">
        <w:rPr>
          <w:color w:val="000000" w:themeColor="text1"/>
          <w:sz w:val="22"/>
          <w:szCs w:val="22"/>
        </w:rPr>
        <w:t xml:space="preserve"> at fifteen tree locations at four sites, </w:t>
      </w:r>
      <w:r w:rsidR="00190C2B" w:rsidRPr="0049503A">
        <w:rPr>
          <w:color w:val="000000" w:themeColor="text1"/>
          <w:sz w:val="22"/>
          <w:szCs w:val="22"/>
        </w:rPr>
        <w:t>from</w:t>
      </w:r>
      <w:r w:rsidRPr="0049503A">
        <w:rPr>
          <w:color w:val="000000" w:themeColor="text1"/>
          <w:sz w:val="22"/>
          <w:szCs w:val="22"/>
        </w:rPr>
        <w:t xml:space="preserve"> &lt;7.5 cm (O</w:t>
      </w:r>
      <w:r w:rsidRPr="0049503A">
        <w:rPr>
          <w:color w:val="000000" w:themeColor="text1"/>
          <w:sz w:val="22"/>
          <w:szCs w:val="22"/>
          <w:vertAlign w:val="subscript"/>
        </w:rPr>
        <w:t>a</w:t>
      </w:r>
      <w:r w:rsidRPr="0049503A">
        <w:rPr>
          <w:color w:val="000000" w:themeColor="text1"/>
          <w:sz w:val="22"/>
          <w:szCs w:val="22"/>
        </w:rPr>
        <w:t>-A</w:t>
      </w:r>
      <w:r w:rsidRPr="0049503A">
        <w:rPr>
          <w:color w:val="000000" w:themeColor="text1"/>
          <w:sz w:val="22"/>
          <w:szCs w:val="22"/>
          <w:vertAlign w:val="subscript"/>
        </w:rPr>
        <w:t>b</w:t>
      </w:r>
      <w:r w:rsidRPr="0049503A">
        <w:rPr>
          <w:color w:val="000000" w:themeColor="text1"/>
          <w:sz w:val="22"/>
          <w:szCs w:val="22"/>
        </w:rPr>
        <w:t>) horizon above bedrock</w:t>
      </w:r>
      <w:r w:rsidR="00190C2B" w:rsidRPr="0049503A">
        <w:rPr>
          <w:color w:val="000000" w:themeColor="text1"/>
          <w:sz w:val="22"/>
          <w:szCs w:val="22"/>
        </w:rPr>
        <w:t>. In a laboratory 50 g H</w:t>
      </w:r>
      <w:r w:rsidR="00190C2B" w:rsidRPr="0049503A">
        <w:rPr>
          <w:color w:val="000000" w:themeColor="text1"/>
          <w:sz w:val="22"/>
          <w:szCs w:val="22"/>
          <w:vertAlign w:val="subscript"/>
        </w:rPr>
        <w:t>2</w:t>
      </w:r>
      <w:r w:rsidR="00190C2B" w:rsidRPr="0049503A">
        <w:rPr>
          <w:color w:val="000000" w:themeColor="text1"/>
          <w:sz w:val="22"/>
          <w:szCs w:val="22"/>
        </w:rPr>
        <w:t>O were added to each aliquot</w:t>
      </w:r>
      <w:r w:rsidRPr="0049503A">
        <w:rPr>
          <w:color w:val="000000" w:themeColor="text1"/>
          <w:sz w:val="22"/>
          <w:szCs w:val="22"/>
        </w:rPr>
        <w:t xml:space="preserve"> to assess net </w:t>
      </w:r>
      <w:r w:rsidR="009D23CE" w:rsidRPr="0049503A">
        <w:rPr>
          <w:color w:val="000000" w:themeColor="text1"/>
          <w:sz w:val="22"/>
          <w:szCs w:val="22"/>
        </w:rPr>
        <w:t xml:space="preserve">water </w:t>
      </w:r>
      <w:r w:rsidRPr="0049503A">
        <w:rPr>
          <w:color w:val="000000" w:themeColor="text1"/>
          <w:sz w:val="22"/>
          <w:szCs w:val="22"/>
        </w:rPr>
        <w:t>retention as a subset of soil moisture evaporation (</w:t>
      </w:r>
      <w:proofErr w:type="spellStart"/>
      <w:r w:rsidRPr="0049503A">
        <w:rPr>
          <w:i/>
          <w:color w:val="000000" w:themeColor="text1"/>
          <w:sz w:val="22"/>
          <w:szCs w:val="22"/>
        </w:rPr>
        <w:t>ψ</w:t>
      </w:r>
      <w:r w:rsidRPr="0049503A">
        <w:rPr>
          <w:color w:val="000000" w:themeColor="text1"/>
          <w:sz w:val="22"/>
          <w:szCs w:val="22"/>
          <w:vertAlign w:val="subscript"/>
        </w:rPr>
        <w:t>g</w:t>
      </w:r>
      <w:proofErr w:type="spellEnd"/>
      <w:r w:rsidRPr="0049503A">
        <w:rPr>
          <w:color w:val="000000" w:themeColor="text1"/>
          <w:sz w:val="22"/>
          <w:szCs w:val="22"/>
        </w:rPr>
        <w:t>)</w:t>
      </w:r>
      <w:r w:rsidR="00BB5AD5" w:rsidRPr="0049503A">
        <w:rPr>
          <w:color w:val="000000" w:themeColor="text1"/>
          <w:sz w:val="22"/>
          <w:szCs w:val="22"/>
        </w:rPr>
        <w:t xml:space="preserve"> </w:t>
      </w:r>
      <w:r w:rsidRPr="0049503A">
        <w:rPr>
          <w:color w:val="000000" w:themeColor="text1"/>
          <w:sz w:val="22"/>
          <w:szCs w:val="22"/>
        </w:rPr>
        <w:t xml:space="preserve">to </w:t>
      </w:r>
      <w:proofErr w:type="gramStart"/>
      <w:r w:rsidRPr="0049503A">
        <w:rPr>
          <w:color w:val="000000" w:themeColor="text1"/>
          <w:sz w:val="22"/>
          <w:szCs w:val="22"/>
        </w:rPr>
        <w:t>determine</w:t>
      </w:r>
      <w:proofErr w:type="gramEnd"/>
      <w:r w:rsidRPr="0049503A">
        <w:rPr>
          <w:color w:val="000000" w:themeColor="text1"/>
          <w:sz w:val="22"/>
          <w:szCs w:val="22"/>
        </w:rPr>
        <w:t xml:space="preserve"> net evaporative loss or adsorption to surfaces. Soil </w:t>
      </w:r>
      <w:r w:rsidR="009D23CE" w:rsidRPr="0049503A">
        <w:rPr>
          <w:color w:val="000000" w:themeColor="text1"/>
          <w:sz w:val="22"/>
          <w:szCs w:val="22"/>
        </w:rPr>
        <w:t>water</w:t>
      </w:r>
      <w:r w:rsidRPr="0049503A">
        <w:rPr>
          <w:color w:val="000000" w:themeColor="text1"/>
          <w:sz w:val="22"/>
          <w:szCs w:val="22"/>
        </w:rPr>
        <w:t xml:space="preserve"> retention analysis </w:t>
      </w:r>
      <w:proofErr w:type="gramStart"/>
      <w:r w:rsidRPr="0049503A">
        <w:rPr>
          <w:color w:val="000000" w:themeColor="text1"/>
          <w:sz w:val="22"/>
          <w:szCs w:val="22"/>
        </w:rPr>
        <w:t>was conducted</w:t>
      </w:r>
      <w:proofErr w:type="gramEnd"/>
      <w:r w:rsidRPr="0049503A">
        <w:rPr>
          <w:color w:val="000000" w:themeColor="text1"/>
          <w:sz w:val="22"/>
          <w:szCs w:val="22"/>
        </w:rPr>
        <w:t xml:space="preserve"> according to the Fields method (</w:t>
      </w:r>
      <w:r w:rsidR="00C3302A" w:rsidRPr="0049503A">
        <w:rPr>
          <w:color w:val="000000" w:themeColor="text1"/>
          <w:sz w:val="22"/>
          <w:szCs w:val="22"/>
        </w:rPr>
        <w:t>Licht</w:t>
      </w:r>
      <w:r w:rsidR="00C3302A" w:rsidRPr="0049503A">
        <w:rPr>
          <w:i/>
          <w:color w:val="000000" w:themeColor="text1"/>
          <w:sz w:val="22"/>
          <w:szCs w:val="22"/>
        </w:rPr>
        <w:t xml:space="preserve"> </w:t>
      </w:r>
      <w:r w:rsidR="00C3302A" w:rsidRPr="0049503A">
        <w:rPr>
          <w:iCs/>
          <w:color w:val="000000" w:themeColor="text1"/>
          <w:sz w:val="22"/>
          <w:szCs w:val="22"/>
        </w:rPr>
        <w:t>and Smith 2018</w:t>
      </w:r>
      <w:r w:rsidRPr="0049503A">
        <w:rPr>
          <w:color w:val="000000" w:themeColor="text1"/>
          <w:sz w:val="22"/>
          <w:szCs w:val="22"/>
        </w:rPr>
        <w:t xml:space="preserve">). Retention effects of gravitational and evaporation forces </w:t>
      </w:r>
      <w:proofErr w:type="gramStart"/>
      <w:r w:rsidRPr="0049503A">
        <w:rPr>
          <w:color w:val="000000" w:themeColor="text1"/>
          <w:sz w:val="22"/>
          <w:szCs w:val="22"/>
        </w:rPr>
        <w:t>was made</w:t>
      </w:r>
      <w:proofErr w:type="gramEnd"/>
      <w:r w:rsidRPr="0049503A">
        <w:rPr>
          <w:color w:val="000000" w:themeColor="text1"/>
          <w:sz w:val="22"/>
          <w:szCs w:val="22"/>
        </w:rPr>
        <w:t xml:space="preserve"> on a wet basis where W</w:t>
      </w:r>
      <w:r w:rsidRPr="0049503A">
        <w:rPr>
          <w:color w:val="000000" w:themeColor="text1"/>
          <w:sz w:val="22"/>
          <w:szCs w:val="22"/>
          <w:vertAlign w:val="subscript"/>
        </w:rPr>
        <w:t>m</w:t>
      </w:r>
      <w:r w:rsidRPr="0049503A">
        <w:rPr>
          <w:color w:val="000000" w:themeColor="text1"/>
          <w:sz w:val="22"/>
          <w:szCs w:val="22"/>
        </w:rPr>
        <w:t>=g H</w:t>
      </w:r>
      <w:r w:rsidRPr="0049503A">
        <w:rPr>
          <w:color w:val="000000" w:themeColor="text1"/>
          <w:sz w:val="22"/>
          <w:szCs w:val="22"/>
          <w:vertAlign w:val="subscript"/>
        </w:rPr>
        <w:t>2</w:t>
      </w:r>
      <w:r w:rsidRPr="0049503A">
        <w:rPr>
          <w:color w:val="000000" w:themeColor="text1"/>
          <w:sz w:val="22"/>
          <w:szCs w:val="22"/>
        </w:rPr>
        <w:t xml:space="preserve">O </w:t>
      </w:r>
      <w:r w:rsidRPr="0049503A">
        <w:rPr>
          <w:b/>
          <w:color w:val="000000" w:themeColor="text1"/>
          <w:sz w:val="16"/>
          <w:szCs w:val="16"/>
        </w:rPr>
        <w:t>●</w:t>
      </w:r>
      <w:r w:rsidRPr="0049503A">
        <w:rPr>
          <w:color w:val="000000" w:themeColor="text1"/>
          <w:sz w:val="22"/>
          <w:szCs w:val="22"/>
        </w:rPr>
        <w:t xml:space="preserve"> </w:t>
      </w:r>
      <w:r w:rsidR="005F3BBF" w:rsidRPr="0049503A">
        <w:rPr>
          <w:color w:val="000000" w:themeColor="text1"/>
          <w:sz w:val="22"/>
          <w:szCs w:val="22"/>
        </w:rPr>
        <w:t>(</w:t>
      </w:r>
      <w:r w:rsidRPr="0049503A">
        <w:rPr>
          <w:color w:val="000000" w:themeColor="text1"/>
          <w:sz w:val="22"/>
          <w:szCs w:val="22"/>
        </w:rPr>
        <w:t>g</w:t>
      </w:r>
      <w:r w:rsidR="005F3BBF" w:rsidRPr="0049503A">
        <w:rPr>
          <w:color w:val="000000" w:themeColor="text1"/>
          <w:sz w:val="22"/>
          <w:szCs w:val="22"/>
        </w:rPr>
        <w:t xml:space="preserve"> </w:t>
      </w:r>
      <w:r w:rsidRPr="0049503A">
        <w:rPr>
          <w:color w:val="000000" w:themeColor="text1"/>
          <w:sz w:val="22"/>
          <w:szCs w:val="22"/>
        </w:rPr>
        <w:t>moist soil</w:t>
      </w:r>
      <w:r w:rsidR="005F3BBF" w:rsidRPr="0049503A">
        <w:rPr>
          <w:color w:val="000000" w:themeColor="text1"/>
          <w:sz w:val="22"/>
          <w:szCs w:val="22"/>
        </w:rPr>
        <w:t>)</w:t>
      </w:r>
      <w:r w:rsidR="005F3BBF" w:rsidRPr="0049503A">
        <w:rPr>
          <w:color w:val="000000" w:themeColor="text1"/>
          <w:sz w:val="22"/>
          <w:szCs w:val="22"/>
          <w:vertAlign w:val="superscript"/>
        </w:rPr>
        <w:t>-1</w:t>
      </w:r>
      <w:r w:rsidR="001B2146" w:rsidRPr="0049503A">
        <w:rPr>
          <w:color w:val="000000" w:themeColor="text1"/>
          <w:sz w:val="22"/>
          <w:szCs w:val="22"/>
        </w:rPr>
        <w:t xml:space="preserve"> </w:t>
      </w:r>
      <w:r w:rsidRPr="0049503A">
        <w:rPr>
          <w:color w:val="000000" w:themeColor="text1"/>
          <w:sz w:val="22"/>
          <w:szCs w:val="22"/>
        </w:rPr>
        <w:t>(</w:t>
      </w:r>
      <w:proofErr w:type="spellStart"/>
      <w:r w:rsidRPr="0049503A">
        <w:rPr>
          <w:color w:val="000000" w:themeColor="text1"/>
          <w:sz w:val="22"/>
          <w:szCs w:val="22"/>
        </w:rPr>
        <w:t>Jingfang</w:t>
      </w:r>
      <w:proofErr w:type="spellEnd"/>
      <w:r w:rsidRPr="0049503A">
        <w:rPr>
          <w:color w:val="000000" w:themeColor="text1"/>
          <w:sz w:val="22"/>
          <w:szCs w:val="22"/>
        </w:rPr>
        <w:t xml:space="preserve"> and </w:t>
      </w:r>
      <w:proofErr w:type="spellStart"/>
      <w:r w:rsidRPr="0049503A">
        <w:rPr>
          <w:color w:val="000000" w:themeColor="text1"/>
          <w:sz w:val="22"/>
          <w:szCs w:val="22"/>
        </w:rPr>
        <w:t>Wenwei</w:t>
      </w:r>
      <w:proofErr w:type="spellEnd"/>
      <w:r w:rsidRPr="0049503A">
        <w:rPr>
          <w:color w:val="000000" w:themeColor="text1"/>
          <w:sz w:val="22"/>
          <w:szCs w:val="22"/>
        </w:rPr>
        <w:t xml:space="preserve"> 2018).  </w:t>
      </w:r>
    </w:p>
    <w:p w14:paraId="0A068B27" w14:textId="6DF1E3CF" w:rsidR="00AE173C" w:rsidRPr="0049503A" w:rsidRDefault="003D3CF8" w:rsidP="0049503A">
      <w:pPr>
        <w:tabs>
          <w:tab w:val="left" w:pos="720"/>
          <w:tab w:val="left" w:pos="1440"/>
        </w:tabs>
        <w:spacing w:after="28" w:line="276" w:lineRule="auto"/>
        <w:ind w:right="7"/>
        <w:jc w:val="both"/>
        <w:rPr>
          <w:b/>
          <w:bCs/>
          <w:iCs/>
          <w:color w:val="000000" w:themeColor="text1"/>
          <w:sz w:val="22"/>
          <w:szCs w:val="22"/>
        </w:rPr>
      </w:pPr>
      <w:r w:rsidRPr="0049503A">
        <w:rPr>
          <w:b/>
          <w:bCs/>
          <w:iCs/>
          <w:color w:val="000000" w:themeColor="text1"/>
          <w:sz w:val="22"/>
          <w:szCs w:val="22"/>
        </w:rPr>
        <w:t>Statistical</w:t>
      </w:r>
      <w:r w:rsidR="00AE173C" w:rsidRPr="0049503A">
        <w:rPr>
          <w:b/>
          <w:bCs/>
          <w:iCs/>
          <w:color w:val="000000" w:themeColor="text1"/>
          <w:sz w:val="22"/>
          <w:szCs w:val="22"/>
        </w:rPr>
        <w:t xml:space="preserve"> Analysis</w:t>
      </w:r>
    </w:p>
    <w:p w14:paraId="6A913F3E" w14:textId="7AE8B492" w:rsidR="00F43A07" w:rsidRPr="0049503A" w:rsidRDefault="00AE173C" w:rsidP="0049503A">
      <w:pPr>
        <w:spacing w:after="103" w:line="276" w:lineRule="auto"/>
        <w:jc w:val="both"/>
        <w:rPr>
          <w:color w:val="000000" w:themeColor="text1"/>
          <w:sz w:val="22"/>
          <w:szCs w:val="22"/>
        </w:rPr>
      </w:pPr>
      <w:r w:rsidRPr="0049503A">
        <w:rPr>
          <w:color w:val="000000" w:themeColor="text1"/>
          <w:sz w:val="22"/>
          <w:szCs w:val="22"/>
        </w:rPr>
        <w:t xml:space="preserve">All data </w:t>
      </w:r>
      <w:proofErr w:type="gramStart"/>
      <w:r w:rsidRPr="0049503A">
        <w:rPr>
          <w:color w:val="000000" w:themeColor="text1"/>
          <w:sz w:val="22"/>
          <w:szCs w:val="22"/>
        </w:rPr>
        <w:t>were analyzed</w:t>
      </w:r>
      <w:proofErr w:type="gramEnd"/>
      <w:r w:rsidRPr="0049503A">
        <w:rPr>
          <w:color w:val="000000" w:themeColor="text1"/>
          <w:sz w:val="22"/>
          <w:szCs w:val="22"/>
        </w:rPr>
        <w:t xml:space="preserve"> using a similar linear model structure with elevation (high or low) and presence of the 1947 fire (yes or no) as categorical fixed factors. The interaction between elevation and presence of the 1947 fire </w:t>
      </w:r>
      <w:proofErr w:type="gramStart"/>
      <w:r w:rsidRPr="0049503A">
        <w:rPr>
          <w:color w:val="000000" w:themeColor="text1"/>
          <w:sz w:val="22"/>
          <w:szCs w:val="22"/>
        </w:rPr>
        <w:t>was also included</w:t>
      </w:r>
      <w:proofErr w:type="gramEnd"/>
      <w:r w:rsidRPr="0049503A">
        <w:rPr>
          <w:color w:val="000000" w:themeColor="text1"/>
          <w:sz w:val="22"/>
          <w:szCs w:val="22"/>
        </w:rPr>
        <w:t xml:space="preserve"> in each model. </w:t>
      </w:r>
      <w:commentRangeStart w:id="46"/>
      <w:r w:rsidRPr="0049503A">
        <w:rPr>
          <w:color w:val="000000" w:themeColor="text1"/>
          <w:sz w:val="22"/>
          <w:szCs w:val="22"/>
        </w:rPr>
        <w:t xml:space="preserve">In total, </w:t>
      </w:r>
      <w:del w:id="47" w:author="Risa" w:date="2021-04-27T15:01:00Z">
        <w:r w:rsidR="00CF7250" w:rsidRPr="0049503A" w:rsidDel="002C2196">
          <w:rPr>
            <w:color w:val="000000" w:themeColor="text1"/>
            <w:sz w:val="22"/>
            <w:szCs w:val="22"/>
          </w:rPr>
          <w:delText>twenty four</w:delText>
        </w:r>
      </w:del>
      <w:ins w:id="48" w:author="Risa" w:date="2021-04-27T15:01:00Z">
        <w:r w:rsidR="002C2196">
          <w:rPr>
            <w:color w:val="000000" w:themeColor="text1"/>
            <w:sz w:val="22"/>
            <w:szCs w:val="22"/>
          </w:rPr>
          <w:t>27</w:t>
        </w:r>
      </w:ins>
      <w:r w:rsidR="00CF7250" w:rsidRPr="0049503A">
        <w:rPr>
          <w:color w:val="000000" w:themeColor="text1"/>
          <w:sz w:val="22"/>
          <w:szCs w:val="22"/>
        </w:rPr>
        <w:t xml:space="preserve"> </w:t>
      </w:r>
      <w:r w:rsidRPr="0049503A">
        <w:rPr>
          <w:color w:val="000000" w:themeColor="text1"/>
          <w:sz w:val="22"/>
          <w:szCs w:val="22"/>
        </w:rPr>
        <w:t xml:space="preserve">models were fit with the following dependent variables: </w:t>
      </w:r>
      <w:r w:rsidR="00D61A0E" w:rsidRPr="0049503A">
        <w:rPr>
          <w:color w:val="000000" w:themeColor="text1"/>
          <w:sz w:val="22"/>
          <w:szCs w:val="22"/>
        </w:rPr>
        <w:t xml:space="preserve">tree height (m), canopy spread (m), DBH (cm), </w:t>
      </w:r>
      <w:ins w:id="49" w:author="Risa" w:date="2021-04-27T15:01:00Z">
        <w:r w:rsidR="002C2196">
          <w:rPr>
            <w:color w:val="000000" w:themeColor="text1"/>
            <w:sz w:val="22"/>
            <w:szCs w:val="22"/>
          </w:rPr>
          <w:t>mean distance between neighbors</w:t>
        </w:r>
      </w:ins>
      <w:ins w:id="50" w:author="Risa" w:date="2021-04-27T15:02:00Z">
        <w:r w:rsidR="002C2196">
          <w:rPr>
            <w:color w:val="000000" w:themeColor="text1"/>
            <w:sz w:val="22"/>
            <w:szCs w:val="22"/>
          </w:rPr>
          <w:t xml:space="preserve"> (m), </w:t>
        </w:r>
      </w:ins>
      <w:r w:rsidR="003A3DFE" w:rsidRPr="0049503A">
        <w:rPr>
          <w:color w:val="000000" w:themeColor="text1"/>
          <w:sz w:val="22"/>
          <w:szCs w:val="22"/>
        </w:rPr>
        <w:t>foliar</w:t>
      </w:r>
      <w:r w:rsidR="00DC7AFD" w:rsidRPr="0049503A">
        <w:rPr>
          <w:color w:val="000000" w:themeColor="text1"/>
          <w:sz w:val="22"/>
          <w:szCs w:val="22"/>
        </w:rPr>
        <w:t>:</w:t>
      </w:r>
      <w:r w:rsidR="003A3DFE" w:rsidRPr="0049503A">
        <w:rPr>
          <w:color w:val="000000" w:themeColor="text1"/>
          <w:sz w:val="22"/>
          <w:szCs w:val="22"/>
        </w:rPr>
        <w:t xml:space="preserve"> </w:t>
      </w:r>
      <w:ins w:id="51" w:author="Risa" w:date="2021-04-27T15:02:00Z">
        <w:r w:rsidR="002C2196">
          <w:rPr>
            <w:color w:val="000000" w:themeColor="text1"/>
            <w:sz w:val="22"/>
            <w:szCs w:val="22"/>
          </w:rPr>
          <w:t>carbon (</w:t>
        </w:r>
      </w:ins>
      <w:r w:rsidR="003A3DFE" w:rsidRPr="0049503A">
        <w:rPr>
          <w:color w:val="000000" w:themeColor="text1"/>
          <w:sz w:val="22"/>
          <w:szCs w:val="22"/>
        </w:rPr>
        <w:t>C</w:t>
      </w:r>
      <w:ins w:id="52" w:author="Risa" w:date="2021-04-27T15:02:00Z">
        <w:r w:rsidR="002C2196">
          <w:rPr>
            <w:color w:val="000000" w:themeColor="text1"/>
            <w:sz w:val="22"/>
            <w:szCs w:val="22"/>
          </w:rPr>
          <w:t xml:space="preserve">, </w:t>
        </w:r>
      </w:ins>
      <w:del w:id="53" w:author="Risa" w:date="2021-04-27T15:02:00Z">
        <w:r w:rsidR="003A3DFE" w:rsidRPr="0049503A" w:rsidDel="002C2196">
          <w:rPr>
            <w:color w:val="000000" w:themeColor="text1"/>
            <w:sz w:val="22"/>
            <w:szCs w:val="22"/>
          </w:rPr>
          <w:delText xml:space="preserve"> (</w:delText>
        </w:r>
      </w:del>
      <w:r w:rsidR="003A3DFE" w:rsidRPr="0049503A">
        <w:rPr>
          <w:color w:val="000000" w:themeColor="text1"/>
          <w:sz w:val="22"/>
          <w:szCs w:val="22"/>
        </w:rPr>
        <w:t xml:space="preserve">%), </w:t>
      </w:r>
      <w:ins w:id="54" w:author="Risa" w:date="2021-04-27T15:02:00Z">
        <w:r w:rsidR="002C2196">
          <w:rPr>
            <w:color w:val="000000" w:themeColor="text1"/>
            <w:sz w:val="22"/>
            <w:szCs w:val="22"/>
          </w:rPr>
          <w:t>nitrogen (</w:t>
        </w:r>
      </w:ins>
      <w:r w:rsidR="003A3DFE" w:rsidRPr="0049503A">
        <w:rPr>
          <w:color w:val="000000" w:themeColor="text1"/>
          <w:sz w:val="22"/>
          <w:szCs w:val="22"/>
        </w:rPr>
        <w:t>N</w:t>
      </w:r>
      <w:ins w:id="55" w:author="Risa" w:date="2021-04-27T15:02:00Z">
        <w:r w:rsidR="002C2196">
          <w:rPr>
            <w:color w:val="000000" w:themeColor="text1"/>
            <w:sz w:val="22"/>
            <w:szCs w:val="22"/>
          </w:rPr>
          <w:t xml:space="preserve">, </w:t>
        </w:r>
      </w:ins>
      <w:del w:id="56" w:author="Risa" w:date="2021-04-27T15:02:00Z">
        <w:r w:rsidR="003A3DFE" w:rsidRPr="0049503A" w:rsidDel="002C2196">
          <w:rPr>
            <w:color w:val="000000" w:themeColor="text1"/>
            <w:sz w:val="22"/>
            <w:szCs w:val="22"/>
          </w:rPr>
          <w:delText xml:space="preserve"> (</w:delText>
        </w:r>
      </w:del>
      <w:r w:rsidR="003A3DFE" w:rsidRPr="0049503A">
        <w:rPr>
          <w:color w:val="000000" w:themeColor="text1"/>
          <w:sz w:val="22"/>
          <w:szCs w:val="22"/>
        </w:rPr>
        <w:t xml:space="preserve">%), C/N (unitless), </w:t>
      </w:r>
      <w:r w:rsidR="003A3DFE" w:rsidRPr="0049503A">
        <w:rPr>
          <w:bCs/>
          <w:color w:val="000000" w:themeColor="text1"/>
          <w:sz w:val="22"/>
          <w:szCs w:val="22"/>
        </w:rPr>
        <w:t>δ</w:t>
      </w:r>
      <w:r w:rsidR="003A3DFE" w:rsidRPr="0049503A">
        <w:rPr>
          <w:bCs/>
          <w:color w:val="000000" w:themeColor="text1"/>
          <w:sz w:val="22"/>
          <w:szCs w:val="22"/>
          <w:vertAlign w:val="superscript"/>
        </w:rPr>
        <w:t>13</w:t>
      </w:r>
      <w:r w:rsidR="003A3DFE" w:rsidRPr="0049503A">
        <w:rPr>
          <w:bCs/>
          <w:color w:val="000000" w:themeColor="text1"/>
          <w:sz w:val="22"/>
          <w:szCs w:val="22"/>
        </w:rPr>
        <w:t>C</w:t>
      </w:r>
      <w:r w:rsidR="003A3DFE" w:rsidRPr="0049503A">
        <w:rPr>
          <w:color w:val="000000" w:themeColor="text1"/>
          <w:sz w:val="22"/>
          <w:szCs w:val="22"/>
        </w:rPr>
        <w:t xml:space="preserve"> (‰), </w:t>
      </w:r>
      <w:r w:rsidR="003A3DFE" w:rsidRPr="0049503A">
        <w:rPr>
          <w:bCs/>
          <w:color w:val="000000" w:themeColor="text1"/>
          <w:sz w:val="22"/>
          <w:szCs w:val="22"/>
        </w:rPr>
        <w:t>δ</w:t>
      </w:r>
      <w:r w:rsidR="003A3DFE" w:rsidRPr="0049503A">
        <w:rPr>
          <w:bCs/>
          <w:color w:val="000000" w:themeColor="text1"/>
          <w:sz w:val="22"/>
          <w:szCs w:val="22"/>
          <w:vertAlign w:val="superscript"/>
        </w:rPr>
        <w:t>15</w:t>
      </w:r>
      <w:r w:rsidR="003A3DFE" w:rsidRPr="0049503A">
        <w:rPr>
          <w:bCs/>
          <w:color w:val="000000" w:themeColor="text1"/>
          <w:sz w:val="22"/>
          <w:szCs w:val="22"/>
        </w:rPr>
        <w:t xml:space="preserve">N (‰), </w:t>
      </w:r>
      <w:ins w:id="57" w:author="Risa" w:date="2021-04-27T15:02:00Z">
        <w:r w:rsidR="002C2196">
          <w:rPr>
            <w:bCs/>
            <w:color w:val="000000" w:themeColor="text1"/>
            <w:sz w:val="22"/>
            <w:szCs w:val="22"/>
          </w:rPr>
          <w:t>calcium (</w:t>
        </w:r>
      </w:ins>
      <w:r w:rsidR="003A3DFE" w:rsidRPr="0049503A">
        <w:rPr>
          <w:bCs/>
          <w:color w:val="000000" w:themeColor="text1"/>
          <w:sz w:val="22"/>
          <w:szCs w:val="22"/>
        </w:rPr>
        <w:t>Ca</w:t>
      </w:r>
      <w:ins w:id="58" w:author="Risa" w:date="2021-04-27T15:02:00Z">
        <w:r w:rsidR="002C2196">
          <w:rPr>
            <w:bCs/>
            <w:color w:val="000000" w:themeColor="text1"/>
            <w:sz w:val="22"/>
            <w:szCs w:val="22"/>
            <w:vertAlign w:val="superscript"/>
          </w:rPr>
          <w:t>2+</w:t>
        </w:r>
        <w:r w:rsidR="002C2196">
          <w:rPr>
            <w:bCs/>
            <w:color w:val="000000" w:themeColor="text1"/>
            <w:sz w:val="22"/>
            <w:szCs w:val="22"/>
          </w:rPr>
          <w:t xml:space="preserve">, </w:t>
        </w:r>
      </w:ins>
      <w:del w:id="59" w:author="Risa" w:date="2021-04-27T15:02:00Z">
        <w:r w:rsidR="003A3DFE" w:rsidRPr="0049503A" w:rsidDel="002C2196">
          <w:rPr>
            <w:bCs/>
            <w:color w:val="000000" w:themeColor="text1"/>
            <w:sz w:val="22"/>
            <w:szCs w:val="22"/>
          </w:rPr>
          <w:delText xml:space="preserve"> (</w:delText>
        </w:r>
      </w:del>
      <w:r w:rsidR="0098306D" w:rsidRPr="0049503A">
        <w:rPr>
          <w:bCs/>
          <w:color w:val="000000" w:themeColor="text1"/>
          <w:sz w:val="22"/>
          <w:szCs w:val="22"/>
        </w:rPr>
        <w:t>g g</w:t>
      </w:r>
      <w:r w:rsidR="0098306D" w:rsidRPr="0049503A">
        <w:rPr>
          <w:bCs/>
          <w:color w:val="000000" w:themeColor="text1"/>
          <w:sz w:val="22"/>
          <w:szCs w:val="22"/>
          <w:vertAlign w:val="superscript"/>
        </w:rPr>
        <w:t>-1</w:t>
      </w:r>
      <w:r w:rsidR="003A3DFE" w:rsidRPr="0049503A">
        <w:rPr>
          <w:bCs/>
          <w:color w:val="000000" w:themeColor="text1"/>
          <w:sz w:val="22"/>
          <w:szCs w:val="22"/>
        </w:rPr>
        <w:t xml:space="preserve">), </w:t>
      </w:r>
      <w:ins w:id="60" w:author="Risa" w:date="2021-04-27T15:02:00Z">
        <w:r w:rsidR="002C2196">
          <w:rPr>
            <w:bCs/>
            <w:color w:val="000000" w:themeColor="text1"/>
            <w:sz w:val="22"/>
            <w:szCs w:val="22"/>
          </w:rPr>
          <w:t>phosphorus (</w:t>
        </w:r>
      </w:ins>
      <w:r w:rsidR="003A3DFE" w:rsidRPr="0049503A">
        <w:rPr>
          <w:bCs/>
          <w:color w:val="000000" w:themeColor="text1"/>
          <w:sz w:val="22"/>
          <w:szCs w:val="22"/>
        </w:rPr>
        <w:t>P</w:t>
      </w:r>
      <w:ins w:id="61" w:author="Risa" w:date="2021-04-27T15:02:00Z">
        <w:r w:rsidR="002C2196">
          <w:rPr>
            <w:bCs/>
            <w:color w:val="000000" w:themeColor="text1"/>
            <w:sz w:val="22"/>
            <w:szCs w:val="22"/>
          </w:rPr>
          <w:t xml:space="preserve">, </w:t>
        </w:r>
      </w:ins>
      <w:del w:id="62" w:author="Risa" w:date="2021-04-27T15:02:00Z">
        <w:r w:rsidR="003A3DFE" w:rsidRPr="0049503A" w:rsidDel="002C2196">
          <w:rPr>
            <w:bCs/>
            <w:color w:val="000000" w:themeColor="text1"/>
            <w:sz w:val="22"/>
            <w:szCs w:val="22"/>
          </w:rPr>
          <w:delText xml:space="preserve"> (</w:delText>
        </w:r>
      </w:del>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bCs/>
          <w:color w:val="000000" w:themeColor="text1"/>
          <w:sz w:val="22"/>
          <w:szCs w:val="22"/>
        </w:rPr>
        <w:t>),</w:t>
      </w:r>
      <w:r w:rsidR="003A3DFE" w:rsidRPr="0049503A">
        <w:rPr>
          <w:color w:val="000000" w:themeColor="text1"/>
          <w:sz w:val="22"/>
          <w:szCs w:val="22"/>
        </w:rPr>
        <w:t xml:space="preserve"> </w:t>
      </w:r>
      <w:ins w:id="63" w:author="Risa" w:date="2021-04-27T15:02:00Z">
        <w:r w:rsidR="002C2196">
          <w:rPr>
            <w:color w:val="000000" w:themeColor="text1"/>
            <w:sz w:val="22"/>
            <w:szCs w:val="22"/>
          </w:rPr>
          <w:t>potassium (</w:t>
        </w:r>
      </w:ins>
      <w:r w:rsidR="003A3DFE" w:rsidRPr="0049503A">
        <w:rPr>
          <w:bCs/>
          <w:color w:val="000000" w:themeColor="text1"/>
          <w:sz w:val="22"/>
          <w:szCs w:val="22"/>
        </w:rPr>
        <w:t>K</w:t>
      </w:r>
      <w:ins w:id="64" w:author="Risa" w:date="2021-04-27T15:02:00Z">
        <w:r w:rsidR="002C2196">
          <w:rPr>
            <w:bCs/>
            <w:color w:val="000000" w:themeColor="text1"/>
            <w:sz w:val="22"/>
            <w:szCs w:val="22"/>
            <w:vertAlign w:val="superscript"/>
          </w:rPr>
          <w:t>+</w:t>
        </w:r>
        <w:r w:rsidR="002C2196">
          <w:rPr>
            <w:bCs/>
            <w:color w:val="000000" w:themeColor="text1"/>
            <w:sz w:val="22"/>
            <w:szCs w:val="22"/>
          </w:rPr>
          <w:t xml:space="preserve">, </w:t>
        </w:r>
      </w:ins>
      <w:del w:id="65" w:author="Risa" w:date="2021-04-27T15:02:00Z">
        <w:r w:rsidR="003A3DFE" w:rsidRPr="0049503A" w:rsidDel="002C2196">
          <w:rPr>
            <w:bCs/>
            <w:color w:val="000000" w:themeColor="text1"/>
            <w:sz w:val="22"/>
            <w:szCs w:val="22"/>
          </w:rPr>
          <w:delText xml:space="preserve"> (</w:delText>
        </w:r>
      </w:del>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bCs/>
          <w:color w:val="000000" w:themeColor="text1"/>
          <w:sz w:val="22"/>
          <w:szCs w:val="22"/>
        </w:rPr>
        <w:t xml:space="preserve">), </w:t>
      </w:r>
      <w:ins w:id="66" w:author="Risa" w:date="2021-04-27T15:02:00Z">
        <w:r w:rsidR="002C2196">
          <w:rPr>
            <w:bCs/>
            <w:color w:val="000000" w:themeColor="text1"/>
            <w:sz w:val="22"/>
            <w:szCs w:val="22"/>
          </w:rPr>
          <w:t>magnesium (</w:t>
        </w:r>
      </w:ins>
      <w:r w:rsidR="003A3DFE" w:rsidRPr="0049503A">
        <w:rPr>
          <w:bCs/>
          <w:color w:val="000000" w:themeColor="text1"/>
          <w:sz w:val="22"/>
          <w:szCs w:val="22"/>
        </w:rPr>
        <w:t>Mg</w:t>
      </w:r>
      <w:ins w:id="67" w:author="Risa" w:date="2021-04-27T15:02:00Z">
        <w:r w:rsidR="002C2196">
          <w:rPr>
            <w:bCs/>
            <w:color w:val="000000" w:themeColor="text1"/>
            <w:sz w:val="22"/>
            <w:szCs w:val="22"/>
            <w:vertAlign w:val="superscript"/>
          </w:rPr>
          <w:t>2+</w:t>
        </w:r>
        <w:r w:rsidR="002C2196">
          <w:rPr>
            <w:bCs/>
            <w:color w:val="000000" w:themeColor="text1"/>
            <w:sz w:val="22"/>
            <w:szCs w:val="22"/>
          </w:rPr>
          <w:t xml:space="preserve">, </w:t>
        </w:r>
      </w:ins>
      <w:del w:id="68" w:author="Risa" w:date="2021-04-27T15:02:00Z">
        <w:r w:rsidR="003A3DFE" w:rsidRPr="0049503A" w:rsidDel="002C2196">
          <w:rPr>
            <w:bCs/>
            <w:color w:val="000000" w:themeColor="text1"/>
            <w:sz w:val="22"/>
            <w:szCs w:val="22"/>
          </w:rPr>
          <w:delText xml:space="preserve"> (</w:delText>
        </w:r>
      </w:del>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bCs/>
          <w:color w:val="000000" w:themeColor="text1"/>
          <w:sz w:val="22"/>
          <w:szCs w:val="22"/>
        </w:rPr>
        <w:t xml:space="preserve">), </w:t>
      </w:r>
      <w:ins w:id="69" w:author="Risa" w:date="2021-04-27T15:02:00Z">
        <w:r w:rsidR="002C2196">
          <w:rPr>
            <w:bCs/>
            <w:color w:val="000000" w:themeColor="text1"/>
            <w:sz w:val="22"/>
            <w:szCs w:val="22"/>
          </w:rPr>
          <w:t>aluminu</w:t>
        </w:r>
      </w:ins>
      <w:ins w:id="70" w:author="Risa" w:date="2021-04-27T15:03:00Z">
        <w:r w:rsidR="002C2196">
          <w:rPr>
            <w:bCs/>
            <w:color w:val="000000" w:themeColor="text1"/>
            <w:sz w:val="22"/>
            <w:szCs w:val="22"/>
          </w:rPr>
          <w:t>m (</w:t>
        </w:r>
      </w:ins>
      <w:r w:rsidR="003A3DFE" w:rsidRPr="0049503A">
        <w:rPr>
          <w:bCs/>
          <w:color w:val="000000" w:themeColor="text1"/>
          <w:sz w:val="22"/>
          <w:szCs w:val="22"/>
        </w:rPr>
        <w:t>Al</w:t>
      </w:r>
      <w:ins w:id="71" w:author="Risa" w:date="2021-04-27T15:03:00Z">
        <w:r w:rsidR="002C2196">
          <w:rPr>
            <w:bCs/>
            <w:color w:val="000000" w:themeColor="text1"/>
            <w:sz w:val="22"/>
            <w:szCs w:val="22"/>
            <w:vertAlign w:val="superscript"/>
          </w:rPr>
          <w:t>+</w:t>
        </w:r>
        <w:r w:rsidR="002C2196">
          <w:rPr>
            <w:bCs/>
            <w:color w:val="000000" w:themeColor="text1"/>
            <w:sz w:val="22"/>
            <w:szCs w:val="22"/>
          </w:rPr>
          <w:t xml:space="preserve">, </w:t>
        </w:r>
      </w:ins>
      <w:del w:id="72" w:author="Risa" w:date="2021-04-27T15:03:00Z">
        <w:r w:rsidR="003A3DFE" w:rsidRPr="0049503A" w:rsidDel="002C2196">
          <w:rPr>
            <w:bCs/>
            <w:color w:val="000000" w:themeColor="text1"/>
            <w:sz w:val="22"/>
            <w:szCs w:val="22"/>
          </w:rPr>
          <w:delText xml:space="preserve"> (</w:delText>
        </w:r>
      </w:del>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bCs/>
          <w:color w:val="000000" w:themeColor="text1"/>
          <w:sz w:val="22"/>
          <w:szCs w:val="22"/>
        </w:rPr>
        <w:t xml:space="preserve">), </w:t>
      </w:r>
      <w:ins w:id="73" w:author="Risa" w:date="2021-04-27T15:03:00Z">
        <w:r w:rsidR="002C2196">
          <w:rPr>
            <w:bCs/>
            <w:color w:val="000000" w:themeColor="text1"/>
            <w:sz w:val="22"/>
            <w:szCs w:val="22"/>
          </w:rPr>
          <w:t>zinc (</w:t>
        </w:r>
      </w:ins>
      <w:r w:rsidR="003A3DFE" w:rsidRPr="0049503A">
        <w:rPr>
          <w:bCs/>
          <w:color w:val="000000" w:themeColor="text1"/>
          <w:sz w:val="22"/>
          <w:szCs w:val="22"/>
        </w:rPr>
        <w:t>Zn</w:t>
      </w:r>
      <w:ins w:id="74" w:author="Risa" w:date="2021-04-27T15:03:00Z">
        <w:r w:rsidR="002C2196">
          <w:rPr>
            <w:bCs/>
            <w:color w:val="000000" w:themeColor="text1"/>
            <w:sz w:val="22"/>
            <w:szCs w:val="22"/>
          </w:rPr>
          <w:t xml:space="preserve">, </w:t>
        </w:r>
      </w:ins>
      <w:del w:id="75" w:author="Risa" w:date="2021-04-27T15:03:00Z">
        <w:r w:rsidR="003A3DFE" w:rsidRPr="0049503A" w:rsidDel="002C2196">
          <w:rPr>
            <w:bCs/>
            <w:color w:val="000000" w:themeColor="text1"/>
            <w:sz w:val="22"/>
            <w:szCs w:val="22"/>
          </w:rPr>
          <w:delText xml:space="preserve"> (</w:delText>
        </w:r>
      </w:del>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bCs/>
          <w:color w:val="000000" w:themeColor="text1"/>
          <w:sz w:val="22"/>
          <w:szCs w:val="22"/>
        </w:rPr>
        <w:t xml:space="preserve">), </w:t>
      </w:r>
      <w:r w:rsidR="003A3DFE" w:rsidRPr="0049503A">
        <w:rPr>
          <w:color w:val="000000" w:themeColor="text1"/>
          <w:sz w:val="22"/>
          <w:szCs w:val="22"/>
        </w:rPr>
        <w:t>soil</w:t>
      </w:r>
      <w:r w:rsidR="00DC7AFD" w:rsidRPr="0049503A">
        <w:rPr>
          <w:color w:val="000000" w:themeColor="text1"/>
          <w:sz w:val="22"/>
          <w:szCs w:val="22"/>
        </w:rPr>
        <w:t xml:space="preserve">: </w:t>
      </w:r>
      <w:r w:rsidR="003A3DFE" w:rsidRPr="0049503A">
        <w:rPr>
          <w:color w:val="000000" w:themeColor="text1"/>
          <w:sz w:val="22"/>
          <w:szCs w:val="22"/>
        </w:rPr>
        <w:t>C (</w:t>
      </w:r>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color w:val="000000" w:themeColor="text1"/>
          <w:sz w:val="22"/>
          <w:szCs w:val="22"/>
        </w:rPr>
        <w:t>), N (</w:t>
      </w:r>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color w:val="000000" w:themeColor="text1"/>
          <w:sz w:val="22"/>
          <w:szCs w:val="22"/>
        </w:rPr>
        <w:t xml:space="preserve">), C/N (unitless), </w:t>
      </w:r>
      <w:r w:rsidR="003A3DFE" w:rsidRPr="0049503A">
        <w:rPr>
          <w:bCs/>
          <w:color w:val="000000" w:themeColor="text1"/>
          <w:sz w:val="22"/>
          <w:szCs w:val="22"/>
        </w:rPr>
        <w:t>Ca</w:t>
      </w:r>
      <w:ins w:id="76" w:author="Risa" w:date="2021-04-27T15:03:00Z">
        <w:r w:rsidR="002C2196">
          <w:rPr>
            <w:bCs/>
            <w:color w:val="000000" w:themeColor="text1"/>
            <w:sz w:val="22"/>
            <w:szCs w:val="22"/>
            <w:vertAlign w:val="superscript"/>
          </w:rPr>
          <w:t>2+</w:t>
        </w:r>
      </w:ins>
      <w:r w:rsidR="003A3DFE" w:rsidRPr="0049503A">
        <w:rPr>
          <w:bCs/>
          <w:color w:val="000000" w:themeColor="text1"/>
          <w:sz w:val="22"/>
          <w:szCs w:val="22"/>
        </w:rPr>
        <w:t xml:space="preserve"> (</w:t>
      </w:r>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bCs/>
          <w:color w:val="000000" w:themeColor="text1"/>
          <w:sz w:val="22"/>
          <w:szCs w:val="22"/>
        </w:rPr>
        <w:t>), P (</w:t>
      </w:r>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bCs/>
          <w:color w:val="000000" w:themeColor="text1"/>
          <w:sz w:val="22"/>
          <w:szCs w:val="22"/>
        </w:rPr>
        <w:t>),</w:t>
      </w:r>
      <w:r w:rsidR="00DC7AFD" w:rsidRPr="0049503A">
        <w:rPr>
          <w:bCs/>
          <w:color w:val="000000" w:themeColor="text1"/>
          <w:sz w:val="22"/>
          <w:szCs w:val="22"/>
        </w:rPr>
        <w:t xml:space="preserve"> </w:t>
      </w:r>
      <w:r w:rsidR="003A3DFE" w:rsidRPr="0049503A">
        <w:rPr>
          <w:bCs/>
          <w:color w:val="000000" w:themeColor="text1"/>
          <w:sz w:val="22"/>
          <w:szCs w:val="22"/>
        </w:rPr>
        <w:t>K</w:t>
      </w:r>
      <w:ins w:id="77" w:author="Risa" w:date="2021-04-27T15:03:00Z">
        <w:r w:rsidR="002C2196">
          <w:rPr>
            <w:bCs/>
            <w:color w:val="000000" w:themeColor="text1"/>
            <w:sz w:val="22"/>
            <w:szCs w:val="22"/>
            <w:vertAlign w:val="superscript"/>
          </w:rPr>
          <w:t>+</w:t>
        </w:r>
      </w:ins>
      <w:r w:rsidR="003A3DFE" w:rsidRPr="0049503A">
        <w:rPr>
          <w:bCs/>
          <w:color w:val="000000" w:themeColor="text1"/>
          <w:sz w:val="22"/>
          <w:szCs w:val="22"/>
        </w:rPr>
        <w:t xml:space="preserve"> (</w:t>
      </w:r>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bCs/>
          <w:color w:val="000000" w:themeColor="text1"/>
          <w:sz w:val="22"/>
          <w:szCs w:val="22"/>
        </w:rPr>
        <w:t>), Mg</w:t>
      </w:r>
      <w:ins w:id="78" w:author="Risa" w:date="2021-04-27T15:03:00Z">
        <w:r w:rsidR="002C2196">
          <w:rPr>
            <w:bCs/>
            <w:color w:val="000000" w:themeColor="text1"/>
            <w:sz w:val="22"/>
            <w:szCs w:val="22"/>
            <w:vertAlign w:val="superscript"/>
          </w:rPr>
          <w:t>2+</w:t>
        </w:r>
      </w:ins>
      <w:r w:rsidR="003A3DFE" w:rsidRPr="0049503A">
        <w:rPr>
          <w:bCs/>
          <w:color w:val="000000" w:themeColor="text1"/>
          <w:sz w:val="22"/>
          <w:szCs w:val="22"/>
        </w:rPr>
        <w:t xml:space="preserve"> (</w:t>
      </w:r>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bCs/>
          <w:color w:val="000000" w:themeColor="text1"/>
          <w:sz w:val="22"/>
          <w:szCs w:val="22"/>
        </w:rPr>
        <w:t>), Al</w:t>
      </w:r>
      <w:ins w:id="79" w:author="Risa" w:date="2021-04-27T15:03:00Z">
        <w:r w:rsidR="002C2196">
          <w:rPr>
            <w:bCs/>
            <w:color w:val="000000" w:themeColor="text1"/>
            <w:sz w:val="22"/>
            <w:szCs w:val="22"/>
            <w:vertAlign w:val="superscript"/>
          </w:rPr>
          <w:t>+</w:t>
        </w:r>
      </w:ins>
      <w:r w:rsidR="003A3DFE" w:rsidRPr="0049503A">
        <w:rPr>
          <w:bCs/>
          <w:color w:val="000000" w:themeColor="text1"/>
          <w:sz w:val="22"/>
          <w:szCs w:val="22"/>
        </w:rPr>
        <w:t xml:space="preserve"> (</w:t>
      </w:r>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bCs/>
          <w:color w:val="000000" w:themeColor="text1"/>
          <w:sz w:val="22"/>
          <w:szCs w:val="22"/>
        </w:rPr>
        <w:t>),</w:t>
      </w:r>
      <w:r w:rsidR="003A3DFE" w:rsidRPr="0049503A">
        <w:rPr>
          <w:color w:val="000000" w:themeColor="text1"/>
          <w:sz w:val="22"/>
          <w:szCs w:val="22"/>
        </w:rPr>
        <w:t xml:space="preserve"> </w:t>
      </w:r>
      <w:r w:rsidR="003A3DFE" w:rsidRPr="0049503A">
        <w:rPr>
          <w:bCs/>
          <w:color w:val="000000" w:themeColor="text1"/>
          <w:sz w:val="22"/>
          <w:szCs w:val="22"/>
        </w:rPr>
        <w:t>Zn (</w:t>
      </w:r>
      <w:r w:rsidR="00CF7250" w:rsidRPr="0049503A">
        <w:rPr>
          <w:bCs/>
          <w:color w:val="000000" w:themeColor="text1"/>
          <w:sz w:val="22"/>
          <w:szCs w:val="22"/>
        </w:rPr>
        <w:t>g g</w:t>
      </w:r>
      <w:r w:rsidR="00CF7250" w:rsidRPr="0049503A">
        <w:rPr>
          <w:bCs/>
          <w:color w:val="000000" w:themeColor="text1"/>
          <w:sz w:val="22"/>
          <w:szCs w:val="22"/>
          <w:vertAlign w:val="superscript"/>
        </w:rPr>
        <w:t>-1</w:t>
      </w:r>
      <w:r w:rsidR="003A3DFE" w:rsidRPr="0049503A">
        <w:rPr>
          <w:bCs/>
          <w:color w:val="000000" w:themeColor="text1"/>
          <w:sz w:val="22"/>
          <w:szCs w:val="22"/>
        </w:rPr>
        <w:t>)</w:t>
      </w:r>
      <w:ins w:id="80" w:author="Risa" w:date="2021-04-27T15:03:00Z">
        <w:r w:rsidR="00AC2D87">
          <w:rPr>
            <w:bCs/>
            <w:color w:val="000000" w:themeColor="text1"/>
            <w:sz w:val="22"/>
            <w:szCs w:val="22"/>
          </w:rPr>
          <w:t>,</w:t>
        </w:r>
      </w:ins>
      <w:r w:rsidR="00D61A0E" w:rsidRPr="0049503A">
        <w:rPr>
          <w:bCs/>
          <w:color w:val="000000" w:themeColor="text1"/>
          <w:sz w:val="22"/>
          <w:szCs w:val="22"/>
        </w:rPr>
        <w:t xml:space="preserve"> </w:t>
      </w:r>
      <w:del w:id="81" w:author="Risa" w:date="2021-04-27T15:03:00Z">
        <w:r w:rsidR="00D61A0E" w:rsidRPr="0049503A" w:rsidDel="00AC2D87">
          <w:rPr>
            <w:bCs/>
            <w:color w:val="000000" w:themeColor="text1"/>
            <w:sz w:val="22"/>
            <w:szCs w:val="22"/>
          </w:rPr>
          <w:delText xml:space="preserve">and </w:delText>
        </w:r>
      </w:del>
      <w:r w:rsidR="00D61A0E" w:rsidRPr="0049503A">
        <w:rPr>
          <w:bCs/>
          <w:color w:val="000000" w:themeColor="text1"/>
          <w:sz w:val="22"/>
          <w:szCs w:val="22"/>
        </w:rPr>
        <w:t>water retention (</w:t>
      </w:r>
      <w:r w:rsidR="00CF7250" w:rsidRPr="0049503A">
        <w:rPr>
          <w:bCs/>
          <w:color w:val="000000" w:themeColor="text1"/>
          <w:sz w:val="22"/>
          <w:szCs w:val="22"/>
        </w:rPr>
        <w:t>%</w:t>
      </w:r>
      <w:r w:rsidR="00D61A0E" w:rsidRPr="0049503A">
        <w:rPr>
          <w:bCs/>
          <w:color w:val="000000" w:themeColor="text1"/>
          <w:sz w:val="22"/>
          <w:szCs w:val="22"/>
        </w:rPr>
        <w:t>)</w:t>
      </w:r>
      <w:ins w:id="82" w:author="Risa" w:date="2021-04-27T15:03:00Z">
        <w:r w:rsidR="00AC2D87">
          <w:rPr>
            <w:bCs/>
            <w:color w:val="000000" w:themeColor="text1"/>
            <w:sz w:val="22"/>
            <w:szCs w:val="22"/>
          </w:rPr>
          <w:t xml:space="preserve">, pH (unitless), and </w:t>
        </w:r>
      </w:ins>
      <w:ins w:id="83" w:author="Risa" w:date="2021-04-27T15:04:00Z">
        <w:r w:rsidR="00AC2D87">
          <w:rPr>
            <w:bCs/>
            <w:color w:val="000000" w:themeColor="text1"/>
            <w:sz w:val="22"/>
            <w:szCs w:val="22"/>
          </w:rPr>
          <w:t>CEC (</w:t>
        </w:r>
        <w:proofErr w:type="spellStart"/>
        <w:r w:rsidR="00AC2D87" w:rsidRPr="00AC2D87">
          <w:rPr>
            <w:bCs/>
            <w:color w:val="000000" w:themeColor="text1"/>
            <w:sz w:val="22"/>
            <w:szCs w:val="22"/>
          </w:rPr>
          <w:t>cmol</w:t>
        </w:r>
        <w:r w:rsidR="00AC2D87" w:rsidRPr="00AC2D87">
          <w:rPr>
            <w:bCs/>
            <w:color w:val="000000" w:themeColor="text1"/>
            <w:sz w:val="22"/>
            <w:szCs w:val="22"/>
            <w:vertAlign w:val="subscript"/>
          </w:rPr>
          <w:t>c</w:t>
        </w:r>
        <w:proofErr w:type="spellEnd"/>
        <w:r w:rsidR="00AC2D87" w:rsidRPr="00AC2D87">
          <w:rPr>
            <w:bCs/>
            <w:color w:val="000000" w:themeColor="text1"/>
            <w:sz w:val="22"/>
            <w:szCs w:val="22"/>
          </w:rPr>
          <w:t xml:space="preserve"> kg</w:t>
        </w:r>
        <w:r w:rsidR="00AC2D87" w:rsidRPr="00AC2D87">
          <w:rPr>
            <w:bCs/>
            <w:color w:val="000000" w:themeColor="text1"/>
            <w:sz w:val="22"/>
            <w:szCs w:val="22"/>
            <w:vertAlign w:val="superscript"/>
          </w:rPr>
          <w:t>-1</w:t>
        </w:r>
        <w:r w:rsidR="00AC2D87" w:rsidRPr="00AC2D87">
          <w:rPr>
            <w:bCs/>
            <w:color w:val="000000" w:themeColor="text1"/>
            <w:sz w:val="22"/>
            <w:szCs w:val="22"/>
          </w:rPr>
          <w:t>)</w:t>
        </w:r>
      </w:ins>
      <w:r w:rsidR="00D61A0E" w:rsidRPr="0049503A">
        <w:rPr>
          <w:bCs/>
          <w:color w:val="000000" w:themeColor="text1"/>
          <w:sz w:val="22"/>
          <w:szCs w:val="22"/>
        </w:rPr>
        <w:t>.</w:t>
      </w:r>
      <w:r w:rsidR="003A3DFE" w:rsidRPr="0049503A">
        <w:rPr>
          <w:bCs/>
          <w:color w:val="000000" w:themeColor="text1"/>
          <w:sz w:val="22"/>
          <w:szCs w:val="22"/>
        </w:rPr>
        <w:t xml:space="preserve"> </w:t>
      </w:r>
      <w:commentRangeEnd w:id="46"/>
      <w:r w:rsidR="003F26A1">
        <w:rPr>
          <w:rStyle w:val="CommentReference"/>
        </w:rPr>
        <w:commentReference w:id="46"/>
      </w:r>
      <w:r w:rsidR="00CF7250" w:rsidRPr="0049503A">
        <w:rPr>
          <w:color w:val="000000" w:themeColor="text1"/>
          <w:sz w:val="22"/>
          <w:szCs w:val="22"/>
          <w:shd w:val="clear" w:color="auto" w:fill="FFFFFF"/>
        </w:rPr>
        <w:t>Tree height, canopy spread, DBH, foliar P, foliar K</w:t>
      </w:r>
      <w:ins w:id="84" w:author="Risa" w:date="2021-04-27T15:04:00Z">
        <w:r w:rsidR="00AC2D87">
          <w:rPr>
            <w:color w:val="000000" w:themeColor="text1"/>
            <w:sz w:val="22"/>
            <w:szCs w:val="22"/>
            <w:shd w:val="clear" w:color="auto" w:fill="FFFFFF"/>
            <w:vertAlign w:val="superscript"/>
          </w:rPr>
          <w:t>+</w:t>
        </w:r>
      </w:ins>
      <w:r w:rsidR="00CF7250" w:rsidRPr="0049503A">
        <w:rPr>
          <w:color w:val="000000" w:themeColor="text1"/>
          <w:sz w:val="22"/>
          <w:szCs w:val="22"/>
          <w:shd w:val="clear" w:color="auto" w:fill="FFFFFF"/>
        </w:rPr>
        <w:t>, foliar Zn, soil P, soil Al</w:t>
      </w:r>
      <w:ins w:id="85" w:author="Risa" w:date="2021-04-27T15:04:00Z">
        <w:r w:rsidR="00AC2D87">
          <w:rPr>
            <w:color w:val="000000" w:themeColor="text1"/>
            <w:sz w:val="22"/>
            <w:szCs w:val="22"/>
            <w:shd w:val="clear" w:color="auto" w:fill="FFFFFF"/>
            <w:vertAlign w:val="superscript"/>
          </w:rPr>
          <w:t>+</w:t>
        </w:r>
      </w:ins>
      <w:r w:rsidR="00CF7250" w:rsidRPr="0049503A">
        <w:rPr>
          <w:color w:val="000000" w:themeColor="text1"/>
          <w:sz w:val="22"/>
          <w:szCs w:val="22"/>
          <w:shd w:val="clear" w:color="auto" w:fill="FFFFFF"/>
        </w:rPr>
        <w:t>, soil Zn, and soil C</w:t>
      </w:r>
      <w:ins w:id="86" w:author="Risa" w:date="2021-04-27T15:04:00Z">
        <w:r w:rsidR="00AC2D87">
          <w:rPr>
            <w:color w:val="000000" w:themeColor="text1"/>
            <w:sz w:val="22"/>
            <w:szCs w:val="22"/>
            <w:shd w:val="clear" w:color="auto" w:fill="FFFFFF"/>
          </w:rPr>
          <w:t>/</w:t>
        </w:r>
      </w:ins>
      <w:r w:rsidR="00CF7250" w:rsidRPr="0049503A">
        <w:rPr>
          <w:color w:val="000000" w:themeColor="text1"/>
          <w:sz w:val="22"/>
          <w:szCs w:val="22"/>
          <w:shd w:val="clear" w:color="auto" w:fill="FFFFFF"/>
        </w:rPr>
        <w:t>N</w:t>
      </w:r>
      <w:r w:rsidRPr="0049503A">
        <w:rPr>
          <w:color w:val="000000" w:themeColor="text1"/>
          <w:sz w:val="22"/>
          <w:szCs w:val="22"/>
        </w:rPr>
        <w:t xml:space="preserve"> </w:t>
      </w:r>
      <w:r w:rsidR="004548C9" w:rsidRPr="0049503A">
        <w:rPr>
          <w:color w:val="000000" w:themeColor="text1"/>
          <w:sz w:val="22"/>
          <w:szCs w:val="22"/>
        </w:rPr>
        <w:t xml:space="preserve">were </w:t>
      </w:r>
      <w:r w:rsidRPr="0049503A">
        <w:rPr>
          <w:color w:val="000000" w:themeColor="text1"/>
          <w:sz w:val="22"/>
          <w:szCs w:val="22"/>
        </w:rPr>
        <w:t>log transformed to meet model assumptions of normality and heterogeneity of variances.</w:t>
      </w:r>
      <w:r w:rsidR="00CF7250" w:rsidRPr="0049503A">
        <w:rPr>
          <w:color w:val="000000" w:themeColor="text1"/>
          <w:sz w:val="22"/>
          <w:szCs w:val="22"/>
        </w:rPr>
        <w:t xml:space="preserve"> Soil water retention was </w:t>
      </w:r>
      <w:proofErr w:type="spellStart"/>
      <w:r w:rsidR="00CF7250" w:rsidRPr="0049503A">
        <w:rPr>
          <w:color w:val="000000" w:themeColor="text1"/>
          <w:sz w:val="22"/>
          <w:szCs w:val="22"/>
        </w:rPr>
        <w:t>arcsin</w:t>
      </w:r>
      <w:proofErr w:type="spellEnd"/>
      <w:r w:rsidR="00CF7250" w:rsidRPr="0049503A">
        <w:rPr>
          <w:color w:val="000000" w:themeColor="text1"/>
          <w:sz w:val="22"/>
          <w:szCs w:val="22"/>
        </w:rPr>
        <w:t xml:space="preserve"> square root transformed to meet model assumptions.</w:t>
      </w:r>
      <w:r w:rsidRPr="0049503A">
        <w:rPr>
          <w:color w:val="000000" w:themeColor="text1"/>
          <w:sz w:val="22"/>
          <w:szCs w:val="22"/>
        </w:rPr>
        <w:t xml:space="preserve"> </w:t>
      </w:r>
    </w:p>
    <w:p w14:paraId="0227A714" w14:textId="799CF578" w:rsidR="00F43A07" w:rsidRPr="0049503A" w:rsidRDefault="00F43A07" w:rsidP="0049503A">
      <w:pPr>
        <w:spacing w:after="103" w:line="276" w:lineRule="auto"/>
        <w:jc w:val="both"/>
        <w:rPr>
          <w:color w:val="000000" w:themeColor="text1"/>
          <w:sz w:val="22"/>
          <w:szCs w:val="22"/>
        </w:rPr>
      </w:pPr>
      <w:r w:rsidRPr="0049503A">
        <w:rPr>
          <w:color w:val="000000" w:themeColor="text1"/>
          <w:sz w:val="22"/>
          <w:szCs w:val="22"/>
        </w:rPr>
        <w:t xml:space="preserve">All linear models </w:t>
      </w:r>
      <w:proofErr w:type="gramStart"/>
      <w:r w:rsidRPr="0049503A">
        <w:rPr>
          <w:color w:val="000000" w:themeColor="text1"/>
          <w:sz w:val="22"/>
          <w:szCs w:val="22"/>
        </w:rPr>
        <w:t>were fit</w:t>
      </w:r>
      <w:proofErr w:type="gramEnd"/>
      <w:r w:rsidRPr="0049503A">
        <w:rPr>
          <w:color w:val="000000" w:themeColor="text1"/>
          <w:sz w:val="22"/>
          <w:szCs w:val="22"/>
        </w:rPr>
        <w:t xml:space="preserve"> using the ‘</w:t>
      </w:r>
      <w:proofErr w:type="spellStart"/>
      <w:r w:rsidRPr="0049503A">
        <w:rPr>
          <w:color w:val="000000" w:themeColor="text1"/>
          <w:sz w:val="22"/>
          <w:szCs w:val="22"/>
        </w:rPr>
        <w:t>lm</w:t>
      </w:r>
      <w:proofErr w:type="spellEnd"/>
      <w:r w:rsidRPr="0049503A">
        <w:rPr>
          <w:color w:val="000000" w:themeColor="text1"/>
          <w:sz w:val="22"/>
          <w:szCs w:val="22"/>
        </w:rPr>
        <w:t xml:space="preserve">’ function in R (R Core Team 2019). Significance tests for each fixed factor </w:t>
      </w:r>
      <w:proofErr w:type="gramStart"/>
      <w:r w:rsidRPr="0049503A">
        <w:rPr>
          <w:color w:val="000000" w:themeColor="text1"/>
          <w:sz w:val="22"/>
          <w:szCs w:val="22"/>
        </w:rPr>
        <w:t>was performed</w:t>
      </w:r>
      <w:proofErr w:type="gramEnd"/>
      <w:r w:rsidRPr="0049503A">
        <w:rPr>
          <w:color w:val="000000" w:themeColor="text1"/>
          <w:sz w:val="22"/>
          <w:szCs w:val="22"/>
        </w:rPr>
        <w:t xml:space="preserve"> using the ‘</w:t>
      </w:r>
      <w:proofErr w:type="spellStart"/>
      <w:r w:rsidRPr="0049503A">
        <w:rPr>
          <w:color w:val="000000" w:themeColor="text1"/>
          <w:sz w:val="22"/>
          <w:szCs w:val="22"/>
        </w:rPr>
        <w:t>anova</w:t>
      </w:r>
      <w:proofErr w:type="spellEnd"/>
      <w:r w:rsidRPr="0049503A">
        <w:rPr>
          <w:color w:val="000000" w:themeColor="text1"/>
          <w:sz w:val="22"/>
          <w:szCs w:val="22"/>
        </w:rPr>
        <w:t xml:space="preserve">’ function in R (R Core Team 2019). Post-hoc Tukey’s tests </w:t>
      </w:r>
      <w:proofErr w:type="gramStart"/>
      <w:r w:rsidRPr="0049503A">
        <w:rPr>
          <w:color w:val="000000" w:themeColor="text1"/>
          <w:sz w:val="22"/>
          <w:szCs w:val="22"/>
        </w:rPr>
        <w:t>were done</w:t>
      </w:r>
      <w:proofErr w:type="gramEnd"/>
      <w:r w:rsidRPr="0049503A">
        <w:rPr>
          <w:color w:val="000000" w:themeColor="text1"/>
          <w:sz w:val="22"/>
          <w:szCs w:val="22"/>
        </w:rPr>
        <w:t xml:space="preserve"> to examine significant interactions between elevation and the presence of the 1947 fire using the ‘</w:t>
      </w:r>
      <w:proofErr w:type="spellStart"/>
      <w:r w:rsidRPr="0049503A">
        <w:rPr>
          <w:color w:val="000000" w:themeColor="text1"/>
          <w:sz w:val="22"/>
          <w:szCs w:val="22"/>
        </w:rPr>
        <w:t>emmeans</w:t>
      </w:r>
      <w:proofErr w:type="spellEnd"/>
      <w:r w:rsidRPr="0049503A">
        <w:rPr>
          <w:color w:val="000000" w:themeColor="text1"/>
          <w:sz w:val="22"/>
          <w:szCs w:val="22"/>
        </w:rPr>
        <w:t>’ package in R (</w:t>
      </w:r>
      <w:proofErr w:type="spellStart"/>
      <w:r w:rsidRPr="0049503A">
        <w:rPr>
          <w:color w:val="000000" w:themeColor="text1"/>
          <w:sz w:val="22"/>
          <w:szCs w:val="22"/>
        </w:rPr>
        <w:t>Lenth</w:t>
      </w:r>
      <w:proofErr w:type="spellEnd"/>
      <w:r w:rsidRPr="0049503A">
        <w:rPr>
          <w:color w:val="000000" w:themeColor="text1"/>
          <w:sz w:val="22"/>
          <w:szCs w:val="22"/>
        </w:rPr>
        <w:t xml:space="preserve"> 2018).</w:t>
      </w:r>
    </w:p>
    <w:p w14:paraId="617B812B" w14:textId="5F69D7AF" w:rsidR="00F43A07" w:rsidRPr="0049503A" w:rsidRDefault="00F43A07" w:rsidP="0049503A">
      <w:pPr>
        <w:spacing w:after="103" w:line="276" w:lineRule="auto"/>
        <w:jc w:val="both"/>
        <w:rPr>
          <w:color w:val="000000" w:themeColor="text1"/>
          <w:sz w:val="22"/>
          <w:szCs w:val="22"/>
        </w:rPr>
      </w:pPr>
      <w:r w:rsidRPr="0049503A">
        <w:rPr>
          <w:color w:val="000000" w:themeColor="text1"/>
          <w:sz w:val="22"/>
          <w:szCs w:val="22"/>
        </w:rPr>
        <w:lastRenderedPageBreak/>
        <w:t>Because aspect data is circular in nature, we analyzed</w:t>
      </w:r>
      <w:r w:rsidR="008442D1" w:rsidRPr="0049503A">
        <w:rPr>
          <w:color w:val="000000" w:themeColor="text1"/>
          <w:sz w:val="22"/>
          <w:szCs w:val="22"/>
        </w:rPr>
        <w:t xml:space="preserve"> aspect data </w:t>
      </w:r>
      <w:r w:rsidRPr="0049503A">
        <w:rPr>
          <w:color w:val="000000" w:themeColor="text1"/>
          <w:sz w:val="22"/>
          <w:szCs w:val="22"/>
        </w:rPr>
        <w:t>using a</w:t>
      </w:r>
      <w:r w:rsidR="008442D1" w:rsidRPr="0049503A">
        <w:rPr>
          <w:color w:val="000000" w:themeColor="text1"/>
          <w:sz w:val="22"/>
          <w:szCs w:val="22"/>
        </w:rPr>
        <w:t xml:space="preserve"> Watson’s Two-Sample Test of Homogeneity</w:t>
      </w:r>
      <w:r w:rsidR="00957CE9" w:rsidRPr="0049503A">
        <w:rPr>
          <w:color w:val="000000" w:themeColor="text1"/>
          <w:sz w:val="22"/>
          <w:szCs w:val="22"/>
        </w:rPr>
        <w:t xml:space="preserve"> </w:t>
      </w:r>
      <w:r w:rsidRPr="0049503A">
        <w:rPr>
          <w:color w:val="000000" w:themeColor="text1"/>
          <w:sz w:val="22"/>
          <w:szCs w:val="22"/>
        </w:rPr>
        <w:t>as implemented in the R package ‘circular’ (</w:t>
      </w:r>
      <w:proofErr w:type="spellStart"/>
      <w:r w:rsidRPr="0049503A">
        <w:rPr>
          <w:color w:val="000000" w:themeColor="text1"/>
          <w:sz w:val="22"/>
          <w:szCs w:val="22"/>
        </w:rPr>
        <w:t>Agostinelli</w:t>
      </w:r>
      <w:proofErr w:type="spellEnd"/>
      <w:r w:rsidRPr="0049503A">
        <w:rPr>
          <w:color w:val="000000" w:themeColor="text1"/>
          <w:sz w:val="22"/>
          <w:szCs w:val="22"/>
        </w:rPr>
        <w:t xml:space="preserve"> and Lund 2017). Specifically, one-to-one comparisons were done between each site in all six </w:t>
      </w:r>
      <w:proofErr w:type="gramStart"/>
      <w:r w:rsidRPr="0049503A">
        <w:rPr>
          <w:color w:val="000000" w:themeColor="text1"/>
          <w:sz w:val="22"/>
          <w:szCs w:val="22"/>
        </w:rPr>
        <w:t>possible combinations</w:t>
      </w:r>
      <w:proofErr w:type="gramEnd"/>
      <w:r w:rsidRPr="0049503A">
        <w:rPr>
          <w:color w:val="000000" w:themeColor="text1"/>
          <w:sz w:val="22"/>
          <w:szCs w:val="22"/>
        </w:rPr>
        <w:t>.</w:t>
      </w:r>
      <w:r w:rsidR="00D41527" w:rsidRPr="0049503A">
        <w:rPr>
          <w:color w:val="000000" w:themeColor="text1"/>
          <w:sz w:val="22"/>
          <w:szCs w:val="22"/>
        </w:rPr>
        <w:t xml:space="preserve"> </w:t>
      </w:r>
    </w:p>
    <w:p w14:paraId="71017D01" w14:textId="02450F99" w:rsidR="00DB4993" w:rsidRPr="0049503A" w:rsidRDefault="00AE173C" w:rsidP="0049503A">
      <w:pPr>
        <w:spacing w:after="103" w:line="276" w:lineRule="auto"/>
        <w:jc w:val="both"/>
        <w:rPr>
          <w:color w:val="000000" w:themeColor="text1"/>
          <w:sz w:val="22"/>
          <w:szCs w:val="22"/>
        </w:rPr>
      </w:pPr>
      <w:r w:rsidRPr="0049503A">
        <w:rPr>
          <w:color w:val="000000" w:themeColor="text1"/>
          <w:sz w:val="22"/>
          <w:szCs w:val="22"/>
        </w:rPr>
        <w:t>All analyses</w:t>
      </w:r>
      <w:r w:rsidR="0029724F" w:rsidRPr="0049503A">
        <w:rPr>
          <w:color w:val="000000" w:themeColor="text1"/>
          <w:sz w:val="22"/>
          <w:szCs w:val="22"/>
        </w:rPr>
        <w:t xml:space="preserve"> </w:t>
      </w:r>
      <w:proofErr w:type="gramStart"/>
      <w:r w:rsidRPr="0049503A">
        <w:rPr>
          <w:color w:val="000000" w:themeColor="text1"/>
          <w:sz w:val="22"/>
          <w:szCs w:val="22"/>
        </w:rPr>
        <w:t>were performed</w:t>
      </w:r>
      <w:proofErr w:type="gramEnd"/>
      <w:r w:rsidRPr="0049503A">
        <w:rPr>
          <w:color w:val="000000" w:themeColor="text1"/>
          <w:sz w:val="22"/>
          <w:szCs w:val="22"/>
        </w:rPr>
        <w:t xml:space="preserve"> with R version 3.5.1 (R Core Team 2019).</w:t>
      </w:r>
      <w:r w:rsidR="00A25229" w:rsidRPr="0049503A">
        <w:rPr>
          <w:color w:val="000000" w:themeColor="text1"/>
          <w:sz w:val="22"/>
          <w:szCs w:val="22"/>
        </w:rPr>
        <w:t xml:space="preserve"> </w:t>
      </w:r>
    </w:p>
    <w:p w14:paraId="7B010B1F" w14:textId="77777777" w:rsidR="00B15EBE" w:rsidRPr="0049503A" w:rsidRDefault="00B15EBE" w:rsidP="0049503A">
      <w:pPr>
        <w:spacing w:line="276" w:lineRule="auto"/>
        <w:contextualSpacing/>
        <w:jc w:val="both"/>
        <w:rPr>
          <w:b/>
          <w:color w:val="000000" w:themeColor="text1"/>
        </w:rPr>
      </w:pPr>
    </w:p>
    <w:p w14:paraId="4206AFEA" w14:textId="6F7F2024" w:rsidR="00842E80" w:rsidRPr="0049503A" w:rsidRDefault="00842E80" w:rsidP="0049503A">
      <w:pPr>
        <w:spacing w:line="276" w:lineRule="auto"/>
        <w:contextualSpacing/>
        <w:jc w:val="both"/>
        <w:rPr>
          <w:bCs/>
          <w:color w:val="000000" w:themeColor="text1"/>
        </w:rPr>
      </w:pPr>
      <w:r w:rsidRPr="0049503A">
        <w:rPr>
          <w:b/>
          <w:color w:val="000000" w:themeColor="text1"/>
        </w:rPr>
        <w:t>RESULTS</w:t>
      </w:r>
    </w:p>
    <w:p w14:paraId="5831F690" w14:textId="77777777" w:rsidR="00C72E45" w:rsidRPr="0049503A" w:rsidRDefault="00C72E45" w:rsidP="0049503A">
      <w:pPr>
        <w:spacing w:line="276" w:lineRule="auto"/>
        <w:jc w:val="both"/>
        <w:rPr>
          <w:color w:val="000000" w:themeColor="text1"/>
          <w:sz w:val="22"/>
          <w:szCs w:val="22"/>
          <w:highlight w:val="green"/>
        </w:rPr>
      </w:pPr>
    </w:p>
    <w:p w14:paraId="7CF261A7" w14:textId="4D284A1B" w:rsidR="003C71B4" w:rsidRPr="0049503A" w:rsidRDefault="003C71B4" w:rsidP="0049503A">
      <w:pPr>
        <w:spacing w:line="276" w:lineRule="auto"/>
        <w:jc w:val="both"/>
        <w:rPr>
          <w:i/>
          <w:iCs/>
          <w:color w:val="000000" w:themeColor="text1"/>
          <w:sz w:val="22"/>
          <w:szCs w:val="22"/>
        </w:rPr>
      </w:pPr>
      <w:r w:rsidRPr="0049503A">
        <w:rPr>
          <w:i/>
          <w:iCs/>
          <w:color w:val="000000" w:themeColor="text1"/>
          <w:sz w:val="22"/>
          <w:szCs w:val="22"/>
        </w:rPr>
        <w:t>Aspect</w:t>
      </w:r>
    </w:p>
    <w:p w14:paraId="1DAFD7C2" w14:textId="56994F22" w:rsidR="003C71B4" w:rsidRPr="0049503A" w:rsidRDefault="003C71B4" w:rsidP="0049503A">
      <w:pPr>
        <w:spacing w:line="276" w:lineRule="auto"/>
        <w:jc w:val="both"/>
        <w:rPr>
          <w:iCs/>
          <w:color w:val="000000" w:themeColor="text1"/>
          <w:sz w:val="22"/>
          <w:szCs w:val="22"/>
        </w:rPr>
      </w:pPr>
      <w:r w:rsidRPr="0049503A">
        <w:rPr>
          <w:iCs/>
          <w:color w:val="000000" w:themeColor="text1"/>
          <w:sz w:val="22"/>
          <w:szCs w:val="22"/>
        </w:rPr>
        <w:t xml:space="preserve">Watson’s two sample t-tests </w:t>
      </w:r>
      <w:proofErr w:type="gramStart"/>
      <w:r w:rsidRPr="0049503A">
        <w:rPr>
          <w:iCs/>
          <w:color w:val="000000" w:themeColor="text1"/>
          <w:sz w:val="22"/>
          <w:szCs w:val="22"/>
        </w:rPr>
        <w:t>indicated</w:t>
      </w:r>
      <w:proofErr w:type="gramEnd"/>
      <w:r w:rsidRPr="0049503A">
        <w:rPr>
          <w:iCs/>
          <w:color w:val="000000" w:themeColor="text1"/>
          <w:sz w:val="22"/>
          <w:szCs w:val="22"/>
        </w:rPr>
        <w:t xml:space="preserve"> that the aspects of all sites differed with respect to one another except for the two sites that experienced the 1947 fire (Gorham Cliffs and South Cadillac Trail), which had similar aspects (Tab. 2 and Fig.</w:t>
      </w:r>
      <w:r w:rsidR="009E2EBD" w:rsidRPr="0049503A">
        <w:rPr>
          <w:iCs/>
          <w:color w:val="000000" w:themeColor="text1"/>
          <w:sz w:val="22"/>
          <w:szCs w:val="22"/>
        </w:rPr>
        <w:t xml:space="preserve"> 4</w:t>
      </w:r>
      <w:r w:rsidRPr="0049503A">
        <w:rPr>
          <w:iCs/>
          <w:color w:val="000000" w:themeColor="text1"/>
          <w:sz w:val="22"/>
          <w:szCs w:val="22"/>
        </w:rPr>
        <w:t xml:space="preserve">). </w:t>
      </w:r>
    </w:p>
    <w:p w14:paraId="5C0463F9" w14:textId="77777777" w:rsidR="003C71B4" w:rsidRPr="0049503A" w:rsidRDefault="003C71B4" w:rsidP="0049503A">
      <w:pPr>
        <w:spacing w:line="276" w:lineRule="auto"/>
        <w:jc w:val="both"/>
        <w:rPr>
          <w:i/>
          <w:iCs/>
          <w:color w:val="000000" w:themeColor="text1"/>
          <w:sz w:val="22"/>
          <w:szCs w:val="22"/>
        </w:rPr>
      </w:pPr>
    </w:p>
    <w:p w14:paraId="5FCF1DFC" w14:textId="179CFF14" w:rsidR="007078D2" w:rsidRPr="0049503A" w:rsidRDefault="0075187E" w:rsidP="0049503A">
      <w:pPr>
        <w:spacing w:line="276" w:lineRule="auto"/>
        <w:jc w:val="both"/>
        <w:rPr>
          <w:i/>
          <w:iCs/>
          <w:color w:val="000000" w:themeColor="text1"/>
          <w:sz w:val="22"/>
          <w:szCs w:val="22"/>
        </w:rPr>
      </w:pPr>
      <w:r w:rsidRPr="0049503A">
        <w:rPr>
          <w:i/>
          <w:iCs/>
          <w:color w:val="000000" w:themeColor="text1"/>
          <w:sz w:val="22"/>
          <w:szCs w:val="22"/>
        </w:rPr>
        <w:t>Allometry</w:t>
      </w:r>
      <w:r w:rsidR="00912EC3" w:rsidRPr="0049503A">
        <w:rPr>
          <w:i/>
          <w:iCs/>
          <w:color w:val="000000" w:themeColor="text1"/>
          <w:sz w:val="22"/>
          <w:szCs w:val="22"/>
        </w:rPr>
        <w:t xml:space="preserve"> and Stand Densit</w:t>
      </w:r>
      <w:r w:rsidR="007078D2" w:rsidRPr="0049503A">
        <w:rPr>
          <w:i/>
          <w:iCs/>
          <w:color w:val="000000" w:themeColor="text1"/>
          <w:sz w:val="22"/>
          <w:szCs w:val="22"/>
        </w:rPr>
        <w:t>y</w:t>
      </w:r>
    </w:p>
    <w:p w14:paraId="776B4896" w14:textId="7D9D30C9" w:rsidR="00862893" w:rsidRPr="0049503A" w:rsidRDefault="00666D11" w:rsidP="0049503A">
      <w:pPr>
        <w:spacing w:line="276" w:lineRule="auto"/>
        <w:jc w:val="both"/>
        <w:rPr>
          <w:i/>
          <w:iCs/>
          <w:color w:val="000000" w:themeColor="text1"/>
          <w:shd w:val="clear" w:color="auto" w:fill="FFFFFF"/>
        </w:rPr>
      </w:pPr>
      <w:r w:rsidRPr="0049503A">
        <w:rPr>
          <w:color w:val="000000" w:themeColor="text1"/>
          <w:sz w:val="22"/>
          <w:szCs w:val="22"/>
          <w:shd w:val="clear" w:color="auto" w:fill="FFFFFF"/>
        </w:rPr>
        <w:t>There was a significant</w:t>
      </w:r>
      <w:r w:rsidR="0075187E" w:rsidRPr="0049503A">
        <w:rPr>
          <w:color w:val="000000" w:themeColor="text1"/>
          <w:sz w:val="22"/>
          <w:szCs w:val="22"/>
          <w:shd w:val="clear" w:color="auto" w:fill="FFFFFF"/>
        </w:rPr>
        <w:t xml:space="preserve"> interaction between fire and elevation </w:t>
      </w:r>
      <w:r w:rsidRPr="0049503A">
        <w:rPr>
          <w:color w:val="000000" w:themeColor="text1"/>
          <w:sz w:val="22"/>
          <w:szCs w:val="22"/>
          <w:shd w:val="clear" w:color="auto" w:fill="FFFFFF"/>
        </w:rPr>
        <w:t xml:space="preserve">on </w:t>
      </w:r>
      <w:r w:rsidR="0075187E" w:rsidRPr="0049503A">
        <w:rPr>
          <w:color w:val="000000" w:themeColor="text1"/>
          <w:sz w:val="22"/>
          <w:szCs w:val="22"/>
          <w:shd w:val="clear" w:color="auto" w:fill="FFFFFF"/>
        </w:rPr>
        <w:t>tree height</w:t>
      </w:r>
      <w:r w:rsidR="0039612E" w:rsidRPr="0049503A">
        <w:rPr>
          <w:color w:val="000000" w:themeColor="text1"/>
          <w:sz w:val="22"/>
          <w:szCs w:val="22"/>
          <w:shd w:val="clear" w:color="auto" w:fill="FFFFFF"/>
        </w:rPr>
        <w:t xml:space="preserve"> (</w:t>
      </w:r>
      <w:r w:rsidR="0039612E" w:rsidRPr="0049503A">
        <w:rPr>
          <w:i/>
          <w:color w:val="000000" w:themeColor="text1"/>
          <w:sz w:val="22"/>
          <w:szCs w:val="22"/>
        </w:rPr>
        <w:t>P</w:t>
      </w:r>
      <w:r w:rsidR="0039612E" w:rsidRPr="0049503A">
        <w:rPr>
          <w:color w:val="000000" w:themeColor="text1"/>
          <w:sz w:val="22"/>
          <w:szCs w:val="22"/>
        </w:rPr>
        <w:t xml:space="preserve"> &lt; 0.01) </w:t>
      </w:r>
      <w:r w:rsidRPr="0049503A">
        <w:rPr>
          <w:color w:val="000000" w:themeColor="text1"/>
          <w:sz w:val="22"/>
          <w:szCs w:val="22"/>
          <w:shd w:val="clear" w:color="auto" w:fill="FFFFFF"/>
        </w:rPr>
        <w:t>and DBH</w:t>
      </w:r>
      <w:r w:rsidR="0075187E" w:rsidRPr="0049503A">
        <w:rPr>
          <w:color w:val="000000" w:themeColor="text1"/>
          <w:sz w:val="22"/>
          <w:szCs w:val="22"/>
          <w:shd w:val="clear" w:color="auto" w:fill="FFFFFF"/>
        </w:rPr>
        <w:t xml:space="preserve"> (</w:t>
      </w:r>
      <w:r w:rsidR="0039612E" w:rsidRPr="0049503A">
        <w:rPr>
          <w:color w:val="000000" w:themeColor="text1"/>
          <w:sz w:val="22"/>
          <w:szCs w:val="22"/>
          <w:shd w:val="clear" w:color="auto" w:fill="FFFFFF"/>
        </w:rPr>
        <w:t xml:space="preserve">P &lt; 0.05; </w:t>
      </w:r>
      <w:r w:rsidR="001F5E29" w:rsidRPr="0049503A">
        <w:rPr>
          <w:color w:val="000000" w:themeColor="text1"/>
          <w:sz w:val="22"/>
          <w:szCs w:val="22"/>
          <w:shd w:val="clear" w:color="auto" w:fill="FFFFFF"/>
        </w:rPr>
        <w:t>Fig. 6</w:t>
      </w:r>
      <w:r w:rsidR="00AC07E2" w:rsidRPr="0049503A">
        <w:rPr>
          <w:color w:val="000000" w:themeColor="text1"/>
          <w:sz w:val="22"/>
          <w:szCs w:val="22"/>
          <w:shd w:val="clear" w:color="auto" w:fill="FFFFFF"/>
        </w:rPr>
        <w:t>A</w:t>
      </w:r>
      <w:r w:rsidR="001F5E29" w:rsidRPr="0049503A">
        <w:rPr>
          <w:color w:val="000000" w:themeColor="text1"/>
          <w:sz w:val="22"/>
          <w:szCs w:val="22"/>
          <w:shd w:val="clear" w:color="auto" w:fill="FFFFFF"/>
        </w:rPr>
        <w:t xml:space="preserve"> and </w:t>
      </w:r>
      <w:r w:rsidR="00E2287A" w:rsidRPr="0049503A">
        <w:rPr>
          <w:color w:val="000000" w:themeColor="text1"/>
          <w:sz w:val="22"/>
          <w:szCs w:val="22"/>
          <w:shd w:val="clear" w:color="auto" w:fill="FFFFFF"/>
        </w:rPr>
        <w:t xml:space="preserve">Tab. </w:t>
      </w:r>
      <w:r w:rsidR="00957CE9" w:rsidRPr="0049503A">
        <w:rPr>
          <w:color w:val="000000" w:themeColor="text1"/>
          <w:sz w:val="22"/>
          <w:szCs w:val="22"/>
          <w:shd w:val="clear" w:color="auto" w:fill="FFFFFF"/>
        </w:rPr>
        <w:t>3</w:t>
      </w:r>
      <w:r w:rsidR="0075187E" w:rsidRPr="0049503A">
        <w:rPr>
          <w:color w:val="000000" w:themeColor="text1"/>
          <w:sz w:val="22"/>
          <w:szCs w:val="22"/>
          <w:shd w:val="clear" w:color="auto" w:fill="FFFFFF"/>
        </w:rPr>
        <w:t>)</w:t>
      </w:r>
      <w:r w:rsidRPr="0049503A">
        <w:rPr>
          <w:color w:val="000000" w:themeColor="text1"/>
          <w:sz w:val="22"/>
          <w:szCs w:val="22"/>
          <w:shd w:val="clear" w:color="auto" w:fill="FFFFFF"/>
        </w:rPr>
        <w:t>, with trees at higher elevation that experienced the 1947 fire being shorter</w:t>
      </w:r>
      <w:r w:rsidR="0039612E" w:rsidRPr="0049503A">
        <w:rPr>
          <w:color w:val="000000" w:themeColor="text1"/>
          <w:sz w:val="22"/>
          <w:szCs w:val="22"/>
          <w:shd w:val="clear" w:color="auto" w:fill="FFFFFF"/>
        </w:rPr>
        <w:t xml:space="preserve"> </w:t>
      </w:r>
      <w:r w:rsidRPr="0049503A">
        <w:rPr>
          <w:color w:val="000000" w:themeColor="text1"/>
          <w:sz w:val="22"/>
          <w:szCs w:val="22"/>
          <w:shd w:val="clear" w:color="auto" w:fill="FFFFFF"/>
        </w:rPr>
        <w:t>than those at low elevation that did not experience the fire</w:t>
      </w:r>
      <w:r w:rsidR="0039612E" w:rsidRPr="0049503A">
        <w:rPr>
          <w:color w:val="000000" w:themeColor="text1"/>
          <w:sz w:val="22"/>
          <w:szCs w:val="22"/>
          <w:shd w:val="clear" w:color="auto" w:fill="FFFFFF"/>
        </w:rPr>
        <w:t xml:space="preserve"> and having a smaller DBH than all other sites</w:t>
      </w:r>
      <w:r w:rsidR="0075187E" w:rsidRPr="0049503A">
        <w:rPr>
          <w:color w:val="000000" w:themeColor="text1"/>
          <w:sz w:val="22"/>
          <w:szCs w:val="22"/>
          <w:shd w:val="clear" w:color="auto" w:fill="FFFFFF"/>
        </w:rPr>
        <w:t xml:space="preserve">. </w:t>
      </w:r>
      <w:r w:rsidRPr="0049503A">
        <w:rPr>
          <w:color w:val="000000" w:themeColor="text1"/>
          <w:sz w:val="22"/>
          <w:szCs w:val="22"/>
          <w:shd w:val="clear" w:color="auto" w:fill="FFFFFF"/>
        </w:rPr>
        <w:t xml:space="preserve">Canopy spread tended to </w:t>
      </w:r>
      <w:proofErr w:type="gramStart"/>
      <w:r w:rsidRPr="0049503A">
        <w:rPr>
          <w:color w:val="000000" w:themeColor="text1"/>
          <w:sz w:val="22"/>
          <w:szCs w:val="22"/>
          <w:shd w:val="clear" w:color="auto" w:fill="FFFFFF"/>
        </w:rPr>
        <w:t>be reduced</w:t>
      </w:r>
      <w:proofErr w:type="gramEnd"/>
      <w:r w:rsidRPr="0049503A">
        <w:rPr>
          <w:color w:val="000000" w:themeColor="text1"/>
          <w:sz w:val="22"/>
          <w:szCs w:val="22"/>
          <w:shd w:val="clear" w:color="auto" w:fill="FFFFFF"/>
        </w:rPr>
        <w:t xml:space="preserve"> at high elevation</w:t>
      </w:r>
      <w:r w:rsidR="00862893" w:rsidRPr="0049503A">
        <w:rPr>
          <w:color w:val="000000" w:themeColor="text1"/>
          <w:sz w:val="22"/>
          <w:szCs w:val="22"/>
          <w:shd w:val="clear" w:color="auto" w:fill="FFFFFF"/>
        </w:rPr>
        <w:t xml:space="preserve"> (</w:t>
      </w:r>
      <w:r w:rsidR="00862893" w:rsidRPr="0049503A">
        <w:rPr>
          <w:i/>
          <w:color w:val="000000" w:themeColor="text1"/>
          <w:sz w:val="22"/>
          <w:szCs w:val="22"/>
        </w:rPr>
        <w:t>P</w:t>
      </w:r>
      <w:r w:rsidR="00862893" w:rsidRPr="0049503A">
        <w:rPr>
          <w:color w:val="000000" w:themeColor="text1"/>
          <w:sz w:val="22"/>
          <w:szCs w:val="22"/>
        </w:rPr>
        <w:t xml:space="preserve"> &lt; 0.0</w:t>
      </w:r>
      <w:r w:rsidR="00BF7D6D" w:rsidRPr="0049503A">
        <w:rPr>
          <w:color w:val="000000" w:themeColor="text1"/>
          <w:sz w:val="22"/>
          <w:szCs w:val="22"/>
        </w:rPr>
        <w:t>1</w:t>
      </w:r>
      <w:r w:rsidR="0052758A" w:rsidRPr="0049503A">
        <w:rPr>
          <w:color w:val="000000" w:themeColor="text1"/>
          <w:sz w:val="22"/>
          <w:szCs w:val="22"/>
        </w:rPr>
        <w:t>,</w:t>
      </w:r>
      <w:r w:rsidR="0052758A" w:rsidRPr="0049503A">
        <w:rPr>
          <w:color w:val="000000" w:themeColor="text1"/>
          <w:sz w:val="22"/>
          <w:szCs w:val="22"/>
          <w:shd w:val="clear" w:color="auto" w:fill="FFFFFF"/>
        </w:rPr>
        <w:t xml:space="preserve"> </w:t>
      </w:r>
      <w:r w:rsidR="001F5E29" w:rsidRPr="0049503A">
        <w:rPr>
          <w:color w:val="000000" w:themeColor="text1"/>
          <w:sz w:val="22"/>
          <w:szCs w:val="22"/>
          <w:shd w:val="clear" w:color="auto" w:fill="FFFFFF"/>
        </w:rPr>
        <w:t xml:space="preserve">Fig. 6B and </w:t>
      </w:r>
      <w:r w:rsidR="0052758A" w:rsidRPr="0049503A">
        <w:rPr>
          <w:color w:val="000000" w:themeColor="text1"/>
          <w:sz w:val="22"/>
          <w:szCs w:val="22"/>
          <w:shd w:val="clear" w:color="auto" w:fill="FFFFFF"/>
        </w:rPr>
        <w:t xml:space="preserve">Tab. </w:t>
      </w:r>
      <w:r w:rsidR="00957CE9" w:rsidRPr="0049503A">
        <w:rPr>
          <w:color w:val="000000" w:themeColor="text1"/>
          <w:sz w:val="22"/>
          <w:szCs w:val="22"/>
          <w:shd w:val="clear" w:color="auto" w:fill="FFFFFF"/>
        </w:rPr>
        <w:t>3</w:t>
      </w:r>
      <w:r w:rsidR="00862893" w:rsidRPr="0049503A">
        <w:rPr>
          <w:color w:val="000000" w:themeColor="text1"/>
          <w:sz w:val="22"/>
          <w:szCs w:val="22"/>
        </w:rPr>
        <w:t>)</w:t>
      </w:r>
      <w:r w:rsidRPr="0049503A">
        <w:rPr>
          <w:color w:val="000000" w:themeColor="text1"/>
          <w:sz w:val="22"/>
          <w:szCs w:val="22"/>
        </w:rPr>
        <w:t xml:space="preserve">, although Tukey’s tests revealed no difference between sites at </w:t>
      </w:r>
      <w:r w:rsidRPr="0049503A">
        <w:rPr>
          <w:color w:val="000000" w:themeColor="text1"/>
          <w:sz w:val="22"/>
          <w:szCs w:val="22"/>
          <w:lang w:val="el-GR"/>
        </w:rPr>
        <w:t>α</w:t>
      </w:r>
      <w:ins w:id="87" w:author="Risa" w:date="2021-04-27T15:04:00Z">
        <w:r w:rsidR="00BB3384">
          <w:rPr>
            <w:color w:val="000000" w:themeColor="text1"/>
            <w:sz w:val="22"/>
            <w:szCs w:val="22"/>
          </w:rPr>
          <w:t xml:space="preserve"> </w:t>
        </w:r>
      </w:ins>
      <w:r w:rsidRPr="0049503A">
        <w:rPr>
          <w:color w:val="000000" w:themeColor="text1"/>
          <w:sz w:val="22"/>
          <w:szCs w:val="22"/>
        </w:rPr>
        <w:t>=</w:t>
      </w:r>
      <w:ins w:id="88" w:author="Risa" w:date="2021-04-27T15:04:00Z">
        <w:r w:rsidR="00BB3384">
          <w:rPr>
            <w:color w:val="000000" w:themeColor="text1"/>
            <w:sz w:val="22"/>
            <w:szCs w:val="22"/>
          </w:rPr>
          <w:t xml:space="preserve"> </w:t>
        </w:r>
      </w:ins>
      <w:r w:rsidRPr="0049503A">
        <w:rPr>
          <w:color w:val="000000" w:themeColor="text1"/>
          <w:sz w:val="22"/>
          <w:szCs w:val="22"/>
        </w:rPr>
        <w:t>0.05.</w:t>
      </w:r>
      <w:r w:rsidR="00862893" w:rsidRPr="0049503A">
        <w:rPr>
          <w:color w:val="000000" w:themeColor="text1"/>
          <w:sz w:val="22"/>
          <w:szCs w:val="22"/>
          <w:shd w:val="clear" w:color="auto" w:fill="FFFFFF"/>
        </w:rPr>
        <w:t xml:space="preserve"> </w:t>
      </w:r>
      <w:r w:rsidR="006C39F4" w:rsidRPr="0049503A">
        <w:rPr>
          <w:color w:val="000000" w:themeColor="text1"/>
          <w:sz w:val="22"/>
          <w:szCs w:val="22"/>
          <w:shd w:val="clear" w:color="auto" w:fill="FFFFFF"/>
        </w:rPr>
        <w:t>Distance between neighbors</w:t>
      </w:r>
      <w:r w:rsidR="0039612E" w:rsidRPr="0049503A">
        <w:rPr>
          <w:color w:val="000000" w:themeColor="text1"/>
          <w:sz w:val="22"/>
          <w:szCs w:val="22"/>
          <w:shd w:val="clear" w:color="auto" w:fill="FFFFFF"/>
        </w:rPr>
        <w:t xml:space="preserve"> was greater at high elevation sites, particularly the one that experienced the 1947 fire</w:t>
      </w:r>
      <w:r w:rsidR="00C56F9D" w:rsidRPr="0049503A">
        <w:rPr>
          <w:color w:val="000000" w:themeColor="text1"/>
          <w:sz w:val="22"/>
          <w:szCs w:val="22"/>
        </w:rPr>
        <w:t xml:space="preserve"> </w:t>
      </w:r>
      <w:r w:rsidR="00862893" w:rsidRPr="0049503A">
        <w:rPr>
          <w:color w:val="000000" w:themeColor="text1"/>
          <w:sz w:val="22"/>
          <w:szCs w:val="22"/>
        </w:rPr>
        <w:t>(</w:t>
      </w:r>
      <w:r w:rsidR="00862893" w:rsidRPr="0049503A">
        <w:rPr>
          <w:i/>
          <w:color w:val="000000" w:themeColor="text1"/>
          <w:sz w:val="22"/>
          <w:szCs w:val="22"/>
          <w:shd w:val="clear" w:color="auto" w:fill="FFFFFF"/>
        </w:rPr>
        <w:t>P</w:t>
      </w:r>
      <w:r w:rsidR="00862893" w:rsidRPr="0049503A">
        <w:rPr>
          <w:color w:val="000000" w:themeColor="text1"/>
          <w:sz w:val="22"/>
          <w:szCs w:val="22"/>
          <w:shd w:val="clear" w:color="auto" w:fill="FFFFFF"/>
        </w:rPr>
        <w:t xml:space="preserve"> &lt; 0.0</w:t>
      </w:r>
      <w:r w:rsidR="0052758A" w:rsidRPr="0049503A">
        <w:rPr>
          <w:color w:val="000000" w:themeColor="text1"/>
          <w:sz w:val="22"/>
          <w:szCs w:val="22"/>
          <w:shd w:val="clear" w:color="auto" w:fill="FFFFFF"/>
        </w:rPr>
        <w:t>1</w:t>
      </w:r>
      <w:r w:rsidR="00862893" w:rsidRPr="0049503A">
        <w:rPr>
          <w:color w:val="000000" w:themeColor="text1"/>
          <w:sz w:val="22"/>
          <w:szCs w:val="22"/>
          <w:shd w:val="clear" w:color="auto" w:fill="FFFFFF"/>
        </w:rPr>
        <w:t xml:space="preserve">, </w:t>
      </w:r>
      <w:r w:rsidR="001F5E29" w:rsidRPr="0049503A">
        <w:rPr>
          <w:color w:val="000000" w:themeColor="text1"/>
          <w:sz w:val="22"/>
          <w:szCs w:val="22"/>
          <w:shd w:val="clear" w:color="auto" w:fill="FFFFFF"/>
        </w:rPr>
        <w:t xml:space="preserve">Fig. 6D and </w:t>
      </w:r>
      <w:r w:rsidR="00E2287A" w:rsidRPr="0049503A">
        <w:rPr>
          <w:color w:val="000000" w:themeColor="text1"/>
          <w:sz w:val="22"/>
          <w:szCs w:val="22"/>
          <w:shd w:val="clear" w:color="auto" w:fill="FFFFFF"/>
        </w:rPr>
        <w:t>Tab.</w:t>
      </w:r>
      <w:r w:rsidR="001F5E29" w:rsidRPr="0049503A">
        <w:rPr>
          <w:color w:val="000000" w:themeColor="text1"/>
          <w:sz w:val="22"/>
          <w:szCs w:val="22"/>
          <w:shd w:val="clear" w:color="auto" w:fill="FFFFFF"/>
        </w:rPr>
        <w:t xml:space="preserve"> </w:t>
      </w:r>
      <w:r w:rsidR="00957CE9" w:rsidRPr="0049503A">
        <w:rPr>
          <w:color w:val="000000" w:themeColor="text1"/>
          <w:sz w:val="22"/>
          <w:szCs w:val="22"/>
          <w:shd w:val="clear" w:color="auto" w:fill="FFFFFF"/>
        </w:rPr>
        <w:t>3</w:t>
      </w:r>
      <w:r w:rsidR="00862893" w:rsidRPr="0049503A">
        <w:rPr>
          <w:color w:val="000000" w:themeColor="text1"/>
          <w:sz w:val="22"/>
          <w:szCs w:val="22"/>
          <w:shd w:val="clear" w:color="auto" w:fill="FFFFFF"/>
        </w:rPr>
        <w:t>)</w:t>
      </w:r>
      <w:r w:rsidR="00862893" w:rsidRPr="0049503A">
        <w:rPr>
          <w:color w:val="000000" w:themeColor="text1"/>
          <w:sz w:val="22"/>
          <w:szCs w:val="22"/>
        </w:rPr>
        <w:t>.</w:t>
      </w:r>
    </w:p>
    <w:p w14:paraId="73802091" w14:textId="77777777" w:rsidR="001C5FD6" w:rsidRPr="0049503A" w:rsidRDefault="001C5FD6" w:rsidP="0049503A">
      <w:pPr>
        <w:spacing w:line="276" w:lineRule="auto"/>
        <w:jc w:val="both"/>
        <w:rPr>
          <w:color w:val="000000" w:themeColor="text1"/>
          <w:sz w:val="18"/>
          <w:szCs w:val="18"/>
          <w:shd w:val="clear" w:color="auto" w:fill="FFFFFF"/>
        </w:rPr>
      </w:pPr>
    </w:p>
    <w:p w14:paraId="514098DF" w14:textId="77777777" w:rsidR="00AC07E2" w:rsidRPr="0049503A" w:rsidRDefault="00AC07E2" w:rsidP="0049503A">
      <w:pPr>
        <w:spacing w:line="276" w:lineRule="auto"/>
        <w:jc w:val="both"/>
        <w:rPr>
          <w:color w:val="000000" w:themeColor="text1"/>
          <w:sz w:val="22"/>
          <w:szCs w:val="22"/>
          <w:shd w:val="clear" w:color="auto" w:fill="FFFFFF"/>
        </w:rPr>
      </w:pPr>
      <w:r w:rsidRPr="0049503A">
        <w:rPr>
          <w:i/>
          <w:iCs/>
          <w:color w:val="000000" w:themeColor="text1"/>
          <w:shd w:val="clear" w:color="auto" w:fill="FFFFFF"/>
        </w:rPr>
        <w:t>iWUE</w:t>
      </w:r>
      <w:r w:rsidRPr="0049503A">
        <w:rPr>
          <w:i/>
          <w:iCs/>
          <w:color w:val="000000" w:themeColor="text1"/>
          <w:shd w:val="clear" w:color="auto" w:fill="FFFFFF"/>
          <w:vertAlign w:val="subscript"/>
        </w:rPr>
        <w:t>δ</w:t>
      </w:r>
      <w:r w:rsidRPr="0049503A">
        <w:rPr>
          <w:i/>
          <w:iCs/>
          <w:color w:val="000000" w:themeColor="text1"/>
          <w:shd w:val="clear" w:color="auto" w:fill="FFFFFF"/>
          <w:vertAlign w:val="superscript"/>
        </w:rPr>
        <w:t>13</w:t>
      </w:r>
      <w:r w:rsidRPr="0049503A">
        <w:rPr>
          <w:i/>
          <w:iCs/>
          <w:color w:val="000000" w:themeColor="text1"/>
          <w:shd w:val="clear" w:color="auto" w:fill="FFFFFF"/>
          <w:vertAlign w:val="subscript"/>
        </w:rPr>
        <w:t xml:space="preserve">C </w:t>
      </w:r>
    </w:p>
    <w:p w14:paraId="36359368" w14:textId="537A96D9" w:rsidR="00AC07E2" w:rsidRPr="0049503A" w:rsidRDefault="00AC07E2" w:rsidP="0049503A">
      <w:pPr>
        <w:spacing w:line="276" w:lineRule="auto"/>
        <w:jc w:val="both"/>
        <w:rPr>
          <w:color w:val="000000" w:themeColor="text1"/>
          <w:sz w:val="22"/>
          <w:szCs w:val="22"/>
        </w:rPr>
      </w:pPr>
      <w:r w:rsidRPr="0049503A">
        <w:rPr>
          <w:color w:val="000000" w:themeColor="text1"/>
          <w:sz w:val="22"/>
          <w:szCs w:val="22"/>
          <w:shd w:val="clear" w:color="auto" w:fill="FFFFFF"/>
        </w:rPr>
        <w:t xml:space="preserve">Trees at higher elevations experienced </w:t>
      </w:r>
      <w:r w:rsidR="0039612E" w:rsidRPr="0049503A">
        <w:rPr>
          <w:color w:val="000000" w:themeColor="text1"/>
          <w:sz w:val="22"/>
          <w:szCs w:val="22"/>
          <w:shd w:val="clear" w:color="auto" w:fill="FFFFFF"/>
        </w:rPr>
        <w:t xml:space="preserve">less </w:t>
      </w:r>
      <w:r w:rsidRPr="0049503A">
        <w:rPr>
          <w:color w:val="000000" w:themeColor="text1"/>
          <w:sz w:val="22"/>
          <w:szCs w:val="22"/>
          <w:shd w:val="clear" w:color="auto" w:fill="FFFFFF"/>
        </w:rPr>
        <w:t>negative iWUE</w:t>
      </w:r>
      <w:r w:rsidRPr="0049503A">
        <w:rPr>
          <w:color w:val="000000" w:themeColor="text1"/>
          <w:sz w:val="22"/>
          <w:szCs w:val="22"/>
          <w:shd w:val="clear" w:color="auto" w:fill="FFFFFF"/>
          <w:vertAlign w:val="subscript"/>
        </w:rPr>
        <w:t>δ</w:t>
      </w:r>
      <w:r w:rsidRPr="0049503A">
        <w:rPr>
          <w:color w:val="000000" w:themeColor="text1"/>
          <w:sz w:val="22"/>
          <w:szCs w:val="22"/>
          <w:shd w:val="clear" w:color="auto" w:fill="FFFFFF"/>
          <w:vertAlign w:val="superscript"/>
        </w:rPr>
        <w:t>13</w:t>
      </w:r>
      <w:r w:rsidRPr="0049503A">
        <w:rPr>
          <w:color w:val="000000" w:themeColor="text1"/>
          <w:sz w:val="22"/>
          <w:szCs w:val="22"/>
          <w:shd w:val="clear" w:color="auto" w:fill="FFFFFF"/>
          <w:vertAlign w:val="subscript"/>
        </w:rPr>
        <w:t>C</w:t>
      </w:r>
      <w:r w:rsidRPr="0049503A">
        <w:rPr>
          <w:color w:val="000000" w:themeColor="text1"/>
          <w:sz w:val="22"/>
          <w:szCs w:val="22"/>
          <w:shd w:val="clear" w:color="auto" w:fill="FFFFFF"/>
        </w:rPr>
        <w:t xml:space="preserve"> (</w:t>
      </w:r>
      <w:r w:rsidRPr="0049503A">
        <w:rPr>
          <w:i/>
          <w:color w:val="000000" w:themeColor="text1"/>
          <w:sz w:val="22"/>
          <w:szCs w:val="22"/>
        </w:rPr>
        <w:t xml:space="preserve">P </w:t>
      </w:r>
      <w:r w:rsidRPr="0049503A">
        <w:rPr>
          <w:color w:val="000000" w:themeColor="text1"/>
          <w:sz w:val="22"/>
          <w:szCs w:val="22"/>
        </w:rPr>
        <w:t>&lt; 0.01, Fig. 7A and Tab. 6</w:t>
      </w:r>
      <w:r w:rsidRPr="0049503A">
        <w:rPr>
          <w:color w:val="000000" w:themeColor="text1"/>
          <w:sz w:val="22"/>
          <w:szCs w:val="22"/>
          <w:shd w:val="clear" w:color="auto" w:fill="FFFFFF"/>
        </w:rPr>
        <w:t xml:space="preserve">), reflecting greater </w:t>
      </w:r>
      <w:r w:rsidR="0039612E" w:rsidRPr="0049503A">
        <w:rPr>
          <w:color w:val="000000" w:themeColor="text1"/>
          <w:sz w:val="22"/>
          <w:szCs w:val="22"/>
          <w:shd w:val="clear" w:color="auto" w:fill="FFFFFF"/>
        </w:rPr>
        <w:t>water use efficiency, regardless of fire history</w:t>
      </w:r>
      <w:r w:rsidRPr="0049503A">
        <w:rPr>
          <w:color w:val="000000" w:themeColor="text1"/>
          <w:sz w:val="22"/>
          <w:szCs w:val="22"/>
          <w:shd w:val="clear" w:color="auto" w:fill="FFFFFF"/>
        </w:rPr>
        <w:t xml:space="preserve">. There were no significant differences between tree populations </w:t>
      </w:r>
      <w:r w:rsidR="0039612E" w:rsidRPr="0049503A">
        <w:rPr>
          <w:color w:val="000000" w:themeColor="text1"/>
          <w:sz w:val="22"/>
          <w:szCs w:val="22"/>
          <w:shd w:val="clear" w:color="auto" w:fill="FFFFFF"/>
        </w:rPr>
        <w:t xml:space="preserve">for </w:t>
      </w:r>
      <w:r w:rsidRPr="00FE5D60">
        <w:rPr>
          <w:color w:val="000000" w:themeColor="text1"/>
          <w:sz w:val="22"/>
          <w:szCs w:val="22"/>
          <w:shd w:val="clear" w:color="auto" w:fill="FFFFFF"/>
          <w:rPrChange w:id="89" w:author="Risa" w:date="2021-04-27T15:05:00Z">
            <w:rPr>
              <w:color w:val="000000" w:themeColor="text1"/>
              <w:sz w:val="22"/>
              <w:szCs w:val="22"/>
              <w:shd w:val="clear" w:color="auto" w:fill="FFFFFF"/>
              <w:vertAlign w:val="subscript"/>
            </w:rPr>
          </w:rPrChange>
        </w:rPr>
        <w:t>δ</w:t>
      </w:r>
      <w:r w:rsidRPr="0049503A">
        <w:rPr>
          <w:color w:val="000000" w:themeColor="text1"/>
          <w:sz w:val="22"/>
          <w:szCs w:val="22"/>
          <w:shd w:val="clear" w:color="auto" w:fill="FFFFFF"/>
          <w:vertAlign w:val="superscript"/>
        </w:rPr>
        <w:t>15</w:t>
      </w:r>
      <w:r w:rsidRPr="0049503A">
        <w:rPr>
          <w:color w:val="000000" w:themeColor="text1"/>
          <w:sz w:val="22"/>
          <w:szCs w:val="22"/>
          <w:shd w:val="clear" w:color="auto" w:fill="FFFFFF"/>
        </w:rPr>
        <w:t>N (</w:t>
      </w:r>
      <w:r w:rsidRPr="0049503A">
        <w:rPr>
          <w:i/>
          <w:color w:val="000000" w:themeColor="text1"/>
          <w:sz w:val="22"/>
          <w:szCs w:val="22"/>
        </w:rPr>
        <w:t>P</w:t>
      </w:r>
      <w:r w:rsidRPr="0049503A">
        <w:rPr>
          <w:color w:val="000000" w:themeColor="text1"/>
          <w:sz w:val="22"/>
          <w:szCs w:val="22"/>
        </w:rPr>
        <w:t xml:space="preserve"> &gt; 0.05, Fig. 7B and Tab. 6)</w:t>
      </w:r>
    </w:p>
    <w:p w14:paraId="4064C1F1" w14:textId="77777777" w:rsidR="00AC07E2" w:rsidRPr="0049503A" w:rsidRDefault="00AC07E2" w:rsidP="0049503A">
      <w:pPr>
        <w:spacing w:line="276" w:lineRule="auto"/>
        <w:jc w:val="both"/>
        <w:rPr>
          <w:color w:val="000000" w:themeColor="text1"/>
          <w:sz w:val="22"/>
          <w:szCs w:val="22"/>
        </w:rPr>
      </w:pPr>
    </w:p>
    <w:p w14:paraId="66922490" w14:textId="77777777" w:rsidR="00E2287A" w:rsidRPr="0049503A" w:rsidRDefault="00E2287A" w:rsidP="0049503A">
      <w:pPr>
        <w:spacing w:line="276" w:lineRule="auto"/>
        <w:jc w:val="both"/>
        <w:rPr>
          <w:i/>
          <w:iCs/>
          <w:color w:val="000000" w:themeColor="text1"/>
          <w:shd w:val="clear" w:color="auto" w:fill="FFFFFF"/>
        </w:rPr>
      </w:pPr>
      <w:r w:rsidRPr="0049503A">
        <w:rPr>
          <w:i/>
          <w:iCs/>
          <w:color w:val="000000" w:themeColor="text1"/>
          <w:shd w:val="clear" w:color="auto" w:fill="FFFFFF"/>
        </w:rPr>
        <w:t>Foliar organics</w:t>
      </w:r>
    </w:p>
    <w:p w14:paraId="35A21AAE" w14:textId="7B7464CE" w:rsidR="00C56F9D" w:rsidRPr="0049503A" w:rsidRDefault="0039612E" w:rsidP="0049503A">
      <w:pPr>
        <w:spacing w:line="276" w:lineRule="auto"/>
        <w:jc w:val="both"/>
        <w:rPr>
          <w:color w:val="000000" w:themeColor="text1"/>
          <w:sz w:val="22"/>
          <w:szCs w:val="22"/>
          <w:shd w:val="clear" w:color="auto" w:fill="FFFFFF"/>
        </w:rPr>
      </w:pPr>
      <w:r w:rsidRPr="0049503A">
        <w:rPr>
          <w:color w:val="000000" w:themeColor="text1"/>
          <w:sz w:val="22"/>
          <w:szCs w:val="22"/>
          <w:shd w:val="clear" w:color="auto" w:fill="FFFFFF"/>
        </w:rPr>
        <w:t>On average, f</w:t>
      </w:r>
      <w:r w:rsidR="00E2287A" w:rsidRPr="0049503A">
        <w:rPr>
          <w:color w:val="000000" w:themeColor="text1"/>
          <w:sz w:val="22"/>
          <w:szCs w:val="22"/>
          <w:shd w:val="clear" w:color="auto" w:fill="FFFFFF"/>
        </w:rPr>
        <w:t xml:space="preserve">oliar C was </w:t>
      </w:r>
      <w:r w:rsidRPr="0049503A">
        <w:rPr>
          <w:color w:val="000000" w:themeColor="text1"/>
          <w:sz w:val="22"/>
          <w:szCs w:val="22"/>
          <w:shd w:val="clear" w:color="auto" w:fill="FFFFFF"/>
        </w:rPr>
        <w:t>greater</w:t>
      </w:r>
      <w:r w:rsidR="00E2287A" w:rsidRPr="0049503A">
        <w:rPr>
          <w:color w:val="000000" w:themeColor="text1"/>
          <w:sz w:val="22"/>
          <w:szCs w:val="22"/>
          <w:shd w:val="clear" w:color="auto" w:fill="FFFFFF"/>
        </w:rPr>
        <w:t xml:space="preserve"> at upper elevations, however the results were not statistically significant (</w:t>
      </w:r>
      <w:r w:rsidR="00E2287A" w:rsidRPr="0049503A">
        <w:rPr>
          <w:i/>
          <w:color w:val="000000" w:themeColor="text1"/>
          <w:sz w:val="22"/>
          <w:szCs w:val="22"/>
        </w:rPr>
        <w:t>P</w:t>
      </w:r>
      <w:r w:rsidR="00E2287A" w:rsidRPr="0049503A">
        <w:rPr>
          <w:color w:val="000000" w:themeColor="text1"/>
          <w:sz w:val="22"/>
          <w:szCs w:val="22"/>
        </w:rPr>
        <w:t xml:space="preserve"> &gt; 0.05, </w:t>
      </w:r>
      <w:r w:rsidR="001F5E29" w:rsidRPr="0049503A">
        <w:rPr>
          <w:color w:val="000000" w:themeColor="text1"/>
          <w:sz w:val="22"/>
          <w:szCs w:val="22"/>
        </w:rPr>
        <w:t xml:space="preserve">Fig. </w:t>
      </w:r>
      <w:r w:rsidR="00AC07E2" w:rsidRPr="0049503A">
        <w:rPr>
          <w:color w:val="000000" w:themeColor="text1"/>
          <w:sz w:val="22"/>
          <w:szCs w:val="22"/>
        </w:rPr>
        <w:t>8</w:t>
      </w:r>
      <w:r w:rsidR="001F5E29" w:rsidRPr="0049503A">
        <w:rPr>
          <w:color w:val="000000" w:themeColor="text1"/>
          <w:sz w:val="22"/>
          <w:szCs w:val="22"/>
        </w:rPr>
        <w:t xml:space="preserve">A and </w:t>
      </w:r>
      <w:r w:rsidR="00E2287A" w:rsidRPr="0049503A">
        <w:rPr>
          <w:color w:val="000000" w:themeColor="text1"/>
          <w:sz w:val="22"/>
          <w:szCs w:val="22"/>
        </w:rPr>
        <w:t>Tab. 4)</w:t>
      </w:r>
      <w:r w:rsidR="00E2287A" w:rsidRPr="0049503A">
        <w:rPr>
          <w:color w:val="000000" w:themeColor="text1"/>
          <w:sz w:val="22"/>
          <w:szCs w:val="22"/>
          <w:shd w:val="clear" w:color="auto" w:fill="FFFFFF"/>
        </w:rPr>
        <w:t xml:space="preserve">; nor </w:t>
      </w:r>
      <w:r w:rsidRPr="0049503A">
        <w:rPr>
          <w:color w:val="000000" w:themeColor="text1"/>
          <w:sz w:val="22"/>
          <w:szCs w:val="22"/>
          <w:shd w:val="clear" w:color="auto" w:fill="FFFFFF"/>
        </w:rPr>
        <w:t>was there a difference in</w:t>
      </w:r>
      <w:r w:rsidR="00E2287A" w:rsidRPr="0049503A">
        <w:rPr>
          <w:color w:val="000000" w:themeColor="text1"/>
          <w:sz w:val="22"/>
          <w:szCs w:val="22"/>
          <w:shd w:val="clear" w:color="auto" w:fill="FFFFFF"/>
        </w:rPr>
        <w:t xml:space="preserve"> C/N</w:t>
      </w:r>
      <w:r w:rsidRPr="0049503A">
        <w:rPr>
          <w:color w:val="000000" w:themeColor="text1"/>
          <w:sz w:val="22"/>
          <w:szCs w:val="22"/>
          <w:shd w:val="clear" w:color="auto" w:fill="FFFFFF"/>
        </w:rPr>
        <w:t xml:space="preserve"> between sites</w:t>
      </w:r>
      <w:r w:rsidR="00E2287A" w:rsidRPr="0049503A">
        <w:rPr>
          <w:color w:val="000000" w:themeColor="text1"/>
          <w:sz w:val="22"/>
          <w:szCs w:val="22"/>
          <w:shd w:val="clear" w:color="auto" w:fill="FFFFFF"/>
        </w:rPr>
        <w:t xml:space="preserve"> (</w:t>
      </w:r>
      <w:r w:rsidR="00E2287A" w:rsidRPr="0049503A">
        <w:rPr>
          <w:i/>
          <w:color w:val="000000" w:themeColor="text1"/>
          <w:sz w:val="22"/>
          <w:szCs w:val="22"/>
        </w:rPr>
        <w:t>P</w:t>
      </w:r>
      <w:r w:rsidR="00E2287A" w:rsidRPr="0049503A">
        <w:rPr>
          <w:color w:val="000000" w:themeColor="text1"/>
          <w:sz w:val="22"/>
          <w:szCs w:val="22"/>
        </w:rPr>
        <w:t xml:space="preserve"> &gt; 0.05, </w:t>
      </w:r>
      <w:r w:rsidR="001F5E29" w:rsidRPr="0049503A">
        <w:rPr>
          <w:color w:val="000000" w:themeColor="text1"/>
          <w:sz w:val="22"/>
          <w:szCs w:val="22"/>
        </w:rPr>
        <w:t xml:space="preserve">Fig. </w:t>
      </w:r>
      <w:r w:rsidR="00AC07E2" w:rsidRPr="0049503A">
        <w:rPr>
          <w:color w:val="000000" w:themeColor="text1"/>
          <w:sz w:val="22"/>
          <w:szCs w:val="22"/>
        </w:rPr>
        <w:t>8</w:t>
      </w:r>
      <w:r w:rsidR="001F5E29" w:rsidRPr="0049503A">
        <w:rPr>
          <w:color w:val="000000" w:themeColor="text1"/>
          <w:sz w:val="22"/>
          <w:szCs w:val="22"/>
        </w:rPr>
        <w:t xml:space="preserve">C and </w:t>
      </w:r>
      <w:r w:rsidR="00E2287A" w:rsidRPr="0049503A">
        <w:rPr>
          <w:color w:val="000000" w:themeColor="text1"/>
          <w:sz w:val="22"/>
          <w:szCs w:val="22"/>
        </w:rPr>
        <w:t>Tab. 4)</w:t>
      </w:r>
      <w:r w:rsidR="00E2287A" w:rsidRPr="0049503A">
        <w:rPr>
          <w:color w:val="000000" w:themeColor="text1"/>
          <w:sz w:val="22"/>
          <w:szCs w:val="22"/>
          <w:shd w:val="clear" w:color="auto" w:fill="FFFFFF"/>
        </w:rPr>
        <w:t xml:space="preserve">. </w:t>
      </w:r>
      <w:r w:rsidRPr="0049503A">
        <w:rPr>
          <w:color w:val="000000" w:themeColor="text1"/>
          <w:sz w:val="22"/>
          <w:szCs w:val="22"/>
          <w:shd w:val="clear" w:color="auto" w:fill="FFFFFF"/>
        </w:rPr>
        <w:t>Our linear model suggested that</w:t>
      </w:r>
      <w:r w:rsidR="00AC07E2" w:rsidRPr="0049503A">
        <w:rPr>
          <w:color w:val="000000" w:themeColor="text1"/>
          <w:sz w:val="22"/>
          <w:szCs w:val="22"/>
          <w:shd w:val="clear" w:color="auto" w:fill="FFFFFF"/>
        </w:rPr>
        <w:t xml:space="preserve"> fire accounted for a significant influence on </w:t>
      </w:r>
      <w:r w:rsidRPr="0049503A">
        <w:rPr>
          <w:color w:val="000000" w:themeColor="text1"/>
          <w:sz w:val="22"/>
          <w:szCs w:val="22"/>
          <w:shd w:val="clear" w:color="auto" w:fill="FFFFFF"/>
        </w:rPr>
        <w:t xml:space="preserve">foliar </w:t>
      </w:r>
      <w:r w:rsidR="00AC07E2" w:rsidRPr="0049503A">
        <w:rPr>
          <w:color w:val="000000" w:themeColor="text1"/>
          <w:sz w:val="22"/>
          <w:szCs w:val="22"/>
          <w:shd w:val="clear" w:color="auto" w:fill="FFFFFF"/>
        </w:rPr>
        <w:t>N (</w:t>
      </w:r>
      <w:r w:rsidR="00AC07E2" w:rsidRPr="0049503A">
        <w:rPr>
          <w:i/>
          <w:color w:val="000000" w:themeColor="text1"/>
          <w:sz w:val="22"/>
          <w:szCs w:val="22"/>
        </w:rPr>
        <w:t>P</w:t>
      </w:r>
      <w:r w:rsidR="00AC07E2" w:rsidRPr="0049503A">
        <w:rPr>
          <w:color w:val="000000" w:themeColor="text1"/>
          <w:sz w:val="22"/>
          <w:szCs w:val="22"/>
        </w:rPr>
        <w:t xml:space="preserve"> &lt; 0.05,</w:t>
      </w:r>
      <w:r w:rsidR="00AC07E2" w:rsidRPr="0049503A">
        <w:rPr>
          <w:color w:val="000000" w:themeColor="text1"/>
          <w:sz w:val="22"/>
          <w:szCs w:val="22"/>
          <w:shd w:val="clear" w:color="auto" w:fill="FFFFFF"/>
        </w:rPr>
        <w:t xml:space="preserve"> Fig. 8B and Tab. 4</w:t>
      </w:r>
      <w:r w:rsidR="00AC07E2" w:rsidRPr="0049503A">
        <w:rPr>
          <w:color w:val="000000" w:themeColor="text1"/>
          <w:sz w:val="22"/>
          <w:szCs w:val="22"/>
        </w:rPr>
        <w:t>)</w:t>
      </w:r>
      <w:r w:rsidRPr="0049503A">
        <w:rPr>
          <w:color w:val="000000" w:themeColor="text1"/>
          <w:sz w:val="22"/>
          <w:szCs w:val="22"/>
        </w:rPr>
        <w:t xml:space="preserve">, however post-hoc Tukey’s tests found no difference between sites at </w:t>
      </w:r>
      <w:r w:rsidRPr="0049503A">
        <w:rPr>
          <w:color w:val="000000" w:themeColor="text1"/>
          <w:sz w:val="22"/>
          <w:szCs w:val="22"/>
          <w:lang w:val="el-GR"/>
        </w:rPr>
        <w:t>α</w:t>
      </w:r>
      <w:ins w:id="90" w:author="Risa" w:date="2021-04-27T15:05:00Z">
        <w:r w:rsidR="00FE5D60">
          <w:rPr>
            <w:color w:val="000000" w:themeColor="text1"/>
            <w:sz w:val="22"/>
            <w:szCs w:val="22"/>
          </w:rPr>
          <w:t xml:space="preserve"> </w:t>
        </w:r>
      </w:ins>
      <w:r w:rsidRPr="0049503A">
        <w:rPr>
          <w:color w:val="000000" w:themeColor="text1"/>
          <w:sz w:val="22"/>
          <w:szCs w:val="22"/>
        </w:rPr>
        <w:t>=</w:t>
      </w:r>
      <w:ins w:id="91" w:author="Risa" w:date="2021-04-27T15:05:00Z">
        <w:r w:rsidR="00FE5D60">
          <w:rPr>
            <w:color w:val="000000" w:themeColor="text1"/>
            <w:sz w:val="22"/>
            <w:szCs w:val="22"/>
          </w:rPr>
          <w:t xml:space="preserve"> </w:t>
        </w:r>
      </w:ins>
      <w:r w:rsidRPr="0049503A">
        <w:rPr>
          <w:color w:val="000000" w:themeColor="text1"/>
          <w:sz w:val="22"/>
          <w:szCs w:val="22"/>
        </w:rPr>
        <w:t>0.05 (Fig. 8B).</w:t>
      </w:r>
    </w:p>
    <w:p w14:paraId="7AB1507D" w14:textId="60DFA8CD" w:rsidR="00AC07E2" w:rsidRPr="0049503A" w:rsidRDefault="00E2287A" w:rsidP="0049503A">
      <w:pPr>
        <w:spacing w:line="276" w:lineRule="auto"/>
        <w:jc w:val="both"/>
        <w:rPr>
          <w:color w:val="000000" w:themeColor="text1"/>
          <w:sz w:val="22"/>
          <w:szCs w:val="22"/>
          <w:shd w:val="clear" w:color="auto" w:fill="FFFFFF"/>
        </w:rPr>
      </w:pPr>
      <w:r w:rsidRPr="0049503A">
        <w:rPr>
          <w:color w:val="000000" w:themeColor="text1"/>
          <w:sz w:val="22"/>
          <w:szCs w:val="22"/>
          <w:shd w:val="clear" w:color="auto" w:fill="FFFFFF"/>
        </w:rPr>
        <w:t xml:space="preserve"> </w:t>
      </w:r>
    </w:p>
    <w:p w14:paraId="168774B9" w14:textId="613CF5DF" w:rsidR="00E2287A" w:rsidRPr="0049503A" w:rsidRDefault="00E2287A" w:rsidP="0049503A">
      <w:pPr>
        <w:spacing w:line="276" w:lineRule="auto"/>
        <w:jc w:val="both"/>
        <w:rPr>
          <w:color w:val="000000" w:themeColor="text1"/>
          <w:sz w:val="22"/>
          <w:szCs w:val="22"/>
          <w:shd w:val="clear" w:color="auto" w:fill="FFFFFF"/>
        </w:rPr>
      </w:pPr>
      <w:r w:rsidRPr="0049503A">
        <w:rPr>
          <w:i/>
          <w:iCs/>
          <w:color w:val="000000" w:themeColor="text1"/>
          <w:shd w:val="clear" w:color="auto" w:fill="FFFFFF"/>
        </w:rPr>
        <w:t>Foliar macronutrient</w:t>
      </w:r>
      <w:r w:rsidRPr="0049503A">
        <w:rPr>
          <w:color w:val="000000" w:themeColor="text1"/>
          <w:shd w:val="clear" w:color="auto" w:fill="FFFFFF"/>
        </w:rPr>
        <w:t xml:space="preserve"> </w:t>
      </w:r>
    </w:p>
    <w:p w14:paraId="6595969A" w14:textId="42FA6FE6" w:rsidR="00E2287A" w:rsidRPr="0049503A" w:rsidRDefault="00E2287A" w:rsidP="0049503A">
      <w:pPr>
        <w:spacing w:line="276" w:lineRule="auto"/>
        <w:jc w:val="both"/>
        <w:rPr>
          <w:color w:val="000000" w:themeColor="text1"/>
          <w:sz w:val="22"/>
          <w:szCs w:val="22"/>
          <w:shd w:val="clear" w:color="auto" w:fill="FFFFFF"/>
        </w:rPr>
      </w:pPr>
      <w:r w:rsidRPr="0049503A">
        <w:rPr>
          <w:color w:val="000000" w:themeColor="text1"/>
          <w:sz w:val="22"/>
          <w:szCs w:val="22"/>
          <w:shd w:val="clear" w:color="auto" w:fill="FFFFFF"/>
        </w:rPr>
        <w:t xml:space="preserve">Foliar </w:t>
      </w:r>
      <w:r w:rsidR="0039612E" w:rsidRPr="0049503A">
        <w:rPr>
          <w:color w:val="000000" w:themeColor="text1"/>
          <w:sz w:val="22"/>
          <w:szCs w:val="22"/>
          <w:shd w:val="clear" w:color="auto" w:fill="FFFFFF"/>
        </w:rPr>
        <w:t>Ca</w:t>
      </w:r>
      <w:del w:id="92" w:author="Risa" w:date="2021-04-27T15:05:00Z">
        <w:r w:rsidR="0039612E" w:rsidRPr="0049503A" w:rsidDel="0008601A">
          <w:rPr>
            <w:color w:val="000000" w:themeColor="text1"/>
            <w:sz w:val="22"/>
            <w:szCs w:val="22"/>
            <w:shd w:val="clear" w:color="auto" w:fill="FFFFFF"/>
            <w:vertAlign w:val="superscript"/>
          </w:rPr>
          <w:delText>+</w:delText>
        </w:r>
      </w:del>
      <w:r w:rsidR="0039612E" w:rsidRPr="0049503A">
        <w:rPr>
          <w:color w:val="000000" w:themeColor="text1"/>
          <w:sz w:val="22"/>
          <w:szCs w:val="22"/>
          <w:shd w:val="clear" w:color="auto" w:fill="FFFFFF"/>
          <w:vertAlign w:val="superscript"/>
        </w:rPr>
        <w:t>2</w:t>
      </w:r>
      <w:ins w:id="93" w:author="Risa" w:date="2021-04-27T15:05:00Z">
        <w:r w:rsidR="0008601A">
          <w:rPr>
            <w:color w:val="000000" w:themeColor="text1"/>
            <w:sz w:val="22"/>
            <w:szCs w:val="22"/>
            <w:shd w:val="clear" w:color="auto" w:fill="FFFFFF"/>
            <w:vertAlign w:val="superscript"/>
          </w:rPr>
          <w:t>+</w:t>
        </w:r>
      </w:ins>
      <w:r w:rsidR="0039612E" w:rsidRPr="0049503A">
        <w:rPr>
          <w:color w:val="000000" w:themeColor="text1"/>
          <w:sz w:val="22"/>
          <w:szCs w:val="22"/>
          <w:shd w:val="clear" w:color="auto" w:fill="FFFFFF"/>
        </w:rPr>
        <w:t xml:space="preserve"> was negatively </w:t>
      </w:r>
      <w:proofErr w:type="gramStart"/>
      <w:r w:rsidRPr="0049503A">
        <w:rPr>
          <w:color w:val="000000" w:themeColor="text1"/>
          <w:sz w:val="22"/>
          <w:szCs w:val="22"/>
          <w:shd w:val="clear" w:color="auto" w:fill="FFFFFF"/>
        </w:rPr>
        <w:t>impacted</w:t>
      </w:r>
      <w:proofErr w:type="gramEnd"/>
      <w:r w:rsidRPr="0049503A">
        <w:rPr>
          <w:color w:val="000000" w:themeColor="text1"/>
          <w:sz w:val="22"/>
          <w:szCs w:val="22"/>
          <w:shd w:val="clear" w:color="auto" w:fill="FFFFFF"/>
        </w:rPr>
        <w:t xml:space="preserve"> </w:t>
      </w:r>
      <w:r w:rsidR="0039612E" w:rsidRPr="0049503A">
        <w:rPr>
          <w:color w:val="000000" w:themeColor="text1"/>
          <w:sz w:val="22"/>
          <w:szCs w:val="22"/>
          <w:shd w:val="clear" w:color="auto" w:fill="FFFFFF"/>
        </w:rPr>
        <w:t>by increasing</w:t>
      </w:r>
      <w:r w:rsidRPr="0049503A">
        <w:rPr>
          <w:color w:val="000000" w:themeColor="text1"/>
          <w:sz w:val="22"/>
          <w:szCs w:val="22"/>
          <w:shd w:val="clear" w:color="auto" w:fill="FFFFFF"/>
        </w:rPr>
        <w:t xml:space="preserve"> elevation (</w:t>
      </w:r>
      <w:r w:rsidRPr="0049503A">
        <w:rPr>
          <w:i/>
          <w:color w:val="000000" w:themeColor="text1"/>
          <w:sz w:val="22"/>
          <w:szCs w:val="22"/>
        </w:rPr>
        <w:t>P</w:t>
      </w:r>
      <w:r w:rsidRPr="0049503A">
        <w:rPr>
          <w:color w:val="000000" w:themeColor="text1"/>
          <w:sz w:val="22"/>
          <w:szCs w:val="22"/>
        </w:rPr>
        <w:t xml:space="preserve"> &lt; 0.001, </w:t>
      </w:r>
      <w:r w:rsidR="001F5E29" w:rsidRPr="0049503A">
        <w:rPr>
          <w:color w:val="000000" w:themeColor="text1"/>
          <w:sz w:val="22"/>
          <w:szCs w:val="22"/>
        </w:rPr>
        <w:t xml:space="preserve">Fig. </w:t>
      </w:r>
      <w:r w:rsidR="00AC07E2" w:rsidRPr="0049503A">
        <w:rPr>
          <w:color w:val="000000" w:themeColor="text1"/>
          <w:sz w:val="22"/>
          <w:szCs w:val="22"/>
        </w:rPr>
        <w:t>9</w:t>
      </w:r>
      <w:r w:rsidR="001F5E29" w:rsidRPr="0049503A">
        <w:rPr>
          <w:color w:val="000000" w:themeColor="text1"/>
          <w:sz w:val="22"/>
          <w:szCs w:val="22"/>
        </w:rPr>
        <w:t xml:space="preserve">A and </w:t>
      </w:r>
      <w:r w:rsidRPr="0049503A">
        <w:rPr>
          <w:color w:val="000000" w:themeColor="text1"/>
          <w:sz w:val="22"/>
          <w:szCs w:val="22"/>
        </w:rPr>
        <w:t>Tab. 5)</w:t>
      </w:r>
      <w:r w:rsidR="005F4C4B" w:rsidRPr="0049503A">
        <w:rPr>
          <w:color w:val="000000" w:themeColor="text1"/>
          <w:sz w:val="22"/>
          <w:szCs w:val="22"/>
          <w:shd w:val="clear" w:color="auto" w:fill="FFFFFF"/>
        </w:rPr>
        <w:t xml:space="preserve">. </w:t>
      </w:r>
      <w:r w:rsidR="00AD54FA" w:rsidRPr="0049503A">
        <w:rPr>
          <w:color w:val="000000" w:themeColor="text1"/>
          <w:sz w:val="22"/>
          <w:szCs w:val="22"/>
          <w:shd w:val="clear" w:color="auto" w:fill="FFFFFF"/>
        </w:rPr>
        <w:t>Our linear model suggested that f</w:t>
      </w:r>
      <w:r w:rsidRPr="0049503A">
        <w:rPr>
          <w:color w:val="000000" w:themeColor="text1"/>
          <w:sz w:val="22"/>
          <w:szCs w:val="22"/>
          <w:shd w:val="clear" w:color="auto" w:fill="FFFFFF"/>
        </w:rPr>
        <w:t xml:space="preserve">oliar P was significantly higher </w:t>
      </w:r>
      <w:r w:rsidR="00AD54FA" w:rsidRPr="0049503A">
        <w:rPr>
          <w:color w:val="000000" w:themeColor="text1"/>
          <w:sz w:val="22"/>
          <w:szCs w:val="22"/>
          <w:shd w:val="clear" w:color="auto" w:fill="FFFFFF"/>
        </w:rPr>
        <w:t xml:space="preserve">at fire-involved sites </w:t>
      </w:r>
      <w:r w:rsidRPr="0049503A">
        <w:rPr>
          <w:color w:val="000000" w:themeColor="text1"/>
          <w:sz w:val="22"/>
          <w:szCs w:val="22"/>
          <w:shd w:val="clear" w:color="auto" w:fill="FFFFFF"/>
        </w:rPr>
        <w:t>(</w:t>
      </w:r>
      <w:r w:rsidRPr="0049503A">
        <w:rPr>
          <w:i/>
          <w:color w:val="000000" w:themeColor="text1"/>
          <w:sz w:val="22"/>
          <w:szCs w:val="22"/>
        </w:rPr>
        <w:t>P</w:t>
      </w:r>
      <w:r w:rsidRPr="0049503A">
        <w:rPr>
          <w:color w:val="000000" w:themeColor="text1"/>
          <w:sz w:val="22"/>
          <w:szCs w:val="22"/>
        </w:rPr>
        <w:t xml:space="preserve"> &lt; 0.0</w:t>
      </w:r>
      <w:r w:rsidR="008E1935" w:rsidRPr="0049503A">
        <w:rPr>
          <w:color w:val="000000" w:themeColor="text1"/>
          <w:sz w:val="22"/>
          <w:szCs w:val="22"/>
        </w:rPr>
        <w:t>1</w:t>
      </w:r>
      <w:r w:rsidRPr="0049503A">
        <w:rPr>
          <w:color w:val="000000" w:themeColor="text1"/>
          <w:sz w:val="22"/>
          <w:szCs w:val="22"/>
        </w:rPr>
        <w:t xml:space="preserve">, </w:t>
      </w:r>
      <w:r w:rsidR="001F5E29" w:rsidRPr="0049503A">
        <w:rPr>
          <w:color w:val="000000" w:themeColor="text1"/>
          <w:sz w:val="22"/>
          <w:szCs w:val="22"/>
        </w:rPr>
        <w:t xml:space="preserve">Fig. </w:t>
      </w:r>
      <w:r w:rsidR="00AC07E2" w:rsidRPr="0049503A">
        <w:rPr>
          <w:color w:val="000000" w:themeColor="text1"/>
          <w:sz w:val="22"/>
          <w:szCs w:val="22"/>
        </w:rPr>
        <w:t>9</w:t>
      </w:r>
      <w:r w:rsidR="001F5E29" w:rsidRPr="0049503A">
        <w:rPr>
          <w:color w:val="000000" w:themeColor="text1"/>
          <w:sz w:val="22"/>
          <w:szCs w:val="22"/>
        </w:rPr>
        <w:t xml:space="preserve">B and </w:t>
      </w:r>
      <w:r w:rsidRPr="0049503A">
        <w:rPr>
          <w:color w:val="000000" w:themeColor="text1"/>
          <w:sz w:val="22"/>
          <w:szCs w:val="22"/>
        </w:rPr>
        <w:t>Tab. 5)</w:t>
      </w:r>
      <w:r w:rsidR="00AD54FA" w:rsidRPr="0049503A">
        <w:rPr>
          <w:color w:val="000000" w:themeColor="text1"/>
          <w:sz w:val="22"/>
          <w:szCs w:val="22"/>
          <w:shd w:val="clear" w:color="auto" w:fill="FFFFFF"/>
        </w:rPr>
        <w:t xml:space="preserve">, although this </w:t>
      </w:r>
      <w:proofErr w:type="gramStart"/>
      <w:r w:rsidR="00AD54FA" w:rsidRPr="0049503A">
        <w:rPr>
          <w:color w:val="000000" w:themeColor="text1"/>
          <w:sz w:val="22"/>
          <w:szCs w:val="22"/>
          <w:shd w:val="clear" w:color="auto" w:fill="FFFFFF"/>
        </w:rPr>
        <w:t>was not confirmed</w:t>
      </w:r>
      <w:proofErr w:type="gramEnd"/>
      <w:r w:rsidR="00AD54FA" w:rsidRPr="0049503A">
        <w:rPr>
          <w:color w:val="000000" w:themeColor="text1"/>
          <w:sz w:val="22"/>
          <w:szCs w:val="22"/>
          <w:shd w:val="clear" w:color="auto" w:fill="FFFFFF"/>
        </w:rPr>
        <w:t xml:space="preserve"> by post-hoc Tukey’s tests (Fig. 9B). </w:t>
      </w:r>
      <w:r w:rsidR="00AD54FA" w:rsidRPr="0049503A">
        <w:rPr>
          <w:color w:val="000000" w:themeColor="text1"/>
          <w:sz w:val="22"/>
          <w:szCs w:val="22"/>
        </w:rPr>
        <w:t>F</w:t>
      </w:r>
      <w:r w:rsidRPr="0049503A">
        <w:rPr>
          <w:color w:val="000000" w:themeColor="text1"/>
          <w:sz w:val="22"/>
          <w:szCs w:val="22"/>
        </w:rPr>
        <w:t>oliar K</w:t>
      </w:r>
      <w:r w:rsidRPr="0049503A">
        <w:rPr>
          <w:color w:val="000000" w:themeColor="text1"/>
          <w:sz w:val="22"/>
          <w:szCs w:val="22"/>
          <w:vertAlign w:val="superscript"/>
        </w:rPr>
        <w:t>+</w:t>
      </w:r>
      <w:r w:rsidRPr="0049503A">
        <w:rPr>
          <w:color w:val="000000" w:themeColor="text1"/>
          <w:sz w:val="22"/>
          <w:szCs w:val="22"/>
        </w:rPr>
        <w:t xml:space="preserve"> </w:t>
      </w:r>
      <w:proofErr w:type="gramStart"/>
      <w:r w:rsidR="00AD54FA" w:rsidRPr="0049503A">
        <w:rPr>
          <w:color w:val="000000" w:themeColor="text1"/>
          <w:sz w:val="22"/>
          <w:szCs w:val="22"/>
        </w:rPr>
        <w:t>was reduced</w:t>
      </w:r>
      <w:proofErr w:type="gramEnd"/>
      <w:r w:rsidR="00AD54FA" w:rsidRPr="0049503A">
        <w:rPr>
          <w:color w:val="000000" w:themeColor="text1"/>
          <w:sz w:val="22"/>
          <w:szCs w:val="22"/>
        </w:rPr>
        <w:t xml:space="preserve"> in the high elevation site that experienced fire as compared to the other sites</w:t>
      </w:r>
      <w:r w:rsidR="008E1935" w:rsidRPr="0049503A">
        <w:rPr>
          <w:color w:val="000000" w:themeColor="text1"/>
          <w:sz w:val="22"/>
          <w:szCs w:val="22"/>
        </w:rPr>
        <w:t xml:space="preserve"> </w:t>
      </w:r>
      <w:r w:rsidR="00AD54FA" w:rsidRPr="0049503A">
        <w:rPr>
          <w:color w:val="000000" w:themeColor="text1"/>
          <w:sz w:val="22"/>
          <w:szCs w:val="22"/>
        </w:rPr>
        <w:t>(</w:t>
      </w:r>
      <w:r w:rsidR="008E1935" w:rsidRPr="0049503A">
        <w:rPr>
          <w:color w:val="000000" w:themeColor="text1"/>
          <w:sz w:val="22"/>
          <w:szCs w:val="22"/>
        </w:rPr>
        <w:t>elevation x fire</w:t>
      </w:r>
      <w:r w:rsidR="00093FEF" w:rsidRPr="0049503A">
        <w:rPr>
          <w:color w:val="000000" w:themeColor="text1"/>
          <w:sz w:val="22"/>
          <w:szCs w:val="22"/>
        </w:rPr>
        <w:t xml:space="preserve">: </w:t>
      </w:r>
      <w:r w:rsidR="00093FEF" w:rsidRPr="0049503A">
        <w:rPr>
          <w:i/>
          <w:color w:val="000000" w:themeColor="text1"/>
          <w:sz w:val="22"/>
          <w:szCs w:val="22"/>
        </w:rPr>
        <w:t>P</w:t>
      </w:r>
      <w:r w:rsidR="00093FEF" w:rsidRPr="0049503A">
        <w:rPr>
          <w:color w:val="000000" w:themeColor="text1"/>
          <w:sz w:val="22"/>
          <w:szCs w:val="22"/>
        </w:rPr>
        <w:t xml:space="preserve"> &lt; 0.05, </w:t>
      </w:r>
      <w:r w:rsidR="001F5E29" w:rsidRPr="0049503A">
        <w:rPr>
          <w:color w:val="000000" w:themeColor="text1"/>
          <w:sz w:val="22"/>
          <w:szCs w:val="22"/>
        </w:rPr>
        <w:t xml:space="preserve">Fig. </w:t>
      </w:r>
      <w:r w:rsidR="00AC07E2" w:rsidRPr="0049503A">
        <w:rPr>
          <w:color w:val="000000" w:themeColor="text1"/>
          <w:sz w:val="22"/>
          <w:szCs w:val="22"/>
        </w:rPr>
        <w:t>9</w:t>
      </w:r>
      <w:r w:rsidR="001F5E29" w:rsidRPr="0049503A">
        <w:rPr>
          <w:color w:val="000000" w:themeColor="text1"/>
          <w:sz w:val="22"/>
          <w:szCs w:val="22"/>
        </w:rPr>
        <w:t xml:space="preserve">C and </w:t>
      </w:r>
      <w:r w:rsidR="00093FEF" w:rsidRPr="0049503A">
        <w:rPr>
          <w:color w:val="000000" w:themeColor="text1"/>
          <w:sz w:val="22"/>
          <w:szCs w:val="22"/>
        </w:rPr>
        <w:t>Tab. 5). Neither</w:t>
      </w:r>
      <w:r w:rsidR="00AD54FA" w:rsidRPr="0049503A">
        <w:rPr>
          <w:color w:val="000000" w:themeColor="text1"/>
          <w:sz w:val="22"/>
          <w:szCs w:val="22"/>
        </w:rPr>
        <w:t xml:space="preserve"> foliar</w:t>
      </w:r>
      <w:r w:rsidR="00093FEF" w:rsidRPr="0049503A">
        <w:rPr>
          <w:color w:val="000000" w:themeColor="text1"/>
          <w:sz w:val="22"/>
          <w:szCs w:val="22"/>
        </w:rPr>
        <w:t xml:space="preserve"> Al</w:t>
      </w:r>
      <w:r w:rsidR="00093FEF" w:rsidRPr="0049503A">
        <w:rPr>
          <w:color w:val="000000" w:themeColor="text1"/>
          <w:sz w:val="22"/>
          <w:szCs w:val="22"/>
          <w:vertAlign w:val="superscript"/>
        </w:rPr>
        <w:t>+</w:t>
      </w:r>
      <w:r w:rsidR="00093FEF" w:rsidRPr="0049503A">
        <w:rPr>
          <w:color w:val="000000" w:themeColor="text1"/>
          <w:sz w:val="22"/>
          <w:szCs w:val="22"/>
        </w:rPr>
        <w:t xml:space="preserve"> nor Mg</w:t>
      </w:r>
      <w:ins w:id="94" w:author="Risa" w:date="2021-04-27T15:05:00Z">
        <w:r w:rsidR="0008601A">
          <w:rPr>
            <w:color w:val="000000" w:themeColor="text1"/>
            <w:sz w:val="22"/>
            <w:szCs w:val="22"/>
            <w:vertAlign w:val="superscript"/>
          </w:rPr>
          <w:t>2</w:t>
        </w:r>
      </w:ins>
      <w:r w:rsidR="00093FEF" w:rsidRPr="0049503A">
        <w:rPr>
          <w:color w:val="000000" w:themeColor="text1"/>
          <w:sz w:val="22"/>
          <w:szCs w:val="22"/>
          <w:vertAlign w:val="superscript"/>
        </w:rPr>
        <w:t>+</w:t>
      </w:r>
      <w:r w:rsidRPr="0049503A">
        <w:rPr>
          <w:color w:val="000000" w:themeColor="text1"/>
          <w:sz w:val="22"/>
          <w:szCs w:val="22"/>
          <w:shd w:val="clear" w:color="auto" w:fill="FFFFFF"/>
        </w:rPr>
        <w:t xml:space="preserve"> </w:t>
      </w:r>
      <w:r w:rsidR="00AD54FA" w:rsidRPr="0049503A">
        <w:rPr>
          <w:color w:val="000000" w:themeColor="text1"/>
          <w:sz w:val="22"/>
          <w:szCs w:val="22"/>
          <w:shd w:val="clear" w:color="auto" w:fill="FFFFFF"/>
        </w:rPr>
        <w:t>differe</w:t>
      </w:r>
      <w:r w:rsidR="00EC68D4" w:rsidRPr="0049503A">
        <w:rPr>
          <w:color w:val="000000" w:themeColor="text1"/>
          <w:sz w:val="22"/>
          <w:szCs w:val="22"/>
          <w:shd w:val="clear" w:color="auto" w:fill="FFFFFF"/>
        </w:rPr>
        <w:t>d by site (</w:t>
      </w:r>
      <w:r w:rsidR="00EC68D4" w:rsidRPr="0049503A">
        <w:rPr>
          <w:i/>
          <w:color w:val="000000" w:themeColor="text1"/>
          <w:sz w:val="22"/>
          <w:szCs w:val="22"/>
          <w:shd w:val="clear" w:color="auto" w:fill="FFFFFF"/>
        </w:rPr>
        <w:t>P</w:t>
      </w:r>
      <w:r w:rsidR="00EC68D4" w:rsidRPr="0049503A">
        <w:rPr>
          <w:color w:val="000000" w:themeColor="text1"/>
          <w:sz w:val="22"/>
          <w:szCs w:val="22"/>
          <w:shd w:val="clear" w:color="auto" w:fill="FFFFFF"/>
        </w:rPr>
        <w:t xml:space="preserve">&gt;0.05 in both cases; </w:t>
      </w:r>
      <w:r w:rsidR="00EC68D4" w:rsidRPr="0049503A">
        <w:rPr>
          <w:color w:val="000000" w:themeColor="text1"/>
          <w:sz w:val="22"/>
          <w:szCs w:val="22"/>
        </w:rPr>
        <w:t>Fig. 9C and Tab. 5).</w:t>
      </w:r>
      <w:r w:rsidR="00AD54FA" w:rsidRPr="0049503A">
        <w:rPr>
          <w:color w:val="000000" w:themeColor="text1"/>
          <w:sz w:val="22"/>
          <w:szCs w:val="22"/>
          <w:shd w:val="clear" w:color="auto" w:fill="FFFFFF"/>
        </w:rPr>
        <w:t xml:space="preserve"> </w:t>
      </w:r>
      <w:r w:rsidR="00EC68D4" w:rsidRPr="0049503A">
        <w:rPr>
          <w:color w:val="000000" w:themeColor="text1"/>
          <w:sz w:val="22"/>
          <w:szCs w:val="22"/>
          <w:shd w:val="clear" w:color="auto" w:fill="FFFFFF"/>
        </w:rPr>
        <w:t>Foliar</w:t>
      </w:r>
      <w:r w:rsidR="00093FEF" w:rsidRPr="0049503A">
        <w:rPr>
          <w:color w:val="000000" w:themeColor="text1"/>
          <w:sz w:val="22"/>
          <w:szCs w:val="22"/>
          <w:shd w:val="clear" w:color="auto" w:fill="FFFFFF"/>
        </w:rPr>
        <w:t xml:space="preserve"> </w:t>
      </w:r>
      <w:r w:rsidRPr="0049503A">
        <w:rPr>
          <w:color w:val="000000" w:themeColor="text1"/>
          <w:sz w:val="22"/>
          <w:szCs w:val="22"/>
          <w:shd w:val="clear" w:color="auto" w:fill="FFFFFF"/>
        </w:rPr>
        <w:t xml:space="preserve">Zn </w:t>
      </w:r>
      <w:r w:rsidR="00EC68D4" w:rsidRPr="0049503A">
        <w:rPr>
          <w:color w:val="000000" w:themeColor="text1"/>
          <w:sz w:val="22"/>
          <w:szCs w:val="22"/>
          <w:shd w:val="clear" w:color="auto" w:fill="FFFFFF"/>
        </w:rPr>
        <w:t>concentrations were 9% lower in the high elevation sites than on the low elevation sites</w:t>
      </w:r>
      <w:r w:rsidR="00EC68D4" w:rsidRPr="0049503A" w:rsidDel="00EC68D4">
        <w:rPr>
          <w:color w:val="000000" w:themeColor="text1"/>
          <w:sz w:val="22"/>
          <w:szCs w:val="22"/>
          <w:shd w:val="clear" w:color="auto" w:fill="FFFFFF"/>
        </w:rPr>
        <w:t xml:space="preserve"> </w:t>
      </w:r>
      <w:r w:rsidRPr="0049503A">
        <w:rPr>
          <w:color w:val="000000" w:themeColor="text1"/>
          <w:sz w:val="22"/>
          <w:szCs w:val="22"/>
          <w:shd w:val="clear" w:color="auto" w:fill="FFFFFF"/>
        </w:rPr>
        <w:t>(</w:t>
      </w:r>
      <w:r w:rsidRPr="0049503A">
        <w:rPr>
          <w:i/>
          <w:color w:val="000000" w:themeColor="text1"/>
          <w:sz w:val="22"/>
          <w:szCs w:val="22"/>
        </w:rPr>
        <w:t>P</w:t>
      </w:r>
      <w:r w:rsidRPr="0049503A">
        <w:rPr>
          <w:color w:val="000000" w:themeColor="text1"/>
          <w:sz w:val="22"/>
          <w:szCs w:val="22"/>
        </w:rPr>
        <w:t xml:space="preserve"> &lt; 0.01, </w:t>
      </w:r>
      <w:r w:rsidR="001F5E29" w:rsidRPr="0049503A">
        <w:rPr>
          <w:color w:val="000000" w:themeColor="text1"/>
          <w:sz w:val="22"/>
          <w:szCs w:val="22"/>
        </w:rPr>
        <w:t xml:space="preserve">Fig. </w:t>
      </w:r>
      <w:r w:rsidR="00AC07E2" w:rsidRPr="0049503A">
        <w:rPr>
          <w:color w:val="000000" w:themeColor="text1"/>
          <w:sz w:val="22"/>
          <w:szCs w:val="22"/>
        </w:rPr>
        <w:t>9</w:t>
      </w:r>
      <w:r w:rsidR="001F5E29" w:rsidRPr="0049503A">
        <w:rPr>
          <w:color w:val="000000" w:themeColor="text1"/>
          <w:sz w:val="22"/>
          <w:szCs w:val="22"/>
        </w:rPr>
        <w:t xml:space="preserve">F and </w:t>
      </w:r>
      <w:r w:rsidRPr="0049503A">
        <w:rPr>
          <w:color w:val="000000" w:themeColor="text1"/>
          <w:sz w:val="22"/>
          <w:szCs w:val="22"/>
        </w:rPr>
        <w:t>Tab. 5)</w:t>
      </w:r>
      <w:r w:rsidR="00EC68D4" w:rsidRPr="0049503A">
        <w:rPr>
          <w:color w:val="000000" w:themeColor="text1"/>
          <w:sz w:val="22"/>
          <w:szCs w:val="22"/>
        </w:rPr>
        <w:t>, due to a particularly strong reduction at the high elevation site that experienced fire</w:t>
      </w:r>
      <w:r w:rsidRPr="0049503A">
        <w:rPr>
          <w:color w:val="000000" w:themeColor="text1"/>
          <w:sz w:val="22"/>
          <w:szCs w:val="22"/>
          <w:shd w:val="clear" w:color="auto" w:fill="FFFFFF"/>
        </w:rPr>
        <w:t xml:space="preserve">. </w:t>
      </w:r>
    </w:p>
    <w:p w14:paraId="7CD72758" w14:textId="77777777" w:rsidR="00E2287A" w:rsidRPr="0049503A" w:rsidRDefault="00E2287A" w:rsidP="0049503A">
      <w:pPr>
        <w:spacing w:line="276" w:lineRule="auto"/>
        <w:jc w:val="both"/>
        <w:rPr>
          <w:color w:val="000000" w:themeColor="text1"/>
          <w:sz w:val="22"/>
          <w:szCs w:val="22"/>
          <w:shd w:val="clear" w:color="auto" w:fill="FFFFFF"/>
        </w:rPr>
      </w:pPr>
    </w:p>
    <w:p w14:paraId="2E4273C3" w14:textId="77777777" w:rsidR="00E2287A" w:rsidRPr="0049503A" w:rsidRDefault="00E2287A" w:rsidP="0049503A">
      <w:pPr>
        <w:spacing w:line="276" w:lineRule="auto"/>
        <w:jc w:val="both"/>
        <w:rPr>
          <w:i/>
          <w:iCs/>
          <w:color w:val="000000" w:themeColor="text1"/>
          <w:shd w:val="clear" w:color="auto" w:fill="FFFFFF"/>
        </w:rPr>
      </w:pPr>
      <w:r w:rsidRPr="0049503A">
        <w:rPr>
          <w:i/>
          <w:iCs/>
          <w:color w:val="000000" w:themeColor="text1"/>
          <w:shd w:val="clear" w:color="auto" w:fill="FFFFFF"/>
        </w:rPr>
        <w:t>Soil organics</w:t>
      </w:r>
    </w:p>
    <w:p w14:paraId="465FD57C" w14:textId="134A705F" w:rsidR="00E2287A" w:rsidRPr="0049503A" w:rsidRDefault="00E2287A" w:rsidP="0049503A">
      <w:pPr>
        <w:spacing w:line="276" w:lineRule="auto"/>
        <w:jc w:val="both"/>
        <w:rPr>
          <w:color w:val="000000" w:themeColor="text1"/>
          <w:sz w:val="22"/>
          <w:szCs w:val="22"/>
          <w:shd w:val="clear" w:color="auto" w:fill="FFFFFF"/>
        </w:rPr>
      </w:pPr>
      <w:r w:rsidRPr="0049503A">
        <w:rPr>
          <w:color w:val="000000" w:themeColor="text1"/>
          <w:sz w:val="22"/>
          <w:szCs w:val="22"/>
          <w:shd w:val="clear" w:color="auto" w:fill="FFFFFF"/>
        </w:rPr>
        <w:t xml:space="preserve">Soil C </w:t>
      </w:r>
      <w:r w:rsidR="00332B87" w:rsidRPr="0049503A">
        <w:rPr>
          <w:color w:val="000000" w:themeColor="text1"/>
          <w:sz w:val="22"/>
          <w:szCs w:val="22"/>
          <w:shd w:val="clear" w:color="auto" w:fill="FFFFFF"/>
        </w:rPr>
        <w:t>concentrations were greater</w:t>
      </w:r>
      <w:r w:rsidRPr="0049503A">
        <w:rPr>
          <w:color w:val="000000" w:themeColor="text1"/>
          <w:sz w:val="22"/>
          <w:szCs w:val="22"/>
          <w:shd w:val="clear" w:color="auto" w:fill="FFFFFF"/>
        </w:rPr>
        <w:t xml:space="preserve"> at </w:t>
      </w:r>
      <w:r w:rsidR="00332B87" w:rsidRPr="0049503A">
        <w:rPr>
          <w:color w:val="000000" w:themeColor="text1"/>
          <w:sz w:val="22"/>
          <w:szCs w:val="22"/>
          <w:shd w:val="clear" w:color="auto" w:fill="FFFFFF"/>
        </w:rPr>
        <w:t xml:space="preserve">lower </w:t>
      </w:r>
      <w:r w:rsidRPr="0049503A">
        <w:rPr>
          <w:color w:val="000000" w:themeColor="text1"/>
          <w:sz w:val="22"/>
          <w:szCs w:val="22"/>
          <w:shd w:val="clear" w:color="auto" w:fill="FFFFFF"/>
        </w:rPr>
        <w:t>elevations</w:t>
      </w:r>
      <w:r w:rsidR="00332B87" w:rsidRPr="0049503A">
        <w:rPr>
          <w:color w:val="000000" w:themeColor="text1"/>
          <w:sz w:val="22"/>
          <w:szCs w:val="22"/>
          <w:shd w:val="clear" w:color="auto" w:fill="FFFFFF"/>
        </w:rPr>
        <w:t xml:space="preserve"> (</w:t>
      </w:r>
      <w:r w:rsidR="00332B87" w:rsidRPr="0049503A">
        <w:rPr>
          <w:i/>
          <w:color w:val="000000" w:themeColor="text1"/>
          <w:sz w:val="22"/>
          <w:szCs w:val="22"/>
          <w:shd w:val="clear" w:color="auto" w:fill="FFFFFF"/>
        </w:rPr>
        <w:t>P</w:t>
      </w:r>
      <w:r w:rsidR="00332B87" w:rsidRPr="0049503A">
        <w:rPr>
          <w:color w:val="000000" w:themeColor="text1"/>
          <w:sz w:val="22"/>
          <w:szCs w:val="22"/>
          <w:shd w:val="clear" w:color="auto" w:fill="FFFFFF"/>
        </w:rPr>
        <w:t>&lt;0.05) and sites that did not experience the 1947 fire (</w:t>
      </w:r>
      <w:r w:rsidR="00332B87" w:rsidRPr="0049503A">
        <w:rPr>
          <w:i/>
          <w:color w:val="000000" w:themeColor="text1"/>
          <w:sz w:val="22"/>
          <w:szCs w:val="22"/>
          <w:shd w:val="clear" w:color="auto" w:fill="FFFFFF"/>
        </w:rPr>
        <w:t>P</w:t>
      </w:r>
      <w:r w:rsidR="00332B87" w:rsidRPr="0049503A">
        <w:rPr>
          <w:color w:val="000000" w:themeColor="text1"/>
          <w:sz w:val="22"/>
          <w:szCs w:val="22"/>
          <w:shd w:val="clear" w:color="auto" w:fill="FFFFFF"/>
        </w:rPr>
        <w:t xml:space="preserve">&lt;0.05, </w:t>
      </w:r>
      <w:r w:rsidR="001F5E29" w:rsidRPr="0049503A">
        <w:rPr>
          <w:color w:val="000000" w:themeColor="text1"/>
          <w:sz w:val="22"/>
          <w:szCs w:val="22"/>
        </w:rPr>
        <w:t xml:space="preserve">Fig. 10A and </w:t>
      </w:r>
      <w:r w:rsidRPr="0049503A">
        <w:rPr>
          <w:color w:val="000000" w:themeColor="text1"/>
          <w:sz w:val="22"/>
          <w:szCs w:val="22"/>
        </w:rPr>
        <w:t xml:space="preserve">Tab. </w:t>
      </w:r>
      <w:r w:rsidR="009D4302" w:rsidRPr="0049503A">
        <w:rPr>
          <w:color w:val="000000" w:themeColor="text1"/>
          <w:sz w:val="22"/>
          <w:szCs w:val="22"/>
        </w:rPr>
        <w:t>7</w:t>
      </w:r>
      <w:r w:rsidRPr="0049503A">
        <w:rPr>
          <w:color w:val="000000" w:themeColor="text1"/>
          <w:sz w:val="22"/>
          <w:szCs w:val="22"/>
        </w:rPr>
        <w:t>)</w:t>
      </w:r>
      <w:r w:rsidRPr="0049503A">
        <w:rPr>
          <w:color w:val="000000" w:themeColor="text1"/>
          <w:sz w:val="22"/>
          <w:szCs w:val="22"/>
          <w:shd w:val="clear" w:color="auto" w:fill="FFFFFF"/>
        </w:rPr>
        <w:t xml:space="preserve">. </w:t>
      </w:r>
      <w:r w:rsidRPr="0049503A">
        <w:rPr>
          <w:color w:val="000000" w:themeColor="text1"/>
          <w:sz w:val="22"/>
          <w:szCs w:val="22"/>
        </w:rPr>
        <w:t xml:space="preserve">Soil N </w:t>
      </w:r>
      <w:r w:rsidR="00332B87" w:rsidRPr="0049503A">
        <w:rPr>
          <w:color w:val="000000" w:themeColor="text1"/>
          <w:sz w:val="22"/>
          <w:szCs w:val="22"/>
        </w:rPr>
        <w:t>did not vary between sites</w:t>
      </w:r>
      <w:r w:rsidRPr="0049503A">
        <w:rPr>
          <w:color w:val="000000" w:themeColor="text1"/>
          <w:sz w:val="22"/>
          <w:szCs w:val="22"/>
        </w:rPr>
        <w:t xml:space="preserve"> </w:t>
      </w:r>
      <w:r w:rsidRPr="0049503A">
        <w:rPr>
          <w:color w:val="000000" w:themeColor="text1"/>
          <w:sz w:val="22"/>
          <w:szCs w:val="22"/>
          <w:shd w:val="clear" w:color="auto" w:fill="FFFFFF"/>
        </w:rPr>
        <w:t>(</w:t>
      </w:r>
      <w:r w:rsidRPr="0049503A">
        <w:rPr>
          <w:i/>
          <w:color w:val="000000" w:themeColor="text1"/>
          <w:sz w:val="22"/>
          <w:szCs w:val="22"/>
        </w:rPr>
        <w:t>P</w:t>
      </w:r>
      <w:r w:rsidRPr="0049503A">
        <w:rPr>
          <w:color w:val="000000" w:themeColor="text1"/>
          <w:sz w:val="22"/>
          <w:szCs w:val="22"/>
        </w:rPr>
        <w:t xml:space="preserve"> &gt; 0.05, </w:t>
      </w:r>
      <w:r w:rsidR="001F5E29" w:rsidRPr="0049503A">
        <w:rPr>
          <w:color w:val="000000" w:themeColor="text1"/>
          <w:sz w:val="22"/>
          <w:szCs w:val="22"/>
        </w:rPr>
        <w:t xml:space="preserve">Fig. 10B and </w:t>
      </w:r>
      <w:r w:rsidR="00785417" w:rsidRPr="0049503A">
        <w:rPr>
          <w:color w:val="000000" w:themeColor="text1"/>
          <w:sz w:val="22"/>
          <w:szCs w:val="22"/>
        </w:rPr>
        <w:t xml:space="preserve">Tab. </w:t>
      </w:r>
      <w:r w:rsidR="009D4302" w:rsidRPr="0049503A">
        <w:rPr>
          <w:color w:val="000000" w:themeColor="text1"/>
          <w:sz w:val="22"/>
          <w:szCs w:val="22"/>
        </w:rPr>
        <w:t>7</w:t>
      </w:r>
      <w:r w:rsidRPr="0049503A">
        <w:rPr>
          <w:color w:val="000000" w:themeColor="text1"/>
          <w:sz w:val="22"/>
          <w:szCs w:val="22"/>
        </w:rPr>
        <w:t xml:space="preserve">). </w:t>
      </w:r>
      <w:r w:rsidR="00332B87" w:rsidRPr="0049503A">
        <w:rPr>
          <w:color w:val="000000" w:themeColor="text1"/>
          <w:sz w:val="22"/>
          <w:szCs w:val="22"/>
        </w:rPr>
        <w:t xml:space="preserve">Soil </w:t>
      </w:r>
      <w:r w:rsidRPr="0049503A">
        <w:rPr>
          <w:color w:val="000000" w:themeColor="text1"/>
          <w:sz w:val="22"/>
          <w:szCs w:val="22"/>
          <w:shd w:val="clear" w:color="auto" w:fill="FFFFFF"/>
        </w:rPr>
        <w:lastRenderedPageBreak/>
        <w:t>C/N was 15% lower at high elevation sites (</w:t>
      </w:r>
      <w:r w:rsidRPr="0049503A">
        <w:rPr>
          <w:i/>
          <w:color w:val="000000" w:themeColor="text1"/>
          <w:sz w:val="22"/>
          <w:szCs w:val="22"/>
        </w:rPr>
        <w:t>P</w:t>
      </w:r>
      <w:r w:rsidRPr="0049503A">
        <w:rPr>
          <w:color w:val="000000" w:themeColor="text1"/>
          <w:sz w:val="22"/>
          <w:szCs w:val="22"/>
        </w:rPr>
        <w:t xml:space="preserve"> &lt; 0.05, </w:t>
      </w:r>
      <w:r w:rsidR="001F5E29" w:rsidRPr="0049503A">
        <w:rPr>
          <w:color w:val="000000" w:themeColor="text1"/>
          <w:sz w:val="22"/>
          <w:szCs w:val="22"/>
        </w:rPr>
        <w:t xml:space="preserve">Fig. 10C and </w:t>
      </w:r>
      <w:r w:rsidRPr="0049503A">
        <w:rPr>
          <w:color w:val="000000" w:themeColor="text1"/>
          <w:sz w:val="22"/>
          <w:szCs w:val="22"/>
        </w:rPr>
        <w:t xml:space="preserve">Tab. </w:t>
      </w:r>
      <w:r w:rsidR="00957CE9" w:rsidRPr="0049503A">
        <w:rPr>
          <w:color w:val="000000" w:themeColor="text1"/>
          <w:sz w:val="22"/>
          <w:szCs w:val="22"/>
        </w:rPr>
        <w:t>7</w:t>
      </w:r>
      <w:r w:rsidRPr="0049503A">
        <w:rPr>
          <w:color w:val="000000" w:themeColor="text1"/>
          <w:sz w:val="22"/>
          <w:szCs w:val="22"/>
        </w:rPr>
        <w:t>)</w:t>
      </w:r>
      <w:r w:rsidR="00332B87" w:rsidRPr="0049503A">
        <w:rPr>
          <w:color w:val="000000" w:themeColor="text1"/>
          <w:sz w:val="22"/>
          <w:szCs w:val="22"/>
        </w:rPr>
        <w:t>,</w:t>
      </w:r>
      <w:r w:rsidRPr="0049503A">
        <w:rPr>
          <w:color w:val="000000" w:themeColor="text1"/>
          <w:sz w:val="22"/>
          <w:szCs w:val="22"/>
          <w:shd w:val="clear" w:color="auto" w:fill="FFFFFF"/>
        </w:rPr>
        <w:t xml:space="preserve"> but we found no significant disparity in C/N when either fire history or fire history </w:t>
      </w:r>
      <w:r w:rsidR="004E2F39" w:rsidRPr="0049503A">
        <w:rPr>
          <w:color w:val="000000" w:themeColor="text1"/>
          <w:sz w:val="22"/>
          <w:szCs w:val="22"/>
          <w:shd w:val="clear" w:color="auto" w:fill="FFFFFF"/>
        </w:rPr>
        <w:t>x</w:t>
      </w:r>
      <w:r w:rsidRPr="0049503A">
        <w:rPr>
          <w:color w:val="000000" w:themeColor="text1"/>
          <w:sz w:val="22"/>
          <w:szCs w:val="22"/>
          <w:shd w:val="clear" w:color="auto" w:fill="FFFFFF"/>
        </w:rPr>
        <w:t xml:space="preserve"> elevation interactions </w:t>
      </w:r>
      <w:proofErr w:type="gramStart"/>
      <w:r w:rsidRPr="0049503A">
        <w:rPr>
          <w:color w:val="000000" w:themeColor="text1"/>
          <w:sz w:val="22"/>
          <w:szCs w:val="22"/>
          <w:shd w:val="clear" w:color="auto" w:fill="FFFFFF"/>
        </w:rPr>
        <w:t>were examined</w:t>
      </w:r>
      <w:proofErr w:type="gramEnd"/>
      <w:r w:rsidR="00332B87" w:rsidRPr="0049503A">
        <w:rPr>
          <w:color w:val="000000" w:themeColor="text1"/>
          <w:sz w:val="22"/>
          <w:szCs w:val="22"/>
          <w:shd w:val="clear" w:color="auto" w:fill="FFFFFF"/>
        </w:rPr>
        <w:t xml:space="preserve"> (</w:t>
      </w:r>
      <w:r w:rsidR="00332B87" w:rsidRPr="0049503A">
        <w:rPr>
          <w:i/>
          <w:color w:val="000000" w:themeColor="text1"/>
          <w:sz w:val="22"/>
          <w:szCs w:val="22"/>
          <w:shd w:val="clear" w:color="auto" w:fill="FFFFFF"/>
        </w:rPr>
        <w:t>P</w:t>
      </w:r>
      <w:r w:rsidR="00332B87" w:rsidRPr="0049503A">
        <w:rPr>
          <w:color w:val="000000" w:themeColor="text1"/>
          <w:sz w:val="22"/>
          <w:szCs w:val="22"/>
          <w:shd w:val="clear" w:color="auto" w:fill="FFFFFF"/>
        </w:rPr>
        <w:t xml:space="preserve"> &gt; 0.05 in both cases)</w:t>
      </w:r>
      <w:r w:rsidRPr="0049503A">
        <w:rPr>
          <w:color w:val="000000" w:themeColor="text1"/>
          <w:sz w:val="22"/>
          <w:szCs w:val="22"/>
          <w:shd w:val="clear" w:color="auto" w:fill="FFFFFF"/>
        </w:rPr>
        <w:t xml:space="preserve">. </w:t>
      </w:r>
    </w:p>
    <w:p w14:paraId="7E4C0791" w14:textId="77777777" w:rsidR="00E4772D" w:rsidRPr="0049503A" w:rsidRDefault="00E4772D" w:rsidP="0049503A">
      <w:pPr>
        <w:spacing w:line="276" w:lineRule="auto"/>
        <w:jc w:val="both"/>
        <w:rPr>
          <w:color w:val="000000" w:themeColor="text1"/>
          <w:sz w:val="22"/>
          <w:szCs w:val="22"/>
          <w:shd w:val="clear" w:color="auto" w:fill="FFFFFF"/>
        </w:rPr>
      </w:pPr>
    </w:p>
    <w:p w14:paraId="308300A3" w14:textId="77777777" w:rsidR="00E2287A" w:rsidRPr="0049503A" w:rsidRDefault="00E2287A" w:rsidP="0049503A">
      <w:pPr>
        <w:spacing w:line="276" w:lineRule="auto"/>
        <w:jc w:val="both"/>
        <w:rPr>
          <w:b/>
          <w:bCs/>
          <w:color w:val="000000" w:themeColor="text1"/>
          <w:shd w:val="clear" w:color="auto" w:fill="FFFFFF"/>
        </w:rPr>
      </w:pPr>
      <w:r w:rsidRPr="0049503A">
        <w:rPr>
          <w:i/>
          <w:iCs/>
          <w:color w:val="000000" w:themeColor="text1"/>
          <w:shd w:val="clear" w:color="auto" w:fill="FFFFFF"/>
        </w:rPr>
        <w:t>Soil macronutrient</w:t>
      </w:r>
      <w:r w:rsidRPr="0049503A">
        <w:rPr>
          <w:color w:val="000000" w:themeColor="text1"/>
          <w:shd w:val="clear" w:color="auto" w:fill="FFFFFF"/>
        </w:rPr>
        <w:t xml:space="preserve"> </w:t>
      </w:r>
    </w:p>
    <w:p w14:paraId="2CBC3107" w14:textId="31BB4EE6" w:rsidR="00E2287A" w:rsidRPr="0049503A" w:rsidRDefault="00E2287A" w:rsidP="0049503A">
      <w:pPr>
        <w:spacing w:line="276" w:lineRule="auto"/>
        <w:jc w:val="both"/>
        <w:rPr>
          <w:color w:val="000000" w:themeColor="text1"/>
          <w:sz w:val="22"/>
          <w:szCs w:val="22"/>
          <w:shd w:val="clear" w:color="auto" w:fill="FFFFFF"/>
        </w:rPr>
      </w:pPr>
      <w:r w:rsidRPr="0049503A">
        <w:rPr>
          <w:color w:val="000000" w:themeColor="text1"/>
          <w:sz w:val="22"/>
          <w:szCs w:val="22"/>
          <w:shd w:val="clear" w:color="auto" w:fill="FFFFFF"/>
        </w:rPr>
        <w:t>Soil Ca</w:t>
      </w:r>
      <w:del w:id="95" w:author="Risa" w:date="2021-04-27T15:05:00Z">
        <w:r w:rsidRPr="0049503A" w:rsidDel="0008601A">
          <w:rPr>
            <w:color w:val="000000" w:themeColor="text1"/>
            <w:sz w:val="22"/>
            <w:szCs w:val="22"/>
            <w:shd w:val="clear" w:color="auto" w:fill="FFFFFF"/>
            <w:vertAlign w:val="superscript"/>
          </w:rPr>
          <w:delText>+</w:delText>
        </w:r>
      </w:del>
      <w:r w:rsidRPr="0049503A">
        <w:rPr>
          <w:color w:val="000000" w:themeColor="text1"/>
          <w:sz w:val="22"/>
          <w:szCs w:val="22"/>
          <w:shd w:val="clear" w:color="auto" w:fill="FFFFFF"/>
          <w:vertAlign w:val="superscript"/>
        </w:rPr>
        <w:t>2</w:t>
      </w:r>
      <w:ins w:id="96" w:author="Risa" w:date="2021-04-27T15:05:00Z">
        <w:r w:rsidR="0008601A">
          <w:rPr>
            <w:color w:val="000000" w:themeColor="text1"/>
            <w:sz w:val="22"/>
            <w:szCs w:val="22"/>
            <w:shd w:val="clear" w:color="auto" w:fill="FFFFFF"/>
            <w:vertAlign w:val="superscript"/>
          </w:rPr>
          <w:t>+</w:t>
        </w:r>
      </w:ins>
      <w:r w:rsidRPr="0049503A">
        <w:rPr>
          <w:color w:val="000000" w:themeColor="text1"/>
          <w:sz w:val="22"/>
          <w:szCs w:val="22"/>
          <w:shd w:val="clear" w:color="auto" w:fill="FFFFFF"/>
        </w:rPr>
        <w:t xml:space="preserve"> </w:t>
      </w:r>
      <w:r w:rsidR="00DE09CE" w:rsidRPr="0049503A">
        <w:rPr>
          <w:color w:val="000000" w:themeColor="text1"/>
          <w:sz w:val="22"/>
          <w:szCs w:val="22"/>
          <w:shd w:val="clear" w:color="auto" w:fill="FFFFFF"/>
        </w:rPr>
        <w:t xml:space="preserve">decreased with elevation </w:t>
      </w:r>
      <w:r w:rsidRPr="0049503A">
        <w:rPr>
          <w:color w:val="000000" w:themeColor="text1"/>
          <w:sz w:val="22"/>
          <w:szCs w:val="22"/>
          <w:shd w:val="clear" w:color="auto" w:fill="FFFFFF"/>
        </w:rPr>
        <w:t>(</w:t>
      </w:r>
      <w:r w:rsidRPr="0049503A">
        <w:rPr>
          <w:i/>
          <w:color w:val="000000" w:themeColor="text1"/>
          <w:sz w:val="22"/>
          <w:szCs w:val="22"/>
        </w:rPr>
        <w:t>P</w:t>
      </w:r>
      <w:r w:rsidRPr="0049503A">
        <w:rPr>
          <w:color w:val="000000" w:themeColor="text1"/>
          <w:sz w:val="22"/>
          <w:szCs w:val="22"/>
        </w:rPr>
        <w:t xml:space="preserve"> &lt; 0.</w:t>
      </w:r>
      <w:r w:rsidR="00DE09CE" w:rsidRPr="0049503A">
        <w:rPr>
          <w:color w:val="000000" w:themeColor="text1"/>
          <w:sz w:val="22"/>
          <w:szCs w:val="22"/>
        </w:rPr>
        <w:t>05</w:t>
      </w:r>
      <w:r w:rsidRPr="0049503A">
        <w:rPr>
          <w:color w:val="000000" w:themeColor="text1"/>
          <w:sz w:val="22"/>
          <w:szCs w:val="22"/>
        </w:rPr>
        <w:t xml:space="preserve">, </w:t>
      </w:r>
      <w:r w:rsidR="001F5E29" w:rsidRPr="0049503A">
        <w:rPr>
          <w:color w:val="000000" w:themeColor="text1"/>
          <w:sz w:val="22"/>
          <w:szCs w:val="22"/>
        </w:rPr>
        <w:t xml:space="preserve">Fig. 11A and </w:t>
      </w:r>
      <w:r w:rsidRPr="0049503A">
        <w:rPr>
          <w:color w:val="000000" w:themeColor="text1"/>
          <w:sz w:val="22"/>
          <w:szCs w:val="22"/>
        </w:rPr>
        <w:t xml:space="preserve">Tab. </w:t>
      </w:r>
      <w:r w:rsidR="00957CE9" w:rsidRPr="0049503A">
        <w:rPr>
          <w:color w:val="000000" w:themeColor="text1"/>
          <w:sz w:val="22"/>
          <w:szCs w:val="22"/>
        </w:rPr>
        <w:t>8</w:t>
      </w:r>
      <w:r w:rsidRPr="0049503A">
        <w:rPr>
          <w:color w:val="000000" w:themeColor="text1"/>
          <w:sz w:val="22"/>
          <w:szCs w:val="22"/>
        </w:rPr>
        <w:t>)</w:t>
      </w:r>
      <w:r w:rsidRPr="0049503A">
        <w:rPr>
          <w:color w:val="000000" w:themeColor="text1"/>
          <w:sz w:val="22"/>
          <w:szCs w:val="22"/>
          <w:shd w:val="clear" w:color="auto" w:fill="FFFFFF"/>
        </w:rPr>
        <w:t>. P</w:t>
      </w:r>
      <w:r w:rsidR="002455F5" w:rsidRPr="0049503A">
        <w:rPr>
          <w:color w:val="000000" w:themeColor="text1"/>
          <w:sz w:val="22"/>
          <w:szCs w:val="22"/>
          <w:shd w:val="clear" w:color="auto" w:fill="FFFFFF"/>
        </w:rPr>
        <w:t>, Mg</w:t>
      </w:r>
      <w:ins w:id="97" w:author="Risa" w:date="2021-04-27T15:05:00Z">
        <w:r w:rsidR="0008601A">
          <w:rPr>
            <w:color w:val="000000" w:themeColor="text1"/>
            <w:sz w:val="22"/>
            <w:szCs w:val="22"/>
            <w:shd w:val="clear" w:color="auto" w:fill="FFFFFF"/>
            <w:vertAlign w:val="superscript"/>
          </w:rPr>
          <w:t>2+</w:t>
        </w:r>
      </w:ins>
      <w:r w:rsidR="002455F5" w:rsidRPr="0049503A">
        <w:rPr>
          <w:color w:val="000000" w:themeColor="text1"/>
          <w:sz w:val="22"/>
          <w:szCs w:val="22"/>
          <w:shd w:val="clear" w:color="auto" w:fill="FFFFFF"/>
        </w:rPr>
        <w:t xml:space="preserve"> and Zn were not significantly different</w:t>
      </w:r>
      <w:r w:rsidR="00DE09CE" w:rsidRPr="0049503A">
        <w:rPr>
          <w:color w:val="000000" w:themeColor="text1"/>
          <w:sz w:val="22"/>
          <w:szCs w:val="22"/>
          <w:shd w:val="clear" w:color="auto" w:fill="FFFFFF"/>
        </w:rPr>
        <w:t xml:space="preserve"> across sites</w:t>
      </w:r>
      <w:r w:rsidRPr="0049503A">
        <w:rPr>
          <w:color w:val="000000" w:themeColor="text1"/>
          <w:sz w:val="22"/>
          <w:szCs w:val="22"/>
          <w:shd w:val="clear" w:color="auto" w:fill="FFFFFF"/>
        </w:rPr>
        <w:t xml:space="preserve"> (Tab. </w:t>
      </w:r>
      <w:r w:rsidR="00957CE9" w:rsidRPr="0049503A">
        <w:rPr>
          <w:color w:val="000000" w:themeColor="text1"/>
          <w:sz w:val="22"/>
          <w:szCs w:val="22"/>
          <w:shd w:val="clear" w:color="auto" w:fill="FFFFFF"/>
        </w:rPr>
        <w:t>8</w:t>
      </w:r>
      <w:r w:rsidR="002455F5" w:rsidRPr="0049503A">
        <w:rPr>
          <w:color w:val="000000" w:themeColor="text1"/>
          <w:sz w:val="22"/>
          <w:szCs w:val="22"/>
          <w:shd w:val="clear" w:color="auto" w:fill="FFFFFF"/>
        </w:rPr>
        <w:t>)</w:t>
      </w:r>
      <w:r w:rsidRPr="0049503A">
        <w:rPr>
          <w:color w:val="000000" w:themeColor="text1"/>
          <w:sz w:val="22"/>
          <w:szCs w:val="22"/>
          <w:shd w:val="clear" w:color="auto" w:fill="FFFFFF"/>
        </w:rPr>
        <w:t xml:space="preserve">. </w:t>
      </w:r>
      <w:r w:rsidR="002455F5" w:rsidRPr="0049503A">
        <w:rPr>
          <w:color w:val="000000" w:themeColor="text1"/>
          <w:sz w:val="22"/>
          <w:szCs w:val="22"/>
          <w:shd w:val="clear" w:color="auto" w:fill="FFFFFF"/>
        </w:rPr>
        <w:t>However, f</w:t>
      </w:r>
      <w:r w:rsidRPr="0049503A">
        <w:rPr>
          <w:color w:val="000000" w:themeColor="text1"/>
          <w:sz w:val="22"/>
          <w:szCs w:val="22"/>
          <w:shd w:val="clear" w:color="auto" w:fill="FFFFFF"/>
        </w:rPr>
        <w:t xml:space="preserve">ire </w:t>
      </w:r>
      <w:r w:rsidR="002455F5" w:rsidRPr="0049503A">
        <w:rPr>
          <w:color w:val="000000" w:themeColor="text1"/>
          <w:sz w:val="22"/>
          <w:szCs w:val="22"/>
          <w:shd w:val="clear" w:color="auto" w:fill="FFFFFF"/>
        </w:rPr>
        <w:t>accounted for</w:t>
      </w:r>
      <w:r w:rsidRPr="0049503A">
        <w:rPr>
          <w:color w:val="000000" w:themeColor="text1"/>
          <w:sz w:val="22"/>
          <w:szCs w:val="22"/>
          <w:shd w:val="clear" w:color="auto" w:fill="FFFFFF"/>
        </w:rPr>
        <w:t xml:space="preserve"> a 48% reduction in K</w:t>
      </w:r>
      <w:r w:rsidRPr="0049503A">
        <w:rPr>
          <w:color w:val="000000" w:themeColor="text1"/>
          <w:sz w:val="22"/>
          <w:szCs w:val="22"/>
          <w:shd w:val="clear" w:color="auto" w:fill="FFFFFF"/>
          <w:vertAlign w:val="superscript"/>
        </w:rPr>
        <w:t xml:space="preserve"> </w:t>
      </w:r>
      <w:r w:rsidRPr="0049503A">
        <w:rPr>
          <w:color w:val="000000" w:themeColor="text1"/>
          <w:sz w:val="22"/>
          <w:szCs w:val="22"/>
          <w:shd w:val="clear" w:color="auto" w:fill="FFFFFF"/>
        </w:rPr>
        <w:t>at fire-experienced sites (</w:t>
      </w:r>
      <w:r w:rsidR="002455F5" w:rsidRPr="0049503A">
        <w:rPr>
          <w:i/>
          <w:color w:val="000000" w:themeColor="text1"/>
          <w:sz w:val="22"/>
          <w:szCs w:val="22"/>
        </w:rPr>
        <w:t>P</w:t>
      </w:r>
      <w:r w:rsidR="002455F5" w:rsidRPr="0049503A">
        <w:rPr>
          <w:color w:val="000000" w:themeColor="text1"/>
          <w:sz w:val="22"/>
          <w:szCs w:val="22"/>
        </w:rPr>
        <w:t xml:space="preserve"> &lt; 0.01, </w:t>
      </w:r>
      <w:r w:rsidR="001F5E29" w:rsidRPr="0049503A">
        <w:rPr>
          <w:color w:val="000000" w:themeColor="text1"/>
          <w:sz w:val="22"/>
          <w:szCs w:val="22"/>
        </w:rPr>
        <w:t xml:space="preserve">Fig. 11C and </w:t>
      </w:r>
      <w:r w:rsidRPr="0049503A">
        <w:rPr>
          <w:color w:val="000000" w:themeColor="text1"/>
          <w:sz w:val="22"/>
          <w:szCs w:val="22"/>
          <w:shd w:val="clear" w:color="auto" w:fill="FFFFFF"/>
        </w:rPr>
        <w:t xml:space="preserve">Tab. </w:t>
      </w:r>
      <w:r w:rsidR="00957CE9" w:rsidRPr="0049503A">
        <w:rPr>
          <w:color w:val="000000" w:themeColor="text1"/>
          <w:sz w:val="22"/>
          <w:szCs w:val="22"/>
          <w:shd w:val="clear" w:color="auto" w:fill="FFFFFF"/>
        </w:rPr>
        <w:t>8</w:t>
      </w:r>
      <w:r w:rsidRPr="0049503A">
        <w:rPr>
          <w:color w:val="000000" w:themeColor="text1"/>
          <w:sz w:val="22"/>
          <w:szCs w:val="22"/>
          <w:shd w:val="clear" w:color="auto" w:fill="FFFFFF"/>
        </w:rPr>
        <w:t>)</w:t>
      </w:r>
      <w:r w:rsidR="00DE09CE" w:rsidRPr="0049503A">
        <w:rPr>
          <w:color w:val="000000" w:themeColor="text1"/>
          <w:sz w:val="22"/>
          <w:szCs w:val="22"/>
          <w:shd w:val="clear" w:color="auto" w:fill="FFFFFF"/>
        </w:rPr>
        <w:t xml:space="preserve">. </w:t>
      </w:r>
      <w:r w:rsidR="00226F42" w:rsidRPr="0049503A">
        <w:rPr>
          <w:color w:val="000000" w:themeColor="text1"/>
          <w:sz w:val="22"/>
          <w:szCs w:val="22"/>
          <w:shd w:val="clear" w:color="auto" w:fill="FFFFFF"/>
        </w:rPr>
        <w:t xml:space="preserve">While there was no significant </w:t>
      </w:r>
      <w:r w:rsidR="00DE09CE" w:rsidRPr="0049503A">
        <w:rPr>
          <w:color w:val="000000" w:themeColor="text1"/>
          <w:sz w:val="22"/>
          <w:szCs w:val="22"/>
          <w:shd w:val="clear" w:color="auto" w:fill="FFFFFF"/>
        </w:rPr>
        <w:t xml:space="preserve">interaction between elevation and fire history </w:t>
      </w:r>
      <w:r w:rsidR="00226F42" w:rsidRPr="0049503A">
        <w:rPr>
          <w:color w:val="000000" w:themeColor="text1"/>
          <w:sz w:val="22"/>
          <w:szCs w:val="22"/>
          <w:shd w:val="clear" w:color="auto" w:fill="FFFFFF"/>
        </w:rPr>
        <w:t>according to foliar Al</w:t>
      </w:r>
      <w:r w:rsidR="00226F42" w:rsidRPr="0049503A">
        <w:rPr>
          <w:color w:val="000000" w:themeColor="text1"/>
          <w:sz w:val="22"/>
          <w:szCs w:val="22"/>
          <w:vertAlign w:val="superscript"/>
        </w:rPr>
        <w:t>+</w:t>
      </w:r>
      <w:r w:rsidR="00226F42" w:rsidRPr="0049503A">
        <w:rPr>
          <w:color w:val="000000" w:themeColor="text1"/>
          <w:sz w:val="22"/>
          <w:szCs w:val="22"/>
          <w:shd w:val="clear" w:color="auto" w:fill="FFFFFF"/>
        </w:rPr>
        <w:t xml:space="preserve"> availability, we found that interaction was significant in soil</w:t>
      </w:r>
      <w:r w:rsidR="002455F5" w:rsidRPr="0049503A">
        <w:rPr>
          <w:color w:val="000000" w:themeColor="text1"/>
          <w:sz w:val="22"/>
          <w:szCs w:val="22"/>
          <w:shd w:val="clear" w:color="auto" w:fill="FFFFFF"/>
        </w:rPr>
        <w:t xml:space="preserve"> Al</w:t>
      </w:r>
      <w:r w:rsidR="002455F5" w:rsidRPr="0049503A">
        <w:rPr>
          <w:color w:val="000000" w:themeColor="text1"/>
          <w:sz w:val="22"/>
          <w:szCs w:val="22"/>
          <w:vertAlign w:val="superscript"/>
        </w:rPr>
        <w:t>+</w:t>
      </w:r>
      <w:r w:rsidR="002455F5" w:rsidRPr="0049503A">
        <w:rPr>
          <w:color w:val="000000" w:themeColor="text1"/>
          <w:sz w:val="22"/>
          <w:szCs w:val="22"/>
          <w:shd w:val="clear" w:color="auto" w:fill="FFFFFF"/>
        </w:rPr>
        <w:t xml:space="preserve"> </w:t>
      </w:r>
      <w:r w:rsidRPr="0049503A">
        <w:rPr>
          <w:color w:val="000000" w:themeColor="text1"/>
          <w:sz w:val="22"/>
          <w:szCs w:val="22"/>
          <w:shd w:val="clear" w:color="auto" w:fill="FFFFFF"/>
        </w:rPr>
        <w:t>(</w:t>
      </w:r>
      <w:r w:rsidR="002455F5" w:rsidRPr="0049503A">
        <w:rPr>
          <w:i/>
          <w:color w:val="000000" w:themeColor="text1"/>
          <w:sz w:val="22"/>
          <w:szCs w:val="22"/>
        </w:rPr>
        <w:t>P</w:t>
      </w:r>
      <w:r w:rsidR="002455F5" w:rsidRPr="0049503A">
        <w:rPr>
          <w:color w:val="000000" w:themeColor="text1"/>
          <w:sz w:val="22"/>
          <w:szCs w:val="22"/>
        </w:rPr>
        <w:t xml:space="preserve"> &lt; 0.01, </w:t>
      </w:r>
      <w:r w:rsidR="001F5E29" w:rsidRPr="0049503A">
        <w:rPr>
          <w:color w:val="000000" w:themeColor="text1"/>
          <w:sz w:val="22"/>
          <w:szCs w:val="22"/>
        </w:rPr>
        <w:t xml:space="preserve">Fig. 11E and </w:t>
      </w:r>
      <w:r w:rsidRPr="0049503A">
        <w:rPr>
          <w:color w:val="000000" w:themeColor="text1"/>
          <w:sz w:val="22"/>
          <w:szCs w:val="22"/>
          <w:shd w:val="clear" w:color="auto" w:fill="FFFFFF"/>
        </w:rPr>
        <w:t xml:space="preserve">Tab. </w:t>
      </w:r>
      <w:r w:rsidR="00957CE9" w:rsidRPr="0049503A">
        <w:rPr>
          <w:color w:val="000000" w:themeColor="text1"/>
          <w:sz w:val="22"/>
          <w:szCs w:val="22"/>
          <w:shd w:val="clear" w:color="auto" w:fill="FFFFFF"/>
        </w:rPr>
        <w:t>8</w:t>
      </w:r>
      <w:r w:rsidRPr="0049503A">
        <w:rPr>
          <w:color w:val="000000" w:themeColor="text1"/>
          <w:sz w:val="22"/>
          <w:szCs w:val="22"/>
          <w:shd w:val="clear" w:color="auto" w:fill="FFFFFF"/>
        </w:rPr>
        <w:t>)</w:t>
      </w:r>
      <w:r w:rsidR="000C328D" w:rsidRPr="0049503A">
        <w:rPr>
          <w:color w:val="000000" w:themeColor="text1"/>
          <w:sz w:val="22"/>
          <w:szCs w:val="22"/>
          <w:shd w:val="clear" w:color="auto" w:fill="FFFFFF"/>
        </w:rPr>
        <w:t xml:space="preserve"> suggesting </w:t>
      </w:r>
      <w:r w:rsidR="003D250E" w:rsidRPr="0049503A">
        <w:rPr>
          <w:color w:val="000000" w:themeColor="text1"/>
          <w:sz w:val="22"/>
          <w:szCs w:val="22"/>
          <w:shd w:val="clear" w:color="auto" w:fill="FFFFFF"/>
        </w:rPr>
        <w:t>soluble Al</w:t>
      </w:r>
      <w:r w:rsidR="003D250E" w:rsidRPr="0049503A">
        <w:rPr>
          <w:color w:val="000000" w:themeColor="text1"/>
          <w:sz w:val="22"/>
          <w:szCs w:val="22"/>
          <w:vertAlign w:val="superscript"/>
        </w:rPr>
        <w:t>+</w:t>
      </w:r>
      <w:r w:rsidR="000C328D" w:rsidRPr="0049503A">
        <w:rPr>
          <w:color w:val="000000" w:themeColor="text1"/>
          <w:sz w:val="22"/>
          <w:szCs w:val="22"/>
          <w:shd w:val="clear" w:color="auto" w:fill="FFFFFF"/>
        </w:rPr>
        <w:t xml:space="preserve"> </w:t>
      </w:r>
      <w:r w:rsidR="003D250E" w:rsidRPr="0049503A">
        <w:rPr>
          <w:color w:val="000000" w:themeColor="text1"/>
          <w:sz w:val="22"/>
          <w:szCs w:val="22"/>
          <w:shd w:val="clear" w:color="auto" w:fill="FFFFFF"/>
        </w:rPr>
        <w:t xml:space="preserve">is </w:t>
      </w:r>
      <w:r w:rsidR="008F0278" w:rsidRPr="0049503A">
        <w:rPr>
          <w:color w:val="000000" w:themeColor="text1"/>
          <w:sz w:val="22"/>
          <w:szCs w:val="22"/>
          <w:shd w:val="clear" w:color="auto" w:fill="FFFFFF"/>
        </w:rPr>
        <w:t xml:space="preserve">quite </w:t>
      </w:r>
      <w:r w:rsidR="003D250E" w:rsidRPr="0049503A">
        <w:rPr>
          <w:color w:val="000000" w:themeColor="text1"/>
          <w:sz w:val="22"/>
          <w:szCs w:val="22"/>
          <w:shd w:val="clear" w:color="auto" w:fill="FFFFFF"/>
        </w:rPr>
        <w:t xml:space="preserve">likely a contributor to growth limitations (Cumming and Weinstein 1990) at higher elevations at </w:t>
      </w:r>
      <w:r w:rsidR="00C437EC" w:rsidRPr="0049503A">
        <w:rPr>
          <w:color w:val="000000" w:themeColor="text1"/>
          <w:sz w:val="22"/>
          <w:szCs w:val="22"/>
        </w:rPr>
        <w:t>Mt. Desert Island</w:t>
      </w:r>
      <w:r w:rsidR="003D250E" w:rsidRPr="0049503A">
        <w:rPr>
          <w:color w:val="000000" w:themeColor="text1"/>
          <w:sz w:val="22"/>
          <w:szCs w:val="22"/>
          <w:shd w:val="clear" w:color="auto" w:fill="FFFFFF"/>
        </w:rPr>
        <w:t>.</w:t>
      </w:r>
    </w:p>
    <w:p w14:paraId="4AB19BC7" w14:textId="77777777" w:rsidR="00E2287A" w:rsidRPr="0049503A" w:rsidRDefault="00E2287A" w:rsidP="0049503A">
      <w:pPr>
        <w:spacing w:line="276" w:lineRule="auto"/>
        <w:jc w:val="both"/>
        <w:rPr>
          <w:i/>
          <w:iCs/>
          <w:color w:val="000000" w:themeColor="text1"/>
          <w:u w:val="single"/>
          <w:shd w:val="clear" w:color="auto" w:fill="FFFFFF"/>
        </w:rPr>
      </w:pPr>
    </w:p>
    <w:p w14:paraId="2425405B" w14:textId="77777777" w:rsidR="001C5FD6" w:rsidRPr="0049503A" w:rsidRDefault="001C5FD6" w:rsidP="0049503A">
      <w:pPr>
        <w:spacing w:line="276" w:lineRule="auto"/>
        <w:jc w:val="both"/>
        <w:rPr>
          <w:i/>
          <w:iCs/>
          <w:color w:val="000000" w:themeColor="text1"/>
          <w:shd w:val="clear" w:color="auto" w:fill="FFFFFF"/>
          <w:vertAlign w:val="subscript"/>
        </w:rPr>
      </w:pPr>
      <w:r w:rsidRPr="0049503A">
        <w:rPr>
          <w:i/>
          <w:iCs/>
          <w:color w:val="000000" w:themeColor="text1"/>
          <w:shd w:val="clear" w:color="auto" w:fill="FFFFFF"/>
        </w:rPr>
        <w:t xml:space="preserve">Soil Water Retention, </w:t>
      </w:r>
      <w:proofErr w:type="gramStart"/>
      <w:r w:rsidRPr="0049503A">
        <w:rPr>
          <w:i/>
          <w:iCs/>
          <w:color w:val="000000" w:themeColor="text1"/>
          <w:shd w:val="clear" w:color="auto" w:fill="FFFFFF"/>
        </w:rPr>
        <w:t>CEC</w:t>
      </w:r>
      <w:proofErr w:type="gramEnd"/>
      <w:r w:rsidRPr="0049503A">
        <w:rPr>
          <w:i/>
          <w:iCs/>
          <w:color w:val="000000" w:themeColor="text1"/>
          <w:shd w:val="clear" w:color="auto" w:fill="FFFFFF"/>
        </w:rPr>
        <w:t xml:space="preserve"> and pH</w:t>
      </w:r>
    </w:p>
    <w:p w14:paraId="0A77B120" w14:textId="0FDFF288" w:rsidR="001C5FD6" w:rsidRPr="0049503A" w:rsidRDefault="00F85049" w:rsidP="0049503A">
      <w:pPr>
        <w:spacing w:line="276" w:lineRule="auto"/>
        <w:jc w:val="both"/>
        <w:rPr>
          <w:color w:val="000000" w:themeColor="text1"/>
          <w:sz w:val="22"/>
          <w:szCs w:val="22"/>
        </w:rPr>
      </w:pPr>
      <w:r w:rsidRPr="0049503A">
        <w:rPr>
          <w:color w:val="000000" w:themeColor="text1"/>
          <w:sz w:val="22"/>
          <w:szCs w:val="22"/>
          <w:shd w:val="clear" w:color="auto" w:fill="FFFFFF"/>
        </w:rPr>
        <w:t>There was an interaction between elevation and fire history on soil w</w:t>
      </w:r>
      <w:r w:rsidR="001C5FD6" w:rsidRPr="0049503A">
        <w:rPr>
          <w:color w:val="000000" w:themeColor="text1"/>
          <w:sz w:val="22"/>
          <w:szCs w:val="22"/>
          <w:shd w:val="clear" w:color="auto" w:fill="FFFFFF"/>
        </w:rPr>
        <w:t xml:space="preserve">ater </w:t>
      </w:r>
      <w:r w:rsidRPr="0049503A">
        <w:rPr>
          <w:color w:val="000000" w:themeColor="text1"/>
          <w:sz w:val="22"/>
          <w:szCs w:val="22"/>
          <w:shd w:val="clear" w:color="auto" w:fill="FFFFFF"/>
        </w:rPr>
        <w:t>r</w:t>
      </w:r>
      <w:r w:rsidR="001C5FD6" w:rsidRPr="0049503A">
        <w:rPr>
          <w:color w:val="000000" w:themeColor="text1"/>
          <w:sz w:val="22"/>
          <w:szCs w:val="22"/>
          <w:shd w:val="clear" w:color="auto" w:fill="FFFFFF"/>
        </w:rPr>
        <w:t>etention (SWR)</w:t>
      </w:r>
      <w:r w:rsidR="001C5FD6" w:rsidRPr="0049503A">
        <w:rPr>
          <w:color w:val="000000" w:themeColor="text1"/>
          <w:sz w:val="18"/>
          <w:szCs w:val="18"/>
          <w:shd w:val="clear" w:color="auto" w:fill="FFFFFF"/>
        </w:rPr>
        <w:t xml:space="preserve"> </w:t>
      </w:r>
      <w:r w:rsidR="001C5FD6" w:rsidRPr="0049503A">
        <w:rPr>
          <w:color w:val="000000" w:themeColor="text1"/>
          <w:sz w:val="22"/>
          <w:szCs w:val="22"/>
          <w:shd w:val="clear" w:color="auto" w:fill="FFFFFF"/>
        </w:rPr>
        <w:t>(</w:t>
      </w:r>
      <w:r w:rsidR="001C5FD6" w:rsidRPr="0049503A">
        <w:rPr>
          <w:i/>
          <w:color w:val="000000" w:themeColor="text1"/>
          <w:sz w:val="22"/>
          <w:szCs w:val="22"/>
        </w:rPr>
        <w:t>P</w:t>
      </w:r>
      <w:r w:rsidR="001C5FD6" w:rsidRPr="0049503A">
        <w:rPr>
          <w:color w:val="000000" w:themeColor="text1"/>
          <w:sz w:val="22"/>
          <w:szCs w:val="22"/>
        </w:rPr>
        <w:t xml:space="preserve"> &lt;0.01, </w:t>
      </w:r>
      <w:r w:rsidR="001F5E29" w:rsidRPr="0049503A">
        <w:rPr>
          <w:color w:val="000000" w:themeColor="text1"/>
          <w:sz w:val="22"/>
          <w:szCs w:val="22"/>
        </w:rPr>
        <w:t xml:space="preserve">Fig. 12A and </w:t>
      </w:r>
      <w:r w:rsidR="00E2287A" w:rsidRPr="0049503A">
        <w:rPr>
          <w:color w:val="000000" w:themeColor="text1"/>
          <w:sz w:val="22"/>
          <w:szCs w:val="22"/>
        </w:rPr>
        <w:t xml:space="preserve">Tab. </w:t>
      </w:r>
      <w:r w:rsidR="00957CE9" w:rsidRPr="0049503A">
        <w:rPr>
          <w:color w:val="000000" w:themeColor="text1"/>
          <w:sz w:val="22"/>
          <w:szCs w:val="22"/>
        </w:rPr>
        <w:t>9</w:t>
      </w:r>
      <w:r w:rsidR="001C5FD6" w:rsidRPr="0049503A">
        <w:rPr>
          <w:color w:val="000000" w:themeColor="text1"/>
          <w:sz w:val="22"/>
          <w:szCs w:val="22"/>
        </w:rPr>
        <w:t>)</w:t>
      </w:r>
      <w:r w:rsidRPr="0049503A">
        <w:rPr>
          <w:color w:val="000000" w:themeColor="text1"/>
          <w:sz w:val="22"/>
          <w:szCs w:val="22"/>
        </w:rPr>
        <w:t>, with</w:t>
      </w:r>
      <w:r w:rsidR="001C5FD6" w:rsidRPr="0049503A">
        <w:rPr>
          <w:color w:val="000000" w:themeColor="text1"/>
          <w:sz w:val="22"/>
          <w:szCs w:val="22"/>
          <w:shd w:val="clear" w:color="auto" w:fill="FFFFFF"/>
        </w:rPr>
        <w:t xml:space="preserve"> markedly higher </w:t>
      </w:r>
      <w:r w:rsidRPr="0049503A">
        <w:rPr>
          <w:color w:val="000000" w:themeColor="text1"/>
          <w:sz w:val="22"/>
          <w:szCs w:val="22"/>
          <w:shd w:val="clear" w:color="auto" w:fill="FFFFFF"/>
        </w:rPr>
        <w:t xml:space="preserve">values </w:t>
      </w:r>
      <w:r w:rsidR="001C5FD6" w:rsidRPr="0049503A">
        <w:rPr>
          <w:color w:val="000000" w:themeColor="text1"/>
          <w:sz w:val="22"/>
          <w:szCs w:val="22"/>
          <w:shd w:val="clear" w:color="auto" w:fill="FFFFFF"/>
        </w:rPr>
        <w:t>at Gorham cliffs</w:t>
      </w:r>
      <w:r w:rsidRPr="0049503A">
        <w:rPr>
          <w:color w:val="000000" w:themeColor="text1"/>
          <w:sz w:val="22"/>
          <w:szCs w:val="22"/>
          <w:shd w:val="clear" w:color="auto" w:fill="FFFFFF"/>
        </w:rPr>
        <w:t>, the low elevation site</w:t>
      </w:r>
      <w:r w:rsidR="001C5FD6" w:rsidRPr="0049503A">
        <w:rPr>
          <w:color w:val="000000" w:themeColor="text1"/>
          <w:sz w:val="22"/>
          <w:szCs w:val="22"/>
          <w:shd w:val="clear" w:color="auto" w:fill="FFFFFF"/>
        </w:rPr>
        <w:t xml:space="preserve"> </w:t>
      </w:r>
      <w:r w:rsidRPr="0049503A">
        <w:rPr>
          <w:color w:val="000000" w:themeColor="text1"/>
          <w:sz w:val="22"/>
          <w:szCs w:val="22"/>
          <w:shd w:val="clear" w:color="auto" w:fill="FFFFFF"/>
        </w:rPr>
        <w:t xml:space="preserve">that </w:t>
      </w:r>
      <w:r w:rsidR="001C5FD6" w:rsidRPr="0049503A">
        <w:rPr>
          <w:color w:val="000000" w:themeColor="text1"/>
          <w:sz w:val="22"/>
          <w:szCs w:val="22"/>
          <w:shd w:val="clear" w:color="auto" w:fill="FFFFFF"/>
        </w:rPr>
        <w:t>experienced fire</w:t>
      </w:r>
      <w:r w:rsidRPr="0049503A">
        <w:rPr>
          <w:color w:val="000000" w:themeColor="text1"/>
          <w:sz w:val="22"/>
          <w:szCs w:val="22"/>
          <w:shd w:val="clear" w:color="auto" w:fill="FFFFFF"/>
        </w:rPr>
        <w:t>,</w:t>
      </w:r>
      <w:r w:rsidR="001C5FD6" w:rsidRPr="0049503A">
        <w:rPr>
          <w:color w:val="000000" w:themeColor="text1"/>
          <w:sz w:val="22"/>
          <w:szCs w:val="22"/>
          <w:shd w:val="clear" w:color="auto" w:fill="FFFFFF"/>
        </w:rPr>
        <w:t xml:space="preserve"> as compared to other sites. Soil </w:t>
      </w:r>
      <w:r w:rsidR="00B00190" w:rsidRPr="0049503A">
        <w:rPr>
          <w:color w:val="000000" w:themeColor="text1"/>
          <w:sz w:val="22"/>
          <w:szCs w:val="22"/>
          <w:shd w:val="clear" w:color="auto" w:fill="FFFFFF"/>
        </w:rPr>
        <w:t xml:space="preserve">pH was not </w:t>
      </w:r>
      <w:r w:rsidRPr="0049503A">
        <w:rPr>
          <w:color w:val="000000" w:themeColor="text1"/>
          <w:sz w:val="22"/>
          <w:szCs w:val="22"/>
          <w:shd w:val="clear" w:color="auto" w:fill="FFFFFF"/>
        </w:rPr>
        <w:t>different between sites</w:t>
      </w:r>
      <w:r w:rsidR="00B00190" w:rsidRPr="0049503A">
        <w:rPr>
          <w:color w:val="000000" w:themeColor="text1"/>
          <w:sz w:val="22"/>
          <w:szCs w:val="22"/>
          <w:shd w:val="clear" w:color="auto" w:fill="FFFFFF"/>
        </w:rPr>
        <w:t xml:space="preserve"> (</w:t>
      </w:r>
      <w:r w:rsidRPr="0049503A">
        <w:rPr>
          <w:color w:val="000000" w:themeColor="text1"/>
          <w:sz w:val="22"/>
          <w:szCs w:val="22"/>
          <w:shd w:val="clear" w:color="auto" w:fill="FFFFFF"/>
        </w:rPr>
        <w:t xml:space="preserve">P &gt; 0.05, </w:t>
      </w:r>
      <w:r w:rsidR="00B00190" w:rsidRPr="0049503A">
        <w:rPr>
          <w:color w:val="000000" w:themeColor="text1"/>
          <w:sz w:val="22"/>
          <w:szCs w:val="22"/>
          <w:shd w:val="clear" w:color="auto" w:fill="FFFFFF"/>
        </w:rPr>
        <w:t xml:space="preserve">Tab. </w:t>
      </w:r>
      <w:r w:rsidR="00957CE9" w:rsidRPr="0049503A">
        <w:rPr>
          <w:color w:val="000000" w:themeColor="text1"/>
          <w:sz w:val="22"/>
          <w:szCs w:val="22"/>
          <w:shd w:val="clear" w:color="auto" w:fill="FFFFFF"/>
        </w:rPr>
        <w:t>9</w:t>
      </w:r>
      <w:r w:rsidR="00B00190" w:rsidRPr="0049503A">
        <w:rPr>
          <w:color w:val="000000" w:themeColor="text1"/>
          <w:sz w:val="22"/>
          <w:szCs w:val="22"/>
          <w:shd w:val="clear" w:color="auto" w:fill="FFFFFF"/>
        </w:rPr>
        <w:t>)</w:t>
      </w:r>
      <w:r w:rsidRPr="0049503A">
        <w:rPr>
          <w:color w:val="000000" w:themeColor="text1"/>
          <w:sz w:val="22"/>
          <w:szCs w:val="22"/>
          <w:shd w:val="clear" w:color="auto" w:fill="FFFFFF"/>
        </w:rPr>
        <w:t>.</w:t>
      </w:r>
      <w:r w:rsidR="00B00190" w:rsidRPr="0049503A">
        <w:rPr>
          <w:color w:val="000000" w:themeColor="text1"/>
          <w:sz w:val="22"/>
          <w:szCs w:val="22"/>
          <w:shd w:val="clear" w:color="auto" w:fill="FFFFFF"/>
        </w:rPr>
        <w:t xml:space="preserve"> </w:t>
      </w:r>
      <w:r w:rsidRPr="0049503A">
        <w:rPr>
          <w:color w:val="000000" w:themeColor="text1"/>
          <w:sz w:val="22"/>
          <w:szCs w:val="22"/>
          <w:shd w:val="clear" w:color="auto" w:fill="FFFFFF"/>
        </w:rPr>
        <w:t xml:space="preserve">Our linear model </w:t>
      </w:r>
      <w:proofErr w:type="gramStart"/>
      <w:r w:rsidRPr="0049503A">
        <w:rPr>
          <w:color w:val="000000" w:themeColor="text1"/>
          <w:sz w:val="22"/>
          <w:szCs w:val="22"/>
          <w:shd w:val="clear" w:color="auto" w:fill="FFFFFF"/>
        </w:rPr>
        <w:t>indicated</w:t>
      </w:r>
      <w:proofErr w:type="gramEnd"/>
      <w:r w:rsidRPr="0049503A">
        <w:rPr>
          <w:color w:val="000000" w:themeColor="text1"/>
          <w:sz w:val="22"/>
          <w:szCs w:val="22"/>
          <w:shd w:val="clear" w:color="auto" w:fill="FFFFFF"/>
        </w:rPr>
        <w:t xml:space="preserve"> that cation exchange capacity (</w:t>
      </w:r>
      <w:r w:rsidR="001C5FD6" w:rsidRPr="0049503A">
        <w:rPr>
          <w:color w:val="000000" w:themeColor="text1"/>
          <w:sz w:val="22"/>
          <w:szCs w:val="22"/>
          <w:shd w:val="clear" w:color="auto" w:fill="FFFFFF"/>
        </w:rPr>
        <w:t>CEC</w:t>
      </w:r>
      <w:r w:rsidRPr="0049503A">
        <w:rPr>
          <w:color w:val="000000" w:themeColor="text1"/>
          <w:sz w:val="22"/>
          <w:szCs w:val="22"/>
          <w:shd w:val="clear" w:color="auto" w:fill="FFFFFF"/>
        </w:rPr>
        <w:t>)</w:t>
      </w:r>
      <w:r w:rsidR="001C5FD6" w:rsidRPr="0049503A">
        <w:rPr>
          <w:color w:val="000000" w:themeColor="text1"/>
          <w:sz w:val="22"/>
          <w:szCs w:val="22"/>
          <w:shd w:val="clear" w:color="auto" w:fill="FFFFFF"/>
        </w:rPr>
        <w:t xml:space="preserve"> was </w:t>
      </w:r>
      <w:r w:rsidRPr="0049503A">
        <w:rPr>
          <w:color w:val="000000" w:themeColor="text1"/>
          <w:sz w:val="22"/>
          <w:szCs w:val="22"/>
          <w:shd w:val="clear" w:color="auto" w:fill="FFFFFF"/>
        </w:rPr>
        <w:t>higher at the high elevation sites</w:t>
      </w:r>
      <w:r w:rsidR="001C5FD6" w:rsidRPr="0049503A">
        <w:rPr>
          <w:color w:val="000000" w:themeColor="text1"/>
          <w:sz w:val="22"/>
          <w:szCs w:val="22"/>
          <w:shd w:val="clear" w:color="auto" w:fill="FFFFFF"/>
        </w:rPr>
        <w:t xml:space="preserve"> (</w:t>
      </w:r>
      <w:r w:rsidR="001C5FD6" w:rsidRPr="0049503A">
        <w:rPr>
          <w:i/>
          <w:color w:val="000000" w:themeColor="text1"/>
          <w:sz w:val="22"/>
          <w:szCs w:val="22"/>
        </w:rPr>
        <w:t xml:space="preserve">P </w:t>
      </w:r>
      <w:r w:rsidR="001C5FD6" w:rsidRPr="0049503A">
        <w:rPr>
          <w:color w:val="000000" w:themeColor="text1"/>
          <w:sz w:val="22"/>
          <w:szCs w:val="22"/>
        </w:rPr>
        <w:t>&lt; 0.0</w:t>
      </w:r>
      <w:r w:rsidR="00B00190" w:rsidRPr="0049503A">
        <w:rPr>
          <w:color w:val="000000" w:themeColor="text1"/>
          <w:sz w:val="22"/>
          <w:szCs w:val="22"/>
        </w:rPr>
        <w:t>5</w:t>
      </w:r>
      <w:r w:rsidR="001C5FD6" w:rsidRPr="0049503A">
        <w:rPr>
          <w:color w:val="000000" w:themeColor="text1"/>
          <w:sz w:val="22"/>
          <w:szCs w:val="22"/>
        </w:rPr>
        <w:t xml:space="preserve">, </w:t>
      </w:r>
      <w:r w:rsidR="001F5E29" w:rsidRPr="0049503A">
        <w:rPr>
          <w:color w:val="000000" w:themeColor="text1"/>
          <w:sz w:val="22"/>
          <w:szCs w:val="22"/>
        </w:rPr>
        <w:t xml:space="preserve">Fig. 12C and </w:t>
      </w:r>
      <w:r w:rsidR="00F54C09" w:rsidRPr="0049503A">
        <w:rPr>
          <w:color w:val="000000" w:themeColor="text1"/>
          <w:sz w:val="22"/>
          <w:szCs w:val="22"/>
        </w:rPr>
        <w:t xml:space="preserve">Tab. </w:t>
      </w:r>
      <w:r w:rsidR="00957CE9" w:rsidRPr="0049503A">
        <w:rPr>
          <w:color w:val="000000" w:themeColor="text1"/>
          <w:sz w:val="22"/>
          <w:szCs w:val="22"/>
        </w:rPr>
        <w:t>9</w:t>
      </w:r>
      <w:r w:rsidR="001C5FD6" w:rsidRPr="0049503A">
        <w:rPr>
          <w:color w:val="000000" w:themeColor="text1"/>
          <w:sz w:val="22"/>
          <w:szCs w:val="22"/>
          <w:shd w:val="clear" w:color="auto" w:fill="FFFFFF"/>
        </w:rPr>
        <w:t>)</w:t>
      </w:r>
      <w:r w:rsidRPr="0049503A">
        <w:rPr>
          <w:color w:val="000000" w:themeColor="text1"/>
          <w:sz w:val="22"/>
          <w:szCs w:val="22"/>
          <w:shd w:val="clear" w:color="auto" w:fill="FFFFFF"/>
        </w:rPr>
        <w:t>, but this was not confirmed by our post-hoc Tukey’s tests, which indicated no difference between sites (Fig. 12C)</w:t>
      </w:r>
      <w:r w:rsidR="00B00190" w:rsidRPr="0049503A">
        <w:rPr>
          <w:color w:val="000000" w:themeColor="text1"/>
          <w:sz w:val="22"/>
          <w:szCs w:val="22"/>
          <w:shd w:val="clear" w:color="auto" w:fill="FFFFFF"/>
        </w:rPr>
        <w:t>.</w:t>
      </w:r>
    </w:p>
    <w:p w14:paraId="46418C39" w14:textId="77777777" w:rsidR="007346A9" w:rsidRPr="0049503A" w:rsidRDefault="007346A9" w:rsidP="0049503A">
      <w:pPr>
        <w:tabs>
          <w:tab w:val="left" w:pos="6750"/>
        </w:tabs>
        <w:spacing w:line="276" w:lineRule="auto"/>
        <w:jc w:val="both"/>
        <w:rPr>
          <w:color w:val="000000" w:themeColor="text1"/>
          <w:sz w:val="22"/>
          <w:szCs w:val="22"/>
          <w:shd w:val="clear" w:color="auto" w:fill="FFFFFF"/>
        </w:rPr>
      </w:pPr>
    </w:p>
    <w:p w14:paraId="7DCBA003" w14:textId="151F82E1" w:rsidR="00345813" w:rsidRPr="0049503A" w:rsidRDefault="00345813" w:rsidP="0049503A">
      <w:pPr>
        <w:tabs>
          <w:tab w:val="left" w:pos="6750"/>
        </w:tabs>
        <w:spacing w:line="276" w:lineRule="auto"/>
        <w:jc w:val="both"/>
        <w:rPr>
          <w:color w:val="000000" w:themeColor="text1"/>
          <w:sz w:val="22"/>
          <w:szCs w:val="22"/>
          <w:shd w:val="clear" w:color="auto" w:fill="FFFFFF"/>
        </w:rPr>
      </w:pPr>
      <w:r w:rsidRPr="0049503A">
        <w:rPr>
          <w:b/>
          <w:color w:val="000000" w:themeColor="text1"/>
        </w:rPr>
        <w:t>DISCUSSION</w:t>
      </w:r>
      <w:bookmarkStart w:id="98" w:name="_Hlk22370493"/>
    </w:p>
    <w:p w14:paraId="18B14282" w14:textId="39CCD76C" w:rsidR="00D839AC" w:rsidRPr="0049503A" w:rsidRDefault="00666D11" w:rsidP="0049503A">
      <w:pPr>
        <w:spacing w:line="276" w:lineRule="auto"/>
        <w:jc w:val="both"/>
        <w:rPr>
          <w:color w:val="000000" w:themeColor="text1"/>
        </w:rPr>
      </w:pPr>
      <w:r w:rsidRPr="0049503A">
        <w:rPr>
          <w:color w:val="000000" w:themeColor="text1"/>
          <w:sz w:val="22"/>
          <w:szCs w:val="22"/>
          <w:shd w:val="clear" w:color="auto" w:fill="FFFFFF"/>
        </w:rPr>
        <w:t xml:space="preserve">Elevation, as opposed to fire, was the dominant driver of plant and ecosystem processes we measured, which </w:t>
      </w:r>
      <w:proofErr w:type="gramStart"/>
      <w:r w:rsidRPr="0049503A">
        <w:rPr>
          <w:color w:val="000000" w:themeColor="text1"/>
          <w:sz w:val="22"/>
          <w:szCs w:val="22"/>
          <w:shd w:val="clear" w:color="auto" w:fill="FFFFFF"/>
        </w:rPr>
        <w:t>indicated</w:t>
      </w:r>
      <w:proofErr w:type="gramEnd"/>
      <w:r w:rsidRPr="0049503A">
        <w:rPr>
          <w:color w:val="000000" w:themeColor="text1"/>
          <w:sz w:val="22"/>
          <w:szCs w:val="22"/>
          <w:shd w:val="clear" w:color="auto" w:fill="FFFFFF"/>
        </w:rPr>
        <w:t xml:space="preserve"> that persistence capacity </w:t>
      </w:r>
      <w:r w:rsidRPr="0049503A">
        <w:rPr>
          <w:iCs/>
          <w:color w:val="000000" w:themeColor="text1"/>
          <w:sz w:val="22"/>
          <w:szCs w:val="22"/>
        </w:rPr>
        <w:t>was more important than recovery capacity</w:t>
      </w:r>
      <w:r w:rsidRPr="0049503A">
        <w:rPr>
          <w:color w:val="000000" w:themeColor="text1"/>
          <w:sz w:val="22"/>
          <w:szCs w:val="22"/>
          <w:shd w:val="clear" w:color="auto" w:fill="FFFFFF"/>
        </w:rPr>
        <w:t xml:space="preserve"> </w:t>
      </w:r>
      <w:r w:rsidRPr="0049503A">
        <w:rPr>
          <w:iCs/>
          <w:color w:val="000000" w:themeColor="text1"/>
          <w:sz w:val="22"/>
          <w:szCs w:val="22"/>
        </w:rPr>
        <w:t xml:space="preserve">at </w:t>
      </w:r>
      <w:r w:rsidR="00C437EC" w:rsidRPr="0049503A">
        <w:rPr>
          <w:color w:val="000000" w:themeColor="text1"/>
          <w:sz w:val="22"/>
          <w:szCs w:val="22"/>
        </w:rPr>
        <w:t>Mt. Desert Island</w:t>
      </w:r>
      <w:r w:rsidR="00012C3B" w:rsidRPr="0049503A">
        <w:rPr>
          <w:bCs/>
          <w:color w:val="000000" w:themeColor="text1"/>
          <w:sz w:val="22"/>
          <w:szCs w:val="22"/>
        </w:rPr>
        <w:t xml:space="preserve">, at least over the last </w:t>
      </w:r>
      <w:del w:id="99" w:author="Risa" w:date="2021-04-27T15:07:00Z">
        <w:r w:rsidR="00012C3B" w:rsidRPr="0049503A" w:rsidDel="00905064">
          <w:rPr>
            <w:bCs/>
            <w:color w:val="000000" w:themeColor="text1"/>
            <w:sz w:val="22"/>
            <w:szCs w:val="22"/>
          </w:rPr>
          <w:delText>one hundred</w:delText>
        </w:r>
      </w:del>
      <w:ins w:id="100" w:author="Risa" w:date="2021-04-27T15:07:00Z">
        <w:r w:rsidR="00905064">
          <w:rPr>
            <w:bCs/>
            <w:color w:val="000000" w:themeColor="text1"/>
            <w:sz w:val="22"/>
            <w:szCs w:val="22"/>
          </w:rPr>
          <w:t>100</w:t>
        </w:r>
      </w:ins>
      <w:r w:rsidR="00012C3B" w:rsidRPr="0049503A">
        <w:rPr>
          <w:bCs/>
          <w:color w:val="000000" w:themeColor="text1"/>
          <w:sz w:val="22"/>
          <w:szCs w:val="22"/>
        </w:rPr>
        <w:t xml:space="preserve"> years </w:t>
      </w:r>
      <w:commentRangeStart w:id="101"/>
      <w:r w:rsidR="00780039" w:rsidRPr="0049503A">
        <w:rPr>
          <w:bCs/>
          <w:color w:val="000000" w:themeColor="text1"/>
          <w:sz w:val="22"/>
          <w:szCs w:val="22"/>
        </w:rPr>
        <w:t xml:space="preserve">according to </w:t>
      </w:r>
      <w:r w:rsidR="006F7D07" w:rsidRPr="0049503A">
        <w:rPr>
          <w:bCs/>
          <w:color w:val="000000" w:themeColor="text1"/>
          <w:sz w:val="22"/>
          <w:szCs w:val="22"/>
        </w:rPr>
        <w:t>twenty</w:t>
      </w:r>
      <w:r w:rsidR="00701F04" w:rsidRPr="0049503A">
        <w:rPr>
          <w:bCs/>
          <w:color w:val="000000" w:themeColor="text1"/>
          <w:sz w:val="22"/>
          <w:szCs w:val="22"/>
        </w:rPr>
        <w:t xml:space="preserve"> </w:t>
      </w:r>
      <w:r w:rsidR="00345813" w:rsidRPr="0049503A">
        <w:rPr>
          <w:bCs/>
          <w:color w:val="000000" w:themeColor="text1"/>
          <w:sz w:val="22"/>
          <w:szCs w:val="22"/>
        </w:rPr>
        <w:t>statistically significant response variable data</w:t>
      </w:r>
      <w:commentRangeEnd w:id="101"/>
      <w:r w:rsidR="00905064">
        <w:rPr>
          <w:rStyle w:val="CommentReference"/>
        </w:rPr>
        <w:commentReference w:id="101"/>
      </w:r>
      <w:r w:rsidR="00780039" w:rsidRPr="0049503A">
        <w:rPr>
          <w:bCs/>
          <w:color w:val="000000" w:themeColor="text1"/>
          <w:sz w:val="22"/>
          <w:szCs w:val="22"/>
        </w:rPr>
        <w:t xml:space="preserve">. </w:t>
      </w:r>
      <w:r w:rsidR="006F7D07" w:rsidRPr="0049503A">
        <w:rPr>
          <w:bCs/>
          <w:color w:val="000000" w:themeColor="text1"/>
          <w:sz w:val="22"/>
          <w:szCs w:val="22"/>
        </w:rPr>
        <w:t>Our findings</w:t>
      </w:r>
      <w:r w:rsidR="00345813" w:rsidRPr="0049503A">
        <w:rPr>
          <w:bCs/>
          <w:color w:val="000000" w:themeColor="text1"/>
          <w:sz w:val="22"/>
          <w:szCs w:val="22"/>
        </w:rPr>
        <w:t xml:space="preserve"> </w:t>
      </w:r>
      <w:r w:rsidR="00012C3B" w:rsidRPr="0049503A">
        <w:rPr>
          <w:bCs/>
          <w:color w:val="000000" w:themeColor="text1"/>
          <w:sz w:val="22"/>
          <w:szCs w:val="22"/>
        </w:rPr>
        <w:t>underscore differences between</w:t>
      </w:r>
      <w:r w:rsidR="00345813" w:rsidRPr="0049503A">
        <w:rPr>
          <w:bCs/>
          <w:color w:val="000000" w:themeColor="text1"/>
          <w:sz w:val="22"/>
          <w:szCs w:val="22"/>
        </w:rPr>
        <w:t xml:space="preserve"> </w:t>
      </w:r>
      <w:r w:rsidR="00F3370C" w:rsidRPr="0049503A">
        <w:rPr>
          <w:color w:val="000000" w:themeColor="text1"/>
          <w:sz w:val="22"/>
          <w:szCs w:val="22"/>
        </w:rPr>
        <w:t xml:space="preserve">recovery </w:t>
      </w:r>
      <w:proofErr w:type="gramStart"/>
      <w:r w:rsidR="00F3370C" w:rsidRPr="0049503A">
        <w:rPr>
          <w:color w:val="000000" w:themeColor="text1"/>
          <w:sz w:val="22"/>
          <w:szCs w:val="22"/>
        </w:rPr>
        <w:t>capacity</w:t>
      </w:r>
      <w:proofErr w:type="gramEnd"/>
      <w:r w:rsidR="00F3370C" w:rsidRPr="0049503A">
        <w:rPr>
          <w:color w:val="000000" w:themeColor="text1"/>
          <w:sz w:val="22"/>
          <w:szCs w:val="22"/>
        </w:rPr>
        <w:t xml:space="preserve"> </w:t>
      </w:r>
      <w:r w:rsidR="00345813" w:rsidRPr="0049503A">
        <w:rPr>
          <w:bCs/>
          <w:color w:val="000000" w:themeColor="text1"/>
          <w:sz w:val="22"/>
          <w:szCs w:val="22"/>
        </w:rPr>
        <w:t xml:space="preserve">and </w:t>
      </w:r>
      <w:r w:rsidR="00277031" w:rsidRPr="0049503A">
        <w:rPr>
          <w:color w:val="000000" w:themeColor="text1"/>
          <w:sz w:val="22"/>
          <w:szCs w:val="22"/>
        </w:rPr>
        <w:t>persistence capacity</w:t>
      </w:r>
      <w:r w:rsidR="000E3BEB" w:rsidRPr="0049503A">
        <w:rPr>
          <w:i/>
          <w:iCs/>
          <w:color w:val="000000" w:themeColor="text1"/>
          <w:sz w:val="22"/>
          <w:szCs w:val="22"/>
          <w:vertAlign w:val="subscript"/>
        </w:rPr>
        <w:t xml:space="preserve"> </w:t>
      </w:r>
      <w:r w:rsidR="000E3BEB" w:rsidRPr="0049503A">
        <w:rPr>
          <w:iCs/>
          <w:color w:val="000000" w:themeColor="text1"/>
          <w:sz w:val="22"/>
          <w:szCs w:val="22"/>
        </w:rPr>
        <w:t>pathways</w:t>
      </w:r>
      <w:r w:rsidR="00345813" w:rsidRPr="0049503A">
        <w:rPr>
          <w:bCs/>
          <w:color w:val="000000" w:themeColor="text1"/>
          <w:sz w:val="22"/>
          <w:szCs w:val="22"/>
        </w:rPr>
        <w:t xml:space="preserve"> </w:t>
      </w:r>
      <w:r w:rsidR="00012C3B" w:rsidRPr="0049503A">
        <w:rPr>
          <w:bCs/>
          <w:color w:val="000000" w:themeColor="text1"/>
          <w:sz w:val="22"/>
          <w:szCs w:val="22"/>
        </w:rPr>
        <w:t xml:space="preserve">and </w:t>
      </w:r>
      <w:r w:rsidR="004F4AE6" w:rsidRPr="0049503A">
        <w:rPr>
          <w:bCs/>
          <w:color w:val="000000" w:themeColor="text1"/>
          <w:sz w:val="22"/>
          <w:szCs w:val="22"/>
        </w:rPr>
        <w:t>provide</w:t>
      </w:r>
      <w:r w:rsidR="00D839AC" w:rsidRPr="0049503A">
        <w:rPr>
          <w:bCs/>
          <w:color w:val="000000" w:themeColor="text1"/>
          <w:sz w:val="22"/>
          <w:szCs w:val="22"/>
        </w:rPr>
        <w:t xml:space="preserve"> an</w:t>
      </w:r>
      <w:r w:rsidR="004F4AE6" w:rsidRPr="0049503A">
        <w:rPr>
          <w:bCs/>
          <w:color w:val="000000" w:themeColor="text1"/>
          <w:sz w:val="22"/>
          <w:szCs w:val="22"/>
        </w:rPr>
        <w:t xml:space="preserve"> explanation </w:t>
      </w:r>
      <w:r w:rsidR="00770330" w:rsidRPr="0049503A">
        <w:rPr>
          <w:bCs/>
          <w:color w:val="000000" w:themeColor="text1"/>
          <w:sz w:val="22"/>
          <w:szCs w:val="22"/>
        </w:rPr>
        <w:t>to resolve</w:t>
      </w:r>
      <w:r w:rsidR="006F7D07" w:rsidRPr="0049503A">
        <w:rPr>
          <w:bCs/>
          <w:color w:val="000000" w:themeColor="text1"/>
          <w:sz w:val="22"/>
          <w:szCs w:val="22"/>
        </w:rPr>
        <w:t xml:space="preserve"> an enigma of persistence</w:t>
      </w:r>
      <w:r w:rsidR="00345813" w:rsidRPr="0049503A">
        <w:rPr>
          <w:bCs/>
          <w:color w:val="000000" w:themeColor="text1"/>
          <w:sz w:val="22"/>
          <w:szCs w:val="22"/>
        </w:rPr>
        <w:t xml:space="preserve"> </w:t>
      </w:r>
      <w:r w:rsidR="006F7D07" w:rsidRPr="0049503A">
        <w:rPr>
          <w:bCs/>
          <w:color w:val="000000" w:themeColor="text1"/>
          <w:sz w:val="22"/>
          <w:szCs w:val="22"/>
        </w:rPr>
        <w:t>in fire absence</w:t>
      </w:r>
      <w:r w:rsidR="006027C8" w:rsidRPr="0049503A">
        <w:rPr>
          <w:bCs/>
          <w:color w:val="000000" w:themeColor="text1"/>
          <w:sz w:val="22"/>
          <w:szCs w:val="22"/>
        </w:rPr>
        <w:t xml:space="preserve"> and the dominant influence of elevation</w:t>
      </w:r>
      <w:r w:rsidR="00345813" w:rsidRPr="0049503A">
        <w:rPr>
          <w:bCs/>
          <w:color w:val="000000" w:themeColor="text1"/>
          <w:sz w:val="22"/>
          <w:szCs w:val="22"/>
        </w:rPr>
        <w:t xml:space="preserve">. </w:t>
      </w:r>
    </w:p>
    <w:p w14:paraId="363DA5FF" w14:textId="77777777" w:rsidR="00D839AC" w:rsidRPr="0049503A" w:rsidRDefault="00D839AC" w:rsidP="0049503A">
      <w:pPr>
        <w:spacing w:line="276" w:lineRule="auto"/>
        <w:jc w:val="both"/>
        <w:rPr>
          <w:bCs/>
          <w:color w:val="000000" w:themeColor="text1"/>
          <w:sz w:val="22"/>
          <w:szCs w:val="22"/>
        </w:rPr>
      </w:pPr>
    </w:p>
    <w:p w14:paraId="6B1D67A1" w14:textId="613CE105" w:rsidR="006027C8" w:rsidRPr="0049503A" w:rsidRDefault="006027C8" w:rsidP="0049503A">
      <w:pPr>
        <w:spacing w:line="276" w:lineRule="auto"/>
        <w:jc w:val="both"/>
        <w:rPr>
          <w:bCs/>
          <w:color w:val="000000" w:themeColor="text1"/>
          <w:sz w:val="22"/>
          <w:szCs w:val="22"/>
        </w:rPr>
      </w:pPr>
      <w:r w:rsidRPr="0049503A">
        <w:rPr>
          <w:rFonts w:eastAsiaTheme="minorHAnsi"/>
          <w:color w:val="000000" w:themeColor="text1"/>
          <w:sz w:val="22"/>
          <w:szCs w:val="22"/>
        </w:rPr>
        <w:t xml:space="preserve">Elevation played a role in several meaningful ways. </w:t>
      </w:r>
      <w:r w:rsidRPr="0049503A">
        <w:rPr>
          <w:bCs/>
          <w:color w:val="000000" w:themeColor="text1"/>
          <w:sz w:val="22"/>
          <w:szCs w:val="22"/>
        </w:rPr>
        <w:t xml:space="preserve">We confirmed </w:t>
      </w:r>
      <w:r w:rsidR="006C39F4" w:rsidRPr="0049503A">
        <w:rPr>
          <w:bCs/>
          <w:color w:val="000000" w:themeColor="text1"/>
          <w:sz w:val="22"/>
          <w:szCs w:val="22"/>
        </w:rPr>
        <w:t>that increased elevation tends to favor efficiency</w:t>
      </w:r>
      <w:ins w:id="102" w:author="Risa" w:date="2021-04-27T15:09:00Z">
        <w:r w:rsidR="009D1F0E">
          <w:rPr>
            <w:bCs/>
            <w:color w:val="000000" w:themeColor="text1"/>
            <w:sz w:val="22"/>
            <w:szCs w:val="22"/>
          </w:rPr>
          <w:t xml:space="preserve">, such as </w:t>
        </w:r>
      </w:ins>
      <w:del w:id="103" w:author="Risa" w:date="2021-04-27T15:09:00Z">
        <w:r w:rsidR="006C39F4" w:rsidRPr="0049503A" w:rsidDel="009D1F0E">
          <w:rPr>
            <w:bCs/>
            <w:color w:val="000000" w:themeColor="text1"/>
            <w:sz w:val="22"/>
            <w:szCs w:val="22"/>
          </w:rPr>
          <w:delText xml:space="preserve"> (</w:delText>
        </w:r>
      </w:del>
      <w:r w:rsidR="006C39F4" w:rsidRPr="0049503A">
        <w:rPr>
          <w:bCs/>
          <w:color w:val="000000" w:themeColor="text1"/>
          <w:sz w:val="22"/>
          <w:szCs w:val="22"/>
        </w:rPr>
        <w:t>increased</w:t>
      </w:r>
      <w:r w:rsidRPr="0049503A">
        <w:rPr>
          <w:bCs/>
          <w:color w:val="000000" w:themeColor="text1"/>
          <w:sz w:val="22"/>
          <w:szCs w:val="22"/>
        </w:rPr>
        <w:t xml:space="preserve"> </w:t>
      </w:r>
      <w:r w:rsidRPr="0049503A">
        <w:rPr>
          <w:color w:val="000000" w:themeColor="text1"/>
          <w:sz w:val="22"/>
          <w:szCs w:val="22"/>
          <w:shd w:val="clear" w:color="auto" w:fill="FFFFFF"/>
        </w:rPr>
        <w:t>iWUE</w:t>
      </w:r>
      <w:r w:rsidRPr="0049503A">
        <w:rPr>
          <w:color w:val="000000" w:themeColor="text1"/>
          <w:sz w:val="22"/>
          <w:szCs w:val="22"/>
          <w:shd w:val="clear" w:color="auto" w:fill="FFFFFF"/>
          <w:vertAlign w:val="subscript"/>
        </w:rPr>
        <w:t>δ</w:t>
      </w:r>
      <w:r w:rsidRPr="0049503A">
        <w:rPr>
          <w:color w:val="000000" w:themeColor="text1"/>
          <w:sz w:val="22"/>
          <w:szCs w:val="22"/>
          <w:shd w:val="clear" w:color="auto" w:fill="FFFFFF"/>
          <w:vertAlign w:val="superscript"/>
        </w:rPr>
        <w:t>13</w:t>
      </w:r>
      <w:r w:rsidRPr="0049503A">
        <w:rPr>
          <w:color w:val="000000" w:themeColor="text1"/>
          <w:sz w:val="22"/>
          <w:szCs w:val="22"/>
          <w:shd w:val="clear" w:color="auto" w:fill="FFFFFF"/>
          <w:vertAlign w:val="subscript"/>
        </w:rPr>
        <w:t>C</w:t>
      </w:r>
      <w:r w:rsidRPr="0049503A">
        <w:rPr>
          <w:bCs/>
          <w:color w:val="000000" w:themeColor="text1"/>
          <w:sz w:val="22"/>
          <w:szCs w:val="22"/>
        </w:rPr>
        <w:t xml:space="preserve"> </w:t>
      </w:r>
      <w:proofErr w:type="gramStart"/>
      <w:r w:rsidR="006C39F4" w:rsidRPr="0049503A">
        <w:rPr>
          <w:bCs/>
          <w:color w:val="000000" w:themeColor="text1"/>
          <w:sz w:val="22"/>
          <w:szCs w:val="22"/>
        </w:rPr>
        <w:t>over</w:t>
      </w:r>
      <w:r w:rsidRPr="0049503A">
        <w:rPr>
          <w:bCs/>
          <w:color w:val="000000" w:themeColor="text1"/>
          <w:sz w:val="22"/>
          <w:szCs w:val="22"/>
        </w:rPr>
        <w:t xml:space="preserve"> growth</w:t>
      </w:r>
      <w:proofErr w:type="gramEnd"/>
      <w:r w:rsidRPr="0049503A">
        <w:rPr>
          <w:bCs/>
          <w:color w:val="000000" w:themeColor="text1"/>
          <w:sz w:val="22"/>
          <w:szCs w:val="22"/>
        </w:rPr>
        <w:t xml:space="preserve"> </w:t>
      </w:r>
      <w:r w:rsidRPr="0049503A">
        <w:rPr>
          <w:color w:val="000000" w:themeColor="text1"/>
          <w:sz w:val="22"/>
          <w:szCs w:val="22"/>
        </w:rPr>
        <w:t xml:space="preserve">(Wang </w:t>
      </w:r>
      <w:r w:rsidRPr="0049503A">
        <w:rPr>
          <w:i/>
          <w:iCs/>
          <w:color w:val="000000" w:themeColor="text1"/>
          <w:sz w:val="22"/>
          <w:szCs w:val="22"/>
        </w:rPr>
        <w:t>et al</w:t>
      </w:r>
      <w:r w:rsidRPr="0049503A">
        <w:rPr>
          <w:color w:val="000000" w:themeColor="text1"/>
          <w:sz w:val="22"/>
          <w:szCs w:val="22"/>
        </w:rPr>
        <w:t xml:space="preserve"> 2017; Chen, Wang and Jia 2017)</w:t>
      </w:r>
      <w:r w:rsidRPr="0049503A">
        <w:rPr>
          <w:bCs/>
          <w:color w:val="000000" w:themeColor="text1"/>
          <w:sz w:val="22"/>
          <w:szCs w:val="22"/>
        </w:rPr>
        <w:t xml:space="preserve">. Further, we found </w:t>
      </w:r>
      <w:ins w:id="104" w:author="Risa" w:date="2021-04-27T15:09:00Z">
        <w:r w:rsidR="009D1F0E">
          <w:rPr>
            <w:bCs/>
            <w:color w:val="000000" w:themeColor="text1"/>
            <w:sz w:val="22"/>
            <w:szCs w:val="22"/>
          </w:rPr>
          <w:t xml:space="preserve">that </w:t>
        </w:r>
      </w:ins>
      <w:r w:rsidRPr="0049503A">
        <w:rPr>
          <w:rFonts w:eastAsiaTheme="minorHAnsi"/>
          <w:color w:val="000000" w:themeColor="text1"/>
          <w:sz w:val="22"/>
          <w:szCs w:val="22"/>
        </w:rPr>
        <w:t xml:space="preserve">distance between neighbors at higher elevation was greater compared to lower elevation sites, </w:t>
      </w:r>
      <w:r w:rsidR="00CF36F8" w:rsidRPr="0049503A">
        <w:rPr>
          <w:rFonts w:eastAsiaTheme="minorHAnsi"/>
          <w:color w:val="000000" w:themeColor="text1"/>
          <w:sz w:val="22"/>
          <w:szCs w:val="22"/>
        </w:rPr>
        <w:t>with</w:t>
      </w:r>
      <w:r w:rsidRPr="0049503A">
        <w:rPr>
          <w:rFonts w:eastAsiaTheme="minorHAnsi"/>
          <w:color w:val="000000" w:themeColor="text1"/>
          <w:sz w:val="22"/>
          <w:szCs w:val="22"/>
        </w:rPr>
        <w:t xml:space="preserve"> sparser </w:t>
      </w:r>
      <w:r w:rsidR="00CF36F8" w:rsidRPr="0049503A">
        <w:rPr>
          <w:rFonts w:eastAsiaTheme="minorHAnsi"/>
          <w:color w:val="000000" w:themeColor="text1"/>
          <w:sz w:val="22"/>
          <w:szCs w:val="22"/>
        </w:rPr>
        <w:t>tree aggregation</w:t>
      </w:r>
      <w:r w:rsidRPr="0049503A">
        <w:rPr>
          <w:rFonts w:eastAsiaTheme="minorHAnsi"/>
          <w:color w:val="000000" w:themeColor="text1"/>
          <w:sz w:val="22"/>
          <w:szCs w:val="22"/>
        </w:rPr>
        <w:t xml:space="preserve"> </w:t>
      </w:r>
      <w:r w:rsidR="00B85CE6" w:rsidRPr="0049503A">
        <w:rPr>
          <w:rFonts w:eastAsiaTheme="minorHAnsi"/>
          <w:color w:val="000000" w:themeColor="text1"/>
          <w:sz w:val="22"/>
          <w:szCs w:val="22"/>
        </w:rPr>
        <w:t xml:space="preserve">was </w:t>
      </w:r>
      <w:r w:rsidR="00D9367B" w:rsidRPr="0049503A">
        <w:rPr>
          <w:rFonts w:eastAsiaTheme="minorHAnsi"/>
          <w:color w:val="000000" w:themeColor="text1"/>
          <w:sz w:val="22"/>
          <w:szCs w:val="22"/>
        </w:rPr>
        <w:t xml:space="preserve">more </w:t>
      </w:r>
      <w:del w:id="105" w:author="Risa" w:date="2021-04-27T15:09:00Z">
        <w:r w:rsidR="00D9367B" w:rsidRPr="0049503A" w:rsidDel="009D1F0E">
          <w:rPr>
            <w:rFonts w:eastAsiaTheme="minorHAnsi"/>
            <w:strike/>
            <w:color w:val="000000" w:themeColor="text1"/>
            <w:sz w:val="22"/>
            <w:szCs w:val="22"/>
          </w:rPr>
          <w:delText xml:space="preserve">of </w:delText>
        </w:r>
      </w:del>
      <w:r w:rsidR="00D9367B" w:rsidRPr="0049503A">
        <w:rPr>
          <w:rFonts w:eastAsiaTheme="minorHAnsi"/>
          <w:color w:val="000000" w:themeColor="text1"/>
          <w:sz w:val="22"/>
          <w:szCs w:val="22"/>
        </w:rPr>
        <w:t>a reflection of</w:t>
      </w:r>
      <w:r w:rsidRPr="0049503A">
        <w:rPr>
          <w:rFonts w:eastAsiaTheme="minorHAnsi"/>
          <w:color w:val="000000" w:themeColor="text1"/>
          <w:sz w:val="22"/>
          <w:szCs w:val="22"/>
        </w:rPr>
        <w:t xml:space="preserve"> </w:t>
      </w:r>
      <w:r w:rsidR="00F3370C" w:rsidRPr="0049503A">
        <w:rPr>
          <w:color w:val="000000" w:themeColor="text1"/>
          <w:sz w:val="22"/>
          <w:szCs w:val="22"/>
        </w:rPr>
        <w:t xml:space="preserve">recovery </w:t>
      </w:r>
      <w:r w:rsidR="00D9367B" w:rsidRPr="0049503A">
        <w:rPr>
          <w:color w:val="000000" w:themeColor="text1"/>
          <w:sz w:val="22"/>
          <w:szCs w:val="22"/>
        </w:rPr>
        <w:t>than</w:t>
      </w:r>
      <w:r w:rsidRPr="0049503A">
        <w:rPr>
          <w:rFonts w:eastAsiaTheme="minorHAnsi"/>
          <w:color w:val="000000" w:themeColor="text1"/>
          <w:sz w:val="22"/>
          <w:szCs w:val="22"/>
        </w:rPr>
        <w:t xml:space="preserve"> </w:t>
      </w:r>
      <w:r w:rsidR="00277031" w:rsidRPr="0049503A">
        <w:rPr>
          <w:color w:val="000000" w:themeColor="text1"/>
          <w:sz w:val="22"/>
          <w:szCs w:val="22"/>
        </w:rPr>
        <w:t>persistence capacity</w:t>
      </w:r>
      <w:ins w:id="106" w:author="Risa" w:date="2021-04-27T15:45:00Z">
        <w:r w:rsidR="0099651C">
          <w:rPr>
            <w:color w:val="000000" w:themeColor="text1"/>
            <w:sz w:val="22"/>
            <w:szCs w:val="22"/>
          </w:rPr>
          <w:t>.</w:t>
        </w:r>
      </w:ins>
      <w:del w:id="107" w:author="Risa" w:date="2021-04-27T15:45:00Z">
        <w:r w:rsidR="003504ED" w:rsidRPr="0049503A" w:rsidDel="0099651C">
          <w:rPr>
            <w:i/>
            <w:iCs/>
            <w:color w:val="000000" w:themeColor="text1"/>
            <w:sz w:val="22"/>
            <w:szCs w:val="22"/>
            <w:vertAlign w:val="subscript"/>
          </w:rPr>
          <w:delText>.</w:delText>
        </w:r>
        <w:r w:rsidRPr="0049503A" w:rsidDel="0099651C">
          <w:rPr>
            <w:i/>
            <w:iCs/>
            <w:color w:val="000000" w:themeColor="text1"/>
            <w:sz w:val="22"/>
            <w:szCs w:val="22"/>
            <w:vertAlign w:val="subscript"/>
          </w:rPr>
          <w:delText>.</w:delText>
        </w:r>
      </w:del>
      <w:r w:rsidRPr="0049503A">
        <w:rPr>
          <w:i/>
          <w:iCs/>
          <w:color w:val="000000" w:themeColor="text1"/>
          <w:sz w:val="22"/>
          <w:szCs w:val="22"/>
          <w:vertAlign w:val="subscript"/>
        </w:rPr>
        <w:t xml:space="preserve"> </w:t>
      </w:r>
      <w:r w:rsidRPr="0049503A">
        <w:rPr>
          <w:color w:val="000000" w:themeColor="text1"/>
          <w:sz w:val="22"/>
          <w:szCs w:val="22"/>
        </w:rPr>
        <w:t xml:space="preserve">At the highest elevation, South Cadillac trail, we expected to find the steepest </w:t>
      </w:r>
      <w:proofErr w:type="gramStart"/>
      <w:r w:rsidRPr="0049503A">
        <w:rPr>
          <w:color w:val="000000" w:themeColor="text1"/>
          <w:sz w:val="22"/>
          <w:szCs w:val="22"/>
        </w:rPr>
        <w:t>slopes</w:t>
      </w:r>
      <w:proofErr w:type="gramEnd"/>
      <w:r w:rsidRPr="0049503A">
        <w:rPr>
          <w:color w:val="000000" w:themeColor="text1"/>
          <w:sz w:val="22"/>
          <w:szCs w:val="22"/>
        </w:rPr>
        <w:t xml:space="preserve"> but they were far less inclined than those at Gorham cliffs. </w:t>
      </w:r>
      <w:r w:rsidRPr="0049503A">
        <w:rPr>
          <w:bCs/>
          <w:color w:val="000000" w:themeColor="text1"/>
          <w:sz w:val="22"/>
          <w:szCs w:val="22"/>
        </w:rPr>
        <w:t>We</w:t>
      </w:r>
      <w:r w:rsidRPr="0049503A">
        <w:rPr>
          <w:color w:val="000000" w:themeColor="text1"/>
          <w:sz w:val="22"/>
          <w:szCs w:val="22"/>
        </w:rPr>
        <w:t xml:space="preserve"> </w:t>
      </w:r>
      <w:proofErr w:type="gramStart"/>
      <w:r w:rsidRPr="0049503A">
        <w:rPr>
          <w:color w:val="000000" w:themeColor="text1"/>
          <w:sz w:val="22"/>
          <w:szCs w:val="22"/>
        </w:rPr>
        <w:t>anticipated</w:t>
      </w:r>
      <w:proofErr w:type="gramEnd"/>
      <w:r w:rsidRPr="0049503A">
        <w:rPr>
          <w:color w:val="000000" w:themeColor="text1"/>
          <w:sz w:val="22"/>
          <w:szCs w:val="22"/>
        </w:rPr>
        <w:t xml:space="preserve"> </w:t>
      </w:r>
      <w:ins w:id="108" w:author="Risa" w:date="2021-04-27T15:10:00Z">
        <w:r w:rsidR="009269DC">
          <w:rPr>
            <w:color w:val="000000" w:themeColor="text1"/>
            <w:sz w:val="22"/>
            <w:szCs w:val="22"/>
          </w:rPr>
          <w:t xml:space="preserve">that </w:t>
        </w:r>
      </w:ins>
      <w:r w:rsidRPr="0049503A">
        <w:rPr>
          <w:color w:val="000000" w:themeColor="text1"/>
          <w:sz w:val="22"/>
          <w:szCs w:val="22"/>
        </w:rPr>
        <w:t xml:space="preserve">low elevation (&lt;50 m) populations would feature a greater number of </w:t>
      </w:r>
      <w:r w:rsidR="00195146" w:rsidRPr="0049503A">
        <w:rPr>
          <w:color w:val="000000" w:themeColor="text1"/>
          <w:sz w:val="22"/>
          <w:szCs w:val="22"/>
        </w:rPr>
        <w:t xml:space="preserve">close </w:t>
      </w:r>
      <w:r w:rsidRPr="0049503A">
        <w:rPr>
          <w:rFonts w:eastAsiaTheme="minorHAnsi"/>
          <w:color w:val="000000" w:themeColor="text1"/>
          <w:sz w:val="22"/>
          <w:szCs w:val="22"/>
        </w:rPr>
        <w:t>conspecific neighbors as a function of no fire history, flat or cliff orientation, evidenced by a gentle slope (&lt;10°), and tendency towards a southerly aspect (</w:t>
      </w:r>
      <w:r w:rsidRPr="0049503A">
        <w:rPr>
          <w:rFonts w:eastAsiaTheme="minorHAnsi"/>
          <w:i/>
          <w:iCs/>
          <w:color w:val="000000" w:themeColor="text1"/>
          <w:sz w:val="22"/>
          <w:szCs w:val="22"/>
        </w:rPr>
        <w:t>µ</w:t>
      </w:r>
      <w:ins w:id="109" w:author="Risa" w:date="2021-04-27T15:10:00Z">
        <w:r w:rsidR="009269DC">
          <w:rPr>
            <w:rFonts w:eastAsiaTheme="minorHAnsi"/>
            <w:i/>
            <w:iCs/>
            <w:color w:val="000000" w:themeColor="text1"/>
            <w:sz w:val="22"/>
            <w:szCs w:val="22"/>
          </w:rPr>
          <w:t xml:space="preserve"> </w:t>
        </w:r>
      </w:ins>
      <w:r w:rsidRPr="0049503A">
        <w:rPr>
          <w:rFonts w:eastAsiaTheme="minorHAnsi"/>
          <w:color w:val="000000" w:themeColor="text1"/>
          <w:sz w:val="22"/>
          <w:szCs w:val="22"/>
        </w:rPr>
        <w:t>=</w:t>
      </w:r>
      <w:ins w:id="110" w:author="Risa" w:date="2021-04-27T15:10:00Z">
        <w:r w:rsidR="009269DC">
          <w:rPr>
            <w:rFonts w:eastAsiaTheme="minorHAnsi"/>
            <w:color w:val="000000" w:themeColor="text1"/>
            <w:sz w:val="22"/>
            <w:szCs w:val="22"/>
          </w:rPr>
          <w:t xml:space="preserve"> </w:t>
        </w:r>
      </w:ins>
      <w:r w:rsidRPr="0049503A">
        <w:rPr>
          <w:rFonts w:eastAsiaTheme="minorHAnsi"/>
          <w:color w:val="000000" w:themeColor="text1"/>
          <w:sz w:val="22"/>
          <w:szCs w:val="22"/>
        </w:rPr>
        <w:t xml:space="preserve">180°). </w:t>
      </w:r>
      <w:r w:rsidR="00B86FF4" w:rsidRPr="0049503A">
        <w:rPr>
          <w:color w:val="000000" w:themeColor="text1"/>
          <w:sz w:val="22"/>
          <w:szCs w:val="22"/>
        </w:rPr>
        <w:t xml:space="preserve">A portion of the </w:t>
      </w:r>
      <w:commentRangeStart w:id="111"/>
      <w:r w:rsidR="00B86FF4" w:rsidRPr="0049503A">
        <w:rPr>
          <w:color w:val="000000" w:themeColor="text1"/>
          <w:sz w:val="22"/>
          <w:szCs w:val="22"/>
        </w:rPr>
        <w:t xml:space="preserve">resistance capacity </w:t>
      </w:r>
      <w:r w:rsidR="003504ED" w:rsidRPr="0049503A">
        <w:rPr>
          <w:color w:val="000000" w:themeColor="text1"/>
          <w:sz w:val="22"/>
          <w:szCs w:val="22"/>
        </w:rPr>
        <w:t xml:space="preserve">theory </w:t>
      </w:r>
      <w:commentRangeEnd w:id="111"/>
      <w:r w:rsidR="00BC3770">
        <w:rPr>
          <w:rStyle w:val="CommentReference"/>
        </w:rPr>
        <w:commentReference w:id="111"/>
      </w:r>
      <w:r w:rsidR="003504ED" w:rsidRPr="0049503A">
        <w:rPr>
          <w:color w:val="000000" w:themeColor="text1"/>
          <w:sz w:val="22"/>
          <w:szCs w:val="22"/>
        </w:rPr>
        <w:t xml:space="preserve">was borne out </w:t>
      </w:r>
      <w:del w:id="112" w:author="Risa" w:date="2021-04-27T15:09:00Z">
        <w:r w:rsidR="003504ED" w:rsidRPr="0049503A" w:rsidDel="009D1F0E">
          <w:rPr>
            <w:strike/>
            <w:color w:val="000000" w:themeColor="text1"/>
            <w:sz w:val="22"/>
            <w:szCs w:val="22"/>
          </w:rPr>
          <w:delText xml:space="preserve">most forcefully </w:delText>
        </w:r>
      </w:del>
      <w:r w:rsidR="0084415C" w:rsidRPr="0049503A">
        <w:rPr>
          <w:color w:val="000000" w:themeColor="text1"/>
          <w:sz w:val="22"/>
          <w:szCs w:val="22"/>
        </w:rPr>
        <w:t xml:space="preserve">prominently </w:t>
      </w:r>
      <w:r w:rsidR="003504ED" w:rsidRPr="0049503A">
        <w:rPr>
          <w:color w:val="000000" w:themeColor="text1"/>
          <w:sz w:val="22"/>
          <w:szCs w:val="22"/>
        </w:rPr>
        <w:t>at</w:t>
      </w:r>
      <w:r w:rsidRPr="0049503A">
        <w:rPr>
          <w:color w:val="000000" w:themeColor="text1"/>
          <w:sz w:val="22"/>
          <w:szCs w:val="22"/>
        </w:rPr>
        <w:t xml:space="preserve"> Wonderland</w:t>
      </w:r>
      <w:r w:rsidR="003504ED" w:rsidRPr="0049503A">
        <w:rPr>
          <w:color w:val="000000" w:themeColor="text1"/>
          <w:sz w:val="22"/>
          <w:szCs w:val="22"/>
        </w:rPr>
        <w:t>,</w:t>
      </w:r>
      <w:r w:rsidR="00CF36F8" w:rsidRPr="0049503A">
        <w:rPr>
          <w:color w:val="000000" w:themeColor="text1"/>
          <w:sz w:val="22"/>
          <w:szCs w:val="22"/>
        </w:rPr>
        <w:t xml:space="preserve"> </w:t>
      </w:r>
      <w:r w:rsidR="003504ED" w:rsidRPr="0049503A">
        <w:rPr>
          <w:color w:val="000000" w:themeColor="text1"/>
          <w:sz w:val="22"/>
          <w:szCs w:val="22"/>
        </w:rPr>
        <w:t xml:space="preserve">where </w:t>
      </w:r>
      <w:r w:rsidR="00CF36F8" w:rsidRPr="0049503A">
        <w:rPr>
          <w:color w:val="000000" w:themeColor="text1"/>
          <w:sz w:val="22"/>
          <w:szCs w:val="22"/>
        </w:rPr>
        <w:t>trees,</w:t>
      </w:r>
      <w:r w:rsidRPr="0049503A">
        <w:rPr>
          <w:color w:val="000000" w:themeColor="text1"/>
          <w:sz w:val="22"/>
          <w:szCs w:val="22"/>
        </w:rPr>
        <w:t xml:space="preserve"> </w:t>
      </w:r>
      <w:r w:rsidR="00CF36F8" w:rsidRPr="0049503A">
        <w:rPr>
          <w:color w:val="000000" w:themeColor="text1"/>
          <w:sz w:val="22"/>
          <w:szCs w:val="22"/>
        </w:rPr>
        <w:t xml:space="preserve">living on </w:t>
      </w:r>
      <w:r w:rsidRPr="0049503A">
        <w:rPr>
          <w:color w:val="000000" w:themeColor="text1"/>
          <w:sz w:val="22"/>
          <w:szCs w:val="22"/>
        </w:rPr>
        <w:t xml:space="preserve">by far the flattest terrain, achieved the widest distribution over the widest contiguous area </w:t>
      </w:r>
      <w:r w:rsidR="00195146" w:rsidRPr="0049503A">
        <w:rPr>
          <w:color w:val="000000" w:themeColor="text1"/>
          <w:sz w:val="22"/>
          <w:szCs w:val="22"/>
        </w:rPr>
        <w:t xml:space="preserve">with </w:t>
      </w:r>
      <w:r w:rsidR="00B85CE6" w:rsidRPr="0049503A">
        <w:rPr>
          <w:color w:val="000000" w:themeColor="text1"/>
          <w:sz w:val="22"/>
          <w:szCs w:val="22"/>
        </w:rPr>
        <w:t xml:space="preserve">the lowest </w:t>
      </w:r>
      <w:r w:rsidR="00195146" w:rsidRPr="0049503A">
        <w:rPr>
          <w:color w:val="000000" w:themeColor="text1"/>
          <w:sz w:val="22"/>
          <w:szCs w:val="22"/>
        </w:rPr>
        <w:t>mean distance between population members</w:t>
      </w:r>
      <w:r w:rsidR="000C328D" w:rsidRPr="0049503A">
        <w:rPr>
          <w:color w:val="000000" w:themeColor="text1"/>
          <w:sz w:val="22"/>
          <w:szCs w:val="22"/>
        </w:rPr>
        <w:t>.</w:t>
      </w:r>
      <w:del w:id="113" w:author="Risa" w:date="2021-04-27T15:09:00Z">
        <w:r w:rsidR="000C328D" w:rsidRPr="0049503A" w:rsidDel="009D1F0E">
          <w:rPr>
            <w:color w:val="000000" w:themeColor="text1"/>
            <w:sz w:val="22"/>
            <w:szCs w:val="22"/>
          </w:rPr>
          <w:delText xml:space="preserve"> </w:delText>
        </w:r>
        <w:r w:rsidRPr="0049503A" w:rsidDel="009D1F0E">
          <w:rPr>
            <w:strike/>
            <w:color w:val="000000" w:themeColor="text1"/>
            <w:sz w:val="22"/>
            <w:szCs w:val="22"/>
          </w:rPr>
          <w:delText>There was sufficient variability in some of the data</w:delText>
        </w:r>
        <w:r w:rsidR="00195146" w:rsidRPr="0049503A" w:rsidDel="009D1F0E">
          <w:rPr>
            <w:strike/>
            <w:color w:val="000000" w:themeColor="text1"/>
            <w:sz w:val="22"/>
            <w:szCs w:val="22"/>
          </w:rPr>
          <w:delText xml:space="preserve"> to </w:delText>
        </w:r>
        <w:r w:rsidR="00520DF0" w:rsidRPr="0049503A" w:rsidDel="009D1F0E">
          <w:rPr>
            <w:strike/>
            <w:color w:val="000000" w:themeColor="text1"/>
            <w:sz w:val="22"/>
            <w:szCs w:val="22"/>
          </w:rPr>
          <w:delText xml:space="preserve">underscore </w:delText>
        </w:r>
        <w:r w:rsidRPr="0049503A" w:rsidDel="009D1F0E">
          <w:rPr>
            <w:strike/>
            <w:color w:val="000000" w:themeColor="text1"/>
            <w:sz w:val="22"/>
            <w:szCs w:val="22"/>
          </w:rPr>
          <w:delText>differences between flat, cliff and ledge communities, even if at a small spatial scale</w:delText>
        </w:r>
        <w:r w:rsidRPr="0049503A" w:rsidDel="009D1F0E">
          <w:rPr>
            <w:color w:val="000000" w:themeColor="text1"/>
            <w:sz w:val="22"/>
            <w:szCs w:val="22"/>
          </w:rPr>
          <w:delText>.</w:delText>
        </w:r>
      </w:del>
      <w:del w:id="114" w:author="Risa" w:date="2021-04-27T15:10:00Z">
        <w:r w:rsidRPr="0049503A" w:rsidDel="009F5BFC">
          <w:rPr>
            <w:color w:val="000000" w:themeColor="text1"/>
            <w:sz w:val="22"/>
            <w:szCs w:val="22"/>
          </w:rPr>
          <w:delText xml:space="preserve"> </w:delText>
        </w:r>
        <w:r w:rsidRPr="0049503A" w:rsidDel="009F5BFC">
          <w:rPr>
            <w:rFonts w:eastAsiaTheme="minorHAnsi"/>
            <w:color w:val="000000" w:themeColor="text1"/>
            <w:sz w:val="22"/>
            <w:szCs w:val="22"/>
          </w:rPr>
          <w:delText xml:space="preserve"> </w:delText>
        </w:r>
      </w:del>
    </w:p>
    <w:p w14:paraId="2F7B96AA" w14:textId="77777777" w:rsidR="006027C8" w:rsidRPr="0049503A" w:rsidRDefault="006027C8" w:rsidP="0049503A">
      <w:pPr>
        <w:spacing w:line="276" w:lineRule="auto"/>
        <w:jc w:val="both"/>
        <w:rPr>
          <w:bCs/>
          <w:color w:val="000000" w:themeColor="text1"/>
          <w:sz w:val="22"/>
          <w:szCs w:val="22"/>
        </w:rPr>
      </w:pPr>
    </w:p>
    <w:p w14:paraId="5784C80F" w14:textId="296EB62D" w:rsidR="00D85799" w:rsidRPr="0049503A" w:rsidRDefault="005E3181" w:rsidP="0049503A">
      <w:pPr>
        <w:spacing w:line="276" w:lineRule="auto"/>
        <w:jc w:val="both"/>
        <w:rPr>
          <w:bCs/>
          <w:color w:val="000000" w:themeColor="text1"/>
          <w:sz w:val="22"/>
          <w:szCs w:val="22"/>
        </w:rPr>
      </w:pPr>
      <w:r w:rsidRPr="0049503A">
        <w:rPr>
          <w:bCs/>
          <w:color w:val="000000" w:themeColor="text1"/>
          <w:sz w:val="22"/>
          <w:szCs w:val="22"/>
        </w:rPr>
        <w:t>Fire was less meaningful than elevation</w:t>
      </w:r>
      <w:r w:rsidR="006205F1" w:rsidRPr="0049503A">
        <w:rPr>
          <w:bCs/>
          <w:color w:val="000000" w:themeColor="text1"/>
          <w:sz w:val="22"/>
          <w:szCs w:val="22"/>
        </w:rPr>
        <w:t>,</w:t>
      </w:r>
      <w:r w:rsidRPr="0049503A">
        <w:rPr>
          <w:bCs/>
          <w:color w:val="000000" w:themeColor="text1"/>
          <w:sz w:val="22"/>
          <w:szCs w:val="22"/>
        </w:rPr>
        <w:t xml:space="preserve"> even at high elevation ledge communities. We found </w:t>
      </w:r>
      <w:r w:rsidR="006205F1" w:rsidRPr="0049503A">
        <w:rPr>
          <w:bCs/>
          <w:color w:val="000000" w:themeColor="text1"/>
          <w:sz w:val="22"/>
          <w:szCs w:val="22"/>
        </w:rPr>
        <w:t xml:space="preserve">little </w:t>
      </w:r>
      <w:r w:rsidRPr="0049503A">
        <w:rPr>
          <w:bCs/>
          <w:color w:val="000000" w:themeColor="text1"/>
          <w:sz w:val="22"/>
          <w:szCs w:val="22"/>
        </w:rPr>
        <w:t xml:space="preserve">compelling empirical evidence that it is a necessary ingredient in </w:t>
      </w:r>
      <w:r w:rsidR="005F2F5B" w:rsidRPr="0049503A">
        <w:rPr>
          <w:bCs/>
          <w:color w:val="000000" w:themeColor="text1"/>
          <w:sz w:val="22"/>
          <w:szCs w:val="22"/>
        </w:rPr>
        <w:t xml:space="preserve">population </w:t>
      </w:r>
      <w:r w:rsidRPr="0049503A">
        <w:rPr>
          <w:bCs/>
          <w:color w:val="000000" w:themeColor="text1"/>
          <w:sz w:val="22"/>
          <w:szCs w:val="22"/>
        </w:rPr>
        <w:t xml:space="preserve">perpetuation at </w:t>
      </w:r>
      <w:r w:rsidR="00C437EC" w:rsidRPr="0049503A">
        <w:rPr>
          <w:color w:val="000000" w:themeColor="text1"/>
          <w:sz w:val="22"/>
          <w:szCs w:val="22"/>
        </w:rPr>
        <w:t>Mt. Desert Island</w:t>
      </w:r>
      <w:r w:rsidRPr="0049503A">
        <w:rPr>
          <w:bCs/>
          <w:color w:val="000000" w:themeColor="text1"/>
          <w:sz w:val="22"/>
          <w:szCs w:val="22"/>
        </w:rPr>
        <w:t xml:space="preserve">. </w:t>
      </w:r>
      <w:r w:rsidR="00FD10A0" w:rsidRPr="0049503A">
        <w:rPr>
          <w:bCs/>
          <w:color w:val="000000" w:themeColor="text1"/>
          <w:sz w:val="22"/>
          <w:szCs w:val="22"/>
        </w:rPr>
        <w:t>Fire return</w:t>
      </w:r>
      <w:r w:rsidR="004E20E7" w:rsidRPr="0049503A">
        <w:rPr>
          <w:bCs/>
          <w:color w:val="000000" w:themeColor="text1"/>
          <w:sz w:val="22"/>
          <w:szCs w:val="22"/>
        </w:rPr>
        <w:t xml:space="preserve"> intervals </w:t>
      </w:r>
      <w:r w:rsidR="00FD10A0" w:rsidRPr="0049503A">
        <w:rPr>
          <w:bCs/>
          <w:color w:val="000000" w:themeColor="text1"/>
          <w:sz w:val="22"/>
          <w:szCs w:val="22"/>
        </w:rPr>
        <w:t xml:space="preserve">have </w:t>
      </w:r>
      <w:r w:rsidR="0075187E" w:rsidRPr="0049503A">
        <w:rPr>
          <w:bCs/>
          <w:color w:val="000000" w:themeColor="text1"/>
          <w:sz w:val="22"/>
          <w:szCs w:val="22"/>
        </w:rPr>
        <w:t>lengthene</w:t>
      </w:r>
      <w:r w:rsidR="00FD10A0" w:rsidRPr="0049503A">
        <w:rPr>
          <w:bCs/>
          <w:color w:val="000000" w:themeColor="text1"/>
          <w:sz w:val="22"/>
          <w:szCs w:val="22"/>
        </w:rPr>
        <w:t xml:space="preserve">d at </w:t>
      </w:r>
      <w:r w:rsidR="00C437EC" w:rsidRPr="0049503A">
        <w:rPr>
          <w:color w:val="000000" w:themeColor="text1"/>
          <w:sz w:val="22"/>
          <w:szCs w:val="22"/>
        </w:rPr>
        <w:t xml:space="preserve">Mt. Desert Island </w:t>
      </w:r>
      <w:r w:rsidR="0075187E" w:rsidRPr="0049503A">
        <w:rPr>
          <w:bCs/>
          <w:color w:val="000000" w:themeColor="text1"/>
          <w:sz w:val="22"/>
          <w:szCs w:val="22"/>
        </w:rPr>
        <w:t>to the point where</w:t>
      </w:r>
      <w:r w:rsidR="00FD10A0" w:rsidRPr="0049503A">
        <w:rPr>
          <w:bCs/>
          <w:color w:val="000000" w:themeColor="text1"/>
          <w:sz w:val="22"/>
          <w:szCs w:val="22"/>
        </w:rPr>
        <w:t xml:space="preserve"> they are quite likely to be</w:t>
      </w:r>
      <w:r w:rsidR="004E20E7" w:rsidRPr="0049503A">
        <w:rPr>
          <w:bCs/>
          <w:color w:val="000000" w:themeColor="text1"/>
          <w:sz w:val="22"/>
          <w:szCs w:val="22"/>
        </w:rPr>
        <w:t xml:space="preserve"> too intermittent to </w:t>
      </w:r>
      <w:r w:rsidR="0075187E" w:rsidRPr="0049503A">
        <w:rPr>
          <w:bCs/>
          <w:color w:val="000000" w:themeColor="text1"/>
          <w:sz w:val="22"/>
          <w:szCs w:val="22"/>
        </w:rPr>
        <w:t>perpetuate</w:t>
      </w:r>
      <w:r w:rsidR="004E20E7" w:rsidRPr="0049503A">
        <w:rPr>
          <w:bCs/>
          <w:color w:val="000000" w:themeColor="text1"/>
          <w:sz w:val="22"/>
          <w:szCs w:val="22"/>
        </w:rPr>
        <w:t xml:space="preserve"> </w:t>
      </w:r>
      <w:proofErr w:type="gramStart"/>
      <w:r w:rsidR="004E20E7" w:rsidRPr="0049503A">
        <w:rPr>
          <w:bCs/>
          <w:color w:val="000000" w:themeColor="text1"/>
          <w:sz w:val="22"/>
          <w:szCs w:val="22"/>
        </w:rPr>
        <w:t>previous</w:t>
      </w:r>
      <w:proofErr w:type="gramEnd"/>
      <w:r w:rsidR="004E20E7" w:rsidRPr="0049503A">
        <w:rPr>
          <w:bCs/>
          <w:color w:val="000000" w:themeColor="text1"/>
          <w:sz w:val="22"/>
          <w:szCs w:val="22"/>
        </w:rPr>
        <w:t xml:space="preserve"> fire resistance traits.</w:t>
      </w:r>
      <w:r w:rsidR="004F4AE6" w:rsidRPr="0049503A">
        <w:rPr>
          <w:bCs/>
          <w:color w:val="000000" w:themeColor="text1"/>
          <w:sz w:val="22"/>
          <w:szCs w:val="22"/>
        </w:rPr>
        <w:t xml:space="preserve"> </w:t>
      </w:r>
      <w:r w:rsidR="00FD10A0" w:rsidRPr="0049503A">
        <w:rPr>
          <w:bCs/>
          <w:color w:val="000000" w:themeColor="text1"/>
          <w:sz w:val="22"/>
          <w:szCs w:val="22"/>
        </w:rPr>
        <w:t>A</w:t>
      </w:r>
      <w:r w:rsidR="00E366FA" w:rsidRPr="0049503A">
        <w:rPr>
          <w:bCs/>
          <w:color w:val="000000" w:themeColor="text1"/>
          <w:sz w:val="22"/>
          <w:szCs w:val="22"/>
        </w:rPr>
        <w:t xml:space="preserve"> shift </w:t>
      </w:r>
      <w:r w:rsidR="00780039" w:rsidRPr="0049503A">
        <w:rPr>
          <w:bCs/>
          <w:color w:val="000000" w:themeColor="text1"/>
          <w:sz w:val="22"/>
          <w:szCs w:val="22"/>
        </w:rPr>
        <w:t>back to fire</w:t>
      </w:r>
      <w:r w:rsidR="00E366FA" w:rsidRPr="0049503A">
        <w:rPr>
          <w:bCs/>
          <w:color w:val="000000" w:themeColor="text1"/>
          <w:sz w:val="22"/>
          <w:szCs w:val="22"/>
        </w:rPr>
        <w:t xml:space="preserve">, </w:t>
      </w:r>
      <w:r w:rsidR="00780039" w:rsidRPr="0049503A">
        <w:rPr>
          <w:bCs/>
          <w:color w:val="000000" w:themeColor="text1"/>
          <w:sz w:val="22"/>
          <w:szCs w:val="22"/>
        </w:rPr>
        <w:t>accompanied by a re-introduction of</w:t>
      </w:r>
      <w:r w:rsidR="00E366FA" w:rsidRPr="0049503A">
        <w:rPr>
          <w:bCs/>
          <w:color w:val="000000" w:themeColor="text1"/>
          <w:sz w:val="22"/>
          <w:szCs w:val="22"/>
        </w:rPr>
        <w:t xml:space="preserve"> serotinous characteristics</w:t>
      </w:r>
      <w:r w:rsidR="00B4140D" w:rsidRPr="0049503A">
        <w:rPr>
          <w:bCs/>
          <w:color w:val="000000" w:themeColor="text1"/>
          <w:sz w:val="22"/>
          <w:szCs w:val="22"/>
        </w:rPr>
        <w:t>,</w:t>
      </w:r>
      <w:r w:rsidR="00E366FA" w:rsidRPr="0049503A">
        <w:rPr>
          <w:bCs/>
          <w:color w:val="000000" w:themeColor="text1"/>
          <w:sz w:val="22"/>
          <w:szCs w:val="22"/>
        </w:rPr>
        <w:t xml:space="preserve"> is </w:t>
      </w:r>
      <w:proofErr w:type="gramStart"/>
      <w:r w:rsidR="00FD10A0" w:rsidRPr="0049503A">
        <w:rPr>
          <w:bCs/>
          <w:color w:val="000000" w:themeColor="text1"/>
          <w:sz w:val="22"/>
          <w:szCs w:val="22"/>
        </w:rPr>
        <w:t>not im</w:t>
      </w:r>
      <w:r w:rsidR="00770330" w:rsidRPr="0049503A">
        <w:rPr>
          <w:bCs/>
          <w:color w:val="000000" w:themeColor="text1"/>
          <w:sz w:val="22"/>
          <w:szCs w:val="22"/>
        </w:rPr>
        <w:t>possible</w:t>
      </w:r>
      <w:proofErr w:type="gramEnd"/>
      <w:r w:rsidR="00770330" w:rsidRPr="0049503A">
        <w:rPr>
          <w:bCs/>
          <w:color w:val="000000" w:themeColor="text1"/>
          <w:sz w:val="22"/>
          <w:szCs w:val="22"/>
        </w:rPr>
        <w:t xml:space="preserve"> </w:t>
      </w:r>
      <w:r w:rsidR="00FD10A0" w:rsidRPr="0049503A">
        <w:rPr>
          <w:bCs/>
          <w:color w:val="000000" w:themeColor="text1"/>
          <w:sz w:val="22"/>
          <w:szCs w:val="22"/>
        </w:rPr>
        <w:t>in the future</w:t>
      </w:r>
      <w:r w:rsidR="003E1B18" w:rsidRPr="0049503A">
        <w:rPr>
          <w:bCs/>
          <w:color w:val="000000" w:themeColor="text1"/>
          <w:sz w:val="22"/>
          <w:szCs w:val="22"/>
        </w:rPr>
        <w:t xml:space="preserve">; </w:t>
      </w:r>
      <w:r w:rsidR="00471003" w:rsidRPr="0049503A">
        <w:rPr>
          <w:bCs/>
          <w:color w:val="000000" w:themeColor="text1"/>
          <w:sz w:val="22"/>
          <w:szCs w:val="22"/>
        </w:rPr>
        <w:t xml:space="preserve">however, </w:t>
      </w:r>
      <w:r w:rsidR="003E1B18" w:rsidRPr="0049503A">
        <w:rPr>
          <w:bCs/>
          <w:color w:val="000000" w:themeColor="text1"/>
          <w:sz w:val="22"/>
          <w:szCs w:val="22"/>
        </w:rPr>
        <w:t xml:space="preserve">current climate </w:t>
      </w:r>
      <w:r w:rsidR="003E1B18" w:rsidRPr="0049503A">
        <w:rPr>
          <w:bCs/>
          <w:color w:val="000000" w:themeColor="text1"/>
          <w:sz w:val="22"/>
          <w:szCs w:val="22"/>
        </w:rPr>
        <w:lastRenderedPageBreak/>
        <w:t xml:space="preserve">projections advise against this </w:t>
      </w:r>
      <w:r w:rsidR="00FD10A0" w:rsidRPr="0049503A">
        <w:rPr>
          <w:bCs/>
          <w:color w:val="000000" w:themeColor="text1"/>
          <w:sz w:val="22"/>
          <w:szCs w:val="22"/>
        </w:rPr>
        <w:t>occurrence</w:t>
      </w:r>
      <w:r w:rsidR="009E2EBD" w:rsidRPr="0049503A">
        <w:rPr>
          <w:bCs/>
          <w:color w:val="000000" w:themeColor="text1"/>
          <w:sz w:val="22"/>
          <w:szCs w:val="22"/>
        </w:rPr>
        <w:t xml:space="preserve"> (Fernandez </w:t>
      </w:r>
      <w:r w:rsidR="009E2EBD" w:rsidRPr="0049503A">
        <w:rPr>
          <w:bCs/>
          <w:i/>
          <w:iCs/>
          <w:color w:val="000000" w:themeColor="text1"/>
          <w:sz w:val="22"/>
          <w:szCs w:val="22"/>
        </w:rPr>
        <w:t xml:space="preserve">et al </w:t>
      </w:r>
      <w:r w:rsidR="009E2EBD" w:rsidRPr="0049503A">
        <w:rPr>
          <w:bCs/>
          <w:color w:val="000000" w:themeColor="text1"/>
          <w:sz w:val="22"/>
          <w:szCs w:val="22"/>
        </w:rPr>
        <w:t>2015)</w:t>
      </w:r>
      <w:r w:rsidR="00E366FA" w:rsidRPr="0049503A">
        <w:rPr>
          <w:bCs/>
          <w:color w:val="000000" w:themeColor="text1"/>
          <w:sz w:val="22"/>
          <w:szCs w:val="22"/>
        </w:rPr>
        <w:t>.</w:t>
      </w:r>
      <w:r w:rsidR="00FD10A0" w:rsidRPr="0049503A">
        <w:rPr>
          <w:bCs/>
          <w:color w:val="000000" w:themeColor="text1"/>
          <w:sz w:val="22"/>
          <w:szCs w:val="22"/>
        </w:rPr>
        <w:t xml:space="preserve"> </w:t>
      </w:r>
      <w:r w:rsidRPr="0049503A">
        <w:rPr>
          <w:bCs/>
          <w:color w:val="000000" w:themeColor="text1"/>
          <w:sz w:val="22"/>
          <w:szCs w:val="22"/>
        </w:rPr>
        <w:t xml:space="preserve">Despite the absence of fire, </w:t>
      </w:r>
      <w:del w:id="115" w:author="Risa" w:date="2021-04-27T15:16:00Z">
        <w:r w:rsidRPr="0049503A" w:rsidDel="00BC3770">
          <w:rPr>
            <w:bCs/>
            <w:strike/>
            <w:color w:val="000000" w:themeColor="text1"/>
            <w:sz w:val="22"/>
            <w:szCs w:val="22"/>
          </w:rPr>
          <w:delText>there is no absence of</w:delText>
        </w:r>
        <w:r w:rsidRPr="0049503A" w:rsidDel="00BC3770">
          <w:rPr>
            <w:bCs/>
            <w:color w:val="000000" w:themeColor="text1"/>
            <w:sz w:val="22"/>
            <w:szCs w:val="22"/>
          </w:rPr>
          <w:delText xml:space="preserve"> </w:delText>
        </w:r>
      </w:del>
      <w:r w:rsidRPr="0049503A">
        <w:rPr>
          <w:bCs/>
          <w:color w:val="000000" w:themeColor="text1"/>
          <w:sz w:val="22"/>
          <w:szCs w:val="22"/>
        </w:rPr>
        <w:t>fire remnants</w:t>
      </w:r>
      <w:r w:rsidR="00181AA9" w:rsidRPr="0049503A">
        <w:rPr>
          <w:bCs/>
          <w:color w:val="000000" w:themeColor="text1"/>
          <w:sz w:val="22"/>
          <w:szCs w:val="22"/>
        </w:rPr>
        <w:t xml:space="preserve"> endure</w:t>
      </w:r>
      <w:r w:rsidR="005F2F5B" w:rsidRPr="0049503A">
        <w:rPr>
          <w:bCs/>
          <w:color w:val="000000" w:themeColor="text1"/>
          <w:sz w:val="22"/>
          <w:szCs w:val="22"/>
        </w:rPr>
        <w:t xml:space="preserve"> long after the 1947 event</w:t>
      </w:r>
      <w:r w:rsidRPr="0049503A">
        <w:rPr>
          <w:bCs/>
          <w:color w:val="000000" w:themeColor="text1"/>
          <w:sz w:val="22"/>
          <w:szCs w:val="22"/>
        </w:rPr>
        <w:t xml:space="preserve">. </w:t>
      </w:r>
      <w:commentRangeStart w:id="116"/>
      <w:del w:id="117" w:author="Risa" w:date="2021-04-27T15:16:00Z">
        <w:r w:rsidR="005F2F5B" w:rsidRPr="0049503A" w:rsidDel="00BC3770">
          <w:rPr>
            <w:bCs/>
            <w:strike/>
            <w:color w:val="000000" w:themeColor="text1"/>
            <w:sz w:val="22"/>
            <w:szCs w:val="22"/>
          </w:rPr>
          <w:delText>In fact,</w:delText>
        </w:r>
        <w:r w:rsidR="005F2F5B" w:rsidRPr="0049503A" w:rsidDel="00BC3770">
          <w:rPr>
            <w:bCs/>
            <w:color w:val="000000" w:themeColor="text1"/>
            <w:sz w:val="22"/>
            <w:szCs w:val="22"/>
          </w:rPr>
          <w:delText xml:space="preserve"> </w:delText>
        </w:r>
      </w:del>
      <w:r w:rsidR="00904249" w:rsidRPr="0049503A">
        <w:rPr>
          <w:bCs/>
          <w:color w:val="000000" w:themeColor="text1"/>
          <w:sz w:val="22"/>
          <w:szCs w:val="22"/>
        </w:rPr>
        <w:t>D</w:t>
      </w:r>
      <w:r w:rsidR="005F2F5B" w:rsidRPr="0049503A">
        <w:rPr>
          <w:bCs/>
          <w:color w:val="000000" w:themeColor="text1"/>
          <w:sz w:val="22"/>
          <w:szCs w:val="22"/>
        </w:rPr>
        <w:t>iscounting topography and elevation, the</w:t>
      </w:r>
      <w:r w:rsidR="00D839AC" w:rsidRPr="0049503A">
        <w:rPr>
          <w:bCs/>
          <w:color w:val="000000" w:themeColor="text1"/>
          <w:sz w:val="22"/>
          <w:szCs w:val="22"/>
        </w:rPr>
        <w:t xml:space="preserve"> authors (</w:t>
      </w:r>
      <w:r w:rsidR="00D839AC" w:rsidRPr="0049503A">
        <w:rPr>
          <w:color w:val="000000" w:themeColor="text1"/>
          <w:sz w:val="22"/>
          <w:szCs w:val="22"/>
        </w:rPr>
        <w:t xml:space="preserve">Licht and Smith 2020) </w:t>
      </w:r>
      <w:r w:rsidR="005F2F5B" w:rsidRPr="0049503A">
        <w:rPr>
          <w:color w:val="000000" w:themeColor="text1"/>
          <w:sz w:val="22"/>
          <w:szCs w:val="22"/>
        </w:rPr>
        <w:t xml:space="preserve">reported </w:t>
      </w:r>
      <w:r w:rsidR="00D839AC" w:rsidRPr="0049503A">
        <w:rPr>
          <w:color w:val="000000" w:themeColor="text1"/>
          <w:sz w:val="22"/>
          <w:szCs w:val="22"/>
        </w:rPr>
        <w:t>anthropogenic fire charcoal (</w:t>
      </w:r>
      <w:proofErr w:type="spellStart"/>
      <w:r w:rsidR="00D839AC" w:rsidRPr="0049503A">
        <w:rPr>
          <w:color w:val="000000" w:themeColor="text1"/>
          <w:sz w:val="22"/>
          <w:szCs w:val="22"/>
        </w:rPr>
        <w:t>PyC</w:t>
      </w:r>
      <w:proofErr w:type="spellEnd"/>
      <w:r w:rsidR="005F2F5B" w:rsidRPr="0049503A">
        <w:rPr>
          <w:color w:val="000000" w:themeColor="text1"/>
          <w:sz w:val="22"/>
          <w:szCs w:val="22"/>
        </w:rPr>
        <w:t>) was associated with</w:t>
      </w:r>
      <w:r w:rsidR="00D839AC" w:rsidRPr="0049503A">
        <w:rPr>
          <w:color w:val="000000" w:themeColor="text1"/>
          <w:sz w:val="22"/>
          <w:szCs w:val="22"/>
        </w:rPr>
        <w:t xml:space="preserve"> (more negative) </w:t>
      </w:r>
      <w:r w:rsidR="00D839AC" w:rsidRPr="0049503A">
        <w:rPr>
          <w:color w:val="000000" w:themeColor="text1"/>
          <w:sz w:val="22"/>
          <w:szCs w:val="22"/>
          <w:shd w:val="clear" w:color="auto" w:fill="FFFFFF"/>
        </w:rPr>
        <w:t>iWUE</w:t>
      </w:r>
      <w:r w:rsidR="00D839AC" w:rsidRPr="0049503A">
        <w:rPr>
          <w:color w:val="000000" w:themeColor="text1"/>
          <w:sz w:val="22"/>
          <w:szCs w:val="22"/>
          <w:shd w:val="clear" w:color="auto" w:fill="FFFFFF"/>
          <w:vertAlign w:val="subscript"/>
        </w:rPr>
        <w:t>δ</w:t>
      </w:r>
      <w:r w:rsidR="00D839AC" w:rsidRPr="0049503A">
        <w:rPr>
          <w:color w:val="000000" w:themeColor="text1"/>
          <w:sz w:val="22"/>
          <w:szCs w:val="22"/>
          <w:shd w:val="clear" w:color="auto" w:fill="FFFFFF"/>
          <w:vertAlign w:val="superscript"/>
        </w:rPr>
        <w:t>13</w:t>
      </w:r>
      <w:r w:rsidR="00D839AC" w:rsidRPr="0049503A">
        <w:rPr>
          <w:color w:val="000000" w:themeColor="text1"/>
          <w:sz w:val="22"/>
          <w:szCs w:val="22"/>
          <w:shd w:val="clear" w:color="auto" w:fill="FFFFFF"/>
          <w:vertAlign w:val="subscript"/>
        </w:rPr>
        <w:t>C</w:t>
      </w:r>
      <w:r w:rsidR="00D839AC" w:rsidRPr="0049503A">
        <w:rPr>
          <w:color w:val="000000" w:themeColor="text1"/>
          <w:sz w:val="22"/>
          <w:szCs w:val="22"/>
        </w:rPr>
        <w:t>, negligible consumption of Ca</w:t>
      </w:r>
      <w:ins w:id="118" w:author="Risa" w:date="2021-04-27T15:18:00Z">
        <w:r w:rsidR="00316BEF">
          <w:rPr>
            <w:color w:val="000000" w:themeColor="text1"/>
            <w:sz w:val="22"/>
            <w:szCs w:val="22"/>
            <w:vertAlign w:val="superscript"/>
          </w:rPr>
          <w:t>2+</w:t>
        </w:r>
      </w:ins>
      <w:r w:rsidR="00D839AC" w:rsidRPr="0049503A">
        <w:rPr>
          <w:color w:val="000000" w:themeColor="text1"/>
          <w:sz w:val="22"/>
          <w:szCs w:val="22"/>
        </w:rPr>
        <w:t>, K</w:t>
      </w:r>
      <w:ins w:id="119" w:author="Risa" w:date="2021-04-27T15:18:00Z">
        <w:r w:rsidR="00316BEF">
          <w:rPr>
            <w:color w:val="000000" w:themeColor="text1"/>
            <w:sz w:val="22"/>
            <w:szCs w:val="22"/>
            <w:vertAlign w:val="superscript"/>
          </w:rPr>
          <w:t>+</w:t>
        </w:r>
      </w:ins>
      <w:r w:rsidR="00D839AC" w:rsidRPr="0049503A">
        <w:rPr>
          <w:color w:val="000000" w:themeColor="text1"/>
          <w:sz w:val="22"/>
          <w:szCs w:val="22"/>
        </w:rPr>
        <w:t xml:space="preserve"> and Mg</w:t>
      </w:r>
      <w:ins w:id="120" w:author="Risa" w:date="2021-04-27T15:18:00Z">
        <w:r w:rsidR="00316BEF">
          <w:rPr>
            <w:color w:val="000000" w:themeColor="text1"/>
            <w:sz w:val="22"/>
            <w:szCs w:val="22"/>
            <w:vertAlign w:val="superscript"/>
          </w:rPr>
          <w:t>2+</w:t>
        </w:r>
      </w:ins>
      <w:r w:rsidR="00D839AC" w:rsidRPr="0049503A">
        <w:rPr>
          <w:color w:val="000000" w:themeColor="text1"/>
          <w:sz w:val="22"/>
          <w:szCs w:val="22"/>
          <w:vertAlign w:val="superscript"/>
        </w:rPr>
        <w:t xml:space="preserve"> </w:t>
      </w:r>
      <w:r w:rsidR="00D839AC" w:rsidRPr="0049503A">
        <w:rPr>
          <w:color w:val="000000" w:themeColor="text1"/>
          <w:sz w:val="22"/>
          <w:szCs w:val="22"/>
        </w:rPr>
        <w:t>and enhanced soil moisture holding capacity</w:t>
      </w:r>
      <w:commentRangeEnd w:id="116"/>
      <w:r w:rsidR="00316BEF">
        <w:rPr>
          <w:rStyle w:val="CommentReference"/>
        </w:rPr>
        <w:commentReference w:id="116"/>
      </w:r>
      <w:r w:rsidRPr="0049503A">
        <w:rPr>
          <w:color w:val="000000" w:themeColor="text1"/>
          <w:sz w:val="22"/>
          <w:szCs w:val="22"/>
        </w:rPr>
        <w:t>.</w:t>
      </w:r>
      <w:r w:rsidR="00D839AC" w:rsidRPr="0049503A">
        <w:rPr>
          <w:color w:val="000000" w:themeColor="text1"/>
          <w:sz w:val="22"/>
          <w:szCs w:val="22"/>
        </w:rPr>
        <w:t xml:space="preserve"> </w:t>
      </w:r>
      <w:commentRangeStart w:id="121"/>
      <w:del w:id="122" w:author="Risa" w:date="2021-04-27T15:16:00Z">
        <w:r w:rsidR="005F2F5B" w:rsidRPr="0049503A" w:rsidDel="00BC3770">
          <w:rPr>
            <w:bCs/>
            <w:strike/>
            <w:color w:val="000000" w:themeColor="text1"/>
            <w:sz w:val="22"/>
            <w:szCs w:val="22"/>
          </w:rPr>
          <w:delText>Here</w:delText>
        </w:r>
        <w:r w:rsidR="00181AA9" w:rsidRPr="0049503A" w:rsidDel="00BC3770">
          <w:rPr>
            <w:bCs/>
            <w:color w:val="000000" w:themeColor="text1"/>
            <w:sz w:val="22"/>
            <w:szCs w:val="22"/>
          </w:rPr>
          <w:delText xml:space="preserve"> </w:delText>
        </w:r>
      </w:del>
      <w:r w:rsidR="00181AA9" w:rsidRPr="0049503A">
        <w:rPr>
          <w:bCs/>
          <w:color w:val="000000" w:themeColor="text1"/>
          <w:sz w:val="22"/>
          <w:szCs w:val="22"/>
        </w:rPr>
        <w:t xml:space="preserve">On Mt. Desert Island </w:t>
      </w:r>
      <w:r w:rsidR="005F2F5B" w:rsidRPr="0049503A">
        <w:rPr>
          <w:bCs/>
          <w:color w:val="000000" w:themeColor="text1"/>
          <w:sz w:val="22"/>
          <w:szCs w:val="22"/>
        </w:rPr>
        <w:t xml:space="preserve">we found lower </w:t>
      </w:r>
      <w:r w:rsidR="005F2F5B" w:rsidRPr="0049503A">
        <w:rPr>
          <w:color w:val="000000" w:themeColor="text1"/>
          <w:sz w:val="22"/>
          <w:szCs w:val="22"/>
          <w:shd w:val="clear" w:color="auto" w:fill="FFFFFF"/>
        </w:rPr>
        <w:t>iWUE</w:t>
      </w:r>
      <w:r w:rsidR="005F2F5B" w:rsidRPr="0049503A">
        <w:rPr>
          <w:color w:val="000000" w:themeColor="text1"/>
          <w:sz w:val="22"/>
          <w:szCs w:val="22"/>
          <w:shd w:val="clear" w:color="auto" w:fill="FFFFFF"/>
          <w:vertAlign w:val="subscript"/>
        </w:rPr>
        <w:t>δ</w:t>
      </w:r>
      <w:r w:rsidR="005F2F5B" w:rsidRPr="0049503A">
        <w:rPr>
          <w:color w:val="000000" w:themeColor="text1"/>
          <w:sz w:val="22"/>
          <w:szCs w:val="22"/>
          <w:shd w:val="clear" w:color="auto" w:fill="FFFFFF"/>
          <w:vertAlign w:val="superscript"/>
        </w:rPr>
        <w:t>13</w:t>
      </w:r>
      <w:r w:rsidR="005F2F5B" w:rsidRPr="0049503A">
        <w:rPr>
          <w:color w:val="000000" w:themeColor="text1"/>
          <w:sz w:val="22"/>
          <w:szCs w:val="22"/>
          <w:shd w:val="clear" w:color="auto" w:fill="FFFFFF"/>
          <w:vertAlign w:val="subscript"/>
        </w:rPr>
        <w:t xml:space="preserve">C </w:t>
      </w:r>
      <w:r w:rsidR="005F2F5B" w:rsidRPr="0049503A">
        <w:rPr>
          <w:color w:val="000000" w:themeColor="text1"/>
          <w:sz w:val="22"/>
          <w:szCs w:val="22"/>
        </w:rPr>
        <w:t>at high elevations regardless of fire history</w:t>
      </w:r>
      <w:commentRangeEnd w:id="121"/>
      <w:r w:rsidR="0099651C">
        <w:rPr>
          <w:rStyle w:val="CommentReference"/>
        </w:rPr>
        <w:commentReference w:id="121"/>
      </w:r>
      <w:r w:rsidR="005F2F5B" w:rsidRPr="0049503A">
        <w:rPr>
          <w:color w:val="000000" w:themeColor="text1"/>
          <w:sz w:val="22"/>
          <w:szCs w:val="22"/>
        </w:rPr>
        <w:t xml:space="preserve">, </w:t>
      </w:r>
      <w:r w:rsidR="005F2F5B" w:rsidRPr="0049503A">
        <w:rPr>
          <w:bCs/>
          <w:iCs/>
          <w:color w:val="000000" w:themeColor="text1"/>
          <w:sz w:val="22"/>
          <w:szCs w:val="22"/>
          <w:lang w:val="en"/>
        </w:rPr>
        <w:t xml:space="preserve">consistent with reported outcomes for non-glaciated populations in flat, sand plain New Jersey Pine Barrens </w:t>
      </w:r>
      <w:r w:rsidR="005F2F5B" w:rsidRPr="0049503A">
        <w:rPr>
          <w:color w:val="000000" w:themeColor="text1"/>
          <w:sz w:val="22"/>
          <w:szCs w:val="22"/>
        </w:rPr>
        <w:t>(Mikita-</w:t>
      </w:r>
      <w:proofErr w:type="spellStart"/>
      <w:r w:rsidR="005F2F5B" w:rsidRPr="0049503A">
        <w:rPr>
          <w:color w:val="000000" w:themeColor="text1"/>
          <w:sz w:val="22"/>
          <w:szCs w:val="22"/>
        </w:rPr>
        <w:t>Barbato</w:t>
      </w:r>
      <w:proofErr w:type="spellEnd"/>
      <w:r w:rsidR="005F2F5B" w:rsidRPr="0049503A">
        <w:rPr>
          <w:color w:val="000000" w:themeColor="text1"/>
          <w:sz w:val="22"/>
          <w:szCs w:val="22"/>
        </w:rPr>
        <w:t xml:space="preserve"> </w:t>
      </w:r>
      <w:r w:rsidR="005F2F5B" w:rsidRPr="0049503A">
        <w:rPr>
          <w:i/>
          <w:color w:val="000000" w:themeColor="text1"/>
          <w:sz w:val="22"/>
          <w:szCs w:val="22"/>
        </w:rPr>
        <w:t>et al</w:t>
      </w:r>
      <w:r w:rsidR="005F2F5B" w:rsidRPr="0049503A">
        <w:rPr>
          <w:color w:val="000000" w:themeColor="text1"/>
          <w:sz w:val="22"/>
          <w:szCs w:val="22"/>
        </w:rPr>
        <w:t xml:space="preserve"> 2015; </w:t>
      </w:r>
      <w:r w:rsidR="005F2F5B" w:rsidRPr="0049503A">
        <w:rPr>
          <w:color w:val="000000" w:themeColor="text1"/>
          <w:sz w:val="22"/>
          <w:szCs w:val="22"/>
          <w:shd w:val="clear" w:color="auto" w:fill="FFFFFF"/>
        </w:rPr>
        <w:t xml:space="preserve">Schafer and </w:t>
      </w:r>
      <w:proofErr w:type="spellStart"/>
      <w:r w:rsidR="005F2F5B" w:rsidRPr="0049503A">
        <w:rPr>
          <w:color w:val="000000" w:themeColor="text1"/>
          <w:sz w:val="22"/>
          <w:szCs w:val="22"/>
          <w:shd w:val="clear" w:color="auto" w:fill="FFFFFF"/>
        </w:rPr>
        <w:t>Bohrer</w:t>
      </w:r>
      <w:proofErr w:type="spellEnd"/>
      <w:r w:rsidR="005F2F5B" w:rsidRPr="0049503A">
        <w:rPr>
          <w:color w:val="000000" w:themeColor="text1"/>
          <w:sz w:val="22"/>
          <w:szCs w:val="22"/>
          <w:shd w:val="clear" w:color="auto" w:fill="FFFFFF"/>
        </w:rPr>
        <w:t xml:space="preserve"> 2016).</w:t>
      </w:r>
      <w:r w:rsidR="005F2F5B" w:rsidRPr="0049503A">
        <w:rPr>
          <w:bCs/>
          <w:color w:val="000000" w:themeColor="text1"/>
          <w:sz w:val="22"/>
          <w:szCs w:val="22"/>
        </w:rPr>
        <w:t xml:space="preserve"> </w:t>
      </w:r>
      <w:r w:rsidR="00B85CE6" w:rsidRPr="0049503A">
        <w:rPr>
          <w:bCs/>
          <w:color w:val="000000" w:themeColor="text1"/>
          <w:sz w:val="22"/>
          <w:szCs w:val="22"/>
        </w:rPr>
        <w:t>T</w:t>
      </w:r>
      <w:r w:rsidR="00D85799" w:rsidRPr="0049503A">
        <w:rPr>
          <w:bCs/>
          <w:color w:val="000000" w:themeColor="text1"/>
          <w:sz w:val="22"/>
          <w:szCs w:val="22"/>
        </w:rPr>
        <w:t xml:space="preserve">here is evidence from </w:t>
      </w:r>
      <w:proofErr w:type="gramStart"/>
      <w:r w:rsidR="00D85799" w:rsidRPr="0049503A">
        <w:rPr>
          <w:bCs/>
          <w:color w:val="000000" w:themeColor="text1"/>
          <w:sz w:val="22"/>
          <w:szCs w:val="22"/>
        </w:rPr>
        <w:t>previous</w:t>
      </w:r>
      <w:proofErr w:type="gramEnd"/>
      <w:r w:rsidR="00D85799" w:rsidRPr="0049503A">
        <w:rPr>
          <w:bCs/>
          <w:color w:val="000000" w:themeColor="text1"/>
          <w:sz w:val="22"/>
          <w:szCs w:val="22"/>
        </w:rPr>
        <w:t xml:space="preserve"> investigations that post-fire </w:t>
      </w:r>
      <w:proofErr w:type="spellStart"/>
      <w:r w:rsidR="00D85799" w:rsidRPr="0049503A">
        <w:rPr>
          <w:bCs/>
          <w:color w:val="000000" w:themeColor="text1"/>
          <w:sz w:val="22"/>
          <w:szCs w:val="22"/>
        </w:rPr>
        <w:t>PyC</w:t>
      </w:r>
      <w:proofErr w:type="spellEnd"/>
      <w:r w:rsidR="00D85799" w:rsidRPr="0049503A">
        <w:rPr>
          <w:bCs/>
          <w:color w:val="000000" w:themeColor="text1"/>
          <w:sz w:val="22"/>
          <w:szCs w:val="22"/>
        </w:rPr>
        <w:t xml:space="preserve"> remnants endure in the soil layer (</w:t>
      </w:r>
      <w:proofErr w:type="spellStart"/>
      <w:r w:rsidR="00D85799" w:rsidRPr="0049503A">
        <w:rPr>
          <w:bCs/>
          <w:color w:val="000000" w:themeColor="text1"/>
          <w:sz w:val="22"/>
          <w:szCs w:val="22"/>
        </w:rPr>
        <w:t>DeBano</w:t>
      </w:r>
      <w:proofErr w:type="spellEnd"/>
      <w:r w:rsidR="00D85799" w:rsidRPr="0049503A">
        <w:rPr>
          <w:bCs/>
          <w:color w:val="000000" w:themeColor="text1"/>
          <w:sz w:val="22"/>
          <w:szCs w:val="22"/>
        </w:rPr>
        <w:t xml:space="preserve"> 1981), increas</w:t>
      </w:r>
      <w:r w:rsidRPr="0049503A">
        <w:rPr>
          <w:bCs/>
          <w:color w:val="000000" w:themeColor="text1"/>
          <w:sz w:val="22"/>
          <w:szCs w:val="22"/>
        </w:rPr>
        <w:t>e</w:t>
      </w:r>
      <w:r w:rsidR="00D85799" w:rsidRPr="0049503A">
        <w:rPr>
          <w:bCs/>
          <w:color w:val="000000" w:themeColor="text1"/>
          <w:sz w:val="22"/>
          <w:szCs w:val="22"/>
        </w:rPr>
        <w:t xml:space="preserve"> </w:t>
      </w:r>
      <w:r w:rsidR="00D85799" w:rsidRPr="0049503A">
        <w:rPr>
          <w:color w:val="000000" w:themeColor="text1"/>
          <w:sz w:val="22"/>
          <w:szCs w:val="22"/>
        </w:rPr>
        <w:t>alkali cations (</w:t>
      </w:r>
      <w:proofErr w:type="spellStart"/>
      <w:r w:rsidR="00D85799" w:rsidRPr="0049503A">
        <w:rPr>
          <w:color w:val="000000" w:themeColor="text1"/>
          <w:sz w:val="22"/>
          <w:szCs w:val="22"/>
        </w:rPr>
        <w:t>Kolden</w:t>
      </w:r>
      <w:proofErr w:type="spellEnd"/>
      <w:r w:rsidR="00D85799" w:rsidRPr="0049503A">
        <w:rPr>
          <w:color w:val="000000" w:themeColor="text1"/>
          <w:sz w:val="22"/>
          <w:szCs w:val="22"/>
        </w:rPr>
        <w:t xml:space="preserve"> </w:t>
      </w:r>
      <w:r w:rsidR="00D85799" w:rsidRPr="0049503A">
        <w:rPr>
          <w:i/>
          <w:color w:val="000000" w:themeColor="text1"/>
          <w:sz w:val="22"/>
          <w:szCs w:val="22"/>
        </w:rPr>
        <w:t>et al</w:t>
      </w:r>
      <w:r w:rsidR="00D85799" w:rsidRPr="0049503A">
        <w:rPr>
          <w:color w:val="000000" w:themeColor="text1"/>
          <w:sz w:val="22"/>
          <w:szCs w:val="22"/>
        </w:rPr>
        <w:t xml:space="preserve"> 2017), </w:t>
      </w:r>
      <w:r w:rsidR="00675CD9" w:rsidRPr="0049503A">
        <w:rPr>
          <w:color w:val="000000" w:themeColor="text1"/>
          <w:sz w:val="22"/>
          <w:szCs w:val="22"/>
        </w:rPr>
        <w:t>s</w:t>
      </w:r>
      <w:r w:rsidR="00D85799" w:rsidRPr="0049503A">
        <w:rPr>
          <w:color w:val="000000" w:themeColor="text1"/>
          <w:sz w:val="22"/>
          <w:szCs w:val="22"/>
        </w:rPr>
        <w:t>olubilize</w:t>
      </w:r>
      <w:r w:rsidR="00675CD9" w:rsidRPr="0049503A">
        <w:rPr>
          <w:color w:val="000000" w:themeColor="text1"/>
          <w:sz w:val="22"/>
          <w:szCs w:val="22"/>
        </w:rPr>
        <w:t xml:space="preserve"> </w:t>
      </w:r>
      <w:r w:rsidR="00D85799" w:rsidRPr="0049503A">
        <w:rPr>
          <w:color w:val="000000" w:themeColor="text1"/>
          <w:sz w:val="22"/>
          <w:szCs w:val="22"/>
        </w:rPr>
        <w:t>minerals (Caldwell and Richards 1989)</w:t>
      </w:r>
      <w:ins w:id="123" w:author="Risa" w:date="2021-04-27T15:23:00Z">
        <w:r w:rsidR="00EE7FC1">
          <w:rPr>
            <w:color w:val="000000" w:themeColor="text1"/>
            <w:sz w:val="22"/>
            <w:szCs w:val="22"/>
          </w:rPr>
          <w:t>,</w:t>
        </w:r>
      </w:ins>
      <w:r w:rsidR="00B85CE6" w:rsidRPr="0049503A">
        <w:rPr>
          <w:color w:val="000000" w:themeColor="text1"/>
          <w:sz w:val="22"/>
          <w:szCs w:val="22"/>
        </w:rPr>
        <w:t xml:space="preserve"> and are</w:t>
      </w:r>
      <w:r w:rsidR="00D85799" w:rsidRPr="0049503A">
        <w:rPr>
          <w:color w:val="000000" w:themeColor="text1"/>
          <w:sz w:val="22"/>
          <w:szCs w:val="22"/>
        </w:rPr>
        <w:t xml:space="preserve"> likely linked to thermal exfoliation (</w:t>
      </w:r>
      <w:proofErr w:type="spellStart"/>
      <w:r w:rsidR="00D85799" w:rsidRPr="0049503A">
        <w:rPr>
          <w:color w:val="000000" w:themeColor="text1"/>
          <w:sz w:val="22"/>
          <w:szCs w:val="22"/>
        </w:rPr>
        <w:t>Shakesby</w:t>
      </w:r>
      <w:proofErr w:type="spellEnd"/>
      <w:r w:rsidR="00D85799" w:rsidRPr="0049503A">
        <w:rPr>
          <w:color w:val="000000" w:themeColor="text1"/>
          <w:sz w:val="22"/>
          <w:szCs w:val="22"/>
        </w:rPr>
        <w:t xml:space="preserve"> and </w:t>
      </w:r>
      <w:proofErr w:type="spellStart"/>
      <w:r w:rsidR="00D85799" w:rsidRPr="0049503A">
        <w:rPr>
          <w:color w:val="000000" w:themeColor="text1"/>
          <w:sz w:val="22"/>
          <w:szCs w:val="22"/>
        </w:rPr>
        <w:t>Doerr</w:t>
      </w:r>
      <w:proofErr w:type="spellEnd"/>
      <w:r w:rsidR="00D85799" w:rsidRPr="0049503A">
        <w:rPr>
          <w:color w:val="000000" w:themeColor="text1"/>
          <w:sz w:val="22"/>
          <w:szCs w:val="22"/>
        </w:rPr>
        <w:t xml:space="preserve"> 2006).</w:t>
      </w:r>
      <w:r w:rsidR="00D85799" w:rsidRPr="0049503A">
        <w:rPr>
          <w:rStyle w:val="CommentReference"/>
          <w:color w:val="000000" w:themeColor="text1"/>
        </w:rPr>
        <w:t xml:space="preserve"> </w:t>
      </w:r>
      <w:r w:rsidRPr="0049503A">
        <w:rPr>
          <w:bCs/>
          <w:color w:val="000000" w:themeColor="text1"/>
          <w:sz w:val="22"/>
          <w:szCs w:val="22"/>
        </w:rPr>
        <w:t>From the standpoint of reproduction</w:t>
      </w:r>
      <w:r w:rsidR="00D85799" w:rsidRPr="0049503A">
        <w:rPr>
          <w:bCs/>
          <w:color w:val="000000" w:themeColor="text1"/>
          <w:sz w:val="22"/>
          <w:szCs w:val="22"/>
        </w:rPr>
        <w:t xml:space="preserve">, the absence of fire, at locations such as </w:t>
      </w:r>
      <w:r w:rsidR="00277031" w:rsidRPr="0049503A">
        <w:rPr>
          <w:color w:val="000000" w:themeColor="text1"/>
          <w:sz w:val="22"/>
          <w:szCs w:val="22"/>
        </w:rPr>
        <w:t>persistence capacity</w:t>
      </w:r>
      <w:r w:rsidR="00D85799" w:rsidRPr="0049503A">
        <w:rPr>
          <w:bCs/>
          <w:color w:val="000000" w:themeColor="text1"/>
          <w:sz w:val="22"/>
          <w:szCs w:val="22"/>
        </w:rPr>
        <w:t>-oriented Wonderland trail (</w:t>
      </w:r>
      <w:proofErr w:type="spellStart"/>
      <w:r w:rsidR="00D85799" w:rsidRPr="0049503A">
        <w:rPr>
          <w:bCs/>
          <w:color w:val="000000" w:themeColor="text1"/>
          <w:sz w:val="22"/>
          <w:szCs w:val="22"/>
        </w:rPr>
        <w:t>Butak</w:t>
      </w:r>
      <w:proofErr w:type="spellEnd"/>
      <w:r w:rsidR="00D85799" w:rsidRPr="0049503A">
        <w:rPr>
          <w:bCs/>
          <w:color w:val="000000" w:themeColor="text1"/>
          <w:sz w:val="22"/>
          <w:szCs w:val="22"/>
        </w:rPr>
        <w:t xml:space="preserve"> 2014), does not appear to be slowing down expansion in that flat</w:t>
      </w:r>
      <w:r w:rsidRPr="0049503A">
        <w:rPr>
          <w:bCs/>
          <w:color w:val="000000" w:themeColor="text1"/>
          <w:sz w:val="22"/>
          <w:szCs w:val="22"/>
        </w:rPr>
        <w:t>-</w:t>
      </w:r>
      <w:r w:rsidR="00D85799" w:rsidRPr="0049503A">
        <w:rPr>
          <w:bCs/>
          <w:color w:val="000000" w:themeColor="text1"/>
          <w:sz w:val="22"/>
          <w:szCs w:val="22"/>
        </w:rPr>
        <w:t xml:space="preserve">sloped region nor </w:t>
      </w:r>
      <w:r w:rsidR="00675CD9" w:rsidRPr="0049503A">
        <w:rPr>
          <w:bCs/>
          <w:color w:val="000000" w:themeColor="text1"/>
          <w:sz w:val="22"/>
          <w:szCs w:val="22"/>
        </w:rPr>
        <w:t>or ledge</w:t>
      </w:r>
      <w:r w:rsidR="00D85799" w:rsidRPr="0049503A">
        <w:rPr>
          <w:bCs/>
          <w:color w:val="000000" w:themeColor="text1"/>
          <w:sz w:val="22"/>
          <w:szCs w:val="22"/>
        </w:rPr>
        <w:t xml:space="preserve"> locations </w:t>
      </w:r>
      <w:r w:rsidR="00675CD9" w:rsidRPr="0049503A">
        <w:rPr>
          <w:bCs/>
          <w:color w:val="000000" w:themeColor="text1"/>
          <w:sz w:val="22"/>
          <w:szCs w:val="22"/>
        </w:rPr>
        <w:t xml:space="preserve">(e.g., St. </w:t>
      </w:r>
      <w:proofErr w:type="spellStart"/>
      <w:r w:rsidR="00675CD9" w:rsidRPr="0049503A">
        <w:rPr>
          <w:bCs/>
          <w:color w:val="000000" w:themeColor="text1"/>
          <w:sz w:val="22"/>
          <w:szCs w:val="22"/>
        </w:rPr>
        <w:t>Sauveur</w:t>
      </w:r>
      <w:proofErr w:type="spellEnd"/>
      <w:r w:rsidR="00675CD9" w:rsidRPr="0049503A">
        <w:rPr>
          <w:bCs/>
          <w:color w:val="000000" w:themeColor="text1"/>
          <w:sz w:val="22"/>
          <w:szCs w:val="22"/>
        </w:rPr>
        <w:t xml:space="preserve">) </w:t>
      </w:r>
      <w:r w:rsidR="00C47820" w:rsidRPr="0049503A">
        <w:rPr>
          <w:bCs/>
          <w:color w:val="000000" w:themeColor="text1"/>
          <w:sz w:val="22"/>
          <w:szCs w:val="22"/>
        </w:rPr>
        <w:t xml:space="preserve">that </w:t>
      </w:r>
      <w:r w:rsidR="00D85799" w:rsidRPr="0049503A">
        <w:rPr>
          <w:bCs/>
          <w:color w:val="000000" w:themeColor="text1"/>
          <w:sz w:val="22"/>
          <w:szCs w:val="22"/>
        </w:rPr>
        <w:t>we and others (Howard 2010)</w:t>
      </w:r>
      <w:r w:rsidR="00FA1839" w:rsidRPr="0049503A">
        <w:rPr>
          <w:bCs/>
          <w:color w:val="000000" w:themeColor="text1"/>
          <w:sz w:val="22"/>
          <w:szCs w:val="22"/>
        </w:rPr>
        <w:t xml:space="preserve"> studied</w:t>
      </w:r>
      <w:r w:rsidR="00D85799" w:rsidRPr="0049503A">
        <w:rPr>
          <w:bCs/>
          <w:color w:val="000000" w:themeColor="text1"/>
          <w:sz w:val="22"/>
          <w:szCs w:val="22"/>
        </w:rPr>
        <w:t xml:space="preserve">. </w:t>
      </w:r>
    </w:p>
    <w:p w14:paraId="4A0E9843" w14:textId="2D169817" w:rsidR="00614C05" w:rsidRPr="0049503A" w:rsidRDefault="00614C05" w:rsidP="0049503A">
      <w:pPr>
        <w:tabs>
          <w:tab w:val="left" w:pos="360"/>
        </w:tabs>
        <w:spacing w:line="276" w:lineRule="auto"/>
        <w:jc w:val="both"/>
        <w:rPr>
          <w:color w:val="000000" w:themeColor="text1"/>
          <w:sz w:val="22"/>
          <w:szCs w:val="22"/>
        </w:rPr>
      </w:pPr>
    </w:p>
    <w:p w14:paraId="18E39F9C" w14:textId="17535F7B" w:rsidR="007D09CC" w:rsidRPr="0049503A" w:rsidRDefault="0076142D" w:rsidP="0049503A">
      <w:pPr>
        <w:tabs>
          <w:tab w:val="left" w:pos="360"/>
        </w:tabs>
        <w:spacing w:line="276" w:lineRule="auto"/>
        <w:jc w:val="both"/>
        <w:rPr>
          <w:color w:val="000000" w:themeColor="text1"/>
          <w:sz w:val="22"/>
          <w:szCs w:val="22"/>
        </w:rPr>
      </w:pPr>
      <w:bookmarkStart w:id="124" w:name="_Hlk69991342"/>
      <w:r w:rsidRPr="0049503A">
        <w:rPr>
          <w:color w:val="000000" w:themeColor="text1"/>
          <w:sz w:val="22"/>
          <w:szCs w:val="22"/>
        </w:rPr>
        <w:t>One could argue that charcoal remnants likely play a role in recovery capacity at burned-over Cadillac Brook (below the heights of South Cadillac trail</w:t>
      </w:r>
      <w:proofErr w:type="gramStart"/>
      <w:r w:rsidRPr="0049503A">
        <w:rPr>
          <w:color w:val="000000" w:themeColor="text1"/>
          <w:sz w:val="22"/>
          <w:szCs w:val="22"/>
        </w:rPr>
        <w:t>)</w:t>
      </w:r>
      <w:proofErr w:type="gramEnd"/>
      <w:r w:rsidRPr="0049503A">
        <w:rPr>
          <w:color w:val="000000" w:themeColor="text1"/>
          <w:sz w:val="22"/>
          <w:szCs w:val="22"/>
        </w:rPr>
        <w:t xml:space="preserve"> but it is not known to what extent these benefit the larger ecosystem. </w:t>
      </w:r>
      <w:r w:rsidR="00DC1ED5" w:rsidRPr="0049503A">
        <w:rPr>
          <w:color w:val="000000" w:themeColor="text1"/>
          <w:sz w:val="22"/>
          <w:szCs w:val="22"/>
        </w:rPr>
        <w:t>Developing further insights into the ecological stoichiometry of pitch pine at Mt. Desert Island marks</w:t>
      </w:r>
      <w:r w:rsidR="00325523" w:rsidRPr="0049503A">
        <w:rPr>
          <w:color w:val="000000" w:themeColor="text1"/>
          <w:sz w:val="22"/>
          <w:szCs w:val="22"/>
        </w:rPr>
        <w:t xml:space="preserve"> a</w:t>
      </w:r>
      <w:r w:rsidR="00DC1ED5" w:rsidRPr="0049503A">
        <w:rPr>
          <w:color w:val="000000" w:themeColor="text1"/>
          <w:sz w:val="22"/>
          <w:szCs w:val="22"/>
        </w:rPr>
        <w:t xml:space="preserve"> </w:t>
      </w:r>
      <w:del w:id="125" w:author="Risa" w:date="2021-04-27T15:23:00Z">
        <w:r w:rsidR="00DC1ED5" w:rsidRPr="0049503A" w:rsidDel="00EE7FC1">
          <w:rPr>
            <w:strike/>
            <w:color w:val="000000" w:themeColor="text1"/>
            <w:sz w:val="22"/>
            <w:szCs w:val="22"/>
          </w:rPr>
          <w:delText>an important</w:delText>
        </w:r>
        <w:r w:rsidR="00DC1ED5" w:rsidRPr="0049503A" w:rsidDel="00EE7FC1">
          <w:rPr>
            <w:color w:val="000000" w:themeColor="text1"/>
            <w:sz w:val="22"/>
            <w:szCs w:val="22"/>
          </w:rPr>
          <w:delText xml:space="preserve"> </w:delText>
        </w:r>
      </w:del>
      <w:r w:rsidR="00DC1ED5" w:rsidRPr="0049503A">
        <w:rPr>
          <w:color w:val="000000" w:themeColor="text1"/>
          <w:sz w:val="22"/>
          <w:szCs w:val="22"/>
        </w:rPr>
        <w:t>step in achieving a firmer purchase of the relation between biogeochemistry, fire history</w:t>
      </w:r>
      <w:ins w:id="126" w:author="Risa" w:date="2021-04-27T15:24:00Z">
        <w:r w:rsidR="00EE7FC1">
          <w:rPr>
            <w:color w:val="000000" w:themeColor="text1"/>
            <w:sz w:val="22"/>
            <w:szCs w:val="22"/>
          </w:rPr>
          <w:t>,</w:t>
        </w:r>
      </w:ins>
      <w:r w:rsidR="00DC1ED5" w:rsidRPr="0049503A">
        <w:rPr>
          <w:color w:val="000000" w:themeColor="text1"/>
          <w:sz w:val="22"/>
          <w:szCs w:val="22"/>
        </w:rPr>
        <w:t xml:space="preserve"> and elevation factors. Our nutrient analysis derived from burned and unburned trees is </w:t>
      </w:r>
      <w:proofErr w:type="gramStart"/>
      <w:r w:rsidR="00DC1ED5" w:rsidRPr="0049503A">
        <w:rPr>
          <w:color w:val="000000" w:themeColor="text1"/>
          <w:sz w:val="22"/>
          <w:szCs w:val="22"/>
        </w:rPr>
        <w:t>similar to</w:t>
      </w:r>
      <w:proofErr w:type="gramEnd"/>
      <w:r w:rsidR="00DC1ED5" w:rsidRPr="0049503A">
        <w:rPr>
          <w:color w:val="000000" w:themeColor="text1"/>
          <w:sz w:val="22"/>
          <w:szCs w:val="22"/>
        </w:rPr>
        <w:t xml:space="preserve"> others such as those in the pine barrens of New Jersey (e.g., </w:t>
      </w:r>
      <w:proofErr w:type="spellStart"/>
      <w:r w:rsidR="00DC1ED5" w:rsidRPr="0049503A">
        <w:rPr>
          <w:color w:val="000000" w:themeColor="text1"/>
          <w:sz w:val="22"/>
          <w:szCs w:val="22"/>
        </w:rPr>
        <w:t>Renninger</w:t>
      </w:r>
      <w:proofErr w:type="spellEnd"/>
      <w:r w:rsidR="00DC1ED5" w:rsidRPr="0049503A">
        <w:rPr>
          <w:color w:val="000000" w:themeColor="text1"/>
          <w:sz w:val="22"/>
          <w:szCs w:val="22"/>
        </w:rPr>
        <w:t xml:space="preserve"> </w:t>
      </w:r>
      <w:r w:rsidR="00DC1ED5" w:rsidRPr="0049503A">
        <w:rPr>
          <w:i/>
          <w:iCs/>
          <w:color w:val="000000" w:themeColor="text1"/>
          <w:sz w:val="22"/>
          <w:szCs w:val="22"/>
        </w:rPr>
        <w:t>et al</w:t>
      </w:r>
      <w:r w:rsidR="00DC1ED5" w:rsidRPr="0049503A">
        <w:rPr>
          <w:color w:val="000000" w:themeColor="text1"/>
          <w:sz w:val="22"/>
          <w:szCs w:val="22"/>
        </w:rPr>
        <w:t xml:space="preserve"> 2013). </w:t>
      </w:r>
      <w:commentRangeStart w:id="127"/>
      <w:r w:rsidRPr="0049503A">
        <w:rPr>
          <w:color w:val="000000" w:themeColor="text1"/>
          <w:sz w:val="22"/>
          <w:szCs w:val="22"/>
        </w:rPr>
        <w:t xml:space="preserve">P </w:t>
      </w:r>
      <w:commentRangeEnd w:id="127"/>
      <w:r w:rsidR="00EE7FC1">
        <w:rPr>
          <w:rStyle w:val="CommentReference"/>
        </w:rPr>
        <w:commentReference w:id="127"/>
      </w:r>
      <w:r w:rsidRPr="0049503A">
        <w:rPr>
          <w:color w:val="000000" w:themeColor="text1"/>
          <w:sz w:val="22"/>
          <w:szCs w:val="22"/>
        </w:rPr>
        <w:t xml:space="preserve">concentration at upper elevations at Mt. Desert Island contrasted with more modest availability at other, low-lying pinelands at Mt. Desert Island </w:t>
      </w:r>
      <w:commentRangeStart w:id="128"/>
      <w:r w:rsidRPr="0049503A">
        <w:rPr>
          <w:color w:val="000000" w:themeColor="text1"/>
          <w:sz w:val="22"/>
          <w:szCs w:val="22"/>
        </w:rPr>
        <w:t>and</w:t>
      </w:r>
      <w:commentRangeEnd w:id="128"/>
      <w:r w:rsidR="00EE7FC1">
        <w:rPr>
          <w:rStyle w:val="CommentReference"/>
        </w:rPr>
        <w:commentReference w:id="128"/>
      </w:r>
      <w:r w:rsidRPr="0049503A">
        <w:rPr>
          <w:color w:val="000000" w:themeColor="text1"/>
          <w:sz w:val="22"/>
          <w:szCs w:val="22"/>
        </w:rPr>
        <w:t xml:space="preserve">. </w:t>
      </w:r>
      <w:commentRangeStart w:id="129"/>
      <w:r w:rsidRPr="0049503A">
        <w:rPr>
          <w:color w:val="000000" w:themeColor="text1"/>
          <w:sz w:val="22"/>
          <w:szCs w:val="22"/>
        </w:rPr>
        <w:t>One explanation for substantial soil P availability is that it derives from charcoal remnants; however, lacking mycorrhizal studies we were unable to confirm the extent of P liberated from the charcoal in the two 1947 fire precincts</w:t>
      </w:r>
      <w:commentRangeEnd w:id="129"/>
      <w:r w:rsidR="00181A80">
        <w:rPr>
          <w:rStyle w:val="CommentReference"/>
        </w:rPr>
        <w:commentReference w:id="129"/>
      </w:r>
      <w:r w:rsidRPr="0049503A">
        <w:rPr>
          <w:color w:val="000000" w:themeColor="text1"/>
          <w:sz w:val="22"/>
          <w:szCs w:val="22"/>
        </w:rPr>
        <w:t xml:space="preserve">. </w:t>
      </w:r>
      <w:r w:rsidR="00DC1ED5" w:rsidRPr="0049503A">
        <w:rPr>
          <w:color w:val="000000" w:themeColor="text1"/>
          <w:sz w:val="22"/>
          <w:szCs w:val="22"/>
        </w:rPr>
        <w:t>Investigators f</w:t>
      </w:r>
      <w:r w:rsidRPr="0049503A">
        <w:rPr>
          <w:color w:val="000000" w:themeColor="text1"/>
          <w:sz w:val="22"/>
          <w:szCs w:val="22"/>
        </w:rPr>
        <w:t xml:space="preserve">ound </w:t>
      </w:r>
      <w:ins w:id="130" w:author="Risa" w:date="2021-04-27T15:37:00Z">
        <w:r w:rsidR="00181A80">
          <w:rPr>
            <w:color w:val="000000" w:themeColor="text1"/>
            <w:sz w:val="22"/>
            <w:szCs w:val="22"/>
          </w:rPr>
          <w:t xml:space="preserve">that </w:t>
        </w:r>
      </w:ins>
      <w:r w:rsidRPr="0049503A">
        <w:rPr>
          <w:color w:val="000000" w:themeColor="text1"/>
          <w:sz w:val="22"/>
          <w:szCs w:val="22"/>
        </w:rPr>
        <w:t xml:space="preserve">P, a limiting factor to growth (Verma and Jayakumar 2012), was </w:t>
      </w:r>
      <w:proofErr w:type="gramStart"/>
      <w:r w:rsidRPr="0049503A">
        <w:rPr>
          <w:color w:val="000000" w:themeColor="text1"/>
          <w:sz w:val="22"/>
          <w:szCs w:val="22"/>
        </w:rPr>
        <w:t>substantially more</w:t>
      </w:r>
      <w:proofErr w:type="gramEnd"/>
      <w:r w:rsidRPr="0049503A">
        <w:rPr>
          <w:color w:val="000000" w:themeColor="text1"/>
          <w:sz w:val="22"/>
          <w:szCs w:val="22"/>
        </w:rPr>
        <w:t xml:space="preserve"> concentrated at South Cadillac by </w:t>
      </w:r>
      <w:commentRangeStart w:id="131"/>
      <w:r w:rsidRPr="0049503A">
        <w:rPr>
          <w:color w:val="000000" w:themeColor="text1"/>
          <w:sz w:val="22"/>
          <w:szCs w:val="22"/>
        </w:rPr>
        <w:t xml:space="preserve">20-45% </w:t>
      </w:r>
      <w:commentRangeEnd w:id="131"/>
      <w:r w:rsidR="00181A80">
        <w:rPr>
          <w:rStyle w:val="CommentReference"/>
        </w:rPr>
        <w:commentReference w:id="131"/>
      </w:r>
      <w:r w:rsidRPr="0049503A">
        <w:rPr>
          <w:color w:val="000000" w:themeColor="text1"/>
          <w:sz w:val="22"/>
          <w:szCs w:val="22"/>
        </w:rPr>
        <w:t xml:space="preserve">than at lower elevations. </w:t>
      </w:r>
      <w:r w:rsidR="00DC1ED5" w:rsidRPr="0049503A">
        <w:rPr>
          <w:color w:val="000000" w:themeColor="text1"/>
          <w:sz w:val="22"/>
          <w:szCs w:val="22"/>
        </w:rPr>
        <w:t>W</w:t>
      </w:r>
      <w:r w:rsidRPr="0049503A">
        <w:rPr>
          <w:color w:val="000000" w:themeColor="text1"/>
          <w:sz w:val="22"/>
          <w:szCs w:val="22"/>
        </w:rPr>
        <w:t xml:space="preserve">e expected </w:t>
      </w:r>
      <w:r w:rsidR="00DC1ED5" w:rsidRPr="0049503A">
        <w:rPr>
          <w:color w:val="000000" w:themeColor="text1"/>
          <w:sz w:val="22"/>
          <w:szCs w:val="22"/>
        </w:rPr>
        <w:t>this result would associate</w:t>
      </w:r>
      <w:r w:rsidRPr="0049503A">
        <w:rPr>
          <w:color w:val="000000" w:themeColor="text1"/>
          <w:sz w:val="22"/>
          <w:szCs w:val="22"/>
        </w:rPr>
        <w:t xml:space="preserve"> to larger pools of soil C (Preston and Schmidt 2006) and C enrichment (Patel </w:t>
      </w:r>
      <w:r w:rsidRPr="0049503A">
        <w:rPr>
          <w:i/>
          <w:iCs/>
          <w:color w:val="000000" w:themeColor="text1"/>
          <w:sz w:val="22"/>
          <w:szCs w:val="22"/>
        </w:rPr>
        <w:t>et al</w:t>
      </w:r>
      <w:r w:rsidRPr="0049503A">
        <w:rPr>
          <w:color w:val="000000" w:themeColor="text1"/>
          <w:sz w:val="22"/>
          <w:szCs w:val="22"/>
        </w:rPr>
        <w:t xml:space="preserve"> 2016) as measured</w:t>
      </w:r>
      <w:r w:rsidRPr="0049503A">
        <w:rPr>
          <w:bCs/>
          <w:iCs/>
          <w:color w:val="000000" w:themeColor="text1"/>
          <w:sz w:val="22"/>
          <w:szCs w:val="22"/>
          <w:lang w:val="en"/>
        </w:rPr>
        <w:t xml:space="preserve"> in soil columns </w:t>
      </w:r>
      <w:r w:rsidRPr="0049503A">
        <w:rPr>
          <w:color w:val="000000" w:themeColor="text1"/>
          <w:sz w:val="22"/>
          <w:szCs w:val="22"/>
        </w:rPr>
        <w:t>(</w:t>
      </w:r>
      <w:r w:rsidRPr="0049503A">
        <w:rPr>
          <w:color w:val="000000" w:themeColor="text1"/>
          <w:sz w:val="22"/>
          <w:szCs w:val="22"/>
          <w:shd w:val="clear" w:color="auto" w:fill="FFFFFF"/>
        </w:rPr>
        <w:t>Hart Horn and Grissino-Mayer 2008</w:t>
      </w:r>
      <w:r w:rsidRPr="0049503A">
        <w:rPr>
          <w:color w:val="000000" w:themeColor="text1"/>
          <w:sz w:val="22"/>
          <w:szCs w:val="22"/>
        </w:rPr>
        <w:t>)</w:t>
      </w:r>
      <w:ins w:id="132" w:author="Risa" w:date="2021-04-27T15:25:00Z">
        <w:r w:rsidR="00EE7FC1">
          <w:rPr>
            <w:color w:val="000000" w:themeColor="text1"/>
            <w:sz w:val="22"/>
            <w:szCs w:val="22"/>
          </w:rPr>
          <w:t>, and</w:t>
        </w:r>
      </w:ins>
      <w:del w:id="133" w:author="Risa" w:date="2021-04-27T15:25:00Z">
        <w:r w:rsidRPr="0049503A" w:rsidDel="00EE7FC1">
          <w:rPr>
            <w:color w:val="000000" w:themeColor="text1"/>
            <w:sz w:val="22"/>
            <w:szCs w:val="22"/>
          </w:rPr>
          <w:delText>.</w:delText>
        </w:r>
      </w:del>
      <w:r w:rsidRPr="0049503A">
        <w:rPr>
          <w:color w:val="000000" w:themeColor="text1"/>
          <w:sz w:val="22"/>
          <w:szCs w:val="22"/>
        </w:rPr>
        <w:t xml:space="preserve"> </w:t>
      </w:r>
      <w:ins w:id="134" w:author="Risa" w:date="2021-04-27T15:25:00Z">
        <w:r w:rsidR="00EE7FC1">
          <w:rPr>
            <w:color w:val="000000" w:themeColor="text1"/>
            <w:sz w:val="22"/>
            <w:szCs w:val="22"/>
          </w:rPr>
          <w:t>t</w:t>
        </w:r>
      </w:ins>
      <w:del w:id="135" w:author="Risa" w:date="2021-04-27T15:25:00Z">
        <w:r w:rsidRPr="0049503A" w:rsidDel="00EE7FC1">
          <w:rPr>
            <w:color w:val="000000" w:themeColor="text1"/>
            <w:sz w:val="22"/>
            <w:szCs w:val="22"/>
          </w:rPr>
          <w:delText>T</w:delText>
        </w:r>
      </w:del>
      <w:r w:rsidRPr="0049503A">
        <w:rPr>
          <w:color w:val="000000" w:themeColor="text1"/>
          <w:sz w:val="22"/>
          <w:szCs w:val="22"/>
        </w:rPr>
        <w:t>h</w:t>
      </w:r>
      <w:r w:rsidR="00DC1ED5" w:rsidRPr="0049503A">
        <w:rPr>
          <w:color w:val="000000" w:themeColor="text1"/>
          <w:sz w:val="22"/>
          <w:szCs w:val="22"/>
        </w:rPr>
        <w:t xml:space="preserve">is </w:t>
      </w:r>
      <w:del w:id="136" w:author="Risa" w:date="2021-04-27T15:25:00Z">
        <w:r w:rsidR="00DC1ED5" w:rsidRPr="0049503A" w:rsidDel="00EE7FC1">
          <w:rPr>
            <w:color w:val="000000" w:themeColor="text1"/>
            <w:sz w:val="22"/>
            <w:szCs w:val="22"/>
          </w:rPr>
          <w:delText xml:space="preserve">in fact </w:delText>
        </w:r>
      </w:del>
      <w:r w:rsidR="00DC1ED5" w:rsidRPr="0049503A">
        <w:rPr>
          <w:color w:val="000000" w:themeColor="text1"/>
          <w:sz w:val="22"/>
          <w:szCs w:val="22"/>
        </w:rPr>
        <w:t xml:space="preserve">was </w:t>
      </w:r>
      <w:r w:rsidRPr="0049503A">
        <w:rPr>
          <w:color w:val="000000" w:themeColor="text1"/>
          <w:sz w:val="22"/>
          <w:szCs w:val="22"/>
        </w:rPr>
        <w:t xml:space="preserve">the case. </w:t>
      </w:r>
      <w:commentRangeStart w:id="137"/>
      <w:r w:rsidR="00DC1ED5" w:rsidRPr="0049503A">
        <w:rPr>
          <w:color w:val="000000" w:themeColor="text1"/>
          <w:sz w:val="22"/>
          <w:szCs w:val="22"/>
        </w:rPr>
        <w:t>We conjecture</w:t>
      </w:r>
      <w:ins w:id="138" w:author="Risa" w:date="2021-04-27T15:25:00Z">
        <w:r w:rsidR="00EE7FC1">
          <w:rPr>
            <w:color w:val="000000" w:themeColor="text1"/>
            <w:sz w:val="22"/>
            <w:szCs w:val="22"/>
          </w:rPr>
          <w:t xml:space="preserve"> that</w:t>
        </w:r>
      </w:ins>
      <w:r w:rsidR="00DC1ED5" w:rsidRPr="0049503A">
        <w:rPr>
          <w:color w:val="000000" w:themeColor="text1"/>
          <w:sz w:val="22"/>
          <w:szCs w:val="22"/>
        </w:rPr>
        <w:t xml:space="preserve"> soil </w:t>
      </w:r>
      <w:r w:rsidR="00DC1ED5" w:rsidRPr="0049503A">
        <w:rPr>
          <w:bCs/>
          <w:iCs/>
          <w:color w:val="000000" w:themeColor="text1"/>
          <w:sz w:val="22"/>
          <w:szCs w:val="22"/>
          <w:lang w:val="en"/>
        </w:rPr>
        <w:t>C persistence since the 1947 perturbance at burned-over areas such as South Cadillac trail reflects a failure of pyrogenic carbon removal (</w:t>
      </w:r>
      <w:proofErr w:type="spellStart"/>
      <w:r w:rsidR="00DC1ED5" w:rsidRPr="0049503A">
        <w:rPr>
          <w:bCs/>
          <w:iCs/>
          <w:color w:val="000000" w:themeColor="text1"/>
          <w:sz w:val="22"/>
          <w:szCs w:val="22"/>
          <w:lang w:val="en"/>
        </w:rPr>
        <w:t>Doerr</w:t>
      </w:r>
      <w:proofErr w:type="spellEnd"/>
      <w:r w:rsidR="00DC1ED5" w:rsidRPr="0049503A">
        <w:rPr>
          <w:bCs/>
          <w:iCs/>
          <w:color w:val="000000" w:themeColor="text1"/>
          <w:sz w:val="22"/>
          <w:szCs w:val="22"/>
          <w:lang w:val="en"/>
        </w:rPr>
        <w:t xml:space="preserve"> </w:t>
      </w:r>
      <w:r w:rsidR="00DC1ED5" w:rsidRPr="0049503A">
        <w:rPr>
          <w:bCs/>
          <w:i/>
          <w:iCs/>
          <w:color w:val="000000" w:themeColor="text1"/>
          <w:sz w:val="22"/>
          <w:szCs w:val="22"/>
          <w:lang w:val="en"/>
        </w:rPr>
        <w:t>et al</w:t>
      </w:r>
      <w:r w:rsidR="00DC1ED5" w:rsidRPr="0049503A">
        <w:rPr>
          <w:bCs/>
          <w:iCs/>
          <w:color w:val="000000" w:themeColor="text1"/>
          <w:sz w:val="22"/>
          <w:szCs w:val="22"/>
          <w:lang w:val="en"/>
        </w:rPr>
        <w:t xml:space="preserve"> 2018), though elsewhere, in non-fire populations, lower C availability is attributable </w:t>
      </w:r>
      <w:r w:rsidR="00DC1ED5" w:rsidRPr="0049503A">
        <w:rPr>
          <w:color w:val="000000" w:themeColor="text1"/>
          <w:sz w:val="22"/>
          <w:szCs w:val="22"/>
        </w:rPr>
        <w:t xml:space="preserve">to greater consumption by fungi (Luo </w:t>
      </w:r>
      <w:r w:rsidR="00DC1ED5" w:rsidRPr="0049503A">
        <w:rPr>
          <w:i/>
          <w:iCs/>
          <w:color w:val="000000" w:themeColor="text1"/>
          <w:sz w:val="22"/>
          <w:szCs w:val="22"/>
        </w:rPr>
        <w:t>et al</w:t>
      </w:r>
      <w:r w:rsidR="00DC1ED5" w:rsidRPr="0049503A">
        <w:rPr>
          <w:color w:val="000000" w:themeColor="text1"/>
          <w:sz w:val="22"/>
          <w:szCs w:val="22"/>
        </w:rPr>
        <w:t xml:space="preserve"> 2017). </w:t>
      </w:r>
      <w:r w:rsidRPr="0049503A">
        <w:rPr>
          <w:color w:val="000000" w:themeColor="text1"/>
          <w:sz w:val="22"/>
          <w:szCs w:val="22"/>
        </w:rPr>
        <w:t>However, foliar C outcomes</w:t>
      </w:r>
      <w:r w:rsidR="00DC1ED5" w:rsidRPr="0049503A">
        <w:rPr>
          <w:color w:val="000000" w:themeColor="text1"/>
          <w:sz w:val="22"/>
          <w:szCs w:val="22"/>
        </w:rPr>
        <w:t xml:space="preserve"> </w:t>
      </w:r>
      <w:r w:rsidRPr="0049503A">
        <w:rPr>
          <w:color w:val="000000" w:themeColor="text1"/>
          <w:sz w:val="22"/>
          <w:szCs w:val="22"/>
        </w:rPr>
        <w:t>registered as much as 35% higher at South Cadillac than at non-fire locales</w:t>
      </w:r>
      <w:r w:rsidR="00DC1ED5" w:rsidRPr="0049503A">
        <w:rPr>
          <w:color w:val="000000" w:themeColor="text1"/>
          <w:sz w:val="22"/>
          <w:szCs w:val="22"/>
        </w:rPr>
        <w:t xml:space="preserve">, a </w:t>
      </w:r>
      <w:proofErr w:type="gramStart"/>
      <w:r w:rsidR="00DC1ED5" w:rsidRPr="0049503A">
        <w:rPr>
          <w:color w:val="000000" w:themeColor="text1"/>
          <w:sz w:val="22"/>
          <w:szCs w:val="22"/>
        </w:rPr>
        <w:t>likely indicator</w:t>
      </w:r>
      <w:proofErr w:type="gramEnd"/>
      <w:r w:rsidR="00DC1ED5" w:rsidRPr="0049503A">
        <w:rPr>
          <w:color w:val="000000" w:themeColor="text1"/>
          <w:sz w:val="22"/>
          <w:szCs w:val="22"/>
        </w:rPr>
        <w:t xml:space="preserve"> of post-fire recovery. </w:t>
      </w:r>
      <w:commentRangeEnd w:id="137"/>
      <w:r w:rsidR="0099651C">
        <w:rPr>
          <w:rStyle w:val="CommentReference"/>
        </w:rPr>
        <w:commentReference w:id="137"/>
      </w:r>
      <w:r w:rsidRPr="0049503A">
        <w:rPr>
          <w:color w:val="000000" w:themeColor="text1"/>
          <w:sz w:val="22"/>
          <w:szCs w:val="22"/>
        </w:rPr>
        <w:t>These results are consistent with findings by others in New Jersey (</w:t>
      </w:r>
      <w:proofErr w:type="spellStart"/>
      <w:r w:rsidRPr="0049503A">
        <w:rPr>
          <w:color w:val="000000" w:themeColor="text1"/>
          <w:sz w:val="22"/>
          <w:szCs w:val="22"/>
        </w:rPr>
        <w:t>Renninger</w:t>
      </w:r>
      <w:proofErr w:type="spellEnd"/>
      <w:r w:rsidRPr="0049503A">
        <w:rPr>
          <w:color w:val="000000" w:themeColor="text1"/>
          <w:sz w:val="22"/>
          <w:szCs w:val="22"/>
        </w:rPr>
        <w:t xml:space="preserve"> </w:t>
      </w:r>
      <w:r w:rsidRPr="0049503A">
        <w:rPr>
          <w:i/>
          <w:iCs/>
          <w:color w:val="000000" w:themeColor="text1"/>
          <w:sz w:val="22"/>
          <w:szCs w:val="22"/>
        </w:rPr>
        <w:t>et al</w:t>
      </w:r>
      <w:r w:rsidRPr="0049503A">
        <w:rPr>
          <w:color w:val="000000" w:themeColor="text1"/>
          <w:sz w:val="22"/>
          <w:szCs w:val="22"/>
        </w:rPr>
        <w:t xml:space="preserve"> 2013; </w:t>
      </w:r>
      <w:proofErr w:type="spellStart"/>
      <w:r w:rsidRPr="0049503A">
        <w:rPr>
          <w:color w:val="000000" w:themeColor="text1"/>
          <w:sz w:val="22"/>
          <w:szCs w:val="22"/>
        </w:rPr>
        <w:t>Alkañiz</w:t>
      </w:r>
      <w:proofErr w:type="spellEnd"/>
      <w:r w:rsidRPr="0049503A">
        <w:rPr>
          <w:color w:val="000000" w:themeColor="text1"/>
          <w:sz w:val="22"/>
          <w:szCs w:val="22"/>
        </w:rPr>
        <w:t xml:space="preserve"> </w:t>
      </w:r>
      <w:r w:rsidRPr="0049503A">
        <w:rPr>
          <w:i/>
          <w:color w:val="000000" w:themeColor="text1"/>
          <w:sz w:val="22"/>
          <w:szCs w:val="22"/>
        </w:rPr>
        <w:t>et al</w:t>
      </w:r>
      <w:r w:rsidRPr="0049503A">
        <w:rPr>
          <w:color w:val="000000" w:themeColor="text1"/>
          <w:sz w:val="22"/>
          <w:szCs w:val="22"/>
        </w:rPr>
        <w:t xml:space="preserve"> 2018).  Elevation is a key factor and we noted previously that foliar Zn availability was higher at lower elevations at Mt. Desert Island; this was consistent with findings by others in another New Jersey investigation (</w:t>
      </w:r>
      <w:proofErr w:type="spellStart"/>
      <w:r w:rsidRPr="0049503A">
        <w:rPr>
          <w:color w:val="000000" w:themeColor="text1"/>
          <w:sz w:val="22"/>
          <w:szCs w:val="22"/>
        </w:rPr>
        <w:t>Kolker</w:t>
      </w:r>
      <w:proofErr w:type="spellEnd"/>
      <w:r w:rsidRPr="0049503A">
        <w:rPr>
          <w:color w:val="000000" w:themeColor="text1"/>
          <w:sz w:val="22"/>
          <w:szCs w:val="22"/>
        </w:rPr>
        <w:t xml:space="preserve"> </w:t>
      </w:r>
      <w:r w:rsidRPr="0049503A">
        <w:rPr>
          <w:i/>
          <w:color w:val="000000" w:themeColor="text1"/>
          <w:sz w:val="22"/>
          <w:szCs w:val="22"/>
        </w:rPr>
        <w:t>et al</w:t>
      </w:r>
      <w:r w:rsidRPr="0049503A">
        <w:rPr>
          <w:color w:val="000000" w:themeColor="text1"/>
          <w:sz w:val="22"/>
          <w:szCs w:val="22"/>
        </w:rPr>
        <w:t xml:space="preserve"> 2013). </w:t>
      </w:r>
      <w:commentRangeStart w:id="139"/>
      <w:r w:rsidR="00B86FF4" w:rsidRPr="0049503A">
        <w:rPr>
          <w:color w:val="000000" w:themeColor="text1"/>
          <w:sz w:val="22"/>
          <w:szCs w:val="22"/>
        </w:rPr>
        <w:t xml:space="preserve">Our findings led us to </w:t>
      </w:r>
      <w:proofErr w:type="gramStart"/>
      <w:r w:rsidR="00B86FF4" w:rsidRPr="0049503A">
        <w:rPr>
          <w:color w:val="000000" w:themeColor="text1"/>
          <w:sz w:val="22"/>
          <w:szCs w:val="22"/>
        </w:rPr>
        <w:t>speculate</w:t>
      </w:r>
      <w:proofErr w:type="gramEnd"/>
      <w:r w:rsidR="00B86FF4" w:rsidRPr="0049503A">
        <w:rPr>
          <w:color w:val="000000" w:themeColor="text1"/>
          <w:sz w:val="22"/>
          <w:szCs w:val="22"/>
        </w:rPr>
        <w:t xml:space="preserve"> that</w:t>
      </w:r>
      <w:r w:rsidR="00C748E1" w:rsidRPr="0049503A">
        <w:rPr>
          <w:color w:val="000000" w:themeColor="text1"/>
          <w:sz w:val="22"/>
          <w:szCs w:val="22"/>
        </w:rPr>
        <w:t xml:space="preserve"> </w:t>
      </w:r>
      <w:r w:rsidR="00F3370C" w:rsidRPr="0049503A">
        <w:rPr>
          <w:color w:val="000000" w:themeColor="text1"/>
          <w:sz w:val="22"/>
          <w:szCs w:val="22"/>
        </w:rPr>
        <w:t>persistence capacity</w:t>
      </w:r>
      <w:r w:rsidR="00C748E1" w:rsidRPr="0049503A">
        <w:rPr>
          <w:color w:val="000000" w:themeColor="text1"/>
          <w:sz w:val="22"/>
          <w:szCs w:val="22"/>
        </w:rPr>
        <w:t xml:space="preserve"> may be </w:t>
      </w:r>
      <w:r w:rsidR="00B86FF4" w:rsidRPr="0049503A">
        <w:rPr>
          <w:color w:val="000000" w:themeColor="text1"/>
          <w:sz w:val="22"/>
          <w:szCs w:val="22"/>
        </w:rPr>
        <w:t>tied to</w:t>
      </w:r>
      <w:r w:rsidR="00C748E1" w:rsidRPr="0049503A">
        <w:rPr>
          <w:color w:val="000000" w:themeColor="text1"/>
          <w:sz w:val="22"/>
          <w:szCs w:val="22"/>
        </w:rPr>
        <w:t xml:space="preserve"> higher </w:t>
      </w:r>
      <w:r w:rsidR="00C748E1" w:rsidRPr="0049503A">
        <w:rPr>
          <w:bCs/>
          <w:iCs/>
          <w:color w:val="000000" w:themeColor="text1"/>
          <w:sz w:val="22"/>
          <w:szCs w:val="22"/>
          <w:lang w:val="en"/>
        </w:rPr>
        <w:t>concentrations of foliar Ca</w:t>
      </w:r>
      <w:r w:rsidR="00C748E1" w:rsidRPr="0049503A">
        <w:rPr>
          <w:color w:val="000000" w:themeColor="text1"/>
          <w:sz w:val="22"/>
          <w:szCs w:val="22"/>
          <w:shd w:val="clear" w:color="auto" w:fill="FFFFFF"/>
          <w:vertAlign w:val="superscript"/>
        </w:rPr>
        <w:t>2+</w:t>
      </w:r>
      <w:r w:rsidR="001D2506" w:rsidRPr="0049503A">
        <w:rPr>
          <w:bCs/>
          <w:iCs/>
          <w:color w:val="000000" w:themeColor="text1"/>
          <w:sz w:val="22"/>
          <w:szCs w:val="22"/>
          <w:lang w:val="en"/>
        </w:rPr>
        <w:t xml:space="preserve"> and</w:t>
      </w:r>
      <w:r w:rsidR="00C748E1" w:rsidRPr="0049503A">
        <w:rPr>
          <w:bCs/>
          <w:iCs/>
          <w:color w:val="000000" w:themeColor="text1"/>
          <w:sz w:val="22"/>
          <w:szCs w:val="22"/>
          <w:lang w:val="en"/>
        </w:rPr>
        <w:t xml:space="preserve"> K</w:t>
      </w:r>
      <w:r w:rsidR="00C748E1" w:rsidRPr="0049503A">
        <w:rPr>
          <w:color w:val="000000" w:themeColor="text1"/>
          <w:sz w:val="22"/>
          <w:szCs w:val="22"/>
          <w:shd w:val="clear" w:color="auto" w:fill="FFFFFF"/>
          <w:vertAlign w:val="superscript"/>
        </w:rPr>
        <w:t>+</w:t>
      </w:r>
      <w:r w:rsidR="001D2506" w:rsidRPr="0049503A">
        <w:rPr>
          <w:bCs/>
          <w:iCs/>
          <w:color w:val="000000" w:themeColor="text1"/>
          <w:sz w:val="22"/>
          <w:szCs w:val="22"/>
          <w:lang w:val="en"/>
        </w:rPr>
        <w:t xml:space="preserve"> but recovery capacity was more likely connected to higher</w:t>
      </w:r>
      <w:r w:rsidR="00C748E1" w:rsidRPr="0049503A">
        <w:rPr>
          <w:bCs/>
          <w:iCs/>
          <w:color w:val="000000" w:themeColor="text1"/>
          <w:sz w:val="22"/>
          <w:szCs w:val="22"/>
          <w:lang w:val="en"/>
        </w:rPr>
        <w:t xml:space="preserve"> P</w:t>
      </w:r>
      <w:r w:rsidR="001D2506" w:rsidRPr="0049503A">
        <w:rPr>
          <w:bCs/>
          <w:iCs/>
          <w:color w:val="000000" w:themeColor="text1"/>
          <w:sz w:val="22"/>
          <w:szCs w:val="22"/>
          <w:lang w:val="en"/>
        </w:rPr>
        <w:t xml:space="preserve"> </w:t>
      </w:r>
      <w:r w:rsidR="00C748E1" w:rsidRPr="0049503A">
        <w:rPr>
          <w:bCs/>
          <w:iCs/>
          <w:color w:val="000000" w:themeColor="text1"/>
          <w:sz w:val="22"/>
          <w:szCs w:val="22"/>
          <w:lang w:val="en"/>
        </w:rPr>
        <w:t>(Mg</w:t>
      </w:r>
      <w:r w:rsidR="00C748E1" w:rsidRPr="0049503A">
        <w:rPr>
          <w:color w:val="000000" w:themeColor="text1"/>
          <w:sz w:val="22"/>
          <w:szCs w:val="22"/>
          <w:shd w:val="clear" w:color="auto" w:fill="FFFFFF"/>
          <w:vertAlign w:val="superscript"/>
        </w:rPr>
        <w:t>2+</w:t>
      </w:r>
      <w:r w:rsidR="00C748E1" w:rsidRPr="0049503A">
        <w:rPr>
          <w:bCs/>
          <w:iCs/>
          <w:color w:val="000000" w:themeColor="text1"/>
          <w:sz w:val="22"/>
          <w:szCs w:val="22"/>
          <w:lang w:val="en"/>
        </w:rPr>
        <w:t xml:space="preserve"> foliar availability was not significant in this study)</w:t>
      </w:r>
      <w:r w:rsidR="00DC1ED5" w:rsidRPr="0049503A">
        <w:rPr>
          <w:bCs/>
          <w:iCs/>
          <w:color w:val="000000" w:themeColor="text1"/>
          <w:sz w:val="22"/>
          <w:szCs w:val="22"/>
          <w:lang w:val="en"/>
        </w:rPr>
        <w:t xml:space="preserve"> as indicated above.</w:t>
      </w:r>
      <w:r w:rsidR="00DC1ED5" w:rsidRPr="0049503A">
        <w:rPr>
          <w:color w:val="000000" w:themeColor="text1"/>
          <w:sz w:val="22"/>
          <w:szCs w:val="22"/>
        </w:rPr>
        <w:t xml:space="preserve"> </w:t>
      </w:r>
      <w:commentRangeEnd w:id="139"/>
      <w:r w:rsidR="0016671E">
        <w:rPr>
          <w:rStyle w:val="CommentReference"/>
        </w:rPr>
        <w:commentReference w:id="139"/>
      </w:r>
    </w:p>
    <w:p w14:paraId="20BCD90D" w14:textId="77777777" w:rsidR="00C748E1" w:rsidRPr="0049503A" w:rsidRDefault="00C748E1" w:rsidP="0049503A">
      <w:pPr>
        <w:spacing w:line="276" w:lineRule="auto"/>
        <w:jc w:val="both"/>
        <w:rPr>
          <w:color w:val="000000" w:themeColor="text1"/>
          <w:sz w:val="22"/>
          <w:szCs w:val="22"/>
        </w:rPr>
      </w:pPr>
      <w:bookmarkStart w:id="140" w:name="_Hlk58130742"/>
    </w:p>
    <w:bookmarkEnd w:id="124"/>
    <w:p w14:paraId="30A58E07" w14:textId="3F5A9B71" w:rsidR="00DD04C3" w:rsidRPr="0049503A" w:rsidRDefault="00E90DD7" w:rsidP="0049503A">
      <w:pPr>
        <w:spacing w:line="276" w:lineRule="auto"/>
        <w:jc w:val="both"/>
        <w:rPr>
          <w:bCs/>
          <w:color w:val="000000" w:themeColor="text1"/>
          <w:kern w:val="36"/>
          <w:sz w:val="22"/>
          <w:szCs w:val="22"/>
        </w:rPr>
      </w:pPr>
      <w:r w:rsidRPr="0049503A">
        <w:rPr>
          <w:color w:val="000000" w:themeColor="text1"/>
          <w:sz w:val="22"/>
          <w:szCs w:val="22"/>
        </w:rPr>
        <w:t xml:space="preserve">Climate is </w:t>
      </w:r>
      <w:proofErr w:type="gramStart"/>
      <w:r w:rsidRPr="0049503A">
        <w:rPr>
          <w:color w:val="000000" w:themeColor="text1"/>
          <w:sz w:val="22"/>
          <w:szCs w:val="22"/>
        </w:rPr>
        <w:t>likely the</w:t>
      </w:r>
      <w:proofErr w:type="gramEnd"/>
      <w:r w:rsidRPr="0049503A">
        <w:rPr>
          <w:color w:val="000000" w:themeColor="text1"/>
          <w:sz w:val="22"/>
          <w:szCs w:val="22"/>
        </w:rPr>
        <w:t xml:space="preserve"> final arbiter of </w:t>
      </w:r>
      <w:r w:rsidRPr="0049503A">
        <w:rPr>
          <w:bCs/>
          <w:color w:val="000000" w:themeColor="text1"/>
          <w:sz w:val="22"/>
          <w:szCs w:val="22"/>
        </w:rPr>
        <w:t>decline</w:t>
      </w:r>
      <w:r w:rsidRPr="0049503A">
        <w:rPr>
          <w:color w:val="000000" w:themeColor="text1"/>
          <w:sz w:val="22"/>
          <w:szCs w:val="22"/>
        </w:rPr>
        <w:t xml:space="preserve"> rather than stand-replacing fire disturbance in the case of long-term pitch pine livelihood. </w:t>
      </w:r>
      <w:r w:rsidR="00345813" w:rsidRPr="0049503A">
        <w:rPr>
          <w:bCs/>
          <w:color w:val="000000" w:themeColor="text1"/>
          <w:kern w:val="36"/>
          <w:sz w:val="22"/>
          <w:szCs w:val="22"/>
        </w:rPr>
        <w:t xml:space="preserve">Recent climate change models anticipate negative impact on future vegetative status at </w:t>
      </w:r>
      <w:r w:rsidR="00C437EC" w:rsidRPr="0049503A">
        <w:rPr>
          <w:color w:val="000000" w:themeColor="text1"/>
          <w:sz w:val="22"/>
          <w:szCs w:val="22"/>
        </w:rPr>
        <w:t xml:space="preserve">Mt. Desert Island </w:t>
      </w:r>
      <w:r w:rsidR="00345813" w:rsidRPr="0049503A">
        <w:rPr>
          <w:bCs/>
          <w:color w:val="000000" w:themeColor="text1"/>
          <w:kern w:val="36"/>
          <w:sz w:val="22"/>
          <w:szCs w:val="22"/>
        </w:rPr>
        <w:t xml:space="preserve">(Fernandez </w:t>
      </w:r>
      <w:r w:rsidR="00345813" w:rsidRPr="0049503A">
        <w:rPr>
          <w:bCs/>
          <w:i/>
          <w:iCs/>
          <w:color w:val="000000" w:themeColor="text1"/>
          <w:kern w:val="36"/>
          <w:sz w:val="22"/>
          <w:szCs w:val="22"/>
        </w:rPr>
        <w:t>et al</w:t>
      </w:r>
      <w:r w:rsidR="00345813" w:rsidRPr="0049503A">
        <w:rPr>
          <w:bCs/>
          <w:color w:val="000000" w:themeColor="text1"/>
          <w:kern w:val="36"/>
          <w:sz w:val="22"/>
          <w:szCs w:val="22"/>
        </w:rPr>
        <w:t xml:space="preserve"> 2015</w:t>
      </w:r>
      <w:proofErr w:type="gramStart"/>
      <w:r w:rsidR="00345813" w:rsidRPr="0049503A">
        <w:rPr>
          <w:bCs/>
          <w:color w:val="000000" w:themeColor="text1"/>
          <w:kern w:val="36"/>
          <w:sz w:val="22"/>
          <w:szCs w:val="22"/>
        </w:rPr>
        <w:t>)</w:t>
      </w:r>
      <w:proofErr w:type="gramEnd"/>
      <w:r w:rsidR="00345813" w:rsidRPr="0049503A">
        <w:rPr>
          <w:bCs/>
          <w:color w:val="000000" w:themeColor="text1"/>
          <w:kern w:val="36"/>
          <w:sz w:val="22"/>
          <w:szCs w:val="22"/>
        </w:rPr>
        <w:t xml:space="preserve"> but the</w:t>
      </w:r>
      <w:r w:rsidR="00A25E65" w:rsidRPr="0049503A">
        <w:rPr>
          <w:bCs/>
          <w:color w:val="000000" w:themeColor="text1"/>
          <w:kern w:val="36"/>
          <w:sz w:val="22"/>
          <w:szCs w:val="22"/>
        </w:rPr>
        <w:t>se</w:t>
      </w:r>
      <w:r w:rsidR="00345813" w:rsidRPr="0049503A">
        <w:rPr>
          <w:bCs/>
          <w:color w:val="000000" w:themeColor="text1"/>
          <w:kern w:val="36"/>
          <w:sz w:val="22"/>
          <w:szCs w:val="22"/>
        </w:rPr>
        <w:t xml:space="preserve"> do not specifically address the </w:t>
      </w:r>
      <w:del w:id="141" w:author="Risa" w:date="2021-04-27T15:50:00Z">
        <w:r w:rsidR="00345813" w:rsidRPr="0049503A" w:rsidDel="00EE2766">
          <w:rPr>
            <w:bCs/>
            <w:color w:val="000000" w:themeColor="text1"/>
            <w:kern w:val="36"/>
            <w:sz w:val="22"/>
            <w:szCs w:val="22"/>
          </w:rPr>
          <w:delText xml:space="preserve">vicissitudes </w:delText>
        </w:r>
      </w:del>
      <w:ins w:id="142" w:author="Risa" w:date="2021-04-27T15:50:00Z">
        <w:r w:rsidR="00EE2766">
          <w:rPr>
            <w:bCs/>
            <w:color w:val="000000" w:themeColor="text1"/>
            <w:kern w:val="36"/>
            <w:sz w:val="22"/>
            <w:szCs w:val="22"/>
          </w:rPr>
          <w:t>adaptability</w:t>
        </w:r>
        <w:r w:rsidR="00EE2766" w:rsidRPr="0049503A">
          <w:rPr>
            <w:bCs/>
            <w:color w:val="000000" w:themeColor="text1"/>
            <w:kern w:val="36"/>
            <w:sz w:val="22"/>
            <w:szCs w:val="22"/>
          </w:rPr>
          <w:t xml:space="preserve"> </w:t>
        </w:r>
      </w:ins>
      <w:r w:rsidR="00345813" w:rsidRPr="0049503A">
        <w:rPr>
          <w:bCs/>
          <w:color w:val="000000" w:themeColor="text1"/>
          <w:kern w:val="36"/>
          <w:sz w:val="22"/>
          <w:szCs w:val="22"/>
        </w:rPr>
        <w:t>of pitch pine</w:t>
      </w:r>
      <w:r w:rsidR="001569B3" w:rsidRPr="0049503A">
        <w:rPr>
          <w:bCs/>
          <w:color w:val="000000" w:themeColor="text1"/>
          <w:kern w:val="36"/>
          <w:sz w:val="22"/>
          <w:szCs w:val="22"/>
        </w:rPr>
        <w:t xml:space="preserve"> nor the extent to which plasticity </w:t>
      </w:r>
      <w:r w:rsidR="00D0266D" w:rsidRPr="0049503A">
        <w:rPr>
          <w:bCs/>
          <w:color w:val="000000" w:themeColor="text1"/>
          <w:kern w:val="36"/>
          <w:sz w:val="22"/>
          <w:szCs w:val="22"/>
        </w:rPr>
        <w:t xml:space="preserve">(Day </w:t>
      </w:r>
      <w:r w:rsidR="00D0266D" w:rsidRPr="0049503A">
        <w:rPr>
          <w:bCs/>
          <w:i/>
          <w:iCs/>
          <w:color w:val="000000" w:themeColor="text1"/>
          <w:kern w:val="36"/>
          <w:sz w:val="22"/>
          <w:szCs w:val="22"/>
        </w:rPr>
        <w:t>et al</w:t>
      </w:r>
      <w:r w:rsidR="00D0266D" w:rsidRPr="0049503A">
        <w:rPr>
          <w:bCs/>
          <w:color w:val="000000" w:themeColor="text1"/>
          <w:kern w:val="36"/>
          <w:sz w:val="22"/>
          <w:szCs w:val="22"/>
        </w:rPr>
        <w:t xml:space="preserve"> 201</w:t>
      </w:r>
      <w:r w:rsidR="000547B1" w:rsidRPr="0049503A">
        <w:rPr>
          <w:bCs/>
          <w:color w:val="000000" w:themeColor="text1"/>
          <w:kern w:val="36"/>
          <w:sz w:val="22"/>
          <w:szCs w:val="22"/>
        </w:rPr>
        <w:t>4</w:t>
      </w:r>
      <w:r w:rsidR="00D0266D" w:rsidRPr="0049503A">
        <w:rPr>
          <w:bCs/>
          <w:color w:val="000000" w:themeColor="text1"/>
          <w:kern w:val="36"/>
          <w:sz w:val="22"/>
          <w:szCs w:val="22"/>
        </w:rPr>
        <w:t xml:space="preserve">) </w:t>
      </w:r>
      <w:r w:rsidR="001569B3" w:rsidRPr="0049503A">
        <w:rPr>
          <w:bCs/>
          <w:color w:val="000000" w:themeColor="text1"/>
          <w:kern w:val="36"/>
          <w:sz w:val="22"/>
          <w:szCs w:val="22"/>
        </w:rPr>
        <w:t xml:space="preserve">is shaping tendency towards </w:t>
      </w:r>
      <w:r w:rsidR="00F3370C" w:rsidRPr="0049503A">
        <w:rPr>
          <w:color w:val="000000" w:themeColor="text1"/>
          <w:sz w:val="22"/>
          <w:szCs w:val="22"/>
        </w:rPr>
        <w:t>persistence capacity</w:t>
      </w:r>
      <w:r w:rsidR="00F3370C" w:rsidRPr="0049503A">
        <w:rPr>
          <w:bCs/>
          <w:color w:val="000000" w:themeColor="text1"/>
          <w:kern w:val="36"/>
          <w:sz w:val="22"/>
          <w:szCs w:val="22"/>
        </w:rPr>
        <w:t xml:space="preserve"> </w:t>
      </w:r>
      <w:r w:rsidR="00174550" w:rsidRPr="0049503A">
        <w:rPr>
          <w:bCs/>
          <w:color w:val="000000" w:themeColor="text1"/>
          <w:kern w:val="36"/>
          <w:sz w:val="22"/>
          <w:szCs w:val="22"/>
        </w:rPr>
        <w:t>or</w:t>
      </w:r>
      <w:r w:rsidR="001569B3" w:rsidRPr="0049503A">
        <w:rPr>
          <w:i/>
          <w:iCs/>
          <w:color w:val="000000" w:themeColor="text1"/>
          <w:sz w:val="22"/>
          <w:szCs w:val="22"/>
        </w:rPr>
        <w:t xml:space="preserve"> </w:t>
      </w:r>
      <w:r w:rsidR="00F3370C" w:rsidRPr="0049503A">
        <w:rPr>
          <w:color w:val="000000" w:themeColor="text1"/>
          <w:sz w:val="22"/>
          <w:szCs w:val="22"/>
        </w:rPr>
        <w:t>recovery capacity</w:t>
      </w:r>
      <w:r w:rsidR="00345813" w:rsidRPr="0049503A">
        <w:rPr>
          <w:bCs/>
          <w:color w:val="000000" w:themeColor="text1"/>
          <w:kern w:val="36"/>
          <w:sz w:val="22"/>
          <w:szCs w:val="22"/>
        </w:rPr>
        <w:t xml:space="preserve">. </w:t>
      </w:r>
      <w:r w:rsidR="001569B3" w:rsidRPr="0049503A">
        <w:rPr>
          <w:color w:val="000000" w:themeColor="text1"/>
          <w:sz w:val="22"/>
          <w:szCs w:val="22"/>
        </w:rPr>
        <w:t xml:space="preserve">What has been clear for at least </w:t>
      </w:r>
      <w:r w:rsidR="00345813" w:rsidRPr="0049503A">
        <w:rPr>
          <w:color w:val="000000" w:themeColor="text1"/>
          <w:sz w:val="22"/>
          <w:szCs w:val="22"/>
        </w:rPr>
        <w:t>two decades</w:t>
      </w:r>
      <w:r w:rsidR="001569B3" w:rsidRPr="0049503A">
        <w:rPr>
          <w:color w:val="000000" w:themeColor="text1"/>
          <w:sz w:val="22"/>
          <w:szCs w:val="22"/>
        </w:rPr>
        <w:t xml:space="preserve"> is the effect of global climate change on ecophysiology traits.</w:t>
      </w:r>
      <w:r w:rsidR="00345813" w:rsidRPr="0049503A">
        <w:rPr>
          <w:color w:val="000000" w:themeColor="text1"/>
          <w:sz w:val="22"/>
          <w:szCs w:val="22"/>
        </w:rPr>
        <w:t xml:space="preserve"> Day</w:t>
      </w:r>
      <w:r w:rsidR="00C47820" w:rsidRPr="0049503A">
        <w:rPr>
          <w:color w:val="000000" w:themeColor="text1"/>
          <w:sz w:val="22"/>
          <w:szCs w:val="22"/>
        </w:rPr>
        <w:t>,</w:t>
      </w:r>
      <w:r w:rsidR="00345813" w:rsidRPr="0049503A">
        <w:rPr>
          <w:color w:val="000000" w:themeColor="text1"/>
          <w:sz w:val="22"/>
          <w:szCs w:val="22"/>
        </w:rPr>
        <w:t xml:space="preserve"> Greenwood and White (2001) found </w:t>
      </w:r>
      <w:ins w:id="143" w:author="Risa" w:date="2021-04-27T15:51:00Z">
        <w:r w:rsidR="007D691D">
          <w:rPr>
            <w:color w:val="000000" w:themeColor="text1"/>
            <w:sz w:val="22"/>
            <w:szCs w:val="22"/>
          </w:rPr>
          <w:t xml:space="preserve">that </w:t>
        </w:r>
      </w:ins>
      <w:r w:rsidR="00345813" w:rsidRPr="0049503A">
        <w:rPr>
          <w:color w:val="000000" w:themeColor="text1"/>
          <w:sz w:val="22"/>
          <w:szCs w:val="22"/>
        </w:rPr>
        <w:t xml:space="preserve">an uptick in annual </w:t>
      </w:r>
      <w:r w:rsidR="00345813" w:rsidRPr="0049503A">
        <w:rPr>
          <w:color w:val="000000" w:themeColor="text1"/>
          <w:sz w:val="22"/>
          <w:szCs w:val="22"/>
        </w:rPr>
        <w:lastRenderedPageBreak/>
        <w:t>temperatures signaled increased leaf-air vapor pressure deficits</w:t>
      </w:r>
      <w:ins w:id="144" w:author="Risa" w:date="2021-04-27T15:51:00Z">
        <w:r w:rsidR="007D691D">
          <w:rPr>
            <w:color w:val="000000" w:themeColor="text1"/>
            <w:sz w:val="22"/>
            <w:szCs w:val="22"/>
          </w:rPr>
          <w:t>,</w:t>
        </w:r>
      </w:ins>
      <w:r w:rsidR="00345813" w:rsidRPr="0049503A">
        <w:rPr>
          <w:color w:val="000000" w:themeColor="text1"/>
          <w:sz w:val="22"/>
          <w:szCs w:val="22"/>
        </w:rPr>
        <w:t xml:space="preserve"> which negatively impact</w:t>
      </w:r>
      <w:r w:rsidR="00C47820" w:rsidRPr="0049503A">
        <w:rPr>
          <w:color w:val="000000" w:themeColor="text1"/>
          <w:sz w:val="22"/>
          <w:szCs w:val="22"/>
        </w:rPr>
        <w:t>ed</w:t>
      </w:r>
      <w:r w:rsidR="00345813" w:rsidRPr="0049503A">
        <w:rPr>
          <w:color w:val="000000" w:themeColor="text1"/>
          <w:sz w:val="22"/>
          <w:szCs w:val="22"/>
        </w:rPr>
        <w:t xml:space="preserve"> pitch pine stomata response and limit</w:t>
      </w:r>
      <w:r w:rsidR="00C47820" w:rsidRPr="0049503A">
        <w:rPr>
          <w:color w:val="000000" w:themeColor="text1"/>
          <w:sz w:val="22"/>
          <w:szCs w:val="22"/>
        </w:rPr>
        <w:t>ed</w:t>
      </w:r>
      <w:r w:rsidR="00345813" w:rsidRPr="0049503A">
        <w:rPr>
          <w:color w:val="000000" w:themeColor="text1"/>
          <w:sz w:val="22"/>
          <w:szCs w:val="22"/>
        </w:rPr>
        <w:t xml:space="preserve"> gas exchange. In a related report, scientists </w:t>
      </w:r>
      <w:r w:rsidR="00A25E65" w:rsidRPr="0049503A">
        <w:rPr>
          <w:color w:val="000000" w:themeColor="text1"/>
          <w:sz w:val="22"/>
          <w:szCs w:val="22"/>
        </w:rPr>
        <w:t>found</w:t>
      </w:r>
      <w:r w:rsidR="00345813" w:rsidRPr="0049503A">
        <w:rPr>
          <w:color w:val="000000" w:themeColor="text1"/>
          <w:sz w:val="22"/>
          <w:szCs w:val="22"/>
        </w:rPr>
        <w:t xml:space="preserve"> warming trends (Kunkel </w:t>
      </w:r>
      <w:r w:rsidR="00345813" w:rsidRPr="0049503A">
        <w:rPr>
          <w:i/>
          <w:iCs/>
          <w:color w:val="000000" w:themeColor="text1"/>
          <w:sz w:val="22"/>
          <w:szCs w:val="22"/>
        </w:rPr>
        <w:t>et al</w:t>
      </w:r>
      <w:r w:rsidR="00345813" w:rsidRPr="0049503A">
        <w:rPr>
          <w:color w:val="000000" w:themeColor="text1"/>
          <w:sz w:val="22"/>
          <w:szCs w:val="22"/>
        </w:rPr>
        <w:t xml:space="preserve"> 2013) increase</w:t>
      </w:r>
      <w:r w:rsidR="00C47820" w:rsidRPr="0049503A">
        <w:rPr>
          <w:color w:val="000000" w:themeColor="text1"/>
          <w:sz w:val="22"/>
          <w:szCs w:val="22"/>
        </w:rPr>
        <w:t>d</w:t>
      </w:r>
      <w:r w:rsidR="00345813" w:rsidRPr="0049503A">
        <w:rPr>
          <w:color w:val="000000" w:themeColor="text1"/>
          <w:sz w:val="22"/>
          <w:szCs w:val="22"/>
        </w:rPr>
        <w:t xml:space="preserve"> pitch pine difficulties in reproduction (</w:t>
      </w:r>
      <w:proofErr w:type="spellStart"/>
      <w:r w:rsidR="00345813" w:rsidRPr="0049503A">
        <w:rPr>
          <w:color w:val="000000" w:themeColor="text1"/>
          <w:sz w:val="22"/>
          <w:szCs w:val="22"/>
        </w:rPr>
        <w:t>Ledig</w:t>
      </w:r>
      <w:proofErr w:type="spellEnd"/>
      <w:r w:rsidR="00345813" w:rsidRPr="0049503A">
        <w:rPr>
          <w:color w:val="000000" w:themeColor="text1"/>
          <w:sz w:val="22"/>
          <w:szCs w:val="22"/>
        </w:rPr>
        <w:t xml:space="preserve"> </w:t>
      </w:r>
      <w:proofErr w:type="spellStart"/>
      <w:r w:rsidR="00345813" w:rsidRPr="0049503A">
        <w:rPr>
          <w:iCs/>
          <w:color w:val="000000" w:themeColor="text1"/>
          <w:sz w:val="22"/>
          <w:szCs w:val="22"/>
        </w:rPr>
        <w:t>Smouse</w:t>
      </w:r>
      <w:proofErr w:type="spellEnd"/>
      <w:r w:rsidR="00345813" w:rsidRPr="0049503A">
        <w:rPr>
          <w:iCs/>
          <w:color w:val="000000" w:themeColor="text1"/>
          <w:sz w:val="22"/>
          <w:szCs w:val="22"/>
        </w:rPr>
        <w:t xml:space="preserve"> and </w:t>
      </w:r>
      <w:proofErr w:type="spellStart"/>
      <w:r w:rsidR="00345813" w:rsidRPr="0049503A">
        <w:rPr>
          <w:iCs/>
          <w:color w:val="000000" w:themeColor="text1"/>
          <w:sz w:val="22"/>
          <w:szCs w:val="22"/>
        </w:rPr>
        <w:t>Hom</w:t>
      </w:r>
      <w:proofErr w:type="spellEnd"/>
      <w:r w:rsidR="00345813" w:rsidRPr="0049503A">
        <w:rPr>
          <w:color w:val="000000" w:themeColor="text1"/>
          <w:sz w:val="22"/>
          <w:szCs w:val="22"/>
        </w:rPr>
        <w:t xml:space="preserve"> 2015). </w:t>
      </w:r>
      <w:bookmarkEnd w:id="140"/>
      <w:r w:rsidR="00345813" w:rsidRPr="0049503A">
        <w:rPr>
          <w:color w:val="000000" w:themeColor="text1"/>
          <w:sz w:val="22"/>
          <w:szCs w:val="22"/>
        </w:rPr>
        <w:t xml:space="preserve">This includes </w:t>
      </w:r>
      <w:r w:rsidR="00345813" w:rsidRPr="0049503A">
        <w:rPr>
          <w:bCs/>
          <w:color w:val="000000" w:themeColor="text1"/>
          <w:kern w:val="36"/>
          <w:sz w:val="22"/>
          <w:szCs w:val="22"/>
        </w:rPr>
        <w:t xml:space="preserve">weather-related effects such as </w:t>
      </w:r>
      <w:r w:rsidR="00345813" w:rsidRPr="0049503A">
        <w:rPr>
          <w:color w:val="000000" w:themeColor="text1"/>
          <w:sz w:val="22"/>
          <w:szCs w:val="22"/>
        </w:rPr>
        <w:t>episodic drought, harsh winds</w:t>
      </w:r>
      <w:ins w:id="145" w:author="Risa" w:date="2021-04-27T15:51:00Z">
        <w:r w:rsidR="008A5CF5">
          <w:rPr>
            <w:color w:val="000000" w:themeColor="text1"/>
            <w:sz w:val="22"/>
            <w:szCs w:val="22"/>
          </w:rPr>
          <w:t>,</w:t>
        </w:r>
      </w:ins>
      <w:r w:rsidR="00345813" w:rsidRPr="0049503A">
        <w:rPr>
          <w:color w:val="000000" w:themeColor="text1"/>
          <w:sz w:val="22"/>
          <w:szCs w:val="22"/>
        </w:rPr>
        <w:t xml:space="preserve"> and salt spray (Schmitt 2015; Fernandez </w:t>
      </w:r>
      <w:r w:rsidR="00345813" w:rsidRPr="0049503A">
        <w:rPr>
          <w:i/>
          <w:iCs/>
          <w:color w:val="000000" w:themeColor="text1"/>
          <w:sz w:val="22"/>
          <w:szCs w:val="22"/>
        </w:rPr>
        <w:t>et al</w:t>
      </w:r>
      <w:r w:rsidR="00345813" w:rsidRPr="0049503A">
        <w:rPr>
          <w:color w:val="000000" w:themeColor="text1"/>
          <w:sz w:val="22"/>
          <w:szCs w:val="22"/>
        </w:rPr>
        <w:t xml:space="preserve"> 2015)</w:t>
      </w:r>
      <w:ins w:id="146" w:author="Risa" w:date="2021-04-27T15:51:00Z">
        <w:r w:rsidR="008A5CF5">
          <w:rPr>
            <w:color w:val="000000" w:themeColor="text1"/>
            <w:sz w:val="22"/>
            <w:szCs w:val="22"/>
          </w:rPr>
          <w:t>,</w:t>
        </w:r>
      </w:ins>
      <w:r w:rsidR="00345813" w:rsidRPr="0049503A">
        <w:rPr>
          <w:color w:val="000000" w:themeColor="text1"/>
          <w:sz w:val="22"/>
          <w:szCs w:val="22"/>
        </w:rPr>
        <w:t xml:space="preserve"> </w:t>
      </w:r>
      <w:r w:rsidR="00C47820" w:rsidRPr="0049503A">
        <w:rPr>
          <w:color w:val="000000" w:themeColor="text1"/>
          <w:sz w:val="22"/>
          <w:szCs w:val="22"/>
        </w:rPr>
        <w:t xml:space="preserve">as well as conditions that increased </w:t>
      </w:r>
      <w:r w:rsidR="00345813" w:rsidRPr="0049503A">
        <w:rPr>
          <w:color w:val="000000" w:themeColor="text1"/>
          <w:sz w:val="22"/>
          <w:szCs w:val="22"/>
        </w:rPr>
        <w:t>cold intolerance (</w:t>
      </w:r>
      <w:proofErr w:type="spellStart"/>
      <w:r w:rsidR="00345813" w:rsidRPr="0049503A">
        <w:rPr>
          <w:color w:val="000000" w:themeColor="text1"/>
          <w:sz w:val="22"/>
          <w:szCs w:val="22"/>
        </w:rPr>
        <w:t>Berang</w:t>
      </w:r>
      <w:proofErr w:type="spellEnd"/>
      <w:r w:rsidR="00345813" w:rsidRPr="0049503A">
        <w:rPr>
          <w:color w:val="000000" w:themeColor="text1"/>
          <w:sz w:val="22"/>
          <w:szCs w:val="22"/>
        </w:rPr>
        <w:t xml:space="preserve"> and Steiner 1985).</w:t>
      </w:r>
      <w:r w:rsidR="00FF76EB" w:rsidRPr="0049503A">
        <w:rPr>
          <w:color w:val="000000" w:themeColor="text1"/>
          <w:sz w:val="22"/>
          <w:szCs w:val="22"/>
        </w:rPr>
        <w:t xml:space="preserve"> </w:t>
      </w:r>
      <w:r w:rsidR="00345813" w:rsidRPr="0049503A">
        <w:rPr>
          <w:color w:val="000000" w:themeColor="text1"/>
          <w:sz w:val="22"/>
          <w:szCs w:val="22"/>
        </w:rPr>
        <w:t xml:space="preserve">Increases in annual winter temperatures </w:t>
      </w:r>
      <w:r w:rsidR="00345813" w:rsidRPr="0049503A">
        <w:rPr>
          <w:bCs/>
          <w:color w:val="000000" w:themeColor="text1"/>
          <w:kern w:val="36"/>
          <w:sz w:val="22"/>
          <w:szCs w:val="22"/>
        </w:rPr>
        <w:t>(</w:t>
      </w:r>
      <w:proofErr w:type="spellStart"/>
      <w:r w:rsidR="00345813" w:rsidRPr="0049503A">
        <w:rPr>
          <w:bCs/>
          <w:color w:val="000000" w:themeColor="text1"/>
          <w:kern w:val="36"/>
          <w:sz w:val="22"/>
          <w:szCs w:val="22"/>
        </w:rPr>
        <w:t>Lesk</w:t>
      </w:r>
      <w:proofErr w:type="spellEnd"/>
      <w:r w:rsidR="00345813" w:rsidRPr="0049503A">
        <w:rPr>
          <w:bCs/>
          <w:color w:val="000000" w:themeColor="text1"/>
          <w:kern w:val="36"/>
          <w:sz w:val="22"/>
          <w:szCs w:val="22"/>
        </w:rPr>
        <w:t xml:space="preserve"> </w:t>
      </w:r>
      <w:r w:rsidR="00345813" w:rsidRPr="0049503A">
        <w:rPr>
          <w:bCs/>
          <w:i/>
          <w:iCs/>
          <w:color w:val="000000" w:themeColor="text1"/>
          <w:kern w:val="36"/>
          <w:sz w:val="22"/>
          <w:szCs w:val="22"/>
        </w:rPr>
        <w:t>et al</w:t>
      </w:r>
      <w:r w:rsidR="00345813" w:rsidRPr="0049503A">
        <w:rPr>
          <w:bCs/>
          <w:color w:val="000000" w:themeColor="text1"/>
          <w:kern w:val="36"/>
          <w:sz w:val="22"/>
          <w:szCs w:val="22"/>
        </w:rPr>
        <w:t xml:space="preserve"> 2017) </w:t>
      </w:r>
      <w:r w:rsidR="00345813" w:rsidRPr="0049503A">
        <w:rPr>
          <w:color w:val="000000" w:themeColor="text1"/>
          <w:sz w:val="22"/>
          <w:szCs w:val="22"/>
        </w:rPr>
        <w:t>coupled with an absence of fire cause concern about a quite different disturbance—potential invasion within the next decade of a</w:t>
      </w:r>
      <w:r w:rsidRPr="0049503A">
        <w:rPr>
          <w:color w:val="000000" w:themeColor="text1"/>
          <w:sz w:val="22"/>
          <w:szCs w:val="22"/>
        </w:rPr>
        <w:t>n herbivore</w:t>
      </w:r>
      <w:r w:rsidR="00345813" w:rsidRPr="0049503A">
        <w:rPr>
          <w:color w:val="000000" w:themeColor="text1"/>
          <w:sz w:val="22"/>
          <w:szCs w:val="22"/>
        </w:rPr>
        <w:t>, Southern pine beetle (</w:t>
      </w:r>
      <w:proofErr w:type="spellStart"/>
      <w:r w:rsidR="00345813" w:rsidRPr="0049503A">
        <w:rPr>
          <w:i/>
          <w:iCs/>
          <w:color w:val="000000" w:themeColor="text1"/>
          <w:sz w:val="22"/>
          <w:szCs w:val="22"/>
        </w:rPr>
        <w:t>Dendroctonus</w:t>
      </w:r>
      <w:proofErr w:type="spellEnd"/>
      <w:r w:rsidR="00345813" w:rsidRPr="0049503A">
        <w:rPr>
          <w:i/>
          <w:iCs/>
          <w:color w:val="000000" w:themeColor="text1"/>
          <w:sz w:val="22"/>
          <w:szCs w:val="22"/>
        </w:rPr>
        <w:t xml:space="preserve"> frontalis</w:t>
      </w:r>
      <w:ins w:id="147" w:author="Risa" w:date="2021-04-27T15:52:00Z">
        <w:r w:rsidR="008A5CF5">
          <w:rPr>
            <w:i/>
            <w:iCs/>
            <w:color w:val="000000" w:themeColor="text1"/>
            <w:sz w:val="22"/>
            <w:szCs w:val="22"/>
          </w:rPr>
          <w:t>,</w:t>
        </w:r>
      </w:ins>
      <w:r w:rsidR="00345813" w:rsidRPr="0049503A">
        <w:rPr>
          <w:color w:val="000000" w:themeColor="text1"/>
          <w:sz w:val="22"/>
          <w:szCs w:val="22"/>
        </w:rPr>
        <w:t xml:space="preserve"> </w:t>
      </w:r>
      <w:del w:id="148" w:author="Risa" w:date="2021-04-27T15:52:00Z">
        <w:r w:rsidR="00345813" w:rsidRPr="0049503A" w:rsidDel="008A5CF5">
          <w:rPr>
            <w:color w:val="000000" w:themeColor="text1"/>
            <w:sz w:val="22"/>
            <w:szCs w:val="22"/>
          </w:rPr>
          <w:delText>Zimmer</w:delText>
        </w:r>
        <w:r w:rsidR="00230881" w:rsidRPr="0049503A" w:rsidDel="008A5CF5">
          <w:rPr>
            <w:color w:val="000000" w:themeColor="text1"/>
            <w:sz w:val="22"/>
            <w:szCs w:val="22"/>
          </w:rPr>
          <w:delText xml:space="preserve"> or ‘</w:delText>
        </w:r>
      </w:del>
      <w:r w:rsidR="00230881" w:rsidRPr="0049503A">
        <w:rPr>
          <w:color w:val="000000" w:themeColor="text1"/>
          <w:sz w:val="22"/>
          <w:szCs w:val="22"/>
        </w:rPr>
        <w:t>SPB</w:t>
      </w:r>
      <w:del w:id="149" w:author="Risa" w:date="2021-04-27T15:52:00Z">
        <w:r w:rsidR="00230881" w:rsidRPr="0049503A" w:rsidDel="008A5CF5">
          <w:rPr>
            <w:color w:val="000000" w:themeColor="text1"/>
            <w:sz w:val="22"/>
            <w:szCs w:val="22"/>
          </w:rPr>
          <w:delText>’</w:delText>
        </w:r>
      </w:del>
      <w:r w:rsidR="00345813" w:rsidRPr="0049503A">
        <w:rPr>
          <w:color w:val="000000" w:themeColor="text1"/>
          <w:sz w:val="22"/>
          <w:szCs w:val="22"/>
        </w:rPr>
        <w:t xml:space="preserve">). </w:t>
      </w:r>
      <w:r w:rsidR="00230881" w:rsidRPr="0049503A">
        <w:rPr>
          <w:color w:val="000000" w:themeColor="text1"/>
          <w:sz w:val="22"/>
          <w:szCs w:val="22"/>
        </w:rPr>
        <w:t>Although deer brows</w:t>
      </w:r>
      <w:ins w:id="150" w:author="Risa" w:date="2021-04-27T15:51:00Z">
        <w:r w:rsidR="008A5CF5">
          <w:rPr>
            <w:color w:val="000000" w:themeColor="text1"/>
            <w:sz w:val="22"/>
            <w:szCs w:val="22"/>
          </w:rPr>
          <w:t>ing</w:t>
        </w:r>
      </w:ins>
      <w:del w:id="151" w:author="Risa" w:date="2021-04-27T15:51:00Z">
        <w:r w:rsidR="00230881" w:rsidRPr="0049503A" w:rsidDel="008A5CF5">
          <w:rPr>
            <w:color w:val="000000" w:themeColor="text1"/>
            <w:sz w:val="22"/>
            <w:szCs w:val="22"/>
          </w:rPr>
          <w:delText>e</w:delText>
        </w:r>
      </w:del>
      <w:r w:rsidR="00230881" w:rsidRPr="0049503A">
        <w:rPr>
          <w:color w:val="000000" w:themeColor="text1"/>
          <w:sz w:val="22"/>
          <w:szCs w:val="22"/>
        </w:rPr>
        <w:t xml:space="preserve"> and rodent damage </w:t>
      </w:r>
      <w:r w:rsidR="00A50AD7" w:rsidRPr="0049503A">
        <w:rPr>
          <w:color w:val="000000" w:themeColor="text1"/>
          <w:sz w:val="22"/>
          <w:szCs w:val="22"/>
        </w:rPr>
        <w:t>(</w:t>
      </w:r>
      <w:proofErr w:type="spellStart"/>
      <w:r w:rsidR="00A50AD7" w:rsidRPr="0049503A">
        <w:rPr>
          <w:color w:val="000000" w:themeColor="text1"/>
          <w:sz w:val="22"/>
          <w:szCs w:val="22"/>
        </w:rPr>
        <w:t>Ledig</w:t>
      </w:r>
      <w:proofErr w:type="spellEnd"/>
      <w:r w:rsidR="00A50AD7" w:rsidRPr="0049503A">
        <w:rPr>
          <w:color w:val="000000" w:themeColor="text1"/>
          <w:sz w:val="22"/>
          <w:szCs w:val="22"/>
        </w:rPr>
        <w:t xml:space="preserve"> </w:t>
      </w:r>
      <w:r w:rsidR="00A50AD7" w:rsidRPr="0049503A">
        <w:rPr>
          <w:i/>
          <w:iCs/>
          <w:color w:val="000000" w:themeColor="text1"/>
          <w:sz w:val="22"/>
          <w:szCs w:val="22"/>
        </w:rPr>
        <w:t>et al</w:t>
      </w:r>
      <w:r w:rsidR="00A50AD7" w:rsidRPr="0049503A">
        <w:rPr>
          <w:color w:val="000000" w:themeColor="text1"/>
          <w:sz w:val="22"/>
          <w:szCs w:val="22"/>
        </w:rPr>
        <w:t xml:space="preserve"> 2013) </w:t>
      </w:r>
      <w:r w:rsidR="00230881" w:rsidRPr="0049503A">
        <w:rPr>
          <w:color w:val="000000" w:themeColor="text1"/>
          <w:sz w:val="22"/>
          <w:szCs w:val="22"/>
        </w:rPr>
        <w:t xml:space="preserve">historically impeded </w:t>
      </w:r>
      <w:r w:rsidR="00E90D60" w:rsidRPr="0049503A">
        <w:rPr>
          <w:color w:val="000000" w:themeColor="text1"/>
          <w:sz w:val="22"/>
          <w:szCs w:val="22"/>
        </w:rPr>
        <w:t xml:space="preserve">tree </w:t>
      </w:r>
      <w:r w:rsidR="00230881" w:rsidRPr="0049503A">
        <w:rPr>
          <w:color w:val="000000" w:themeColor="text1"/>
          <w:sz w:val="22"/>
          <w:szCs w:val="22"/>
        </w:rPr>
        <w:t>survival in pine barrens, SPB</w:t>
      </w:r>
      <w:r w:rsidR="00345813" w:rsidRPr="0049503A">
        <w:rPr>
          <w:color w:val="000000" w:themeColor="text1"/>
          <w:sz w:val="22"/>
          <w:szCs w:val="22"/>
        </w:rPr>
        <w:t xml:space="preserve"> </w:t>
      </w:r>
      <w:r w:rsidR="00E90D60" w:rsidRPr="0049503A">
        <w:rPr>
          <w:color w:val="000000" w:themeColor="text1"/>
          <w:sz w:val="22"/>
          <w:szCs w:val="22"/>
        </w:rPr>
        <w:t>has already paid a deadly visit to</w:t>
      </w:r>
      <w:r w:rsidR="00345813" w:rsidRPr="0049503A">
        <w:rPr>
          <w:color w:val="000000" w:themeColor="text1"/>
          <w:sz w:val="22"/>
          <w:szCs w:val="22"/>
        </w:rPr>
        <w:t xml:space="preserve"> </w:t>
      </w:r>
      <w:r w:rsidR="00E90D60" w:rsidRPr="0049503A">
        <w:rPr>
          <w:color w:val="000000" w:themeColor="text1"/>
          <w:sz w:val="22"/>
          <w:szCs w:val="22"/>
        </w:rPr>
        <w:t>Long Island</w:t>
      </w:r>
      <w:ins w:id="152" w:author="Risa" w:date="2021-04-27T15:52:00Z">
        <w:r w:rsidR="008A5CF5">
          <w:rPr>
            <w:color w:val="000000" w:themeColor="text1"/>
            <w:sz w:val="22"/>
            <w:szCs w:val="22"/>
          </w:rPr>
          <w:t>,</w:t>
        </w:r>
      </w:ins>
      <w:r w:rsidR="00E90D60" w:rsidRPr="0049503A">
        <w:rPr>
          <w:color w:val="000000" w:themeColor="text1"/>
          <w:sz w:val="22"/>
          <w:szCs w:val="22"/>
        </w:rPr>
        <w:t xml:space="preserve"> NY</w:t>
      </w:r>
      <w:r w:rsidR="00345813" w:rsidRPr="0049503A">
        <w:rPr>
          <w:color w:val="000000" w:themeColor="text1"/>
          <w:sz w:val="22"/>
          <w:szCs w:val="22"/>
        </w:rPr>
        <w:t xml:space="preserve"> (</w:t>
      </w:r>
      <w:proofErr w:type="spellStart"/>
      <w:r w:rsidR="00345813" w:rsidRPr="0049503A">
        <w:rPr>
          <w:color w:val="000000" w:themeColor="text1"/>
          <w:sz w:val="22"/>
          <w:szCs w:val="22"/>
        </w:rPr>
        <w:t>Dodds</w:t>
      </w:r>
      <w:proofErr w:type="spellEnd"/>
      <w:r w:rsidR="00345813" w:rsidRPr="0049503A">
        <w:rPr>
          <w:color w:val="000000" w:themeColor="text1"/>
          <w:sz w:val="22"/>
          <w:szCs w:val="22"/>
        </w:rPr>
        <w:t xml:space="preserve"> </w:t>
      </w:r>
      <w:r w:rsidR="00345813" w:rsidRPr="0049503A">
        <w:rPr>
          <w:i/>
          <w:iCs/>
          <w:color w:val="000000" w:themeColor="text1"/>
          <w:sz w:val="22"/>
          <w:szCs w:val="22"/>
        </w:rPr>
        <w:t xml:space="preserve">et al </w:t>
      </w:r>
      <w:r w:rsidR="00345813" w:rsidRPr="0049503A">
        <w:rPr>
          <w:color w:val="000000" w:themeColor="text1"/>
          <w:sz w:val="22"/>
          <w:szCs w:val="22"/>
        </w:rPr>
        <w:t xml:space="preserve">2018). Unless </w:t>
      </w:r>
      <w:del w:id="153" w:author="Risa" w:date="2021-04-27T15:52:00Z">
        <w:r w:rsidR="00345813" w:rsidRPr="0049503A" w:rsidDel="008A5CF5">
          <w:rPr>
            <w:color w:val="000000" w:themeColor="text1"/>
            <w:sz w:val="22"/>
            <w:szCs w:val="22"/>
          </w:rPr>
          <w:delText xml:space="preserve">its </w:delText>
        </w:r>
      </w:del>
      <w:ins w:id="154" w:author="Risa" w:date="2021-04-27T15:52:00Z">
        <w:r w:rsidR="008A5CF5">
          <w:rPr>
            <w:color w:val="000000" w:themeColor="text1"/>
            <w:sz w:val="22"/>
            <w:szCs w:val="22"/>
          </w:rPr>
          <w:t>SPB’s</w:t>
        </w:r>
        <w:r w:rsidR="008A5CF5" w:rsidRPr="0049503A">
          <w:rPr>
            <w:color w:val="000000" w:themeColor="text1"/>
            <w:sz w:val="22"/>
            <w:szCs w:val="22"/>
          </w:rPr>
          <w:t xml:space="preserve"> </w:t>
        </w:r>
      </w:ins>
      <w:r w:rsidR="00345813" w:rsidRPr="0049503A">
        <w:rPr>
          <w:color w:val="000000" w:themeColor="text1"/>
          <w:sz w:val="22"/>
          <w:szCs w:val="22"/>
        </w:rPr>
        <w:t xml:space="preserve">progress </w:t>
      </w:r>
      <w:proofErr w:type="gramStart"/>
      <w:r w:rsidR="00345813" w:rsidRPr="0049503A">
        <w:rPr>
          <w:color w:val="000000" w:themeColor="text1"/>
          <w:sz w:val="22"/>
          <w:szCs w:val="22"/>
        </w:rPr>
        <w:t>is deterred</w:t>
      </w:r>
      <w:proofErr w:type="gramEnd"/>
      <w:r w:rsidR="00345813" w:rsidRPr="0049503A">
        <w:rPr>
          <w:color w:val="000000" w:themeColor="text1"/>
          <w:sz w:val="22"/>
          <w:szCs w:val="22"/>
        </w:rPr>
        <w:t xml:space="preserve"> by other insect predators like double checkered </w:t>
      </w:r>
      <w:proofErr w:type="spellStart"/>
      <w:r w:rsidR="00345813" w:rsidRPr="0049503A">
        <w:rPr>
          <w:color w:val="000000" w:themeColor="text1"/>
          <w:sz w:val="22"/>
          <w:szCs w:val="22"/>
        </w:rPr>
        <w:t>clerid</w:t>
      </w:r>
      <w:proofErr w:type="spellEnd"/>
      <w:r w:rsidR="00345813" w:rsidRPr="0049503A">
        <w:rPr>
          <w:color w:val="000000" w:themeColor="text1"/>
          <w:sz w:val="22"/>
          <w:szCs w:val="22"/>
        </w:rPr>
        <w:t xml:space="preserve"> (</w:t>
      </w:r>
      <w:proofErr w:type="spellStart"/>
      <w:r w:rsidR="00345813" w:rsidRPr="0049503A">
        <w:rPr>
          <w:i/>
          <w:iCs/>
          <w:color w:val="000000" w:themeColor="text1"/>
          <w:sz w:val="22"/>
          <w:szCs w:val="22"/>
        </w:rPr>
        <w:t>Thanasimus</w:t>
      </w:r>
      <w:proofErr w:type="spellEnd"/>
      <w:r w:rsidR="00345813" w:rsidRPr="0049503A">
        <w:rPr>
          <w:i/>
          <w:iCs/>
          <w:color w:val="000000" w:themeColor="text1"/>
          <w:sz w:val="22"/>
          <w:szCs w:val="22"/>
        </w:rPr>
        <w:t xml:space="preserve"> </w:t>
      </w:r>
      <w:proofErr w:type="spellStart"/>
      <w:r w:rsidR="00345813" w:rsidRPr="0049503A">
        <w:rPr>
          <w:i/>
          <w:iCs/>
          <w:color w:val="000000" w:themeColor="text1"/>
          <w:sz w:val="22"/>
          <w:szCs w:val="22"/>
        </w:rPr>
        <w:t>dubius</w:t>
      </w:r>
      <w:proofErr w:type="spellEnd"/>
      <w:ins w:id="155" w:author="Risa" w:date="2021-04-27T15:52:00Z">
        <w:r w:rsidR="008A5CF5">
          <w:rPr>
            <w:color w:val="000000" w:themeColor="text1"/>
            <w:sz w:val="22"/>
            <w:szCs w:val="22"/>
          </w:rPr>
          <w:t xml:space="preserve">, </w:t>
        </w:r>
      </w:ins>
      <w:del w:id="156" w:author="Risa" w:date="2021-04-27T15:52:00Z">
        <w:r w:rsidR="00345813" w:rsidRPr="0049503A" w:rsidDel="008A5CF5">
          <w:rPr>
            <w:color w:val="000000" w:themeColor="text1"/>
            <w:sz w:val="22"/>
            <w:szCs w:val="22"/>
          </w:rPr>
          <w:delText>) (</w:delText>
        </w:r>
      </w:del>
      <w:r w:rsidR="00345813" w:rsidRPr="0049503A">
        <w:rPr>
          <w:color w:val="000000" w:themeColor="text1"/>
          <w:sz w:val="22"/>
          <w:szCs w:val="22"/>
          <w:shd w:val="clear" w:color="auto" w:fill="FEFEFE"/>
        </w:rPr>
        <w:t xml:space="preserve">Coulson and </w:t>
      </w:r>
      <w:proofErr w:type="spellStart"/>
      <w:r w:rsidR="00345813" w:rsidRPr="0049503A">
        <w:rPr>
          <w:color w:val="000000" w:themeColor="text1"/>
          <w:sz w:val="22"/>
          <w:szCs w:val="22"/>
          <w:shd w:val="clear" w:color="auto" w:fill="FEFEFE"/>
        </w:rPr>
        <w:t>Klepzig</w:t>
      </w:r>
      <w:proofErr w:type="spellEnd"/>
      <w:r w:rsidR="00345813" w:rsidRPr="0049503A">
        <w:rPr>
          <w:color w:val="000000" w:themeColor="text1"/>
          <w:sz w:val="22"/>
          <w:szCs w:val="22"/>
          <w:shd w:val="clear" w:color="auto" w:fill="FEFEFE"/>
        </w:rPr>
        <w:t xml:space="preserve"> 2011),</w:t>
      </w:r>
      <w:r w:rsidR="00345813" w:rsidRPr="0049503A">
        <w:rPr>
          <w:color w:val="000000" w:themeColor="text1"/>
          <w:sz w:val="22"/>
          <w:szCs w:val="22"/>
        </w:rPr>
        <w:t xml:space="preserve"> it is possible</w:t>
      </w:r>
      <w:r w:rsidR="00C47820" w:rsidRPr="0049503A">
        <w:rPr>
          <w:color w:val="000000" w:themeColor="text1"/>
          <w:sz w:val="22"/>
          <w:szCs w:val="22"/>
        </w:rPr>
        <w:t xml:space="preserve"> that</w:t>
      </w:r>
      <w:r w:rsidR="00345813" w:rsidRPr="0049503A">
        <w:rPr>
          <w:color w:val="000000" w:themeColor="text1"/>
          <w:sz w:val="22"/>
          <w:szCs w:val="22"/>
        </w:rPr>
        <w:t xml:space="preserve"> pitch pines along with understory plants, </w:t>
      </w:r>
      <w:r w:rsidR="00345813" w:rsidRPr="0049503A">
        <w:rPr>
          <w:bCs/>
          <w:color w:val="000000" w:themeColor="text1"/>
          <w:kern w:val="36"/>
          <w:sz w:val="22"/>
          <w:szCs w:val="22"/>
        </w:rPr>
        <w:t>butterflies</w:t>
      </w:r>
      <w:ins w:id="157" w:author="Risa" w:date="2021-04-27T15:52:00Z">
        <w:r w:rsidR="008A5CF5">
          <w:rPr>
            <w:bCs/>
            <w:color w:val="000000" w:themeColor="text1"/>
            <w:kern w:val="36"/>
            <w:sz w:val="22"/>
            <w:szCs w:val="22"/>
          </w:rPr>
          <w:t>,</w:t>
        </w:r>
      </w:ins>
      <w:r w:rsidR="00345813" w:rsidRPr="0049503A">
        <w:rPr>
          <w:bCs/>
          <w:color w:val="000000" w:themeColor="text1"/>
          <w:kern w:val="36"/>
          <w:sz w:val="22"/>
          <w:szCs w:val="22"/>
        </w:rPr>
        <w:t xml:space="preserve"> and moth members of the Acadia ecosystem will suffer the same fate experience</w:t>
      </w:r>
      <w:r w:rsidR="00230881" w:rsidRPr="0049503A">
        <w:rPr>
          <w:bCs/>
          <w:color w:val="000000" w:themeColor="text1"/>
          <w:kern w:val="36"/>
          <w:sz w:val="22"/>
          <w:szCs w:val="22"/>
        </w:rPr>
        <w:t>d</w:t>
      </w:r>
      <w:r w:rsidR="00345813" w:rsidRPr="0049503A">
        <w:rPr>
          <w:bCs/>
          <w:color w:val="000000" w:themeColor="text1"/>
          <w:kern w:val="36"/>
          <w:sz w:val="22"/>
          <w:szCs w:val="22"/>
        </w:rPr>
        <w:t xml:space="preserve"> in more southerly locations (</w:t>
      </w:r>
      <w:proofErr w:type="spellStart"/>
      <w:r w:rsidR="00345813" w:rsidRPr="0049503A">
        <w:rPr>
          <w:bCs/>
          <w:color w:val="000000" w:themeColor="text1"/>
          <w:kern w:val="36"/>
          <w:sz w:val="22"/>
          <w:szCs w:val="22"/>
        </w:rPr>
        <w:t>Lesk</w:t>
      </w:r>
      <w:proofErr w:type="spellEnd"/>
      <w:r w:rsidR="00345813" w:rsidRPr="0049503A">
        <w:rPr>
          <w:bCs/>
          <w:color w:val="000000" w:themeColor="text1"/>
          <w:kern w:val="36"/>
          <w:sz w:val="22"/>
          <w:szCs w:val="22"/>
        </w:rPr>
        <w:t xml:space="preserve"> </w:t>
      </w:r>
      <w:r w:rsidR="00345813" w:rsidRPr="0049503A">
        <w:rPr>
          <w:bCs/>
          <w:i/>
          <w:iCs/>
          <w:color w:val="000000" w:themeColor="text1"/>
          <w:kern w:val="36"/>
          <w:sz w:val="22"/>
          <w:szCs w:val="22"/>
        </w:rPr>
        <w:t>et al</w:t>
      </w:r>
      <w:r w:rsidR="00345813" w:rsidRPr="0049503A">
        <w:rPr>
          <w:bCs/>
          <w:color w:val="000000" w:themeColor="text1"/>
          <w:kern w:val="36"/>
          <w:sz w:val="22"/>
          <w:szCs w:val="22"/>
        </w:rPr>
        <w:t xml:space="preserve"> 2017). </w:t>
      </w:r>
      <w:r w:rsidRPr="0049503A">
        <w:rPr>
          <w:color w:val="000000" w:themeColor="text1"/>
          <w:sz w:val="22"/>
          <w:szCs w:val="22"/>
        </w:rPr>
        <w:t xml:space="preserve">According to several authors (Day </w:t>
      </w:r>
      <w:r w:rsidRPr="0049503A">
        <w:rPr>
          <w:i/>
          <w:iCs/>
          <w:color w:val="000000" w:themeColor="text1"/>
          <w:sz w:val="22"/>
          <w:szCs w:val="22"/>
        </w:rPr>
        <w:t>et al</w:t>
      </w:r>
      <w:r w:rsidRPr="0049503A">
        <w:rPr>
          <w:color w:val="000000" w:themeColor="text1"/>
          <w:sz w:val="22"/>
          <w:szCs w:val="22"/>
        </w:rPr>
        <w:t xml:space="preserve"> 2005; Lee </w:t>
      </w:r>
      <w:r w:rsidRPr="0049503A">
        <w:rPr>
          <w:i/>
          <w:iCs/>
          <w:color w:val="000000" w:themeColor="text1"/>
          <w:sz w:val="22"/>
          <w:szCs w:val="22"/>
        </w:rPr>
        <w:t>et al</w:t>
      </w:r>
      <w:r w:rsidRPr="0049503A">
        <w:rPr>
          <w:color w:val="000000" w:themeColor="text1"/>
          <w:sz w:val="22"/>
          <w:szCs w:val="22"/>
        </w:rPr>
        <w:t xml:space="preserve"> 2019)</w:t>
      </w:r>
      <w:ins w:id="158" w:author="Risa" w:date="2021-04-27T15:53:00Z">
        <w:r w:rsidR="008A5CF5">
          <w:rPr>
            <w:color w:val="000000" w:themeColor="text1"/>
            <w:sz w:val="22"/>
            <w:szCs w:val="22"/>
          </w:rPr>
          <w:t>,</w:t>
        </w:r>
      </w:ins>
      <w:r w:rsidRPr="0049503A">
        <w:rPr>
          <w:color w:val="000000" w:themeColor="text1"/>
          <w:sz w:val="22"/>
          <w:szCs w:val="22"/>
        </w:rPr>
        <w:t xml:space="preserve"> warming climate </w:t>
      </w:r>
      <w:proofErr w:type="gramStart"/>
      <w:r w:rsidRPr="0049503A">
        <w:rPr>
          <w:color w:val="000000" w:themeColor="text1"/>
          <w:sz w:val="22"/>
          <w:szCs w:val="22"/>
        </w:rPr>
        <w:t>impacts</w:t>
      </w:r>
      <w:proofErr w:type="gramEnd"/>
      <w:r w:rsidRPr="0049503A">
        <w:rPr>
          <w:color w:val="000000" w:themeColor="text1"/>
          <w:sz w:val="22"/>
          <w:szCs w:val="22"/>
        </w:rPr>
        <w:t xml:space="preserve"> the suitability of habitat</w:t>
      </w:r>
      <w:ins w:id="159" w:author="Risa" w:date="2021-04-27T15:53:00Z">
        <w:r w:rsidR="00387CDA">
          <w:rPr>
            <w:color w:val="000000" w:themeColor="text1"/>
            <w:sz w:val="22"/>
            <w:szCs w:val="22"/>
          </w:rPr>
          <w:t xml:space="preserve"> and</w:t>
        </w:r>
      </w:ins>
      <w:del w:id="160" w:author="Risa" w:date="2021-04-27T15:53:00Z">
        <w:r w:rsidRPr="0049503A" w:rsidDel="00387CDA">
          <w:rPr>
            <w:color w:val="000000" w:themeColor="text1"/>
            <w:sz w:val="22"/>
            <w:szCs w:val="22"/>
          </w:rPr>
          <w:delText>;</w:delText>
        </w:r>
      </w:del>
      <w:r w:rsidRPr="0049503A">
        <w:rPr>
          <w:color w:val="000000" w:themeColor="text1"/>
          <w:sz w:val="22"/>
          <w:szCs w:val="22"/>
        </w:rPr>
        <w:t xml:space="preserve"> pitch pine tendencies to consolidate, regenerate</w:t>
      </w:r>
      <w:ins w:id="161" w:author="Risa" w:date="2021-04-27T15:53:00Z">
        <w:r w:rsidR="00387CDA">
          <w:rPr>
            <w:color w:val="000000" w:themeColor="text1"/>
            <w:sz w:val="22"/>
            <w:szCs w:val="22"/>
          </w:rPr>
          <w:t>,</w:t>
        </w:r>
      </w:ins>
      <w:r w:rsidRPr="0049503A">
        <w:rPr>
          <w:color w:val="000000" w:themeColor="text1"/>
          <w:sz w:val="22"/>
          <w:szCs w:val="22"/>
        </w:rPr>
        <w:t xml:space="preserve"> or migrate may be in jeopardy. These effects are likely to eventually limit aspects of </w:t>
      </w:r>
      <w:r w:rsidR="00F3370C" w:rsidRPr="0049503A">
        <w:rPr>
          <w:color w:val="000000" w:themeColor="text1"/>
          <w:sz w:val="22"/>
          <w:szCs w:val="22"/>
        </w:rPr>
        <w:t>persistence capacity</w:t>
      </w:r>
      <w:r w:rsidRPr="0049503A">
        <w:rPr>
          <w:color w:val="000000" w:themeColor="text1"/>
          <w:sz w:val="22"/>
          <w:szCs w:val="22"/>
        </w:rPr>
        <w:t xml:space="preserve"> such as niche expansion, if they have not already, through a combination of diminished open space capacity, loss of enriched substrates</w:t>
      </w:r>
      <w:ins w:id="162" w:author="Risa" w:date="2021-04-27T15:53:00Z">
        <w:r w:rsidR="00387CDA">
          <w:rPr>
            <w:color w:val="000000" w:themeColor="text1"/>
            <w:sz w:val="22"/>
            <w:szCs w:val="22"/>
          </w:rPr>
          <w:t>,</w:t>
        </w:r>
      </w:ins>
      <w:r w:rsidRPr="0049503A">
        <w:rPr>
          <w:color w:val="000000" w:themeColor="text1"/>
          <w:sz w:val="22"/>
          <w:szCs w:val="22"/>
        </w:rPr>
        <w:t xml:space="preserve"> and elimination of </w:t>
      </w:r>
      <w:del w:id="163" w:author="Risa" w:date="2021-04-27T15:53:00Z">
        <w:r w:rsidR="00E70848" w:rsidRPr="0049503A" w:rsidDel="00387CDA">
          <w:rPr>
            <w:color w:val="000000" w:themeColor="text1"/>
            <w:sz w:val="22"/>
            <w:szCs w:val="22"/>
          </w:rPr>
          <w:delText xml:space="preserve">fortuitous or </w:delText>
        </w:r>
        <w:r w:rsidRPr="0049503A" w:rsidDel="00387CDA">
          <w:rPr>
            <w:color w:val="000000" w:themeColor="text1"/>
            <w:sz w:val="22"/>
            <w:szCs w:val="22"/>
          </w:rPr>
          <w:delText>‘safe</w:delText>
        </w:r>
        <w:r w:rsidR="00E70848" w:rsidRPr="0049503A" w:rsidDel="00387CDA">
          <w:rPr>
            <w:color w:val="000000" w:themeColor="text1"/>
            <w:sz w:val="22"/>
            <w:szCs w:val="22"/>
          </w:rPr>
          <w:delText xml:space="preserve">’ </w:delText>
        </w:r>
        <w:r w:rsidRPr="0049503A" w:rsidDel="00387CDA">
          <w:rPr>
            <w:color w:val="000000" w:themeColor="text1"/>
            <w:sz w:val="22"/>
            <w:szCs w:val="22"/>
          </w:rPr>
          <w:delText>sites</w:delText>
        </w:r>
      </w:del>
      <w:ins w:id="164" w:author="Risa" w:date="2021-04-27T15:53:00Z">
        <w:r w:rsidR="00387CDA">
          <w:rPr>
            <w:color w:val="000000" w:themeColor="text1"/>
            <w:sz w:val="22"/>
            <w:szCs w:val="22"/>
          </w:rPr>
          <w:t>suitable habitat</w:t>
        </w:r>
      </w:ins>
      <w:r w:rsidR="00E70848" w:rsidRPr="0049503A">
        <w:rPr>
          <w:color w:val="000000" w:themeColor="text1"/>
          <w:sz w:val="22"/>
          <w:szCs w:val="22"/>
        </w:rPr>
        <w:t xml:space="preserve"> (Day </w:t>
      </w:r>
      <w:r w:rsidR="00E70848" w:rsidRPr="0049503A">
        <w:rPr>
          <w:i/>
          <w:iCs/>
          <w:color w:val="000000" w:themeColor="text1"/>
          <w:sz w:val="22"/>
          <w:szCs w:val="22"/>
        </w:rPr>
        <w:t>et al</w:t>
      </w:r>
      <w:r w:rsidR="00E70848" w:rsidRPr="0049503A">
        <w:rPr>
          <w:color w:val="000000" w:themeColor="text1"/>
          <w:sz w:val="22"/>
          <w:szCs w:val="22"/>
        </w:rPr>
        <w:t xml:space="preserve"> 2005).</w:t>
      </w:r>
    </w:p>
    <w:p w14:paraId="6A2531D8" w14:textId="77777777" w:rsidR="006F37E3" w:rsidRPr="0049503A" w:rsidRDefault="006F37E3" w:rsidP="0049503A">
      <w:pPr>
        <w:spacing w:line="276" w:lineRule="auto"/>
        <w:jc w:val="both"/>
        <w:rPr>
          <w:color w:val="000000" w:themeColor="text1"/>
          <w:sz w:val="22"/>
          <w:szCs w:val="22"/>
        </w:rPr>
      </w:pPr>
    </w:p>
    <w:p w14:paraId="74691218" w14:textId="405EE19B" w:rsidR="00345813" w:rsidRPr="0049503A" w:rsidRDefault="00345813" w:rsidP="0049503A">
      <w:pPr>
        <w:spacing w:line="276" w:lineRule="auto"/>
        <w:jc w:val="both"/>
        <w:rPr>
          <w:color w:val="000000" w:themeColor="text1"/>
          <w:sz w:val="22"/>
          <w:szCs w:val="22"/>
        </w:rPr>
      </w:pPr>
      <w:r w:rsidRPr="0049503A">
        <w:rPr>
          <w:color w:val="000000" w:themeColor="text1"/>
          <w:sz w:val="22"/>
          <w:szCs w:val="22"/>
        </w:rPr>
        <w:t xml:space="preserve">Pitch pine is considered an important guardian of underlying heath communities at </w:t>
      </w:r>
      <w:r w:rsidR="00C437EC" w:rsidRPr="0049503A">
        <w:rPr>
          <w:color w:val="000000" w:themeColor="text1"/>
          <w:sz w:val="22"/>
          <w:szCs w:val="22"/>
        </w:rPr>
        <w:t>Mt. Desert Island</w:t>
      </w:r>
      <w:r w:rsidRPr="0049503A">
        <w:rPr>
          <w:color w:val="000000" w:themeColor="text1"/>
          <w:sz w:val="22"/>
          <w:szCs w:val="22"/>
        </w:rPr>
        <w:t xml:space="preserve">; it is foundational as a necessary ecosystem </w:t>
      </w:r>
      <w:proofErr w:type="gramStart"/>
      <w:r w:rsidRPr="0049503A">
        <w:rPr>
          <w:color w:val="000000" w:themeColor="text1"/>
          <w:sz w:val="22"/>
          <w:szCs w:val="22"/>
        </w:rPr>
        <w:t>component</w:t>
      </w:r>
      <w:proofErr w:type="gramEnd"/>
      <w:r w:rsidRPr="0049503A">
        <w:rPr>
          <w:color w:val="000000" w:themeColor="text1"/>
          <w:sz w:val="22"/>
          <w:szCs w:val="22"/>
        </w:rPr>
        <w:t xml:space="preserve"> in a stressed environment. Despite increasing climate pressures, tree retreat into ever more sparse conditions reinforces their facilitator status (Connell and </w:t>
      </w:r>
      <w:proofErr w:type="spellStart"/>
      <w:r w:rsidRPr="0049503A">
        <w:rPr>
          <w:color w:val="000000" w:themeColor="text1"/>
          <w:sz w:val="22"/>
          <w:szCs w:val="22"/>
        </w:rPr>
        <w:t>Slatyer</w:t>
      </w:r>
      <w:proofErr w:type="spellEnd"/>
      <w:r w:rsidRPr="0049503A">
        <w:rPr>
          <w:color w:val="000000" w:themeColor="text1"/>
          <w:sz w:val="22"/>
          <w:szCs w:val="22"/>
        </w:rPr>
        <w:t xml:space="preserve"> 1977) for this species explicitly </w:t>
      </w:r>
      <w:proofErr w:type="gramStart"/>
      <w:r w:rsidRPr="0049503A">
        <w:rPr>
          <w:color w:val="000000" w:themeColor="text1"/>
          <w:sz w:val="22"/>
          <w:szCs w:val="22"/>
        </w:rPr>
        <w:t>maintains</w:t>
      </w:r>
      <w:proofErr w:type="gramEnd"/>
      <w:r w:rsidRPr="0049503A">
        <w:rPr>
          <w:color w:val="000000" w:themeColor="text1"/>
          <w:sz w:val="22"/>
          <w:szCs w:val="22"/>
        </w:rPr>
        <w:t xml:space="preserve"> the livelihood of underlying flora through a sharing and distribution of ecoservices. </w:t>
      </w:r>
      <w:r w:rsidR="00FF76EB" w:rsidRPr="0049503A">
        <w:rPr>
          <w:color w:val="000000" w:themeColor="text1"/>
          <w:sz w:val="22"/>
          <w:szCs w:val="22"/>
          <w:shd w:val="clear" w:color="auto" w:fill="FFFFFF"/>
        </w:rPr>
        <w:t xml:space="preserve">Nevertheless, </w:t>
      </w:r>
      <w:r w:rsidR="00FF76EB" w:rsidRPr="0049503A">
        <w:rPr>
          <w:color w:val="000000" w:themeColor="text1"/>
          <w:sz w:val="22"/>
          <w:szCs w:val="22"/>
        </w:rPr>
        <w:t>competitive advantages enjoyed currently may even give way to ‘</w:t>
      </w:r>
      <w:proofErr w:type="spellStart"/>
      <w:r w:rsidR="00FF76EB" w:rsidRPr="0049503A">
        <w:rPr>
          <w:color w:val="000000" w:themeColor="text1"/>
          <w:sz w:val="22"/>
          <w:szCs w:val="22"/>
        </w:rPr>
        <w:t>mesophication</w:t>
      </w:r>
      <w:proofErr w:type="spellEnd"/>
      <w:r w:rsidR="00FF76EB" w:rsidRPr="0049503A">
        <w:rPr>
          <w:color w:val="000000" w:themeColor="text1"/>
          <w:sz w:val="22"/>
          <w:szCs w:val="22"/>
        </w:rPr>
        <w:t>’</w:t>
      </w:r>
      <w:ins w:id="165" w:author="Risa" w:date="2021-04-27T15:55:00Z">
        <w:r w:rsidR="00323F5D">
          <w:rPr>
            <w:color w:val="000000" w:themeColor="text1"/>
            <w:sz w:val="22"/>
            <w:szCs w:val="22"/>
          </w:rPr>
          <w:t xml:space="preserve">, a </w:t>
        </w:r>
      </w:ins>
      <w:del w:id="166" w:author="Risa" w:date="2021-04-27T15:55:00Z">
        <w:r w:rsidR="00FF76EB" w:rsidRPr="0049503A" w:rsidDel="00323F5D">
          <w:rPr>
            <w:color w:val="000000" w:themeColor="text1"/>
            <w:sz w:val="22"/>
            <w:szCs w:val="22"/>
          </w:rPr>
          <w:delText>—</w:delText>
        </w:r>
      </w:del>
      <w:r w:rsidR="00FF76EB" w:rsidRPr="0049503A">
        <w:rPr>
          <w:color w:val="000000" w:themeColor="text1"/>
          <w:sz w:val="22"/>
          <w:szCs w:val="22"/>
        </w:rPr>
        <w:t>negative feedback for shade intolerant trees like pitch pine (</w:t>
      </w:r>
      <w:proofErr w:type="spellStart"/>
      <w:r w:rsidR="00FF76EB" w:rsidRPr="0049503A">
        <w:rPr>
          <w:color w:val="000000" w:themeColor="text1"/>
          <w:sz w:val="22"/>
          <w:szCs w:val="22"/>
        </w:rPr>
        <w:t>Nowacki</w:t>
      </w:r>
      <w:proofErr w:type="spellEnd"/>
      <w:r w:rsidR="00FF76EB" w:rsidRPr="0049503A">
        <w:rPr>
          <w:color w:val="000000" w:themeColor="text1"/>
          <w:sz w:val="22"/>
          <w:szCs w:val="22"/>
        </w:rPr>
        <w:t xml:space="preserve"> and Abrams 2008), </w:t>
      </w:r>
      <w:proofErr w:type="gramStart"/>
      <w:r w:rsidR="00FF76EB" w:rsidRPr="0049503A">
        <w:rPr>
          <w:color w:val="000000" w:themeColor="text1"/>
          <w:sz w:val="22"/>
          <w:szCs w:val="22"/>
        </w:rPr>
        <w:t>perhaps more</w:t>
      </w:r>
      <w:proofErr w:type="gramEnd"/>
      <w:r w:rsidR="00FF76EB" w:rsidRPr="0049503A">
        <w:rPr>
          <w:color w:val="000000" w:themeColor="text1"/>
          <w:sz w:val="22"/>
          <w:szCs w:val="22"/>
        </w:rPr>
        <w:t xml:space="preserve"> widespread at the confluence of fire suppression, overabundance of deer</w:t>
      </w:r>
      <w:ins w:id="167" w:author="Risa" w:date="2021-04-27T15:55:00Z">
        <w:r w:rsidR="00323F5D">
          <w:rPr>
            <w:color w:val="000000" w:themeColor="text1"/>
            <w:sz w:val="22"/>
            <w:szCs w:val="22"/>
          </w:rPr>
          <w:t>,</w:t>
        </w:r>
      </w:ins>
      <w:r w:rsidR="00FF76EB" w:rsidRPr="0049503A">
        <w:rPr>
          <w:color w:val="000000" w:themeColor="text1"/>
          <w:sz w:val="22"/>
          <w:szCs w:val="22"/>
        </w:rPr>
        <w:t xml:space="preserve"> and climate change. </w:t>
      </w:r>
    </w:p>
    <w:p w14:paraId="7DE813B5" w14:textId="77777777" w:rsidR="00345813" w:rsidRPr="0049503A" w:rsidRDefault="00345813" w:rsidP="0049503A">
      <w:pPr>
        <w:spacing w:line="276" w:lineRule="auto"/>
        <w:jc w:val="both"/>
        <w:rPr>
          <w:color w:val="000000" w:themeColor="text1"/>
          <w:sz w:val="22"/>
          <w:szCs w:val="22"/>
        </w:rPr>
      </w:pPr>
    </w:p>
    <w:p w14:paraId="2D02F599" w14:textId="556B7218" w:rsidR="00DD04C3" w:rsidRPr="0049503A" w:rsidRDefault="00345813" w:rsidP="0049503A">
      <w:pPr>
        <w:spacing w:after="103" w:line="276" w:lineRule="auto"/>
        <w:jc w:val="both"/>
        <w:rPr>
          <w:color w:val="000000" w:themeColor="text1"/>
          <w:sz w:val="22"/>
          <w:szCs w:val="22"/>
        </w:rPr>
      </w:pPr>
      <w:r w:rsidRPr="0049503A">
        <w:rPr>
          <w:color w:val="000000" w:themeColor="text1"/>
          <w:sz w:val="22"/>
          <w:szCs w:val="22"/>
        </w:rPr>
        <w:t xml:space="preserve">The model we proposed </w:t>
      </w:r>
      <w:proofErr w:type="gramStart"/>
      <w:r w:rsidRPr="0049503A">
        <w:rPr>
          <w:color w:val="000000" w:themeColor="text1"/>
          <w:sz w:val="22"/>
          <w:szCs w:val="22"/>
        </w:rPr>
        <w:t xml:space="preserve">is not </w:t>
      </w:r>
      <w:r w:rsidR="00167ACC" w:rsidRPr="0049503A">
        <w:rPr>
          <w:color w:val="000000" w:themeColor="text1"/>
          <w:sz w:val="22"/>
          <w:szCs w:val="22"/>
        </w:rPr>
        <w:t>built</w:t>
      </w:r>
      <w:proofErr w:type="gramEnd"/>
      <w:r w:rsidR="00167ACC" w:rsidRPr="0049503A">
        <w:rPr>
          <w:color w:val="000000" w:themeColor="text1"/>
          <w:sz w:val="22"/>
          <w:szCs w:val="22"/>
        </w:rPr>
        <w:t xml:space="preserve"> on </w:t>
      </w:r>
      <w:r w:rsidRPr="0049503A">
        <w:rPr>
          <w:color w:val="000000" w:themeColor="text1"/>
          <w:sz w:val="22"/>
          <w:szCs w:val="22"/>
        </w:rPr>
        <w:t xml:space="preserve">a </w:t>
      </w:r>
      <w:r w:rsidR="00E6529C" w:rsidRPr="0049503A">
        <w:rPr>
          <w:color w:val="000000" w:themeColor="text1"/>
          <w:sz w:val="22"/>
          <w:szCs w:val="22"/>
        </w:rPr>
        <w:t>quantitative</w:t>
      </w:r>
      <w:r w:rsidRPr="0049503A">
        <w:rPr>
          <w:color w:val="000000" w:themeColor="text1"/>
          <w:sz w:val="22"/>
          <w:szCs w:val="22"/>
        </w:rPr>
        <w:t xml:space="preserve"> framework </w:t>
      </w:r>
      <w:r w:rsidR="00D919A2" w:rsidRPr="0049503A">
        <w:rPr>
          <w:color w:val="000000" w:themeColor="text1"/>
          <w:sz w:val="22"/>
          <w:szCs w:val="22"/>
        </w:rPr>
        <w:t>nor is it</w:t>
      </w:r>
      <w:r w:rsidRPr="0049503A">
        <w:rPr>
          <w:color w:val="000000" w:themeColor="text1"/>
          <w:sz w:val="22"/>
          <w:szCs w:val="22"/>
        </w:rPr>
        <w:t xml:space="preserve"> </w:t>
      </w:r>
      <w:r w:rsidR="00E95C6B" w:rsidRPr="0049503A">
        <w:rPr>
          <w:color w:val="000000" w:themeColor="text1"/>
          <w:sz w:val="22"/>
          <w:szCs w:val="22"/>
        </w:rPr>
        <w:t>intende</w:t>
      </w:r>
      <w:r w:rsidRPr="0049503A">
        <w:rPr>
          <w:color w:val="000000" w:themeColor="text1"/>
          <w:sz w:val="22"/>
          <w:szCs w:val="22"/>
        </w:rPr>
        <w:t xml:space="preserve">d as a predictive model, </w:t>
      </w:r>
      <w:r w:rsidR="00E95C6B" w:rsidRPr="0049503A">
        <w:rPr>
          <w:i/>
          <w:iCs/>
          <w:color w:val="000000" w:themeColor="text1"/>
          <w:sz w:val="22"/>
          <w:szCs w:val="22"/>
        </w:rPr>
        <w:t>per se</w:t>
      </w:r>
      <w:r w:rsidR="00E95C6B" w:rsidRPr="0049503A">
        <w:rPr>
          <w:color w:val="000000" w:themeColor="text1"/>
          <w:sz w:val="22"/>
          <w:szCs w:val="22"/>
        </w:rPr>
        <w:t xml:space="preserve">, </w:t>
      </w:r>
      <w:r w:rsidRPr="0049503A">
        <w:rPr>
          <w:color w:val="000000" w:themeColor="text1"/>
          <w:sz w:val="22"/>
          <w:szCs w:val="22"/>
        </w:rPr>
        <w:t xml:space="preserve">yet results </w:t>
      </w:r>
      <w:r w:rsidR="000324C8" w:rsidRPr="0049503A">
        <w:rPr>
          <w:color w:val="000000" w:themeColor="text1"/>
          <w:sz w:val="22"/>
          <w:szCs w:val="22"/>
        </w:rPr>
        <w:t>attached</w:t>
      </w:r>
      <w:r w:rsidRPr="0049503A">
        <w:rPr>
          <w:color w:val="000000" w:themeColor="text1"/>
          <w:sz w:val="22"/>
          <w:szCs w:val="22"/>
        </w:rPr>
        <w:t xml:space="preserve"> to this model are useful </w:t>
      </w:r>
      <w:r w:rsidR="00324C91" w:rsidRPr="0049503A">
        <w:rPr>
          <w:color w:val="000000" w:themeColor="text1"/>
          <w:sz w:val="22"/>
          <w:szCs w:val="22"/>
        </w:rPr>
        <w:t xml:space="preserve">in several ways. First, </w:t>
      </w:r>
      <w:r w:rsidR="00E6529C" w:rsidRPr="0049503A">
        <w:rPr>
          <w:color w:val="000000" w:themeColor="text1"/>
          <w:sz w:val="22"/>
          <w:szCs w:val="22"/>
        </w:rPr>
        <w:t xml:space="preserve">these </w:t>
      </w:r>
      <w:r w:rsidR="00324C91" w:rsidRPr="0049503A">
        <w:rPr>
          <w:color w:val="000000" w:themeColor="text1"/>
          <w:sz w:val="22"/>
          <w:szCs w:val="22"/>
        </w:rPr>
        <w:t xml:space="preserve">metrics </w:t>
      </w:r>
      <w:proofErr w:type="gramStart"/>
      <w:r w:rsidR="00167ACC" w:rsidRPr="0049503A">
        <w:rPr>
          <w:color w:val="000000" w:themeColor="text1"/>
          <w:sz w:val="22"/>
          <w:szCs w:val="22"/>
        </w:rPr>
        <w:t>provide</w:t>
      </w:r>
      <w:proofErr w:type="gramEnd"/>
      <w:r w:rsidR="00167ACC" w:rsidRPr="0049503A">
        <w:rPr>
          <w:color w:val="000000" w:themeColor="text1"/>
          <w:sz w:val="22"/>
          <w:szCs w:val="22"/>
        </w:rPr>
        <w:t xml:space="preserve"> a context for describing</w:t>
      </w:r>
      <w:r w:rsidR="00324C91" w:rsidRPr="0049503A">
        <w:rPr>
          <w:color w:val="000000" w:themeColor="text1"/>
          <w:sz w:val="22"/>
          <w:szCs w:val="22"/>
        </w:rPr>
        <w:t xml:space="preserve"> recovery or persistence</w:t>
      </w:r>
      <w:r w:rsidR="00FA49A2" w:rsidRPr="0049503A">
        <w:rPr>
          <w:color w:val="000000" w:themeColor="text1"/>
          <w:sz w:val="22"/>
          <w:szCs w:val="22"/>
        </w:rPr>
        <w:t xml:space="preserve"> </w:t>
      </w:r>
      <w:r w:rsidR="00167ACC" w:rsidRPr="0049503A">
        <w:rPr>
          <w:color w:val="000000" w:themeColor="text1"/>
          <w:sz w:val="22"/>
          <w:szCs w:val="22"/>
        </w:rPr>
        <w:t>in</w:t>
      </w:r>
      <w:r w:rsidR="00FA49A2" w:rsidRPr="0049503A">
        <w:rPr>
          <w:color w:val="000000" w:themeColor="text1"/>
          <w:sz w:val="22"/>
          <w:szCs w:val="22"/>
        </w:rPr>
        <w:t xml:space="preserve"> mathematical</w:t>
      </w:r>
      <w:r w:rsidR="00167ACC" w:rsidRPr="0049503A">
        <w:rPr>
          <w:color w:val="000000" w:themeColor="text1"/>
          <w:sz w:val="22"/>
          <w:szCs w:val="22"/>
        </w:rPr>
        <w:t xml:space="preserve"> relationships </w:t>
      </w:r>
      <w:r w:rsidR="00FA49A2" w:rsidRPr="0049503A">
        <w:rPr>
          <w:color w:val="000000" w:themeColor="text1"/>
          <w:sz w:val="22"/>
          <w:szCs w:val="22"/>
        </w:rPr>
        <w:t>along an adaptivity curve. Second, our method operationalize</w:t>
      </w:r>
      <w:r w:rsidR="00167ACC" w:rsidRPr="0049503A">
        <w:rPr>
          <w:color w:val="000000" w:themeColor="text1"/>
          <w:sz w:val="22"/>
          <w:szCs w:val="22"/>
        </w:rPr>
        <w:t>s</w:t>
      </w:r>
      <w:r w:rsidR="00FA49A2" w:rsidRPr="0049503A">
        <w:rPr>
          <w:color w:val="000000" w:themeColor="text1"/>
          <w:sz w:val="22"/>
          <w:szCs w:val="22"/>
        </w:rPr>
        <w:t xml:space="preserve"> recovery and persistence mechanisms fit </w:t>
      </w:r>
      <w:r w:rsidR="00167ACC" w:rsidRPr="0049503A">
        <w:rPr>
          <w:color w:val="000000" w:themeColor="text1"/>
          <w:sz w:val="22"/>
          <w:szCs w:val="22"/>
        </w:rPr>
        <w:t xml:space="preserve">to </w:t>
      </w:r>
      <w:r w:rsidR="00FA49A2" w:rsidRPr="0049503A">
        <w:rPr>
          <w:color w:val="000000" w:themeColor="text1"/>
          <w:sz w:val="22"/>
          <w:szCs w:val="22"/>
        </w:rPr>
        <w:t xml:space="preserve">an ecological framework (Brand and Jax 2007). Finally, our model may be used </w:t>
      </w:r>
      <w:r w:rsidRPr="0049503A">
        <w:rPr>
          <w:color w:val="000000" w:themeColor="text1"/>
          <w:sz w:val="22"/>
          <w:szCs w:val="22"/>
        </w:rPr>
        <w:t xml:space="preserve">to </w:t>
      </w:r>
      <w:r w:rsidR="00FA49A2" w:rsidRPr="0049503A">
        <w:rPr>
          <w:color w:val="000000" w:themeColor="text1"/>
          <w:sz w:val="22"/>
          <w:szCs w:val="22"/>
        </w:rPr>
        <w:t xml:space="preserve">better </w:t>
      </w:r>
      <w:r w:rsidRPr="0049503A">
        <w:rPr>
          <w:color w:val="000000" w:themeColor="text1"/>
          <w:sz w:val="22"/>
          <w:szCs w:val="22"/>
        </w:rPr>
        <w:t xml:space="preserve">understand how pitch pine in other ecosystems, </w:t>
      </w:r>
      <w:r w:rsidR="00167ACC" w:rsidRPr="0049503A">
        <w:rPr>
          <w:color w:val="000000" w:themeColor="text1"/>
          <w:sz w:val="22"/>
          <w:szCs w:val="22"/>
        </w:rPr>
        <w:t xml:space="preserve">outside of the </w:t>
      </w:r>
      <w:r w:rsidRPr="0049503A">
        <w:rPr>
          <w:color w:val="000000" w:themeColor="text1"/>
          <w:sz w:val="22"/>
          <w:szCs w:val="22"/>
        </w:rPr>
        <w:t xml:space="preserve">Northeast U.S., discriminate between </w:t>
      </w:r>
      <w:r w:rsidR="00F3370C" w:rsidRPr="0049503A">
        <w:rPr>
          <w:color w:val="000000" w:themeColor="text1"/>
          <w:sz w:val="22"/>
          <w:szCs w:val="22"/>
        </w:rPr>
        <w:t xml:space="preserve">recovery </w:t>
      </w:r>
      <w:proofErr w:type="gramStart"/>
      <w:r w:rsidR="00F3370C" w:rsidRPr="0049503A">
        <w:rPr>
          <w:color w:val="000000" w:themeColor="text1"/>
          <w:sz w:val="22"/>
          <w:szCs w:val="22"/>
        </w:rPr>
        <w:t>capacity</w:t>
      </w:r>
      <w:proofErr w:type="gramEnd"/>
      <w:r w:rsidR="000E4C6B" w:rsidRPr="0049503A">
        <w:rPr>
          <w:color w:val="000000" w:themeColor="text1"/>
          <w:sz w:val="22"/>
          <w:szCs w:val="22"/>
        </w:rPr>
        <w:t xml:space="preserve"> </w:t>
      </w:r>
      <w:r w:rsidRPr="0049503A">
        <w:rPr>
          <w:color w:val="000000" w:themeColor="text1"/>
          <w:sz w:val="22"/>
          <w:szCs w:val="22"/>
        </w:rPr>
        <w:t xml:space="preserve">and </w:t>
      </w:r>
      <w:r w:rsidR="00F3370C" w:rsidRPr="0049503A">
        <w:rPr>
          <w:color w:val="000000" w:themeColor="text1"/>
          <w:sz w:val="22"/>
          <w:szCs w:val="22"/>
        </w:rPr>
        <w:t>persistence capacity</w:t>
      </w:r>
      <w:r w:rsidRPr="0049503A">
        <w:rPr>
          <w:i/>
          <w:iCs/>
          <w:color w:val="000000" w:themeColor="text1"/>
          <w:sz w:val="22"/>
          <w:szCs w:val="22"/>
          <w:vertAlign w:val="subscript"/>
        </w:rPr>
        <w:t xml:space="preserve"> </w:t>
      </w:r>
      <w:r w:rsidRPr="0049503A">
        <w:rPr>
          <w:color w:val="000000" w:themeColor="text1"/>
          <w:sz w:val="22"/>
          <w:szCs w:val="22"/>
        </w:rPr>
        <w:t xml:space="preserve">at </w:t>
      </w:r>
      <w:r w:rsidR="00FA49A2" w:rsidRPr="0049503A">
        <w:rPr>
          <w:color w:val="000000" w:themeColor="text1"/>
          <w:sz w:val="22"/>
          <w:szCs w:val="22"/>
        </w:rPr>
        <w:t>a given elevation and within certain topographic parameters</w:t>
      </w:r>
      <w:r w:rsidRPr="0049503A">
        <w:rPr>
          <w:color w:val="000000" w:themeColor="text1"/>
          <w:sz w:val="22"/>
          <w:szCs w:val="22"/>
        </w:rPr>
        <w:t>.</w:t>
      </w:r>
      <w:r w:rsidR="00D41527" w:rsidRPr="0049503A">
        <w:rPr>
          <w:color w:val="000000" w:themeColor="text1"/>
          <w:sz w:val="22"/>
          <w:szCs w:val="22"/>
        </w:rPr>
        <w:t xml:space="preserve"> </w:t>
      </w:r>
      <w:r w:rsidR="00E6529C" w:rsidRPr="0049503A">
        <w:rPr>
          <w:color w:val="000000" w:themeColor="text1"/>
          <w:sz w:val="22"/>
          <w:szCs w:val="22"/>
        </w:rPr>
        <w:t>T</w:t>
      </w:r>
      <w:r w:rsidRPr="0049503A">
        <w:rPr>
          <w:color w:val="000000" w:themeColor="text1"/>
          <w:sz w:val="22"/>
          <w:szCs w:val="22"/>
        </w:rPr>
        <w:t xml:space="preserve">he present data </w:t>
      </w:r>
      <w:proofErr w:type="gramStart"/>
      <w:r w:rsidRPr="0049503A">
        <w:rPr>
          <w:color w:val="000000" w:themeColor="text1"/>
          <w:sz w:val="22"/>
          <w:szCs w:val="22"/>
        </w:rPr>
        <w:t>provides</w:t>
      </w:r>
      <w:proofErr w:type="gramEnd"/>
      <w:r w:rsidRPr="0049503A">
        <w:rPr>
          <w:color w:val="000000" w:themeColor="text1"/>
          <w:sz w:val="22"/>
          <w:szCs w:val="22"/>
        </w:rPr>
        <w:t xml:space="preserve"> a firm</w:t>
      </w:r>
      <w:r w:rsidR="000324C8" w:rsidRPr="0049503A">
        <w:rPr>
          <w:color w:val="000000" w:themeColor="text1"/>
          <w:sz w:val="22"/>
          <w:szCs w:val="22"/>
        </w:rPr>
        <w:t>er</w:t>
      </w:r>
      <w:r w:rsidRPr="0049503A">
        <w:rPr>
          <w:color w:val="000000" w:themeColor="text1"/>
          <w:sz w:val="22"/>
          <w:szCs w:val="22"/>
        </w:rPr>
        <w:t xml:space="preserve"> </w:t>
      </w:r>
      <w:r w:rsidR="00167ACC" w:rsidRPr="0049503A">
        <w:rPr>
          <w:color w:val="000000" w:themeColor="text1"/>
          <w:sz w:val="22"/>
          <w:szCs w:val="22"/>
        </w:rPr>
        <w:t>purchase on</w:t>
      </w:r>
      <w:r w:rsidRPr="0049503A">
        <w:rPr>
          <w:color w:val="000000" w:themeColor="text1"/>
          <w:sz w:val="22"/>
          <w:szCs w:val="22"/>
        </w:rPr>
        <w:t xml:space="preserve"> current regeneration and expansion</w:t>
      </w:r>
      <w:r w:rsidR="00167ACC" w:rsidRPr="0049503A">
        <w:rPr>
          <w:color w:val="000000" w:themeColor="text1"/>
          <w:sz w:val="22"/>
          <w:szCs w:val="22"/>
        </w:rPr>
        <w:t xml:space="preserve"> concepts</w:t>
      </w:r>
      <w:r w:rsidRPr="0049503A">
        <w:rPr>
          <w:color w:val="000000" w:themeColor="text1"/>
          <w:sz w:val="22"/>
          <w:szCs w:val="22"/>
        </w:rPr>
        <w:t>—essential to an appreciation of influences on persistence in the absence of forest or prescribed fire.</w:t>
      </w:r>
    </w:p>
    <w:bookmarkEnd w:id="98"/>
    <w:p w14:paraId="620190EB" w14:textId="3C19F126" w:rsidR="00345813" w:rsidRPr="0049503A" w:rsidRDefault="00345813" w:rsidP="0049503A">
      <w:pPr>
        <w:spacing w:line="276" w:lineRule="auto"/>
        <w:jc w:val="both"/>
        <w:rPr>
          <w:b/>
          <w:bCs/>
          <w:color w:val="000000" w:themeColor="text1"/>
          <w:sz w:val="22"/>
          <w:szCs w:val="22"/>
        </w:rPr>
      </w:pPr>
      <w:r w:rsidRPr="0049503A">
        <w:rPr>
          <w:b/>
          <w:bCs/>
          <w:color w:val="000000" w:themeColor="text1"/>
          <w:sz w:val="22"/>
          <w:szCs w:val="22"/>
        </w:rPr>
        <w:t>CONCLUSION</w:t>
      </w:r>
    </w:p>
    <w:p w14:paraId="38BAA2E6" w14:textId="7410AA19" w:rsidR="005B59F0" w:rsidRPr="0049503A" w:rsidRDefault="00E6529C" w:rsidP="0049503A">
      <w:pPr>
        <w:pStyle w:val="mb0"/>
        <w:shd w:val="clear" w:color="auto" w:fill="FFFFFF"/>
        <w:spacing w:before="0" w:beforeAutospacing="0" w:after="150" w:afterAutospacing="0" w:line="276" w:lineRule="auto"/>
        <w:jc w:val="both"/>
        <w:rPr>
          <w:color w:val="000000" w:themeColor="text1"/>
          <w:sz w:val="22"/>
          <w:szCs w:val="22"/>
        </w:rPr>
      </w:pPr>
      <w:r w:rsidRPr="0049503A">
        <w:rPr>
          <w:color w:val="000000" w:themeColor="text1"/>
          <w:sz w:val="22"/>
          <w:szCs w:val="22"/>
        </w:rPr>
        <w:t>Here, we pres</w:t>
      </w:r>
      <w:r w:rsidR="00C437EC" w:rsidRPr="0049503A">
        <w:rPr>
          <w:color w:val="000000" w:themeColor="text1"/>
          <w:sz w:val="22"/>
          <w:szCs w:val="22"/>
        </w:rPr>
        <w:t>e</w:t>
      </w:r>
      <w:r w:rsidRPr="0049503A">
        <w:rPr>
          <w:color w:val="000000" w:themeColor="text1"/>
          <w:sz w:val="22"/>
          <w:szCs w:val="22"/>
        </w:rPr>
        <w:t>nt</w:t>
      </w:r>
      <w:r w:rsidR="009032E7" w:rsidRPr="0049503A">
        <w:rPr>
          <w:color w:val="000000" w:themeColor="text1"/>
          <w:sz w:val="22"/>
          <w:szCs w:val="22"/>
        </w:rPr>
        <w:t xml:space="preserve"> an</w:t>
      </w:r>
      <w:r w:rsidR="00345813" w:rsidRPr="0049503A">
        <w:rPr>
          <w:color w:val="000000" w:themeColor="text1"/>
          <w:sz w:val="22"/>
          <w:szCs w:val="22"/>
        </w:rPr>
        <w:t xml:space="preserve"> explanatory model of pitch pine </w:t>
      </w:r>
      <w:r w:rsidR="009A61A6" w:rsidRPr="0049503A">
        <w:rPr>
          <w:color w:val="000000" w:themeColor="text1"/>
          <w:sz w:val="22"/>
          <w:szCs w:val="22"/>
        </w:rPr>
        <w:t xml:space="preserve">post-fire recovery and persistence </w:t>
      </w:r>
      <w:proofErr w:type="gramStart"/>
      <w:r w:rsidR="009A61A6" w:rsidRPr="0049503A">
        <w:rPr>
          <w:color w:val="000000" w:themeColor="text1"/>
          <w:sz w:val="22"/>
          <w:szCs w:val="22"/>
        </w:rPr>
        <w:t>capacities</w:t>
      </w:r>
      <w:proofErr w:type="gramEnd"/>
      <w:r w:rsidR="009A61A6" w:rsidRPr="0049503A">
        <w:rPr>
          <w:color w:val="000000" w:themeColor="text1"/>
          <w:sz w:val="22"/>
          <w:szCs w:val="22"/>
        </w:rPr>
        <w:t xml:space="preserve"> </w:t>
      </w:r>
      <w:r w:rsidR="00A61982" w:rsidRPr="0049503A">
        <w:rPr>
          <w:color w:val="000000" w:themeColor="text1"/>
          <w:sz w:val="22"/>
          <w:szCs w:val="22"/>
        </w:rPr>
        <w:t>to</w:t>
      </w:r>
      <w:r w:rsidR="00487D46" w:rsidRPr="0049503A">
        <w:rPr>
          <w:color w:val="000000" w:themeColor="text1"/>
          <w:sz w:val="22"/>
          <w:szCs w:val="22"/>
        </w:rPr>
        <w:t xml:space="preserve"> analyze population status as a function of</w:t>
      </w:r>
      <w:r w:rsidR="00345813" w:rsidRPr="0049503A">
        <w:rPr>
          <w:color w:val="000000" w:themeColor="text1"/>
          <w:sz w:val="22"/>
          <w:szCs w:val="22"/>
        </w:rPr>
        <w:t xml:space="preserve"> fire</w:t>
      </w:r>
      <w:r w:rsidRPr="0049503A">
        <w:rPr>
          <w:color w:val="000000" w:themeColor="text1"/>
          <w:sz w:val="22"/>
          <w:szCs w:val="22"/>
        </w:rPr>
        <w:t xml:space="preserve"> and</w:t>
      </w:r>
      <w:r w:rsidR="00345813" w:rsidRPr="0049503A">
        <w:rPr>
          <w:color w:val="000000" w:themeColor="text1"/>
          <w:sz w:val="22"/>
          <w:szCs w:val="22"/>
        </w:rPr>
        <w:t xml:space="preserve"> </w:t>
      </w:r>
      <w:r w:rsidRPr="0049503A">
        <w:rPr>
          <w:color w:val="000000" w:themeColor="text1"/>
          <w:sz w:val="22"/>
          <w:szCs w:val="22"/>
        </w:rPr>
        <w:t>topography</w:t>
      </w:r>
      <w:r w:rsidR="00345813" w:rsidRPr="0049503A">
        <w:rPr>
          <w:color w:val="000000" w:themeColor="text1"/>
          <w:sz w:val="22"/>
          <w:szCs w:val="22"/>
        </w:rPr>
        <w:t xml:space="preserve">. We found </w:t>
      </w:r>
      <w:r w:rsidR="00D0146E" w:rsidRPr="0049503A">
        <w:rPr>
          <w:bCs/>
          <w:color w:val="000000" w:themeColor="text1"/>
          <w:sz w:val="22"/>
          <w:szCs w:val="22"/>
        </w:rPr>
        <w:t>adaptivity</w:t>
      </w:r>
      <w:r w:rsidR="00345813" w:rsidRPr="0049503A">
        <w:rPr>
          <w:color w:val="000000" w:themeColor="text1"/>
          <w:sz w:val="22"/>
          <w:szCs w:val="22"/>
        </w:rPr>
        <w:t xml:space="preserve"> effects (growth, expansion into greater stand density) account for greater growth and stand density </w:t>
      </w:r>
      <w:r w:rsidRPr="0049503A">
        <w:rPr>
          <w:color w:val="000000" w:themeColor="text1"/>
          <w:sz w:val="22"/>
          <w:szCs w:val="22"/>
        </w:rPr>
        <w:t xml:space="preserve">on more hospitable terrain, with </w:t>
      </w:r>
      <w:proofErr w:type="gramStart"/>
      <w:r w:rsidRPr="0049503A">
        <w:rPr>
          <w:color w:val="000000" w:themeColor="text1"/>
          <w:sz w:val="22"/>
          <w:szCs w:val="22"/>
        </w:rPr>
        <w:t>little impact</w:t>
      </w:r>
      <w:proofErr w:type="gramEnd"/>
      <w:r w:rsidRPr="0049503A">
        <w:rPr>
          <w:color w:val="000000" w:themeColor="text1"/>
          <w:sz w:val="22"/>
          <w:szCs w:val="22"/>
        </w:rPr>
        <w:t xml:space="preserve"> from fire history</w:t>
      </w:r>
      <w:r w:rsidR="00345813" w:rsidRPr="0049503A">
        <w:rPr>
          <w:color w:val="000000" w:themeColor="text1"/>
          <w:sz w:val="22"/>
          <w:szCs w:val="22"/>
        </w:rPr>
        <w:t xml:space="preserve">. </w:t>
      </w:r>
      <w:r w:rsidRPr="0049503A">
        <w:rPr>
          <w:color w:val="000000" w:themeColor="text1"/>
          <w:sz w:val="22"/>
          <w:szCs w:val="22"/>
        </w:rPr>
        <w:t xml:space="preserve">This is likely </w:t>
      </w:r>
      <w:proofErr w:type="gramStart"/>
      <w:r w:rsidRPr="0049503A">
        <w:rPr>
          <w:color w:val="000000" w:themeColor="text1"/>
          <w:sz w:val="22"/>
          <w:szCs w:val="22"/>
        </w:rPr>
        <w:t>due to the fact that</w:t>
      </w:r>
      <w:proofErr w:type="gramEnd"/>
      <w:r w:rsidR="00A61982" w:rsidRPr="0049503A">
        <w:rPr>
          <w:color w:val="000000" w:themeColor="text1"/>
          <w:sz w:val="22"/>
          <w:szCs w:val="22"/>
        </w:rPr>
        <w:t xml:space="preserve"> fire return intervals are so infrequent as to reduce recovery features found elsewhere (e.g., cone </w:t>
      </w:r>
      <w:proofErr w:type="spellStart"/>
      <w:r w:rsidR="00A61982" w:rsidRPr="0049503A">
        <w:rPr>
          <w:color w:val="000000" w:themeColor="text1"/>
          <w:sz w:val="22"/>
          <w:szCs w:val="22"/>
        </w:rPr>
        <w:t>serotiny</w:t>
      </w:r>
      <w:proofErr w:type="spellEnd"/>
      <w:r w:rsidR="00A61982" w:rsidRPr="0049503A">
        <w:rPr>
          <w:color w:val="000000" w:themeColor="text1"/>
          <w:sz w:val="22"/>
          <w:szCs w:val="22"/>
        </w:rPr>
        <w:t xml:space="preserve">). Flat and ledge </w:t>
      </w:r>
      <w:r w:rsidR="00A61982" w:rsidRPr="0049503A">
        <w:rPr>
          <w:bCs/>
          <w:iCs/>
          <w:color w:val="000000" w:themeColor="text1"/>
          <w:sz w:val="22"/>
          <w:szCs w:val="22"/>
          <w:lang w:val="en"/>
        </w:rPr>
        <w:t>pitch</w:t>
      </w:r>
      <w:r w:rsidR="00A61982" w:rsidRPr="0049503A">
        <w:rPr>
          <w:color w:val="000000" w:themeColor="text1"/>
          <w:sz w:val="22"/>
          <w:szCs w:val="22"/>
        </w:rPr>
        <w:t xml:space="preserve"> pine populations </w:t>
      </w:r>
      <w:proofErr w:type="gramStart"/>
      <w:r w:rsidR="00A61982" w:rsidRPr="0049503A">
        <w:rPr>
          <w:color w:val="000000" w:themeColor="text1"/>
          <w:sz w:val="22"/>
          <w:szCs w:val="22"/>
        </w:rPr>
        <w:t>exhibited</w:t>
      </w:r>
      <w:proofErr w:type="gramEnd"/>
      <w:r w:rsidR="00A61982" w:rsidRPr="0049503A">
        <w:rPr>
          <w:color w:val="000000" w:themeColor="text1"/>
          <w:sz w:val="22"/>
          <w:szCs w:val="22"/>
        </w:rPr>
        <w:t xml:space="preserve"> greater buoyancy than trees in more strenuous cliff situations. We</w:t>
      </w:r>
      <w:r w:rsidR="00345813" w:rsidRPr="0049503A">
        <w:rPr>
          <w:color w:val="000000" w:themeColor="text1"/>
          <w:sz w:val="22"/>
          <w:szCs w:val="22"/>
        </w:rPr>
        <w:t xml:space="preserve"> also </w:t>
      </w:r>
      <w:proofErr w:type="gramStart"/>
      <w:r w:rsidR="00345813" w:rsidRPr="0049503A">
        <w:rPr>
          <w:color w:val="000000" w:themeColor="text1"/>
          <w:sz w:val="22"/>
          <w:szCs w:val="22"/>
        </w:rPr>
        <w:t>identified</w:t>
      </w:r>
      <w:proofErr w:type="gramEnd"/>
      <w:r w:rsidR="00345813" w:rsidRPr="0049503A">
        <w:rPr>
          <w:color w:val="000000" w:themeColor="text1"/>
          <w:sz w:val="22"/>
          <w:szCs w:val="22"/>
        </w:rPr>
        <w:t xml:space="preserve"> a selective preference for either growth</w:t>
      </w:r>
      <w:r w:rsidRPr="0049503A">
        <w:rPr>
          <w:color w:val="000000" w:themeColor="text1"/>
          <w:sz w:val="22"/>
          <w:szCs w:val="22"/>
        </w:rPr>
        <w:t xml:space="preserve"> at low elevations</w:t>
      </w:r>
      <w:r w:rsidR="00345813" w:rsidRPr="0049503A">
        <w:rPr>
          <w:color w:val="000000" w:themeColor="text1"/>
          <w:sz w:val="22"/>
          <w:szCs w:val="22"/>
        </w:rPr>
        <w:t xml:space="preserve"> or stress tolerance</w:t>
      </w:r>
      <w:r w:rsidRPr="0049503A">
        <w:rPr>
          <w:color w:val="000000" w:themeColor="text1"/>
          <w:sz w:val="22"/>
          <w:szCs w:val="22"/>
        </w:rPr>
        <w:t xml:space="preserve"> at high elevations using multiple plant and ecosystem metrics</w:t>
      </w:r>
      <w:r w:rsidR="00345813" w:rsidRPr="0049503A">
        <w:rPr>
          <w:bCs/>
          <w:iCs/>
          <w:color w:val="000000" w:themeColor="text1"/>
          <w:sz w:val="22"/>
          <w:szCs w:val="22"/>
          <w:lang w:val="en"/>
        </w:rPr>
        <w:t xml:space="preserve">. </w:t>
      </w:r>
      <w:r w:rsidR="00345813" w:rsidRPr="0049503A">
        <w:rPr>
          <w:color w:val="000000" w:themeColor="text1"/>
          <w:sz w:val="22"/>
          <w:szCs w:val="22"/>
        </w:rPr>
        <w:t>Our findings unravel a</w:t>
      </w:r>
      <w:r w:rsidR="00487D46" w:rsidRPr="0049503A">
        <w:rPr>
          <w:color w:val="000000" w:themeColor="text1"/>
          <w:sz w:val="22"/>
          <w:szCs w:val="22"/>
        </w:rPr>
        <w:t>n</w:t>
      </w:r>
      <w:r w:rsidR="00345813" w:rsidRPr="0049503A">
        <w:rPr>
          <w:color w:val="000000" w:themeColor="text1"/>
          <w:sz w:val="22"/>
          <w:szCs w:val="22"/>
        </w:rPr>
        <w:t xml:space="preserve"> enigma</w:t>
      </w:r>
      <w:r w:rsidR="00854384" w:rsidRPr="0049503A">
        <w:rPr>
          <w:color w:val="000000" w:themeColor="text1"/>
          <w:sz w:val="22"/>
          <w:szCs w:val="22"/>
        </w:rPr>
        <w:t xml:space="preserve"> about persistence</w:t>
      </w:r>
      <w:r w:rsidR="00345813" w:rsidRPr="0049503A">
        <w:rPr>
          <w:color w:val="000000" w:themeColor="text1"/>
          <w:sz w:val="22"/>
          <w:szCs w:val="22"/>
        </w:rPr>
        <w:t xml:space="preserve"> </w:t>
      </w:r>
      <w:r w:rsidR="00854384" w:rsidRPr="0049503A">
        <w:rPr>
          <w:color w:val="000000" w:themeColor="text1"/>
          <w:sz w:val="22"/>
          <w:szCs w:val="22"/>
        </w:rPr>
        <w:t xml:space="preserve">in a post-fire milieu </w:t>
      </w:r>
      <w:r w:rsidR="00345813" w:rsidRPr="0049503A">
        <w:rPr>
          <w:color w:val="000000" w:themeColor="text1"/>
          <w:sz w:val="22"/>
          <w:szCs w:val="22"/>
        </w:rPr>
        <w:t xml:space="preserve">during a critical phase of </w:t>
      </w:r>
      <w:r w:rsidR="00345813" w:rsidRPr="0049503A">
        <w:rPr>
          <w:color w:val="000000" w:themeColor="text1"/>
          <w:sz w:val="22"/>
          <w:szCs w:val="22"/>
        </w:rPr>
        <w:lastRenderedPageBreak/>
        <w:t>the Anthropocene age</w:t>
      </w:r>
      <w:r w:rsidR="00187A6B" w:rsidRPr="0049503A">
        <w:rPr>
          <w:color w:val="000000" w:themeColor="text1"/>
          <w:sz w:val="22"/>
          <w:szCs w:val="22"/>
        </w:rPr>
        <w:t xml:space="preserve"> (</w:t>
      </w:r>
      <w:proofErr w:type="spellStart"/>
      <w:r w:rsidR="00187A6B" w:rsidRPr="0049503A">
        <w:rPr>
          <w:color w:val="000000" w:themeColor="text1"/>
          <w:sz w:val="22"/>
          <w:szCs w:val="22"/>
        </w:rPr>
        <w:t>Crutzen</w:t>
      </w:r>
      <w:proofErr w:type="spellEnd"/>
      <w:r w:rsidR="00470A6B" w:rsidRPr="0049503A">
        <w:rPr>
          <w:color w:val="000000" w:themeColor="text1"/>
          <w:sz w:val="22"/>
          <w:szCs w:val="22"/>
        </w:rPr>
        <w:t xml:space="preserve"> and Stoermer 2000</w:t>
      </w:r>
      <w:r w:rsidR="00187A6B" w:rsidRPr="0049503A">
        <w:rPr>
          <w:color w:val="000000" w:themeColor="text1"/>
          <w:sz w:val="22"/>
          <w:szCs w:val="22"/>
        </w:rPr>
        <w:t>)</w:t>
      </w:r>
      <w:r w:rsidR="00854384" w:rsidRPr="0049503A">
        <w:rPr>
          <w:color w:val="000000" w:themeColor="text1"/>
          <w:sz w:val="22"/>
          <w:szCs w:val="22"/>
        </w:rPr>
        <w:t>.</w:t>
      </w:r>
      <w:r w:rsidR="00345813" w:rsidRPr="0049503A">
        <w:rPr>
          <w:color w:val="000000" w:themeColor="text1"/>
          <w:sz w:val="22"/>
          <w:szCs w:val="22"/>
        </w:rPr>
        <w:t xml:space="preserve"> </w:t>
      </w:r>
      <w:r w:rsidR="00C748E1" w:rsidRPr="0049503A">
        <w:rPr>
          <w:color w:val="000000" w:themeColor="text1"/>
          <w:sz w:val="22"/>
          <w:szCs w:val="22"/>
        </w:rPr>
        <w:t xml:space="preserve">At lower elevations, which represent </w:t>
      </w:r>
      <w:proofErr w:type="gramStart"/>
      <w:r w:rsidR="00C748E1" w:rsidRPr="0049503A">
        <w:rPr>
          <w:color w:val="000000" w:themeColor="text1"/>
          <w:sz w:val="22"/>
          <w:szCs w:val="22"/>
        </w:rPr>
        <w:t>the vast majority of</w:t>
      </w:r>
      <w:proofErr w:type="gramEnd"/>
      <w:r w:rsidR="00C748E1" w:rsidRPr="0049503A">
        <w:rPr>
          <w:color w:val="000000" w:themeColor="text1"/>
          <w:sz w:val="22"/>
          <w:szCs w:val="22"/>
        </w:rPr>
        <w:t xml:space="preserve"> pitch pine populations in the Northeast US, we predict newly pioneered locations </w:t>
      </w:r>
      <w:r w:rsidR="009A61A6" w:rsidRPr="0049503A">
        <w:rPr>
          <w:color w:val="000000" w:themeColor="text1"/>
          <w:sz w:val="22"/>
          <w:szCs w:val="22"/>
        </w:rPr>
        <w:t>reflect</w:t>
      </w:r>
      <w:r w:rsidR="00C748E1" w:rsidRPr="0049503A">
        <w:rPr>
          <w:color w:val="000000" w:themeColor="text1"/>
          <w:sz w:val="22"/>
          <w:szCs w:val="22"/>
        </w:rPr>
        <w:t xml:space="preserve"> a continuation of </w:t>
      </w:r>
      <w:r w:rsidR="00F3370C" w:rsidRPr="0049503A">
        <w:rPr>
          <w:color w:val="000000" w:themeColor="text1"/>
          <w:sz w:val="22"/>
          <w:szCs w:val="22"/>
        </w:rPr>
        <w:t>persistence capacity</w:t>
      </w:r>
      <w:r w:rsidR="00C748E1" w:rsidRPr="0049503A">
        <w:rPr>
          <w:color w:val="000000" w:themeColor="text1"/>
          <w:sz w:val="22"/>
          <w:szCs w:val="22"/>
        </w:rPr>
        <w:t xml:space="preserve"> </w:t>
      </w:r>
      <w:r w:rsidR="009A61A6" w:rsidRPr="0049503A">
        <w:rPr>
          <w:color w:val="000000" w:themeColor="text1"/>
          <w:sz w:val="22"/>
          <w:szCs w:val="22"/>
        </w:rPr>
        <w:t>signaled</w:t>
      </w:r>
      <w:r w:rsidR="00C748E1" w:rsidRPr="0049503A">
        <w:rPr>
          <w:color w:val="000000" w:themeColor="text1"/>
          <w:sz w:val="22"/>
          <w:szCs w:val="22"/>
        </w:rPr>
        <w:t xml:space="preserve"> by significant differences in </w:t>
      </w:r>
      <w:r w:rsidR="009A61A6" w:rsidRPr="0049503A">
        <w:rPr>
          <w:color w:val="000000" w:themeColor="text1"/>
          <w:sz w:val="22"/>
          <w:szCs w:val="22"/>
        </w:rPr>
        <w:t xml:space="preserve">density, </w:t>
      </w:r>
      <w:r w:rsidR="00C748E1" w:rsidRPr="0049503A">
        <w:rPr>
          <w:color w:val="000000" w:themeColor="text1"/>
          <w:sz w:val="22"/>
          <w:szCs w:val="22"/>
        </w:rPr>
        <w:t xml:space="preserve">slope and aspect. </w:t>
      </w:r>
      <w:r w:rsidR="00345813" w:rsidRPr="0049503A">
        <w:rPr>
          <w:color w:val="000000" w:themeColor="text1"/>
          <w:sz w:val="22"/>
          <w:szCs w:val="22"/>
        </w:rPr>
        <w:t xml:space="preserve">At a time when continued climate change may tip the scale away from survival, our findings encourage the use of a model </w:t>
      </w:r>
      <w:r w:rsidR="00487D46" w:rsidRPr="0049503A">
        <w:rPr>
          <w:color w:val="000000" w:themeColor="text1"/>
          <w:sz w:val="22"/>
          <w:szCs w:val="22"/>
        </w:rPr>
        <w:t>by forest manager</w:t>
      </w:r>
      <w:r w:rsidR="003A1681" w:rsidRPr="0049503A">
        <w:rPr>
          <w:color w:val="000000" w:themeColor="text1"/>
          <w:sz w:val="22"/>
          <w:szCs w:val="22"/>
        </w:rPr>
        <w:t>s</w:t>
      </w:r>
      <w:r w:rsidR="00487D46" w:rsidRPr="0049503A">
        <w:rPr>
          <w:color w:val="000000" w:themeColor="text1"/>
          <w:sz w:val="22"/>
          <w:szCs w:val="22"/>
        </w:rPr>
        <w:t xml:space="preserve"> </w:t>
      </w:r>
      <w:r w:rsidR="003A1681" w:rsidRPr="0049503A">
        <w:rPr>
          <w:color w:val="000000" w:themeColor="text1"/>
          <w:sz w:val="22"/>
          <w:szCs w:val="22"/>
        </w:rPr>
        <w:t>to better understand the imposition of</w:t>
      </w:r>
      <w:r w:rsidR="00345813" w:rsidRPr="0049503A">
        <w:rPr>
          <w:color w:val="000000" w:themeColor="text1"/>
          <w:sz w:val="22"/>
          <w:szCs w:val="22"/>
        </w:rPr>
        <w:t xml:space="preserve"> fire </w:t>
      </w:r>
      <w:r w:rsidR="003A1681" w:rsidRPr="0049503A">
        <w:rPr>
          <w:color w:val="000000" w:themeColor="text1"/>
          <w:sz w:val="22"/>
          <w:szCs w:val="22"/>
        </w:rPr>
        <w:t>absence on</w:t>
      </w:r>
      <w:r w:rsidR="00487D46" w:rsidRPr="0049503A">
        <w:rPr>
          <w:color w:val="000000" w:themeColor="text1"/>
          <w:sz w:val="22"/>
          <w:szCs w:val="22"/>
        </w:rPr>
        <w:t xml:space="preserve"> flat and ledge communities</w:t>
      </w:r>
      <w:r w:rsidR="008F61BE" w:rsidRPr="0049503A">
        <w:rPr>
          <w:color w:val="000000" w:themeColor="text1"/>
          <w:sz w:val="22"/>
          <w:szCs w:val="22"/>
        </w:rPr>
        <w:t>.</w:t>
      </w:r>
    </w:p>
    <w:p w14:paraId="612D5D45" w14:textId="5B326E34" w:rsidR="008C11D0" w:rsidRPr="0049503A" w:rsidRDefault="008C11D0" w:rsidP="0049503A">
      <w:pPr>
        <w:pStyle w:val="Heading2"/>
        <w:spacing w:before="0" w:beforeAutospacing="0" w:after="0" w:afterAutospacing="0"/>
        <w:jc w:val="both"/>
        <w:rPr>
          <w:color w:val="000000" w:themeColor="text1"/>
          <w:sz w:val="22"/>
          <w:szCs w:val="22"/>
        </w:rPr>
      </w:pPr>
      <w:r w:rsidRPr="0049503A">
        <w:rPr>
          <w:color w:val="000000" w:themeColor="text1"/>
          <w:sz w:val="22"/>
          <w:szCs w:val="22"/>
        </w:rPr>
        <w:t>Data Availability Statement</w:t>
      </w:r>
    </w:p>
    <w:p w14:paraId="33BA131C" w14:textId="5AF9D3BC" w:rsidR="00A17CDA" w:rsidRPr="0049503A" w:rsidRDefault="008A65EC" w:rsidP="0049503A">
      <w:pPr>
        <w:pStyle w:val="mb0"/>
        <w:spacing w:before="0" w:beforeAutospacing="0" w:after="150" w:afterAutospacing="0"/>
        <w:jc w:val="both"/>
        <w:rPr>
          <w:color w:val="000000" w:themeColor="text1"/>
          <w:sz w:val="22"/>
          <w:szCs w:val="22"/>
        </w:rPr>
      </w:pPr>
      <w:r w:rsidRPr="0049503A">
        <w:rPr>
          <w:color w:val="000000" w:themeColor="text1"/>
          <w:sz w:val="22"/>
          <w:szCs w:val="22"/>
        </w:rPr>
        <w:t>D</w:t>
      </w:r>
      <w:r w:rsidR="008C11D0" w:rsidRPr="0049503A">
        <w:rPr>
          <w:color w:val="000000" w:themeColor="text1"/>
          <w:sz w:val="22"/>
          <w:szCs w:val="22"/>
        </w:rPr>
        <w:t xml:space="preserve">ata used in this article can </w:t>
      </w:r>
      <w:proofErr w:type="gramStart"/>
      <w:r w:rsidR="008C11D0" w:rsidRPr="0049503A">
        <w:rPr>
          <w:color w:val="000000" w:themeColor="text1"/>
          <w:sz w:val="22"/>
          <w:szCs w:val="22"/>
        </w:rPr>
        <w:t>be found</w:t>
      </w:r>
      <w:proofErr w:type="gramEnd"/>
      <w:r w:rsidR="008C11D0" w:rsidRPr="0049503A">
        <w:rPr>
          <w:color w:val="000000" w:themeColor="text1"/>
          <w:sz w:val="22"/>
          <w:szCs w:val="22"/>
        </w:rPr>
        <w:t xml:space="preserve"> at</w:t>
      </w:r>
      <w:r w:rsidR="00873E70" w:rsidRPr="0049503A">
        <w:rPr>
          <w:color w:val="000000" w:themeColor="text1"/>
          <w:sz w:val="22"/>
          <w:szCs w:val="22"/>
        </w:rPr>
        <w:t xml:space="preserve"> the following repository: </w:t>
      </w:r>
      <w:hyperlink r:id="rId11" w:history="1">
        <w:r w:rsidR="005F5EAF" w:rsidRPr="0049503A">
          <w:rPr>
            <w:rStyle w:val="Hyperlink"/>
            <w:color w:val="000000" w:themeColor="text1"/>
            <w:sz w:val="22"/>
            <w:szCs w:val="22"/>
          </w:rPr>
          <w:t>https://github.com/SmithEcophysLab/mtDesertIsland_Pinusrigida</w:t>
        </w:r>
      </w:hyperlink>
      <w:r w:rsidR="005F5EAF" w:rsidRPr="0049503A">
        <w:rPr>
          <w:color w:val="000000" w:themeColor="text1"/>
          <w:sz w:val="22"/>
          <w:szCs w:val="22"/>
        </w:rPr>
        <w:t xml:space="preserve"> (DOI:10.5281/zenodo.4663255).</w:t>
      </w:r>
      <w:bookmarkStart w:id="168" w:name="h7"/>
      <w:bookmarkEnd w:id="168"/>
    </w:p>
    <w:p w14:paraId="14C03FE4" w14:textId="7330D721" w:rsidR="008C11D0" w:rsidRPr="0049503A" w:rsidRDefault="008C11D0" w:rsidP="0049503A">
      <w:pPr>
        <w:pStyle w:val="Heading2"/>
        <w:spacing w:before="0" w:beforeAutospacing="0" w:after="0" w:afterAutospacing="0"/>
        <w:jc w:val="both"/>
        <w:rPr>
          <w:color w:val="000000" w:themeColor="text1"/>
          <w:sz w:val="22"/>
          <w:szCs w:val="22"/>
        </w:rPr>
      </w:pPr>
      <w:r w:rsidRPr="0049503A">
        <w:rPr>
          <w:color w:val="000000" w:themeColor="text1"/>
          <w:sz w:val="22"/>
          <w:szCs w:val="22"/>
        </w:rPr>
        <w:t>Author Contributions</w:t>
      </w:r>
    </w:p>
    <w:p w14:paraId="2D634B1F" w14:textId="3EA55A6A" w:rsidR="00D932EE" w:rsidRPr="0049503A" w:rsidRDefault="008C11D0" w:rsidP="0049503A">
      <w:pPr>
        <w:pStyle w:val="mb0"/>
        <w:spacing w:before="0" w:beforeAutospacing="0" w:after="150" w:afterAutospacing="0"/>
        <w:jc w:val="both"/>
        <w:rPr>
          <w:color w:val="000000" w:themeColor="text1"/>
          <w:sz w:val="22"/>
          <w:szCs w:val="22"/>
        </w:rPr>
      </w:pPr>
      <w:r w:rsidRPr="0049503A">
        <w:rPr>
          <w:color w:val="000000" w:themeColor="text1"/>
          <w:sz w:val="22"/>
          <w:szCs w:val="22"/>
        </w:rPr>
        <w:t xml:space="preserve">JL and NS conceived the work, contributed </w:t>
      </w:r>
      <w:proofErr w:type="gramStart"/>
      <w:r w:rsidRPr="0049503A">
        <w:rPr>
          <w:color w:val="000000" w:themeColor="text1"/>
          <w:sz w:val="22"/>
          <w:szCs w:val="22"/>
        </w:rPr>
        <w:t>substantially to</w:t>
      </w:r>
      <w:proofErr w:type="gramEnd"/>
      <w:r w:rsidRPr="0049503A">
        <w:rPr>
          <w:color w:val="000000" w:themeColor="text1"/>
          <w:sz w:val="22"/>
          <w:szCs w:val="22"/>
        </w:rPr>
        <w:t xml:space="preserve"> the interpretation of the data and to drafting the manuscript, gave final approval of the version submitted, and agreed to be accountable for all aspects of the work</w:t>
      </w:r>
      <w:r w:rsidR="008A65EC" w:rsidRPr="0049503A">
        <w:rPr>
          <w:color w:val="000000" w:themeColor="text1"/>
          <w:sz w:val="22"/>
          <w:szCs w:val="22"/>
        </w:rPr>
        <w:t>. Q</w:t>
      </w:r>
      <w:r w:rsidRPr="0049503A">
        <w:rPr>
          <w:color w:val="000000" w:themeColor="text1"/>
          <w:sz w:val="22"/>
          <w:szCs w:val="22"/>
        </w:rPr>
        <w:t xml:space="preserve">uestions related to the accuracy or integrity of any part of the work </w:t>
      </w:r>
      <w:proofErr w:type="gramStart"/>
      <w:r w:rsidRPr="0049503A">
        <w:rPr>
          <w:color w:val="000000" w:themeColor="text1"/>
          <w:sz w:val="22"/>
          <w:szCs w:val="22"/>
        </w:rPr>
        <w:t>are appropriately investigated</w:t>
      </w:r>
      <w:proofErr w:type="gramEnd"/>
      <w:r w:rsidRPr="0049503A">
        <w:rPr>
          <w:color w:val="000000" w:themeColor="text1"/>
          <w:sz w:val="22"/>
          <w:szCs w:val="22"/>
        </w:rPr>
        <w:t xml:space="preserve"> and resolved. JL carried out </w:t>
      </w:r>
      <w:r w:rsidR="00753C30" w:rsidRPr="0049503A">
        <w:rPr>
          <w:color w:val="000000" w:themeColor="text1"/>
          <w:sz w:val="22"/>
          <w:szCs w:val="22"/>
        </w:rPr>
        <w:t xml:space="preserve">sample </w:t>
      </w:r>
      <w:r w:rsidR="00A77074" w:rsidRPr="0049503A">
        <w:rPr>
          <w:color w:val="000000" w:themeColor="text1"/>
          <w:sz w:val="22"/>
          <w:szCs w:val="22"/>
        </w:rPr>
        <w:t>collection</w:t>
      </w:r>
      <w:r w:rsidR="00753C30" w:rsidRPr="0049503A">
        <w:rPr>
          <w:color w:val="000000" w:themeColor="text1"/>
          <w:sz w:val="22"/>
          <w:szCs w:val="22"/>
        </w:rPr>
        <w:t xml:space="preserve"> and field measurements, conducted </w:t>
      </w:r>
      <w:r w:rsidR="00F351F6" w:rsidRPr="0049503A">
        <w:rPr>
          <w:color w:val="000000" w:themeColor="text1"/>
          <w:sz w:val="22"/>
          <w:szCs w:val="22"/>
        </w:rPr>
        <w:t xml:space="preserve">soil water retention tests </w:t>
      </w:r>
      <w:r w:rsidR="00B5268D" w:rsidRPr="0049503A">
        <w:rPr>
          <w:color w:val="000000" w:themeColor="text1"/>
          <w:sz w:val="22"/>
          <w:szCs w:val="22"/>
        </w:rPr>
        <w:t xml:space="preserve">and </w:t>
      </w:r>
      <w:r w:rsidR="00753C30" w:rsidRPr="0049503A">
        <w:rPr>
          <w:color w:val="000000" w:themeColor="text1"/>
          <w:sz w:val="22"/>
          <w:szCs w:val="22"/>
        </w:rPr>
        <w:t>prepared samples for</w:t>
      </w:r>
      <w:r w:rsidR="00700426" w:rsidRPr="0049503A">
        <w:rPr>
          <w:color w:val="000000" w:themeColor="text1"/>
          <w:sz w:val="22"/>
          <w:szCs w:val="22"/>
        </w:rPr>
        <w:t xml:space="preserve"> EA-IRMS </w:t>
      </w:r>
      <w:r w:rsidR="00DD04C3" w:rsidRPr="0049503A">
        <w:rPr>
          <w:color w:val="000000" w:themeColor="text1"/>
          <w:sz w:val="22"/>
          <w:szCs w:val="22"/>
        </w:rPr>
        <w:t>analysis</w:t>
      </w:r>
      <w:r w:rsidRPr="0049503A">
        <w:rPr>
          <w:color w:val="000000" w:themeColor="text1"/>
          <w:sz w:val="22"/>
          <w:szCs w:val="22"/>
        </w:rPr>
        <w:t xml:space="preserve">. NS </w:t>
      </w:r>
      <w:r w:rsidR="00DD04C3" w:rsidRPr="0049503A">
        <w:rPr>
          <w:color w:val="000000" w:themeColor="text1"/>
          <w:sz w:val="22"/>
          <w:szCs w:val="22"/>
        </w:rPr>
        <w:t>performed</w:t>
      </w:r>
      <w:r w:rsidRPr="0049503A">
        <w:rPr>
          <w:color w:val="000000" w:themeColor="text1"/>
          <w:sz w:val="22"/>
          <w:szCs w:val="22"/>
        </w:rPr>
        <w:t xml:space="preserve"> </w:t>
      </w:r>
      <w:r w:rsidR="00A77074" w:rsidRPr="0049503A">
        <w:rPr>
          <w:color w:val="000000" w:themeColor="text1"/>
          <w:sz w:val="22"/>
          <w:szCs w:val="22"/>
        </w:rPr>
        <w:t xml:space="preserve">C/N foliar </w:t>
      </w:r>
      <w:r w:rsidR="00753C30" w:rsidRPr="0049503A">
        <w:rPr>
          <w:color w:val="000000" w:themeColor="text1"/>
          <w:sz w:val="22"/>
          <w:szCs w:val="22"/>
        </w:rPr>
        <w:t>analysis</w:t>
      </w:r>
      <w:r w:rsidR="00B5268D" w:rsidRPr="0049503A">
        <w:rPr>
          <w:color w:val="000000" w:themeColor="text1"/>
          <w:sz w:val="22"/>
          <w:szCs w:val="22"/>
        </w:rPr>
        <w:t xml:space="preserve">, </w:t>
      </w:r>
      <w:r w:rsidRPr="0049503A">
        <w:rPr>
          <w:color w:val="000000" w:themeColor="text1"/>
          <w:sz w:val="22"/>
          <w:szCs w:val="22"/>
        </w:rPr>
        <w:t xml:space="preserve">conducting statistical analyses and formulating figures and tables. </w:t>
      </w:r>
    </w:p>
    <w:p w14:paraId="2131D448" w14:textId="4BDB0BDF" w:rsidR="00AE173C" w:rsidRPr="0049503A" w:rsidRDefault="00AE173C" w:rsidP="0049503A">
      <w:pPr>
        <w:autoSpaceDE w:val="0"/>
        <w:autoSpaceDN w:val="0"/>
        <w:adjustRightInd w:val="0"/>
        <w:jc w:val="both"/>
        <w:rPr>
          <w:rFonts w:eastAsiaTheme="minorEastAsia"/>
          <w:b/>
          <w:bCs/>
          <w:color w:val="000000" w:themeColor="text1"/>
          <w:sz w:val="22"/>
          <w:szCs w:val="22"/>
        </w:rPr>
      </w:pPr>
      <w:r w:rsidRPr="0049503A">
        <w:rPr>
          <w:rFonts w:eastAsiaTheme="minorEastAsia"/>
          <w:b/>
          <w:bCs/>
          <w:color w:val="000000" w:themeColor="text1"/>
          <w:sz w:val="22"/>
          <w:szCs w:val="22"/>
        </w:rPr>
        <w:t>ACKNOWLEDGEMENTS</w:t>
      </w:r>
    </w:p>
    <w:p w14:paraId="76350621" w14:textId="20C4D3B5" w:rsidR="00AE173C" w:rsidRPr="0049503A" w:rsidRDefault="004403BF" w:rsidP="0049503A">
      <w:pPr>
        <w:jc w:val="both"/>
        <w:rPr>
          <w:rFonts w:eastAsiaTheme="minorEastAsia"/>
          <w:color w:val="000000" w:themeColor="text1"/>
          <w:sz w:val="22"/>
          <w:szCs w:val="22"/>
        </w:rPr>
      </w:pPr>
      <w:r w:rsidRPr="0049503A">
        <w:rPr>
          <w:color w:val="000000" w:themeColor="text1"/>
          <w:sz w:val="22"/>
          <w:szCs w:val="22"/>
          <w:shd w:val="clear" w:color="auto" w:fill="FFFFFF"/>
        </w:rPr>
        <w:t xml:space="preserve">Research at </w:t>
      </w:r>
      <w:r w:rsidR="00C437EC" w:rsidRPr="0049503A">
        <w:rPr>
          <w:color w:val="000000" w:themeColor="text1"/>
          <w:sz w:val="22"/>
          <w:szCs w:val="22"/>
        </w:rPr>
        <w:t>Mt. Desert Island</w:t>
      </w:r>
      <w:r w:rsidRPr="0049503A">
        <w:rPr>
          <w:color w:val="000000" w:themeColor="text1"/>
          <w:sz w:val="22"/>
          <w:szCs w:val="22"/>
          <w:shd w:val="clear" w:color="auto" w:fill="FFFFFF"/>
        </w:rPr>
        <w:t xml:space="preserve"> </w:t>
      </w:r>
      <w:proofErr w:type="gramStart"/>
      <w:r w:rsidRPr="0049503A">
        <w:rPr>
          <w:color w:val="000000" w:themeColor="text1"/>
          <w:sz w:val="22"/>
          <w:szCs w:val="22"/>
          <w:shd w:val="clear" w:color="auto" w:fill="FFFFFF"/>
        </w:rPr>
        <w:t>was conducted</w:t>
      </w:r>
      <w:proofErr w:type="gramEnd"/>
      <w:r w:rsidRPr="0049503A">
        <w:rPr>
          <w:color w:val="000000" w:themeColor="text1"/>
          <w:sz w:val="22"/>
          <w:szCs w:val="22"/>
          <w:shd w:val="clear" w:color="auto" w:fill="FFFFFF"/>
        </w:rPr>
        <w:t xml:space="preserve"> under permit ACAD-2020-SCI-0014 from the U.S. Department of Interior granted to Jeff Licht. M</w:t>
      </w:r>
      <w:r w:rsidR="00700426" w:rsidRPr="0049503A">
        <w:rPr>
          <w:color w:val="000000" w:themeColor="text1"/>
          <w:sz w:val="22"/>
          <w:szCs w:val="22"/>
          <w:shd w:val="clear" w:color="auto" w:fill="FFFFFF"/>
        </w:rPr>
        <w:t xml:space="preserve">ike Day, </w:t>
      </w:r>
      <w:r w:rsidR="00F2679E" w:rsidRPr="0049503A">
        <w:rPr>
          <w:color w:val="000000" w:themeColor="text1"/>
          <w:sz w:val="22"/>
          <w:szCs w:val="22"/>
          <w:shd w:val="clear" w:color="auto" w:fill="FFFFFF"/>
        </w:rPr>
        <w:t xml:space="preserve">PhD, suggested </w:t>
      </w:r>
      <w:r w:rsidR="00821389" w:rsidRPr="0049503A">
        <w:rPr>
          <w:color w:val="000000" w:themeColor="text1"/>
          <w:sz w:val="22"/>
          <w:szCs w:val="22"/>
          <w:shd w:val="clear" w:color="auto" w:fill="FFFFFF"/>
        </w:rPr>
        <w:t>topics for study and</w:t>
      </w:r>
      <w:r w:rsidR="00897CF4" w:rsidRPr="0049503A">
        <w:rPr>
          <w:color w:val="000000" w:themeColor="text1"/>
          <w:sz w:val="22"/>
          <w:szCs w:val="22"/>
          <w:shd w:val="clear" w:color="auto" w:fill="FFFFFF"/>
        </w:rPr>
        <w:t xml:space="preserve"> </w:t>
      </w:r>
      <w:proofErr w:type="gramStart"/>
      <w:r w:rsidR="00821389" w:rsidRPr="0049503A">
        <w:rPr>
          <w:color w:val="000000" w:themeColor="text1"/>
          <w:sz w:val="22"/>
          <w:szCs w:val="22"/>
          <w:shd w:val="clear" w:color="auto" w:fill="FFFFFF"/>
        </w:rPr>
        <w:t>locat</w:t>
      </w:r>
      <w:r w:rsidR="00897CF4" w:rsidRPr="0049503A">
        <w:rPr>
          <w:color w:val="000000" w:themeColor="text1"/>
          <w:sz w:val="22"/>
          <w:szCs w:val="22"/>
          <w:shd w:val="clear" w:color="auto" w:fill="FFFFFF"/>
        </w:rPr>
        <w:t>ed</w:t>
      </w:r>
      <w:proofErr w:type="gramEnd"/>
      <w:r w:rsidR="00897CF4" w:rsidRPr="0049503A">
        <w:rPr>
          <w:color w:val="000000" w:themeColor="text1"/>
          <w:sz w:val="22"/>
          <w:szCs w:val="22"/>
          <w:shd w:val="clear" w:color="auto" w:fill="FFFFFF"/>
        </w:rPr>
        <w:t xml:space="preserve"> </w:t>
      </w:r>
      <w:r w:rsidR="00821389" w:rsidRPr="0049503A">
        <w:rPr>
          <w:color w:val="000000" w:themeColor="text1"/>
          <w:sz w:val="22"/>
          <w:szCs w:val="22"/>
          <w:shd w:val="clear" w:color="auto" w:fill="FFFFFF"/>
        </w:rPr>
        <w:t xml:space="preserve">some of the </w:t>
      </w:r>
      <w:r w:rsidR="00897CF4" w:rsidRPr="0049503A">
        <w:rPr>
          <w:color w:val="000000" w:themeColor="text1"/>
          <w:sz w:val="22"/>
          <w:szCs w:val="22"/>
          <w:shd w:val="clear" w:color="auto" w:fill="FFFFFF"/>
        </w:rPr>
        <w:t>sites for the study</w:t>
      </w:r>
      <w:r w:rsidR="00700426" w:rsidRPr="0049503A">
        <w:rPr>
          <w:color w:val="000000" w:themeColor="text1"/>
          <w:sz w:val="22"/>
          <w:szCs w:val="22"/>
          <w:shd w:val="clear" w:color="auto" w:fill="FFFFFF"/>
        </w:rPr>
        <w:t xml:space="preserve">. </w:t>
      </w:r>
      <w:r w:rsidR="00B5268D" w:rsidRPr="0049503A">
        <w:rPr>
          <w:color w:val="000000" w:themeColor="text1"/>
          <w:sz w:val="22"/>
          <w:szCs w:val="22"/>
        </w:rPr>
        <w:t xml:space="preserve">Cartographer </w:t>
      </w:r>
      <w:r w:rsidR="00056FB2" w:rsidRPr="0049503A">
        <w:rPr>
          <w:color w:val="000000" w:themeColor="text1"/>
          <w:sz w:val="22"/>
          <w:szCs w:val="22"/>
        </w:rPr>
        <w:t xml:space="preserve">Jill </w:t>
      </w:r>
      <w:r w:rsidR="00700426" w:rsidRPr="0049503A">
        <w:rPr>
          <w:color w:val="000000" w:themeColor="text1"/>
          <w:sz w:val="22"/>
          <w:szCs w:val="22"/>
        </w:rPr>
        <w:t>Phelps Kern</w:t>
      </w:r>
      <w:r w:rsidR="00056FB2" w:rsidRPr="0049503A">
        <w:rPr>
          <w:color w:val="000000" w:themeColor="text1"/>
          <w:sz w:val="22"/>
          <w:szCs w:val="22"/>
        </w:rPr>
        <w:t xml:space="preserve"> </w:t>
      </w:r>
      <w:r w:rsidR="003066AB" w:rsidRPr="0049503A">
        <w:rPr>
          <w:color w:val="000000" w:themeColor="text1"/>
          <w:sz w:val="22"/>
          <w:szCs w:val="22"/>
        </w:rPr>
        <w:t>created</w:t>
      </w:r>
      <w:r w:rsidR="00056FB2" w:rsidRPr="0049503A">
        <w:rPr>
          <w:color w:val="000000" w:themeColor="text1"/>
          <w:sz w:val="22"/>
          <w:szCs w:val="22"/>
        </w:rPr>
        <w:t xml:space="preserve"> </w:t>
      </w:r>
      <w:r w:rsidR="00897CF4" w:rsidRPr="0049503A">
        <w:rPr>
          <w:color w:val="000000" w:themeColor="text1"/>
          <w:sz w:val="22"/>
          <w:szCs w:val="22"/>
        </w:rPr>
        <w:t>geospatial figures</w:t>
      </w:r>
      <w:r w:rsidR="0023756A" w:rsidRPr="0049503A">
        <w:rPr>
          <w:color w:val="000000" w:themeColor="text1"/>
          <w:sz w:val="22"/>
          <w:szCs w:val="22"/>
        </w:rPr>
        <w:t>.</w:t>
      </w:r>
      <w:r w:rsidR="00056FB2" w:rsidRPr="0049503A">
        <w:rPr>
          <w:color w:val="000000" w:themeColor="text1"/>
          <w:sz w:val="22"/>
          <w:szCs w:val="22"/>
          <w:shd w:val="clear" w:color="auto" w:fill="FFFFFF"/>
        </w:rPr>
        <w:t xml:space="preserve"> </w:t>
      </w:r>
      <w:r w:rsidR="00AE173C" w:rsidRPr="0049503A">
        <w:rPr>
          <w:color w:val="000000" w:themeColor="text1"/>
          <w:sz w:val="22"/>
          <w:szCs w:val="22"/>
          <w:shd w:val="clear" w:color="auto" w:fill="FFFFFF"/>
        </w:rPr>
        <w:t xml:space="preserve">Remote sensing devices </w:t>
      </w:r>
      <w:proofErr w:type="gramStart"/>
      <w:r w:rsidR="00AE173C" w:rsidRPr="0049503A">
        <w:rPr>
          <w:color w:val="000000" w:themeColor="text1"/>
          <w:sz w:val="22"/>
          <w:szCs w:val="22"/>
          <w:shd w:val="clear" w:color="auto" w:fill="FFFFFF"/>
        </w:rPr>
        <w:t>were supplied</w:t>
      </w:r>
      <w:proofErr w:type="gramEnd"/>
      <w:r w:rsidR="00AE173C" w:rsidRPr="0049503A">
        <w:rPr>
          <w:color w:val="000000" w:themeColor="text1"/>
          <w:sz w:val="22"/>
          <w:szCs w:val="22"/>
          <w:shd w:val="clear" w:color="auto" w:fill="FFFFFF"/>
        </w:rPr>
        <w:t xml:space="preserve"> by Tora Johnson</w:t>
      </w:r>
      <w:r w:rsidR="00F2679E" w:rsidRPr="0049503A">
        <w:rPr>
          <w:color w:val="000000" w:themeColor="text1"/>
          <w:sz w:val="22"/>
          <w:szCs w:val="22"/>
          <w:shd w:val="clear" w:color="auto" w:fill="FFFFFF"/>
        </w:rPr>
        <w:t>, PhD</w:t>
      </w:r>
      <w:r w:rsidR="00AE173C" w:rsidRPr="0049503A">
        <w:rPr>
          <w:color w:val="000000" w:themeColor="text1"/>
          <w:sz w:val="22"/>
          <w:szCs w:val="22"/>
          <w:shd w:val="clear" w:color="auto" w:fill="FFFFFF"/>
        </w:rPr>
        <w:t xml:space="preserve">. </w:t>
      </w:r>
      <w:proofErr w:type="gramStart"/>
      <w:r w:rsidR="00700426" w:rsidRPr="0049503A">
        <w:rPr>
          <w:color w:val="000000" w:themeColor="text1"/>
          <w:sz w:val="22"/>
          <w:szCs w:val="22"/>
          <w:shd w:val="clear" w:color="auto" w:fill="FFFFFF"/>
        </w:rPr>
        <w:t xml:space="preserve">Field </w:t>
      </w:r>
      <w:r w:rsidR="00897CF4" w:rsidRPr="0049503A">
        <w:rPr>
          <w:color w:val="000000" w:themeColor="text1"/>
          <w:sz w:val="22"/>
          <w:szCs w:val="22"/>
          <w:shd w:val="clear" w:color="auto" w:fill="FFFFFF"/>
        </w:rPr>
        <w:t>sampling was</w:t>
      </w:r>
      <w:r w:rsidR="00700426" w:rsidRPr="0049503A">
        <w:rPr>
          <w:color w:val="000000" w:themeColor="text1"/>
          <w:sz w:val="22"/>
          <w:szCs w:val="22"/>
          <w:shd w:val="clear" w:color="auto" w:fill="FFFFFF"/>
        </w:rPr>
        <w:t xml:space="preserve"> assisted by Mimi Licht and Laura </w:t>
      </w:r>
      <w:proofErr w:type="spellStart"/>
      <w:r w:rsidR="00700426" w:rsidRPr="0049503A">
        <w:rPr>
          <w:color w:val="000000" w:themeColor="text1"/>
          <w:sz w:val="22"/>
          <w:szCs w:val="22"/>
          <w:shd w:val="clear" w:color="auto" w:fill="FFFFFF"/>
        </w:rPr>
        <w:t>Brumleve</w:t>
      </w:r>
      <w:proofErr w:type="spellEnd"/>
      <w:proofErr w:type="gramEnd"/>
      <w:r w:rsidR="00700426" w:rsidRPr="0049503A">
        <w:rPr>
          <w:color w:val="000000" w:themeColor="text1"/>
          <w:sz w:val="22"/>
          <w:szCs w:val="22"/>
          <w:shd w:val="clear" w:color="auto" w:fill="FFFFFF"/>
        </w:rPr>
        <w:t xml:space="preserve">. </w:t>
      </w:r>
      <w:r w:rsidR="00F2679E" w:rsidRPr="0049503A">
        <w:rPr>
          <w:color w:val="000000" w:themeColor="text1"/>
          <w:sz w:val="22"/>
          <w:szCs w:val="22"/>
          <w:shd w:val="clear" w:color="auto" w:fill="FFFFFF"/>
        </w:rPr>
        <w:t>Site measurements were</w:t>
      </w:r>
      <w:r w:rsidR="002972F4" w:rsidRPr="0049503A">
        <w:rPr>
          <w:color w:val="000000" w:themeColor="text1"/>
          <w:sz w:val="22"/>
          <w:szCs w:val="22"/>
          <w:shd w:val="clear" w:color="auto" w:fill="FFFFFF"/>
        </w:rPr>
        <w:t xml:space="preserve"> </w:t>
      </w:r>
      <w:proofErr w:type="gramStart"/>
      <w:r w:rsidR="00821389" w:rsidRPr="0049503A">
        <w:rPr>
          <w:color w:val="000000" w:themeColor="text1"/>
          <w:sz w:val="22"/>
          <w:szCs w:val="22"/>
          <w:shd w:val="clear" w:color="auto" w:fill="FFFFFF"/>
        </w:rPr>
        <w:t xml:space="preserve">greatly </w:t>
      </w:r>
      <w:r w:rsidR="005F3C86" w:rsidRPr="0049503A">
        <w:rPr>
          <w:color w:val="000000" w:themeColor="text1"/>
          <w:sz w:val="22"/>
          <w:szCs w:val="22"/>
          <w:shd w:val="clear" w:color="auto" w:fill="FFFFFF"/>
        </w:rPr>
        <w:t>facilitat</w:t>
      </w:r>
      <w:r w:rsidR="002972F4" w:rsidRPr="0049503A">
        <w:rPr>
          <w:color w:val="000000" w:themeColor="text1"/>
          <w:sz w:val="22"/>
          <w:szCs w:val="22"/>
          <w:shd w:val="clear" w:color="auto" w:fill="FFFFFF"/>
        </w:rPr>
        <w:t>ed</w:t>
      </w:r>
      <w:proofErr w:type="gramEnd"/>
      <w:r w:rsidR="002972F4" w:rsidRPr="0049503A">
        <w:rPr>
          <w:color w:val="000000" w:themeColor="text1"/>
          <w:sz w:val="22"/>
          <w:szCs w:val="22"/>
          <w:shd w:val="clear" w:color="auto" w:fill="FFFFFF"/>
        </w:rPr>
        <w:t xml:space="preserve"> by</w:t>
      </w:r>
      <w:r w:rsidR="00AE173C" w:rsidRPr="0049503A">
        <w:rPr>
          <w:color w:val="000000" w:themeColor="text1"/>
          <w:sz w:val="22"/>
          <w:szCs w:val="22"/>
          <w:shd w:val="clear" w:color="auto" w:fill="FFFFFF"/>
        </w:rPr>
        <w:t xml:space="preserve"> </w:t>
      </w:r>
      <w:r w:rsidR="003A4281" w:rsidRPr="0049503A">
        <w:rPr>
          <w:color w:val="000000" w:themeColor="text1"/>
          <w:sz w:val="22"/>
          <w:szCs w:val="22"/>
          <w:shd w:val="clear" w:color="auto" w:fill="FFFFFF"/>
        </w:rPr>
        <w:t>staff at</w:t>
      </w:r>
      <w:r w:rsidR="005F3C86" w:rsidRPr="0049503A">
        <w:rPr>
          <w:color w:val="000000" w:themeColor="text1"/>
          <w:sz w:val="22"/>
          <w:szCs w:val="22"/>
          <w:shd w:val="clear" w:color="auto" w:fill="FFFFFF"/>
        </w:rPr>
        <w:t xml:space="preserve"> </w:t>
      </w:r>
      <w:r w:rsidR="00AE173C" w:rsidRPr="0049503A">
        <w:rPr>
          <w:color w:val="000000" w:themeColor="text1"/>
          <w:sz w:val="22"/>
          <w:szCs w:val="22"/>
          <w:shd w:val="clear" w:color="auto" w:fill="FFFFFF"/>
        </w:rPr>
        <w:t>National Park Service</w:t>
      </w:r>
      <w:r w:rsidR="005F3C86" w:rsidRPr="0049503A">
        <w:rPr>
          <w:color w:val="000000" w:themeColor="text1"/>
          <w:sz w:val="22"/>
          <w:szCs w:val="22"/>
          <w:shd w:val="clear" w:color="auto" w:fill="FFFFFF"/>
        </w:rPr>
        <w:t xml:space="preserve">, </w:t>
      </w:r>
      <w:r w:rsidR="00C437EC" w:rsidRPr="0049503A">
        <w:rPr>
          <w:color w:val="000000" w:themeColor="text1"/>
          <w:sz w:val="22"/>
          <w:szCs w:val="22"/>
          <w:shd w:val="clear" w:color="auto" w:fill="FFFFFF"/>
        </w:rPr>
        <w:t>Mt. Desert Island</w:t>
      </w:r>
      <w:r w:rsidR="005F3C86" w:rsidRPr="0049503A">
        <w:rPr>
          <w:color w:val="000000" w:themeColor="text1"/>
          <w:sz w:val="22"/>
          <w:szCs w:val="22"/>
          <w:shd w:val="clear" w:color="auto" w:fill="FFFFFF"/>
        </w:rPr>
        <w:t xml:space="preserve">, </w:t>
      </w:r>
      <w:r w:rsidR="00821389" w:rsidRPr="0049503A">
        <w:rPr>
          <w:color w:val="000000" w:themeColor="text1"/>
          <w:sz w:val="22"/>
          <w:szCs w:val="22"/>
          <w:shd w:val="clear" w:color="auto" w:fill="FFFFFF"/>
        </w:rPr>
        <w:t xml:space="preserve">Bar Harbor, </w:t>
      </w:r>
      <w:r w:rsidR="005F3C86" w:rsidRPr="0049503A">
        <w:rPr>
          <w:color w:val="000000" w:themeColor="text1"/>
          <w:sz w:val="22"/>
          <w:szCs w:val="22"/>
          <w:shd w:val="clear" w:color="auto" w:fill="FFFFFF"/>
        </w:rPr>
        <w:t>ME</w:t>
      </w:r>
      <w:r w:rsidR="00AE173C" w:rsidRPr="0049503A">
        <w:rPr>
          <w:color w:val="000000" w:themeColor="text1"/>
          <w:sz w:val="22"/>
          <w:szCs w:val="22"/>
          <w:shd w:val="clear" w:color="auto" w:fill="FFFFFF"/>
        </w:rPr>
        <w:t>.</w:t>
      </w:r>
      <w:r w:rsidR="0023756A" w:rsidRPr="0049503A">
        <w:rPr>
          <w:color w:val="000000" w:themeColor="text1"/>
          <w:sz w:val="22"/>
          <w:szCs w:val="22"/>
          <w:shd w:val="clear" w:color="auto" w:fill="FFFFFF"/>
        </w:rPr>
        <w:t xml:space="preserve"> Our thanks to several </w:t>
      </w:r>
      <w:r w:rsidRPr="0049503A">
        <w:rPr>
          <w:color w:val="000000" w:themeColor="text1"/>
          <w:sz w:val="22"/>
          <w:szCs w:val="22"/>
          <w:shd w:val="clear" w:color="auto" w:fill="FFFFFF"/>
        </w:rPr>
        <w:t xml:space="preserve">anonymous </w:t>
      </w:r>
      <w:r w:rsidR="0023756A" w:rsidRPr="0049503A">
        <w:rPr>
          <w:color w:val="000000" w:themeColor="text1"/>
          <w:sz w:val="22"/>
          <w:szCs w:val="22"/>
          <w:shd w:val="clear" w:color="auto" w:fill="FFFFFF"/>
        </w:rPr>
        <w:t>reviewers prior to submi</w:t>
      </w:r>
      <w:r w:rsidR="00897CF4" w:rsidRPr="0049503A">
        <w:rPr>
          <w:color w:val="000000" w:themeColor="text1"/>
          <w:sz w:val="22"/>
          <w:szCs w:val="22"/>
          <w:shd w:val="clear" w:color="auto" w:fill="FFFFFF"/>
        </w:rPr>
        <w:t>ssion</w:t>
      </w:r>
      <w:r w:rsidR="0023756A" w:rsidRPr="0049503A">
        <w:rPr>
          <w:color w:val="000000" w:themeColor="text1"/>
          <w:sz w:val="22"/>
          <w:szCs w:val="22"/>
          <w:shd w:val="clear" w:color="auto" w:fill="FFFFFF"/>
        </w:rPr>
        <w:t>.</w:t>
      </w:r>
    </w:p>
    <w:p w14:paraId="729CC817" w14:textId="77777777" w:rsidR="00185B4B" w:rsidRPr="0049503A" w:rsidRDefault="00185B4B" w:rsidP="0049503A">
      <w:pPr>
        <w:autoSpaceDE w:val="0"/>
        <w:autoSpaceDN w:val="0"/>
        <w:adjustRightInd w:val="0"/>
        <w:jc w:val="both"/>
        <w:rPr>
          <w:rFonts w:eastAsiaTheme="minorEastAsia"/>
          <w:b/>
          <w:bCs/>
          <w:color w:val="000000" w:themeColor="text1"/>
          <w:sz w:val="22"/>
          <w:szCs w:val="22"/>
        </w:rPr>
      </w:pPr>
    </w:p>
    <w:p w14:paraId="6B39280E" w14:textId="5D9D323A" w:rsidR="00AE173C" w:rsidRPr="0049503A" w:rsidRDefault="00AE173C" w:rsidP="0049503A">
      <w:pPr>
        <w:autoSpaceDE w:val="0"/>
        <w:autoSpaceDN w:val="0"/>
        <w:adjustRightInd w:val="0"/>
        <w:jc w:val="both"/>
        <w:rPr>
          <w:rFonts w:eastAsiaTheme="minorEastAsia"/>
          <w:b/>
          <w:bCs/>
          <w:color w:val="000000" w:themeColor="text1"/>
          <w:sz w:val="22"/>
          <w:szCs w:val="22"/>
        </w:rPr>
      </w:pPr>
      <w:r w:rsidRPr="0049503A">
        <w:rPr>
          <w:rFonts w:eastAsiaTheme="minorEastAsia"/>
          <w:b/>
          <w:bCs/>
          <w:color w:val="000000" w:themeColor="text1"/>
          <w:sz w:val="22"/>
          <w:szCs w:val="22"/>
        </w:rPr>
        <w:t>ORCID</w:t>
      </w:r>
    </w:p>
    <w:p w14:paraId="0AC29BE6" w14:textId="77777777" w:rsidR="00AE173C" w:rsidRPr="0049503A" w:rsidRDefault="00AE173C" w:rsidP="0049503A">
      <w:pPr>
        <w:autoSpaceDE w:val="0"/>
        <w:autoSpaceDN w:val="0"/>
        <w:adjustRightInd w:val="0"/>
        <w:jc w:val="both"/>
        <w:rPr>
          <w:rFonts w:eastAsiaTheme="minorEastAsia"/>
          <w:color w:val="000000" w:themeColor="text1"/>
        </w:rPr>
      </w:pPr>
      <w:r w:rsidRPr="0049503A">
        <w:rPr>
          <w:rFonts w:eastAsiaTheme="minorEastAsia"/>
          <w:color w:val="000000" w:themeColor="text1"/>
        </w:rPr>
        <w:t>Jeff Licht: https://orcid.org/0000-0002-2248-2050</w:t>
      </w:r>
    </w:p>
    <w:p w14:paraId="3CFC1A50" w14:textId="6AEE0360" w:rsidR="00EA07E7" w:rsidRPr="0049503A" w:rsidRDefault="00AE173C" w:rsidP="0049503A">
      <w:pPr>
        <w:spacing w:after="231"/>
        <w:jc w:val="both"/>
        <w:rPr>
          <w:rStyle w:val="Hyperlink"/>
          <w:rFonts w:eastAsiaTheme="minorEastAsia"/>
          <w:color w:val="000000" w:themeColor="text1"/>
          <w:u w:val="none"/>
        </w:rPr>
      </w:pPr>
      <w:r w:rsidRPr="0049503A">
        <w:rPr>
          <w:rFonts w:eastAsiaTheme="minorEastAsia"/>
          <w:color w:val="000000" w:themeColor="text1"/>
        </w:rPr>
        <w:t xml:space="preserve">Nicholas Smith: </w:t>
      </w:r>
      <w:hyperlink r:id="rId12" w:history="1">
        <w:r w:rsidRPr="0049503A">
          <w:rPr>
            <w:rStyle w:val="Hyperlink"/>
            <w:rFonts w:eastAsiaTheme="minorEastAsia"/>
            <w:color w:val="000000" w:themeColor="text1"/>
            <w:u w:val="none"/>
          </w:rPr>
          <w:t>https://orcid.org/0000-0001-7048-4387</w:t>
        </w:r>
      </w:hyperlink>
    </w:p>
    <w:p w14:paraId="2BF9CF7F" w14:textId="1D281F85" w:rsidR="0015307D" w:rsidRPr="0049503A" w:rsidRDefault="0015307D" w:rsidP="0049503A">
      <w:pPr>
        <w:autoSpaceDE w:val="0"/>
        <w:autoSpaceDN w:val="0"/>
        <w:adjustRightInd w:val="0"/>
        <w:jc w:val="both"/>
        <w:rPr>
          <w:rFonts w:eastAsiaTheme="minorEastAsia"/>
          <w:b/>
          <w:bCs/>
          <w:color w:val="000000" w:themeColor="text1"/>
        </w:rPr>
      </w:pPr>
      <w:r w:rsidRPr="0049503A">
        <w:rPr>
          <w:rFonts w:eastAsiaTheme="minorEastAsia"/>
          <w:b/>
          <w:bCs/>
          <w:color w:val="000000" w:themeColor="text1"/>
        </w:rPr>
        <w:t>FUNDING</w:t>
      </w:r>
      <w:r w:rsidR="00FF053F" w:rsidRPr="0049503A">
        <w:rPr>
          <w:rFonts w:eastAsiaTheme="minorEastAsia"/>
          <w:b/>
          <w:bCs/>
          <w:color w:val="000000" w:themeColor="text1"/>
        </w:rPr>
        <w:t xml:space="preserve"> INFORMATION</w:t>
      </w:r>
    </w:p>
    <w:p w14:paraId="2E6FA864" w14:textId="01F34B1D" w:rsidR="00237190" w:rsidRPr="0049503A" w:rsidRDefault="00C61F9C" w:rsidP="0049503A">
      <w:pPr>
        <w:spacing w:after="231"/>
        <w:jc w:val="both"/>
        <w:rPr>
          <w:b/>
          <w:color w:val="000000" w:themeColor="text1"/>
        </w:rPr>
      </w:pPr>
      <w:r w:rsidRPr="0049503A">
        <w:rPr>
          <w:rFonts w:eastAsiaTheme="minorEastAsia"/>
          <w:color w:val="000000" w:themeColor="text1"/>
        </w:rPr>
        <w:t>Professor Nick Smith</w:t>
      </w:r>
      <w:r w:rsidR="00FF053F" w:rsidRPr="0049503A">
        <w:rPr>
          <w:rFonts w:eastAsiaTheme="minorEastAsia"/>
          <w:color w:val="000000" w:themeColor="text1"/>
        </w:rPr>
        <w:t xml:space="preserve"> </w:t>
      </w:r>
      <w:proofErr w:type="gramStart"/>
      <w:r w:rsidR="00FF053F" w:rsidRPr="0049503A">
        <w:rPr>
          <w:rFonts w:eastAsiaTheme="minorEastAsia"/>
          <w:color w:val="000000" w:themeColor="text1"/>
        </w:rPr>
        <w:t>was supported</w:t>
      </w:r>
      <w:proofErr w:type="gramEnd"/>
      <w:r w:rsidR="00FF053F" w:rsidRPr="0049503A">
        <w:rPr>
          <w:rFonts w:eastAsiaTheme="minorEastAsia"/>
          <w:color w:val="000000" w:themeColor="text1"/>
        </w:rPr>
        <w:t xml:space="preserve"> by </w:t>
      </w:r>
      <w:r w:rsidR="00D00902" w:rsidRPr="0049503A">
        <w:rPr>
          <w:rFonts w:eastAsiaTheme="minorEastAsia"/>
          <w:color w:val="000000" w:themeColor="text1"/>
        </w:rPr>
        <w:t>funding</w:t>
      </w:r>
      <w:r w:rsidR="00C65DF8" w:rsidRPr="0049503A">
        <w:rPr>
          <w:rFonts w:eastAsiaTheme="minorEastAsia"/>
          <w:color w:val="000000" w:themeColor="text1"/>
        </w:rPr>
        <w:t xml:space="preserve"> at Texas Tech and </w:t>
      </w:r>
      <w:r w:rsidRPr="0049503A">
        <w:rPr>
          <w:rFonts w:eastAsiaTheme="minorEastAsia"/>
          <w:color w:val="000000" w:themeColor="text1"/>
        </w:rPr>
        <w:t xml:space="preserve">partial funding for </w:t>
      </w:r>
      <w:r w:rsidR="00614C05" w:rsidRPr="0049503A">
        <w:rPr>
          <w:rFonts w:eastAsiaTheme="minorEastAsia"/>
          <w:color w:val="000000" w:themeColor="text1"/>
        </w:rPr>
        <w:t xml:space="preserve">Jeff Licht to </w:t>
      </w:r>
      <w:r w:rsidRPr="0049503A">
        <w:rPr>
          <w:rFonts w:eastAsiaTheme="minorEastAsia"/>
          <w:color w:val="000000" w:themeColor="text1"/>
        </w:rPr>
        <w:t>complet</w:t>
      </w:r>
      <w:r w:rsidR="00614C05" w:rsidRPr="0049503A">
        <w:rPr>
          <w:rFonts w:eastAsiaTheme="minorEastAsia"/>
          <w:color w:val="000000" w:themeColor="text1"/>
        </w:rPr>
        <w:t>e</w:t>
      </w:r>
      <w:r w:rsidRPr="0049503A">
        <w:rPr>
          <w:rFonts w:eastAsiaTheme="minorEastAsia"/>
          <w:color w:val="000000" w:themeColor="text1"/>
        </w:rPr>
        <w:t xml:space="preserve"> this paper was supported by </w:t>
      </w:r>
      <w:r w:rsidR="00C65DF8" w:rsidRPr="0049503A">
        <w:rPr>
          <w:rFonts w:eastAsiaTheme="minorEastAsia"/>
          <w:color w:val="000000" w:themeColor="text1"/>
        </w:rPr>
        <w:t xml:space="preserve">a grant </w:t>
      </w:r>
      <w:r w:rsidR="00700426" w:rsidRPr="0049503A">
        <w:rPr>
          <w:rFonts w:eastAsiaTheme="minorEastAsia"/>
          <w:color w:val="000000" w:themeColor="text1"/>
        </w:rPr>
        <w:t xml:space="preserve">(P20AP00312) </w:t>
      </w:r>
      <w:r w:rsidR="00C65DF8" w:rsidRPr="0049503A">
        <w:rPr>
          <w:rFonts w:eastAsiaTheme="minorEastAsia"/>
          <w:color w:val="000000" w:themeColor="text1"/>
        </w:rPr>
        <w:t>from the U.S. Department of Interior</w:t>
      </w:r>
      <w:r w:rsidR="00700426" w:rsidRPr="0049503A">
        <w:rPr>
          <w:rFonts w:eastAsiaTheme="minorEastAsia"/>
          <w:color w:val="000000" w:themeColor="text1"/>
        </w:rPr>
        <w:t>.</w:t>
      </w:r>
    </w:p>
    <w:p w14:paraId="2A2F8033" w14:textId="2FC4DD6F" w:rsidR="0015307D" w:rsidRPr="0049503A" w:rsidRDefault="0015307D" w:rsidP="0049503A">
      <w:pPr>
        <w:tabs>
          <w:tab w:val="left" w:pos="360"/>
        </w:tabs>
        <w:ind w:left="360" w:hanging="360"/>
        <w:jc w:val="both"/>
        <w:rPr>
          <w:b/>
          <w:bCs/>
          <w:color w:val="000000" w:themeColor="text1"/>
          <w:shd w:val="clear" w:color="auto" w:fill="FFFFFF"/>
        </w:rPr>
      </w:pPr>
      <w:r w:rsidRPr="0049503A">
        <w:rPr>
          <w:b/>
          <w:bCs/>
          <w:color w:val="000000" w:themeColor="text1"/>
          <w:shd w:val="clear" w:color="auto" w:fill="FFFFFF"/>
        </w:rPr>
        <w:t>REFERENCES</w:t>
      </w:r>
      <w:r w:rsidR="00D031DC" w:rsidRPr="0049503A">
        <w:rPr>
          <w:b/>
          <w:bCs/>
          <w:color w:val="000000" w:themeColor="text1"/>
          <w:shd w:val="clear" w:color="auto" w:fill="FFFFFF"/>
        </w:rPr>
        <w:t xml:space="preserve"> </w:t>
      </w:r>
    </w:p>
    <w:p w14:paraId="6616DF62" w14:textId="3C8BFE32" w:rsidR="004320E4" w:rsidRPr="0049503A" w:rsidRDefault="004320E4" w:rsidP="0049503A">
      <w:pPr>
        <w:pStyle w:val="CommentText"/>
        <w:jc w:val="both"/>
        <w:rPr>
          <w:color w:val="000000" w:themeColor="text1"/>
        </w:rPr>
      </w:pPr>
      <w:proofErr w:type="spellStart"/>
      <w:r w:rsidRPr="0049503A">
        <w:rPr>
          <w:color w:val="000000" w:themeColor="text1"/>
        </w:rPr>
        <w:t>Agostinell</w:t>
      </w:r>
      <w:proofErr w:type="spellEnd"/>
      <w:r w:rsidRPr="0049503A">
        <w:rPr>
          <w:color w:val="000000" w:themeColor="text1"/>
        </w:rPr>
        <w:t>, C. and Lund</w:t>
      </w:r>
      <w:r w:rsidR="00CF36F8" w:rsidRPr="0049503A">
        <w:rPr>
          <w:color w:val="000000" w:themeColor="text1"/>
        </w:rPr>
        <w:t>, U.</w:t>
      </w:r>
      <w:r w:rsidRPr="0049503A">
        <w:rPr>
          <w:color w:val="000000" w:themeColor="text1"/>
        </w:rPr>
        <w:t xml:space="preserve"> (2017). R package 'circular': Circular Statistics (version 0.4-93). URL</w:t>
      </w:r>
    </w:p>
    <w:p w14:paraId="518471AA" w14:textId="2F22D374" w:rsidR="004320E4" w:rsidRPr="0049503A" w:rsidRDefault="004320E4" w:rsidP="0049503A">
      <w:pPr>
        <w:pStyle w:val="CommentText"/>
        <w:ind w:firstLine="360"/>
        <w:jc w:val="both"/>
        <w:rPr>
          <w:color w:val="000000" w:themeColor="text1"/>
        </w:rPr>
      </w:pPr>
      <w:r w:rsidRPr="0049503A">
        <w:rPr>
          <w:color w:val="000000" w:themeColor="text1"/>
        </w:rPr>
        <w:t>https://r-forge.r-project.org/projects/circular/</w:t>
      </w:r>
    </w:p>
    <w:p w14:paraId="1C6E7FC0" w14:textId="1116F214" w:rsidR="00AE173C" w:rsidRPr="0049503A" w:rsidRDefault="00AE173C" w:rsidP="0049503A">
      <w:pPr>
        <w:tabs>
          <w:tab w:val="left" w:pos="360"/>
        </w:tabs>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Brand, F. </w:t>
      </w:r>
      <w:r w:rsidR="009147D5" w:rsidRPr="0049503A">
        <w:rPr>
          <w:color w:val="000000" w:themeColor="text1"/>
          <w:sz w:val="20"/>
          <w:szCs w:val="20"/>
          <w:shd w:val="clear" w:color="auto" w:fill="FFFFFF"/>
        </w:rPr>
        <w:t>and</w:t>
      </w:r>
      <w:r w:rsidRPr="0049503A">
        <w:rPr>
          <w:color w:val="000000" w:themeColor="text1"/>
          <w:sz w:val="20"/>
          <w:szCs w:val="20"/>
          <w:shd w:val="clear" w:color="auto" w:fill="FFFFFF"/>
        </w:rPr>
        <w:t xml:space="preserve"> Jax, K. (2007). Focusing the meaning (s) of resilience: resilience as a descriptive concept and a boundary object. </w:t>
      </w:r>
      <w:r w:rsidRPr="0049503A">
        <w:rPr>
          <w:i/>
          <w:iCs/>
          <w:color w:val="000000" w:themeColor="text1"/>
          <w:sz w:val="20"/>
          <w:szCs w:val="20"/>
        </w:rPr>
        <w:t>Ecology and society</w:t>
      </w:r>
      <w:r w:rsidRPr="0049503A">
        <w:rPr>
          <w:color w:val="000000" w:themeColor="text1"/>
          <w:sz w:val="20"/>
          <w:szCs w:val="20"/>
          <w:shd w:val="clear" w:color="auto" w:fill="FFFFFF"/>
        </w:rPr>
        <w:t xml:space="preserve">, </w:t>
      </w:r>
      <w:r w:rsidRPr="0049503A">
        <w:rPr>
          <w:i/>
          <w:iCs/>
          <w:color w:val="000000" w:themeColor="text1"/>
          <w:sz w:val="20"/>
          <w:szCs w:val="20"/>
        </w:rPr>
        <w:t>12</w:t>
      </w:r>
      <w:r w:rsidRPr="0049503A">
        <w:rPr>
          <w:color w:val="000000" w:themeColor="text1"/>
          <w:sz w:val="20"/>
          <w:szCs w:val="20"/>
          <w:shd w:val="clear" w:color="auto" w:fill="FFFFFF"/>
        </w:rPr>
        <w:t>(1).</w:t>
      </w:r>
    </w:p>
    <w:p w14:paraId="49E33743" w14:textId="0FBD04E8" w:rsidR="00AE173C" w:rsidRPr="0049503A" w:rsidRDefault="00AE173C" w:rsidP="0049503A">
      <w:pPr>
        <w:tabs>
          <w:tab w:val="left" w:pos="360"/>
        </w:tabs>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Buma</w:t>
      </w:r>
      <w:proofErr w:type="spellEnd"/>
      <w:r w:rsidRPr="0049503A">
        <w:rPr>
          <w:color w:val="000000" w:themeColor="text1"/>
          <w:sz w:val="20"/>
          <w:szCs w:val="20"/>
          <w:shd w:val="clear" w:color="auto" w:fill="FFFFFF"/>
        </w:rPr>
        <w:t>, B., Brown, C., Donato, D., Fontaine, J.</w:t>
      </w:r>
      <w:r w:rsidR="004D4587" w:rsidRPr="0049503A">
        <w:rPr>
          <w:color w:val="000000" w:themeColor="text1"/>
          <w:sz w:val="20"/>
          <w:szCs w:val="20"/>
          <w:shd w:val="clear" w:color="auto" w:fill="FFFFFF"/>
        </w:rPr>
        <w:t xml:space="preserve"> </w:t>
      </w:r>
      <w:r w:rsidR="00B238F5" w:rsidRPr="0049503A">
        <w:rPr>
          <w:color w:val="000000" w:themeColor="text1"/>
          <w:sz w:val="20"/>
          <w:szCs w:val="20"/>
          <w:shd w:val="clear" w:color="auto" w:fill="FFFFFF"/>
        </w:rPr>
        <w:t>and</w:t>
      </w:r>
      <w:r w:rsidRPr="0049503A">
        <w:rPr>
          <w:color w:val="000000" w:themeColor="text1"/>
          <w:sz w:val="20"/>
          <w:szCs w:val="20"/>
          <w:shd w:val="clear" w:color="auto" w:fill="FFFFFF"/>
        </w:rPr>
        <w:t xml:space="preserve"> Johnstone, J. (2013). The impacts of changing disturbance regimes on serotinous plant populations and communities. </w:t>
      </w:r>
      <w:proofErr w:type="spellStart"/>
      <w:r w:rsidRPr="0049503A">
        <w:rPr>
          <w:i/>
          <w:iCs/>
          <w:color w:val="000000" w:themeColor="text1"/>
          <w:sz w:val="20"/>
          <w:szCs w:val="20"/>
        </w:rPr>
        <w:t>BioScience</w:t>
      </w:r>
      <w:proofErr w:type="spellEnd"/>
      <w:r w:rsidRPr="0049503A">
        <w:rPr>
          <w:color w:val="000000" w:themeColor="text1"/>
          <w:sz w:val="20"/>
          <w:szCs w:val="20"/>
          <w:shd w:val="clear" w:color="auto" w:fill="FFFFFF"/>
        </w:rPr>
        <w:t xml:space="preserve">, </w:t>
      </w:r>
      <w:r w:rsidRPr="0049503A">
        <w:rPr>
          <w:i/>
          <w:iCs/>
          <w:color w:val="000000" w:themeColor="text1"/>
          <w:sz w:val="20"/>
          <w:szCs w:val="20"/>
        </w:rPr>
        <w:t>63</w:t>
      </w:r>
      <w:r w:rsidRPr="0049503A">
        <w:rPr>
          <w:color w:val="000000" w:themeColor="text1"/>
          <w:sz w:val="20"/>
          <w:szCs w:val="20"/>
          <w:shd w:val="clear" w:color="auto" w:fill="FFFFFF"/>
        </w:rPr>
        <w:t>(11), 866-876.</w:t>
      </w:r>
    </w:p>
    <w:p w14:paraId="2CCBD477" w14:textId="7597C92F" w:rsidR="00AE173C" w:rsidRPr="0049503A" w:rsidRDefault="00AE173C" w:rsidP="0049503A">
      <w:pPr>
        <w:tabs>
          <w:tab w:val="left" w:pos="360"/>
        </w:tabs>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Butak</w:t>
      </w:r>
      <w:proofErr w:type="spellEnd"/>
      <w:r w:rsidRPr="0049503A">
        <w:rPr>
          <w:color w:val="000000" w:themeColor="text1"/>
          <w:sz w:val="20"/>
          <w:szCs w:val="20"/>
          <w:shd w:val="clear" w:color="auto" w:fill="FFFFFF"/>
        </w:rPr>
        <w:t>, A. (2014). Vegetation Composition, Structure, and Ecophysiology of Maritime Ledge Ecosystems, University of Maine, Or</w:t>
      </w:r>
      <w:r w:rsidR="007219B8" w:rsidRPr="0049503A">
        <w:rPr>
          <w:color w:val="000000" w:themeColor="text1"/>
          <w:sz w:val="20"/>
          <w:szCs w:val="20"/>
          <w:shd w:val="clear" w:color="auto" w:fill="FFFFFF"/>
        </w:rPr>
        <w:t>o</w:t>
      </w:r>
      <w:r w:rsidRPr="0049503A">
        <w:rPr>
          <w:color w:val="000000" w:themeColor="text1"/>
          <w:sz w:val="20"/>
          <w:szCs w:val="20"/>
          <w:shd w:val="clear" w:color="auto" w:fill="FFFFFF"/>
        </w:rPr>
        <w:t>no (</w:t>
      </w:r>
      <w:hyperlink r:id="rId13" w:history="1">
        <w:r w:rsidRPr="0049503A">
          <w:rPr>
            <w:rStyle w:val="Hyperlink"/>
            <w:color w:val="000000" w:themeColor="text1"/>
            <w:sz w:val="20"/>
            <w:szCs w:val="20"/>
            <w:u w:val="none"/>
            <w:shd w:val="clear" w:color="auto" w:fill="FFFFFF"/>
          </w:rPr>
          <w:t>http://digitalcommons.library.umaine.edu/etd/2212</w:t>
        </w:r>
      </w:hyperlink>
      <w:r w:rsidRPr="0049503A">
        <w:rPr>
          <w:color w:val="000000" w:themeColor="text1"/>
          <w:sz w:val="20"/>
          <w:szCs w:val="20"/>
          <w:shd w:val="clear" w:color="auto" w:fill="FFFFFF"/>
        </w:rPr>
        <w:t>).</w:t>
      </w:r>
    </w:p>
    <w:p w14:paraId="22A2ABE1" w14:textId="77777777" w:rsidR="00AE173C" w:rsidRPr="0049503A" w:rsidRDefault="00AE173C" w:rsidP="0049503A">
      <w:pPr>
        <w:tabs>
          <w:tab w:val="left" w:pos="360"/>
        </w:tabs>
        <w:ind w:left="360" w:hanging="360"/>
        <w:jc w:val="both"/>
        <w:rPr>
          <w:color w:val="000000" w:themeColor="text1"/>
          <w:sz w:val="20"/>
          <w:szCs w:val="20"/>
        </w:rPr>
      </w:pPr>
      <w:r w:rsidRPr="0049503A">
        <w:rPr>
          <w:color w:val="000000" w:themeColor="text1"/>
          <w:sz w:val="20"/>
          <w:szCs w:val="20"/>
        </w:rPr>
        <w:t xml:space="preserve">Caldwell, </w:t>
      </w:r>
      <w:proofErr w:type="gramStart"/>
      <w:r w:rsidRPr="0049503A">
        <w:rPr>
          <w:color w:val="000000" w:themeColor="text1"/>
          <w:sz w:val="20"/>
          <w:szCs w:val="20"/>
        </w:rPr>
        <w:t>M.</w:t>
      </w:r>
      <w:proofErr w:type="gramEnd"/>
      <w:r w:rsidRPr="0049503A">
        <w:rPr>
          <w:color w:val="000000" w:themeColor="text1"/>
          <w:sz w:val="20"/>
          <w:szCs w:val="20"/>
        </w:rPr>
        <w:t xml:space="preserve"> and J. Richards. 1989. Hydraulic lift: water efflux from upper roots improves effectiveness of water uptake by deep roots. </w:t>
      </w:r>
      <w:proofErr w:type="spellStart"/>
      <w:r w:rsidRPr="0049503A">
        <w:rPr>
          <w:i/>
          <w:iCs/>
          <w:color w:val="000000" w:themeColor="text1"/>
          <w:sz w:val="20"/>
          <w:szCs w:val="20"/>
        </w:rPr>
        <w:t>Oecologia</w:t>
      </w:r>
      <w:proofErr w:type="spellEnd"/>
      <w:r w:rsidRPr="0049503A">
        <w:rPr>
          <w:i/>
          <w:iCs/>
          <w:color w:val="000000" w:themeColor="text1"/>
          <w:sz w:val="20"/>
          <w:szCs w:val="20"/>
        </w:rPr>
        <w:t xml:space="preserve">, </w:t>
      </w:r>
      <w:r w:rsidRPr="0049503A">
        <w:rPr>
          <w:color w:val="000000" w:themeColor="text1"/>
          <w:sz w:val="20"/>
          <w:szCs w:val="20"/>
        </w:rPr>
        <w:t xml:space="preserve">79, 1-5. </w:t>
      </w:r>
    </w:p>
    <w:p w14:paraId="55A897A0" w14:textId="6071016F" w:rsidR="00AE173C" w:rsidRPr="0049503A" w:rsidRDefault="00AE173C" w:rsidP="0049503A">
      <w:pPr>
        <w:tabs>
          <w:tab w:val="left" w:pos="360"/>
        </w:tabs>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Carlo, N., </w:t>
      </w:r>
      <w:proofErr w:type="spellStart"/>
      <w:r w:rsidRPr="0049503A">
        <w:rPr>
          <w:color w:val="000000" w:themeColor="text1"/>
          <w:sz w:val="20"/>
          <w:szCs w:val="20"/>
          <w:shd w:val="clear" w:color="auto" w:fill="FFFFFF"/>
        </w:rPr>
        <w:t>Renninger</w:t>
      </w:r>
      <w:proofErr w:type="spellEnd"/>
      <w:r w:rsidRPr="0049503A">
        <w:rPr>
          <w:color w:val="000000" w:themeColor="text1"/>
          <w:sz w:val="20"/>
          <w:szCs w:val="20"/>
          <w:shd w:val="clear" w:color="auto" w:fill="FFFFFF"/>
        </w:rPr>
        <w:t xml:space="preserve">, H., Clark, K., </w:t>
      </w:r>
      <w:r w:rsidR="00B238F5" w:rsidRPr="0049503A">
        <w:rPr>
          <w:color w:val="000000" w:themeColor="text1"/>
          <w:sz w:val="20"/>
          <w:szCs w:val="20"/>
          <w:shd w:val="clear" w:color="auto" w:fill="FFFFFF"/>
        </w:rPr>
        <w:t>and</w:t>
      </w:r>
      <w:r w:rsidRPr="0049503A">
        <w:rPr>
          <w:color w:val="000000" w:themeColor="text1"/>
          <w:sz w:val="20"/>
          <w:szCs w:val="20"/>
          <w:shd w:val="clear" w:color="auto" w:fill="FFFFFF"/>
        </w:rPr>
        <w:t xml:space="preserve"> Schäfer, K. (2016). </w:t>
      </w:r>
      <w:proofErr w:type="gramStart"/>
      <w:r w:rsidRPr="0049503A">
        <w:rPr>
          <w:color w:val="000000" w:themeColor="text1"/>
          <w:sz w:val="20"/>
          <w:szCs w:val="20"/>
          <w:shd w:val="clear" w:color="auto" w:fill="FFFFFF"/>
        </w:rPr>
        <w:t>Impacts</w:t>
      </w:r>
      <w:proofErr w:type="gramEnd"/>
      <w:r w:rsidRPr="0049503A">
        <w:rPr>
          <w:color w:val="000000" w:themeColor="text1"/>
          <w:sz w:val="20"/>
          <w:szCs w:val="20"/>
          <w:shd w:val="clear" w:color="auto" w:fill="FFFFFF"/>
        </w:rPr>
        <w:t xml:space="preserve"> of prescribed fire on Pinus rigida Mill. in upland forests of the Atlantic Coastal Plain. </w:t>
      </w:r>
      <w:r w:rsidRPr="0049503A">
        <w:rPr>
          <w:i/>
          <w:iCs/>
          <w:color w:val="000000" w:themeColor="text1"/>
          <w:sz w:val="20"/>
          <w:szCs w:val="20"/>
        </w:rPr>
        <w:t>Tree physiology</w:t>
      </w:r>
      <w:r w:rsidRPr="0049503A">
        <w:rPr>
          <w:color w:val="000000" w:themeColor="text1"/>
          <w:sz w:val="20"/>
          <w:szCs w:val="20"/>
          <w:shd w:val="clear" w:color="auto" w:fill="FFFFFF"/>
        </w:rPr>
        <w:t xml:space="preserve">, </w:t>
      </w:r>
      <w:r w:rsidRPr="0049503A">
        <w:rPr>
          <w:i/>
          <w:iCs/>
          <w:color w:val="000000" w:themeColor="text1"/>
          <w:sz w:val="20"/>
          <w:szCs w:val="20"/>
        </w:rPr>
        <w:t>36</w:t>
      </w:r>
      <w:r w:rsidRPr="0049503A">
        <w:rPr>
          <w:color w:val="000000" w:themeColor="text1"/>
          <w:sz w:val="20"/>
          <w:szCs w:val="20"/>
          <w:shd w:val="clear" w:color="auto" w:fill="FFFFFF"/>
        </w:rPr>
        <w:t>(8), 967-982.</w:t>
      </w:r>
    </w:p>
    <w:p w14:paraId="3FCDBA81" w14:textId="6D77A52D" w:rsidR="00AE173C" w:rsidRPr="0049503A" w:rsidRDefault="00AE173C" w:rsidP="0049503A">
      <w:pPr>
        <w:tabs>
          <w:tab w:val="left" w:pos="360"/>
        </w:tabs>
        <w:ind w:left="360" w:hanging="360"/>
        <w:jc w:val="both"/>
        <w:rPr>
          <w:rFonts w:eastAsiaTheme="minorEastAsia"/>
          <w:color w:val="000000" w:themeColor="text1"/>
          <w:sz w:val="20"/>
          <w:szCs w:val="20"/>
        </w:rPr>
      </w:pPr>
      <w:proofErr w:type="spellStart"/>
      <w:r w:rsidRPr="0049503A">
        <w:rPr>
          <w:rFonts w:eastAsiaTheme="minorEastAsia"/>
          <w:color w:val="000000" w:themeColor="text1"/>
          <w:sz w:val="20"/>
          <w:szCs w:val="20"/>
        </w:rPr>
        <w:t>Certini</w:t>
      </w:r>
      <w:proofErr w:type="spellEnd"/>
      <w:r w:rsidR="0058300D" w:rsidRPr="0049503A">
        <w:rPr>
          <w:rFonts w:eastAsiaTheme="minorEastAsia"/>
          <w:color w:val="000000" w:themeColor="text1"/>
          <w:sz w:val="20"/>
          <w:szCs w:val="20"/>
        </w:rPr>
        <w:t xml:space="preserve">, </w:t>
      </w:r>
      <w:r w:rsidRPr="0049503A">
        <w:rPr>
          <w:rFonts w:eastAsiaTheme="minorEastAsia"/>
          <w:color w:val="000000" w:themeColor="text1"/>
          <w:sz w:val="20"/>
          <w:szCs w:val="20"/>
        </w:rPr>
        <w:t xml:space="preserve">G. (2005) Effects of fire on properties of forest soils: a review. </w:t>
      </w:r>
      <w:proofErr w:type="spellStart"/>
      <w:r w:rsidRPr="0049503A">
        <w:rPr>
          <w:rFonts w:eastAsiaTheme="minorEastAsia"/>
          <w:i/>
          <w:color w:val="000000" w:themeColor="text1"/>
          <w:sz w:val="20"/>
          <w:szCs w:val="20"/>
        </w:rPr>
        <w:t>Oecologia</w:t>
      </w:r>
      <w:proofErr w:type="spellEnd"/>
      <w:r w:rsidRPr="0049503A">
        <w:rPr>
          <w:rFonts w:eastAsiaTheme="minorEastAsia"/>
          <w:color w:val="000000" w:themeColor="text1"/>
          <w:sz w:val="20"/>
          <w:szCs w:val="20"/>
        </w:rPr>
        <w:t xml:space="preserve"> 143:1–10</w:t>
      </w:r>
    </w:p>
    <w:p w14:paraId="5278B77C" w14:textId="0A10742F" w:rsidR="00AE173C" w:rsidRPr="0049503A" w:rsidRDefault="00AE173C" w:rsidP="0049503A">
      <w:pPr>
        <w:tabs>
          <w:tab w:val="left" w:pos="360"/>
        </w:tabs>
        <w:ind w:left="360" w:hanging="360"/>
        <w:jc w:val="both"/>
        <w:rPr>
          <w:color w:val="000000" w:themeColor="text1"/>
          <w:sz w:val="20"/>
          <w:szCs w:val="20"/>
          <w:shd w:val="clear" w:color="auto" w:fill="FFFFFF"/>
        </w:rPr>
      </w:pPr>
      <w:r w:rsidRPr="0049503A">
        <w:rPr>
          <w:rFonts w:eastAsiaTheme="minorEastAsia"/>
          <w:color w:val="000000" w:themeColor="text1"/>
          <w:sz w:val="20"/>
          <w:szCs w:val="20"/>
        </w:rPr>
        <w:t xml:space="preserve">Charpentier, J. (2020). </w:t>
      </w:r>
      <w:r w:rsidRPr="0049503A">
        <w:rPr>
          <w:color w:val="000000" w:themeColor="text1"/>
          <w:sz w:val="20"/>
          <w:szCs w:val="20"/>
        </w:rPr>
        <w:t xml:space="preserve">Wildland Fire Disturbance - Recovery Dynamics in Upland Forests at Acadia National Park, Maine. Doctoral dissertation, Antioch University. </w:t>
      </w:r>
      <w:hyperlink r:id="rId14" w:history="1">
        <w:r w:rsidRPr="0049503A">
          <w:rPr>
            <w:rStyle w:val="Hyperlink"/>
            <w:color w:val="000000" w:themeColor="text1"/>
            <w:sz w:val="20"/>
            <w:szCs w:val="20"/>
            <w:u w:val="none"/>
          </w:rPr>
          <w:t>https://aura.antioch.edu/etds</w:t>
        </w:r>
      </w:hyperlink>
    </w:p>
    <w:p w14:paraId="7C23FAF7" w14:textId="195DADE1" w:rsidR="00AE173C" w:rsidRPr="0049503A" w:rsidRDefault="00AE173C" w:rsidP="0049503A">
      <w:pPr>
        <w:tabs>
          <w:tab w:val="left" w:pos="360"/>
        </w:tabs>
        <w:ind w:left="360" w:hanging="360"/>
        <w:jc w:val="both"/>
        <w:rPr>
          <w:rFonts w:eastAsiaTheme="minorEastAsia"/>
          <w:color w:val="000000" w:themeColor="text1"/>
          <w:sz w:val="20"/>
          <w:szCs w:val="20"/>
        </w:rPr>
      </w:pPr>
      <w:r w:rsidRPr="0049503A">
        <w:rPr>
          <w:rFonts w:eastAsiaTheme="minorEastAsia"/>
          <w:color w:val="000000" w:themeColor="text1"/>
          <w:sz w:val="20"/>
          <w:szCs w:val="20"/>
        </w:rPr>
        <w:lastRenderedPageBreak/>
        <w:t>Chen Z</w:t>
      </w:r>
      <w:r w:rsidR="002F2655" w:rsidRPr="0049503A">
        <w:rPr>
          <w:rFonts w:eastAsiaTheme="minorEastAsia"/>
          <w:color w:val="000000" w:themeColor="text1"/>
          <w:sz w:val="20"/>
          <w:szCs w:val="20"/>
        </w:rPr>
        <w:t xml:space="preserve">., </w:t>
      </w:r>
      <w:r w:rsidRPr="0049503A">
        <w:rPr>
          <w:rFonts w:eastAsiaTheme="minorEastAsia"/>
          <w:color w:val="000000" w:themeColor="text1"/>
          <w:sz w:val="20"/>
          <w:szCs w:val="20"/>
        </w:rPr>
        <w:t xml:space="preserve">Wang </w:t>
      </w:r>
      <w:proofErr w:type="gramStart"/>
      <w:r w:rsidRPr="0049503A">
        <w:rPr>
          <w:rFonts w:eastAsiaTheme="minorEastAsia"/>
          <w:color w:val="000000" w:themeColor="text1"/>
          <w:sz w:val="20"/>
          <w:szCs w:val="20"/>
        </w:rPr>
        <w:t>G.</w:t>
      </w:r>
      <w:proofErr w:type="gramEnd"/>
      <w:r w:rsidRPr="0049503A">
        <w:rPr>
          <w:rFonts w:eastAsiaTheme="minorEastAsia"/>
          <w:color w:val="000000" w:themeColor="text1"/>
          <w:sz w:val="20"/>
          <w:szCs w:val="20"/>
        </w:rPr>
        <w:t xml:space="preserve"> and Jia Y. (2017). Foliar d</w:t>
      </w:r>
      <w:r w:rsidRPr="0049503A">
        <w:rPr>
          <w:rFonts w:eastAsiaTheme="minorEastAsia"/>
          <w:color w:val="000000" w:themeColor="text1"/>
          <w:sz w:val="20"/>
          <w:szCs w:val="20"/>
          <w:vertAlign w:val="superscript"/>
        </w:rPr>
        <w:t>13</w:t>
      </w:r>
      <w:r w:rsidRPr="0049503A">
        <w:rPr>
          <w:rFonts w:eastAsiaTheme="minorEastAsia"/>
          <w:color w:val="000000" w:themeColor="text1"/>
          <w:sz w:val="20"/>
          <w:szCs w:val="20"/>
        </w:rPr>
        <w:t>C Showed No Altitudinal Trend in an Arid Region and Atmospheric Pressure Exerted a Negative Effect on Plant d</w:t>
      </w:r>
      <w:r w:rsidRPr="0049503A">
        <w:rPr>
          <w:rFonts w:eastAsiaTheme="minorEastAsia"/>
          <w:color w:val="000000" w:themeColor="text1"/>
          <w:sz w:val="20"/>
          <w:szCs w:val="20"/>
          <w:vertAlign w:val="superscript"/>
        </w:rPr>
        <w:t>13</w:t>
      </w:r>
      <w:r w:rsidRPr="0049503A">
        <w:rPr>
          <w:rFonts w:eastAsiaTheme="minorEastAsia"/>
          <w:color w:val="000000" w:themeColor="text1"/>
          <w:sz w:val="20"/>
          <w:szCs w:val="20"/>
        </w:rPr>
        <w:t xml:space="preserve">C, </w:t>
      </w:r>
      <w:r w:rsidRPr="0049503A">
        <w:rPr>
          <w:rFonts w:eastAsiaTheme="minorEastAsia"/>
          <w:i/>
          <w:color w:val="000000" w:themeColor="text1"/>
          <w:sz w:val="20"/>
          <w:szCs w:val="20"/>
        </w:rPr>
        <w:t>Frontiers in Plant Science</w:t>
      </w:r>
      <w:r w:rsidRPr="0049503A">
        <w:rPr>
          <w:rFonts w:eastAsiaTheme="minorEastAsia"/>
          <w:color w:val="000000" w:themeColor="text1"/>
          <w:sz w:val="20"/>
          <w:szCs w:val="20"/>
        </w:rPr>
        <w:t>, 8, 1-9.</w:t>
      </w:r>
    </w:p>
    <w:p w14:paraId="405A9A68" w14:textId="03EAF080" w:rsidR="00E81AB7" w:rsidRPr="0049503A" w:rsidRDefault="00E81AB7" w:rsidP="0049503A">
      <w:pPr>
        <w:tabs>
          <w:tab w:val="left" w:pos="360"/>
        </w:tabs>
        <w:ind w:left="360" w:hanging="360"/>
        <w:jc w:val="both"/>
        <w:rPr>
          <w:color w:val="000000" w:themeColor="text1"/>
          <w:sz w:val="20"/>
          <w:szCs w:val="20"/>
          <w:shd w:val="clear" w:color="auto" w:fill="FFFFFF"/>
        </w:rPr>
      </w:pPr>
      <w:r w:rsidRPr="0049503A">
        <w:rPr>
          <w:rFonts w:eastAsiaTheme="minorEastAsia"/>
          <w:color w:val="000000" w:themeColor="text1"/>
          <w:sz w:val="20"/>
          <w:szCs w:val="20"/>
        </w:rPr>
        <w:t xml:space="preserve">Churchill, D., </w:t>
      </w:r>
      <w:r w:rsidRPr="0049503A">
        <w:rPr>
          <w:color w:val="000000" w:themeColor="text1"/>
          <w:sz w:val="20"/>
          <w:szCs w:val="20"/>
          <w:shd w:val="clear" w:color="auto" w:fill="FFFFFF"/>
        </w:rPr>
        <w:t xml:space="preserve">Larson, A., </w:t>
      </w:r>
      <w:proofErr w:type="spellStart"/>
      <w:r w:rsidRPr="0049503A">
        <w:rPr>
          <w:color w:val="000000" w:themeColor="text1"/>
          <w:sz w:val="20"/>
          <w:szCs w:val="20"/>
          <w:shd w:val="clear" w:color="auto" w:fill="FFFFFF"/>
        </w:rPr>
        <w:t>Dahlgreen</w:t>
      </w:r>
      <w:proofErr w:type="spellEnd"/>
      <w:r w:rsidRPr="0049503A">
        <w:rPr>
          <w:color w:val="000000" w:themeColor="text1"/>
          <w:sz w:val="20"/>
          <w:szCs w:val="20"/>
          <w:shd w:val="clear" w:color="auto" w:fill="FFFFFF"/>
        </w:rPr>
        <w:t xml:space="preserve">, M., Franklin, J., </w:t>
      </w:r>
      <w:proofErr w:type="spellStart"/>
      <w:r w:rsidRPr="0049503A">
        <w:rPr>
          <w:color w:val="000000" w:themeColor="text1"/>
          <w:sz w:val="20"/>
          <w:szCs w:val="20"/>
          <w:shd w:val="clear" w:color="auto" w:fill="FFFFFF"/>
        </w:rPr>
        <w:t>Hessburg</w:t>
      </w:r>
      <w:proofErr w:type="spellEnd"/>
      <w:r w:rsidRPr="0049503A">
        <w:rPr>
          <w:color w:val="000000" w:themeColor="text1"/>
          <w:sz w:val="20"/>
          <w:szCs w:val="20"/>
          <w:shd w:val="clear" w:color="auto" w:fill="FFFFFF"/>
        </w:rPr>
        <w:t>, P. and Lutz, J. A. (2013). Restoring forest resilience: from reference spatial patterns to silvicultural prescriptions and monitoring. </w:t>
      </w:r>
      <w:r w:rsidRPr="0049503A">
        <w:rPr>
          <w:i/>
          <w:iCs/>
          <w:color w:val="000000" w:themeColor="text1"/>
          <w:sz w:val="20"/>
          <w:szCs w:val="20"/>
          <w:shd w:val="clear" w:color="auto" w:fill="FFFFFF"/>
        </w:rPr>
        <w:t>Forest Ecology and Management</w:t>
      </w:r>
      <w:r w:rsidRPr="0049503A">
        <w:rPr>
          <w:color w:val="000000" w:themeColor="text1"/>
          <w:sz w:val="20"/>
          <w:szCs w:val="20"/>
          <w:shd w:val="clear" w:color="auto" w:fill="FFFFFF"/>
        </w:rPr>
        <w:t>, </w:t>
      </w:r>
      <w:r w:rsidRPr="0049503A">
        <w:rPr>
          <w:i/>
          <w:iCs/>
          <w:color w:val="000000" w:themeColor="text1"/>
          <w:sz w:val="20"/>
          <w:szCs w:val="20"/>
          <w:shd w:val="clear" w:color="auto" w:fill="FFFFFF"/>
        </w:rPr>
        <w:t>291</w:t>
      </w:r>
      <w:r w:rsidRPr="0049503A">
        <w:rPr>
          <w:color w:val="000000" w:themeColor="text1"/>
          <w:sz w:val="20"/>
          <w:szCs w:val="20"/>
          <w:shd w:val="clear" w:color="auto" w:fill="FFFFFF"/>
        </w:rPr>
        <w:t>, 442-457.</w:t>
      </w:r>
    </w:p>
    <w:p w14:paraId="72818465" w14:textId="77777777" w:rsidR="007811EC" w:rsidRPr="0049503A" w:rsidRDefault="00AE173C" w:rsidP="0049503A">
      <w:pPr>
        <w:tabs>
          <w:tab w:val="left" w:pos="450"/>
        </w:tabs>
        <w:ind w:left="350" w:hanging="350"/>
        <w:jc w:val="both"/>
        <w:rPr>
          <w:color w:val="000000" w:themeColor="text1"/>
          <w:sz w:val="20"/>
          <w:szCs w:val="20"/>
          <w:shd w:val="clear" w:color="auto" w:fill="FFFFFF"/>
        </w:rPr>
      </w:pPr>
      <w:r w:rsidRPr="0049503A">
        <w:rPr>
          <w:color w:val="000000" w:themeColor="text1"/>
          <w:sz w:val="20"/>
          <w:szCs w:val="20"/>
          <w:shd w:val="clear" w:color="auto" w:fill="FFFFFF"/>
        </w:rPr>
        <w:t xml:space="preserve">Connell, J. and </w:t>
      </w:r>
      <w:proofErr w:type="spellStart"/>
      <w:r w:rsidRPr="0049503A">
        <w:rPr>
          <w:color w:val="000000" w:themeColor="text1"/>
          <w:sz w:val="20"/>
          <w:szCs w:val="20"/>
          <w:shd w:val="clear" w:color="auto" w:fill="FFFFFF"/>
        </w:rPr>
        <w:t>Slatyer</w:t>
      </w:r>
      <w:proofErr w:type="spellEnd"/>
      <w:r w:rsidRPr="0049503A">
        <w:rPr>
          <w:color w:val="000000" w:themeColor="text1"/>
          <w:sz w:val="20"/>
          <w:szCs w:val="20"/>
          <w:shd w:val="clear" w:color="auto" w:fill="FFFFFF"/>
        </w:rPr>
        <w:t xml:space="preserve">, R. (1977). Mechanisms of succession in natural communities and their role in community stability and organization. </w:t>
      </w:r>
      <w:r w:rsidRPr="0049503A">
        <w:rPr>
          <w:i/>
          <w:iCs/>
          <w:color w:val="000000" w:themeColor="text1"/>
          <w:sz w:val="20"/>
          <w:szCs w:val="20"/>
        </w:rPr>
        <w:t>The American Naturalist</w:t>
      </w:r>
      <w:r w:rsidRPr="0049503A">
        <w:rPr>
          <w:color w:val="000000" w:themeColor="text1"/>
          <w:sz w:val="20"/>
          <w:szCs w:val="20"/>
          <w:shd w:val="clear" w:color="auto" w:fill="FFFFFF"/>
        </w:rPr>
        <w:t xml:space="preserve">, </w:t>
      </w:r>
      <w:r w:rsidRPr="0049503A">
        <w:rPr>
          <w:i/>
          <w:iCs/>
          <w:color w:val="000000" w:themeColor="text1"/>
          <w:sz w:val="20"/>
          <w:szCs w:val="20"/>
        </w:rPr>
        <w:t>111</w:t>
      </w:r>
      <w:r w:rsidRPr="0049503A">
        <w:rPr>
          <w:color w:val="000000" w:themeColor="text1"/>
          <w:sz w:val="20"/>
          <w:szCs w:val="20"/>
          <w:shd w:val="clear" w:color="auto" w:fill="FFFFFF"/>
        </w:rPr>
        <w:t>(982), 1119-1144.</w:t>
      </w:r>
    </w:p>
    <w:p w14:paraId="2A385F46" w14:textId="0DBBE54A" w:rsidR="007811EC" w:rsidRPr="0049503A" w:rsidRDefault="007811EC" w:rsidP="0049503A">
      <w:pPr>
        <w:tabs>
          <w:tab w:val="left" w:pos="450"/>
        </w:tabs>
        <w:ind w:left="350" w:hanging="35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Copenheaver</w:t>
      </w:r>
      <w:proofErr w:type="spellEnd"/>
      <w:r w:rsidRPr="0049503A">
        <w:rPr>
          <w:color w:val="000000" w:themeColor="text1"/>
          <w:sz w:val="20"/>
          <w:szCs w:val="20"/>
          <w:shd w:val="clear" w:color="auto" w:fill="FFFFFF"/>
        </w:rPr>
        <w:t>, C., White, A. and Patterson, W., III (2000). Vegetation development in a southern Maine pitch pine-scrub oak barren. </w:t>
      </w:r>
      <w:r w:rsidRPr="0049503A">
        <w:rPr>
          <w:i/>
          <w:iCs/>
          <w:color w:val="000000" w:themeColor="text1"/>
          <w:sz w:val="20"/>
          <w:szCs w:val="20"/>
          <w:shd w:val="clear" w:color="auto" w:fill="FFFFFF"/>
        </w:rPr>
        <w:t>Journal of the Torrey Botanical Society</w:t>
      </w:r>
      <w:r w:rsidRPr="0049503A">
        <w:rPr>
          <w:color w:val="000000" w:themeColor="text1"/>
          <w:sz w:val="20"/>
          <w:szCs w:val="20"/>
          <w:shd w:val="clear" w:color="auto" w:fill="FFFFFF"/>
        </w:rPr>
        <w:t>, 19-32.</w:t>
      </w:r>
    </w:p>
    <w:p w14:paraId="266D3A16" w14:textId="585FF566" w:rsidR="00AE173C" w:rsidRPr="0049503A" w:rsidRDefault="00AE173C" w:rsidP="0049503A">
      <w:pPr>
        <w:tabs>
          <w:tab w:val="left" w:pos="450"/>
        </w:tabs>
        <w:ind w:left="350" w:hanging="350"/>
        <w:jc w:val="both"/>
        <w:rPr>
          <w:color w:val="000000" w:themeColor="text1"/>
          <w:sz w:val="20"/>
          <w:szCs w:val="20"/>
          <w:shd w:val="clear" w:color="auto" w:fill="FEFEFE"/>
        </w:rPr>
      </w:pPr>
      <w:r w:rsidRPr="0049503A">
        <w:rPr>
          <w:color w:val="000000" w:themeColor="text1"/>
          <w:sz w:val="20"/>
          <w:szCs w:val="20"/>
          <w:shd w:val="clear" w:color="auto" w:fill="FEFEFE"/>
        </w:rPr>
        <w:t xml:space="preserve">Coulson, R. and </w:t>
      </w:r>
      <w:proofErr w:type="spellStart"/>
      <w:r w:rsidRPr="0049503A">
        <w:rPr>
          <w:color w:val="000000" w:themeColor="text1"/>
          <w:sz w:val="20"/>
          <w:szCs w:val="20"/>
          <w:shd w:val="clear" w:color="auto" w:fill="FEFEFE"/>
        </w:rPr>
        <w:t>Klepzig</w:t>
      </w:r>
      <w:proofErr w:type="spellEnd"/>
      <w:r w:rsidRPr="0049503A">
        <w:rPr>
          <w:color w:val="000000" w:themeColor="text1"/>
          <w:sz w:val="20"/>
          <w:szCs w:val="20"/>
          <w:shd w:val="clear" w:color="auto" w:fill="FEFEFE"/>
        </w:rPr>
        <w:t>, K. (2011). Southern Pine Beetle II. Gen. Tech. Rep. SRS-140. Asheville, NC: U.S. Department of Agriculture Forest Service, Southern Research Station. 153-160.</w:t>
      </w:r>
    </w:p>
    <w:p w14:paraId="4E705310" w14:textId="19C9FA41" w:rsidR="00470A6B" w:rsidRPr="0049503A" w:rsidRDefault="00470A6B" w:rsidP="0049503A">
      <w:pPr>
        <w:tabs>
          <w:tab w:val="left" w:pos="450"/>
        </w:tabs>
        <w:ind w:left="350" w:hanging="350"/>
        <w:jc w:val="both"/>
        <w:rPr>
          <w:color w:val="000000" w:themeColor="text1"/>
          <w:sz w:val="20"/>
          <w:szCs w:val="20"/>
          <w:shd w:val="clear" w:color="auto" w:fill="FCFCFC"/>
        </w:rPr>
      </w:pPr>
      <w:proofErr w:type="spellStart"/>
      <w:r w:rsidRPr="0049503A">
        <w:rPr>
          <w:color w:val="000000" w:themeColor="text1"/>
          <w:sz w:val="20"/>
          <w:szCs w:val="20"/>
          <w:shd w:val="clear" w:color="auto" w:fill="FCFCFC"/>
        </w:rPr>
        <w:t>Crutzen</w:t>
      </w:r>
      <w:proofErr w:type="spellEnd"/>
      <w:r w:rsidRPr="0049503A">
        <w:rPr>
          <w:color w:val="000000" w:themeColor="text1"/>
          <w:sz w:val="20"/>
          <w:szCs w:val="20"/>
          <w:shd w:val="clear" w:color="auto" w:fill="FCFCFC"/>
        </w:rPr>
        <w:t>, Paul and Euge</w:t>
      </w:r>
      <w:r w:rsidR="002F2655" w:rsidRPr="0049503A">
        <w:rPr>
          <w:color w:val="000000" w:themeColor="text1"/>
          <w:sz w:val="20"/>
          <w:szCs w:val="20"/>
          <w:shd w:val="clear" w:color="auto" w:fill="FCFCFC"/>
        </w:rPr>
        <w:t xml:space="preserve">ne </w:t>
      </w:r>
      <w:r w:rsidRPr="0049503A">
        <w:rPr>
          <w:color w:val="000000" w:themeColor="text1"/>
          <w:sz w:val="20"/>
          <w:szCs w:val="20"/>
          <w:shd w:val="clear" w:color="auto" w:fill="FCFCFC"/>
        </w:rPr>
        <w:t>Stoermer 2000. The “Anthropocene.” </w:t>
      </w:r>
      <w:r w:rsidRPr="0049503A">
        <w:rPr>
          <w:i/>
          <w:iCs/>
          <w:color w:val="000000" w:themeColor="text1"/>
          <w:sz w:val="20"/>
          <w:szCs w:val="20"/>
          <w:shd w:val="clear" w:color="auto" w:fill="FCFCFC"/>
        </w:rPr>
        <w:t>Global Change Newsletter</w:t>
      </w:r>
      <w:r w:rsidRPr="0049503A">
        <w:rPr>
          <w:color w:val="000000" w:themeColor="text1"/>
          <w:sz w:val="20"/>
          <w:szCs w:val="20"/>
          <w:shd w:val="clear" w:color="auto" w:fill="FCFCFC"/>
        </w:rPr>
        <w:t> (41): 17–18.</w:t>
      </w:r>
    </w:p>
    <w:p w14:paraId="011EEB2E" w14:textId="77777777" w:rsidR="003D250E" w:rsidRPr="0049503A" w:rsidRDefault="003D250E" w:rsidP="0049503A">
      <w:pPr>
        <w:tabs>
          <w:tab w:val="left" w:pos="450"/>
        </w:tabs>
        <w:ind w:left="350" w:hanging="350"/>
        <w:jc w:val="both"/>
        <w:rPr>
          <w:color w:val="000000" w:themeColor="text1"/>
          <w:sz w:val="20"/>
          <w:szCs w:val="20"/>
          <w:shd w:val="clear" w:color="auto" w:fill="FFFFFF"/>
        </w:rPr>
      </w:pPr>
      <w:r w:rsidRPr="0049503A">
        <w:rPr>
          <w:color w:val="000000" w:themeColor="text1"/>
          <w:sz w:val="20"/>
          <w:szCs w:val="20"/>
          <w:shd w:val="clear" w:color="auto" w:fill="FFFFFF"/>
        </w:rPr>
        <w:t>Cumming, J. R., &amp; Weinstein, L. H. (1990). Aluminum-mycorrhizal interactions in the physiology of pitch pine seedlings. </w:t>
      </w:r>
      <w:r w:rsidRPr="0049503A">
        <w:rPr>
          <w:i/>
          <w:iCs/>
          <w:color w:val="000000" w:themeColor="text1"/>
          <w:sz w:val="20"/>
          <w:szCs w:val="20"/>
          <w:shd w:val="clear" w:color="auto" w:fill="FFFFFF"/>
        </w:rPr>
        <w:t>Plant and Soil</w:t>
      </w:r>
      <w:r w:rsidRPr="0049503A">
        <w:rPr>
          <w:color w:val="000000" w:themeColor="text1"/>
          <w:sz w:val="20"/>
          <w:szCs w:val="20"/>
          <w:shd w:val="clear" w:color="auto" w:fill="FFFFFF"/>
        </w:rPr>
        <w:t>, </w:t>
      </w:r>
      <w:r w:rsidRPr="0049503A">
        <w:rPr>
          <w:i/>
          <w:iCs/>
          <w:color w:val="000000" w:themeColor="text1"/>
          <w:sz w:val="20"/>
          <w:szCs w:val="20"/>
          <w:shd w:val="clear" w:color="auto" w:fill="FFFFFF"/>
        </w:rPr>
        <w:t>125</w:t>
      </w:r>
      <w:r w:rsidRPr="0049503A">
        <w:rPr>
          <w:color w:val="000000" w:themeColor="text1"/>
          <w:sz w:val="20"/>
          <w:szCs w:val="20"/>
          <w:shd w:val="clear" w:color="auto" w:fill="FFFFFF"/>
        </w:rPr>
        <w:t>(1), 7-18.</w:t>
      </w:r>
    </w:p>
    <w:p w14:paraId="475A26F9" w14:textId="001001BA" w:rsidR="00AE173C" w:rsidRPr="0049503A" w:rsidRDefault="00AE173C" w:rsidP="0049503A">
      <w:pPr>
        <w:tabs>
          <w:tab w:val="left" w:pos="450"/>
        </w:tabs>
        <w:ind w:left="350" w:hanging="350"/>
        <w:jc w:val="both"/>
        <w:rPr>
          <w:color w:val="000000" w:themeColor="text1"/>
          <w:sz w:val="20"/>
          <w:szCs w:val="20"/>
          <w:shd w:val="clear" w:color="auto" w:fill="FFFFFF"/>
        </w:rPr>
      </w:pPr>
      <w:r w:rsidRPr="0049503A">
        <w:rPr>
          <w:color w:val="000000" w:themeColor="text1"/>
          <w:sz w:val="20"/>
          <w:szCs w:val="20"/>
        </w:rPr>
        <w:t xml:space="preserve">Day, M., </w:t>
      </w:r>
      <w:proofErr w:type="spellStart"/>
      <w:r w:rsidRPr="0049503A">
        <w:rPr>
          <w:color w:val="000000" w:themeColor="text1"/>
          <w:sz w:val="20"/>
          <w:szCs w:val="20"/>
        </w:rPr>
        <w:t>Schedlbauer</w:t>
      </w:r>
      <w:proofErr w:type="spellEnd"/>
      <w:r w:rsidRPr="0049503A">
        <w:rPr>
          <w:color w:val="000000" w:themeColor="text1"/>
          <w:sz w:val="20"/>
          <w:szCs w:val="20"/>
        </w:rPr>
        <w:t xml:space="preserve">, J., Livingston, Greenwood, M., White, M. </w:t>
      </w:r>
      <w:r w:rsidRPr="0049503A">
        <w:rPr>
          <w:color w:val="000000" w:themeColor="text1"/>
          <w:sz w:val="20"/>
          <w:szCs w:val="20"/>
          <w:shd w:val="clear" w:color="auto" w:fill="FFFFFF"/>
        </w:rPr>
        <w:t>and Brissette, J. (2005). Influence of seedbed, light environment, and elevated night temperature on growth and carbon allocation in pitch pine (</w:t>
      </w:r>
      <w:r w:rsidRPr="0049503A">
        <w:rPr>
          <w:i/>
          <w:color w:val="000000" w:themeColor="text1"/>
          <w:sz w:val="20"/>
          <w:szCs w:val="20"/>
          <w:shd w:val="clear" w:color="auto" w:fill="FFFFFF"/>
        </w:rPr>
        <w:t>Pinus rigida</w:t>
      </w:r>
      <w:r w:rsidRPr="0049503A">
        <w:rPr>
          <w:color w:val="000000" w:themeColor="text1"/>
          <w:sz w:val="20"/>
          <w:szCs w:val="20"/>
          <w:shd w:val="clear" w:color="auto" w:fill="FFFFFF"/>
        </w:rPr>
        <w:t>) and jack pine (</w:t>
      </w:r>
      <w:r w:rsidRPr="0049503A">
        <w:rPr>
          <w:i/>
          <w:color w:val="000000" w:themeColor="text1"/>
          <w:sz w:val="20"/>
          <w:szCs w:val="20"/>
          <w:shd w:val="clear" w:color="auto" w:fill="FFFFFF"/>
        </w:rPr>
        <w:t>Pinus banksiana</w:t>
      </w:r>
      <w:r w:rsidRPr="0049503A">
        <w:rPr>
          <w:color w:val="000000" w:themeColor="text1"/>
          <w:sz w:val="20"/>
          <w:szCs w:val="20"/>
          <w:shd w:val="clear" w:color="auto" w:fill="FFFFFF"/>
        </w:rPr>
        <w:t>) seedlings. </w:t>
      </w:r>
      <w:r w:rsidRPr="0049503A">
        <w:rPr>
          <w:i/>
          <w:iCs/>
          <w:color w:val="000000" w:themeColor="text1"/>
          <w:sz w:val="20"/>
          <w:szCs w:val="20"/>
          <w:shd w:val="clear" w:color="auto" w:fill="FFFFFF"/>
        </w:rPr>
        <w:t xml:space="preserve">For </w:t>
      </w:r>
      <w:proofErr w:type="spellStart"/>
      <w:r w:rsidRPr="0049503A">
        <w:rPr>
          <w:i/>
          <w:iCs/>
          <w:color w:val="000000" w:themeColor="text1"/>
          <w:sz w:val="20"/>
          <w:szCs w:val="20"/>
          <w:shd w:val="clear" w:color="auto" w:fill="FFFFFF"/>
        </w:rPr>
        <w:t>Ecol</w:t>
      </w:r>
      <w:proofErr w:type="spellEnd"/>
      <w:r w:rsidRPr="0049503A">
        <w:rPr>
          <w:i/>
          <w:iCs/>
          <w:color w:val="000000" w:themeColor="text1"/>
          <w:sz w:val="20"/>
          <w:szCs w:val="20"/>
          <w:shd w:val="clear" w:color="auto" w:fill="FFFFFF"/>
        </w:rPr>
        <w:t xml:space="preserve"> &amp; </w:t>
      </w:r>
      <w:proofErr w:type="spellStart"/>
      <w:r w:rsidRPr="0049503A">
        <w:rPr>
          <w:i/>
          <w:iCs/>
          <w:color w:val="000000" w:themeColor="text1"/>
          <w:sz w:val="20"/>
          <w:szCs w:val="20"/>
          <w:shd w:val="clear" w:color="auto" w:fill="FFFFFF"/>
        </w:rPr>
        <w:t>Manag</w:t>
      </w:r>
      <w:proofErr w:type="spellEnd"/>
      <w:r w:rsidRPr="0049503A">
        <w:rPr>
          <w:color w:val="000000" w:themeColor="text1"/>
          <w:sz w:val="20"/>
          <w:szCs w:val="20"/>
          <w:shd w:val="clear" w:color="auto" w:fill="FFFFFF"/>
        </w:rPr>
        <w:t>, </w:t>
      </w:r>
      <w:r w:rsidRPr="0049503A">
        <w:rPr>
          <w:i/>
          <w:iCs/>
          <w:color w:val="000000" w:themeColor="text1"/>
          <w:sz w:val="20"/>
          <w:szCs w:val="20"/>
          <w:shd w:val="clear" w:color="auto" w:fill="FFFFFF"/>
        </w:rPr>
        <w:t>205</w:t>
      </w:r>
      <w:r w:rsidRPr="0049503A">
        <w:rPr>
          <w:color w:val="000000" w:themeColor="text1"/>
          <w:sz w:val="20"/>
          <w:szCs w:val="20"/>
          <w:shd w:val="clear" w:color="auto" w:fill="FFFFFF"/>
        </w:rPr>
        <w:t>(1), 59-71.</w:t>
      </w:r>
    </w:p>
    <w:p w14:paraId="25685CCF" w14:textId="0BD9246E" w:rsidR="004427E6" w:rsidRPr="0049503A" w:rsidRDefault="004427E6"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Day, M., Greenwood, M. and White, A. (2001). Age-related changes in foliar morphology and physiology in red spruce and their influence on declining photosynthetic rates and productivity with tree age. </w:t>
      </w:r>
      <w:r w:rsidRPr="0049503A">
        <w:rPr>
          <w:i/>
          <w:iCs/>
          <w:color w:val="000000" w:themeColor="text1"/>
          <w:sz w:val="20"/>
          <w:szCs w:val="20"/>
          <w:shd w:val="clear" w:color="auto" w:fill="FFFFFF"/>
        </w:rPr>
        <w:t>Tree Physiology</w:t>
      </w:r>
      <w:r w:rsidRPr="0049503A">
        <w:rPr>
          <w:color w:val="000000" w:themeColor="text1"/>
          <w:sz w:val="20"/>
          <w:szCs w:val="20"/>
          <w:shd w:val="clear" w:color="auto" w:fill="FFFFFF"/>
        </w:rPr>
        <w:t>, </w:t>
      </w:r>
      <w:r w:rsidRPr="0049503A">
        <w:rPr>
          <w:i/>
          <w:iCs/>
          <w:color w:val="000000" w:themeColor="text1"/>
          <w:sz w:val="20"/>
          <w:szCs w:val="20"/>
          <w:shd w:val="clear" w:color="auto" w:fill="FFFFFF"/>
        </w:rPr>
        <w:t>21</w:t>
      </w:r>
      <w:r w:rsidRPr="0049503A">
        <w:rPr>
          <w:color w:val="000000" w:themeColor="text1"/>
          <w:sz w:val="20"/>
          <w:szCs w:val="20"/>
          <w:shd w:val="clear" w:color="auto" w:fill="FFFFFF"/>
        </w:rPr>
        <w:t>(16), 1195-1204.</w:t>
      </w:r>
    </w:p>
    <w:p w14:paraId="24574C21" w14:textId="2D751A29" w:rsidR="002F2655" w:rsidRPr="0049503A" w:rsidRDefault="002F2655"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Day, M., and Greenwood, M. (2011). Regulation of ontogeny in temperate conifers. In </w:t>
      </w:r>
      <w:r w:rsidRPr="0049503A">
        <w:rPr>
          <w:i/>
          <w:iCs/>
          <w:color w:val="000000" w:themeColor="text1"/>
          <w:sz w:val="20"/>
          <w:szCs w:val="20"/>
          <w:shd w:val="clear" w:color="auto" w:fill="FFFFFF"/>
        </w:rPr>
        <w:t>Size-and age-related changes in tree structure and function</w:t>
      </w:r>
      <w:r w:rsidRPr="0049503A">
        <w:rPr>
          <w:color w:val="000000" w:themeColor="text1"/>
          <w:sz w:val="20"/>
          <w:szCs w:val="20"/>
          <w:shd w:val="clear" w:color="auto" w:fill="FFFFFF"/>
        </w:rPr>
        <w:t> (pp. 91-119). Springer, Dordrecht.</w:t>
      </w:r>
    </w:p>
    <w:p w14:paraId="3F1DDFC5" w14:textId="03CBB2D5" w:rsidR="000547B1" w:rsidRPr="0049503A" w:rsidRDefault="000547B1"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Day, M., </w:t>
      </w:r>
      <w:proofErr w:type="spellStart"/>
      <w:r w:rsidRPr="0049503A">
        <w:rPr>
          <w:color w:val="000000" w:themeColor="text1"/>
          <w:sz w:val="20"/>
          <w:szCs w:val="20"/>
          <w:shd w:val="clear" w:color="auto" w:fill="FFFFFF"/>
        </w:rPr>
        <w:t>Zazzaro</w:t>
      </w:r>
      <w:proofErr w:type="spellEnd"/>
      <w:r w:rsidRPr="0049503A">
        <w:rPr>
          <w:color w:val="000000" w:themeColor="text1"/>
          <w:sz w:val="20"/>
          <w:szCs w:val="20"/>
          <w:shd w:val="clear" w:color="auto" w:fill="FFFFFF"/>
        </w:rPr>
        <w:t>, S. and Perkins, L. (2014). Seedling ontogeny and environmental plasticity in two co‐occurring shade‐tolerant conifers and implications for environment–population interactions. </w:t>
      </w:r>
      <w:r w:rsidRPr="0049503A">
        <w:rPr>
          <w:i/>
          <w:iCs/>
          <w:color w:val="000000" w:themeColor="text1"/>
          <w:sz w:val="20"/>
          <w:szCs w:val="20"/>
          <w:shd w:val="clear" w:color="auto" w:fill="FFFFFF"/>
        </w:rPr>
        <w:t>American journal of botany</w:t>
      </w:r>
      <w:r w:rsidRPr="0049503A">
        <w:rPr>
          <w:color w:val="000000" w:themeColor="text1"/>
          <w:sz w:val="20"/>
          <w:szCs w:val="20"/>
          <w:shd w:val="clear" w:color="auto" w:fill="FFFFFF"/>
        </w:rPr>
        <w:t>, </w:t>
      </w:r>
      <w:r w:rsidRPr="0049503A">
        <w:rPr>
          <w:i/>
          <w:iCs/>
          <w:color w:val="000000" w:themeColor="text1"/>
          <w:sz w:val="20"/>
          <w:szCs w:val="20"/>
          <w:shd w:val="clear" w:color="auto" w:fill="FFFFFF"/>
        </w:rPr>
        <w:t>101</w:t>
      </w:r>
      <w:r w:rsidRPr="0049503A">
        <w:rPr>
          <w:color w:val="000000" w:themeColor="text1"/>
          <w:sz w:val="20"/>
          <w:szCs w:val="20"/>
          <w:shd w:val="clear" w:color="auto" w:fill="FFFFFF"/>
        </w:rPr>
        <w:t>(1), 45-55.</w:t>
      </w:r>
    </w:p>
    <w:p w14:paraId="36B8B133" w14:textId="2E44E460" w:rsidR="00323E15" w:rsidRPr="0049503A" w:rsidRDefault="00323E15"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Dodds</w:t>
      </w:r>
      <w:proofErr w:type="spellEnd"/>
      <w:r w:rsidRPr="0049503A">
        <w:rPr>
          <w:color w:val="000000" w:themeColor="text1"/>
          <w:sz w:val="20"/>
          <w:szCs w:val="20"/>
          <w:shd w:val="clear" w:color="auto" w:fill="FFFFFF"/>
        </w:rPr>
        <w:t xml:space="preserve">, K., Aoki, C., Arango-Velez, A., </w:t>
      </w:r>
      <w:proofErr w:type="spellStart"/>
      <w:r w:rsidRPr="0049503A">
        <w:rPr>
          <w:color w:val="000000" w:themeColor="text1"/>
          <w:sz w:val="20"/>
          <w:szCs w:val="20"/>
          <w:shd w:val="clear" w:color="auto" w:fill="FFFFFF"/>
        </w:rPr>
        <w:t>Cancelliere</w:t>
      </w:r>
      <w:proofErr w:type="spellEnd"/>
      <w:r w:rsidRPr="0049503A">
        <w:rPr>
          <w:color w:val="000000" w:themeColor="text1"/>
          <w:sz w:val="20"/>
          <w:szCs w:val="20"/>
          <w:shd w:val="clear" w:color="auto" w:fill="FFFFFF"/>
        </w:rPr>
        <w:t xml:space="preserve">, J., D’Amato, A., </w:t>
      </w:r>
      <w:proofErr w:type="spellStart"/>
      <w:r w:rsidRPr="0049503A">
        <w:rPr>
          <w:color w:val="000000" w:themeColor="text1"/>
          <w:sz w:val="20"/>
          <w:szCs w:val="20"/>
          <w:shd w:val="clear" w:color="auto" w:fill="FFFFFF"/>
        </w:rPr>
        <w:t>DiGirolomo</w:t>
      </w:r>
      <w:proofErr w:type="spellEnd"/>
      <w:r w:rsidRPr="0049503A">
        <w:rPr>
          <w:color w:val="000000" w:themeColor="text1"/>
          <w:sz w:val="20"/>
          <w:szCs w:val="20"/>
          <w:shd w:val="clear" w:color="auto" w:fill="FFFFFF"/>
        </w:rPr>
        <w:t xml:space="preserve">, M., and </w:t>
      </w:r>
      <w:proofErr w:type="spellStart"/>
      <w:r w:rsidRPr="0049503A">
        <w:rPr>
          <w:color w:val="000000" w:themeColor="text1"/>
          <w:sz w:val="20"/>
          <w:szCs w:val="20"/>
          <w:shd w:val="clear" w:color="auto" w:fill="FFFFFF"/>
        </w:rPr>
        <w:t>Rabaglia</w:t>
      </w:r>
      <w:proofErr w:type="spellEnd"/>
      <w:r w:rsidRPr="0049503A">
        <w:rPr>
          <w:color w:val="000000" w:themeColor="text1"/>
          <w:sz w:val="20"/>
          <w:szCs w:val="20"/>
          <w:shd w:val="clear" w:color="auto" w:fill="FFFFFF"/>
        </w:rPr>
        <w:t>, R. (2018). Expansion of southern pine beetle into northeastern forests: Management and impact of a primary bark beetle in a new region. </w:t>
      </w:r>
      <w:r w:rsidRPr="0049503A">
        <w:rPr>
          <w:i/>
          <w:iCs/>
          <w:color w:val="000000" w:themeColor="text1"/>
          <w:sz w:val="20"/>
          <w:szCs w:val="20"/>
          <w:shd w:val="clear" w:color="auto" w:fill="FFFFFF"/>
        </w:rPr>
        <w:t>Journal of Forestry</w:t>
      </w:r>
      <w:r w:rsidRPr="0049503A">
        <w:rPr>
          <w:color w:val="000000" w:themeColor="text1"/>
          <w:sz w:val="20"/>
          <w:szCs w:val="20"/>
          <w:shd w:val="clear" w:color="auto" w:fill="FFFFFF"/>
        </w:rPr>
        <w:t>, </w:t>
      </w:r>
      <w:r w:rsidRPr="0049503A">
        <w:rPr>
          <w:i/>
          <w:iCs/>
          <w:color w:val="000000" w:themeColor="text1"/>
          <w:sz w:val="20"/>
          <w:szCs w:val="20"/>
          <w:shd w:val="clear" w:color="auto" w:fill="FFFFFF"/>
        </w:rPr>
        <w:t>116</w:t>
      </w:r>
      <w:r w:rsidRPr="0049503A">
        <w:rPr>
          <w:color w:val="000000" w:themeColor="text1"/>
          <w:sz w:val="20"/>
          <w:szCs w:val="20"/>
          <w:shd w:val="clear" w:color="auto" w:fill="FFFFFF"/>
        </w:rPr>
        <w:t>(2), 178-191.</w:t>
      </w:r>
    </w:p>
    <w:p w14:paraId="5CDAE3F1" w14:textId="3C2A1D74" w:rsidR="009147D5"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rPr>
      </w:pPr>
      <w:proofErr w:type="spellStart"/>
      <w:r w:rsidRPr="0049503A">
        <w:rPr>
          <w:color w:val="000000" w:themeColor="text1"/>
          <w:sz w:val="20"/>
          <w:szCs w:val="20"/>
        </w:rPr>
        <w:t>Doerr</w:t>
      </w:r>
      <w:proofErr w:type="spellEnd"/>
      <w:r w:rsidRPr="0049503A">
        <w:rPr>
          <w:color w:val="000000" w:themeColor="text1"/>
          <w:sz w:val="20"/>
          <w:szCs w:val="20"/>
        </w:rPr>
        <w:t xml:space="preserve">, S., </w:t>
      </w:r>
      <w:proofErr w:type="spellStart"/>
      <w:r w:rsidRPr="0049503A">
        <w:rPr>
          <w:color w:val="000000" w:themeColor="text1"/>
          <w:sz w:val="20"/>
          <w:szCs w:val="20"/>
        </w:rPr>
        <w:t>Santin</w:t>
      </w:r>
      <w:proofErr w:type="spellEnd"/>
      <w:r w:rsidRPr="0049503A">
        <w:rPr>
          <w:color w:val="000000" w:themeColor="text1"/>
          <w:sz w:val="20"/>
          <w:szCs w:val="20"/>
        </w:rPr>
        <w:t xml:space="preserve">, C., Merino, A., Belcher, C., </w:t>
      </w:r>
      <w:r w:rsidR="00B238F5" w:rsidRPr="0049503A">
        <w:rPr>
          <w:color w:val="000000" w:themeColor="text1"/>
          <w:sz w:val="20"/>
          <w:szCs w:val="20"/>
        </w:rPr>
        <w:t>and</w:t>
      </w:r>
      <w:r w:rsidRPr="0049503A">
        <w:rPr>
          <w:color w:val="000000" w:themeColor="text1"/>
          <w:sz w:val="20"/>
          <w:szCs w:val="20"/>
        </w:rPr>
        <w:t xml:space="preserve"> Baxter, G. (2018). Fire as a removal mechanism of pyrogenic carbon from the environment: effects of fire and pyrogenic carbon characteristics. </w:t>
      </w:r>
      <w:r w:rsidRPr="0049503A">
        <w:rPr>
          <w:i/>
          <w:iCs/>
          <w:color w:val="000000" w:themeColor="text1"/>
          <w:sz w:val="20"/>
          <w:szCs w:val="20"/>
        </w:rPr>
        <w:t>Frontiers in Earth Science</w:t>
      </w:r>
      <w:r w:rsidRPr="0049503A">
        <w:rPr>
          <w:color w:val="000000" w:themeColor="text1"/>
          <w:sz w:val="20"/>
          <w:szCs w:val="20"/>
        </w:rPr>
        <w:t xml:space="preserve">, </w:t>
      </w:r>
      <w:r w:rsidRPr="0049503A">
        <w:rPr>
          <w:i/>
          <w:iCs/>
          <w:color w:val="000000" w:themeColor="text1"/>
          <w:sz w:val="20"/>
          <w:szCs w:val="20"/>
        </w:rPr>
        <w:t>6</w:t>
      </w:r>
      <w:r w:rsidRPr="0049503A">
        <w:rPr>
          <w:color w:val="000000" w:themeColor="text1"/>
          <w:sz w:val="20"/>
          <w:szCs w:val="20"/>
        </w:rPr>
        <w:t>, 127.</w:t>
      </w:r>
    </w:p>
    <w:p w14:paraId="182CE62D" w14:textId="1F49ECDA" w:rsidR="00E66D51" w:rsidRPr="0049503A" w:rsidRDefault="00E66D51"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Dunne, J., </w:t>
      </w:r>
      <w:proofErr w:type="spellStart"/>
      <w:r w:rsidRPr="0049503A">
        <w:rPr>
          <w:color w:val="000000" w:themeColor="text1"/>
          <w:sz w:val="20"/>
          <w:szCs w:val="20"/>
          <w:shd w:val="clear" w:color="auto" w:fill="FFFFFF"/>
        </w:rPr>
        <w:t>Saleska</w:t>
      </w:r>
      <w:proofErr w:type="spellEnd"/>
      <w:r w:rsidRPr="0049503A">
        <w:rPr>
          <w:color w:val="000000" w:themeColor="text1"/>
          <w:sz w:val="20"/>
          <w:szCs w:val="20"/>
          <w:shd w:val="clear" w:color="auto" w:fill="FFFFFF"/>
        </w:rPr>
        <w:t xml:space="preserve">, S., Fischer, M. </w:t>
      </w:r>
      <w:r w:rsidR="00311FF1" w:rsidRPr="0049503A">
        <w:rPr>
          <w:color w:val="000000" w:themeColor="text1"/>
          <w:sz w:val="20"/>
          <w:szCs w:val="20"/>
          <w:shd w:val="clear" w:color="auto" w:fill="FFFFFF"/>
        </w:rPr>
        <w:t xml:space="preserve"> and </w:t>
      </w:r>
      <w:r w:rsidRPr="0049503A">
        <w:rPr>
          <w:color w:val="000000" w:themeColor="text1"/>
          <w:sz w:val="20"/>
          <w:szCs w:val="20"/>
          <w:shd w:val="clear" w:color="auto" w:fill="FFFFFF"/>
        </w:rPr>
        <w:t xml:space="preserve">Harte, J. (2004). Integrating experimental and gradient methods in ecological climate change research. </w:t>
      </w:r>
      <w:r w:rsidRPr="0049503A">
        <w:rPr>
          <w:i/>
          <w:iCs/>
          <w:color w:val="000000" w:themeColor="text1"/>
          <w:sz w:val="20"/>
          <w:szCs w:val="20"/>
        </w:rPr>
        <w:t>Ecology</w:t>
      </w:r>
      <w:r w:rsidRPr="0049503A">
        <w:rPr>
          <w:color w:val="000000" w:themeColor="text1"/>
          <w:sz w:val="20"/>
          <w:szCs w:val="20"/>
          <w:shd w:val="clear" w:color="auto" w:fill="FFFFFF"/>
        </w:rPr>
        <w:t xml:space="preserve">, </w:t>
      </w:r>
      <w:r w:rsidRPr="0049503A">
        <w:rPr>
          <w:i/>
          <w:iCs/>
          <w:color w:val="000000" w:themeColor="text1"/>
          <w:sz w:val="20"/>
          <w:szCs w:val="20"/>
        </w:rPr>
        <w:t>85</w:t>
      </w:r>
      <w:r w:rsidRPr="0049503A">
        <w:rPr>
          <w:color w:val="000000" w:themeColor="text1"/>
          <w:sz w:val="20"/>
          <w:szCs w:val="20"/>
          <w:shd w:val="clear" w:color="auto" w:fill="FFFFFF"/>
        </w:rPr>
        <w:t>(4), 904-916.</w:t>
      </w:r>
    </w:p>
    <w:p w14:paraId="7491B99B" w14:textId="77777777" w:rsidR="004D7553" w:rsidRPr="0049503A" w:rsidRDefault="00BB2EEA"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Evans, S., </w:t>
      </w:r>
      <w:proofErr w:type="spellStart"/>
      <w:r w:rsidRPr="0049503A">
        <w:rPr>
          <w:color w:val="000000" w:themeColor="text1"/>
          <w:sz w:val="20"/>
          <w:szCs w:val="20"/>
          <w:shd w:val="clear" w:color="auto" w:fill="FFFFFF"/>
        </w:rPr>
        <w:t>Dueker</w:t>
      </w:r>
      <w:proofErr w:type="spellEnd"/>
      <w:r w:rsidRPr="0049503A">
        <w:rPr>
          <w:color w:val="000000" w:themeColor="text1"/>
          <w:sz w:val="20"/>
          <w:szCs w:val="20"/>
          <w:shd w:val="clear" w:color="auto" w:fill="FFFFFF"/>
        </w:rPr>
        <w:t>, M., Logan, J.</w:t>
      </w:r>
      <w:r w:rsidR="00311FF1" w:rsidRPr="0049503A">
        <w:rPr>
          <w:color w:val="000000" w:themeColor="text1"/>
          <w:sz w:val="20"/>
          <w:szCs w:val="20"/>
          <w:shd w:val="clear" w:color="auto" w:fill="FFFFFF"/>
        </w:rPr>
        <w:t xml:space="preserve"> and</w:t>
      </w:r>
      <w:r w:rsidRPr="0049503A">
        <w:rPr>
          <w:color w:val="000000" w:themeColor="text1"/>
          <w:sz w:val="20"/>
          <w:szCs w:val="20"/>
          <w:shd w:val="clear" w:color="auto" w:fill="FFFFFF"/>
        </w:rPr>
        <w:t xml:space="preserve"> Weathers, K. (2019). The biology of fog: results from coastal Maine and Namib Desert reveal common drivers of fog microbial composition. </w:t>
      </w:r>
      <w:r w:rsidRPr="0049503A">
        <w:rPr>
          <w:i/>
          <w:iCs/>
          <w:color w:val="000000" w:themeColor="text1"/>
          <w:sz w:val="20"/>
          <w:szCs w:val="20"/>
          <w:shd w:val="clear" w:color="auto" w:fill="FFFFFF"/>
        </w:rPr>
        <w:t>Science of the Total Environment</w:t>
      </w:r>
      <w:r w:rsidRPr="0049503A">
        <w:rPr>
          <w:color w:val="000000" w:themeColor="text1"/>
          <w:sz w:val="20"/>
          <w:szCs w:val="20"/>
          <w:shd w:val="clear" w:color="auto" w:fill="FFFFFF"/>
        </w:rPr>
        <w:t>, </w:t>
      </w:r>
      <w:r w:rsidRPr="0049503A">
        <w:rPr>
          <w:i/>
          <w:iCs/>
          <w:color w:val="000000" w:themeColor="text1"/>
          <w:sz w:val="20"/>
          <w:szCs w:val="20"/>
          <w:shd w:val="clear" w:color="auto" w:fill="FFFFFF"/>
        </w:rPr>
        <w:t>647</w:t>
      </w:r>
      <w:r w:rsidRPr="0049503A">
        <w:rPr>
          <w:color w:val="000000" w:themeColor="text1"/>
          <w:sz w:val="20"/>
          <w:szCs w:val="20"/>
          <w:shd w:val="clear" w:color="auto" w:fill="FFFFFF"/>
        </w:rPr>
        <w:t>, 1547-1556.</w:t>
      </w:r>
    </w:p>
    <w:p w14:paraId="1A3C1C1F" w14:textId="1C51381A" w:rsidR="004D7553" w:rsidRPr="0049503A" w:rsidRDefault="004D7553" w:rsidP="0049503A">
      <w:pPr>
        <w:pStyle w:val="ListParagraph"/>
        <w:autoSpaceDE w:val="0"/>
        <w:autoSpaceDN w:val="0"/>
        <w:adjustRightInd w:val="0"/>
        <w:spacing w:line="240" w:lineRule="auto"/>
        <w:ind w:left="360" w:hanging="360"/>
        <w:jc w:val="both"/>
        <w:rPr>
          <w:color w:val="000000" w:themeColor="text1"/>
          <w:sz w:val="20"/>
          <w:szCs w:val="20"/>
        </w:rPr>
      </w:pPr>
      <w:r w:rsidRPr="0049503A">
        <w:rPr>
          <w:color w:val="000000" w:themeColor="text1"/>
          <w:sz w:val="20"/>
          <w:szCs w:val="20"/>
        </w:rPr>
        <w:t xml:space="preserve">Farquhar G., </w:t>
      </w:r>
      <w:proofErr w:type="spellStart"/>
      <w:r w:rsidRPr="0049503A">
        <w:rPr>
          <w:color w:val="000000" w:themeColor="text1"/>
          <w:sz w:val="20"/>
          <w:szCs w:val="20"/>
        </w:rPr>
        <w:t>Ehleringer</w:t>
      </w:r>
      <w:proofErr w:type="spellEnd"/>
      <w:r w:rsidRPr="0049503A">
        <w:rPr>
          <w:color w:val="000000" w:themeColor="text1"/>
          <w:sz w:val="20"/>
          <w:szCs w:val="20"/>
        </w:rPr>
        <w:t xml:space="preserve"> </w:t>
      </w:r>
      <w:proofErr w:type="gramStart"/>
      <w:r w:rsidRPr="0049503A">
        <w:rPr>
          <w:color w:val="000000" w:themeColor="text1"/>
          <w:sz w:val="20"/>
          <w:szCs w:val="20"/>
        </w:rPr>
        <w:t>J.</w:t>
      </w:r>
      <w:proofErr w:type="gramEnd"/>
      <w:r w:rsidRPr="0049503A">
        <w:rPr>
          <w:color w:val="000000" w:themeColor="text1"/>
          <w:sz w:val="20"/>
          <w:szCs w:val="20"/>
        </w:rPr>
        <w:t xml:space="preserve"> </w:t>
      </w:r>
      <w:r w:rsidR="00970B6A" w:rsidRPr="0049503A">
        <w:rPr>
          <w:color w:val="000000" w:themeColor="text1"/>
          <w:sz w:val="20"/>
          <w:szCs w:val="20"/>
        </w:rPr>
        <w:t>and</w:t>
      </w:r>
      <w:r w:rsidRPr="0049503A">
        <w:rPr>
          <w:color w:val="000000" w:themeColor="text1"/>
          <w:sz w:val="20"/>
          <w:szCs w:val="20"/>
        </w:rPr>
        <w:t xml:space="preserve"> </w:t>
      </w:r>
      <w:proofErr w:type="spellStart"/>
      <w:r w:rsidRPr="0049503A">
        <w:rPr>
          <w:color w:val="000000" w:themeColor="text1"/>
          <w:sz w:val="20"/>
          <w:szCs w:val="20"/>
        </w:rPr>
        <w:t>Hubick</w:t>
      </w:r>
      <w:proofErr w:type="spellEnd"/>
      <w:r w:rsidRPr="0049503A">
        <w:rPr>
          <w:color w:val="000000" w:themeColor="text1"/>
          <w:sz w:val="20"/>
          <w:szCs w:val="20"/>
        </w:rPr>
        <w:t xml:space="preserve"> K. (1989) Carbon Isotope Discrimination and Photosynthesis. </w:t>
      </w:r>
      <w:r w:rsidRPr="0049503A">
        <w:rPr>
          <w:i/>
          <w:iCs/>
          <w:color w:val="000000" w:themeColor="text1"/>
          <w:sz w:val="20"/>
          <w:szCs w:val="20"/>
        </w:rPr>
        <w:t>Annual Review of Plant Physiology and Plant Molecular Biology</w:t>
      </w:r>
      <w:r w:rsidRPr="0049503A">
        <w:rPr>
          <w:color w:val="000000" w:themeColor="text1"/>
          <w:sz w:val="20"/>
          <w:szCs w:val="20"/>
        </w:rPr>
        <w:t xml:space="preserve"> 40, 503–537.</w:t>
      </w:r>
    </w:p>
    <w:p w14:paraId="06EE356A" w14:textId="235F92A6" w:rsidR="004427E6" w:rsidRPr="0049503A" w:rsidRDefault="004427E6"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rPr>
        <w:t>Fernandez</w:t>
      </w:r>
      <w:r w:rsidRPr="0049503A">
        <w:rPr>
          <w:color w:val="000000" w:themeColor="text1"/>
          <w:sz w:val="20"/>
          <w:szCs w:val="20"/>
          <w:shd w:val="clear" w:color="auto" w:fill="FFFFFF"/>
        </w:rPr>
        <w:t>, I. (2008). </w:t>
      </w:r>
      <w:r w:rsidRPr="0049503A">
        <w:rPr>
          <w:i/>
          <w:iCs/>
          <w:color w:val="000000" w:themeColor="text1"/>
          <w:sz w:val="20"/>
          <w:szCs w:val="20"/>
          <w:shd w:val="clear" w:color="auto" w:fill="FFFFFF"/>
        </w:rPr>
        <w:t>Carbon and nutrients in Maine forest soils</w:t>
      </w:r>
      <w:r w:rsidRPr="0049503A">
        <w:rPr>
          <w:color w:val="000000" w:themeColor="text1"/>
          <w:sz w:val="20"/>
          <w:szCs w:val="20"/>
          <w:shd w:val="clear" w:color="auto" w:fill="FFFFFF"/>
        </w:rPr>
        <w:t> (Vol. 200). Department of Plant, Soil &amp; Environmental Sciences.</w:t>
      </w:r>
    </w:p>
    <w:p w14:paraId="510B3D23" w14:textId="77777777" w:rsidR="00AE173C" w:rsidRPr="0049503A" w:rsidRDefault="00AE173C" w:rsidP="0049503A">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9503A">
        <w:rPr>
          <w:rFonts w:eastAsiaTheme="minorEastAsia"/>
          <w:color w:val="000000" w:themeColor="text1"/>
          <w:sz w:val="20"/>
          <w:szCs w:val="20"/>
        </w:rPr>
        <w:t xml:space="preserve">Fernandez, I., Schmitt, C., </w:t>
      </w:r>
      <w:proofErr w:type="spellStart"/>
      <w:r w:rsidRPr="0049503A">
        <w:rPr>
          <w:rFonts w:eastAsiaTheme="minorEastAsia"/>
          <w:color w:val="000000" w:themeColor="text1"/>
          <w:sz w:val="20"/>
          <w:szCs w:val="20"/>
        </w:rPr>
        <w:t>Birkel</w:t>
      </w:r>
      <w:proofErr w:type="spellEnd"/>
      <w:r w:rsidRPr="0049503A">
        <w:rPr>
          <w:rFonts w:eastAsiaTheme="minorEastAsia"/>
          <w:color w:val="000000" w:themeColor="text1"/>
          <w:sz w:val="20"/>
          <w:szCs w:val="20"/>
        </w:rPr>
        <w:t xml:space="preserve">, S., </w:t>
      </w:r>
      <w:proofErr w:type="spellStart"/>
      <w:r w:rsidRPr="0049503A">
        <w:rPr>
          <w:rFonts w:eastAsiaTheme="minorEastAsia"/>
          <w:color w:val="000000" w:themeColor="text1"/>
          <w:sz w:val="20"/>
          <w:szCs w:val="20"/>
        </w:rPr>
        <w:t>Stancioff</w:t>
      </w:r>
      <w:proofErr w:type="spellEnd"/>
      <w:r w:rsidRPr="0049503A">
        <w:rPr>
          <w:rFonts w:eastAsiaTheme="minorEastAsia"/>
          <w:color w:val="000000" w:themeColor="text1"/>
          <w:sz w:val="20"/>
          <w:szCs w:val="20"/>
        </w:rPr>
        <w:t xml:space="preserve">, E., Pershing, A., Kelley, J., Runge, J., Jacobson, G. </w:t>
      </w:r>
      <w:r w:rsidRPr="0049503A">
        <w:rPr>
          <w:rFonts w:eastAsiaTheme="minorEastAsia"/>
          <w:i/>
          <w:color w:val="000000" w:themeColor="text1"/>
          <w:sz w:val="20"/>
          <w:szCs w:val="20"/>
        </w:rPr>
        <w:t>et al</w:t>
      </w:r>
      <w:r w:rsidRPr="0049503A">
        <w:rPr>
          <w:rFonts w:eastAsiaTheme="minorEastAsia"/>
          <w:color w:val="000000" w:themeColor="text1"/>
          <w:sz w:val="20"/>
          <w:szCs w:val="20"/>
        </w:rPr>
        <w:t xml:space="preserve"> (2015). Maine’s climate future: 2015 update. University of Maine, Orono, ME. 24 pp.</w:t>
      </w:r>
    </w:p>
    <w:p w14:paraId="37354C92" w14:textId="26CA67D6"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Foereid</w:t>
      </w:r>
      <w:proofErr w:type="spellEnd"/>
      <w:r w:rsidRPr="0049503A">
        <w:rPr>
          <w:color w:val="000000" w:themeColor="text1"/>
          <w:sz w:val="20"/>
          <w:szCs w:val="20"/>
          <w:shd w:val="clear" w:color="auto" w:fill="FFFFFF"/>
        </w:rPr>
        <w:t xml:space="preserve">, B., Lehmann, J., Wurster, C., and Bird, M. (2015). Presence of black carbon in soil due to forest fire in the New Jersey pine barrens. </w:t>
      </w:r>
      <w:r w:rsidRPr="0049503A">
        <w:rPr>
          <w:i/>
          <w:iCs/>
          <w:color w:val="000000" w:themeColor="text1"/>
          <w:sz w:val="20"/>
          <w:szCs w:val="20"/>
        </w:rPr>
        <w:t>J. Earth Sci. Eng.</w:t>
      </w:r>
      <w:r w:rsidRPr="0049503A">
        <w:rPr>
          <w:color w:val="000000" w:themeColor="text1"/>
          <w:sz w:val="20"/>
          <w:szCs w:val="20"/>
          <w:shd w:val="clear" w:color="auto" w:fill="FFFFFF"/>
        </w:rPr>
        <w:t xml:space="preserve"> 5, 91–97. </w:t>
      </w:r>
      <w:proofErr w:type="spellStart"/>
      <w:r w:rsidRPr="0049503A">
        <w:rPr>
          <w:color w:val="000000" w:themeColor="text1"/>
          <w:sz w:val="20"/>
          <w:szCs w:val="20"/>
          <w:shd w:val="clear" w:color="auto" w:fill="FFFFFF"/>
        </w:rPr>
        <w:t>doi</w:t>
      </w:r>
      <w:proofErr w:type="spellEnd"/>
      <w:r w:rsidRPr="0049503A">
        <w:rPr>
          <w:color w:val="000000" w:themeColor="text1"/>
          <w:sz w:val="20"/>
          <w:szCs w:val="20"/>
          <w:shd w:val="clear" w:color="auto" w:fill="FFFFFF"/>
        </w:rPr>
        <w:t>: 10.17265/2159</w:t>
      </w:r>
    </w:p>
    <w:p w14:paraId="3DFE51A3" w14:textId="1CADD150" w:rsidR="00C800F6" w:rsidRPr="0049503A" w:rsidRDefault="00C800F6"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Fuller, L. and Quine, C. (2016). Resilience and tree health: a basis for implementation in sustainable forest management. </w:t>
      </w:r>
      <w:r w:rsidRPr="0049503A">
        <w:rPr>
          <w:i/>
          <w:iCs/>
          <w:color w:val="000000" w:themeColor="text1"/>
          <w:sz w:val="20"/>
          <w:szCs w:val="20"/>
          <w:shd w:val="clear" w:color="auto" w:fill="FFFFFF"/>
        </w:rPr>
        <w:t>Forestry: An International Journal of Forest Research</w:t>
      </w:r>
      <w:r w:rsidRPr="0049503A">
        <w:rPr>
          <w:color w:val="000000" w:themeColor="text1"/>
          <w:sz w:val="20"/>
          <w:szCs w:val="20"/>
          <w:shd w:val="clear" w:color="auto" w:fill="FFFFFF"/>
        </w:rPr>
        <w:t>, </w:t>
      </w:r>
      <w:r w:rsidRPr="0049503A">
        <w:rPr>
          <w:i/>
          <w:iCs/>
          <w:color w:val="000000" w:themeColor="text1"/>
          <w:sz w:val="20"/>
          <w:szCs w:val="20"/>
          <w:shd w:val="clear" w:color="auto" w:fill="FFFFFF"/>
        </w:rPr>
        <w:t>89</w:t>
      </w:r>
      <w:r w:rsidRPr="0049503A">
        <w:rPr>
          <w:color w:val="000000" w:themeColor="text1"/>
          <w:sz w:val="20"/>
          <w:szCs w:val="20"/>
          <w:shd w:val="clear" w:color="auto" w:fill="FFFFFF"/>
        </w:rPr>
        <w:t>(1), 7-19.</w:t>
      </w:r>
    </w:p>
    <w:p w14:paraId="1A4A812F" w14:textId="397F9984"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rPr>
      </w:pPr>
      <w:r w:rsidRPr="0049503A">
        <w:rPr>
          <w:color w:val="000000" w:themeColor="text1"/>
          <w:sz w:val="20"/>
          <w:szCs w:val="20"/>
        </w:rPr>
        <w:t xml:space="preserve">Harris, T., </w:t>
      </w:r>
      <w:proofErr w:type="spellStart"/>
      <w:r w:rsidRPr="0049503A">
        <w:rPr>
          <w:color w:val="000000" w:themeColor="text1"/>
          <w:sz w:val="20"/>
          <w:szCs w:val="20"/>
        </w:rPr>
        <w:t>Rajakaruna</w:t>
      </w:r>
      <w:proofErr w:type="spellEnd"/>
      <w:r w:rsidRPr="0049503A">
        <w:rPr>
          <w:color w:val="000000" w:themeColor="text1"/>
          <w:sz w:val="20"/>
          <w:szCs w:val="20"/>
        </w:rPr>
        <w:t xml:space="preserve">, N., Nelson, </w:t>
      </w:r>
      <w:proofErr w:type="gramStart"/>
      <w:r w:rsidRPr="0049503A">
        <w:rPr>
          <w:color w:val="000000" w:themeColor="text1"/>
          <w:sz w:val="20"/>
          <w:szCs w:val="20"/>
        </w:rPr>
        <w:t>S.</w:t>
      </w:r>
      <w:proofErr w:type="gramEnd"/>
      <w:r w:rsidRPr="0049503A">
        <w:rPr>
          <w:color w:val="000000" w:themeColor="text1"/>
          <w:sz w:val="20"/>
          <w:szCs w:val="20"/>
        </w:rPr>
        <w:t xml:space="preserve"> and P. Vaux. (2012). Stressors and threats to the flora of Acadia National Park, Maine: Current knowledge, information gaps, and future directions. </w:t>
      </w:r>
      <w:r w:rsidRPr="0049503A">
        <w:rPr>
          <w:i/>
          <w:iCs/>
          <w:color w:val="000000" w:themeColor="text1"/>
          <w:sz w:val="20"/>
          <w:szCs w:val="20"/>
        </w:rPr>
        <w:t>Journal of the Torrey Botanical Society</w:t>
      </w:r>
      <w:r w:rsidRPr="0049503A">
        <w:rPr>
          <w:color w:val="000000" w:themeColor="text1"/>
          <w:sz w:val="20"/>
          <w:szCs w:val="20"/>
        </w:rPr>
        <w:t>, 139 (3), 323-344.</w:t>
      </w:r>
    </w:p>
    <w:p w14:paraId="374AA0DF" w14:textId="730B00B7"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Hart, J., Horn, S. and Grissino-Mayer, H. (2008). Fire history from soil charcoal in a mixed hardwood forest on the Cumberland Plateau, Tennessee, USA1. </w:t>
      </w:r>
      <w:r w:rsidRPr="0049503A">
        <w:rPr>
          <w:i/>
          <w:iCs/>
          <w:color w:val="000000" w:themeColor="text1"/>
          <w:sz w:val="20"/>
          <w:szCs w:val="20"/>
        </w:rPr>
        <w:t>The Journal of the Torrey Botanical Society</w:t>
      </w:r>
      <w:r w:rsidRPr="0049503A">
        <w:rPr>
          <w:color w:val="000000" w:themeColor="text1"/>
          <w:sz w:val="20"/>
          <w:szCs w:val="20"/>
          <w:shd w:val="clear" w:color="auto" w:fill="FFFFFF"/>
        </w:rPr>
        <w:t xml:space="preserve">, </w:t>
      </w:r>
      <w:r w:rsidRPr="0049503A">
        <w:rPr>
          <w:i/>
          <w:iCs/>
          <w:color w:val="000000" w:themeColor="text1"/>
          <w:sz w:val="20"/>
          <w:szCs w:val="20"/>
        </w:rPr>
        <w:t>135</w:t>
      </w:r>
      <w:r w:rsidRPr="0049503A">
        <w:rPr>
          <w:color w:val="000000" w:themeColor="text1"/>
          <w:sz w:val="20"/>
          <w:szCs w:val="20"/>
          <w:shd w:val="clear" w:color="auto" w:fill="FFFFFF"/>
        </w:rPr>
        <w:t xml:space="preserve">(3), 401-410. </w:t>
      </w:r>
    </w:p>
    <w:p w14:paraId="082763C5" w14:textId="4C90ABFF" w:rsidR="0070579E" w:rsidRPr="0049503A" w:rsidRDefault="0070579E"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Heuss</w:t>
      </w:r>
      <w:proofErr w:type="spellEnd"/>
      <w:r w:rsidRPr="0049503A">
        <w:rPr>
          <w:color w:val="000000" w:themeColor="text1"/>
          <w:sz w:val="20"/>
          <w:szCs w:val="20"/>
          <w:shd w:val="clear" w:color="auto" w:fill="FFFFFF"/>
        </w:rPr>
        <w:t xml:space="preserve">, Molly (2018). Evaluating </w:t>
      </w:r>
      <w:proofErr w:type="gramStart"/>
      <w:r w:rsidRPr="0049503A">
        <w:rPr>
          <w:color w:val="000000" w:themeColor="text1"/>
          <w:sz w:val="20"/>
          <w:szCs w:val="20"/>
          <w:shd w:val="clear" w:color="auto" w:fill="FFFFFF"/>
        </w:rPr>
        <w:t>The</w:t>
      </w:r>
      <w:proofErr w:type="gramEnd"/>
      <w:r w:rsidRPr="0049503A">
        <w:rPr>
          <w:color w:val="000000" w:themeColor="text1"/>
          <w:sz w:val="20"/>
          <w:szCs w:val="20"/>
          <w:shd w:val="clear" w:color="auto" w:fill="FFFFFF"/>
        </w:rPr>
        <w:t xml:space="preserve"> Impacts Of Southern Pine Beetle On Pitch Pine Forest Dynamics In A Newly Invaded Region.</w:t>
      </w:r>
      <w:r w:rsidR="000F799F" w:rsidRPr="0049503A">
        <w:rPr>
          <w:color w:val="000000" w:themeColor="text1"/>
          <w:sz w:val="20"/>
          <w:szCs w:val="20"/>
          <w:shd w:val="clear" w:color="auto" w:fill="FFFFFF"/>
        </w:rPr>
        <w:t xml:space="preserve"> </w:t>
      </w:r>
      <w:proofErr w:type="spellStart"/>
      <w:proofErr w:type="gramStart"/>
      <w:r w:rsidR="000F799F" w:rsidRPr="0049503A">
        <w:rPr>
          <w:color w:val="000000" w:themeColor="text1"/>
          <w:sz w:val="20"/>
          <w:szCs w:val="20"/>
          <w:shd w:val="clear" w:color="auto" w:fill="FFFFFF"/>
        </w:rPr>
        <w:t>Masters</w:t>
      </w:r>
      <w:proofErr w:type="spellEnd"/>
      <w:proofErr w:type="gramEnd"/>
      <w:r w:rsidR="000F799F" w:rsidRPr="0049503A">
        <w:rPr>
          <w:color w:val="000000" w:themeColor="text1"/>
          <w:sz w:val="20"/>
          <w:szCs w:val="20"/>
          <w:shd w:val="clear" w:color="auto" w:fill="FFFFFF"/>
        </w:rPr>
        <w:t xml:space="preserve"> thesis, University of Vermont, </w:t>
      </w:r>
      <w:r w:rsidR="00BA1C72" w:rsidRPr="0049503A">
        <w:rPr>
          <w:color w:val="000000" w:themeColor="text1"/>
          <w:sz w:val="20"/>
          <w:szCs w:val="20"/>
          <w:shd w:val="clear" w:color="auto" w:fill="FFFFFF"/>
        </w:rPr>
        <w:t>pp.67.</w:t>
      </w:r>
    </w:p>
    <w:p w14:paraId="7C31B565" w14:textId="7DDACF03" w:rsidR="005767E6" w:rsidRPr="0049503A" w:rsidRDefault="005767E6"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Howard, L. (2010). Community composition and fire dynamics of high elevation pitch pine woodlands in northeastern West Virginia. </w:t>
      </w:r>
      <w:r w:rsidRPr="0049503A">
        <w:rPr>
          <w:i/>
          <w:iCs/>
          <w:color w:val="000000" w:themeColor="text1"/>
          <w:sz w:val="20"/>
          <w:szCs w:val="20"/>
          <w:shd w:val="clear" w:color="auto" w:fill="FFFFFF"/>
        </w:rPr>
        <w:t>WV Division of Natural Resources, Elkins, WV</w:t>
      </w:r>
      <w:r w:rsidRPr="0049503A">
        <w:rPr>
          <w:color w:val="000000" w:themeColor="text1"/>
          <w:sz w:val="20"/>
          <w:szCs w:val="20"/>
          <w:shd w:val="clear" w:color="auto" w:fill="FFFFFF"/>
        </w:rPr>
        <w:t>.</w:t>
      </w:r>
    </w:p>
    <w:p w14:paraId="450A6437" w14:textId="688973F0"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Howard, L.</w:t>
      </w:r>
      <w:r w:rsidR="004A6323" w:rsidRPr="0049503A">
        <w:rPr>
          <w:color w:val="000000" w:themeColor="text1"/>
          <w:sz w:val="20"/>
          <w:szCs w:val="20"/>
          <w:shd w:val="clear" w:color="auto" w:fill="FFFFFF"/>
        </w:rPr>
        <w:t xml:space="preserve"> and</w:t>
      </w:r>
      <w:r w:rsidRPr="0049503A">
        <w:rPr>
          <w:color w:val="000000" w:themeColor="text1"/>
          <w:sz w:val="20"/>
          <w:szCs w:val="20"/>
          <w:shd w:val="clear" w:color="auto" w:fill="FFFFFF"/>
        </w:rPr>
        <w:t xml:space="preserve"> </w:t>
      </w:r>
      <w:proofErr w:type="spellStart"/>
      <w:r w:rsidRPr="0049503A">
        <w:rPr>
          <w:color w:val="000000" w:themeColor="text1"/>
          <w:sz w:val="20"/>
          <w:szCs w:val="20"/>
          <w:shd w:val="clear" w:color="auto" w:fill="FFFFFF"/>
        </w:rPr>
        <w:t>Stelacio</w:t>
      </w:r>
      <w:proofErr w:type="spellEnd"/>
      <w:r w:rsidRPr="0049503A">
        <w:rPr>
          <w:color w:val="000000" w:themeColor="text1"/>
          <w:sz w:val="20"/>
          <w:szCs w:val="20"/>
          <w:shd w:val="clear" w:color="auto" w:fill="FFFFFF"/>
        </w:rPr>
        <w:t xml:space="preserve">, M. (2011). Fire and the development of high-elevation pitch pine communities in northeastern West Virginia. </w:t>
      </w:r>
      <w:r w:rsidRPr="0049503A">
        <w:rPr>
          <w:i/>
          <w:iCs/>
          <w:color w:val="000000" w:themeColor="text1"/>
          <w:sz w:val="20"/>
          <w:szCs w:val="20"/>
        </w:rPr>
        <w:t>Bulletin of the New Jersey Academy of Science</w:t>
      </w:r>
      <w:r w:rsidRPr="0049503A">
        <w:rPr>
          <w:color w:val="000000" w:themeColor="text1"/>
          <w:sz w:val="20"/>
          <w:szCs w:val="20"/>
          <w:shd w:val="clear" w:color="auto" w:fill="FFFFFF"/>
        </w:rPr>
        <w:t xml:space="preserve">, </w:t>
      </w:r>
      <w:r w:rsidRPr="0049503A">
        <w:rPr>
          <w:i/>
          <w:iCs/>
          <w:color w:val="000000" w:themeColor="text1"/>
          <w:sz w:val="20"/>
          <w:szCs w:val="20"/>
        </w:rPr>
        <w:t>56</w:t>
      </w:r>
      <w:r w:rsidRPr="0049503A">
        <w:rPr>
          <w:color w:val="000000" w:themeColor="text1"/>
          <w:sz w:val="20"/>
          <w:szCs w:val="20"/>
          <w:shd w:val="clear" w:color="auto" w:fill="FFFFFF"/>
        </w:rPr>
        <w:t>(2), 19-23.</w:t>
      </w:r>
    </w:p>
    <w:p w14:paraId="03110988" w14:textId="77777777" w:rsidR="00380D11" w:rsidRPr="0049503A" w:rsidRDefault="00380D11"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lastRenderedPageBreak/>
        <w:t xml:space="preserve">Ibáñez, I., Acharya, K., Juno, E., </w:t>
      </w:r>
      <w:proofErr w:type="spellStart"/>
      <w:r w:rsidRPr="0049503A">
        <w:rPr>
          <w:color w:val="000000" w:themeColor="text1"/>
          <w:sz w:val="20"/>
          <w:szCs w:val="20"/>
          <w:shd w:val="clear" w:color="auto" w:fill="FFFFFF"/>
        </w:rPr>
        <w:t>Karounos</w:t>
      </w:r>
      <w:proofErr w:type="spellEnd"/>
      <w:r w:rsidRPr="0049503A">
        <w:rPr>
          <w:color w:val="000000" w:themeColor="text1"/>
          <w:sz w:val="20"/>
          <w:szCs w:val="20"/>
          <w:shd w:val="clear" w:color="auto" w:fill="FFFFFF"/>
        </w:rPr>
        <w:t>, C., Lee, B. R., McCollum, C., ... &amp; Tourville, J. (2019). Forest resilience under global environmental change: Do we have the information we need? A systematic review. </w:t>
      </w:r>
      <w:proofErr w:type="spellStart"/>
      <w:r w:rsidRPr="0049503A">
        <w:rPr>
          <w:i/>
          <w:iCs/>
          <w:color w:val="000000" w:themeColor="text1"/>
          <w:sz w:val="20"/>
          <w:szCs w:val="20"/>
          <w:shd w:val="clear" w:color="auto" w:fill="FFFFFF"/>
        </w:rPr>
        <w:t>PloS</w:t>
      </w:r>
      <w:proofErr w:type="spellEnd"/>
      <w:r w:rsidRPr="0049503A">
        <w:rPr>
          <w:i/>
          <w:iCs/>
          <w:color w:val="000000" w:themeColor="text1"/>
          <w:sz w:val="20"/>
          <w:szCs w:val="20"/>
          <w:shd w:val="clear" w:color="auto" w:fill="FFFFFF"/>
        </w:rPr>
        <w:t xml:space="preserve"> one</w:t>
      </w:r>
      <w:r w:rsidRPr="0049503A">
        <w:rPr>
          <w:color w:val="000000" w:themeColor="text1"/>
          <w:sz w:val="20"/>
          <w:szCs w:val="20"/>
          <w:shd w:val="clear" w:color="auto" w:fill="FFFFFF"/>
        </w:rPr>
        <w:t>, </w:t>
      </w:r>
      <w:r w:rsidRPr="0049503A">
        <w:rPr>
          <w:i/>
          <w:iCs/>
          <w:color w:val="000000" w:themeColor="text1"/>
          <w:sz w:val="20"/>
          <w:szCs w:val="20"/>
          <w:shd w:val="clear" w:color="auto" w:fill="FFFFFF"/>
        </w:rPr>
        <w:t>14</w:t>
      </w:r>
      <w:r w:rsidRPr="0049503A">
        <w:rPr>
          <w:color w:val="000000" w:themeColor="text1"/>
          <w:sz w:val="20"/>
          <w:szCs w:val="20"/>
          <w:shd w:val="clear" w:color="auto" w:fill="FFFFFF"/>
        </w:rPr>
        <w:t>(9), e0222207.</w:t>
      </w:r>
    </w:p>
    <w:p w14:paraId="27C48C7D" w14:textId="3202CD0E" w:rsidR="0039319F"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proofErr w:type="spellStart"/>
      <w:r w:rsidRPr="0049503A">
        <w:rPr>
          <w:i/>
          <w:iCs/>
          <w:color w:val="000000" w:themeColor="text1"/>
          <w:sz w:val="20"/>
          <w:szCs w:val="20"/>
        </w:rPr>
        <w:t>Oecologia</w:t>
      </w:r>
      <w:proofErr w:type="spellEnd"/>
      <w:r w:rsidRPr="0049503A">
        <w:rPr>
          <w:color w:val="000000" w:themeColor="text1"/>
          <w:sz w:val="20"/>
          <w:szCs w:val="20"/>
          <w:shd w:val="clear" w:color="auto" w:fill="FFFFFF"/>
        </w:rPr>
        <w:t xml:space="preserve">, </w:t>
      </w:r>
      <w:r w:rsidRPr="0049503A">
        <w:rPr>
          <w:i/>
          <w:iCs/>
          <w:color w:val="000000" w:themeColor="text1"/>
          <w:sz w:val="20"/>
          <w:szCs w:val="20"/>
        </w:rPr>
        <w:t>153</w:t>
      </w:r>
      <w:r w:rsidRPr="0049503A">
        <w:rPr>
          <w:color w:val="000000" w:themeColor="text1"/>
          <w:sz w:val="20"/>
          <w:szCs w:val="20"/>
          <w:shd w:val="clear" w:color="auto" w:fill="FFFFFF"/>
        </w:rPr>
        <w:t>(1), 99-109</w:t>
      </w:r>
      <w:r w:rsidR="0039319F" w:rsidRPr="0049503A">
        <w:rPr>
          <w:color w:val="000000" w:themeColor="text1"/>
          <w:sz w:val="20"/>
          <w:szCs w:val="20"/>
          <w:shd w:val="clear" w:color="auto" w:fill="FFFFFF"/>
        </w:rPr>
        <w:t>.</w:t>
      </w:r>
    </w:p>
    <w:p w14:paraId="30816A6D" w14:textId="06D9E04F" w:rsidR="0039319F" w:rsidRPr="0049503A" w:rsidRDefault="0039319F" w:rsidP="0049503A">
      <w:pPr>
        <w:pStyle w:val="ListParagraph"/>
        <w:autoSpaceDE w:val="0"/>
        <w:autoSpaceDN w:val="0"/>
        <w:adjustRightInd w:val="0"/>
        <w:spacing w:line="240" w:lineRule="auto"/>
        <w:ind w:left="360" w:hanging="360"/>
        <w:jc w:val="both"/>
        <w:rPr>
          <w:color w:val="000000" w:themeColor="text1"/>
          <w:sz w:val="20"/>
          <w:szCs w:val="20"/>
          <w:shd w:val="clear" w:color="auto" w:fill="E5E6E7"/>
        </w:rPr>
      </w:pPr>
      <w:proofErr w:type="spellStart"/>
      <w:r w:rsidRPr="0049503A">
        <w:rPr>
          <w:color w:val="000000" w:themeColor="text1"/>
          <w:sz w:val="20"/>
          <w:szCs w:val="20"/>
          <w:shd w:val="clear" w:color="auto" w:fill="FFFFFF"/>
        </w:rPr>
        <w:t>Jagels</w:t>
      </w:r>
      <w:proofErr w:type="spellEnd"/>
      <w:r w:rsidRPr="0049503A">
        <w:rPr>
          <w:color w:val="000000" w:themeColor="text1"/>
          <w:sz w:val="20"/>
          <w:szCs w:val="20"/>
          <w:shd w:val="clear" w:color="auto" w:fill="FFFFFF"/>
        </w:rPr>
        <w:t>, R., Jiang, M., Marden, S. and Carlisle, J. 2002. Red spruce canopy response to acid fog exposure. Atmos. Res 64: 169-178.</w:t>
      </w:r>
    </w:p>
    <w:p w14:paraId="00F40F15" w14:textId="77777777"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Jingfang</w:t>
      </w:r>
      <w:proofErr w:type="spellEnd"/>
      <w:r w:rsidRPr="0049503A">
        <w:rPr>
          <w:color w:val="000000" w:themeColor="text1"/>
          <w:sz w:val="20"/>
          <w:szCs w:val="20"/>
          <w:shd w:val="clear" w:color="auto" w:fill="FFFFFF"/>
        </w:rPr>
        <w:t xml:space="preserve">, Q., and </w:t>
      </w:r>
      <w:proofErr w:type="spellStart"/>
      <w:r w:rsidRPr="0049503A">
        <w:rPr>
          <w:color w:val="000000" w:themeColor="text1"/>
          <w:sz w:val="20"/>
          <w:szCs w:val="20"/>
          <w:shd w:val="clear" w:color="auto" w:fill="FFFFFF"/>
        </w:rPr>
        <w:t>Wenwei</w:t>
      </w:r>
      <w:proofErr w:type="spellEnd"/>
      <w:r w:rsidRPr="0049503A">
        <w:rPr>
          <w:color w:val="000000" w:themeColor="text1"/>
          <w:sz w:val="20"/>
          <w:szCs w:val="20"/>
          <w:shd w:val="clear" w:color="auto" w:fill="FFFFFF"/>
        </w:rPr>
        <w:t>, L. (2018). A survey about characteristics of soil water retention curve. In </w:t>
      </w:r>
      <w:r w:rsidRPr="0049503A">
        <w:rPr>
          <w:i/>
          <w:iCs/>
          <w:color w:val="000000" w:themeColor="text1"/>
          <w:sz w:val="20"/>
          <w:szCs w:val="20"/>
          <w:shd w:val="clear" w:color="auto" w:fill="FFFFFF"/>
        </w:rPr>
        <w:t>IOP Conference Series: Earth and Environmental Science</w:t>
      </w:r>
      <w:r w:rsidRPr="0049503A">
        <w:rPr>
          <w:color w:val="000000" w:themeColor="text1"/>
          <w:sz w:val="20"/>
          <w:szCs w:val="20"/>
          <w:shd w:val="clear" w:color="auto" w:fill="FFFFFF"/>
        </w:rPr>
        <w:t xml:space="preserve"> (Vol. 153, No. 6, p. 062076). IOP Publishing. </w:t>
      </w:r>
    </w:p>
    <w:p w14:paraId="2DF35C24" w14:textId="77777777"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Jordan, M., Patterson III, W. and </w:t>
      </w:r>
      <w:proofErr w:type="spellStart"/>
      <w:r w:rsidRPr="0049503A">
        <w:rPr>
          <w:color w:val="000000" w:themeColor="text1"/>
          <w:sz w:val="20"/>
          <w:szCs w:val="20"/>
          <w:shd w:val="clear" w:color="auto" w:fill="FFFFFF"/>
        </w:rPr>
        <w:t>Windisch</w:t>
      </w:r>
      <w:proofErr w:type="spellEnd"/>
      <w:r w:rsidRPr="0049503A">
        <w:rPr>
          <w:color w:val="000000" w:themeColor="text1"/>
          <w:sz w:val="20"/>
          <w:szCs w:val="20"/>
          <w:shd w:val="clear" w:color="auto" w:fill="FFFFFF"/>
        </w:rPr>
        <w:t xml:space="preserve">, A. (2003). Conceptual ecological models for the Long Island pitch pine barrens: implications for managing rare plant communities. </w:t>
      </w:r>
      <w:r w:rsidRPr="0049503A">
        <w:rPr>
          <w:i/>
          <w:iCs/>
          <w:color w:val="000000" w:themeColor="text1"/>
          <w:sz w:val="20"/>
          <w:szCs w:val="20"/>
        </w:rPr>
        <w:t>Forest Ecology and Management</w:t>
      </w:r>
      <w:r w:rsidRPr="0049503A">
        <w:rPr>
          <w:color w:val="000000" w:themeColor="text1"/>
          <w:sz w:val="20"/>
          <w:szCs w:val="20"/>
          <w:shd w:val="clear" w:color="auto" w:fill="FFFFFF"/>
        </w:rPr>
        <w:t xml:space="preserve">, </w:t>
      </w:r>
      <w:r w:rsidRPr="0049503A">
        <w:rPr>
          <w:i/>
          <w:iCs/>
          <w:color w:val="000000" w:themeColor="text1"/>
          <w:sz w:val="20"/>
          <w:szCs w:val="20"/>
        </w:rPr>
        <w:t>185</w:t>
      </w:r>
      <w:r w:rsidRPr="0049503A">
        <w:rPr>
          <w:color w:val="000000" w:themeColor="text1"/>
          <w:sz w:val="20"/>
          <w:szCs w:val="20"/>
          <w:shd w:val="clear" w:color="auto" w:fill="FFFFFF"/>
        </w:rPr>
        <w:t>(1-2), 151-168.</w:t>
      </w:r>
    </w:p>
    <w:p w14:paraId="0DC5E365" w14:textId="32B6ACFB" w:rsidR="00AA4C12" w:rsidRPr="0049503A" w:rsidRDefault="00AA4C12"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rFonts w:eastAsiaTheme="minorHAnsi"/>
          <w:color w:val="000000" w:themeColor="text1"/>
          <w:sz w:val="20"/>
          <w:szCs w:val="20"/>
        </w:rPr>
        <w:t xml:space="preserve">Kunkel, K., Stevens, </w:t>
      </w:r>
      <w:r w:rsidR="00FE0C54" w:rsidRPr="0049503A">
        <w:rPr>
          <w:rFonts w:eastAsiaTheme="minorHAnsi"/>
          <w:color w:val="000000" w:themeColor="text1"/>
          <w:sz w:val="20"/>
          <w:szCs w:val="20"/>
        </w:rPr>
        <w:t xml:space="preserve">L., </w:t>
      </w:r>
      <w:r w:rsidRPr="0049503A">
        <w:rPr>
          <w:rFonts w:eastAsiaTheme="minorHAnsi"/>
          <w:color w:val="000000" w:themeColor="text1"/>
          <w:sz w:val="20"/>
          <w:szCs w:val="20"/>
        </w:rPr>
        <w:t>Stevens, Sun,</w:t>
      </w:r>
      <w:r w:rsidR="00915A4A" w:rsidRPr="0049503A">
        <w:rPr>
          <w:rFonts w:eastAsiaTheme="minorHAnsi"/>
          <w:color w:val="000000" w:themeColor="text1"/>
          <w:sz w:val="20"/>
          <w:szCs w:val="20"/>
        </w:rPr>
        <w:t xml:space="preserve"> </w:t>
      </w:r>
      <w:r w:rsidRPr="0049503A">
        <w:rPr>
          <w:rFonts w:eastAsiaTheme="minorHAnsi"/>
          <w:color w:val="000000" w:themeColor="text1"/>
          <w:sz w:val="20"/>
          <w:szCs w:val="20"/>
        </w:rPr>
        <w:t xml:space="preserve">Janssen, </w:t>
      </w:r>
      <w:r w:rsidR="00915A4A" w:rsidRPr="0049503A">
        <w:rPr>
          <w:rFonts w:eastAsiaTheme="minorHAnsi"/>
          <w:color w:val="000000" w:themeColor="text1"/>
          <w:sz w:val="20"/>
          <w:szCs w:val="20"/>
        </w:rPr>
        <w:t>S.,</w:t>
      </w:r>
      <w:r w:rsidRPr="0049503A">
        <w:rPr>
          <w:rFonts w:eastAsiaTheme="minorHAnsi"/>
          <w:color w:val="000000" w:themeColor="text1"/>
          <w:sz w:val="20"/>
          <w:szCs w:val="20"/>
        </w:rPr>
        <w:t xml:space="preserve"> </w:t>
      </w:r>
      <w:proofErr w:type="spellStart"/>
      <w:r w:rsidRPr="0049503A">
        <w:rPr>
          <w:rFonts w:eastAsiaTheme="minorHAnsi"/>
          <w:color w:val="000000" w:themeColor="text1"/>
          <w:sz w:val="20"/>
          <w:szCs w:val="20"/>
        </w:rPr>
        <w:t>Wuebbles</w:t>
      </w:r>
      <w:proofErr w:type="spellEnd"/>
      <w:r w:rsidRPr="0049503A">
        <w:rPr>
          <w:rFonts w:eastAsiaTheme="minorHAnsi"/>
          <w:color w:val="000000" w:themeColor="text1"/>
          <w:sz w:val="20"/>
          <w:szCs w:val="20"/>
        </w:rPr>
        <w:t>,</w:t>
      </w:r>
      <w:r w:rsidR="00915A4A" w:rsidRPr="0049503A">
        <w:rPr>
          <w:rFonts w:eastAsiaTheme="minorHAnsi"/>
          <w:color w:val="000000" w:themeColor="text1"/>
          <w:sz w:val="20"/>
          <w:szCs w:val="20"/>
        </w:rPr>
        <w:t xml:space="preserve"> D.</w:t>
      </w:r>
      <w:r w:rsidRPr="0049503A">
        <w:rPr>
          <w:rFonts w:eastAsiaTheme="minorHAnsi"/>
          <w:color w:val="000000" w:themeColor="text1"/>
          <w:sz w:val="20"/>
          <w:szCs w:val="20"/>
        </w:rPr>
        <w:t xml:space="preserve"> and Dobson</w:t>
      </w:r>
      <w:r w:rsidR="00DB786C" w:rsidRPr="0049503A">
        <w:rPr>
          <w:rFonts w:eastAsiaTheme="minorHAnsi"/>
          <w:color w:val="000000" w:themeColor="text1"/>
          <w:sz w:val="20"/>
          <w:szCs w:val="20"/>
        </w:rPr>
        <w:t>,</w:t>
      </w:r>
      <w:r w:rsidRPr="0049503A">
        <w:rPr>
          <w:rFonts w:eastAsiaTheme="minorHAnsi"/>
          <w:color w:val="000000" w:themeColor="text1"/>
          <w:sz w:val="20"/>
          <w:szCs w:val="20"/>
        </w:rPr>
        <w:t xml:space="preserve"> </w:t>
      </w:r>
      <w:r w:rsidR="00DB786C" w:rsidRPr="0049503A">
        <w:rPr>
          <w:rFonts w:eastAsiaTheme="minorHAnsi"/>
          <w:color w:val="000000" w:themeColor="text1"/>
          <w:sz w:val="20"/>
          <w:szCs w:val="20"/>
        </w:rPr>
        <w:t xml:space="preserve">J. </w:t>
      </w:r>
      <w:r w:rsidRPr="0049503A">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p>
    <w:p w14:paraId="177AD8BB" w14:textId="1C3D5ACC" w:rsidR="0039319F" w:rsidRPr="0049503A" w:rsidRDefault="0039319F" w:rsidP="0049503A">
      <w:pPr>
        <w:pStyle w:val="ListParagraph"/>
        <w:autoSpaceDE w:val="0"/>
        <w:autoSpaceDN w:val="0"/>
        <w:adjustRightInd w:val="0"/>
        <w:spacing w:line="240" w:lineRule="auto"/>
        <w:ind w:left="360" w:hanging="360"/>
        <w:jc w:val="both"/>
        <w:rPr>
          <w:color w:val="000000" w:themeColor="text1"/>
          <w:sz w:val="20"/>
          <w:szCs w:val="20"/>
        </w:rPr>
      </w:pPr>
      <w:r w:rsidRPr="0049503A">
        <w:rPr>
          <w:color w:val="000000" w:themeColor="text1"/>
          <w:sz w:val="20"/>
          <w:szCs w:val="20"/>
          <w:shd w:val="clear" w:color="auto" w:fill="FFFFFF"/>
        </w:rPr>
        <w:t xml:space="preserve">Lafon, C., Grissino-Mayer, H., Aldrich, S., DeWeese, G., Flatley, W., </w:t>
      </w:r>
      <w:proofErr w:type="spellStart"/>
      <w:r w:rsidRPr="0049503A">
        <w:rPr>
          <w:color w:val="000000" w:themeColor="text1"/>
          <w:sz w:val="20"/>
          <w:szCs w:val="20"/>
          <w:shd w:val="clear" w:color="auto" w:fill="FFFFFF"/>
        </w:rPr>
        <w:t>LaForest</w:t>
      </w:r>
      <w:proofErr w:type="spellEnd"/>
      <w:r w:rsidRPr="0049503A">
        <w:rPr>
          <w:color w:val="000000" w:themeColor="text1"/>
          <w:sz w:val="20"/>
          <w:szCs w:val="20"/>
          <w:shd w:val="clear" w:color="auto" w:fill="FFFFFF"/>
        </w:rPr>
        <w:t>, L.</w:t>
      </w:r>
      <w:r w:rsidR="00970B6A" w:rsidRPr="0049503A">
        <w:rPr>
          <w:color w:val="000000" w:themeColor="text1"/>
          <w:sz w:val="20"/>
          <w:szCs w:val="20"/>
          <w:shd w:val="clear" w:color="auto" w:fill="FFFFFF"/>
        </w:rPr>
        <w:t xml:space="preserve"> and</w:t>
      </w:r>
      <w:r w:rsidRPr="0049503A">
        <w:rPr>
          <w:color w:val="000000" w:themeColor="text1"/>
          <w:sz w:val="20"/>
          <w:szCs w:val="20"/>
          <w:shd w:val="clear" w:color="auto" w:fill="FFFFFF"/>
        </w:rPr>
        <w:t xml:space="preserve"> Hoss, J. (2014). Three centuries of Appalachian fire history from tree rings. </w:t>
      </w:r>
      <w:r w:rsidRPr="0049503A">
        <w:rPr>
          <w:i/>
          <w:iCs/>
          <w:color w:val="000000" w:themeColor="text1"/>
          <w:sz w:val="20"/>
          <w:szCs w:val="20"/>
          <w:shd w:val="clear" w:color="auto" w:fill="FFFFFF"/>
        </w:rPr>
        <w:t>Three centuries of Appalachian fire history from tree rings.</w:t>
      </w:r>
      <w:r w:rsidRPr="0049503A">
        <w:rPr>
          <w:color w:val="000000" w:themeColor="text1"/>
          <w:sz w:val="20"/>
          <w:szCs w:val="20"/>
          <w:shd w:val="clear" w:color="auto" w:fill="FFFFFF"/>
        </w:rPr>
        <w:t>, (SRS-199), 99-103.</w:t>
      </w:r>
      <w:r w:rsidRPr="0049503A">
        <w:rPr>
          <w:color w:val="000000" w:themeColor="text1"/>
          <w:sz w:val="20"/>
          <w:szCs w:val="20"/>
        </w:rPr>
        <w:t xml:space="preserve"> </w:t>
      </w:r>
    </w:p>
    <w:p w14:paraId="070CCD2E" w14:textId="5F533DE8"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rPr>
      </w:pPr>
      <w:r w:rsidRPr="0049503A">
        <w:rPr>
          <w:color w:val="000000" w:themeColor="text1"/>
          <w:sz w:val="20"/>
          <w:szCs w:val="20"/>
        </w:rPr>
        <w:t xml:space="preserve">Lambers, H., Chapin, F. and Pons, T. (2006). Photosynthesis, respiration and </w:t>
      </w:r>
      <w:proofErr w:type="gramStart"/>
      <w:r w:rsidRPr="0049503A">
        <w:rPr>
          <w:color w:val="000000" w:themeColor="text1"/>
          <w:sz w:val="20"/>
          <w:szCs w:val="20"/>
        </w:rPr>
        <w:t>long</w:t>
      </w:r>
      <w:r w:rsidR="003352CD" w:rsidRPr="0049503A">
        <w:rPr>
          <w:color w:val="000000" w:themeColor="text1"/>
          <w:sz w:val="20"/>
          <w:szCs w:val="20"/>
        </w:rPr>
        <w:t xml:space="preserve"> </w:t>
      </w:r>
      <w:r w:rsidRPr="0049503A">
        <w:rPr>
          <w:color w:val="000000" w:themeColor="text1"/>
          <w:sz w:val="20"/>
          <w:szCs w:val="20"/>
        </w:rPr>
        <w:t>distance</w:t>
      </w:r>
      <w:proofErr w:type="gramEnd"/>
      <w:r w:rsidRPr="0049503A">
        <w:rPr>
          <w:color w:val="000000" w:themeColor="text1"/>
          <w:sz w:val="20"/>
          <w:szCs w:val="20"/>
        </w:rPr>
        <w:t xml:space="preserve"> transport. In </w:t>
      </w:r>
      <w:r w:rsidRPr="0049503A">
        <w:rPr>
          <w:i/>
          <w:color w:val="000000" w:themeColor="text1"/>
          <w:sz w:val="20"/>
          <w:szCs w:val="20"/>
        </w:rPr>
        <w:t>Plant Physiology Ecology</w:t>
      </w:r>
      <w:r w:rsidRPr="0049503A">
        <w:rPr>
          <w:color w:val="000000" w:themeColor="text1"/>
          <w:sz w:val="20"/>
          <w:szCs w:val="20"/>
        </w:rPr>
        <w:t>: 11-99, Springer, New York.</w:t>
      </w:r>
    </w:p>
    <w:p w14:paraId="65D859BC" w14:textId="3D4559B0" w:rsidR="005D48CE" w:rsidRPr="0049503A" w:rsidRDefault="005D48CE"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Ledig</w:t>
      </w:r>
      <w:proofErr w:type="spellEnd"/>
      <w:r w:rsidRPr="0049503A">
        <w:rPr>
          <w:color w:val="000000" w:themeColor="text1"/>
          <w:sz w:val="20"/>
          <w:szCs w:val="20"/>
          <w:shd w:val="clear" w:color="auto" w:fill="FFFFFF"/>
        </w:rPr>
        <w:t xml:space="preserve">, F., </w:t>
      </w:r>
      <w:proofErr w:type="spellStart"/>
      <w:r w:rsidRPr="0049503A">
        <w:rPr>
          <w:color w:val="000000" w:themeColor="text1"/>
          <w:sz w:val="20"/>
          <w:szCs w:val="20"/>
          <w:shd w:val="clear" w:color="auto" w:fill="FFFFFF"/>
        </w:rPr>
        <w:t>Hom</w:t>
      </w:r>
      <w:proofErr w:type="spellEnd"/>
      <w:r w:rsidRPr="0049503A">
        <w:rPr>
          <w:color w:val="000000" w:themeColor="text1"/>
          <w:sz w:val="20"/>
          <w:szCs w:val="20"/>
          <w:shd w:val="clear" w:color="auto" w:fill="FFFFFF"/>
        </w:rPr>
        <w:t xml:space="preserve">, J. and </w:t>
      </w:r>
      <w:proofErr w:type="spellStart"/>
      <w:r w:rsidRPr="0049503A">
        <w:rPr>
          <w:color w:val="000000" w:themeColor="text1"/>
          <w:sz w:val="20"/>
          <w:szCs w:val="20"/>
          <w:shd w:val="clear" w:color="auto" w:fill="FFFFFF"/>
        </w:rPr>
        <w:t>Smouse</w:t>
      </w:r>
      <w:proofErr w:type="spellEnd"/>
      <w:r w:rsidRPr="0049503A">
        <w:rPr>
          <w:color w:val="000000" w:themeColor="text1"/>
          <w:sz w:val="20"/>
          <w:szCs w:val="20"/>
          <w:shd w:val="clear" w:color="auto" w:fill="FFFFFF"/>
        </w:rPr>
        <w:t>, P. (2013). The evolution of the New Jersey pine plains. </w:t>
      </w:r>
      <w:r w:rsidRPr="0049503A">
        <w:rPr>
          <w:i/>
          <w:iCs/>
          <w:color w:val="000000" w:themeColor="text1"/>
          <w:sz w:val="20"/>
          <w:szCs w:val="20"/>
          <w:shd w:val="clear" w:color="auto" w:fill="FFFFFF"/>
        </w:rPr>
        <w:t>American journal of botany</w:t>
      </w:r>
      <w:r w:rsidRPr="0049503A">
        <w:rPr>
          <w:color w:val="000000" w:themeColor="text1"/>
          <w:sz w:val="20"/>
          <w:szCs w:val="20"/>
          <w:shd w:val="clear" w:color="auto" w:fill="FFFFFF"/>
        </w:rPr>
        <w:t>, </w:t>
      </w:r>
      <w:r w:rsidRPr="0049503A">
        <w:rPr>
          <w:i/>
          <w:iCs/>
          <w:color w:val="000000" w:themeColor="text1"/>
          <w:sz w:val="20"/>
          <w:szCs w:val="20"/>
          <w:shd w:val="clear" w:color="auto" w:fill="FFFFFF"/>
        </w:rPr>
        <w:t>100</w:t>
      </w:r>
      <w:r w:rsidRPr="0049503A">
        <w:rPr>
          <w:color w:val="000000" w:themeColor="text1"/>
          <w:sz w:val="20"/>
          <w:szCs w:val="20"/>
          <w:shd w:val="clear" w:color="auto" w:fill="FFFFFF"/>
        </w:rPr>
        <w:t xml:space="preserve">(4), 778-791. </w:t>
      </w:r>
    </w:p>
    <w:p w14:paraId="112817C9" w14:textId="5260C7A8"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Ledig</w:t>
      </w:r>
      <w:proofErr w:type="spellEnd"/>
      <w:r w:rsidRPr="0049503A">
        <w:rPr>
          <w:color w:val="000000" w:themeColor="text1"/>
          <w:sz w:val="20"/>
          <w:szCs w:val="20"/>
          <w:shd w:val="clear" w:color="auto" w:fill="FFFFFF"/>
        </w:rPr>
        <w:t xml:space="preserve">, F., </w:t>
      </w:r>
      <w:proofErr w:type="spellStart"/>
      <w:r w:rsidRPr="0049503A">
        <w:rPr>
          <w:color w:val="000000" w:themeColor="text1"/>
          <w:sz w:val="20"/>
          <w:szCs w:val="20"/>
          <w:shd w:val="clear" w:color="auto" w:fill="FFFFFF"/>
        </w:rPr>
        <w:t>Smouse</w:t>
      </w:r>
      <w:proofErr w:type="spellEnd"/>
      <w:r w:rsidRPr="0049503A">
        <w:rPr>
          <w:color w:val="000000" w:themeColor="text1"/>
          <w:sz w:val="20"/>
          <w:szCs w:val="20"/>
          <w:shd w:val="clear" w:color="auto" w:fill="FFFFFF"/>
        </w:rPr>
        <w:t xml:space="preserve">, P. and </w:t>
      </w:r>
      <w:proofErr w:type="spellStart"/>
      <w:r w:rsidRPr="0049503A">
        <w:rPr>
          <w:color w:val="000000" w:themeColor="text1"/>
          <w:sz w:val="20"/>
          <w:szCs w:val="20"/>
          <w:shd w:val="clear" w:color="auto" w:fill="FFFFFF"/>
        </w:rPr>
        <w:t>Hom</w:t>
      </w:r>
      <w:proofErr w:type="spellEnd"/>
      <w:r w:rsidRPr="0049503A">
        <w:rPr>
          <w:color w:val="000000" w:themeColor="text1"/>
          <w:sz w:val="20"/>
          <w:szCs w:val="20"/>
          <w:shd w:val="clear" w:color="auto" w:fill="FFFFFF"/>
        </w:rPr>
        <w:t>, J. (2015). Postglacial migration and adaptation for dispersal in pitch pine (Pinaceae). </w:t>
      </w:r>
      <w:r w:rsidRPr="0049503A">
        <w:rPr>
          <w:i/>
          <w:iCs/>
          <w:color w:val="000000" w:themeColor="text1"/>
          <w:sz w:val="20"/>
          <w:szCs w:val="20"/>
          <w:shd w:val="clear" w:color="auto" w:fill="FFFFFF"/>
        </w:rPr>
        <w:t>American journal of botany</w:t>
      </w:r>
      <w:r w:rsidRPr="0049503A">
        <w:rPr>
          <w:color w:val="000000" w:themeColor="text1"/>
          <w:sz w:val="20"/>
          <w:szCs w:val="20"/>
          <w:shd w:val="clear" w:color="auto" w:fill="FFFFFF"/>
        </w:rPr>
        <w:t>, </w:t>
      </w:r>
      <w:r w:rsidRPr="0049503A">
        <w:rPr>
          <w:i/>
          <w:iCs/>
          <w:color w:val="000000" w:themeColor="text1"/>
          <w:sz w:val="20"/>
          <w:szCs w:val="20"/>
          <w:shd w:val="clear" w:color="auto" w:fill="FFFFFF"/>
        </w:rPr>
        <w:t>102</w:t>
      </w:r>
      <w:r w:rsidRPr="0049503A">
        <w:rPr>
          <w:color w:val="000000" w:themeColor="text1"/>
          <w:sz w:val="20"/>
          <w:szCs w:val="20"/>
          <w:shd w:val="clear" w:color="auto" w:fill="FFFFFF"/>
        </w:rPr>
        <w:t>(12), 2074-2091.</w:t>
      </w:r>
    </w:p>
    <w:p w14:paraId="4A2524BA" w14:textId="77777777" w:rsidR="00AE173C" w:rsidRPr="0049503A" w:rsidRDefault="00AE173C" w:rsidP="0049503A">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9503A">
        <w:rPr>
          <w:rFonts w:eastAsiaTheme="minorEastAsia"/>
          <w:color w:val="000000" w:themeColor="text1"/>
          <w:sz w:val="20"/>
          <w:szCs w:val="20"/>
        </w:rPr>
        <w:t xml:space="preserve">Lee, C., Robinson, G., Robinson, I., and Lee, H. (2019). </w:t>
      </w:r>
      <w:r w:rsidRPr="0049503A">
        <w:rPr>
          <w:color w:val="000000" w:themeColor="text1"/>
          <w:sz w:val="20"/>
          <w:szCs w:val="20"/>
          <w:shd w:val="clear" w:color="auto" w:fill="FFFFFF"/>
        </w:rPr>
        <w:t xml:space="preserve">Regeneration of pitch pine (Pinus rigida) stands inhibited by fire suppression in Albany Pine Bush Preserve, New York. </w:t>
      </w:r>
      <w:r w:rsidRPr="0049503A">
        <w:rPr>
          <w:i/>
          <w:iCs/>
          <w:color w:val="000000" w:themeColor="text1"/>
          <w:sz w:val="20"/>
          <w:szCs w:val="20"/>
        </w:rPr>
        <w:t>Journal of forestry research</w:t>
      </w:r>
      <w:r w:rsidRPr="0049503A">
        <w:rPr>
          <w:color w:val="000000" w:themeColor="text1"/>
          <w:sz w:val="20"/>
          <w:szCs w:val="20"/>
          <w:shd w:val="clear" w:color="auto" w:fill="FFFFFF"/>
        </w:rPr>
        <w:t xml:space="preserve">, </w:t>
      </w:r>
      <w:r w:rsidRPr="0049503A">
        <w:rPr>
          <w:i/>
          <w:iCs/>
          <w:color w:val="000000" w:themeColor="text1"/>
          <w:sz w:val="20"/>
          <w:szCs w:val="20"/>
        </w:rPr>
        <w:t>30</w:t>
      </w:r>
      <w:r w:rsidRPr="0049503A">
        <w:rPr>
          <w:color w:val="000000" w:themeColor="text1"/>
          <w:sz w:val="20"/>
          <w:szCs w:val="20"/>
          <w:shd w:val="clear" w:color="auto" w:fill="FFFFFF"/>
        </w:rPr>
        <w:t>(1), 233-242.</w:t>
      </w:r>
    </w:p>
    <w:p w14:paraId="0DFEE1F1" w14:textId="7BAAFCC6" w:rsidR="00AE173C" w:rsidRPr="0049503A" w:rsidRDefault="00AE173C" w:rsidP="0049503A">
      <w:pPr>
        <w:pStyle w:val="ListParagraph"/>
        <w:autoSpaceDE w:val="0"/>
        <w:autoSpaceDN w:val="0"/>
        <w:adjustRightInd w:val="0"/>
        <w:spacing w:line="240" w:lineRule="auto"/>
        <w:ind w:left="450" w:hanging="45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Lesk</w:t>
      </w:r>
      <w:proofErr w:type="spellEnd"/>
      <w:r w:rsidRPr="0049503A">
        <w:rPr>
          <w:color w:val="000000" w:themeColor="text1"/>
          <w:sz w:val="20"/>
          <w:szCs w:val="20"/>
          <w:shd w:val="clear" w:color="auto" w:fill="FFFFFF"/>
        </w:rPr>
        <w:t xml:space="preserve">, C., </w:t>
      </w:r>
      <w:proofErr w:type="spellStart"/>
      <w:r w:rsidRPr="0049503A">
        <w:rPr>
          <w:color w:val="000000" w:themeColor="text1"/>
          <w:sz w:val="20"/>
          <w:szCs w:val="20"/>
          <w:shd w:val="clear" w:color="auto" w:fill="FFFFFF"/>
        </w:rPr>
        <w:t>Coffel</w:t>
      </w:r>
      <w:proofErr w:type="spellEnd"/>
      <w:r w:rsidRPr="0049503A">
        <w:rPr>
          <w:color w:val="000000" w:themeColor="text1"/>
          <w:sz w:val="20"/>
          <w:szCs w:val="20"/>
          <w:shd w:val="clear" w:color="auto" w:fill="FFFFFF"/>
        </w:rPr>
        <w:t xml:space="preserve">, E., D'Amato, A., </w:t>
      </w:r>
      <w:proofErr w:type="spellStart"/>
      <w:r w:rsidRPr="0049503A">
        <w:rPr>
          <w:color w:val="000000" w:themeColor="text1"/>
          <w:sz w:val="20"/>
          <w:szCs w:val="20"/>
          <w:shd w:val="clear" w:color="auto" w:fill="FFFFFF"/>
        </w:rPr>
        <w:t>Dodds</w:t>
      </w:r>
      <w:proofErr w:type="spellEnd"/>
      <w:r w:rsidRPr="0049503A">
        <w:rPr>
          <w:color w:val="000000" w:themeColor="text1"/>
          <w:sz w:val="20"/>
          <w:szCs w:val="20"/>
          <w:shd w:val="clear" w:color="auto" w:fill="FFFFFF"/>
        </w:rPr>
        <w:t xml:space="preserve">, K., and Horton, R. (2017). Threats to North American forests from southern pine beetle with warming winters. </w:t>
      </w:r>
      <w:r w:rsidRPr="0049503A">
        <w:rPr>
          <w:i/>
          <w:iCs/>
          <w:color w:val="000000" w:themeColor="text1"/>
          <w:sz w:val="20"/>
          <w:szCs w:val="20"/>
        </w:rPr>
        <w:t xml:space="preserve">Nat. </w:t>
      </w:r>
      <w:proofErr w:type="spellStart"/>
      <w:r w:rsidRPr="0049503A">
        <w:rPr>
          <w:i/>
          <w:iCs/>
          <w:color w:val="000000" w:themeColor="text1"/>
          <w:sz w:val="20"/>
          <w:szCs w:val="20"/>
        </w:rPr>
        <w:t>Clim</w:t>
      </w:r>
      <w:proofErr w:type="spellEnd"/>
      <w:r w:rsidRPr="0049503A">
        <w:rPr>
          <w:i/>
          <w:iCs/>
          <w:color w:val="000000" w:themeColor="text1"/>
          <w:sz w:val="20"/>
          <w:szCs w:val="20"/>
        </w:rPr>
        <w:t>. Change</w:t>
      </w:r>
      <w:r w:rsidRPr="0049503A">
        <w:rPr>
          <w:color w:val="000000" w:themeColor="text1"/>
          <w:sz w:val="20"/>
          <w:szCs w:val="20"/>
          <w:shd w:val="clear" w:color="auto" w:fill="FFFFFF"/>
        </w:rPr>
        <w:t xml:space="preserve"> 7, 713–717. </w:t>
      </w:r>
      <w:proofErr w:type="spellStart"/>
      <w:r w:rsidRPr="0049503A">
        <w:rPr>
          <w:color w:val="000000" w:themeColor="text1"/>
          <w:sz w:val="20"/>
          <w:szCs w:val="20"/>
          <w:shd w:val="clear" w:color="auto" w:fill="FFFFFF"/>
        </w:rPr>
        <w:t>doi</w:t>
      </w:r>
      <w:proofErr w:type="spellEnd"/>
      <w:r w:rsidRPr="0049503A">
        <w:rPr>
          <w:color w:val="000000" w:themeColor="text1"/>
          <w:sz w:val="20"/>
          <w:szCs w:val="20"/>
          <w:shd w:val="clear" w:color="auto" w:fill="FFFFFF"/>
        </w:rPr>
        <w:t>: 10.1038/nclimate3375</w:t>
      </w:r>
    </w:p>
    <w:p w14:paraId="6DDA1E35" w14:textId="0DA5F8A6"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Licht, J. </w:t>
      </w:r>
      <w:r w:rsidR="005F3C86" w:rsidRPr="0049503A">
        <w:rPr>
          <w:color w:val="000000" w:themeColor="text1"/>
          <w:sz w:val="20"/>
          <w:szCs w:val="20"/>
          <w:shd w:val="clear" w:color="auto" w:fill="FFFFFF"/>
        </w:rPr>
        <w:t xml:space="preserve">and </w:t>
      </w:r>
      <w:r w:rsidRPr="0049503A">
        <w:rPr>
          <w:color w:val="000000" w:themeColor="text1"/>
          <w:sz w:val="20"/>
          <w:szCs w:val="20"/>
          <w:shd w:val="clear" w:color="auto" w:fill="FFFFFF"/>
        </w:rPr>
        <w:t>Smith, N</w:t>
      </w:r>
      <w:r w:rsidR="005F3C86" w:rsidRPr="0049503A">
        <w:rPr>
          <w:color w:val="000000" w:themeColor="text1"/>
          <w:sz w:val="20"/>
          <w:szCs w:val="20"/>
          <w:shd w:val="clear" w:color="auto" w:fill="FFFFFF"/>
        </w:rPr>
        <w:t>.</w:t>
      </w:r>
      <w:r w:rsidRPr="0049503A">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9503A">
        <w:rPr>
          <w:i/>
          <w:iCs/>
          <w:color w:val="000000" w:themeColor="text1"/>
          <w:sz w:val="20"/>
          <w:szCs w:val="20"/>
        </w:rPr>
        <w:t>Journal of Sustainable Forestry</w:t>
      </w:r>
      <w:r w:rsidRPr="0049503A">
        <w:rPr>
          <w:color w:val="000000" w:themeColor="text1"/>
          <w:sz w:val="20"/>
          <w:szCs w:val="20"/>
          <w:shd w:val="clear" w:color="auto" w:fill="FFFFFF"/>
        </w:rPr>
        <w:t xml:space="preserve">, </w:t>
      </w:r>
      <w:r w:rsidRPr="0049503A">
        <w:rPr>
          <w:i/>
          <w:iCs/>
          <w:color w:val="000000" w:themeColor="text1"/>
          <w:sz w:val="20"/>
          <w:szCs w:val="20"/>
        </w:rPr>
        <w:t>37</w:t>
      </w:r>
      <w:r w:rsidRPr="0049503A">
        <w:rPr>
          <w:color w:val="000000" w:themeColor="text1"/>
          <w:sz w:val="20"/>
          <w:szCs w:val="20"/>
          <w:shd w:val="clear" w:color="auto" w:fill="FFFFFF"/>
        </w:rPr>
        <w:t>(1), 25-37.</w:t>
      </w:r>
    </w:p>
    <w:p w14:paraId="60103DCB" w14:textId="5D46E314" w:rsidR="00081CA2" w:rsidRPr="0049503A" w:rsidRDefault="00081CA2"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9503A">
        <w:rPr>
          <w:i/>
          <w:iCs/>
          <w:color w:val="000000" w:themeColor="text1"/>
          <w:sz w:val="20"/>
          <w:szCs w:val="20"/>
        </w:rPr>
        <w:t>Frontiers in Forests and Global Change</w:t>
      </w:r>
      <w:r w:rsidRPr="0049503A">
        <w:rPr>
          <w:color w:val="000000" w:themeColor="text1"/>
          <w:sz w:val="20"/>
          <w:szCs w:val="20"/>
          <w:shd w:val="clear" w:color="auto" w:fill="FFFFFF"/>
        </w:rPr>
        <w:t xml:space="preserve">, </w:t>
      </w:r>
      <w:r w:rsidRPr="0049503A">
        <w:rPr>
          <w:i/>
          <w:iCs/>
          <w:color w:val="000000" w:themeColor="text1"/>
          <w:sz w:val="20"/>
          <w:szCs w:val="20"/>
        </w:rPr>
        <w:t>3</w:t>
      </w:r>
      <w:r w:rsidRPr="0049503A">
        <w:rPr>
          <w:color w:val="000000" w:themeColor="text1"/>
          <w:sz w:val="20"/>
          <w:szCs w:val="20"/>
          <w:shd w:val="clear" w:color="auto" w:fill="FFFFFF"/>
        </w:rPr>
        <w:t>, 31.</w:t>
      </w:r>
    </w:p>
    <w:p w14:paraId="63C5C386" w14:textId="77777777"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Lubinski</w:t>
      </w:r>
      <w:proofErr w:type="spellEnd"/>
      <w:r w:rsidRPr="0049503A">
        <w:rPr>
          <w:color w:val="000000" w:themeColor="text1"/>
          <w:sz w:val="20"/>
          <w:szCs w:val="20"/>
          <w:shd w:val="clear" w:color="auto" w:fill="FFFFFF"/>
        </w:rPr>
        <w:t xml:space="preserve">, S., Hop, K., &amp; </w:t>
      </w:r>
      <w:proofErr w:type="spellStart"/>
      <w:r w:rsidRPr="0049503A">
        <w:rPr>
          <w:color w:val="000000" w:themeColor="text1"/>
          <w:sz w:val="20"/>
          <w:szCs w:val="20"/>
          <w:shd w:val="clear" w:color="auto" w:fill="FFFFFF"/>
        </w:rPr>
        <w:t>Gawler</w:t>
      </w:r>
      <w:proofErr w:type="spellEnd"/>
      <w:r w:rsidRPr="0049503A">
        <w:rPr>
          <w:color w:val="000000" w:themeColor="text1"/>
          <w:sz w:val="20"/>
          <w:szCs w:val="20"/>
          <w:shd w:val="clear" w:color="auto" w:fill="FFFFFF"/>
        </w:rPr>
        <w:t xml:space="preserve">, S. (2003). US Geological Survey-National Park Service Vegetation Mapping Program, Acadia National Park, Maine. </w:t>
      </w:r>
      <w:r w:rsidRPr="0049503A">
        <w:rPr>
          <w:i/>
          <w:iCs/>
          <w:color w:val="000000" w:themeColor="text1"/>
          <w:sz w:val="20"/>
          <w:szCs w:val="20"/>
        </w:rPr>
        <w:t>Project Report</w:t>
      </w:r>
      <w:r w:rsidRPr="0049503A">
        <w:rPr>
          <w:color w:val="000000" w:themeColor="text1"/>
          <w:sz w:val="20"/>
          <w:szCs w:val="20"/>
          <w:shd w:val="clear" w:color="auto" w:fill="FFFFFF"/>
        </w:rPr>
        <w:t>.</w:t>
      </w:r>
    </w:p>
    <w:p w14:paraId="34EAD7A7" w14:textId="77777777"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rFonts w:eastAsiaTheme="minorEastAsia"/>
          <w:color w:val="000000" w:themeColor="text1"/>
          <w:sz w:val="20"/>
          <w:szCs w:val="20"/>
        </w:rPr>
        <w:t xml:space="preserve">Luo, J., Walsh, E., Miller, S., </w:t>
      </w:r>
      <w:proofErr w:type="spellStart"/>
      <w:r w:rsidRPr="0049503A">
        <w:rPr>
          <w:rFonts w:eastAsiaTheme="minorEastAsia"/>
          <w:color w:val="000000" w:themeColor="text1"/>
          <w:sz w:val="20"/>
          <w:szCs w:val="20"/>
        </w:rPr>
        <w:t>Blystone</w:t>
      </w:r>
      <w:proofErr w:type="spellEnd"/>
      <w:r w:rsidRPr="0049503A">
        <w:rPr>
          <w:rFonts w:eastAsiaTheme="minorEastAsia"/>
          <w:color w:val="000000" w:themeColor="text1"/>
          <w:sz w:val="20"/>
          <w:szCs w:val="20"/>
        </w:rPr>
        <w:t xml:space="preserve">, D., Dighton, J., and Zhang, N. (2017). Root endophytic fungal communities associated with pitch pine, switchgrass, and rosette grass in the pine barrens ecosystem. Fung. Biol. 121, 478–487. </w:t>
      </w:r>
      <w:proofErr w:type="spellStart"/>
      <w:r w:rsidRPr="0049503A">
        <w:rPr>
          <w:rFonts w:eastAsiaTheme="minorEastAsia"/>
          <w:color w:val="000000" w:themeColor="text1"/>
          <w:sz w:val="20"/>
          <w:szCs w:val="20"/>
        </w:rPr>
        <w:t>doi</w:t>
      </w:r>
      <w:proofErr w:type="spellEnd"/>
      <w:r w:rsidRPr="0049503A">
        <w:rPr>
          <w:rFonts w:eastAsiaTheme="minorEastAsia"/>
          <w:color w:val="000000" w:themeColor="text1"/>
          <w:sz w:val="20"/>
          <w:szCs w:val="20"/>
        </w:rPr>
        <w:t>: 10.1016/j.funbio.2017.01.005</w:t>
      </w:r>
    </w:p>
    <w:p w14:paraId="305FF1B1" w14:textId="7B35564B" w:rsidR="00AE173C" w:rsidRPr="0049503A" w:rsidRDefault="00AE173C" w:rsidP="0049503A">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9503A">
        <w:rPr>
          <w:color w:val="000000" w:themeColor="text1"/>
          <w:sz w:val="20"/>
          <w:szCs w:val="20"/>
        </w:rPr>
        <w:t xml:space="preserve">Miller, K., Mitchell, B., Curtin, P. and Wheeler, J. </w:t>
      </w:r>
      <w:r w:rsidR="00970B6A" w:rsidRPr="0049503A">
        <w:rPr>
          <w:color w:val="000000" w:themeColor="text1"/>
          <w:sz w:val="20"/>
          <w:szCs w:val="20"/>
        </w:rPr>
        <w:t>(</w:t>
      </w:r>
      <w:r w:rsidRPr="0049503A">
        <w:rPr>
          <w:color w:val="000000" w:themeColor="text1"/>
          <w:sz w:val="20"/>
          <w:szCs w:val="20"/>
        </w:rPr>
        <w:t>2014</w:t>
      </w:r>
      <w:r w:rsidR="00970B6A" w:rsidRPr="0049503A">
        <w:rPr>
          <w:color w:val="000000" w:themeColor="text1"/>
          <w:sz w:val="20"/>
          <w:szCs w:val="20"/>
        </w:rPr>
        <w:t>)</w:t>
      </w:r>
      <w:r w:rsidRPr="0049503A">
        <w:rPr>
          <w:color w:val="000000" w:themeColor="text1"/>
          <w:sz w:val="20"/>
          <w:szCs w:val="20"/>
        </w:rPr>
        <w:t xml:space="preserve">. Forest Health Monitoring, Northeast Temperate Report, 2006-2013 NPS/NETN. </w:t>
      </w:r>
      <w:hyperlink r:id="rId15" w:history="1">
        <w:r w:rsidRPr="0049503A">
          <w:rPr>
            <w:rStyle w:val="Hyperlink"/>
            <w:color w:val="000000" w:themeColor="text1"/>
            <w:sz w:val="20"/>
            <w:szCs w:val="20"/>
            <w:u w:val="none"/>
          </w:rPr>
          <w:t>https://www.amazon.com/stream</w:t>
        </w:r>
      </w:hyperlink>
      <w:r w:rsidR="003352CD" w:rsidRPr="0049503A">
        <w:rPr>
          <w:rStyle w:val="Hyperlink"/>
          <w:color w:val="000000" w:themeColor="text1"/>
          <w:sz w:val="20"/>
          <w:szCs w:val="20"/>
          <w:u w:val="none"/>
        </w:rPr>
        <w:t xml:space="preserve"> </w:t>
      </w:r>
    </w:p>
    <w:p w14:paraId="6BC7ECD6" w14:textId="15269D65"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Miller, D., </w:t>
      </w:r>
      <w:proofErr w:type="spellStart"/>
      <w:r w:rsidRPr="0049503A">
        <w:rPr>
          <w:color w:val="000000" w:themeColor="text1"/>
          <w:sz w:val="20"/>
          <w:szCs w:val="20"/>
          <w:shd w:val="clear" w:color="auto" w:fill="FFFFFF"/>
        </w:rPr>
        <w:t>Castañeda</w:t>
      </w:r>
      <w:proofErr w:type="spellEnd"/>
      <w:r w:rsidRPr="0049503A">
        <w:rPr>
          <w:color w:val="000000" w:themeColor="text1"/>
          <w:sz w:val="20"/>
          <w:szCs w:val="20"/>
          <w:shd w:val="clear" w:color="auto" w:fill="FFFFFF"/>
        </w:rPr>
        <w:t>, I., Bradley, R.</w:t>
      </w:r>
      <w:r w:rsidR="008939D5" w:rsidRPr="0049503A">
        <w:rPr>
          <w:color w:val="000000" w:themeColor="text1"/>
          <w:sz w:val="20"/>
          <w:szCs w:val="20"/>
          <w:shd w:val="clear" w:color="auto" w:fill="FFFFFF"/>
        </w:rPr>
        <w:t xml:space="preserve"> and</w:t>
      </w:r>
      <w:r w:rsidRPr="0049503A">
        <w:rPr>
          <w:color w:val="000000" w:themeColor="text1"/>
          <w:sz w:val="20"/>
          <w:szCs w:val="20"/>
          <w:shd w:val="clear" w:color="auto" w:fill="FFFFFF"/>
        </w:rPr>
        <w:t xml:space="preserve"> MacDonald, D. (2017). Local and regional wildfire activity in central Maine (USA) during the past 900 years. </w:t>
      </w:r>
      <w:r w:rsidRPr="0049503A">
        <w:rPr>
          <w:i/>
          <w:iCs/>
          <w:color w:val="000000" w:themeColor="text1"/>
          <w:sz w:val="20"/>
          <w:szCs w:val="20"/>
        </w:rPr>
        <w:t>Journal of Paleolimnology</w:t>
      </w:r>
      <w:r w:rsidRPr="0049503A">
        <w:rPr>
          <w:color w:val="000000" w:themeColor="text1"/>
          <w:sz w:val="20"/>
          <w:szCs w:val="20"/>
          <w:shd w:val="clear" w:color="auto" w:fill="FFFFFF"/>
        </w:rPr>
        <w:t xml:space="preserve">, </w:t>
      </w:r>
      <w:r w:rsidRPr="0049503A">
        <w:rPr>
          <w:i/>
          <w:iCs/>
          <w:color w:val="000000" w:themeColor="text1"/>
          <w:sz w:val="20"/>
          <w:szCs w:val="20"/>
        </w:rPr>
        <w:t>58</w:t>
      </w:r>
      <w:r w:rsidRPr="0049503A">
        <w:rPr>
          <w:color w:val="000000" w:themeColor="text1"/>
          <w:sz w:val="20"/>
          <w:szCs w:val="20"/>
          <w:shd w:val="clear" w:color="auto" w:fill="FFFFFF"/>
        </w:rPr>
        <w:t>(4), 455-466.</w:t>
      </w:r>
    </w:p>
    <w:p w14:paraId="460A6217" w14:textId="33E00361" w:rsidR="00A75111" w:rsidRPr="0049503A" w:rsidRDefault="00A75111"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Mosseler</w:t>
      </w:r>
      <w:proofErr w:type="spellEnd"/>
      <w:r w:rsidRPr="0049503A">
        <w:rPr>
          <w:color w:val="000000" w:themeColor="text1"/>
          <w:sz w:val="20"/>
          <w:szCs w:val="20"/>
          <w:shd w:val="clear" w:color="auto" w:fill="FFFFFF"/>
        </w:rPr>
        <w:t xml:space="preserve">, A., </w:t>
      </w:r>
      <w:proofErr w:type="spellStart"/>
      <w:r w:rsidRPr="0049503A">
        <w:rPr>
          <w:color w:val="000000" w:themeColor="text1"/>
          <w:sz w:val="20"/>
          <w:szCs w:val="20"/>
          <w:shd w:val="clear" w:color="auto" w:fill="FFFFFF"/>
        </w:rPr>
        <w:t>Rajora</w:t>
      </w:r>
      <w:proofErr w:type="spellEnd"/>
      <w:r w:rsidRPr="0049503A">
        <w:rPr>
          <w:color w:val="000000" w:themeColor="text1"/>
          <w:sz w:val="20"/>
          <w:szCs w:val="20"/>
          <w:shd w:val="clear" w:color="auto" w:fill="FFFFFF"/>
        </w:rPr>
        <w:t xml:space="preserve">, O. </w:t>
      </w:r>
      <w:r w:rsidR="00E007EA" w:rsidRPr="0049503A">
        <w:rPr>
          <w:color w:val="000000" w:themeColor="text1"/>
          <w:sz w:val="20"/>
          <w:szCs w:val="20"/>
          <w:shd w:val="clear" w:color="auto" w:fill="FFFFFF"/>
        </w:rPr>
        <w:t>and</w:t>
      </w:r>
      <w:r w:rsidRPr="0049503A">
        <w:rPr>
          <w:color w:val="000000" w:themeColor="text1"/>
          <w:sz w:val="20"/>
          <w:szCs w:val="20"/>
          <w:shd w:val="clear" w:color="auto" w:fill="FFFFFF"/>
        </w:rPr>
        <w:t xml:space="preserve"> Major, J. (2004). Reproductive and genetic characteristics of rare, disjunct pitch pine populations at the northern limits of its range in Canada. </w:t>
      </w:r>
      <w:r w:rsidRPr="0049503A">
        <w:rPr>
          <w:i/>
          <w:iCs/>
          <w:color w:val="000000" w:themeColor="text1"/>
          <w:sz w:val="20"/>
          <w:szCs w:val="20"/>
          <w:shd w:val="clear" w:color="auto" w:fill="FFFFFF"/>
        </w:rPr>
        <w:t>Conservation Genetics</w:t>
      </w:r>
      <w:r w:rsidRPr="0049503A">
        <w:rPr>
          <w:color w:val="000000" w:themeColor="text1"/>
          <w:sz w:val="20"/>
          <w:szCs w:val="20"/>
          <w:shd w:val="clear" w:color="auto" w:fill="FFFFFF"/>
        </w:rPr>
        <w:t>, </w:t>
      </w:r>
      <w:r w:rsidRPr="0049503A">
        <w:rPr>
          <w:i/>
          <w:iCs/>
          <w:color w:val="000000" w:themeColor="text1"/>
          <w:sz w:val="20"/>
          <w:szCs w:val="20"/>
          <w:shd w:val="clear" w:color="auto" w:fill="FFFFFF"/>
        </w:rPr>
        <w:t>5</w:t>
      </w:r>
      <w:r w:rsidRPr="0049503A">
        <w:rPr>
          <w:color w:val="000000" w:themeColor="text1"/>
          <w:sz w:val="20"/>
          <w:szCs w:val="20"/>
          <w:shd w:val="clear" w:color="auto" w:fill="FFFFFF"/>
        </w:rPr>
        <w:t>(5), 571-583.</w:t>
      </w:r>
    </w:p>
    <w:p w14:paraId="2301B4A6" w14:textId="24B15C64" w:rsidR="004D7553" w:rsidRPr="0049503A" w:rsidRDefault="004D7553"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9503A">
        <w:rPr>
          <w:color w:val="000000" w:themeColor="text1"/>
          <w:sz w:val="20"/>
          <w:szCs w:val="20"/>
        </w:rPr>
        <w:t>Niinemets</w:t>
      </w:r>
      <w:proofErr w:type="spellEnd"/>
      <w:r w:rsidRPr="0049503A">
        <w:rPr>
          <w:color w:val="000000" w:themeColor="text1"/>
          <w:sz w:val="20"/>
          <w:szCs w:val="20"/>
        </w:rPr>
        <w:t xml:space="preserve"> Ü., Keenan T.</w:t>
      </w:r>
      <w:r w:rsidR="00DE09F2" w:rsidRPr="0049503A">
        <w:rPr>
          <w:color w:val="000000" w:themeColor="text1"/>
          <w:sz w:val="20"/>
          <w:szCs w:val="20"/>
        </w:rPr>
        <w:t xml:space="preserve"> and</w:t>
      </w:r>
      <w:r w:rsidRPr="0049503A">
        <w:rPr>
          <w:color w:val="000000" w:themeColor="text1"/>
          <w:sz w:val="20"/>
          <w:szCs w:val="20"/>
        </w:rPr>
        <w:t xml:space="preserve"> </w:t>
      </w:r>
      <w:proofErr w:type="spellStart"/>
      <w:r w:rsidRPr="0049503A">
        <w:rPr>
          <w:color w:val="000000" w:themeColor="text1"/>
          <w:sz w:val="20"/>
          <w:szCs w:val="20"/>
        </w:rPr>
        <w:t>Hallik</w:t>
      </w:r>
      <w:proofErr w:type="spellEnd"/>
      <w:r w:rsidRPr="0049503A">
        <w:rPr>
          <w:color w:val="000000" w:themeColor="text1"/>
          <w:sz w:val="20"/>
          <w:szCs w:val="20"/>
        </w:rPr>
        <w:t xml:space="preserve"> L. (2015)</w:t>
      </w:r>
      <w:r w:rsidR="004A6746" w:rsidRPr="0049503A">
        <w:rPr>
          <w:color w:val="000000" w:themeColor="text1"/>
          <w:sz w:val="20"/>
          <w:szCs w:val="20"/>
        </w:rPr>
        <w:t>.</w:t>
      </w:r>
      <w:r w:rsidRPr="0049503A">
        <w:rPr>
          <w:color w:val="000000" w:themeColor="text1"/>
          <w:sz w:val="20"/>
          <w:szCs w:val="20"/>
        </w:rPr>
        <w:t xml:space="preserve"> A worldwide analysis of within-canopy variations in leaf structural, </w:t>
      </w:r>
      <w:proofErr w:type="gramStart"/>
      <w:r w:rsidRPr="0049503A">
        <w:rPr>
          <w:color w:val="000000" w:themeColor="text1"/>
          <w:sz w:val="20"/>
          <w:szCs w:val="20"/>
        </w:rPr>
        <w:t>chemical</w:t>
      </w:r>
      <w:proofErr w:type="gramEnd"/>
      <w:r w:rsidRPr="0049503A">
        <w:rPr>
          <w:color w:val="000000" w:themeColor="text1"/>
          <w:sz w:val="20"/>
          <w:szCs w:val="20"/>
        </w:rPr>
        <w:t xml:space="preserve"> and physiological traits across plant functional types. </w:t>
      </w:r>
      <w:r w:rsidRPr="0049503A">
        <w:rPr>
          <w:i/>
          <w:iCs/>
          <w:color w:val="000000" w:themeColor="text1"/>
          <w:sz w:val="20"/>
          <w:szCs w:val="20"/>
        </w:rPr>
        <w:t>New Phytologist</w:t>
      </w:r>
      <w:r w:rsidRPr="0049503A">
        <w:rPr>
          <w:color w:val="000000" w:themeColor="text1"/>
          <w:sz w:val="20"/>
          <w:szCs w:val="20"/>
        </w:rPr>
        <w:t xml:space="preserve"> </w:t>
      </w:r>
      <w:r w:rsidRPr="0049503A">
        <w:rPr>
          <w:b/>
          <w:bCs/>
          <w:color w:val="000000" w:themeColor="text1"/>
          <w:sz w:val="20"/>
          <w:szCs w:val="20"/>
        </w:rPr>
        <w:t>205</w:t>
      </w:r>
      <w:r w:rsidRPr="0049503A">
        <w:rPr>
          <w:color w:val="000000" w:themeColor="text1"/>
          <w:sz w:val="20"/>
          <w:szCs w:val="20"/>
        </w:rPr>
        <w:t>, 973–993.</w:t>
      </w:r>
    </w:p>
    <w:p w14:paraId="6FD5D044" w14:textId="12AA1C05"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Nowacki</w:t>
      </w:r>
      <w:proofErr w:type="spellEnd"/>
      <w:r w:rsidRPr="0049503A">
        <w:rPr>
          <w:color w:val="000000" w:themeColor="text1"/>
          <w:sz w:val="20"/>
          <w:szCs w:val="20"/>
          <w:shd w:val="clear" w:color="auto" w:fill="FFFFFF"/>
        </w:rPr>
        <w:t>, G., and Abrams, M. (2008). The demise of fire and “</w:t>
      </w:r>
      <w:proofErr w:type="spellStart"/>
      <w:r w:rsidRPr="0049503A">
        <w:rPr>
          <w:color w:val="000000" w:themeColor="text1"/>
          <w:sz w:val="20"/>
          <w:szCs w:val="20"/>
          <w:shd w:val="clear" w:color="auto" w:fill="FFFFFF"/>
        </w:rPr>
        <w:t>mesophication</w:t>
      </w:r>
      <w:proofErr w:type="spellEnd"/>
      <w:r w:rsidRPr="0049503A">
        <w:rPr>
          <w:color w:val="000000" w:themeColor="text1"/>
          <w:sz w:val="20"/>
          <w:szCs w:val="20"/>
          <w:shd w:val="clear" w:color="auto" w:fill="FFFFFF"/>
        </w:rPr>
        <w:t xml:space="preserve">” of forests in the eastern United States. </w:t>
      </w:r>
      <w:r w:rsidRPr="0049503A">
        <w:rPr>
          <w:i/>
          <w:iCs/>
          <w:color w:val="000000" w:themeColor="text1"/>
          <w:sz w:val="20"/>
          <w:szCs w:val="20"/>
        </w:rPr>
        <w:t>Bioscience</w:t>
      </w:r>
      <w:r w:rsidRPr="0049503A">
        <w:rPr>
          <w:color w:val="000000" w:themeColor="text1"/>
          <w:sz w:val="20"/>
          <w:szCs w:val="20"/>
          <w:shd w:val="clear" w:color="auto" w:fill="FFFFFF"/>
        </w:rPr>
        <w:t xml:space="preserve"> 58, 123–138. </w:t>
      </w:r>
    </w:p>
    <w:p w14:paraId="78A3AAB9" w14:textId="57644113"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Parker, J., Fernandez, I., </w:t>
      </w:r>
      <w:proofErr w:type="spellStart"/>
      <w:r w:rsidRPr="0049503A">
        <w:rPr>
          <w:color w:val="000000" w:themeColor="text1"/>
          <w:sz w:val="20"/>
          <w:szCs w:val="20"/>
          <w:shd w:val="clear" w:color="auto" w:fill="FFFFFF"/>
        </w:rPr>
        <w:t>Rustad</w:t>
      </w:r>
      <w:proofErr w:type="spellEnd"/>
      <w:r w:rsidRPr="0049503A">
        <w:rPr>
          <w:color w:val="000000" w:themeColor="text1"/>
          <w:sz w:val="20"/>
          <w:szCs w:val="20"/>
          <w:shd w:val="clear" w:color="auto" w:fill="FFFFFF"/>
        </w:rPr>
        <w:t xml:space="preserve">, </w:t>
      </w:r>
      <w:r w:rsidR="004A6323" w:rsidRPr="0049503A">
        <w:rPr>
          <w:color w:val="000000" w:themeColor="text1"/>
          <w:sz w:val="20"/>
          <w:szCs w:val="20"/>
          <w:shd w:val="clear" w:color="auto" w:fill="FFFFFF"/>
        </w:rPr>
        <w:t>L</w:t>
      </w:r>
      <w:r w:rsidRPr="0049503A">
        <w:rPr>
          <w:color w:val="000000" w:themeColor="text1"/>
          <w:sz w:val="20"/>
          <w:szCs w:val="20"/>
          <w:shd w:val="clear" w:color="auto" w:fill="FFFFFF"/>
        </w:rPr>
        <w:t xml:space="preserve">., </w:t>
      </w:r>
      <w:r w:rsidR="00B238F5" w:rsidRPr="0049503A">
        <w:rPr>
          <w:color w:val="000000" w:themeColor="text1"/>
          <w:sz w:val="20"/>
          <w:szCs w:val="20"/>
          <w:shd w:val="clear" w:color="auto" w:fill="FFFFFF"/>
        </w:rPr>
        <w:t>and</w:t>
      </w:r>
      <w:r w:rsidRPr="0049503A">
        <w:rPr>
          <w:color w:val="000000" w:themeColor="text1"/>
          <w:sz w:val="20"/>
          <w:szCs w:val="20"/>
          <w:shd w:val="clear" w:color="auto" w:fill="FFFFFF"/>
        </w:rPr>
        <w:t xml:space="preserve"> Norton, S. (2001). Effects of nitrogen enrichment, wildfire, and harvesting on forest-soil carbon and nitrogen. </w:t>
      </w:r>
      <w:r w:rsidRPr="0049503A">
        <w:rPr>
          <w:i/>
          <w:iCs/>
          <w:color w:val="000000" w:themeColor="text1"/>
          <w:sz w:val="20"/>
          <w:szCs w:val="20"/>
          <w:shd w:val="clear" w:color="auto" w:fill="FFFFFF"/>
        </w:rPr>
        <w:t>Soil Science Society of America Journal</w:t>
      </w:r>
      <w:r w:rsidRPr="0049503A">
        <w:rPr>
          <w:color w:val="000000" w:themeColor="text1"/>
          <w:sz w:val="20"/>
          <w:szCs w:val="20"/>
          <w:shd w:val="clear" w:color="auto" w:fill="FFFFFF"/>
        </w:rPr>
        <w:t>, </w:t>
      </w:r>
      <w:r w:rsidRPr="0049503A">
        <w:rPr>
          <w:i/>
          <w:iCs/>
          <w:color w:val="000000" w:themeColor="text1"/>
          <w:sz w:val="20"/>
          <w:szCs w:val="20"/>
          <w:shd w:val="clear" w:color="auto" w:fill="FFFFFF"/>
        </w:rPr>
        <w:t>65</w:t>
      </w:r>
      <w:r w:rsidRPr="0049503A">
        <w:rPr>
          <w:color w:val="000000" w:themeColor="text1"/>
          <w:sz w:val="20"/>
          <w:szCs w:val="20"/>
          <w:shd w:val="clear" w:color="auto" w:fill="FFFFFF"/>
        </w:rPr>
        <w:t>(4), 1248-1255</w:t>
      </w:r>
      <w:r w:rsidR="00A974EB" w:rsidRPr="0049503A">
        <w:rPr>
          <w:color w:val="000000" w:themeColor="text1"/>
          <w:sz w:val="20"/>
          <w:szCs w:val="20"/>
          <w:shd w:val="clear" w:color="auto" w:fill="FFFFFF"/>
        </w:rPr>
        <w:t>.</w:t>
      </w:r>
    </w:p>
    <w:p w14:paraId="39D97C4F" w14:textId="5C307B64"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49503A">
        <w:rPr>
          <w:color w:val="000000" w:themeColor="text1"/>
          <w:sz w:val="20"/>
          <w:szCs w:val="20"/>
          <w:shd w:val="clear" w:color="auto" w:fill="FFFFFF"/>
        </w:rPr>
        <w:t>C</w:t>
      </w:r>
      <w:r w:rsidRPr="0049503A">
        <w:rPr>
          <w:color w:val="000000" w:themeColor="text1"/>
          <w:sz w:val="20"/>
          <w:szCs w:val="20"/>
          <w:shd w:val="clear" w:color="auto" w:fill="FFFFFF"/>
        </w:rPr>
        <w:t xml:space="preserve">ape </w:t>
      </w:r>
      <w:r w:rsidR="00984432" w:rsidRPr="0049503A">
        <w:rPr>
          <w:color w:val="000000" w:themeColor="text1"/>
          <w:sz w:val="20"/>
          <w:szCs w:val="20"/>
          <w:shd w:val="clear" w:color="auto" w:fill="FFFFFF"/>
        </w:rPr>
        <w:t>C</w:t>
      </w:r>
      <w:r w:rsidRPr="0049503A">
        <w:rPr>
          <w:color w:val="000000" w:themeColor="text1"/>
          <w:sz w:val="20"/>
          <w:szCs w:val="20"/>
          <w:shd w:val="clear" w:color="auto" w:fill="FFFFFF"/>
        </w:rPr>
        <w:t xml:space="preserve">od, </w:t>
      </w:r>
      <w:r w:rsidR="00984432" w:rsidRPr="0049503A">
        <w:rPr>
          <w:color w:val="000000" w:themeColor="text1"/>
          <w:sz w:val="20"/>
          <w:szCs w:val="20"/>
          <w:shd w:val="clear" w:color="auto" w:fill="FFFFFF"/>
        </w:rPr>
        <w:t>M</w:t>
      </w:r>
      <w:r w:rsidRPr="0049503A">
        <w:rPr>
          <w:color w:val="000000" w:themeColor="text1"/>
          <w:sz w:val="20"/>
          <w:szCs w:val="20"/>
          <w:shd w:val="clear" w:color="auto" w:fill="FFFFFF"/>
        </w:rPr>
        <w:t xml:space="preserve">assachusetts. </w:t>
      </w:r>
      <w:r w:rsidRPr="0049503A">
        <w:rPr>
          <w:i/>
          <w:iCs/>
          <w:color w:val="000000" w:themeColor="text1"/>
          <w:sz w:val="20"/>
          <w:szCs w:val="20"/>
        </w:rPr>
        <w:t>Ecology</w:t>
      </w:r>
      <w:r w:rsidRPr="0049503A">
        <w:rPr>
          <w:color w:val="000000" w:themeColor="text1"/>
          <w:sz w:val="20"/>
          <w:szCs w:val="20"/>
          <w:shd w:val="clear" w:color="auto" w:fill="FFFFFF"/>
        </w:rPr>
        <w:t xml:space="preserve"> 84, 736–748. </w:t>
      </w:r>
      <w:proofErr w:type="spellStart"/>
      <w:r w:rsidRPr="0049503A">
        <w:rPr>
          <w:color w:val="000000" w:themeColor="text1"/>
          <w:sz w:val="20"/>
          <w:szCs w:val="20"/>
          <w:shd w:val="clear" w:color="auto" w:fill="FFFFFF"/>
        </w:rPr>
        <w:t>doi</w:t>
      </w:r>
      <w:proofErr w:type="spellEnd"/>
      <w:r w:rsidRPr="0049503A">
        <w:rPr>
          <w:color w:val="000000" w:themeColor="text1"/>
          <w:sz w:val="20"/>
          <w:szCs w:val="20"/>
          <w:shd w:val="clear" w:color="auto" w:fill="FFFFFF"/>
        </w:rPr>
        <w:t>: 10.1890/0012-9658(2003)084</w:t>
      </w:r>
    </w:p>
    <w:p w14:paraId="6D3C65EA" w14:textId="77777777" w:rsidR="00AA4C12"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Patel, K., Jakubowski, M., Fernandez, I., Nelson, S., and </w:t>
      </w:r>
      <w:proofErr w:type="spellStart"/>
      <w:r w:rsidRPr="0049503A">
        <w:rPr>
          <w:color w:val="000000" w:themeColor="text1"/>
          <w:sz w:val="20"/>
          <w:szCs w:val="20"/>
          <w:shd w:val="clear" w:color="auto" w:fill="FFFFFF"/>
        </w:rPr>
        <w:t>Gawley</w:t>
      </w:r>
      <w:proofErr w:type="spellEnd"/>
      <w:r w:rsidRPr="0049503A">
        <w:rPr>
          <w:color w:val="000000" w:themeColor="text1"/>
          <w:sz w:val="20"/>
          <w:szCs w:val="20"/>
          <w:shd w:val="clear" w:color="auto" w:fill="FFFFFF"/>
        </w:rPr>
        <w:t xml:space="preserve">, W. (2019). Soil Nitrogen and Mercury Dynamics Seven Decades After a Fire Disturbance: </w:t>
      </w:r>
      <w:proofErr w:type="gramStart"/>
      <w:r w:rsidRPr="0049503A">
        <w:rPr>
          <w:color w:val="000000" w:themeColor="text1"/>
          <w:sz w:val="20"/>
          <w:szCs w:val="20"/>
          <w:shd w:val="clear" w:color="auto" w:fill="FFFFFF"/>
        </w:rPr>
        <w:t>a</w:t>
      </w:r>
      <w:proofErr w:type="gramEnd"/>
      <w:r w:rsidRPr="0049503A">
        <w:rPr>
          <w:color w:val="000000" w:themeColor="text1"/>
          <w:sz w:val="20"/>
          <w:szCs w:val="20"/>
          <w:shd w:val="clear" w:color="auto" w:fill="FFFFFF"/>
        </w:rPr>
        <w:t xml:space="preserve"> Case Study at Acadia National Park. </w:t>
      </w:r>
      <w:r w:rsidRPr="0049503A">
        <w:rPr>
          <w:i/>
          <w:iCs/>
          <w:color w:val="000000" w:themeColor="text1"/>
          <w:sz w:val="20"/>
          <w:szCs w:val="20"/>
        </w:rPr>
        <w:t>Water, Air, &amp; Soil Pollution</w:t>
      </w:r>
      <w:r w:rsidRPr="0049503A">
        <w:rPr>
          <w:color w:val="000000" w:themeColor="text1"/>
          <w:sz w:val="20"/>
          <w:szCs w:val="20"/>
          <w:shd w:val="clear" w:color="auto" w:fill="FFFFFF"/>
        </w:rPr>
        <w:t xml:space="preserve">, </w:t>
      </w:r>
      <w:r w:rsidRPr="0049503A">
        <w:rPr>
          <w:i/>
          <w:iCs/>
          <w:color w:val="000000" w:themeColor="text1"/>
          <w:sz w:val="20"/>
          <w:szCs w:val="20"/>
        </w:rPr>
        <w:t xml:space="preserve">230 </w:t>
      </w:r>
      <w:r w:rsidRPr="0049503A">
        <w:rPr>
          <w:color w:val="000000" w:themeColor="text1"/>
          <w:sz w:val="20"/>
          <w:szCs w:val="20"/>
          <w:shd w:val="clear" w:color="auto" w:fill="FFFFFF"/>
        </w:rPr>
        <w:t xml:space="preserve">(2), 29. </w:t>
      </w:r>
    </w:p>
    <w:p w14:paraId="27794A90" w14:textId="4B27D8B3" w:rsidR="00AA4C12" w:rsidRPr="0049503A" w:rsidRDefault="00AA4C12"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lastRenderedPageBreak/>
        <w:t xml:space="preserve">Patterson, T., Maxwell, R., Harley, G., Oliver, J., Speer, J., Collins, S., ... </w:t>
      </w:r>
      <w:r w:rsidR="00970B6A" w:rsidRPr="0049503A">
        <w:rPr>
          <w:color w:val="000000" w:themeColor="text1"/>
          <w:sz w:val="20"/>
          <w:szCs w:val="20"/>
          <w:shd w:val="clear" w:color="auto" w:fill="FFFFFF"/>
        </w:rPr>
        <w:t>and</w:t>
      </w:r>
      <w:r w:rsidRPr="0049503A">
        <w:rPr>
          <w:color w:val="000000" w:themeColor="text1"/>
          <w:sz w:val="20"/>
          <w:szCs w:val="20"/>
          <w:shd w:val="clear" w:color="auto" w:fill="FFFFFF"/>
        </w:rPr>
        <w:t xml:space="preserve"> Russell, C. (2016). Climate–Growth Relationships of Pinus rigida (Mill.) at the Species’ Northern Range Limit, Acadia National Park, ME. </w:t>
      </w:r>
      <w:r w:rsidRPr="0049503A">
        <w:rPr>
          <w:i/>
          <w:iCs/>
          <w:color w:val="000000" w:themeColor="text1"/>
          <w:sz w:val="20"/>
          <w:szCs w:val="20"/>
          <w:shd w:val="clear" w:color="auto" w:fill="FFFFFF"/>
        </w:rPr>
        <w:t>Northeastern naturalist</w:t>
      </w:r>
      <w:r w:rsidRPr="0049503A">
        <w:rPr>
          <w:color w:val="000000" w:themeColor="text1"/>
          <w:sz w:val="20"/>
          <w:szCs w:val="20"/>
          <w:shd w:val="clear" w:color="auto" w:fill="FFFFFF"/>
        </w:rPr>
        <w:t>, </w:t>
      </w:r>
      <w:r w:rsidRPr="0049503A">
        <w:rPr>
          <w:i/>
          <w:iCs/>
          <w:color w:val="000000" w:themeColor="text1"/>
          <w:sz w:val="20"/>
          <w:szCs w:val="20"/>
          <w:shd w:val="clear" w:color="auto" w:fill="FFFFFF"/>
        </w:rPr>
        <w:t>23</w:t>
      </w:r>
      <w:r w:rsidRPr="0049503A">
        <w:rPr>
          <w:color w:val="000000" w:themeColor="text1"/>
          <w:sz w:val="20"/>
          <w:szCs w:val="20"/>
          <w:shd w:val="clear" w:color="auto" w:fill="FFFFFF"/>
        </w:rPr>
        <w:t>(4), 490-500.</w:t>
      </w:r>
    </w:p>
    <w:p w14:paraId="1D59CDE0" w14:textId="77777777" w:rsidR="00AE173C" w:rsidRPr="0049503A" w:rsidRDefault="00AE173C" w:rsidP="0049503A">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9503A">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Patterson</w:t>
      </w:r>
      <w:r w:rsidR="003779A6" w:rsidRPr="0049503A">
        <w:rPr>
          <w:color w:val="000000" w:themeColor="text1"/>
          <w:sz w:val="20"/>
          <w:szCs w:val="20"/>
          <w:shd w:val="clear" w:color="auto" w:fill="FFFFFF"/>
        </w:rPr>
        <w:t>,</w:t>
      </w:r>
      <w:r w:rsidRPr="0049503A">
        <w:rPr>
          <w:color w:val="000000" w:themeColor="text1"/>
          <w:sz w:val="20"/>
          <w:szCs w:val="20"/>
          <w:shd w:val="clear" w:color="auto" w:fill="FFFFFF"/>
        </w:rPr>
        <w:t xml:space="preserve"> III, W., Edwards, K. and Maguire, D. (1987). Microscopic charcoal as a fossil indicator of fire. </w:t>
      </w:r>
      <w:r w:rsidRPr="0049503A">
        <w:rPr>
          <w:i/>
          <w:iCs/>
          <w:color w:val="000000" w:themeColor="text1"/>
          <w:sz w:val="20"/>
          <w:szCs w:val="20"/>
        </w:rPr>
        <w:t>Quaternary Science Reviews</w:t>
      </w:r>
      <w:r w:rsidRPr="0049503A">
        <w:rPr>
          <w:color w:val="000000" w:themeColor="text1"/>
          <w:sz w:val="20"/>
          <w:szCs w:val="20"/>
          <w:shd w:val="clear" w:color="auto" w:fill="FFFFFF"/>
        </w:rPr>
        <w:t xml:space="preserve">, </w:t>
      </w:r>
      <w:r w:rsidRPr="0049503A">
        <w:rPr>
          <w:i/>
          <w:iCs/>
          <w:color w:val="000000" w:themeColor="text1"/>
          <w:sz w:val="20"/>
          <w:szCs w:val="20"/>
        </w:rPr>
        <w:t>6</w:t>
      </w:r>
      <w:r w:rsidRPr="0049503A">
        <w:rPr>
          <w:color w:val="000000" w:themeColor="text1"/>
          <w:sz w:val="20"/>
          <w:szCs w:val="20"/>
          <w:shd w:val="clear" w:color="auto" w:fill="FFFFFF"/>
        </w:rPr>
        <w:t>(1), 3-23.</w:t>
      </w:r>
    </w:p>
    <w:p w14:paraId="27FFB70E" w14:textId="4275340C"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rPr>
      </w:pPr>
      <w:r w:rsidRPr="0049503A">
        <w:rPr>
          <w:color w:val="000000" w:themeColor="text1"/>
          <w:sz w:val="20"/>
          <w:szCs w:val="20"/>
        </w:rPr>
        <w:t>Pingree, M. and DeLuca, T.</w:t>
      </w:r>
      <w:r w:rsidR="008B09F6" w:rsidRPr="0049503A">
        <w:rPr>
          <w:color w:val="000000" w:themeColor="text1"/>
          <w:sz w:val="20"/>
          <w:szCs w:val="20"/>
        </w:rPr>
        <w:t xml:space="preserve"> </w:t>
      </w:r>
      <w:r w:rsidRPr="0049503A">
        <w:rPr>
          <w:color w:val="000000" w:themeColor="text1"/>
          <w:sz w:val="20"/>
          <w:szCs w:val="20"/>
        </w:rPr>
        <w:t xml:space="preserve">(2017). Function of wildfire-deposited pyrogenic carbon in terrestrial ecosystems. </w:t>
      </w:r>
      <w:r w:rsidRPr="0049503A">
        <w:rPr>
          <w:i/>
          <w:iCs/>
          <w:color w:val="000000" w:themeColor="text1"/>
          <w:sz w:val="20"/>
          <w:szCs w:val="20"/>
        </w:rPr>
        <w:t>Frontiers in Environmental Science</w:t>
      </w:r>
      <w:r w:rsidRPr="0049503A">
        <w:rPr>
          <w:color w:val="000000" w:themeColor="text1"/>
          <w:sz w:val="20"/>
          <w:szCs w:val="20"/>
        </w:rPr>
        <w:t xml:space="preserve">, </w:t>
      </w:r>
      <w:r w:rsidRPr="0049503A">
        <w:rPr>
          <w:i/>
          <w:iCs/>
          <w:color w:val="000000" w:themeColor="text1"/>
          <w:sz w:val="20"/>
          <w:szCs w:val="20"/>
        </w:rPr>
        <w:t>5</w:t>
      </w:r>
      <w:r w:rsidRPr="0049503A">
        <w:rPr>
          <w:color w:val="000000" w:themeColor="text1"/>
          <w:sz w:val="20"/>
          <w:szCs w:val="20"/>
        </w:rPr>
        <w:t>, 53.</w:t>
      </w:r>
    </w:p>
    <w:p w14:paraId="4C40B38A" w14:textId="4A2C6477" w:rsidR="008B09F6" w:rsidRPr="0049503A" w:rsidRDefault="008B09F6" w:rsidP="0049503A">
      <w:pPr>
        <w:pStyle w:val="ListParagraph"/>
        <w:autoSpaceDE w:val="0"/>
        <w:autoSpaceDN w:val="0"/>
        <w:adjustRightInd w:val="0"/>
        <w:spacing w:line="240" w:lineRule="auto"/>
        <w:ind w:left="360" w:hanging="360"/>
        <w:jc w:val="both"/>
        <w:rPr>
          <w:color w:val="000000" w:themeColor="text1"/>
          <w:sz w:val="20"/>
          <w:szCs w:val="20"/>
        </w:rPr>
      </w:pPr>
      <w:r w:rsidRPr="0049503A">
        <w:rPr>
          <w:color w:val="000000" w:themeColor="text1"/>
          <w:sz w:val="20"/>
          <w:szCs w:val="20"/>
        </w:rPr>
        <w:t>P</w:t>
      </w:r>
      <w:r w:rsidRPr="0049503A">
        <w:rPr>
          <w:color w:val="000000" w:themeColor="text1"/>
          <w:sz w:val="20"/>
          <w:szCs w:val="20"/>
          <w:shd w:val="clear" w:color="auto" w:fill="FFFFFF"/>
        </w:rPr>
        <w:t>reston, C. and Schmidt, M. (2006). Black (pyrogenic) carbon in boreal forests: a synthesis of current knowledge and uncertainties. </w:t>
      </w:r>
      <w:proofErr w:type="spellStart"/>
      <w:r w:rsidRPr="0049503A">
        <w:rPr>
          <w:i/>
          <w:iCs/>
          <w:color w:val="000000" w:themeColor="text1"/>
          <w:sz w:val="20"/>
          <w:szCs w:val="20"/>
          <w:shd w:val="clear" w:color="auto" w:fill="FFFFFF"/>
        </w:rPr>
        <w:t>Biogeosci</w:t>
      </w:r>
      <w:proofErr w:type="spellEnd"/>
      <w:r w:rsidRPr="0049503A">
        <w:rPr>
          <w:i/>
          <w:iCs/>
          <w:color w:val="000000" w:themeColor="text1"/>
          <w:sz w:val="20"/>
          <w:szCs w:val="20"/>
          <w:shd w:val="clear" w:color="auto" w:fill="FFFFFF"/>
        </w:rPr>
        <w:t>. Discuss.</w:t>
      </w:r>
      <w:r w:rsidRPr="0049503A">
        <w:rPr>
          <w:color w:val="000000" w:themeColor="text1"/>
          <w:sz w:val="20"/>
          <w:szCs w:val="20"/>
          <w:shd w:val="clear" w:color="auto" w:fill="FFFFFF"/>
        </w:rPr>
        <w:t xml:space="preserve"> 3, 211–271. </w:t>
      </w:r>
      <w:proofErr w:type="spellStart"/>
      <w:r w:rsidRPr="0049503A">
        <w:rPr>
          <w:color w:val="000000" w:themeColor="text1"/>
          <w:sz w:val="20"/>
          <w:szCs w:val="20"/>
          <w:shd w:val="clear" w:color="auto" w:fill="FFFFFF"/>
        </w:rPr>
        <w:t>doi</w:t>
      </w:r>
      <w:proofErr w:type="spellEnd"/>
      <w:r w:rsidRPr="0049503A">
        <w:rPr>
          <w:color w:val="000000" w:themeColor="text1"/>
          <w:sz w:val="20"/>
          <w:szCs w:val="20"/>
          <w:shd w:val="clear" w:color="auto" w:fill="FFFFFF"/>
        </w:rPr>
        <w:t>: 10.5194/bgd-3-211-2006</w:t>
      </w:r>
    </w:p>
    <w:p w14:paraId="3B2D8F40" w14:textId="5752A4F3"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Renninger</w:t>
      </w:r>
      <w:proofErr w:type="spellEnd"/>
      <w:r w:rsidRPr="0049503A">
        <w:rPr>
          <w:color w:val="000000" w:themeColor="text1"/>
          <w:sz w:val="20"/>
          <w:szCs w:val="20"/>
          <w:shd w:val="clear" w:color="auto" w:fill="FFFFFF"/>
        </w:rPr>
        <w:t xml:space="preserve">, H., Clark, K., </w:t>
      </w:r>
      <w:proofErr w:type="spellStart"/>
      <w:r w:rsidRPr="0049503A">
        <w:rPr>
          <w:color w:val="000000" w:themeColor="text1"/>
          <w:sz w:val="20"/>
          <w:szCs w:val="20"/>
          <w:shd w:val="clear" w:color="auto" w:fill="FFFFFF"/>
        </w:rPr>
        <w:t>Skowronski</w:t>
      </w:r>
      <w:proofErr w:type="spellEnd"/>
      <w:r w:rsidRPr="0049503A">
        <w:rPr>
          <w:color w:val="000000" w:themeColor="text1"/>
          <w:sz w:val="20"/>
          <w:szCs w:val="20"/>
          <w:shd w:val="clear" w:color="auto" w:fill="FFFFFF"/>
        </w:rPr>
        <w:t xml:space="preserve">, N. and Schäfer, K. (2013). Effects of a prescribed fire on water use and photosynthetic </w:t>
      </w:r>
      <w:proofErr w:type="gramStart"/>
      <w:r w:rsidRPr="0049503A">
        <w:rPr>
          <w:color w:val="000000" w:themeColor="text1"/>
          <w:sz w:val="20"/>
          <w:szCs w:val="20"/>
          <w:shd w:val="clear" w:color="auto" w:fill="FFFFFF"/>
        </w:rPr>
        <w:t>capacity</w:t>
      </w:r>
      <w:proofErr w:type="gramEnd"/>
      <w:r w:rsidRPr="0049503A">
        <w:rPr>
          <w:color w:val="000000" w:themeColor="text1"/>
          <w:sz w:val="20"/>
          <w:szCs w:val="20"/>
          <w:shd w:val="clear" w:color="auto" w:fill="FFFFFF"/>
        </w:rPr>
        <w:t xml:space="preserve"> of pitch pines. </w:t>
      </w:r>
      <w:r w:rsidRPr="0049503A">
        <w:rPr>
          <w:i/>
          <w:iCs/>
          <w:color w:val="000000" w:themeColor="text1"/>
          <w:sz w:val="20"/>
          <w:szCs w:val="20"/>
        </w:rPr>
        <w:t>Trees</w:t>
      </w:r>
      <w:r w:rsidRPr="0049503A">
        <w:rPr>
          <w:color w:val="000000" w:themeColor="text1"/>
          <w:sz w:val="20"/>
          <w:szCs w:val="20"/>
          <w:shd w:val="clear" w:color="auto" w:fill="FFFFFF"/>
        </w:rPr>
        <w:t xml:space="preserve">, </w:t>
      </w:r>
      <w:r w:rsidRPr="0049503A">
        <w:rPr>
          <w:i/>
          <w:iCs/>
          <w:color w:val="000000" w:themeColor="text1"/>
          <w:sz w:val="20"/>
          <w:szCs w:val="20"/>
        </w:rPr>
        <w:t>27</w:t>
      </w:r>
      <w:r w:rsidRPr="0049503A">
        <w:rPr>
          <w:color w:val="000000" w:themeColor="text1"/>
          <w:sz w:val="20"/>
          <w:szCs w:val="20"/>
          <w:shd w:val="clear" w:color="auto" w:fill="FFFFFF"/>
        </w:rPr>
        <w:t>(4), 1115-1127.</w:t>
      </w:r>
    </w:p>
    <w:p w14:paraId="12836A74" w14:textId="03163E36"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rPr>
      </w:pPr>
      <w:proofErr w:type="spellStart"/>
      <w:r w:rsidRPr="0049503A">
        <w:rPr>
          <w:color w:val="000000" w:themeColor="text1"/>
          <w:sz w:val="20"/>
          <w:szCs w:val="20"/>
        </w:rPr>
        <w:t>Shakesby</w:t>
      </w:r>
      <w:proofErr w:type="spellEnd"/>
      <w:r w:rsidRPr="0049503A">
        <w:rPr>
          <w:color w:val="000000" w:themeColor="text1"/>
          <w:sz w:val="20"/>
          <w:szCs w:val="20"/>
        </w:rPr>
        <w:t xml:space="preserve">, R. and </w:t>
      </w:r>
      <w:proofErr w:type="spellStart"/>
      <w:r w:rsidRPr="0049503A">
        <w:rPr>
          <w:color w:val="000000" w:themeColor="text1"/>
          <w:sz w:val="20"/>
          <w:szCs w:val="20"/>
        </w:rPr>
        <w:t>Doerr</w:t>
      </w:r>
      <w:proofErr w:type="spellEnd"/>
      <w:r w:rsidRPr="0049503A">
        <w:rPr>
          <w:color w:val="000000" w:themeColor="text1"/>
          <w:sz w:val="20"/>
          <w:szCs w:val="20"/>
        </w:rPr>
        <w:t xml:space="preserve">, S. (2006). Wildfire as a hydrological and geomorphological agent. </w:t>
      </w:r>
      <w:r w:rsidRPr="0049503A">
        <w:rPr>
          <w:i/>
          <w:iCs/>
          <w:color w:val="000000" w:themeColor="text1"/>
          <w:sz w:val="20"/>
          <w:szCs w:val="20"/>
        </w:rPr>
        <w:t>Earth-Science Reviews</w:t>
      </w:r>
      <w:r w:rsidRPr="0049503A">
        <w:rPr>
          <w:color w:val="000000" w:themeColor="text1"/>
          <w:sz w:val="20"/>
          <w:szCs w:val="20"/>
        </w:rPr>
        <w:t xml:space="preserve">, </w:t>
      </w:r>
      <w:r w:rsidRPr="0049503A">
        <w:rPr>
          <w:i/>
          <w:iCs/>
          <w:color w:val="000000" w:themeColor="text1"/>
          <w:sz w:val="20"/>
          <w:szCs w:val="20"/>
        </w:rPr>
        <w:t>74</w:t>
      </w:r>
      <w:r w:rsidRPr="0049503A">
        <w:rPr>
          <w:color w:val="000000" w:themeColor="text1"/>
          <w:sz w:val="20"/>
          <w:szCs w:val="20"/>
        </w:rPr>
        <w:t>(3-4), 269-307.</w:t>
      </w:r>
    </w:p>
    <w:p w14:paraId="075D4303" w14:textId="03BC6D98" w:rsidR="00B3056D" w:rsidRPr="0049503A" w:rsidRDefault="00B3056D" w:rsidP="0049503A">
      <w:pPr>
        <w:pStyle w:val="ListParagraph"/>
        <w:autoSpaceDE w:val="0"/>
        <w:autoSpaceDN w:val="0"/>
        <w:adjustRightInd w:val="0"/>
        <w:spacing w:line="240" w:lineRule="auto"/>
        <w:ind w:left="360" w:hanging="360"/>
        <w:jc w:val="both"/>
        <w:rPr>
          <w:color w:val="000000" w:themeColor="text1"/>
          <w:sz w:val="20"/>
          <w:szCs w:val="20"/>
        </w:rPr>
      </w:pPr>
      <w:proofErr w:type="spellStart"/>
      <w:r w:rsidRPr="0049503A">
        <w:rPr>
          <w:color w:val="000000" w:themeColor="text1"/>
          <w:sz w:val="20"/>
          <w:szCs w:val="20"/>
          <w:shd w:val="clear" w:color="auto" w:fill="FFFFFF"/>
        </w:rPr>
        <w:t>Schier</w:t>
      </w:r>
      <w:proofErr w:type="spellEnd"/>
      <w:r w:rsidRPr="0049503A">
        <w:rPr>
          <w:color w:val="000000" w:themeColor="text1"/>
          <w:sz w:val="20"/>
          <w:szCs w:val="20"/>
          <w:shd w:val="clear" w:color="auto" w:fill="FFFFFF"/>
        </w:rPr>
        <w:t xml:space="preserve">, G. and </w:t>
      </w:r>
      <w:proofErr w:type="spellStart"/>
      <w:r w:rsidRPr="0049503A">
        <w:rPr>
          <w:color w:val="000000" w:themeColor="text1"/>
          <w:sz w:val="20"/>
          <w:szCs w:val="20"/>
          <w:shd w:val="clear" w:color="auto" w:fill="FFFFFF"/>
        </w:rPr>
        <w:t>McQuattie</w:t>
      </w:r>
      <w:proofErr w:type="spellEnd"/>
      <w:r w:rsidRPr="0049503A">
        <w:rPr>
          <w:color w:val="000000" w:themeColor="text1"/>
          <w:sz w:val="20"/>
          <w:szCs w:val="20"/>
          <w:shd w:val="clear" w:color="auto" w:fill="FFFFFF"/>
        </w:rPr>
        <w:t>, C. (1996). Response of ectomycorrhizal and nonmycorrhizal pitch pine (Pinus rigida) seedlings to nutrient supply and aluminum: growth and mineral nutrition. </w:t>
      </w:r>
      <w:r w:rsidRPr="0049503A">
        <w:rPr>
          <w:i/>
          <w:iCs/>
          <w:color w:val="000000" w:themeColor="text1"/>
          <w:sz w:val="20"/>
          <w:szCs w:val="20"/>
          <w:shd w:val="clear" w:color="auto" w:fill="FFFFFF"/>
        </w:rPr>
        <w:t>Canadian journal of forest research</w:t>
      </w:r>
      <w:r w:rsidRPr="0049503A">
        <w:rPr>
          <w:color w:val="000000" w:themeColor="text1"/>
          <w:sz w:val="20"/>
          <w:szCs w:val="20"/>
          <w:shd w:val="clear" w:color="auto" w:fill="FFFFFF"/>
        </w:rPr>
        <w:t>, </w:t>
      </w:r>
      <w:r w:rsidRPr="0049503A">
        <w:rPr>
          <w:i/>
          <w:iCs/>
          <w:color w:val="000000" w:themeColor="text1"/>
          <w:sz w:val="20"/>
          <w:szCs w:val="20"/>
          <w:shd w:val="clear" w:color="auto" w:fill="FFFFFF"/>
        </w:rPr>
        <w:t>26</w:t>
      </w:r>
      <w:r w:rsidRPr="0049503A">
        <w:rPr>
          <w:color w:val="000000" w:themeColor="text1"/>
          <w:sz w:val="20"/>
          <w:szCs w:val="20"/>
          <w:shd w:val="clear" w:color="auto" w:fill="FFFFFF"/>
        </w:rPr>
        <w:t>(12), 2145-2152.</w:t>
      </w:r>
      <w:r w:rsidR="00D031DC" w:rsidRPr="0049503A">
        <w:rPr>
          <w:color w:val="000000" w:themeColor="text1"/>
          <w:sz w:val="20"/>
          <w:szCs w:val="20"/>
          <w:shd w:val="clear" w:color="auto" w:fill="FFFFFF"/>
        </w:rPr>
        <w:t xml:space="preserve"> </w:t>
      </w:r>
    </w:p>
    <w:p w14:paraId="65C4DF15" w14:textId="49B6AC45" w:rsidR="00970B6A" w:rsidRPr="0049503A" w:rsidRDefault="00970B6A"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9503A">
        <w:rPr>
          <w:color w:val="000000" w:themeColor="text1"/>
          <w:sz w:val="20"/>
          <w:szCs w:val="20"/>
          <w:shd w:val="clear" w:color="auto" w:fill="FFFFFF"/>
        </w:rPr>
        <w:t xml:space="preserve">Stambaugh, M., Varner, J., </w:t>
      </w:r>
      <w:proofErr w:type="spellStart"/>
      <w:r w:rsidRPr="0049503A">
        <w:rPr>
          <w:color w:val="000000" w:themeColor="text1"/>
          <w:sz w:val="20"/>
          <w:szCs w:val="20"/>
          <w:shd w:val="clear" w:color="auto" w:fill="FFFFFF"/>
        </w:rPr>
        <w:t>Noss</w:t>
      </w:r>
      <w:proofErr w:type="spellEnd"/>
      <w:r w:rsidRPr="0049503A">
        <w:rPr>
          <w:color w:val="000000" w:themeColor="text1"/>
          <w:sz w:val="20"/>
          <w:szCs w:val="20"/>
          <w:shd w:val="clear" w:color="auto" w:fill="FFFFFF"/>
        </w:rPr>
        <w:t xml:space="preserve">, R., Dey, D., Christensen, N., Baldwin, R., ... and Waldrop, T. (2015). Clarifying the role of fire in the deciduous forests of eastern North America: reply to </w:t>
      </w:r>
      <w:proofErr w:type="spellStart"/>
      <w:r w:rsidRPr="0049503A">
        <w:rPr>
          <w:color w:val="000000" w:themeColor="text1"/>
          <w:sz w:val="20"/>
          <w:szCs w:val="20"/>
          <w:shd w:val="clear" w:color="auto" w:fill="FFFFFF"/>
        </w:rPr>
        <w:t>Matlack</w:t>
      </w:r>
      <w:proofErr w:type="spellEnd"/>
      <w:r w:rsidRPr="0049503A">
        <w:rPr>
          <w:color w:val="000000" w:themeColor="text1"/>
          <w:sz w:val="20"/>
          <w:szCs w:val="20"/>
          <w:shd w:val="clear" w:color="auto" w:fill="FFFFFF"/>
        </w:rPr>
        <w:t>. </w:t>
      </w:r>
      <w:r w:rsidRPr="0049503A">
        <w:rPr>
          <w:i/>
          <w:iCs/>
          <w:color w:val="000000" w:themeColor="text1"/>
          <w:sz w:val="20"/>
          <w:szCs w:val="20"/>
          <w:shd w:val="clear" w:color="auto" w:fill="FFFFFF"/>
        </w:rPr>
        <w:t>Conservation Biology</w:t>
      </w:r>
      <w:r w:rsidRPr="0049503A">
        <w:rPr>
          <w:color w:val="000000" w:themeColor="text1"/>
          <w:sz w:val="20"/>
          <w:szCs w:val="20"/>
          <w:shd w:val="clear" w:color="auto" w:fill="FFFFFF"/>
        </w:rPr>
        <w:t>, </w:t>
      </w:r>
      <w:r w:rsidRPr="0049503A">
        <w:rPr>
          <w:i/>
          <w:iCs/>
          <w:color w:val="000000" w:themeColor="text1"/>
          <w:sz w:val="20"/>
          <w:szCs w:val="20"/>
          <w:shd w:val="clear" w:color="auto" w:fill="FFFFFF"/>
        </w:rPr>
        <w:t>29</w:t>
      </w:r>
      <w:r w:rsidRPr="0049503A">
        <w:rPr>
          <w:color w:val="000000" w:themeColor="text1"/>
          <w:sz w:val="20"/>
          <w:szCs w:val="20"/>
          <w:shd w:val="clear" w:color="auto" w:fill="FFFFFF"/>
        </w:rPr>
        <w:t xml:space="preserve">(3), 942-946. </w:t>
      </w:r>
    </w:p>
    <w:p w14:paraId="054FEA61" w14:textId="167A1D5B" w:rsidR="006615BA" w:rsidRPr="0049503A" w:rsidRDefault="006615BA" w:rsidP="0049503A">
      <w:pPr>
        <w:pStyle w:val="ListParagraph"/>
        <w:autoSpaceDE w:val="0"/>
        <w:autoSpaceDN w:val="0"/>
        <w:adjustRightInd w:val="0"/>
        <w:spacing w:line="240" w:lineRule="auto"/>
        <w:ind w:left="360" w:hanging="360"/>
        <w:jc w:val="both"/>
        <w:rPr>
          <w:color w:val="000000" w:themeColor="text1"/>
          <w:sz w:val="20"/>
          <w:szCs w:val="20"/>
        </w:rPr>
      </w:pPr>
      <w:r w:rsidRPr="0049503A">
        <w:rPr>
          <w:color w:val="000000" w:themeColor="text1"/>
          <w:sz w:val="20"/>
          <w:szCs w:val="20"/>
          <w:shd w:val="clear" w:color="auto" w:fill="FFFFFF"/>
        </w:rPr>
        <w:t xml:space="preserve">Swanston, C., Brandt, L., </w:t>
      </w:r>
      <w:proofErr w:type="spellStart"/>
      <w:r w:rsidRPr="0049503A">
        <w:rPr>
          <w:color w:val="000000" w:themeColor="text1"/>
          <w:sz w:val="20"/>
          <w:szCs w:val="20"/>
          <w:shd w:val="clear" w:color="auto" w:fill="FFFFFF"/>
        </w:rPr>
        <w:t>Janowiak</w:t>
      </w:r>
      <w:proofErr w:type="spellEnd"/>
      <w:r w:rsidRPr="0049503A">
        <w:rPr>
          <w:color w:val="000000" w:themeColor="text1"/>
          <w:sz w:val="20"/>
          <w:szCs w:val="20"/>
          <w:shd w:val="clear" w:color="auto" w:fill="FFFFFF"/>
        </w:rPr>
        <w:t>, M., Handler, S., Butler-Leopold, P., Iverson, L., et al. (2018). Vulnerability of forests of the Midwest and Northeast United States to climate change. </w:t>
      </w:r>
      <w:proofErr w:type="spellStart"/>
      <w:r w:rsidRPr="0049503A">
        <w:rPr>
          <w:i/>
          <w:iCs/>
          <w:color w:val="000000" w:themeColor="text1"/>
          <w:sz w:val="20"/>
          <w:szCs w:val="20"/>
          <w:shd w:val="clear" w:color="auto" w:fill="FFFFFF"/>
        </w:rPr>
        <w:t>Clim</w:t>
      </w:r>
      <w:proofErr w:type="spellEnd"/>
      <w:r w:rsidRPr="0049503A">
        <w:rPr>
          <w:i/>
          <w:iCs/>
          <w:color w:val="000000" w:themeColor="text1"/>
          <w:sz w:val="20"/>
          <w:szCs w:val="20"/>
          <w:shd w:val="clear" w:color="auto" w:fill="FFFFFF"/>
        </w:rPr>
        <w:t>. Change</w:t>
      </w:r>
      <w:r w:rsidRPr="0049503A">
        <w:rPr>
          <w:color w:val="000000" w:themeColor="text1"/>
          <w:sz w:val="20"/>
          <w:szCs w:val="20"/>
          <w:shd w:val="clear" w:color="auto" w:fill="FFFFFF"/>
        </w:rPr>
        <w:t xml:space="preserve"> 146, 103–116. </w:t>
      </w:r>
      <w:proofErr w:type="spellStart"/>
      <w:r w:rsidRPr="0049503A">
        <w:rPr>
          <w:color w:val="000000" w:themeColor="text1"/>
          <w:sz w:val="20"/>
          <w:szCs w:val="20"/>
          <w:shd w:val="clear" w:color="auto" w:fill="FFFFFF"/>
        </w:rPr>
        <w:t>doi</w:t>
      </w:r>
      <w:proofErr w:type="spellEnd"/>
      <w:r w:rsidRPr="0049503A">
        <w:rPr>
          <w:color w:val="000000" w:themeColor="text1"/>
          <w:sz w:val="20"/>
          <w:szCs w:val="20"/>
          <w:shd w:val="clear" w:color="auto" w:fill="FFFFFF"/>
        </w:rPr>
        <w:t>: 10.1007/s10584-017-2065-2</w:t>
      </w:r>
    </w:p>
    <w:p w14:paraId="0EF40D58" w14:textId="05413BD9"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9503A">
        <w:rPr>
          <w:color w:val="000000" w:themeColor="text1"/>
          <w:sz w:val="20"/>
          <w:szCs w:val="20"/>
          <w:shd w:val="clear" w:color="auto" w:fill="FFFFFF"/>
        </w:rPr>
        <w:t>Szpakowski</w:t>
      </w:r>
      <w:proofErr w:type="spellEnd"/>
      <w:r w:rsidRPr="0049503A">
        <w:rPr>
          <w:color w:val="000000" w:themeColor="text1"/>
          <w:sz w:val="20"/>
          <w:szCs w:val="20"/>
          <w:shd w:val="clear" w:color="auto" w:fill="FFFFFF"/>
        </w:rPr>
        <w:t>, D.</w:t>
      </w:r>
      <w:r w:rsidR="00B238F5" w:rsidRPr="0049503A">
        <w:rPr>
          <w:color w:val="000000" w:themeColor="text1"/>
          <w:sz w:val="20"/>
          <w:szCs w:val="20"/>
          <w:shd w:val="clear" w:color="auto" w:fill="FFFFFF"/>
        </w:rPr>
        <w:t xml:space="preserve"> and</w:t>
      </w:r>
      <w:r w:rsidRPr="0049503A">
        <w:rPr>
          <w:color w:val="000000" w:themeColor="text1"/>
          <w:sz w:val="20"/>
          <w:szCs w:val="20"/>
          <w:shd w:val="clear" w:color="auto" w:fill="FFFFFF"/>
        </w:rPr>
        <w:t xml:space="preserve"> Jensen, J. (2019). A review of the applications of remote sensing in fire ecology. </w:t>
      </w:r>
      <w:r w:rsidRPr="0049503A">
        <w:rPr>
          <w:i/>
          <w:iCs/>
          <w:color w:val="000000" w:themeColor="text1"/>
          <w:sz w:val="20"/>
          <w:szCs w:val="20"/>
        </w:rPr>
        <w:t>Remote Sensing</w:t>
      </w:r>
      <w:r w:rsidRPr="0049503A">
        <w:rPr>
          <w:color w:val="000000" w:themeColor="text1"/>
          <w:sz w:val="20"/>
          <w:szCs w:val="20"/>
          <w:shd w:val="clear" w:color="auto" w:fill="FFFFFF"/>
        </w:rPr>
        <w:t xml:space="preserve">, </w:t>
      </w:r>
      <w:r w:rsidRPr="0049503A">
        <w:rPr>
          <w:i/>
          <w:iCs/>
          <w:color w:val="000000" w:themeColor="text1"/>
          <w:sz w:val="20"/>
          <w:szCs w:val="20"/>
        </w:rPr>
        <w:t>11</w:t>
      </w:r>
      <w:r w:rsidRPr="0049503A">
        <w:rPr>
          <w:color w:val="000000" w:themeColor="text1"/>
          <w:sz w:val="20"/>
          <w:szCs w:val="20"/>
          <w:shd w:val="clear" w:color="auto" w:fill="FFFFFF"/>
        </w:rPr>
        <w:t>(22), 2638.</w:t>
      </w:r>
    </w:p>
    <w:p w14:paraId="43B09C38" w14:textId="2EA96B34" w:rsidR="00AE173C"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rPr>
      </w:pPr>
      <w:r w:rsidRPr="0049503A">
        <w:rPr>
          <w:color w:val="000000" w:themeColor="text1"/>
          <w:sz w:val="20"/>
          <w:szCs w:val="20"/>
        </w:rPr>
        <w:t>Verma, S.</w:t>
      </w:r>
      <w:r w:rsidR="00970B6A" w:rsidRPr="0049503A">
        <w:rPr>
          <w:color w:val="000000" w:themeColor="text1"/>
          <w:sz w:val="20"/>
          <w:szCs w:val="20"/>
        </w:rPr>
        <w:t xml:space="preserve"> and</w:t>
      </w:r>
      <w:r w:rsidRPr="0049503A">
        <w:rPr>
          <w:color w:val="000000" w:themeColor="text1"/>
          <w:sz w:val="20"/>
          <w:szCs w:val="20"/>
        </w:rPr>
        <w:t xml:space="preserve"> Jayakumar, S. (2012). Impact of forest fire on physical, </w:t>
      </w:r>
      <w:proofErr w:type="gramStart"/>
      <w:r w:rsidRPr="0049503A">
        <w:rPr>
          <w:color w:val="000000" w:themeColor="text1"/>
          <w:sz w:val="20"/>
          <w:szCs w:val="20"/>
        </w:rPr>
        <w:t>chemical</w:t>
      </w:r>
      <w:proofErr w:type="gramEnd"/>
      <w:r w:rsidRPr="0049503A">
        <w:rPr>
          <w:color w:val="000000" w:themeColor="text1"/>
          <w:sz w:val="20"/>
          <w:szCs w:val="20"/>
        </w:rPr>
        <w:t xml:space="preserve"> and biological properties of soil: A review. </w:t>
      </w:r>
      <w:r w:rsidRPr="0049503A">
        <w:rPr>
          <w:i/>
          <w:iCs/>
          <w:color w:val="000000" w:themeColor="text1"/>
          <w:sz w:val="20"/>
          <w:szCs w:val="20"/>
        </w:rPr>
        <w:t>Proceedings of the International Academy of Ecology and Environmental Sciences</w:t>
      </w:r>
      <w:r w:rsidRPr="0049503A">
        <w:rPr>
          <w:color w:val="000000" w:themeColor="text1"/>
          <w:sz w:val="20"/>
          <w:szCs w:val="20"/>
        </w:rPr>
        <w:t xml:space="preserve">, </w:t>
      </w:r>
      <w:r w:rsidRPr="0049503A">
        <w:rPr>
          <w:i/>
          <w:iCs/>
          <w:color w:val="000000" w:themeColor="text1"/>
          <w:sz w:val="20"/>
          <w:szCs w:val="20"/>
        </w:rPr>
        <w:t xml:space="preserve">2 </w:t>
      </w:r>
      <w:r w:rsidRPr="0049503A">
        <w:rPr>
          <w:color w:val="000000" w:themeColor="text1"/>
          <w:sz w:val="20"/>
          <w:szCs w:val="20"/>
        </w:rPr>
        <w:t>(3), 168.</w:t>
      </w:r>
    </w:p>
    <w:p w14:paraId="07D479D0" w14:textId="77777777" w:rsidR="00380E89" w:rsidRPr="0049503A" w:rsidRDefault="00AE173C" w:rsidP="0049503A">
      <w:pPr>
        <w:pStyle w:val="ListParagraph"/>
        <w:autoSpaceDE w:val="0"/>
        <w:autoSpaceDN w:val="0"/>
        <w:adjustRightInd w:val="0"/>
        <w:spacing w:line="240" w:lineRule="auto"/>
        <w:ind w:left="360" w:hanging="360"/>
        <w:jc w:val="both"/>
        <w:rPr>
          <w:color w:val="000000" w:themeColor="text1"/>
          <w:sz w:val="20"/>
          <w:szCs w:val="20"/>
        </w:rPr>
      </w:pPr>
      <w:r w:rsidRPr="0049503A">
        <w:rPr>
          <w:color w:val="000000" w:themeColor="text1"/>
          <w:sz w:val="20"/>
          <w:szCs w:val="20"/>
        </w:rPr>
        <w:t>Wang</w:t>
      </w:r>
      <w:r w:rsidR="00B238F5" w:rsidRPr="0049503A">
        <w:rPr>
          <w:color w:val="000000" w:themeColor="text1"/>
          <w:sz w:val="20"/>
          <w:szCs w:val="20"/>
        </w:rPr>
        <w:t>,</w:t>
      </w:r>
      <w:r w:rsidRPr="0049503A">
        <w:rPr>
          <w:color w:val="000000" w:themeColor="text1"/>
          <w:sz w:val="20"/>
          <w:szCs w:val="20"/>
        </w:rPr>
        <w:t xml:space="preserve"> H, Prentice</w:t>
      </w:r>
      <w:r w:rsidR="00B238F5" w:rsidRPr="0049503A">
        <w:rPr>
          <w:color w:val="000000" w:themeColor="text1"/>
          <w:sz w:val="20"/>
          <w:szCs w:val="20"/>
        </w:rPr>
        <w:t>,</w:t>
      </w:r>
      <w:r w:rsidRPr="0049503A">
        <w:rPr>
          <w:color w:val="000000" w:themeColor="text1"/>
          <w:sz w:val="20"/>
          <w:szCs w:val="20"/>
        </w:rPr>
        <w:t xml:space="preserve"> I</w:t>
      </w:r>
      <w:r w:rsidR="00B238F5" w:rsidRPr="0049503A">
        <w:rPr>
          <w:color w:val="000000" w:themeColor="text1"/>
          <w:sz w:val="20"/>
          <w:szCs w:val="20"/>
        </w:rPr>
        <w:t>.</w:t>
      </w:r>
      <w:r w:rsidRPr="0049503A">
        <w:rPr>
          <w:color w:val="000000" w:themeColor="text1"/>
          <w:sz w:val="20"/>
          <w:szCs w:val="20"/>
        </w:rPr>
        <w:t>, Davis</w:t>
      </w:r>
      <w:r w:rsidR="00B238F5" w:rsidRPr="0049503A">
        <w:rPr>
          <w:color w:val="000000" w:themeColor="text1"/>
          <w:sz w:val="20"/>
          <w:szCs w:val="20"/>
        </w:rPr>
        <w:t>,</w:t>
      </w:r>
      <w:r w:rsidRPr="0049503A">
        <w:rPr>
          <w:color w:val="000000" w:themeColor="text1"/>
          <w:sz w:val="20"/>
          <w:szCs w:val="20"/>
        </w:rPr>
        <w:t xml:space="preserve"> T</w:t>
      </w:r>
      <w:r w:rsidR="00B238F5" w:rsidRPr="0049503A">
        <w:rPr>
          <w:color w:val="000000" w:themeColor="text1"/>
          <w:sz w:val="20"/>
          <w:szCs w:val="20"/>
        </w:rPr>
        <w:t>.</w:t>
      </w:r>
      <w:r w:rsidRPr="0049503A">
        <w:rPr>
          <w:color w:val="000000" w:themeColor="text1"/>
          <w:sz w:val="20"/>
          <w:szCs w:val="20"/>
        </w:rPr>
        <w:t>, Keenan</w:t>
      </w:r>
      <w:r w:rsidR="00B238F5" w:rsidRPr="0049503A">
        <w:rPr>
          <w:color w:val="000000" w:themeColor="text1"/>
          <w:sz w:val="20"/>
          <w:szCs w:val="20"/>
        </w:rPr>
        <w:t>,</w:t>
      </w:r>
      <w:r w:rsidRPr="0049503A">
        <w:rPr>
          <w:color w:val="000000" w:themeColor="text1"/>
          <w:sz w:val="20"/>
          <w:szCs w:val="20"/>
        </w:rPr>
        <w:t xml:space="preserve"> T</w:t>
      </w:r>
      <w:r w:rsidR="00B238F5" w:rsidRPr="0049503A">
        <w:rPr>
          <w:color w:val="000000" w:themeColor="text1"/>
          <w:sz w:val="20"/>
          <w:szCs w:val="20"/>
        </w:rPr>
        <w:t>.</w:t>
      </w:r>
      <w:r w:rsidRPr="0049503A">
        <w:rPr>
          <w:color w:val="000000" w:themeColor="text1"/>
          <w:sz w:val="20"/>
          <w:szCs w:val="20"/>
        </w:rPr>
        <w:t>, Wright</w:t>
      </w:r>
      <w:r w:rsidR="00B238F5" w:rsidRPr="0049503A">
        <w:rPr>
          <w:color w:val="000000" w:themeColor="text1"/>
          <w:sz w:val="20"/>
          <w:szCs w:val="20"/>
        </w:rPr>
        <w:t>,</w:t>
      </w:r>
      <w:r w:rsidRPr="0049503A">
        <w:rPr>
          <w:color w:val="000000" w:themeColor="text1"/>
          <w:sz w:val="20"/>
          <w:szCs w:val="20"/>
        </w:rPr>
        <w:t xml:space="preserve"> I</w:t>
      </w:r>
      <w:r w:rsidR="00B238F5" w:rsidRPr="0049503A">
        <w:rPr>
          <w:color w:val="000000" w:themeColor="text1"/>
          <w:sz w:val="20"/>
          <w:szCs w:val="20"/>
        </w:rPr>
        <w:t>. and</w:t>
      </w:r>
      <w:r w:rsidRPr="0049503A">
        <w:rPr>
          <w:color w:val="000000" w:themeColor="text1"/>
          <w:sz w:val="20"/>
          <w:szCs w:val="20"/>
        </w:rPr>
        <w:t xml:space="preserve"> Peng</w:t>
      </w:r>
      <w:r w:rsidR="00B238F5" w:rsidRPr="0049503A">
        <w:rPr>
          <w:color w:val="000000" w:themeColor="text1"/>
          <w:sz w:val="20"/>
          <w:szCs w:val="20"/>
        </w:rPr>
        <w:t>,</w:t>
      </w:r>
      <w:r w:rsidRPr="0049503A">
        <w:rPr>
          <w:color w:val="000000" w:themeColor="text1"/>
          <w:sz w:val="20"/>
          <w:szCs w:val="20"/>
        </w:rPr>
        <w:t xml:space="preserve"> C</w:t>
      </w:r>
      <w:r w:rsidR="00B238F5" w:rsidRPr="0049503A">
        <w:rPr>
          <w:color w:val="000000" w:themeColor="text1"/>
          <w:sz w:val="20"/>
          <w:szCs w:val="20"/>
        </w:rPr>
        <w:t xml:space="preserve">. </w:t>
      </w:r>
      <w:r w:rsidRPr="0049503A">
        <w:rPr>
          <w:color w:val="000000" w:themeColor="text1"/>
          <w:sz w:val="20"/>
          <w:szCs w:val="20"/>
        </w:rPr>
        <w:t xml:space="preserve">(2017) Photosynthetic responses to altitude: an explanation based on optimality principles. </w:t>
      </w:r>
      <w:r w:rsidRPr="0049503A">
        <w:rPr>
          <w:i/>
          <w:iCs/>
          <w:color w:val="000000" w:themeColor="text1"/>
          <w:sz w:val="20"/>
          <w:szCs w:val="20"/>
        </w:rPr>
        <w:t>New Phytologist</w:t>
      </w:r>
      <w:r w:rsidRPr="0049503A">
        <w:rPr>
          <w:color w:val="000000" w:themeColor="text1"/>
          <w:sz w:val="20"/>
          <w:szCs w:val="20"/>
        </w:rPr>
        <w:t xml:space="preserve">, </w:t>
      </w:r>
      <w:r w:rsidRPr="0049503A">
        <w:rPr>
          <w:b/>
          <w:bCs/>
          <w:color w:val="000000" w:themeColor="text1"/>
          <w:sz w:val="20"/>
          <w:szCs w:val="20"/>
        </w:rPr>
        <w:t>213</w:t>
      </w:r>
      <w:r w:rsidRPr="0049503A">
        <w:rPr>
          <w:color w:val="000000" w:themeColor="text1"/>
          <w:sz w:val="20"/>
          <w:szCs w:val="20"/>
        </w:rPr>
        <w:t>, 976–982.</w:t>
      </w:r>
    </w:p>
    <w:p w14:paraId="03ADCE7C" w14:textId="133998EF" w:rsidR="00AE173C" w:rsidRPr="0049503A" w:rsidRDefault="00380E89" w:rsidP="0049503A">
      <w:pPr>
        <w:pStyle w:val="ListParagraph"/>
        <w:autoSpaceDE w:val="0"/>
        <w:autoSpaceDN w:val="0"/>
        <w:adjustRightInd w:val="0"/>
        <w:spacing w:line="240" w:lineRule="auto"/>
        <w:ind w:left="360" w:hanging="360"/>
        <w:jc w:val="both"/>
        <w:rPr>
          <w:color w:val="000000" w:themeColor="text1"/>
          <w:sz w:val="20"/>
          <w:szCs w:val="20"/>
        </w:rPr>
      </w:pPr>
      <w:r w:rsidRPr="0049503A">
        <w:rPr>
          <w:color w:val="000000" w:themeColor="text1"/>
          <w:sz w:val="20"/>
          <w:szCs w:val="20"/>
        </w:rPr>
        <w:t>Wat</w:t>
      </w:r>
      <w:r w:rsidR="00DB4993" w:rsidRPr="0049503A">
        <w:rPr>
          <w:color w:val="000000" w:themeColor="text1"/>
          <w:sz w:val="20"/>
          <w:szCs w:val="20"/>
        </w:rPr>
        <w:t>so</w:t>
      </w:r>
      <w:r w:rsidRPr="0049503A">
        <w:rPr>
          <w:color w:val="000000" w:themeColor="text1"/>
          <w:sz w:val="20"/>
          <w:szCs w:val="20"/>
        </w:rPr>
        <w:t xml:space="preserve">n, G. </w:t>
      </w:r>
      <w:r w:rsidRPr="0049503A">
        <w:rPr>
          <w:rFonts w:eastAsiaTheme="minorHAnsi"/>
          <w:color w:val="000000" w:themeColor="text1"/>
          <w:sz w:val="20"/>
          <w:szCs w:val="20"/>
        </w:rPr>
        <w:t>Goodness of fit tests on a circle. II.</w:t>
      </w:r>
      <w:r w:rsidR="00DB4993" w:rsidRPr="0049503A">
        <w:rPr>
          <w:rFonts w:eastAsiaTheme="minorHAnsi"/>
          <w:color w:val="000000" w:themeColor="text1"/>
          <w:sz w:val="20"/>
          <w:szCs w:val="20"/>
        </w:rPr>
        <w:t xml:space="preserve"> </w:t>
      </w:r>
      <w:proofErr w:type="spellStart"/>
      <w:r w:rsidRPr="0049503A">
        <w:rPr>
          <w:rFonts w:eastAsiaTheme="minorHAnsi"/>
          <w:i/>
          <w:iCs/>
          <w:color w:val="000000" w:themeColor="text1"/>
          <w:sz w:val="20"/>
          <w:szCs w:val="20"/>
        </w:rPr>
        <w:t>Biometrika</w:t>
      </w:r>
      <w:proofErr w:type="spellEnd"/>
      <w:r w:rsidR="00970B6A" w:rsidRPr="0049503A">
        <w:rPr>
          <w:rFonts w:eastAsiaTheme="minorHAnsi"/>
          <w:i/>
          <w:iCs/>
          <w:color w:val="000000" w:themeColor="text1"/>
          <w:sz w:val="20"/>
          <w:szCs w:val="20"/>
        </w:rPr>
        <w:t xml:space="preserve"> </w:t>
      </w:r>
      <w:r w:rsidR="00970B6A" w:rsidRPr="0049503A">
        <w:rPr>
          <w:rFonts w:eastAsiaTheme="minorHAnsi"/>
          <w:color w:val="000000" w:themeColor="text1"/>
          <w:sz w:val="20"/>
          <w:szCs w:val="20"/>
        </w:rPr>
        <w:t>(19</w:t>
      </w:r>
      <w:r w:rsidRPr="0049503A">
        <w:rPr>
          <w:rFonts w:eastAsiaTheme="minorHAnsi"/>
          <w:color w:val="000000" w:themeColor="text1"/>
          <w:sz w:val="20"/>
          <w:szCs w:val="20"/>
        </w:rPr>
        <w:t>62</w:t>
      </w:r>
      <w:r w:rsidR="00970B6A" w:rsidRPr="0049503A">
        <w:rPr>
          <w:rFonts w:eastAsiaTheme="minorHAnsi"/>
          <w:color w:val="000000" w:themeColor="text1"/>
          <w:sz w:val="20"/>
          <w:szCs w:val="20"/>
        </w:rPr>
        <w:t>)</w:t>
      </w:r>
      <w:r w:rsidRPr="0049503A">
        <w:rPr>
          <w:rFonts w:eastAsiaTheme="minorHAnsi"/>
          <w:color w:val="000000" w:themeColor="text1"/>
          <w:sz w:val="20"/>
          <w:szCs w:val="20"/>
        </w:rPr>
        <w:t>, 49, 57-63.</w:t>
      </w:r>
    </w:p>
    <w:sectPr w:rsidR="00AE173C" w:rsidRPr="0049503A" w:rsidSect="006C73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 w:author="Risa" w:date="2021-04-27T14:57:00Z" w:initials="RM">
    <w:p w14:paraId="0C606E3C" w14:textId="667A9E1B" w:rsidR="00EF30AD" w:rsidRDefault="00EF30AD">
      <w:pPr>
        <w:pStyle w:val="CommentText"/>
      </w:pPr>
      <w:r>
        <w:rPr>
          <w:rStyle w:val="CommentReference"/>
        </w:rPr>
        <w:annotationRef/>
      </w:r>
      <w:r>
        <w:t xml:space="preserve">The sentence is a bit funky - the second half </w:t>
      </w:r>
      <w:proofErr w:type="gramStart"/>
      <w:r>
        <w:t>doesn’t</w:t>
      </w:r>
      <w:proofErr w:type="gramEnd"/>
      <w:r>
        <w:t xml:space="preserve"> seem connected to the first half</w:t>
      </w:r>
    </w:p>
  </w:comment>
  <w:comment w:id="43" w:author="Risa" w:date="2021-04-27T14:59:00Z" w:initials="RM">
    <w:p w14:paraId="164D0C5F" w14:textId="602447C8" w:rsidR="007A1633" w:rsidRDefault="007A1633">
      <w:pPr>
        <w:pStyle w:val="CommentText"/>
      </w:pPr>
      <w:r>
        <w:rPr>
          <w:rStyle w:val="CommentReference"/>
        </w:rPr>
        <w:annotationRef/>
      </w:r>
      <w:r>
        <w:t>No need to use the abbreviations for this or selective availability below, since you only mention them once</w:t>
      </w:r>
    </w:p>
  </w:comment>
  <w:comment w:id="46" w:author="Risa" w:date="2021-04-27T15:06:00Z" w:initials="RM">
    <w:p w14:paraId="603C8699" w14:textId="1EF1A76E" w:rsidR="003F26A1" w:rsidRDefault="003F26A1">
      <w:pPr>
        <w:pStyle w:val="CommentText"/>
      </w:pPr>
      <w:r>
        <w:rPr>
          <w:rStyle w:val="CommentReference"/>
        </w:rPr>
        <w:annotationRef/>
      </w:r>
      <w:r>
        <w:t>There are 27 models total</w:t>
      </w:r>
      <w:r w:rsidRPr="0049503A">
        <w:rPr>
          <w:color w:val="000000" w:themeColor="text1"/>
          <w:sz w:val="22"/>
          <w:szCs w:val="22"/>
        </w:rPr>
        <w:t xml:space="preserve">: tree height (m), canopy spread (m), DBH (cm), </w:t>
      </w:r>
      <w:r>
        <w:rPr>
          <w:color w:val="000000" w:themeColor="text1"/>
          <w:sz w:val="22"/>
          <w:szCs w:val="22"/>
        </w:rPr>
        <w:t xml:space="preserve">mean distance between neighbors (m), </w:t>
      </w:r>
      <w:r w:rsidRPr="0049503A">
        <w:rPr>
          <w:color w:val="000000" w:themeColor="text1"/>
          <w:sz w:val="22"/>
          <w:szCs w:val="22"/>
        </w:rPr>
        <w:t xml:space="preserve">foliar: </w:t>
      </w:r>
      <w:r>
        <w:rPr>
          <w:color w:val="000000" w:themeColor="text1"/>
          <w:sz w:val="22"/>
          <w:szCs w:val="22"/>
        </w:rPr>
        <w:t>carbon (</w:t>
      </w:r>
      <w:r w:rsidRPr="0049503A">
        <w:rPr>
          <w:color w:val="000000" w:themeColor="text1"/>
          <w:sz w:val="22"/>
          <w:szCs w:val="22"/>
        </w:rPr>
        <w:t>C</w:t>
      </w:r>
      <w:r>
        <w:rPr>
          <w:color w:val="000000" w:themeColor="text1"/>
          <w:sz w:val="22"/>
          <w:szCs w:val="22"/>
        </w:rPr>
        <w:t xml:space="preserve">, </w:t>
      </w:r>
      <w:r w:rsidRPr="0049503A">
        <w:rPr>
          <w:color w:val="000000" w:themeColor="text1"/>
          <w:sz w:val="22"/>
          <w:szCs w:val="22"/>
        </w:rPr>
        <w:t xml:space="preserve">%), </w:t>
      </w:r>
      <w:r>
        <w:rPr>
          <w:color w:val="000000" w:themeColor="text1"/>
          <w:sz w:val="22"/>
          <w:szCs w:val="22"/>
        </w:rPr>
        <w:t>nitrogen (</w:t>
      </w:r>
      <w:r w:rsidRPr="0049503A">
        <w:rPr>
          <w:color w:val="000000" w:themeColor="text1"/>
          <w:sz w:val="22"/>
          <w:szCs w:val="22"/>
        </w:rPr>
        <w:t>N</w:t>
      </w:r>
      <w:r>
        <w:rPr>
          <w:color w:val="000000" w:themeColor="text1"/>
          <w:sz w:val="22"/>
          <w:szCs w:val="22"/>
        </w:rPr>
        <w:t xml:space="preserve">, </w:t>
      </w:r>
      <w:r w:rsidRPr="0049503A">
        <w:rPr>
          <w:color w:val="000000" w:themeColor="text1"/>
          <w:sz w:val="22"/>
          <w:szCs w:val="22"/>
        </w:rPr>
        <w:t xml:space="preserve">%), C/N (unitless), </w:t>
      </w:r>
      <w:r w:rsidRPr="0049503A">
        <w:rPr>
          <w:bCs/>
          <w:color w:val="000000" w:themeColor="text1"/>
          <w:sz w:val="22"/>
          <w:szCs w:val="22"/>
        </w:rPr>
        <w:t>δ</w:t>
      </w:r>
      <w:r w:rsidRPr="0049503A">
        <w:rPr>
          <w:bCs/>
          <w:color w:val="000000" w:themeColor="text1"/>
          <w:sz w:val="22"/>
          <w:szCs w:val="22"/>
          <w:vertAlign w:val="superscript"/>
        </w:rPr>
        <w:t>13</w:t>
      </w:r>
      <w:r w:rsidRPr="0049503A">
        <w:rPr>
          <w:bCs/>
          <w:color w:val="000000" w:themeColor="text1"/>
          <w:sz w:val="22"/>
          <w:szCs w:val="22"/>
        </w:rPr>
        <w:t>C</w:t>
      </w:r>
      <w:r w:rsidRPr="0049503A">
        <w:rPr>
          <w:color w:val="000000" w:themeColor="text1"/>
          <w:sz w:val="22"/>
          <w:szCs w:val="22"/>
        </w:rPr>
        <w:t xml:space="preserve"> (‰), </w:t>
      </w:r>
      <w:r w:rsidRPr="0049503A">
        <w:rPr>
          <w:bCs/>
          <w:color w:val="000000" w:themeColor="text1"/>
          <w:sz w:val="22"/>
          <w:szCs w:val="22"/>
        </w:rPr>
        <w:t>δ</w:t>
      </w:r>
      <w:r w:rsidRPr="0049503A">
        <w:rPr>
          <w:bCs/>
          <w:color w:val="000000" w:themeColor="text1"/>
          <w:sz w:val="22"/>
          <w:szCs w:val="22"/>
          <w:vertAlign w:val="superscript"/>
        </w:rPr>
        <w:t>15</w:t>
      </w:r>
      <w:r w:rsidRPr="0049503A">
        <w:rPr>
          <w:bCs/>
          <w:color w:val="000000" w:themeColor="text1"/>
          <w:sz w:val="22"/>
          <w:szCs w:val="22"/>
        </w:rPr>
        <w:t xml:space="preserve">N (‰), </w:t>
      </w:r>
      <w:r>
        <w:rPr>
          <w:bCs/>
          <w:color w:val="000000" w:themeColor="text1"/>
          <w:sz w:val="22"/>
          <w:szCs w:val="22"/>
        </w:rPr>
        <w:t>calcium (</w:t>
      </w:r>
      <w:r w:rsidRPr="0049503A">
        <w:rPr>
          <w:bCs/>
          <w:color w:val="000000" w:themeColor="text1"/>
          <w:sz w:val="22"/>
          <w:szCs w:val="22"/>
        </w:rPr>
        <w:t>Ca</w:t>
      </w:r>
      <w:r>
        <w:rPr>
          <w:bCs/>
          <w:color w:val="000000" w:themeColor="text1"/>
          <w:sz w:val="22"/>
          <w:szCs w:val="22"/>
          <w:vertAlign w:val="superscript"/>
        </w:rPr>
        <w:t>2+</w:t>
      </w:r>
      <w:r>
        <w:rPr>
          <w:bCs/>
          <w:color w:val="000000" w:themeColor="text1"/>
          <w:sz w:val="22"/>
          <w:szCs w:val="22"/>
        </w:rPr>
        <w:t xml:space="preserve">, </w:t>
      </w:r>
      <w:r w:rsidRPr="0049503A">
        <w:rPr>
          <w:bCs/>
          <w:color w:val="000000" w:themeColor="text1"/>
          <w:sz w:val="22"/>
          <w:szCs w:val="22"/>
        </w:rPr>
        <w:t>g g</w:t>
      </w:r>
      <w:r w:rsidRPr="0049503A">
        <w:rPr>
          <w:bCs/>
          <w:color w:val="000000" w:themeColor="text1"/>
          <w:sz w:val="22"/>
          <w:szCs w:val="22"/>
          <w:vertAlign w:val="superscript"/>
        </w:rPr>
        <w:t>-1</w:t>
      </w:r>
      <w:r w:rsidRPr="0049503A">
        <w:rPr>
          <w:bCs/>
          <w:color w:val="000000" w:themeColor="text1"/>
          <w:sz w:val="22"/>
          <w:szCs w:val="22"/>
        </w:rPr>
        <w:t xml:space="preserve">), </w:t>
      </w:r>
      <w:r>
        <w:rPr>
          <w:bCs/>
          <w:color w:val="000000" w:themeColor="text1"/>
          <w:sz w:val="22"/>
          <w:szCs w:val="22"/>
        </w:rPr>
        <w:t>phosphorus (</w:t>
      </w:r>
      <w:r w:rsidRPr="0049503A">
        <w:rPr>
          <w:bCs/>
          <w:color w:val="000000" w:themeColor="text1"/>
          <w:sz w:val="22"/>
          <w:szCs w:val="22"/>
        </w:rPr>
        <w:t>P</w:t>
      </w:r>
      <w:r>
        <w:rPr>
          <w:bCs/>
          <w:color w:val="000000" w:themeColor="text1"/>
          <w:sz w:val="22"/>
          <w:szCs w:val="22"/>
        </w:rPr>
        <w:t xml:space="preserve">, </w:t>
      </w:r>
      <w:r w:rsidRPr="0049503A">
        <w:rPr>
          <w:bCs/>
          <w:color w:val="000000" w:themeColor="text1"/>
          <w:sz w:val="22"/>
          <w:szCs w:val="22"/>
        </w:rPr>
        <w:t>g g</w:t>
      </w:r>
      <w:r w:rsidRPr="0049503A">
        <w:rPr>
          <w:bCs/>
          <w:color w:val="000000" w:themeColor="text1"/>
          <w:sz w:val="22"/>
          <w:szCs w:val="22"/>
          <w:vertAlign w:val="superscript"/>
        </w:rPr>
        <w:t>-1</w:t>
      </w:r>
      <w:r w:rsidRPr="0049503A">
        <w:rPr>
          <w:bCs/>
          <w:color w:val="000000" w:themeColor="text1"/>
          <w:sz w:val="22"/>
          <w:szCs w:val="22"/>
        </w:rPr>
        <w:t>),</w:t>
      </w:r>
      <w:r w:rsidRPr="0049503A">
        <w:rPr>
          <w:color w:val="000000" w:themeColor="text1"/>
          <w:sz w:val="22"/>
          <w:szCs w:val="22"/>
        </w:rPr>
        <w:t xml:space="preserve"> </w:t>
      </w:r>
      <w:r>
        <w:rPr>
          <w:color w:val="000000" w:themeColor="text1"/>
          <w:sz w:val="22"/>
          <w:szCs w:val="22"/>
        </w:rPr>
        <w:t>potassium (</w:t>
      </w:r>
      <w:r w:rsidRPr="0049503A">
        <w:rPr>
          <w:bCs/>
          <w:color w:val="000000" w:themeColor="text1"/>
          <w:sz w:val="22"/>
          <w:szCs w:val="22"/>
        </w:rPr>
        <w:t>K</w:t>
      </w:r>
      <w:r>
        <w:rPr>
          <w:bCs/>
          <w:color w:val="000000" w:themeColor="text1"/>
          <w:sz w:val="22"/>
          <w:szCs w:val="22"/>
          <w:vertAlign w:val="superscript"/>
        </w:rPr>
        <w:t>+</w:t>
      </w:r>
      <w:r>
        <w:rPr>
          <w:bCs/>
          <w:color w:val="000000" w:themeColor="text1"/>
          <w:sz w:val="22"/>
          <w:szCs w:val="22"/>
        </w:rPr>
        <w:t xml:space="preserve">, </w:t>
      </w:r>
      <w:r w:rsidRPr="0049503A">
        <w:rPr>
          <w:bCs/>
          <w:color w:val="000000" w:themeColor="text1"/>
          <w:sz w:val="22"/>
          <w:szCs w:val="22"/>
        </w:rPr>
        <w:t>g g</w:t>
      </w:r>
      <w:r w:rsidRPr="0049503A">
        <w:rPr>
          <w:bCs/>
          <w:color w:val="000000" w:themeColor="text1"/>
          <w:sz w:val="22"/>
          <w:szCs w:val="22"/>
          <w:vertAlign w:val="superscript"/>
        </w:rPr>
        <w:t>-1</w:t>
      </w:r>
      <w:r w:rsidRPr="0049503A">
        <w:rPr>
          <w:bCs/>
          <w:color w:val="000000" w:themeColor="text1"/>
          <w:sz w:val="22"/>
          <w:szCs w:val="22"/>
        </w:rPr>
        <w:t xml:space="preserve">), </w:t>
      </w:r>
      <w:r>
        <w:rPr>
          <w:bCs/>
          <w:color w:val="000000" w:themeColor="text1"/>
          <w:sz w:val="22"/>
          <w:szCs w:val="22"/>
        </w:rPr>
        <w:t>magnesium (</w:t>
      </w:r>
      <w:r w:rsidRPr="0049503A">
        <w:rPr>
          <w:bCs/>
          <w:color w:val="000000" w:themeColor="text1"/>
          <w:sz w:val="22"/>
          <w:szCs w:val="22"/>
        </w:rPr>
        <w:t>Mg</w:t>
      </w:r>
      <w:r>
        <w:rPr>
          <w:bCs/>
          <w:color w:val="000000" w:themeColor="text1"/>
          <w:sz w:val="22"/>
          <w:szCs w:val="22"/>
          <w:vertAlign w:val="superscript"/>
        </w:rPr>
        <w:t>2+</w:t>
      </w:r>
      <w:r>
        <w:rPr>
          <w:bCs/>
          <w:color w:val="000000" w:themeColor="text1"/>
          <w:sz w:val="22"/>
          <w:szCs w:val="22"/>
        </w:rPr>
        <w:t xml:space="preserve">, </w:t>
      </w:r>
      <w:r w:rsidRPr="0049503A">
        <w:rPr>
          <w:bCs/>
          <w:color w:val="000000" w:themeColor="text1"/>
          <w:sz w:val="22"/>
          <w:szCs w:val="22"/>
        </w:rPr>
        <w:t>g g</w:t>
      </w:r>
      <w:r w:rsidRPr="0049503A">
        <w:rPr>
          <w:bCs/>
          <w:color w:val="000000" w:themeColor="text1"/>
          <w:sz w:val="22"/>
          <w:szCs w:val="22"/>
          <w:vertAlign w:val="superscript"/>
        </w:rPr>
        <w:t>-1</w:t>
      </w:r>
      <w:r w:rsidRPr="0049503A">
        <w:rPr>
          <w:bCs/>
          <w:color w:val="000000" w:themeColor="text1"/>
          <w:sz w:val="22"/>
          <w:szCs w:val="22"/>
        </w:rPr>
        <w:t xml:space="preserve">), </w:t>
      </w:r>
      <w:r>
        <w:rPr>
          <w:bCs/>
          <w:color w:val="000000" w:themeColor="text1"/>
          <w:sz w:val="22"/>
          <w:szCs w:val="22"/>
        </w:rPr>
        <w:t>aluminum (</w:t>
      </w:r>
      <w:r w:rsidRPr="0049503A">
        <w:rPr>
          <w:bCs/>
          <w:color w:val="000000" w:themeColor="text1"/>
          <w:sz w:val="22"/>
          <w:szCs w:val="22"/>
        </w:rPr>
        <w:t>Al</w:t>
      </w:r>
      <w:r>
        <w:rPr>
          <w:bCs/>
          <w:color w:val="000000" w:themeColor="text1"/>
          <w:sz w:val="22"/>
          <w:szCs w:val="22"/>
          <w:vertAlign w:val="superscript"/>
        </w:rPr>
        <w:t>+</w:t>
      </w:r>
      <w:r>
        <w:rPr>
          <w:bCs/>
          <w:color w:val="000000" w:themeColor="text1"/>
          <w:sz w:val="22"/>
          <w:szCs w:val="22"/>
        </w:rPr>
        <w:t xml:space="preserve">, </w:t>
      </w:r>
      <w:r w:rsidRPr="0049503A">
        <w:rPr>
          <w:bCs/>
          <w:color w:val="000000" w:themeColor="text1"/>
          <w:sz w:val="22"/>
          <w:szCs w:val="22"/>
        </w:rPr>
        <w:t>g g</w:t>
      </w:r>
      <w:r w:rsidRPr="0049503A">
        <w:rPr>
          <w:bCs/>
          <w:color w:val="000000" w:themeColor="text1"/>
          <w:sz w:val="22"/>
          <w:szCs w:val="22"/>
          <w:vertAlign w:val="superscript"/>
        </w:rPr>
        <w:t>-1</w:t>
      </w:r>
      <w:r w:rsidRPr="0049503A">
        <w:rPr>
          <w:bCs/>
          <w:color w:val="000000" w:themeColor="text1"/>
          <w:sz w:val="22"/>
          <w:szCs w:val="22"/>
        </w:rPr>
        <w:t xml:space="preserve">), </w:t>
      </w:r>
      <w:r>
        <w:rPr>
          <w:bCs/>
          <w:color w:val="000000" w:themeColor="text1"/>
          <w:sz w:val="22"/>
          <w:szCs w:val="22"/>
        </w:rPr>
        <w:t>zinc (</w:t>
      </w:r>
      <w:r w:rsidRPr="0049503A">
        <w:rPr>
          <w:bCs/>
          <w:color w:val="000000" w:themeColor="text1"/>
          <w:sz w:val="22"/>
          <w:szCs w:val="22"/>
        </w:rPr>
        <w:t>Zn</w:t>
      </w:r>
      <w:r>
        <w:rPr>
          <w:bCs/>
          <w:color w:val="000000" w:themeColor="text1"/>
          <w:sz w:val="22"/>
          <w:szCs w:val="22"/>
        </w:rPr>
        <w:t xml:space="preserve">, </w:t>
      </w:r>
      <w:r w:rsidRPr="0049503A">
        <w:rPr>
          <w:bCs/>
          <w:color w:val="000000" w:themeColor="text1"/>
          <w:sz w:val="22"/>
          <w:szCs w:val="22"/>
        </w:rPr>
        <w:t>g g</w:t>
      </w:r>
      <w:r w:rsidRPr="0049503A">
        <w:rPr>
          <w:bCs/>
          <w:color w:val="000000" w:themeColor="text1"/>
          <w:sz w:val="22"/>
          <w:szCs w:val="22"/>
          <w:vertAlign w:val="superscript"/>
        </w:rPr>
        <w:t>-1</w:t>
      </w:r>
      <w:r w:rsidRPr="0049503A">
        <w:rPr>
          <w:bCs/>
          <w:color w:val="000000" w:themeColor="text1"/>
          <w:sz w:val="22"/>
          <w:szCs w:val="22"/>
        </w:rPr>
        <w:t xml:space="preserve">), </w:t>
      </w:r>
      <w:r w:rsidRPr="0049503A">
        <w:rPr>
          <w:color w:val="000000" w:themeColor="text1"/>
          <w:sz w:val="22"/>
          <w:szCs w:val="22"/>
        </w:rPr>
        <w:t>soil: C (</w:t>
      </w:r>
      <w:r w:rsidRPr="0049503A">
        <w:rPr>
          <w:bCs/>
          <w:color w:val="000000" w:themeColor="text1"/>
          <w:sz w:val="22"/>
          <w:szCs w:val="22"/>
        </w:rPr>
        <w:t>g g</w:t>
      </w:r>
      <w:r w:rsidRPr="0049503A">
        <w:rPr>
          <w:bCs/>
          <w:color w:val="000000" w:themeColor="text1"/>
          <w:sz w:val="22"/>
          <w:szCs w:val="22"/>
          <w:vertAlign w:val="superscript"/>
        </w:rPr>
        <w:t>-1</w:t>
      </w:r>
      <w:r w:rsidRPr="0049503A">
        <w:rPr>
          <w:color w:val="000000" w:themeColor="text1"/>
          <w:sz w:val="22"/>
          <w:szCs w:val="22"/>
        </w:rPr>
        <w:t>), N (</w:t>
      </w:r>
      <w:r w:rsidRPr="0049503A">
        <w:rPr>
          <w:bCs/>
          <w:color w:val="000000" w:themeColor="text1"/>
          <w:sz w:val="22"/>
          <w:szCs w:val="22"/>
        </w:rPr>
        <w:t>g g</w:t>
      </w:r>
      <w:r w:rsidRPr="0049503A">
        <w:rPr>
          <w:bCs/>
          <w:color w:val="000000" w:themeColor="text1"/>
          <w:sz w:val="22"/>
          <w:szCs w:val="22"/>
          <w:vertAlign w:val="superscript"/>
        </w:rPr>
        <w:t>-1</w:t>
      </w:r>
      <w:r w:rsidRPr="0049503A">
        <w:rPr>
          <w:color w:val="000000" w:themeColor="text1"/>
          <w:sz w:val="22"/>
          <w:szCs w:val="22"/>
        </w:rPr>
        <w:t xml:space="preserve">), C/N (unitless), </w:t>
      </w:r>
      <w:r w:rsidRPr="0049503A">
        <w:rPr>
          <w:bCs/>
          <w:color w:val="000000" w:themeColor="text1"/>
          <w:sz w:val="22"/>
          <w:szCs w:val="22"/>
        </w:rPr>
        <w:t>Ca</w:t>
      </w:r>
      <w:r>
        <w:rPr>
          <w:bCs/>
          <w:color w:val="000000" w:themeColor="text1"/>
          <w:sz w:val="22"/>
          <w:szCs w:val="22"/>
          <w:vertAlign w:val="superscript"/>
        </w:rPr>
        <w:t>2+</w:t>
      </w:r>
      <w:r w:rsidRPr="0049503A">
        <w:rPr>
          <w:bCs/>
          <w:color w:val="000000" w:themeColor="text1"/>
          <w:sz w:val="22"/>
          <w:szCs w:val="22"/>
        </w:rPr>
        <w:t xml:space="preserve"> (g g</w:t>
      </w:r>
      <w:r w:rsidRPr="0049503A">
        <w:rPr>
          <w:bCs/>
          <w:color w:val="000000" w:themeColor="text1"/>
          <w:sz w:val="22"/>
          <w:szCs w:val="22"/>
          <w:vertAlign w:val="superscript"/>
        </w:rPr>
        <w:t>-1</w:t>
      </w:r>
      <w:r w:rsidRPr="0049503A">
        <w:rPr>
          <w:bCs/>
          <w:color w:val="000000" w:themeColor="text1"/>
          <w:sz w:val="22"/>
          <w:szCs w:val="22"/>
        </w:rPr>
        <w:t>), P (g g</w:t>
      </w:r>
      <w:r w:rsidRPr="0049503A">
        <w:rPr>
          <w:bCs/>
          <w:color w:val="000000" w:themeColor="text1"/>
          <w:sz w:val="22"/>
          <w:szCs w:val="22"/>
          <w:vertAlign w:val="superscript"/>
        </w:rPr>
        <w:t>-1</w:t>
      </w:r>
      <w:r w:rsidRPr="0049503A">
        <w:rPr>
          <w:bCs/>
          <w:color w:val="000000" w:themeColor="text1"/>
          <w:sz w:val="22"/>
          <w:szCs w:val="22"/>
        </w:rPr>
        <w:t>), K</w:t>
      </w:r>
      <w:r>
        <w:rPr>
          <w:bCs/>
          <w:color w:val="000000" w:themeColor="text1"/>
          <w:sz w:val="22"/>
          <w:szCs w:val="22"/>
          <w:vertAlign w:val="superscript"/>
        </w:rPr>
        <w:t>+</w:t>
      </w:r>
      <w:r w:rsidRPr="0049503A">
        <w:rPr>
          <w:bCs/>
          <w:color w:val="000000" w:themeColor="text1"/>
          <w:sz w:val="22"/>
          <w:szCs w:val="22"/>
        </w:rPr>
        <w:t xml:space="preserve"> (g g</w:t>
      </w:r>
      <w:r w:rsidRPr="0049503A">
        <w:rPr>
          <w:bCs/>
          <w:color w:val="000000" w:themeColor="text1"/>
          <w:sz w:val="22"/>
          <w:szCs w:val="22"/>
          <w:vertAlign w:val="superscript"/>
        </w:rPr>
        <w:t>-1</w:t>
      </w:r>
      <w:r w:rsidRPr="0049503A">
        <w:rPr>
          <w:bCs/>
          <w:color w:val="000000" w:themeColor="text1"/>
          <w:sz w:val="22"/>
          <w:szCs w:val="22"/>
        </w:rPr>
        <w:t>), Mg</w:t>
      </w:r>
      <w:r>
        <w:rPr>
          <w:bCs/>
          <w:color w:val="000000" w:themeColor="text1"/>
          <w:sz w:val="22"/>
          <w:szCs w:val="22"/>
          <w:vertAlign w:val="superscript"/>
        </w:rPr>
        <w:t>2+</w:t>
      </w:r>
      <w:r w:rsidRPr="0049503A">
        <w:rPr>
          <w:bCs/>
          <w:color w:val="000000" w:themeColor="text1"/>
          <w:sz w:val="22"/>
          <w:szCs w:val="22"/>
        </w:rPr>
        <w:t xml:space="preserve"> (g g</w:t>
      </w:r>
      <w:r w:rsidRPr="0049503A">
        <w:rPr>
          <w:bCs/>
          <w:color w:val="000000" w:themeColor="text1"/>
          <w:sz w:val="22"/>
          <w:szCs w:val="22"/>
          <w:vertAlign w:val="superscript"/>
        </w:rPr>
        <w:t>-1</w:t>
      </w:r>
      <w:r w:rsidRPr="0049503A">
        <w:rPr>
          <w:bCs/>
          <w:color w:val="000000" w:themeColor="text1"/>
          <w:sz w:val="22"/>
          <w:szCs w:val="22"/>
        </w:rPr>
        <w:t>), Al</w:t>
      </w:r>
      <w:r>
        <w:rPr>
          <w:bCs/>
          <w:color w:val="000000" w:themeColor="text1"/>
          <w:sz w:val="22"/>
          <w:szCs w:val="22"/>
          <w:vertAlign w:val="superscript"/>
        </w:rPr>
        <w:t>+</w:t>
      </w:r>
      <w:r w:rsidRPr="0049503A">
        <w:rPr>
          <w:bCs/>
          <w:color w:val="000000" w:themeColor="text1"/>
          <w:sz w:val="22"/>
          <w:szCs w:val="22"/>
        </w:rPr>
        <w:t xml:space="preserve"> (g g</w:t>
      </w:r>
      <w:r w:rsidRPr="0049503A">
        <w:rPr>
          <w:bCs/>
          <w:color w:val="000000" w:themeColor="text1"/>
          <w:sz w:val="22"/>
          <w:szCs w:val="22"/>
          <w:vertAlign w:val="superscript"/>
        </w:rPr>
        <w:t>-1</w:t>
      </w:r>
      <w:r w:rsidRPr="0049503A">
        <w:rPr>
          <w:bCs/>
          <w:color w:val="000000" w:themeColor="text1"/>
          <w:sz w:val="22"/>
          <w:szCs w:val="22"/>
        </w:rPr>
        <w:t>),</w:t>
      </w:r>
      <w:r w:rsidRPr="0049503A">
        <w:rPr>
          <w:color w:val="000000" w:themeColor="text1"/>
          <w:sz w:val="22"/>
          <w:szCs w:val="22"/>
        </w:rPr>
        <w:t xml:space="preserve"> </w:t>
      </w:r>
      <w:r w:rsidRPr="0049503A">
        <w:rPr>
          <w:bCs/>
          <w:color w:val="000000" w:themeColor="text1"/>
          <w:sz w:val="22"/>
          <w:szCs w:val="22"/>
        </w:rPr>
        <w:t>Zn (g g</w:t>
      </w:r>
      <w:r w:rsidRPr="0049503A">
        <w:rPr>
          <w:bCs/>
          <w:color w:val="000000" w:themeColor="text1"/>
          <w:sz w:val="22"/>
          <w:szCs w:val="22"/>
          <w:vertAlign w:val="superscript"/>
        </w:rPr>
        <w:t>-1</w:t>
      </w:r>
      <w:r w:rsidRPr="0049503A">
        <w:rPr>
          <w:bCs/>
          <w:color w:val="000000" w:themeColor="text1"/>
          <w:sz w:val="22"/>
          <w:szCs w:val="22"/>
        </w:rPr>
        <w:t>)</w:t>
      </w:r>
      <w:r>
        <w:rPr>
          <w:bCs/>
          <w:color w:val="000000" w:themeColor="text1"/>
          <w:sz w:val="22"/>
          <w:szCs w:val="22"/>
        </w:rPr>
        <w:t>,</w:t>
      </w:r>
      <w:r w:rsidRPr="0049503A">
        <w:rPr>
          <w:bCs/>
          <w:color w:val="000000" w:themeColor="text1"/>
          <w:sz w:val="22"/>
          <w:szCs w:val="22"/>
        </w:rPr>
        <w:t xml:space="preserve"> water retention (%)</w:t>
      </w:r>
      <w:r>
        <w:rPr>
          <w:bCs/>
          <w:color w:val="000000" w:themeColor="text1"/>
          <w:sz w:val="22"/>
          <w:szCs w:val="22"/>
        </w:rPr>
        <w:t>, pH (unitless), and CEC (</w:t>
      </w:r>
      <w:proofErr w:type="spellStart"/>
      <w:r w:rsidRPr="00AC2D87">
        <w:rPr>
          <w:bCs/>
          <w:color w:val="000000" w:themeColor="text1"/>
          <w:sz w:val="22"/>
          <w:szCs w:val="22"/>
        </w:rPr>
        <w:t>cmol</w:t>
      </w:r>
      <w:r w:rsidRPr="00AC2D87">
        <w:rPr>
          <w:bCs/>
          <w:color w:val="000000" w:themeColor="text1"/>
          <w:sz w:val="22"/>
          <w:szCs w:val="22"/>
          <w:vertAlign w:val="subscript"/>
        </w:rPr>
        <w:t>c</w:t>
      </w:r>
      <w:proofErr w:type="spellEnd"/>
      <w:r w:rsidRPr="00AC2D87">
        <w:rPr>
          <w:bCs/>
          <w:color w:val="000000" w:themeColor="text1"/>
          <w:sz w:val="22"/>
          <w:szCs w:val="22"/>
        </w:rPr>
        <w:t xml:space="preserve"> kg</w:t>
      </w:r>
      <w:r w:rsidRPr="00AC2D87">
        <w:rPr>
          <w:bCs/>
          <w:color w:val="000000" w:themeColor="text1"/>
          <w:sz w:val="22"/>
          <w:szCs w:val="22"/>
          <w:vertAlign w:val="superscript"/>
        </w:rPr>
        <w:t>-1</w:t>
      </w:r>
      <w:r w:rsidRPr="00AC2D87">
        <w:rPr>
          <w:bCs/>
          <w:color w:val="000000" w:themeColor="text1"/>
          <w:sz w:val="22"/>
          <w:szCs w:val="22"/>
        </w:rPr>
        <w:t>)</w:t>
      </w:r>
      <w:r w:rsidRPr="0049503A">
        <w:rPr>
          <w:bCs/>
          <w:color w:val="000000" w:themeColor="text1"/>
          <w:sz w:val="22"/>
          <w:szCs w:val="22"/>
        </w:rPr>
        <w:t>.</w:t>
      </w:r>
      <w:r>
        <w:rPr>
          <w:bCs/>
          <w:color w:val="000000" w:themeColor="text1"/>
          <w:sz w:val="22"/>
          <w:szCs w:val="22"/>
        </w:rPr>
        <w:t xml:space="preserve"> Make sure all the superscripts for the ions are consistent throughout!</w:t>
      </w:r>
    </w:p>
  </w:comment>
  <w:comment w:id="101" w:author="Risa" w:date="2021-04-27T15:07:00Z" w:initials="RM">
    <w:p w14:paraId="7EF73D59" w14:textId="395C0E9F" w:rsidR="00905064" w:rsidRDefault="00905064">
      <w:pPr>
        <w:pStyle w:val="CommentText"/>
      </w:pPr>
      <w:r>
        <w:rPr>
          <w:rStyle w:val="CommentReference"/>
        </w:rPr>
        <w:annotationRef/>
      </w:r>
      <w:r>
        <w:t xml:space="preserve">Nick: is this </w:t>
      </w:r>
      <w:proofErr w:type="gramStart"/>
      <w:r>
        <w:t>an accurate</w:t>
      </w:r>
      <w:proofErr w:type="gramEnd"/>
      <w:r>
        <w:t xml:space="preserve"> way of stating the results? It just seems like an odd phrasing to me</w:t>
      </w:r>
    </w:p>
  </w:comment>
  <w:comment w:id="111" w:author="Risa" w:date="2021-04-27T15:15:00Z" w:initials="RM">
    <w:p w14:paraId="7E58A899" w14:textId="12A44804" w:rsidR="00BC3770" w:rsidRDefault="00BC3770">
      <w:pPr>
        <w:pStyle w:val="CommentText"/>
      </w:pPr>
      <w:r>
        <w:rPr>
          <w:rStyle w:val="CommentReference"/>
        </w:rPr>
        <w:annotationRef/>
      </w:r>
      <w:r>
        <w:rPr>
          <w:rStyle w:val="CommentReference"/>
        </w:rPr>
        <w:t xml:space="preserve">You mean persistence? I still think </w:t>
      </w:r>
      <w:proofErr w:type="gramStart"/>
      <w:r>
        <w:rPr>
          <w:rStyle w:val="CommentReference"/>
        </w:rPr>
        <w:t>both of these</w:t>
      </w:r>
      <w:proofErr w:type="gramEnd"/>
      <w:r>
        <w:rPr>
          <w:rStyle w:val="CommentReference"/>
        </w:rPr>
        <w:t xml:space="preserve"> theories could be explained in more detail in the introduction</w:t>
      </w:r>
    </w:p>
  </w:comment>
  <w:comment w:id="116" w:author="Risa" w:date="2021-04-27T15:19:00Z" w:initials="RM">
    <w:p w14:paraId="4CADB45D" w14:textId="4E9CD5BE" w:rsidR="00316BEF" w:rsidRDefault="00316BEF">
      <w:pPr>
        <w:pStyle w:val="CommentText"/>
      </w:pPr>
      <w:r>
        <w:rPr>
          <w:rStyle w:val="CommentReference"/>
        </w:rPr>
        <w:annotationRef/>
      </w:r>
      <w:r>
        <w:t xml:space="preserve">Is this sentence referencing results from this paper or </w:t>
      </w:r>
      <w:proofErr w:type="gramStart"/>
      <w:r>
        <w:t>previous</w:t>
      </w:r>
      <w:proofErr w:type="gramEnd"/>
      <w:r>
        <w:t xml:space="preserve"> results? If </w:t>
      </w:r>
      <w:proofErr w:type="gramStart"/>
      <w:r>
        <w:t>previous</w:t>
      </w:r>
      <w:proofErr w:type="gramEnd"/>
      <w:r>
        <w:t xml:space="preserve"> results, I think the wording could be adjusted to make that clearer. </w:t>
      </w:r>
    </w:p>
  </w:comment>
  <w:comment w:id="121" w:author="Risa" w:date="2021-04-27T15:46:00Z" w:initials="RM">
    <w:p w14:paraId="1A009426" w14:textId="571D6C17" w:rsidR="0099651C" w:rsidRDefault="0099651C">
      <w:pPr>
        <w:pStyle w:val="CommentText"/>
      </w:pPr>
      <w:r>
        <w:rPr>
          <w:rStyle w:val="CommentReference"/>
        </w:rPr>
        <w:annotationRef/>
      </w:r>
      <w:proofErr w:type="spellStart"/>
      <w:r>
        <w:t>iWUE</w:t>
      </w:r>
      <w:proofErr w:type="spellEnd"/>
      <w:r>
        <w:t xml:space="preserve"> is higher at high elevations</w:t>
      </w:r>
    </w:p>
  </w:comment>
  <w:comment w:id="127" w:author="Risa" w:date="2021-04-27T15:24:00Z" w:initials="RM">
    <w:p w14:paraId="1FCB1578" w14:textId="0B9818B9" w:rsidR="00EE7FC1" w:rsidRDefault="00EE7FC1">
      <w:pPr>
        <w:pStyle w:val="CommentText"/>
      </w:pPr>
      <w:r>
        <w:rPr>
          <w:rStyle w:val="CommentReference"/>
        </w:rPr>
        <w:annotationRef/>
      </w:r>
      <w:r>
        <w:t xml:space="preserve">Soil P? Make sure to specify throughout this paragraph. </w:t>
      </w:r>
      <w:r w:rsidR="00181A80">
        <w:t xml:space="preserve">Also, soil P is </w:t>
      </w:r>
      <w:proofErr w:type="gramStart"/>
      <w:r w:rsidR="00181A80">
        <w:t>actually lower</w:t>
      </w:r>
      <w:proofErr w:type="gramEnd"/>
      <w:r w:rsidR="00181A80">
        <w:t xml:space="preserve"> at high elevation sites, although it isn’t a statistically significant difference.</w:t>
      </w:r>
    </w:p>
  </w:comment>
  <w:comment w:id="128" w:author="Risa" w:date="2021-04-27T15:24:00Z" w:initials="RM">
    <w:p w14:paraId="6A8E155D" w14:textId="6A9EB483" w:rsidR="00EE7FC1" w:rsidRDefault="00EE7FC1">
      <w:pPr>
        <w:pStyle w:val="CommentText"/>
      </w:pPr>
      <w:r>
        <w:rPr>
          <w:rStyle w:val="CommentReference"/>
        </w:rPr>
        <w:annotationRef/>
      </w:r>
      <w:r>
        <w:t>and?</w:t>
      </w:r>
    </w:p>
  </w:comment>
  <w:comment w:id="129" w:author="Risa" w:date="2021-04-27T15:35:00Z" w:initials="RM">
    <w:p w14:paraId="364E1B3E" w14:textId="077C86A7" w:rsidR="00181A80" w:rsidRDefault="00181A80">
      <w:pPr>
        <w:pStyle w:val="CommentText"/>
      </w:pPr>
      <w:r>
        <w:rPr>
          <w:rStyle w:val="CommentReference"/>
        </w:rPr>
        <w:annotationRef/>
      </w:r>
      <w:r>
        <w:t xml:space="preserve">I </w:t>
      </w:r>
      <w:proofErr w:type="gramStart"/>
      <w:r>
        <w:t>don’t</w:t>
      </w:r>
      <w:proofErr w:type="gramEnd"/>
      <w:r>
        <w:t xml:space="preserve"> know that this explains the elevational difference in soil P</w:t>
      </w:r>
    </w:p>
  </w:comment>
  <w:comment w:id="131" w:author="Risa" w:date="2021-04-27T15:35:00Z" w:initials="RM">
    <w:p w14:paraId="6ADB4366" w14:textId="5001F89B" w:rsidR="00181A80" w:rsidRDefault="00181A80">
      <w:pPr>
        <w:pStyle w:val="CommentText"/>
      </w:pPr>
      <w:r>
        <w:rPr>
          <w:rStyle w:val="CommentReference"/>
        </w:rPr>
        <w:annotationRef/>
      </w:r>
      <w:r>
        <w:t>Where are these percentages coming from? South Cadillac had lower soil P than the low elevation sites.</w:t>
      </w:r>
    </w:p>
  </w:comment>
  <w:comment w:id="137" w:author="Risa" w:date="2021-04-27T15:44:00Z" w:initials="RM">
    <w:p w14:paraId="787F67D9" w14:textId="2743D4F4" w:rsidR="0099651C" w:rsidRDefault="0099651C">
      <w:pPr>
        <w:pStyle w:val="CommentText"/>
      </w:pPr>
      <w:r>
        <w:rPr>
          <w:rStyle w:val="CommentReference"/>
        </w:rPr>
        <w:annotationRef/>
      </w:r>
      <w:r>
        <w:rPr>
          <w:rStyle w:val="CommentReference"/>
        </w:rPr>
        <w:annotationRef/>
      </w:r>
      <w:r>
        <w:t xml:space="preserve">This is also the reverse of the results. Soil C is </w:t>
      </w:r>
      <w:r w:rsidRPr="0099651C">
        <w:t>higher</w:t>
      </w:r>
      <w:r>
        <w:t xml:space="preserve"> at low elevation sites and is also lower at sites with fire history (see figure 9). South Cadillac has the lowest soil C of all the sites.</w:t>
      </w:r>
    </w:p>
  </w:comment>
  <w:comment w:id="139" w:author="Risa" w:date="2021-04-27T15:49:00Z" w:initials="RM">
    <w:p w14:paraId="57816A79" w14:textId="289F1F52" w:rsidR="0016671E" w:rsidRDefault="0016671E">
      <w:pPr>
        <w:pStyle w:val="CommentText"/>
      </w:pPr>
      <w:r>
        <w:rPr>
          <w:rStyle w:val="CommentReference"/>
        </w:rPr>
        <w:annotationRef/>
      </w:r>
      <w:r>
        <w:t>Nick, can you double check that this matches the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606E3C" w15:done="0"/>
  <w15:commentEx w15:paraId="164D0C5F" w15:done="0"/>
  <w15:commentEx w15:paraId="603C8699" w15:done="0"/>
  <w15:commentEx w15:paraId="7EF73D59" w15:done="0"/>
  <w15:commentEx w15:paraId="7E58A899" w15:done="0"/>
  <w15:commentEx w15:paraId="4CADB45D" w15:done="0"/>
  <w15:commentEx w15:paraId="1A009426" w15:done="0"/>
  <w15:commentEx w15:paraId="1FCB1578" w15:done="0"/>
  <w15:commentEx w15:paraId="6A8E155D" w15:done="0"/>
  <w15:commentEx w15:paraId="364E1B3E" w15:done="0"/>
  <w15:commentEx w15:paraId="6ADB4366" w15:done="0"/>
  <w15:commentEx w15:paraId="787F67D9" w15:done="0"/>
  <w15:commentEx w15:paraId="57816A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2A4D6" w16cex:dateUtc="2021-04-27T18:57:00Z"/>
  <w16cex:commentExtensible w16cex:durableId="2432A55B" w16cex:dateUtc="2021-04-27T18:59:00Z"/>
  <w16cex:commentExtensible w16cex:durableId="2432A6E1" w16cex:dateUtc="2021-04-27T19:06:00Z"/>
  <w16cex:commentExtensible w16cex:durableId="2432A744" w16cex:dateUtc="2021-04-27T19:07:00Z"/>
  <w16cex:commentExtensible w16cex:durableId="2432A8FA" w16cex:dateUtc="2021-04-27T19:15:00Z"/>
  <w16cex:commentExtensible w16cex:durableId="2432A9E4" w16cex:dateUtc="2021-04-27T19:19:00Z"/>
  <w16cex:commentExtensible w16cex:durableId="2432B03F" w16cex:dateUtc="2021-04-27T19:46:00Z"/>
  <w16cex:commentExtensible w16cex:durableId="2432AB22" w16cex:dateUtc="2021-04-27T19:24:00Z"/>
  <w16cex:commentExtensible w16cex:durableId="2432AB2E" w16cex:dateUtc="2021-04-27T19:24:00Z"/>
  <w16cex:commentExtensible w16cex:durableId="2432ADB7" w16cex:dateUtc="2021-04-27T19:35:00Z"/>
  <w16cex:commentExtensible w16cex:durableId="2432ADD7" w16cex:dateUtc="2021-04-27T19:35:00Z"/>
  <w16cex:commentExtensible w16cex:durableId="2432AFE4" w16cex:dateUtc="2021-04-27T19:44:00Z"/>
  <w16cex:commentExtensible w16cex:durableId="2432B11B" w16cex:dateUtc="2021-04-27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606E3C" w16cid:durableId="2432A4D6"/>
  <w16cid:commentId w16cid:paraId="164D0C5F" w16cid:durableId="2432A55B"/>
  <w16cid:commentId w16cid:paraId="603C8699" w16cid:durableId="2432A6E1"/>
  <w16cid:commentId w16cid:paraId="7EF73D59" w16cid:durableId="2432A744"/>
  <w16cid:commentId w16cid:paraId="7E58A899" w16cid:durableId="2432A8FA"/>
  <w16cid:commentId w16cid:paraId="4CADB45D" w16cid:durableId="2432A9E4"/>
  <w16cid:commentId w16cid:paraId="1A009426" w16cid:durableId="2432B03F"/>
  <w16cid:commentId w16cid:paraId="1FCB1578" w16cid:durableId="2432AB22"/>
  <w16cid:commentId w16cid:paraId="6A8E155D" w16cid:durableId="2432AB2E"/>
  <w16cid:commentId w16cid:paraId="364E1B3E" w16cid:durableId="2432ADB7"/>
  <w16cid:commentId w16cid:paraId="6ADB4366" w16cid:durableId="2432ADD7"/>
  <w16cid:commentId w16cid:paraId="787F67D9" w16cid:durableId="2432AFE4"/>
  <w16cid:commentId w16cid:paraId="57816A79" w16cid:durableId="2432B1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16B05" w14:textId="77777777" w:rsidR="0073573A" w:rsidRDefault="0073573A" w:rsidP="00EC160A">
      <w:r>
        <w:separator/>
      </w:r>
    </w:p>
  </w:endnote>
  <w:endnote w:type="continuationSeparator" w:id="0">
    <w:p w14:paraId="68F0E131" w14:textId="77777777" w:rsidR="0073573A" w:rsidRDefault="0073573A"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1D2506" w:rsidRDefault="001D2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85532" w14:textId="77777777" w:rsidR="0073573A" w:rsidRDefault="0073573A" w:rsidP="00EC160A">
      <w:r>
        <w:separator/>
      </w:r>
    </w:p>
  </w:footnote>
  <w:footnote w:type="continuationSeparator" w:id="0">
    <w:p w14:paraId="6489780B" w14:textId="77777777" w:rsidR="0073573A" w:rsidRDefault="0073573A"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1D2506" w:rsidRDefault="001D2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1D2506" w:rsidRDefault="001D25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1D2506" w:rsidRDefault="001D25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24ED"/>
    <w:rsid w:val="0004421F"/>
    <w:rsid w:val="00044E51"/>
    <w:rsid w:val="00045949"/>
    <w:rsid w:val="000476A0"/>
    <w:rsid w:val="00047996"/>
    <w:rsid w:val="0005006F"/>
    <w:rsid w:val="00052E88"/>
    <w:rsid w:val="000534BF"/>
    <w:rsid w:val="00053587"/>
    <w:rsid w:val="000542CE"/>
    <w:rsid w:val="000547B1"/>
    <w:rsid w:val="00056D57"/>
    <w:rsid w:val="00056D5B"/>
    <w:rsid w:val="00056FB2"/>
    <w:rsid w:val="000570E8"/>
    <w:rsid w:val="00057585"/>
    <w:rsid w:val="00062520"/>
    <w:rsid w:val="00063708"/>
    <w:rsid w:val="00063993"/>
    <w:rsid w:val="000662E0"/>
    <w:rsid w:val="00066485"/>
    <w:rsid w:val="00070980"/>
    <w:rsid w:val="00070B64"/>
    <w:rsid w:val="00071688"/>
    <w:rsid w:val="00072222"/>
    <w:rsid w:val="00074D20"/>
    <w:rsid w:val="00076377"/>
    <w:rsid w:val="00076BFF"/>
    <w:rsid w:val="000776CC"/>
    <w:rsid w:val="000805D9"/>
    <w:rsid w:val="00080C05"/>
    <w:rsid w:val="00081CA2"/>
    <w:rsid w:val="00082A96"/>
    <w:rsid w:val="00082AAA"/>
    <w:rsid w:val="00084344"/>
    <w:rsid w:val="00084AFE"/>
    <w:rsid w:val="0008601A"/>
    <w:rsid w:val="000861F0"/>
    <w:rsid w:val="00087067"/>
    <w:rsid w:val="00087413"/>
    <w:rsid w:val="00087B63"/>
    <w:rsid w:val="00090CBC"/>
    <w:rsid w:val="000916C5"/>
    <w:rsid w:val="00093FEF"/>
    <w:rsid w:val="00094CD7"/>
    <w:rsid w:val="00096C06"/>
    <w:rsid w:val="0009779B"/>
    <w:rsid w:val="000A135E"/>
    <w:rsid w:val="000A32EC"/>
    <w:rsid w:val="000A74E4"/>
    <w:rsid w:val="000A7E1E"/>
    <w:rsid w:val="000B0C2D"/>
    <w:rsid w:val="000B0C60"/>
    <w:rsid w:val="000B152D"/>
    <w:rsid w:val="000B4575"/>
    <w:rsid w:val="000B4D18"/>
    <w:rsid w:val="000B4D66"/>
    <w:rsid w:val="000B53DA"/>
    <w:rsid w:val="000B629A"/>
    <w:rsid w:val="000C0FA1"/>
    <w:rsid w:val="000C2131"/>
    <w:rsid w:val="000C328D"/>
    <w:rsid w:val="000C3514"/>
    <w:rsid w:val="000C3D6C"/>
    <w:rsid w:val="000C647D"/>
    <w:rsid w:val="000C6F13"/>
    <w:rsid w:val="000C7399"/>
    <w:rsid w:val="000D1042"/>
    <w:rsid w:val="000D38D8"/>
    <w:rsid w:val="000D4F4A"/>
    <w:rsid w:val="000D5348"/>
    <w:rsid w:val="000D5E27"/>
    <w:rsid w:val="000D7EE1"/>
    <w:rsid w:val="000E3BEB"/>
    <w:rsid w:val="000E4C6B"/>
    <w:rsid w:val="000E6992"/>
    <w:rsid w:val="000E7EFC"/>
    <w:rsid w:val="000E7F29"/>
    <w:rsid w:val="000F0666"/>
    <w:rsid w:val="000F0D50"/>
    <w:rsid w:val="000F0EDB"/>
    <w:rsid w:val="000F2CCD"/>
    <w:rsid w:val="000F3979"/>
    <w:rsid w:val="000F799F"/>
    <w:rsid w:val="000F7B0F"/>
    <w:rsid w:val="00101C3E"/>
    <w:rsid w:val="00102251"/>
    <w:rsid w:val="001069C1"/>
    <w:rsid w:val="001104FC"/>
    <w:rsid w:val="001119F8"/>
    <w:rsid w:val="00111CF3"/>
    <w:rsid w:val="00114804"/>
    <w:rsid w:val="001149B7"/>
    <w:rsid w:val="0011779E"/>
    <w:rsid w:val="00120CEB"/>
    <w:rsid w:val="00121C55"/>
    <w:rsid w:val="00122015"/>
    <w:rsid w:val="00123FFC"/>
    <w:rsid w:val="00124730"/>
    <w:rsid w:val="00125CD8"/>
    <w:rsid w:val="00127012"/>
    <w:rsid w:val="00130701"/>
    <w:rsid w:val="00130D3A"/>
    <w:rsid w:val="001324FB"/>
    <w:rsid w:val="0013544B"/>
    <w:rsid w:val="00141F88"/>
    <w:rsid w:val="001427E6"/>
    <w:rsid w:val="001444A0"/>
    <w:rsid w:val="0014502B"/>
    <w:rsid w:val="001452D9"/>
    <w:rsid w:val="00151D2D"/>
    <w:rsid w:val="00151F78"/>
    <w:rsid w:val="001525A3"/>
    <w:rsid w:val="0015307D"/>
    <w:rsid w:val="00155322"/>
    <w:rsid w:val="00155658"/>
    <w:rsid w:val="001559D8"/>
    <w:rsid w:val="00155D8B"/>
    <w:rsid w:val="001569B3"/>
    <w:rsid w:val="00157D58"/>
    <w:rsid w:val="00161D43"/>
    <w:rsid w:val="00163D14"/>
    <w:rsid w:val="00164053"/>
    <w:rsid w:val="00164458"/>
    <w:rsid w:val="00164999"/>
    <w:rsid w:val="0016671E"/>
    <w:rsid w:val="00167ACC"/>
    <w:rsid w:val="00170156"/>
    <w:rsid w:val="00174550"/>
    <w:rsid w:val="001747D8"/>
    <w:rsid w:val="00176B6F"/>
    <w:rsid w:val="001772B4"/>
    <w:rsid w:val="00181407"/>
    <w:rsid w:val="00181A80"/>
    <w:rsid w:val="00181AA9"/>
    <w:rsid w:val="00184523"/>
    <w:rsid w:val="001852E8"/>
    <w:rsid w:val="00185B4B"/>
    <w:rsid w:val="00186229"/>
    <w:rsid w:val="00187774"/>
    <w:rsid w:val="00187A6B"/>
    <w:rsid w:val="00187B65"/>
    <w:rsid w:val="00187F89"/>
    <w:rsid w:val="001905BF"/>
    <w:rsid w:val="00190C2B"/>
    <w:rsid w:val="00193235"/>
    <w:rsid w:val="001936C3"/>
    <w:rsid w:val="00194BF4"/>
    <w:rsid w:val="00195146"/>
    <w:rsid w:val="00196095"/>
    <w:rsid w:val="001A0465"/>
    <w:rsid w:val="001A0F29"/>
    <w:rsid w:val="001A2F05"/>
    <w:rsid w:val="001A4EA6"/>
    <w:rsid w:val="001B0B1C"/>
    <w:rsid w:val="001B2146"/>
    <w:rsid w:val="001B2BC5"/>
    <w:rsid w:val="001B3ABB"/>
    <w:rsid w:val="001B4EDE"/>
    <w:rsid w:val="001B71C5"/>
    <w:rsid w:val="001B7427"/>
    <w:rsid w:val="001B759A"/>
    <w:rsid w:val="001B7758"/>
    <w:rsid w:val="001B7C28"/>
    <w:rsid w:val="001C07B8"/>
    <w:rsid w:val="001C1679"/>
    <w:rsid w:val="001C512F"/>
    <w:rsid w:val="001C5321"/>
    <w:rsid w:val="001C5FD6"/>
    <w:rsid w:val="001C67D3"/>
    <w:rsid w:val="001D0E61"/>
    <w:rsid w:val="001D1FBE"/>
    <w:rsid w:val="001D2506"/>
    <w:rsid w:val="001D2617"/>
    <w:rsid w:val="001D32DF"/>
    <w:rsid w:val="001D3727"/>
    <w:rsid w:val="001D3A0F"/>
    <w:rsid w:val="001D3AF6"/>
    <w:rsid w:val="001D4045"/>
    <w:rsid w:val="001D4352"/>
    <w:rsid w:val="001D515C"/>
    <w:rsid w:val="001E024A"/>
    <w:rsid w:val="001E13A9"/>
    <w:rsid w:val="001E3A1A"/>
    <w:rsid w:val="001E61EE"/>
    <w:rsid w:val="001E67E3"/>
    <w:rsid w:val="001E6BE2"/>
    <w:rsid w:val="001E6C7F"/>
    <w:rsid w:val="001F055C"/>
    <w:rsid w:val="001F15A8"/>
    <w:rsid w:val="001F1E2F"/>
    <w:rsid w:val="001F2607"/>
    <w:rsid w:val="001F33C4"/>
    <w:rsid w:val="001F509E"/>
    <w:rsid w:val="001F5E29"/>
    <w:rsid w:val="001F610C"/>
    <w:rsid w:val="0020034F"/>
    <w:rsid w:val="00201996"/>
    <w:rsid w:val="00202EBF"/>
    <w:rsid w:val="00203669"/>
    <w:rsid w:val="00206778"/>
    <w:rsid w:val="00207472"/>
    <w:rsid w:val="002100EB"/>
    <w:rsid w:val="00211492"/>
    <w:rsid w:val="002148C6"/>
    <w:rsid w:val="0021512B"/>
    <w:rsid w:val="002157D6"/>
    <w:rsid w:val="00215F78"/>
    <w:rsid w:val="002168A4"/>
    <w:rsid w:val="00221F2A"/>
    <w:rsid w:val="00224CE3"/>
    <w:rsid w:val="00226F42"/>
    <w:rsid w:val="00230881"/>
    <w:rsid w:val="002338E2"/>
    <w:rsid w:val="00235484"/>
    <w:rsid w:val="00237190"/>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4EF2"/>
    <w:rsid w:val="00265E0D"/>
    <w:rsid w:val="00266879"/>
    <w:rsid w:val="00277031"/>
    <w:rsid w:val="00277C84"/>
    <w:rsid w:val="0028059F"/>
    <w:rsid w:val="0028189B"/>
    <w:rsid w:val="002819DA"/>
    <w:rsid w:val="00281C3F"/>
    <w:rsid w:val="00282B54"/>
    <w:rsid w:val="0028304D"/>
    <w:rsid w:val="0028518A"/>
    <w:rsid w:val="00285E1B"/>
    <w:rsid w:val="002921D6"/>
    <w:rsid w:val="002922B1"/>
    <w:rsid w:val="00294D08"/>
    <w:rsid w:val="00295C1E"/>
    <w:rsid w:val="00296CCA"/>
    <w:rsid w:val="0029724F"/>
    <w:rsid w:val="002972F4"/>
    <w:rsid w:val="002979E7"/>
    <w:rsid w:val="002A22A1"/>
    <w:rsid w:val="002A26A1"/>
    <w:rsid w:val="002A4835"/>
    <w:rsid w:val="002A4A2D"/>
    <w:rsid w:val="002B0724"/>
    <w:rsid w:val="002B1F6D"/>
    <w:rsid w:val="002B3D51"/>
    <w:rsid w:val="002C13CB"/>
    <w:rsid w:val="002C2196"/>
    <w:rsid w:val="002C3430"/>
    <w:rsid w:val="002C4C24"/>
    <w:rsid w:val="002D02A0"/>
    <w:rsid w:val="002D07E5"/>
    <w:rsid w:val="002D24C3"/>
    <w:rsid w:val="002D49AB"/>
    <w:rsid w:val="002D5089"/>
    <w:rsid w:val="002D5AA9"/>
    <w:rsid w:val="002D5C9E"/>
    <w:rsid w:val="002E1AA8"/>
    <w:rsid w:val="002E1D87"/>
    <w:rsid w:val="002E31AF"/>
    <w:rsid w:val="002E3702"/>
    <w:rsid w:val="002E5C1B"/>
    <w:rsid w:val="002E61AE"/>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44F8"/>
    <w:rsid w:val="00315B1D"/>
    <w:rsid w:val="00316BEF"/>
    <w:rsid w:val="00322532"/>
    <w:rsid w:val="00323E15"/>
    <w:rsid w:val="00323F5D"/>
    <w:rsid w:val="00324C91"/>
    <w:rsid w:val="00325523"/>
    <w:rsid w:val="00331104"/>
    <w:rsid w:val="0033263C"/>
    <w:rsid w:val="00332B87"/>
    <w:rsid w:val="003333FB"/>
    <w:rsid w:val="00333875"/>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31F4"/>
    <w:rsid w:val="00345813"/>
    <w:rsid w:val="003468A9"/>
    <w:rsid w:val="00347DE6"/>
    <w:rsid w:val="003504ED"/>
    <w:rsid w:val="00353535"/>
    <w:rsid w:val="00353E41"/>
    <w:rsid w:val="00354974"/>
    <w:rsid w:val="0035539C"/>
    <w:rsid w:val="00356083"/>
    <w:rsid w:val="003575AE"/>
    <w:rsid w:val="00363B1D"/>
    <w:rsid w:val="00364178"/>
    <w:rsid w:val="00366960"/>
    <w:rsid w:val="00371700"/>
    <w:rsid w:val="00371E9D"/>
    <w:rsid w:val="00373278"/>
    <w:rsid w:val="00374AFA"/>
    <w:rsid w:val="0037704A"/>
    <w:rsid w:val="003779A6"/>
    <w:rsid w:val="00380D11"/>
    <w:rsid w:val="00380E89"/>
    <w:rsid w:val="00381554"/>
    <w:rsid w:val="00382805"/>
    <w:rsid w:val="00385CFA"/>
    <w:rsid w:val="0038634F"/>
    <w:rsid w:val="00387CDA"/>
    <w:rsid w:val="003911BC"/>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7E4A"/>
    <w:rsid w:val="003C10F8"/>
    <w:rsid w:val="003C23F2"/>
    <w:rsid w:val="003C29D7"/>
    <w:rsid w:val="003C4A8B"/>
    <w:rsid w:val="003C71B4"/>
    <w:rsid w:val="003C7A35"/>
    <w:rsid w:val="003C7C28"/>
    <w:rsid w:val="003D0569"/>
    <w:rsid w:val="003D250E"/>
    <w:rsid w:val="003D2977"/>
    <w:rsid w:val="003D2A5A"/>
    <w:rsid w:val="003D2CD5"/>
    <w:rsid w:val="003D2F15"/>
    <w:rsid w:val="003D2F7E"/>
    <w:rsid w:val="003D3CF8"/>
    <w:rsid w:val="003D5406"/>
    <w:rsid w:val="003D6AD7"/>
    <w:rsid w:val="003E037B"/>
    <w:rsid w:val="003E0AE0"/>
    <w:rsid w:val="003E1B18"/>
    <w:rsid w:val="003E70DA"/>
    <w:rsid w:val="003E72AF"/>
    <w:rsid w:val="003F26A1"/>
    <w:rsid w:val="003F3FB8"/>
    <w:rsid w:val="00400804"/>
    <w:rsid w:val="0040100B"/>
    <w:rsid w:val="00402FCA"/>
    <w:rsid w:val="00403881"/>
    <w:rsid w:val="0040541A"/>
    <w:rsid w:val="004056CE"/>
    <w:rsid w:val="004068B3"/>
    <w:rsid w:val="004068CF"/>
    <w:rsid w:val="00407D7F"/>
    <w:rsid w:val="00410071"/>
    <w:rsid w:val="00415048"/>
    <w:rsid w:val="00415D82"/>
    <w:rsid w:val="004203FD"/>
    <w:rsid w:val="00420BB3"/>
    <w:rsid w:val="00421329"/>
    <w:rsid w:val="00422A25"/>
    <w:rsid w:val="00423013"/>
    <w:rsid w:val="00423D14"/>
    <w:rsid w:val="00425469"/>
    <w:rsid w:val="00431129"/>
    <w:rsid w:val="004320E4"/>
    <w:rsid w:val="00435372"/>
    <w:rsid w:val="0043548B"/>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44CA"/>
    <w:rsid w:val="00487C71"/>
    <w:rsid w:val="00487D46"/>
    <w:rsid w:val="004913D6"/>
    <w:rsid w:val="004924E4"/>
    <w:rsid w:val="004946EA"/>
    <w:rsid w:val="0049503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D12BF"/>
    <w:rsid w:val="004D1523"/>
    <w:rsid w:val="004D17FF"/>
    <w:rsid w:val="004D2CBC"/>
    <w:rsid w:val="004D3D54"/>
    <w:rsid w:val="004D4587"/>
    <w:rsid w:val="004D4C0F"/>
    <w:rsid w:val="004D4E2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2998"/>
    <w:rsid w:val="00512A9A"/>
    <w:rsid w:val="00514667"/>
    <w:rsid w:val="0051571D"/>
    <w:rsid w:val="00517001"/>
    <w:rsid w:val="00520DF0"/>
    <w:rsid w:val="00521022"/>
    <w:rsid w:val="005223F8"/>
    <w:rsid w:val="00522BA7"/>
    <w:rsid w:val="005233B3"/>
    <w:rsid w:val="00523B6C"/>
    <w:rsid w:val="005246D7"/>
    <w:rsid w:val="0052758A"/>
    <w:rsid w:val="00527D40"/>
    <w:rsid w:val="005321F8"/>
    <w:rsid w:val="00532B1F"/>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31F1"/>
    <w:rsid w:val="00564B6D"/>
    <w:rsid w:val="005713A1"/>
    <w:rsid w:val="00572048"/>
    <w:rsid w:val="00573EC9"/>
    <w:rsid w:val="005754BF"/>
    <w:rsid w:val="005760BA"/>
    <w:rsid w:val="00576788"/>
    <w:rsid w:val="005767E6"/>
    <w:rsid w:val="00577581"/>
    <w:rsid w:val="00577942"/>
    <w:rsid w:val="00580317"/>
    <w:rsid w:val="0058270C"/>
    <w:rsid w:val="0058300D"/>
    <w:rsid w:val="00583DD3"/>
    <w:rsid w:val="00584090"/>
    <w:rsid w:val="00586EF6"/>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C7C"/>
    <w:rsid w:val="005C3DA4"/>
    <w:rsid w:val="005C45DE"/>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A8A"/>
    <w:rsid w:val="005F2194"/>
    <w:rsid w:val="005F2F5B"/>
    <w:rsid w:val="005F31E7"/>
    <w:rsid w:val="005F3428"/>
    <w:rsid w:val="005F3756"/>
    <w:rsid w:val="005F3BBF"/>
    <w:rsid w:val="005F3C86"/>
    <w:rsid w:val="005F46CE"/>
    <w:rsid w:val="005F4C4B"/>
    <w:rsid w:val="005F5A7D"/>
    <w:rsid w:val="005F5EAF"/>
    <w:rsid w:val="006018FC"/>
    <w:rsid w:val="00601B35"/>
    <w:rsid w:val="006027C8"/>
    <w:rsid w:val="006030BC"/>
    <w:rsid w:val="00603660"/>
    <w:rsid w:val="00604246"/>
    <w:rsid w:val="006049CE"/>
    <w:rsid w:val="00606644"/>
    <w:rsid w:val="00607070"/>
    <w:rsid w:val="0060717A"/>
    <w:rsid w:val="006075DC"/>
    <w:rsid w:val="00610C62"/>
    <w:rsid w:val="00611291"/>
    <w:rsid w:val="00611BEE"/>
    <w:rsid w:val="00613F29"/>
    <w:rsid w:val="00614C05"/>
    <w:rsid w:val="00614F9B"/>
    <w:rsid w:val="006176FD"/>
    <w:rsid w:val="006205F1"/>
    <w:rsid w:val="00622FF6"/>
    <w:rsid w:val="006248F3"/>
    <w:rsid w:val="006256E3"/>
    <w:rsid w:val="00626C7C"/>
    <w:rsid w:val="00631938"/>
    <w:rsid w:val="00632644"/>
    <w:rsid w:val="00634A20"/>
    <w:rsid w:val="0063628F"/>
    <w:rsid w:val="00637E4C"/>
    <w:rsid w:val="00642279"/>
    <w:rsid w:val="00645A24"/>
    <w:rsid w:val="006471C3"/>
    <w:rsid w:val="00654D9B"/>
    <w:rsid w:val="00655B81"/>
    <w:rsid w:val="00656032"/>
    <w:rsid w:val="00656A07"/>
    <w:rsid w:val="006615BA"/>
    <w:rsid w:val="00664D0B"/>
    <w:rsid w:val="0066679B"/>
    <w:rsid w:val="00666D11"/>
    <w:rsid w:val="0067045F"/>
    <w:rsid w:val="006713F1"/>
    <w:rsid w:val="0067165C"/>
    <w:rsid w:val="006738E0"/>
    <w:rsid w:val="00675C3F"/>
    <w:rsid w:val="00675CD9"/>
    <w:rsid w:val="006768CF"/>
    <w:rsid w:val="0068006E"/>
    <w:rsid w:val="0068100D"/>
    <w:rsid w:val="00682044"/>
    <w:rsid w:val="0068341D"/>
    <w:rsid w:val="00683DA8"/>
    <w:rsid w:val="006856CB"/>
    <w:rsid w:val="00690C30"/>
    <w:rsid w:val="006922AC"/>
    <w:rsid w:val="006938DA"/>
    <w:rsid w:val="00695431"/>
    <w:rsid w:val="006970B1"/>
    <w:rsid w:val="006A0EDE"/>
    <w:rsid w:val="006A33B3"/>
    <w:rsid w:val="006A401D"/>
    <w:rsid w:val="006A430A"/>
    <w:rsid w:val="006A5905"/>
    <w:rsid w:val="006A6DB2"/>
    <w:rsid w:val="006A7475"/>
    <w:rsid w:val="006A7CDE"/>
    <w:rsid w:val="006B0293"/>
    <w:rsid w:val="006B2D50"/>
    <w:rsid w:val="006B32A4"/>
    <w:rsid w:val="006B499A"/>
    <w:rsid w:val="006B50A0"/>
    <w:rsid w:val="006B5492"/>
    <w:rsid w:val="006B5F04"/>
    <w:rsid w:val="006C0727"/>
    <w:rsid w:val="006C08A2"/>
    <w:rsid w:val="006C2759"/>
    <w:rsid w:val="006C39F4"/>
    <w:rsid w:val="006C5D9A"/>
    <w:rsid w:val="006C64AA"/>
    <w:rsid w:val="006C7112"/>
    <w:rsid w:val="006C73FC"/>
    <w:rsid w:val="006C7EBE"/>
    <w:rsid w:val="006C7FEC"/>
    <w:rsid w:val="006D0540"/>
    <w:rsid w:val="006D0E66"/>
    <w:rsid w:val="006D4EB9"/>
    <w:rsid w:val="006D6F95"/>
    <w:rsid w:val="006D7D90"/>
    <w:rsid w:val="006D7E45"/>
    <w:rsid w:val="006E4B0D"/>
    <w:rsid w:val="006E4E52"/>
    <w:rsid w:val="006E4FE6"/>
    <w:rsid w:val="006E667E"/>
    <w:rsid w:val="006E6BFA"/>
    <w:rsid w:val="006E7826"/>
    <w:rsid w:val="006E7DFC"/>
    <w:rsid w:val="006E7F8C"/>
    <w:rsid w:val="006E7FDF"/>
    <w:rsid w:val="006F099D"/>
    <w:rsid w:val="006F37E3"/>
    <w:rsid w:val="006F3CCC"/>
    <w:rsid w:val="006F7D07"/>
    <w:rsid w:val="006F7D1C"/>
    <w:rsid w:val="00700426"/>
    <w:rsid w:val="007006AF"/>
    <w:rsid w:val="00701F04"/>
    <w:rsid w:val="00702322"/>
    <w:rsid w:val="00703FDF"/>
    <w:rsid w:val="00704149"/>
    <w:rsid w:val="0070498E"/>
    <w:rsid w:val="0070579E"/>
    <w:rsid w:val="00705FBE"/>
    <w:rsid w:val="0070751E"/>
    <w:rsid w:val="007078D2"/>
    <w:rsid w:val="00707E5E"/>
    <w:rsid w:val="00711243"/>
    <w:rsid w:val="00711CB4"/>
    <w:rsid w:val="00712675"/>
    <w:rsid w:val="00712B0E"/>
    <w:rsid w:val="007203AC"/>
    <w:rsid w:val="007219B8"/>
    <w:rsid w:val="007232E0"/>
    <w:rsid w:val="007240E7"/>
    <w:rsid w:val="00726F0A"/>
    <w:rsid w:val="007346A9"/>
    <w:rsid w:val="0073573A"/>
    <w:rsid w:val="00735A26"/>
    <w:rsid w:val="00736543"/>
    <w:rsid w:val="00736BC3"/>
    <w:rsid w:val="00737C4E"/>
    <w:rsid w:val="0074003B"/>
    <w:rsid w:val="00740C23"/>
    <w:rsid w:val="00740FE9"/>
    <w:rsid w:val="00744376"/>
    <w:rsid w:val="00745801"/>
    <w:rsid w:val="007463CB"/>
    <w:rsid w:val="00746EE2"/>
    <w:rsid w:val="0075053F"/>
    <w:rsid w:val="0075127D"/>
    <w:rsid w:val="0075187E"/>
    <w:rsid w:val="0075218A"/>
    <w:rsid w:val="00753932"/>
    <w:rsid w:val="00753C30"/>
    <w:rsid w:val="00754903"/>
    <w:rsid w:val="00754B48"/>
    <w:rsid w:val="00754E3B"/>
    <w:rsid w:val="0075584B"/>
    <w:rsid w:val="00755E52"/>
    <w:rsid w:val="0076142D"/>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80039"/>
    <w:rsid w:val="007806F4"/>
    <w:rsid w:val="00780CBE"/>
    <w:rsid w:val="007811EC"/>
    <w:rsid w:val="007815D5"/>
    <w:rsid w:val="00781D55"/>
    <w:rsid w:val="00782A73"/>
    <w:rsid w:val="00783DB6"/>
    <w:rsid w:val="00785417"/>
    <w:rsid w:val="007904D4"/>
    <w:rsid w:val="0079145C"/>
    <w:rsid w:val="00793C78"/>
    <w:rsid w:val="007967F5"/>
    <w:rsid w:val="0079687F"/>
    <w:rsid w:val="00797E2A"/>
    <w:rsid w:val="007A1633"/>
    <w:rsid w:val="007A1E00"/>
    <w:rsid w:val="007A1F49"/>
    <w:rsid w:val="007A2CBC"/>
    <w:rsid w:val="007A4564"/>
    <w:rsid w:val="007B019A"/>
    <w:rsid w:val="007B048E"/>
    <w:rsid w:val="007B0755"/>
    <w:rsid w:val="007B1325"/>
    <w:rsid w:val="007B4717"/>
    <w:rsid w:val="007B4AA7"/>
    <w:rsid w:val="007B51F7"/>
    <w:rsid w:val="007B5E8A"/>
    <w:rsid w:val="007B7BFF"/>
    <w:rsid w:val="007C31FB"/>
    <w:rsid w:val="007C4876"/>
    <w:rsid w:val="007C4AC4"/>
    <w:rsid w:val="007C59B0"/>
    <w:rsid w:val="007D057D"/>
    <w:rsid w:val="007D0591"/>
    <w:rsid w:val="007D09CC"/>
    <w:rsid w:val="007D0E0F"/>
    <w:rsid w:val="007D13CE"/>
    <w:rsid w:val="007D1DC6"/>
    <w:rsid w:val="007D1FB8"/>
    <w:rsid w:val="007D4022"/>
    <w:rsid w:val="007D58D9"/>
    <w:rsid w:val="007D691D"/>
    <w:rsid w:val="007D768F"/>
    <w:rsid w:val="007E0380"/>
    <w:rsid w:val="007E1095"/>
    <w:rsid w:val="007E1458"/>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313"/>
    <w:rsid w:val="00811BA4"/>
    <w:rsid w:val="00813295"/>
    <w:rsid w:val="00821196"/>
    <w:rsid w:val="00821389"/>
    <w:rsid w:val="00826133"/>
    <w:rsid w:val="008271A2"/>
    <w:rsid w:val="008315A6"/>
    <w:rsid w:val="00831A0C"/>
    <w:rsid w:val="00842E80"/>
    <w:rsid w:val="0084415C"/>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900"/>
    <w:rsid w:val="00865D13"/>
    <w:rsid w:val="00867446"/>
    <w:rsid w:val="0087122A"/>
    <w:rsid w:val="00871874"/>
    <w:rsid w:val="00872134"/>
    <w:rsid w:val="00873354"/>
    <w:rsid w:val="00873E70"/>
    <w:rsid w:val="00873EB9"/>
    <w:rsid w:val="00874FD8"/>
    <w:rsid w:val="00875D3B"/>
    <w:rsid w:val="00880864"/>
    <w:rsid w:val="00882522"/>
    <w:rsid w:val="00883F59"/>
    <w:rsid w:val="0088465D"/>
    <w:rsid w:val="00885668"/>
    <w:rsid w:val="00885915"/>
    <w:rsid w:val="00885EC7"/>
    <w:rsid w:val="008860D8"/>
    <w:rsid w:val="0088632A"/>
    <w:rsid w:val="008873B9"/>
    <w:rsid w:val="00891240"/>
    <w:rsid w:val="00893551"/>
    <w:rsid w:val="00893864"/>
    <w:rsid w:val="008939D5"/>
    <w:rsid w:val="00893ABB"/>
    <w:rsid w:val="00893AF8"/>
    <w:rsid w:val="008944F1"/>
    <w:rsid w:val="00895C48"/>
    <w:rsid w:val="00896D25"/>
    <w:rsid w:val="00897CF4"/>
    <w:rsid w:val="00897FAF"/>
    <w:rsid w:val="008A2F83"/>
    <w:rsid w:val="008A36FF"/>
    <w:rsid w:val="008A44F5"/>
    <w:rsid w:val="008A49F0"/>
    <w:rsid w:val="008A5CF5"/>
    <w:rsid w:val="008A5F14"/>
    <w:rsid w:val="008A65EC"/>
    <w:rsid w:val="008B0189"/>
    <w:rsid w:val="008B09F6"/>
    <w:rsid w:val="008B0A2F"/>
    <w:rsid w:val="008B1A86"/>
    <w:rsid w:val="008B1D11"/>
    <w:rsid w:val="008B538A"/>
    <w:rsid w:val="008B5D8D"/>
    <w:rsid w:val="008B6A80"/>
    <w:rsid w:val="008C0DFD"/>
    <w:rsid w:val="008C11D0"/>
    <w:rsid w:val="008C3624"/>
    <w:rsid w:val="008C79D3"/>
    <w:rsid w:val="008C7E3E"/>
    <w:rsid w:val="008D082D"/>
    <w:rsid w:val="008D09D5"/>
    <w:rsid w:val="008D2BB8"/>
    <w:rsid w:val="008D4CD5"/>
    <w:rsid w:val="008D533F"/>
    <w:rsid w:val="008E0037"/>
    <w:rsid w:val="008E1935"/>
    <w:rsid w:val="008E1DAD"/>
    <w:rsid w:val="008E2749"/>
    <w:rsid w:val="008E392C"/>
    <w:rsid w:val="008E579C"/>
    <w:rsid w:val="008E5C30"/>
    <w:rsid w:val="008F0278"/>
    <w:rsid w:val="008F0CB2"/>
    <w:rsid w:val="008F19DA"/>
    <w:rsid w:val="008F3417"/>
    <w:rsid w:val="008F4302"/>
    <w:rsid w:val="008F4EBE"/>
    <w:rsid w:val="008F4F89"/>
    <w:rsid w:val="008F6197"/>
    <w:rsid w:val="008F61BE"/>
    <w:rsid w:val="008F759B"/>
    <w:rsid w:val="009002C1"/>
    <w:rsid w:val="009017F4"/>
    <w:rsid w:val="009032E7"/>
    <w:rsid w:val="00904249"/>
    <w:rsid w:val="00905064"/>
    <w:rsid w:val="0091065D"/>
    <w:rsid w:val="0091107A"/>
    <w:rsid w:val="00911319"/>
    <w:rsid w:val="00912EC3"/>
    <w:rsid w:val="009147D5"/>
    <w:rsid w:val="009152B9"/>
    <w:rsid w:val="00915A4A"/>
    <w:rsid w:val="00916578"/>
    <w:rsid w:val="00917876"/>
    <w:rsid w:val="00921287"/>
    <w:rsid w:val="0092395C"/>
    <w:rsid w:val="00923BF4"/>
    <w:rsid w:val="00925397"/>
    <w:rsid w:val="009269DC"/>
    <w:rsid w:val="00926C91"/>
    <w:rsid w:val="009311E2"/>
    <w:rsid w:val="00932316"/>
    <w:rsid w:val="0093269F"/>
    <w:rsid w:val="00932870"/>
    <w:rsid w:val="00932FDB"/>
    <w:rsid w:val="00934FBF"/>
    <w:rsid w:val="009355C4"/>
    <w:rsid w:val="00935858"/>
    <w:rsid w:val="00935BB2"/>
    <w:rsid w:val="0093692F"/>
    <w:rsid w:val="00937908"/>
    <w:rsid w:val="009408CF"/>
    <w:rsid w:val="00944C8E"/>
    <w:rsid w:val="0094632E"/>
    <w:rsid w:val="00946811"/>
    <w:rsid w:val="0094711F"/>
    <w:rsid w:val="00952555"/>
    <w:rsid w:val="009534E5"/>
    <w:rsid w:val="0095409B"/>
    <w:rsid w:val="00954142"/>
    <w:rsid w:val="009558A4"/>
    <w:rsid w:val="009579BF"/>
    <w:rsid w:val="00957CE9"/>
    <w:rsid w:val="00960DD3"/>
    <w:rsid w:val="009617ED"/>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51C"/>
    <w:rsid w:val="00996A72"/>
    <w:rsid w:val="00996DCB"/>
    <w:rsid w:val="009A0829"/>
    <w:rsid w:val="009A1DC2"/>
    <w:rsid w:val="009A2C79"/>
    <w:rsid w:val="009A5981"/>
    <w:rsid w:val="009A61A6"/>
    <w:rsid w:val="009B21BB"/>
    <w:rsid w:val="009B2537"/>
    <w:rsid w:val="009B659C"/>
    <w:rsid w:val="009B6982"/>
    <w:rsid w:val="009B7059"/>
    <w:rsid w:val="009B7A18"/>
    <w:rsid w:val="009C0C3F"/>
    <w:rsid w:val="009C1F86"/>
    <w:rsid w:val="009C30EE"/>
    <w:rsid w:val="009C4189"/>
    <w:rsid w:val="009C51EE"/>
    <w:rsid w:val="009C5802"/>
    <w:rsid w:val="009C6217"/>
    <w:rsid w:val="009D1582"/>
    <w:rsid w:val="009D1F0E"/>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2EBD"/>
    <w:rsid w:val="009E3F23"/>
    <w:rsid w:val="009E574C"/>
    <w:rsid w:val="009E7D01"/>
    <w:rsid w:val="009F07E3"/>
    <w:rsid w:val="009F0F9D"/>
    <w:rsid w:val="009F1A9E"/>
    <w:rsid w:val="009F1E45"/>
    <w:rsid w:val="009F3354"/>
    <w:rsid w:val="009F436C"/>
    <w:rsid w:val="009F4B12"/>
    <w:rsid w:val="009F509A"/>
    <w:rsid w:val="009F5BFC"/>
    <w:rsid w:val="009F6699"/>
    <w:rsid w:val="009F700A"/>
    <w:rsid w:val="009F72EB"/>
    <w:rsid w:val="00A00147"/>
    <w:rsid w:val="00A027B2"/>
    <w:rsid w:val="00A03928"/>
    <w:rsid w:val="00A039F1"/>
    <w:rsid w:val="00A03D56"/>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2590"/>
    <w:rsid w:val="00AA3711"/>
    <w:rsid w:val="00AA3D58"/>
    <w:rsid w:val="00AA4C12"/>
    <w:rsid w:val="00AA4D8C"/>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2D87"/>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E74FA"/>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08A"/>
    <w:rsid w:val="00B3056D"/>
    <w:rsid w:val="00B316D1"/>
    <w:rsid w:val="00B316E5"/>
    <w:rsid w:val="00B3401D"/>
    <w:rsid w:val="00B374DB"/>
    <w:rsid w:val="00B37766"/>
    <w:rsid w:val="00B4140D"/>
    <w:rsid w:val="00B41A44"/>
    <w:rsid w:val="00B430DB"/>
    <w:rsid w:val="00B43246"/>
    <w:rsid w:val="00B449AE"/>
    <w:rsid w:val="00B461C7"/>
    <w:rsid w:val="00B46415"/>
    <w:rsid w:val="00B47E8E"/>
    <w:rsid w:val="00B503AA"/>
    <w:rsid w:val="00B50803"/>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5CE6"/>
    <w:rsid w:val="00B86FF4"/>
    <w:rsid w:val="00B87101"/>
    <w:rsid w:val="00B91BFE"/>
    <w:rsid w:val="00B9215B"/>
    <w:rsid w:val="00B924D4"/>
    <w:rsid w:val="00B9507E"/>
    <w:rsid w:val="00B95D03"/>
    <w:rsid w:val="00B960DA"/>
    <w:rsid w:val="00B9787A"/>
    <w:rsid w:val="00B97B07"/>
    <w:rsid w:val="00BA073B"/>
    <w:rsid w:val="00BA0A2D"/>
    <w:rsid w:val="00BA1762"/>
    <w:rsid w:val="00BA1C72"/>
    <w:rsid w:val="00BA33CF"/>
    <w:rsid w:val="00BA33DA"/>
    <w:rsid w:val="00BA61BE"/>
    <w:rsid w:val="00BA65BF"/>
    <w:rsid w:val="00BA67AF"/>
    <w:rsid w:val="00BA6C85"/>
    <w:rsid w:val="00BA79DE"/>
    <w:rsid w:val="00BB0479"/>
    <w:rsid w:val="00BB2061"/>
    <w:rsid w:val="00BB2EEA"/>
    <w:rsid w:val="00BB3384"/>
    <w:rsid w:val="00BB349F"/>
    <w:rsid w:val="00BB4793"/>
    <w:rsid w:val="00BB5AD5"/>
    <w:rsid w:val="00BB5AE8"/>
    <w:rsid w:val="00BB606A"/>
    <w:rsid w:val="00BB68DD"/>
    <w:rsid w:val="00BB6BB4"/>
    <w:rsid w:val="00BC0AF0"/>
    <w:rsid w:val="00BC2314"/>
    <w:rsid w:val="00BC31B9"/>
    <w:rsid w:val="00BC32FB"/>
    <w:rsid w:val="00BC3770"/>
    <w:rsid w:val="00BC4A6A"/>
    <w:rsid w:val="00BC6227"/>
    <w:rsid w:val="00BC6260"/>
    <w:rsid w:val="00BC794A"/>
    <w:rsid w:val="00BD1710"/>
    <w:rsid w:val="00BD18CA"/>
    <w:rsid w:val="00BD41E5"/>
    <w:rsid w:val="00BD5825"/>
    <w:rsid w:val="00BD5AD2"/>
    <w:rsid w:val="00BD5E6C"/>
    <w:rsid w:val="00BD5EBC"/>
    <w:rsid w:val="00BD6A72"/>
    <w:rsid w:val="00BD7335"/>
    <w:rsid w:val="00BE139C"/>
    <w:rsid w:val="00BE326F"/>
    <w:rsid w:val="00BE4102"/>
    <w:rsid w:val="00BE6863"/>
    <w:rsid w:val="00BF0AD4"/>
    <w:rsid w:val="00BF3CE5"/>
    <w:rsid w:val="00BF4471"/>
    <w:rsid w:val="00BF5105"/>
    <w:rsid w:val="00BF6271"/>
    <w:rsid w:val="00BF7D6D"/>
    <w:rsid w:val="00C0008E"/>
    <w:rsid w:val="00C00EB2"/>
    <w:rsid w:val="00C02D8B"/>
    <w:rsid w:val="00C06A58"/>
    <w:rsid w:val="00C06CD5"/>
    <w:rsid w:val="00C10C23"/>
    <w:rsid w:val="00C12A51"/>
    <w:rsid w:val="00C150D5"/>
    <w:rsid w:val="00C169BD"/>
    <w:rsid w:val="00C1722B"/>
    <w:rsid w:val="00C22B1F"/>
    <w:rsid w:val="00C22F03"/>
    <w:rsid w:val="00C2358C"/>
    <w:rsid w:val="00C2430B"/>
    <w:rsid w:val="00C258B0"/>
    <w:rsid w:val="00C277AB"/>
    <w:rsid w:val="00C32235"/>
    <w:rsid w:val="00C3302A"/>
    <w:rsid w:val="00C34210"/>
    <w:rsid w:val="00C35E6E"/>
    <w:rsid w:val="00C360D7"/>
    <w:rsid w:val="00C37D5F"/>
    <w:rsid w:val="00C37D9C"/>
    <w:rsid w:val="00C41148"/>
    <w:rsid w:val="00C42EB6"/>
    <w:rsid w:val="00C4342F"/>
    <w:rsid w:val="00C437EC"/>
    <w:rsid w:val="00C47820"/>
    <w:rsid w:val="00C50347"/>
    <w:rsid w:val="00C5170E"/>
    <w:rsid w:val="00C54393"/>
    <w:rsid w:val="00C5542F"/>
    <w:rsid w:val="00C56F9D"/>
    <w:rsid w:val="00C57469"/>
    <w:rsid w:val="00C57C45"/>
    <w:rsid w:val="00C6162A"/>
    <w:rsid w:val="00C6185C"/>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2D75"/>
    <w:rsid w:val="00C930F7"/>
    <w:rsid w:val="00C93446"/>
    <w:rsid w:val="00C93EA9"/>
    <w:rsid w:val="00C9488E"/>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6D"/>
    <w:rsid w:val="00CE016C"/>
    <w:rsid w:val="00CE1594"/>
    <w:rsid w:val="00CE1E44"/>
    <w:rsid w:val="00CE273F"/>
    <w:rsid w:val="00CE3B12"/>
    <w:rsid w:val="00CE4473"/>
    <w:rsid w:val="00CE45BF"/>
    <w:rsid w:val="00CE5429"/>
    <w:rsid w:val="00CE5DDB"/>
    <w:rsid w:val="00CE796A"/>
    <w:rsid w:val="00CF0047"/>
    <w:rsid w:val="00CF0502"/>
    <w:rsid w:val="00CF081B"/>
    <w:rsid w:val="00CF36F8"/>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1008"/>
    <w:rsid w:val="00D21C43"/>
    <w:rsid w:val="00D22AAD"/>
    <w:rsid w:val="00D22CAF"/>
    <w:rsid w:val="00D23618"/>
    <w:rsid w:val="00D23FC5"/>
    <w:rsid w:val="00D250FF"/>
    <w:rsid w:val="00D252DA"/>
    <w:rsid w:val="00D2567B"/>
    <w:rsid w:val="00D273C7"/>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3AF4"/>
    <w:rsid w:val="00D5440F"/>
    <w:rsid w:val="00D55458"/>
    <w:rsid w:val="00D56931"/>
    <w:rsid w:val="00D56944"/>
    <w:rsid w:val="00D569A8"/>
    <w:rsid w:val="00D57A1F"/>
    <w:rsid w:val="00D57B00"/>
    <w:rsid w:val="00D61A0E"/>
    <w:rsid w:val="00D61E64"/>
    <w:rsid w:val="00D63F0C"/>
    <w:rsid w:val="00D6488C"/>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2719"/>
    <w:rsid w:val="00D932EE"/>
    <w:rsid w:val="00D9367B"/>
    <w:rsid w:val="00D952C5"/>
    <w:rsid w:val="00D9712D"/>
    <w:rsid w:val="00D971D1"/>
    <w:rsid w:val="00D97582"/>
    <w:rsid w:val="00D97819"/>
    <w:rsid w:val="00D97AA4"/>
    <w:rsid w:val="00D97F70"/>
    <w:rsid w:val="00DA013A"/>
    <w:rsid w:val="00DA0A3B"/>
    <w:rsid w:val="00DA14ED"/>
    <w:rsid w:val="00DA38E2"/>
    <w:rsid w:val="00DA45D8"/>
    <w:rsid w:val="00DB1C76"/>
    <w:rsid w:val="00DB4993"/>
    <w:rsid w:val="00DB4FEE"/>
    <w:rsid w:val="00DB5C41"/>
    <w:rsid w:val="00DB6378"/>
    <w:rsid w:val="00DB786C"/>
    <w:rsid w:val="00DC1ED5"/>
    <w:rsid w:val="00DC2188"/>
    <w:rsid w:val="00DC6E94"/>
    <w:rsid w:val="00DC7AFD"/>
    <w:rsid w:val="00DD04C3"/>
    <w:rsid w:val="00DD0B8A"/>
    <w:rsid w:val="00DD2BBD"/>
    <w:rsid w:val="00DD2E69"/>
    <w:rsid w:val="00DD549D"/>
    <w:rsid w:val="00DD6553"/>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5F35"/>
    <w:rsid w:val="00DF7614"/>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87A"/>
    <w:rsid w:val="00E24E3D"/>
    <w:rsid w:val="00E265E0"/>
    <w:rsid w:val="00E27CB4"/>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5078E"/>
    <w:rsid w:val="00E508C0"/>
    <w:rsid w:val="00E51077"/>
    <w:rsid w:val="00E53350"/>
    <w:rsid w:val="00E56A27"/>
    <w:rsid w:val="00E6096C"/>
    <w:rsid w:val="00E610B1"/>
    <w:rsid w:val="00E61C33"/>
    <w:rsid w:val="00E62C16"/>
    <w:rsid w:val="00E64870"/>
    <w:rsid w:val="00E65188"/>
    <w:rsid w:val="00E6529C"/>
    <w:rsid w:val="00E668A3"/>
    <w:rsid w:val="00E66D51"/>
    <w:rsid w:val="00E703D9"/>
    <w:rsid w:val="00E70848"/>
    <w:rsid w:val="00E729E7"/>
    <w:rsid w:val="00E75532"/>
    <w:rsid w:val="00E75B55"/>
    <w:rsid w:val="00E77423"/>
    <w:rsid w:val="00E801B1"/>
    <w:rsid w:val="00E81AB7"/>
    <w:rsid w:val="00E8460C"/>
    <w:rsid w:val="00E847B2"/>
    <w:rsid w:val="00E90376"/>
    <w:rsid w:val="00E90D60"/>
    <w:rsid w:val="00E90DD7"/>
    <w:rsid w:val="00E921D2"/>
    <w:rsid w:val="00E93343"/>
    <w:rsid w:val="00E93967"/>
    <w:rsid w:val="00E95C6B"/>
    <w:rsid w:val="00E95FF5"/>
    <w:rsid w:val="00EA07E7"/>
    <w:rsid w:val="00EA151E"/>
    <w:rsid w:val="00EA36B0"/>
    <w:rsid w:val="00EA5990"/>
    <w:rsid w:val="00EA7BDB"/>
    <w:rsid w:val="00EB6CFC"/>
    <w:rsid w:val="00EC160A"/>
    <w:rsid w:val="00EC3236"/>
    <w:rsid w:val="00EC3EC0"/>
    <w:rsid w:val="00EC68D4"/>
    <w:rsid w:val="00ED0EB0"/>
    <w:rsid w:val="00ED65E0"/>
    <w:rsid w:val="00ED6928"/>
    <w:rsid w:val="00ED796A"/>
    <w:rsid w:val="00EE1973"/>
    <w:rsid w:val="00EE2766"/>
    <w:rsid w:val="00EE6FD4"/>
    <w:rsid w:val="00EE7FC1"/>
    <w:rsid w:val="00EF09D5"/>
    <w:rsid w:val="00EF12D3"/>
    <w:rsid w:val="00EF1C43"/>
    <w:rsid w:val="00EF30AD"/>
    <w:rsid w:val="00EF3874"/>
    <w:rsid w:val="00EF3C14"/>
    <w:rsid w:val="00EF430F"/>
    <w:rsid w:val="00EF4390"/>
    <w:rsid w:val="00EF56F0"/>
    <w:rsid w:val="00EF7A50"/>
    <w:rsid w:val="00F000FA"/>
    <w:rsid w:val="00F021C6"/>
    <w:rsid w:val="00F026AC"/>
    <w:rsid w:val="00F02AC9"/>
    <w:rsid w:val="00F02D09"/>
    <w:rsid w:val="00F037C1"/>
    <w:rsid w:val="00F03C15"/>
    <w:rsid w:val="00F047B1"/>
    <w:rsid w:val="00F04941"/>
    <w:rsid w:val="00F04A9D"/>
    <w:rsid w:val="00F0788D"/>
    <w:rsid w:val="00F11904"/>
    <w:rsid w:val="00F11F11"/>
    <w:rsid w:val="00F16563"/>
    <w:rsid w:val="00F16A9D"/>
    <w:rsid w:val="00F2083B"/>
    <w:rsid w:val="00F20F99"/>
    <w:rsid w:val="00F228A1"/>
    <w:rsid w:val="00F23EAC"/>
    <w:rsid w:val="00F2644D"/>
    <w:rsid w:val="00F2679E"/>
    <w:rsid w:val="00F27373"/>
    <w:rsid w:val="00F3068B"/>
    <w:rsid w:val="00F308B8"/>
    <w:rsid w:val="00F319D3"/>
    <w:rsid w:val="00F32457"/>
    <w:rsid w:val="00F3370C"/>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228D"/>
    <w:rsid w:val="00F72C4A"/>
    <w:rsid w:val="00F7410C"/>
    <w:rsid w:val="00F7448F"/>
    <w:rsid w:val="00F77DCA"/>
    <w:rsid w:val="00F809EB"/>
    <w:rsid w:val="00F81CC7"/>
    <w:rsid w:val="00F82BDB"/>
    <w:rsid w:val="00F82F0B"/>
    <w:rsid w:val="00F83796"/>
    <w:rsid w:val="00F84119"/>
    <w:rsid w:val="00F8412B"/>
    <w:rsid w:val="00F85049"/>
    <w:rsid w:val="00F85A22"/>
    <w:rsid w:val="00F94947"/>
    <w:rsid w:val="00FA1839"/>
    <w:rsid w:val="00FA385A"/>
    <w:rsid w:val="00FA49A2"/>
    <w:rsid w:val="00FA53B4"/>
    <w:rsid w:val="00FA6066"/>
    <w:rsid w:val="00FA6824"/>
    <w:rsid w:val="00FB1EEA"/>
    <w:rsid w:val="00FB3672"/>
    <w:rsid w:val="00FB4052"/>
    <w:rsid w:val="00FB415B"/>
    <w:rsid w:val="00FB57F8"/>
    <w:rsid w:val="00FB79C7"/>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E0C54"/>
    <w:rsid w:val="00FE1D2D"/>
    <w:rsid w:val="00FE48A0"/>
    <w:rsid w:val="00FE4FAA"/>
    <w:rsid w:val="00FE5D60"/>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igitalcommons.library.umaine.edu/etd/221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orcid.org/0000-0001-7048-4387"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mtDesertIsland_Pinusrigida" TargetMode="External"/><Relationship Id="rId5" Type="http://schemas.openxmlformats.org/officeDocument/2006/relationships/footnotes" Target="footnotes.xml"/><Relationship Id="rId15" Type="http://schemas.openxmlformats.org/officeDocument/2006/relationships/hyperlink" Target="https://www.amazon.com/stream"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ura.antioch.edu/et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7045</Words>
  <Characters>40162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2</cp:revision>
  <cp:lastPrinted>2021-04-21T20:03:00Z</cp:lastPrinted>
  <dcterms:created xsi:type="dcterms:W3CDTF">2021-04-27T19:58:00Z</dcterms:created>
  <dcterms:modified xsi:type="dcterms:W3CDTF">2021-04-27T19:58:00Z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