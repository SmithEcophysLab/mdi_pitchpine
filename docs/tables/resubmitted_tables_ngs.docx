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1395"/>
        <w:gridCol w:w="1595"/>
        <w:gridCol w:w="1594"/>
        <w:gridCol w:w="1734"/>
        <w:gridCol w:w="1454"/>
        <w:gridCol w:w="1594"/>
        <w:gridCol w:w="1597"/>
      </w:tblGrid>
      <w:tr w:rsidR="001427DB" w:rsidRPr="001427DB" w14:paraId="7CD09A49" w14:textId="77777777" w:rsidTr="00357F62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2A9FFD96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  <w:r w:rsidR="00357F6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33059FA3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  <w:r w:rsidR="00C962DD" w:rsidRPr="00C962D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962DD" w:rsidRPr="00C962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(°)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52C29" w:rsidRPr="000F56B8" w14:paraId="59EDA158" w14:textId="77777777" w:rsidTr="004F6C28">
        <w:tc>
          <w:tcPr>
            <w:tcW w:w="770" w:type="pct"/>
            <w:tcBorders>
              <w:top w:val="single" w:sz="4" w:space="0" w:color="auto"/>
            </w:tcBorders>
            <w:vAlign w:val="bottom"/>
          </w:tcPr>
          <w:p w14:paraId="6E884AFA" w14:textId="4D4F910D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7310A48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Cliff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68FA25F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1D82E6A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69" w:type="pct"/>
            <w:tcBorders>
              <w:top w:val="single" w:sz="4" w:space="0" w:color="auto"/>
            </w:tcBorders>
            <w:vAlign w:val="bottom"/>
          </w:tcPr>
          <w:p w14:paraId="288D9109" w14:textId="5905EC10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561" w:type="pct"/>
            <w:tcBorders>
              <w:top w:val="single" w:sz="4" w:space="0" w:color="auto"/>
            </w:tcBorders>
            <w:vAlign w:val="bottom"/>
          </w:tcPr>
          <w:p w14:paraId="5A01CA61" w14:textId="1016775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693AD9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bottom"/>
          </w:tcPr>
          <w:p w14:paraId="38E23A91" w14:textId="514188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594CEEB5" w14:textId="77777777" w:rsidTr="004F6C28">
        <w:tc>
          <w:tcPr>
            <w:tcW w:w="770" w:type="pct"/>
            <w:vAlign w:val="bottom"/>
          </w:tcPr>
          <w:p w14:paraId="170D9717" w14:textId="4B0391CA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vAlign w:val="bottom"/>
          </w:tcPr>
          <w:p w14:paraId="7F6A03E6" w14:textId="54C3B19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212497C0" w14:textId="5A9AC031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vAlign w:val="bottom"/>
          </w:tcPr>
          <w:p w14:paraId="13DE6AB5" w14:textId="17C7C6C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69" w:type="pct"/>
            <w:vAlign w:val="bottom"/>
          </w:tcPr>
          <w:p w14:paraId="56B05FF1" w14:textId="4E4C17AC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561" w:type="pct"/>
            <w:vAlign w:val="bottom"/>
          </w:tcPr>
          <w:p w14:paraId="475D979D" w14:textId="06E78AC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vAlign w:val="bottom"/>
          </w:tcPr>
          <w:p w14:paraId="6C8E2D8F" w14:textId="469C17D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vAlign w:val="bottom"/>
          </w:tcPr>
          <w:p w14:paraId="2576CAC0" w14:textId="79DA2B14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</w:p>
        </w:tc>
      </w:tr>
      <w:tr w:rsidR="00152C29" w:rsidRPr="000F56B8" w14:paraId="6A22B888" w14:textId="77777777" w:rsidTr="004F6C28">
        <w:tc>
          <w:tcPr>
            <w:tcW w:w="770" w:type="pct"/>
            <w:vAlign w:val="bottom"/>
          </w:tcPr>
          <w:p w14:paraId="40BE0E1C" w14:textId="47004349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2F1FB81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3CF998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40E3E80F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69" w:type="pct"/>
            <w:vAlign w:val="bottom"/>
          </w:tcPr>
          <w:p w14:paraId="7A80D928" w14:textId="7B7A5A6E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561" w:type="pct"/>
            <w:vAlign w:val="bottom"/>
          </w:tcPr>
          <w:p w14:paraId="3C17D9BA" w14:textId="4143FA7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16C1D4E7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  <w:vAlign w:val="bottom"/>
          </w:tcPr>
          <w:p w14:paraId="37238E9C" w14:textId="27365C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</w:tr>
      <w:tr w:rsidR="00152C29" w:rsidRPr="000F56B8" w14:paraId="01B8AE6E" w14:textId="77777777" w:rsidTr="004F6C28">
        <w:tc>
          <w:tcPr>
            <w:tcW w:w="770" w:type="pct"/>
            <w:tcBorders>
              <w:bottom w:val="single" w:sz="4" w:space="0" w:color="auto"/>
            </w:tcBorders>
            <w:vAlign w:val="bottom"/>
          </w:tcPr>
          <w:p w14:paraId="69BBD755" w14:textId="2311226E" w:rsidR="00152C29" w:rsidRPr="00152C29" w:rsidRDefault="00152C29" w:rsidP="00152C29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3EAC0623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4D7361E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5F33029A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69" w:type="pct"/>
            <w:tcBorders>
              <w:bottom w:val="single" w:sz="4" w:space="0" w:color="auto"/>
            </w:tcBorders>
            <w:vAlign w:val="bottom"/>
          </w:tcPr>
          <w:p w14:paraId="2A5D46DA" w14:textId="350BB7BD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bottom"/>
          </w:tcPr>
          <w:p w14:paraId="5773D3DD" w14:textId="6BA2A2E5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6E848E26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bottom"/>
          </w:tcPr>
          <w:p w14:paraId="6896F16C" w14:textId="4BD42A68" w:rsidR="00152C29" w:rsidRPr="00152C29" w:rsidRDefault="00152C29" w:rsidP="00152C2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52C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3370"/>
        <w:gridCol w:w="3370"/>
        <w:gridCol w:w="3370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654070A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Gorham </w:t>
            </w:r>
            <w:r w:rsidR="00B30A85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</w:t>
            </w: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0.519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088B221C" w:rsidR="00FE499E" w:rsidRDefault="00FE499E">
      <w:pPr>
        <w:rPr>
          <w:iCs/>
          <w:sz w:val="20"/>
          <w:szCs w:val="20"/>
        </w:rPr>
      </w:pPr>
    </w:p>
    <w:p w14:paraId="5CA84C3C" w14:textId="77777777" w:rsidR="007A5FCE" w:rsidRDefault="007A5FCE">
      <w:pPr>
        <w:rPr>
          <w:iCs/>
          <w:sz w:val="20"/>
          <w:szCs w:val="20"/>
        </w:rPr>
      </w:pPr>
    </w:p>
    <w:p w14:paraId="383FA10C" w14:textId="0E596299" w:rsidR="007A5FCE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soil </w:t>
      </w:r>
      <w:del w:id="0" w:author="Nick Smith" w:date="2021-06-30T17:25:00Z">
        <w:r w:rsidRPr="000F56B8" w:rsidDel="004132BD">
          <w:rPr>
            <w:sz w:val="20"/>
            <w:szCs w:val="20"/>
          </w:rPr>
          <w:delText xml:space="preserve">organic nutrients: </w:delText>
        </w:r>
      </w:del>
      <w:r w:rsidRPr="000F56B8">
        <w:rPr>
          <w:sz w:val="20"/>
          <w:szCs w:val="20"/>
        </w:rPr>
        <w:t>carbon (C), nitrogen (N), and C/N</w:t>
      </w:r>
      <w:r>
        <w:rPr>
          <w:sz w:val="20"/>
          <w:szCs w:val="20"/>
        </w:rPr>
        <w:t xml:space="preserve">, and </w:t>
      </w:r>
      <w:r w:rsidRPr="000F56B8">
        <w:rPr>
          <w:sz w:val="20"/>
          <w:szCs w:val="20"/>
        </w:rPr>
        <w:t>soil water retention (SWR</w:t>
      </w:r>
      <w:proofErr w:type="gramStart"/>
      <w:r w:rsidRPr="000F56B8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Pr="000F56B8">
        <w:rPr>
          <w:sz w:val="20"/>
          <w:szCs w:val="20"/>
        </w:rPr>
        <w:t>*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616"/>
        <w:gridCol w:w="1116"/>
        <w:gridCol w:w="1116"/>
        <w:gridCol w:w="616"/>
        <w:gridCol w:w="1116"/>
        <w:gridCol w:w="1116"/>
        <w:gridCol w:w="616"/>
        <w:gridCol w:w="1116"/>
        <w:gridCol w:w="1116"/>
        <w:gridCol w:w="616"/>
        <w:gridCol w:w="1316"/>
        <w:gridCol w:w="1116"/>
      </w:tblGrid>
      <w:tr w:rsidR="0055220B" w:rsidRPr="00FD729E" w14:paraId="0446D0C3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7C12170F" w14:textId="77777777" w:rsidR="0055220B" w:rsidRPr="00FD729E" w:rsidRDefault="0055220B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602C0" w14:textId="036F6020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00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F3A861" w14:textId="33662EA7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DE600B" w14:textId="01E0A5C0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Soil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96790" w14:textId="1CA8D51E" w:rsidR="0055220B" w:rsidRPr="00FD729E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D72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</w:tr>
      <w:tr w:rsidR="0055220B" w:rsidRPr="0055220B" w14:paraId="5877D732" w14:textId="77777777" w:rsidTr="0055220B"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</w:tcPr>
          <w:p w14:paraId="2BC38D53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183BF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DAA7" w14:textId="0615F7C9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C0F36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AAF1DF0" w14:textId="234529B4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05C97" w14:textId="100BAF86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CDBC2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07E838BB" w14:textId="1D9CE8B8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75F39" w14:textId="38065CD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CB498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31" w:type="pct"/>
            <w:tcBorders>
              <w:top w:val="single" w:sz="4" w:space="0" w:color="auto"/>
              <w:bottom w:val="single" w:sz="4" w:space="0" w:color="auto"/>
            </w:tcBorders>
          </w:tcPr>
          <w:p w14:paraId="56D6D343" w14:textId="12CF6AEC" w:rsidR="0055220B" w:rsidRPr="0055220B" w:rsidRDefault="0055220B" w:rsidP="004F6C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90F7A" w14:textId="29AE50A4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l-GR"/>
              </w:rPr>
            </w:pPr>
            <w:r w:rsidRPr="005522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3704C" w14:textId="77777777" w:rsidR="0055220B" w:rsidRPr="0055220B" w:rsidRDefault="0055220B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4F6C28" w:rsidRPr="00DB59B8" w14:paraId="62D2F6AF" w14:textId="77777777" w:rsidTr="0055220B">
        <w:tc>
          <w:tcPr>
            <w:tcW w:w="838" w:type="pct"/>
            <w:tcBorders>
              <w:top w:val="single" w:sz="4" w:space="0" w:color="auto"/>
            </w:tcBorders>
            <w:vAlign w:val="center"/>
          </w:tcPr>
          <w:p w14:paraId="08876CDD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4E6809A4" w14:textId="67A41564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1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2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8" w:type="pct"/>
            <w:tcBorders>
              <w:top w:val="single" w:sz="4" w:space="0" w:color="auto"/>
            </w:tcBorders>
            <w:vAlign w:val="bottom"/>
          </w:tcPr>
          <w:p w14:paraId="0846AAA1" w14:textId="449CDA8B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4.675</w:t>
              </w:r>
            </w:ins>
            <w:del w:id="6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6.942</w:delText>
              </w:r>
            </w:del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1A0C91FF" w14:textId="47883D52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7" w:author="Nick Smith" w:date="2021-07-01T16:04:00Z">
              <w:r w:rsidRPr="004F6C28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  <w:rPrChange w:id="8" w:author="Nick Smith" w:date="2021-07-01T16:05:00Z">
                    <w:rPr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0.040</w:t>
              </w:r>
            </w:ins>
            <w:del w:id="9" w:author="Nick Smith" w:date="2021-07-01T16:04:00Z">
              <w:r w:rsidRPr="004F6C28" w:rsidDel="000E3DE6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0.014</w:delText>
              </w:r>
            </w:del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5C8AEFA0" w14:textId="704E7019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10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11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12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7" w:type="pct"/>
            <w:tcBorders>
              <w:top w:val="single" w:sz="4" w:space="0" w:color="auto"/>
            </w:tcBorders>
            <w:vAlign w:val="bottom"/>
          </w:tcPr>
          <w:p w14:paraId="6F499D41" w14:textId="107FCFDB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13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14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0.190</w:t>
              </w:r>
            </w:ins>
            <w:del w:id="15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0.358</w:delText>
              </w:r>
            </w:del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622BA99" w14:textId="7FA70A3D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16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17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0.667</w:t>
              </w:r>
            </w:ins>
            <w:del w:id="18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0.556</w:delText>
              </w:r>
            </w:del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710FD193" w14:textId="3AFBB281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19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20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21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518" w:type="pct"/>
            <w:tcBorders>
              <w:top w:val="single" w:sz="4" w:space="0" w:color="auto"/>
            </w:tcBorders>
            <w:vAlign w:val="bottom"/>
          </w:tcPr>
          <w:p w14:paraId="2D5D86AE" w14:textId="2D47DC78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ins w:id="22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23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3.853</w:t>
              </w:r>
            </w:ins>
            <w:del w:id="24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5.708</w:delText>
              </w:r>
            </w:del>
          </w:p>
        </w:tc>
        <w:tc>
          <w:tcPr>
            <w:tcW w:w="370" w:type="pct"/>
            <w:tcBorders>
              <w:top w:val="single" w:sz="4" w:space="0" w:color="auto"/>
            </w:tcBorders>
            <w:vAlign w:val="bottom"/>
          </w:tcPr>
          <w:p w14:paraId="780487DD" w14:textId="44F51175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ins w:id="25" w:author="Nick Smith" w:date="2021-07-01T16:04:00Z">
              <w:r w:rsidRPr="004F6C28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26" w:author="Nick Smith" w:date="2021-07-01T16:05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0.062</w:t>
              </w:r>
            </w:ins>
            <w:del w:id="27" w:author="Nick Smith" w:date="2021-07-01T16:04:00Z">
              <w:r w:rsidRPr="004F6C28" w:rsidDel="000E3DE6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0.026</w:delText>
              </w:r>
            </w:del>
          </w:p>
        </w:tc>
        <w:tc>
          <w:tcPr>
            <w:tcW w:w="231" w:type="pct"/>
            <w:tcBorders>
              <w:top w:val="single" w:sz="4" w:space="0" w:color="auto"/>
            </w:tcBorders>
            <w:vAlign w:val="bottom"/>
          </w:tcPr>
          <w:p w14:paraId="0CEE9E0D" w14:textId="385F17E0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28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29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0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26" w:type="pct"/>
            <w:tcBorders>
              <w:top w:val="single" w:sz="4" w:space="0" w:color="auto"/>
            </w:tcBorders>
            <w:vAlign w:val="bottom"/>
          </w:tcPr>
          <w:p w14:paraId="60DD3480" w14:textId="7C97F33F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1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2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2.503</w:t>
              </w:r>
            </w:ins>
            <w:del w:id="33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0.756</w:delText>
              </w:r>
            </w:del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2133FF39" w14:textId="1547C0F7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4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5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0.122</w:t>
              </w:r>
            </w:ins>
            <w:del w:id="36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0.390</w:delText>
              </w:r>
            </w:del>
          </w:p>
        </w:tc>
      </w:tr>
      <w:tr w:rsidR="004F6C28" w:rsidRPr="00DB59B8" w14:paraId="29ACD634" w14:textId="77777777" w:rsidTr="0055220B">
        <w:tc>
          <w:tcPr>
            <w:tcW w:w="838" w:type="pct"/>
            <w:vAlign w:val="center"/>
          </w:tcPr>
          <w:p w14:paraId="524E94A1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31" w:type="pct"/>
            <w:vAlign w:val="bottom"/>
          </w:tcPr>
          <w:p w14:paraId="2BA8C466" w14:textId="4D46E833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7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8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9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8" w:type="pct"/>
            <w:vAlign w:val="bottom"/>
          </w:tcPr>
          <w:p w14:paraId="048343B7" w14:textId="19E45972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0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1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2.718</w:t>
              </w:r>
            </w:ins>
            <w:del w:id="42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2.718</w:delText>
              </w:r>
            </w:del>
          </w:p>
        </w:tc>
        <w:tc>
          <w:tcPr>
            <w:tcW w:w="370" w:type="pct"/>
            <w:vAlign w:val="bottom"/>
          </w:tcPr>
          <w:p w14:paraId="3AC981F9" w14:textId="31A9C5C3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ins w:id="43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4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0.111</w:t>
              </w:r>
            </w:ins>
            <w:del w:id="45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0.111</w:delText>
              </w:r>
            </w:del>
          </w:p>
        </w:tc>
        <w:tc>
          <w:tcPr>
            <w:tcW w:w="231" w:type="pct"/>
            <w:vAlign w:val="bottom"/>
          </w:tcPr>
          <w:p w14:paraId="7AF468D5" w14:textId="034350A7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6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7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8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7" w:type="pct"/>
            <w:vAlign w:val="bottom"/>
          </w:tcPr>
          <w:p w14:paraId="5F8BF3AA" w14:textId="023E8B47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9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0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0.260</w:t>
              </w:r>
            </w:ins>
            <w:del w:id="51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0.260</w:delText>
              </w:r>
            </w:del>
          </w:p>
        </w:tc>
        <w:tc>
          <w:tcPr>
            <w:tcW w:w="370" w:type="pct"/>
            <w:vAlign w:val="bottom"/>
          </w:tcPr>
          <w:p w14:paraId="170FA22B" w14:textId="0C671B9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52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3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0.615</w:t>
              </w:r>
            </w:ins>
            <w:del w:id="54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0.615</w:delText>
              </w:r>
            </w:del>
          </w:p>
        </w:tc>
        <w:tc>
          <w:tcPr>
            <w:tcW w:w="231" w:type="pct"/>
            <w:vAlign w:val="bottom"/>
          </w:tcPr>
          <w:p w14:paraId="0B0A36C9" w14:textId="131F5A9A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55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6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57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518" w:type="pct"/>
            <w:vAlign w:val="bottom"/>
          </w:tcPr>
          <w:p w14:paraId="4DCD0431" w14:textId="18341933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58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9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1.493</w:t>
              </w:r>
            </w:ins>
            <w:del w:id="60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1.493</w:delText>
              </w:r>
            </w:del>
          </w:p>
        </w:tc>
        <w:tc>
          <w:tcPr>
            <w:tcW w:w="370" w:type="pct"/>
            <w:vAlign w:val="bottom"/>
          </w:tcPr>
          <w:p w14:paraId="4D26AAF6" w14:textId="15AC87BA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61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62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0.235</w:t>
              </w:r>
            </w:ins>
            <w:del w:id="63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0.235</w:delText>
              </w:r>
            </w:del>
          </w:p>
        </w:tc>
        <w:tc>
          <w:tcPr>
            <w:tcW w:w="231" w:type="pct"/>
            <w:vAlign w:val="bottom"/>
          </w:tcPr>
          <w:p w14:paraId="511BE5EA" w14:textId="1D34B339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64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65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66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26" w:type="pct"/>
            <w:vAlign w:val="bottom"/>
          </w:tcPr>
          <w:p w14:paraId="5F796D11" w14:textId="7CA96C3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67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68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12.400</w:t>
              </w:r>
            </w:ins>
            <w:del w:id="69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12.400</w:delText>
              </w:r>
            </w:del>
          </w:p>
        </w:tc>
        <w:tc>
          <w:tcPr>
            <w:tcW w:w="369" w:type="pct"/>
            <w:vAlign w:val="bottom"/>
          </w:tcPr>
          <w:p w14:paraId="505A0CE0" w14:textId="7E881006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70" w:author="Nick Smith" w:date="2021-07-01T16:04:00Z">
              <w:r w:rsidRPr="004F6C28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  <w:rPrChange w:id="71" w:author="Nick Smith" w:date="2021-07-01T16:05:00Z">
                    <w:rPr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0.001</w:t>
              </w:r>
            </w:ins>
            <w:del w:id="72" w:author="Nick Smith" w:date="2021-07-01T16:04:00Z">
              <w:r w:rsidRPr="004F6C28" w:rsidDel="000E3DE6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0.001</w:delText>
              </w:r>
            </w:del>
          </w:p>
        </w:tc>
      </w:tr>
      <w:tr w:rsidR="004F6C28" w:rsidRPr="00DB59B8" w14:paraId="7517D130" w14:textId="77777777" w:rsidTr="0055220B">
        <w:tc>
          <w:tcPr>
            <w:tcW w:w="838" w:type="pct"/>
            <w:vAlign w:val="center"/>
          </w:tcPr>
          <w:p w14:paraId="66A240C9" w14:textId="77777777" w:rsidR="004F6C28" w:rsidRPr="00DB59B8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31" w:type="pct"/>
            <w:vAlign w:val="bottom"/>
          </w:tcPr>
          <w:p w14:paraId="799C4C30" w14:textId="3A4A1249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73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74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75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8" w:type="pct"/>
            <w:vAlign w:val="bottom"/>
          </w:tcPr>
          <w:p w14:paraId="7C23C039" w14:textId="5AE84DB5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76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77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0.404</w:t>
              </w:r>
            </w:ins>
            <w:del w:id="78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0.404</w:delText>
              </w:r>
            </w:del>
          </w:p>
        </w:tc>
        <w:tc>
          <w:tcPr>
            <w:tcW w:w="370" w:type="pct"/>
            <w:vAlign w:val="bottom"/>
          </w:tcPr>
          <w:p w14:paraId="02925567" w14:textId="3C975A7C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79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80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0.530</w:t>
              </w:r>
            </w:ins>
            <w:del w:id="81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0.530</w:delText>
              </w:r>
            </w:del>
          </w:p>
        </w:tc>
        <w:tc>
          <w:tcPr>
            <w:tcW w:w="231" w:type="pct"/>
            <w:vAlign w:val="bottom"/>
          </w:tcPr>
          <w:p w14:paraId="35244DFC" w14:textId="163E15C0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82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83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84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07" w:type="pct"/>
            <w:vAlign w:val="bottom"/>
          </w:tcPr>
          <w:p w14:paraId="42E30C49" w14:textId="1C3028A5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85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86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1.153</w:t>
              </w:r>
            </w:ins>
            <w:del w:id="87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1.153</w:delText>
              </w:r>
            </w:del>
          </w:p>
        </w:tc>
        <w:tc>
          <w:tcPr>
            <w:tcW w:w="370" w:type="pct"/>
            <w:vAlign w:val="bottom"/>
          </w:tcPr>
          <w:p w14:paraId="1B5B2B62" w14:textId="0F48E3E1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88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89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0.295</w:t>
              </w:r>
            </w:ins>
            <w:del w:id="90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0.295</w:delText>
              </w:r>
            </w:del>
          </w:p>
        </w:tc>
        <w:tc>
          <w:tcPr>
            <w:tcW w:w="231" w:type="pct"/>
            <w:vAlign w:val="bottom"/>
          </w:tcPr>
          <w:p w14:paraId="525539F9" w14:textId="0D8DD3AC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91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92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93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518" w:type="pct"/>
            <w:vAlign w:val="bottom"/>
          </w:tcPr>
          <w:p w14:paraId="139C176F" w14:textId="72B0E124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ins w:id="94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95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2.771</w:t>
              </w:r>
            </w:ins>
            <w:del w:id="96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2.771</w:delText>
              </w:r>
            </w:del>
          </w:p>
        </w:tc>
        <w:tc>
          <w:tcPr>
            <w:tcW w:w="370" w:type="pct"/>
            <w:vAlign w:val="bottom"/>
          </w:tcPr>
          <w:p w14:paraId="663BC614" w14:textId="2DEA3418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ins w:id="97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98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0.110</w:t>
              </w:r>
            </w:ins>
            <w:del w:id="99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0.110</w:delText>
              </w:r>
            </w:del>
          </w:p>
        </w:tc>
        <w:tc>
          <w:tcPr>
            <w:tcW w:w="231" w:type="pct"/>
            <w:vAlign w:val="bottom"/>
          </w:tcPr>
          <w:p w14:paraId="390A13DC" w14:textId="2062F3BD" w:rsidR="004F6C28" w:rsidRPr="003D4A65" w:rsidRDefault="004F6C28" w:rsidP="004F6C2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100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101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102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26" w:type="pct"/>
            <w:vAlign w:val="bottom"/>
          </w:tcPr>
          <w:p w14:paraId="1E2AD56B" w14:textId="5A0311B8" w:rsidR="004F6C28" w:rsidRPr="003D4A65" w:rsidRDefault="004F6C28" w:rsidP="004F6C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103" w:author="Nick Smith" w:date="2021-07-01T16:04:00Z">
              <w:r w:rsidRPr="004F6C28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104" w:author="Nick Smith" w:date="2021-07-01T16:05:00Z">
                    <w:rPr>
                      <w:color w:val="000000"/>
                      <w:sz w:val="20"/>
                      <w:szCs w:val="20"/>
                    </w:rPr>
                  </w:rPrChange>
                </w:rPr>
                <w:t>12.981</w:t>
              </w:r>
            </w:ins>
            <w:del w:id="105" w:author="Nick Smith" w:date="2021-07-01T16:04:00Z">
              <w:r w:rsidRPr="004F6C28" w:rsidDel="000E3DE6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12.981</w:delText>
              </w:r>
            </w:del>
          </w:p>
        </w:tc>
        <w:tc>
          <w:tcPr>
            <w:tcW w:w="369" w:type="pct"/>
            <w:vAlign w:val="bottom"/>
          </w:tcPr>
          <w:p w14:paraId="6C4A2FC7" w14:textId="19B96A65" w:rsidR="004F6C28" w:rsidRPr="003D4A65" w:rsidRDefault="004F6C28" w:rsidP="004F6C2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106" w:author="Nick Smith" w:date="2021-07-01T16:04:00Z">
              <w:r w:rsidRPr="004F6C28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  <w:rPrChange w:id="107" w:author="Nick Smith" w:date="2021-07-01T16:05:00Z">
                    <w:rPr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0.001</w:t>
              </w:r>
            </w:ins>
            <w:del w:id="108" w:author="Nick Smith" w:date="2021-07-01T16:04:00Z">
              <w:r w:rsidRPr="004F6C28" w:rsidDel="000E3DE6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0.001</w:delText>
              </w:r>
            </w:del>
          </w:p>
        </w:tc>
      </w:tr>
      <w:tr w:rsidR="004F6C28" w:rsidRPr="0055220B" w14:paraId="4DA78E6B" w14:textId="77777777" w:rsidTr="0055220B">
        <w:tc>
          <w:tcPr>
            <w:tcW w:w="838" w:type="pct"/>
            <w:tcBorders>
              <w:bottom w:val="single" w:sz="4" w:space="0" w:color="auto"/>
            </w:tcBorders>
            <w:vAlign w:val="center"/>
          </w:tcPr>
          <w:p w14:paraId="05B095D0" w14:textId="4BCDE73F" w:rsidR="004F6C28" w:rsidRPr="0055220B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52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626FF579" w14:textId="40D5E649" w:rsidR="004F6C28" w:rsidRPr="003D4A65" w:rsidRDefault="004F6C28" w:rsidP="004F6C2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109" w:author="Nick Smith" w:date="2021-07-01T16:04:00Z">
              <w:r w:rsidRPr="004F6C28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110" w:author="Nick Smith" w:date="2021-07-01T16:05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27</w:t>
              </w:r>
            </w:ins>
            <w:del w:id="111" w:author="Nick Smith" w:date="2021-07-01T16:04:00Z">
              <w:r w:rsidRPr="004F6C28" w:rsidDel="000E3DE6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27</w:delText>
              </w:r>
            </w:del>
          </w:p>
        </w:tc>
        <w:tc>
          <w:tcPr>
            <w:tcW w:w="408" w:type="pct"/>
            <w:tcBorders>
              <w:bottom w:val="single" w:sz="4" w:space="0" w:color="auto"/>
            </w:tcBorders>
            <w:vAlign w:val="bottom"/>
          </w:tcPr>
          <w:p w14:paraId="7C290389" w14:textId="37657A3F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12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4C79A424" w14:textId="6B08D56A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13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19ADF34" w14:textId="682CCB13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114" w:author="Nick Smith" w:date="2021-07-01T16:04:00Z">
              <w:r w:rsidRPr="004F6C28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115" w:author="Nick Smith" w:date="2021-07-01T16:05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22</w:t>
              </w:r>
            </w:ins>
            <w:del w:id="116" w:author="Nick Smith" w:date="2021-07-01T16:04:00Z">
              <w:r w:rsidRPr="004F6C28" w:rsidDel="000E3DE6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22</w:delText>
              </w:r>
            </w:del>
          </w:p>
        </w:tc>
        <w:tc>
          <w:tcPr>
            <w:tcW w:w="407" w:type="pct"/>
            <w:tcBorders>
              <w:bottom w:val="single" w:sz="4" w:space="0" w:color="auto"/>
            </w:tcBorders>
            <w:vAlign w:val="bottom"/>
          </w:tcPr>
          <w:p w14:paraId="5D71BDD5" w14:textId="2ED19634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17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6F8C7C9A" w14:textId="68B22419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18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7B95132F" w14:textId="183641F9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119" w:author="Nick Smith" w:date="2021-07-01T16:04:00Z">
              <w:r w:rsidRPr="004F6C28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120" w:author="Nick Smith" w:date="2021-07-01T16:05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22</w:t>
              </w:r>
            </w:ins>
            <w:del w:id="121" w:author="Nick Smith" w:date="2021-07-01T16:04:00Z">
              <w:r w:rsidRPr="004F6C28" w:rsidDel="000E3DE6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22</w:delText>
              </w:r>
            </w:del>
          </w:p>
        </w:tc>
        <w:tc>
          <w:tcPr>
            <w:tcW w:w="518" w:type="pct"/>
            <w:tcBorders>
              <w:bottom w:val="single" w:sz="4" w:space="0" w:color="auto"/>
            </w:tcBorders>
            <w:vAlign w:val="bottom"/>
          </w:tcPr>
          <w:p w14:paraId="210DDA01" w14:textId="7D3C3441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22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370" w:type="pct"/>
            <w:tcBorders>
              <w:bottom w:val="single" w:sz="4" w:space="0" w:color="auto"/>
            </w:tcBorders>
            <w:vAlign w:val="bottom"/>
          </w:tcPr>
          <w:p w14:paraId="2B710971" w14:textId="63C41081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23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vAlign w:val="bottom"/>
          </w:tcPr>
          <w:p w14:paraId="2A840CEB" w14:textId="780D865F" w:rsidR="004F6C28" w:rsidRPr="003D4A65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124" w:author="Nick Smith" w:date="2021-07-01T16:04:00Z">
              <w:r w:rsidRPr="004F6C28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125" w:author="Nick Smith" w:date="2021-07-01T16:05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36</w:t>
              </w:r>
            </w:ins>
            <w:del w:id="126" w:author="Nick Smith" w:date="2021-07-01T16:04:00Z">
              <w:r w:rsidRPr="004F6C28" w:rsidDel="000E3DE6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36</w:delText>
              </w:r>
            </w:del>
          </w:p>
        </w:tc>
        <w:tc>
          <w:tcPr>
            <w:tcW w:w="426" w:type="pct"/>
            <w:tcBorders>
              <w:bottom w:val="single" w:sz="4" w:space="0" w:color="auto"/>
            </w:tcBorders>
            <w:vAlign w:val="bottom"/>
          </w:tcPr>
          <w:p w14:paraId="26F0572F" w14:textId="429523BE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27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6D4D684F" w14:textId="19DEF9E0" w:rsidR="004F6C28" w:rsidRPr="004F6C28" w:rsidRDefault="004F6C28" w:rsidP="004F6C2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rPrChange w:id="128" w:author="Nick Smith" w:date="2021-07-01T16:05:00Z">
                  <w:rPr>
                    <w:rFonts w:ascii="Times New Roman" w:hAnsi="Times New Roman" w:cs="Times New Roman"/>
                    <w:i/>
                    <w:iCs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</w:tbl>
    <w:p w14:paraId="2DC10DDB" w14:textId="044E472D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1D5BD7">
        <w:rPr>
          <w:sz w:val="20"/>
          <w:szCs w:val="20"/>
        </w:rPr>
        <w:t>26</w:t>
      </w:r>
      <w:r>
        <w:rPr>
          <w:sz w:val="20"/>
          <w:szCs w:val="20"/>
        </w:rPr>
        <w:t xml:space="preserve"> for soil </w:t>
      </w:r>
      <w:del w:id="129" w:author="Nick Smith" w:date="2021-06-30T17:26:00Z">
        <w:r w:rsidDel="008E79E8">
          <w:rPr>
            <w:sz w:val="20"/>
            <w:szCs w:val="20"/>
          </w:rPr>
          <w:delText xml:space="preserve">organic </w:delText>
        </w:r>
      </w:del>
      <w:r>
        <w:rPr>
          <w:sz w:val="20"/>
          <w:szCs w:val="20"/>
        </w:rPr>
        <w:t>nutrients and 40 for SWR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623D684B" w14:textId="14786912" w:rsidR="007A5FCE" w:rsidRDefault="007A5FCE" w:rsidP="007A5FCE">
      <w:pPr>
        <w:rPr>
          <w:sz w:val="20"/>
          <w:szCs w:val="20"/>
        </w:rPr>
      </w:pPr>
      <w:bookmarkStart w:id="130" w:name="_GoBack"/>
      <w:bookmarkEnd w:id="130"/>
    </w:p>
    <w:p w14:paraId="6A638FA8" w14:textId="77777777" w:rsidR="007A5FCE" w:rsidRDefault="007A5FCE" w:rsidP="007A5FCE">
      <w:pPr>
        <w:rPr>
          <w:sz w:val="20"/>
          <w:szCs w:val="20"/>
        </w:rPr>
      </w:pPr>
    </w:p>
    <w:p w14:paraId="68D6E800" w14:textId="162838BD" w:rsidR="007A5FCE" w:rsidRPr="000F56B8" w:rsidRDefault="007A5FCE" w:rsidP="007A5FCE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>soil</w:t>
      </w:r>
      <w:r w:rsidRPr="000F56B8">
        <w:rPr>
          <w:sz w:val="20"/>
          <w:szCs w:val="20"/>
        </w:rPr>
        <w:t xml:space="preserve"> </w:t>
      </w:r>
      <w:del w:id="131" w:author="Nick Smith" w:date="2021-06-30T17:25:00Z">
        <w:r w:rsidRPr="000F56B8" w:rsidDel="004132BD">
          <w:rPr>
            <w:sz w:val="20"/>
            <w:szCs w:val="20"/>
          </w:rPr>
          <w:delText xml:space="preserve">inorganic nutrients: </w:delText>
        </w:r>
      </w:del>
      <w:r w:rsidR="003874DC" w:rsidRPr="000F56B8">
        <w:rPr>
          <w:sz w:val="20"/>
          <w:szCs w:val="20"/>
        </w:rPr>
        <w:t>aluminum (Al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3874DC" w:rsidRPr="000F56B8">
        <w:rPr>
          <w:sz w:val="20"/>
          <w:szCs w:val="20"/>
        </w:rPr>
        <w:t>potassium (K</w:t>
      </w:r>
      <w:r w:rsidR="003874DC">
        <w:rPr>
          <w:sz w:val="20"/>
          <w:szCs w:val="20"/>
          <w:vertAlign w:val="superscript"/>
        </w:rPr>
        <w:t>+</w:t>
      </w:r>
      <w:r w:rsidR="003874DC" w:rsidRPr="000F56B8">
        <w:rPr>
          <w:sz w:val="20"/>
          <w:szCs w:val="20"/>
        </w:rPr>
        <w:t>), magnesium (Mg</w:t>
      </w:r>
      <w:r w:rsidR="003874DC">
        <w:rPr>
          <w:sz w:val="20"/>
          <w:szCs w:val="20"/>
          <w:vertAlign w:val="superscript"/>
        </w:rPr>
        <w:t>2+</w:t>
      </w:r>
      <w:r w:rsidR="003874DC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  <w:tblPrChange w:id="132" w:author="Nick Smith" w:date="2021-07-01T16:03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505"/>
        <w:gridCol w:w="4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gridCol w:w="1116"/>
        <w:tblGridChange w:id="133">
          <w:tblGrid>
            <w:gridCol w:w="1257"/>
            <w:gridCol w:w="377"/>
            <w:gridCol w:w="943"/>
            <w:gridCol w:w="943"/>
            <w:gridCol w:w="944"/>
            <w:gridCol w:w="944"/>
            <w:gridCol w:w="944"/>
            <w:gridCol w:w="944"/>
            <w:gridCol w:w="944"/>
            <w:gridCol w:w="944"/>
            <w:gridCol w:w="944"/>
            <w:gridCol w:w="944"/>
            <w:gridCol w:w="944"/>
            <w:gridCol w:w="944"/>
          </w:tblGrid>
        </w:tblGridChange>
      </w:tblGrid>
      <w:tr w:rsidR="00473535" w:rsidRPr="000F56B8" w14:paraId="3382A1E6" w14:textId="77777777" w:rsidTr="003502D4">
        <w:trPr>
          <w:trHeight w:val="320"/>
          <w:trPrChange w:id="134" w:author="Nick Smith" w:date="2021-07-01T16:03:00Z">
            <w:trPr>
              <w:trHeight w:val="320"/>
            </w:trPr>
          </w:trPrChange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5" w:author="Nick Smith" w:date="2021-07-01T16:03:00Z">
              <w:tcPr>
                <w:tcW w:w="75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8F3147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6" w:author="Nick Smith" w:date="2021-07-01T16:03:00Z">
              <w:tcPr>
                <w:tcW w:w="208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622C2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37" w:author="Nick Smith" w:date="2021-07-01T16:03:00Z">
              <w:tcPr>
                <w:tcW w:w="66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835D564" w14:textId="38DF1F81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38" w:author="Nick Smith" w:date="2021-07-01T16:03:00Z">
              <w:tcPr>
                <w:tcW w:w="716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0440F29" w14:textId="5AAD0B3E" w:rsidR="00473535" w:rsidRPr="008919CF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39" w:author="Nick Smith" w:date="2021-07-01T16:03:00Z">
              <w:tcPr>
                <w:tcW w:w="666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4D71E17" w14:textId="67850D8D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0" w:author="Nick Smith" w:date="2021-07-01T16:03:00Z">
              <w:tcPr>
                <w:tcW w:w="666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6F28EBD" w14:textId="51CBD00C" w:rsidR="00473535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1" w:author="Nick Smith" w:date="2021-07-01T16:03:00Z">
              <w:tcPr>
                <w:tcW w:w="666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0666A5" w14:textId="72AECCC5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P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" w:author="Nick Smith" w:date="2021-07-01T16:03:00Z">
              <w:tcPr>
                <w:tcW w:w="659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DD4A92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Zn</w:t>
            </w:r>
          </w:p>
        </w:tc>
      </w:tr>
      <w:tr w:rsidR="00473535" w:rsidRPr="000F56B8" w14:paraId="5DE23101" w14:textId="77777777" w:rsidTr="003502D4">
        <w:trPr>
          <w:trHeight w:val="320"/>
          <w:trPrChange w:id="143" w:author="Nick Smith" w:date="2021-07-01T16:03:00Z">
            <w:trPr>
              <w:trHeight w:val="320"/>
            </w:trPr>
          </w:trPrChange>
        </w:trPr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4" w:author="Nick Smith" w:date="2021-07-01T16:03:00Z">
              <w:tcPr>
                <w:tcW w:w="75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89CCBF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5" w:author="Nick Smith" w:date="2021-07-01T16:03:00Z">
              <w:tcPr>
                <w:tcW w:w="208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808D36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6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E2C2450" w14:textId="2BE8260D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rPrChange w:id="147" w:author="Nick Smith" w:date="2021-07-01T16:01:00Z">
                  <w:rPr>
                    <w:rFonts w:eastAsia="Times New Roman"/>
                    <w:b/>
                    <w:bCs/>
                    <w:color w:val="000000"/>
                    <w:sz w:val="20"/>
                    <w:szCs w:val="20"/>
                    <w:lang w:val="el-GR"/>
                  </w:rPr>
                </w:rPrChange>
              </w:rPr>
            </w:pPr>
            <w:del w:id="148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49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50" w:author="Nick Smith" w:date="2021-07-01T16:03:00Z">
              <w:tcPr>
                <w:tcW w:w="334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E7A00C9" w14:textId="63F67A14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1" w:author="Nick Smith" w:date="2021-07-01T16:03:00Z">
              <w:tcPr>
                <w:tcW w:w="38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B61195" w14:textId="58A43576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del w:id="152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53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54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CD471E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55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1403B431" w14:textId="7EE1411E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rPrChange w:id="156" w:author="Nick Smith" w:date="2021-07-01T16:01:00Z">
                  <w:rPr>
                    <w:rFonts w:eastAsia="Times New Roman"/>
                    <w:b/>
                    <w:bCs/>
                    <w:color w:val="000000"/>
                    <w:sz w:val="20"/>
                    <w:szCs w:val="20"/>
                    <w:lang w:val="el-GR"/>
                  </w:rPr>
                </w:rPrChange>
              </w:rPr>
            </w:pPr>
            <w:del w:id="157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58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59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02B6219" w14:textId="5A565D6D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60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32AEB06" w14:textId="352AE420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rPrChange w:id="161" w:author="Nick Smith" w:date="2021-07-01T16:01:00Z">
                  <w:rPr>
                    <w:rFonts w:eastAsia="Times New Roman"/>
                    <w:b/>
                    <w:bCs/>
                    <w:color w:val="000000"/>
                    <w:sz w:val="20"/>
                    <w:szCs w:val="20"/>
                    <w:lang w:val="el-GR"/>
                  </w:rPr>
                </w:rPrChange>
              </w:rPr>
            </w:pPr>
            <w:del w:id="162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63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64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CE4D131" w14:textId="70060F29" w:rsidR="00473535" w:rsidRPr="00E6026E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5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D2E070B" w14:textId="4B796C1F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del w:id="166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67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8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9D0ECDD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69" w:author="Nick Smith" w:date="2021-07-01T16:03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EFE9B9" w14:textId="211926A9" w:rsidR="00473535" w:rsidRPr="00636554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del w:id="170" w:author="Nick Smith" w:date="2021-07-01T16:01:00Z"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lang w:val="el-GR"/>
                </w:rPr>
                <w:delText>χ</w:delText>
              </w:r>
              <w:r w:rsidRPr="00E6026E" w:rsidDel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  <w:vertAlign w:val="superscript"/>
                </w:rPr>
                <w:delText>2</w:delText>
              </w:r>
            </w:del>
            <w:ins w:id="171" w:author="Nick Smith" w:date="2021-07-01T16:01:00Z">
              <w:r w:rsidR="00636554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F</w:t>
              </w:r>
            </w:ins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72" w:author="Nick Smith" w:date="2021-07-01T16:03:00Z">
              <w:tcPr>
                <w:tcW w:w="326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8E615E0" w14:textId="77777777" w:rsidR="00473535" w:rsidRPr="000F56B8" w:rsidRDefault="00473535" w:rsidP="0047353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3502D4" w:rsidRPr="000F56B8" w14:paraId="35F11265" w14:textId="77777777" w:rsidTr="003502D4">
        <w:trPr>
          <w:trHeight w:val="320"/>
          <w:trPrChange w:id="173" w:author="Nick Smith" w:date="2021-07-01T16:03:00Z">
            <w:trPr>
              <w:trHeight w:val="320"/>
            </w:trPr>
          </w:trPrChange>
        </w:trPr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174" w:author="Nick Smith" w:date="2021-07-01T16:03:00Z">
              <w:tcPr>
                <w:tcW w:w="752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7ECC27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75" w:author="Nick Smith" w:date="2021-07-01T16:03:00Z">
              <w:tcPr>
                <w:tcW w:w="208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6AD760" w14:textId="4D7DE1BF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76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43A44F52" w14:textId="1B295642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177" w:author="Nick Smith" w:date="2021-07-01T16:02:00Z">
              <w:r>
                <w:rPr>
                  <w:color w:val="000000"/>
                  <w:sz w:val="20"/>
                  <w:szCs w:val="20"/>
                </w:rPr>
                <w:t>1.342</w:t>
              </w:r>
            </w:ins>
            <w:del w:id="178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1.321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79" w:author="Nick Smith" w:date="2021-07-01T16:03:00Z">
              <w:tcPr>
                <w:tcW w:w="334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1183C566" w14:textId="51673584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180" w:author="Nick Smith" w:date="2021-07-01T16:02:00Z">
              <w:r>
                <w:rPr>
                  <w:color w:val="000000"/>
                  <w:sz w:val="20"/>
                  <w:szCs w:val="20"/>
                </w:rPr>
                <w:t>0.257</w:t>
              </w:r>
            </w:ins>
            <w:del w:id="181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0.261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2" w:author="Nick Smith" w:date="2021-07-01T16:03:00Z">
              <w:tcPr>
                <w:tcW w:w="38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D5443C" w14:textId="7509D7EF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183" w:author="Nick Smith" w:date="2021-07-01T16:02:00Z">
              <w:r>
                <w:rPr>
                  <w:color w:val="000000"/>
                  <w:sz w:val="20"/>
                  <w:szCs w:val="20"/>
                </w:rPr>
                <w:t>6.729</w:t>
              </w:r>
            </w:ins>
            <w:del w:id="184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7.411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185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A77AC7" w14:textId="48F1C092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186" w:author="Nick Smith" w:date="2021-07-01T16:02:00Z">
              <w:r>
                <w:rPr>
                  <w:b/>
                  <w:bCs/>
                  <w:color w:val="000000"/>
                  <w:sz w:val="20"/>
                  <w:szCs w:val="20"/>
                </w:rPr>
                <w:t>0.015</w:t>
              </w:r>
            </w:ins>
            <w:del w:id="187" w:author="Nick Smith" w:date="2021-07-01T16:02:00Z">
              <w:r w:rsidRPr="00D51716" w:rsidDel="00AB1BF4">
                <w:rPr>
                  <w:b/>
                  <w:bCs/>
                  <w:color w:val="000000"/>
                  <w:sz w:val="20"/>
                  <w:szCs w:val="20"/>
                </w:rPr>
                <w:delText>0.011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88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2D7C9E0C" w14:textId="1EC6FD9C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189" w:author="Nick Smith" w:date="2021-07-01T16:02:00Z">
              <w:r>
                <w:rPr>
                  <w:color w:val="000000"/>
                  <w:sz w:val="20"/>
                  <w:szCs w:val="20"/>
                </w:rPr>
                <w:t>2.284</w:t>
              </w:r>
            </w:ins>
            <w:del w:id="190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4.818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91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6C684DF7" w14:textId="2CDCF66B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ins w:id="192" w:author="Nick Smith" w:date="2021-07-01T16:02:00Z">
              <w:r>
                <w:rPr>
                  <w:color w:val="000000"/>
                  <w:sz w:val="20"/>
                  <w:szCs w:val="20"/>
                </w:rPr>
                <w:t>0.142</w:t>
              </w:r>
            </w:ins>
            <w:del w:id="193" w:author="Nick Smith" w:date="2021-07-01T16:02:00Z">
              <w:r w:rsidRPr="00D51716" w:rsidDel="00AB1BF4">
                <w:rPr>
                  <w:b/>
                  <w:bCs/>
                  <w:color w:val="000000"/>
                  <w:sz w:val="20"/>
                  <w:szCs w:val="20"/>
                </w:rPr>
                <w:delText>0.037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94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2648A7D5" w14:textId="23CBD21A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195" w:author="Nick Smith" w:date="2021-07-01T16:02:00Z">
              <w:r>
                <w:rPr>
                  <w:color w:val="000000"/>
                  <w:sz w:val="20"/>
                  <w:szCs w:val="20"/>
                </w:rPr>
                <w:t>2.525</w:t>
              </w:r>
            </w:ins>
            <w:del w:id="196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3.103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vAlign w:val="bottom"/>
            <w:tcPrChange w:id="197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1E574403" w14:textId="2B5A7814" w:rsidR="003502D4" w:rsidRPr="00D51716" w:rsidRDefault="003502D4" w:rsidP="003502D4">
            <w:pPr>
              <w:rPr>
                <w:i/>
                <w:iCs/>
                <w:color w:val="000000"/>
                <w:sz w:val="20"/>
                <w:szCs w:val="20"/>
              </w:rPr>
            </w:pPr>
            <w:ins w:id="198" w:author="Nick Smith" w:date="2021-07-01T16:02:00Z">
              <w:r>
                <w:rPr>
                  <w:color w:val="000000"/>
                  <w:sz w:val="20"/>
                  <w:szCs w:val="20"/>
                </w:rPr>
                <w:t>0.124</w:t>
              </w:r>
            </w:ins>
            <w:del w:id="199" w:author="Nick Smith" w:date="2021-07-01T16:02:00Z">
              <w:r w:rsidRPr="00D51716" w:rsidDel="00AB1BF4">
                <w:rPr>
                  <w:i/>
                  <w:iCs/>
                  <w:color w:val="000000"/>
                  <w:sz w:val="20"/>
                  <w:szCs w:val="20"/>
                </w:rPr>
                <w:delText>0.089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00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1DFAFC" w14:textId="24530562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01" w:author="Nick Smith" w:date="2021-07-01T16:02:00Z">
              <w:r>
                <w:rPr>
                  <w:color w:val="000000"/>
                  <w:sz w:val="20"/>
                  <w:szCs w:val="20"/>
                </w:rPr>
                <w:t>2.829</w:t>
              </w:r>
            </w:ins>
            <w:del w:id="202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3.926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03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327575" w14:textId="117D5EF5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204" w:author="Nick Smith" w:date="2021-07-01T16:02:00Z">
              <w:r>
                <w:rPr>
                  <w:color w:val="000000"/>
                  <w:sz w:val="20"/>
                  <w:szCs w:val="20"/>
                </w:rPr>
                <w:t>0.104</w:t>
              </w:r>
            </w:ins>
            <w:del w:id="205" w:author="Nick Smith" w:date="2021-07-01T16:02:00Z">
              <w:r w:rsidRPr="00D51716" w:rsidDel="00AB1BF4">
                <w:rPr>
                  <w:i/>
                  <w:iCs/>
                  <w:color w:val="000000"/>
                  <w:sz w:val="20"/>
                  <w:szCs w:val="20"/>
                </w:rPr>
                <w:delText>0.058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06" w:author="Nick Smith" w:date="2021-07-01T16:03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E8944C" w14:textId="3C112276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07" w:author="Nick Smith" w:date="2021-07-01T16:02:00Z">
              <w:r>
                <w:rPr>
                  <w:color w:val="000000"/>
                  <w:sz w:val="20"/>
                  <w:szCs w:val="20"/>
                </w:rPr>
                <w:t>2.079</w:t>
              </w:r>
            </w:ins>
            <w:del w:id="208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2.001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209" w:author="Nick Smith" w:date="2021-07-01T16:03:00Z">
              <w:tcPr>
                <w:tcW w:w="326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8E0F64" w14:textId="2B25499E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10" w:author="Nick Smith" w:date="2021-07-01T16:02:00Z">
              <w:r>
                <w:rPr>
                  <w:color w:val="000000"/>
                  <w:sz w:val="20"/>
                  <w:szCs w:val="20"/>
                </w:rPr>
                <w:t>0.161</w:t>
              </w:r>
            </w:ins>
            <w:del w:id="211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0.169</w:delText>
              </w:r>
            </w:del>
          </w:p>
        </w:tc>
      </w:tr>
      <w:tr w:rsidR="003502D4" w:rsidRPr="000F56B8" w14:paraId="4694A56E" w14:textId="77777777" w:rsidTr="003502D4">
        <w:trPr>
          <w:trHeight w:val="320"/>
          <w:trPrChange w:id="212" w:author="Nick Smith" w:date="2021-07-01T16:03:00Z">
            <w:trPr>
              <w:trHeight w:val="320"/>
            </w:trPr>
          </w:trPrChange>
        </w:trPr>
        <w:tc>
          <w:tcPr>
            <w:tcW w:w="480" w:type="pct"/>
            <w:shd w:val="clear" w:color="auto" w:fill="auto"/>
            <w:noWrap/>
            <w:vAlign w:val="center"/>
            <w:hideMark/>
            <w:tcPrChange w:id="213" w:author="Nick Smith" w:date="2021-07-01T16:03:00Z">
              <w:tcPr>
                <w:tcW w:w="75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7C5B86D4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  <w:tcPrChange w:id="214" w:author="Nick Smith" w:date="2021-07-01T16:03:00Z">
              <w:tcPr>
                <w:tcW w:w="208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5E50608F" w14:textId="66EBE742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  <w:tcPrChange w:id="215" w:author="Nick Smith" w:date="2021-07-01T16:03:00Z">
              <w:tcPr>
                <w:tcW w:w="333" w:type="pct"/>
                <w:vAlign w:val="bottom"/>
              </w:tcPr>
            </w:tcPrChange>
          </w:tcPr>
          <w:p w14:paraId="1FA8CB6F" w14:textId="3E9973F9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16" w:author="Nick Smith" w:date="2021-07-01T16:02:00Z">
              <w:r>
                <w:rPr>
                  <w:color w:val="000000"/>
                  <w:sz w:val="20"/>
                  <w:szCs w:val="20"/>
                </w:rPr>
                <w:t>0.032</w:t>
              </w:r>
            </w:ins>
            <w:del w:id="217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0.032</w:delText>
              </w:r>
            </w:del>
          </w:p>
        </w:tc>
        <w:tc>
          <w:tcPr>
            <w:tcW w:w="360" w:type="pct"/>
            <w:vAlign w:val="bottom"/>
            <w:tcPrChange w:id="218" w:author="Nick Smith" w:date="2021-07-01T16:03:00Z">
              <w:tcPr>
                <w:tcW w:w="334" w:type="pct"/>
                <w:vAlign w:val="bottom"/>
              </w:tcPr>
            </w:tcPrChange>
          </w:tcPr>
          <w:p w14:paraId="2991261C" w14:textId="2DEF6B43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19" w:author="Nick Smith" w:date="2021-07-01T16:02:00Z">
              <w:r>
                <w:rPr>
                  <w:color w:val="000000"/>
                  <w:sz w:val="20"/>
                  <w:szCs w:val="20"/>
                </w:rPr>
                <w:t>0.860</w:t>
              </w:r>
            </w:ins>
            <w:del w:id="220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0.860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21" w:author="Nick Smith" w:date="2021-07-01T16:03:00Z">
              <w:tcPr>
                <w:tcW w:w="38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4C953D5E" w14:textId="7F73162C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22" w:author="Nick Smith" w:date="2021-07-01T16:02:00Z">
              <w:r>
                <w:rPr>
                  <w:color w:val="000000"/>
                  <w:sz w:val="20"/>
                  <w:szCs w:val="20"/>
                </w:rPr>
                <w:t>0.041</w:t>
              </w:r>
            </w:ins>
            <w:del w:id="223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0.041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24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14601CD0" w14:textId="4E0BADC9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225" w:author="Nick Smith" w:date="2021-07-01T16:02:00Z">
              <w:r>
                <w:rPr>
                  <w:color w:val="000000"/>
                  <w:sz w:val="20"/>
                  <w:szCs w:val="20"/>
                </w:rPr>
                <w:t>0.840</w:t>
              </w:r>
            </w:ins>
            <w:del w:id="226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0.840</w:delText>
              </w:r>
            </w:del>
          </w:p>
        </w:tc>
        <w:tc>
          <w:tcPr>
            <w:tcW w:w="360" w:type="pct"/>
            <w:vAlign w:val="bottom"/>
            <w:tcPrChange w:id="227" w:author="Nick Smith" w:date="2021-07-01T16:03:00Z">
              <w:tcPr>
                <w:tcW w:w="333" w:type="pct"/>
                <w:vAlign w:val="bottom"/>
              </w:tcPr>
            </w:tcPrChange>
          </w:tcPr>
          <w:p w14:paraId="3424623D" w14:textId="53D3F2B7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28" w:author="Nick Smith" w:date="2021-07-01T16:02:00Z">
              <w:r>
                <w:rPr>
                  <w:color w:val="000000"/>
                  <w:sz w:val="20"/>
                  <w:szCs w:val="20"/>
                </w:rPr>
                <w:t>6.664</w:t>
              </w:r>
            </w:ins>
            <w:del w:id="229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6.664</w:delText>
              </w:r>
            </w:del>
          </w:p>
        </w:tc>
        <w:tc>
          <w:tcPr>
            <w:tcW w:w="360" w:type="pct"/>
            <w:vAlign w:val="bottom"/>
            <w:tcPrChange w:id="230" w:author="Nick Smith" w:date="2021-07-01T16:03:00Z">
              <w:tcPr>
                <w:tcW w:w="333" w:type="pct"/>
                <w:vAlign w:val="bottom"/>
              </w:tcPr>
            </w:tcPrChange>
          </w:tcPr>
          <w:p w14:paraId="7AEFCA1E" w14:textId="4AD89AFB" w:rsidR="003502D4" w:rsidRPr="00D51716" w:rsidRDefault="003502D4" w:rsidP="003502D4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ins w:id="231" w:author="Nick Smith" w:date="2021-07-01T16:02:00Z">
              <w:r>
                <w:rPr>
                  <w:b/>
                  <w:bCs/>
                  <w:color w:val="000000"/>
                  <w:sz w:val="20"/>
                  <w:szCs w:val="20"/>
                </w:rPr>
                <w:t>0.016</w:t>
              </w:r>
            </w:ins>
            <w:del w:id="232" w:author="Nick Smith" w:date="2021-07-01T16:02:00Z">
              <w:r w:rsidRPr="00D51716" w:rsidDel="00AB1BF4">
                <w:rPr>
                  <w:b/>
                  <w:bCs/>
                  <w:color w:val="000000"/>
                  <w:sz w:val="20"/>
                  <w:szCs w:val="20"/>
                </w:rPr>
                <w:delText>0.016</w:delText>
              </w:r>
            </w:del>
          </w:p>
        </w:tc>
        <w:tc>
          <w:tcPr>
            <w:tcW w:w="360" w:type="pct"/>
            <w:vAlign w:val="bottom"/>
            <w:tcPrChange w:id="233" w:author="Nick Smith" w:date="2021-07-01T16:03:00Z">
              <w:tcPr>
                <w:tcW w:w="333" w:type="pct"/>
                <w:vAlign w:val="bottom"/>
              </w:tcPr>
            </w:tcPrChange>
          </w:tcPr>
          <w:p w14:paraId="68D35E33" w14:textId="0D1DA4E0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34" w:author="Nick Smith" w:date="2021-07-01T16:02:00Z">
              <w:r>
                <w:rPr>
                  <w:color w:val="000000"/>
                  <w:sz w:val="20"/>
                  <w:szCs w:val="20"/>
                </w:rPr>
                <w:t>0.254</w:t>
              </w:r>
            </w:ins>
            <w:del w:id="235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0.254</w:delText>
              </w:r>
            </w:del>
          </w:p>
        </w:tc>
        <w:tc>
          <w:tcPr>
            <w:tcW w:w="360" w:type="pct"/>
            <w:vAlign w:val="bottom"/>
            <w:tcPrChange w:id="236" w:author="Nick Smith" w:date="2021-07-01T16:03:00Z">
              <w:tcPr>
                <w:tcW w:w="333" w:type="pct"/>
                <w:vAlign w:val="bottom"/>
              </w:tcPr>
            </w:tcPrChange>
          </w:tcPr>
          <w:p w14:paraId="5E1D8028" w14:textId="61688C25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37" w:author="Nick Smith" w:date="2021-07-01T16:02:00Z">
              <w:r>
                <w:rPr>
                  <w:color w:val="000000"/>
                  <w:sz w:val="20"/>
                  <w:szCs w:val="20"/>
                </w:rPr>
                <w:t>0.618</w:t>
              </w:r>
            </w:ins>
            <w:del w:id="238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0.618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39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463E0CFC" w14:textId="4C13635C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40" w:author="Nick Smith" w:date="2021-07-01T16:02:00Z">
              <w:r>
                <w:rPr>
                  <w:color w:val="000000"/>
                  <w:sz w:val="20"/>
                  <w:szCs w:val="20"/>
                </w:rPr>
                <w:t>1.015</w:t>
              </w:r>
            </w:ins>
            <w:del w:id="241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1.015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42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55850CF1" w14:textId="512BDAAB" w:rsidR="003502D4" w:rsidRPr="00D51716" w:rsidRDefault="003502D4" w:rsidP="003502D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43" w:author="Nick Smith" w:date="2021-07-01T16:02:00Z">
              <w:r>
                <w:rPr>
                  <w:color w:val="000000"/>
                  <w:sz w:val="20"/>
                  <w:szCs w:val="20"/>
                </w:rPr>
                <w:t>0.323</w:t>
              </w:r>
            </w:ins>
            <w:del w:id="244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0.323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45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6417FEFA" w14:textId="706AA390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46" w:author="Nick Smith" w:date="2021-07-01T16:02:00Z">
              <w:r>
                <w:rPr>
                  <w:color w:val="000000"/>
                  <w:sz w:val="20"/>
                  <w:szCs w:val="20"/>
                </w:rPr>
                <w:t>0.082</w:t>
              </w:r>
            </w:ins>
            <w:del w:id="247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0.082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48" w:author="Nick Smith" w:date="2021-07-01T16:03:00Z">
              <w:tcPr>
                <w:tcW w:w="326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079DAA23" w14:textId="2FA027FB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49" w:author="Nick Smith" w:date="2021-07-01T16:02:00Z">
              <w:r>
                <w:rPr>
                  <w:color w:val="000000"/>
                  <w:sz w:val="20"/>
                  <w:szCs w:val="20"/>
                </w:rPr>
                <w:t>0.776</w:t>
              </w:r>
            </w:ins>
            <w:del w:id="250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0.776</w:delText>
              </w:r>
            </w:del>
          </w:p>
        </w:tc>
      </w:tr>
      <w:tr w:rsidR="003502D4" w:rsidRPr="000F56B8" w14:paraId="7A2A54AA" w14:textId="77777777" w:rsidTr="003502D4">
        <w:trPr>
          <w:trHeight w:val="320"/>
          <w:trPrChange w:id="251" w:author="Nick Smith" w:date="2021-07-01T16:03:00Z">
            <w:trPr>
              <w:trHeight w:val="320"/>
            </w:trPr>
          </w:trPrChange>
        </w:trPr>
        <w:tc>
          <w:tcPr>
            <w:tcW w:w="480" w:type="pct"/>
            <w:shd w:val="clear" w:color="auto" w:fill="auto"/>
            <w:noWrap/>
            <w:vAlign w:val="center"/>
            <w:hideMark/>
            <w:tcPrChange w:id="252" w:author="Nick Smith" w:date="2021-07-01T16:03:00Z">
              <w:tcPr>
                <w:tcW w:w="75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4F9B46F3" w14:textId="77777777" w:rsidR="003502D4" w:rsidRPr="000F56B8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  <w:tcPrChange w:id="253" w:author="Nick Smith" w:date="2021-07-01T16:03:00Z">
              <w:tcPr>
                <w:tcW w:w="208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12FDB7E4" w14:textId="220D2FDB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D5171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60" w:type="pct"/>
            <w:vAlign w:val="bottom"/>
            <w:tcPrChange w:id="254" w:author="Nick Smith" w:date="2021-07-01T16:03:00Z">
              <w:tcPr>
                <w:tcW w:w="333" w:type="pct"/>
                <w:vAlign w:val="bottom"/>
              </w:tcPr>
            </w:tcPrChange>
          </w:tcPr>
          <w:p w14:paraId="1C95C794" w14:textId="320FCEF3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55" w:author="Nick Smith" w:date="2021-07-01T16:02:00Z">
              <w:r>
                <w:rPr>
                  <w:color w:val="000000"/>
                  <w:sz w:val="20"/>
                  <w:szCs w:val="20"/>
                </w:rPr>
                <w:t>7.851</w:t>
              </w:r>
            </w:ins>
            <w:del w:id="256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7.851</w:delText>
              </w:r>
            </w:del>
          </w:p>
        </w:tc>
        <w:tc>
          <w:tcPr>
            <w:tcW w:w="360" w:type="pct"/>
            <w:vAlign w:val="bottom"/>
            <w:tcPrChange w:id="257" w:author="Nick Smith" w:date="2021-07-01T16:03:00Z">
              <w:tcPr>
                <w:tcW w:w="334" w:type="pct"/>
                <w:vAlign w:val="bottom"/>
              </w:tcPr>
            </w:tcPrChange>
          </w:tcPr>
          <w:p w14:paraId="39162A72" w14:textId="78769817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ins w:id="258" w:author="Nick Smith" w:date="2021-07-01T16:02:00Z">
              <w:r>
                <w:rPr>
                  <w:b/>
                  <w:bCs/>
                  <w:color w:val="000000"/>
                  <w:sz w:val="20"/>
                  <w:szCs w:val="20"/>
                </w:rPr>
                <w:t>0.009</w:t>
              </w:r>
            </w:ins>
            <w:del w:id="259" w:author="Nick Smith" w:date="2021-07-01T16:02:00Z">
              <w:r w:rsidRPr="00D51716" w:rsidDel="00AB1BF4">
                <w:rPr>
                  <w:b/>
                  <w:bCs/>
                  <w:color w:val="000000"/>
                  <w:sz w:val="20"/>
                  <w:szCs w:val="20"/>
                </w:rPr>
                <w:delText>0.009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60" w:author="Nick Smith" w:date="2021-07-01T16:03:00Z">
              <w:tcPr>
                <w:tcW w:w="38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2A84509D" w14:textId="6E038EC2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61" w:author="Nick Smith" w:date="2021-07-01T16:02:00Z">
              <w:r>
                <w:rPr>
                  <w:color w:val="000000"/>
                  <w:sz w:val="20"/>
                  <w:szCs w:val="20"/>
                </w:rPr>
                <w:t>0.135</w:t>
              </w:r>
            </w:ins>
            <w:del w:id="262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0.135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63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31156603" w14:textId="283809EE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64" w:author="Nick Smith" w:date="2021-07-01T16:02:00Z">
              <w:r>
                <w:rPr>
                  <w:color w:val="000000"/>
                  <w:sz w:val="20"/>
                  <w:szCs w:val="20"/>
                </w:rPr>
                <w:t>0.716</w:t>
              </w:r>
            </w:ins>
            <w:del w:id="265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0.716</w:delText>
              </w:r>
            </w:del>
          </w:p>
        </w:tc>
        <w:tc>
          <w:tcPr>
            <w:tcW w:w="360" w:type="pct"/>
            <w:vAlign w:val="bottom"/>
            <w:tcPrChange w:id="266" w:author="Nick Smith" w:date="2021-07-01T16:03:00Z">
              <w:tcPr>
                <w:tcW w:w="333" w:type="pct"/>
                <w:vAlign w:val="bottom"/>
              </w:tcPr>
            </w:tcPrChange>
          </w:tcPr>
          <w:p w14:paraId="1CAF7775" w14:textId="548AB378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67" w:author="Nick Smith" w:date="2021-07-01T16:02:00Z">
              <w:r>
                <w:rPr>
                  <w:color w:val="000000"/>
                  <w:sz w:val="20"/>
                  <w:szCs w:val="20"/>
                </w:rPr>
                <w:t>0.100</w:t>
              </w:r>
            </w:ins>
            <w:del w:id="268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0.100</w:delText>
              </w:r>
            </w:del>
          </w:p>
        </w:tc>
        <w:tc>
          <w:tcPr>
            <w:tcW w:w="360" w:type="pct"/>
            <w:vAlign w:val="bottom"/>
            <w:tcPrChange w:id="269" w:author="Nick Smith" w:date="2021-07-01T16:03:00Z">
              <w:tcPr>
                <w:tcW w:w="333" w:type="pct"/>
                <w:vAlign w:val="bottom"/>
              </w:tcPr>
            </w:tcPrChange>
          </w:tcPr>
          <w:p w14:paraId="4B578F17" w14:textId="5E2A326A" w:rsidR="003502D4" w:rsidRPr="00D51716" w:rsidRDefault="003502D4" w:rsidP="003502D4">
            <w:pPr>
              <w:rPr>
                <w:b/>
                <w:bCs/>
                <w:color w:val="000000"/>
                <w:sz w:val="20"/>
                <w:szCs w:val="20"/>
              </w:rPr>
            </w:pPr>
            <w:ins w:id="270" w:author="Nick Smith" w:date="2021-07-01T16:02:00Z">
              <w:r>
                <w:rPr>
                  <w:color w:val="000000"/>
                  <w:sz w:val="20"/>
                  <w:szCs w:val="20"/>
                </w:rPr>
                <w:t>0.755</w:t>
              </w:r>
            </w:ins>
            <w:del w:id="271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0.755</w:delText>
              </w:r>
            </w:del>
          </w:p>
        </w:tc>
        <w:tc>
          <w:tcPr>
            <w:tcW w:w="360" w:type="pct"/>
            <w:vAlign w:val="bottom"/>
            <w:tcPrChange w:id="272" w:author="Nick Smith" w:date="2021-07-01T16:03:00Z">
              <w:tcPr>
                <w:tcW w:w="333" w:type="pct"/>
                <w:vAlign w:val="bottom"/>
              </w:tcPr>
            </w:tcPrChange>
          </w:tcPr>
          <w:p w14:paraId="790B96C6" w14:textId="20912710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73" w:author="Nick Smith" w:date="2021-07-01T16:02:00Z">
              <w:r>
                <w:rPr>
                  <w:color w:val="000000"/>
                  <w:sz w:val="20"/>
                  <w:szCs w:val="20"/>
                </w:rPr>
                <w:t>0.224</w:t>
              </w:r>
            </w:ins>
            <w:del w:id="274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0.224</w:delText>
              </w:r>
            </w:del>
          </w:p>
        </w:tc>
        <w:tc>
          <w:tcPr>
            <w:tcW w:w="360" w:type="pct"/>
            <w:vAlign w:val="bottom"/>
            <w:tcPrChange w:id="275" w:author="Nick Smith" w:date="2021-07-01T16:03:00Z">
              <w:tcPr>
                <w:tcW w:w="333" w:type="pct"/>
                <w:vAlign w:val="bottom"/>
              </w:tcPr>
            </w:tcPrChange>
          </w:tcPr>
          <w:p w14:paraId="6C816597" w14:textId="0203FCF2" w:rsidR="003502D4" w:rsidRPr="00D51716" w:rsidRDefault="003502D4" w:rsidP="003502D4">
            <w:pPr>
              <w:rPr>
                <w:color w:val="000000"/>
                <w:sz w:val="20"/>
                <w:szCs w:val="20"/>
              </w:rPr>
            </w:pPr>
            <w:ins w:id="276" w:author="Nick Smith" w:date="2021-07-01T16:02:00Z">
              <w:r>
                <w:rPr>
                  <w:color w:val="000000"/>
                  <w:sz w:val="20"/>
                  <w:szCs w:val="20"/>
                </w:rPr>
                <w:t>0.640</w:t>
              </w:r>
            </w:ins>
            <w:del w:id="277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0.640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78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1CF745CD" w14:textId="4C88504F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79" w:author="Nick Smith" w:date="2021-07-01T16:02:00Z">
              <w:r>
                <w:rPr>
                  <w:color w:val="000000"/>
                  <w:sz w:val="20"/>
                  <w:szCs w:val="20"/>
                </w:rPr>
                <w:t>0.065</w:t>
              </w:r>
            </w:ins>
            <w:del w:id="280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0.065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81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553D929A" w14:textId="09A0652B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82" w:author="Nick Smith" w:date="2021-07-01T16:02:00Z">
              <w:r>
                <w:rPr>
                  <w:color w:val="000000"/>
                  <w:sz w:val="20"/>
                  <w:szCs w:val="20"/>
                </w:rPr>
                <w:t>0.801</w:t>
              </w:r>
            </w:ins>
            <w:del w:id="283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0.801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84" w:author="Nick Smith" w:date="2021-07-01T16:03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72BCA11D" w14:textId="1C345811" w:rsidR="003502D4" w:rsidRPr="00D51716" w:rsidRDefault="003502D4" w:rsidP="003502D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85" w:author="Nick Smith" w:date="2021-07-01T16:02:00Z">
              <w:r>
                <w:rPr>
                  <w:color w:val="000000"/>
                  <w:sz w:val="20"/>
                  <w:szCs w:val="20"/>
                </w:rPr>
                <w:t>2.883</w:t>
              </w:r>
            </w:ins>
            <w:del w:id="286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2.883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287" w:author="Nick Smith" w:date="2021-07-01T16:03:00Z">
              <w:tcPr>
                <w:tcW w:w="326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497DCCE5" w14:textId="2942637E" w:rsidR="003502D4" w:rsidRPr="00D51716" w:rsidRDefault="003502D4" w:rsidP="003502D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288" w:author="Nick Smith" w:date="2021-07-01T16:02:00Z">
              <w:r>
                <w:rPr>
                  <w:color w:val="000000"/>
                  <w:sz w:val="20"/>
                  <w:szCs w:val="20"/>
                </w:rPr>
                <w:t>0.101</w:t>
              </w:r>
            </w:ins>
            <w:del w:id="289" w:author="Nick Smith" w:date="2021-07-01T16:02:00Z">
              <w:r w:rsidRPr="00D51716" w:rsidDel="00AB1BF4">
                <w:rPr>
                  <w:color w:val="000000"/>
                  <w:sz w:val="20"/>
                  <w:szCs w:val="20"/>
                </w:rPr>
                <w:delText>0.101</w:delText>
              </w:r>
            </w:del>
          </w:p>
        </w:tc>
      </w:tr>
      <w:tr w:rsidR="00D51716" w:rsidRPr="002C1A50" w14:paraId="7EB69C4A" w14:textId="77777777" w:rsidTr="003502D4">
        <w:trPr>
          <w:trHeight w:val="320"/>
          <w:trPrChange w:id="290" w:author="Nick Smith" w:date="2021-07-01T16:03:00Z">
            <w:trPr>
              <w:trHeight w:val="320"/>
            </w:trPr>
          </w:trPrChange>
        </w:trPr>
        <w:tc>
          <w:tcPr>
            <w:tcW w:w="4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1" w:author="Nick Smith" w:date="2021-07-01T16:03:00Z">
              <w:tcPr>
                <w:tcW w:w="752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641AB7EE" w14:textId="46552A61" w:rsidR="00D51716" w:rsidRPr="002C1A50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2C1A50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92" w:author="Nick Smith" w:date="2021-07-01T16:03:00Z">
              <w:tcPr>
                <w:tcW w:w="208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00F22F7" w14:textId="26E0FDF9" w:rsidR="00D51716" w:rsidRPr="00D51716" w:rsidRDefault="00D51716" w:rsidP="00D51716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D51716">
              <w:rPr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293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0FBD411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294" w:author="Nick Smith" w:date="2021-07-01T16:03:00Z">
              <w:tcPr>
                <w:tcW w:w="334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6A76BD6F" w14:textId="77777777" w:rsidR="00D51716" w:rsidRPr="00D51716" w:rsidRDefault="00D51716" w:rsidP="00D51716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95" w:author="Nick Smith" w:date="2021-07-01T16:03:00Z">
              <w:tcPr>
                <w:tcW w:w="38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84E405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296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07FEFD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297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56CDE329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298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33907F07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299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4965EEEF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vAlign w:val="bottom"/>
            <w:tcPrChange w:id="300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668C13EC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301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E5416B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302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40B62F0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303" w:author="Nick Smith" w:date="2021-07-01T16:03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3DF6C74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304" w:author="Nick Smith" w:date="2021-07-01T16:03:00Z">
              <w:tcPr>
                <w:tcW w:w="326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D505AC2" w14:textId="77777777" w:rsidR="00D51716" w:rsidRPr="00D51716" w:rsidRDefault="00D51716" w:rsidP="00D51716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4FEF80A" w14:textId="6D3EB105" w:rsidR="007A5FCE" w:rsidRDefault="007A5FCE" w:rsidP="007A5FCE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3F611F">
        <w:rPr>
          <w:sz w:val="20"/>
          <w:szCs w:val="20"/>
        </w:rPr>
        <w:t>31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</w:t>
      </w:r>
      <w:r>
        <w:rPr>
          <w:sz w:val="20"/>
          <w:szCs w:val="20"/>
        </w:rPr>
        <w:t>.</w:t>
      </w:r>
    </w:p>
    <w:p w14:paraId="273886BA" w14:textId="4ACD2862" w:rsidR="00BF783A" w:rsidRDefault="00BF783A">
      <w:pPr>
        <w:rPr>
          <w:iCs/>
          <w:sz w:val="20"/>
          <w:szCs w:val="20"/>
        </w:rPr>
      </w:pPr>
    </w:p>
    <w:p w14:paraId="4473F0B0" w14:textId="77777777" w:rsidR="00045672" w:rsidRDefault="00045672">
      <w:pPr>
        <w:rPr>
          <w:sz w:val="20"/>
          <w:szCs w:val="20"/>
        </w:rPr>
      </w:pPr>
    </w:p>
    <w:p w14:paraId="74BF265D" w14:textId="6AD57A94" w:rsidR="00D938BD" w:rsidRDefault="00045672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del w:id="305" w:author="Nick Smith" w:date="2021-06-30T17:26:00Z">
        <w:r w:rsidRPr="000F56B8" w:rsidDel="004132BD">
          <w:rPr>
            <w:sz w:val="20"/>
            <w:szCs w:val="20"/>
          </w:rPr>
          <w:delText xml:space="preserve">isotopes: </w:delText>
        </w:r>
      </w:del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</w:t>
      </w:r>
      <w:ins w:id="306" w:author="Nick Smith" w:date="2021-06-30T17:26:00Z">
        <w:r w:rsidR="004132BD">
          <w:rPr>
            <w:rFonts w:eastAsia="Times New Roman"/>
            <w:color w:val="000000"/>
            <w:sz w:val="20"/>
            <w:szCs w:val="20"/>
          </w:rPr>
          <w:t>,</w:t>
        </w:r>
      </w:ins>
      <w:r>
        <w:rPr>
          <w:rFonts w:eastAsia="Times New Roman"/>
          <w:color w:val="000000"/>
          <w:sz w:val="20"/>
          <w:szCs w:val="20"/>
        </w:rPr>
        <w:t xml:space="preserve"> </w:t>
      </w:r>
      <w:del w:id="307" w:author="Nick Smith" w:date="2021-06-30T17:26:00Z">
        <w:r w:rsidDel="004132BD">
          <w:rPr>
            <w:rFonts w:eastAsia="Times New Roman"/>
            <w:color w:val="000000"/>
            <w:sz w:val="20"/>
            <w:szCs w:val="20"/>
          </w:rPr>
          <w:delText xml:space="preserve">and </w:delText>
        </w:r>
        <w:r w:rsidRPr="000F56B8" w:rsidDel="004132BD">
          <w:rPr>
            <w:sz w:val="20"/>
            <w:szCs w:val="20"/>
          </w:rPr>
          <w:delText xml:space="preserve">foliar organic nutrients: </w:delText>
        </w:r>
      </w:del>
      <w:r w:rsidRPr="000F56B8">
        <w:rPr>
          <w:sz w:val="20"/>
          <w:szCs w:val="20"/>
        </w:rPr>
        <w:t>carbon (C), nitrogen (N), and C/N.*</w:t>
      </w:r>
    </w:p>
    <w:tbl>
      <w:tblPr>
        <w:tblStyle w:val="TableGrid"/>
        <w:tblW w:w="50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08" w:author="Nick Smith" w:date="2021-07-01T16:00:00Z"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94"/>
        <w:gridCol w:w="616"/>
        <w:gridCol w:w="1116"/>
        <w:gridCol w:w="1116"/>
        <w:gridCol w:w="616"/>
        <w:gridCol w:w="1116"/>
        <w:gridCol w:w="1116"/>
        <w:gridCol w:w="616"/>
        <w:gridCol w:w="1116"/>
        <w:gridCol w:w="1116"/>
        <w:gridCol w:w="616"/>
        <w:gridCol w:w="1116"/>
        <w:gridCol w:w="1116"/>
        <w:gridCol w:w="616"/>
        <w:gridCol w:w="1116"/>
        <w:gridCol w:w="1116"/>
        <w:tblGridChange w:id="309">
          <w:tblGrid>
            <w:gridCol w:w="845"/>
            <w:gridCol w:w="539"/>
            <w:gridCol w:w="942"/>
            <w:gridCol w:w="942"/>
            <w:gridCol w:w="539"/>
            <w:gridCol w:w="942"/>
            <w:gridCol w:w="942"/>
            <w:gridCol w:w="539"/>
            <w:gridCol w:w="942"/>
            <w:gridCol w:w="942"/>
            <w:gridCol w:w="539"/>
            <w:gridCol w:w="942"/>
            <w:gridCol w:w="942"/>
            <w:gridCol w:w="539"/>
            <w:gridCol w:w="942"/>
            <w:gridCol w:w="942"/>
          </w:tblGrid>
        </w:tblGridChange>
      </w:tblGrid>
      <w:tr w:rsidR="00A70DD7" w:rsidRPr="00A70DD7" w14:paraId="3D5E7E41" w14:textId="7AFE51A2" w:rsidTr="00380995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0" w:author="Nick Smith" w:date="2021-07-01T16:00:00Z">
              <w:tcPr>
                <w:tcW w:w="738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178065CD" w14:textId="77777777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1" w:author="Nick Smith" w:date="2021-07-01T16:00:00Z">
              <w:tcPr>
                <w:tcW w:w="854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7683DCE" w14:textId="5777B423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tcPrChange w:id="312" w:author="Nick Smith" w:date="2021-07-01T16:00:00Z">
              <w:tcPr>
                <w:tcW w:w="85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982BBF" w14:textId="6D453762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tcPrChange w:id="313" w:author="Nick Smith" w:date="2021-07-01T16:00:00Z">
              <w:tcPr>
                <w:tcW w:w="85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E904B8" w14:textId="55AFD47B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tcPrChange w:id="314" w:author="Nick Smith" w:date="2021-07-01T16:00:00Z">
              <w:tcPr>
                <w:tcW w:w="85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3C9CF6" w14:textId="1C9982D9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918" w:type="pct"/>
            <w:gridSpan w:val="3"/>
            <w:tcBorders>
              <w:top w:val="single" w:sz="4" w:space="0" w:color="auto"/>
              <w:bottom w:val="single" w:sz="4" w:space="0" w:color="auto"/>
            </w:tcBorders>
            <w:tcPrChange w:id="315" w:author="Nick Smith" w:date="2021-07-01T16:00:00Z">
              <w:tcPr>
                <w:tcW w:w="850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D4EC73" w14:textId="0B983435" w:rsidR="00A70DD7" w:rsidRPr="00A70DD7" w:rsidRDefault="00A70DD7" w:rsidP="00DB59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A70DD7" w:rsidRPr="00A70DD7" w14:paraId="390C0C18" w14:textId="7D7FDD87" w:rsidTr="00380995"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6" w:author="Nick Smith" w:date="2021-07-01T16:00:00Z">
              <w:tcPr>
                <w:tcW w:w="738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D1E6B3D" w14:textId="77777777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7" w:author="Nick Smith" w:date="2021-07-01T16:00:00Z">
              <w:tcPr>
                <w:tcW w:w="20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304E504" w14:textId="6761C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8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DD2ACFC" w14:textId="1F7BB4E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9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64313EC" w14:textId="3FCFBCCD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tcPrChange w:id="320" w:author="Nick Smith" w:date="2021-07-01T16:00:00Z">
              <w:tcPr>
                <w:tcW w:w="20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EB2276" w14:textId="7D34EB8F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1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65FE614" w14:textId="54E188B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2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80A6096" w14:textId="65CA2A09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tcPrChange w:id="323" w:author="Nick Smith" w:date="2021-07-01T16:00:00Z">
              <w:tcPr>
                <w:tcW w:w="20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F9A757" w14:textId="04014E14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4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12833BC" w14:textId="12582D86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5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E557395" w14:textId="1224DEC4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tcPrChange w:id="326" w:author="Nick Smith" w:date="2021-07-01T16:00:00Z">
              <w:tcPr>
                <w:tcW w:w="20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1E6359" w14:textId="6B195F6B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7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F40157D" w14:textId="76C7093C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28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8853340" w14:textId="39F080C3" w:rsidR="00A70DD7" w:rsidRPr="00A70DD7" w:rsidRDefault="00A70DD7" w:rsidP="00E602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tcPrChange w:id="329" w:author="Nick Smith" w:date="2021-07-01T16:00:00Z">
              <w:tcPr>
                <w:tcW w:w="20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EC2C3A" w14:textId="1CBDF5F5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30" w:author="Nick Smith" w:date="2021-07-01T16:00:00Z">
              <w:tcPr>
                <w:tcW w:w="32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D627782" w14:textId="70AC079D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7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31" w:author="Nick Smith" w:date="2021-07-01T16:00:00Z">
              <w:tcPr>
                <w:tcW w:w="322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58F8C9F" w14:textId="77FD7A62" w:rsidR="00A70DD7" w:rsidRPr="00A70DD7" w:rsidRDefault="00A70DD7" w:rsidP="00E602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380995" w:rsidRPr="00A70DD7" w14:paraId="67328362" w14:textId="5F1273CC" w:rsidTr="00380995">
        <w:tc>
          <w:tcPr>
            <w:tcW w:w="410" w:type="pct"/>
            <w:tcBorders>
              <w:top w:val="single" w:sz="4" w:space="0" w:color="auto"/>
            </w:tcBorders>
            <w:vAlign w:val="center"/>
            <w:tcPrChange w:id="332" w:author="Nick Smith" w:date="2021-07-01T16:00:00Z">
              <w:tcPr>
                <w:tcW w:w="738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E38D980" w14:textId="58E7CF16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  <w:tcPrChange w:id="333" w:author="Nick Smith" w:date="2021-07-01T16:00:00Z">
              <w:tcPr>
                <w:tcW w:w="20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05FCC2BE" w14:textId="456493EC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3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3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3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37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4CC7B230" w14:textId="0A7DBF8A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3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3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9.786</w:t>
              </w:r>
            </w:ins>
            <w:del w:id="34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9.215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41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240BBA00" w14:textId="7E208993" w:rsidR="00380995" w:rsidRPr="00380995" w:rsidRDefault="00380995" w:rsidP="003809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342" w:author="Nick Smith" w:date="2021-07-01T16:00:00Z">
              <w:r w:rsidRPr="00380995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  <w:rPrChange w:id="343" w:author="Nick Smith" w:date="2021-07-01T16:00:00Z">
                    <w:rPr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0.003</w:t>
              </w:r>
            </w:ins>
            <w:del w:id="344" w:author="Nick Smith" w:date="2021-07-01T16:00:00Z">
              <w:r w:rsidRPr="00380995" w:rsidDel="00A20462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0.004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  <w:tcPrChange w:id="345" w:author="Nick Smith" w:date="2021-07-01T16:00:00Z">
              <w:tcPr>
                <w:tcW w:w="20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25747C6D" w14:textId="6BB81D93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34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4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4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49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70EB4E51" w14:textId="4D7500EA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5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5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0.787</w:t>
              </w:r>
            </w:ins>
            <w:del w:id="35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1.087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53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0E285BBC" w14:textId="4C0E62E8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5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5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0.379</w:t>
              </w:r>
            </w:ins>
            <w:del w:id="35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0.302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  <w:tcPrChange w:id="357" w:author="Nick Smith" w:date="2021-07-01T16:00:00Z">
              <w:tcPr>
                <w:tcW w:w="20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5C86FF9D" w14:textId="00BEABB4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35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5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6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61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3D53FAC3" w14:textId="4CD06147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62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63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0.148</w:t>
              </w:r>
            </w:ins>
            <w:del w:id="364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0.844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65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59C7DEE8" w14:textId="735F727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6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6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0.702</w:t>
              </w:r>
            </w:ins>
            <w:del w:id="36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0.362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  <w:tcPrChange w:id="369" w:author="Nick Smith" w:date="2021-07-01T16:00:00Z">
              <w:tcPr>
                <w:tcW w:w="20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0AFD7370" w14:textId="2E8BDE06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37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7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7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73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63BF62D7" w14:textId="6818D872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7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7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0.983</w:t>
              </w:r>
            </w:ins>
            <w:del w:id="37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1.736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77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403FB5E9" w14:textId="258EAA9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7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7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0.326</w:t>
              </w:r>
            </w:ins>
            <w:del w:id="38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0.193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  <w:tcPrChange w:id="381" w:author="Nick Smith" w:date="2021-07-01T16:00:00Z">
              <w:tcPr>
                <w:tcW w:w="20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04A26534" w14:textId="3B70A2B1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382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83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84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85" w:author="Nick Smith" w:date="2021-07-01T16:00:00Z">
              <w:tcPr>
                <w:tcW w:w="32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61F13040" w14:textId="004A9888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8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8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1.639</w:t>
              </w:r>
            </w:ins>
            <w:del w:id="38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1.323</w:delText>
              </w:r>
            </w:del>
          </w:p>
        </w:tc>
        <w:tc>
          <w:tcPr>
            <w:tcW w:w="357" w:type="pct"/>
            <w:tcBorders>
              <w:top w:val="single" w:sz="4" w:space="0" w:color="auto"/>
            </w:tcBorders>
            <w:vAlign w:val="bottom"/>
            <w:tcPrChange w:id="389" w:author="Nick Smith" w:date="2021-07-01T16:00:00Z">
              <w:tcPr>
                <w:tcW w:w="322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7CD4EA9A" w14:textId="147E4592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9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9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0.206</w:t>
              </w:r>
            </w:ins>
            <w:del w:id="39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0.255</w:delText>
              </w:r>
            </w:del>
          </w:p>
        </w:tc>
      </w:tr>
      <w:tr w:rsidR="00380995" w:rsidRPr="00A70DD7" w14:paraId="1154AD64" w14:textId="0F39109B" w:rsidTr="00380995">
        <w:tc>
          <w:tcPr>
            <w:tcW w:w="410" w:type="pct"/>
            <w:vAlign w:val="center"/>
            <w:tcPrChange w:id="393" w:author="Nick Smith" w:date="2021-07-01T16:00:00Z">
              <w:tcPr>
                <w:tcW w:w="738" w:type="pct"/>
                <w:vAlign w:val="center"/>
              </w:tcPr>
            </w:tcPrChange>
          </w:tcPr>
          <w:p w14:paraId="17E73B58" w14:textId="500057C8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4" w:type="pct"/>
            <w:vAlign w:val="bottom"/>
            <w:tcPrChange w:id="394" w:author="Nick Smith" w:date="2021-07-01T16:00:00Z">
              <w:tcPr>
                <w:tcW w:w="203" w:type="pct"/>
                <w:vAlign w:val="bottom"/>
              </w:tcPr>
            </w:tcPrChange>
          </w:tcPr>
          <w:p w14:paraId="1CDC524C" w14:textId="64EE3CEA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95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396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397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398" w:author="Nick Smith" w:date="2021-07-01T16:00:00Z">
              <w:tcPr>
                <w:tcW w:w="325" w:type="pct"/>
                <w:vAlign w:val="bottom"/>
              </w:tcPr>
            </w:tcPrChange>
          </w:tcPr>
          <w:p w14:paraId="4B4DF158" w14:textId="011FCCAD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399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00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1.369</w:t>
              </w:r>
            </w:ins>
            <w:del w:id="401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1.369</w:delText>
              </w:r>
            </w:del>
          </w:p>
        </w:tc>
        <w:tc>
          <w:tcPr>
            <w:tcW w:w="357" w:type="pct"/>
            <w:vAlign w:val="bottom"/>
            <w:tcPrChange w:id="402" w:author="Nick Smith" w:date="2021-07-01T16:00:00Z">
              <w:tcPr>
                <w:tcW w:w="325" w:type="pct"/>
                <w:vAlign w:val="bottom"/>
              </w:tcPr>
            </w:tcPrChange>
          </w:tcPr>
          <w:p w14:paraId="08309E9B" w14:textId="42E4D44B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03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04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0.247</w:t>
              </w:r>
            </w:ins>
            <w:del w:id="405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0.247</w:delText>
              </w:r>
            </w:del>
          </w:p>
        </w:tc>
        <w:tc>
          <w:tcPr>
            <w:tcW w:w="204" w:type="pct"/>
            <w:vAlign w:val="bottom"/>
            <w:tcPrChange w:id="406" w:author="Nick Smith" w:date="2021-07-01T16:00:00Z">
              <w:tcPr>
                <w:tcW w:w="203" w:type="pct"/>
                <w:vAlign w:val="bottom"/>
              </w:tcPr>
            </w:tcPrChange>
          </w:tcPr>
          <w:p w14:paraId="32FB68A8" w14:textId="2671E34C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07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08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09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10" w:author="Nick Smith" w:date="2021-07-01T16:00:00Z">
              <w:tcPr>
                <w:tcW w:w="325" w:type="pct"/>
                <w:vAlign w:val="bottom"/>
              </w:tcPr>
            </w:tcPrChange>
          </w:tcPr>
          <w:p w14:paraId="4C41476C" w14:textId="2BC31F8C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11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12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2.857</w:t>
              </w:r>
            </w:ins>
            <w:del w:id="413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2.857</w:delText>
              </w:r>
            </w:del>
          </w:p>
        </w:tc>
        <w:tc>
          <w:tcPr>
            <w:tcW w:w="357" w:type="pct"/>
            <w:vAlign w:val="bottom"/>
            <w:tcPrChange w:id="414" w:author="Nick Smith" w:date="2021-07-01T16:00:00Z">
              <w:tcPr>
                <w:tcW w:w="325" w:type="pct"/>
                <w:vAlign w:val="bottom"/>
              </w:tcPr>
            </w:tcPrChange>
          </w:tcPr>
          <w:p w14:paraId="7F5DCD07" w14:textId="0545539F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ins w:id="415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416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0.097</w:t>
              </w:r>
            </w:ins>
            <w:del w:id="417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0.097</w:delText>
              </w:r>
            </w:del>
          </w:p>
        </w:tc>
        <w:tc>
          <w:tcPr>
            <w:tcW w:w="204" w:type="pct"/>
            <w:vAlign w:val="bottom"/>
            <w:tcPrChange w:id="418" w:author="Nick Smith" w:date="2021-07-01T16:00:00Z">
              <w:tcPr>
                <w:tcW w:w="203" w:type="pct"/>
                <w:vAlign w:val="bottom"/>
              </w:tcPr>
            </w:tcPrChange>
          </w:tcPr>
          <w:p w14:paraId="72C06DAF" w14:textId="1F684ADF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19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20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21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22" w:author="Nick Smith" w:date="2021-07-01T16:00:00Z">
              <w:tcPr>
                <w:tcW w:w="325" w:type="pct"/>
                <w:vAlign w:val="bottom"/>
              </w:tcPr>
            </w:tcPrChange>
          </w:tcPr>
          <w:p w14:paraId="4C8F7ABB" w14:textId="35451A2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23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24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4.053</w:t>
              </w:r>
            </w:ins>
            <w:del w:id="425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4.053</w:delText>
              </w:r>
            </w:del>
          </w:p>
        </w:tc>
        <w:tc>
          <w:tcPr>
            <w:tcW w:w="357" w:type="pct"/>
            <w:vAlign w:val="bottom"/>
            <w:tcPrChange w:id="426" w:author="Nick Smith" w:date="2021-07-01T16:00:00Z">
              <w:tcPr>
                <w:tcW w:w="325" w:type="pct"/>
                <w:vAlign w:val="bottom"/>
              </w:tcPr>
            </w:tcPrChange>
          </w:tcPr>
          <w:p w14:paraId="37643512" w14:textId="504A55EE" w:rsidR="00380995" w:rsidRPr="00380995" w:rsidRDefault="00380995" w:rsidP="003809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427" w:author="Nick Smith" w:date="2021-07-01T16:00:00Z">
              <w:r w:rsidRPr="00380995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  <w:rPrChange w:id="428" w:author="Nick Smith" w:date="2021-07-01T16:00:00Z">
                    <w:rPr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0.049</w:t>
              </w:r>
            </w:ins>
            <w:del w:id="429" w:author="Nick Smith" w:date="2021-07-01T16:00:00Z">
              <w:r w:rsidRPr="00380995" w:rsidDel="00A20462">
                <w:rPr>
                  <w:rFonts w:ascii="Times New Roman" w:hAnsi="Times New Roman" w:cs="Times New Roman"/>
                  <w:b/>
                  <w:bCs/>
                  <w:color w:val="000000"/>
                  <w:sz w:val="20"/>
                  <w:szCs w:val="20"/>
                </w:rPr>
                <w:delText>0.049</w:delText>
              </w:r>
            </w:del>
          </w:p>
        </w:tc>
        <w:tc>
          <w:tcPr>
            <w:tcW w:w="204" w:type="pct"/>
            <w:vAlign w:val="bottom"/>
            <w:tcPrChange w:id="430" w:author="Nick Smith" w:date="2021-07-01T16:00:00Z">
              <w:tcPr>
                <w:tcW w:w="203" w:type="pct"/>
                <w:vAlign w:val="bottom"/>
              </w:tcPr>
            </w:tcPrChange>
          </w:tcPr>
          <w:p w14:paraId="6447CF33" w14:textId="081A2DDE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31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32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33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34" w:author="Nick Smith" w:date="2021-07-01T16:00:00Z">
              <w:tcPr>
                <w:tcW w:w="325" w:type="pct"/>
                <w:vAlign w:val="bottom"/>
              </w:tcPr>
            </w:tcPrChange>
          </w:tcPr>
          <w:p w14:paraId="1A54C4EA" w14:textId="12C7EE5E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35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36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1.156</w:t>
              </w:r>
            </w:ins>
            <w:del w:id="437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1.156</w:delText>
              </w:r>
            </w:del>
          </w:p>
        </w:tc>
        <w:tc>
          <w:tcPr>
            <w:tcW w:w="357" w:type="pct"/>
            <w:vAlign w:val="bottom"/>
            <w:tcPrChange w:id="438" w:author="Nick Smith" w:date="2021-07-01T16:00:00Z">
              <w:tcPr>
                <w:tcW w:w="325" w:type="pct"/>
                <w:vAlign w:val="bottom"/>
              </w:tcPr>
            </w:tcPrChange>
          </w:tcPr>
          <w:p w14:paraId="41130286" w14:textId="582F3CC3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39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40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0.287</w:t>
              </w:r>
            </w:ins>
            <w:del w:id="441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0.287</w:delText>
              </w:r>
            </w:del>
          </w:p>
        </w:tc>
        <w:tc>
          <w:tcPr>
            <w:tcW w:w="204" w:type="pct"/>
            <w:vAlign w:val="bottom"/>
            <w:tcPrChange w:id="442" w:author="Nick Smith" w:date="2021-07-01T16:00:00Z">
              <w:tcPr>
                <w:tcW w:w="203" w:type="pct"/>
                <w:vAlign w:val="bottom"/>
              </w:tcPr>
            </w:tcPrChange>
          </w:tcPr>
          <w:p w14:paraId="603BD058" w14:textId="1BE1A3D4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43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44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45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46" w:author="Nick Smith" w:date="2021-07-01T16:00:00Z">
              <w:tcPr>
                <w:tcW w:w="325" w:type="pct"/>
                <w:vAlign w:val="bottom"/>
              </w:tcPr>
            </w:tcPrChange>
          </w:tcPr>
          <w:p w14:paraId="1B3ECB20" w14:textId="2DBC223C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47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48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0.425</w:t>
              </w:r>
            </w:ins>
            <w:del w:id="449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0.425</w:delText>
              </w:r>
            </w:del>
          </w:p>
        </w:tc>
        <w:tc>
          <w:tcPr>
            <w:tcW w:w="357" w:type="pct"/>
            <w:vAlign w:val="bottom"/>
            <w:tcPrChange w:id="450" w:author="Nick Smith" w:date="2021-07-01T16:00:00Z">
              <w:tcPr>
                <w:tcW w:w="322" w:type="pct"/>
                <w:vAlign w:val="bottom"/>
              </w:tcPr>
            </w:tcPrChange>
          </w:tcPr>
          <w:p w14:paraId="530342AC" w14:textId="5B4AD1D6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51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52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0.517</w:t>
              </w:r>
            </w:ins>
            <w:del w:id="453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0.517</w:delText>
              </w:r>
            </w:del>
          </w:p>
        </w:tc>
      </w:tr>
      <w:tr w:rsidR="00380995" w:rsidRPr="00A70DD7" w14:paraId="7172BEFE" w14:textId="3F21953B" w:rsidTr="00380995">
        <w:tc>
          <w:tcPr>
            <w:tcW w:w="410" w:type="pct"/>
            <w:vAlign w:val="center"/>
            <w:tcPrChange w:id="454" w:author="Nick Smith" w:date="2021-07-01T16:00:00Z">
              <w:tcPr>
                <w:tcW w:w="738" w:type="pct"/>
                <w:vAlign w:val="center"/>
              </w:tcPr>
            </w:tcPrChange>
          </w:tcPr>
          <w:p w14:paraId="788C9F94" w14:textId="383476DD" w:rsidR="00380995" w:rsidRPr="00A70DD7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Elevation x Fire</w:t>
            </w:r>
          </w:p>
        </w:tc>
        <w:tc>
          <w:tcPr>
            <w:tcW w:w="204" w:type="pct"/>
            <w:vAlign w:val="bottom"/>
            <w:tcPrChange w:id="455" w:author="Nick Smith" w:date="2021-07-01T16:00:00Z">
              <w:tcPr>
                <w:tcW w:w="203" w:type="pct"/>
                <w:vAlign w:val="bottom"/>
              </w:tcPr>
            </w:tcPrChange>
          </w:tcPr>
          <w:p w14:paraId="45D2F131" w14:textId="7DFA2274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5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5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5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59" w:author="Nick Smith" w:date="2021-07-01T16:00:00Z">
              <w:tcPr>
                <w:tcW w:w="325" w:type="pct"/>
                <w:vAlign w:val="bottom"/>
              </w:tcPr>
            </w:tcPrChange>
          </w:tcPr>
          <w:p w14:paraId="487BCB87" w14:textId="6959974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6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6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0.227</w:t>
              </w:r>
            </w:ins>
            <w:del w:id="46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0.227</w:delText>
              </w:r>
            </w:del>
          </w:p>
        </w:tc>
        <w:tc>
          <w:tcPr>
            <w:tcW w:w="357" w:type="pct"/>
            <w:vAlign w:val="bottom"/>
            <w:tcPrChange w:id="463" w:author="Nick Smith" w:date="2021-07-01T16:00:00Z">
              <w:tcPr>
                <w:tcW w:w="325" w:type="pct"/>
                <w:vAlign w:val="bottom"/>
              </w:tcPr>
            </w:tcPrChange>
          </w:tcPr>
          <w:p w14:paraId="503BD501" w14:textId="003CF1D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6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6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0.636</w:t>
              </w:r>
            </w:ins>
            <w:del w:id="46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0.636</w:delText>
              </w:r>
            </w:del>
          </w:p>
        </w:tc>
        <w:tc>
          <w:tcPr>
            <w:tcW w:w="204" w:type="pct"/>
            <w:vAlign w:val="bottom"/>
            <w:tcPrChange w:id="467" w:author="Nick Smith" w:date="2021-07-01T16:00:00Z">
              <w:tcPr>
                <w:tcW w:w="203" w:type="pct"/>
                <w:vAlign w:val="bottom"/>
              </w:tcPr>
            </w:tcPrChange>
          </w:tcPr>
          <w:p w14:paraId="57F81F38" w14:textId="2AB3BADF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6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6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7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71" w:author="Nick Smith" w:date="2021-07-01T16:00:00Z">
              <w:tcPr>
                <w:tcW w:w="325" w:type="pct"/>
                <w:vAlign w:val="bottom"/>
              </w:tcPr>
            </w:tcPrChange>
          </w:tcPr>
          <w:p w14:paraId="226774D6" w14:textId="51D490CC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72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73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1.831</w:t>
              </w:r>
            </w:ins>
            <w:del w:id="474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1.831</w:delText>
              </w:r>
            </w:del>
          </w:p>
        </w:tc>
        <w:tc>
          <w:tcPr>
            <w:tcW w:w="357" w:type="pct"/>
            <w:vAlign w:val="bottom"/>
            <w:tcPrChange w:id="475" w:author="Nick Smith" w:date="2021-07-01T16:00:00Z">
              <w:tcPr>
                <w:tcW w:w="325" w:type="pct"/>
                <w:vAlign w:val="bottom"/>
              </w:tcPr>
            </w:tcPrChange>
          </w:tcPr>
          <w:p w14:paraId="75F9F7AD" w14:textId="08CF194F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7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7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0.182</w:t>
              </w:r>
            </w:ins>
            <w:del w:id="47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0.182</w:delText>
              </w:r>
            </w:del>
          </w:p>
        </w:tc>
        <w:tc>
          <w:tcPr>
            <w:tcW w:w="204" w:type="pct"/>
            <w:vAlign w:val="bottom"/>
            <w:tcPrChange w:id="479" w:author="Nick Smith" w:date="2021-07-01T16:00:00Z">
              <w:tcPr>
                <w:tcW w:w="203" w:type="pct"/>
                <w:vAlign w:val="bottom"/>
              </w:tcPr>
            </w:tcPrChange>
          </w:tcPr>
          <w:p w14:paraId="4840C486" w14:textId="0E07F8D8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8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8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8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83" w:author="Nick Smith" w:date="2021-07-01T16:00:00Z">
              <w:tcPr>
                <w:tcW w:w="325" w:type="pct"/>
                <w:vAlign w:val="bottom"/>
              </w:tcPr>
            </w:tcPrChange>
          </w:tcPr>
          <w:p w14:paraId="119FA20F" w14:textId="186A665B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8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8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0.001</w:t>
              </w:r>
            </w:ins>
            <w:del w:id="48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0.001</w:delText>
              </w:r>
            </w:del>
          </w:p>
        </w:tc>
        <w:tc>
          <w:tcPr>
            <w:tcW w:w="357" w:type="pct"/>
            <w:vAlign w:val="bottom"/>
            <w:tcPrChange w:id="487" w:author="Nick Smith" w:date="2021-07-01T16:00:00Z">
              <w:tcPr>
                <w:tcW w:w="325" w:type="pct"/>
                <w:vAlign w:val="bottom"/>
              </w:tcPr>
            </w:tcPrChange>
          </w:tcPr>
          <w:p w14:paraId="3418D6D1" w14:textId="33B29AE0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8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8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0.981</w:t>
              </w:r>
            </w:ins>
            <w:del w:id="49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0.981</w:delText>
              </w:r>
            </w:del>
          </w:p>
        </w:tc>
        <w:tc>
          <w:tcPr>
            <w:tcW w:w="204" w:type="pct"/>
            <w:vAlign w:val="bottom"/>
            <w:tcPrChange w:id="491" w:author="Nick Smith" w:date="2021-07-01T16:00:00Z">
              <w:tcPr>
                <w:tcW w:w="203" w:type="pct"/>
                <w:vAlign w:val="bottom"/>
              </w:tcPr>
            </w:tcPrChange>
          </w:tcPr>
          <w:p w14:paraId="30385502" w14:textId="37ACB98F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492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93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494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495" w:author="Nick Smith" w:date="2021-07-01T16:00:00Z">
              <w:tcPr>
                <w:tcW w:w="325" w:type="pct"/>
                <w:vAlign w:val="bottom"/>
              </w:tcPr>
            </w:tcPrChange>
          </w:tcPr>
          <w:p w14:paraId="37F5E0B3" w14:textId="4DDCD441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496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497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1.020</w:t>
              </w:r>
            </w:ins>
            <w:del w:id="498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1.020</w:delText>
              </w:r>
            </w:del>
          </w:p>
        </w:tc>
        <w:tc>
          <w:tcPr>
            <w:tcW w:w="357" w:type="pct"/>
            <w:vAlign w:val="bottom"/>
            <w:tcPrChange w:id="499" w:author="Nick Smith" w:date="2021-07-01T16:00:00Z">
              <w:tcPr>
                <w:tcW w:w="325" w:type="pct"/>
                <w:vAlign w:val="bottom"/>
              </w:tcPr>
            </w:tcPrChange>
          </w:tcPr>
          <w:p w14:paraId="6EBA0585" w14:textId="253BB073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500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01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0.317</w:t>
              </w:r>
            </w:ins>
            <w:del w:id="502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0.317</w:delText>
              </w:r>
            </w:del>
          </w:p>
        </w:tc>
        <w:tc>
          <w:tcPr>
            <w:tcW w:w="204" w:type="pct"/>
            <w:vAlign w:val="bottom"/>
            <w:tcPrChange w:id="503" w:author="Nick Smith" w:date="2021-07-01T16:00:00Z">
              <w:tcPr>
                <w:tcW w:w="203" w:type="pct"/>
                <w:vAlign w:val="bottom"/>
              </w:tcPr>
            </w:tcPrChange>
          </w:tcPr>
          <w:p w14:paraId="3A23F8DC" w14:textId="077661AA" w:rsidR="00380995" w:rsidRPr="00380995" w:rsidRDefault="00380995" w:rsidP="003809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ins w:id="504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05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</w:t>
              </w:r>
            </w:ins>
            <w:del w:id="506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57" w:type="pct"/>
            <w:vAlign w:val="bottom"/>
            <w:tcPrChange w:id="507" w:author="Nick Smith" w:date="2021-07-01T16:00:00Z">
              <w:tcPr>
                <w:tcW w:w="325" w:type="pct"/>
                <w:vAlign w:val="bottom"/>
              </w:tcPr>
            </w:tcPrChange>
          </w:tcPr>
          <w:p w14:paraId="0666BC9F" w14:textId="40E6EBDA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508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09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1.707</w:t>
              </w:r>
            </w:ins>
            <w:del w:id="510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1.707</w:delText>
              </w:r>
            </w:del>
          </w:p>
        </w:tc>
        <w:tc>
          <w:tcPr>
            <w:tcW w:w="357" w:type="pct"/>
            <w:vAlign w:val="bottom"/>
            <w:tcPrChange w:id="511" w:author="Nick Smith" w:date="2021-07-01T16:00:00Z">
              <w:tcPr>
                <w:tcW w:w="322" w:type="pct"/>
                <w:vAlign w:val="bottom"/>
              </w:tcPr>
            </w:tcPrChange>
          </w:tcPr>
          <w:p w14:paraId="2E5EDE7A" w14:textId="01934569" w:rsidR="00380995" w:rsidRPr="00380995" w:rsidRDefault="00380995" w:rsidP="003809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ins w:id="512" w:author="Nick Smith" w:date="2021-07-01T16:00:00Z">
              <w:r w:rsidRPr="00380995">
                <w:rPr>
                  <w:rFonts w:ascii="Times New Roman" w:hAnsi="Times New Roman" w:cs="Times New Roman"/>
                  <w:color w:val="000000"/>
                  <w:sz w:val="20"/>
                  <w:szCs w:val="20"/>
                  <w:rPrChange w:id="513" w:author="Nick Smith" w:date="2021-07-01T16:00:00Z">
                    <w:rPr>
                      <w:color w:val="000000"/>
                      <w:sz w:val="20"/>
                      <w:szCs w:val="20"/>
                    </w:rPr>
                  </w:rPrChange>
                </w:rPr>
                <w:t>0.197</w:t>
              </w:r>
            </w:ins>
            <w:del w:id="514" w:author="Nick Smith" w:date="2021-07-01T16:00:00Z">
              <w:r w:rsidRPr="00380995" w:rsidDel="00A20462">
                <w:rPr>
                  <w:rFonts w:ascii="Times New Roman" w:hAnsi="Times New Roman" w:cs="Times New Roman"/>
                  <w:color w:val="000000"/>
                  <w:sz w:val="20"/>
                  <w:szCs w:val="20"/>
                </w:rPr>
                <w:delText>0.197</w:delText>
              </w:r>
            </w:del>
          </w:p>
        </w:tc>
      </w:tr>
      <w:tr w:rsidR="00380995" w:rsidRPr="00A70DD7" w14:paraId="34926E7C" w14:textId="77777777" w:rsidTr="00380995">
        <w:tc>
          <w:tcPr>
            <w:tcW w:w="410" w:type="pct"/>
            <w:tcBorders>
              <w:bottom w:val="single" w:sz="4" w:space="0" w:color="auto"/>
            </w:tcBorders>
            <w:vAlign w:val="center"/>
            <w:tcPrChange w:id="515" w:author="Nick Smith" w:date="2021-07-01T16:00:00Z">
              <w:tcPr>
                <w:tcW w:w="738" w:type="pct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D07FC6C" w14:textId="337CBDC6" w:rsidR="00380995" w:rsidRPr="00A70DD7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70DD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  <w:tcPrChange w:id="516" w:author="Nick Smith" w:date="2021-07-01T16:00:00Z">
              <w:tcPr>
                <w:tcW w:w="20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566B7FA5" w14:textId="20960DA4" w:rsidR="00380995" w:rsidRPr="00380995" w:rsidRDefault="00380995" w:rsidP="0038099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517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518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51</w:t>
              </w:r>
            </w:ins>
            <w:del w:id="519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51</w:delText>
              </w:r>
            </w:del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20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750CB08F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21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02DE5311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  <w:tcPrChange w:id="522" w:author="Nick Smith" w:date="2021-07-01T16:00:00Z">
              <w:tcPr>
                <w:tcW w:w="20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2625630F" w14:textId="138DD82B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523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524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51</w:t>
              </w:r>
            </w:ins>
            <w:del w:id="525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51</w:delText>
              </w:r>
            </w:del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26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0355EC8E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27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1260AD40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  <w:tcPrChange w:id="528" w:author="Nick Smith" w:date="2021-07-01T16:00:00Z">
              <w:tcPr>
                <w:tcW w:w="20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21E3236E" w14:textId="01EC8A2F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529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530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56</w:t>
              </w:r>
            </w:ins>
            <w:del w:id="531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56</w:delText>
              </w:r>
            </w:del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32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21D2E8C3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33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3338445A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  <w:tcPrChange w:id="534" w:author="Nick Smith" w:date="2021-07-01T16:00:00Z">
              <w:tcPr>
                <w:tcW w:w="20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10A2FD6D" w14:textId="77FD0B56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535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536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52</w:t>
              </w:r>
            </w:ins>
            <w:del w:id="537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52</w:delText>
              </w:r>
            </w:del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38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57E0F212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39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6BB39492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  <w:tcPrChange w:id="540" w:author="Nick Smith" w:date="2021-07-01T16:00:00Z">
              <w:tcPr>
                <w:tcW w:w="20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6357A4CA" w14:textId="06630868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ins w:id="541" w:author="Nick Smith" w:date="2021-07-01T16:00:00Z">
              <w:r w:rsidRPr="00380995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rPrChange w:id="542" w:author="Nick Smith" w:date="2021-07-01T16:00:00Z">
                    <w:rPr>
                      <w:i/>
                      <w:iCs/>
                      <w:color w:val="000000"/>
                      <w:sz w:val="20"/>
                      <w:szCs w:val="20"/>
                    </w:rPr>
                  </w:rPrChange>
                </w:rPr>
                <w:t>52</w:t>
              </w:r>
            </w:ins>
            <w:del w:id="543" w:author="Nick Smith" w:date="2021-07-01T16:00:00Z">
              <w:r w:rsidRPr="00380995" w:rsidDel="00A2046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</w:rPr>
                <w:delText>52</w:delText>
              </w:r>
            </w:del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44" w:author="Nick Smith" w:date="2021-07-01T16:00:00Z">
              <w:tcPr>
                <w:tcW w:w="32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3459CE0C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  <w:tcPrChange w:id="545" w:author="Nick Smith" w:date="2021-07-01T16:00:00Z">
              <w:tcPr>
                <w:tcW w:w="322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74427514" w14:textId="77777777" w:rsidR="00380995" w:rsidRPr="00380995" w:rsidRDefault="00380995" w:rsidP="00380995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086E0C11" w14:textId="370BA139" w:rsidR="00045672" w:rsidRPr="000F56B8" w:rsidDel="008E79E8" w:rsidRDefault="00045672" w:rsidP="00045672">
      <w:pPr>
        <w:rPr>
          <w:del w:id="546" w:author="Nick Smith" w:date="2021-06-30T17:26:00Z"/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Pr="00802032">
        <w:rPr>
          <w:sz w:val="20"/>
          <w:szCs w:val="20"/>
        </w:rPr>
        <w:t xml:space="preserve"> </w:t>
      </w:r>
      <w:r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 xml:space="preserve">55 for foliar isotopes and </w:t>
      </w:r>
      <w:r w:rsidR="007D4651">
        <w:rPr>
          <w:sz w:val="20"/>
          <w:szCs w:val="20"/>
        </w:rPr>
        <w:t>56</w:t>
      </w:r>
      <w:r>
        <w:rPr>
          <w:sz w:val="20"/>
          <w:szCs w:val="20"/>
        </w:rPr>
        <w:t xml:space="preserve"> for foliar </w:t>
      </w:r>
      <w:del w:id="547" w:author="Nick Smith" w:date="2021-06-30T17:26:00Z">
        <w:r w:rsidDel="008E79E8">
          <w:rPr>
            <w:sz w:val="20"/>
            <w:szCs w:val="20"/>
          </w:rPr>
          <w:delText xml:space="preserve">organic </w:delText>
        </w:r>
      </w:del>
      <w:r>
        <w:rPr>
          <w:sz w:val="20"/>
          <w:szCs w:val="20"/>
        </w:rPr>
        <w:t>nutrients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2A0322D8" w14:textId="5434DF4C" w:rsidR="00CC2741" w:rsidDel="008E79E8" w:rsidRDefault="00CC2741">
      <w:pPr>
        <w:rPr>
          <w:del w:id="548" w:author="Nick Smith" w:date="2021-06-30T17:26:00Z"/>
          <w:sz w:val="20"/>
          <w:szCs w:val="20"/>
        </w:rPr>
      </w:pPr>
    </w:p>
    <w:p w14:paraId="1E173173" w14:textId="0B674D6A" w:rsidR="00D24DDE" w:rsidDel="008E79E8" w:rsidRDefault="00D24DDE">
      <w:pPr>
        <w:rPr>
          <w:del w:id="549" w:author="Nick Smith" w:date="2021-06-30T17:27:00Z"/>
          <w:sz w:val="20"/>
          <w:szCs w:val="20"/>
        </w:rPr>
      </w:pPr>
    </w:p>
    <w:p w14:paraId="35AD5F18" w14:textId="15119714" w:rsidR="00D24DDE" w:rsidDel="008E79E8" w:rsidRDefault="00D24DDE">
      <w:pPr>
        <w:rPr>
          <w:del w:id="550" w:author="Nick Smith" w:date="2021-06-30T17:27:00Z"/>
          <w:sz w:val="20"/>
          <w:szCs w:val="20"/>
        </w:rPr>
      </w:pPr>
    </w:p>
    <w:p w14:paraId="659DC861" w14:textId="5EDD9D40" w:rsidR="00D24DDE" w:rsidDel="008E79E8" w:rsidRDefault="00D24DDE">
      <w:pPr>
        <w:rPr>
          <w:del w:id="551" w:author="Nick Smith" w:date="2021-06-30T17:27:00Z"/>
          <w:sz w:val="20"/>
          <w:szCs w:val="20"/>
        </w:rPr>
      </w:pPr>
    </w:p>
    <w:p w14:paraId="04BCF33B" w14:textId="5FCBD74D" w:rsidR="00D24DDE" w:rsidRDefault="00D24DDE">
      <w:pPr>
        <w:rPr>
          <w:sz w:val="20"/>
          <w:szCs w:val="20"/>
        </w:rPr>
      </w:pPr>
    </w:p>
    <w:p w14:paraId="2A0FA002" w14:textId="77777777" w:rsidR="00D24DDE" w:rsidRPr="000F56B8" w:rsidRDefault="00D24DDE">
      <w:pPr>
        <w:rPr>
          <w:sz w:val="20"/>
          <w:szCs w:val="20"/>
        </w:rPr>
      </w:pPr>
    </w:p>
    <w:p w14:paraId="0F9FE68C" w14:textId="76DDD39A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 w:rsidR="00F50B97">
        <w:rPr>
          <w:sz w:val="20"/>
          <w:szCs w:val="20"/>
        </w:rPr>
        <w:t>mixed effects</w:t>
      </w:r>
      <w:r w:rsidR="00F50B97" w:rsidRPr="000F56B8">
        <w:rPr>
          <w:sz w:val="20"/>
          <w:szCs w:val="20"/>
        </w:rPr>
        <w:t xml:space="preserve"> models </w:t>
      </w:r>
      <w:r w:rsidRPr="000F56B8">
        <w:rPr>
          <w:sz w:val="20"/>
          <w:szCs w:val="20"/>
        </w:rPr>
        <w:t xml:space="preserve">with foliar </w:t>
      </w:r>
      <w:del w:id="552" w:author="Nick Smith" w:date="2021-06-30T17:26:00Z">
        <w:r w:rsidRPr="000F56B8" w:rsidDel="008E79E8">
          <w:rPr>
            <w:sz w:val="20"/>
            <w:szCs w:val="20"/>
          </w:rPr>
          <w:delText xml:space="preserve">inorganic nutrients: </w:delText>
        </w:r>
      </w:del>
      <w:r w:rsidR="00595AA1" w:rsidRPr="000F56B8">
        <w:rPr>
          <w:sz w:val="20"/>
          <w:szCs w:val="20"/>
        </w:rPr>
        <w:t>aluminum (Al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calcium (Ca</w:t>
      </w:r>
      <w:r w:rsidR="008919CF">
        <w:rPr>
          <w:sz w:val="20"/>
          <w:szCs w:val="20"/>
          <w:vertAlign w:val="superscript"/>
        </w:rPr>
        <w:t>2+</w:t>
      </w:r>
      <w:r w:rsidRPr="000F56B8">
        <w:rPr>
          <w:sz w:val="20"/>
          <w:szCs w:val="20"/>
        </w:rPr>
        <w:t xml:space="preserve">), </w:t>
      </w:r>
      <w:r w:rsidR="00595AA1" w:rsidRPr="000F56B8">
        <w:rPr>
          <w:sz w:val="20"/>
          <w:szCs w:val="20"/>
        </w:rPr>
        <w:t>potassium (K</w:t>
      </w:r>
      <w:r w:rsidR="00595AA1">
        <w:rPr>
          <w:sz w:val="20"/>
          <w:szCs w:val="20"/>
          <w:vertAlign w:val="superscript"/>
        </w:rPr>
        <w:t>+</w:t>
      </w:r>
      <w:r w:rsidR="00595AA1" w:rsidRPr="000F56B8">
        <w:rPr>
          <w:sz w:val="20"/>
          <w:szCs w:val="20"/>
        </w:rPr>
        <w:t>), magnesium (Mg</w:t>
      </w:r>
      <w:r w:rsidR="00595AA1">
        <w:rPr>
          <w:sz w:val="20"/>
          <w:szCs w:val="20"/>
          <w:vertAlign w:val="superscript"/>
        </w:rPr>
        <w:t>2+</w:t>
      </w:r>
      <w:r w:rsidR="00595AA1" w:rsidRPr="000F56B8">
        <w:rPr>
          <w:sz w:val="20"/>
          <w:szCs w:val="20"/>
        </w:rPr>
        <w:t xml:space="preserve">), </w:t>
      </w:r>
      <w:r w:rsidRPr="000F56B8">
        <w:rPr>
          <w:sz w:val="20"/>
          <w:szCs w:val="20"/>
        </w:rPr>
        <w:t>phosphorus (P), and zinc (Zn</w:t>
      </w:r>
      <w:proofErr w:type="gramStart"/>
      <w:r w:rsidRPr="000F56B8">
        <w:rPr>
          <w:sz w:val="20"/>
          <w:szCs w:val="20"/>
        </w:rPr>
        <w:t>).*</w:t>
      </w:r>
      <w:proofErr w:type="gramEnd"/>
    </w:p>
    <w:tbl>
      <w:tblPr>
        <w:tblW w:w="5054" w:type="pct"/>
        <w:tblLook w:val="04A0" w:firstRow="1" w:lastRow="0" w:firstColumn="1" w:lastColumn="0" w:noHBand="0" w:noVBand="1"/>
        <w:tblPrChange w:id="553" w:author="Nick Smith" w:date="2021-07-01T15:57:00Z">
          <w:tblPr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505"/>
        <w:gridCol w:w="416"/>
        <w:gridCol w:w="1116"/>
        <w:gridCol w:w="1116"/>
        <w:gridCol w:w="1316"/>
        <w:gridCol w:w="1130"/>
        <w:gridCol w:w="1116"/>
        <w:gridCol w:w="1116"/>
        <w:gridCol w:w="1116"/>
        <w:gridCol w:w="1116"/>
        <w:gridCol w:w="1116"/>
        <w:gridCol w:w="1116"/>
        <w:gridCol w:w="1116"/>
        <w:gridCol w:w="1116"/>
        <w:tblGridChange w:id="554">
          <w:tblGrid>
            <w:gridCol w:w="1241"/>
            <w:gridCol w:w="376"/>
            <w:gridCol w:w="932"/>
            <w:gridCol w:w="931"/>
            <w:gridCol w:w="1090"/>
            <w:gridCol w:w="942"/>
            <w:gridCol w:w="931"/>
            <w:gridCol w:w="931"/>
            <w:gridCol w:w="931"/>
            <w:gridCol w:w="931"/>
            <w:gridCol w:w="931"/>
            <w:gridCol w:w="931"/>
            <w:gridCol w:w="931"/>
            <w:gridCol w:w="931"/>
          </w:tblGrid>
        </w:tblGridChange>
      </w:tblGrid>
      <w:tr w:rsidR="00D24DDE" w:rsidRPr="000F56B8" w14:paraId="2D9CEB73" w14:textId="77777777" w:rsidTr="001D4BC2">
        <w:trPr>
          <w:trHeight w:val="320"/>
          <w:trPrChange w:id="555" w:author="Nick Smith" w:date="2021-07-01T15:57:00Z">
            <w:trPr>
              <w:trHeight w:val="320"/>
            </w:trPr>
          </w:trPrChange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6" w:author="Nick Smith" w:date="2021-07-01T15:57:00Z">
              <w:tcPr>
                <w:tcW w:w="75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5C542B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7" w:author="Nick Smith" w:date="2021-07-01T15:57:00Z">
              <w:tcPr>
                <w:tcW w:w="198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51597C9" w14:textId="77777777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58" w:author="Nick Smith" w:date="2021-07-01T15:57:00Z">
              <w:tcPr>
                <w:tcW w:w="668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5B583A8" w14:textId="3C1C2B3D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59" w:author="Nick Smith" w:date="2021-07-01T15:57:00Z">
              <w:tcPr>
                <w:tcW w:w="71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6CB39C2" w14:textId="043B659A" w:rsidR="00D24DDE" w:rsidRPr="008919CF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60" w:author="Nick Smith" w:date="2021-07-01T15:57:00Z">
              <w:tcPr>
                <w:tcW w:w="66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669C9BE" w14:textId="374D1175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61" w:author="Nick Smith" w:date="2021-07-01T15:57:00Z">
              <w:tcPr>
                <w:tcW w:w="66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F77E97A" w14:textId="39882114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2" w:author="Nick Smith" w:date="2021-07-01T15:57:00Z">
              <w:tcPr>
                <w:tcW w:w="66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8A14DE" w14:textId="686E6DD1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3" w:author="Nick Smith" w:date="2021-07-01T15:57:00Z">
              <w:tcPr>
                <w:tcW w:w="6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3A1B4AB" w14:textId="3A89B9EA" w:rsidR="00D24DDE" w:rsidRPr="000F56B8" w:rsidRDefault="00D24DDE" w:rsidP="00D24DDE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FE3ECF" w:rsidRPr="000F56B8" w14:paraId="7613A7BC" w14:textId="77777777" w:rsidTr="001D4BC2">
        <w:trPr>
          <w:trHeight w:val="320"/>
          <w:trPrChange w:id="564" w:author="Nick Smith" w:date="2021-07-01T15:57:00Z">
            <w:trPr>
              <w:trHeight w:val="320"/>
            </w:trPr>
          </w:trPrChange>
        </w:trPr>
        <w:tc>
          <w:tcPr>
            <w:tcW w:w="4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5" w:author="Nick Smith" w:date="2021-07-01T15:57:00Z">
              <w:tcPr>
                <w:tcW w:w="75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0160C2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6" w:author="Nick Smith" w:date="2021-07-01T15:57:00Z">
              <w:tcPr>
                <w:tcW w:w="198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E9E557" w14:textId="7777777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67" w:author="Nick Smith" w:date="2021-07-01T15:57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8A9EE1B" w14:textId="15F7F31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68" w:author="Nick Smith" w:date="2021-07-01T15:57:00Z">
              <w:tcPr>
                <w:tcW w:w="335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D0DE145" w14:textId="6DBB4842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69" w:author="Nick Smith" w:date="2021-07-01T15:57:00Z">
              <w:tcPr>
                <w:tcW w:w="38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1025FB" w14:textId="56DB2BF3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70" w:author="Nick Smith" w:date="2021-07-01T15:57:00Z">
              <w:tcPr>
                <w:tcW w:w="33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8DCCD2" w14:textId="73613867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71" w:author="Nick Smith" w:date="2021-07-01T15:57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15A62C9D" w14:textId="60A0D60E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72" w:author="Nick Smith" w:date="2021-07-01T15:57:00Z">
              <w:tcPr>
                <w:tcW w:w="334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3C2571D" w14:textId="3B1F886B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73" w:author="Nick Smith" w:date="2021-07-01T15:57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AE1D3D7" w14:textId="6DED0479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vAlign w:val="center"/>
            <w:tcPrChange w:id="574" w:author="Nick Smith" w:date="2021-07-01T15:57:00Z">
              <w:tcPr>
                <w:tcW w:w="334" w:type="pct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C256D30" w14:textId="3594BA85" w:rsidR="00D24DDE" w:rsidRPr="00E6026E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75" w:author="Nick Smith" w:date="2021-07-01T15:57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F78ECB" w14:textId="5AFBFA55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76" w:author="Nick Smith" w:date="2021-07-01T15:57:00Z">
              <w:tcPr>
                <w:tcW w:w="33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2E0158" w14:textId="51B1CBFB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77" w:author="Nick Smith" w:date="2021-07-01T15:57:00Z">
              <w:tcPr>
                <w:tcW w:w="33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A434741" w14:textId="3C88D35F" w:rsidR="00D24DDE" w:rsidRPr="009C3FB8" w:rsidRDefault="009C3FB8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78" w:author="Nick Smith" w:date="2021-07-01T15:57:00Z">
              <w:tcPr>
                <w:tcW w:w="33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2118B24" w14:textId="0586FB35" w:rsidR="00D24DDE" w:rsidRPr="000F56B8" w:rsidRDefault="00D24DDE" w:rsidP="009C3FB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6026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1D4BC2" w:rsidRPr="000F56B8" w14:paraId="2FD87909" w14:textId="77777777" w:rsidTr="001D4BC2">
        <w:trPr>
          <w:trHeight w:val="320"/>
          <w:trPrChange w:id="579" w:author="Nick Smith" w:date="2021-07-01T15:57:00Z">
            <w:trPr>
              <w:trHeight w:val="320"/>
            </w:trPr>
          </w:trPrChange>
        </w:trPr>
        <w:tc>
          <w:tcPr>
            <w:tcW w:w="4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  <w:tcPrChange w:id="580" w:author="Nick Smith" w:date="2021-07-01T15:57:00Z">
              <w:tcPr>
                <w:tcW w:w="75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16D853" w14:textId="77777777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9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581" w:author="Nick Smith" w:date="2021-07-01T15:57:00Z">
              <w:tcPr>
                <w:tcW w:w="198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75D0D3" w14:textId="03302376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bottom"/>
            <w:tcPrChange w:id="582" w:author="Nick Smith" w:date="2021-07-01T15:57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2B28AA46" w14:textId="0E704065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583" w:author="Nick Smith" w:date="2021-07-01T15:57:00Z">
              <w:r>
                <w:rPr>
                  <w:color w:val="000000"/>
                  <w:sz w:val="20"/>
                  <w:szCs w:val="20"/>
                </w:rPr>
                <w:t>0.341</w:t>
              </w:r>
            </w:ins>
            <w:del w:id="584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0.393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  <w:tcPrChange w:id="585" w:author="Nick Smith" w:date="2021-07-01T15:57:00Z">
              <w:tcPr>
                <w:tcW w:w="335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02AD4439" w14:textId="0CCED05B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586" w:author="Nick Smith" w:date="2021-07-01T15:57:00Z">
              <w:r>
                <w:rPr>
                  <w:color w:val="000000"/>
                  <w:sz w:val="20"/>
                  <w:szCs w:val="20"/>
                </w:rPr>
                <w:t>0.563</w:t>
              </w:r>
            </w:ins>
            <w:del w:id="587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0.534</w:delText>
              </w:r>
            </w:del>
          </w:p>
        </w:tc>
        <w:tc>
          <w:tcPr>
            <w:tcW w:w="41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588" w:author="Nick Smith" w:date="2021-07-01T15:57:00Z">
              <w:tcPr>
                <w:tcW w:w="38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D9256A" w14:textId="49EC4D01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589" w:author="Nick Smith" w:date="2021-07-01T15:57:00Z">
              <w:r>
                <w:rPr>
                  <w:color w:val="000000"/>
                  <w:sz w:val="20"/>
                  <w:szCs w:val="20"/>
                </w:rPr>
                <w:t>13.302</w:t>
              </w:r>
            </w:ins>
            <w:del w:id="590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15.396</w:delText>
              </w:r>
            </w:del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591" w:author="Nick Smith" w:date="2021-07-01T15:57:00Z">
              <w:tcPr>
                <w:tcW w:w="334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7D2987" w14:textId="4CF02B6D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592" w:author="Nick Smith" w:date="2021-07-01T15:57:00Z">
              <w:r>
                <w:rPr>
                  <w:b/>
                  <w:bCs/>
                  <w:color w:val="000000"/>
                  <w:sz w:val="20"/>
                  <w:szCs w:val="20"/>
                </w:rPr>
                <w:t>0.001</w:t>
              </w:r>
            </w:ins>
            <w:del w:id="593" w:author="Nick Smith" w:date="2021-07-01T15:57:00Z">
              <w:r w:rsidRPr="00FE3ECF" w:rsidDel="005A61B4">
                <w:rPr>
                  <w:b/>
                  <w:bCs/>
                  <w:color w:val="000000"/>
                  <w:sz w:val="20"/>
                  <w:szCs w:val="20"/>
                </w:rPr>
                <w:delText>&lt;0.05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  <w:tcPrChange w:id="594" w:author="Nick Smith" w:date="2021-07-01T15:57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5A868980" w14:textId="19BA111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595" w:author="Nick Smith" w:date="2021-07-01T15:57:00Z">
              <w:r>
                <w:rPr>
                  <w:color w:val="000000"/>
                  <w:sz w:val="20"/>
                  <w:szCs w:val="20"/>
                </w:rPr>
                <w:t>3.158</w:t>
              </w:r>
            </w:ins>
            <w:del w:id="596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5.042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  <w:tcPrChange w:id="597" w:author="Nick Smith" w:date="2021-07-01T15:57:00Z">
              <w:tcPr>
                <w:tcW w:w="334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351627DC" w14:textId="73A294DB" w:rsidR="001D4BC2" w:rsidRPr="00FE3ECF" w:rsidRDefault="001D4BC2" w:rsidP="001D4BC2">
            <w:pPr>
              <w:rPr>
                <w:b/>
                <w:bCs/>
                <w:color w:val="000000"/>
                <w:sz w:val="20"/>
                <w:szCs w:val="20"/>
              </w:rPr>
            </w:pPr>
            <w:ins w:id="598" w:author="Nick Smith" w:date="2021-07-01T15:57:00Z">
              <w:r>
                <w:rPr>
                  <w:i/>
                  <w:iCs/>
                  <w:color w:val="000000"/>
                  <w:sz w:val="20"/>
                  <w:szCs w:val="20"/>
                </w:rPr>
                <w:t>0.084</w:t>
              </w:r>
            </w:ins>
            <w:del w:id="599" w:author="Nick Smith" w:date="2021-07-01T15:57:00Z">
              <w:r w:rsidRPr="00FE3ECF" w:rsidDel="005A61B4">
                <w:rPr>
                  <w:b/>
                  <w:bCs/>
                  <w:color w:val="000000"/>
                  <w:sz w:val="20"/>
                  <w:szCs w:val="20"/>
                </w:rPr>
                <w:delText>0.031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  <w:tcPrChange w:id="600" w:author="Nick Smith" w:date="2021-07-01T15:57:00Z">
              <w:tcPr>
                <w:tcW w:w="333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1AB35E88" w14:textId="0266922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01" w:author="Nick Smith" w:date="2021-07-01T15:57:00Z">
              <w:r>
                <w:rPr>
                  <w:color w:val="000000"/>
                  <w:sz w:val="20"/>
                  <w:szCs w:val="20"/>
                </w:rPr>
                <w:t>2.557</w:t>
              </w:r>
            </w:ins>
            <w:del w:id="602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2.201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vAlign w:val="bottom"/>
            <w:tcPrChange w:id="603" w:author="Nick Smith" w:date="2021-07-01T15:57:00Z">
              <w:tcPr>
                <w:tcW w:w="334" w:type="pct"/>
                <w:tcBorders>
                  <w:top w:val="single" w:sz="4" w:space="0" w:color="auto"/>
                </w:tcBorders>
                <w:vAlign w:val="bottom"/>
              </w:tcPr>
            </w:tcPrChange>
          </w:tcPr>
          <w:p w14:paraId="5BA309AB" w14:textId="1A638DE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04" w:author="Nick Smith" w:date="2021-07-01T15:57:00Z">
              <w:r>
                <w:rPr>
                  <w:color w:val="000000"/>
                  <w:sz w:val="20"/>
                  <w:szCs w:val="20"/>
                </w:rPr>
                <w:t>0.119</w:t>
              </w:r>
            </w:ins>
            <w:del w:id="605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0.147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606" w:author="Nick Smith" w:date="2021-07-01T15:57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AEE79A" w14:textId="4C863C14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07" w:author="Nick Smith" w:date="2021-07-01T15:57:00Z">
              <w:r>
                <w:rPr>
                  <w:color w:val="000000"/>
                  <w:sz w:val="20"/>
                  <w:szCs w:val="20"/>
                </w:rPr>
                <w:t>0.012</w:t>
              </w:r>
            </w:ins>
            <w:del w:id="608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0.523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609" w:author="Nick Smith" w:date="2021-07-01T15:57:00Z">
              <w:tcPr>
                <w:tcW w:w="334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F7C454" w14:textId="3E6646B9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10" w:author="Nick Smith" w:date="2021-07-01T15:57:00Z">
              <w:r>
                <w:rPr>
                  <w:color w:val="000000"/>
                  <w:sz w:val="20"/>
                  <w:szCs w:val="20"/>
                </w:rPr>
                <w:t>0.914</w:t>
              </w:r>
            </w:ins>
            <w:del w:id="611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0.474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612" w:author="Nick Smith" w:date="2021-07-01T15:57:00Z">
              <w:tcPr>
                <w:tcW w:w="333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F394E3" w14:textId="35F8594B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13" w:author="Nick Smith" w:date="2021-07-01T15:57:00Z">
              <w:r>
                <w:rPr>
                  <w:color w:val="000000"/>
                  <w:sz w:val="20"/>
                  <w:szCs w:val="20"/>
                </w:rPr>
                <w:t>8.007</w:t>
              </w:r>
            </w:ins>
            <w:del w:id="614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8.645</w:delText>
              </w:r>
            </w:del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  <w:tcPrChange w:id="615" w:author="Nick Smith" w:date="2021-07-01T15:57:00Z">
              <w:tcPr>
                <w:tcW w:w="330" w:type="pct"/>
                <w:tcBorders>
                  <w:top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A3A407" w14:textId="27A55164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616" w:author="Nick Smith" w:date="2021-07-01T15:57:00Z">
              <w:r>
                <w:rPr>
                  <w:b/>
                  <w:bCs/>
                  <w:color w:val="000000"/>
                  <w:sz w:val="20"/>
                  <w:szCs w:val="20"/>
                </w:rPr>
                <w:t>0.008</w:t>
              </w:r>
            </w:ins>
            <w:del w:id="617" w:author="Nick Smith" w:date="2021-07-01T15:57:00Z">
              <w:r w:rsidRPr="00FE3ECF" w:rsidDel="005A61B4">
                <w:rPr>
                  <w:b/>
                  <w:bCs/>
                  <w:color w:val="000000"/>
                  <w:sz w:val="20"/>
                  <w:szCs w:val="20"/>
                </w:rPr>
                <w:delText>0.006</w:delText>
              </w:r>
            </w:del>
          </w:p>
        </w:tc>
      </w:tr>
      <w:tr w:rsidR="001D4BC2" w:rsidRPr="000F56B8" w14:paraId="337172DF" w14:textId="77777777" w:rsidTr="001D4BC2">
        <w:trPr>
          <w:trHeight w:val="320"/>
          <w:trPrChange w:id="618" w:author="Nick Smith" w:date="2021-07-01T15:57:00Z">
            <w:trPr>
              <w:trHeight w:val="320"/>
            </w:trPr>
          </w:trPrChange>
        </w:trPr>
        <w:tc>
          <w:tcPr>
            <w:tcW w:w="474" w:type="pct"/>
            <w:shd w:val="clear" w:color="auto" w:fill="auto"/>
            <w:noWrap/>
            <w:vAlign w:val="center"/>
            <w:hideMark/>
            <w:tcPrChange w:id="619" w:author="Nick Smith" w:date="2021-07-01T15:57:00Z">
              <w:tcPr>
                <w:tcW w:w="753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EA8159B" w14:textId="77777777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  <w:tcPrChange w:id="620" w:author="Nick Smith" w:date="2021-07-01T15:57:00Z">
              <w:tcPr>
                <w:tcW w:w="198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31518BCA" w14:textId="0A24DC69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  <w:tcPrChange w:id="621" w:author="Nick Smith" w:date="2021-07-01T15:57:00Z">
              <w:tcPr>
                <w:tcW w:w="333" w:type="pct"/>
                <w:vAlign w:val="bottom"/>
              </w:tcPr>
            </w:tcPrChange>
          </w:tcPr>
          <w:p w14:paraId="25533B9D" w14:textId="2D749502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22" w:author="Nick Smith" w:date="2021-07-01T15:57:00Z">
              <w:r>
                <w:rPr>
                  <w:color w:val="000000"/>
                  <w:sz w:val="20"/>
                  <w:szCs w:val="20"/>
                </w:rPr>
                <w:t>0.021</w:t>
              </w:r>
            </w:ins>
            <w:del w:id="623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0.021</w:delText>
              </w:r>
            </w:del>
          </w:p>
        </w:tc>
        <w:tc>
          <w:tcPr>
            <w:tcW w:w="355" w:type="pct"/>
            <w:vAlign w:val="bottom"/>
            <w:tcPrChange w:id="624" w:author="Nick Smith" w:date="2021-07-01T15:57:00Z">
              <w:tcPr>
                <w:tcW w:w="335" w:type="pct"/>
                <w:vAlign w:val="bottom"/>
              </w:tcPr>
            </w:tcPrChange>
          </w:tcPr>
          <w:p w14:paraId="5AA821F6" w14:textId="4EB2E762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25" w:author="Nick Smith" w:date="2021-07-01T15:57:00Z">
              <w:r>
                <w:rPr>
                  <w:color w:val="000000"/>
                  <w:sz w:val="20"/>
                  <w:szCs w:val="20"/>
                </w:rPr>
                <w:t>0.887</w:t>
              </w:r>
            </w:ins>
            <w:del w:id="626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0.887</w:delText>
              </w:r>
            </w:del>
          </w:p>
        </w:tc>
        <w:tc>
          <w:tcPr>
            <w:tcW w:w="416" w:type="pct"/>
            <w:shd w:val="clear" w:color="auto" w:fill="auto"/>
            <w:noWrap/>
            <w:vAlign w:val="bottom"/>
            <w:hideMark/>
            <w:tcPrChange w:id="627" w:author="Nick Smith" w:date="2021-07-01T15:57:00Z">
              <w:tcPr>
                <w:tcW w:w="38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206C8BDE" w14:textId="4442D008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28" w:author="Nick Smith" w:date="2021-07-01T15:57:00Z">
              <w:r>
                <w:rPr>
                  <w:color w:val="000000"/>
                  <w:sz w:val="20"/>
                  <w:szCs w:val="20"/>
                </w:rPr>
                <w:t>0.843</w:t>
              </w:r>
            </w:ins>
            <w:del w:id="629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0.843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630" w:author="Nick Smith" w:date="2021-07-01T15:57:00Z">
              <w:tcPr>
                <w:tcW w:w="334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7F3E820F" w14:textId="1FEBEA41" w:rsidR="001D4BC2" w:rsidRPr="00FE3ECF" w:rsidRDefault="001D4BC2" w:rsidP="001D4BC2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631" w:author="Nick Smith" w:date="2021-07-01T15:57:00Z">
              <w:r>
                <w:rPr>
                  <w:color w:val="000000"/>
                  <w:sz w:val="20"/>
                  <w:szCs w:val="20"/>
                </w:rPr>
                <w:t>0.365</w:t>
              </w:r>
            </w:ins>
            <w:del w:id="632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0.365</w:delText>
              </w:r>
            </w:del>
          </w:p>
        </w:tc>
        <w:tc>
          <w:tcPr>
            <w:tcW w:w="355" w:type="pct"/>
            <w:vAlign w:val="bottom"/>
            <w:tcPrChange w:id="633" w:author="Nick Smith" w:date="2021-07-01T15:57:00Z">
              <w:tcPr>
                <w:tcW w:w="333" w:type="pct"/>
                <w:vAlign w:val="bottom"/>
              </w:tcPr>
            </w:tcPrChange>
          </w:tcPr>
          <w:p w14:paraId="57D27053" w14:textId="18A98EA7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34" w:author="Nick Smith" w:date="2021-07-01T15:57:00Z">
              <w:r>
                <w:rPr>
                  <w:color w:val="000000"/>
                  <w:sz w:val="20"/>
                  <w:szCs w:val="20"/>
                </w:rPr>
                <w:t>4.071</w:t>
              </w:r>
            </w:ins>
            <w:del w:id="635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4.071</w:delText>
              </w:r>
            </w:del>
          </w:p>
        </w:tc>
        <w:tc>
          <w:tcPr>
            <w:tcW w:w="355" w:type="pct"/>
            <w:vAlign w:val="bottom"/>
            <w:tcPrChange w:id="636" w:author="Nick Smith" w:date="2021-07-01T15:57:00Z">
              <w:tcPr>
                <w:tcW w:w="334" w:type="pct"/>
                <w:vAlign w:val="bottom"/>
              </w:tcPr>
            </w:tcPrChange>
          </w:tcPr>
          <w:p w14:paraId="65C60765" w14:textId="0E53AD60" w:rsidR="001D4BC2" w:rsidRPr="00FE3ECF" w:rsidRDefault="001D4BC2" w:rsidP="001D4BC2">
            <w:pPr>
              <w:rPr>
                <w:i/>
                <w:iCs/>
                <w:color w:val="000000"/>
                <w:sz w:val="20"/>
                <w:szCs w:val="20"/>
              </w:rPr>
            </w:pPr>
            <w:ins w:id="637" w:author="Nick Smith" w:date="2021-07-01T15:57:00Z">
              <w:r>
                <w:rPr>
                  <w:i/>
                  <w:iCs/>
                  <w:color w:val="000000"/>
                  <w:sz w:val="20"/>
                  <w:szCs w:val="20"/>
                </w:rPr>
                <w:t>0.051</w:t>
              </w:r>
            </w:ins>
            <w:del w:id="638" w:author="Nick Smith" w:date="2021-07-01T15:57:00Z">
              <w:r w:rsidRPr="00FE3ECF" w:rsidDel="005A61B4">
                <w:rPr>
                  <w:i/>
                  <w:iCs/>
                  <w:color w:val="000000"/>
                  <w:sz w:val="20"/>
                  <w:szCs w:val="20"/>
                </w:rPr>
                <w:delText>0.051</w:delText>
              </w:r>
            </w:del>
          </w:p>
        </w:tc>
        <w:tc>
          <w:tcPr>
            <w:tcW w:w="355" w:type="pct"/>
            <w:vAlign w:val="bottom"/>
            <w:tcPrChange w:id="639" w:author="Nick Smith" w:date="2021-07-01T15:57:00Z">
              <w:tcPr>
                <w:tcW w:w="333" w:type="pct"/>
                <w:vAlign w:val="bottom"/>
              </w:tcPr>
            </w:tcPrChange>
          </w:tcPr>
          <w:p w14:paraId="64BEDDC3" w14:textId="13CC13EC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40" w:author="Nick Smith" w:date="2021-07-01T15:57:00Z">
              <w:r>
                <w:rPr>
                  <w:color w:val="000000"/>
                  <w:sz w:val="20"/>
                  <w:szCs w:val="20"/>
                </w:rPr>
                <w:t>0.507</w:t>
              </w:r>
            </w:ins>
            <w:del w:id="641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0.507</w:delText>
              </w:r>
            </w:del>
          </w:p>
        </w:tc>
        <w:tc>
          <w:tcPr>
            <w:tcW w:w="355" w:type="pct"/>
            <w:vAlign w:val="bottom"/>
            <w:tcPrChange w:id="642" w:author="Nick Smith" w:date="2021-07-01T15:57:00Z">
              <w:tcPr>
                <w:tcW w:w="334" w:type="pct"/>
                <w:vAlign w:val="bottom"/>
              </w:tcPr>
            </w:tcPrChange>
          </w:tcPr>
          <w:p w14:paraId="3A7D1EDA" w14:textId="7F44CD7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43" w:author="Nick Smith" w:date="2021-07-01T15:57:00Z">
              <w:r>
                <w:rPr>
                  <w:color w:val="000000"/>
                  <w:sz w:val="20"/>
                  <w:szCs w:val="20"/>
                </w:rPr>
                <w:t>0.481</w:t>
              </w:r>
            </w:ins>
            <w:del w:id="644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0.481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45" w:author="Nick Smith" w:date="2021-07-01T15:57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1C10856B" w14:textId="124CD1AC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46" w:author="Nick Smith" w:date="2021-07-01T15:57:00Z">
              <w:r>
                <w:rPr>
                  <w:color w:val="000000"/>
                  <w:sz w:val="20"/>
                  <w:szCs w:val="20"/>
                </w:rPr>
                <w:t>8.309</w:t>
              </w:r>
            </w:ins>
            <w:del w:id="647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8.309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48" w:author="Nick Smith" w:date="2021-07-01T15:57:00Z">
              <w:tcPr>
                <w:tcW w:w="334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40DB1909" w14:textId="344B3FAF" w:rsidR="001D4BC2" w:rsidRPr="00FE3ECF" w:rsidRDefault="001D4BC2" w:rsidP="001D4BC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649" w:author="Nick Smith" w:date="2021-07-01T15:57:00Z">
              <w:r>
                <w:rPr>
                  <w:b/>
                  <w:bCs/>
                  <w:color w:val="000000"/>
                  <w:sz w:val="20"/>
                  <w:szCs w:val="20"/>
                </w:rPr>
                <w:t>0.007</w:t>
              </w:r>
            </w:ins>
            <w:del w:id="650" w:author="Nick Smith" w:date="2021-07-01T15:57:00Z">
              <w:r w:rsidRPr="00FE3ECF" w:rsidDel="005A61B4">
                <w:rPr>
                  <w:b/>
                  <w:bCs/>
                  <w:color w:val="000000"/>
                  <w:sz w:val="20"/>
                  <w:szCs w:val="20"/>
                </w:rPr>
                <w:delText>0.007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51" w:author="Nick Smith" w:date="2021-07-01T15:57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5E5D6678" w14:textId="60708C6E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52" w:author="Nick Smith" w:date="2021-07-01T15:57:00Z">
              <w:r>
                <w:rPr>
                  <w:color w:val="000000"/>
                  <w:sz w:val="20"/>
                  <w:szCs w:val="20"/>
                </w:rPr>
                <w:t>0.050</w:t>
              </w:r>
            </w:ins>
            <w:del w:id="653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0.050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54" w:author="Nick Smith" w:date="2021-07-01T15:57:00Z">
              <w:tcPr>
                <w:tcW w:w="330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403103F4" w14:textId="17BD4283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55" w:author="Nick Smith" w:date="2021-07-01T15:57:00Z">
              <w:r>
                <w:rPr>
                  <w:color w:val="000000"/>
                  <w:sz w:val="20"/>
                  <w:szCs w:val="20"/>
                </w:rPr>
                <w:t>0.824</w:t>
              </w:r>
            </w:ins>
            <w:del w:id="656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0.824</w:delText>
              </w:r>
            </w:del>
          </w:p>
        </w:tc>
      </w:tr>
      <w:tr w:rsidR="001D4BC2" w:rsidRPr="000F56B8" w14:paraId="773237B7" w14:textId="77777777" w:rsidTr="001D4BC2">
        <w:trPr>
          <w:trHeight w:val="320"/>
          <w:trPrChange w:id="657" w:author="Nick Smith" w:date="2021-07-01T15:57:00Z">
            <w:trPr>
              <w:trHeight w:val="320"/>
            </w:trPr>
          </w:trPrChange>
        </w:trPr>
        <w:tc>
          <w:tcPr>
            <w:tcW w:w="474" w:type="pct"/>
            <w:shd w:val="clear" w:color="auto" w:fill="auto"/>
            <w:noWrap/>
            <w:vAlign w:val="center"/>
            <w:hideMark/>
            <w:tcPrChange w:id="658" w:author="Nick Smith" w:date="2021-07-01T15:57:00Z">
              <w:tcPr>
                <w:tcW w:w="753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22509693" w14:textId="5B696D15" w:rsidR="001D4BC2" w:rsidRPr="000F56B8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197" w:type="pct"/>
            <w:shd w:val="clear" w:color="auto" w:fill="auto"/>
            <w:noWrap/>
            <w:vAlign w:val="bottom"/>
            <w:hideMark/>
            <w:tcPrChange w:id="659" w:author="Nick Smith" w:date="2021-07-01T15:57:00Z">
              <w:tcPr>
                <w:tcW w:w="198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08AD5CC6" w14:textId="3DE3F278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3EC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bottom"/>
            <w:tcPrChange w:id="660" w:author="Nick Smith" w:date="2021-07-01T15:57:00Z">
              <w:tcPr>
                <w:tcW w:w="333" w:type="pct"/>
                <w:vAlign w:val="bottom"/>
              </w:tcPr>
            </w:tcPrChange>
          </w:tcPr>
          <w:p w14:paraId="226B431C" w14:textId="5F48DF21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61" w:author="Nick Smith" w:date="2021-07-01T15:57:00Z">
              <w:r>
                <w:rPr>
                  <w:color w:val="000000"/>
                  <w:sz w:val="20"/>
                  <w:szCs w:val="20"/>
                </w:rPr>
                <w:t>0.187</w:t>
              </w:r>
            </w:ins>
            <w:del w:id="662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0.187</w:delText>
              </w:r>
            </w:del>
          </w:p>
        </w:tc>
        <w:tc>
          <w:tcPr>
            <w:tcW w:w="355" w:type="pct"/>
            <w:vAlign w:val="bottom"/>
            <w:tcPrChange w:id="663" w:author="Nick Smith" w:date="2021-07-01T15:57:00Z">
              <w:tcPr>
                <w:tcW w:w="335" w:type="pct"/>
                <w:vAlign w:val="bottom"/>
              </w:tcPr>
            </w:tcPrChange>
          </w:tcPr>
          <w:p w14:paraId="4E33BE51" w14:textId="142EFAB7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64" w:author="Nick Smith" w:date="2021-07-01T15:57:00Z">
              <w:r>
                <w:rPr>
                  <w:color w:val="000000"/>
                  <w:sz w:val="20"/>
                  <w:szCs w:val="20"/>
                </w:rPr>
                <w:t>0.668</w:t>
              </w:r>
            </w:ins>
            <w:del w:id="665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0.668</w:delText>
              </w:r>
            </w:del>
          </w:p>
        </w:tc>
        <w:tc>
          <w:tcPr>
            <w:tcW w:w="416" w:type="pct"/>
            <w:shd w:val="clear" w:color="auto" w:fill="auto"/>
            <w:noWrap/>
            <w:vAlign w:val="bottom"/>
            <w:hideMark/>
            <w:tcPrChange w:id="666" w:author="Nick Smith" w:date="2021-07-01T15:57:00Z">
              <w:tcPr>
                <w:tcW w:w="38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7DCCC376" w14:textId="7B2671EC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67" w:author="Nick Smith" w:date="2021-07-01T15:57:00Z">
              <w:r>
                <w:rPr>
                  <w:color w:val="000000"/>
                  <w:sz w:val="20"/>
                  <w:szCs w:val="20"/>
                </w:rPr>
                <w:t>0.088</w:t>
              </w:r>
            </w:ins>
            <w:del w:id="668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0.088</w:delText>
              </w:r>
            </w:del>
          </w:p>
        </w:tc>
        <w:tc>
          <w:tcPr>
            <w:tcW w:w="360" w:type="pct"/>
            <w:shd w:val="clear" w:color="auto" w:fill="auto"/>
            <w:noWrap/>
            <w:vAlign w:val="bottom"/>
            <w:hideMark/>
            <w:tcPrChange w:id="669" w:author="Nick Smith" w:date="2021-07-01T15:57:00Z">
              <w:tcPr>
                <w:tcW w:w="334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3373742A" w14:textId="0A71736B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70" w:author="Nick Smith" w:date="2021-07-01T15:57:00Z">
              <w:r>
                <w:rPr>
                  <w:color w:val="000000"/>
                  <w:sz w:val="20"/>
                  <w:szCs w:val="20"/>
                </w:rPr>
                <w:t>0.769</w:t>
              </w:r>
            </w:ins>
            <w:del w:id="671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0.769</w:delText>
              </w:r>
            </w:del>
          </w:p>
        </w:tc>
        <w:tc>
          <w:tcPr>
            <w:tcW w:w="355" w:type="pct"/>
            <w:vAlign w:val="bottom"/>
            <w:tcPrChange w:id="672" w:author="Nick Smith" w:date="2021-07-01T15:57:00Z">
              <w:tcPr>
                <w:tcW w:w="333" w:type="pct"/>
                <w:vAlign w:val="bottom"/>
              </w:tcPr>
            </w:tcPrChange>
          </w:tcPr>
          <w:p w14:paraId="15DA4EAC" w14:textId="7C5848E3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73" w:author="Nick Smith" w:date="2021-07-01T15:57:00Z">
              <w:r>
                <w:rPr>
                  <w:color w:val="000000"/>
                  <w:sz w:val="20"/>
                  <w:szCs w:val="20"/>
                </w:rPr>
                <w:t>4.863</w:t>
              </w:r>
            </w:ins>
            <w:del w:id="674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4.863</w:delText>
              </w:r>
            </w:del>
          </w:p>
        </w:tc>
        <w:tc>
          <w:tcPr>
            <w:tcW w:w="355" w:type="pct"/>
            <w:vAlign w:val="bottom"/>
            <w:tcPrChange w:id="675" w:author="Nick Smith" w:date="2021-07-01T15:57:00Z">
              <w:tcPr>
                <w:tcW w:w="334" w:type="pct"/>
                <w:vAlign w:val="bottom"/>
              </w:tcPr>
            </w:tcPrChange>
          </w:tcPr>
          <w:p w14:paraId="73C416C3" w14:textId="7A1AE702" w:rsidR="001D4BC2" w:rsidRPr="00FE3ECF" w:rsidRDefault="001D4BC2" w:rsidP="001D4BC2">
            <w:pPr>
              <w:rPr>
                <w:b/>
                <w:bCs/>
                <w:color w:val="000000"/>
                <w:sz w:val="20"/>
                <w:szCs w:val="20"/>
              </w:rPr>
            </w:pPr>
            <w:ins w:id="676" w:author="Nick Smith" w:date="2021-07-01T15:57:00Z">
              <w:r>
                <w:rPr>
                  <w:color w:val="000000"/>
                  <w:sz w:val="20"/>
                  <w:szCs w:val="20"/>
                </w:rPr>
                <w:t>0.034</w:t>
              </w:r>
            </w:ins>
            <w:del w:id="677" w:author="Nick Smith" w:date="2021-07-01T15:57:00Z">
              <w:r w:rsidRPr="00FE3ECF" w:rsidDel="005A61B4">
                <w:rPr>
                  <w:b/>
                  <w:bCs/>
                  <w:color w:val="000000"/>
                  <w:sz w:val="20"/>
                  <w:szCs w:val="20"/>
                </w:rPr>
                <w:delText>0.034</w:delText>
              </w:r>
            </w:del>
          </w:p>
        </w:tc>
        <w:tc>
          <w:tcPr>
            <w:tcW w:w="355" w:type="pct"/>
            <w:vAlign w:val="bottom"/>
            <w:tcPrChange w:id="678" w:author="Nick Smith" w:date="2021-07-01T15:57:00Z">
              <w:tcPr>
                <w:tcW w:w="333" w:type="pct"/>
                <w:vAlign w:val="bottom"/>
              </w:tcPr>
            </w:tcPrChange>
          </w:tcPr>
          <w:p w14:paraId="21EB882C" w14:textId="7C989B8C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79" w:author="Nick Smith" w:date="2021-07-01T15:57:00Z">
              <w:r>
                <w:rPr>
                  <w:color w:val="000000"/>
                  <w:sz w:val="20"/>
                  <w:szCs w:val="20"/>
                </w:rPr>
                <w:t>0.377</w:t>
              </w:r>
            </w:ins>
            <w:del w:id="680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0.377</w:delText>
              </w:r>
            </w:del>
          </w:p>
        </w:tc>
        <w:tc>
          <w:tcPr>
            <w:tcW w:w="355" w:type="pct"/>
            <w:vAlign w:val="bottom"/>
            <w:tcPrChange w:id="681" w:author="Nick Smith" w:date="2021-07-01T15:57:00Z">
              <w:tcPr>
                <w:tcW w:w="334" w:type="pct"/>
                <w:vAlign w:val="bottom"/>
              </w:tcPr>
            </w:tcPrChange>
          </w:tcPr>
          <w:p w14:paraId="69986B5D" w14:textId="2454A049" w:rsidR="001D4BC2" w:rsidRPr="00FE3ECF" w:rsidRDefault="001D4BC2" w:rsidP="001D4BC2">
            <w:pPr>
              <w:rPr>
                <w:color w:val="000000"/>
                <w:sz w:val="20"/>
                <w:szCs w:val="20"/>
              </w:rPr>
            </w:pPr>
            <w:ins w:id="682" w:author="Nick Smith" w:date="2021-07-01T15:57:00Z">
              <w:r>
                <w:rPr>
                  <w:color w:val="000000"/>
                  <w:sz w:val="20"/>
                  <w:szCs w:val="20"/>
                </w:rPr>
                <w:t>0.543</w:t>
              </w:r>
            </w:ins>
            <w:del w:id="683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0.543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84" w:author="Nick Smith" w:date="2021-07-01T15:57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6F3C311E" w14:textId="59E54D42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85" w:author="Nick Smith" w:date="2021-07-01T15:57:00Z">
              <w:r>
                <w:rPr>
                  <w:color w:val="000000"/>
                  <w:sz w:val="20"/>
                  <w:szCs w:val="20"/>
                </w:rPr>
                <w:t>0.407</w:t>
              </w:r>
            </w:ins>
            <w:del w:id="686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0.407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87" w:author="Nick Smith" w:date="2021-07-01T15:57:00Z">
              <w:tcPr>
                <w:tcW w:w="334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73353F23" w14:textId="26C3860E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88" w:author="Nick Smith" w:date="2021-07-01T15:57:00Z">
              <w:r>
                <w:rPr>
                  <w:color w:val="000000"/>
                  <w:sz w:val="20"/>
                  <w:szCs w:val="20"/>
                </w:rPr>
                <w:t>0.527</w:t>
              </w:r>
            </w:ins>
            <w:del w:id="689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0.527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90" w:author="Nick Smith" w:date="2021-07-01T15:57:00Z">
              <w:tcPr>
                <w:tcW w:w="333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7BC3590E" w14:textId="65DAD0DF" w:rsidR="001D4BC2" w:rsidRPr="00FE3ECF" w:rsidRDefault="001D4BC2" w:rsidP="001D4BC2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691" w:author="Nick Smith" w:date="2021-07-01T15:57:00Z">
              <w:r>
                <w:rPr>
                  <w:color w:val="000000"/>
                  <w:sz w:val="20"/>
                  <w:szCs w:val="20"/>
                </w:rPr>
                <w:t>1.458</w:t>
              </w:r>
            </w:ins>
            <w:del w:id="692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1.458</w:delText>
              </w:r>
            </w:del>
          </w:p>
        </w:tc>
        <w:tc>
          <w:tcPr>
            <w:tcW w:w="355" w:type="pct"/>
            <w:shd w:val="clear" w:color="auto" w:fill="auto"/>
            <w:noWrap/>
            <w:vAlign w:val="bottom"/>
            <w:hideMark/>
            <w:tcPrChange w:id="693" w:author="Nick Smith" w:date="2021-07-01T15:57:00Z">
              <w:tcPr>
                <w:tcW w:w="330" w:type="pct"/>
                <w:shd w:val="clear" w:color="auto" w:fill="auto"/>
                <w:noWrap/>
                <w:vAlign w:val="bottom"/>
                <w:hideMark/>
              </w:tcPr>
            </w:tcPrChange>
          </w:tcPr>
          <w:p w14:paraId="103C5FC1" w14:textId="0DE75B91" w:rsidR="001D4BC2" w:rsidRPr="00FE3ECF" w:rsidRDefault="001D4BC2" w:rsidP="001D4BC2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694" w:author="Nick Smith" w:date="2021-07-01T15:57:00Z">
              <w:r>
                <w:rPr>
                  <w:color w:val="000000"/>
                  <w:sz w:val="20"/>
                  <w:szCs w:val="20"/>
                </w:rPr>
                <w:t>0.235</w:t>
              </w:r>
            </w:ins>
            <w:del w:id="695" w:author="Nick Smith" w:date="2021-07-01T15:57:00Z">
              <w:r w:rsidRPr="00FE3ECF" w:rsidDel="005A61B4">
                <w:rPr>
                  <w:color w:val="000000"/>
                  <w:sz w:val="20"/>
                  <w:szCs w:val="20"/>
                </w:rPr>
                <w:delText>0.235</w:delText>
              </w:r>
            </w:del>
          </w:p>
        </w:tc>
      </w:tr>
      <w:tr w:rsidR="00FE3ECF" w:rsidRPr="00F90507" w14:paraId="75241182" w14:textId="77777777" w:rsidTr="001D4BC2">
        <w:trPr>
          <w:trHeight w:val="320"/>
          <w:trPrChange w:id="696" w:author="Nick Smith" w:date="2021-07-01T15:57:00Z">
            <w:trPr>
              <w:trHeight w:val="320"/>
            </w:trPr>
          </w:trPrChange>
        </w:trPr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697" w:author="Nick Smith" w:date="2021-07-01T15:57:00Z">
              <w:tcPr>
                <w:tcW w:w="75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1FDFFFB5" w14:textId="0320E947" w:rsidR="00FE3ECF" w:rsidRPr="00F90507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90507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698" w:author="Nick Smith" w:date="2021-07-01T15:57:00Z">
              <w:tcPr>
                <w:tcW w:w="198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F6180A4" w14:textId="4347F3D7" w:rsidR="00FE3ECF" w:rsidRPr="00FE3ECF" w:rsidRDefault="00FE3ECF" w:rsidP="00FE3ECF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FE3ECF">
              <w:rPr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bottom"/>
            <w:tcPrChange w:id="699" w:author="Nick Smith" w:date="2021-07-01T15:57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0A91152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  <w:tcPrChange w:id="700" w:author="Nick Smith" w:date="2021-07-01T15:57:00Z">
              <w:tcPr>
                <w:tcW w:w="335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7AE46F12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01" w:author="Nick Smith" w:date="2021-07-01T15:57:00Z">
              <w:tcPr>
                <w:tcW w:w="38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8860ECF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02" w:author="Nick Smith" w:date="2021-07-01T15:57:00Z">
              <w:tcPr>
                <w:tcW w:w="334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9F2EC0C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  <w:tcPrChange w:id="703" w:author="Nick Smith" w:date="2021-07-01T15:57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375661D3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  <w:tcPrChange w:id="704" w:author="Nick Smith" w:date="2021-07-01T15:57:00Z">
              <w:tcPr>
                <w:tcW w:w="334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07F3B0D9" w14:textId="77777777" w:rsidR="00FE3ECF" w:rsidRPr="00FE3ECF" w:rsidRDefault="00FE3ECF" w:rsidP="00FE3ECF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  <w:tcPrChange w:id="705" w:author="Nick Smith" w:date="2021-07-01T15:57:00Z">
              <w:tcPr>
                <w:tcW w:w="333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2AD43C77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vAlign w:val="bottom"/>
            <w:tcPrChange w:id="706" w:author="Nick Smith" w:date="2021-07-01T15:57:00Z">
              <w:tcPr>
                <w:tcW w:w="334" w:type="pct"/>
                <w:tcBorders>
                  <w:bottom w:val="single" w:sz="4" w:space="0" w:color="auto"/>
                </w:tcBorders>
                <w:vAlign w:val="bottom"/>
              </w:tcPr>
            </w:tcPrChange>
          </w:tcPr>
          <w:p w14:paraId="2B206D96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07" w:author="Nick Smith" w:date="2021-07-01T15:57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618CA7E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08" w:author="Nick Smith" w:date="2021-07-01T15:57:00Z">
              <w:tcPr>
                <w:tcW w:w="334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01D03B0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09" w:author="Nick Smith" w:date="2021-07-01T15:57:00Z">
              <w:tcPr>
                <w:tcW w:w="33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4234E75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tcPrChange w:id="710" w:author="Nick Smith" w:date="2021-07-01T15:57:00Z">
              <w:tcPr>
                <w:tcW w:w="330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98597F9" w14:textId="77777777" w:rsidR="00FE3ECF" w:rsidRPr="00FE3ECF" w:rsidRDefault="00FE3ECF" w:rsidP="00FE3ECF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7573C779" w14:textId="04DFBB45" w:rsidR="00DB50B4" w:rsidRPr="000F56B8" w:rsidRDefault="00DB50B4" w:rsidP="00DB50B4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5B269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</w:t>
      </w:r>
      <w:r>
        <w:rPr>
          <w:sz w:val="20"/>
          <w:szCs w:val="20"/>
        </w:rPr>
        <w:t>mixed effects</w:t>
      </w:r>
      <w:r w:rsidRPr="000F56B8">
        <w:rPr>
          <w:sz w:val="20"/>
          <w:szCs w:val="20"/>
        </w:rPr>
        <w:t xml:space="preserve"> models with </w:t>
      </w:r>
      <w:r>
        <w:rPr>
          <w:sz w:val="20"/>
          <w:szCs w:val="20"/>
        </w:rPr>
        <w:t xml:space="preserve">slope, </w:t>
      </w:r>
      <w:r w:rsidRPr="000F56B8">
        <w:rPr>
          <w:sz w:val="20"/>
          <w:szCs w:val="20"/>
        </w:rPr>
        <w:t xml:space="preserve">tree height, canopy spread, diameter at breast height (DBH), and </w:t>
      </w:r>
      <w:r>
        <w:rPr>
          <w:sz w:val="20"/>
          <w:szCs w:val="20"/>
        </w:rPr>
        <w:t xml:space="preserve">distance between </w:t>
      </w:r>
      <w:proofErr w:type="gramStart"/>
      <w:r>
        <w:rPr>
          <w:sz w:val="20"/>
          <w:szCs w:val="20"/>
        </w:rPr>
        <w:t>neighbors</w:t>
      </w:r>
      <w:r w:rsidRPr="000F56B8">
        <w:rPr>
          <w:sz w:val="20"/>
          <w:szCs w:val="20"/>
        </w:rPr>
        <w:t>.*</w:t>
      </w:r>
      <w:proofErr w:type="gramEnd"/>
    </w:p>
    <w:tbl>
      <w:tblPr>
        <w:tblW w:w="5083" w:type="pct"/>
        <w:tblLayout w:type="fixed"/>
        <w:tblLook w:val="04A0" w:firstRow="1" w:lastRow="0" w:firstColumn="1" w:lastColumn="0" w:noHBand="0" w:noVBand="1"/>
      </w:tblPr>
      <w:tblGrid>
        <w:gridCol w:w="1405"/>
        <w:gridCol w:w="535"/>
        <w:gridCol w:w="859"/>
        <w:gridCol w:w="822"/>
        <w:gridCol w:w="47"/>
        <w:gridCol w:w="545"/>
        <w:gridCol w:w="972"/>
        <w:gridCol w:w="672"/>
        <w:gridCol w:w="150"/>
        <w:gridCol w:w="582"/>
        <w:gridCol w:w="957"/>
        <w:gridCol w:w="548"/>
        <w:gridCol w:w="332"/>
        <w:gridCol w:w="538"/>
        <w:gridCol w:w="1080"/>
        <w:gridCol w:w="287"/>
        <w:gridCol w:w="580"/>
        <w:gridCol w:w="538"/>
        <w:gridCol w:w="862"/>
        <w:gridCol w:w="864"/>
      </w:tblGrid>
      <w:tr w:rsidR="00614AB0" w:rsidRPr="0034072B" w14:paraId="3E04FFFC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B869EF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B3991B" w14:textId="2BD152F9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D19A8" w14:textId="1FD306B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 (cm)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53DB1" w14:textId="01176F75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Distance Between Neighbors (m)</w:t>
            </w:r>
          </w:p>
        </w:tc>
        <w:tc>
          <w:tcPr>
            <w:tcW w:w="84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CBDD8" w14:textId="2285D3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 (°)</w:t>
            </w:r>
          </w:p>
        </w:tc>
        <w:tc>
          <w:tcPr>
            <w:tcW w:w="1079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CC8E" w14:textId="75EAB8F6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 (m)</w:t>
            </w:r>
          </w:p>
        </w:tc>
      </w:tr>
      <w:tr w:rsidR="00614AB0" w:rsidRPr="0034072B" w14:paraId="47D710D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2A0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4E2E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804C" w14:textId="468FBD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BD128" w14:textId="6C3DE49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BA0E5" w14:textId="17E2ACF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F7A81" w14:textId="16335FE0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B558C" w14:textId="54B935E2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F719A" w14:textId="54B79D08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1BD73" w14:textId="23102A6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DADD5" w14:textId="3E386E5D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F5798" w14:textId="052E584C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AEE30" w14:textId="784A7D01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0791B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D0547" w14:textId="145E55EE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0091" w14:textId="3696380B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9D" w14:textId="77777777" w:rsidR="0034072B" w:rsidRPr="0034072B" w:rsidRDefault="0034072B" w:rsidP="0034072B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6A4CF4" w:rsidRPr="00614AB0" w14:paraId="1BD2AB21" w14:textId="77777777" w:rsidTr="00614AB0">
        <w:trPr>
          <w:trHeight w:val="320"/>
        </w:trPr>
        <w:tc>
          <w:tcPr>
            <w:tcW w:w="53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F8FF" w14:textId="77777777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04A9" w14:textId="4841441F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11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1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6" w:type="pct"/>
            <w:tcBorders>
              <w:top w:val="single" w:sz="4" w:space="0" w:color="auto"/>
            </w:tcBorders>
            <w:vAlign w:val="bottom"/>
          </w:tcPr>
          <w:p w14:paraId="1F4DFC6A" w14:textId="32A67C5D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13" w:author="Nick Smith" w:date="2021-07-01T15:54:00Z">
              <w:r>
                <w:rPr>
                  <w:color w:val="000000"/>
                  <w:sz w:val="20"/>
                  <w:szCs w:val="20"/>
                </w:rPr>
                <w:t>7.948</w:t>
              </w:r>
            </w:ins>
            <w:del w:id="71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8.174</w:delText>
              </w:r>
            </w:del>
          </w:p>
        </w:tc>
        <w:tc>
          <w:tcPr>
            <w:tcW w:w="330" w:type="pct"/>
            <w:gridSpan w:val="2"/>
            <w:tcBorders>
              <w:top w:val="single" w:sz="4" w:space="0" w:color="auto"/>
            </w:tcBorders>
            <w:vAlign w:val="bottom"/>
          </w:tcPr>
          <w:p w14:paraId="0DD92C2D" w14:textId="1FB15008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15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0.008</w:t>
              </w:r>
            </w:ins>
            <w:del w:id="716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0.007</w:delText>
              </w:r>
            </w:del>
          </w:p>
        </w:tc>
        <w:tc>
          <w:tcPr>
            <w:tcW w:w="207" w:type="pct"/>
            <w:tcBorders>
              <w:top w:val="single" w:sz="4" w:space="0" w:color="auto"/>
            </w:tcBorders>
            <w:vAlign w:val="bottom"/>
          </w:tcPr>
          <w:p w14:paraId="6547521E" w14:textId="7D7392A7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17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1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9" w:type="pct"/>
            <w:tcBorders>
              <w:top w:val="single" w:sz="4" w:space="0" w:color="auto"/>
            </w:tcBorders>
            <w:vAlign w:val="bottom"/>
          </w:tcPr>
          <w:p w14:paraId="18AF3D2F" w14:textId="5D02916A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19" w:author="Nick Smith" w:date="2021-07-01T15:54:00Z">
              <w:r>
                <w:rPr>
                  <w:color w:val="000000"/>
                  <w:sz w:val="20"/>
                  <w:szCs w:val="20"/>
                </w:rPr>
                <w:t>13.724</w:t>
              </w:r>
            </w:ins>
            <w:del w:id="72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16.080</w:delText>
              </w:r>
            </w:del>
          </w:p>
        </w:tc>
        <w:tc>
          <w:tcPr>
            <w:tcW w:w="312" w:type="pct"/>
            <w:gridSpan w:val="2"/>
            <w:tcBorders>
              <w:top w:val="single" w:sz="4" w:space="0" w:color="auto"/>
            </w:tcBorders>
            <w:vAlign w:val="bottom"/>
          </w:tcPr>
          <w:p w14:paraId="15CAEA66" w14:textId="1056C632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21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0.001</w:t>
              </w:r>
            </w:ins>
            <w:del w:id="722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&lt;0.05</w:delText>
              </w:r>
            </w:del>
          </w:p>
        </w:tc>
        <w:tc>
          <w:tcPr>
            <w:tcW w:w="221" w:type="pct"/>
            <w:tcBorders>
              <w:top w:val="single" w:sz="4" w:space="0" w:color="auto"/>
            </w:tcBorders>
            <w:vAlign w:val="bottom"/>
          </w:tcPr>
          <w:p w14:paraId="73FC7C2A" w14:textId="0E6CCFA0" w:rsidR="006A4CF4" w:rsidRPr="00614AB0" w:rsidRDefault="006A4CF4" w:rsidP="006A4CF4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</w:pPr>
            <w:ins w:id="723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2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3" w:type="pct"/>
            <w:tcBorders>
              <w:top w:val="single" w:sz="4" w:space="0" w:color="auto"/>
            </w:tcBorders>
            <w:vAlign w:val="bottom"/>
          </w:tcPr>
          <w:p w14:paraId="1F5F356C" w14:textId="030CFE1F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25" w:author="Nick Smith" w:date="2021-07-01T15:54:00Z">
              <w:r>
                <w:rPr>
                  <w:color w:val="000000"/>
                  <w:sz w:val="20"/>
                  <w:szCs w:val="20"/>
                </w:rPr>
                <w:t>21.148</w:t>
              </w:r>
            </w:ins>
            <w:del w:id="72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19.764</w:delText>
              </w:r>
            </w:del>
          </w:p>
        </w:tc>
        <w:tc>
          <w:tcPr>
            <w:tcW w:w="334" w:type="pct"/>
            <w:gridSpan w:val="2"/>
            <w:tcBorders>
              <w:top w:val="single" w:sz="4" w:space="0" w:color="auto"/>
            </w:tcBorders>
            <w:vAlign w:val="bottom"/>
          </w:tcPr>
          <w:p w14:paraId="22913745" w14:textId="4CE79C72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27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&lt;0.001</w:t>
              </w:r>
            </w:ins>
            <w:del w:id="728" w:author="Nick Smith" w:date="2021-07-01T15:54:00Z">
              <w:r w:rsidDel="00FD057C">
                <w:rPr>
                  <w:b/>
                  <w:bCs/>
                  <w:color w:val="000000"/>
                  <w:sz w:val="20"/>
                  <w:szCs w:val="20"/>
                </w:rPr>
                <w:delText>&lt;</w:delText>
              </w:r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0.0</w:delText>
              </w:r>
              <w:r w:rsidDel="00FD057C">
                <w:rPr>
                  <w:b/>
                  <w:bCs/>
                  <w:color w:val="000000"/>
                  <w:sz w:val="20"/>
                  <w:szCs w:val="20"/>
                </w:rPr>
                <w:delText>5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5093CD6F" w14:textId="2C6A07C9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29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3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10" w:type="pct"/>
            <w:tcBorders>
              <w:top w:val="single" w:sz="4" w:space="0" w:color="auto"/>
            </w:tcBorders>
            <w:vAlign w:val="bottom"/>
          </w:tcPr>
          <w:p w14:paraId="6E949FCF" w14:textId="35F98F27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31" w:author="Nick Smith" w:date="2021-07-01T15:54:00Z">
              <w:r>
                <w:rPr>
                  <w:color w:val="000000"/>
                  <w:sz w:val="20"/>
                  <w:szCs w:val="20"/>
                </w:rPr>
                <w:t>51.415</w:t>
              </w:r>
            </w:ins>
            <w:del w:id="73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21.577</w:delText>
              </w:r>
            </w:del>
          </w:p>
        </w:tc>
        <w:tc>
          <w:tcPr>
            <w:tcW w:w="329" w:type="pct"/>
            <w:gridSpan w:val="2"/>
            <w:tcBorders>
              <w:top w:val="single" w:sz="4" w:space="0" w:color="auto"/>
            </w:tcBorders>
            <w:vAlign w:val="bottom"/>
          </w:tcPr>
          <w:p w14:paraId="56C3AEED" w14:textId="6A4321C3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33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&lt;0.001</w:t>
              </w:r>
            </w:ins>
            <w:del w:id="734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&lt;0.05</w:delText>
              </w:r>
            </w:del>
          </w:p>
        </w:tc>
        <w:tc>
          <w:tcPr>
            <w:tcW w:w="204" w:type="pct"/>
            <w:tcBorders>
              <w:top w:val="single" w:sz="4" w:space="0" w:color="auto"/>
            </w:tcBorders>
            <w:vAlign w:val="bottom"/>
          </w:tcPr>
          <w:p w14:paraId="4D99A453" w14:textId="579A3BF3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35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3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9523" w14:textId="757A25CB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37" w:author="Nick Smith" w:date="2021-07-01T15:54:00Z">
              <w:r>
                <w:rPr>
                  <w:color w:val="000000"/>
                  <w:sz w:val="20"/>
                  <w:szCs w:val="20"/>
                </w:rPr>
                <w:t>3.451</w:t>
              </w:r>
            </w:ins>
            <w:del w:id="73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3.862</w:delText>
              </w:r>
            </w:del>
          </w:p>
        </w:tc>
        <w:tc>
          <w:tcPr>
            <w:tcW w:w="32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2DCB" w14:textId="6FF1B4F4" w:rsidR="006A4CF4" w:rsidRPr="00614AB0" w:rsidRDefault="006A4CF4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739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0.071</w:t>
              </w:r>
            </w:ins>
            <w:del w:id="740" w:author="Nick Smith" w:date="2021-07-01T15:54:00Z">
              <w:r w:rsidRPr="00614AB0" w:rsidDel="00FD057C">
                <w:rPr>
                  <w:i/>
                  <w:iCs/>
                  <w:color w:val="000000"/>
                  <w:sz w:val="20"/>
                  <w:szCs w:val="20"/>
                </w:rPr>
                <w:delText>0.057</w:delText>
              </w:r>
            </w:del>
          </w:p>
        </w:tc>
      </w:tr>
      <w:tr w:rsidR="006A4CF4" w:rsidRPr="00614AB0" w14:paraId="45320B2E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7BFBD877" w14:textId="77777777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07AC5860" w14:textId="79B77A1B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41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4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6" w:type="pct"/>
            <w:vAlign w:val="bottom"/>
          </w:tcPr>
          <w:p w14:paraId="5FD388DD" w14:textId="05387EA1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43" w:author="Nick Smith" w:date="2021-07-01T15:54:00Z">
              <w:r>
                <w:rPr>
                  <w:color w:val="000000"/>
                  <w:sz w:val="20"/>
                  <w:szCs w:val="20"/>
                </w:rPr>
                <w:t>0.012</w:t>
              </w:r>
            </w:ins>
            <w:del w:id="74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0.012</w:delText>
              </w:r>
            </w:del>
          </w:p>
        </w:tc>
        <w:tc>
          <w:tcPr>
            <w:tcW w:w="330" w:type="pct"/>
            <w:gridSpan w:val="2"/>
            <w:vAlign w:val="bottom"/>
          </w:tcPr>
          <w:p w14:paraId="51366119" w14:textId="401D00B4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45" w:author="Nick Smith" w:date="2021-07-01T15:54:00Z">
              <w:r>
                <w:rPr>
                  <w:color w:val="000000"/>
                  <w:sz w:val="20"/>
                  <w:szCs w:val="20"/>
                </w:rPr>
                <w:t>0.914</w:t>
              </w:r>
            </w:ins>
            <w:del w:id="74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0.914</w:delText>
              </w:r>
            </w:del>
          </w:p>
        </w:tc>
        <w:tc>
          <w:tcPr>
            <w:tcW w:w="207" w:type="pct"/>
            <w:vAlign w:val="bottom"/>
          </w:tcPr>
          <w:p w14:paraId="60DE1E00" w14:textId="213FB4A2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47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4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9" w:type="pct"/>
            <w:vAlign w:val="bottom"/>
          </w:tcPr>
          <w:p w14:paraId="20BE2B6E" w14:textId="67D97CA7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49" w:author="Nick Smith" w:date="2021-07-01T15:54:00Z">
              <w:r>
                <w:rPr>
                  <w:color w:val="000000"/>
                  <w:sz w:val="20"/>
                  <w:szCs w:val="20"/>
                </w:rPr>
                <w:t>1.100</w:t>
              </w:r>
            </w:ins>
            <w:del w:id="75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1.100</w:delText>
              </w:r>
            </w:del>
          </w:p>
        </w:tc>
        <w:tc>
          <w:tcPr>
            <w:tcW w:w="312" w:type="pct"/>
            <w:gridSpan w:val="2"/>
            <w:vAlign w:val="bottom"/>
          </w:tcPr>
          <w:p w14:paraId="3A94D10F" w14:textId="3A4DB0E7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51" w:author="Nick Smith" w:date="2021-07-01T15:54:00Z">
              <w:r>
                <w:rPr>
                  <w:color w:val="000000"/>
                  <w:sz w:val="20"/>
                  <w:szCs w:val="20"/>
                </w:rPr>
                <w:t>0.301</w:t>
              </w:r>
            </w:ins>
            <w:del w:id="75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0.301</w:delText>
              </w:r>
            </w:del>
          </w:p>
        </w:tc>
        <w:tc>
          <w:tcPr>
            <w:tcW w:w="221" w:type="pct"/>
            <w:vAlign w:val="bottom"/>
          </w:tcPr>
          <w:p w14:paraId="4BEC5187" w14:textId="75FC11EF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53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5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3" w:type="pct"/>
            <w:vAlign w:val="bottom"/>
          </w:tcPr>
          <w:p w14:paraId="41BAEA3C" w14:textId="249C8BD9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55" w:author="Nick Smith" w:date="2021-07-01T15:54:00Z">
              <w:r>
                <w:rPr>
                  <w:color w:val="000000"/>
                  <w:sz w:val="20"/>
                  <w:szCs w:val="20"/>
                </w:rPr>
                <w:t>1.418</w:t>
              </w:r>
            </w:ins>
            <w:del w:id="75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1.418</w:delText>
              </w:r>
            </w:del>
          </w:p>
        </w:tc>
        <w:tc>
          <w:tcPr>
            <w:tcW w:w="334" w:type="pct"/>
            <w:gridSpan w:val="2"/>
            <w:vAlign w:val="bottom"/>
          </w:tcPr>
          <w:p w14:paraId="3AB8E314" w14:textId="393E2DC6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57" w:author="Nick Smith" w:date="2021-07-01T15:54:00Z">
              <w:r>
                <w:rPr>
                  <w:color w:val="000000"/>
                  <w:sz w:val="20"/>
                  <w:szCs w:val="20"/>
                </w:rPr>
                <w:t>0.248</w:t>
              </w:r>
            </w:ins>
            <w:del w:id="75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0.248</w:delText>
              </w:r>
            </w:del>
          </w:p>
        </w:tc>
        <w:tc>
          <w:tcPr>
            <w:tcW w:w="204" w:type="pct"/>
            <w:vAlign w:val="bottom"/>
          </w:tcPr>
          <w:p w14:paraId="28D891FA" w14:textId="35ACDA02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59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6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10" w:type="pct"/>
            <w:vAlign w:val="bottom"/>
          </w:tcPr>
          <w:p w14:paraId="79C71A30" w14:textId="46345284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61" w:author="Nick Smith" w:date="2021-07-01T15:54:00Z">
              <w:r>
                <w:rPr>
                  <w:color w:val="000000"/>
                  <w:sz w:val="20"/>
                  <w:szCs w:val="20"/>
                </w:rPr>
                <w:t>113.805</w:t>
              </w:r>
            </w:ins>
            <w:del w:id="76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113.805</w:delText>
              </w:r>
            </w:del>
          </w:p>
        </w:tc>
        <w:tc>
          <w:tcPr>
            <w:tcW w:w="329" w:type="pct"/>
            <w:gridSpan w:val="2"/>
            <w:vAlign w:val="bottom"/>
          </w:tcPr>
          <w:p w14:paraId="66448FEF" w14:textId="12CF21A6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63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&lt;0.001</w:t>
              </w:r>
            </w:ins>
            <w:del w:id="764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&lt;0.05</w:delText>
              </w:r>
            </w:del>
          </w:p>
        </w:tc>
        <w:tc>
          <w:tcPr>
            <w:tcW w:w="204" w:type="pct"/>
            <w:vAlign w:val="bottom"/>
          </w:tcPr>
          <w:p w14:paraId="6A110069" w14:textId="59340AC0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65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6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6F529E43" w14:textId="15BA85C2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67" w:author="Nick Smith" w:date="2021-07-01T15:54:00Z">
              <w:r>
                <w:rPr>
                  <w:color w:val="000000"/>
                  <w:sz w:val="20"/>
                  <w:szCs w:val="20"/>
                </w:rPr>
                <w:t>0.097</w:t>
              </w:r>
            </w:ins>
            <w:del w:id="76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0.097</w:delText>
              </w:r>
            </w:del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4F8E5365" w14:textId="2CEBAD0B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69" w:author="Nick Smith" w:date="2021-07-01T15:54:00Z">
              <w:r>
                <w:rPr>
                  <w:color w:val="000000"/>
                  <w:sz w:val="20"/>
                  <w:szCs w:val="20"/>
                </w:rPr>
                <w:t>0.757</w:t>
              </w:r>
            </w:ins>
            <w:del w:id="77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0.757</w:delText>
              </w:r>
            </w:del>
          </w:p>
        </w:tc>
      </w:tr>
      <w:tr w:rsidR="006A4CF4" w:rsidRPr="00614AB0" w14:paraId="493371BC" w14:textId="77777777" w:rsidTr="00614AB0">
        <w:trPr>
          <w:trHeight w:val="320"/>
        </w:trPr>
        <w:tc>
          <w:tcPr>
            <w:tcW w:w="533" w:type="pct"/>
            <w:shd w:val="clear" w:color="auto" w:fill="auto"/>
            <w:noWrap/>
            <w:vAlign w:val="center"/>
            <w:hideMark/>
          </w:tcPr>
          <w:p w14:paraId="2BE3BE27" w14:textId="77777777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14AB0">
              <w:rPr>
                <w:rFonts w:eastAsia="Times New Roman"/>
                <w:color w:val="000000"/>
                <w:sz w:val="20"/>
                <w:szCs w:val="20"/>
              </w:rPr>
              <w:t>Elevation x Fire</w:t>
            </w: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14:paraId="5B029ADC" w14:textId="6CF4FC93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71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7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6" w:type="pct"/>
            <w:vAlign w:val="bottom"/>
          </w:tcPr>
          <w:p w14:paraId="2FF10694" w14:textId="180B55F5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73" w:author="Nick Smith" w:date="2021-07-01T15:54:00Z">
              <w:r>
                <w:rPr>
                  <w:color w:val="000000"/>
                  <w:sz w:val="20"/>
                  <w:szCs w:val="20"/>
                </w:rPr>
                <w:t>0.068</w:t>
              </w:r>
            </w:ins>
            <w:del w:id="77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0.068</w:delText>
              </w:r>
            </w:del>
          </w:p>
        </w:tc>
        <w:tc>
          <w:tcPr>
            <w:tcW w:w="330" w:type="pct"/>
            <w:gridSpan w:val="2"/>
            <w:vAlign w:val="bottom"/>
          </w:tcPr>
          <w:p w14:paraId="4C962EDC" w14:textId="7E1900F6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75" w:author="Nick Smith" w:date="2021-07-01T15:54:00Z">
              <w:r>
                <w:rPr>
                  <w:color w:val="000000"/>
                  <w:sz w:val="20"/>
                  <w:szCs w:val="20"/>
                </w:rPr>
                <w:t>0.795</w:t>
              </w:r>
            </w:ins>
            <w:del w:id="77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0.795</w:delText>
              </w:r>
            </w:del>
          </w:p>
        </w:tc>
        <w:tc>
          <w:tcPr>
            <w:tcW w:w="207" w:type="pct"/>
            <w:vAlign w:val="bottom"/>
          </w:tcPr>
          <w:p w14:paraId="445CE3FC" w14:textId="58366CA7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77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7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9" w:type="pct"/>
            <w:vAlign w:val="bottom"/>
          </w:tcPr>
          <w:p w14:paraId="7A43CCFB" w14:textId="1BF294E4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79" w:author="Nick Smith" w:date="2021-07-01T15:54:00Z">
              <w:r>
                <w:rPr>
                  <w:color w:val="000000"/>
                  <w:sz w:val="20"/>
                  <w:szCs w:val="20"/>
                </w:rPr>
                <w:t>3.022</w:t>
              </w:r>
            </w:ins>
            <w:del w:id="78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3.022</w:delText>
              </w:r>
            </w:del>
          </w:p>
        </w:tc>
        <w:tc>
          <w:tcPr>
            <w:tcW w:w="312" w:type="pct"/>
            <w:gridSpan w:val="2"/>
            <w:vAlign w:val="bottom"/>
          </w:tcPr>
          <w:p w14:paraId="161BBAE3" w14:textId="6896106C" w:rsidR="006A4CF4" w:rsidRPr="00614AB0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ins w:id="781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0.091</w:t>
              </w:r>
            </w:ins>
            <w:del w:id="782" w:author="Nick Smith" w:date="2021-07-01T15:54:00Z">
              <w:r w:rsidRPr="00614AB0" w:rsidDel="00FD057C">
                <w:rPr>
                  <w:i/>
                  <w:iCs/>
                  <w:color w:val="000000"/>
                  <w:sz w:val="20"/>
                  <w:szCs w:val="20"/>
                </w:rPr>
                <w:delText>0.091</w:delText>
              </w:r>
            </w:del>
          </w:p>
        </w:tc>
        <w:tc>
          <w:tcPr>
            <w:tcW w:w="221" w:type="pct"/>
            <w:vAlign w:val="bottom"/>
          </w:tcPr>
          <w:p w14:paraId="614FFA9C" w14:textId="201AEB75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83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84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63" w:type="pct"/>
            <w:vAlign w:val="bottom"/>
          </w:tcPr>
          <w:p w14:paraId="3FE9E314" w14:textId="5F9392AF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85" w:author="Nick Smith" w:date="2021-07-01T15:54:00Z">
              <w:r>
                <w:rPr>
                  <w:color w:val="000000"/>
                  <w:sz w:val="20"/>
                  <w:szCs w:val="20"/>
                </w:rPr>
                <w:t>0.468</w:t>
              </w:r>
            </w:ins>
            <w:del w:id="78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0.468</w:delText>
              </w:r>
            </w:del>
          </w:p>
        </w:tc>
        <w:tc>
          <w:tcPr>
            <w:tcW w:w="334" w:type="pct"/>
            <w:gridSpan w:val="2"/>
            <w:vAlign w:val="bottom"/>
          </w:tcPr>
          <w:p w14:paraId="0AB94D56" w14:textId="347432E4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87" w:author="Nick Smith" w:date="2021-07-01T15:54:00Z">
              <w:r>
                <w:rPr>
                  <w:color w:val="000000"/>
                  <w:sz w:val="20"/>
                  <w:szCs w:val="20"/>
                </w:rPr>
                <w:t>0.502</w:t>
              </w:r>
            </w:ins>
            <w:del w:id="78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0.502</w:delText>
              </w:r>
            </w:del>
          </w:p>
        </w:tc>
        <w:tc>
          <w:tcPr>
            <w:tcW w:w="204" w:type="pct"/>
            <w:vAlign w:val="bottom"/>
          </w:tcPr>
          <w:p w14:paraId="165045FF" w14:textId="3B2C10FA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89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90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410" w:type="pct"/>
            <w:vAlign w:val="bottom"/>
          </w:tcPr>
          <w:p w14:paraId="0DFBC8B6" w14:textId="5F7F7E8B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91" w:author="Nick Smith" w:date="2021-07-01T15:54:00Z">
              <w:r>
                <w:rPr>
                  <w:color w:val="000000"/>
                  <w:sz w:val="20"/>
                  <w:szCs w:val="20"/>
                </w:rPr>
                <w:t>108.085</w:t>
              </w:r>
            </w:ins>
            <w:del w:id="792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108.085</w:delText>
              </w:r>
            </w:del>
          </w:p>
        </w:tc>
        <w:tc>
          <w:tcPr>
            <w:tcW w:w="329" w:type="pct"/>
            <w:gridSpan w:val="2"/>
            <w:vAlign w:val="bottom"/>
          </w:tcPr>
          <w:p w14:paraId="0F4F98FB" w14:textId="67A6D0E4" w:rsidR="006A4CF4" w:rsidRPr="00614AB0" w:rsidRDefault="006A4CF4" w:rsidP="006A4CF4">
            <w:pPr>
              <w:rPr>
                <w:b/>
                <w:bCs/>
                <w:color w:val="000000"/>
                <w:sz w:val="20"/>
                <w:szCs w:val="20"/>
              </w:rPr>
            </w:pPr>
            <w:ins w:id="793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&lt;0.001</w:t>
              </w:r>
            </w:ins>
            <w:del w:id="794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&lt;0.05</w:delText>
              </w:r>
            </w:del>
          </w:p>
        </w:tc>
        <w:tc>
          <w:tcPr>
            <w:tcW w:w="204" w:type="pct"/>
            <w:vAlign w:val="bottom"/>
          </w:tcPr>
          <w:p w14:paraId="0BC2FFE8" w14:textId="329AF06B" w:rsidR="006A4CF4" w:rsidRPr="00614AB0" w:rsidRDefault="006A4CF4" w:rsidP="006A4CF4">
            <w:pPr>
              <w:rPr>
                <w:color w:val="000000"/>
                <w:sz w:val="20"/>
                <w:szCs w:val="20"/>
              </w:rPr>
            </w:pPr>
            <w:ins w:id="795" w:author="Nick Smith" w:date="2021-07-01T15:54:00Z">
              <w:r>
                <w:rPr>
                  <w:color w:val="000000"/>
                  <w:sz w:val="20"/>
                  <w:szCs w:val="20"/>
                </w:rPr>
                <w:t>1</w:t>
              </w:r>
            </w:ins>
            <w:del w:id="796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327" w:type="pct"/>
            <w:shd w:val="clear" w:color="auto" w:fill="auto"/>
            <w:noWrap/>
            <w:vAlign w:val="bottom"/>
            <w:hideMark/>
          </w:tcPr>
          <w:p w14:paraId="7BAC84C2" w14:textId="6CB54589" w:rsidR="006A4CF4" w:rsidRPr="00614AB0" w:rsidRDefault="006A4CF4" w:rsidP="006A4CF4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797" w:author="Nick Smith" w:date="2021-07-01T15:54:00Z">
              <w:r>
                <w:rPr>
                  <w:color w:val="000000"/>
                  <w:sz w:val="20"/>
                  <w:szCs w:val="20"/>
                </w:rPr>
                <w:t>6.593</w:t>
              </w:r>
            </w:ins>
            <w:del w:id="798" w:author="Nick Smith" w:date="2021-07-01T15:54:00Z">
              <w:r w:rsidRPr="00614AB0" w:rsidDel="00FD057C">
                <w:rPr>
                  <w:color w:val="000000"/>
                  <w:sz w:val="20"/>
                  <w:szCs w:val="20"/>
                </w:rPr>
                <w:delText>6.593</w:delText>
              </w:r>
            </w:del>
          </w:p>
        </w:tc>
        <w:tc>
          <w:tcPr>
            <w:tcW w:w="328" w:type="pct"/>
            <w:shd w:val="clear" w:color="auto" w:fill="auto"/>
            <w:noWrap/>
            <w:vAlign w:val="bottom"/>
            <w:hideMark/>
          </w:tcPr>
          <w:p w14:paraId="246E13CB" w14:textId="1A499339" w:rsidR="006A4CF4" w:rsidRPr="00614AB0" w:rsidRDefault="006A4CF4" w:rsidP="006A4CF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799" w:author="Nick Smith" w:date="2021-07-01T15:54:00Z">
              <w:r>
                <w:rPr>
                  <w:b/>
                  <w:bCs/>
                  <w:color w:val="000000"/>
                  <w:sz w:val="20"/>
                  <w:szCs w:val="20"/>
                </w:rPr>
                <w:t>0.015</w:t>
              </w:r>
            </w:ins>
            <w:del w:id="800" w:author="Nick Smith" w:date="2021-07-01T15:54:00Z">
              <w:r w:rsidRPr="00614AB0" w:rsidDel="00FD057C">
                <w:rPr>
                  <w:b/>
                  <w:bCs/>
                  <w:color w:val="000000"/>
                  <w:sz w:val="20"/>
                  <w:szCs w:val="20"/>
                </w:rPr>
                <w:delText>0.015</w:delText>
              </w:r>
            </w:del>
          </w:p>
        </w:tc>
      </w:tr>
      <w:tr w:rsidR="006A4CF4" w:rsidRPr="0034072B" w14:paraId="02AD30C5" w14:textId="77777777" w:rsidTr="00614AB0">
        <w:trPr>
          <w:trHeight w:val="320"/>
        </w:trPr>
        <w:tc>
          <w:tcPr>
            <w:tcW w:w="5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F101CA" w14:textId="3540B61D" w:rsidR="006A4CF4" w:rsidRPr="0034072B" w:rsidRDefault="006A4CF4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4072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E7A7F" w14:textId="3D6A20CE" w:rsidR="006A4CF4" w:rsidRPr="0034072B" w:rsidRDefault="006A4CF4" w:rsidP="006A4CF4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ins w:id="801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36</w:t>
              </w:r>
            </w:ins>
            <w:del w:id="802" w:author="Nick Smith" w:date="2021-07-01T15:54:00Z">
              <w:r w:rsidRPr="0034072B" w:rsidDel="00FD057C">
                <w:rPr>
                  <w:i/>
                  <w:iCs/>
                  <w:color w:val="000000"/>
                  <w:sz w:val="20"/>
                  <w:szCs w:val="20"/>
                </w:rPr>
                <w:delText>36</w:delText>
              </w:r>
            </w:del>
          </w:p>
        </w:tc>
        <w:tc>
          <w:tcPr>
            <w:tcW w:w="326" w:type="pct"/>
            <w:tcBorders>
              <w:bottom w:val="single" w:sz="4" w:space="0" w:color="auto"/>
            </w:tcBorders>
            <w:vAlign w:val="bottom"/>
          </w:tcPr>
          <w:p w14:paraId="680E4B5A" w14:textId="00E61D21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tcBorders>
              <w:bottom w:val="single" w:sz="4" w:space="0" w:color="auto"/>
            </w:tcBorders>
            <w:vAlign w:val="bottom"/>
          </w:tcPr>
          <w:p w14:paraId="076DA739" w14:textId="16F81A9C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1B804097" w14:textId="69AEE205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ins w:id="803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36</w:t>
              </w:r>
            </w:ins>
            <w:del w:id="804" w:author="Nick Smith" w:date="2021-07-01T15:54:00Z">
              <w:r w:rsidRPr="0034072B" w:rsidDel="00FD057C">
                <w:rPr>
                  <w:i/>
                  <w:iCs/>
                  <w:color w:val="000000"/>
                  <w:sz w:val="20"/>
                  <w:szCs w:val="20"/>
                </w:rPr>
                <w:delText>36</w:delText>
              </w:r>
            </w:del>
          </w:p>
        </w:tc>
        <w:tc>
          <w:tcPr>
            <w:tcW w:w="369" w:type="pct"/>
            <w:tcBorders>
              <w:bottom w:val="single" w:sz="4" w:space="0" w:color="auto"/>
            </w:tcBorders>
            <w:vAlign w:val="bottom"/>
          </w:tcPr>
          <w:p w14:paraId="14B4DBEC" w14:textId="6FE451C8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bottom w:val="single" w:sz="4" w:space="0" w:color="auto"/>
            </w:tcBorders>
            <w:vAlign w:val="bottom"/>
          </w:tcPr>
          <w:p w14:paraId="7965B8A2" w14:textId="30BC3C80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  <w:vAlign w:val="bottom"/>
          </w:tcPr>
          <w:p w14:paraId="5408CF51" w14:textId="2A0FB908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ins w:id="805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20</w:t>
              </w:r>
            </w:ins>
            <w:del w:id="806" w:author="Nick Smith" w:date="2021-07-01T15:54:00Z">
              <w:r w:rsidRPr="0034072B" w:rsidDel="00FD057C">
                <w:rPr>
                  <w:i/>
                  <w:iCs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363" w:type="pct"/>
            <w:tcBorders>
              <w:bottom w:val="single" w:sz="4" w:space="0" w:color="auto"/>
            </w:tcBorders>
            <w:vAlign w:val="bottom"/>
          </w:tcPr>
          <w:p w14:paraId="4E691F21" w14:textId="338027C2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4" w:type="pct"/>
            <w:gridSpan w:val="2"/>
            <w:tcBorders>
              <w:bottom w:val="single" w:sz="4" w:space="0" w:color="auto"/>
            </w:tcBorders>
            <w:vAlign w:val="bottom"/>
          </w:tcPr>
          <w:p w14:paraId="31DC0DA1" w14:textId="558949D5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4D774263" w14:textId="2ADFB1C1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ins w:id="807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56</w:t>
              </w:r>
            </w:ins>
            <w:del w:id="808" w:author="Nick Smith" w:date="2021-07-01T15:54:00Z">
              <w:r w:rsidRPr="0034072B" w:rsidDel="00FD057C">
                <w:rPr>
                  <w:i/>
                  <w:iCs/>
                  <w:color w:val="000000"/>
                  <w:sz w:val="20"/>
                  <w:szCs w:val="20"/>
                </w:rPr>
                <w:delText>56</w:delText>
              </w:r>
            </w:del>
          </w:p>
        </w:tc>
        <w:tc>
          <w:tcPr>
            <w:tcW w:w="410" w:type="pct"/>
            <w:tcBorders>
              <w:bottom w:val="single" w:sz="4" w:space="0" w:color="auto"/>
            </w:tcBorders>
            <w:vAlign w:val="bottom"/>
          </w:tcPr>
          <w:p w14:paraId="6203AEC1" w14:textId="1C5F9FD6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gridSpan w:val="2"/>
            <w:tcBorders>
              <w:bottom w:val="single" w:sz="4" w:space="0" w:color="auto"/>
            </w:tcBorders>
            <w:vAlign w:val="bottom"/>
          </w:tcPr>
          <w:p w14:paraId="42541714" w14:textId="1F7B049D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4" w:type="pct"/>
            <w:tcBorders>
              <w:bottom w:val="single" w:sz="4" w:space="0" w:color="auto"/>
            </w:tcBorders>
            <w:vAlign w:val="bottom"/>
          </w:tcPr>
          <w:p w14:paraId="79B19EAE" w14:textId="08D4445F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  <w:ins w:id="809" w:author="Nick Smith" w:date="2021-07-01T15:54:00Z">
              <w:r>
                <w:rPr>
                  <w:i/>
                  <w:iCs/>
                  <w:color w:val="000000"/>
                  <w:sz w:val="20"/>
                  <w:szCs w:val="20"/>
                </w:rPr>
                <w:t>36</w:t>
              </w:r>
            </w:ins>
            <w:del w:id="810" w:author="Nick Smith" w:date="2021-07-01T15:54:00Z">
              <w:r w:rsidRPr="0034072B" w:rsidDel="00FD057C">
                <w:rPr>
                  <w:i/>
                  <w:iCs/>
                  <w:color w:val="000000"/>
                  <w:sz w:val="20"/>
                  <w:szCs w:val="20"/>
                </w:rPr>
                <w:delText>36</w:delText>
              </w:r>
            </w:del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06227F" w14:textId="601EAA5A" w:rsidR="006A4CF4" w:rsidRPr="0034072B" w:rsidRDefault="006A4CF4" w:rsidP="006A4CF4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2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663FE0" w14:textId="4FDADC9F" w:rsidR="006A4CF4" w:rsidRPr="0034072B" w:rsidRDefault="006A4CF4" w:rsidP="006A4CF4">
            <w:pPr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9F0FB0" w14:textId="2E3C8495" w:rsidR="00DB50B4" w:rsidRPr="000F56B8" w:rsidRDefault="00DB50B4" w:rsidP="00DB50B4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>
        <w:rPr>
          <w:sz w:val="20"/>
          <w:szCs w:val="20"/>
        </w:rPr>
        <w:t>40 for tree height, canopy spread, and DBH and 60 for</w:t>
      </w:r>
      <w:r w:rsidR="007D4651">
        <w:rPr>
          <w:sz w:val="20"/>
          <w:szCs w:val="20"/>
        </w:rPr>
        <w:t xml:space="preserve"> slope and</w:t>
      </w:r>
      <w:r>
        <w:rPr>
          <w:sz w:val="20"/>
          <w:szCs w:val="20"/>
        </w:rPr>
        <w:t xml:space="preserve"> distance between neighbors</w:t>
      </w:r>
      <w:r w:rsidRPr="000F56B8">
        <w:rPr>
          <w:sz w:val="20"/>
          <w:szCs w:val="20"/>
        </w:rPr>
        <w:t xml:space="preserve">. Key: </w:t>
      </w:r>
      <w:r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5229BD56" w14:textId="77777777" w:rsidR="00DB50B4" w:rsidRDefault="00DB50B4" w:rsidP="00DB50B4">
      <w:pPr>
        <w:rPr>
          <w:sz w:val="20"/>
          <w:szCs w:val="20"/>
        </w:rPr>
      </w:pPr>
    </w:p>
    <w:p w14:paraId="4BDF17B5" w14:textId="77777777" w:rsidR="00C91826" w:rsidRPr="000F56B8" w:rsidRDefault="00C91826">
      <w:pPr>
        <w:rPr>
          <w:sz w:val="20"/>
          <w:szCs w:val="20"/>
        </w:rPr>
      </w:pPr>
    </w:p>
    <w:sectPr w:rsidR="00C91826" w:rsidRPr="000F56B8" w:rsidSect="004132BD">
      <w:pgSz w:w="15840" w:h="12240" w:orient="landscape"/>
      <w:pgMar w:top="720" w:right="1440" w:bottom="720" w:left="1440" w:header="720" w:footer="720" w:gutter="0"/>
      <w:cols w:space="720"/>
      <w:docGrid w:linePitch="360"/>
      <w:sectPrChange w:id="811" w:author="Nick Smith" w:date="2021-06-30T17:25:00Z">
        <w:sectPr w:rsidR="00C91826" w:rsidRPr="000F56B8" w:rsidSect="004132BD">
          <w:pgSz w:w="12240" w:h="15840" w:orient="portrait"/>
          <w:pgMar w:top="1440" w:right="720" w:bottom="1440" w:left="72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Smith">
    <w15:presenceInfo w15:providerId="None" w15:userId="Nick Smi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45672"/>
    <w:rsid w:val="00082DC1"/>
    <w:rsid w:val="00092FF6"/>
    <w:rsid w:val="000B1786"/>
    <w:rsid w:val="000B2F76"/>
    <w:rsid w:val="000B4645"/>
    <w:rsid w:val="000B7CF2"/>
    <w:rsid w:val="000D2597"/>
    <w:rsid w:val="000E2BD3"/>
    <w:rsid w:val="000E6655"/>
    <w:rsid w:val="000F2009"/>
    <w:rsid w:val="000F56B8"/>
    <w:rsid w:val="00117339"/>
    <w:rsid w:val="00117F8A"/>
    <w:rsid w:val="00134596"/>
    <w:rsid w:val="00134ECA"/>
    <w:rsid w:val="001427DB"/>
    <w:rsid w:val="0014367D"/>
    <w:rsid w:val="00151A58"/>
    <w:rsid w:val="00152C29"/>
    <w:rsid w:val="00165FF3"/>
    <w:rsid w:val="00190FB7"/>
    <w:rsid w:val="00193961"/>
    <w:rsid w:val="00197C33"/>
    <w:rsid w:val="001A0234"/>
    <w:rsid w:val="001C20D7"/>
    <w:rsid w:val="001C5DA0"/>
    <w:rsid w:val="001D4BC2"/>
    <w:rsid w:val="001D5BD7"/>
    <w:rsid w:val="001D5EEE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7378F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A50"/>
    <w:rsid w:val="002C1C23"/>
    <w:rsid w:val="002C3625"/>
    <w:rsid w:val="002C4B34"/>
    <w:rsid w:val="002D439C"/>
    <w:rsid w:val="002D5035"/>
    <w:rsid w:val="002E243B"/>
    <w:rsid w:val="002F4D95"/>
    <w:rsid w:val="00311A84"/>
    <w:rsid w:val="00332AD3"/>
    <w:rsid w:val="0034072B"/>
    <w:rsid w:val="003502D4"/>
    <w:rsid w:val="00350E77"/>
    <w:rsid w:val="0035552D"/>
    <w:rsid w:val="00357F62"/>
    <w:rsid w:val="0037062E"/>
    <w:rsid w:val="00370E8D"/>
    <w:rsid w:val="00380995"/>
    <w:rsid w:val="00384A7B"/>
    <w:rsid w:val="003874DC"/>
    <w:rsid w:val="0039329A"/>
    <w:rsid w:val="003A4126"/>
    <w:rsid w:val="003B3721"/>
    <w:rsid w:val="003D26BB"/>
    <w:rsid w:val="003D4A65"/>
    <w:rsid w:val="003D64D1"/>
    <w:rsid w:val="003D71FA"/>
    <w:rsid w:val="003D7B53"/>
    <w:rsid w:val="003E0754"/>
    <w:rsid w:val="003E197E"/>
    <w:rsid w:val="003F33B2"/>
    <w:rsid w:val="003F611F"/>
    <w:rsid w:val="004014CA"/>
    <w:rsid w:val="00407836"/>
    <w:rsid w:val="00410F54"/>
    <w:rsid w:val="00411B97"/>
    <w:rsid w:val="004132BD"/>
    <w:rsid w:val="00431BD2"/>
    <w:rsid w:val="00435EF5"/>
    <w:rsid w:val="00437938"/>
    <w:rsid w:val="004432A1"/>
    <w:rsid w:val="0044488A"/>
    <w:rsid w:val="00470CC0"/>
    <w:rsid w:val="00473535"/>
    <w:rsid w:val="00492ABA"/>
    <w:rsid w:val="004A48F0"/>
    <w:rsid w:val="004D0004"/>
    <w:rsid w:val="004D682D"/>
    <w:rsid w:val="004E3AB4"/>
    <w:rsid w:val="004F6C28"/>
    <w:rsid w:val="004F7655"/>
    <w:rsid w:val="00513514"/>
    <w:rsid w:val="00515311"/>
    <w:rsid w:val="00522EDB"/>
    <w:rsid w:val="0055220B"/>
    <w:rsid w:val="005541A1"/>
    <w:rsid w:val="005617D5"/>
    <w:rsid w:val="00562E09"/>
    <w:rsid w:val="00573262"/>
    <w:rsid w:val="00581605"/>
    <w:rsid w:val="00586732"/>
    <w:rsid w:val="00590089"/>
    <w:rsid w:val="00595AA1"/>
    <w:rsid w:val="005A1740"/>
    <w:rsid w:val="005A3BB9"/>
    <w:rsid w:val="005A5C98"/>
    <w:rsid w:val="005A5E3B"/>
    <w:rsid w:val="005B2693"/>
    <w:rsid w:val="005B3930"/>
    <w:rsid w:val="005B4431"/>
    <w:rsid w:val="005B5C3C"/>
    <w:rsid w:val="005C2394"/>
    <w:rsid w:val="005D3665"/>
    <w:rsid w:val="005D5199"/>
    <w:rsid w:val="005E2601"/>
    <w:rsid w:val="005F3ACC"/>
    <w:rsid w:val="00605AEE"/>
    <w:rsid w:val="00614AB0"/>
    <w:rsid w:val="006214A0"/>
    <w:rsid w:val="00624048"/>
    <w:rsid w:val="006241CB"/>
    <w:rsid w:val="00636554"/>
    <w:rsid w:val="006423DF"/>
    <w:rsid w:val="00651611"/>
    <w:rsid w:val="00652423"/>
    <w:rsid w:val="006631EC"/>
    <w:rsid w:val="00674ECD"/>
    <w:rsid w:val="00677B44"/>
    <w:rsid w:val="0068259B"/>
    <w:rsid w:val="006A4CF4"/>
    <w:rsid w:val="006B1271"/>
    <w:rsid w:val="006C0A22"/>
    <w:rsid w:val="006C5A42"/>
    <w:rsid w:val="006D4440"/>
    <w:rsid w:val="006D6A5A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5FCE"/>
    <w:rsid w:val="007A73B9"/>
    <w:rsid w:val="007B1720"/>
    <w:rsid w:val="007B1913"/>
    <w:rsid w:val="007B1D83"/>
    <w:rsid w:val="007B63AE"/>
    <w:rsid w:val="007D34DD"/>
    <w:rsid w:val="007D4651"/>
    <w:rsid w:val="007E0496"/>
    <w:rsid w:val="007E3102"/>
    <w:rsid w:val="007E33DF"/>
    <w:rsid w:val="007E44FA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1FD1"/>
    <w:rsid w:val="008721CB"/>
    <w:rsid w:val="008750AF"/>
    <w:rsid w:val="00881C14"/>
    <w:rsid w:val="00885671"/>
    <w:rsid w:val="008919CF"/>
    <w:rsid w:val="0089675D"/>
    <w:rsid w:val="008A5BAC"/>
    <w:rsid w:val="008B04A0"/>
    <w:rsid w:val="008B1234"/>
    <w:rsid w:val="008C376F"/>
    <w:rsid w:val="008C70B5"/>
    <w:rsid w:val="008D1814"/>
    <w:rsid w:val="008E79E8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A7FAF"/>
    <w:rsid w:val="009B189C"/>
    <w:rsid w:val="009C384C"/>
    <w:rsid w:val="009C3FB8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0DD7"/>
    <w:rsid w:val="00A73398"/>
    <w:rsid w:val="00A8169F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0F31"/>
    <w:rsid w:val="00B11221"/>
    <w:rsid w:val="00B1158D"/>
    <w:rsid w:val="00B30A85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33135"/>
    <w:rsid w:val="00C4782D"/>
    <w:rsid w:val="00C55132"/>
    <w:rsid w:val="00C871B2"/>
    <w:rsid w:val="00C91826"/>
    <w:rsid w:val="00C962DD"/>
    <w:rsid w:val="00CB0A67"/>
    <w:rsid w:val="00CC2741"/>
    <w:rsid w:val="00CD5991"/>
    <w:rsid w:val="00CD7E0A"/>
    <w:rsid w:val="00D24DDE"/>
    <w:rsid w:val="00D365CF"/>
    <w:rsid w:val="00D40AE7"/>
    <w:rsid w:val="00D51716"/>
    <w:rsid w:val="00D5678C"/>
    <w:rsid w:val="00D57428"/>
    <w:rsid w:val="00D7384D"/>
    <w:rsid w:val="00D82B04"/>
    <w:rsid w:val="00D83069"/>
    <w:rsid w:val="00D83764"/>
    <w:rsid w:val="00D938BD"/>
    <w:rsid w:val="00D950EE"/>
    <w:rsid w:val="00DB175F"/>
    <w:rsid w:val="00DB50B4"/>
    <w:rsid w:val="00DB59B8"/>
    <w:rsid w:val="00DD00A5"/>
    <w:rsid w:val="00DE5F27"/>
    <w:rsid w:val="00DF12CA"/>
    <w:rsid w:val="00E33978"/>
    <w:rsid w:val="00E44EBC"/>
    <w:rsid w:val="00E46675"/>
    <w:rsid w:val="00E52949"/>
    <w:rsid w:val="00E6026E"/>
    <w:rsid w:val="00E60662"/>
    <w:rsid w:val="00E6141B"/>
    <w:rsid w:val="00E62F67"/>
    <w:rsid w:val="00E9596A"/>
    <w:rsid w:val="00E9679C"/>
    <w:rsid w:val="00E96CD9"/>
    <w:rsid w:val="00EA3E12"/>
    <w:rsid w:val="00EB0236"/>
    <w:rsid w:val="00EB7AEE"/>
    <w:rsid w:val="00ED0252"/>
    <w:rsid w:val="00ED39AB"/>
    <w:rsid w:val="00EE617B"/>
    <w:rsid w:val="00EF1415"/>
    <w:rsid w:val="00EF689D"/>
    <w:rsid w:val="00F07C36"/>
    <w:rsid w:val="00F07C3D"/>
    <w:rsid w:val="00F1514A"/>
    <w:rsid w:val="00F17963"/>
    <w:rsid w:val="00F50B97"/>
    <w:rsid w:val="00F51EE3"/>
    <w:rsid w:val="00F90507"/>
    <w:rsid w:val="00F926DD"/>
    <w:rsid w:val="00FA44E1"/>
    <w:rsid w:val="00FA6BB0"/>
    <w:rsid w:val="00FC20DF"/>
    <w:rsid w:val="00FD0E41"/>
    <w:rsid w:val="00FD137D"/>
    <w:rsid w:val="00FD2FA2"/>
    <w:rsid w:val="00FD729E"/>
    <w:rsid w:val="00FE3ECF"/>
    <w:rsid w:val="00FE499E"/>
    <w:rsid w:val="00FE517F"/>
    <w:rsid w:val="00FF09F9"/>
    <w:rsid w:val="00FF45E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2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Nick Smith</cp:lastModifiedBy>
  <cp:revision>9</cp:revision>
  <dcterms:created xsi:type="dcterms:W3CDTF">2021-06-30T22:25:00Z</dcterms:created>
  <dcterms:modified xsi:type="dcterms:W3CDTF">2021-07-01T21:05:00Z</dcterms:modified>
</cp:coreProperties>
</file>