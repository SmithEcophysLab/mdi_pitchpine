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1C939" w14:textId="77777777" w:rsidR="00952F58" w:rsidDel="0034484E" w:rsidRDefault="00952F58" w:rsidP="002526C4">
      <w:pPr>
        <w:pStyle w:val="NormalWeb"/>
        <w:shd w:val="clear" w:color="auto" w:fill="FFFFFF"/>
        <w:spacing w:before="0" w:beforeAutospacing="0" w:after="0" w:afterAutospacing="0"/>
        <w:rPr>
          <w:del w:id="0" w:author="Risa" w:date="2021-06-15T16:41:00Z"/>
          <w:b/>
        </w:rPr>
      </w:pPr>
      <w:bookmarkStart w:id="1" w:name="_Hlk5840007"/>
    </w:p>
    <w:p w14:paraId="567D6DEF" w14:textId="77777777" w:rsidR="00952F58" w:rsidDel="0034484E" w:rsidRDefault="00952F58" w:rsidP="002526C4">
      <w:pPr>
        <w:pStyle w:val="NormalWeb"/>
        <w:shd w:val="clear" w:color="auto" w:fill="FFFFFF"/>
        <w:spacing w:before="0" w:beforeAutospacing="0" w:after="0" w:afterAutospacing="0"/>
        <w:rPr>
          <w:del w:id="2" w:author="Risa" w:date="2021-06-15T16:41:00Z"/>
          <w:b/>
        </w:rPr>
      </w:pPr>
    </w:p>
    <w:p w14:paraId="7967605B" w14:textId="77777777" w:rsidR="00952F58" w:rsidDel="0034484E" w:rsidRDefault="00952F58" w:rsidP="002526C4">
      <w:pPr>
        <w:pStyle w:val="NormalWeb"/>
        <w:shd w:val="clear" w:color="auto" w:fill="FFFFFF"/>
        <w:spacing w:before="0" w:beforeAutospacing="0" w:after="0" w:afterAutospacing="0"/>
        <w:rPr>
          <w:del w:id="3" w:author="Risa" w:date="2021-06-15T16:41:00Z"/>
          <w:b/>
        </w:rPr>
      </w:pPr>
    </w:p>
    <w:p w14:paraId="6DD49AD4" w14:textId="0C06BC02" w:rsidR="001D515C" w:rsidRPr="0068341D" w:rsidRDefault="001D515C" w:rsidP="002526C4">
      <w:pPr>
        <w:pStyle w:val="NormalWeb"/>
        <w:shd w:val="clear" w:color="auto" w:fill="FFFFFF"/>
        <w:spacing w:before="0" w:beforeAutospacing="0" w:after="0" w:afterAutospacing="0"/>
        <w:rPr>
          <w:color w:val="1C1D1E"/>
          <w:shd w:val="clear" w:color="auto" w:fill="FFFFFF"/>
        </w:rPr>
      </w:pPr>
      <w:r w:rsidRPr="0068341D">
        <w:rPr>
          <w:b/>
        </w:rPr>
        <w:t>Title Page</w:t>
      </w:r>
    </w:p>
    <w:p w14:paraId="10449DBF" w14:textId="77777777" w:rsidR="001D515C" w:rsidRPr="0068341D" w:rsidRDefault="001D515C" w:rsidP="002526C4">
      <w:pPr>
        <w:rPr>
          <w:bCs/>
        </w:rPr>
      </w:pPr>
    </w:p>
    <w:p w14:paraId="666D79B2" w14:textId="1CC2DCCB" w:rsidR="009579BF" w:rsidRDefault="00D61E64" w:rsidP="00845780">
      <w:pPr>
        <w:rPr>
          <w:bCs/>
          <w:sz w:val="22"/>
          <w:szCs w:val="22"/>
        </w:rPr>
      </w:pPr>
      <w:r w:rsidRPr="009E0A0B">
        <w:rPr>
          <w:bCs/>
          <w:sz w:val="22"/>
          <w:szCs w:val="22"/>
        </w:rPr>
        <w:t>Pitch Pine</w:t>
      </w:r>
      <w:r w:rsidR="00761A32" w:rsidRPr="009E0A0B">
        <w:rPr>
          <w:bCs/>
          <w:sz w:val="22"/>
          <w:szCs w:val="22"/>
        </w:rPr>
        <w:t xml:space="preserve"> Stand</w:t>
      </w:r>
      <w:r w:rsidR="006027C8" w:rsidRPr="009E0A0B">
        <w:rPr>
          <w:bCs/>
          <w:sz w:val="22"/>
          <w:szCs w:val="22"/>
        </w:rPr>
        <w:t xml:space="preserve">s </w:t>
      </w:r>
      <w:r w:rsidR="007203AC" w:rsidRPr="009E0A0B">
        <w:rPr>
          <w:bCs/>
          <w:sz w:val="22"/>
          <w:szCs w:val="22"/>
        </w:rPr>
        <w:t>Recove</w:t>
      </w:r>
      <w:r w:rsidR="006027C8" w:rsidRPr="009E0A0B">
        <w:rPr>
          <w:bCs/>
          <w:sz w:val="22"/>
          <w:szCs w:val="22"/>
        </w:rPr>
        <w:t>r</w:t>
      </w:r>
      <w:r w:rsidR="00A956A7" w:rsidRPr="009E0A0B">
        <w:rPr>
          <w:bCs/>
          <w:sz w:val="22"/>
          <w:szCs w:val="22"/>
        </w:rPr>
        <w:t xml:space="preserve">, </w:t>
      </w:r>
      <w:r w:rsidR="00D0146E" w:rsidRPr="009E0A0B">
        <w:rPr>
          <w:bCs/>
          <w:sz w:val="22"/>
          <w:szCs w:val="22"/>
        </w:rPr>
        <w:t>Adapt</w:t>
      </w:r>
      <w:r w:rsidR="00CC4EFE" w:rsidRPr="009E0A0B">
        <w:rPr>
          <w:bCs/>
          <w:sz w:val="22"/>
          <w:szCs w:val="22"/>
        </w:rPr>
        <w:t xml:space="preserve"> </w:t>
      </w:r>
      <w:r w:rsidR="001E3258">
        <w:rPr>
          <w:bCs/>
          <w:sz w:val="22"/>
          <w:szCs w:val="22"/>
        </w:rPr>
        <w:t>a</w:t>
      </w:r>
      <w:r w:rsidR="008F0278">
        <w:rPr>
          <w:bCs/>
          <w:sz w:val="22"/>
          <w:szCs w:val="22"/>
        </w:rPr>
        <w:t xml:space="preserve">nd </w:t>
      </w:r>
      <w:r w:rsidR="008A44F5" w:rsidRPr="009E0A0B">
        <w:rPr>
          <w:bCs/>
          <w:sz w:val="22"/>
          <w:szCs w:val="22"/>
        </w:rPr>
        <w:t>Persist</w:t>
      </w:r>
      <w:r w:rsidR="00594D09" w:rsidRPr="009E0A0B">
        <w:rPr>
          <w:bCs/>
          <w:sz w:val="22"/>
          <w:szCs w:val="22"/>
        </w:rPr>
        <w:t xml:space="preserve"> </w:t>
      </w:r>
      <w:r w:rsidR="001E3258">
        <w:rPr>
          <w:bCs/>
          <w:sz w:val="22"/>
          <w:szCs w:val="22"/>
        </w:rPr>
        <w:t>i</w:t>
      </w:r>
      <w:r w:rsidR="00594D09" w:rsidRPr="009E0A0B">
        <w:rPr>
          <w:bCs/>
          <w:sz w:val="22"/>
          <w:szCs w:val="22"/>
        </w:rPr>
        <w:t xml:space="preserve">n </w:t>
      </w:r>
      <w:r w:rsidR="001E3258">
        <w:rPr>
          <w:bCs/>
          <w:sz w:val="22"/>
          <w:szCs w:val="22"/>
        </w:rPr>
        <w:t>t</w:t>
      </w:r>
      <w:r w:rsidR="00594D09" w:rsidRPr="009E0A0B">
        <w:rPr>
          <w:bCs/>
          <w:sz w:val="22"/>
          <w:szCs w:val="22"/>
        </w:rPr>
        <w:t xml:space="preserve">he Absence </w:t>
      </w:r>
      <w:r w:rsidR="001E3258">
        <w:rPr>
          <w:bCs/>
          <w:sz w:val="22"/>
          <w:szCs w:val="22"/>
        </w:rPr>
        <w:t>o</w:t>
      </w:r>
      <w:r w:rsidR="00594D09" w:rsidRPr="009E0A0B">
        <w:rPr>
          <w:bCs/>
          <w:sz w:val="22"/>
          <w:szCs w:val="22"/>
        </w:rPr>
        <w:t>f Fire</w:t>
      </w:r>
      <w:r w:rsidR="00174550" w:rsidRPr="009E0A0B">
        <w:rPr>
          <w:bCs/>
          <w:sz w:val="22"/>
          <w:szCs w:val="22"/>
        </w:rPr>
        <w:t xml:space="preserve"> </w:t>
      </w:r>
      <w:r w:rsidR="009E197A" w:rsidRPr="009E0A0B">
        <w:rPr>
          <w:bCs/>
          <w:sz w:val="22"/>
          <w:szCs w:val="22"/>
        </w:rPr>
        <w:t xml:space="preserve">Under </w:t>
      </w:r>
      <w:r w:rsidR="001E3258">
        <w:rPr>
          <w:bCs/>
          <w:sz w:val="22"/>
          <w:szCs w:val="22"/>
        </w:rPr>
        <w:t>t</w:t>
      </w:r>
      <w:r w:rsidR="009E197A" w:rsidRPr="009E0A0B">
        <w:rPr>
          <w:bCs/>
          <w:sz w:val="22"/>
          <w:szCs w:val="22"/>
        </w:rPr>
        <w:t xml:space="preserve">he Influence </w:t>
      </w:r>
      <w:r w:rsidR="001E3258">
        <w:rPr>
          <w:bCs/>
          <w:sz w:val="22"/>
          <w:szCs w:val="22"/>
        </w:rPr>
        <w:t>o</w:t>
      </w:r>
      <w:r w:rsidR="008F0278">
        <w:rPr>
          <w:bCs/>
          <w:sz w:val="22"/>
          <w:szCs w:val="22"/>
        </w:rPr>
        <w:t>f</w:t>
      </w:r>
      <w:r w:rsidR="00174550" w:rsidRPr="009E0A0B">
        <w:rPr>
          <w:bCs/>
          <w:sz w:val="22"/>
          <w:szCs w:val="22"/>
        </w:rPr>
        <w:t xml:space="preserve"> Elevation </w:t>
      </w:r>
      <w:r w:rsidR="001E3258">
        <w:rPr>
          <w:bCs/>
          <w:sz w:val="22"/>
          <w:szCs w:val="22"/>
        </w:rPr>
        <w:t>a</w:t>
      </w:r>
      <w:r w:rsidR="008F0278">
        <w:rPr>
          <w:bCs/>
          <w:sz w:val="22"/>
          <w:szCs w:val="22"/>
        </w:rPr>
        <w:t>n</w:t>
      </w:r>
      <w:r w:rsidR="00174550" w:rsidRPr="009E0A0B">
        <w:rPr>
          <w:bCs/>
          <w:sz w:val="22"/>
          <w:szCs w:val="22"/>
        </w:rPr>
        <w:t xml:space="preserve">d Topographic </w:t>
      </w:r>
      <w:r w:rsidR="009E197A" w:rsidRPr="009E0A0B">
        <w:rPr>
          <w:bCs/>
          <w:sz w:val="22"/>
          <w:szCs w:val="22"/>
        </w:rPr>
        <w:t>Factors</w:t>
      </w:r>
    </w:p>
    <w:p w14:paraId="3B4900DC" w14:textId="77777777" w:rsidR="009579BF" w:rsidRDefault="009579BF" w:rsidP="00845780">
      <w:pPr>
        <w:rPr>
          <w:bCs/>
          <w:sz w:val="22"/>
          <w:szCs w:val="22"/>
        </w:rPr>
      </w:pPr>
    </w:p>
    <w:p w14:paraId="06BC74A6" w14:textId="77777777" w:rsidR="001D515C" w:rsidRPr="00345813" w:rsidRDefault="001D515C" w:rsidP="002526C4">
      <w:pPr>
        <w:rPr>
          <w:bCs/>
          <w:sz w:val="22"/>
          <w:szCs w:val="22"/>
        </w:rPr>
      </w:pPr>
      <w:r w:rsidRPr="00345813">
        <w:rPr>
          <w:bCs/>
          <w:sz w:val="22"/>
          <w:szCs w:val="22"/>
        </w:rPr>
        <w:t>Authors and affiliations:</w:t>
      </w:r>
    </w:p>
    <w:p w14:paraId="06D3B22A" w14:textId="5550BDF1" w:rsidR="001D515C" w:rsidRPr="00345813" w:rsidRDefault="001D515C" w:rsidP="002526C4">
      <w:pPr>
        <w:rPr>
          <w:bCs/>
          <w:sz w:val="22"/>
          <w:szCs w:val="22"/>
        </w:rPr>
      </w:pPr>
      <w:r w:rsidRPr="00345813">
        <w:rPr>
          <w:bCs/>
          <w:sz w:val="22"/>
          <w:szCs w:val="22"/>
        </w:rPr>
        <w:t>Jeff Licht</w:t>
      </w:r>
      <w:r w:rsidRPr="00345813">
        <w:rPr>
          <w:bCs/>
          <w:sz w:val="22"/>
          <w:szCs w:val="22"/>
          <w:vertAlign w:val="superscript"/>
        </w:rPr>
        <w:t>1</w:t>
      </w:r>
      <w:r w:rsidR="004320E4">
        <w:rPr>
          <w:bCs/>
          <w:sz w:val="22"/>
          <w:szCs w:val="22"/>
        </w:rPr>
        <w:t>, Risa McNellis</w:t>
      </w:r>
      <w:r w:rsidR="008F0278">
        <w:rPr>
          <w:bCs/>
          <w:sz w:val="22"/>
          <w:szCs w:val="22"/>
          <w:vertAlign w:val="superscript"/>
        </w:rPr>
        <w:t xml:space="preserve">2 </w:t>
      </w:r>
      <w:r w:rsidR="008F0278">
        <w:rPr>
          <w:bCs/>
          <w:sz w:val="22"/>
          <w:szCs w:val="22"/>
        </w:rPr>
        <w:t>and N</w:t>
      </w:r>
      <w:r w:rsidR="008F0278" w:rsidRPr="00345813">
        <w:rPr>
          <w:bCs/>
          <w:sz w:val="22"/>
          <w:szCs w:val="22"/>
        </w:rPr>
        <w:t>icholas G. Smith</w:t>
      </w:r>
      <w:r w:rsidR="008F0278">
        <w:rPr>
          <w:bCs/>
          <w:sz w:val="22"/>
          <w:szCs w:val="22"/>
          <w:vertAlign w:val="superscript"/>
        </w:rPr>
        <w:t>3</w:t>
      </w:r>
    </w:p>
    <w:p w14:paraId="0266AF08" w14:textId="77777777" w:rsidR="001D515C" w:rsidRPr="00345813" w:rsidRDefault="001D515C" w:rsidP="002526C4">
      <w:pPr>
        <w:rPr>
          <w:bCs/>
          <w:sz w:val="22"/>
          <w:szCs w:val="22"/>
        </w:rPr>
      </w:pPr>
    </w:p>
    <w:p w14:paraId="38557B1B" w14:textId="77777777" w:rsidR="001D515C" w:rsidRPr="00345813" w:rsidRDefault="001D515C" w:rsidP="002526C4">
      <w:pPr>
        <w:rPr>
          <w:bCs/>
          <w:sz w:val="22"/>
          <w:szCs w:val="22"/>
        </w:rPr>
      </w:pPr>
      <w:r w:rsidRPr="00345813">
        <w:rPr>
          <w:bCs/>
          <w:sz w:val="22"/>
          <w:szCs w:val="22"/>
          <w:vertAlign w:val="superscript"/>
        </w:rPr>
        <w:t>1</w:t>
      </w:r>
      <w:r w:rsidRPr="00345813">
        <w:rPr>
          <w:bCs/>
          <w:sz w:val="22"/>
          <w:szCs w:val="22"/>
        </w:rPr>
        <w:t>School for the Environment, University of Massachusetts, Dorchester, MA, USA 02110</w:t>
      </w:r>
    </w:p>
    <w:p w14:paraId="0DFFCF50" w14:textId="773C9705" w:rsidR="001D515C" w:rsidRPr="00345813" w:rsidRDefault="001D515C" w:rsidP="007904D4">
      <w:pPr>
        <w:rPr>
          <w:bCs/>
          <w:sz w:val="22"/>
          <w:szCs w:val="22"/>
        </w:rPr>
      </w:pPr>
      <w:r w:rsidRPr="00345813">
        <w:rPr>
          <w:bCs/>
          <w:sz w:val="22"/>
          <w:szCs w:val="22"/>
          <w:vertAlign w:val="superscript"/>
        </w:rPr>
        <w:t>2</w:t>
      </w:r>
      <w:r w:rsidR="008F0278">
        <w:rPr>
          <w:bCs/>
          <w:sz w:val="22"/>
          <w:szCs w:val="22"/>
          <w:vertAlign w:val="superscript"/>
        </w:rPr>
        <w:t xml:space="preserve">, 3 </w:t>
      </w:r>
      <w:r w:rsidRPr="00345813">
        <w:rPr>
          <w:bCs/>
          <w:sz w:val="22"/>
          <w:szCs w:val="22"/>
        </w:rPr>
        <w:t>Department of Biological Sciences, Texas Tech University, Lubbock, TX, USA 79409</w:t>
      </w:r>
    </w:p>
    <w:p w14:paraId="005BDDE7" w14:textId="77777777" w:rsidR="008F0278" w:rsidRDefault="008F0278" w:rsidP="002526C4">
      <w:pPr>
        <w:rPr>
          <w:bCs/>
          <w:sz w:val="22"/>
          <w:szCs w:val="22"/>
          <w:vertAlign w:val="superscript"/>
        </w:rPr>
      </w:pPr>
    </w:p>
    <w:p w14:paraId="66172BA0" w14:textId="21B6E42A" w:rsidR="001D515C" w:rsidRPr="00345813" w:rsidRDefault="001D515C" w:rsidP="002526C4">
      <w:pPr>
        <w:rPr>
          <w:bCs/>
          <w:sz w:val="22"/>
          <w:szCs w:val="22"/>
        </w:rPr>
      </w:pPr>
      <w:r w:rsidRPr="00345813">
        <w:rPr>
          <w:bCs/>
          <w:sz w:val="22"/>
          <w:szCs w:val="22"/>
        </w:rPr>
        <w:t>Key words</w:t>
      </w:r>
    </w:p>
    <w:p w14:paraId="4F439038" w14:textId="448CA305" w:rsidR="00E91203" w:rsidRDefault="001D515C" w:rsidP="002526C4">
      <w:pPr>
        <w:rPr>
          <w:bCs/>
          <w:sz w:val="22"/>
          <w:szCs w:val="22"/>
        </w:rPr>
      </w:pPr>
      <w:r w:rsidRPr="00345813">
        <w:rPr>
          <w:bCs/>
          <w:i/>
          <w:iCs/>
          <w:sz w:val="22"/>
          <w:szCs w:val="22"/>
        </w:rPr>
        <w:t>Pinus rigida</w:t>
      </w:r>
      <w:r w:rsidRPr="00345813">
        <w:rPr>
          <w:bCs/>
          <w:sz w:val="22"/>
          <w:szCs w:val="22"/>
        </w:rPr>
        <w:t xml:space="preserve">, Pitch pine, Mount Desert Island, </w:t>
      </w:r>
      <w:r w:rsidR="00CD1B34" w:rsidRPr="00345813">
        <w:rPr>
          <w:bCs/>
          <w:sz w:val="22"/>
          <w:szCs w:val="22"/>
        </w:rPr>
        <w:t>fire</w:t>
      </w:r>
      <w:r w:rsidR="00CD1B34">
        <w:rPr>
          <w:bCs/>
          <w:sz w:val="22"/>
          <w:szCs w:val="22"/>
        </w:rPr>
        <w:t>, elevation,</w:t>
      </w:r>
      <w:r w:rsidR="00CD1B34" w:rsidRPr="00345813">
        <w:rPr>
          <w:bCs/>
          <w:sz w:val="22"/>
          <w:szCs w:val="22"/>
        </w:rPr>
        <w:t xml:space="preserve"> </w:t>
      </w:r>
      <w:r w:rsidR="00AC057A" w:rsidRPr="00345813">
        <w:rPr>
          <w:bCs/>
          <w:sz w:val="22"/>
          <w:szCs w:val="22"/>
        </w:rPr>
        <w:t xml:space="preserve">resilience, </w:t>
      </w:r>
      <w:r w:rsidR="00D0146E">
        <w:rPr>
          <w:bCs/>
          <w:sz w:val="22"/>
          <w:szCs w:val="22"/>
        </w:rPr>
        <w:t>adaptivity</w:t>
      </w:r>
      <w:r w:rsidR="00253B94" w:rsidRPr="00345813">
        <w:rPr>
          <w:bCs/>
          <w:sz w:val="22"/>
          <w:szCs w:val="22"/>
        </w:rPr>
        <w:t xml:space="preserve">, </w:t>
      </w:r>
      <w:r w:rsidRPr="00345813">
        <w:rPr>
          <w:bCs/>
          <w:sz w:val="22"/>
          <w:szCs w:val="22"/>
        </w:rPr>
        <w:t>chemical geography</w:t>
      </w:r>
    </w:p>
    <w:p w14:paraId="6256C4BD" w14:textId="0AFEF61E" w:rsidR="00765937" w:rsidRDefault="00765937" w:rsidP="002526C4">
      <w:pPr>
        <w:rPr>
          <w:bCs/>
          <w:sz w:val="22"/>
          <w:szCs w:val="22"/>
        </w:rPr>
      </w:pPr>
    </w:p>
    <w:p w14:paraId="723494DE" w14:textId="5DF870A0" w:rsidR="00765937" w:rsidRPr="00E91203" w:rsidRDefault="00765937" w:rsidP="002526C4">
      <w:pPr>
        <w:rPr>
          <w:bCs/>
          <w:sz w:val="22"/>
          <w:szCs w:val="22"/>
        </w:rPr>
      </w:pPr>
    </w:p>
    <w:p w14:paraId="6E2DF5DE" w14:textId="77777777" w:rsidR="00B768C8" w:rsidRDefault="00B768C8" w:rsidP="00B768C8">
      <w:pPr>
        <w:rPr>
          <w:b/>
          <w:sz w:val="22"/>
          <w:szCs w:val="22"/>
        </w:rPr>
      </w:pPr>
      <w:r w:rsidRPr="00345813">
        <w:rPr>
          <w:b/>
          <w:sz w:val="22"/>
          <w:szCs w:val="22"/>
        </w:rPr>
        <w:t>ABSTRACT</w:t>
      </w:r>
    </w:p>
    <w:p w14:paraId="743E2FAB" w14:textId="77777777" w:rsidR="00B768C8" w:rsidRPr="001C705C" w:rsidRDefault="00B768C8" w:rsidP="00B768C8">
      <w:pPr>
        <w:rPr>
          <w:b/>
        </w:rPr>
      </w:pPr>
    </w:p>
    <w:p w14:paraId="1A4F9641" w14:textId="745EE3D9" w:rsidR="003309EA" w:rsidRDefault="00B768C8" w:rsidP="003309EA">
      <w:pPr>
        <w:spacing w:line="276" w:lineRule="auto"/>
        <w:jc w:val="both"/>
        <w:rPr>
          <w:sz w:val="22"/>
          <w:szCs w:val="22"/>
        </w:rPr>
      </w:pPr>
      <w:r w:rsidRPr="00C776FA">
        <w:rPr>
          <w:sz w:val="22"/>
          <w:szCs w:val="22"/>
        </w:rPr>
        <w:t>Globally rare pitch pine (</w:t>
      </w:r>
      <w:r w:rsidRPr="00C776FA">
        <w:rPr>
          <w:i/>
          <w:iCs/>
          <w:sz w:val="22"/>
          <w:szCs w:val="22"/>
        </w:rPr>
        <w:t>Pinus rigida</w:t>
      </w:r>
      <w:r w:rsidRPr="00C776FA">
        <w:rPr>
          <w:sz w:val="22"/>
          <w:szCs w:val="22"/>
        </w:rPr>
        <w:t xml:space="preserve"> Miller) is thought to depend on intermittent fire, which encourages reproduction and niche preservation. At Mt. Desert Island in Acadia National Park (ME, USA) a stand-replacing conflagration enveloped a portion of the island in 1947</w:t>
      </w:r>
      <w:r w:rsidR="00FF4719">
        <w:rPr>
          <w:sz w:val="22"/>
          <w:szCs w:val="22"/>
        </w:rPr>
        <w:t xml:space="preserve">; </w:t>
      </w:r>
      <w:r w:rsidRPr="00C776FA">
        <w:rPr>
          <w:sz w:val="22"/>
          <w:szCs w:val="22"/>
        </w:rPr>
        <w:t xml:space="preserve">since then there has been no recurrence of fire. Other populations on the island have been unaffected by fire disturbance for over one hundred and twenty years. Fire history has been shown to influence plant form and functioning, yet these impacts are not well quantified for pitch pine in relation to other factors such as </w:t>
      </w:r>
      <w:r w:rsidRPr="00C776FA">
        <w:rPr>
          <w:color w:val="FF0000"/>
          <w:sz w:val="22"/>
          <w:szCs w:val="22"/>
          <w:u w:val="single"/>
        </w:rPr>
        <w:t>elevation and</w:t>
      </w:r>
      <w:r w:rsidRPr="00C776FA">
        <w:rPr>
          <w:color w:val="FF0000"/>
          <w:sz w:val="22"/>
          <w:szCs w:val="22"/>
        </w:rPr>
        <w:t xml:space="preserve"> </w:t>
      </w:r>
      <w:r w:rsidRPr="00C776FA">
        <w:rPr>
          <w:sz w:val="22"/>
          <w:szCs w:val="22"/>
        </w:rPr>
        <w:t>topography, known to impact traits of this species. We studied the impact of fire history</w:t>
      </w:r>
      <w:r w:rsidRPr="00C776FA">
        <w:rPr>
          <w:color w:val="FF0000"/>
          <w:sz w:val="22"/>
          <w:szCs w:val="22"/>
          <w:u w:val="single"/>
        </w:rPr>
        <w:t>, elevation and topography</w:t>
      </w:r>
      <w:r w:rsidRPr="00C776FA">
        <w:rPr>
          <w:color w:val="FF0000"/>
          <w:sz w:val="22"/>
          <w:szCs w:val="22"/>
        </w:rPr>
        <w:t xml:space="preserve"> (including slope and aspect)</w:t>
      </w:r>
      <w:r w:rsidRPr="00C776FA">
        <w:rPr>
          <w:sz w:val="22"/>
          <w:szCs w:val="22"/>
        </w:rPr>
        <w:t xml:space="preserve"> on traits of pitch pine individuals across gradients at Mt. Desert Island dividing four separate stands</w:t>
      </w:r>
      <w:r w:rsidR="00FF4719">
        <w:rPr>
          <w:sz w:val="22"/>
          <w:szCs w:val="22"/>
        </w:rPr>
        <w:t xml:space="preserve"> including</w:t>
      </w:r>
      <w:r w:rsidRPr="00C776FA">
        <w:rPr>
          <w:sz w:val="22"/>
          <w:szCs w:val="22"/>
        </w:rPr>
        <w:t xml:space="preserve"> growth, stand density, photosynthetic water use efficiency, foliar nutrients</w:t>
      </w:r>
      <w:r w:rsidR="00E45E89">
        <w:rPr>
          <w:sz w:val="22"/>
          <w:szCs w:val="22"/>
        </w:rPr>
        <w:t xml:space="preserve"> </w:t>
      </w:r>
      <w:r w:rsidRPr="00C776FA">
        <w:rPr>
          <w:sz w:val="22"/>
          <w:szCs w:val="22"/>
        </w:rPr>
        <w:t>and soil water retention. Elevation was found to have a greater influence on measured traits</w:t>
      </w:r>
      <w:r w:rsidR="00FF4719">
        <w:rPr>
          <w:sz w:val="22"/>
          <w:szCs w:val="22"/>
        </w:rPr>
        <w:t xml:space="preserve">; trees at higher elevation displayed </w:t>
      </w:r>
      <w:r w:rsidRPr="00C776FA">
        <w:rPr>
          <w:sz w:val="22"/>
          <w:szCs w:val="22"/>
        </w:rPr>
        <w:t xml:space="preserve">greater water use efficiency, indicating a preference for stress resistance over growth. At </w:t>
      </w:r>
      <w:r w:rsidR="00FF4719">
        <w:rPr>
          <w:sz w:val="22"/>
          <w:szCs w:val="22"/>
        </w:rPr>
        <w:t>lower e</w:t>
      </w:r>
      <w:r w:rsidRPr="00C776FA">
        <w:rPr>
          <w:sz w:val="22"/>
          <w:szCs w:val="22"/>
        </w:rPr>
        <w:t>levation, trees exhibited greater capacity for growth</w:t>
      </w:r>
      <w:r w:rsidR="00FF4719">
        <w:rPr>
          <w:sz w:val="22"/>
          <w:szCs w:val="22"/>
        </w:rPr>
        <w:t xml:space="preserve"> and stand density</w:t>
      </w:r>
      <w:r w:rsidRPr="00C776FA">
        <w:rPr>
          <w:sz w:val="22"/>
          <w:szCs w:val="22"/>
        </w:rPr>
        <w:t xml:space="preserve"> due to more favorable conditions, including greater soil moisture retention. </w:t>
      </w:r>
      <w:r w:rsidR="003309EA">
        <w:rPr>
          <w:sz w:val="22"/>
          <w:szCs w:val="22"/>
        </w:rPr>
        <w:t xml:space="preserve">Our insights provide a means to a better understanding of how to promote pitch pine persistence in communities, at varying elevation and topography, </w:t>
      </w:r>
      <w:r w:rsidR="000234B9">
        <w:rPr>
          <w:sz w:val="22"/>
          <w:szCs w:val="22"/>
        </w:rPr>
        <w:t xml:space="preserve">where fire is absent, </w:t>
      </w:r>
      <w:r w:rsidR="003309EA">
        <w:rPr>
          <w:sz w:val="22"/>
          <w:szCs w:val="22"/>
        </w:rPr>
        <w:t>which dot the northeastern and mid-Atlantic U.S. coast.</w:t>
      </w:r>
    </w:p>
    <w:p w14:paraId="27A2F6D2" w14:textId="77777777" w:rsidR="005278F2" w:rsidRDefault="005278F2" w:rsidP="002526C4">
      <w:pPr>
        <w:rPr>
          <w:b/>
          <w:sz w:val="22"/>
          <w:szCs w:val="22"/>
        </w:rPr>
      </w:pPr>
    </w:p>
    <w:p w14:paraId="66C3499C" w14:textId="77777777" w:rsidR="005278F2" w:rsidRDefault="005278F2" w:rsidP="002526C4">
      <w:pPr>
        <w:rPr>
          <w:b/>
          <w:sz w:val="22"/>
          <w:szCs w:val="22"/>
        </w:rPr>
      </w:pPr>
    </w:p>
    <w:p w14:paraId="3399C6AB" w14:textId="0E204638" w:rsidR="001D515C" w:rsidRPr="00345813" w:rsidRDefault="001D515C" w:rsidP="00063993">
      <w:pPr>
        <w:jc w:val="both"/>
        <w:rPr>
          <w:b/>
          <w:sz w:val="22"/>
          <w:szCs w:val="22"/>
        </w:rPr>
      </w:pPr>
      <w:bookmarkStart w:id="4" w:name="_Hlk43783425"/>
      <w:bookmarkEnd w:id="1"/>
      <w:commentRangeStart w:id="5"/>
      <w:commentRangeStart w:id="6"/>
      <w:r w:rsidRPr="00345813">
        <w:rPr>
          <w:b/>
          <w:sz w:val="22"/>
          <w:szCs w:val="22"/>
        </w:rPr>
        <w:t>INTRODUCTION</w:t>
      </w:r>
      <w:commentRangeEnd w:id="5"/>
      <w:r w:rsidR="00AA2EC6">
        <w:rPr>
          <w:rStyle w:val="CommentReference"/>
        </w:rPr>
        <w:commentReference w:id="5"/>
      </w:r>
      <w:commentRangeEnd w:id="6"/>
      <w:r w:rsidR="006D75A2">
        <w:rPr>
          <w:rStyle w:val="CommentReference"/>
        </w:rPr>
        <w:commentReference w:id="6"/>
      </w:r>
    </w:p>
    <w:p w14:paraId="58865BE5" w14:textId="150B1401" w:rsidR="00953D5C" w:rsidRPr="006E74D0" w:rsidRDefault="00B00DB2" w:rsidP="00D20416">
      <w:pPr>
        <w:spacing w:line="276" w:lineRule="auto"/>
        <w:jc w:val="both"/>
        <w:rPr>
          <w:ins w:id="7" w:author="Jeff" w:date="2021-06-14T21:27:00Z"/>
          <w:sz w:val="22"/>
          <w:szCs w:val="22"/>
        </w:rPr>
      </w:pPr>
      <w:r w:rsidRPr="00AF4420">
        <w:rPr>
          <w:sz w:val="22"/>
          <w:szCs w:val="22"/>
        </w:rPr>
        <w:t xml:space="preserve">On </w:t>
      </w:r>
      <w:r w:rsidR="00C437EC">
        <w:rPr>
          <w:sz w:val="22"/>
          <w:szCs w:val="22"/>
        </w:rPr>
        <w:t xml:space="preserve">Mt. Desert Island </w:t>
      </w:r>
      <w:r w:rsidRPr="00AF4420">
        <w:rPr>
          <w:sz w:val="22"/>
          <w:szCs w:val="22"/>
        </w:rPr>
        <w:t>in</w:t>
      </w:r>
      <w:r w:rsidR="00E17BC1" w:rsidRPr="00AF4420">
        <w:rPr>
          <w:sz w:val="22"/>
          <w:szCs w:val="22"/>
        </w:rPr>
        <w:t xml:space="preserve"> Maine </w:t>
      </w:r>
      <w:r w:rsidR="00D52074" w:rsidRPr="00AF4420">
        <w:rPr>
          <w:sz w:val="22"/>
          <w:szCs w:val="22"/>
        </w:rPr>
        <w:t>USA</w:t>
      </w:r>
      <w:r w:rsidR="00E17BC1" w:rsidRPr="00AF4420">
        <w:rPr>
          <w:sz w:val="22"/>
          <w:szCs w:val="22"/>
        </w:rPr>
        <w:t>, pitch pine (</w:t>
      </w:r>
      <w:r w:rsidR="00E17BC1" w:rsidRPr="00AF4420">
        <w:rPr>
          <w:i/>
          <w:iCs/>
          <w:sz w:val="22"/>
          <w:szCs w:val="22"/>
        </w:rPr>
        <w:t>Pinus rigida</w:t>
      </w:r>
      <w:r w:rsidR="00E17BC1" w:rsidRPr="00AF4420">
        <w:rPr>
          <w:sz w:val="22"/>
          <w:szCs w:val="22"/>
        </w:rPr>
        <w:t xml:space="preserve"> Miller) </w:t>
      </w:r>
      <w:r w:rsidR="00F4651B" w:rsidRPr="00AF4420">
        <w:rPr>
          <w:sz w:val="22"/>
          <w:szCs w:val="22"/>
        </w:rPr>
        <w:t xml:space="preserve">dwell </w:t>
      </w:r>
      <w:r w:rsidR="00A958FE" w:rsidRPr="00AF4420">
        <w:rPr>
          <w:sz w:val="22"/>
          <w:szCs w:val="22"/>
        </w:rPr>
        <w:t xml:space="preserve">at the edge of their </w:t>
      </w:r>
      <w:r w:rsidR="000D4F4A" w:rsidRPr="00AF4420">
        <w:rPr>
          <w:sz w:val="22"/>
          <w:szCs w:val="22"/>
        </w:rPr>
        <w:t xml:space="preserve">northeastern </w:t>
      </w:r>
      <w:r w:rsidR="00BB0479" w:rsidRPr="00AF4420">
        <w:rPr>
          <w:sz w:val="22"/>
          <w:szCs w:val="22"/>
        </w:rPr>
        <w:t>range</w:t>
      </w:r>
      <w:r w:rsidR="00ED5272">
        <w:rPr>
          <w:sz w:val="22"/>
          <w:szCs w:val="22"/>
        </w:rPr>
        <w:t xml:space="preserve"> (Fig. 1)</w:t>
      </w:r>
      <w:r w:rsidR="000A32EC">
        <w:rPr>
          <w:sz w:val="22"/>
          <w:szCs w:val="22"/>
        </w:rPr>
        <w:t>.</w:t>
      </w:r>
      <w:ins w:id="8" w:author="Jeff" w:date="2021-06-14T10:41:00Z">
        <w:r w:rsidR="00CF5011">
          <w:rPr>
            <w:sz w:val="22"/>
            <w:szCs w:val="22"/>
          </w:rPr>
          <w:t xml:space="preserve"> P</w:t>
        </w:r>
      </w:ins>
      <w:ins w:id="9" w:author="Jeff" w:date="2021-06-13T21:13:00Z">
        <w:r w:rsidR="00360A30">
          <w:rPr>
            <w:sz w:val="22"/>
            <w:szCs w:val="22"/>
          </w:rPr>
          <w:t>rotection</w:t>
        </w:r>
      </w:ins>
      <w:ins w:id="10" w:author="Jeff" w:date="2021-06-14T10:42:00Z">
        <w:r w:rsidR="00CF5011">
          <w:rPr>
            <w:sz w:val="22"/>
            <w:szCs w:val="22"/>
          </w:rPr>
          <w:t xml:space="preserve"> of this globally threatened species</w:t>
        </w:r>
      </w:ins>
      <w:ins w:id="11" w:author="Jeff" w:date="2021-06-13T21:13:00Z">
        <w:r w:rsidR="00360A30">
          <w:rPr>
            <w:sz w:val="22"/>
            <w:szCs w:val="22"/>
          </w:rPr>
          <w:t xml:space="preserve"> is </w:t>
        </w:r>
      </w:ins>
      <w:ins w:id="12" w:author="Jeff" w:date="2021-06-14T08:35:00Z">
        <w:r w:rsidR="0061288D">
          <w:rPr>
            <w:sz w:val="22"/>
            <w:szCs w:val="22"/>
          </w:rPr>
          <w:t xml:space="preserve">a </w:t>
        </w:r>
      </w:ins>
      <w:ins w:id="13" w:author="Jeff" w:date="2021-06-13T21:13:00Z">
        <w:r w:rsidR="00360A30">
          <w:rPr>
            <w:sz w:val="22"/>
            <w:szCs w:val="22"/>
          </w:rPr>
          <w:t>param</w:t>
        </w:r>
      </w:ins>
      <w:ins w:id="14" w:author="Jeff" w:date="2021-06-13T21:14:00Z">
        <w:r w:rsidR="00360A30">
          <w:rPr>
            <w:sz w:val="22"/>
            <w:szCs w:val="22"/>
          </w:rPr>
          <w:t xml:space="preserve">ount </w:t>
        </w:r>
      </w:ins>
      <w:ins w:id="15" w:author="Jeff" w:date="2021-06-14T08:35:00Z">
        <w:r w:rsidR="0061288D">
          <w:rPr>
            <w:sz w:val="22"/>
            <w:szCs w:val="22"/>
          </w:rPr>
          <w:t>co</w:t>
        </w:r>
      </w:ins>
      <w:ins w:id="16" w:author="Jeff" w:date="2021-06-14T08:36:00Z">
        <w:r w:rsidR="0061288D">
          <w:rPr>
            <w:sz w:val="22"/>
            <w:szCs w:val="22"/>
          </w:rPr>
          <w:t xml:space="preserve">ncern </w:t>
        </w:r>
      </w:ins>
      <w:ins w:id="17" w:author="Jeff" w:date="2021-06-13T21:14:00Z">
        <w:r w:rsidR="00360A30">
          <w:rPr>
            <w:sz w:val="22"/>
            <w:szCs w:val="22"/>
          </w:rPr>
          <w:t xml:space="preserve">as </w:t>
        </w:r>
      </w:ins>
      <w:ins w:id="18" w:author="Jeff" w:date="2021-06-14T21:32:00Z">
        <w:r w:rsidR="00D20416">
          <w:rPr>
            <w:sz w:val="22"/>
            <w:szCs w:val="22"/>
          </w:rPr>
          <w:t>it</w:t>
        </w:r>
      </w:ins>
      <w:ins w:id="19" w:author="Jeff" w:date="2021-06-13T21:14:00Z">
        <w:r w:rsidR="00360A30">
          <w:rPr>
            <w:sz w:val="22"/>
            <w:szCs w:val="22"/>
          </w:rPr>
          <w:t xml:space="preserve"> anchor</w:t>
        </w:r>
      </w:ins>
      <w:ins w:id="20" w:author="Jeff" w:date="2021-06-14T21:32:00Z">
        <w:r w:rsidR="00D20416">
          <w:rPr>
            <w:sz w:val="22"/>
            <w:szCs w:val="22"/>
          </w:rPr>
          <w:t>s</w:t>
        </w:r>
      </w:ins>
      <w:ins w:id="21" w:author="Jeff" w:date="2021-06-13T21:14:00Z">
        <w:r w:rsidR="00360A30">
          <w:rPr>
            <w:sz w:val="22"/>
            <w:szCs w:val="22"/>
          </w:rPr>
          <w:t xml:space="preserve"> a</w:t>
        </w:r>
      </w:ins>
      <w:ins w:id="22" w:author="Jeff" w:date="2021-06-14T14:04:00Z">
        <w:r w:rsidR="00BC415E">
          <w:rPr>
            <w:sz w:val="22"/>
            <w:szCs w:val="22"/>
          </w:rPr>
          <w:t>n environmentally sensitive</w:t>
        </w:r>
      </w:ins>
      <w:ins w:id="23" w:author="Jeff" w:date="2021-06-13T21:14:00Z">
        <w:r w:rsidR="00360A30">
          <w:rPr>
            <w:sz w:val="22"/>
            <w:szCs w:val="22"/>
          </w:rPr>
          <w:t xml:space="preserve"> barrens ecosystem</w:t>
        </w:r>
      </w:ins>
      <w:ins w:id="24" w:author="Jeff" w:date="2021-06-14T08:36:00Z">
        <w:r w:rsidR="0061288D">
          <w:rPr>
            <w:sz w:val="22"/>
            <w:szCs w:val="22"/>
          </w:rPr>
          <w:t xml:space="preserve">, similar in many respects to those </w:t>
        </w:r>
      </w:ins>
      <w:ins w:id="25" w:author="Jeff" w:date="2021-06-14T10:42:00Z">
        <w:r w:rsidR="00CF5011">
          <w:rPr>
            <w:sz w:val="22"/>
            <w:szCs w:val="22"/>
          </w:rPr>
          <w:t>located</w:t>
        </w:r>
      </w:ins>
      <w:ins w:id="26" w:author="Jeff" w:date="2021-06-14T08:36:00Z">
        <w:r w:rsidR="0061288D">
          <w:rPr>
            <w:sz w:val="22"/>
            <w:szCs w:val="22"/>
          </w:rPr>
          <w:t xml:space="preserve"> in </w:t>
        </w:r>
      </w:ins>
      <w:ins w:id="27" w:author="Jeff" w:date="2021-06-14T08:37:00Z">
        <w:r w:rsidR="0061288D">
          <w:rPr>
            <w:sz w:val="22"/>
            <w:szCs w:val="22"/>
          </w:rPr>
          <w:t xml:space="preserve">nearly twenty other </w:t>
        </w:r>
      </w:ins>
      <w:ins w:id="28" w:author="Risa" w:date="2021-06-15T15:07:00Z">
        <w:r w:rsidR="00247D4D">
          <w:rPr>
            <w:sz w:val="22"/>
            <w:szCs w:val="22"/>
          </w:rPr>
          <w:t>s</w:t>
        </w:r>
      </w:ins>
      <w:ins w:id="29" w:author="Jeff" w:date="2021-06-14T08:37:00Z">
        <w:del w:id="30" w:author="Risa" w:date="2021-06-15T15:07:00Z">
          <w:r w:rsidR="0061288D" w:rsidDel="00247D4D">
            <w:rPr>
              <w:sz w:val="22"/>
              <w:szCs w:val="22"/>
            </w:rPr>
            <w:delText>S</w:delText>
          </w:r>
        </w:del>
        <w:r w:rsidR="0061288D">
          <w:rPr>
            <w:sz w:val="22"/>
            <w:szCs w:val="22"/>
          </w:rPr>
          <w:t>tate</w:t>
        </w:r>
      </w:ins>
      <w:ins w:id="31" w:author="Jeff" w:date="2021-06-14T10:42:00Z">
        <w:r w:rsidR="00CF5011">
          <w:rPr>
            <w:sz w:val="22"/>
            <w:szCs w:val="22"/>
          </w:rPr>
          <w:t>s</w:t>
        </w:r>
      </w:ins>
      <w:ins w:id="32" w:author="Jeff" w:date="2021-06-14T21:32:00Z">
        <w:r w:rsidR="00D20416">
          <w:rPr>
            <w:sz w:val="22"/>
            <w:szCs w:val="22"/>
          </w:rPr>
          <w:t xml:space="preserve"> to the </w:t>
        </w:r>
      </w:ins>
      <w:ins w:id="33" w:author="Risa" w:date="2021-06-15T15:07:00Z">
        <w:r w:rsidR="00247D4D">
          <w:rPr>
            <w:sz w:val="22"/>
            <w:szCs w:val="22"/>
          </w:rPr>
          <w:t>s</w:t>
        </w:r>
      </w:ins>
      <w:ins w:id="34" w:author="Jeff" w:date="2021-06-14T21:32:00Z">
        <w:del w:id="35" w:author="Risa" w:date="2021-06-15T15:07:00Z">
          <w:r w:rsidR="00D20416" w:rsidDel="00247D4D">
            <w:rPr>
              <w:sz w:val="22"/>
              <w:szCs w:val="22"/>
            </w:rPr>
            <w:delText>S</w:delText>
          </w:r>
        </w:del>
        <w:r w:rsidR="00D20416">
          <w:rPr>
            <w:sz w:val="22"/>
            <w:szCs w:val="22"/>
          </w:rPr>
          <w:t>outh.</w:t>
        </w:r>
      </w:ins>
      <w:r w:rsidR="000A32EC">
        <w:rPr>
          <w:sz w:val="22"/>
          <w:szCs w:val="22"/>
        </w:rPr>
        <w:t xml:space="preserve"> </w:t>
      </w:r>
      <w:ins w:id="36" w:author="Jeff" w:date="2021-06-13T21:15:00Z">
        <w:r w:rsidR="00360A30">
          <w:rPr>
            <w:sz w:val="22"/>
            <w:szCs w:val="22"/>
          </w:rPr>
          <w:t>Sadly, scientists anticipate the</w:t>
        </w:r>
      </w:ins>
      <w:ins w:id="37" w:author="Jeff" w:date="2021-06-12T08:29:00Z">
        <w:r w:rsidR="00D55277">
          <w:rPr>
            <w:sz w:val="22"/>
            <w:szCs w:val="22"/>
          </w:rPr>
          <w:t xml:space="preserve"> demise of pitch pine at Mt. Desert</w:t>
        </w:r>
      </w:ins>
      <w:ins w:id="38" w:author="Jeff" w:date="2021-06-14T21:33:00Z">
        <w:r w:rsidR="00D20416">
          <w:rPr>
            <w:sz w:val="22"/>
            <w:szCs w:val="22"/>
          </w:rPr>
          <w:t xml:space="preserve"> not because of its long association with fire</w:t>
        </w:r>
      </w:ins>
      <w:ins w:id="39" w:author="Risa" w:date="2021-06-15T15:07:00Z">
        <w:r w:rsidR="00247D4D">
          <w:rPr>
            <w:sz w:val="22"/>
            <w:szCs w:val="22"/>
          </w:rPr>
          <w:t>,</w:t>
        </w:r>
      </w:ins>
      <w:ins w:id="40" w:author="Jeff" w:date="2021-06-14T21:33:00Z">
        <w:r w:rsidR="00D20416">
          <w:rPr>
            <w:sz w:val="22"/>
            <w:szCs w:val="22"/>
          </w:rPr>
          <w:t xml:space="preserve"> but because of its absence</w:t>
        </w:r>
      </w:ins>
      <w:ins w:id="41" w:author="Jeff" w:date="2021-06-12T08:29:00Z">
        <w:r w:rsidR="00D55277">
          <w:rPr>
            <w:sz w:val="22"/>
            <w:szCs w:val="22"/>
          </w:rPr>
          <w:t xml:space="preserve">. </w:t>
        </w:r>
      </w:ins>
      <w:ins w:id="42" w:author="Jeff" w:date="2021-06-14T21:33:00Z">
        <w:r w:rsidR="00D20416">
          <w:rPr>
            <w:sz w:val="22"/>
            <w:szCs w:val="22"/>
          </w:rPr>
          <w:t>S</w:t>
        </w:r>
      </w:ins>
      <w:ins w:id="43" w:author="Jeff" w:date="2021-06-14T08:37:00Z">
        <w:r w:rsidR="0061288D">
          <w:rPr>
            <w:sz w:val="22"/>
            <w:szCs w:val="22"/>
          </w:rPr>
          <w:t>ome investi</w:t>
        </w:r>
      </w:ins>
      <w:ins w:id="44" w:author="Jeff" w:date="2021-06-14T08:38:00Z">
        <w:r w:rsidR="0061288D">
          <w:rPr>
            <w:sz w:val="22"/>
            <w:szCs w:val="22"/>
          </w:rPr>
          <w:t>gators</w:t>
        </w:r>
      </w:ins>
      <w:ins w:id="45" w:author="Jeff" w:date="2021-06-12T10:43:00Z">
        <w:r w:rsidR="00EE0119">
          <w:rPr>
            <w:sz w:val="22"/>
            <w:szCs w:val="22"/>
          </w:rPr>
          <w:t xml:space="preserve"> </w:t>
        </w:r>
      </w:ins>
      <w:ins w:id="46" w:author="Jeff" w:date="2021-06-14T21:34:00Z">
        <w:r w:rsidR="00D20416">
          <w:rPr>
            <w:sz w:val="22"/>
            <w:szCs w:val="22"/>
          </w:rPr>
          <w:t>fix</w:t>
        </w:r>
      </w:ins>
      <w:ins w:id="47" w:author="Risa" w:date="2021-06-15T15:07:00Z">
        <w:r w:rsidR="00247D4D">
          <w:rPr>
            <w:sz w:val="22"/>
            <w:szCs w:val="22"/>
          </w:rPr>
          <w:t>ate</w:t>
        </w:r>
      </w:ins>
      <w:ins w:id="48" w:author="Jeff" w:date="2021-06-14T21:34:00Z">
        <w:r w:rsidR="00D20416">
          <w:rPr>
            <w:sz w:val="22"/>
            <w:szCs w:val="22"/>
          </w:rPr>
          <w:t xml:space="preserve"> on the need for w</w:t>
        </w:r>
      </w:ins>
      <w:ins w:id="49" w:author="Jeff" w:date="2021-06-12T08:29:00Z">
        <w:r w:rsidR="00D55277" w:rsidRPr="00345813">
          <w:rPr>
            <w:sz w:val="22"/>
            <w:szCs w:val="22"/>
          </w:rPr>
          <w:t xml:space="preserve">ildfire every six to twenty-five years to perpetuate and rejuvenate pitch pine </w:t>
        </w:r>
        <w:r w:rsidR="00D55277">
          <w:rPr>
            <w:sz w:val="22"/>
            <w:szCs w:val="22"/>
          </w:rPr>
          <w:t xml:space="preserve">colonies such as those </w:t>
        </w:r>
      </w:ins>
      <w:ins w:id="50" w:author="Jeff" w:date="2021-06-14T17:04:00Z">
        <w:r w:rsidR="008F0247">
          <w:rPr>
            <w:sz w:val="22"/>
            <w:szCs w:val="22"/>
          </w:rPr>
          <w:t>on the island</w:t>
        </w:r>
      </w:ins>
      <w:ins w:id="51" w:author="Jeff" w:date="2021-06-12T08:29:00Z">
        <w:r w:rsidR="00D55277">
          <w:rPr>
            <w:sz w:val="22"/>
            <w:szCs w:val="22"/>
          </w:rPr>
          <w:t xml:space="preserve"> </w:t>
        </w:r>
        <w:r w:rsidR="00D55277" w:rsidRPr="00345813">
          <w:rPr>
            <w:sz w:val="22"/>
            <w:szCs w:val="22"/>
          </w:rPr>
          <w:t xml:space="preserve">(Jordan </w:t>
        </w:r>
        <w:r w:rsidR="00D55277" w:rsidRPr="00345813">
          <w:rPr>
            <w:i/>
            <w:iCs/>
            <w:sz w:val="22"/>
            <w:szCs w:val="22"/>
          </w:rPr>
          <w:t>et al</w:t>
        </w:r>
        <w:r w:rsidR="00D55277" w:rsidRPr="00345813">
          <w:rPr>
            <w:sz w:val="22"/>
            <w:szCs w:val="22"/>
          </w:rPr>
          <w:t xml:space="preserve"> 2003).</w:t>
        </w:r>
        <w:r w:rsidR="00D55277">
          <w:rPr>
            <w:sz w:val="22"/>
            <w:szCs w:val="22"/>
          </w:rPr>
          <w:t xml:space="preserve"> </w:t>
        </w:r>
        <w:commentRangeStart w:id="52"/>
        <w:r w:rsidR="00D55277">
          <w:rPr>
            <w:sz w:val="22"/>
            <w:szCs w:val="22"/>
          </w:rPr>
          <w:t xml:space="preserve">Yet, </w:t>
        </w:r>
      </w:ins>
      <w:ins w:id="53" w:author="Jeff" w:date="2021-06-13T21:16:00Z">
        <w:r w:rsidR="00360A30">
          <w:rPr>
            <w:sz w:val="22"/>
            <w:szCs w:val="22"/>
          </w:rPr>
          <w:t xml:space="preserve">there has been no </w:t>
        </w:r>
      </w:ins>
      <w:ins w:id="54" w:author="Jeff" w:date="2021-06-14T14:05:00Z">
        <w:r w:rsidR="00BC415E">
          <w:rPr>
            <w:sz w:val="22"/>
            <w:szCs w:val="22"/>
          </w:rPr>
          <w:t xml:space="preserve">forest </w:t>
        </w:r>
      </w:ins>
      <w:ins w:id="55" w:author="Jeff" w:date="2021-06-13T21:16:00Z">
        <w:r w:rsidR="00360A30">
          <w:rPr>
            <w:sz w:val="22"/>
            <w:szCs w:val="22"/>
          </w:rPr>
          <w:t>fire since</w:t>
        </w:r>
      </w:ins>
      <w:ins w:id="56" w:author="Jeff" w:date="2021-06-13T21:17:00Z">
        <w:r w:rsidR="00360A30">
          <w:rPr>
            <w:sz w:val="22"/>
            <w:szCs w:val="22"/>
          </w:rPr>
          <w:t xml:space="preserve"> the</w:t>
        </w:r>
      </w:ins>
      <w:ins w:id="57" w:author="Jeff" w:date="2021-06-12T08:29:00Z">
        <w:r w:rsidR="00D55277">
          <w:rPr>
            <w:sz w:val="22"/>
            <w:szCs w:val="22"/>
          </w:rPr>
          <w:t xml:space="preserve"> </w:t>
        </w:r>
        <w:r w:rsidR="00D55277" w:rsidRPr="00345813">
          <w:rPr>
            <w:sz w:val="22"/>
            <w:szCs w:val="22"/>
          </w:rPr>
          <w:t>infamous</w:t>
        </w:r>
      </w:ins>
      <w:ins w:id="58" w:author="Jeff" w:date="2021-06-14T21:35:00Z">
        <w:r w:rsidR="004A4B6F">
          <w:rPr>
            <w:sz w:val="22"/>
            <w:szCs w:val="22"/>
          </w:rPr>
          <w:t>, intense</w:t>
        </w:r>
      </w:ins>
      <w:ins w:id="59" w:author="Jeff" w:date="2021-06-12T08:29:00Z">
        <w:r w:rsidR="00D55277" w:rsidRPr="00345813">
          <w:rPr>
            <w:sz w:val="22"/>
            <w:szCs w:val="22"/>
          </w:rPr>
          <w:t xml:space="preserve"> </w:t>
        </w:r>
        <w:del w:id="60" w:author="Risa" w:date="2021-06-15T15:09:00Z">
          <w:r w:rsidR="00D55277" w:rsidDel="00247D4D">
            <w:rPr>
              <w:sz w:val="22"/>
              <w:szCs w:val="22"/>
            </w:rPr>
            <w:delText xml:space="preserve">fall </w:delText>
          </w:r>
        </w:del>
        <w:r w:rsidR="00D55277" w:rsidRPr="00345813">
          <w:rPr>
            <w:sz w:val="22"/>
            <w:szCs w:val="22"/>
          </w:rPr>
          <w:t xml:space="preserve">1947 conflagration </w:t>
        </w:r>
      </w:ins>
      <w:ins w:id="61" w:author="Jeff" w:date="2021-06-12T09:06:00Z">
        <w:r w:rsidR="00EF43C8">
          <w:rPr>
            <w:sz w:val="22"/>
            <w:szCs w:val="22"/>
          </w:rPr>
          <w:t xml:space="preserve">(Miller </w:t>
        </w:r>
        <w:r w:rsidR="00EF43C8" w:rsidRPr="00C776FA">
          <w:rPr>
            <w:i/>
            <w:iCs/>
            <w:sz w:val="22"/>
            <w:szCs w:val="22"/>
          </w:rPr>
          <w:t>et al</w:t>
        </w:r>
        <w:r w:rsidR="00EF43C8">
          <w:rPr>
            <w:sz w:val="22"/>
            <w:szCs w:val="22"/>
          </w:rPr>
          <w:t xml:space="preserve"> 2017) </w:t>
        </w:r>
      </w:ins>
      <w:ins w:id="62" w:author="Jeff" w:date="2021-06-14T21:35:00Z">
        <w:r w:rsidR="004A4B6F">
          <w:rPr>
            <w:sz w:val="22"/>
            <w:szCs w:val="22"/>
          </w:rPr>
          <w:t xml:space="preserve">starting </w:t>
        </w:r>
      </w:ins>
      <w:ins w:id="63" w:author="Jeff" w:date="2021-06-12T08:29:00Z">
        <w:r w:rsidR="00D55277">
          <w:rPr>
            <w:sz w:val="22"/>
            <w:szCs w:val="22"/>
          </w:rPr>
          <w:t xml:space="preserve">near the town of Bar Harbor </w:t>
        </w:r>
        <w:r w:rsidR="00D55277" w:rsidRPr="00345813">
          <w:rPr>
            <w:sz w:val="22"/>
            <w:szCs w:val="22"/>
          </w:rPr>
          <w:t xml:space="preserve">(Fig. </w:t>
        </w:r>
        <w:r w:rsidR="00D55277">
          <w:rPr>
            <w:sz w:val="22"/>
            <w:szCs w:val="22"/>
          </w:rPr>
          <w:t>2A</w:t>
        </w:r>
        <w:r w:rsidR="00D55277" w:rsidRPr="00345813">
          <w:rPr>
            <w:sz w:val="22"/>
            <w:szCs w:val="22"/>
          </w:rPr>
          <w:t>)</w:t>
        </w:r>
        <w:r w:rsidR="00D55277">
          <w:rPr>
            <w:sz w:val="22"/>
            <w:szCs w:val="22"/>
          </w:rPr>
          <w:t xml:space="preserve">. </w:t>
        </w:r>
      </w:ins>
      <w:commentRangeEnd w:id="52"/>
      <w:r w:rsidR="00E81409">
        <w:rPr>
          <w:rStyle w:val="CommentReference"/>
        </w:rPr>
        <w:commentReference w:id="52"/>
      </w:r>
      <w:ins w:id="64" w:author="Jeff" w:date="2021-06-14T08:38:00Z">
        <w:r w:rsidR="0061288D">
          <w:rPr>
            <w:sz w:val="22"/>
            <w:szCs w:val="22"/>
          </w:rPr>
          <w:t>Crucial</w:t>
        </w:r>
      </w:ins>
      <w:ins w:id="65" w:author="Jeff" w:date="2021-06-12T08:29:00Z">
        <w:r w:rsidR="00D55277">
          <w:rPr>
            <w:sz w:val="22"/>
            <w:szCs w:val="22"/>
          </w:rPr>
          <w:t xml:space="preserve">ly, if fire is truly a necessity to prolong longevity, it is </w:t>
        </w:r>
      </w:ins>
      <w:ins w:id="66" w:author="Jeff" w:date="2021-06-13T21:18:00Z">
        <w:r w:rsidR="00360A30">
          <w:rPr>
            <w:sz w:val="22"/>
            <w:szCs w:val="22"/>
          </w:rPr>
          <w:t>a conundrum</w:t>
        </w:r>
      </w:ins>
      <w:ins w:id="67" w:author="Jeff" w:date="2021-06-12T08:29:00Z">
        <w:r w:rsidR="00D55277">
          <w:rPr>
            <w:sz w:val="22"/>
            <w:szCs w:val="22"/>
          </w:rPr>
          <w:t xml:space="preserve"> as to why </w:t>
        </w:r>
      </w:ins>
      <w:ins w:id="68" w:author="Jeff" w:date="2021-06-13T21:18:00Z">
        <w:r w:rsidR="00360A30">
          <w:rPr>
            <w:sz w:val="22"/>
            <w:szCs w:val="22"/>
          </w:rPr>
          <w:t xml:space="preserve">pitch pine colonies </w:t>
        </w:r>
      </w:ins>
      <w:ins w:id="69" w:author="Jeff" w:date="2021-06-13T21:19:00Z">
        <w:r w:rsidR="00360A30">
          <w:rPr>
            <w:sz w:val="22"/>
            <w:szCs w:val="22"/>
          </w:rPr>
          <w:t xml:space="preserve">continue to persist </w:t>
        </w:r>
        <w:del w:id="70" w:author="Risa" w:date="2021-06-15T15:08:00Z">
          <w:r w:rsidR="00360A30" w:rsidDel="00247D4D">
            <w:rPr>
              <w:sz w:val="22"/>
              <w:szCs w:val="22"/>
            </w:rPr>
            <w:delText>or continue</w:delText>
          </w:r>
        </w:del>
      </w:ins>
      <w:ins w:id="71" w:author="Risa" w:date="2021-06-15T15:08:00Z">
        <w:r w:rsidR="00247D4D">
          <w:rPr>
            <w:sz w:val="22"/>
            <w:szCs w:val="22"/>
          </w:rPr>
          <w:t>and</w:t>
        </w:r>
      </w:ins>
      <w:ins w:id="72" w:author="Jeff" w:date="2021-06-13T21:19:00Z">
        <w:del w:id="73" w:author="Risa" w:date="2021-06-15T15:08:00Z">
          <w:r w:rsidR="00360A30" w:rsidDel="00247D4D">
            <w:rPr>
              <w:sz w:val="22"/>
              <w:szCs w:val="22"/>
            </w:rPr>
            <w:delText xml:space="preserve"> to</w:delText>
          </w:r>
        </w:del>
        <w:r w:rsidR="00360A30">
          <w:rPr>
            <w:sz w:val="22"/>
            <w:szCs w:val="22"/>
          </w:rPr>
          <w:t xml:space="preserve"> recover after such a long fire absence</w:t>
        </w:r>
      </w:ins>
      <w:ins w:id="74" w:author="Jeff" w:date="2021-06-14T21:35:00Z">
        <w:r w:rsidR="004A4B6F">
          <w:rPr>
            <w:sz w:val="22"/>
            <w:szCs w:val="22"/>
          </w:rPr>
          <w:t xml:space="preserve"> on the island</w:t>
        </w:r>
      </w:ins>
      <w:ins w:id="75" w:author="Jeff" w:date="2021-06-12T08:29:00Z">
        <w:r w:rsidR="00D55277">
          <w:rPr>
            <w:sz w:val="22"/>
            <w:szCs w:val="22"/>
          </w:rPr>
          <w:t>.</w:t>
        </w:r>
      </w:ins>
      <w:ins w:id="76" w:author="Jeff" w:date="2021-06-13T21:19:00Z">
        <w:r w:rsidR="00360A30">
          <w:rPr>
            <w:sz w:val="22"/>
            <w:szCs w:val="22"/>
          </w:rPr>
          <w:t xml:space="preserve"> </w:t>
        </w:r>
      </w:ins>
      <w:commentRangeStart w:id="77"/>
      <w:ins w:id="78" w:author="Jeff" w:date="2021-06-13T21:20:00Z">
        <w:r w:rsidR="00360A30">
          <w:rPr>
            <w:sz w:val="22"/>
            <w:szCs w:val="22"/>
          </w:rPr>
          <w:t>In one instance</w:t>
        </w:r>
      </w:ins>
      <w:ins w:id="79" w:author="Risa" w:date="2021-06-15T15:10:00Z">
        <w:r w:rsidR="00247D4D">
          <w:rPr>
            <w:sz w:val="22"/>
            <w:szCs w:val="22"/>
          </w:rPr>
          <w:t>,</w:t>
        </w:r>
      </w:ins>
      <w:ins w:id="80" w:author="Jeff" w:date="2021-06-13T21:20:00Z">
        <w:r w:rsidR="00360A30">
          <w:rPr>
            <w:sz w:val="22"/>
            <w:szCs w:val="22"/>
          </w:rPr>
          <w:t xml:space="preserve"> where recovery is most eff</w:t>
        </w:r>
      </w:ins>
      <w:ins w:id="81" w:author="Jeff" w:date="2021-06-14T08:38:00Z">
        <w:r w:rsidR="00F30C42">
          <w:rPr>
            <w:sz w:val="22"/>
            <w:szCs w:val="22"/>
          </w:rPr>
          <w:t>ective</w:t>
        </w:r>
      </w:ins>
      <w:ins w:id="82" w:author="Jeff" w:date="2021-06-13T21:20:00Z">
        <w:r w:rsidR="00360A30">
          <w:rPr>
            <w:sz w:val="22"/>
            <w:szCs w:val="22"/>
          </w:rPr>
          <w:t>ly displayed at a</w:t>
        </w:r>
      </w:ins>
      <w:ins w:id="83" w:author="Jeff" w:date="2021-06-12T10:46:00Z">
        <w:r w:rsidR="00C45E63">
          <w:rPr>
            <w:sz w:val="22"/>
            <w:szCs w:val="22"/>
          </w:rPr>
          <w:t xml:space="preserve"> sympatry</w:t>
        </w:r>
      </w:ins>
      <w:ins w:id="84" w:author="Jeff" w:date="2021-06-13T05:24:00Z">
        <w:r w:rsidR="00CE5162">
          <w:rPr>
            <w:sz w:val="22"/>
            <w:szCs w:val="22"/>
          </w:rPr>
          <w:t xml:space="preserve"> speciation</w:t>
        </w:r>
      </w:ins>
      <w:ins w:id="85" w:author="Jeff" w:date="2021-06-12T10:46:00Z">
        <w:r w:rsidR="00C45E63">
          <w:rPr>
            <w:sz w:val="22"/>
            <w:szCs w:val="22"/>
          </w:rPr>
          <w:t xml:space="preserve"> </w:t>
        </w:r>
      </w:ins>
      <w:ins w:id="86" w:author="Jeff" w:date="2021-06-13T05:24:00Z">
        <w:r w:rsidR="00CE5162">
          <w:rPr>
            <w:sz w:val="22"/>
            <w:szCs w:val="22"/>
          </w:rPr>
          <w:t>(</w:t>
        </w:r>
      </w:ins>
      <w:ins w:id="87" w:author="Jeff" w:date="2021-06-13T04:47:00Z">
        <w:r w:rsidR="008D0798">
          <w:rPr>
            <w:sz w:val="22"/>
            <w:szCs w:val="22"/>
          </w:rPr>
          <w:t>zone</w:t>
        </w:r>
      </w:ins>
      <w:ins w:id="88" w:author="Jeff" w:date="2021-06-13T05:24:00Z">
        <w:r w:rsidR="00CE5162">
          <w:rPr>
            <w:sz w:val="22"/>
            <w:szCs w:val="22"/>
          </w:rPr>
          <w:t>)</w:t>
        </w:r>
      </w:ins>
      <w:ins w:id="89" w:author="Jeff" w:date="2021-06-13T04:47:00Z">
        <w:r w:rsidR="008D0798">
          <w:rPr>
            <w:sz w:val="22"/>
            <w:szCs w:val="22"/>
          </w:rPr>
          <w:t xml:space="preserve"> </w:t>
        </w:r>
      </w:ins>
      <w:ins w:id="90" w:author="Jeff" w:date="2021-06-12T10:46:00Z">
        <w:r w:rsidR="00C45E63">
          <w:rPr>
            <w:sz w:val="22"/>
            <w:szCs w:val="22"/>
          </w:rPr>
          <w:t xml:space="preserve">on </w:t>
        </w:r>
      </w:ins>
      <w:ins w:id="91" w:author="Jeff" w:date="2021-06-14T08:39:00Z">
        <w:r w:rsidR="00F30C42">
          <w:rPr>
            <w:sz w:val="22"/>
            <w:szCs w:val="22"/>
          </w:rPr>
          <w:t xml:space="preserve">the upper reaches of </w:t>
        </w:r>
      </w:ins>
      <w:ins w:id="92" w:author="Jeff" w:date="2021-06-12T10:46:00Z">
        <w:r w:rsidR="00C45E63">
          <w:rPr>
            <w:sz w:val="22"/>
            <w:szCs w:val="22"/>
          </w:rPr>
          <w:t>South Cadillac trail</w:t>
        </w:r>
      </w:ins>
      <w:ins w:id="93" w:author="Jeff" w:date="2021-06-13T21:20:00Z">
        <w:r w:rsidR="00360A30">
          <w:rPr>
            <w:sz w:val="22"/>
            <w:szCs w:val="22"/>
          </w:rPr>
          <w:t>,</w:t>
        </w:r>
      </w:ins>
      <w:ins w:id="94" w:author="Jeff" w:date="2021-06-13T04:48:00Z">
        <w:r w:rsidR="008D0798">
          <w:rPr>
            <w:sz w:val="22"/>
            <w:szCs w:val="22"/>
          </w:rPr>
          <w:t xml:space="preserve"> thousands of pitch and jack pine </w:t>
        </w:r>
      </w:ins>
      <w:ins w:id="95" w:author="Jeff" w:date="2021-06-13T04:53:00Z">
        <w:r w:rsidR="008D0798">
          <w:rPr>
            <w:sz w:val="22"/>
            <w:szCs w:val="22"/>
          </w:rPr>
          <w:t>(</w:t>
        </w:r>
      </w:ins>
      <w:r w:rsidR="008D0798" w:rsidRPr="00C776FA">
        <w:rPr>
          <w:i/>
          <w:iCs/>
          <w:sz w:val="22"/>
          <w:szCs w:val="22"/>
        </w:rPr>
        <w:t>Pinus banksiana</w:t>
      </w:r>
      <w:ins w:id="96" w:author="Jeff" w:date="2021-06-13T04:53:00Z">
        <w:r w:rsidR="008D0798">
          <w:rPr>
            <w:sz w:val="22"/>
            <w:szCs w:val="22"/>
          </w:rPr>
          <w:t xml:space="preserve">) </w:t>
        </w:r>
      </w:ins>
      <w:ins w:id="97" w:author="Jeff" w:date="2021-06-13T21:21:00Z">
        <w:r w:rsidR="00360A30">
          <w:rPr>
            <w:sz w:val="22"/>
            <w:szCs w:val="22"/>
          </w:rPr>
          <w:t xml:space="preserve">exhibit </w:t>
        </w:r>
      </w:ins>
      <w:ins w:id="98" w:author="Jeff" w:date="2021-06-14T14:06:00Z">
        <w:r w:rsidR="00BC415E">
          <w:rPr>
            <w:sz w:val="22"/>
            <w:szCs w:val="22"/>
          </w:rPr>
          <w:t xml:space="preserve">echolalic </w:t>
        </w:r>
      </w:ins>
      <w:ins w:id="99" w:author="Jeff" w:date="2021-06-13T04:48:00Z">
        <w:r w:rsidR="008D0798">
          <w:rPr>
            <w:sz w:val="22"/>
            <w:szCs w:val="22"/>
          </w:rPr>
          <w:t xml:space="preserve">allometry. Yet, </w:t>
        </w:r>
      </w:ins>
      <w:ins w:id="100" w:author="Jeff" w:date="2021-06-13T21:22:00Z">
        <w:r w:rsidR="00360A30">
          <w:rPr>
            <w:sz w:val="22"/>
            <w:szCs w:val="22"/>
          </w:rPr>
          <w:t>these outliers stand in</w:t>
        </w:r>
      </w:ins>
      <w:ins w:id="101" w:author="Jeff" w:date="2021-06-13T04:49:00Z">
        <w:r w:rsidR="008D0798">
          <w:rPr>
            <w:sz w:val="22"/>
            <w:szCs w:val="22"/>
          </w:rPr>
          <w:t xml:space="preserve"> stark contrast to </w:t>
        </w:r>
      </w:ins>
      <w:ins w:id="102" w:author="Jeff" w:date="2021-06-14T17:05:00Z">
        <w:r w:rsidR="008F0247">
          <w:rPr>
            <w:sz w:val="22"/>
            <w:szCs w:val="22"/>
          </w:rPr>
          <w:t xml:space="preserve">decidedly more </w:t>
        </w:r>
        <w:r w:rsidR="008F0247">
          <w:rPr>
            <w:sz w:val="22"/>
            <w:szCs w:val="22"/>
          </w:rPr>
          <w:lastRenderedPageBreak/>
          <w:t xml:space="preserve">frequent, </w:t>
        </w:r>
      </w:ins>
      <w:ins w:id="103" w:author="Jeff" w:date="2021-06-13T04:49:00Z">
        <w:r w:rsidR="008D0798">
          <w:rPr>
            <w:sz w:val="22"/>
            <w:szCs w:val="22"/>
          </w:rPr>
          <w:t>less dens</w:t>
        </w:r>
      </w:ins>
      <w:ins w:id="104" w:author="Jeff" w:date="2021-06-13T19:46:00Z">
        <w:r w:rsidR="008A4DB7">
          <w:rPr>
            <w:sz w:val="22"/>
            <w:szCs w:val="22"/>
          </w:rPr>
          <w:t>e</w:t>
        </w:r>
      </w:ins>
      <w:ins w:id="105" w:author="Jeff" w:date="2021-06-14T21:36:00Z">
        <w:r w:rsidR="004A4B6F">
          <w:rPr>
            <w:sz w:val="22"/>
            <w:szCs w:val="22"/>
          </w:rPr>
          <w:t>,</w:t>
        </w:r>
      </w:ins>
      <w:ins w:id="106" w:author="Jeff" w:date="2021-06-13T19:46:00Z">
        <w:r w:rsidR="008A4DB7">
          <w:rPr>
            <w:sz w:val="22"/>
            <w:szCs w:val="22"/>
          </w:rPr>
          <w:t xml:space="preserve"> colonies</w:t>
        </w:r>
      </w:ins>
      <w:ins w:id="107" w:author="Jeff" w:date="2021-06-13T04:49:00Z">
        <w:r w:rsidR="008D0798">
          <w:rPr>
            <w:sz w:val="22"/>
            <w:szCs w:val="22"/>
          </w:rPr>
          <w:t xml:space="preserve"> </w:t>
        </w:r>
      </w:ins>
      <w:ins w:id="108" w:author="Jeff" w:date="2021-06-13T04:50:00Z">
        <w:r w:rsidR="008D0798">
          <w:rPr>
            <w:sz w:val="22"/>
            <w:szCs w:val="22"/>
          </w:rPr>
          <w:t xml:space="preserve">in the </w:t>
        </w:r>
        <w:del w:id="109" w:author="Risa" w:date="2021-06-15T15:12:00Z">
          <w:r w:rsidR="008D0798" w:rsidDel="00247D4D">
            <w:rPr>
              <w:sz w:val="22"/>
              <w:szCs w:val="22"/>
            </w:rPr>
            <w:delText>former “</w:delText>
          </w:r>
        </w:del>
        <w:r w:rsidR="008D0798">
          <w:rPr>
            <w:sz w:val="22"/>
            <w:szCs w:val="22"/>
          </w:rPr>
          <w:t>fire exposed</w:t>
        </w:r>
        <w:del w:id="110" w:author="Risa" w:date="2021-06-15T15:12:00Z">
          <w:r w:rsidR="008D0798" w:rsidDel="00247D4D">
            <w:rPr>
              <w:sz w:val="22"/>
              <w:szCs w:val="22"/>
            </w:rPr>
            <w:delText>”</w:delText>
          </w:r>
        </w:del>
        <w:r w:rsidR="008D0798">
          <w:rPr>
            <w:sz w:val="22"/>
            <w:szCs w:val="22"/>
          </w:rPr>
          <w:t xml:space="preserve"> region</w:t>
        </w:r>
      </w:ins>
      <w:ins w:id="111" w:author="Jeff" w:date="2021-06-13T19:46:00Z">
        <w:r w:rsidR="008A4DB7">
          <w:rPr>
            <w:sz w:val="22"/>
            <w:szCs w:val="22"/>
          </w:rPr>
          <w:t xml:space="preserve"> </w:t>
        </w:r>
      </w:ins>
      <w:ins w:id="112" w:author="Jeff" w:date="2021-06-13T21:22:00Z">
        <w:r w:rsidR="00360A30">
          <w:rPr>
            <w:sz w:val="22"/>
            <w:szCs w:val="22"/>
          </w:rPr>
          <w:t xml:space="preserve">as well as fire-free stands </w:t>
        </w:r>
      </w:ins>
      <w:ins w:id="113" w:author="Jeff" w:date="2021-06-14T17:05:00Z">
        <w:r w:rsidR="008F0247">
          <w:rPr>
            <w:sz w:val="22"/>
            <w:szCs w:val="22"/>
          </w:rPr>
          <w:t>elsewhere</w:t>
        </w:r>
      </w:ins>
      <w:ins w:id="114" w:author="Jeff" w:date="2021-06-14T21:36:00Z">
        <w:r w:rsidR="004A4B6F">
          <w:rPr>
            <w:sz w:val="22"/>
            <w:szCs w:val="22"/>
          </w:rPr>
          <w:t xml:space="preserve">; clearly recovery is not a component of continuity in a fire absent </w:t>
        </w:r>
      </w:ins>
      <w:ins w:id="115" w:author="Jeff" w:date="2021-06-14T21:37:00Z">
        <w:r w:rsidR="004A4B6F">
          <w:rPr>
            <w:sz w:val="22"/>
            <w:szCs w:val="22"/>
          </w:rPr>
          <w:t>population unless it derives from other disturbance.</w:t>
        </w:r>
      </w:ins>
      <w:commentRangeEnd w:id="77"/>
      <w:r w:rsidR="00247D4D">
        <w:rPr>
          <w:rStyle w:val="CommentReference"/>
        </w:rPr>
        <w:commentReference w:id="77"/>
      </w:r>
    </w:p>
    <w:p w14:paraId="7C0A22E1" w14:textId="77777777" w:rsidR="00433C19" w:rsidRDefault="00433C19" w:rsidP="00953D5C">
      <w:pPr>
        <w:spacing w:line="276" w:lineRule="auto"/>
        <w:jc w:val="both"/>
        <w:rPr>
          <w:ins w:id="116" w:author="Jeff" w:date="2021-06-12T16:45:00Z"/>
          <w:sz w:val="22"/>
          <w:szCs w:val="22"/>
        </w:rPr>
      </w:pPr>
    </w:p>
    <w:p w14:paraId="78B04FE0" w14:textId="49F7E146" w:rsidR="007D0CCD" w:rsidRDefault="004A4B6F" w:rsidP="00866CD2">
      <w:pPr>
        <w:spacing w:line="276" w:lineRule="auto"/>
        <w:jc w:val="both"/>
        <w:rPr>
          <w:ins w:id="117" w:author="Jeff" w:date="2021-06-12T16:48:00Z"/>
          <w:sz w:val="22"/>
          <w:szCs w:val="22"/>
        </w:rPr>
      </w:pPr>
      <w:ins w:id="118" w:author="Jeff" w:date="2021-06-14T21:37:00Z">
        <w:r>
          <w:rPr>
            <w:sz w:val="22"/>
            <w:szCs w:val="22"/>
          </w:rPr>
          <w:t>Even though</w:t>
        </w:r>
      </w:ins>
      <w:ins w:id="119" w:author="Jeff" w:date="2021-06-14T21:23:00Z">
        <w:r w:rsidR="004A60B4">
          <w:rPr>
            <w:sz w:val="22"/>
            <w:szCs w:val="22"/>
          </w:rPr>
          <w:t xml:space="preserve"> fire is considered </w:t>
        </w:r>
      </w:ins>
      <w:ins w:id="120" w:author="Jeff" w:date="2021-06-14T21:28:00Z">
        <w:r w:rsidR="00953D5C">
          <w:rPr>
            <w:sz w:val="22"/>
            <w:szCs w:val="22"/>
          </w:rPr>
          <w:t>an obligatory</w:t>
        </w:r>
      </w:ins>
      <w:ins w:id="121" w:author="Jeff" w:date="2021-06-14T21:23:00Z">
        <w:r w:rsidR="004A60B4">
          <w:rPr>
            <w:sz w:val="22"/>
            <w:szCs w:val="22"/>
          </w:rPr>
          <w:t xml:space="preserve"> </w:t>
        </w:r>
      </w:ins>
      <w:ins w:id="122" w:author="Jeff" w:date="2021-06-14T21:38:00Z">
        <w:r>
          <w:rPr>
            <w:sz w:val="22"/>
            <w:szCs w:val="22"/>
          </w:rPr>
          <w:t xml:space="preserve">pitch pine </w:t>
        </w:r>
      </w:ins>
      <w:commentRangeStart w:id="123"/>
      <w:ins w:id="124" w:author="Jeff" w:date="2021-06-14T21:23:00Z">
        <w:r w:rsidR="004A60B4">
          <w:rPr>
            <w:sz w:val="22"/>
            <w:szCs w:val="22"/>
          </w:rPr>
          <w:t>bellwether</w:t>
        </w:r>
      </w:ins>
      <w:ins w:id="125" w:author="Risa" w:date="2021-06-15T15:15:00Z">
        <w:r w:rsidR="00247D4D">
          <w:rPr>
            <w:sz w:val="22"/>
            <w:szCs w:val="22"/>
          </w:rPr>
          <w:t>,</w:t>
        </w:r>
      </w:ins>
      <w:ins w:id="126" w:author="Jeff" w:date="2021-06-14T21:23:00Z">
        <w:del w:id="127" w:author="Risa" w:date="2021-06-15T15:15:00Z">
          <w:r w:rsidR="004A60B4" w:rsidDel="00247D4D">
            <w:rPr>
              <w:sz w:val="22"/>
              <w:szCs w:val="22"/>
            </w:rPr>
            <w:delText xml:space="preserve"> </w:delText>
          </w:r>
        </w:del>
      </w:ins>
      <w:commentRangeEnd w:id="123"/>
      <w:del w:id="128" w:author="Risa" w:date="2021-06-15T15:15:00Z">
        <w:r w:rsidR="00247D4D" w:rsidDel="00247D4D">
          <w:rPr>
            <w:rStyle w:val="CommentReference"/>
          </w:rPr>
          <w:commentReference w:id="123"/>
        </w:r>
      </w:del>
      <w:ins w:id="129" w:author="Jeff" w:date="2021-06-14T21:37:00Z">
        <w:del w:id="130" w:author="Risa" w:date="2021-06-15T15:15:00Z">
          <w:r w:rsidDel="00247D4D">
            <w:rPr>
              <w:sz w:val="22"/>
              <w:szCs w:val="22"/>
            </w:rPr>
            <w:delText>by many</w:delText>
          </w:r>
        </w:del>
      </w:ins>
      <w:ins w:id="131" w:author="Jeff" w:date="2021-06-14T21:24:00Z">
        <w:del w:id="132" w:author="Risa" w:date="2021-06-15T15:15:00Z">
          <w:r w:rsidR="004A60B4" w:rsidDel="00247D4D">
            <w:rPr>
              <w:sz w:val="22"/>
              <w:szCs w:val="22"/>
            </w:rPr>
            <w:delText>,</w:delText>
          </w:r>
        </w:del>
        <w:r w:rsidR="004A60B4">
          <w:rPr>
            <w:sz w:val="22"/>
            <w:szCs w:val="22"/>
          </w:rPr>
          <w:t xml:space="preserve"> </w:t>
        </w:r>
      </w:ins>
      <w:ins w:id="133" w:author="Jeff" w:date="2021-06-13T21:25:00Z">
        <w:r w:rsidR="00860BA0">
          <w:rPr>
            <w:sz w:val="22"/>
            <w:szCs w:val="22"/>
          </w:rPr>
          <w:t>long-standing</w:t>
        </w:r>
      </w:ins>
      <w:ins w:id="134" w:author="Jeff" w:date="2021-06-11T13:53:00Z">
        <w:r w:rsidR="00FA229E">
          <w:rPr>
            <w:sz w:val="22"/>
            <w:szCs w:val="22"/>
          </w:rPr>
          <w:t xml:space="preserve"> </w:t>
        </w:r>
        <w:commentRangeStart w:id="135"/>
        <w:r w:rsidR="00FA229E">
          <w:rPr>
            <w:sz w:val="22"/>
            <w:szCs w:val="22"/>
          </w:rPr>
          <w:t xml:space="preserve">indicators </w:t>
        </w:r>
      </w:ins>
      <w:commentRangeEnd w:id="135"/>
      <w:r w:rsidR="00247D4D">
        <w:rPr>
          <w:rStyle w:val="CommentReference"/>
        </w:rPr>
        <w:commentReference w:id="135"/>
      </w:r>
      <w:ins w:id="136" w:author="Jeff" w:date="2021-06-14T21:24:00Z">
        <w:r w:rsidR="004A60B4">
          <w:rPr>
            <w:sz w:val="22"/>
            <w:szCs w:val="22"/>
          </w:rPr>
          <w:t>point to</w:t>
        </w:r>
      </w:ins>
      <w:ins w:id="137" w:author="Jeff" w:date="2021-06-13T21:25:00Z">
        <w:r w:rsidR="00860BA0">
          <w:rPr>
            <w:sz w:val="22"/>
            <w:szCs w:val="22"/>
          </w:rPr>
          <w:t xml:space="preserve"> the evol</w:t>
        </w:r>
      </w:ins>
      <w:ins w:id="138" w:author="Jeff" w:date="2021-06-13T21:26:00Z">
        <w:r w:rsidR="00860BA0">
          <w:rPr>
            <w:sz w:val="22"/>
            <w:szCs w:val="22"/>
          </w:rPr>
          <w:t xml:space="preserve">ution </w:t>
        </w:r>
      </w:ins>
      <w:ins w:id="139" w:author="Jeff" w:date="2021-06-14T21:38:00Z">
        <w:r>
          <w:rPr>
            <w:sz w:val="22"/>
            <w:szCs w:val="22"/>
          </w:rPr>
          <w:t>away from fire-inspired</w:t>
        </w:r>
      </w:ins>
      <w:ins w:id="140" w:author="Jeff" w:date="2021-06-13T21:26:00Z">
        <w:r w:rsidR="00860BA0">
          <w:rPr>
            <w:sz w:val="22"/>
            <w:szCs w:val="22"/>
          </w:rPr>
          <w:t xml:space="preserve"> characteristics in </w:t>
        </w:r>
      </w:ins>
      <w:ins w:id="141" w:author="Jeff" w:date="2021-06-14T21:24:00Z">
        <w:r w:rsidR="004A60B4">
          <w:rPr>
            <w:sz w:val="22"/>
            <w:szCs w:val="22"/>
          </w:rPr>
          <w:t>its</w:t>
        </w:r>
      </w:ins>
      <w:ins w:id="142" w:author="Jeff" w:date="2021-06-13T21:26:00Z">
        <w:r w:rsidR="00860BA0">
          <w:rPr>
            <w:sz w:val="22"/>
            <w:szCs w:val="22"/>
          </w:rPr>
          <w:t xml:space="preserve"> </w:t>
        </w:r>
      </w:ins>
      <w:ins w:id="143" w:author="Jeff" w:date="2021-06-14T21:39:00Z">
        <w:r>
          <w:rPr>
            <w:sz w:val="22"/>
            <w:szCs w:val="22"/>
          </w:rPr>
          <w:t>suppression</w:t>
        </w:r>
      </w:ins>
      <w:ins w:id="144" w:author="Jeff" w:date="2021-06-11T13:53:00Z">
        <w:r w:rsidR="00FA229E">
          <w:rPr>
            <w:sz w:val="22"/>
            <w:szCs w:val="22"/>
          </w:rPr>
          <w:t xml:space="preserve">. </w:t>
        </w:r>
      </w:ins>
      <w:ins w:id="145" w:author="Jeff" w:date="2021-06-13T21:26:00Z">
        <w:r w:rsidR="00860BA0">
          <w:rPr>
            <w:sz w:val="22"/>
            <w:szCs w:val="22"/>
          </w:rPr>
          <w:t>Th</w:t>
        </w:r>
      </w:ins>
      <w:ins w:id="146" w:author="Jeff" w:date="2021-06-14T21:39:00Z">
        <w:r>
          <w:rPr>
            <w:sz w:val="22"/>
            <w:szCs w:val="22"/>
          </w:rPr>
          <w:t>us, trees bear witness to</w:t>
        </w:r>
      </w:ins>
      <w:ins w:id="147" w:author="Jeff" w:date="2021-06-11T13:53:00Z">
        <w:r w:rsidR="00FA229E">
          <w:rPr>
            <w:sz w:val="22"/>
            <w:szCs w:val="22"/>
          </w:rPr>
          <w:t xml:space="preserve"> </w:t>
        </w:r>
      </w:ins>
      <w:r w:rsidR="002A4A2D" w:rsidRPr="00345813">
        <w:rPr>
          <w:sz w:val="22"/>
          <w:szCs w:val="22"/>
        </w:rPr>
        <w:t xml:space="preserve">physiological and morphological </w:t>
      </w:r>
      <w:r w:rsidR="007D7ECA">
        <w:rPr>
          <w:sz w:val="22"/>
          <w:szCs w:val="22"/>
        </w:rPr>
        <w:t xml:space="preserve">changes </w:t>
      </w:r>
      <w:r w:rsidR="00344343">
        <w:rPr>
          <w:sz w:val="22"/>
          <w:szCs w:val="22"/>
        </w:rPr>
        <w:t xml:space="preserve">at Mt. Desert </w:t>
      </w:r>
      <w:r w:rsidR="002A4A2D" w:rsidRPr="00345813">
        <w:rPr>
          <w:sz w:val="22"/>
          <w:szCs w:val="22"/>
        </w:rPr>
        <w:t>(</w:t>
      </w:r>
      <w:commentRangeStart w:id="148"/>
      <w:ins w:id="149" w:author="Jeff" w:date="2021-06-11T08:37:00Z">
        <w:r w:rsidR="000A758F">
          <w:rPr>
            <w:sz w:val="22"/>
            <w:szCs w:val="22"/>
          </w:rPr>
          <w:t xml:space="preserve">first described by </w:t>
        </w:r>
      </w:ins>
      <w:r w:rsidR="002A4A2D" w:rsidRPr="00345813">
        <w:rPr>
          <w:sz w:val="22"/>
          <w:szCs w:val="22"/>
        </w:rPr>
        <w:t>Little 1953</w:t>
      </w:r>
      <w:ins w:id="150" w:author="Jeff" w:date="2021-06-11T08:37:00Z">
        <w:r w:rsidR="000A758F">
          <w:rPr>
            <w:sz w:val="22"/>
            <w:szCs w:val="22"/>
          </w:rPr>
          <w:t xml:space="preserve"> elsewhere</w:t>
        </w:r>
      </w:ins>
      <w:commentRangeEnd w:id="148"/>
      <w:r w:rsidR="00247D4D">
        <w:rPr>
          <w:rStyle w:val="CommentReference"/>
        </w:rPr>
        <w:commentReference w:id="148"/>
      </w:r>
      <w:r w:rsidR="002A4A2D" w:rsidRPr="00345813">
        <w:rPr>
          <w:sz w:val="22"/>
          <w:szCs w:val="22"/>
        </w:rPr>
        <w:t>)</w:t>
      </w:r>
      <w:ins w:id="151" w:author="Jeff" w:date="2021-06-14T21:39:00Z">
        <w:r>
          <w:rPr>
            <w:sz w:val="22"/>
            <w:szCs w:val="22"/>
          </w:rPr>
          <w:t xml:space="preserve">, </w:t>
        </w:r>
      </w:ins>
      <w:ins w:id="152" w:author="Jeff" w:date="2021-06-13T21:26:00Z">
        <w:r w:rsidR="00860BA0">
          <w:rPr>
            <w:sz w:val="22"/>
            <w:szCs w:val="22"/>
          </w:rPr>
          <w:t>first described almost three decades ago (</w:t>
        </w:r>
        <w:proofErr w:type="spellStart"/>
        <w:r w:rsidR="00860BA0">
          <w:rPr>
            <w:sz w:val="22"/>
            <w:szCs w:val="22"/>
          </w:rPr>
          <w:t>Conkey</w:t>
        </w:r>
        <w:proofErr w:type="spellEnd"/>
        <w:r w:rsidR="00860BA0">
          <w:rPr>
            <w:sz w:val="22"/>
            <w:szCs w:val="22"/>
          </w:rPr>
          <w:t xml:space="preserve"> </w:t>
        </w:r>
        <w:r w:rsidR="00860BA0" w:rsidRPr="00F17BD9">
          <w:rPr>
            <w:i/>
            <w:iCs/>
            <w:sz w:val="22"/>
            <w:szCs w:val="22"/>
          </w:rPr>
          <w:t>et al</w:t>
        </w:r>
        <w:r w:rsidR="00860BA0">
          <w:rPr>
            <w:sz w:val="22"/>
            <w:szCs w:val="22"/>
          </w:rPr>
          <w:t xml:space="preserve"> 1994) when </w:t>
        </w:r>
      </w:ins>
      <w:ins w:id="153" w:author="Jeff" w:date="2021-06-13T21:27:00Z">
        <w:r w:rsidR="00860BA0">
          <w:rPr>
            <w:sz w:val="22"/>
            <w:szCs w:val="22"/>
          </w:rPr>
          <w:t>only a</w:t>
        </w:r>
      </w:ins>
      <w:ins w:id="154" w:author="Jeff" w:date="2021-06-13T21:26:00Z">
        <w:r w:rsidR="00860BA0">
          <w:rPr>
            <w:sz w:val="22"/>
            <w:szCs w:val="22"/>
          </w:rPr>
          <w:t xml:space="preserve"> modest amount of remaining </w:t>
        </w:r>
        <w:proofErr w:type="spellStart"/>
        <w:r w:rsidR="00860BA0">
          <w:rPr>
            <w:sz w:val="22"/>
            <w:szCs w:val="22"/>
          </w:rPr>
          <w:t>serotiny</w:t>
        </w:r>
        <w:proofErr w:type="spellEnd"/>
        <w:r w:rsidR="00860BA0">
          <w:rPr>
            <w:sz w:val="22"/>
            <w:szCs w:val="22"/>
          </w:rPr>
          <w:t xml:space="preserve"> was reported. </w:t>
        </w:r>
      </w:ins>
      <w:ins w:id="155" w:author="Jeff" w:date="2021-06-13T21:27:00Z">
        <w:r w:rsidR="00860BA0">
          <w:rPr>
            <w:sz w:val="22"/>
            <w:szCs w:val="22"/>
          </w:rPr>
          <w:t>Over time, c</w:t>
        </w:r>
      </w:ins>
      <w:ins w:id="156" w:author="Jeff" w:date="2021-06-10T05:57:00Z">
        <w:r w:rsidR="007D7ECA" w:rsidRPr="00345813">
          <w:rPr>
            <w:sz w:val="22"/>
            <w:szCs w:val="22"/>
          </w:rPr>
          <w:t xml:space="preserve">one </w:t>
        </w:r>
      </w:ins>
      <w:proofErr w:type="spellStart"/>
      <w:r w:rsidR="002A4A2D" w:rsidRPr="00345813">
        <w:rPr>
          <w:sz w:val="22"/>
          <w:szCs w:val="22"/>
        </w:rPr>
        <w:t>serotiny</w:t>
      </w:r>
      <w:proofErr w:type="spellEnd"/>
      <w:r w:rsidR="002A4A2D">
        <w:rPr>
          <w:sz w:val="22"/>
          <w:szCs w:val="22"/>
        </w:rPr>
        <w:t xml:space="preserve"> </w:t>
      </w:r>
      <w:r w:rsidR="002A4A2D" w:rsidRPr="00345813">
        <w:rPr>
          <w:sz w:val="22"/>
          <w:szCs w:val="22"/>
        </w:rPr>
        <w:t>(</w:t>
      </w:r>
      <w:proofErr w:type="spellStart"/>
      <w:r w:rsidR="002A4A2D" w:rsidRPr="00345813">
        <w:rPr>
          <w:sz w:val="22"/>
          <w:szCs w:val="22"/>
        </w:rPr>
        <w:t>Givnish</w:t>
      </w:r>
      <w:proofErr w:type="spellEnd"/>
      <w:r w:rsidR="002A4A2D" w:rsidRPr="00345813">
        <w:rPr>
          <w:sz w:val="22"/>
          <w:szCs w:val="22"/>
        </w:rPr>
        <w:t xml:space="preserve"> 1981), thick bark and</w:t>
      </w:r>
      <w:r w:rsidR="002A4A2D" w:rsidRPr="002A4A2D">
        <w:rPr>
          <w:sz w:val="22"/>
          <w:szCs w:val="22"/>
        </w:rPr>
        <w:t xml:space="preserve"> </w:t>
      </w:r>
      <w:r w:rsidR="002A4A2D">
        <w:rPr>
          <w:sz w:val="22"/>
          <w:szCs w:val="22"/>
        </w:rPr>
        <w:t>epicormic</w:t>
      </w:r>
      <w:r w:rsidR="002A4A2D" w:rsidRPr="00345813">
        <w:rPr>
          <w:sz w:val="22"/>
          <w:szCs w:val="22"/>
        </w:rPr>
        <w:t xml:space="preserve"> re-sprouting (</w:t>
      </w:r>
      <w:proofErr w:type="spellStart"/>
      <w:r w:rsidR="002A4A2D" w:rsidRPr="00345813">
        <w:rPr>
          <w:sz w:val="22"/>
          <w:szCs w:val="22"/>
        </w:rPr>
        <w:t>Renninger</w:t>
      </w:r>
      <w:proofErr w:type="spellEnd"/>
      <w:r w:rsidR="002A4A2D" w:rsidRPr="00345813">
        <w:rPr>
          <w:sz w:val="22"/>
          <w:szCs w:val="22"/>
        </w:rPr>
        <w:t xml:space="preserve"> </w:t>
      </w:r>
      <w:r w:rsidR="002A4A2D" w:rsidRPr="00345813">
        <w:rPr>
          <w:i/>
          <w:iCs/>
          <w:sz w:val="22"/>
          <w:szCs w:val="22"/>
        </w:rPr>
        <w:t xml:space="preserve">et al </w:t>
      </w:r>
      <w:r w:rsidR="002A4A2D" w:rsidRPr="00345813">
        <w:rPr>
          <w:sz w:val="22"/>
          <w:szCs w:val="22"/>
        </w:rPr>
        <w:t xml:space="preserve">2013) </w:t>
      </w:r>
      <w:r w:rsidR="00261DFA">
        <w:rPr>
          <w:sz w:val="22"/>
          <w:szCs w:val="22"/>
        </w:rPr>
        <w:t xml:space="preserve">have </w:t>
      </w:r>
      <w:r w:rsidR="007D7ECA">
        <w:rPr>
          <w:sz w:val="22"/>
          <w:szCs w:val="22"/>
        </w:rPr>
        <w:t xml:space="preserve">virtually </w:t>
      </w:r>
      <w:r w:rsidR="007F1D08">
        <w:rPr>
          <w:sz w:val="22"/>
          <w:szCs w:val="22"/>
        </w:rPr>
        <w:t>disappeared</w:t>
      </w:r>
      <w:r w:rsidR="004B5B95" w:rsidRPr="004B5B95">
        <w:rPr>
          <w:sz w:val="22"/>
          <w:szCs w:val="22"/>
        </w:rPr>
        <w:t xml:space="preserve"> </w:t>
      </w:r>
      <w:bookmarkStart w:id="157" w:name="_Hlk58131227"/>
      <w:bookmarkStart w:id="158" w:name="_Hlk58131306"/>
      <w:r w:rsidR="00344343">
        <w:rPr>
          <w:sz w:val="22"/>
          <w:szCs w:val="22"/>
        </w:rPr>
        <w:t>from</w:t>
      </w:r>
      <w:r w:rsidR="001B759A" w:rsidRPr="00345813">
        <w:rPr>
          <w:sz w:val="22"/>
          <w:szCs w:val="22"/>
        </w:rPr>
        <w:t xml:space="preserve"> pitch pine </w:t>
      </w:r>
      <w:ins w:id="159" w:author="Jeff" w:date="2021-06-11T13:55:00Z">
        <w:r w:rsidR="00344343">
          <w:rPr>
            <w:sz w:val="22"/>
            <w:szCs w:val="22"/>
          </w:rPr>
          <w:t xml:space="preserve">island </w:t>
        </w:r>
      </w:ins>
      <w:r w:rsidR="001B759A" w:rsidRPr="00345813">
        <w:rPr>
          <w:sz w:val="22"/>
          <w:szCs w:val="22"/>
        </w:rPr>
        <w:t>ecosystems</w:t>
      </w:r>
      <w:bookmarkStart w:id="160" w:name="_Hlk58131262"/>
      <w:r w:rsidR="009F1E45">
        <w:rPr>
          <w:sz w:val="22"/>
          <w:szCs w:val="22"/>
        </w:rPr>
        <w:t xml:space="preserve"> </w:t>
      </w:r>
      <w:r w:rsidR="001B759A" w:rsidRPr="00345813">
        <w:rPr>
          <w:sz w:val="22"/>
          <w:szCs w:val="22"/>
        </w:rPr>
        <w:t xml:space="preserve">(Jordan </w:t>
      </w:r>
      <w:r w:rsidR="001B759A" w:rsidRPr="00345813">
        <w:rPr>
          <w:i/>
          <w:iCs/>
          <w:sz w:val="22"/>
          <w:szCs w:val="22"/>
        </w:rPr>
        <w:t>et al</w:t>
      </w:r>
      <w:r w:rsidR="001B759A" w:rsidRPr="00345813">
        <w:rPr>
          <w:sz w:val="22"/>
          <w:szCs w:val="22"/>
        </w:rPr>
        <w:t xml:space="preserve"> 2003)</w:t>
      </w:r>
      <w:r w:rsidR="00C5542F">
        <w:rPr>
          <w:sz w:val="22"/>
          <w:szCs w:val="22"/>
        </w:rPr>
        <w:t xml:space="preserve">. </w:t>
      </w:r>
      <w:bookmarkEnd w:id="160"/>
      <w:ins w:id="161" w:author="Jeff" w:date="2021-06-12T12:17:00Z">
        <w:r w:rsidR="00484159">
          <w:rPr>
            <w:sz w:val="22"/>
            <w:szCs w:val="22"/>
          </w:rPr>
          <w:t>I</w:t>
        </w:r>
      </w:ins>
      <w:ins w:id="162" w:author="Jeff" w:date="2021-06-13T05:33:00Z">
        <w:r w:rsidR="002A15F0">
          <w:rPr>
            <w:sz w:val="22"/>
            <w:szCs w:val="22"/>
          </w:rPr>
          <w:t>nvestigators conjecture</w:t>
        </w:r>
      </w:ins>
      <w:ins w:id="163" w:author="Jeff" w:date="2021-06-12T12:17:00Z">
        <w:r w:rsidR="00484159">
          <w:rPr>
            <w:sz w:val="22"/>
            <w:szCs w:val="22"/>
          </w:rPr>
          <w:t xml:space="preserve"> </w:t>
        </w:r>
      </w:ins>
      <w:ins w:id="164" w:author="Risa" w:date="2021-06-15T15:16:00Z">
        <w:r w:rsidR="00247D4D">
          <w:rPr>
            <w:sz w:val="22"/>
            <w:szCs w:val="22"/>
          </w:rPr>
          <w:t xml:space="preserve">that </w:t>
        </w:r>
      </w:ins>
      <w:ins w:id="165" w:author="Jeff" w:date="2021-06-12T12:17:00Z">
        <w:r w:rsidR="00484159">
          <w:rPr>
            <w:sz w:val="22"/>
            <w:szCs w:val="22"/>
          </w:rPr>
          <w:t>fire s</w:t>
        </w:r>
        <w:r w:rsidR="00484159" w:rsidRPr="00345813">
          <w:rPr>
            <w:sz w:val="22"/>
            <w:szCs w:val="22"/>
          </w:rPr>
          <w:t xml:space="preserve">uppression </w:t>
        </w:r>
        <w:r w:rsidR="00484159">
          <w:rPr>
            <w:sz w:val="22"/>
            <w:szCs w:val="22"/>
          </w:rPr>
          <w:t xml:space="preserve">makes </w:t>
        </w:r>
        <w:del w:id="166" w:author="Risa" w:date="2021-06-15T15:16:00Z">
          <w:r w:rsidR="00484159" w:rsidDel="00247D4D">
            <w:rPr>
              <w:sz w:val="22"/>
              <w:szCs w:val="22"/>
            </w:rPr>
            <w:delText>former</w:delText>
          </w:r>
          <w:r w:rsidR="00484159" w:rsidRPr="00345813" w:rsidDel="00247D4D">
            <w:rPr>
              <w:sz w:val="22"/>
              <w:szCs w:val="22"/>
            </w:rPr>
            <w:delText xml:space="preserve"> </w:delText>
          </w:r>
        </w:del>
        <w:r w:rsidR="00484159" w:rsidRPr="00345813">
          <w:rPr>
            <w:sz w:val="22"/>
            <w:szCs w:val="22"/>
          </w:rPr>
          <w:t>fire adaptive mechanisms</w:t>
        </w:r>
        <w:r w:rsidR="00484159">
          <w:rPr>
            <w:sz w:val="22"/>
            <w:szCs w:val="22"/>
          </w:rPr>
          <w:t xml:space="preserve"> </w:t>
        </w:r>
      </w:ins>
      <w:ins w:id="167" w:author="Risa" w:date="2021-06-15T15:16:00Z">
        <w:r w:rsidR="00247D4D">
          <w:rPr>
            <w:sz w:val="22"/>
            <w:szCs w:val="22"/>
          </w:rPr>
          <w:t xml:space="preserve">an </w:t>
        </w:r>
      </w:ins>
      <w:ins w:id="168" w:author="Jeff" w:date="2021-06-12T12:17:00Z">
        <w:del w:id="169" w:author="Risa" w:date="2021-06-15T15:16:00Z">
          <w:r w:rsidR="00484159" w:rsidRPr="00345813" w:rsidDel="00247D4D">
            <w:rPr>
              <w:sz w:val="22"/>
              <w:szCs w:val="22"/>
            </w:rPr>
            <w:delText>(no longer required for stand sustenance)</w:delText>
          </w:r>
          <w:r w:rsidR="00484159" w:rsidDel="00247D4D">
            <w:rPr>
              <w:sz w:val="22"/>
              <w:szCs w:val="22"/>
            </w:rPr>
            <w:delText xml:space="preserve"> </w:delText>
          </w:r>
          <w:r w:rsidR="00484159" w:rsidRPr="00345813" w:rsidDel="00247D4D">
            <w:rPr>
              <w:sz w:val="22"/>
              <w:szCs w:val="22"/>
            </w:rPr>
            <w:delText>wasted</w:delText>
          </w:r>
        </w:del>
      </w:ins>
      <w:ins w:id="170" w:author="Risa" w:date="2021-06-15T15:16:00Z">
        <w:r w:rsidR="00247D4D">
          <w:rPr>
            <w:sz w:val="22"/>
            <w:szCs w:val="22"/>
          </w:rPr>
          <w:t>unnecessary</w:t>
        </w:r>
      </w:ins>
      <w:ins w:id="171" w:author="Jeff" w:date="2021-06-12T12:17:00Z">
        <w:r w:rsidR="00484159" w:rsidRPr="00345813">
          <w:rPr>
            <w:sz w:val="22"/>
            <w:szCs w:val="22"/>
          </w:rPr>
          <w:t xml:space="preserve"> investment</w:t>
        </w:r>
        <w:del w:id="172" w:author="Risa" w:date="2021-06-15T15:16:00Z">
          <w:r w:rsidR="00484159" w:rsidRPr="00345813" w:rsidDel="00247D4D">
            <w:rPr>
              <w:sz w:val="22"/>
              <w:szCs w:val="22"/>
            </w:rPr>
            <w:delText>s</w:delText>
          </w:r>
        </w:del>
        <w:r w:rsidR="00484159" w:rsidRPr="00345813">
          <w:rPr>
            <w:sz w:val="22"/>
            <w:szCs w:val="22"/>
          </w:rPr>
          <w:t xml:space="preserve"> </w:t>
        </w:r>
      </w:ins>
      <w:ins w:id="173" w:author="Jeff" w:date="2021-06-13T21:27:00Z">
        <w:r w:rsidR="00860BA0">
          <w:rPr>
            <w:sz w:val="22"/>
            <w:szCs w:val="22"/>
          </w:rPr>
          <w:t xml:space="preserve">which </w:t>
        </w:r>
      </w:ins>
      <w:ins w:id="174" w:author="Jeff" w:date="2021-06-13T05:27:00Z">
        <w:r w:rsidR="00715371">
          <w:rPr>
            <w:sz w:val="22"/>
            <w:szCs w:val="22"/>
          </w:rPr>
          <w:t>discourage</w:t>
        </w:r>
      </w:ins>
      <w:ins w:id="175" w:author="Risa" w:date="2021-06-15T15:17:00Z">
        <w:r w:rsidR="00247D4D">
          <w:rPr>
            <w:sz w:val="22"/>
            <w:szCs w:val="22"/>
          </w:rPr>
          <w:t>s</w:t>
        </w:r>
      </w:ins>
      <w:ins w:id="176" w:author="Jeff" w:date="2021-06-13T05:27:00Z">
        <w:r w:rsidR="00715371">
          <w:rPr>
            <w:sz w:val="22"/>
            <w:szCs w:val="22"/>
          </w:rPr>
          <w:t xml:space="preserve"> </w:t>
        </w:r>
      </w:ins>
      <w:ins w:id="177" w:author="Jeff" w:date="2021-06-12T12:17:00Z">
        <w:r w:rsidR="00484159" w:rsidRPr="00345813">
          <w:rPr>
            <w:sz w:val="22"/>
            <w:szCs w:val="22"/>
          </w:rPr>
          <w:t>competition with other evergreens (</w:t>
        </w:r>
        <w:proofErr w:type="spellStart"/>
        <w:r w:rsidR="00484159" w:rsidRPr="00345813">
          <w:rPr>
            <w:sz w:val="22"/>
            <w:szCs w:val="22"/>
          </w:rPr>
          <w:t>Buma</w:t>
        </w:r>
        <w:proofErr w:type="spellEnd"/>
        <w:r w:rsidR="00484159" w:rsidRPr="00345813">
          <w:rPr>
            <w:sz w:val="22"/>
            <w:szCs w:val="22"/>
          </w:rPr>
          <w:t xml:space="preserve"> </w:t>
        </w:r>
        <w:r w:rsidR="00484159" w:rsidRPr="00345813">
          <w:rPr>
            <w:i/>
            <w:iCs/>
            <w:sz w:val="22"/>
            <w:szCs w:val="22"/>
          </w:rPr>
          <w:t>et al</w:t>
        </w:r>
        <w:r w:rsidR="00484159" w:rsidRPr="00345813">
          <w:rPr>
            <w:sz w:val="22"/>
            <w:szCs w:val="22"/>
          </w:rPr>
          <w:t xml:space="preserve"> 2013). </w:t>
        </w:r>
      </w:ins>
      <w:ins w:id="178" w:author="Jeff" w:date="2021-06-10T06:01:00Z">
        <w:r w:rsidR="007D7ECA">
          <w:rPr>
            <w:sz w:val="22"/>
            <w:szCs w:val="22"/>
          </w:rPr>
          <w:t>It is equally</w:t>
        </w:r>
      </w:ins>
      <w:ins w:id="179" w:author="Jeff" w:date="2021-06-12T12:19:00Z">
        <w:r w:rsidR="00DF25C6">
          <w:rPr>
            <w:sz w:val="22"/>
            <w:szCs w:val="22"/>
          </w:rPr>
          <w:t xml:space="preserve"> probable</w:t>
        </w:r>
      </w:ins>
      <w:r w:rsidR="00893AF8">
        <w:rPr>
          <w:sz w:val="22"/>
          <w:szCs w:val="22"/>
        </w:rPr>
        <w:t xml:space="preserve"> </w:t>
      </w:r>
      <w:ins w:id="180" w:author="Risa" w:date="2021-06-15T15:17:00Z">
        <w:r w:rsidR="00247D4D">
          <w:rPr>
            <w:sz w:val="22"/>
            <w:szCs w:val="22"/>
          </w:rPr>
          <w:t xml:space="preserve">that </w:t>
        </w:r>
      </w:ins>
      <w:ins w:id="181" w:author="Jeff" w:date="2021-06-14T21:29:00Z">
        <w:r w:rsidR="00953D5C">
          <w:rPr>
            <w:sz w:val="22"/>
            <w:szCs w:val="22"/>
          </w:rPr>
          <w:t>adaptive traits disappear</w:t>
        </w:r>
      </w:ins>
      <w:r w:rsidR="0070579E">
        <w:rPr>
          <w:sz w:val="22"/>
          <w:szCs w:val="22"/>
        </w:rPr>
        <w:t xml:space="preserve"> (</w:t>
      </w:r>
      <w:proofErr w:type="spellStart"/>
      <w:r w:rsidR="0070579E">
        <w:rPr>
          <w:sz w:val="22"/>
          <w:szCs w:val="22"/>
        </w:rPr>
        <w:t>Heuss</w:t>
      </w:r>
      <w:proofErr w:type="spellEnd"/>
      <w:r w:rsidR="0070579E">
        <w:rPr>
          <w:sz w:val="22"/>
          <w:szCs w:val="22"/>
        </w:rPr>
        <w:t xml:space="preserve"> 2018)</w:t>
      </w:r>
      <w:r w:rsidR="00A945EA" w:rsidRPr="000324C8">
        <w:rPr>
          <w:sz w:val="22"/>
          <w:szCs w:val="22"/>
        </w:rPr>
        <w:t xml:space="preserve"> </w:t>
      </w:r>
      <w:ins w:id="182" w:author="Jeff" w:date="2021-06-11T14:00:00Z">
        <w:del w:id="183" w:author="Risa" w:date="2021-06-15T15:17:00Z">
          <w:r w:rsidR="00344343" w:rsidDel="00247D4D">
            <w:rPr>
              <w:sz w:val="22"/>
              <w:szCs w:val="22"/>
            </w:rPr>
            <w:delText xml:space="preserve">concomitantly </w:delText>
          </w:r>
        </w:del>
      </w:ins>
      <w:ins w:id="184" w:author="Jeff" w:date="2021-06-14T21:29:00Z">
        <w:del w:id="185" w:author="Risa" w:date="2021-06-15T15:17:00Z">
          <w:r w:rsidR="00953D5C" w:rsidDel="00247D4D">
            <w:rPr>
              <w:sz w:val="22"/>
              <w:szCs w:val="22"/>
            </w:rPr>
            <w:delText>with</w:delText>
          </w:r>
        </w:del>
      </w:ins>
      <w:ins w:id="186" w:author="Risa" w:date="2021-06-15T15:17:00Z">
        <w:r w:rsidR="00247D4D">
          <w:rPr>
            <w:sz w:val="22"/>
            <w:szCs w:val="22"/>
          </w:rPr>
          <w:t>as</w:t>
        </w:r>
      </w:ins>
      <w:ins w:id="187" w:author="Jeff" w:date="2021-06-11T14:00:00Z">
        <w:r w:rsidR="00344343">
          <w:rPr>
            <w:sz w:val="22"/>
            <w:szCs w:val="22"/>
          </w:rPr>
          <w:t xml:space="preserve"> new</w:t>
        </w:r>
      </w:ins>
      <w:ins w:id="188" w:author="Jeff" w:date="2021-06-11T08:40:00Z">
        <w:r w:rsidR="00203047">
          <w:rPr>
            <w:sz w:val="22"/>
            <w:szCs w:val="22"/>
          </w:rPr>
          <w:t xml:space="preserve"> generations</w:t>
        </w:r>
      </w:ins>
      <w:ins w:id="189" w:author="Jeff" w:date="2021-06-12T16:41:00Z">
        <w:r w:rsidR="00DD0719">
          <w:rPr>
            <w:sz w:val="22"/>
            <w:szCs w:val="22"/>
          </w:rPr>
          <w:t xml:space="preserve"> </w:t>
        </w:r>
      </w:ins>
      <w:ins w:id="190" w:author="Jeff" w:date="2021-06-14T21:29:00Z">
        <w:del w:id="191" w:author="Risa" w:date="2021-06-15T15:17:00Z">
          <w:r w:rsidR="00953D5C" w:rsidDel="00247D4D">
            <w:rPr>
              <w:sz w:val="22"/>
              <w:szCs w:val="22"/>
            </w:rPr>
            <w:delText xml:space="preserve">compelled to </w:delText>
          </w:r>
        </w:del>
      </w:ins>
      <w:ins w:id="192" w:author="Jeff" w:date="2021-06-12T16:41:00Z">
        <w:r w:rsidR="00DD0719">
          <w:rPr>
            <w:sz w:val="22"/>
            <w:szCs w:val="22"/>
          </w:rPr>
          <w:t>adapt</w:t>
        </w:r>
      </w:ins>
      <w:ins w:id="193" w:author="Jeff" w:date="2021-06-11T08:40:00Z">
        <w:r w:rsidR="00203047">
          <w:rPr>
            <w:sz w:val="22"/>
            <w:szCs w:val="22"/>
          </w:rPr>
          <w:t xml:space="preserve"> to warmer temperatu</w:t>
        </w:r>
      </w:ins>
      <w:ins w:id="194" w:author="Jeff" w:date="2021-06-11T08:41:00Z">
        <w:r w:rsidR="00203047">
          <w:rPr>
            <w:sz w:val="22"/>
            <w:szCs w:val="22"/>
          </w:rPr>
          <w:t>res</w:t>
        </w:r>
      </w:ins>
      <w:ins w:id="195" w:author="Jeff" w:date="2021-06-13T21:28:00Z">
        <w:r w:rsidR="00F5009B">
          <w:rPr>
            <w:sz w:val="22"/>
            <w:szCs w:val="22"/>
          </w:rPr>
          <w:t>, changes in precipitation</w:t>
        </w:r>
      </w:ins>
      <w:ins w:id="196" w:author="Risa" w:date="2021-06-15T15:17:00Z">
        <w:r w:rsidR="00247D4D">
          <w:rPr>
            <w:sz w:val="22"/>
            <w:szCs w:val="22"/>
          </w:rPr>
          <w:t>,</w:t>
        </w:r>
      </w:ins>
      <w:ins w:id="197" w:author="Jeff" w:date="2021-06-13T21:28:00Z">
        <w:r w:rsidR="00F5009B">
          <w:rPr>
            <w:sz w:val="22"/>
            <w:szCs w:val="22"/>
          </w:rPr>
          <w:t xml:space="preserve"> and</w:t>
        </w:r>
      </w:ins>
      <w:ins w:id="198" w:author="Jeff" w:date="2021-06-11T08:41:00Z">
        <w:r w:rsidR="00203047">
          <w:rPr>
            <w:sz w:val="22"/>
            <w:szCs w:val="22"/>
          </w:rPr>
          <w:t xml:space="preserve"> ongoing</w:t>
        </w:r>
      </w:ins>
      <w:ins w:id="199" w:author="Jeff" w:date="2021-06-11T08:39:00Z">
        <w:r w:rsidR="00203047">
          <w:rPr>
            <w:sz w:val="22"/>
            <w:szCs w:val="22"/>
          </w:rPr>
          <w:t xml:space="preserve"> </w:t>
        </w:r>
      </w:ins>
      <w:ins w:id="200" w:author="Jeff" w:date="2021-06-10T06:03:00Z">
        <w:r w:rsidR="007D7ECA">
          <w:rPr>
            <w:sz w:val="22"/>
            <w:szCs w:val="22"/>
          </w:rPr>
          <w:t xml:space="preserve">wind </w:t>
        </w:r>
      </w:ins>
      <w:r w:rsidR="00A44802">
        <w:rPr>
          <w:sz w:val="22"/>
          <w:szCs w:val="22"/>
        </w:rPr>
        <w:t>disturbances</w:t>
      </w:r>
      <w:r w:rsidR="00A44802" w:rsidRPr="000324C8">
        <w:rPr>
          <w:sz w:val="22"/>
          <w:szCs w:val="22"/>
        </w:rPr>
        <w:t>.</w:t>
      </w:r>
      <w:r w:rsidR="00A44802">
        <w:rPr>
          <w:sz w:val="22"/>
          <w:szCs w:val="22"/>
        </w:rPr>
        <w:t xml:space="preserve"> </w:t>
      </w:r>
      <w:commentRangeStart w:id="201"/>
      <w:ins w:id="202" w:author="Jeff" w:date="2021-06-12T16:42:00Z">
        <w:r w:rsidR="00DD0719">
          <w:rPr>
            <w:sz w:val="22"/>
            <w:szCs w:val="22"/>
          </w:rPr>
          <w:t>Investigators are left to ponder</w:t>
        </w:r>
      </w:ins>
      <w:ins w:id="203" w:author="Jeff" w:date="2021-06-12T13:06:00Z">
        <w:r w:rsidR="0010654A">
          <w:rPr>
            <w:sz w:val="22"/>
            <w:szCs w:val="22"/>
          </w:rPr>
          <w:t xml:space="preserve"> whether trees selectively drift towards colonization in spite</w:t>
        </w:r>
      </w:ins>
      <w:ins w:id="204" w:author="Jeff" w:date="2021-06-12T13:07:00Z">
        <w:r w:rsidR="0010654A">
          <w:rPr>
            <w:sz w:val="22"/>
            <w:szCs w:val="22"/>
          </w:rPr>
          <w:t xml:space="preserve"> of fire absence, </w:t>
        </w:r>
      </w:ins>
      <w:ins w:id="205" w:author="Jeff" w:date="2021-06-12T20:25:00Z">
        <w:r w:rsidR="0048064E">
          <w:rPr>
            <w:sz w:val="22"/>
            <w:szCs w:val="22"/>
          </w:rPr>
          <w:t>through elevation and topograph</w:t>
        </w:r>
      </w:ins>
      <w:ins w:id="206" w:author="Jeff" w:date="2021-06-12T20:26:00Z">
        <w:r w:rsidR="0048064E">
          <w:rPr>
            <w:sz w:val="22"/>
            <w:szCs w:val="22"/>
          </w:rPr>
          <w:t>y which benefit</w:t>
        </w:r>
      </w:ins>
      <w:ins w:id="207" w:author="Jeff" w:date="2021-06-12T13:07:00Z">
        <w:r w:rsidR="0010654A">
          <w:rPr>
            <w:sz w:val="22"/>
            <w:szCs w:val="22"/>
          </w:rPr>
          <w:t xml:space="preserve"> individual populations or individuals within populations</w:t>
        </w:r>
      </w:ins>
      <w:ins w:id="208" w:author="Jeff" w:date="2021-06-12T13:08:00Z">
        <w:r w:rsidR="0010654A">
          <w:rPr>
            <w:sz w:val="22"/>
            <w:szCs w:val="22"/>
          </w:rPr>
          <w:t xml:space="preserve"> </w:t>
        </w:r>
      </w:ins>
      <w:ins w:id="209" w:author="Jeff" w:date="2021-06-12T20:26:00Z">
        <w:r w:rsidR="0048064E">
          <w:rPr>
            <w:sz w:val="22"/>
            <w:szCs w:val="22"/>
          </w:rPr>
          <w:t xml:space="preserve">as </w:t>
        </w:r>
      </w:ins>
      <w:ins w:id="210" w:author="Jeff" w:date="2021-06-14T08:41:00Z">
        <w:r w:rsidR="00BC5414">
          <w:rPr>
            <w:sz w:val="22"/>
            <w:szCs w:val="22"/>
          </w:rPr>
          <w:t>a</w:t>
        </w:r>
      </w:ins>
      <w:ins w:id="211" w:author="Jeff" w:date="2021-06-14T08:42:00Z">
        <w:r w:rsidR="00BC5414">
          <w:rPr>
            <w:sz w:val="22"/>
            <w:szCs w:val="22"/>
          </w:rPr>
          <w:t xml:space="preserve"> witness to</w:t>
        </w:r>
      </w:ins>
      <w:ins w:id="212" w:author="Jeff" w:date="2021-06-12T16:43:00Z">
        <w:r w:rsidR="00DD0719">
          <w:rPr>
            <w:sz w:val="22"/>
            <w:szCs w:val="22"/>
          </w:rPr>
          <w:t xml:space="preserve"> </w:t>
        </w:r>
      </w:ins>
      <w:ins w:id="213" w:author="Jeff" w:date="2021-06-12T13:08:00Z">
        <w:r w:rsidR="0010654A">
          <w:rPr>
            <w:sz w:val="22"/>
            <w:szCs w:val="22"/>
          </w:rPr>
          <w:t xml:space="preserve">plasticity </w:t>
        </w:r>
      </w:ins>
      <w:ins w:id="214" w:author="Jeff" w:date="2021-06-14T08:42:00Z">
        <w:r w:rsidR="00BC5414">
          <w:rPr>
            <w:sz w:val="22"/>
            <w:szCs w:val="22"/>
          </w:rPr>
          <w:t>and</w:t>
        </w:r>
      </w:ins>
      <w:ins w:id="215" w:author="Jeff" w:date="2021-06-12T16:43:00Z">
        <w:r w:rsidR="00DD0719">
          <w:rPr>
            <w:sz w:val="22"/>
            <w:szCs w:val="22"/>
          </w:rPr>
          <w:t xml:space="preserve"> adap</w:t>
        </w:r>
      </w:ins>
      <w:ins w:id="216" w:author="Jeff" w:date="2021-06-14T08:42:00Z">
        <w:r w:rsidR="00BC5414">
          <w:rPr>
            <w:sz w:val="22"/>
            <w:szCs w:val="22"/>
          </w:rPr>
          <w:t>ta</w:t>
        </w:r>
      </w:ins>
      <w:ins w:id="217" w:author="Jeff" w:date="2021-06-12T16:43:00Z">
        <w:r w:rsidR="00DD0719">
          <w:rPr>
            <w:sz w:val="22"/>
            <w:szCs w:val="22"/>
          </w:rPr>
          <w:t>t</w:t>
        </w:r>
      </w:ins>
      <w:ins w:id="218" w:author="Jeff" w:date="2021-06-14T08:42:00Z">
        <w:r w:rsidR="00BC5414">
          <w:rPr>
            <w:sz w:val="22"/>
            <w:szCs w:val="22"/>
          </w:rPr>
          <w:t>ion</w:t>
        </w:r>
      </w:ins>
      <w:ins w:id="219" w:author="Jeff" w:date="2021-06-12T16:43:00Z">
        <w:r w:rsidR="00DD0719">
          <w:rPr>
            <w:sz w:val="22"/>
            <w:szCs w:val="22"/>
          </w:rPr>
          <w:t xml:space="preserve"> to </w:t>
        </w:r>
      </w:ins>
      <w:ins w:id="220" w:author="Jeff" w:date="2021-06-12T13:08:00Z">
        <w:r w:rsidR="0010654A">
          <w:rPr>
            <w:sz w:val="22"/>
            <w:szCs w:val="22"/>
          </w:rPr>
          <w:t>stressful stimul</w:t>
        </w:r>
      </w:ins>
      <w:ins w:id="221" w:author="Jeff" w:date="2021-06-12T16:43:00Z">
        <w:r w:rsidR="00DD0719">
          <w:rPr>
            <w:sz w:val="22"/>
            <w:szCs w:val="22"/>
          </w:rPr>
          <w:t>i</w:t>
        </w:r>
      </w:ins>
      <w:commentRangeEnd w:id="201"/>
      <w:r w:rsidR="006C74BC">
        <w:rPr>
          <w:rStyle w:val="CommentReference"/>
        </w:rPr>
        <w:commentReference w:id="201"/>
      </w:r>
      <w:commentRangeStart w:id="222"/>
      <w:ins w:id="223" w:author="Jeff" w:date="2021-06-12T13:09:00Z">
        <w:r w:rsidR="0010654A">
          <w:rPr>
            <w:sz w:val="22"/>
            <w:szCs w:val="22"/>
          </w:rPr>
          <w:t xml:space="preserve">. </w:t>
        </w:r>
      </w:ins>
      <w:ins w:id="224" w:author="Jeff" w:date="2021-06-13T21:34:00Z">
        <w:r w:rsidR="00E37027">
          <w:rPr>
            <w:sz w:val="22"/>
            <w:szCs w:val="22"/>
          </w:rPr>
          <w:t xml:space="preserve">In one particular way, </w:t>
        </w:r>
      </w:ins>
      <w:ins w:id="225" w:author="Jeff" w:date="2021-06-13T21:35:00Z">
        <w:r w:rsidR="00E37027">
          <w:rPr>
            <w:sz w:val="22"/>
            <w:szCs w:val="22"/>
          </w:rPr>
          <w:t xml:space="preserve">we find post-fire recovery provides clues as to long-term recalcitrance of post-fire effects such as </w:t>
        </w:r>
      </w:ins>
      <w:ins w:id="226" w:author="Jeff" w:date="2021-06-12T11:01:00Z">
        <w:r w:rsidR="00B63124">
          <w:rPr>
            <w:sz w:val="22"/>
            <w:szCs w:val="22"/>
          </w:rPr>
          <w:t xml:space="preserve">subsurface </w:t>
        </w:r>
        <w:r w:rsidR="00B63124" w:rsidRPr="00345813">
          <w:rPr>
            <w:sz w:val="22"/>
            <w:szCs w:val="22"/>
          </w:rPr>
          <w:t xml:space="preserve">charcoal </w:t>
        </w:r>
      </w:ins>
      <w:ins w:id="227" w:author="Jeff" w:date="2021-06-13T21:36:00Z">
        <w:r w:rsidR="00E37027">
          <w:rPr>
            <w:sz w:val="22"/>
            <w:szCs w:val="22"/>
          </w:rPr>
          <w:t xml:space="preserve">deposits which </w:t>
        </w:r>
        <w:del w:id="228" w:author="Risa" w:date="2021-06-15T15:55:00Z">
          <w:r w:rsidR="00E37027" w:rsidDel="00FF202A">
            <w:rPr>
              <w:sz w:val="22"/>
              <w:szCs w:val="22"/>
            </w:rPr>
            <w:delText>are seen earlier</w:delText>
          </w:r>
        </w:del>
      </w:ins>
      <w:ins w:id="229" w:author="Risa" w:date="2021-06-15T15:55:00Z">
        <w:r w:rsidR="00FF202A">
          <w:rPr>
            <w:sz w:val="22"/>
            <w:szCs w:val="22"/>
          </w:rPr>
          <w:t>have been found</w:t>
        </w:r>
      </w:ins>
      <w:ins w:id="230" w:author="Jeff" w:date="2021-06-13T21:36:00Z">
        <w:r w:rsidR="00E37027">
          <w:rPr>
            <w:sz w:val="22"/>
            <w:szCs w:val="22"/>
          </w:rPr>
          <w:t xml:space="preserve"> on </w:t>
        </w:r>
      </w:ins>
      <w:ins w:id="231" w:author="Jeff" w:date="2021-06-12T11:01:00Z">
        <w:r w:rsidR="00B63124">
          <w:rPr>
            <w:sz w:val="22"/>
            <w:szCs w:val="22"/>
          </w:rPr>
          <w:t xml:space="preserve">the north side of </w:t>
        </w:r>
        <w:r w:rsidR="00B63124" w:rsidRPr="00345813">
          <w:rPr>
            <w:sz w:val="22"/>
            <w:szCs w:val="22"/>
          </w:rPr>
          <w:t>Cadillac Mountain</w:t>
        </w:r>
        <w:r w:rsidR="00B63124">
          <w:rPr>
            <w:sz w:val="22"/>
            <w:szCs w:val="22"/>
          </w:rPr>
          <w:t xml:space="preserve"> at Mt. Desert Island</w:t>
        </w:r>
        <w:r w:rsidR="00B63124" w:rsidRPr="00345813">
          <w:rPr>
            <w:sz w:val="22"/>
            <w:szCs w:val="22"/>
          </w:rPr>
          <w:t xml:space="preserve"> (Patterson Edwards and Maguire 1987</w:t>
        </w:r>
      </w:ins>
      <w:ins w:id="232" w:author="Jeff" w:date="2021-06-13T21:40:00Z">
        <w:r w:rsidR="0015720D">
          <w:rPr>
            <w:sz w:val="22"/>
            <w:szCs w:val="22"/>
          </w:rPr>
          <w:t xml:space="preserve">; </w:t>
        </w:r>
        <w:r w:rsidR="0015720D" w:rsidRPr="00842C61">
          <w:rPr>
            <w:sz w:val="22"/>
            <w:szCs w:val="22"/>
          </w:rPr>
          <w:t>Verma and Jayakumar 2012</w:t>
        </w:r>
      </w:ins>
      <w:ins w:id="233" w:author="Jeff" w:date="2021-06-12T11:01:00Z">
        <w:r w:rsidR="00B63124" w:rsidRPr="00345813">
          <w:rPr>
            <w:sz w:val="22"/>
            <w:szCs w:val="22"/>
          </w:rPr>
          <w:t>)</w:t>
        </w:r>
        <w:r w:rsidR="00B63124">
          <w:rPr>
            <w:sz w:val="22"/>
            <w:szCs w:val="22"/>
          </w:rPr>
          <w:t>.</w:t>
        </w:r>
        <w:r w:rsidR="00B63124" w:rsidRPr="00345813">
          <w:rPr>
            <w:sz w:val="22"/>
            <w:szCs w:val="22"/>
          </w:rPr>
          <w:t xml:space="preserve"> </w:t>
        </w:r>
      </w:ins>
      <w:commentRangeEnd w:id="222"/>
      <w:r w:rsidR="00BE162E">
        <w:rPr>
          <w:rStyle w:val="CommentReference"/>
        </w:rPr>
        <w:commentReference w:id="222"/>
      </w:r>
      <w:commentRangeStart w:id="234"/>
      <w:ins w:id="235" w:author="Jeff" w:date="2021-06-12T11:01:00Z">
        <w:r w:rsidR="00B63124">
          <w:rPr>
            <w:sz w:val="22"/>
            <w:szCs w:val="22"/>
          </w:rPr>
          <w:t xml:space="preserve">These deposits </w:t>
        </w:r>
        <w:del w:id="236" w:author="Risa" w:date="2021-06-15T15:56:00Z">
          <w:r w:rsidR="00B63124" w:rsidDel="00DD12FE">
            <w:rPr>
              <w:sz w:val="22"/>
              <w:szCs w:val="22"/>
            </w:rPr>
            <w:delText>encourage a belief</w:delText>
          </w:r>
        </w:del>
      </w:ins>
      <w:ins w:id="237" w:author="Risa" w:date="2021-06-15T15:56:00Z">
        <w:r w:rsidR="00DD12FE">
          <w:rPr>
            <w:sz w:val="22"/>
            <w:szCs w:val="22"/>
          </w:rPr>
          <w:t>show</w:t>
        </w:r>
      </w:ins>
      <w:ins w:id="238" w:author="Jeff" w:date="2021-06-12T11:01:00Z">
        <w:r w:rsidR="00B63124">
          <w:rPr>
            <w:sz w:val="22"/>
            <w:szCs w:val="22"/>
          </w:rPr>
          <w:t xml:space="preserve"> that recalcitrant </w:t>
        </w:r>
        <w:r w:rsidR="00B63124" w:rsidRPr="00345813">
          <w:rPr>
            <w:sz w:val="22"/>
            <w:szCs w:val="22"/>
          </w:rPr>
          <w:t xml:space="preserve">soil C and </w:t>
        </w:r>
        <w:r w:rsidR="00B63124">
          <w:rPr>
            <w:sz w:val="22"/>
            <w:szCs w:val="22"/>
          </w:rPr>
          <w:t xml:space="preserve">high </w:t>
        </w:r>
        <w:r w:rsidR="00B63124" w:rsidRPr="00345813">
          <w:rPr>
            <w:sz w:val="22"/>
            <w:szCs w:val="22"/>
          </w:rPr>
          <w:t xml:space="preserve">mineral </w:t>
        </w:r>
        <w:r w:rsidR="00B63124">
          <w:rPr>
            <w:sz w:val="22"/>
            <w:szCs w:val="22"/>
          </w:rPr>
          <w:t xml:space="preserve">holding </w:t>
        </w:r>
        <w:r w:rsidR="00B63124" w:rsidRPr="00345813">
          <w:rPr>
            <w:sz w:val="22"/>
            <w:szCs w:val="22"/>
          </w:rPr>
          <w:t>capacity</w:t>
        </w:r>
        <w:r w:rsidR="00B63124">
          <w:rPr>
            <w:sz w:val="22"/>
            <w:szCs w:val="22"/>
          </w:rPr>
          <w:t xml:space="preserve"> endure </w:t>
        </w:r>
        <w:r w:rsidR="00B63124" w:rsidRPr="00345813">
          <w:rPr>
            <w:sz w:val="22"/>
            <w:szCs w:val="22"/>
          </w:rPr>
          <w:t xml:space="preserve">long after a fire event </w:t>
        </w:r>
      </w:ins>
      <w:commentRangeEnd w:id="234"/>
      <w:r w:rsidR="00DD12FE">
        <w:rPr>
          <w:rStyle w:val="CommentReference"/>
        </w:rPr>
        <w:commentReference w:id="234"/>
      </w:r>
      <w:ins w:id="239" w:author="Jeff" w:date="2021-06-12T11:01:00Z">
        <w:r w:rsidR="00B63124" w:rsidRPr="00345813">
          <w:rPr>
            <w:sz w:val="22"/>
            <w:szCs w:val="22"/>
          </w:rPr>
          <w:t>(Pingree and DeLuca 2017).</w:t>
        </w:r>
        <w:r w:rsidR="00B63124">
          <w:rPr>
            <w:sz w:val="22"/>
            <w:szCs w:val="22"/>
          </w:rPr>
          <w:t xml:space="preserve"> </w:t>
        </w:r>
      </w:ins>
      <w:ins w:id="240" w:author="Jeff" w:date="2021-06-12T16:48:00Z">
        <w:r w:rsidR="007D0CCD">
          <w:rPr>
            <w:sz w:val="22"/>
            <w:szCs w:val="22"/>
          </w:rPr>
          <w:t xml:space="preserve">Our </w:t>
        </w:r>
      </w:ins>
      <w:ins w:id="241" w:author="Jeff" w:date="2021-06-12T13:00:00Z">
        <w:r w:rsidR="00852346">
          <w:rPr>
            <w:sz w:val="22"/>
            <w:szCs w:val="22"/>
          </w:rPr>
          <w:t>own previous experiments based on th</w:t>
        </w:r>
      </w:ins>
      <w:ins w:id="242" w:author="Jeff" w:date="2021-06-13T21:37:00Z">
        <w:r w:rsidR="00E37027">
          <w:rPr>
            <w:sz w:val="22"/>
            <w:szCs w:val="22"/>
          </w:rPr>
          <w:t>at</w:t>
        </w:r>
      </w:ins>
      <w:ins w:id="243" w:author="Jeff" w:date="2021-06-12T13:00:00Z">
        <w:r w:rsidR="00852346">
          <w:rPr>
            <w:sz w:val="22"/>
            <w:szCs w:val="22"/>
          </w:rPr>
          <w:t xml:space="preserve"> premise </w:t>
        </w:r>
      </w:ins>
      <w:ins w:id="244" w:author="Jeff" w:date="2021-06-13T21:37:00Z">
        <w:r w:rsidR="00E37027">
          <w:rPr>
            <w:sz w:val="22"/>
            <w:szCs w:val="22"/>
          </w:rPr>
          <w:t>reveal</w:t>
        </w:r>
      </w:ins>
      <w:ins w:id="245" w:author="Jeff" w:date="2021-06-12T13:00:00Z">
        <w:r w:rsidR="00852346">
          <w:rPr>
            <w:sz w:val="22"/>
            <w:szCs w:val="22"/>
          </w:rPr>
          <w:t xml:space="preserve"> </w:t>
        </w:r>
      </w:ins>
      <w:ins w:id="246" w:author="Jeff" w:date="2021-06-13T21:38:00Z">
        <w:r w:rsidR="00E37027">
          <w:rPr>
            <w:sz w:val="22"/>
            <w:szCs w:val="22"/>
          </w:rPr>
          <w:t xml:space="preserve">post-fire </w:t>
        </w:r>
      </w:ins>
      <w:ins w:id="247" w:author="Jeff" w:date="2021-06-12T13:00:00Z">
        <w:r w:rsidR="00852346">
          <w:rPr>
            <w:sz w:val="22"/>
            <w:szCs w:val="22"/>
          </w:rPr>
          <w:t>pyrogenic c</w:t>
        </w:r>
      </w:ins>
      <w:ins w:id="248" w:author="Jeff" w:date="2021-06-12T13:01:00Z">
        <w:r w:rsidR="00852346">
          <w:rPr>
            <w:sz w:val="22"/>
            <w:szCs w:val="22"/>
          </w:rPr>
          <w:t>arbon</w:t>
        </w:r>
      </w:ins>
      <w:ins w:id="249" w:author="Jeff" w:date="2021-06-12T11:01:00Z">
        <w:r w:rsidR="00B63124">
          <w:rPr>
            <w:sz w:val="22"/>
            <w:szCs w:val="22"/>
          </w:rPr>
          <w:t xml:space="preserve"> influence</w:t>
        </w:r>
      </w:ins>
      <w:ins w:id="250" w:author="Jeff" w:date="2021-06-13T21:38:00Z">
        <w:r w:rsidR="00E37027">
          <w:rPr>
            <w:sz w:val="22"/>
            <w:szCs w:val="22"/>
          </w:rPr>
          <w:t>s</w:t>
        </w:r>
      </w:ins>
      <w:ins w:id="251" w:author="Jeff" w:date="2021-06-12T11:01:00Z">
        <w:r w:rsidR="00B63124">
          <w:rPr>
            <w:sz w:val="22"/>
            <w:szCs w:val="22"/>
          </w:rPr>
          <w:t xml:space="preserve"> plant </w:t>
        </w:r>
      </w:ins>
      <w:ins w:id="252" w:author="Jeff" w:date="2021-06-13T21:38:00Z">
        <w:r w:rsidR="00E37027">
          <w:rPr>
            <w:sz w:val="22"/>
            <w:szCs w:val="22"/>
          </w:rPr>
          <w:t>ecophysiology</w:t>
        </w:r>
      </w:ins>
      <w:ins w:id="253" w:author="Jeff" w:date="2021-06-14T08:43:00Z">
        <w:r w:rsidR="00BC5414">
          <w:rPr>
            <w:sz w:val="22"/>
            <w:szCs w:val="22"/>
          </w:rPr>
          <w:t xml:space="preserve"> and persistence</w:t>
        </w:r>
      </w:ins>
      <w:ins w:id="254" w:author="Jeff" w:date="2021-06-12T11:01:00Z">
        <w:r w:rsidR="00B63124">
          <w:rPr>
            <w:sz w:val="22"/>
            <w:szCs w:val="22"/>
          </w:rPr>
          <w:t xml:space="preserve"> (e.g., Licht </w:t>
        </w:r>
        <w:r w:rsidR="00B63124">
          <w:rPr>
            <w:i/>
            <w:iCs/>
            <w:sz w:val="22"/>
            <w:szCs w:val="22"/>
          </w:rPr>
          <w:t>et al</w:t>
        </w:r>
        <w:r w:rsidR="00B63124">
          <w:rPr>
            <w:sz w:val="22"/>
            <w:szCs w:val="22"/>
          </w:rPr>
          <w:t xml:space="preserve"> 2017). </w:t>
        </w:r>
        <w:commentRangeStart w:id="255"/>
        <w:r w:rsidR="00B63124">
          <w:rPr>
            <w:sz w:val="22"/>
            <w:szCs w:val="22"/>
          </w:rPr>
          <w:t xml:space="preserve">Yet, </w:t>
        </w:r>
      </w:ins>
      <w:ins w:id="256" w:author="Jeff" w:date="2021-06-13T21:38:00Z">
        <w:r w:rsidR="00E37027">
          <w:rPr>
            <w:sz w:val="22"/>
            <w:szCs w:val="22"/>
          </w:rPr>
          <w:t>at the same time</w:t>
        </w:r>
      </w:ins>
      <w:ins w:id="257" w:author="Jeff" w:date="2021-06-13T21:37:00Z">
        <w:r w:rsidR="00E37027">
          <w:rPr>
            <w:sz w:val="22"/>
            <w:szCs w:val="22"/>
          </w:rPr>
          <w:t xml:space="preserve">, </w:t>
        </w:r>
      </w:ins>
      <w:ins w:id="258" w:author="Jeff" w:date="2021-06-13T21:38:00Z">
        <w:r w:rsidR="00E37027">
          <w:rPr>
            <w:sz w:val="22"/>
            <w:szCs w:val="22"/>
          </w:rPr>
          <w:t>similar</w:t>
        </w:r>
      </w:ins>
      <w:ins w:id="259" w:author="Jeff" w:date="2021-06-12T13:01:00Z">
        <w:r w:rsidR="00852346">
          <w:rPr>
            <w:sz w:val="22"/>
            <w:szCs w:val="22"/>
          </w:rPr>
          <w:t xml:space="preserve"> effects may </w:t>
        </w:r>
      </w:ins>
      <w:ins w:id="260" w:author="Jeff" w:date="2021-06-13T21:39:00Z">
        <w:r w:rsidR="00E37027">
          <w:rPr>
            <w:sz w:val="22"/>
            <w:szCs w:val="22"/>
          </w:rPr>
          <w:t>arise</w:t>
        </w:r>
      </w:ins>
      <w:ins w:id="261" w:author="Jeff" w:date="2021-06-12T13:01:00Z">
        <w:r w:rsidR="00852346">
          <w:rPr>
            <w:sz w:val="22"/>
            <w:szCs w:val="22"/>
          </w:rPr>
          <w:t xml:space="preserve"> from</w:t>
        </w:r>
      </w:ins>
      <w:ins w:id="262" w:author="Jeff" w:date="2021-06-12T11:01:00Z">
        <w:r w:rsidR="00B63124">
          <w:rPr>
            <w:sz w:val="22"/>
            <w:szCs w:val="22"/>
          </w:rPr>
          <w:t xml:space="preserve"> </w:t>
        </w:r>
      </w:ins>
      <w:ins w:id="263" w:author="Jeff" w:date="2021-06-13T21:39:00Z">
        <w:r w:rsidR="00E37027">
          <w:rPr>
            <w:sz w:val="22"/>
            <w:szCs w:val="22"/>
          </w:rPr>
          <w:t xml:space="preserve">the </w:t>
        </w:r>
      </w:ins>
      <w:ins w:id="264" w:author="Jeff" w:date="2021-06-14T08:43:00Z">
        <w:r w:rsidR="00BC5414">
          <w:rPr>
            <w:sz w:val="22"/>
            <w:szCs w:val="22"/>
          </w:rPr>
          <w:t xml:space="preserve">singular </w:t>
        </w:r>
      </w:ins>
      <w:ins w:id="265" w:author="Jeff" w:date="2021-06-13T21:39:00Z">
        <w:r w:rsidR="00E37027">
          <w:rPr>
            <w:sz w:val="22"/>
            <w:szCs w:val="22"/>
          </w:rPr>
          <w:t xml:space="preserve">influence of </w:t>
        </w:r>
      </w:ins>
      <w:ins w:id="266" w:author="Jeff" w:date="2021-06-12T11:01:00Z">
        <w:r w:rsidR="00B63124">
          <w:rPr>
            <w:sz w:val="22"/>
            <w:szCs w:val="22"/>
          </w:rPr>
          <w:t xml:space="preserve">mountain topography (e.g., </w:t>
        </w:r>
        <w:r w:rsidR="00B63124" w:rsidRPr="00345813">
          <w:rPr>
            <w:sz w:val="22"/>
            <w:szCs w:val="22"/>
          </w:rPr>
          <w:t xml:space="preserve">Wang </w:t>
        </w:r>
        <w:r w:rsidR="00B63124" w:rsidRPr="00345813">
          <w:rPr>
            <w:i/>
            <w:iCs/>
            <w:sz w:val="22"/>
            <w:szCs w:val="22"/>
          </w:rPr>
          <w:t xml:space="preserve">et al </w:t>
        </w:r>
        <w:r w:rsidR="00B63124" w:rsidRPr="00345813">
          <w:rPr>
            <w:sz w:val="22"/>
            <w:szCs w:val="22"/>
          </w:rPr>
          <w:t>2017).</w:t>
        </w:r>
        <w:r w:rsidR="00B63124">
          <w:rPr>
            <w:sz w:val="22"/>
            <w:szCs w:val="22"/>
          </w:rPr>
          <w:t xml:space="preserve"> </w:t>
        </w:r>
      </w:ins>
      <w:commentRangeEnd w:id="255"/>
      <w:r w:rsidR="00DD12FE">
        <w:rPr>
          <w:rStyle w:val="CommentReference"/>
        </w:rPr>
        <w:commentReference w:id="255"/>
      </w:r>
    </w:p>
    <w:p w14:paraId="2F253037" w14:textId="77777777" w:rsidR="007D0CCD" w:rsidRDefault="007D0CCD" w:rsidP="00866CD2">
      <w:pPr>
        <w:spacing w:line="276" w:lineRule="auto"/>
        <w:jc w:val="both"/>
        <w:rPr>
          <w:ins w:id="267" w:author="Jeff" w:date="2021-06-12T16:48:00Z"/>
          <w:sz w:val="22"/>
          <w:szCs w:val="22"/>
        </w:rPr>
      </w:pPr>
    </w:p>
    <w:p w14:paraId="651A6AF3" w14:textId="43A40FA1" w:rsidR="00F60915" w:rsidRDefault="00B63124" w:rsidP="00C776FA">
      <w:pPr>
        <w:spacing w:line="276" w:lineRule="auto"/>
        <w:jc w:val="both"/>
        <w:rPr>
          <w:ins w:id="268" w:author="Jeff" w:date="2021-06-13T05:05:00Z"/>
          <w:sz w:val="22"/>
          <w:szCs w:val="22"/>
        </w:rPr>
      </w:pPr>
      <w:ins w:id="269" w:author="Jeff" w:date="2021-06-12T11:01:00Z">
        <w:r>
          <w:rPr>
            <w:sz w:val="22"/>
            <w:szCs w:val="22"/>
          </w:rPr>
          <w:t xml:space="preserve">Given the difference in fire histories between Mt. Desert populations that lie along an elevation and topographic </w:t>
        </w:r>
        <w:r w:rsidRPr="00BC5C34">
          <w:rPr>
            <w:sz w:val="22"/>
            <w:szCs w:val="22"/>
          </w:rPr>
          <w:t>g</w:t>
        </w:r>
        <w:r w:rsidRPr="00BD01E7">
          <w:rPr>
            <w:sz w:val="22"/>
            <w:szCs w:val="22"/>
          </w:rPr>
          <w:t>ra</w:t>
        </w:r>
        <w:r w:rsidRPr="00606F15">
          <w:rPr>
            <w:sz w:val="22"/>
            <w:szCs w:val="22"/>
          </w:rPr>
          <w:t>d</w:t>
        </w:r>
        <w:r w:rsidRPr="002979BE">
          <w:rPr>
            <w:sz w:val="22"/>
            <w:szCs w:val="22"/>
          </w:rPr>
          <w:t>ien</w:t>
        </w:r>
        <w:r w:rsidRPr="00BC5C34">
          <w:rPr>
            <w:sz w:val="22"/>
            <w:szCs w:val="22"/>
          </w:rPr>
          <w:t>t</w:t>
        </w:r>
        <w:r>
          <w:rPr>
            <w:sz w:val="22"/>
            <w:szCs w:val="22"/>
          </w:rPr>
          <w:t xml:space="preserve"> (Fig. 2B)</w:t>
        </w:r>
        <w:r w:rsidRPr="00BC5C34">
          <w:rPr>
            <w:sz w:val="22"/>
            <w:szCs w:val="22"/>
          </w:rPr>
          <w:t xml:space="preserve">, </w:t>
        </w:r>
      </w:ins>
      <w:ins w:id="270" w:author="Risa" w:date="2021-06-15T15:25:00Z">
        <w:r w:rsidR="00BE162E">
          <w:rPr>
            <w:sz w:val="22"/>
            <w:szCs w:val="22"/>
          </w:rPr>
          <w:t xml:space="preserve">it </w:t>
        </w:r>
      </w:ins>
      <w:ins w:id="271" w:author="Jeff" w:date="2021-06-12T11:01:00Z">
        <w:r w:rsidRPr="00BC5C34">
          <w:rPr>
            <w:sz w:val="22"/>
            <w:szCs w:val="22"/>
          </w:rPr>
          <w:t>provide</w:t>
        </w:r>
      </w:ins>
      <w:ins w:id="272" w:author="Risa" w:date="2021-06-15T15:25:00Z">
        <w:r w:rsidR="00BE162E">
          <w:rPr>
            <w:sz w:val="22"/>
            <w:szCs w:val="22"/>
          </w:rPr>
          <w:t>s</w:t>
        </w:r>
      </w:ins>
      <w:ins w:id="273" w:author="Jeff" w:date="2021-06-12T11:01:00Z">
        <w:r w:rsidRPr="00BC5C34">
          <w:rPr>
            <w:sz w:val="22"/>
            <w:szCs w:val="22"/>
          </w:rPr>
          <w:t xml:space="preserve"> a </w:t>
        </w:r>
      </w:ins>
      <w:ins w:id="274" w:author="Jeff" w:date="2021-06-13T21:40:00Z">
        <w:r w:rsidR="0015720D">
          <w:rPr>
            <w:sz w:val="22"/>
            <w:szCs w:val="22"/>
          </w:rPr>
          <w:t xml:space="preserve">remarkable </w:t>
        </w:r>
      </w:ins>
      <w:ins w:id="275" w:author="Jeff" w:date="2021-06-12T11:01:00Z">
        <w:r w:rsidRPr="00BC5C34">
          <w:rPr>
            <w:sz w:val="22"/>
            <w:szCs w:val="22"/>
          </w:rPr>
          <w:t>testbed</w:t>
        </w:r>
      </w:ins>
      <w:ins w:id="276" w:author="Jeff" w:date="2021-06-14T10:43:00Z">
        <w:r w:rsidR="00CF5011">
          <w:rPr>
            <w:color w:val="2E74B5" w:themeColor="accent5" w:themeShade="BF"/>
            <w:sz w:val="22"/>
            <w:szCs w:val="22"/>
            <w:vertAlign w:val="superscript"/>
          </w:rPr>
          <w:t xml:space="preserve"> </w:t>
        </w:r>
      </w:ins>
      <w:ins w:id="277" w:author="Jeff" w:date="2021-06-12T11:01:00Z">
        <w:r w:rsidRPr="00842C61">
          <w:rPr>
            <w:sz w:val="22"/>
            <w:szCs w:val="22"/>
          </w:rPr>
          <w:t xml:space="preserve">to </w:t>
        </w:r>
      </w:ins>
      <w:ins w:id="278" w:author="Jeff" w:date="2021-06-14T08:43:00Z">
        <w:r w:rsidR="001D7040">
          <w:rPr>
            <w:sz w:val="22"/>
            <w:szCs w:val="22"/>
          </w:rPr>
          <w:t>u</w:t>
        </w:r>
        <w:del w:id="279" w:author="Risa" w:date="2021-06-15T15:25:00Z">
          <w:r w:rsidR="001D7040" w:rsidDel="00BE162E">
            <w:rPr>
              <w:sz w:val="22"/>
              <w:szCs w:val="22"/>
            </w:rPr>
            <w:delText>n</w:delText>
          </w:r>
        </w:del>
      </w:ins>
      <w:ins w:id="280" w:author="Jeff" w:date="2021-06-12T11:01:00Z">
        <w:del w:id="281" w:author="Risa" w:date="2021-06-15T15:25:00Z">
          <w:r w:rsidRPr="00842C61" w:rsidDel="00BE162E">
            <w:rPr>
              <w:sz w:val="22"/>
              <w:szCs w:val="22"/>
            </w:rPr>
            <w:delText>e</w:delText>
          </w:r>
        </w:del>
        <w:r w:rsidRPr="00842C61">
          <w:rPr>
            <w:sz w:val="22"/>
            <w:szCs w:val="22"/>
          </w:rPr>
          <w:t>ntangle fire history</w:t>
        </w:r>
      </w:ins>
      <w:ins w:id="282" w:author="Jeff" w:date="2021-06-13T19:50:00Z">
        <w:r w:rsidR="0026275C">
          <w:rPr>
            <w:sz w:val="22"/>
            <w:szCs w:val="22"/>
          </w:rPr>
          <w:t xml:space="preserve"> from</w:t>
        </w:r>
      </w:ins>
      <w:ins w:id="283" w:author="Jeff" w:date="2021-06-12T13:02:00Z">
        <w:r w:rsidR="00852346">
          <w:rPr>
            <w:sz w:val="22"/>
            <w:szCs w:val="22"/>
          </w:rPr>
          <w:t xml:space="preserve"> e</w:t>
        </w:r>
      </w:ins>
      <w:ins w:id="284" w:author="Jeff" w:date="2021-06-12T13:04:00Z">
        <w:r w:rsidR="0010654A">
          <w:rPr>
            <w:sz w:val="22"/>
            <w:szCs w:val="22"/>
          </w:rPr>
          <w:t>le</w:t>
        </w:r>
      </w:ins>
      <w:ins w:id="285" w:author="Jeff" w:date="2021-06-12T13:02:00Z">
        <w:r w:rsidR="00852346">
          <w:rPr>
            <w:sz w:val="22"/>
            <w:szCs w:val="22"/>
          </w:rPr>
          <w:t>vation</w:t>
        </w:r>
      </w:ins>
      <w:ins w:id="286" w:author="Jeff" w:date="2021-06-12T11:01:00Z">
        <w:r w:rsidRPr="00842C61">
          <w:rPr>
            <w:sz w:val="22"/>
            <w:szCs w:val="22"/>
          </w:rPr>
          <w:t xml:space="preserve"> and topographic effects</w:t>
        </w:r>
      </w:ins>
      <w:ins w:id="287" w:author="Jeff" w:date="2021-06-12T13:02:00Z">
        <w:r w:rsidR="00852346">
          <w:rPr>
            <w:sz w:val="22"/>
            <w:szCs w:val="22"/>
          </w:rPr>
          <w:t xml:space="preserve">. </w:t>
        </w:r>
      </w:ins>
      <w:ins w:id="288" w:author="Jeff" w:date="2021-06-14T09:04:00Z">
        <w:del w:id="289" w:author="Risa" w:date="2021-06-15T15:25:00Z">
          <w:r w:rsidR="000569A7" w:rsidDel="00BE162E">
            <w:rPr>
              <w:sz w:val="22"/>
              <w:szCs w:val="22"/>
            </w:rPr>
            <w:delText>In our view</w:delText>
          </w:r>
        </w:del>
      </w:ins>
      <w:ins w:id="290" w:author="Risa" w:date="2021-06-15T15:25:00Z">
        <w:r w:rsidR="00BE162E">
          <w:rPr>
            <w:sz w:val="22"/>
            <w:szCs w:val="22"/>
          </w:rPr>
          <w:t>We predict that</w:t>
        </w:r>
      </w:ins>
      <w:ins w:id="291" w:author="Jeff" w:date="2021-06-14T09:04:00Z">
        <w:del w:id="292" w:author="Risa" w:date="2021-06-15T15:25:00Z">
          <w:r w:rsidR="000569A7" w:rsidDel="00BE162E">
            <w:rPr>
              <w:sz w:val="22"/>
              <w:szCs w:val="22"/>
            </w:rPr>
            <w:delText>,</w:delText>
          </w:r>
        </w:del>
        <w:r w:rsidR="000569A7">
          <w:rPr>
            <w:color w:val="000000" w:themeColor="text1"/>
            <w:sz w:val="22"/>
            <w:szCs w:val="22"/>
          </w:rPr>
          <w:t xml:space="preserve"> elevation and </w:t>
        </w:r>
        <w:r w:rsidR="000569A7" w:rsidRPr="0049503A">
          <w:rPr>
            <w:color w:val="000000" w:themeColor="text1"/>
            <w:sz w:val="22"/>
            <w:szCs w:val="22"/>
          </w:rPr>
          <w:t>topography</w:t>
        </w:r>
        <w:r w:rsidR="000569A7">
          <w:rPr>
            <w:color w:val="000000" w:themeColor="text1"/>
            <w:sz w:val="22"/>
            <w:szCs w:val="22"/>
          </w:rPr>
          <w:t xml:space="preserve"> influences may account</w:t>
        </w:r>
      </w:ins>
      <w:ins w:id="293" w:author="Risa" w:date="2021-06-15T15:25:00Z">
        <w:r w:rsidR="00BE162E">
          <w:rPr>
            <w:color w:val="000000" w:themeColor="text1"/>
            <w:sz w:val="22"/>
            <w:szCs w:val="22"/>
          </w:rPr>
          <w:t xml:space="preserve"> for </w:t>
        </w:r>
      </w:ins>
      <w:ins w:id="294" w:author="Jeff" w:date="2021-06-14T09:04:00Z">
        <w:del w:id="295" w:author="Risa" w:date="2021-06-15T15:25:00Z">
          <w:r w:rsidR="000569A7" w:rsidDel="00BE162E">
            <w:rPr>
              <w:color w:val="000000" w:themeColor="text1"/>
              <w:sz w:val="22"/>
              <w:szCs w:val="22"/>
            </w:rPr>
            <w:delText>, more than other factors, for</w:delText>
          </w:r>
          <w:r w:rsidR="000569A7" w:rsidRPr="0049503A" w:rsidDel="00BE162E">
            <w:rPr>
              <w:color w:val="000000" w:themeColor="text1"/>
              <w:sz w:val="22"/>
              <w:szCs w:val="22"/>
            </w:rPr>
            <w:delText xml:space="preserve"> </w:delText>
          </w:r>
        </w:del>
        <w:r w:rsidR="000569A7">
          <w:rPr>
            <w:color w:val="000000" w:themeColor="text1"/>
            <w:sz w:val="22"/>
            <w:szCs w:val="22"/>
          </w:rPr>
          <w:t>population durability in the face of seemingly inevitable demise</w:t>
        </w:r>
      </w:ins>
      <w:ins w:id="296" w:author="Jeff" w:date="2021-06-14T09:14:00Z">
        <w:r w:rsidR="00EB3F11">
          <w:rPr>
            <w:color w:val="000000" w:themeColor="text1"/>
            <w:sz w:val="22"/>
            <w:szCs w:val="22"/>
          </w:rPr>
          <w:t xml:space="preserve">; </w:t>
        </w:r>
      </w:ins>
      <w:commentRangeStart w:id="297"/>
      <w:ins w:id="298" w:author="Jeff" w:date="2021-06-14T10:43:00Z">
        <w:r w:rsidR="009A2AC7">
          <w:rPr>
            <w:color w:val="000000" w:themeColor="text1"/>
            <w:sz w:val="22"/>
            <w:szCs w:val="22"/>
          </w:rPr>
          <w:t xml:space="preserve">elevation as an </w:t>
        </w:r>
      </w:ins>
      <w:ins w:id="299" w:author="Jeff" w:date="2021-06-14T10:44:00Z">
        <w:r w:rsidR="009A2AC7">
          <w:rPr>
            <w:color w:val="000000" w:themeColor="text1"/>
            <w:sz w:val="22"/>
            <w:szCs w:val="22"/>
          </w:rPr>
          <w:t>stimulus for</w:t>
        </w:r>
      </w:ins>
      <w:ins w:id="300" w:author="Jeff" w:date="2021-06-14T10:43:00Z">
        <w:r w:rsidR="009A2AC7">
          <w:rPr>
            <w:color w:val="000000" w:themeColor="text1"/>
            <w:sz w:val="22"/>
            <w:szCs w:val="22"/>
          </w:rPr>
          <w:t xml:space="preserve"> pitch pine growth is</w:t>
        </w:r>
      </w:ins>
      <w:ins w:id="301" w:author="Jeff" w:date="2021-06-14T09:14:00Z">
        <w:r w:rsidR="00EB3F11">
          <w:rPr>
            <w:color w:val="000000" w:themeColor="text1"/>
            <w:sz w:val="22"/>
            <w:szCs w:val="22"/>
          </w:rPr>
          <w:t xml:space="preserve"> discussed previously </w:t>
        </w:r>
      </w:ins>
      <w:commentRangeEnd w:id="297"/>
      <w:r w:rsidR="00BE162E">
        <w:rPr>
          <w:rStyle w:val="CommentReference"/>
        </w:rPr>
        <w:commentReference w:id="297"/>
      </w:r>
      <w:ins w:id="302" w:author="Jeff" w:date="2021-06-14T09:14:00Z">
        <w:r w:rsidR="00EB3F11">
          <w:rPr>
            <w:color w:val="000000" w:themeColor="text1"/>
            <w:sz w:val="22"/>
            <w:szCs w:val="22"/>
          </w:rPr>
          <w:t xml:space="preserve">(Howard and </w:t>
        </w:r>
        <w:proofErr w:type="spellStart"/>
        <w:r w:rsidR="00EB3F11">
          <w:rPr>
            <w:color w:val="000000" w:themeColor="text1"/>
            <w:sz w:val="22"/>
            <w:szCs w:val="22"/>
          </w:rPr>
          <w:t>Stelac</w:t>
        </w:r>
      </w:ins>
      <w:ins w:id="303" w:author="Jeff" w:date="2021-06-14T09:15:00Z">
        <w:r w:rsidR="00EB3F11">
          <w:rPr>
            <w:color w:val="000000" w:themeColor="text1"/>
            <w:sz w:val="22"/>
            <w:szCs w:val="22"/>
          </w:rPr>
          <w:t>io</w:t>
        </w:r>
        <w:proofErr w:type="spellEnd"/>
        <w:r w:rsidR="00EB3F11">
          <w:rPr>
            <w:color w:val="000000" w:themeColor="text1"/>
            <w:sz w:val="22"/>
            <w:szCs w:val="22"/>
          </w:rPr>
          <w:t xml:space="preserve"> 2011)</w:t>
        </w:r>
      </w:ins>
      <w:ins w:id="304" w:author="Jeff" w:date="2021-06-14T09:04:00Z">
        <w:r w:rsidR="000569A7">
          <w:rPr>
            <w:color w:val="000000" w:themeColor="text1"/>
            <w:sz w:val="22"/>
            <w:szCs w:val="22"/>
          </w:rPr>
          <w:t xml:space="preserve">. </w:t>
        </w:r>
      </w:ins>
      <w:commentRangeStart w:id="305"/>
      <w:ins w:id="306" w:author="Jeff" w:date="2021-06-12T13:05:00Z">
        <w:del w:id="307" w:author="Risa" w:date="2021-06-15T15:26:00Z">
          <w:r w:rsidR="0010654A" w:rsidDel="00BE162E">
            <w:rPr>
              <w:sz w:val="22"/>
              <w:szCs w:val="22"/>
            </w:rPr>
            <w:delText>To</w:delText>
          </w:r>
        </w:del>
      </w:ins>
      <w:ins w:id="308" w:author="Jeff" w:date="2021-06-12T11:01:00Z">
        <w:del w:id="309" w:author="Risa" w:date="2021-06-15T15:26:00Z">
          <w:r w:rsidDel="00BE162E">
            <w:rPr>
              <w:sz w:val="22"/>
              <w:szCs w:val="22"/>
            </w:rPr>
            <w:delText xml:space="preserve"> </w:delText>
          </w:r>
        </w:del>
      </w:ins>
      <w:ins w:id="310" w:author="Jeff" w:date="2021-06-13T21:41:00Z">
        <w:del w:id="311" w:author="Risa" w:date="2021-06-15T15:26:00Z">
          <w:r w:rsidR="0015720D" w:rsidDel="00BE162E">
            <w:rPr>
              <w:sz w:val="22"/>
              <w:szCs w:val="22"/>
            </w:rPr>
            <w:delText xml:space="preserve">best achieve </w:delText>
          </w:r>
        </w:del>
      </w:ins>
      <w:ins w:id="312" w:author="Jeff" w:date="2021-06-14T09:05:00Z">
        <w:del w:id="313" w:author="Risa" w:date="2021-06-15T15:26:00Z">
          <w:r w:rsidR="000569A7" w:rsidDel="00BE162E">
            <w:rPr>
              <w:sz w:val="22"/>
              <w:szCs w:val="22"/>
            </w:rPr>
            <w:delText xml:space="preserve">an </w:delText>
          </w:r>
        </w:del>
      </w:ins>
      <w:ins w:id="314" w:author="Jeff" w:date="2021-06-13T21:41:00Z">
        <w:del w:id="315" w:author="Risa" w:date="2021-06-15T15:26:00Z">
          <w:r w:rsidR="0015720D" w:rsidDel="00BE162E">
            <w:rPr>
              <w:sz w:val="22"/>
              <w:szCs w:val="22"/>
            </w:rPr>
            <w:delText>analysis</w:delText>
          </w:r>
        </w:del>
      </w:ins>
      <w:ins w:id="316" w:author="Jeff" w:date="2021-06-12T10:49:00Z">
        <w:del w:id="317" w:author="Risa" w:date="2021-06-15T15:26:00Z">
          <w:r w:rsidR="00C45E63" w:rsidDel="00BE162E">
            <w:rPr>
              <w:sz w:val="22"/>
              <w:szCs w:val="22"/>
            </w:rPr>
            <w:delText>, we</w:delText>
          </w:r>
        </w:del>
      </w:ins>
      <w:ins w:id="318" w:author="Risa" w:date="2021-06-15T15:26:00Z">
        <w:r w:rsidR="00BE162E">
          <w:rPr>
            <w:sz w:val="22"/>
            <w:szCs w:val="22"/>
          </w:rPr>
          <w:t>We</w:t>
        </w:r>
      </w:ins>
      <w:ins w:id="319" w:author="Jeff" w:date="2021-06-12T10:49:00Z">
        <w:r w:rsidR="00C45E63">
          <w:rPr>
            <w:sz w:val="22"/>
            <w:szCs w:val="22"/>
          </w:rPr>
          <w:t xml:space="preserve"> consider a number of </w:t>
        </w:r>
      </w:ins>
      <w:ins w:id="320" w:author="Jeff" w:date="2021-06-13T05:18:00Z">
        <w:r w:rsidR="004548DA">
          <w:rPr>
            <w:sz w:val="22"/>
            <w:szCs w:val="22"/>
          </w:rPr>
          <w:t>feature</w:t>
        </w:r>
      </w:ins>
      <w:ins w:id="321" w:author="Jeff" w:date="2021-06-12T10:49:00Z">
        <w:r w:rsidR="00C45E63">
          <w:rPr>
            <w:sz w:val="22"/>
            <w:szCs w:val="22"/>
          </w:rPr>
          <w:t xml:space="preserve">s </w:t>
        </w:r>
      </w:ins>
      <w:ins w:id="322" w:author="Jeff" w:date="2021-06-14T09:16:00Z">
        <w:r w:rsidR="00EB3F11">
          <w:rPr>
            <w:sz w:val="22"/>
            <w:szCs w:val="22"/>
          </w:rPr>
          <w:t xml:space="preserve">and traits </w:t>
        </w:r>
      </w:ins>
      <w:ins w:id="323" w:author="Jeff" w:date="2021-06-12T10:49:00Z">
        <w:r w:rsidR="00C45E63">
          <w:rPr>
            <w:sz w:val="22"/>
            <w:szCs w:val="22"/>
          </w:rPr>
          <w:t xml:space="preserve">which fall into roughly </w:t>
        </w:r>
      </w:ins>
      <w:ins w:id="324" w:author="Jeff" w:date="2021-06-12T10:55:00Z">
        <w:r>
          <w:rPr>
            <w:sz w:val="22"/>
            <w:szCs w:val="22"/>
          </w:rPr>
          <w:t>four categories</w:t>
        </w:r>
      </w:ins>
      <w:ins w:id="325" w:author="Jeff" w:date="2021-06-12T10:49:00Z">
        <w:r w:rsidR="00C45E63">
          <w:rPr>
            <w:sz w:val="22"/>
            <w:szCs w:val="22"/>
          </w:rPr>
          <w:t xml:space="preserve">. </w:t>
        </w:r>
      </w:ins>
      <w:ins w:id="326" w:author="Jeff" w:date="2021-06-12T10:55:00Z">
        <w:r>
          <w:rPr>
            <w:sz w:val="22"/>
            <w:szCs w:val="22"/>
          </w:rPr>
          <w:t>The first comprise elevation, aspec</w:t>
        </w:r>
      </w:ins>
      <w:ins w:id="327" w:author="Jeff" w:date="2021-06-12T10:56:00Z">
        <w:r>
          <w:rPr>
            <w:sz w:val="22"/>
            <w:szCs w:val="22"/>
          </w:rPr>
          <w:t xml:space="preserve">t and slope. </w:t>
        </w:r>
      </w:ins>
      <w:ins w:id="328" w:author="Jeff" w:date="2021-06-12T10:54:00Z">
        <w:r>
          <w:rPr>
            <w:sz w:val="22"/>
            <w:szCs w:val="22"/>
          </w:rPr>
          <w:t>Second</w:t>
        </w:r>
      </w:ins>
      <w:ins w:id="329" w:author="Jeff" w:date="2021-06-12T10:56:00Z">
        <w:r>
          <w:rPr>
            <w:sz w:val="22"/>
            <w:szCs w:val="22"/>
          </w:rPr>
          <w:t xml:space="preserve"> </w:t>
        </w:r>
      </w:ins>
      <w:ins w:id="330" w:author="Jeff" w:date="2021-06-12T16:49:00Z">
        <w:r w:rsidR="007D0CCD">
          <w:rPr>
            <w:sz w:val="22"/>
            <w:szCs w:val="22"/>
          </w:rPr>
          <w:t>are</w:t>
        </w:r>
      </w:ins>
      <w:ins w:id="331" w:author="Jeff" w:date="2021-06-12T10:56:00Z">
        <w:r>
          <w:rPr>
            <w:sz w:val="22"/>
            <w:szCs w:val="22"/>
          </w:rPr>
          <w:t xml:space="preserve"> </w:t>
        </w:r>
      </w:ins>
      <w:ins w:id="332" w:author="Jeff" w:date="2021-06-12T10:49:00Z">
        <w:r w:rsidR="00C45E63">
          <w:rPr>
            <w:sz w:val="22"/>
            <w:szCs w:val="22"/>
          </w:rPr>
          <w:t>ph</w:t>
        </w:r>
      </w:ins>
      <w:ins w:id="333" w:author="Jeff" w:date="2021-06-12T10:50:00Z">
        <w:r w:rsidR="00C45E63">
          <w:rPr>
            <w:sz w:val="22"/>
            <w:szCs w:val="22"/>
          </w:rPr>
          <w:t>otosynthetic growth as limited by available seasonal precipitation; in addition to these are al</w:t>
        </w:r>
      </w:ins>
      <w:ins w:id="334" w:author="Jeff" w:date="2021-06-12T10:51:00Z">
        <w:r w:rsidR="00C45E63">
          <w:rPr>
            <w:sz w:val="22"/>
            <w:szCs w:val="22"/>
          </w:rPr>
          <w:t>lometric</w:t>
        </w:r>
      </w:ins>
      <w:ins w:id="335" w:author="Jeff" w:date="2021-06-13T19:56:00Z">
        <w:r w:rsidR="009E4EA8">
          <w:rPr>
            <w:sz w:val="22"/>
            <w:szCs w:val="22"/>
          </w:rPr>
          <w:t xml:space="preserve"> relationships</w:t>
        </w:r>
      </w:ins>
      <w:ins w:id="336" w:author="Jeff" w:date="2021-06-12T10:51:00Z">
        <w:r w:rsidR="00C45E63">
          <w:rPr>
            <w:sz w:val="22"/>
            <w:szCs w:val="22"/>
          </w:rPr>
          <w:t xml:space="preserve">, distance between single trees and their conspecific neighbors. </w:t>
        </w:r>
      </w:ins>
      <w:ins w:id="337" w:author="Jeff" w:date="2021-06-12T10:56:00Z">
        <w:r>
          <w:rPr>
            <w:sz w:val="22"/>
            <w:szCs w:val="22"/>
          </w:rPr>
          <w:t>In a third group f</w:t>
        </w:r>
      </w:ins>
      <w:ins w:id="338" w:author="Jeff" w:date="2021-06-12T16:49:00Z">
        <w:r w:rsidR="007D0CCD">
          <w:rPr>
            <w:sz w:val="22"/>
            <w:szCs w:val="22"/>
          </w:rPr>
          <w:t>a</w:t>
        </w:r>
      </w:ins>
      <w:ins w:id="339" w:author="Jeff" w:date="2021-06-12T10:56:00Z">
        <w:r>
          <w:rPr>
            <w:sz w:val="22"/>
            <w:szCs w:val="22"/>
          </w:rPr>
          <w:t>ll</w:t>
        </w:r>
      </w:ins>
      <w:ins w:id="340" w:author="Jeff" w:date="2021-06-13T04:57:00Z">
        <w:r w:rsidR="00003199">
          <w:rPr>
            <w:sz w:val="22"/>
            <w:szCs w:val="22"/>
          </w:rPr>
          <w:t xml:space="preserve"> quantification</w:t>
        </w:r>
      </w:ins>
      <w:ins w:id="341" w:author="Jeff" w:date="2021-06-12T10:51:00Z">
        <w:r w:rsidR="00C45E63">
          <w:rPr>
            <w:sz w:val="22"/>
            <w:szCs w:val="22"/>
          </w:rPr>
          <w:t xml:space="preserve"> of </w:t>
        </w:r>
      </w:ins>
      <w:ins w:id="342" w:author="Jeff" w:date="2021-06-12T10:52:00Z">
        <w:r w:rsidR="00C45E63">
          <w:rPr>
            <w:sz w:val="22"/>
            <w:szCs w:val="22"/>
          </w:rPr>
          <w:t xml:space="preserve">foliar carbon </w:t>
        </w:r>
      </w:ins>
      <w:ins w:id="343" w:author="Jeff" w:date="2021-06-13T04:58:00Z">
        <w:r w:rsidR="00003199">
          <w:rPr>
            <w:sz w:val="22"/>
            <w:szCs w:val="22"/>
          </w:rPr>
          <w:t>(</w:t>
        </w:r>
      </w:ins>
      <w:ins w:id="344" w:author="Jeff" w:date="2021-06-12T10:52:00Z">
        <w:r w:rsidR="00C45E63">
          <w:rPr>
            <w:sz w:val="22"/>
            <w:szCs w:val="22"/>
          </w:rPr>
          <w:t xml:space="preserve">as </w:t>
        </w:r>
      </w:ins>
      <w:ins w:id="345" w:author="Jeff" w:date="2021-06-13T04:58:00Z">
        <w:r w:rsidR="00003199">
          <w:rPr>
            <w:sz w:val="22"/>
            <w:szCs w:val="22"/>
          </w:rPr>
          <w:t>an i</w:t>
        </w:r>
      </w:ins>
      <w:ins w:id="346" w:author="Jeff" w:date="2021-06-12T10:52:00Z">
        <w:r w:rsidR="00C45E63">
          <w:rPr>
            <w:sz w:val="22"/>
            <w:szCs w:val="22"/>
          </w:rPr>
          <w:t>ndicators of C status</w:t>
        </w:r>
      </w:ins>
      <w:ins w:id="347" w:author="Jeff" w:date="2021-06-13T04:58:00Z">
        <w:r w:rsidR="00003199">
          <w:rPr>
            <w:sz w:val="22"/>
            <w:szCs w:val="22"/>
          </w:rPr>
          <w:t xml:space="preserve"> and </w:t>
        </w:r>
      </w:ins>
      <w:ins w:id="348" w:author="Jeff" w:date="2021-06-12T10:56:00Z">
        <w:r>
          <w:rPr>
            <w:sz w:val="22"/>
            <w:szCs w:val="22"/>
          </w:rPr>
          <w:t>long-term water use efficienc</w:t>
        </w:r>
      </w:ins>
      <w:ins w:id="349" w:author="Jeff" w:date="2021-06-12T10:57:00Z">
        <w:r>
          <w:rPr>
            <w:sz w:val="22"/>
            <w:szCs w:val="22"/>
          </w:rPr>
          <w:t>y</w:t>
        </w:r>
      </w:ins>
      <w:ins w:id="350" w:author="Jeff" w:date="2021-06-13T04:58:00Z">
        <w:r w:rsidR="00003199">
          <w:rPr>
            <w:sz w:val="22"/>
            <w:szCs w:val="22"/>
          </w:rPr>
          <w:t>)</w:t>
        </w:r>
      </w:ins>
      <w:ins w:id="351" w:author="Jeff" w:date="2021-06-12T20:23:00Z">
        <w:r w:rsidR="0048064E">
          <w:rPr>
            <w:sz w:val="22"/>
            <w:szCs w:val="22"/>
          </w:rPr>
          <w:t xml:space="preserve"> and soil water </w:t>
        </w:r>
      </w:ins>
      <w:ins w:id="352" w:author="Jeff" w:date="2021-06-12T20:24:00Z">
        <w:r w:rsidR="0048064E">
          <w:rPr>
            <w:sz w:val="22"/>
            <w:szCs w:val="22"/>
          </w:rPr>
          <w:t xml:space="preserve">retention, which like </w:t>
        </w:r>
        <w:proofErr w:type="spellStart"/>
        <w:r w:rsidR="0048064E">
          <w:rPr>
            <w:sz w:val="22"/>
            <w:szCs w:val="22"/>
          </w:rPr>
          <w:t>iWUE</w:t>
        </w:r>
        <w:proofErr w:type="spellEnd"/>
        <w:r w:rsidR="0048064E">
          <w:rPr>
            <w:sz w:val="22"/>
            <w:szCs w:val="22"/>
          </w:rPr>
          <w:t xml:space="preserve"> </w:t>
        </w:r>
      </w:ins>
      <w:ins w:id="353" w:author="Jeff" w:date="2021-06-13T04:58:00Z">
        <w:r w:rsidR="00003199">
          <w:rPr>
            <w:sz w:val="22"/>
            <w:szCs w:val="22"/>
          </w:rPr>
          <w:t>(intrinsic wate</w:t>
        </w:r>
      </w:ins>
      <w:ins w:id="354" w:author="Jeff" w:date="2021-06-13T04:59:00Z">
        <w:r w:rsidR="00003199">
          <w:rPr>
            <w:sz w:val="22"/>
            <w:szCs w:val="22"/>
          </w:rPr>
          <w:t xml:space="preserve">r use efficiency) </w:t>
        </w:r>
      </w:ins>
      <w:ins w:id="355" w:author="Jeff" w:date="2021-06-12T20:24:00Z">
        <w:r w:rsidR="0048064E">
          <w:rPr>
            <w:sz w:val="22"/>
            <w:szCs w:val="22"/>
          </w:rPr>
          <w:t xml:space="preserve">lends itself to interpretation </w:t>
        </w:r>
      </w:ins>
      <w:ins w:id="356" w:author="Jeff" w:date="2021-06-13T04:59:00Z">
        <w:r w:rsidR="00003199">
          <w:rPr>
            <w:sz w:val="22"/>
            <w:szCs w:val="22"/>
          </w:rPr>
          <w:t xml:space="preserve">of </w:t>
        </w:r>
      </w:ins>
      <w:ins w:id="357" w:author="Jeff" w:date="2021-06-12T20:24:00Z">
        <w:r w:rsidR="0048064E">
          <w:rPr>
            <w:sz w:val="22"/>
            <w:szCs w:val="22"/>
          </w:rPr>
          <w:t>tree response to stress</w:t>
        </w:r>
      </w:ins>
      <w:ins w:id="358" w:author="Jeff" w:date="2021-06-13T05:00:00Z">
        <w:r w:rsidR="00003199">
          <w:rPr>
            <w:sz w:val="22"/>
            <w:szCs w:val="22"/>
          </w:rPr>
          <w:t xml:space="preserve"> and</w:t>
        </w:r>
      </w:ins>
      <w:ins w:id="359" w:author="Jeff" w:date="2021-06-14T08:44:00Z">
        <w:r w:rsidR="00B80CDD">
          <w:rPr>
            <w:sz w:val="22"/>
            <w:szCs w:val="22"/>
          </w:rPr>
          <w:t xml:space="preserve"> availability of</w:t>
        </w:r>
      </w:ins>
      <w:ins w:id="360" w:author="Jeff" w:date="2021-06-13T05:00:00Z">
        <w:r w:rsidR="00003199">
          <w:rPr>
            <w:sz w:val="22"/>
            <w:szCs w:val="22"/>
          </w:rPr>
          <w:t xml:space="preserve"> </w:t>
        </w:r>
      </w:ins>
      <w:ins w:id="361" w:author="Jeff" w:date="2021-06-12T10:57:00Z">
        <w:r>
          <w:rPr>
            <w:sz w:val="22"/>
            <w:szCs w:val="22"/>
          </w:rPr>
          <w:t>soil C in fire-exposed and non-fire-exposed soils</w:t>
        </w:r>
      </w:ins>
      <w:commentRangeEnd w:id="305"/>
      <w:r w:rsidR="00BE162E">
        <w:rPr>
          <w:rStyle w:val="CommentReference"/>
        </w:rPr>
        <w:commentReference w:id="305"/>
      </w:r>
      <w:ins w:id="362" w:author="Jeff" w:date="2021-06-12T20:24:00Z">
        <w:r w:rsidR="0048064E">
          <w:rPr>
            <w:sz w:val="22"/>
            <w:szCs w:val="22"/>
          </w:rPr>
          <w:t xml:space="preserve">. </w:t>
        </w:r>
      </w:ins>
      <w:ins w:id="363" w:author="Jeff" w:date="2021-06-14T08:53:00Z">
        <w:del w:id="364" w:author="Risa" w:date="2021-06-15T15:27:00Z">
          <w:r w:rsidR="003E582F" w:rsidDel="006D75A2">
            <w:rPr>
              <w:sz w:val="22"/>
              <w:szCs w:val="22"/>
            </w:rPr>
            <w:delText xml:space="preserve"> </w:delText>
          </w:r>
        </w:del>
      </w:ins>
      <w:ins w:id="365" w:author="Jeff" w:date="2021-06-12T16:50:00Z">
        <w:r w:rsidR="001D65B4">
          <w:rPr>
            <w:sz w:val="22"/>
            <w:szCs w:val="22"/>
          </w:rPr>
          <w:t xml:space="preserve">Several examples </w:t>
        </w:r>
      </w:ins>
      <w:ins w:id="366" w:author="Jeff" w:date="2021-06-13T19:57:00Z">
        <w:r w:rsidR="00012641">
          <w:rPr>
            <w:sz w:val="22"/>
            <w:szCs w:val="22"/>
          </w:rPr>
          <w:t xml:space="preserve">provide a means to </w:t>
        </w:r>
      </w:ins>
      <w:ins w:id="367" w:author="Jeff" w:date="2021-06-14T08:52:00Z">
        <w:r w:rsidR="003E582F">
          <w:rPr>
            <w:sz w:val="22"/>
            <w:szCs w:val="22"/>
          </w:rPr>
          <w:t>conjecture</w:t>
        </w:r>
      </w:ins>
      <w:ins w:id="368" w:author="Jeff" w:date="2021-06-12T16:51:00Z">
        <w:r w:rsidR="001D65B4">
          <w:rPr>
            <w:sz w:val="22"/>
            <w:szCs w:val="22"/>
          </w:rPr>
          <w:t xml:space="preserve"> across </w:t>
        </w:r>
      </w:ins>
      <w:ins w:id="369" w:author="Jeff" w:date="2021-06-14T08:53:00Z">
        <w:r w:rsidR="003E582F">
          <w:rPr>
            <w:sz w:val="22"/>
            <w:szCs w:val="22"/>
          </w:rPr>
          <w:t xml:space="preserve">this </w:t>
        </w:r>
      </w:ins>
      <w:ins w:id="370" w:author="Jeff" w:date="2021-06-12T16:51:00Z">
        <w:r w:rsidR="001D65B4">
          <w:rPr>
            <w:sz w:val="22"/>
            <w:szCs w:val="22"/>
          </w:rPr>
          <w:t xml:space="preserve">range of </w:t>
        </w:r>
      </w:ins>
      <w:ins w:id="371" w:author="Jeff" w:date="2021-06-13T05:19:00Z">
        <w:r w:rsidR="004548DA">
          <w:rPr>
            <w:sz w:val="22"/>
            <w:szCs w:val="22"/>
          </w:rPr>
          <w:t>mechanism</w:t>
        </w:r>
      </w:ins>
      <w:ins w:id="372" w:author="Jeff" w:date="2021-06-12T16:51:00Z">
        <w:r w:rsidR="001D65B4">
          <w:rPr>
            <w:sz w:val="22"/>
            <w:szCs w:val="22"/>
          </w:rPr>
          <w:t>s</w:t>
        </w:r>
      </w:ins>
      <w:ins w:id="373" w:author="Jeff" w:date="2021-06-13T21:59:00Z">
        <w:r w:rsidR="009C3C9B">
          <w:rPr>
            <w:rStyle w:val="CommentReference"/>
          </w:rPr>
          <w:t>.</w:t>
        </w:r>
      </w:ins>
      <w:ins w:id="374" w:author="Jeff" w:date="2021-06-14T08:52:00Z">
        <w:r w:rsidR="003E582F">
          <w:rPr>
            <w:sz w:val="22"/>
            <w:szCs w:val="22"/>
          </w:rPr>
          <w:t xml:space="preserve"> For example, there</w:t>
        </w:r>
      </w:ins>
      <w:ins w:id="375" w:author="Jeff" w:date="2021-06-12T16:51:00Z">
        <w:r w:rsidR="001D65B4">
          <w:rPr>
            <w:sz w:val="22"/>
            <w:szCs w:val="22"/>
          </w:rPr>
          <w:t xml:space="preserve"> exists evidence of</w:t>
        </w:r>
      </w:ins>
      <w:ins w:id="376" w:author="Risa" w:date="2021-06-15T15:30:00Z">
        <w:r w:rsidR="006D75A2">
          <w:rPr>
            <w:sz w:val="22"/>
            <w:szCs w:val="22"/>
          </w:rPr>
          <w:t xml:space="preserve"> </w:t>
        </w:r>
      </w:ins>
      <w:ins w:id="377" w:author="Jeff" w:date="2021-06-12T16:51:00Z">
        <w:del w:id="378" w:author="Risa" w:date="2021-06-15T15:30:00Z">
          <w:r w:rsidR="001D65B4" w:rsidDel="006D75A2">
            <w:rPr>
              <w:sz w:val="22"/>
              <w:szCs w:val="22"/>
            </w:rPr>
            <w:delText xml:space="preserve"> </w:delText>
          </w:r>
        </w:del>
      </w:ins>
      <w:ins w:id="379" w:author="Jeff" w:date="2021-06-14T21:41:00Z">
        <w:del w:id="380" w:author="Risa" w:date="2021-06-15T15:30:00Z">
          <w:r w:rsidR="00FC09FF" w:rsidDel="006D75A2">
            <w:rPr>
              <w:sz w:val="22"/>
              <w:szCs w:val="22"/>
            </w:rPr>
            <w:delText>lower</w:delText>
          </w:r>
        </w:del>
      </w:ins>
      <w:ins w:id="381" w:author="Jeff" w:date="2021-06-13T05:01:00Z">
        <w:del w:id="382" w:author="Risa" w:date="2021-06-15T15:30:00Z">
          <w:r w:rsidR="00F60915" w:rsidDel="006D75A2">
            <w:rPr>
              <w:sz w:val="22"/>
              <w:szCs w:val="22"/>
            </w:rPr>
            <w:delText xml:space="preserve"> (</w:delText>
          </w:r>
        </w:del>
      </w:ins>
      <w:ins w:id="383" w:author="Jeff" w:date="2021-06-13T05:02:00Z">
        <w:r w:rsidR="00F60915">
          <w:rPr>
            <w:sz w:val="22"/>
            <w:szCs w:val="22"/>
          </w:rPr>
          <w:t xml:space="preserve">more </w:t>
        </w:r>
      </w:ins>
      <w:ins w:id="384" w:author="Jeff" w:date="2021-06-14T21:41:00Z">
        <w:r w:rsidR="00FC09FF">
          <w:rPr>
            <w:sz w:val="22"/>
            <w:szCs w:val="22"/>
          </w:rPr>
          <w:t>posit</w:t>
        </w:r>
      </w:ins>
      <w:ins w:id="385" w:author="Jeff" w:date="2021-06-13T05:02:00Z">
        <w:r w:rsidR="00F60915">
          <w:rPr>
            <w:sz w:val="22"/>
            <w:szCs w:val="22"/>
          </w:rPr>
          <w:t>ive</w:t>
        </w:r>
      </w:ins>
      <w:ins w:id="386" w:author="Jeff" w:date="2021-06-13T05:01:00Z">
        <w:del w:id="387" w:author="Risa" w:date="2021-06-15T15:30:00Z">
          <w:r w:rsidR="00F60915" w:rsidDel="006D75A2">
            <w:rPr>
              <w:sz w:val="22"/>
              <w:szCs w:val="22"/>
            </w:rPr>
            <w:delText>)</w:delText>
          </w:r>
        </w:del>
        <w:r w:rsidR="00F60915">
          <w:rPr>
            <w:sz w:val="22"/>
            <w:szCs w:val="22"/>
          </w:rPr>
          <w:t xml:space="preserve"> </w:t>
        </w:r>
        <w:proofErr w:type="spellStart"/>
        <w:r w:rsidR="00F60915">
          <w:rPr>
            <w:sz w:val="22"/>
            <w:szCs w:val="22"/>
          </w:rPr>
          <w:t>iWUE</w:t>
        </w:r>
      </w:ins>
      <w:proofErr w:type="spellEnd"/>
      <w:ins w:id="388" w:author="Jeff" w:date="2021-06-13T05:02:00Z">
        <w:r w:rsidR="00F60915">
          <w:rPr>
            <w:sz w:val="22"/>
            <w:szCs w:val="22"/>
          </w:rPr>
          <w:t xml:space="preserve"> </w:t>
        </w:r>
      </w:ins>
      <w:ins w:id="389" w:author="Jeff" w:date="2021-06-12T09:14:00Z">
        <w:r w:rsidR="00B06A30" w:rsidRPr="00682044">
          <w:rPr>
            <w:sz w:val="22"/>
            <w:szCs w:val="22"/>
          </w:rPr>
          <w:t>(</w:t>
        </w:r>
        <w:proofErr w:type="spellStart"/>
        <w:r w:rsidR="00B06A30" w:rsidRPr="00682044">
          <w:rPr>
            <w:sz w:val="22"/>
            <w:szCs w:val="22"/>
          </w:rPr>
          <w:t>Butak</w:t>
        </w:r>
        <w:proofErr w:type="spellEnd"/>
        <w:r w:rsidR="00B06A30" w:rsidRPr="00682044">
          <w:rPr>
            <w:sz w:val="22"/>
            <w:szCs w:val="22"/>
          </w:rPr>
          <w:t xml:space="preserve"> 2014)</w:t>
        </w:r>
        <w:r w:rsidR="00B06A30">
          <w:rPr>
            <w:sz w:val="22"/>
            <w:szCs w:val="22"/>
          </w:rPr>
          <w:t xml:space="preserve"> </w:t>
        </w:r>
      </w:ins>
      <w:ins w:id="390" w:author="Jeff" w:date="2021-06-13T05:02:00Z">
        <w:r w:rsidR="00F60915">
          <w:rPr>
            <w:color w:val="000000" w:themeColor="text1"/>
            <w:sz w:val="22"/>
            <w:szCs w:val="22"/>
            <w:shd w:val="clear" w:color="auto" w:fill="FFFFFF"/>
          </w:rPr>
          <w:t>in low lying, minimal slope, fully exposed sites</w:t>
        </w:r>
      </w:ins>
      <w:ins w:id="391" w:author="Jeff" w:date="2021-06-13T05:03:00Z">
        <w:r w:rsidR="00F60915">
          <w:rPr>
            <w:color w:val="000000" w:themeColor="text1"/>
            <w:sz w:val="22"/>
            <w:szCs w:val="22"/>
            <w:shd w:val="clear" w:color="auto" w:fill="FFFFFF"/>
          </w:rPr>
          <w:t>, like Wonderland on the western side of the isla</w:t>
        </w:r>
      </w:ins>
      <w:ins w:id="392" w:author="Jeff" w:date="2021-06-14T21:41:00Z">
        <w:r w:rsidR="00FC09FF">
          <w:rPr>
            <w:color w:val="000000" w:themeColor="text1"/>
            <w:sz w:val="22"/>
            <w:szCs w:val="22"/>
            <w:shd w:val="clear" w:color="auto" w:fill="FFFFFF"/>
          </w:rPr>
          <w:t>nd</w:t>
        </w:r>
      </w:ins>
      <w:ins w:id="393" w:author="Risa" w:date="2021-06-15T15:30:00Z">
        <w:r w:rsidR="006D75A2">
          <w:rPr>
            <w:color w:val="000000" w:themeColor="text1"/>
            <w:sz w:val="22"/>
            <w:szCs w:val="22"/>
            <w:shd w:val="clear" w:color="auto" w:fill="FFFFFF"/>
          </w:rPr>
          <w:t>,</w:t>
        </w:r>
      </w:ins>
      <w:ins w:id="394" w:author="Jeff" w:date="2021-06-14T21:41:00Z">
        <w:r w:rsidR="00FC09FF">
          <w:rPr>
            <w:color w:val="000000" w:themeColor="text1"/>
            <w:sz w:val="22"/>
            <w:szCs w:val="22"/>
            <w:shd w:val="clear" w:color="auto" w:fill="FFFFFF"/>
          </w:rPr>
          <w:t xml:space="preserve"> conferring</w:t>
        </w:r>
      </w:ins>
      <w:ins w:id="395" w:author="Jeff" w:date="2021-06-13T05:03:00Z">
        <w:r w:rsidR="00F60915">
          <w:rPr>
            <w:sz w:val="22"/>
            <w:szCs w:val="22"/>
          </w:rPr>
          <w:t xml:space="preserve"> a</w:t>
        </w:r>
      </w:ins>
      <w:ins w:id="396" w:author="Jeff" w:date="2021-06-12T09:14:00Z">
        <w:r w:rsidR="00B06A30">
          <w:rPr>
            <w:sz w:val="22"/>
            <w:szCs w:val="22"/>
          </w:rPr>
          <w:t xml:space="preserve"> high growth functional trait</w:t>
        </w:r>
        <w:r w:rsidR="00B06A30" w:rsidRPr="00682044">
          <w:rPr>
            <w:iCs/>
            <w:sz w:val="22"/>
            <w:szCs w:val="22"/>
          </w:rPr>
          <w:t xml:space="preserve">. </w:t>
        </w:r>
      </w:ins>
      <w:ins w:id="397" w:author="Jeff" w:date="2021-06-13T05:03:00Z">
        <w:r w:rsidR="00F60915">
          <w:rPr>
            <w:iCs/>
            <w:sz w:val="22"/>
            <w:szCs w:val="22"/>
          </w:rPr>
          <w:t xml:space="preserve">In our experience </w:t>
        </w:r>
      </w:ins>
      <w:ins w:id="398" w:author="Jeff" w:date="2021-06-13T05:04:00Z">
        <w:r w:rsidR="00F60915">
          <w:rPr>
            <w:iCs/>
            <w:sz w:val="22"/>
            <w:szCs w:val="22"/>
          </w:rPr>
          <w:t xml:space="preserve">this trait has been </w:t>
        </w:r>
      </w:ins>
      <w:ins w:id="399" w:author="Jeff" w:date="2021-06-14T21:42:00Z">
        <w:r w:rsidR="00FC09FF">
          <w:rPr>
            <w:iCs/>
            <w:sz w:val="22"/>
            <w:szCs w:val="22"/>
          </w:rPr>
          <w:t>aided by</w:t>
        </w:r>
      </w:ins>
      <w:ins w:id="400" w:author="Jeff" w:date="2021-06-13T05:04:00Z">
        <w:r w:rsidR="00F60915">
          <w:rPr>
            <w:iCs/>
            <w:sz w:val="22"/>
            <w:szCs w:val="22"/>
          </w:rPr>
          <w:t xml:space="preserve"> higher soil moisture retention and higher foliar C (Licht and Smith, 2020)</w:t>
        </w:r>
      </w:ins>
      <w:ins w:id="401" w:author="Jeff" w:date="2021-06-13T05:05:00Z">
        <w:r w:rsidR="00F60915">
          <w:rPr>
            <w:iCs/>
            <w:sz w:val="22"/>
            <w:szCs w:val="22"/>
          </w:rPr>
          <w:t xml:space="preserve">. </w:t>
        </w:r>
      </w:ins>
      <w:ins w:id="402" w:author="Jeff" w:date="2021-06-12T16:52:00Z">
        <w:r w:rsidR="001D65B4">
          <w:rPr>
            <w:sz w:val="22"/>
            <w:szCs w:val="22"/>
          </w:rPr>
          <w:t>Moreover, an</w:t>
        </w:r>
      </w:ins>
      <w:ins w:id="403" w:author="Jeff" w:date="2021-06-12T09:14:00Z">
        <w:r w:rsidR="00B06A30">
          <w:rPr>
            <w:sz w:val="22"/>
            <w:szCs w:val="22"/>
          </w:rPr>
          <w:t xml:space="preserve"> expected increase in growth may be </w:t>
        </w:r>
      </w:ins>
      <w:ins w:id="404" w:author="Jeff" w:date="2021-06-14T21:42:00Z">
        <w:r w:rsidR="00FC09FF">
          <w:rPr>
            <w:sz w:val="22"/>
            <w:szCs w:val="22"/>
          </w:rPr>
          <w:t>sp</w:t>
        </w:r>
      </w:ins>
      <w:ins w:id="405" w:author="Jeff" w:date="2021-06-14T21:43:00Z">
        <w:r w:rsidR="00FC09FF">
          <w:rPr>
            <w:sz w:val="22"/>
            <w:szCs w:val="22"/>
          </w:rPr>
          <w:t>urred by the need to master competitors</w:t>
        </w:r>
      </w:ins>
      <w:ins w:id="406" w:author="Jeff" w:date="2021-06-12T09:14:00Z">
        <w:r w:rsidR="00B06A30">
          <w:rPr>
            <w:sz w:val="22"/>
            <w:szCs w:val="22"/>
          </w:rPr>
          <w:t xml:space="preserve"> at low versus high elevation </w:t>
        </w:r>
        <w:r w:rsidR="00B06A30" w:rsidRPr="00682044">
          <w:rPr>
            <w:sz w:val="22"/>
            <w:szCs w:val="22"/>
          </w:rPr>
          <w:t xml:space="preserve">(Stambaugh </w:t>
        </w:r>
        <w:r w:rsidR="00B06A30" w:rsidRPr="00682044">
          <w:rPr>
            <w:i/>
            <w:iCs/>
            <w:sz w:val="22"/>
            <w:szCs w:val="22"/>
          </w:rPr>
          <w:t>et al</w:t>
        </w:r>
        <w:r w:rsidR="00B06A30" w:rsidRPr="00682044">
          <w:rPr>
            <w:sz w:val="22"/>
            <w:szCs w:val="22"/>
          </w:rPr>
          <w:t xml:space="preserve"> 2015). </w:t>
        </w:r>
      </w:ins>
      <w:ins w:id="407" w:author="Jeff" w:date="2021-06-14T21:44:00Z">
        <w:r w:rsidR="00FC09FF">
          <w:rPr>
            <w:sz w:val="22"/>
            <w:szCs w:val="22"/>
          </w:rPr>
          <w:t xml:space="preserve">At </w:t>
        </w:r>
      </w:ins>
      <w:ins w:id="408" w:author="Jeff" w:date="2021-06-12T09:14:00Z">
        <w:r w:rsidR="00B06A30" w:rsidRPr="00333875">
          <w:rPr>
            <w:sz w:val="22"/>
            <w:szCs w:val="22"/>
          </w:rPr>
          <w:t xml:space="preserve">upper ledge elevations (Howard and </w:t>
        </w:r>
        <w:proofErr w:type="spellStart"/>
        <w:r w:rsidR="00B06A30" w:rsidRPr="00333875">
          <w:rPr>
            <w:sz w:val="22"/>
            <w:szCs w:val="22"/>
          </w:rPr>
          <w:t>Stelacio</w:t>
        </w:r>
        <w:proofErr w:type="spellEnd"/>
        <w:r w:rsidR="00B06A30" w:rsidRPr="00333875">
          <w:rPr>
            <w:sz w:val="22"/>
            <w:szCs w:val="22"/>
          </w:rPr>
          <w:t xml:space="preserve"> 2011)</w:t>
        </w:r>
      </w:ins>
      <w:ins w:id="409" w:author="Jeff" w:date="2021-06-12T16:54:00Z">
        <w:r w:rsidR="001D65B4">
          <w:rPr>
            <w:sz w:val="22"/>
            <w:szCs w:val="22"/>
          </w:rPr>
          <w:t xml:space="preserve"> are found to contribute to</w:t>
        </w:r>
      </w:ins>
      <w:ins w:id="410" w:author="Jeff" w:date="2021-06-12T09:14:00Z">
        <w:r w:rsidR="00B06A30">
          <w:rPr>
            <w:sz w:val="22"/>
            <w:szCs w:val="22"/>
          </w:rPr>
          <w:t xml:space="preserve"> l</w:t>
        </w:r>
        <w:r w:rsidR="00B06A30" w:rsidRPr="00333875">
          <w:rPr>
            <w:sz w:val="22"/>
            <w:szCs w:val="22"/>
          </w:rPr>
          <w:t>imit</w:t>
        </w:r>
      </w:ins>
      <w:ins w:id="411" w:author="Jeff" w:date="2021-06-12T16:54:00Z">
        <w:r w:rsidR="001D65B4">
          <w:rPr>
            <w:sz w:val="22"/>
            <w:szCs w:val="22"/>
          </w:rPr>
          <w:t>s on</w:t>
        </w:r>
      </w:ins>
      <w:ins w:id="412" w:author="Jeff" w:date="2021-06-12T09:14:00Z">
        <w:r w:rsidR="00B06A30" w:rsidRPr="00333875">
          <w:rPr>
            <w:sz w:val="22"/>
            <w:szCs w:val="22"/>
          </w:rPr>
          <w:t xml:space="preserve"> clustering (stand density)</w:t>
        </w:r>
        <w:r w:rsidR="00B06A30">
          <w:rPr>
            <w:sz w:val="22"/>
            <w:szCs w:val="22"/>
          </w:rPr>
          <w:t>,</w:t>
        </w:r>
        <w:r w:rsidR="00B06A30" w:rsidRPr="00333875">
          <w:rPr>
            <w:sz w:val="22"/>
            <w:szCs w:val="22"/>
          </w:rPr>
          <w:t xml:space="preserve"> colonization (Lafon </w:t>
        </w:r>
        <w:r w:rsidR="00B06A30" w:rsidRPr="00333875">
          <w:rPr>
            <w:i/>
            <w:iCs/>
            <w:sz w:val="22"/>
            <w:szCs w:val="22"/>
          </w:rPr>
          <w:t>et al</w:t>
        </w:r>
        <w:r w:rsidR="00B06A30" w:rsidRPr="00333875">
          <w:rPr>
            <w:sz w:val="22"/>
            <w:szCs w:val="22"/>
          </w:rPr>
          <w:t xml:space="preserve"> 2014) and expansion.</w:t>
        </w:r>
      </w:ins>
      <w:ins w:id="413" w:author="Jeff" w:date="2021-06-12T16:55:00Z">
        <w:r w:rsidR="001D65B4">
          <w:rPr>
            <w:sz w:val="22"/>
            <w:szCs w:val="22"/>
          </w:rPr>
          <w:t xml:space="preserve"> </w:t>
        </w:r>
      </w:ins>
      <w:ins w:id="414" w:author="Jeff" w:date="2021-06-14T21:44:00Z">
        <w:r w:rsidR="00FC09FF">
          <w:rPr>
            <w:color w:val="000000" w:themeColor="text1"/>
            <w:sz w:val="22"/>
            <w:szCs w:val="22"/>
          </w:rPr>
          <w:t xml:space="preserve">The opposite result is more likely </w:t>
        </w:r>
        <w:r w:rsidR="00470C61">
          <w:rPr>
            <w:color w:val="000000" w:themeColor="text1"/>
            <w:sz w:val="22"/>
            <w:szCs w:val="22"/>
          </w:rPr>
          <w:t>along the coastline</w:t>
        </w:r>
      </w:ins>
      <w:ins w:id="415" w:author="Jeff" w:date="2021-06-14T21:45:00Z">
        <w:r w:rsidR="00470C61">
          <w:rPr>
            <w:color w:val="000000" w:themeColor="text1"/>
            <w:sz w:val="22"/>
            <w:szCs w:val="22"/>
          </w:rPr>
          <w:t xml:space="preserve"> where</w:t>
        </w:r>
      </w:ins>
      <w:ins w:id="416" w:author="Jeff" w:date="2021-06-14T08:55:00Z">
        <w:r w:rsidR="003E582F">
          <w:rPr>
            <w:color w:val="000000" w:themeColor="text1"/>
            <w:sz w:val="22"/>
            <w:szCs w:val="22"/>
          </w:rPr>
          <w:t xml:space="preserve"> </w:t>
        </w:r>
      </w:ins>
      <w:ins w:id="417" w:author="Jeff" w:date="2021-06-14T21:45:00Z">
        <w:r w:rsidR="00470C61">
          <w:rPr>
            <w:color w:val="000000" w:themeColor="text1"/>
            <w:sz w:val="22"/>
            <w:szCs w:val="22"/>
          </w:rPr>
          <w:t xml:space="preserve">there is a de-emphasis on </w:t>
        </w:r>
      </w:ins>
      <w:ins w:id="418" w:author="Jeff" w:date="2021-06-14T08:55:00Z">
        <w:r w:rsidR="003E582F">
          <w:rPr>
            <w:color w:val="000000" w:themeColor="text1"/>
            <w:sz w:val="22"/>
            <w:szCs w:val="22"/>
          </w:rPr>
          <w:t>c</w:t>
        </w:r>
        <w:r w:rsidR="003E582F" w:rsidRPr="00C7029C">
          <w:rPr>
            <w:sz w:val="22"/>
            <w:szCs w:val="22"/>
          </w:rPr>
          <w:t>olony retreat</w:t>
        </w:r>
        <w:r w:rsidR="003E582F">
          <w:rPr>
            <w:sz w:val="22"/>
            <w:szCs w:val="22"/>
          </w:rPr>
          <w:t xml:space="preserve"> and </w:t>
        </w:r>
      </w:ins>
      <w:ins w:id="419" w:author="Jeff" w:date="2021-06-14T17:17:00Z">
        <w:r w:rsidR="003B2BF7">
          <w:rPr>
            <w:sz w:val="22"/>
            <w:szCs w:val="22"/>
          </w:rPr>
          <w:t xml:space="preserve">signs of </w:t>
        </w:r>
      </w:ins>
      <w:ins w:id="420" w:author="Jeff" w:date="2021-06-14T08:55:00Z">
        <w:r w:rsidR="003E582F" w:rsidRPr="00C7029C">
          <w:rPr>
            <w:sz w:val="22"/>
            <w:szCs w:val="22"/>
          </w:rPr>
          <w:t xml:space="preserve">expansion (Swanston </w:t>
        </w:r>
        <w:r w:rsidR="003E582F" w:rsidRPr="00C7029C">
          <w:rPr>
            <w:i/>
            <w:iCs/>
            <w:sz w:val="22"/>
            <w:szCs w:val="22"/>
          </w:rPr>
          <w:t>et al</w:t>
        </w:r>
        <w:r w:rsidR="003E582F" w:rsidRPr="00C7029C">
          <w:rPr>
            <w:sz w:val="22"/>
            <w:szCs w:val="22"/>
          </w:rPr>
          <w:t xml:space="preserve"> 2018)</w:t>
        </w:r>
        <w:r w:rsidR="003E582F">
          <w:rPr>
            <w:sz w:val="22"/>
            <w:szCs w:val="22"/>
          </w:rPr>
          <w:t xml:space="preserve"> </w:t>
        </w:r>
      </w:ins>
      <w:ins w:id="421" w:author="Jeff" w:date="2021-06-14T21:45:00Z">
        <w:r w:rsidR="00470C61">
          <w:rPr>
            <w:sz w:val="22"/>
            <w:szCs w:val="22"/>
          </w:rPr>
          <w:t>resulting</w:t>
        </w:r>
      </w:ins>
      <w:ins w:id="422" w:author="Jeff" w:date="2021-06-14T08:55:00Z">
        <w:r w:rsidR="003E582F">
          <w:rPr>
            <w:sz w:val="22"/>
            <w:szCs w:val="22"/>
          </w:rPr>
          <w:t xml:space="preserve"> in </w:t>
        </w:r>
      </w:ins>
      <w:ins w:id="423" w:author="Jeff" w:date="2021-06-14T21:45:00Z">
        <w:r w:rsidR="00470C61">
          <w:rPr>
            <w:sz w:val="22"/>
            <w:szCs w:val="22"/>
          </w:rPr>
          <w:t xml:space="preserve">greater </w:t>
        </w:r>
      </w:ins>
      <w:ins w:id="424" w:author="Jeff" w:date="2021-06-14T08:55:00Z">
        <w:r w:rsidR="003E582F" w:rsidRPr="00C7029C">
          <w:rPr>
            <w:sz w:val="22"/>
            <w:szCs w:val="22"/>
          </w:rPr>
          <w:t>stand density</w:t>
        </w:r>
        <w:r w:rsidR="003E582F">
          <w:rPr>
            <w:sz w:val="22"/>
            <w:szCs w:val="22"/>
          </w:rPr>
          <w:t xml:space="preserve"> (Churchill </w:t>
        </w:r>
        <w:r w:rsidR="003E582F" w:rsidRPr="008442D1">
          <w:rPr>
            <w:i/>
            <w:iCs/>
            <w:sz w:val="22"/>
            <w:szCs w:val="22"/>
          </w:rPr>
          <w:t>et al</w:t>
        </w:r>
        <w:r w:rsidR="003E582F">
          <w:rPr>
            <w:sz w:val="22"/>
            <w:szCs w:val="22"/>
          </w:rPr>
          <w:t xml:space="preserve"> 2012)</w:t>
        </w:r>
        <w:r w:rsidR="003E582F" w:rsidRPr="00345813">
          <w:rPr>
            <w:sz w:val="22"/>
            <w:szCs w:val="22"/>
          </w:rPr>
          <w:t>.</w:t>
        </w:r>
        <w:r w:rsidR="003E582F">
          <w:rPr>
            <w:sz w:val="22"/>
            <w:szCs w:val="22"/>
          </w:rPr>
          <w:t xml:space="preserve"> </w:t>
        </w:r>
        <w:r w:rsidR="003E582F">
          <w:rPr>
            <w:color w:val="000000" w:themeColor="text1"/>
            <w:sz w:val="22"/>
            <w:szCs w:val="22"/>
          </w:rPr>
          <w:t xml:space="preserve">This is perhaps most apparent where </w:t>
        </w:r>
        <w:r w:rsidR="003E582F" w:rsidRPr="0049503A">
          <w:rPr>
            <w:color w:val="000000" w:themeColor="text1"/>
            <w:sz w:val="22"/>
            <w:szCs w:val="22"/>
          </w:rPr>
          <w:t>shade-intolerant pitch pin</w:t>
        </w:r>
      </w:ins>
      <w:ins w:id="425" w:author="Jeff" w:date="2021-06-14T17:20:00Z">
        <w:r w:rsidR="003B2BF7">
          <w:rPr>
            <w:color w:val="000000" w:themeColor="text1"/>
            <w:sz w:val="22"/>
            <w:szCs w:val="22"/>
          </w:rPr>
          <w:t>e</w:t>
        </w:r>
      </w:ins>
      <w:ins w:id="426" w:author="Jeff" w:date="2021-06-14T08:55:00Z">
        <w:r w:rsidR="003E582F">
          <w:rPr>
            <w:color w:val="000000" w:themeColor="text1"/>
            <w:sz w:val="22"/>
            <w:szCs w:val="22"/>
          </w:rPr>
          <w:t xml:space="preserve"> outlast</w:t>
        </w:r>
        <w:r w:rsidR="003E582F" w:rsidRPr="0049503A">
          <w:rPr>
            <w:color w:val="000000" w:themeColor="text1"/>
            <w:sz w:val="22"/>
            <w:szCs w:val="22"/>
          </w:rPr>
          <w:t xml:space="preserve"> </w:t>
        </w:r>
        <w:r w:rsidR="003E582F" w:rsidRPr="0049503A">
          <w:rPr>
            <w:color w:val="000000" w:themeColor="text1"/>
            <w:sz w:val="22"/>
            <w:szCs w:val="22"/>
          </w:rPr>
          <w:lastRenderedPageBreak/>
          <w:t>red spruce (</w:t>
        </w:r>
        <w:proofErr w:type="spellStart"/>
        <w:r w:rsidR="003E582F" w:rsidRPr="0049503A">
          <w:rPr>
            <w:i/>
            <w:iCs/>
            <w:color w:val="000000" w:themeColor="text1"/>
            <w:sz w:val="22"/>
            <w:szCs w:val="22"/>
          </w:rPr>
          <w:t>Picea</w:t>
        </w:r>
        <w:proofErr w:type="spellEnd"/>
        <w:r w:rsidR="003E582F" w:rsidRPr="0049503A">
          <w:rPr>
            <w:i/>
            <w:iCs/>
            <w:color w:val="000000" w:themeColor="text1"/>
            <w:sz w:val="22"/>
            <w:szCs w:val="22"/>
          </w:rPr>
          <w:t xml:space="preserve"> </w:t>
        </w:r>
        <w:proofErr w:type="spellStart"/>
        <w:r w:rsidR="003E582F" w:rsidRPr="0049503A">
          <w:rPr>
            <w:i/>
            <w:iCs/>
            <w:color w:val="000000" w:themeColor="text1"/>
            <w:sz w:val="22"/>
            <w:szCs w:val="22"/>
          </w:rPr>
          <w:t>rubens</w:t>
        </w:r>
        <w:proofErr w:type="spellEnd"/>
        <w:r w:rsidR="003E582F" w:rsidRPr="0049503A">
          <w:rPr>
            <w:color w:val="000000" w:themeColor="text1"/>
            <w:sz w:val="22"/>
            <w:szCs w:val="22"/>
          </w:rPr>
          <w:t>), hemlock (</w:t>
        </w:r>
        <w:r w:rsidR="003E582F" w:rsidRPr="0049503A">
          <w:rPr>
            <w:i/>
            <w:iCs/>
            <w:color w:val="000000" w:themeColor="text1"/>
            <w:sz w:val="22"/>
            <w:szCs w:val="22"/>
          </w:rPr>
          <w:t>Tsuga canadensis</w:t>
        </w:r>
        <w:r w:rsidR="003E582F" w:rsidRPr="0049503A">
          <w:rPr>
            <w:color w:val="000000" w:themeColor="text1"/>
            <w:sz w:val="22"/>
            <w:szCs w:val="22"/>
          </w:rPr>
          <w:t>) and balsam fir (</w:t>
        </w:r>
        <w:r w:rsidR="003E582F" w:rsidRPr="0049503A">
          <w:rPr>
            <w:i/>
            <w:iCs/>
            <w:color w:val="000000" w:themeColor="text1"/>
            <w:sz w:val="22"/>
            <w:szCs w:val="22"/>
          </w:rPr>
          <w:t xml:space="preserve">Abies </w:t>
        </w:r>
        <w:proofErr w:type="spellStart"/>
        <w:r w:rsidR="003E582F" w:rsidRPr="0049503A">
          <w:rPr>
            <w:i/>
            <w:iCs/>
            <w:color w:val="000000" w:themeColor="text1"/>
            <w:sz w:val="22"/>
            <w:szCs w:val="22"/>
          </w:rPr>
          <w:t>balsamea</w:t>
        </w:r>
        <w:proofErr w:type="spellEnd"/>
        <w:r w:rsidR="003E582F" w:rsidRPr="0049503A">
          <w:rPr>
            <w:color w:val="000000" w:themeColor="text1"/>
            <w:sz w:val="22"/>
            <w:szCs w:val="22"/>
          </w:rPr>
          <w:t>)</w:t>
        </w:r>
      </w:ins>
      <w:ins w:id="427" w:author="Jeff" w:date="2021-06-14T14:08:00Z">
        <w:r w:rsidR="003309EA">
          <w:rPr>
            <w:color w:val="000000" w:themeColor="text1"/>
            <w:sz w:val="22"/>
            <w:szCs w:val="22"/>
          </w:rPr>
          <w:t xml:space="preserve"> </w:t>
        </w:r>
      </w:ins>
      <w:ins w:id="428" w:author="Jeff" w:date="2021-06-14T08:55:00Z">
        <w:r w:rsidR="003E582F">
          <w:rPr>
            <w:color w:val="000000" w:themeColor="text1"/>
            <w:sz w:val="22"/>
            <w:szCs w:val="22"/>
          </w:rPr>
          <w:t xml:space="preserve">in </w:t>
        </w:r>
        <w:r w:rsidR="003E582F" w:rsidRPr="00765937">
          <w:rPr>
            <w:color w:val="000000" w:themeColor="text1"/>
            <w:sz w:val="22"/>
            <w:szCs w:val="22"/>
          </w:rPr>
          <w:t>harsh</w:t>
        </w:r>
        <w:r w:rsidR="003E582F">
          <w:rPr>
            <w:color w:val="000000" w:themeColor="text1"/>
            <w:sz w:val="22"/>
            <w:szCs w:val="22"/>
          </w:rPr>
          <w:t>, unforgiving</w:t>
        </w:r>
        <w:r w:rsidR="003E582F" w:rsidRPr="0049503A">
          <w:rPr>
            <w:color w:val="000000" w:themeColor="text1"/>
            <w:sz w:val="22"/>
            <w:szCs w:val="22"/>
          </w:rPr>
          <w:t xml:space="preserve"> </w:t>
        </w:r>
        <w:r w:rsidR="003E582F">
          <w:rPr>
            <w:color w:val="000000" w:themeColor="text1"/>
            <w:sz w:val="22"/>
            <w:szCs w:val="22"/>
          </w:rPr>
          <w:t>locations</w:t>
        </w:r>
        <w:r w:rsidR="003E582F">
          <w:rPr>
            <w:sz w:val="22"/>
            <w:szCs w:val="22"/>
          </w:rPr>
          <w:t xml:space="preserve">. </w:t>
        </w:r>
      </w:ins>
      <w:ins w:id="429" w:author="Jeff" w:date="2021-06-14T21:46:00Z">
        <w:r w:rsidR="00470C61">
          <w:rPr>
            <w:sz w:val="22"/>
            <w:szCs w:val="22"/>
          </w:rPr>
          <w:t>Observations of these phenomena are not reported in any research to this point.</w:t>
        </w:r>
      </w:ins>
    </w:p>
    <w:p w14:paraId="0A6A7001" w14:textId="77777777" w:rsidR="003E582F" w:rsidRDefault="003E582F" w:rsidP="000348CB">
      <w:pPr>
        <w:spacing w:line="276" w:lineRule="auto"/>
        <w:jc w:val="both"/>
        <w:rPr>
          <w:ins w:id="430" w:author="Jeff" w:date="2021-06-14T08:53:00Z"/>
          <w:sz w:val="22"/>
          <w:szCs w:val="22"/>
        </w:rPr>
      </w:pPr>
    </w:p>
    <w:p w14:paraId="1B092029" w14:textId="22914AA6" w:rsidR="00B06A30" w:rsidRPr="00C776FA" w:rsidRDefault="00470C61" w:rsidP="000348CB">
      <w:pPr>
        <w:spacing w:line="276" w:lineRule="auto"/>
        <w:jc w:val="both"/>
        <w:rPr>
          <w:ins w:id="431" w:author="Jeff" w:date="2021-06-13T21:47:00Z"/>
          <w:color w:val="000000" w:themeColor="text1"/>
          <w:sz w:val="18"/>
          <w:szCs w:val="18"/>
          <w:shd w:val="clear" w:color="auto" w:fill="FFFFFF"/>
        </w:rPr>
      </w:pPr>
      <w:ins w:id="432" w:author="Jeff" w:date="2021-06-14T21:47:00Z">
        <w:r>
          <w:rPr>
            <w:sz w:val="22"/>
            <w:szCs w:val="22"/>
          </w:rPr>
          <w:t>In</w:t>
        </w:r>
      </w:ins>
      <w:ins w:id="433" w:author="Jeff" w:date="2021-06-14T17:03:00Z">
        <w:r w:rsidR="008F0247">
          <w:rPr>
            <w:sz w:val="22"/>
            <w:szCs w:val="22"/>
          </w:rPr>
          <w:t xml:space="preserve"> the absence of fire </w:t>
        </w:r>
        <w:r w:rsidR="008F0247" w:rsidRPr="00C7029C">
          <w:rPr>
            <w:sz w:val="22"/>
            <w:szCs w:val="22"/>
          </w:rPr>
          <w:t>disturbance (Brand and Jax 2007)</w:t>
        </w:r>
      </w:ins>
      <w:ins w:id="434" w:author="Risa" w:date="2021-06-15T15:46:00Z">
        <w:r w:rsidR="00B1377C">
          <w:rPr>
            <w:sz w:val="22"/>
            <w:szCs w:val="22"/>
          </w:rPr>
          <w:t>,</w:t>
        </w:r>
      </w:ins>
      <w:ins w:id="435" w:author="Jeff" w:date="2021-06-14T21:47:00Z">
        <w:r>
          <w:rPr>
            <w:sz w:val="22"/>
            <w:szCs w:val="22"/>
          </w:rPr>
          <w:t xml:space="preserve"> elevation </w:t>
        </w:r>
      </w:ins>
      <w:ins w:id="436" w:author="Jeff" w:date="2021-06-13T21:44:00Z">
        <w:r w:rsidR="000348CB">
          <w:rPr>
            <w:sz w:val="22"/>
            <w:szCs w:val="22"/>
          </w:rPr>
          <w:t xml:space="preserve">and </w:t>
        </w:r>
      </w:ins>
      <w:ins w:id="437" w:author="Jeff" w:date="2021-06-14T21:47:00Z">
        <w:r>
          <w:rPr>
            <w:sz w:val="22"/>
            <w:szCs w:val="22"/>
          </w:rPr>
          <w:t xml:space="preserve">topography are </w:t>
        </w:r>
        <w:del w:id="438" w:author="Risa" w:date="2021-06-15T15:46:00Z">
          <w:r w:rsidDel="00B1377C">
            <w:rPr>
              <w:sz w:val="22"/>
              <w:szCs w:val="22"/>
            </w:rPr>
            <w:delText>due</w:delText>
          </w:r>
        </w:del>
      </w:ins>
      <w:ins w:id="439" w:author="Risa" w:date="2021-06-15T15:46:00Z">
        <w:r w:rsidR="00B1377C">
          <w:rPr>
            <w:sz w:val="22"/>
            <w:szCs w:val="22"/>
          </w:rPr>
          <w:t>likely</w:t>
        </w:r>
      </w:ins>
      <w:ins w:id="440" w:author="Jeff" w:date="2021-06-14T21:47:00Z">
        <w:r>
          <w:rPr>
            <w:sz w:val="22"/>
            <w:szCs w:val="22"/>
          </w:rPr>
          <w:t xml:space="preserve"> to </w:t>
        </w:r>
        <w:del w:id="441" w:author="Risa" w:date="2021-06-15T15:46:00Z">
          <w:r w:rsidDel="00B1377C">
            <w:rPr>
              <w:sz w:val="22"/>
              <w:szCs w:val="22"/>
            </w:rPr>
            <w:delText>rise</w:delText>
          </w:r>
        </w:del>
      </w:ins>
      <w:ins w:id="442" w:author="Risa" w:date="2021-06-15T15:46:00Z">
        <w:r w:rsidR="00B1377C">
          <w:rPr>
            <w:sz w:val="22"/>
            <w:szCs w:val="22"/>
          </w:rPr>
          <w:t>increase</w:t>
        </w:r>
      </w:ins>
      <w:ins w:id="443" w:author="Jeff" w:date="2021-06-14T21:48:00Z">
        <w:r>
          <w:rPr>
            <w:sz w:val="22"/>
            <w:szCs w:val="22"/>
          </w:rPr>
          <w:t xml:space="preserve"> in </w:t>
        </w:r>
        <w:del w:id="444" w:author="Risa" w:date="2021-06-15T15:46:00Z">
          <w:r w:rsidDel="00B1377C">
            <w:rPr>
              <w:sz w:val="22"/>
              <w:szCs w:val="22"/>
            </w:rPr>
            <w:delText>visibility</w:delText>
          </w:r>
        </w:del>
      </w:ins>
      <w:ins w:id="445" w:author="Risa" w:date="2021-06-15T15:46:00Z">
        <w:r w:rsidR="00B1377C">
          <w:rPr>
            <w:sz w:val="22"/>
            <w:szCs w:val="22"/>
          </w:rPr>
          <w:t>importance,</w:t>
        </w:r>
      </w:ins>
      <w:ins w:id="446" w:author="Jeff" w:date="2021-06-14T21:48:00Z">
        <w:r>
          <w:rPr>
            <w:sz w:val="22"/>
            <w:szCs w:val="22"/>
          </w:rPr>
          <w:t xml:space="preserve"> though until this point they</w:t>
        </w:r>
      </w:ins>
      <w:ins w:id="447" w:author="Jeff" w:date="2021-06-13T21:30:00Z">
        <w:r w:rsidR="00F5009B">
          <w:rPr>
            <w:sz w:val="22"/>
            <w:szCs w:val="22"/>
          </w:rPr>
          <w:t xml:space="preserve"> have </w:t>
        </w:r>
      </w:ins>
      <w:ins w:id="448" w:author="Jeff" w:date="2021-06-13T21:44:00Z">
        <w:r w:rsidR="000348CB">
          <w:rPr>
            <w:sz w:val="22"/>
            <w:szCs w:val="22"/>
          </w:rPr>
          <w:t xml:space="preserve">largely </w:t>
        </w:r>
      </w:ins>
      <w:ins w:id="449" w:author="Jeff" w:date="2021-06-13T21:30:00Z">
        <w:r w:rsidR="00F5009B">
          <w:rPr>
            <w:sz w:val="22"/>
            <w:szCs w:val="22"/>
          </w:rPr>
          <w:t xml:space="preserve">escaped the attention of previous studies </w:t>
        </w:r>
      </w:ins>
      <w:ins w:id="450" w:author="Jeff" w:date="2021-06-13T21:44:00Z">
        <w:r w:rsidR="000348CB">
          <w:rPr>
            <w:sz w:val="22"/>
            <w:szCs w:val="22"/>
          </w:rPr>
          <w:t>on the island</w:t>
        </w:r>
      </w:ins>
      <w:ins w:id="451" w:author="Jeff" w:date="2021-06-13T21:30:00Z">
        <w:r w:rsidR="00F5009B">
          <w:rPr>
            <w:sz w:val="22"/>
            <w:szCs w:val="22"/>
          </w:rPr>
          <w:t xml:space="preserve"> (</w:t>
        </w:r>
      </w:ins>
      <w:ins w:id="452" w:author="Jeff" w:date="2021-06-14T21:48:00Z">
        <w:r>
          <w:rPr>
            <w:sz w:val="22"/>
            <w:szCs w:val="22"/>
          </w:rPr>
          <w:t xml:space="preserve">e.g., </w:t>
        </w:r>
      </w:ins>
      <w:ins w:id="453" w:author="Jeff" w:date="2021-06-13T21:30:00Z">
        <w:r w:rsidR="00F5009B" w:rsidRPr="00345813">
          <w:rPr>
            <w:sz w:val="22"/>
            <w:szCs w:val="22"/>
          </w:rPr>
          <w:t xml:space="preserve">Patterson Saunders and Horton 1983; Parshall </w:t>
        </w:r>
        <w:r w:rsidR="00F5009B" w:rsidRPr="00345813">
          <w:rPr>
            <w:i/>
            <w:iCs/>
            <w:sz w:val="22"/>
            <w:szCs w:val="22"/>
          </w:rPr>
          <w:t>et al</w:t>
        </w:r>
        <w:r w:rsidR="00F5009B" w:rsidRPr="00345813">
          <w:rPr>
            <w:sz w:val="22"/>
            <w:szCs w:val="22"/>
          </w:rPr>
          <w:t xml:space="preserve"> 2003)</w:t>
        </w:r>
      </w:ins>
      <w:ins w:id="454" w:author="Jeff" w:date="2021-06-14T21:48:00Z">
        <w:r>
          <w:rPr>
            <w:sz w:val="22"/>
            <w:szCs w:val="22"/>
          </w:rPr>
          <w:t xml:space="preserve">. However, further south in Pennsylvania and West Virginia, </w:t>
        </w:r>
      </w:ins>
      <w:ins w:id="455" w:author="Jeff" w:date="2021-06-14T21:49:00Z">
        <w:r>
          <w:rPr>
            <w:sz w:val="22"/>
            <w:szCs w:val="22"/>
          </w:rPr>
          <w:t xml:space="preserve">more notice </w:t>
        </w:r>
        <w:del w:id="456" w:author="Risa" w:date="2021-06-15T15:47:00Z">
          <w:r w:rsidDel="00B1377C">
            <w:rPr>
              <w:sz w:val="22"/>
              <w:szCs w:val="22"/>
            </w:rPr>
            <w:delText>is</w:delText>
          </w:r>
        </w:del>
      </w:ins>
      <w:ins w:id="457" w:author="Risa" w:date="2021-06-15T15:47:00Z">
        <w:r w:rsidR="00B1377C">
          <w:rPr>
            <w:sz w:val="22"/>
            <w:szCs w:val="22"/>
          </w:rPr>
          <w:t>has been</w:t>
        </w:r>
      </w:ins>
      <w:ins w:id="458" w:author="Jeff" w:date="2021-06-14T21:49:00Z">
        <w:r>
          <w:rPr>
            <w:sz w:val="22"/>
            <w:szCs w:val="22"/>
          </w:rPr>
          <w:t xml:space="preserve"> taken</w:t>
        </w:r>
      </w:ins>
      <w:ins w:id="459" w:author="Risa" w:date="2021-06-15T15:47:00Z">
        <w:r w:rsidR="00B1377C">
          <w:rPr>
            <w:sz w:val="22"/>
            <w:szCs w:val="22"/>
          </w:rPr>
          <w:t xml:space="preserve"> of the impacts of elevation and topography on pitch pine populations</w:t>
        </w:r>
      </w:ins>
      <w:ins w:id="460" w:author="Jeff" w:date="2021-06-13T21:45:00Z">
        <w:r w:rsidR="000348CB">
          <w:rPr>
            <w:sz w:val="22"/>
            <w:szCs w:val="22"/>
          </w:rPr>
          <w:t xml:space="preserve"> (Howard and </w:t>
        </w:r>
        <w:proofErr w:type="spellStart"/>
        <w:r w:rsidR="000348CB">
          <w:rPr>
            <w:sz w:val="22"/>
            <w:szCs w:val="22"/>
          </w:rPr>
          <w:t>Stelacio</w:t>
        </w:r>
        <w:proofErr w:type="spellEnd"/>
        <w:r w:rsidR="000348CB">
          <w:rPr>
            <w:sz w:val="22"/>
            <w:szCs w:val="22"/>
          </w:rPr>
          <w:t xml:space="preserve"> 2011)</w:t>
        </w:r>
      </w:ins>
      <w:ins w:id="461" w:author="Jeff" w:date="2021-06-13T21:30:00Z">
        <w:r w:rsidR="00F5009B">
          <w:rPr>
            <w:sz w:val="22"/>
            <w:szCs w:val="22"/>
          </w:rPr>
          <w:t xml:space="preserve">. </w:t>
        </w:r>
      </w:ins>
      <w:commentRangeStart w:id="462"/>
      <w:ins w:id="463" w:author="Jeff" w:date="2021-06-14T21:49:00Z">
        <w:r>
          <w:rPr>
            <w:sz w:val="22"/>
            <w:szCs w:val="22"/>
          </w:rPr>
          <w:t>Due t</w:t>
        </w:r>
      </w:ins>
      <w:ins w:id="464" w:author="Risa" w:date="2021-06-15T15:18:00Z">
        <w:r w:rsidR="00C776FA">
          <w:rPr>
            <w:sz w:val="22"/>
            <w:szCs w:val="22"/>
          </w:rPr>
          <w:t>o</w:t>
        </w:r>
      </w:ins>
      <w:ins w:id="465" w:author="Jeff" w:date="2021-06-14T21:49:00Z">
        <w:r>
          <w:rPr>
            <w:sz w:val="22"/>
            <w:szCs w:val="22"/>
          </w:rPr>
          <w:t xml:space="preserve"> concerns about forest management,</w:t>
        </w:r>
      </w:ins>
      <w:ins w:id="466" w:author="Jeff" w:date="2021-06-13T21:30:00Z">
        <w:r w:rsidR="00F5009B">
          <w:rPr>
            <w:sz w:val="22"/>
            <w:szCs w:val="22"/>
          </w:rPr>
          <w:t xml:space="preserve"> </w:t>
        </w:r>
      </w:ins>
      <w:ins w:id="467" w:author="Jeff" w:date="2021-06-14T21:50:00Z">
        <w:r>
          <w:rPr>
            <w:sz w:val="22"/>
            <w:szCs w:val="22"/>
          </w:rPr>
          <w:t>studies emphasize</w:t>
        </w:r>
      </w:ins>
      <w:ins w:id="468" w:author="Risa" w:date="2021-06-15T15:47:00Z">
        <w:r w:rsidR="00B1377C">
          <w:rPr>
            <w:sz w:val="22"/>
            <w:szCs w:val="22"/>
          </w:rPr>
          <w:t xml:space="preserve"> </w:t>
        </w:r>
      </w:ins>
      <w:ins w:id="469" w:author="Jeff" w:date="2021-06-14T21:50:00Z">
        <w:del w:id="470" w:author="Risa" w:date="2021-06-15T15:47:00Z">
          <w:r w:rsidDel="00B1377C">
            <w:rPr>
              <w:sz w:val="22"/>
              <w:szCs w:val="22"/>
            </w:rPr>
            <w:delText xml:space="preserve"> </w:delText>
          </w:r>
        </w:del>
      </w:ins>
      <w:ins w:id="471" w:author="Jeff" w:date="2021-06-13T21:30:00Z">
        <w:r w:rsidR="00F5009B" w:rsidRPr="00842C61">
          <w:rPr>
            <w:sz w:val="22"/>
            <w:szCs w:val="22"/>
          </w:rPr>
          <w:t>natural fire (</w:t>
        </w:r>
        <w:proofErr w:type="spellStart"/>
        <w:r w:rsidR="00F5009B" w:rsidRPr="00842C61">
          <w:rPr>
            <w:sz w:val="22"/>
            <w:szCs w:val="22"/>
          </w:rPr>
          <w:t>Foereid</w:t>
        </w:r>
        <w:proofErr w:type="spellEnd"/>
        <w:r w:rsidR="00F5009B" w:rsidRPr="00842C61">
          <w:rPr>
            <w:sz w:val="22"/>
            <w:szCs w:val="22"/>
          </w:rPr>
          <w:t xml:space="preserve"> </w:t>
        </w:r>
        <w:r w:rsidR="00F5009B" w:rsidRPr="00842C61">
          <w:rPr>
            <w:i/>
            <w:iCs/>
            <w:sz w:val="22"/>
            <w:szCs w:val="22"/>
          </w:rPr>
          <w:t>et al</w:t>
        </w:r>
        <w:r w:rsidR="00F5009B" w:rsidRPr="00842C61">
          <w:rPr>
            <w:sz w:val="22"/>
            <w:szCs w:val="22"/>
          </w:rPr>
          <w:t xml:space="preserve"> 2015)</w:t>
        </w:r>
        <w:r w:rsidR="00F5009B">
          <w:rPr>
            <w:sz w:val="22"/>
            <w:szCs w:val="22"/>
          </w:rPr>
          <w:t>,</w:t>
        </w:r>
        <w:r w:rsidR="00F5009B" w:rsidRPr="00842C61">
          <w:rPr>
            <w:sz w:val="22"/>
            <w:szCs w:val="22"/>
          </w:rPr>
          <w:t xml:space="preserve"> anthropogenic controlled burns (Carlo </w:t>
        </w:r>
        <w:r w:rsidR="00F5009B" w:rsidRPr="00842C61">
          <w:rPr>
            <w:i/>
            <w:iCs/>
            <w:sz w:val="22"/>
            <w:szCs w:val="22"/>
          </w:rPr>
          <w:t xml:space="preserve">et al </w:t>
        </w:r>
        <w:r w:rsidR="00F5009B" w:rsidRPr="00842C61">
          <w:rPr>
            <w:sz w:val="22"/>
            <w:szCs w:val="22"/>
          </w:rPr>
          <w:t>2016)</w:t>
        </w:r>
        <w:r w:rsidR="00F5009B">
          <w:rPr>
            <w:sz w:val="22"/>
            <w:szCs w:val="22"/>
          </w:rPr>
          <w:t xml:space="preserve"> </w:t>
        </w:r>
        <w:r w:rsidR="00F5009B" w:rsidRPr="00842C61">
          <w:rPr>
            <w:sz w:val="22"/>
            <w:szCs w:val="22"/>
          </w:rPr>
          <w:t xml:space="preserve">and opening of canopies (Neill </w:t>
        </w:r>
        <w:r w:rsidR="00F5009B" w:rsidRPr="00842C61">
          <w:rPr>
            <w:i/>
            <w:iCs/>
            <w:sz w:val="22"/>
            <w:szCs w:val="22"/>
          </w:rPr>
          <w:t xml:space="preserve">et al </w:t>
        </w:r>
        <w:r w:rsidR="00F5009B" w:rsidRPr="00842C61">
          <w:rPr>
            <w:sz w:val="22"/>
            <w:szCs w:val="22"/>
          </w:rPr>
          <w:t>2007)</w:t>
        </w:r>
        <w:r w:rsidR="00F5009B">
          <w:rPr>
            <w:sz w:val="22"/>
            <w:szCs w:val="22"/>
          </w:rPr>
          <w:t>.</w:t>
        </w:r>
        <w:r w:rsidR="00F5009B" w:rsidRPr="000E6992">
          <w:rPr>
            <w:color w:val="FF0000"/>
            <w:sz w:val="22"/>
            <w:szCs w:val="22"/>
          </w:rPr>
          <w:t xml:space="preserve"> </w:t>
        </w:r>
      </w:ins>
      <w:commentRangeEnd w:id="462"/>
      <w:r w:rsidR="00B1377C">
        <w:rPr>
          <w:rStyle w:val="CommentReference"/>
        </w:rPr>
        <w:commentReference w:id="462"/>
      </w:r>
      <w:ins w:id="472" w:author="Jeff" w:date="2021-06-14T21:50:00Z">
        <w:del w:id="473" w:author="Risa" w:date="2021-06-15T15:47:00Z">
          <w:r w:rsidDel="00B1377C">
            <w:rPr>
              <w:sz w:val="22"/>
              <w:szCs w:val="22"/>
            </w:rPr>
            <w:delText>On the island</w:delText>
          </w:r>
        </w:del>
      </w:ins>
      <w:ins w:id="474" w:author="Risa" w:date="2021-06-15T15:47:00Z">
        <w:r w:rsidR="00B1377C">
          <w:rPr>
            <w:sz w:val="22"/>
            <w:szCs w:val="22"/>
          </w:rPr>
          <w:t>At Mt. Desert Island,</w:t>
        </w:r>
      </w:ins>
      <w:ins w:id="475" w:author="Jeff" w:date="2021-06-13T21:47:00Z">
        <w:r w:rsidR="000348CB">
          <w:rPr>
            <w:sz w:val="22"/>
            <w:szCs w:val="22"/>
          </w:rPr>
          <w:t xml:space="preserve"> we</w:t>
        </w:r>
      </w:ins>
      <w:ins w:id="476" w:author="Jeff" w:date="2021-06-13T20:03:00Z">
        <w:r w:rsidR="004C0524">
          <w:rPr>
            <w:sz w:val="22"/>
            <w:szCs w:val="22"/>
          </w:rPr>
          <w:t xml:space="preserve"> consider </w:t>
        </w:r>
      </w:ins>
      <w:ins w:id="477" w:author="Jeff" w:date="2021-06-14T21:30:00Z">
        <w:r w:rsidR="00BD0A90">
          <w:rPr>
            <w:sz w:val="22"/>
            <w:szCs w:val="22"/>
          </w:rPr>
          <w:t>to what extent</w:t>
        </w:r>
      </w:ins>
      <w:ins w:id="478" w:author="Jeff" w:date="2021-06-13T20:03:00Z">
        <w:r w:rsidR="004C0524">
          <w:rPr>
            <w:sz w:val="22"/>
            <w:szCs w:val="22"/>
          </w:rPr>
          <w:t xml:space="preserve"> an ecologically stable pitch pine strategy </w:t>
        </w:r>
        <w:r w:rsidR="004C0524">
          <w:rPr>
            <w:color w:val="000000" w:themeColor="text1"/>
            <w:sz w:val="22"/>
            <w:szCs w:val="22"/>
          </w:rPr>
          <w:t>(</w:t>
        </w:r>
        <w:r w:rsidR="004C0524" w:rsidRPr="0049503A">
          <w:rPr>
            <w:color w:val="000000" w:themeColor="text1"/>
            <w:sz w:val="22"/>
            <w:szCs w:val="22"/>
          </w:rPr>
          <w:t>e.g., tradeoffs between growth and stress avoidance</w:t>
        </w:r>
        <w:r w:rsidR="004C0524">
          <w:rPr>
            <w:color w:val="000000" w:themeColor="text1"/>
            <w:sz w:val="22"/>
            <w:szCs w:val="22"/>
          </w:rPr>
          <w:t>;</w:t>
        </w:r>
        <w:r w:rsidR="004C0524" w:rsidRPr="0049503A">
          <w:rPr>
            <w:color w:val="000000" w:themeColor="text1"/>
            <w:sz w:val="22"/>
            <w:szCs w:val="22"/>
          </w:rPr>
          <w:t xml:space="preserve"> Day and Greenwood 2011</w:t>
        </w:r>
        <w:r w:rsidR="004C0524">
          <w:rPr>
            <w:color w:val="000000" w:themeColor="text1"/>
            <w:sz w:val="22"/>
            <w:szCs w:val="22"/>
          </w:rPr>
          <w:t xml:space="preserve">) </w:t>
        </w:r>
      </w:ins>
      <w:ins w:id="479" w:author="Jeff" w:date="2021-06-14T10:47:00Z">
        <w:r w:rsidR="00F16E11">
          <w:rPr>
            <w:color w:val="000000" w:themeColor="text1"/>
            <w:sz w:val="22"/>
            <w:szCs w:val="22"/>
          </w:rPr>
          <w:t>derives from</w:t>
        </w:r>
      </w:ins>
      <w:ins w:id="480" w:author="Jeff" w:date="2021-06-12T16:55:00Z">
        <w:r w:rsidR="001D65B4">
          <w:rPr>
            <w:sz w:val="22"/>
            <w:szCs w:val="22"/>
          </w:rPr>
          <w:t xml:space="preserve"> fire history and elevation</w:t>
        </w:r>
      </w:ins>
      <w:ins w:id="481" w:author="Jeff" w:date="2021-06-13T19:59:00Z">
        <w:r w:rsidR="004C0524">
          <w:rPr>
            <w:sz w:val="22"/>
            <w:szCs w:val="22"/>
          </w:rPr>
          <w:t xml:space="preserve"> effects</w:t>
        </w:r>
      </w:ins>
      <w:ins w:id="482" w:author="Jeff" w:date="2021-06-13T20:04:00Z">
        <w:r w:rsidR="004C0524">
          <w:rPr>
            <w:sz w:val="22"/>
            <w:szCs w:val="22"/>
          </w:rPr>
          <w:t>. Specifically</w:t>
        </w:r>
      </w:ins>
      <w:ins w:id="483" w:author="Jeff" w:date="2021-06-13T22:03:00Z">
        <w:r w:rsidR="003D6573">
          <w:rPr>
            <w:sz w:val="22"/>
            <w:szCs w:val="22"/>
          </w:rPr>
          <w:t>,</w:t>
        </w:r>
      </w:ins>
      <w:ins w:id="484" w:author="Jeff" w:date="2021-06-13T20:04:00Z">
        <w:r w:rsidR="004C0524">
          <w:rPr>
            <w:sz w:val="22"/>
            <w:szCs w:val="22"/>
          </w:rPr>
          <w:t xml:space="preserve"> we measure traits such </w:t>
        </w:r>
      </w:ins>
      <w:ins w:id="485" w:author="Jeff" w:date="2021-06-13T20:05:00Z">
        <w:r w:rsidR="004C0524">
          <w:rPr>
            <w:sz w:val="22"/>
            <w:szCs w:val="22"/>
          </w:rPr>
          <w:t xml:space="preserve">as </w:t>
        </w:r>
      </w:ins>
      <w:ins w:id="486" w:author="Jeff" w:date="2021-06-12T12:02:00Z">
        <w:r w:rsidR="00866CD2">
          <w:rPr>
            <w:sz w:val="22"/>
            <w:szCs w:val="22"/>
          </w:rPr>
          <w:t>plant and soil chemistry, soil moisture</w:t>
        </w:r>
      </w:ins>
      <w:ins w:id="487" w:author="Jeff" w:date="2021-06-12T14:26:00Z">
        <w:r w:rsidR="00364F21">
          <w:rPr>
            <w:sz w:val="22"/>
            <w:szCs w:val="22"/>
          </w:rPr>
          <w:t>, stand allometry</w:t>
        </w:r>
      </w:ins>
      <w:ins w:id="488" w:author="Jeff" w:date="2021-06-12T12:02:00Z">
        <w:r w:rsidR="00866CD2">
          <w:rPr>
            <w:sz w:val="22"/>
            <w:szCs w:val="22"/>
          </w:rPr>
          <w:t xml:space="preserve"> and </w:t>
        </w:r>
      </w:ins>
      <w:ins w:id="489" w:author="Jeff" w:date="2021-06-12T14:27:00Z">
        <w:r w:rsidR="00364F21">
          <w:rPr>
            <w:sz w:val="22"/>
            <w:szCs w:val="22"/>
          </w:rPr>
          <w:t>clustering (</w:t>
        </w:r>
      </w:ins>
      <w:ins w:id="490" w:author="Jeff" w:date="2021-06-12T12:02:00Z">
        <w:r w:rsidR="00866CD2">
          <w:rPr>
            <w:sz w:val="22"/>
            <w:szCs w:val="22"/>
          </w:rPr>
          <w:t>density</w:t>
        </w:r>
      </w:ins>
      <w:ins w:id="491" w:author="Jeff" w:date="2021-06-12T14:27:00Z">
        <w:r w:rsidR="00364F21">
          <w:rPr>
            <w:sz w:val="22"/>
            <w:szCs w:val="22"/>
          </w:rPr>
          <w:t>)</w:t>
        </w:r>
      </w:ins>
      <w:ins w:id="492" w:author="Jeff" w:date="2021-06-12T12:02:00Z">
        <w:r w:rsidR="00866CD2">
          <w:rPr>
            <w:sz w:val="22"/>
            <w:szCs w:val="22"/>
          </w:rPr>
          <w:t>.</w:t>
        </w:r>
      </w:ins>
      <w:ins w:id="493" w:author="Jeff" w:date="2021-06-12T14:27:00Z">
        <w:r w:rsidR="00364F21">
          <w:rPr>
            <w:sz w:val="22"/>
            <w:szCs w:val="22"/>
          </w:rPr>
          <w:t xml:space="preserve"> </w:t>
        </w:r>
      </w:ins>
      <w:commentRangeStart w:id="494"/>
      <w:ins w:id="495" w:author="Jeff" w:date="2021-06-12T16:56:00Z">
        <w:r w:rsidR="001D65B4">
          <w:rPr>
            <w:color w:val="000000" w:themeColor="text1"/>
            <w:sz w:val="22"/>
            <w:szCs w:val="22"/>
          </w:rPr>
          <w:t xml:space="preserve">Our </w:t>
        </w:r>
      </w:ins>
      <w:ins w:id="496" w:author="Jeff" w:date="2021-06-13T20:06:00Z">
        <w:r w:rsidR="004C0524">
          <w:rPr>
            <w:color w:val="000000" w:themeColor="text1"/>
            <w:sz w:val="22"/>
            <w:szCs w:val="22"/>
          </w:rPr>
          <w:t>centra</w:t>
        </w:r>
      </w:ins>
      <w:ins w:id="497" w:author="Jeff" w:date="2021-06-12T16:56:00Z">
        <w:r w:rsidR="001D65B4">
          <w:rPr>
            <w:color w:val="000000" w:themeColor="text1"/>
            <w:sz w:val="22"/>
            <w:szCs w:val="22"/>
          </w:rPr>
          <w:t>l</w:t>
        </w:r>
      </w:ins>
      <w:ins w:id="498" w:author="Jeff" w:date="2021-06-12T12:01:00Z">
        <w:r w:rsidR="00866CD2">
          <w:rPr>
            <w:color w:val="000000" w:themeColor="text1"/>
            <w:sz w:val="22"/>
            <w:szCs w:val="22"/>
          </w:rPr>
          <w:t xml:space="preserve"> hypothesi</w:t>
        </w:r>
      </w:ins>
      <w:ins w:id="499" w:author="Jeff" w:date="2021-06-12T16:56:00Z">
        <w:r w:rsidR="001D65B4">
          <w:rPr>
            <w:color w:val="000000" w:themeColor="text1"/>
            <w:sz w:val="22"/>
            <w:szCs w:val="22"/>
          </w:rPr>
          <w:t xml:space="preserve">s stresses </w:t>
        </w:r>
      </w:ins>
      <w:ins w:id="500" w:author="Jeff" w:date="2021-06-12T12:01:00Z">
        <w:r w:rsidR="00866CD2">
          <w:rPr>
            <w:color w:val="000000" w:themeColor="text1"/>
            <w:sz w:val="22"/>
            <w:szCs w:val="22"/>
          </w:rPr>
          <w:t>significant differences exist between four pitch pine stands as proxies for a much larger number of populations according to the</w:t>
        </w:r>
      </w:ins>
      <w:ins w:id="501" w:author="Jeff" w:date="2021-06-13T20:06:00Z">
        <w:r w:rsidR="004C0524">
          <w:rPr>
            <w:color w:val="000000" w:themeColor="text1"/>
            <w:sz w:val="22"/>
            <w:szCs w:val="22"/>
          </w:rPr>
          <w:t>se traits</w:t>
        </w:r>
      </w:ins>
      <w:commentRangeEnd w:id="494"/>
      <w:r w:rsidR="00B1377C">
        <w:rPr>
          <w:rStyle w:val="CommentReference"/>
        </w:rPr>
        <w:commentReference w:id="494"/>
      </w:r>
      <w:ins w:id="502" w:author="Jeff" w:date="2021-06-12T12:01:00Z">
        <w:r w:rsidR="00866CD2">
          <w:rPr>
            <w:color w:val="000000" w:themeColor="text1"/>
            <w:sz w:val="22"/>
            <w:szCs w:val="22"/>
          </w:rPr>
          <w:t xml:space="preserve">. </w:t>
        </w:r>
      </w:ins>
      <w:ins w:id="503" w:author="Jeff" w:date="2021-06-14T14:11:00Z">
        <w:r w:rsidR="003309EA">
          <w:rPr>
            <w:color w:val="000000" w:themeColor="text1"/>
            <w:sz w:val="22"/>
            <w:szCs w:val="22"/>
          </w:rPr>
          <w:t>W</w:t>
        </w:r>
      </w:ins>
      <w:ins w:id="504" w:author="Jeff" w:date="2021-06-13T20:07:00Z">
        <w:r w:rsidR="004C0524">
          <w:rPr>
            <w:color w:val="000000" w:themeColor="text1"/>
            <w:sz w:val="22"/>
            <w:szCs w:val="22"/>
          </w:rPr>
          <w:t xml:space="preserve">e intend to </w:t>
        </w:r>
      </w:ins>
      <w:ins w:id="505" w:author="Jeff" w:date="2021-06-14T14:11:00Z">
        <w:del w:id="506" w:author="Risa" w:date="2021-06-15T15:43:00Z">
          <w:r w:rsidR="003309EA" w:rsidDel="00B1377C">
            <w:rPr>
              <w:color w:val="000000" w:themeColor="text1"/>
              <w:sz w:val="22"/>
              <w:szCs w:val="22"/>
            </w:rPr>
            <w:delText>show</w:delText>
          </w:r>
        </w:del>
      </w:ins>
      <w:ins w:id="507" w:author="Risa" w:date="2021-06-15T15:43:00Z">
        <w:r w:rsidR="00B1377C">
          <w:rPr>
            <w:color w:val="000000" w:themeColor="text1"/>
            <w:sz w:val="22"/>
            <w:szCs w:val="22"/>
          </w:rPr>
          <w:t>determine how</w:t>
        </w:r>
      </w:ins>
      <w:ins w:id="508" w:author="Jeff" w:date="2021-06-12T12:02:00Z">
        <w:r w:rsidR="00866CD2">
          <w:rPr>
            <w:sz w:val="22"/>
            <w:szCs w:val="22"/>
          </w:rPr>
          <w:t xml:space="preserve"> </w:t>
        </w:r>
      </w:ins>
      <w:ins w:id="509" w:author="Jeff" w:date="2021-06-09T20:46:00Z">
        <w:r w:rsidR="00C377A5">
          <w:rPr>
            <w:sz w:val="22"/>
            <w:szCs w:val="22"/>
          </w:rPr>
          <w:t xml:space="preserve">pitch pine </w:t>
        </w:r>
      </w:ins>
      <w:ins w:id="510" w:author="Jeff" w:date="2021-06-09T20:48:00Z">
        <w:r w:rsidR="00C377A5">
          <w:rPr>
            <w:sz w:val="22"/>
            <w:szCs w:val="22"/>
          </w:rPr>
          <w:t xml:space="preserve">resilience </w:t>
        </w:r>
      </w:ins>
      <w:ins w:id="511" w:author="Jeff" w:date="2021-06-09T20:49:00Z">
        <w:r w:rsidR="00C377A5">
          <w:rPr>
            <w:sz w:val="22"/>
            <w:szCs w:val="22"/>
          </w:rPr>
          <w:t>(</w:t>
        </w:r>
        <w:r w:rsidR="00C377A5" w:rsidRPr="00C7029C">
          <w:rPr>
            <w:sz w:val="22"/>
            <w:szCs w:val="22"/>
          </w:rPr>
          <w:t>Jordan Patterson</w:t>
        </w:r>
        <w:r w:rsidR="00C377A5">
          <w:rPr>
            <w:color w:val="000000" w:themeColor="text1"/>
            <w:sz w:val="18"/>
            <w:szCs w:val="18"/>
            <w:shd w:val="clear" w:color="auto" w:fill="FFFFFF"/>
          </w:rPr>
          <w:t xml:space="preserve"> </w:t>
        </w:r>
        <w:r w:rsidR="00C377A5" w:rsidRPr="00C7029C">
          <w:rPr>
            <w:sz w:val="22"/>
            <w:szCs w:val="22"/>
          </w:rPr>
          <w:t xml:space="preserve">and </w:t>
        </w:r>
        <w:proofErr w:type="spellStart"/>
        <w:r w:rsidR="00C377A5" w:rsidRPr="00C7029C">
          <w:rPr>
            <w:sz w:val="22"/>
            <w:szCs w:val="22"/>
          </w:rPr>
          <w:t>Windisch</w:t>
        </w:r>
        <w:proofErr w:type="spellEnd"/>
        <w:r w:rsidR="00C377A5">
          <w:rPr>
            <w:sz w:val="22"/>
            <w:szCs w:val="22"/>
          </w:rPr>
          <w:t xml:space="preserve"> </w:t>
        </w:r>
        <w:r w:rsidR="00C377A5" w:rsidRPr="00C7029C">
          <w:rPr>
            <w:sz w:val="22"/>
            <w:szCs w:val="22"/>
          </w:rPr>
          <w:t>2003</w:t>
        </w:r>
        <w:r w:rsidR="00C377A5">
          <w:rPr>
            <w:sz w:val="22"/>
            <w:szCs w:val="22"/>
          </w:rPr>
          <w:t>;</w:t>
        </w:r>
        <w:r w:rsidR="00C377A5" w:rsidRPr="004B5B95">
          <w:rPr>
            <w:sz w:val="22"/>
            <w:szCs w:val="22"/>
          </w:rPr>
          <w:t xml:space="preserve"> </w:t>
        </w:r>
        <w:r w:rsidR="00C377A5" w:rsidRPr="00C7029C">
          <w:rPr>
            <w:sz w:val="22"/>
            <w:szCs w:val="22"/>
          </w:rPr>
          <w:t>Howard</w:t>
        </w:r>
        <w:r w:rsidR="00C377A5" w:rsidRPr="00B51DF4">
          <w:rPr>
            <w:sz w:val="22"/>
            <w:szCs w:val="22"/>
          </w:rPr>
          <w:t xml:space="preserve"> </w:t>
        </w:r>
        <w:r w:rsidR="00C377A5" w:rsidRPr="00C7029C">
          <w:rPr>
            <w:sz w:val="22"/>
            <w:szCs w:val="22"/>
          </w:rPr>
          <w:t>and</w:t>
        </w:r>
        <w:r w:rsidR="00C377A5" w:rsidRPr="00063993">
          <w:rPr>
            <w:sz w:val="22"/>
            <w:szCs w:val="22"/>
          </w:rPr>
          <w:t xml:space="preserve"> </w:t>
        </w:r>
        <w:proofErr w:type="spellStart"/>
        <w:r w:rsidR="00C377A5" w:rsidRPr="00C7029C">
          <w:rPr>
            <w:sz w:val="22"/>
            <w:szCs w:val="22"/>
          </w:rPr>
          <w:t>Stelacio</w:t>
        </w:r>
        <w:proofErr w:type="spellEnd"/>
        <w:r w:rsidR="00C377A5">
          <w:rPr>
            <w:color w:val="000000" w:themeColor="text1"/>
            <w:sz w:val="18"/>
            <w:szCs w:val="18"/>
            <w:shd w:val="clear" w:color="auto" w:fill="FFFFFF"/>
          </w:rPr>
          <w:t xml:space="preserve"> </w:t>
        </w:r>
        <w:r w:rsidR="00C377A5" w:rsidRPr="00C7029C">
          <w:rPr>
            <w:sz w:val="22"/>
            <w:szCs w:val="22"/>
          </w:rPr>
          <w:t>2011)</w:t>
        </w:r>
        <w:r w:rsidR="00C377A5" w:rsidRPr="00063993">
          <w:rPr>
            <w:sz w:val="22"/>
            <w:szCs w:val="22"/>
          </w:rPr>
          <w:t xml:space="preserve"> </w:t>
        </w:r>
      </w:ins>
      <w:ins w:id="512" w:author="Jeff" w:date="2021-06-12T14:28:00Z">
        <w:r w:rsidR="00364F21">
          <w:rPr>
            <w:sz w:val="22"/>
            <w:szCs w:val="22"/>
          </w:rPr>
          <w:t xml:space="preserve">is </w:t>
        </w:r>
      </w:ins>
      <w:ins w:id="513" w:author="Jeff" w:date="2021-06-12T09:12:00Z">
        <w:del w:id="514" w:author="Risa" w:date="2021-06-15T15:43:00Z">
          <w:r w:rsidR="00B06A30" w:rsidDel="00B1377C">
            <w:rPr>
              <w:sz w:val="22"/>
              <w:szCs w:val="22"/>
            </w:rPr>
            <w:delText xml:space="preserve">based </w:delText>
          </w:r>
        </w:del>
      </w:ins>
      <w:ins w:id="515" w:author="Jeff" w:date="2021-06-12T14:28:00Z">
        <w:del w:id="516" w:author="Risa" w:date="2021-06-15T15:43:00Z">
          <w:r w:rsidR="00364F21" w:rsidDel="00B1377C">
            <w:rPr>
              <w:sz w:val="22"/>
              <w:szCs w:val="22"/>
            </w:rPr>
            <w:delText xml:space="preserve">foremost </w:delText>
          </w:r>
        </w:del>
      </w:ins>
      <w:ins w:id="517" w:author="Jeff" w:date="2021-06-12T09:12:00Z">
        <w:del w:id="518" w:author="Risa" w:date="2021-06-15T15:43:00Z">
          <w:r w:rsidR="00B06A30" w:rsidDel="00B1377C">
            <w:rPr>
              <w:sz w:val="22"/>
              <w:szCs w:val="22"/>
            </w:rPr>
            <w:delText>on the influence of</w:delText>
          </w:r>
        </w:del>
      </w:ins>
      <w:ins w:id="519" w:author="Risa" w:date="2021-06-15T15:43:00Z">
        <w:r w:rsidR="00B1377C">
          <w:rPr>
            <w:sz w:val="22"/>
            <w:szCs w:val="22"/>
          </w:rPr>
          <w:t>affected by fire history,</w:t>
        </w:r>
      </w:ins>
      <w:ins w:id="520" w:author="Jeff" w:date="2021-06-12T09:12:00Z">
        <w:r w:rsidR="00B06A30">
          <w:rPr>
            <w:sz w:val="22"/>
            <w:szCs w:val="22"/>
          </w:rPr>
          <w:t xml:space="preserve"> elevation</w:t>
        </w:r>
      </w:ins>
      <w:ins w:id="521" w:author="Risa" w:date="2021-06-15T15:43:00Z">
        <w:r w:rsidR="00B1377C">
          <w:rPr>
            <w:sz w:val="22"/>
            <w:szCs w:val="22"/>
          </w:rPr>
          <w:t>,</w:t>
        </w:r>
      </w:ins>
      <w:ins w:id="522" w:author="Jeff" w:date="2021-06-12T09:12:00Z">
        <w:r w:rsidR="00B06A30">
          <w:rPr>
            <w:sz w:val="22"/>
            <w:szCs w:val="22"/>
          </w:rPr>
          <w:t xml:space="preserve"> and</w:t>
        </w:r>
        <w:r w:rsidR="00B06A30" w:rsidRPr="00C7029C">
          <w:rPr>
            <w:sz w:val="22"/>
            <w:szCs w:val="22"/>
          </w:rPr>
          <w:t xml:space="preserve"> topography</w:t>
        </w:r>
        <w:r w:rsidR="00B06A30">
          <w:rPr>
            <w:sz w:val="22"/>
            <w:szCs w:val="22"/>
          </w:rPr>
          <w:t xml:space="preserve"> </w:t>
        </w:r>
        <w:r w:rsidR="00B06A30" w:rsidRPr="00C7029C">
          <w:rPr>
            <w:sz w:val="22"/>
            <w:szCs w:val="22"/>
          </w:rPr>
          <w:t xml:space="preserve">(Dunne </w:t>
        </w:r>
        <w:r w:rsidR="00B06A30" w:rsidRPr="00C7029C">
          <w:rPr>
            <w:i/>
            <w:iCs/>
            <w:sz w:val="22"/>
            <w:szCs w:val="22"/>
          </w:rPr>
          <w:t>et al</w:t>
        </w:r>
        <w:r w:rsidR="00B06A30" w:rsidRPr="00C7029C">
          <w:rPr>
            <w:sz w:val="22"/>
            <w:szCs w:val="22"/>
          </w:rPr>
          <w:t xml:space="preserve"> 2004)</w:t>
        </w:r>
      </w:ins>
      <w:ins w:id="523" w:author="Jeff" w:date="2021-06-13T05:07:00Z">
        <w:del w:id="524" w:author="Risa" w:date="2021-06-15T15:43:00Z">
          <w:r w:rsidR="004F59C6" w:rsidDel="00B1377C">
            <w:rPr>
              <w:sz w:val="22"/>
              <w:szCs w:val="22"/>
            </w:rPr>
            <w:delText xml:space="preserve"> </w:delText>
          </w:r>
        </w:del>
      </w:ins>
      <w:ins w:id="525" w:author="Jeff" w:date="2021-06-13T20:07:00Z">
        <w:del w:id="526" w:author="Risa" w:date="2021-06-15T15:43:00Z">
          <w:r w:rsidR="004C0524" w:rsidDel="00B1377C">
            <w:rPr>
              <w:sz w:val="22"/>
              <w:szCs w:val="22"/>
            </w:rPr>
            <w:delText>not</w:delText>
          </w:r>
        </w:del>
      </w:ins>
      <w:ins w:id="527" w:author="Jeff" w:date="2021-06-13T05:07:00Z">
        <w:del w:id="528" w:author="Risa" w:date="2021-06-15T15:43:00Z">
          <w:r w:rsidR="004F59C6" w:rsidDel="00B1377C">
            <w:rPr>
              <w:sz w:val="22"/>
              <w:szCs w:val="22"/>
            </w:rPr>
            <w:delText xml:space="preserve"> on fire history</w:delText>
          </w:r>
        </w:del>
        <w:r w:rsidR="004F59C6">
          <w:rPr>
            <w:sz w:val="22"/>
            <w:szCs w:val="22"/>
          </w:rPr>
          <w:t>.</w:t>
        </w:r>
      </w:ins>
      <w:ins w:id="529" w:author="Jeff" w:date="2021-06-12T09:12:00Z">
        <w:r w:rsidR="00B06A30">
          <w:rPr>
            <w:sz w:val="22"/>
            <w:szCs w:val="22"/>
          </w:rPr>
          <w:t xml:space="preserve"> </w:t>
        </w:r>
      </w:ins>
      <w:ins w:id="530" w:author="Jeff" w:date="2021-06-13T22:04:00Z">
        <w:r w:rsidR="003D6573">
          <w:rPr>
            <w:sz w:val="22"/>
            <w:szCs w:val="22"/>
          </w:rPr>
          <w:t xml:space="preserve">In </w:t>
        </w:r>
        <w:del w:id="531" w:author="Risa" w:date="2021-06-15T15:44:00Z">
          <w:r w:rsidR="003D6573" w:rsidDel="00B1377C">
            <w:rPr>
              <w:sz w:val="22"/>
              <w:szCs w:val="22"/>
            </w:rPr>
            <w:delText>achieving this goal</w:delText>
          </w:r>
        </w:del>
      </w:ins>
      <w:ins w:id="532" w:author="Risa" w:date="2021-06-15T15:44:00Z">
        <w:r w:rsidR="00B1377C">
          <w:rPr>
            <w:sz w:val="22"/>
            <w:szCs w:val="22"/>
          </w:rPr>
          <w:t>doing so</w:t>
        </w:r>
      </w:ins>
      <w:ins w:id="533" w:author="Jeff" w:date="2021-06-13T22:04:00Z">
        <w:r w:rsidR="003D6573">
          <w:rPr>
            <w:sz w:val="22"/>
            <w:szCs w:val="22"/>
          </w:rPr>
          <w:t xml:space="preserve">, we </w:t>
        </w:r>
      </w:ins>
      <w:ins w:id="534" w:author="Risa" w:date="2021-06-15T15:44:00Z">
        <w:r w:rsidR="00B1377C">
          <w:rPr>
            <w:sz w:val="22"/>
            <w:szCs w:val="22"/>
          </w:rPr>
          <w:t xml:space="preserve">hope to </w:t>
        </w:r>
      </w:ins>
      <w:ins w:id="535" w:author="Jeff" w:date="2021-06-13T22:04:00Z">
        <w:r w:rsidR="003D6573">
          <w:rPr>
            <w:sz w:val="22"/>
            <w:szCs w:val="22"/>
          </w:rPr>
          <w:t xml:space="preserve">provide </w:t>
        </w:r>
        <w:del w:id="536" w:author="Risa" w:date="2021-06-15T15:44:00Z">
          <w:r w:rsidR="003D6573" w:rsidDel="00B1377C">
            <w:rPr>
              <w:sz w:val="22"/>
              <w:szCs w:val="22"/>
            </w:rPr>
            <w:delText>insights which are applied to a</w:delText>
          </w:r>
        </w:del>
      </w:ins>
      <w:ins w:id="537" w:author="Risa" w:date="2021-06-15T15:44:00Z">
        <w:r w:rsidR="00B1377C">
          <w:rPr>
            <w:sz w:val="22"/>
            <w:szCs w:val="22"/>
          </w:rPr>
          <w:t>a</w:t>
        </w:r>
      </w:ins>
      <w:ins w:id="538" w:author="Jeff" w:date="2021-06-13T22:04:00Z">
        <w:r w:rsidR="003D6573">
          <w:rPr>
            <w:sz w:val="22"/>
            <w:szCs w:val="22"/>
          </w:rPr>
          <w:t xml:space="preserve"> better understanding of </w:t>
        </w:r>
      </w:ins>
      <w:ins w:id="539" w:author="Jeff" w:date="2021-06-13T22:05:00Z">
        <w:r w:rsidR="003D6573">
          <w:rPr>
            <w:sz w:val="22"/>
            <w:szCs w:val="22"/>
          </w:rPr>
          <w:t xml:space="preserve">how to promote </w:t>
        </w:r>
      </w:ins>
      <w:ins w:id="540" w:author="Jeff" w:date="2021-06-13T22:04:00Z">
        <w:r w:rsidR="003D6573">
          <w:rPr>
            <w:sz w:val="22"/>
            <w:szCs w:val="22"/>
          </w:rPr>
          <w:t xml:space="preserve">pitch pine persistence in communities </w:t>
        </w:r>
        <w:del w:id="541" w:author="Risa" w:date="2021-06-15T15:43:00Z">
          <w:r w:rsidR="003D6573" w:rsidDel="00B1377C">
            <w:rPr>
              <w:sz w:val="22"/>
              <w:szCs w:val="22"/>
            </w:rPr>
            <w:delText>which dot</w:delText>
          </w:r>
        </w:del>
      </w:ins>
      <w:ins w:id="542" w:author="Risa" w:date="2021-06-15T15:43:00Z">
        <w:r w:rsidR="00B1377C">
          <w:rPr>
            <w:sz w:val="22"/>
            <w:szCs w:val="22"/>
          </w:rPr>
          <w:t>of</w:t>
        </w:r>
      </w:ins>
      <w:ins w:id="543" w:author="Jeff" w:date="2021-06-13T22:04:00Z">
        <w:r w:rsidR="003D6573">
          <w:rPr>
            <w:sz w:val="22"/>
            <w:szCs w:val="22"/>
          </w:rPr>
          <w:t xml:space="preserve"> the northeastern and mid-Atlantic U.S. coast.</w:t>
        </w:r>
      </w:ins>
    </w:p>
    <w:p w14:paraId="1E6CC31F" w14:textId="77777777" w:rsidR="000348CB" w:rsidRPr="00364F21" w:rsidRDefault="000348CB">
      <w:pPr>
        <w:spacing w:line="276" w:lineRule="auto"/>
        <w:jc w:val="both"/>
        <w:rPr>
          <w:ins w:id="544" w:author="Jeff" w:date="2021-06-12T09:12:00Z"/>
          <w:sz w:val="22"/>
          <w:szCs w:val="22"/>
        </w:rPr>
      </w:pPr>
    </w:p>
    <w:bookmarkEnd w:id="4"/>
    <w:bookmarkEnd w:id="157"/>
    <w:bookmarkEnd w:id="158"/>
    <w:p w14:paraId="635D3484" w14:textId="3E0E6B6D" w:rsidR="00E265E0" w:rsidRPr="00345813" w:rsidRDefault="00CA09DB" w:rsidP="0059470D">
      <w:pPr>
        <w:pStyle w:val="mb0"/>
        <w:shd w:val="clear" w:color="auto" w:fill="FFFFFF"/>
        <w:spacing w:before="0" w:beforeAutospacing="0" w:after="150" w:afterAutospacing="0" w:line="276" w:lineRule="auto"/>
        <w:rPr>
          <w:b/>
          <w:bCs/>
          <w:i/>
          <w:iCs/>
          <w:sz w:val="22"/>
          <w:szCs w:val="22"/>
        </w:rPr>
      </w:pPr>
      <w:r w:rsidRPr="00345813">
        <w:rPr>
          <w:b/>
          <w:sz w:val="22"/>
          <w:szCs w:val="22"/>
        </w:rPr>
        <w:t>METHODS</w:t>
      </w:r>
    </w:p>
    <w:p w14:paraId="60A76CB0" w14:textId="0C61F5ED" w:rsidR="00CA09DB" w:rsidRPr="00345813" w:rsidRDefault="00CA09DB" w:rsidP="00564B6D">
      <w:pPr>
        <w:spacing w:line="276" w:lineRule="auto"/>
        <w:jc w:val="both"/>
        <w:rPr>
          <w:b/>
          <w:sz w:val="22"/>
          <w:szCs w:val="22"/>
        </w:rPr>
      </w:pPr>
      <w:commentRangeStart w:id="545"/>
      <w:r w:rsidRPr="00345813">
        <w:rPr>
          <w:b/>
          <w:sz w:val="22"/>
          <w:szCs w:val="22"/>
        </w:rPr>
        <w:t>Study Extraction Sites</w:t>
      </w:r>
      <w:commentRangeEnd w:id="545"/>
      <w:r w:rsidR="001553B9">
        <w:rPr>
          <w:rStyle w:val="CommentReference"/>
        </w:rPr>
        <w:commentReference w:id="545"/>
      </w:r>
    </w:p>
    <w:p w14:paraId="04A875BE" w14:textId="6FC8CB60" w:rsidR="009A61A6" w:rsidRPr="009A61A6" w:rsidRDefault="00776FA8" w:rsidP="009A61A6">
      <w:pPr>
        <w:spacing w:line="276" w:lineRule="auto"/>
        <w:jc w:val="both"/>
        <w:rPr>
          <w:sz w:val="22"/>
          <w:szCs w:val="22"/>
        </w:rPr>
      </w:pPr>
      <w:r w:rsidRPr="00345813">
        <w:rPr>
          <w:sz w:val="22"/>
          <w:szCs w:val="22"/>
        </w:rPr>
        <w:t xml:space="preserve">We investigated </w:t>
      </w:r>
      <w:r w:rsidR="004372A8">
        <w:rPr>
          <w:sz w:val="22"/>
          <w:szCs w:val="22"/>
        </w:rPr>
        <w:t xml:space="preserve">fifteen </w:t>
      </w:r>
      <w:r w:rsidRPr="00345813">
        <w:rPr>
          <w:sz w:val="22"/>
          <w:szCs w:val="22"/>
        </w:rPr>
        <w:t>p</w:t>
      </w:r>
      <w:r w:rsidR="0035539C" w:rsidRPr="00345813">
        <w:rPr>
          <w:sz w:val="22"/>
          <w:szCs w:val="22"/>
        </w:rPr>
        <w:t>itch pine</w:t>
      </w:r>
      <w:r w:rsidR="004372A8">
        <w:rPr>
          <w:sz w:val="22"/>
          <w:szCs w:val="22"/>
        </w:rPr>
        <w:t xml:space="preserve"> specimens</w:t>
      </w:r>
      <w:r w:rsidR="0035539C" w:rsidRPr="00345813">
        <w:rPr>
          <w:sz w:val="22"/>
          <w:szCs w:val="22"/>
        </w:rPr>
        <w:t xml:space="preserve"> at </w:t>
      </w:r>
      <w:r w:rsidR="004372A8">
        <w:rPr>
          <w:sz w:val="22"/>
          <w:szCs w:val="22"/>
        </w:rPr>
        <w:t xml:space="preserve">each of </w:t>
      </w:r>
      <w:r w:rsidR="0035539C" w:rsidRPr="00345813">
        <w:rPr>
          <w:sz w:val="22"/>
          <w:szCs w:val="22"/>
        </w:rPr>
        <w:t>f</w:t>
      </w:r>
      <w:r w:rsidR="00CA09DB" w:rsidRPr="00345813">
        <w:rPr>
          <w:sz w:val="22"/>
          <w:szCs w:val="22"/>
        </w:rPr>
        <w:t xml:space="preserve">our sites at </w:t>
      </w:r>
      <w:r w:rsidR="00C437EC">
        <w:rPr>
          <w:sz w:val="22"/>
          <w:szCs w:val="22"/>
        </w:rPr>
        <w:t>Mt. Desert Island</w:t>
      </w:r>
      <w:r w:rsidR="0044600E">
        <w:rPr>
          <w:sz w:val="22"/>
          <w:szCs w:val="22"/>
        </w:rPr>
        <w:t xml:space="preserve"> (Tab. 1)</w:t>
      </w:r>
      <w:r w:rsidR="0035539C" w:rsidRPr="00345813">
        <w:rPr>
          <w:sz w:val="22"/>
          <w:szCs w:val="22"/>
        </w:rPr>
        <w:t xml:space="preserve">, </w:t>
      </w:r>
      <w:r w:rsidR="00CA09DB" w:rsidRPr="00345813">
        <w:rPr>
          <w:sz w:val="22"/>
          <w:szCs w:val="22"/>
        </w:rPr>
        <w:t>factorially crossed</w:t>
      </w:r>
      <w:r w:rsidR="0035539C" w:rsidRPr="00345813">
        <w:rPr>
          <w:sz w:val="22"/>
          <w:szCs w:val="22"/>
        </w:rPr>
        <w:t xml:space="preserve"> in a</w:t>
      </w:r>
      <w:r w:rsidR="00CA09DB" w:rsidRPr="00345813">
        <w:rPr>
          <w:sz w:val="22"/>
          <w:szCs w:val="22"/>
        </w:rPr>
        <w:t xml:space="preserve"> fire history (Miller </w:t>
      </w:r>
      <w:r w:rsidR="00CA09DB" w:rsidRPr="00345813">
        <w:rPr>
          <w:i/>
          <w:iCs/>
          <w:sz w:val="22"/>
          <w:szCs w:val="22"/>
        </w:rPr>
        <w:t>et al</w:t>
      </w:r>
      <w:r w:rsidR="00CA09DB" w:rsidRPr="00345813">
        <w:rPr>
          <w:sz w:val="22"/>
          <w:szCs w:val="22"/>
        </w:rPr>
        <w:t xml:space="preserve"> 2014)</w:t>
      </w:r>
      <w:r w:rsidR="0035539C" w:rsidRPr="00345813">
        <w:rPr>
          <w:sz w:val="22"/>
          <w:szCs w:val="22"/>
        </w:rPr>
        <w:t xml:space="preserve"> by elevation design</w:t>
      </w:r>
      <w:r w:rsidR="00CA09DB" w:rsidRPr="00345813">
        <w:rPr>
          <w:sz w:val="22"/>
          <w:szCs w:val="22"/>
        </w:rPr>
        <w:t xml:space="preserve">: (1) Wonderland trail </w:t>
      </w:r>
      <w:del w:id="546" w:author="Risa" w:date="2021-06-15T16:04:00Z">
        <w:r w:rsidR="00CA09DB" w:rsidRPr="00345813" w:rsidDel="00A658A8">
          <w:rPr>
            <w:sz w:val="22"/>
            <w:szCs w:val="22"/>
          </w:rPr>
          <w:delText xml:space="preserve">between </w:delText>
        </w:r>
        <w:r w:rsidR="00770DD9" w:rsidRPr="00C776FA" w:rsidDel="00A658A8">
          <w:rPr>
            <w:i/>
            <w:iCs/>
            <w:sz w:val="22"/>
            <w:szCs w:val="22"/>
          </w:rPr>
          <w:delText>m</w:delText>
        </w:r>
        <w:r w:rsidR="00770DD9" w:rsidDel="00A658A8">
          <w:rPr>
            <w:i/>
            <w:iCs/>
            <w:sz w:val="22"/>
            <w:szCs w:val="22"/>
          </w:rPr>
          <w:delText xml:space="preserve"> elevation</w:delText>
        </w:r>
        <w:r w:rsidR="00770DD9" w:rsidDel="00A658A8">
          <w:rPr>
            <w:sz w:val="22"/>
            <w:szCs w:val="22"/>
          </w:rPr>
          <w:delText>=</w:delText>
        </w:r>
      </w:del>
      <w:ins w:id="547" w:author="Risa" w:date="2021-06-15T16:04:00Z">
        <w:r w:rsidR="00A658A8">
          <w:rPr>
            <w:sz w:val="22"/>
            <w:szCs w:val="22"/>
          </w:rPr>
          <w:t xml:space="preserve">at an average of </w:t>
        </w:r>
      </w:ins>
      <w:r w:rsidR="00770DD9">
        <w:rPr>
          <w:sz w:val="22"/>
          <w:szCs w:val="22"/>
        </w:rPr>
        <w:t>16.27</w:t>
      </w:r>
      <w:r w:rsidR="00CA09DB" w:rsidRPr="00345813">
        <w:rPr>
          <w:sz w:val="22"/>
          <w:szCs w:val="22"/>
        </w:rPr>
        <w:t xml:space="preserve"> m elevation (low elevation, outside the footprint of the 1947 fire), (2) Gorham cliffs </w:t>
      </w:r>
      <w:del w:id="548" w:author="Risa" w:date="2021-06-15T16:04:00Z">
        <w:r w:rsidR="00770DD9" w:rsidRPr="00A658A8" w:rsidDel="00A658A8">
          <w:rPr>
            <w:sz w:val="22"/>
            <w:szCs w:val="22"/>
            <w:rPrChange w:id="549" w:author="Risa" w:date="2021-06-15T16:04:00Z">
              <w:rPr>
                <w:i/>
                <w:iCs/>
                <w:sz w:val="22"/>
                <w:szCs w:val="22"/>
              </w:rPr>
            </w:rPrChange>
          </w:rPr>
          <w:delText>m elevation</w:delText>
        </w:r>
        <w:r w:rsidR="00770DD9" w:rsidRPr="00A658A8" w:rsidDel="00A658A8">
          <w:rPr>
            <w:sz w:val="22"/>
            <w:szCs w:val="22"/>
          </w:rPr>
          <w:delText>=</w:delText>
        </w:r>
      </w:del>
      <w:ins w:id="550" w:author="Risa" w:date="2021-06-15T16:04:00Z">
        <w:r w:rsidR="00A658A8" w:rsidRPr="00A658A8">
          <w:rPr>
            <w:sz w:val="22"/>
            <w:szCs w:val="22"/>
            <w:rPrChange w:id="551" w:author="Risa" w:date="2021-06-15T16:04:00Z">
              <w:rPr>
                <w:i/>
                <w:iCs/>
                <w:sz w:val="22"/>
                <w:szCs w:val="22"/>
              </w:rPr>
            </w:rPrChange>
          </w:rPr>
          <w:t>at an average of</w:t>
        </w:r>
        <w:r w:rsidR="00A658A8">
          <w:rPr>
            <w:i/>
            <w:iCs/>
            <w:sz w:val="22"/>
            <w:szCs w:val="22"/>
          </w:rPr>
          <w:t xml:space="preserve"> </w:t>
        </w:r>
      </w:ins>
      <w:r w:rsidR="00770DD9">
        <w:rPr>
          <w:sz w:val="22"/>
          <w:szCs w:val="22"/>
        </w:rPr>
        <w:t>30.74</w:t>
      </w:r>
      <w:r w:rsidR="00770DD9" w:rsidRPr="00345813">
        <w:rPr>
          <w:sz w:val="22"/>
          <w:szCs w:val="22"/>
        </w:rPr>
        <w:t xml:space="preserve"> m </w:t>
      </w:r>
      <w:r w:rsidR="00CA09DB" w:rsidRPr="00345813">
        <w:rPr>
          <w:sz w:val="22"/>
          <w:szCs w:val="22"/>
        </w:rPr>
        <w:t xml:space="preserve">(low elevation, within the footprint), (3) St. </w:t>
      </w:r>
      <w:proofErr w:type="spellStart"/>
      <w:r w:rsidR="00CA09DB" w:rsidRPr="00345813">
        <w:rPr>
          <w:sz w:val="22"/>
          <w:szCs w:val="22"/>
        </w:rPr>
        <w:t>Sauveur</w:t>
      </w:r>
      <w:proofErr w:type="spellEnd"/>
      <w:r w:rsidR="00CA09DB" w:rsidRPr="00345813">
        <w:rPr>
          <w:sz w:val="22"/>
          <w:szCs w:val="22"/>
        </w:rPr>
        <w:t xml:space="preserve"> </w:t>
      </w:r>
      <w:r w:rsidR="00CA09DB" w:rsidRPr="00A658A8">
        <w:rPr>
          <w:sz w:val="22"/>
          <w:szCs w:val="22"/>
        </w:rPr>
        <w:t>trai</w:t>
      </w:r>
      <w:r w:rsidR="00770DD9" w:rsidRPr="00A658A8">
        <w:rPr>
          <w:sz w:val="22"/>
          <w:szCs w:val="22"/>
        </w:rPr>
        <w:t>l</w:t>
      </w:r>
      <w:r w:rsidR="00CA09DB" w:rsidRPr="00A658A8">
        <w:rPr>
          <w:sz w:val="22"/>
          <w:szCs w:val="22"/>
        </w:rPr>
        <w:t xml:space="preserve"> </w:t>
      </w:r>
      <w:bookmarkStart w:id="552" w:name="_Hlk74422263"/>
      <w:del w:id="553" w:author="Risa" w:date="2021-06-15T16:05:00Z">
        <w:r w:rsidR="00770DD9" w:rsidRPr="00A658A8" w:rsidDel="00A658A8">
          <w:rPr>
            <w:sz w:val="22"/>
            <w:szCs w:val="22"/>
            <w:rPrChange w:id="554" w:author="Risa" w:date="2021-06-15T16:05:00Z">
              <w:rPr>
                <w:i/>
                <w:iCs/>
                <w:sz w:val="22"/>
                <w:szCs w:val="22"/>
              </w:rPr>
            </w:rPrChange>
          </w:rPr>
          <w:delText>m elevation</w:delText>
        </w:r>
        <w:r w:rsidR="00770DD9" w:rsidRPr="00A658A8" w:rsidDel="00A658A8">
          <w:rPr>
            <w:sz w:val="22"/>
            <w:szCs w:val="22"/>
          </w:rPr>
          <w:delText>=</w:delText>
        </w:r>
      </w:del>
      <w:bookmarkEnd w:id="552"/>
      <w:ins w:id="555" w:author="Risa" w:date="2021-06-15T16:05:00Z">
        <w:r w:rsidR="00A658A8" w:rsidRPr="00A658A8">
          <w:rPr>
            <w:sz w:val="22"/>
            <w:szCs w:val="22"/>
            <w:rPrChange w:id="556" w:author="Risa" w:date="2021-06-15T16:05:00Z">
              <w:rPr>
                <w:i/>
                <w:iCs/>
                <w:sz w:val="22"/>
                <w:szCs w:val="22"/>
              </w:rPr>
            </w:rPrChange>
          </w:rPr>
          <w:t>at an average of</w:t>
        </w:r>
        <w:r w:rsidR="00A658A8">
          <w:rPr>
            <w:i/>
            <w:iCs/>
            <w:sz w:val="22"/>
            <w:szCs w:val="22"/>
          </w:rPr>
          <w:t xml:space="preserve"> </w:t>
        </w:r>
      </w:ins>
      <w:r w:rsidR="00770DD9">
        <w:rPr>
          <w:sz w:val="22"/>
          <w:szCs w:val="22"/>
        </w:rPr>
        <w:t xml:space="preserve">182 </w:t>
      </w:r>
      <w:r w:rsidR="00770DD9" w:rsidRPr="00345813">
        <w:rPr>
          <w:sz w:val="22"/>
          <w:szCs w:val="22"/>
        </w:rPr>
        <w:t xml:space="preserve">m </w:t>
      </w:r>
      <w:r w:rsidR="00CA09DB" w:rsidRPr="00345813">
        <w:rPr>
          <w:sz w:val="22"/>
          <w:szCs w:val="22"/>
        </w:rPr>
        <w:t>(high elevation, outside the footprint) and (4) South Cadillac trail</w:t>
      </w:r>
      <w:r w:rsidR="00770DD9" w:rsidRPr="00770DD9">
        <w:rPr>
          <w:i/>
          <w:iCs/>
          <w:sz w:val="22"/>
          <w:szCs w:val="22"/>
        </w:rPr>
        <w:t xml:space="preserve"> </w:t>
      </w:r>
      <w:del w:id="557" w:author="Risa" w:date="2021-06-15T16:05:00Z">
        <w:r w:rsidR="00770DD9" w:rsidRPr="007B468B" w:rsidDel="00A658A8">
          <w:rPr>
            <w:i/>
            <w:iCs/>
            <w:sz w:val="22"/>
            <w:szCs w:val="22"/>
          </w:rPr>
          <w:delText>m</w:delText>
        </w:r>
        <w:r w:rsidR="00770DD9" w:rsidRPr="00770DD9" w:rsidDel="00A658A8">
          <w:rPr>
            <w:i/>
            <w:iCs/>
            <w:sz w:val="22"/>
            <w:szCs w:val="22"/>
          </w:rPr>
          <w:delText xml:space="preserve"> </w:delText>
        </w:r>
        <w:r w:rsidR="00770DD9" w:rsidDel="00A658A8">
          <w:rPr>
            <w:i/>
            <w:iCs/>
            <w:sz w:val="22"/>
            <w:szCs w:val="22"/>
          </w:rPr>
          <w:delText>elevation</w:delText>
        </w:r>
      </w:del>
      <w:ins w:id="558" w:author="Risa" w:date="2021-06-15T16:05:00Z">
        <w:r w:rsidR="00A658A8">
          <w:rPr>
            <w:sz w:val="22"/>
            <w:szCs w:val="22"/>
          </w:rPr>
          <w:t xml:space="preserve">at an average of </w:t>
        </w:r>
      </w:ins>
      <w:del w:id="559" w:author="Risa" w:date="2021-06-15T16:05:00Z">
        <w:r w:rsidR="00770DD9" w:rsidDel="00A658A8">
          <w:rPr>
            <w:sz w:val="22"/>
            <w:szCs w:val="22"/>
          </w:rPr>
          <w:delText>=</w:delText>
        </w:r>
      </w:del>
      <w:r w:rsidR="00770DD9">
        <w:rPr>
          <w:sz w:val="22"/>
          <w:szCs w:val="22"/>
        </w:rPr>
        <w:t>284.43</w:t>
      </w:r>
      <w:r w:rsidR="005723E3">
        <w:rPr>
          <w:sz w:val="22"/>
          <w:szCs w:val="22"/>
        </w:rPr>
        <w:t xml:space="preserve"> </w:t>
      </w:r>
      <w:r w:rsidR="00CA09DB" w:rsidRPr="00345813">
        <w:rPr>
          <w:sz w:val="22"/>
          <w:szCs w:val="22"/>
        </w:rPr>
        <w:t xml:space="preserve">m </w:t>
      </w:r>
      <w:r w:rsidR="0035539C" w:rsidRPr="00345813">
        <w:rPr>
          <w:sz w:val="22"/>
          <w:szCs w:val="22"/>
        </w:rPr>
        <w:t xml:space="preserve">(high </w:t>
      </w:r>
      <w:r w:rsidR="00CA09DB" w:rsidRPr="00345813">
        <w:rPr>
          <w:sz w:val="22"/>
          <w:szCs w:val="22"/>
        </w:rPr>
        <w:t>elevation within the footprint</w:t>
      </w:r>
      <w:r w:rsidR="0035539C" w:rsidRPr="00345813">
        <w:rPr>
          <w:sz w:val="22"/>
          <w:szCs w:val="22"/>
        </w:rPr>
        <w:t>)</w:t>
      </w:r>
      <w:r w:rsidR="00CA09DB" w:rsidRPr="00345813">
        <w:rPr>
          <w:sz w:val="22"/>
          <w:szCs w:val="22"/>
        </w:rPr>
        <w:t>.</w:t>
      </w:r>
      <w:r w:rsidR="00770DD9">
        <w:rPr>
          <w:sz w:val="22"/>
          <w:szCs w:val="22"/>
        </w:rPr>
        <w:t xml:space="preserve"> Elevation differences are more stark at higher elevations based on </w:t>
      </w:r>
      <w:r w:rsidR="003223E7">
        <w:rPr>
          <w:sz w:val="22"/>
          <w:szCs w:val="22"/>
        </w:rPr>
        <w:t>much longer transects.</w:t>
      </w:r>
      <w:r w:rsidR="00F661CC">
        <w:rPr>
          <w:sz w:val="22"/>
          <w:szCs w:val="22"/>
        </w:rPr>
        <w:t xml:space="preserve"> </w:t>
      </w:r>
      <w:r w:rsidR="00F661CC" w:rsidRPr="00345813">
        <w:rPr>
          <w:sz w:val="22"/>
          <w:szCs w:val="22"/>
        </w:rPr>
        <w:t xml:space="preserve">Soils </w:t>
      </w:r>
      <w:ins w:id="560" w:author="Risa" w:date="2021-06-15T16:06:00Z">
        <w:r w:rsidR="00A658A8">
          <w:rPr>
            <w:sz w:val="22"/>
            <w:szCs w:val="22"/>
          </w:rPr>
          <w:t xml:space="preserve">at all four sites were </w:t>
        </w:r>
      </w:ins>
      <w:del w:id="561" w:author="Risa" w:date="2021-06-15T16:06:00Z">
        <w:r w:rsidR="00F661CC" w:rsidDel="00A658A8">
          <w:rPr>
            <w:sz w:val="22"/>
            <w:szCs w:val="22"/>
          </w:rPr>
          <w:delText>(</w:delText>
        </w:r>
      </w:del>
      <w:r w:rsidR="00F661CC" w:rsidRPr="00345813">
        <w:rPr>
          <w:sz w:val="22"/>
          <w:szCs w:val="22"/>
        </w:rPr>
        <w:t>porous and acidic hornblende granite or Ellsworth schist</w:t>
      </w:r>
      <w:del w:id="562" w:author="Risa" w:date="2021-06-15T16:06:00Z">
        <w:r w:rsidR="00F661CC" w:rsidDel="00A658A8">
          <w:rPr>
            <w:sz w:val="22"/>
            <w:szCs w:val="22"/>
          </w:rPr>
          <w:delText>)</w:delText>
        </w:r>
        <w:r w:rsidR="00F661CC" w:rsidRPr="00345813" w:rsidDel="00A658A8">
          <w:rPr>
            <w:sz w:val="22"/>
            <w:szCs w:val="22"/>
          </w:rPr>
          <w:delText xml:space="preserve"> </w:delText>
        </w:r>
        <w:r w:rsidR="00F661CC" w:rsidDel="00A658A8">
          <w:rPr>
            <w:sz w:val="22"/>
            <w:szCs w:val="22"/>
          </w:rPr>
          <w:delText xml:space="preserve">at all four sites </w:delText>
        </w:r>
        <w:r w:rsidR="00F661CC" w:rsidRPr="007B468B" w:rsidDel="00A658A8">
          <w:rPr>
            <w:strike/>
            <w:sz w:val="22"/>
            <w:szCs w:val="22"/>
          </w:rPr>
          <w:delText>were</w:delText>
        </w:r>
      </w:del>
      <w:r w:rsidR="00F661CC" w:rsidRPr="00345813">
        <w:rPr>
          <w:sz w:val="22"/>
          <w:szCs w:val="22"/>
        </w:rPr>
        <w:t xml:space="preserve"> </w:t>
      </w:r>
      <w:del w:id="563" w:author="Risa" w:date="2021-06-15T16:06:00Z">
        <w:r w:rsidR="00F661CC" w:rsidDel="00A658A8">
          <w:rPr>
            <w:sz w:val="22"/>
            <w:szCs w:val="22"/>
          </w:rPr>
          <w:delText xml:space="preserve">comprise </w:delText>
        </w:r>
      </w:del>
      <w:ins w:id="564" w:author="Risa" w:date="2021-06-15T16:06:00Z">
        <w:r w:rsidR="00A658A8">
          <w:rPr>
            <w:sz w:val="22"/>
            <w:szCs w:val="22"/>
          </w:rPr>
          <w:t>and were</w:t>
        </w:r>
        <w:r w:rsidR="00A658A8">
          <w:rPr>
            <w:sz w:val="22"/>
            <w:szCs w:val="22"/>
          </w:rPr>
          <w:t xml:space="preserve"> </w:t>
        </w:r>
      </w:ins>
      <w:r w:rsidR="00F661CC" w:rsidRPr="00345813">
        <w:rPr>
          <w:sz w:val="22"/>
          <w:szCs w:val="22"/>
        </w:rPr>
        <w:t xml:space="preserve">uniformly shallow, </w:t>
      </w:r>
      <w:proofErr w:type="spellStart"/>
      <w:r w:rsidR="00F661CC" w:rsidRPr="00345813">
        <w:rPr>
          <w:sz w:val="22"/>
          <w:szCs w:val="22"/>
        </w:rPr>
        <w:t>homogeneous,</w:t>
      </w:r>
      <w:ins w:id="565" w:author="Risa" w:date="2021-06-15T16:06:00Z">
        <w:r w:rsidR="00A658A8">
          <w:rPr>
            <w:sz w:val="22"/>
            <w:szCs w:val="22"/>
          </w:rPr>
          <w:t xml:space="preserve"> </w:t>
        </w:r>
        <w:proofErr w:type="spellEnd"/>
        <w:r w:rsidR="00A658A8">
          <w:rPr>
            <w:sz w:val="22"/>
            <w:szCs w:val="22"/>
          </w:rPr>
          <w:t>and</w:t>
        </w:r>
      </w:ins>
      <w:r w:rsidR="00F661CC" w:rsidRPr="00345813">
        <w:rPr>
          <w:sz w:val="22"/>
          <w:szCs w:val="22"/>
        </w:rPr>
        <w:t xml:space="preserve"> low fertility (</w:t>
      </w:r>
      <w:commentRangeStart w:id="566"/>
      <w:r w:rsidR="00F661CC" w:rsidRPr="00345813">
        <w:rPr>
          <w:sz w:val="22"/>
          <w:szCs w:val="22"/>
        </w:rPr>
        <w:t xml:space="preserve">varying between </w:t>
      </w:r>
      <w:ins w:id="567" w:author="Risa" w:date="2021-06-15T16:06:00Z">
        <w:r w:rsidR="00A658A8">
          <w:rPr>
            <w:sz w:val="22"/>
            <w:szCs w:val="22"/>
          </w:rPr>
          <w:t>0</w:t>
        </w:r>
      </w:ins>
      <w:r w:rsidR="00F661CC" w:rsidRPr="00345813">
        <w:rPr>
          <w:sz w:val="22"/>
          <w:szCs w:val="22"/>
        </w:rPr>
        <w:t>.7-2.5 cm</w:t>
      </w:r>
      <w:commentRangeEnd w:id="566"/>
      <w:r w:rsidR="00A658A8">
        <w:rPr>
          <w:rStyle w:val="CommentReference"/>
        </w:rPr>
        <w:commentReference w:id="566"/>
      </w:r>
      <w:r w:rsidR="00F661CC" w:rsidRPr="00345813">
        <w:rPr>
          <w:sz w:val="22"/>
          <w:szCs w:val="22"/>
        </w:rPr>
        <w:t>)</w:t>
      </w:r>
      <w:del w:id="568" w:author="Risa" w:date="2021-06-15T16:06:00Z">
        <w:r w:rsidR="00F661CC" w:rsidRPr="00345813" w:rsidDel="00A658A8">
          <w:rPr>
            <w:sz w:val="22"/>
            <w:szCs w:val="22"/>
          </w:rPr>
          <w:delText xml:space="preserve"> </w:delText>
        </w:r>
        <w:r w:rsidR="00F661CC" w:rsidDel="00A658A8">
          <w:rPr>
            <w:sz w:val="22"/>
            <w:szCs w:val="22"/>
          </w:rPr>
          <w:delText>characteristic</w:delText>
        </w:r>
      </w:del>
      <w:ins w:id="569" w:author="Risa" w:date="2021-06-15T16:07:00Z">
        <w:r w:rsidR="00A658A8">
          <w:rPr>
            <w:sz w:val="22"/>
            <w:szCs w:val="22"/>
          </w:rPr>
          <w:t xml:space="preserve">. The </w:t>
        </w:r>
      </w:ins>
      <w:del w:id="570" w:author="Risa" w:date="2021-06-15T16:06:00Z">
        <w:r w:rsidR="00F661CC" w:rsidDel="00A658A8">
          <w:rPr>
            <w:sz w:val="22"/>
            <w:szCs w:val="22"/>
          </w:rPr>
          <w:delText>s</w:delText>
        </w:r>
      </w:del>
      <w:del w:id="571" w:author="Risa" w:date="2021-06-15T16:07:00Z">
        <w:r w:rsidR="00F661CC" w:rsidDel="00A658A8">
          <w:rPr>
            <w:sz w:val="22"/>
            <w:szCs w:val="22"/>
          </w:rPr>
          <w:delText xml:space="preserve">; </w:delText>
        </w:r>
        <w:r w:rsidR="005B39A4" w:rsidDel="00A658A8">
          <w:rPr>
            <w:sz w:val="22"/>
            <w:szCs w:val="22"/>
          </w:rPr>
          <w:delText xml:space="preserve">conspicuously, </w:delText>
        </w:r>
        <w:r w:rsidR="00F661CC" w:rsidDel="00A658A8">
          <w:rPr>
            <w:sz w:val="22"/>
            <w:szCs w:val="22"/>
          </w:rPr>
          <w:delText xml:space="preserve">the </w:delText>
        </w:r>
      </w:del>
      <w:r w:rsidR="00F661CC">
        <w:rPr>
          <w:sz w:val="22"/>
          <w:szCs w:val="22"/>
        </w:rPr>
        <w:t xml:space="preserve">soils </w:t>
      </w:r>
      <w:del w:id="572" w:author="Risa" w:date="2021-06-15T16:05:00Z">
        <w:r w:rsidR="00F661CC" w:rsidDel="00A658A8">
          <w:rPr>
            <w:sz w:val="22"/>
            <w:szCs w:val="22"/>
          </w:rPr>
          <w:delText xml:space="preserve">are </w:delText>
        </w:r>
        <w:r w:rsidR="00F661CC" w:rsidRPr="007B468B" w:rsidDel="00A658A8">
          <w:rPr>
            <w:strike/>
            <w:sz w:val="22"/>
            <w:szCs w:val="22"/>
          </w:rPr>
          <w:delText>and</w:delText>
        </w:r>
      </w:del>
      <w:ins w:id="573" w:author="Risa" w:date="2021-06-15T16:05:00Z">
        <w:r w:rsidR="00A658A8">
          <w:rPr>
            <w:sz w:val="22"/>
            <w:szCs w:val="22"/>
          </w:rPr>
          <w:t>were</w:t>
        </w:r>
      </w:ins>
      <w:ins w:id="574" w:author="Risa" w:date="2021-06-15T16:07:00Z">
        <w:r w:rsidR="00A658A8">
          <w:rPr>
            <w:sz w:val="22"/>
            <w:szCs w:val="22"/>
          </w:rPr>
          <w:t xml:space="preserve"> also</w:t>
        </w:r>
      </w:ins>
      <w:r w:rsidR="00F661CC">
        <w:rPr>
          <w:sz w:val="22"/>
          <w:szCs w:val="22"/>
        </w:rPr>
        <w:t xml:space="preserve"> </w:t>
      </w:r>
      <w:r w:rsidR="00F661CC" w:rsidRPr="00345813">
        <w:rPr>
          <w:sz w:val="22"/>
          <w:szCs w:val="22"/>
        </w:rPr>
        <w:t xml:space="preserve">overlain with rapidly drying needle duff (Day </w:t>
      </w:r>
      <w:r w:rsidR="00F661CC" w:rsidRPr="00345813">
        <w:rPr>
          <w:i/>
          <w:sz w:val="22"/>
          <w:szCs w:val="22"/>
        </w:rPr>
        <w:t>et al</w:t>
      </w:r>
      <w:r w:rsidR="00F661CC" w:rsidRPr="00345813">
        <w:rPr>
          <w:sz w:val="22"/>
          <w:szCs w:val="22"/>
        </w:rPr>
        <w:t xml:space="preserve"> 2005). </w:t>
      </w:r>
      <w:commentRangeStart w:id="575"/>
      <w:r w:rsidR="00F661CC" w:rsidRPr="00345813">
        <w:rPr>
          <w:sz w:val="22"/>
          <w:szCs w:val="22"/>
        </w:rPr>
        <w:t xml:space="preserve">All sites were excavated similarly by hand trowel and soil probe </w:t>
      </w:r>
      <w:commentRangeEnd w:id="575"/>
      <w:r w:rsidR="00A658A8">
        <w:rPr>
          <w:rStyle w:val="CommentReference"/>
        </w:rPr>
        <w:commentReference w:id="575"/>
      </w:r>
      <w:r w:rsidR="00F661CC" w:rsidRPr="00345813">
        <w:rPr>
          <w:sz w:val="22"/>
          <w:szCs w:val="22"/>
        </w:rPr>
        <w:t>(</w:t>
      </w:r>
      <w:proofErr w:type="spellStart"/>
      <w:r w:rsidR="00F661CC" w:rsidRPr="00345813">
        <w:rPr>
          <w:sz w:val="22"/>
          <w:szCs w:val="22"/>
        </w:rPr>
        <w:t>Accuproducts</w:t>
      </w:r>
      <w:proofErr w:type="spellEnd"/>
      <w:r w:rsidR="00F661CC" w:rsidRPr="00345813">
        <w:rPr>
          <w:sz w:val="22"/>
          <w:szCs w:val="22"/>
        </w:rPr>
        <w:t>, Saline, MI, USA)</w:t>
      </w:r>
      <w:r w:rsidR="00F661CC">
        <w:rPr>
          <w:sz w:val="22"/>
          <w:szCs w:val="22"/>
        </w:rPr>
        <w:t>.</w:t>
      </w:r>
    </w:p>
    <w:p w14:paraId="7B4BA0F1" w14:textId="77777777" w:rsidR="00653C5E" w:rsidRDefault="00653C5E" w:rsidP="0029724F">
      <w:pPr>
        <w:spacing w:after="103" w:line="276" w:lineRule="auto"/>
        <w:jc w:val="both"/>
        <w:rPr>
          <w:b/>
          <w:sz w:val="22"/>
          <w:szCs w:val="22"/>
        </w:rPr>
      </w:pPr>
    </w:p>
    <w:p w14:paraId="0817AFDF" w14:textId="3E98CB85" w:rsidR="003223E7" w:rsidRDefault="0029724F" w:rsidP="0029724F">
      <w:pPr>
        <w:spacing w:after="103" w:line="276" w:lineRule="auto"/>
        <w:jc w:val="both"/>
        <w:rPr>
          <w:sz w:val="22"/>
          <w:szCs w:val="22"/>
        </w:rPr>
      </w:pPr>
      <w:r w:rsidRPr="00345813">
        <w:rPr>
          <w:b/>
          <w:sz w:val="22"/>
          <w:szCs w:val="22"/>
        </w:rPr>
        <w:t>Allometr</w:t>
      </w:r>
      <w:r w:rsidR="003223E7">
        <w:rPr>
          <w:b/>
          <w:sz w:val="22"/>
          <w:szCs w:val="22"/>
        </w:rPr>
        <w:t>ic</w:t>
      </w:r>
      <w:r w:rsidR="00653C5E">
        <w:rPr>
          <w:b/>
          <w:sz w:val="22"/>
          <w:szCs w:val="22"/>
        </w:rPr>
        <w:t xml:space="preserve"> relations</w:t>
      </w:r>
    </w:p>
    <w:p w14:paraId="351FBEED" w14:textId="1E61941E" w:rsidR="0029724F" w:rsidRPr="00572048" w:rsidRDefault="00A658A8" w:rsidP="0029724F">
      <w:pPr>
        <w:spacing w:after="103" w:line="276" w:lineRule="auto"/>
        <w:jc w:val="both"/>
        <w:rPr>
          <w:sz w:val="22"/>
          <w:szCs w:val="22"/>
        </w:rPr>
      </w:pPr>
      <w:ins w:id="576" w:author="Risa" w:date="2021-06-15T16:08:00Z">
        <w:r>
          <w:rPr>
            <w:sz w:val="22"/>
            <w:szCs w:val="22"/>
          </w:rPr>
          <w:t>We measured i</w:t>
        </w:r>
      </w:ins>
      <w:del w:id="577" w:author="Risa" w:date="2021-06-15T16:08:00Z">
        <w:r w:rsidR="003223E7" w:rsidDel="00A658A8">
          <w:rPr>
            <w:sz w:val="22"/>
            <w:szCs w:val="22"/>
          </w:rPr>
          <w:delText>I</w:delText>
        </w:r>
      </w:del>
      <w:r w:rsidR="00C6162A">
        <w:rPr>
          <w:sz w:val="22"/>
          <w:szCs w:val="22"/>
        </w:rPr>
        <w:t>ndividual</w:t>
      </w:r>
      <w:r w:rsidR="0029724F" w:rsidRPr="00345813">
        <w:rPr>
          <w:sz w:val="22"/>
          <w:szCs w:val="22"/>
        </w:rPr>
        <w:t xml:space="preserve"> tree height, canopy spread and stem diameter of the bole at breast height (DBH)</w:t>
      </w:r>
      <w:del w:id="578" w:author="Risa" w:date="2021-06-15T16:08:00Z">
        <w:r w:rsidR="003223E7" w:rsidDel="00A658A8">
          <w:rPr>
            <w:sz w:val="22"/>
            <w:szCs w:val="22"/>
          </w:rPr>
          <w:delText xml:space="preserve"> were measured</w:delText>
        </w:r>
      </w:del>
      <w:r w:rsidR="0029724F" w:rsidRPr="00345813">
        <w:rPr>
          <w:sz w:val="22"/>
          <w:szCs w:val="22"/>
        </w:rPr>
        <w:t xml:space="preserve">. Tree height was estimated using </w:t>
      </w:r>
      <w:r w:rsidR="003223E7">
        <w:rPr>
          <w:sz w:val="22"/>
          <w:szCs w:val="22"/>
        </w:rPr>
        <w:t xml:space="preserve">a plastic clinometer </w:t>
      </w:r>
      <w:r w:rsidR="0029724F" w:rsidRPr="00345813">
        <w:rPr>
          <w:sz w:val="22"/>
          <w:szCs w:val="22"/>
        </w:rPr>
        <w:t>(</w:t>
      </w:r>
      <w:proofErr w:type="spellStart"/>
      <w:r w:rsidR="003223E7">
        <w:rPr>
          <w:sz w:val="22"/>
          <w:szCs w:val="22"/>
        </w:rPr>
        <w:t>Kager</w:t>
      </w:r>
      <w:proofErr w:type="spellEnd"/>
      <w:r w:rsidR="003223E7">
        <w:rPr>
          <w:sz w:val="22"/>
          <w:szCs w:val="22"/>
        </w:rPr>
        <w:t xml:space="preserve">, </w:t>
      </w:r>
      <w:proofErr w:type="spellStart"/>
      <w:r w:rsidR="003223E7">
        <w:rPr>
          <w:sz w:val="22"/>
          <w:szCs w:val="22"/>
        </w:rPr>
        <w:t>Lunenberg</w:t>
      </w:r>
      <w:proofErr w:type="spellEnd"/>
      <w:r w:rsidR="003223E7">
        <w:rPr>
          <w:sz w:val="22"/>
          <w:szCs w:val="22"/>
        </w:rPr>
        <w:t>, MA</w:t>
      </w:r>
      <w:r w:rsidR="0029724F" w:rsidRPr="00345813">
        <w:rPr>
          <w:sz w:val="22"/>
          <w:szCs w:val="22"/>
        </w:rPr>
        <w:t xml:space="preserve"> USA</w:t>
      </w:r>
      <w:r w:rsidR="00C6162A">
        <w:rPr>
          <w:sz w:val="22"/>
          <w:szCs w:val="22"/>
        </w:rPr>
        <w:t>)</w:t>
      </w:r>
      <w:r w:rsidR="003223E7">
        <w:rPr>
          <w:sz w:val="22"/>
          <w:szCs w:val="22"/>
        </w:rPr>
        <w:t xml:space="preserve"> and 30 m tape</w:t>
      </w:r>
      <w:r w:rsidR="0029724F" w:rsidRPr="00345813">
        <w:rPr>
          <w:sz w:val="22"/>
          <w:szCs w:val="22"/>
        </w:rPr>
        <w:t xml:space="preserve">. DBH was measured at 1.06 m using </w:t>
      </w:r>
      <w:r w:rsidR="000C0DBE">
        <w:rPr>
          <w:sz w:val="22"/>
          <w:szCs w:val="22"/>
        </w:rPr>
        <w:t>an</w:t>
      </w:r>
      <w:r w:rsidR="001105D4" w:rsidRPr="00812E74">
        <w:rPr>
          <w:sz w:val="22"/>
          <w:szCs w:val="22"/>
        </w:rPr>
        <w:t xml:space="preserve"> expandable cloth measuring tape</w:t>
      </w:r>
      <w:r w:rsidR="0029724F" w:rsidRPr="00812E74">
        <w:rPr>
          <w:sz w:val="22"/>
          <w:szCs w:val="22"/>
        </w:rPr>
        <w:t xml:space="preserve">. </w:t>
      </w:r>
      <w:commentRangeStart w:id="579"/>
      <w:r w:rsidR="0029724F" w:rsidRPr="00812E74">
        <w:rPr>
          <w:sz w:val="22"/>
          <w:szCs w:val="22"/>
        </w:rPr>
        <w:t>Canopy spread</w:t>
      </w:r>
      <w:r w:rsidR="000C0DBE">
        <w:rPr>
          <w:sz w:val="22"/>
          <w:szCs w:val="22"/>
        </w:rPr>
        <w:t xml:space="preserve"> </w:t>
      </w:r>
      <w:r w:rsidR="009D5FCB" w:rsidRPr="00812E74">
        <w:rPr>
          <w:sz w:val="22"/>
          <w:szCs w:val="22"/>
        </w:rPr>
        <w:t>across the</w:t>
      </w:r>
      <w:r w:rsidR="001105D4" w:rsidRPr="00812E74">
        <w:rPr>
          <w:sz w:val="22"/>
          <w:szCs w:val="22"/>
        </w:rPr>
        <w:t xml:space="preserve"> first nodal </w:t>
      </w:r>
      <w:r w:rsidR="00E77884" w:rsidRPr="00812E74">
        <w:rPr>
          <w:sz w:val="22"/>
          <w:szCs w:val="22"/>
        </w:rPr>
        <w:t xml:space="preserve">branch </w:t>
      </w:r>
      <w:r w:rsidR="001105D4" w:rsidRPr="00812E74">
        <w:rPr>
          <w:sz w:val="22"/>
          <w:szCs w:val="22"/>
        </w:rPr>
        <w:t>expanse</w:t>
      </w:r>
      <w:r w:rsidR="009D5FCB" w:rsidRPr="00812E74">
        <w:rPr>
          <w:sz w:val="22"/>
          <w:szCs w:val="22"/>
        </w:rPr>
        <w:t xml:space="preserve"> </w:t>
      </w:r>
      <w:r w:rsidR="000C0DBE">
        <w:rPr>
          <w:sz w:val="22"/>
          <w:szCs w:val="22"/>
        </w:rPr>
        <w:t>below</w:t>
      </w:r>
      <w:r w:rsidR="009D5FCB" w:rsidRPr="00812E74">
        <w:rPr>
          <w:sz w:val="22"/>
          <w:szCs w:val="22"/>
        </w:rPr>
        <w:t xml:space="preserve"> the crown</w:t>
      </w:r>
      <w:r w:rsidR="0029724F" w:rsidRPr="00812E74">
        <w:rPr>
          <w:sz w:val="22"/>
          <w:szCs w:val="22"/>
        </w:rPr>
        <w:t xml:space="preserve"> was measured using t</w:t>
      </w:r>
      <w:r w:rsidR="009D5FCB" w:rsidRPr="00812E74">
        <w:rPr>
          <w:sz w:val="22"/>
          <w:szCs w:val="22"/>
        </w:rPr>
        <w:t>wo</w:t>
      </w:r>
      <w:r w:rsidR="0029724F" w:rsidRPr="00812E74">
        <w:rPr>
          <w:sz w:val="22"/>
          <w:szCs w:val="22"/>
        </w:rPr>
        <w:t xml:space="preserve"> calibrated</w:t>
      </w:r>
      <w:r w:rsidR="001105D4" w:rsidRPr="00812E74">
        <w:rPr>
          <w:sz w:val="22"/>
          <w:szCs w:val="22"/>
        </w:rPr>
        <w:t>, nested</w:t>
      </w:r>
      <w:r w:rsidR="0029724F" w:rsidRPr="00345813">
        <w:rPr>
          <w:sz w:val="22"/>
          <w:szCs w:val="22"/>
        </w:rPr>
        <w:t xml:space="preserve"> aluminum flags as a ground truth reference. </w:t>
      </w:r>
      <w:commentRangeEnd w:id="579"/>
      <w:r w:rsidR="00E81409">
        <w:rPr>
          <w:rStyle w:val="CommentReference"/>
        </w:rPr>
        <w:commentReference w:id="579"/>
      </w:r>
    </w:p>
    <w:p w14:paraId="1DEC600B" w14:textId="3DB80F9E" w:rsidR="0029724F" w:rsidRPr="00B15EBE" w:rsidRDefault="0029724F" w:rsidP="0029724F">
      <w:pPr>
        <w:spacing w:after="103" w:line="276" w:lineRule="auto"/>
        <w:jc w:val="both"/>
        <w:rPr>
          <w:sz w:val="22"/>
          <w:szCs w:val="22"/>
        </w:rPr>
      </w:pPr>
      <w:r>
        <w:rPr>
          <w:b/>
          <w:bCs/>
          <w:sz w:val="22"/>
          <w:szCs w:val="22"/>
          <w:shd w:val="clear" w:color="auto" w:fill="FBFFFF"/>
        </w:rPr>
        <w:t>Clustering</w:t>
      </w:r>
      <w:r>
        <w:rPr>
          <w:b/>
          <w:bCs/>
          <w:sz w:val="22"/>
          <w:szCs w:val="22"/>
          <w:shd w:val="clear" w:color="auto" w:fill="FBFFFF"/>
        </w:rPr>
        <w:br/>
      </w:r>
      <w:r w:rsidR="000C0DBE">
        <w:rPr>
          <w:rFonts w:eastAsiaTheme="minorHAnsi"/>
          <w:sz w:val="22"/>
          <w:szCs w:val="22"/>
        </w:rPr>
        <w:t>M</w:t>
      </w:r>
      <w:r>
        <w:rPr>
          <w:rFonts w:eastAsiaTheme="minorHAnsi"/>
          <w:sz w:val="22"/>
          <w:szCs w:val="22"/>
        </w:rPr>
        <w:t>ean d</w:t>
      </w:r>
      <w:r w:rsidRPr="00345813">
        <w:rPr>
          <w:rFonts w:eastAsiaTheme="minorHAnsi"/>
          <w:sz w:val="22"/>
          <w:szCs w:val="22"/>
        </w:rPr>
        <w:t xml:space="preserve">istances </w:t>
      </w:r>
      <w:r w:rsidR="00536912" w:rsidRPr="00345813">
        <w:rPr>
          <w:rFonts w:eastAsiaTheme="minorHAnsi"/>
          <w:sz w:val="22"/>
          <w:szCs w:val="22"/>
        </w:rPr>
        <w:t>between sampled trees (</w:t>
      </w:r>
      <w:r w:rsidR="00536912" w:rsidRPr="00345813">
        <w:rPr>
          <w:rFonts w:eastAsiaTheme="minorHAnsi"/>
          <w:i/>
          <w:iCs/>
          <w:sz w:val="22"/>
          <w:szCs w:val="22"/>
        </w:rPr>
        <w:t>N</w:t>
      </w:r>
      <w:r w:rsidR="00536912">
        <w:rPr>
          <w:rFonts w:eastAsiaTheme="minorHAnsi"/>
          <w:i/>
          <w:iCs/>
          <w:sz w:val="22"/>
          <w:szCs w:val="22"/>
        </w:rPr>
        <w:t xml:space="preserve"> </w:t>
      </w:r>
      <w:r w:rsidR="00536912" w:rsidRPr="00345813">
        <w:rPr>
          <w:rFonts w:eastAsiaTheme="minorHAnsi"/>
          <w:sz w:val="22"/>
          <w:szCs w:val="22"/>
        </w:rPr>
        <w:t>=</w:t>
      </w:r>
      <w:r w:rsidR="00536912">
        <w:rPr>
          <w:rFonts w:eastAsiaTheme="minorHAnsi"/>
          <w:sz w:val="22"/>
          <w:szCs w:val="22"/>
        </w:rPr>
        <w:t xml:space="preserve"> 60</w:t>
      </w:r>
      <w:r w:rsidR="00536912" w:rsidRPr="00345813">
        <w:rPr>
          <w:rFonts w:eastAsiaTheme="minorHAnsi"/>
          <w:sz w:val="22"/>
          <w:szCs w:val="22"/>
        </w:rPr>
        <w:t xml:space="preserve">) </w:t>
      </w:r>
      <w:r w:rsidR="000C0DBE">
        <w:rPr>
          <w:rFonts w:eastAsiaTheme="minorHAnsi"/>
          <w:sz w:val="22"/>
          <w:szCs w:val="22"/>
        </w:rPr>
        <w:t xml:space="preserve">were calculated </w:t>
      </w:r>
      <w:r w:rsidR="00536912">
        <w:rPr>
          <w:rFonts w:eastAsiaTheme="minorHAnsi"/>
          <w:sz w:val="22"/>
          <w:szCs w:val="22"/>
        </w:rPr>
        <w:t xml:space="preserve">including </w:t>
      </w:r>
      <w:r w:rsidRPr="00345813">
        <w:rPr>
          <w:rFonts w:eastAsiaTheme="minorHAnsi"/>
          <w:sz w:val="22"/>
          <w:szCs w:val="22"/>
        </w:rPr>
        <w:t xml:space="preserve">up to five of their nearest, reproductively mature conspecific </w:t>
      </w:r>
      <w:r w:rsidR="000C0DBE" w:rsidRPr="00345813">
        <w:rPr>
          <w:rFonts w:eastAsiaTheme="minorHAnsi"/>
          <w:sz w:val="22"/>
          <w:szCs w:val="22"/>
        </w:rPr>
        <w:t xml:space="preserve">(within 5 m) </w:t>
      </w:r>
      <w:r w:rsidRPr="00345813">
        <w:rPr>
          <w:rFonts w:eastAsiaTheme="minorHAnsi"/>
          <w:sz w:val="22"/>
          <w:szCs w:val="22"/>
        </w:rPr>
        <w:t>neighbor</w:t>
      </w:r>
      <w:r w:rsidR="000C0DBE">
        <w:rPr>
          <w:rFonts w:eastAsiaTheme="minorHAnsi"/>
          <w:sz w:val="22"/>
          <w:szCs w:val="22"/>
        </w:rPr>
        <w:t>s</w:t>
      </w:r>
      <w:r w:rsidRPr="00345813">
        <w:rPr>
          <w:rFonts w:eastAsiaTheme="minorHAnsi"/>
          <w:sz w:val="22"/>
          <w:szCs w:val="22"/>
        </w:rPr>
        <w:t xml:space="preserve"> </w:t>
      </w:r>
      <w:r>
        <w:rPr>
          <w:rFonts w:eastAsiaTheme="minorHAnsi"/>
          <w:sz w:val="22"/>
          <w:szCs w:val="22"/>
        </w:rPr>
        <w:t xml:space="preserve"> (Churchill et all 2012)—</w:t>
      </w:r>
      <w:r w:rsidR="00536912">
        <w:rPr>
          <w:rFonts w:eastAsiaTheme="minorHAnsi"/>
          <w:sz w:val="22"/>
          <w:szCs w:val="22"/>
        </w:rPr>
        <w:t xml:space="preserve">this method served as </w:t>
      </w:r>
      <w:r>
        <w:rPr>
          <w:rFonts w:eastAsiaTheme="minorHAnsi"/>
          <w:sz w:val="22"/>
          <w:szCs w:val="22"/>
        </w:rPr>
        <w:t xml:space="preserve">a </w:t>
      </w:r>
      <w:r w:rsidRPr="00345813">
        <w:rPr>
          <w:rFonts w:eastAsiaTheme="minorHAnsi"/>
          <w:sz w:val="22"/>
          <w:szCs w:val="22"/>
        </w:rPr>
        <w:t>surrogate, but inverse, measure for stand density (</w:t>
      </w:r>
      <w:proofErr w:type="spellStart"/>
      <w:r w:rsidRPr="00345813">
        <w:rPr>
          <w:color w:val="222222"/>
          <w:sz w:val="22"/>
          <w:szCs w:val="22"/>
          <w:shd w:val="clear" w:color="auto" w:fill="FFFFFF"/>
        </w:rPr>
        <w:t>Mosseler</w:t>
      </w:r>
      <w:proofErr w:type="spellEnd"/>
      <w:r w:rsidRPr="00345813">
        <w:rPr>
          <w:color w:val="222222"/>
          <w:sz w:val="22"/>
          <w:szCs w:val="22"/>
          <w:shd w:val="clear" w:color="auto" w:fill="FFFFFF"/>
        </w:rPr>
        <w:t xml:space="preserve"> </w:t>
      </w:r>
      <w:proofErr w:type="spellStart"/>
      <w:r w:rsidRPr="00345813">
        <w:rPr>
          <w:color w:val="222222"/>
          <w:sz w:val="22"/>
          <w:szCs w:val="22"/>
          <w:shd w:val="clear" w:color="auto" w:fill="FFFFFF"/>
        </w:rPr>
        <w:t>Rajora</w:t>
      </w:r>
      <w:proofErr w:type="spellEnd"/>
      <w:r w:rsidRPr="00345813">
        <w:rPr>
          <w:color w:val="222222"/>
          <w:sz w:val="22"/>
          <w:szCs w:val="22"/>
          <w:shd w:val="clear" w:color="auto" w:fill="FFFFFF"/>
        </w:rPr>
        <w:t xml:space="preserve"> and Major </w:t>
      </w:r>
      <w:r w:rsidRPr="00345813">
        <w:rPr>
          <w:rFonts w:eastAsiaTheme="minorHAnsi"/>
          <w:sz w:val="22"/>
          <w:szCs w:val="22"/>
        </w:rPr>
        <w:t>2004).</w:t>
      </w:r>
      <w:r>
        <w:rPr>
          <w:rFonts w:eastAsiaTheme="minorHAnsi"/>
          <w:sz w:val="22"/>
          <w:szCs w:val="22"/>
        </w:rPr>
        <w:br/>
      </w:r>
      <w:r w:rsidRPr="00345813">
        <w:rPr>
          <w:b/>
          <w:bCs/>
          <w:sz w:val="22"/>
          <w:szCs w:val="22"/>
          <w:shd w:val="clear" w:color="auto" w:fill="FBFFFF"/>
        </w:rPr>
        <w:t>Topographic features</w:t>
      </w:r>
    </w:p>
    <w:p w14:paraId="102D4696" w14:textId="62CA5EC2" w:rsidR="0029724F" w:rsidRPr="00DB4993" w:rsidRDefault="00364F21" w:rsidP="0029724F">
      <w:pPr>
        <w:spacing w:after="103" w:line="276" w:lineRule="auto"/>
        <w:jc w:val="both"/>
        <w:rPr>
          <w:sz w:val="22"/>
          <w:szCs w:val="22"/>
        </w:rPr>
      </w:pPr>
      <w:r>
        <w:rPr>
          <w:sz w:val="22"/>
          <w:szCs w:val="22"/>
        </w:rPr>
        <w:lastRenderedPageBreak/>
        <w:t>A</w:t>
      </w:r>
      <w:r w:rsidR="0029724F">
        <w:rPr>
          <w:sz w:val="22"/>
          <w:szCs w:val="22"/>
        </w:rPr>
        <w:t xml:space="preserve"> </w:t>
      </w:r>
      <w:r w:rsidR="0029724F" w:rsidRPr="00AF4420">
        <w:rPr>
          <w:sz w:val="22"/>
          <w:szCs w:val="22"/>
        </w:rPr>
        <w:t>Kodak Trimble Juno 3B</w:t>
      </w:r>
      <w:r>
        <w:rPr>
          <w:sz w:val="22"/>
          <w:szCs w:val="22"/>
        </w:rPr>
        <w:t xml:space="preserve"> was used t</w:t>
      </w:r>
      <w:r w:rsidR="0029724F" w:rsidRPr="00AF4420">
        <w:rPr>
          <w:sz w:val="22"/>
          <w:szCs w:val="22"/>
        </w:rPr>
        <w:t xml:space="preserve">o obtain horizontal resolution of data plotted using between five and seven satellite telecommunication vehicles </w:t>
      </w:r>
      <w:r w:rsidR="0029724F" w:rsidRPr="00AF4420">
        <w:rPr>
          <w:sz w:val="22"/>
          <w:szCs w:val="22"/>
          <w:shd w:val="clear" w:color="auto" w:fill="FBFFFF"/>
        </w:rPr>
        <w:t xml:space="preserve">to maintain a maximum Position Dilution of Precision. These data were differentially corrected and have estimated accuracies in the horizontal and vertical direction of 2 meters, while selective availability </w:t>
      </w:r>
      <w:r w:rsidR="005F7DED">
        <w:rPr>
          <w:sz w:val="22"/>
          <w:szCs w:val="22"/>
          <w:shd w:val="clear" w:color="auto" w:fill="FBFFFF"/>
        </w:rPr>
        <w:t>was</w:t>
      </w:r>
      <w:r w:rsidR="005F7DED" w:rsidRPr="00AF4420">
        <w:rPr>
          <w:sz w:val="22"/>
          <w:szCs w:val="22"/>
          <w:shd w:val="clear" w:color="auto" w:fill="FBFFFF"/>
        </w:rPr>
        <w:t xml:space="preserve"> </w:t>
      </w:r>
      <w:r w:rsidR="0029724F" w:rsidRPr="00AF4420">
        <w:rPr>
          <w:sz w:val="22"/>
          <w:szCs w:val="22"/>
          <w:shd w:val="clear" w:color="auto" w:fill="FBFFFF"/>
        </w:rPr>
        <w:t xml:space="preserve">set to zero. </w:t>
      </w:r>
      <w:r w:rsidR="0029724F" w:rsidRPr="00AF4420">
        <w:rPr>
          <w:color w:val="222222"/>
          <w:sz w:val="22"/>
          <w:szCs w:val="22"/>
          <w:shd w:val="clear" w:color="auto" w:fill="FFFFFF"/>
        </w:rPr>
        <w:t>M</w:t>
      </w:r>
      <w:r w:rsidR="0029724F" w:rsidRPr="00AF4420">
        <w:rPr>
          <w:sz w:val="22"/>
          <w:szCs w:val="22"/>
        </w:rPr>
        <w:t>ultiple satellite-configured GPS data (USGS 2m LIDAR 2010) determined coordinates for individual trees (</w:t>
      </w:r>
      <w:proofErr w:type="spellStart"/>
      <w:r w:rsidR="0029724F" w:rsidRPr="00AF4420">
        <w:rPr>
          <w:sz w:val="22"/>
          <w:szCs w:val="22"/>
        </w:rPr>
        <w:t>Lubinski</w:t>
      </w:r>
      <w:proofErr w:type="spellEnd"/>
      <w:r w:rsidR="0029724F" w:rsidRPr="00AF4420">
        <w:rPr>
          <w:sz w:val="22"/>
          <w:szCs w:val="22"/>
        </w:rPr>
        <w:t xml:space="preserve"> Hop and </w:t>
      </w:r>
      <w:proofErr w:type="spellStart"/>
      <w:r w:rsidR="0029724F" w:rsidRPr="00AF4420">
        <w:rPr>
          <w:sz w:val="22"/>
          <w:szCs w:val="22"/>
        </w:rPr>
        <w:t>Gawler</w:t>
      </w:r>
      <w:proofErr w:type="spellEnd"/>
      <w:r w:rsidR="0029724F" w:rsidRPr="00AF4420">
        <w:rPr>
          <w:sz w:val="22"/>
          <w:szCs w:val="22"/>
        </w:rPr>
        <w:t xml:space="preserve"> 2003</w:t>
      </w:r>
      <w:r w:rsidR="0029724F" w:rsidRPr="00AF4420">
        <w:rPr>
          <w:color w:val="222222"/>
          <w:sz w:val="22"/>
          <w:szCs w:val="22"/>
          <w:shd w:val="clear" w:color="auto" w:fill="FFFFFF"/>
        </w:rPr>
        <w:t>)</w:t>
      </w:r>
      <w:r w:rsidR="0029724F" w:rsidRPr="00AF4420">
        <w:rPr>
          <w:sz w:val="22"/>
          <w:szCs w:val="22"/>
        </w:rPr>
        <w:t xml:space="preserve"> </w:t>
      </w:r>
      <w:r w:rsidR="0029724F" w:rsidRPr="00AF4420">
        <w:rPr>
          <w:sz w:val="22"/>
          <w:szCs w:val="22"/>
          <w:shd w:val="clear" w:color="auto" w:fill="FBFFFF"/>
        </w:rPr>
        <w:t xml:space="preserve">as well as slope and aspect attributes using ArcGIS (version 10). </w:t>
      </w:r>
      <w:r w:rsidR="0029724F" w:rsidRPr="00AF4420">
        <w:rPr>
          <w:sz w:val="22"/>
          <w:szCs w:val="22"/>
        </w:rPr>
        <w:t xml:space="preserve">Mapping </w:t>
      </w:r>
      <w:r w:rsidR="0029724F">
        <w:rPr>
          <w:sz w:val="22"/>
          <w:szCs w:val="22"/>
        </w:rPr>
        <w:t xml:space="preserve">of this type of data </w:t>
      </w:r>
      <w:r w:rsidR="005F7DED">
        <w:rPr>
          <w:sz w:val="22"/>
          <w:szCs w:val="22"/>
        </w:rPr>
        <w:t>has been</w:t>
      </w:r>
      <w:r w:rsidR="005F7DED" w:rsidRPr="00AF4420">
        <w:rPr>
          <w:sz w:val="22"/>
          <w:szCs w:val="22"/>
        </w:rPr>
        <w:t xml:space="preserve"> </w:t>
      </w:r>
      <w:r w:rsidR="0029724F" w:rsidRPr="00AF4420">
        <w:rPr>
          <w:sz w:val="22"/>
          <w:szCs w:val="22"/>
        </w:rPr>
        <w:t>used in the past to compare physiography and recalcitrant chemical biogeography, particularly in fire prone contexts (</w:t>
      </w:r>
      <w:proofErr w:type="spellStart"/>
      <w:r w:rsidR="0029724F" w:rsidRPr="00AF4420">
        <w:rPr>
          <w:sz w:val="22"/>
          <w:szCs w:val="22"/>
        </w:rPr>
        <w:t>Szpakowski</w:t>
      </w:r>
      <w:proofErr w:type="spellEnd"/>
      <w:r w:rsidR="0029724F" w:rsidRPr="00AF4420">
        <w:rPr>
          <w:sz w:val="22"/>
          <w:szCs w:val="22"/>
        </w:rPr>
        <w:t xml:space="preserve"> and Jensen 2019). </w:t>
      </w:r>
    </w:p>
    <w:p w14:paraId="5D719448" w14:textId="4CA5B151" w:rsidR="009A61A6" w:rsidRPr="00345813" w:rsidRDefault="009A61A6" w:rsidP="009A61A6">
      <w:pPr>
        <w:spacing w:line="276" w:lineRule="auto"/>
        <w:jc w:val="both"/>
        <w:rPr>
          <w:b/>
          <w:sz w:val="22"/>
          <w:szCs w:val="22"/>
        </w:rPr>
      </w:pPr>
      <w:r>
        <w:rPr>
          <w:b/>
          <w:sz w:val="22"/>
          <w:szCs w:val="22"/>
        </w:rPr>
        <w:t>Isotopic analysis</w:t>
      </w:r>
    </w:p>
    <w:p w14:paraId="732229ED" w14:textId="5158772D" w:rsidR="009A61A6" w:rsidRPr="009A61A6" w:rsidRDefault="00B70D56" w:rsidP="009A61A6">
      <w:pPr>
        <w:spacing w:line="276" w:lineRule="auto"/>
        <w:jc w:val="both"/>
        <w:rPr>
          <w:sz w:val="22"/>
          <w:szCs w:val="22"/>
        </w:rPr>
      </w:pPr>
      <w:r>
        <w:rPr>
          <w:sz w:val="22"/>
          <w:szCs w:val="22"/>
        </w:rPr>
        <w:t xml:space="preserve">Maximizing seasonal data relative to active growth during the driest months of the summer </w:t>
      </w:r>
      <w:commentRangeStart w:id="580"/>
      <w:r>
        <w:rPr>
          <w:sz w:val="22"/>
          <w:szCs w:val="22"/>
        </w:rPr>
        <w:t xml:space="preserve">was achieved by </w:t>
      </w:r>
      <w:r w:rsidR="00776FA8" w:rsidRPr="00345813">
        <w:rPr>
          <w:sz w:val="22"/>
          <w:szCs w:val="22"/>
        </w:rPr>
        <w:t>obtain</w:t>
      </w:r>
      <w:r>
        <w:rPr>
          <w:sz w:val="22"/>
          <w:szCs w:val="22"/>
        </w:rPr>
        <w:t>ing</w:t>
      </w:r>
      <w:r w:rsidR="00776FA8" w:rsidRPr="00345813">
        <w:rPr>
          <w:sz w:val="22"/>
          <w:szCs w:val="22"/>
        </w:rPr>
        <w:t xml:space="preserve"> </w:t>
      </w:r>
      <w:r w:rsidR="00FB3672" w:rsidRPr="00345813">
        <w:rPr>
          <w:sz w:val="22"/>
          <w:szCs w:val="22"/>
        </w:rPr>
        <w:t>C isotopic data (δ</w:t>
      </w:r>
      <w:r w:rsidR="00FB3672" w:rsidRPr="00345813">
        <w:rPr>
          <w:sz w:val="22"/>
          <w:szCs w:val="22"/>
          <w:vertAlign w:val="superscript"/>
        </w:rPr>
        <w:t>13</w:t>
      </w:r>
      <w:r w:rsidR="00FB3672" w:rsidRPr="00345813">
        <w:rPr>
          <w:sz w:val="22"/>
          <w:szCs w:val="22"/>
        </w:rPr>
        <w:t xml:space="preserve">C) </w:t>
      </w:r>
      <w:r w:rsidR="00885915" w:rsidRPr="00345813">
        <w:rPr>
          <w:sz w:val="22"/>
          <w:szCs w:val="22"/>
        </w:rPr>
        <w:t>and N isotopic data (δ</w:t>
      </w:r>
      <w:r w:rsidR="00885915" w:rsidRPr="00345813">
        <w:rPr>
          <w:sz w:val="22"/>
          <w:szCs w:val="22"/>
          <w:vertAlign w:val="superscript"/>
        </w:rPr>
        <w:t>15</w:t>
      </w:r>
      <w:r w:rsidR="00885915" w:rsidRPr="00345813">
        <w:rPr>
          <w:sz w:val="22"/>
          <w:szCs w:val="22"/>
        </w:rPr>
        <w:t xml:space="preserve">N) </w:t>
      </w:r>
      <w:r w:rsidR="00FB3672" w:rsidRPr="00345813">
        <w:rPr>
          <w:sz w:val="22"/>
          <w:szCs w:val="22"/>
        </w:rPr>
        <w:t xml:space="preserve">of fully expanded </w:t>
      </w:r>
      <w:r w:rsidR="00776FA8" w:rsidRPr="00345813">
        <w:rPr>
          <w:sz w:val="22"/>
          <w:szCs w:val="22"/>
        </w:rPr>
        <w:t xml:space="preserve">leaves </w:t>
      </w:r>
      <w:r w:rsidR="00FB3672" w:rsidRPr="00345813">
        <w:rPr>
          <w:sz w:val="22"/>
          <w:szCs w:val="22"/>
        </w:rPr>
        <w:t xml:space="preserve">(needle cluster) of </w:t>
      </w:r>
      <w:r w:rsidR="00776FA8" w:rsidRPr="00345813">
        <w:rPr>
          <w:sz w:val="22"/>
          <w:szCs w:val="22"/>
        </w:rPr>
        <w:t>15 individual</w:t>
      </w:r>
      <w:r>
        <w:rPr>
          <w:sz w:val="22"/>
          <w:szCs w:val="22"/>
        </w:rPr>
        <w:t>s</w:t>
      </w:r>
      <w:r w:rsidR="00776FA8" w:rsidRPr="00345813">
        <w:rPr>
          <w:sz w:val="22"/>
          <w:szCs w:val="22"/>
        </w:rPr>
        <w:t xml:space="preserve"> at each site</w:t>
      </w:r>
      <w:r w:rsidR="00FB3672" w:rsidRPr="00345813">
        <w:rPr>
          <w:sz w:val="22"/>
          <w:szCs w:val="22"/>
        </w:rPr>
        <w:t xml:space="preserve">. Sample fascicles were separated and dried for two days at 60 </w:t>
      </w:r>
      <w:r w:rsidR="00FB3672" w:rsidRPr="00345813">
        <w:rPr>
          <w:sz w:val="22"/>
          <w:szCs w:val="22"/>
          <w:vertAlign w:val="superscript"/>
        </w:rPr>
        <w:t>◦</w:t>
      </w:r>
      <w:r w:rsidR="00FB3672" w:rsidRPr="00345813">
        <w:rPr>
          <w:sz w:val="22"/>
          <w:szCs w:val="22"/>
        </w:rPr>
        <w:t>C ground in a SPEX ball mill (Metuchen, NJ, USA)</w:t>
      </w:r>
      <w:r w:rsidR="00C2430B" w:rsidRPr="00345813">
        <w:rPr>
          <w:sz w:val="22"/>
          <w:szCs w:val="22"/>
        </w:rPr>
        <w:t xml:space="preserve">, </w:t>
      </w:r>
      <w:r w:rsidR="00FB3672" w:rsidRPr="00345813">
        <w:rPr>
          <w:sz w:val="22"/>
          <w:szCs w:val="22"/>
        </w:rPr>
        <w:t>weighed to +/- 2 mg for leaf tissue and +/- 5 mg for soil using a Cole-Palmer (Vernon Hills, IL, USA) micro analytic balance</w:t>
      </w:r>
      <w:r w:rsidR="00C2430B" w:rsidRPr="00345813">
        <w:rPr>
          <w:sz w:val="22"/>
          <w:szCs w:val="22"/>
        </w:rPr>
        <w:t xml:space="preserve"> and rolled in </w:t>
      </w:r>
      <w:proofErr w:type="spellStart"/>
      <w:r w:rsidR="00C2430B" w:rsidRPr="00345813">
        <w:rPr>
          <w:sz w:val="22"/>
          <w:szCs w:val="22"/>
        </w:rPr>
        <w:t>Costech</w:t>
      </w:r>
      <w:proofErr w:type="spellEnd"/>
      <w:r w:rsidR="00C2430B" w:rsidRPr="00345813">
        <w:rPr>
          <w:sz w:val="22"/>
          <w:szCs w:val="22"/>
        </w:rPr>
        <w:t xml:space="preserve"> (Valencia, CA, USA) 5 x 9 mm tin capsules.</w:t>
      </w:r>
      <w:r w:rsidR="00FB3672" w:rsidRPr="00345813">
        <w:rPr>
          <w:sz w:val="22"/>
          <w:szCs w:val="22"/>
        </w:rPr>
        <w:t xml:space="preserve"> </w:t>
      </w:r>
      <w:r w:rsidR="00A8195E">
        <w:rPr>
          <w:sz w:val="22"/>
          <w:szCs w:val="22"/>
        </w:rPr>
        <w:t xml:space="preserve">A </w:t>
      </w:r>
      <w:r w:rsidR="00A8195E" w:rsidRPr="00345813">
        <w:rPr>
          <w:sz w:val="22"/>
          <w:szCs w:val="22"/>
        </w:rPr>
        <w:t>Thermo Delta (Waltham, MA, USA) V+ IR-MS continuous flow isotope ratio mass spectrometer</w:t>
      </w:r>
      <w:r w:rsidR="00A8195E">
        <w:rPr>
          <w:sz w:val="22"/>
          <w:szCs w:val="22"/>
        </w:rPr>
        <w:t xml:space="preserve"> </w:t>
      </w:r>
      <w:r w:rsidR="00A8195E" w:rsidRPr="00345813">
        <w:rPr>
          <w:sz w:val="22"/>
          <w:szCs w:val="22"/>
        </w:rPr>
        <w:t>with a universal triple collector</w:t>
      </w:r>
      <w:r w:rsidR="00A8195E">
        <w:rPr>
          <w:sz w:val="22"/>
          <w:szCs w:val="22"/>
        </w:rPr>
        <w:t xml:space="preserve"> was used.</w:t>
      </w:r>
      <w:r w:rsidR="00A8195E" w:rsidRPr="00345813">
        <w:rPr>
          <w:sz w:val="22"/>
          <w:szCs w:val="22"/>
        </w:rPr>
        <w:t xml:space="preserve"> Combustion gasses were separated on a gas chromatograph column, passed through a diluter and reference gas box, and introduced into the spectrometer. </w:t>
      </w:r>
      <w:r w:rsidR="00FB3672" w:rsidRPr="00345813">
        <w:rPr>
          <w:sz w:val="22"/>
          <w:szCs w:val="22"/>
        </w:rPr>
        <w:t>δ</w:t>
      </w:r>
      <w:r w:rsidR="00FB3672" w:rsidRPr="00345813">
        <w:rPr>
          <w:sz w:val="22"/>
          <w:szCs w:val="22"/>
          <w:vertAlign w:val="superscript"/>
        </w:rPr>
        <w:t>13</w:t>
      </w:r>
      <w:r w:rsidR="00FB3672" w:rsidRPr="00345813">
        <w:rPr>
          <w:sz w:val="22"/>
          <w:szCs w:val="22"/>
        </w:rPr>
        <w:t xml:space="preserve">C was used to </w:t>
      </w:r>
      <w:r w:rsidR="0035539C" w:rsidRPr="00345813">
        <w:rPr>
          <w:sz w:val="22"/>
          <w:szCs w:val="22"/>
        </w:rPr>
        <w:t>indicate water use efficiency (</w:t>
      </w:r>
      <w:r w:rsidR="0035539C" w:rsidRPr="00345813">
        <w:rPr>
          <w:color w:val="000000" w:themeColor="text1"/>
          <w:sz w:val="22"/>
          <w:szCs w:val="22"/>
          <w:shd w:val="clear" w:color="auto" w:fill="FFFFFF"/>
        </w:rPr>
        <w:t>iWUE</w:t>
      </w:r>
      <w:r w:rsidR="0035539C" w:rsidRPr="00345813">
        <w:rPr>
          <w:color w:val="000000" w:themeColor="text1"/>
          <w:sz w:val="22"/>
          <w:szCs w:val="22"/>
          <w:shd w:val="clear" w:color="auto" w:fill="FFFFFF"/>
          <w:vertAlign w:val="subscript"/>
        </w:rPr>
        <w:t>δ</w:t>
      </w:r>
      <w:r w:rsidR="0035539C" w:rsidRPr="00345813">
        <w:rPr>
          <w:color w:val="000000" w:themeColor="text1"/>
          <w:sz w:val="22"/>
          <w:szCs w:val="22"/>
          <w:shd w:val="clear" w:color="auto" w:fill="FFFFFF"/>
          <w:vertAlign w:val="superscript"/>
        </w:rPr>
        <w:t>13</w:t>
      </w:r>
      <w:r w:rsidR="0035539C" w:rsidRPr="00345813">
        <w:rPr>
          <w:color w:val="000000" w:themeColor="text1"/>
          <w:sz w:val="22"/>
          <w:szCs w:val="22"/>
          <w:shd w:val="clear" w:color="auto" w:fill="FFFFFF"/>
          <w:vertAlign w:val="subscript"/>
        </w:rPr>
        <w:t>C</w:t>
      </w:r>
      <w:r w:rsidR="0035539C" w:rsidRPr="00345813">
        <w:rPr>
          <w:color w:val="000000" w:themeColor="text1"/>
          <w:sz w:val="22"/>
          <w:szCs w:val="22"/>
          <w:shd w:val="clear" w:color="auto" w:fill="FFFFFF"/>
        </w:rPr>
        <w:t>)</w:t>
      </w:r>
      <w:r w:rsidR="0035539C" w:rsidRPr="00345813">
        <w:rPr>
          <w:sz w:val="22"/>
          <w:szCs w:val="22"/>
        </w:rPr>
        <w:t xml:space="preserve"> </w:t>
      </w:r>
      <w:r w:rsidR="00FB3672" w:rsidRPr="00345813">
        <w:rPr>
          <w:sz w:val="22"/>
          <w:szCs w:val="22"/>
        </w:rPr>
        <w:t>(</w:t>
      </w:r>
      <w:r w:rsidR="00937908" w:rsidRPr="00345813">
        <w:rPr>
          <w:sz w:val="22"/>
          <w:szCs w:val="22"/>
        </w:rPr>
        <w:t>Farquhar et al. 1989</w:t>
      </w:r>
      <w:r w:rsidR="00FB3672" w:rsidRPr="00345813">
        <w:rPr>
          <w:sz w:val="22"/>
          <w:szCs w:val="22"/>
        </w:rPr>
        <w:t xml:space="preserve">). </w:t>
      </w:r>
    </w:p>
    <w:p w14:paraId="0C302894" w14:textId="12F404D3" w:rsidR="00063993" w:rsidRPr="009A61A6" w:rsidRDefault="009A61A6" w:rsidP="00063993">
      <w:pPr>
        <w:spacing w:line="276" w:lineRule="auto"/>
        <w:jc w:val="both"/>
        <w:rPr>
          <w:b/>
          <w:sz w:val="22"/>
          <w:szCs w:val="22"/>
        </w:rPr>
      </w:pPr>
      <w:r>
        <w:rPr>
          <w:b/>
          <w:sz w:val="22"/>
          <w:szCs w:val="22"/>
        </w:rPr>
        <w:t>Foliar tissue analysis</w:t>
      </w:r>
    </w:p>
    <w:p w14:paraId="6C80266F" w14:textId="6DC1EED6" w:rsidR="00063993" w:rsidRDefault="00215F78" w:rsidP="00063993">
      <w:pPr>
        <w:spacing w:after="103" w:line="276" w:lineRule="auto"/>
        <w:jc w:val="both"/>
        <w:rPr>
          <w:sz w:val="22"/>
          <w:szCs w:val="22"/>
        </w:rPr>
      </w:pPr>
      <w:r w:rsidRPr="00345813">
        <w:rPr>
          <w:sz w:val="22"/>
          <w:szCs w:val="22"/>
        </w:rPr>
        <w:t xml:space="preserve">Leaf tissue was obtained from excision of basal fascicle bundles at </w:t>
      </w:r>
      <w:r w:rsidR="00E052FE" w:rsidRPr="00345813">
        <w:rPr>
          <w:sz w:val="22"/>
          <w:szCs w:val="22"/>
        </w:rPr>
        <w:t>1.</w:t>
      </w:r>
      <w:r w:rsidR="00D61A0E" w:rsidRPr="00345813">
        <w:rPr>
          <w:sz w:val="22"/>
          <w:szCs w:val="22"/>
        </w:rPr>
        <w:t>06</w:t>
      </w:r>
      <w:r w:rsidR="00E052FE" w:rsidRPr="00345813">
        <w:rPr>
          <w:sz w:val="22"/>
          <w:szCs w:val="22"/>
        </w:rPr>
        <w:t xml:space="preserve"> m</w:t>
      </w:r>
      <w:r w:rsidRPr="00345813">
        <w:rPr>
          <w:sz w:val="22"/>
          <w:szCs w:val="22"/>
        </w:rPr>
        <w:t>.</w:t>
      </w:r>
      <w:r w:rsidRPr="00345813">
        <w:rPr>
          <w:rFonts w:eastAsiaTheme="minorHAnsi"/>
          <w:sz w:val="22"/>
          <w:szCs w:val="22"/>
        </w:rPr>
        <w:t xml:space="preserve"> </w:t>
      </w:r>
      <w:r w:rsidRPr="00345813">
        <w:rPr>
          <w:sz w:val="22"/>
          <w:szCs w:val="22"/>
        </w:rPr>
        <w:t xml:space="preserve">50 mL samples of needles were separated, cut and dried for two days at 60 </w:t>
      </w:r>
      <w:r w:rsidRPr="00345813">
        <w:rPr>
          <w:sz w:val="22"/>
          <w:szCs w:val="22"/>
          <w:vertAlign w:val="superscript"/>
        </w:rPr>
        <w:t>◦</w:t>
      </w:r>
      <w:r w:rsidRPr="00345813">
        <w:rPr>
          <w:sz w:val="22"/>
          <w:szCs w:val="22"/>
        </w:rPr>
        <w:t>C. Then they were ground in a SPEX ball mill (Metuchen, NJ, USA)</w:t>
      </w:r>
      <w:r w:rsidR="00E052FE" w:rsidRPr="00345813">
        <w:rPr>
          <w:sz w:val="22"/>
          <w:szCs w:val="22"/>
        </w:rPr>
        <w:t>,</w:t>
      </w:r>
      <w:r w:rsidRPr="00345813">
        <w:rPr>
          <w:sz w:val="22"/>
          <w:szCs w:val="22"/>
        </w:rPr>
        <w:t xml:space="preserve"> sieved to &lt;10 mm</w:t>
      </w:r>
      <w:r w:rsidR="00E052FE" w:rsidRPr="00345813">
        <w:rPr>
          <w:sz w:val="22"/>
          <w:szCs w:val="22"/>
        </w:rPr>
        <w:t>,</w:t>
      </w:r>
      <w:r w:rsidRPr="00345813">
        <w:rPr>
          <w:sz w:val="22"/>
          <w:szCs w:val="22"/>
        </w:rPr>
        <w:t xml:space="preserve"> and </w:t>
      </w:r>
      <w:r w:rsidR="00F618F9" w:rsidRPr="00345813">
        <w:rPr>
          <w:sz w:val="22"/>
          <w:szCs w:val="22"/>
        </w:rPr>
        <w:t>&lt;2</w:t>
      </w:r>
      <w:r w:rsidRPr="00345813">
        <w:rPr>
          <w:sz w:val="22"/>
          <w:szCs w:val="22"/>
        </w:rPr>
        <w:t xml:space="preserve"> mL were </w:t>
      </w:r>
      <w:r w:rsidR="00F618F9" w:rsidRPr="00345813">
        <w:rPr>
          <w:sz w:val="22"/>
          <w:szCs w:val="22"/>
        </w:rPr>
        <w:t xml:space="preserve">fed </w:t>
      </w:r>
      <w:r w:rsidR="00A8195E">
        <w:rPr>
          <w:sz w:val="22"/>
          <w:szCs w:val="22"/>
        </w:rPr>
        <w:t xml:space="preserve">to a </w:t>
      </w:r>
      <w:proofErr w:type="spellStart"/>
      <w:r w:rsidR="00A8195E" w:rsidRPr="00345813">
        <w:rPr>
          <w:sz w:val="22"/>
          <w:szCs w:val="22"/>
        </w:rPr>
        <w:t>Leco</w:t>
      </w:r>
      <w:proofErr w:type="spellEnd"/>
      <w:r w:rsidR="00A8195E" w:rsidRPr="00345813">
        <w:rPr>
          <w:sz w:val="22"/>
          <w:szCs w:val="22"/>
        </w:rPr>
        <w:t xml:space="preserve"> CN-2000 Carbon-Nitrogen Analyzer (</w:t>
      </w:r>
      <w:proofErr w:type="spellStart"/>
      <w:r w:rsidR="00A8195E" w:rsidRPr="00345813">
        <w:rPr>
          <w:sz w:val="22"/>
          <w:szCs w:val="22"/>
        </w:rPr>
        <w:t>Leco</w:t>
      </w:r>
      <w:proofErr w:type="spellEnd"/>
      <w:r w:rsidR="00A8195E" w:rsidRPr="00345813">
        <w:rPr>
          <w:sz w:val="22"/>
          <w:szCs w:val="22"/>
        </w:rPr>
        <w:t xml:space="preserve"> Corp., St. Joseph, MI)</w:t>
      </w:r>
      <w:r w:rsidR="00A8195E">
        <w:rPr>
          <w:sz w:val="22"/>
          <w:szCs w:val="22"/>
        </w:rPr>
        <w:t xml:space="preserve"> coupled with the spectrometer</w:t>
      </w:r>
      <w:r w:rsidR="00A8195E" w:rsidRPr="00345813">
        <w:rPr>
          <w:sz w:val="22"/>
          <w:szCs w:val="22"/>
        </w:rPr>
        <w:t xml:space="preserve"> to determine C and N concentrations</w:t>
      </w:r>
      <w:r w:rsidR="00A8195E">
        <w:rPr>
          <w:sz w:val="22"/>
          <w:szCs w:val="22"/>
        </w:rPr>
        <w:t>.</w:t>
      </w:r>
      <w:r w:rsidR="009A61A6">
        <w:rPr>
          <w:sz w:val="22"/>
          <w:szCs w:val="22"/>
        </w:rPr>
        <w:t xml:space="preserve"> </w:t>
      </w:r>
      <w:r w:rsidRPr="00345813">
        <w:rPr>
          <w:sz w:val="22"/>
          <w:szCs w:val="22"/>
        </w:rPr>
        <w:t>35 mL</w:t>
      </w:r>
      <w:r w:rsidR="00D07A88" w:rsidRPr="00345813">
        <w:rPr>
          <w:sz w:val="22"/>
          <w:szCs w:val="22"/>
        </w:rPr>
        <w:t xml:space="preserve"> aliquots</w:t>
      </w:r>
      <w:r w:rsidRPr="00345813">
        <w:rPr>
          <w:sz w:val="22"/>
          <w:szCs w:val="22"/>
        </w:rPr>
        <w:t xml:space="preserve"> were submitted for standard plant tissue nutrient analysis using a TJA Model 975 </w:t>
      </w:r>
      <w:proofErr w:type="spellStart"/>
      <w:r w:rsidRPr="00345813">
        <w:rPr>
          <w:sz w:val="22"/>
          <w:szCs w:val="22"/>
        </w:rPr>
        <w:t>AtomComp</w:t>
      </w:r>
      <w:proofErr w:type="spellEnd"/>
      <w:r w:rsidRPr="00345813">
        <w:rPr>
          <w:sz w:val="22"/>
          <w:szCs w:val="22"/>
        </w:rPr>
        <w:t xml:space="preserve"> ICP-AES (Thermo Jarrell-Ash Corp., Franklin, MA). The method comprised submersion in a 5 mL trace-metal-grade HNO</w:t>
      </w:r>
      <w:r w:rsidRPr="00345813">
        <w:rPr>
          <w:sz w:val="22"/>
          <w:szCs w:val="22"/>
          <w:vertAlign w:val="subscript"/>
        </w:rPr>
        <w:t>3</w:t>
      </w:r>
      <w:r w:rsidRPr="00345813">
        <w:rPr>
          <w:sz w:val="22"/>
          <w:szCs w:val="22"/>
        </w:rPr>
        <w:t xml:space="preserve"> treatment, then refluxed on hot</w:t>
      </w:r>
      <w:r w:rsidR="006738E0">
        <w:rPr>
          <w:sz w:val="22"/>
          <w:szCs w:val="22"/>
        </w:rPr>
        <w:t xml:space="preserve"> </w:t>
      </w:r>
      <w:r w:rsidRPr="00345813">
        <w:rPr>
          <w:sz w:val="22"/>
          <w:szCs w:val="22"/>
        </w:rPr>
        <w:t xml:space="preserve">block at 80 </w:t>
      </w:r>
      <w:r w:rsidRPr="00345813">
        <w:rPr>
          <w:sz w:val="22"/>
          <w:szCs w:val="22"/>
          <w:vertAlign w:val="superscript"/>
        </w:rPr>
        <w:t>◦</w:t>
      </w:r>
      <w:r w:rsidRPr="00345813">
        <w:rPr>
          <w:sz w:val="22"/>
          <w:szCs w:val="22"/>
        </w:rPr>
        <w:t xml:space="preserve">C for </w:t>
      </w:r>
      <w:r w:rsidR="00AB6F59" w:rsidRPr="00345813">
        <w:rPr>
          <w:sz w:val="22"/>
          <w:szCs w:val="22"/>
        </w:rPr>
        <w:t>two</w:t>
      </w:r>
      <w:r w:rsidRPr="00345813">
        <w:rPr>
          <w:sz w:val="22"/>
          <w:szCs w:val="22"/>
        </w:rPr>
        <w:t xml:space="preserve"> hours and diluted to 25 mL with 0.4 micron PTFE syringe filters</w:t>
      </w:r>
      <w:r w:rsidR="004D7553" w:rsidRPr="00345813">
        <w:rPr>
          <w:sz w:val="22"/>
          <w:szCs w:val="22"/>
        </w:rPr>
        <w:t xml:space="preserve"> to access </w:t>
      </w:r>
      <w:r w:rsidR="00B15EBE" w:rsidRPr="00345813">
        <w:rPr>
          <w:sz w:val="22"/>
          <w:szCs w:val="22"/>
        </w:rPr>
        <w:t>extractabl</w:t>
      </w:r>
      <w:r w:rsidR="00B15EBE">
        <w:rPr>
          <w:sz w:val="22"/>
          <w:szCs w:val="22"/>
        </w:rPr>
        <w:t>e</w:t>
      </w:r>
      <w:r w:rsidR="00B15EBE" w:rsidRPr="00345813">
        <w:rPr>
          <w:sz w:val="22"/>
          <w:szCs w:val="22"/>
        </w:rPr>
        <w:t xml:space="preserve"> </w:t>
      </w:r>
      <w:r w:rsidRPr="00345813">
        <w:rPr>
          <w:sz w:val="22"/>
          <w:szCs w:val="22"/>
        </w:rPr>
        <w:t>macro and micro inorganic</w:t>
      </w:r>
      <w:r w:rsidR="00B15EBE">
        <w:rPr>
          <w:sz w:val="22"/>
          <w:szCs w:val="22"/>
        </w:rPr>
        <w:t>s.</w:t>
      </w:r>
      <w:r w:rsidRPr="00345813">
        <w:rPr>
          <w:sz w:val="22"/>
          <w:szCs w:val="22"/>
        </w:rPr>
        <w:t xml:space="preserve"> </w:t>
      </w:r>
      <w:commentRangeEnd w:id="580"/>
      <w:r w:rsidR="004418D8">
        <w:rPr>
          <w:rStyle w:val="CommentReference"/>
        </w:rPr>
        <w:commentReference w:id="580"/>
      </w:r>
    </w:p>
    <w:p w14:paraId="4EF4DBD4" w14:textId="4778FB91" w:rsidR="00B15EBE" w:rsidRDefault="008442D1" w:rsidP="00063993">
      <w:pPr>
        <w:spacing w:after="103" w:line="276" w:lineRule="auto"/>
        <w:jc w:val="both"/>
        <w:rPr>
          <w:b/>
          <w:sz w:val="22"/>
          <w:szCs w:val="22"/>
        </w:rPr>
      </w:pPr>
      <w:r>
        <w:rPr>
          <w:sz w:val="22"/>
          <w:szCs w:val="22"/>
        </w:rPr>
        <w:t xml:space="preserve">Soil </w:t>
      </w:r>
      <w:r w:rsidR="00C93446" w:rsidRPr="00345813">
        <w:rPr>
          <w:sz w:val="22"/>
          <w:szCs w:val="22"/>
        </w:rPr>
        <w:t>C</w:t>
      </w:r>
      <w:r w:rsidR="001852E8" w:rsidRPr="00345813">
        <w:rPr>
          <w:sz w:val="22"/>
          <w:szCs w:val="22"/>
        </w:rPr>
        <w:t xml:space="preserve"> and N were calculated using elemental analysis</w:t>
      </w:r>
      <w:r w:rsidR="00E42EED" w:rsidRPr="00345813">
        <w:rPr>
          <w:sz w:val="22"/>
          <w:szCs w:val="22"/>
        </w:rPr>
        <w:t xml:space="preserve"> in a similar fashion to </w:t>
      </w:r>
      <w:r w:rsidR="006E667E">
        <w:rPr>
          <w:sz w:val="22"/>
          <w:szCs w:val="22"/>
        </w:rPr>
        <w:t xml:space="preserve">method </w:t>
      </w:r>
      <w:r w:rsidR="00E42EED" w:rsidRPr="00345813">
        <w:rPr>
          <w:sz w:val="22"/>
          <w:szCs w:val="22"/>
        </w:rPr>
        <w:t>above</w:t>
      </w:r>
      <w:r w:rsidR="005F3BBF">
        <w:rPr>
          <w:sz w:val="22"/>
          <w:szCs w:val="22"/>
        </w:rPr>
        <w:t xml:space="preserve"> for foliar samples</w:t>
      </w:r>
      <w:r w:rsidR="001852E8" w:rsidRPr="00345813">
        <w:rPr>
          <w:sz w:val="22"/>
          <w:szCs w:val="22"/>
        </w:rPr>
        <w:t>.</w:t>
      </w:r>
      <w:r w:rsidR="00C93446" w:rsidRPr="00345813">
        <w:rPr>
          <w:sz w:val="22"/>
          <w:szCs w:val="22"/>
        </w:rPr>
        <w:t xml:space="preserve"> </w:t>
      </w:r>
    </w:p>
    <w:p w14:paraId="516B9D7B" w14:textId="73CB65F0" w:rsidR="009A61A6" w:rsidRDefault="009A61A6" w:rsidP="009A61A6">
      <w:pPr>
        <w:spacing w:line="276" w:lineRule="auto"/>
        <w:jc w:val="both"/>
        <w:rPr>
          <w:b/>
          <w:sz w:val="22"/>
          <w:szCs w:val="22"/>
        </w:rPr>
      </w:pPr>
      <w:r>
        <w:rPr>
          <w:b/>
          <w:sz w:val="22"/>
          <w:szCs w:val="22"/>
        </w:rPr>
        <w:t xml:space="preserve">Soil Water Retention </w:t>
      </w:r>
      <w:r w:rsidR="0029724F">
        <w:rPr>
          <w:b/>
          <w:sz w:val="22"/>
          <w:szCs w:val="22"/>
        </w:rPr>
        <w:t>(SWR)</w:t>
      </w:r>
    </w:p>
    <w:p w14:paraId="4A38B0B7" w14:textId="745FB88B" w:rsidR="00FA43AB" w:rsidRDefault="001852E8" w:rsidP="00572048">
      <w:pPr>
        <w:spacing w:after="103" w:line="276" w:lineRule="auto"/>
        <w:jc w:val="both"/>
        <w:rPr>
          <w:sz w:val="22"/>
          <w:szCs w:val="22"/>
        </w:rPr>
      </w:pPr>
      <w:r w:rsidRPr="00345813">
        <w:rPr>
          <w:sz w:val="22"/>
          <w:szCs w:val="22"/>
        </w:rPr>
        <w:t>70 mL</w:t>
      </w:r>
      <w:r w:rsidR="00190C2B" w:rsidRPr="00345813">
        <w:rPr>
          <w:sz w:val="22"/>
          <w:szCs w:val="22"/>
        </w:rPr>
        <w:t xml:space="preserve"> soil</w:t>
      </w:r>
      <w:r w:rsidRPr="00345813">
        <w:rPr>
          <w:sz w:val="22"/>
          <w:szCs w:val="22"/>
        </w:rPr>
        <w:t xml:space="preserve"> samples were extracted at fifteen tree locations at four sites, </w:t>
      </w:r>
      <w:r w:rsidR="00190C2B" w:rsidRPr="00345813">
        <w:rPr>
          <w:sz w:val="22"/>
          <w:szCs w:val="22"/>
        </w:rPr>
        <w:t>from</w:t>
      </w:r>
      <w:r w:rsidRPr="00345813">
        <w:rPr>
          <w:sz w:val="22"/>
          <w:szCs w:val="22"/>
        </w:rPr>
        <w:t xml:space="preserve"> &lt;7.5 cm (O</w:t>
      </w:r>
      <w:r w:rsidRPr="00345813">
        <w:rPr>
          <w:sz w:val="22"/>
          <w:szCs w:val="22"/>
          <w:vertAlign w:val="subscript"/>
        </w:rPr>
        <w:t>a</w:t>
      </w:r>
      <w:r w:rsidRPr="00345813">
        <w:rPr>
          <w:sz w:val="22"/>
          <w:szCs w:val="22"/>
        </w:rPr>
        <w:t>-A</w:t>
      </w:r>
      <w:r w:rsidRPr="00345813">
        <w:rPr>
          <w:sz w:val="22"/>
          <w:szCs w:val="22"/>
          <w:vertAlign w:val="subscript"/>
        </w:rPr>
        <w:t>b</w:t>
      </w:r>
      <w:r w:rsidRPr="00345813">
        <w:rPr>
          <w:sz w:val="22"/>
          <w:szCs w:val="22"/>
        </w:rPr>
        <w:t>) horizon above bedrock</w:t>
      </w:r>
      <w:r w:rsidR="00190C2B" w:rsidRPr="00345813">
        <w:rPr>
          <w:sz w:val="22"/>
          <w:szCs w:val="22"/>
        </w:rPr>
        <w:t>. In a laboratory 50 g H</w:t>
      </w:r>
      <w:r w:rsidR="00190C2B" w:rsidRPr="00345813">
        <w:rPr>
          <w:sz w:val="22"/>
          <w:szCs w:val="22"/>
          <w:vertAlign w:val="subscript"/>
        </w:rPr>
        <w:t>2</w:t>
      </w:r>
      <w:r w:rsidR="00190C2B" w:rsidRPr="00345813">
        <w:rPr>
          <w:sz w:val="22"/>
          <w:szCs w:val="22"/>
        </w:rPr>
        <w:t>O were added to each aliquot</w:t>
      </w:r>
      <w:r w:rsidRPr="00345813">
        <w:rPr>
          <w:sz w:val="22"/>
          <w:szCs w:val="22"/>
        </w:rPr>
        <w:t xml:space="preserve"> to assess net </w:t>
      </w:r>
      <w:r w:rsidR="009D23CE" w:rsidRPr="00345813">
        <w:rPr>
          <w:sz w:val="22"/>
          <w:szCs w:val="22"/>
        </w:rPr>
        <w:t xml:space="preserve">water </w:t>
      </w:r>
      <w:r w:rsidRPr="00345813">
        <w:rPr>
          <w:sz w:val="22"/>
          <w:szCs w:val="22"/>
        </w:rPr>
        <w:t>retention as a subset of soil moisture evaporation (</w:t>
      </w:r>
      <w:proofErr w:type="spellStart"/>
      <w:r w:rsidRPr="00345813">
        <w:rPr>
          <w:i/>
          <w:sz w:val="22"/>
          <w:szCs w:val="22"/>
        </w:rPr>
        <w:t>ψ</w:t>
      </w:r>
      <w:r w:rsidRPr="00345813">
        <w:rPr>
          <w:sz w:val="22"/>
          <w:szCs w:val="22"/>
          <w:vertAlign w:val="subscript"/>
        </w:rPr>
        <w:t>g</w:t>
      </w:r>
      <w:proofErr w:type="spellEnd"/>
      <w:r w:rsidRPr="00345813">
        <w:rPr>
          <w:sz w:val="22"/>
          <w:szCs w:val="22"/>
        </w:rPr>
        <w:t>)</w:t>
      </w:r>
      <w:r w:rsidR="00BB5AD5" w:rsidRPr="00345813">
        <w:rPr>
          <w:sz w:val="22"/>
          <w:szCs w:val="22"/>
        </w:rPr>
        <w:t xml:space="preserve"> </w:t>
      </w:r>
      <w:r w:rsidRPr="00345813">
        <w:rPr>
          <w:sz w:val="22"/>
          <w:szCs w:val="22"/>
        </w:rPr>
        <w:t xml:space="preserve">to determine net evaporative loss or adsorption to surfaces. Soil </w:t>
      </w:r>
      <w:r w:rsidR="009D23CE" w:rsidRPr="00345813">
        <w:rPr>
          <w:sz w:val="22"/>
          <w:szCs w:val="22"/>
        </w:rPr>
        <w:t>water</w:t>
      </w:r>
      <w:r w:rsidRPr="00345813">
        <w:rPr>
          <w:sz w:val="22"/>
          <w:szCs w:val="22"/>
        </w:rPr>
        <w:t xml:space="preserve"> retention analysis was conducted according to the Fields method (</w:t>
      </w:r>
      <w:r w:rsidR="00C3302A" w:rsidRPr="00345813">
        <w:rPr>
          <w:sz w:val="22"/>
          <w:szCs w:val="22"/>
        </w:rPr>
        <w:t>Licht</w:t>
      </w:r>
      <w:r w:rsidR="00C3302A" w:rsidRPr="00345813">
        <w:rPr>
          <w:i/>
          <w:sz w:val="22"/>
          <w:szCs w:val="22"/>
        </w:rPr>
        <w:t xml:space="preserve"> </w:t>
      </w:r>
      <w:r w:rsidR="00C3302A" w:rsidRPr="00345813">
        <w:rPr>
          <w:iCs/>
          <w:sz w:val="22"/>
          <w:szCs w:val="22"/>
        </w:rPr>
        <w:t>and Smith 2018</w:t>
      </w:r>
      <w:r w:rsidRPr="00345813">
        <w:rPr>
          <w:sz w:val="22"/>
          <w:szCs w:val="22"/>
        </w:rPr>
        <w:t>). Retention effects of gravitational and evaporation forces was made on a wet basis where W</w:t>
      </w:r>
      <w:r w:rsidRPr="00345813">
        <w:rPr>
          <w:sz w:val="22"/>
          <w:szCs w:val="22"/>
          <w:vertAlign w:val="subscript"/>
        </w:rPr>
        <w:t>m</w:t>
      </w:r>
      <w:r w:rsidRPr="00345813">
        <w:rPr>
          <w:sz w:val="22"/>
          <w:szCs w:val="22"/>
        </w:rPr>
        <w:t>=g H</w:t>
      </w:r>
      <w:r w:rsidRPr="00345813">
        <w:rPr>
          <w:sz w:val="22"/>
          <w:szCs w:val="22"/>
          <w:vertAlign w:val="subscript"/>
        </w:rPr>
        <w:t>2</w:t>
      </w:r>
      <w:r w:rsidRPr="00345813">
        <w:rPr>
          <w:sz w:val="22"/>
          <w:szCs w:val="22"/>
        </w:rPr>
        <w:t xml:space="preserve">O </w:t>
      </w:r>
      <w:r w:rsidRPr="00345813">
        <w:rPr>
          <w:b/>
          <w:sz w:val="16"/>
          <w:szCs w:val="16"/>
        </w:rPr>
        <w:t>●</w:t>
      </w:r>
      <w:r w:rsidRPr="00345813">
        <w:rPr>
          <w:sz w:val="22"/>
          <w:szCs w:val="22"/>
        </w:rPr>
        <w:t xml:space="preserve"> </w:t>
      </w:r>
      <w:r w:rsidR="005F3BBF">
        <w:rPr>
          <w:sz w:val="22"/>
          <w:szCs w:val="22"/>
        </w:rPr>
        <w:t>(</w:t>
      </w:r>
      <w:r w:rsidRPr="00345813">
        <w:rPr>
          <w:sz w:val="22"/>
          <w:szCs w:val="22"/>
        </w:rPr>
        <w:t>g</w:t>
      </w:r>
      <w:r w:rsidR="005F3BBF">
        <w:rPr>
          <w:sz w:val="22"/>
          <w:szCs w:val="22"/>
        </w:rPr>
        <w:t xml:space="preserve"> </w:t>
      </w:r>
      <w:r w:rsidRPr="00345813">
        <w:rPr>
          <w:sz w:val="22"/>
          <w:szCs w:val="22"/>
        </w:rPr>
        <w:t>moist soil</w:t>
      </w:r>
      <w:r w:rsidR="005F3BBF">
        <w:rPr>
          <w:sz w:val="22"/>
          <w:szCs w:val="22"/>
        </w:rPr>
        <w:t>)</w:t>
      </w:r>
      <w:r w:rsidR="005F3BBF" w:rsidRPr="00345813">
        <w:rPr>
          <w:sz w:val="22"/>
          <w:szCs w:val="22"/>
          <w:vertAlign w:val="superscript"/>
        </w:rPr>
        <w:t>-1</w:t>
      </w:r>
      <w:r w:rsidR="001B2146" w:rsidRPr="00345813">
        <w:rPr>
          <w:sz w:val="22"/>
          <w:szCs w:val="22"/>
        </w:rPr>
        <w:t xml:space="preserve"> </w:t>
      </w:r>
      <w:r w:rsidRPr="00345813">
        <w:rPr>
          <w:sz w:val="22"/>
          <w:szCs w:val="22"/>
        </w:rPr>
        <w:t>(</w:t>
      </w:r>
      <w:proofErr w:type="spellStart"/>
      <w:r w:rsidRPr="00345813">
        <w:rPr>
          <w:sz w:val="22"/>
          <w:szCs w:val="22"/>
        </w:rPr>
        <w:t>Jingfang</w:t>
      </w:r>
      <w:proofErr w:type="spellEnd"/>
      <w:r w:rsidRPr="00345813">
        <w:rPr>
          <w:sz w:val="22"/>
          <w:szCs w:val="22"/>
        </w:rPr>
        <w:t xml:space="preserve"> and </w:t>
      </w:r>
      <w:proofErr w:type="spellStart"/>
      <w:r w:rsidRPr="00345813">
        <w:rPr>
          <w:sz w:val="22"/>
          <w:szCs w:val="22"/>
        </w:rPr>
        <w:t>Wenwei</w:t>
      </w:r>
      <w:proofErr w:type="spellEnd"/>
      <w:r w:rsidRPr="00345813">
        <w:rPr>
          <w:sz w:val="22"/>
          <w:szCs w:val="22"/>
        </w:rPr>
        <w:t xml:space="preserve"> 2018).  </w:t>
      </w:r>
    </w:p>
    <w:p w14:paraId="0A068B27" w14:textId="6DF1E3CF" w:rsidR="00AE173C" w:rsidRPr="00345813" w:rsidRDefault="003D3CF8" w:rsidP="00063993">
      <w:pPr>
        <w:tabs>
          <w:tab w:val="left" w:pos="720"/>
          <w:tab w:val="left" w:pos="1440"/>
        </w:tabs>
        <w:spacing w:after="28" w:line="276" w:lineRule="auto"/>
        <w:ind w:right="7"/>
        <w:jc w:val="both"/>
        <w:rPr>
          <w:b/>
          <w:bCs/>
          <w:iCs/>
          <w:sz w:val="22"/>
          <w:szCs w:val="22"/>
        </w:rPr>
      </w:pPr>
      <w:commentRangeStart w:id="581"/>
      <w:commentRangeStart w:id="582"/>
      <w:r w:rsidRPr="00345813">
        <w:rPr>
          <w:b/>
          <w:bCs/>
          <w:iCs/>
          <w:sz w:val="22"/>
          <w:szCs w:val="22"/>
        </w:rPr>
        <w:t>Statistical</w:t>
      </w:r>
      <w:r w:rsidR="00AE173C" w:rsidRPr="00345813">
        <w:rPr>
          <w:b/>
          <w:bCs/>
          <w:iCs/>
          <w:sz w:val="22"/>
          <w:szCs w:val="22"/>
        </w:rPr>
        <w:t xml:space="preserve"> Analysis</w:t>
      </w:r>
      <w:commentRangeEnd w:id="581"/>
      <w:r w:rsidR="00715371">
        <w:rPr>
          <w:rStyle w:val="CommentReference"/>
        </w:rPr>
        <w:commentReference w:id="581"/>
      </w:r>
      <w:commentRangeEnd w:id="582"/>
      <w:r w:rsidR="00E81409">
        <w:rPr>
          <w:rStyle w:val="CommentReference"/>
        </w:rPr>
        <w:commentReference w:id="582"/>
      </w:r>
    </w:p>
    <w:p w14:paraId="6A913F3E" w14:textId="6960D69C" w:rsidR="00F43A07" w:rsidRDefault="00AE173C" w:rsidP="00D41527">
      <w:pPr>
        <w:spacing w:after="103" w:line="276" w:lineRule="auto"/>
        <w:jc w:val="both"/>
        <w:rPr>
          <w:sz w:val="22"/>
          <w:szCs w:val="22"/>
        </w:rPr>
      </w:pPr>
      <w:commentRangeStart w:id="583"/>
      <w:commentRangeStart w:id="584"/>
      <w:r w:rsidRPr="00345813">
        <w:rPr>
          <w:sz w:val="22"/>
          <w:szCs w:val="22"/>
        </w:rPr>
        <w:t xml:space="preserve">All data were analyzed using a similar linear model structure with elevation (high or low) and presence of the 1947 fire (yes or no) as categorical fixed factors. The interaction between elevation and presence of the 1947 fire was also included in each model. </w:t>
      </w:r>
      <w:commentRangeStart w:id="585"/>
      <w:r w:rsidRPr="00345813">
        <w:rPr>
          <w:sz w:val="22"/>
          <w:szCs w:val="22"/>
        </w:rPr>
        <w:t xml:space="preserve">In total, </w:t>
      </w:r>
      <w:r w:rsidR="005F7DED">
        <w:rPr>
          <w:sz w:val="22"/>
          <w:szCs w:val="22"/>
        </w:rPr>
        <w:t>27</w:t>
      </w:r>
      <w:r w:rsidR="00CF7250" w:rsidRPr="00345813">
        <w:rPr>
          <w:sz w:val="22"/>
          <w:szCs w:val="22"/>
        </w:rPr>
        <w:t xml:space="preserve"> </w:t>
      </w:r>
      <w:r w:rsidRPr="00345813">
        <w:rPr>
          <w:sz w:val="22"/>
          <w:szCs w:val="22"/>
        </w:rPr>
        <w:t xml:space="preserve">models were fit with the following dependent variables: </w:t>
      </w:r>
      <w:r w:rsidR="005F7DED" w:rsidRPr="0049503A">
        <w:rPr>
          <w:color w:val="000000" w:themeColor="text1"/>
          <w:sz w:val="22"/>
          <w:szCs w:val="22"/>
        </w:rPr>
        <w:t xml:space="preserve">tree height (m), canopy spread (m), DBH (cm), </w:t>
      </w:r>
      <w:r w:rsidR="005F7DED">
        <w:rPr>
          <w:color w:val="000000" w:themeColor="text1"/>
          <w:sz w:val="22"/>
          <w:szCs w:val="22"/>
        </w:rPr>
        <w:t xml:space="preserve">mean distance between neighbors (m), </w:t>
      </w:r>
      <w:r w:rsidR="005F7DED" w:rsidRPr="0049503A">
        <w:rPr>
          <w:color w:val="000000" w:themeColor="text1"/>
          <w:sz w:val="22"/>
          <w:szCs w:val="22"/>
        </w:rPr>
        <w:t xml:space="preserve">foliar </w:t>
      </w:r>
      <w:r w:rsidR="005F7DED">
        <w:rPr>
          <w:color w:val="000000" w:themeColor="text1"/>
          <w:sz w:val="22"/>
          <w:szCs w:val="22"/>
        </w:rPr>
        <w:t>carbon (</w:t>
      </w:r>
      <w:r w:rsidR="005F7DED" w:rsidRPr="0049503A">
        <w:rPr>
          <w:color w:val="000000" w:themeColor="text1"/>
          <w:sz w:val="22"/>
          <w:szCs w:val="22"/>
        </w:rPr>
        <w:t>C</w:t>
      </w:r>
      <w:r w:rsidR="005F7DED">
        <w:rPr>
          <w:color w:val="000000" w:themeColor="text1"/>
          <w:sz w:val="22"/>
          <w:szCs w:val="22"/>
        </w:rPr>
        <w:t xml:space="preserve">, </w:t>
      </w:r>
      <w:r w:rsidR="005F7DED" w:rsidRPr="0049503A">
        <w:rPr>
          <w:color w:val="000000" w:themeColor="text1"/>
          <w:sz w:val="22"/>
          <w:szCs w:val="22"/>
        </w:rPr>
        <w:t xml:space="preserve">%), foliar </w:t>
      </w:r>
      <w:r w:rsidR="005F7DED">
        <w:rPr>
          <w:color w:val="000000" w:themeColor="text1"/>
          <w:sz w:val="22"/>
          <w:szCs w:val="22"/>
        </w:rPr>
        <w:t>nitrogen (</w:t>
      </w:r>
      <w:r w:rsidR="005F7DED" w:rsidRPr="0049503A">
        <w:rPr>
          <w:color w:val="000000" w:themeColor="text1"/>
          <w:sz w:val="22"/>
          <w:szCs w:val="22"/>
        </w:rPr>
        <w:t>N</w:t>
      </w:r>
      <w:r w:rsidR="005F7DED">
        <w:rPr>
          <w:color w:val="000000" w:themeColor="text1"/>
          <w:sz w:val="22"/>
          <w:szCs w:val="22"/>
        </w:rPr>
        <w:t xml:space="preserve">, </w:t>
      </w:r>
      <w:r w:rsidR="005F7DED" w:rsidRPr="0049503A">
        <w:rPr>
          <w:color w:val="000000" w:themeColor="text1"/>
          <w:sz w:val="22"/>
          <w:szCs w:val="22"/>
        </w:rPr>
        <w:t xml:space="preserve">%), foliar C/N (unitless), foliar </w:t>
      </w:r>
      <w:r w:rsidR="005F7DED" w:rsidRPr="0049503A">
        <w:rPr>
          <w:bCs/>
          <w:color w:val="000000" w:themeColor="text1"/>
          <w:sz w:val="22"/>
          <w:szCs w:val="22"/>
        </w:rPr>
        <w:t>δ</w:t>
      </w:r>
      <w:r w:rsidR="005F7DED" w:rsidRPr="0049503A">
        <w:rPr>
          <w:bCs/>
          <w:color w:val="000000" w:themeColor="text1"/>
          <w:sz w:val="22"/>
          <w:szCs w:val="22"/>
          <w:vertAlign w:val="superscript"/>
        </w:rPr>
        <w:t>13</w:t>
      </w:r>
      <w:r w:rsidR="005F7DED" w:rsidRPr="0049503A">
        <w:rPr>
          <w:bCs/>
          <w:color w:val="000000" w:themeColor="text1"/>
          <w:sz w:val="22"/>
          <w:szCs w:val="22"/>
        </w:rPr>
        <w:t>C</w:t>
      </w:r>
      <w:r w:rsidR="005F7DED" w:rsidRPr="0049503A">
        <w:rPr>
          <w:color w:val="000000" w:themeColor="text1"/>
          <w:sz w:val="22"/>
          <w:szCs w:val="22"/>
        </w:rPr>
        <w:t xml:space="preserve"> (‰), foliar </w:t>
      </w:r>
      <w:r w:rsidR="005F7DED" w:rsidRPr="0049503A">
        <w:rPr>
          <w:bCs/>
          <w:color w:val="000000" w:themeColor="text1"/>
          <w:sz w:val="22"/>
          <w:szCs w:val="22"/>
        </w:rPr>
        <w:t>δ</w:t>
      </w:r>
      <w:r w:rsidR="005F7DED" w:rsidRPr="0049503A">
        <w:rPr>
          <w:bCs/>
          <w:color w:val="000000" w:themeColor="text1"/>
          <w:sz w:val="22"/>
          <w:szCs w:val="22"/>
          <w:vertAlign w:val="superscript"/>
        </w:rPr>
        <w:t>15</w:t>
      </w:r>
      <w:r w:rsidR="005F7DED" w:rsidRPr="0049503A">
        <w:rPr>
          <w:bCs/>
          <w:color w:val="000000" w:themeColor="text1"/>
          <w:sz w:val="22"/>
          <w:szCs w:val="22"/>
        </w:rPr>
        <w:t xml:space="preserve">N (‰), </w:t>
      </w:r>
      <w:r w:rsidR="005F7DED" w:rsidRPr="0049503A">
        <w:rPr>
          <w:color w:val="000000" w:themeColor="text1"/>
          <w:sz w:val="22"/>
          <w:szCs w:val="22"/>
        </w:rPr>
        <w:t xml:space="preserve">foliar </w:t>
      </w:r>
      <w:r w:rsidR="005F7DED">
        <w:rPr>
          <w:bCs/>
          <w:color w:val="000000" w:themeColor="text1"/>
          <w:sz w:val="22"/>
          <w:szCs w:val="22"/>
        </w:rPr>
        <w:t>calcium (</w:t>
      </w:r>
      <w:r w:rsidR="005F7DED" w:rsidRPr="0049503A">
        <w:rPr>
          <w:bCs/>
          <w:color w:val="000000" w:themeColor="text1"/>
          <w:sz w:val="22"/>
          <w:szCs w:val="22"/>
        </w:rPr>
        <w:t>Ca</w:t>
      </w:r>
      <w:r w:rsidR="005F7DED">
        <w:rPr>
          <w:bCs/>
          <w:color w:val="000000" w:themeColor="text1"/>
          <w:sz w:val="22"/>
          <w:szCs w:val="22"/>
          <w:vertAlign w:val="superscript"/>
        </w:rPr>
        <w:t>2+</w:t>
      </w:r>
      <w:r w:rsidR="00812E74">
        <w:rPr>
          <w:bCs/>
          <w:color w:val="000000" w:themeColor="text1"/>
          <w:sz w:val="22"/>
          <w:szCs w:val="22"/>
        </w:rPr>
        <w:t xml:space="preserve"> %</w:t>
      </w:r>
      <w:r w:rsidR="005F7DED" w:rsidRPr="0049503A">
        <w:rPr>
          <w:bCs/>
          <w:color w:val="000000" w:themeColor="text1"/>
          <w:sz w:val="22"/>
          <w:szCs w:val="22"/>
        </w:rPr>
        <w:t xml:space="preserve">), </w:t>
      </w:r>
      <w:r w:rsidR="005F7DED" w:rsidRPr="0049503A">
        <w:rPr>
          <w:color w:val="000000" w:themeColor="text1"/>
          <w:sz w:val="22"/>
          <w:szCs w:val="22"/>
        </w:rPr>
        <w:t xml:space="preserve">foliar </w:t>
      </w:r>
      <w:r w:rsidR="005F7DED">
        <w:rPr>
          <w:bCs/>
          <w:color w:val="000000" w:themeColor="text1"/>
          <w:sz w:val="22"/>
          <w:szCs w:val="22"/>
        </w:rPr>
        <w:t>phosphorus (</w:t>
      </w:r>
      <w:r w:rsidR="005F7DED" w:rsidRPr="0049503A">
        <w:rPr>
          <w:bCs/>
          <w:color w:val="000000" w:themeColor="text1"/>
          <w:sz w:val="22"/>
          <w:szCs w:val="22"/>
        </w:rPr>
        <w:t>P</w:t>
      </w:r>
      <w:r w:rsidR="005F7DED">
        <w:rPr>
          <w:bCs/>
          <w:color w:val="000000" w:themeColor="text1"/>
          <w:sz w:val="22"/>
          <w:szCs w:val="22"/>
        </w:rPr>
        <w:t xml:space="preserve">, </w:t>
      </w:r>
      <w:r w:rsidR="00812E74">
        <w:rPr>
          <w:bCs/>
          <w:color w:val="000000" w:themeColor="text1"/>
          <w:sz w:val="22"/>
          <w:szCs w:val="22"/>
        </w:rPr>
        <w:t>%</w:t>
      </w:r>
      <w:r w:rsidR="005F7DED" w:rsidRPr="0049503A">
        <w:rPr>
          <w:bCs/>
          <w:color w:val="000000" w:themeColor="text1"/>
          <w:sz w:val="22"/>
          <w:szCs w:val="22"/>
        </w:rPr>
        <w:t>),</w:t>
      </w:r>
      <w:r w:rsidR="005F7DED" w:rsidRPr="0049503A">
        <w:rPr>
          <w:color w:val="000000" w:themeColor="text1"/>
          <w:sz w:val="22"/>
          <w:szCs w:val="22"/>
        </w:rPr>
        <w:t xml:space="preserve"> foliar </w:t>
      </w:r>
      <w:r w:rsidR="005F7DED">
        <w:rPr>
          <w:color w:val="000000" w:themeColor="text1"/>
          <w:sz w:val="22"/>
          <w:szCs w:val="22"/>
        </w:rPr>
        <w:t>potassium (</w:t>
      </w:r>
      <w:r w:rsidR="005F7DED" w:rsidRPr="0049503A">
        <w:rPr>
          <w:bCs/>
          <w:color w:val="000000" w:themeColor="text1"/>
          <w:sz w:val="22"/>
          <w:szCs w:val="22"/>
        </w:rPr>
        <w:t>K</w:t>
      </w:r>
      <w:r w:rsidR="005F7DED">
        <w:rPr>
          <w:bCs/>
          <w:color w:val="000000" w:themeColor="text1"/>
          <w:sz w:val="22"/>
          <w:szCs w:val="22"/>
          <w:vertAlign w:val="superscript"/>
        </w:rPr>
        <w:t>+</w:t>
      </w:r>
      <w:r w:rsidR="005F7DED">
        <w:rPr>
          <w:bCs/>
          <w:color w:val="000000" w:themeColor="text1"/>
          <w:sz w:val="22"/>
          <w:szCs w:val="22"/>
        </w:rPr>
        <w:t xml:space="preserve">, </w:t>
      </w:r>
      <w:r w:rsidR="00812E74">
        <w:rPr>
          <w:bCs/>
          <w:color w:val="000000" w:themeColor="text1"/>
          <w:sz w:val="22"/>
          <w:szCs w:val="22"/>
        </w:rPr>
        <w:t>%</w:t>
      </w:r>
      <w:r w:rsidR="005F7DED" w:rsidRPr="0049503A">
        <w:rPr>
          <w:bCs/>
          <w:color w:val="000000" w:themeColor="text1"/>
          <w:sz w:val="22"/>
          <w:szCs w:val="22"/>
        </w:rPr>
        <w:t xml:space="preserve">), </w:t>
      </w:r>
      <w:r w:rsidR="005F7DED" w:rsidRPr="0049503A">
        <w:rPr>
          <w:color w:val="000000" w:themeColor="text1"/>
          <w:sz w:val="22"/>
          <w:szCs w:val="22"/>
        </w:rPr>
        <w:t xml:space="preserve">foliar </w:t>
      </w:r>
      <w:r w:rsidR="005F7DED">
        <w:rPr>
          <w:bCs/>
          <w:color w:val="000000" w:themeColor="text1"/>
          <w:sz w:val="22"/>
          <w:szCs w:val="22"/>
        </w:rPr>
        <w:t>magnesium (</w:t>
      </w:r>
      <w:r w:rsidR="005F7DED" w:rsidRPr="0049503A">
        <w:rPr>
          <w:bCs/>
          <w:color w:val="000000" w:themeColor="text1"/>
          <w:sz w:val="22"/>
          <w:szCs w:val="22"/>
        </w:rPr>
        <w:t>Mg</w:t>
      </w:r>
      <w:r w:rsidR="005F7DED">
        <w:rPr>
          <w:bCs/>
          <w:color w:val="000000" w:themeColor="text1"/>
          <w:sz w:val="22"/>
          <w:szCs w:val="22"/>
          <w:vertAlign w:val="superscript"/>
        </w:rPr>
        <w:t>2+</w:t>
      </w:r>
      <w:r w:rsidR="005F7DED">
        <w:rPr>
          <w:bCs/>
          <w:color w:val="000000" w:themeColor="text1"/>
          <w:sz w:val="22"/>
          <w:szCs w:val="22"/>
        </w:rPr>
        <w:t xml:space="preserve">, </w:t>
      </w:r>
      <w:r w:rsidR="00812E74">
        <w:rPr>
          <w:bCs/>
          <w:color w:val="000000" w:themeColor="text1"/>
          <w:sz w:val="22"/>
          <w:szCs w:val="22"/>
        </w:rPr>
        <w:t>%</w:t>
      </w:r>
      <w:r w:rsidR="005F7DED" w:rsidRPr="0049503A">
        <w:rPr>
          <w:bCs/>
          <w:color w:val="000000" w:themeColor="text1"/>
          <w:sz w:val="22"/>
          <w:szCs w:val="22"/>
        </w:rPr>
        <w:t xml:space="preserve">), </w:t>
      </w:r>
      <w:r w:rsidR="005F7DED" w:rsidRPr="0049503A">
        <w:rPr>
          <w:color w:val="000000" w:themeColor="text1"/>
          <w:sz w:val="22"/>
          <w:szCs w:val="22"/>
        </w:rPr>
        <w:t xml:space="preserve">foliar </w:t>
      </w:r>
      <w:r w:rsidR="005F7DED">
        <w:rPr>
          <w:bCs/>
          <w:color w:val="000000" w:themeColor="text1"/>
          <w:sz w:val="22"/>
          <w:szCs w:val="22"/>
        </w:rPr>
        <w:t xml:space="preserve">aluminum </w:t>
      </w:r>
      <w:r w:rsidR="005F7DED">
        <w:rPr>
          <w:bCs/>
          <w:color w:val="000000" w:themeColor="text1"/>
          <w:sz w:val="22"/>
          <w:szCs w:val="22"/>
        </w:rPr>
        <w:lastRenderedPageBreak/>
        <w:t>(</w:t>
      </w:r>
      <w:r w:rsidR="005F7DED" w:rsidRPr="0049503A">
        <w:rPr>
          <w:bCs/>
          <w:color w:val="000000" w:themeColor="text1"/>
          <w:sz w:val="22"/>
          <w:szCs w:val="22"/>
        </w:rPr>
        <w:t>Al</w:t>
      </w:r>
      <w:r w:rsidR="005F7DED">
        <w:rPr>
          <w:bCs/>
          <w:color w:val="000000" w:themeColor="text1"/>
          <w:sz w:val="22"/>
          <w:szCs w:val="22"/>
          <w:vertAlign w:val="superscript"/>
        </w:rPr>
        <w:t>+</w:t>
      </w:r>
      <w:r w:rsidR="005F7DED">
        <w:rPr>
          <w:bCs/>
          <w:color w:val="000000" w:themeColor="text1"/>
          <w:sz w:val="22"/>
          <w:szCs w:val="22"/>
        </w:rPr>
        <w:t xml:space="preserve">, </w:t>
      </w:r>
      <w:r w:rsidR="00812E74">
        <w:rPr>
          <w:bCs/>
          <w:color w:val="000000" w:themeColor="text1"/>
          <w:sz w:val="22"/>
          <w:szCs w:val="22"/>
        </w:rPr>
        <w:t>ppm</w:t>
      </w:r>
      <w:r w:rsidR="005F7DED" w:rsidRPr="0049503A">
        <w:rPr>
          <w:bCs/>
          <w:color w:val="000000" w:themeColor="text1"/>
          <w:sz w:val="22"/>
          <w:szCs w:val="22"/>
        </w:rPr>
        <w:t xml:space="preserve">), </w:t>
      </w:r>
      <w:r w:rsidR="005F7DED" w:rsidRPr="0049503A">
        <w:rPr>
          <w:color w:val="000000" w:themeColor="text1"/>
          <w:sz w:val="22"/>
          <w:szCs w:val="22"/>
        </w:rPr>
        <w:t xml:space="preserve">foliar </w:t>
      </w:r>
      <w:r w:rsidR="005F7DED">
        <w:rPr>
          <w:bCs/>
          <w:color w:val="000000" w:themeColor="text1"/>
          <w:sz w:val="22"/>
          <w:szCs w:val="22"/>
        </w:rPr>
        <w:t>zinc (</w:t>
      </w:r>
      <w:r w:rsidR="005F7DED" w:rsidRPr="0049503A">
        <w:rPr>
          <w:bCs/>
          <w:color w:val="000000" w:themeColor="text1"/>
          <w:sz w:val="22"/>
          <w:szCs w:val="22"/>
        </w:rPr>
        <w:t>Zn</w:t>
      </w:r>
      <w:r w:rsidR="005F7DED">
        <w:rPr>
          <w:bCs/>
          <w:color w:val="000000" w:themeColor="text1"/>
          <w:sz w:val="22"/>
          <w:szCs w:val="22"/>
        </w:rPr>
        <w:t xml:space="preserve">, </w:t>
      </w:r>
      <w:r w:rsidR="00812E74">
        <w:rPr>
          <w:bCs/>
          <w:color w:val="000000" w:themeColor="text1"/>
          <w:sz w:val="22"/>
          <w:szCs w:val="22"/>
        </w:rPr>
        <w:t>ppm</w:t>
      </w:r>
      <w:r w:rsidR="005F7DED" w:rsidRPr="0049503A">
        <w:rPr>
          <w:bCs/>
          <w:color w:val="000000" w:themeColor="text1"/>
          <w:sz w:val="22"/>
          <w:szCs w:val="22"/>
        </w:rPr>
        <w:t xml:space="preserve">), </w:t>
      </w:r>
      <w:r w:rsidR="005F7DED" w:rsidRPr="0049503A">
        <w:rPr>
          <w:color w:val="000000" w:themeColor="text1"/>
          <w:sz w:val="22"/>
          <w:szCs w:val="22"/>
        </w:rPr>
        <w:t>soil C (</w:t>
      </w:r>
      <w:r w:rsidR="00812E74">
        <w:rPr>
          <w:bCs/>
          <w:color w:val="000000" w:themeColor="text1"/>
          <w:sz w:val="22"/>
          <w:szCs w:val="22"/>
        </w:rPr>
        <w:t>%</w:t>
      </w:r>
      <w:r w:rsidR="005F7DED" w:rsidRPr="0049503A">
        <w:rPr>
          <w:color w:val="000000" w:themeColor="text1"/>
          <w:sz w:val="22"/>
          <w:szCs w:val="22"/>
        </w:rPr>
        <w:t>), soil N (</w:t>
      </w:r>
      <w:r w:rsidR="00812E74">
        <w:rPr>
          <w:bCs/>
          <w:color w:val="000000" w:themeColor="text1"/>
          <w:sz w:val="22"/>
          <w:szCs w:val="22"/>
        </w:rPr>
        <w:t>%</w:t>
      </w:r>
      <w:r w:rsidR="005F7DED" w:rsidRPr="0049503A">
        <w:rPr>
          <w:color w:val="000000" w:themeColor="text1"/>
          <w:sz w:val="22"/>
          <w:szCs w:val="22"/>
        </w:rPr>
        <w:t>), soil C/N (unitless)</w:t>
      </w:r>
      <w:r w:rsidR="00F661CC">
        <w:rPr>
          <w:bCs/>
          <w:color w:val="000000" w:themeColor="text1"/>
          <w:sz w:val="22"/>
          <w:szCs w:val="22"/>
        </w:rPr>
        <w:t xml:space="preserve"> and</w:t>
      </w:r>
      <w:r w:rsidR="005F7DED" w:rsidRPr="0049503A">
        <w:rPr>
          <w:bCs/>
          <w:color w:val="000000" w:themeColor="text1"/>
          <w:sz w:val="22"/>
          <w:szCs w:val="22"/>
        </w:rPr>
        <w:t xml:space="preserve"> </w:t>
      </w:r>
      <w:r w:rsidR="005F7DED" w:rsidRPr="0049503A">
        <w:rPr>
          <w:color w:val="000000" w:themeColor="text1"/>
          <w:sz w:val="22"/>
          <w:szCs w:val="22"/>
        </w:rPr>
        <w:t xml:space="preserve">soil </w:t>
      </w:r>
      <w:r w:rsidR="005F7DED" w:rsidRPr="0049503A">
        <w:rPr>
          <w:bCs/>
          <w:color w:val="000000" w:themeColor="text1"/>
          <w:sz w:val="22"/>
          <w:szCs w:val="22"/>
        </w:rPr>
        <w:t>water retention (%)</w:t>
      </w:r>
      <w:r w:rsidR="00F661CC">
        <w:rPr>
          <w:bCs/>
          <w:color w:val="000000" w:themeColor="text1"/>
          <w:sz w:val="22"/>
          <w:szCs w:val="22"/>
        </w:rPr>
        <w:t xml:space="preserve">. </w:t>
      </w:r>
      <w:commentRangeEnd w:id="585"/>
      <w:r w:rsidR="00B34A39">
        <w:rPr>
          <w:rStyle w:val="CommentReference"/>
        </w:rPr>
        <w:commentReference w:id="585"/>
      </w:r>
      <w:r w:rsidR="00CF7250" w:rsidRPr="00345813">
        <w:rPr>
          <w:color w:val="000000" w:themeColor="text1"/>
          <w:sz w:val="22"/>
          <w:szCs w:val="22"/>
          <w:shd w:val="clear" w:color="auto" w:fill="FFFFFF"/>
        </w:rPr>
        <w:t>Tree height, canopy spread, DBH, foliar P, foliar K</w:t>
      </w:r>
      <w:r w:rsidR="00C36884">
        <w:rPr>
          <w:color w:val="000000" w:themeColor="text1"/>
          <w:sz w:val="22"/>
          <w:szCs w:val="22"/>
          <w:shd w:val="clear" w:color="auto" w:fill="FFFFFF"/>
          <w:vertAlign w:val="superscript"/>
        </w:rPr>
        <w:t>+</w:t>
      </w:r>
      <w:r w:rsidR="00CF7250" w:rsidRPr="00345813">
        <w:rPr>
          <w:color w:val="000000" w:themeColor="text1"/>
          <w:sz w:val="22"/>
          <w:szCs w:val="22"/>
          <w:shd w:val="clear" w:color="auto" w:fill="FFFFFF"/>
        </w:rPr>
        <w:t>, foliar Zn, soil P, soil Al</w:t>
      </w:r>
      <w:r w:rsidR="00C36884">
        <w:rPr>
          <w:color w:val="000000" w:themeColor="text1"/>
          <w:sz w:val="22"/>
          <w:szCs w:val="22"/>
          <w:shd w:val="clear" w:color="auto" w:fill="FFFFFF"/>
          <w:vertAlign w:val="superscript"/>
        </w:rPr>
        <w:t>+</w:t>
      </w:r>
      <w:r w:rsidR="00CF7250" w:rsidRPr="00345813">
        <w:rPr>
          <w:color w:val="000000" w:themeColor="text1"/>
          <w:sz w:val="22"/>
          <w:szCs w:val="22"/>
          <w:shd w:val="clear" w:color="auto" w:fill="FFFFFF"/>
        </w:rPr>
        <w:t>, soil Zn, and soil C</w:t>
      </w:r>
      <w:r w:rsidR="00C36884">
        <w:rPr>
          <w:color w:val="000000" w:themeColor="text1"/>
          <w:sz w:val="22"/>
          <w:szCs w:val="22"/>
          <w:shd w:val="clear" w:color="auto" w:fill="FFFFFF"/>
        </w:rPr>
        <w:t>/</w:t>
      </w:r>
      <w:r w:rsidR="00CF7250" w:rsidRPr="00345813">
        <w:rPr>
          <w:color w:val="000000" w:themeColor="text1"/>
          <w:sz w:val="22"/>
          <w:szCs w:val="22"/>
          <w:shd w:val="clear" w:color="auto" w:fill="FFFFFF"/>
        </w:rPr>
        <w:t>N</w:t>
      </w:r>
      <w:r w:rsidRPr="00345813">
        <w:rPr>
          <w:sz w:val="22"/>
          <w:szCs w:val="22"/>
        </w:rPr>
        <w:t xml:space="preserve"> </w:t>
      </w:r>
      <w:r w:rsidR="004548C9" w:rsidRPr="00345813">
        <w:rPr>
          <w:sz w:val="22"/>
          <w:szCs w:val="22"/>
        </w:rPr>
        <w:t xml:space="preserve">were </w:t>
      </w:r>
      <w:r w:rsidRPr="00345813">
        <w:rPr>
          <w:sz w:val="22"/>
          <w:szCs w:val="22"/>
        </w:rPr>
        <w:t>log transformed to meet model assumptions of normality and heterogeneity of variances.</w:t>
      </w:r>
      <w:r w:rsidR="00CF7250" w:rsidRPr="00345813">
        <w:rPr>
          <w:sz w:val="22"/>
          <w:szCs w:val="22"/>
        </w:rPr>
        <w:t xml:space="preserve"> Soil water retention was </w:t>
      </w:r>
      <w:proofErr w:type="spellStart"/>
      <w:r w:rsidR="00CF7250" w:rsidRPr="00345813">
        <w:rPr>
          <w:sz w:val="22"/>
          <w:szCs w:val="22"/>
        </w:rPr>
        <w:t>arcsin</w:t>
      </w:r>
      <w:proofErr w:type="spellEnd"/>
      <w:r w:rsidR="00CF7250" w:rsidRPr="00345813">
        <w:rPr>
          <w:sz w:val="22"/>
          <w:szCs w:val="22"/>
        </w:rPr>
        <w:t xml:space="preserve"> square root transformed to meet model assumptions.</w:t>
      </w:r>
      <w:r w:rsidRPr="00345813">
        <w:rPr>
          <w:sz w:val="22"/>
          <w:szCs w:val="22"/>
        </w:rPr>
        <w:t xml:space="preserve"> </w:t>
      </w:r>
    </w:p>
    <w:p w14:paraId="0227A714" w14:textId="799CF578" w:rsidR="00F43A07" w:rsidRDefault="00F43A07" w:rsidP="00D41527">
      <w:pPr>
        <w:spacing w:after="103" w:line="276" w:lineRule="auto"/>
        <w:jc w:val="both"/>
        <w:rPr>
          <w:sz w:val="22"/>
          <w:szCs w:val="22"/>
        </w:rPr>
      </w:pPr>
      <w:r>
        <w:rPr>
          <w:sz w:val="22"/>
          <w:szCs w:val="22"/>
        </w:rPr>
        <w:t>All linear</w:t>
      </w:r>
      <w:r w:rsidRPr="00345813">
        <w:rPr>
          <w:sz w:val="22"/>
          <w:szCs w:val="22"/>
        </w:rPr>
        <w:t xml:space="preserve"> models were fit using the ‘</w:t>
      </w:r>
      <w:proofErr w:type="spellStart"/>
      <w:r w:rsidRPr="00345813">
        <w:rPr>
          <w:sz w:val="22"/>
          <w:szCs w:val="22"/>
        </w:rPr>
        <w:t>lm</w:t>
      </w:r>
      <w:proofErr w:type="spellEnd"/>
      <w:r w:rsidRPr="00345813">
        <w:rPr>
          <w:sz w:val="22"/>
          <w:szCs w:val="22"/>
        </w:rPr>
        <w:t>’ function in R</w:t>
      </w:r>
      <w:r>
        <w:rPr>
          <w:sz w:val="22"/>
          <w:szCs w:val="22"/>
        </w:rPr>
        <w:t xml:space="preserve"> </w:t>
      </w:r>
      <w:r w:rsidRPr="00345813">
        <w:rPr>
          <w:sz w:val="22"/>
          <w:szCs w:val="22"/>
        </w:rPr>
        <w:t>(R Core Team 2019). Significance tests for each fixed factor was performed using the ‘</w:t>
      </w:r>
      <w:proofErr w:type="spellStart"/>
      <w:r w:rsidRPr="00345813">
        <w:rPr>
          <w:sz w:val="22"/>
          <w:szCs w:val="22"/>
        </w:rPr>
        <w:t>anova</w:t>
      </w:r>
      <w:proofErr w:type="spellEnd"/>
      <w:r w:rsidRPr="00345813">
        <w:rPr>
          <w:sz w:val="22"/>
          <w:szCs w:val="22"/>
        </w:rPr>
        <w:t>’ function in R</w:t>
      </w:r>
      <w:r>
        <w:rPr>
          <w:sz w:val="22"/>
          <w:szCs w:val="22"/>
        </w:rPr>
        <w:t xml:space="preserve"> </w:t>
      </w:r>
      <w:r w:rsidRPr="00345813">
        <w:rPr>
          <w:sz w:val="22"/>
          <w:szCs w:val="22"/>
        </w:rPr>
        <w:t>(R Core Team 2019). Post-hoc Tukey’s tests were done to examine significant interactions between elevation and the presence</w:t>
      </w:r>
      <w:r>
        <w:rPr>
          <w:sz w:val="22"/>
          <w:szCs w:val="22"/>
        </w:rPr>
        <w:t xml:space="preserve"> </w:t>
      </w:r>
      <w:r w:rsidRPr="00345813">
        <w:rPr>
          <w:sz w:val="22"/>
          <w:szCs w:val="22"/>
        </w:rPr>
        <w:t>of the 1947 fire using the ‘</w:t>
      </w:r>
      <w:proofErr w:type="spellStart"/>
      <w:r w:rsidRPr="00345813">
        <w:rPr>
          <w:sz w:val="22"/>
          <w:szCs w:val="22"/>
        </w:rPr>
        <w:t>emmeans</w:t>
      </w:r>
      <w:proofErr w:type="spellEnd"/>
      <w:r w:rsidRPr="00345813">
        <w:rPr>
          <w:sz w:val="22"/>
          <w:szCs w:val="22"/>
        </w:rPr>
        <w:t>’ package</w:t>
      </w:r>
      <w:r>
        <w:rPr>
          <w:sz w:val="22"/>
          <w:szCs w:val="22"/>
        </w:rPr>
        <w:t xml:space="preserve"> </w:t>
      </w:r>
      <w:r w:rsidRPr="00345813">
        <w:rPr>
          <w:sz w:val="22"/>
          <w:szCs w:val="22"/>
        </w:rPr>
        <w:t>in R (</w:t>
      </w:r>
      <w:proofErr w:type="spellStart"/>
      <w:r w:rsidRPr="00345813">
        <w:rPr>
          <w:sz w:val="22"/>
          <w:szCs w:val="22"/>
        </w:rPr>
        <w:t>Lenth</w:t>
      </w:r>
      <w:proofErr w:type="spellEnd"/>
      <w:r w:rsidRPr="00345813">
        <w:rPr>
          <w:sz w:val="22"/>
          <w:szCs w:val="22"/>
        </w:rPr>
        <w:t xml:space="preserve"> 2018).</w:t>
      </w:r>
    </w:p>
    <w:p w14:paraId="617B812B" w14:textId="5F69D7AF" w:rsidR="00F43A07" w:rsidRDefault="00F43A07" w:rsidP="00D41527">
      <w:pPr>
        <w:spacing w:after="103" w:line="276" w:lineRule="auto"/>
        <w:jc w:val="both"/>
        <w:rPr>
          <w:sz w:val="22"/>
          <w:szCs w:val="22"/>
        </w:rPr>
      </w:pPr>
      <w:r>
        <w:rPr>
          <w:sz w:val="22"/>
          <w:szCs w:val="22"/>
        </w:rPr>
        <w:t>Because aspect data is circular in nature, we analyzed</w:t>
      </w:r>
      <w:r w:rsidR="008442D1">
        <w:rPr>
          <w:sz w:val="22"/>
          <w:szCs w:val="22"/>
        </w:rPr>
        <w:t xml:space="preserve"> </w:t>
      </w:r>
      <w:r w:rsidR="008442D1" w:rsidRPr="00C36884">
        <w:rPr>
          <w:sz w:val="22"/>
          <w:szCs w:val="22"/>
        </w:rPr>
        <w:t xml:space="preserve">aspect data </w:t>
      </w:r>
      <w:r w:rsidRPr="00777892">
        <w:rPr>
          <w:sz w:val="22"/>
          <w:szCs w:val="22"/>
        </w:rPr>
        <w:t>using a</w:t>
      </w:r>
      <w:r w:rsidR="008442D1" w:rsidRPr="00AA5624">
        <w:rPr>
          <w:sz w:val="22"/>
          <w:szCs w:val="22"/>
        </w:rPr>
        <w:t xml:space="preserve"> Watson’s Two-Sample Test of Homogeneity</w:t>
      </w:r>
      <w:r w:rsidR="00957CE9" w:rsidRPr="002979BE">
        <w:rPr>
          <w:sz w:val="22"/>
          <w:szCs w:val="22"/>
        </w:rPr>
        <w:t xml:space="preserve"> </w:t>
      </w:r>
      <w:r w:rsidRPr="002979BE">
        <w:rPr>
          <w:sz w:val="22"/>
          <w:szCs w:val="22"/>
        </w:rPr>
        <w:t xml:space="preserve">as implemented in the R package ‘circular’ </w:t>
      </w:r>
      <w:r w:rsidRPr="00842C61">
        <w:rPr>
          <w:sz w:val="22"/>
          <w:szCs w:val="22"/>
        </w:rPr>
        <w:t>(</w:t>
      </w:r>
      <w:proofErr w:type="spellStart"/>
      <w:r w:rsidRPr="00842C61">
        <w:rPr>
          <w:sz w:val="22"/>
          <w:szCs w:val="22"/>
        </w:rPr>
        <w:t>Agostinelli</w:t>
      </w:r>
      <w:proofErr w:type="spellEnd"/>
      <w:r w:rsidRPr="00842C61">
        <w:rPr>
          <w:sz w:val="22"/>
          <w:szCs w:val="22"/>
        </w:rPr>
        <w:t xml:space="preserve"> and Lund 2017). </w:t>
      </w:r>
      <w:r w:rsidRPr="00C36884">
        <w:rPr>
          <w:sz w:val="22"/>
          <w:szCs w:val="22"/>
        </w:rPr>
        <w:t>Specifically</w:t>
      </w:r>
      <w:r>
        <w:rPr>
          <w:sz w:val="22"/>
          <w:szCs w:val="22"/>
        </w:rPr>
        <w:t>, one-to-one comparisons were done between each site in all six possible combinations.</w:t>
      </w:r>
      <w:r w:rsidR="00D41527">
        <w:rPr>
          <w:sz w:val="22"/>
          <w:szCs w:val="22"/>
        </w:rPr>
        <w:t xml:space="preserve"> </w:t>
      </w:r>
    </w:p>
    <w:p w14:paraId="7B010B1F" w14:textId="7193410B" w:rsidR="00B15EBE" w:rsidRPr="00FA43AB" w:rsidRDefault="00AE173C" w:rsidP="00FA43AB">
      <w:pPr>
        <w:spacing w:after="103" w:line="276" w:lineRule="auto"/>
        <w:jc w:val="both"/>
        <w:rPr>
          <w:sz w:val="22"/>
          <w:szCs w:val="22"/>
        </w:rPr>
      </w:pPr>
      <w:r w:rsidRPr="00345813">
        <w:rPr>
          <w:sz w:val="22"/>
          <w:szCs w:val="22"/>
        </w:rPr>
        <w:t>All analyses</w:t>
      </w:r>
      <w:r w:rsidR="0029724F">
        <w:rPr>
          <w:sz w:val="22"/>
          <w:szCs w:val="22"/>
        </w:rPr>
        <w:t xml:space="preserve"> </w:t>
      </w:r>
      <w:r w:rsidRPr="00345813">
        <w:rPr>
          <w:sz w:val="22"/>
          <w:szCs w:val="22"/>
        </w:rPr>
        <w:t>were performed with R version 3.5.1 (R Core Team 2019).</w:t>
      </w:r>
      <w:r w:rsidR="00A25229" w:rsidRPr="00345813">
        <w:rPr>
          <w:sz w:val="22"/>
          <w:szCs w:val="22"/>
        </w:rPr>
        <w:t xml:space="preserve"> </w:t>
      </w:r>
      <w:commentRangeEnd w:id="583"/>
      <w:r w:rsidR="00B70D56">
        <w:rPr>
          <w:rStyle w:val="CommentReference"/>
        </w:rPr>
        <w:commentReference w:id="583"/>
      </w:r>
      <w:commentRangeEnd w:id="584"/>
      <w:r w:rsidR="004F4177">
        <w:rPr>
          <w:rStyle w:val="CommentReference"/>
        </w:rPr>
        <w:commentReference w:id="584"/>
      </w:r>
    </w:p>
    <w:p w14:paraId="4206AFEA" w14:textId="6F7F2024" w:rsidR="00842E80" w:rsidRPr="006E74D0" w:rsidRDefault="00842E80" w:rsidP="00842E80">
      <w:pPr>
        <w:spacing w:line="276" w:lineRule="auto"/>
        <w:contextualSpacing/>
        <w:jc w:val="both"/>
        <w:rPr>
          <w:bCs/>
        </w:rPr>
      </w:pPr>
      <w:r w:rsidRPr="006E74D0">
        <w:rPr>
          <w:b/>
        </w:rPr>
        <w:t>RESULTS</w:t>
      </w:r>
    </w:p>
    <w:p w14:paraId="5831F690" w14:textId="77777777" w:rsidR="00C72E45" w:rsidRDefault="00C72E45" w:rsidP="00C72E45">
      <w:pPr>
        <w:spacing w:line="276" w:lineRule="auto"/>
        <w:jc w:val="both"/>
        <w:rPr>
          <w:sz w:val="22"/>
          <w:szCs w:val="22"/>
          <w:highlight w:val="green"/>
        </w:rPr>
      </w:pPr>
    </w:p>
    <w:p w14:paraId="7CF261A7" w14:textId="4D284A1B" w:rsidR="003C71B4" w:rsidRPr="00D23618" w:rsidRDefault="003C71B4" w:rsidP="007078D2">
      <w:pPr>
        <w:spacing w:line="276" w:lineRule="auto"/>
        <w:rPr>
          <w:i/>
          <w:iCs/>
          <w:sz w:val="22"/>
          <w:szCs w:val="22"/>
        </w:rPr>
      </w:pPr>
      <w:r w:rsidRPr="00D23618">
        <w:rPr>
          <w:i/>
          <w:iCs/>
          <w:sz w:val="22"/>
          <w:szCs w:val="22"/>
        </w:rPr>
        <w:t>Aspect</w:t>
      </w:r>
    </w:p>
    <w:p w14:paraId="1DAFD7C2" w14:textId="7682A784" w:rsidR="003C71B4" w:rsidRPr="00D23618" w:rsidRDefault="003C71B4" w:rsidP="007078D2">
      <w:pPr>
        <w:spacing w:line="276" w:lineRule="auto"/>
        <w:rPr>
          <w:iCs/>
          <w:sz w:val="22"/>
          <w:szCs w:val="22"/>
        </w:rPr>
      </w:pPr>
      <w:r w:rsidRPr="00D23618">
        <w:rPr>
          <w:iCs/>
          <w:sz w:val="22"/>
          <w:szCs w:val="22"/>
        </w:rPr>
        <w:t xml:space="preserve">Watson’s two sample t-tests indicated that the aspects of all sites differed with respect to one another except for the two sites that experienced the 1947 fire (Gorham </w:t>
      </w:r>
      <w:r w:rsidR="00383B88">
        <w:rPr>
          <w:iCs/>
          <w:sz w:val="22"/>
          <w:szCs w:val="22"/>
        </w:rPr>
        <w:t>c</w:t>
      </w:r>
      <w:r w:rsidRPr="00D23618">
        <w:rPr>
          <w:iCs/>
          <w:sz w:val="22"/>
          <w:szCs w:val="22"/>
        </w:rPr>
        <w:t>liffs and South Cadillac Trail), which had similar aspects (Fig.</w:t>
      </w:r>
      <w:r w:rsidR="009E2EBD">
        <w:rPr>
          <w:iCs/>
          <w:sz w:val="22"/>
          <w:szCs w:val="22"/>
        </w:rPr>
        <w:t xml:space="preserve"> </w:t>
      </w:r>
      <w:r w:rsidR="005278F2">
        <w:rPr>
          <w:iCs/>
          <w:sz w:val="22"/>
          <w:szCs w:val="22"/>
        </w:rPr>
        <w:t>3</w:t>
      </w:r>
      <w:r w:rsidR="004253C1" w:rsidRPr="004253C1">
        <w:rPr>
          <w:iCs/>
          <w:sz w:val="22"/>
          <w:szCs w:val="22"/>
        </w:rPr>
        <w:t xml:space="preserve"> </w:t>
      </w:r>
      <w:r w:rsidR="004253C1">
        <w:rPr>
          <w:iCs/>
          <w:sz w:val="22"/>
          <w:szCs w:val="22"/>
        </w:rPr>
        <w:t xml:space="preserve">and </w:t>
      </w:r>
      <w:r w:rsidR="004253C1" w:rsidRPr="00D23618">
        <w:rPr>
          <w:iCs/>
          <w:sz w:val="22"/>
          <w:szCs w:val="22"/>
        </w:rPr>
        <w:t>Tab. 2</w:t>
      </w:r>
      <w:r w:rsidRPr="00D23618">
        <w:rPr>
          <w:iCs/>
          <w:sz w:val="22"/>
          <w:szCs w:val="22"/>
        </w:rPr>
        <w:t>).</w:t>
      </w:r>
    </w:p>
    <w:p w14:paraId="5C0463F9" w14:textId="77777777" w:rsidR="003C71B4" w:rsidRPr="00D23618" w:rsidRDefault="003C71B4" w:rsidP="007078D2">
      <w:pPr>
        <w:spacing w:line="276" w:lineRule="auto"/>
        <w:rPr>
          <w:i/>
          <w:iCs/>
          <w:sz w:val="22"/>
          <w:szCs w:val="22"/>
        </w:rPr>
      </w:pPr>
    </w:p>
    <w:p w14:paraId="5FCF1DFC" w14:textId="179CFF14" w:rsidR="007078D2" w:rsidRPr="00D23618" w:rsidRDefault="0075187E" w:rsidP="007078D2">
      <w:pPr>
        <w:spacing w:line="276" w:lineRule="auto"/>
        <w:rPr>
          <w:i/>
          <w:iCs/>
          <w:sz w:val="22"/>
          <w:szCs w:val="22"/>
        </w:rPr>
      </w:pPr>
      <w:r w:rsidRPr="00D23618">
        <w:rPr>
          <w:i/>
          <w:iCs/>
          <w:sz w:val="22"/>
          <w:szCs w:val="22"/>
        </w:rPr>
        <w:t>Allometry</w:t>
      </w:r>
      <w:r w:rsidR="00912EC3" w:rsidRPr="00D23618">
        <w:rPr>
          <w:i/>
          <w:iCs/>
          <w:sz w:val="22"/>
          <w:szCs w:val="22"/>
        </w:rPr>
        <w:t xml:space="preserve"> and Stand Densit</w:t>
      </w:r>
      <w:r w:rsidR="007078D2" w:rsidRPr="00D23618">
        <w:rPr>
          <w:i/>
          <w:iCs/>
          <w:sz w:val="22"/>
          <w:szCs w:val="22"/>
        </w:rPr>
        <w:t>y</w:t>
      </w:r>
    </w:p>
    <w:p w14:paraId="776B4896" w14:textId="1DCF2E38" w:rsidR="00862893" w:rsidRPr="00D23618" w:rsidRDefault="00666D11" w:rsidP="00862893">
      <w:pPr>
        <w:spacing w:line="276" w:lineRule="auto"/>
        <w:jc w:val="both"/>
        <w:rPr>
          <w:i/>
          <w:iCs/>
          <w:color w:val="000000" w:themeColor="text1"/>
          <w:shd w:val="clear" w:color="auto" w:fill="FFFFFF"/>
        </w:rPr>
      </w:pPr>
      <w:r w:rsidRPr="00D23618">
        <w:rPr>
          <w:color w:val="000000" w:themeColor="text1"/>
          <w:sz w:val="22"/>
          <w:szCs w:val="22"/>
          <w:shd w:val="clear" w:color="auto" w:fill="FFFFFF"/>
        </w:rPr>
        <w:t>There was a significant</w:t>
      </w:r>
      <w:r w:rsidR="0075187E" w:rsidRPr="00D23618">
        <w:rPr>
          <w:color w:val="000000" w:themeColor="text1"/>
          <w:sz w:val="22"/>
          <w:szCs w:val="22"/>
          <w:shd w:val="clear" w:color="auto" w:fill="FFFFFF"/>
        </w:rPr>
        <w:t xml:space="preserve"> interaction between fire and elevation </w:t>
      </w:r>
      <w:r w:rsidRPr="00D23618">
        <w:rPr>
          <w:color w:val="000000" w:themeColor="text1"/>
          <w:sz w:val="22"/>
          <w:szCs w:val="22"/>
          <w:shd w:val="clear" w:color="auto" w:fill="FFFFFF"/>
        </w:rPr>
        <w:t xml:space="preserve">on </w:t>
      </w:r>
      <w:r w:rsidR="0075187E" w:rsidRPr="00D23618">
        <w:rPr>
          <w:color w:val="000000" w:themeColor="text1"/>
          <w:sz w:val="22"/>
          <w:szCs w:val="22"/>
          <w:shd w:val="clear" w:color="auto" w:fill="FFFFFF"/>
        </w:rPr>
        <w:t>tree height</w:t>
      </w:r>
      <w:r w:rsidR="0039612E" w:rsidRPr="00D23618">
        <w:rPr>
          <w:color w:val="000000" w:themeColor="text1"/>
          <w:sz w:val="22"/>
          <w:szCs w:val="22"/>
          <w:shd w:val="clear" w:color="auto" w:fill="FFFFFF"/>
        </w:rPr>
        <w:t xml:space="preserve"> (</w:t>
      </w:r>
      <w:r w:rsidR="0039612E" w:rsidRPr="00D23618">
        <w:rPr>
          <w:i/>
          <w:sz w:val="22"/>
          <w:szCs w:val="22"/>
        </w:rPr>
        <w:t>P</w:t>
      </w:r>
      <w:r w:rsidR="0039612E" w:rsidRPr="00D23618">
        <w:rPr>
          <w:sz w:val="22"/>
          <w:szCs w:val="22"/>
        </w:rPr>
        <w:t xml:space="preserve"> &lt; 0.01</w:t>
      </w:r>
      <w:r w:rsidR="004253C1">
        <w:rPr>
          <w:sz w:val="22"/>
          <w:szCs w:val="22"/>
        </w:rPr>
        <w:t xml:space="preserve">, Fig. </w:t>
      </w:r>
      <w:r w:rsidR="005278F2">
        <w:rPr>
          <w:sz w:val="22"/>
          <w:szCs w:val="22"/>
        </w:rPr>
        <w:t>4</w:t>
      </w:r>
      <w:r w:rsidR="004253C1">
        <w:rPr>
          <w:sz w:val="22"/>
          <w:szCs w:val="22"/>
        </w:rPr>
        <w:t>A, Tab. 3</w:t>
      </w:r>
      <w:r w:rsidR="0039612E" w:rsidRPr="00D23618">
        <w:rPr>
          <w:sz w:val="22"/>
          <w:szCs w:val="22"/>
        </w:rPr>
        <w:t xml:space="preserve">) </w:t>
      </w:r>
      <w:r w:rsidRPr="00D23618">
        <w:rPr>
          <w:color w:val="000000" w:themeColor="text1"/>
          <w:sz w:val="22"/>
          <w:szCs w:val="22"/>
          <w:shd w:val="clear" w:color="auto" w:fill="FFFFFF"/>
        </w:rPr>
        <w:t>and DBH</w:t>
      </w:r>
      <w:r w:rsidR="0075187E" w:rsidRPr="00D23618">
        <w:rPr>
          <w:color w:val="000000" w:themeColor="text1"/>
          <w:sz w:val="22"/>
          <w:szCs w:val="22"/>
          <w:shd w:val="clear" w:color="auto" w:fill="FFFFFF"/>
        </w:rPr>
        <w:t xml:space="preserve"> (</w:t>
      </w:r>
      <w:r w:rsidR="0039612E" w:rsidRPr="00D23618">
        <w:rPr>
          <w:color w:val="000000" w:themeColor="text1"/>
          <w:sz w:val="22"/>
          <w:szCs w:val="22"/>
          <w:shd w:val="clear" w:color="auto" w:fill="FFFFFF"/>
        </w:rPr>
        <w:t xml:space="preserve">P &lt; 0.05; </w:t>
      </w:r>
      <w:r w:rsidR="001F5E29" w:rsidRPr="00D23618">
        <w:rPr>
          <w:color w:val="000000" w:themeColor="text1"/>
          <w:sz w:val="22"/>
          <w:szCs w:val="22"/>
          <w:shd w:val="clear" w:color="auto" w:fill="FFFFFF"/>
        </w:rPr>
        <w:t xml:space="preserve">Fig. </w:t>
      </w:r>
      <w:r w:rsidR="005278F2">
        <w:rPr>
          <w:color w:val="000000" w:themeColor="text1"/>
          <w:sz w:val="22"/>
          <w:szCs w:val="22"/>
          <w:shd w:val="clear" w:color="auto" w:fill="FFFFFF"/>
        </w:rPr>
        <w:t>4</w:t>
      </w:r>
      <w:r w:rsidR="004253C1">
        <w:rPr>
          <w:color w:val="000000" w:themeColor="text1"/>
          <w:sz w:val="22"/>
          <w:szCs w:val="22"/>
          <w:shd w:val="clear" w:color="auto" w:fill="FFFFFF"/>
        </w:rPr>
        <w:t>C</w:t>
      </w:r>
      <w:r w:rsidR="001F5E29" w:rsidRPr="00D23618">
        <w:rPr>
          <w:color w:val="000000" w:themeColor="text1"/>
          <w:sz w:val="22"/>
          <w:szCs w:val="22"/>
          <w:shd w:val="clear" w:color="auto" w:fill="FFFFFF"/>
        </w:rPr>
        <w:t xml:space="preserve"> and </w:t>
      </w:r>
      <w:r w:rsidR="00E2287A" w:rsidRPr="00D23618">
        <w:rPr>
          <w:color w:val="000000" w:themeColor="text1"/>
          <w:sz w:val="22"/>
          <w:szCs w:val="22"/>
          <w:shd w:val="clear" w:color="auto" w:fill="FFFFFF"/>
        </w:rPr>
        <w:t xml:space="preserve">Tab. </w:t>
      </w:r>
      <w:r w:rsidR="00957CE9" w:rsidRPr="00D23618">
        <w:rPr>
          <w:color w:val="000000" w:themeColor="text1"/>
          <w:sz w:val="22"/>
          <w:szCs w:val="22"/>
          <w:shd w:val="clear" w:color="auto" w:fill="FFFFFF"/>
        </w:rPr>
        <w:t>3</w:t>
      </w:r>
      <w:r w:rsidR="0075187E" w:rsidRPr="00D23618">
        <w:rPr>
          <w:color w:val="000000" w:themeColor="text1"/>
          <w:sz w:val="22"/>
          <w:szCs w:val="22"/>
          <w:shd w:val="clear" w:color="auto" w:fill="FFFFFF"/>
        </w:rPr>
        <w:t>)</w:t>
      </w:r>
      <w:r w:rsidRPr="00D23618">
        <w:rPr>
          <w:color w:val="000000" w:themeColor="text1"/>
          <w:sz w:val="22"/>
          <w:szCs w:val="22"/>
          <w:shd w:val="clear" w:color="auto" w:fill="FFFFFF"/>
        </w:rPr>
        <w:t>, with trees at higher elevation that experienced the 1947 fire being shorter</w:t>
      </w:r>
      <w:r w:rsidR="0039612E" w:rsidRPr="00D23618">
        <w:rPr>
          <w:color w:val="000000" w:themeColor="text1"/>
          <w:sz w:val="22"/>
          <w:szCs w:val="22"/>
          <w:shd w:val="clear" w:color="auto" w:fill="FFFFFF"/>
        </w:rPr>
        <w:t xml:space="preserve"> </w:t>
      </w:r>
      <w:r w:rsidRPr="00D23618">
        <w:rPr>
          <w:color w:val="000000" w:themeColor="text1"/>
          <w:sz w:val="22"/>
          <w:szCs w:val="22"/>
          <w:shd w:val="clear" w:color="auto" w:fill="FFFFFF"/>
        </w:rPr>
        <w:t>than those at low elevation that did not experience the fire</w:t>
      </w:r>
      <w:r w:rsidR="0039612E" w:rsidRPr="00D23618">
        <w:rPr>
          <w:color w:val="000000" w:themeColor="text1"/>
          <w:sz w:val="22"/>
          <w:szCs w:val="22"/>
          <w:shd w:val="clear" w:color="auto" w:fill="FFFFFF"/>
        </w:rPr>
        <w:t xml:space="preserve"> and having a smaller DBH than all other sites</w:t>
      </w:r>
      <w:r w:rsidR="0075187E" w:rsidRPr="00D23618">
        <w:rPr>
          <w:color w:val="000000" w:themeColor="text1"/>
          <w:sz w:val="22"/>
          <w:szCs w:val="22"/>
          <w:shd w:val="clear" w:color="auto" w:fill="FFFFFF"/>
        </w:rPr>
        <w:t xml:space="preserve">. </w:t>
      </w:r>
      <w:r w:rsidRPr="00D23618">
        <w:rPr>
          <w:color w:val="000000" w:themeColor="text1"/>
          <w:sz w:val="22"/>
          <w:szCs w:val="22"/>
          <w:shd w:val="clear" w:color="auto" w:fill="FFFFFF"/>
        </w:rPr>
        <w:t>Canopy spread tended to be reduced at high elevation</w:t>
      </w:r>
      <w:r w:rsidR="00862893" w:rsidRPr="00D23618">
        <w:rPr>
          <w:color w:val="000000" w:themeColor="text1"/>
          <w:sz w:val="22"/>
          <w:szCs w:val="22"/>
          <w:shd w:val="clear" w:color="auto" w:fill="FFFFFF"/>
        </w:rPr>
        <w:t xml:space="preserve"> (</w:t>
      </w:r>
      <w:r w:rsidR="00862893" w:rsidRPr="00D23618">
        <w:rPr>
          <w:i/>
          <w:sz w:val="22"/>
          <w:szCs w:val="22"/>
        </w:rPr>
        <w:t>P</w:t>
      </w:r>
      <w:r w:rsidR="00862893" w:rsidRPr="00D23618">
        <w:rPr>
          <w:sz w:val="22"/>
          <w:szCs w:val="22"/>
        </w:rPr>
        <w:t xml:space="preserve"> &lt; 0.0</w:t>
      </w:r>
      <w:r w:rsidR="00BF7D6D" w:rsidRPr="00D23618">
        <w:rPr>
          <w:sz w:val="22"/>
          <w:szCs w:val="22"/>
        </w:rPr>
        <w:t>1</w:t>
      </w:r>
      <w:r w:rsidR="0052758A" w:rsidRPr="00D23618">
        <w:rPr>
          <w:sz w:val="22"/>
          <w:szCs w:val="22"/>
        </w:rPr>
        <w:t>,</w:t>
      </w:r>
      <w:r w:rsidR="0052758A" w:rsidRPr="00D23618">
        <w:rPr>
          <w:color w:val="000000" w:themeColor="text1"/>
          <w:sz w:val="22"/>
          <w:szCs w:val="22"/>
          <w:shd w:val="clear" w:color="auto" w:fill="FFFFFF"/>
        </w:rPr>
        <w:t xml:space="preserve"> </w:t>
      </w:r>
      <w:r w:rsidR="001F5E29" w:rsidRPr="00D23618">
        <w:rPr>
          <w:color w:val="000000" w:themeColor="text1"/>
          <w:sz w:val="22"/>
          <w:szCs w:val="22"/>
          <w:shd w:val="clear" w:color="auto" w:fill="FFFFFF"/>
        </w:rPr>
        <w:t xml:space="preserve">Fig. </w:t>
      </w:r>
      <w:r w:rsidR="005278F2">
        <w:rPr>
          <w:color w:val="000000" w:themeColor="text1"/>
          <w:sz w:val="22"/>
          <w:szCs w:val="22"/>
          <w:shd w:val="clear" w:color="auto" w:fill="FFFFFF"/>
        </w:rPr>
        <w:t>4</w:t>
      </w:r>
      <w:r w:rsidR="004253C1">
        <w:rPr>
          <w:color w:val="000000" w:themeColor="text1"/>
          <w:sz w:val="22"/>
          <w:szCs w:val="22"/>
          <w:shd w:val="clear" w:color="auto" w:fill="FFFFFF"/>
        </w:rPr>
        <w:t>B</w:t>
      </w:r>
      <w:r w:rsidR="001F5E29" w:rsidRPr="00D23618">
        <w:rPr>
          <w:color w:val="000000" w:themeColor="text1"/>
          <w:sz w:val="22"/>
          <w:szCs w:val="22"/>
          <w:shd w:val="clear" w:color="auto" w:fill="FFFFFF"/>
        </w:rPr>
        <w:t xml:space="preserve"> and </w:t>
      </w:r>
      <w:r w:rsidR="0052758A" w:rsidRPr="00D23618">
        <w:rPr>
          <w:color w:val="000000" w:themeColor="text1"/>
          <w:sz w:val="22"/>
          <w:szCs w:val="22"/>
          <w:shd w:val="clear" w:color="auto" w:fill="FFFFFF"/>
        </w:rPr>
        <w:t xml:space="preserve">Tab. </w:t>
      </w:r>
      <w:r w:rsidR="00957CE9" w:rsidRPr="00D23618">
        <w:rPr>
          <w:color w:val="000000" w:themeColor="text1"/>
          <w:sz w:val="22"/>
          <w:szCs w:val="22"/>
          <w:shd w:val="clear" w:color="auto" w:fill="FFFFFF"/>
        </w:rPr>
        <w:t>3</w:t>
      </w:r>
      <w:r w:rsidR="00862893" w:rsidRPr="00D23618">
        <w:rPr>
          <w:sz w:val="22"/>
          <w:szCs w:val="22"/>
        </w:rPr>
        <w:t>)</w:t>
      </w:r>
      <w:r w:rsidRPr="00D23618">
        <w:rPr>
          <w:sz w:val="22"/>
          <w:szCs w:val="22"/>
        </w:rPr>
        <w:t xml:space="preserve">, although Tukey’s tests revealed no difference between sites at </w:t>
      </w:r>
      <w:r w:rsidRPr="00D23618">
        <w:rPr>
          <w:sz w:val="22"/>
          <w:szCs w:val="22"/>
          <w:lang w:val="el-GR"/>
        </w:rPr>
        <w:t>α</w:t>
      </w:r>
      <w:r w:rsidR="00777892">
        <w:rPr>
          <w:sz w:val="22"/>
          <w:szCs w:val="22"/>
        </w:rPr>
        <w:t xml:space="preserve"> </w:t>
      </w:r>
      <w:r w:rsidRPr="00D23618">
        <w:rPr>
          <w:sz w:val="22"/>
          <w:szCs w:val="22"/>
        </w:rPr>
        <w:t>=</w:t>
      </w:r>
      <w:r w:rsidR="00777892">
        <w:rPr>
          <w:sz w:val="22"/>
          <w:szCs w:val="22"/>
        </w:rPr>
        <w:t xml:space="preserve"> </w:t>
      </w:r>
      <w:r w:rsidRPr="00D23618">
        <w:rPr>
          <w:sz w:val="22"/>
          <w:szCs w:val="22"/>
        </w:rPr>
        <w:t>0.05.</w:t>
      </w:r>
      <w:r w:rsidR="00862893" w:rsidRPr="00D23618">
        <w:rPr>
          <w:color w:val="000000" w:themeColor="text1"/>
          <w:sz w:val="22"/>
          <w:szCs w:val="22"/>
          <w:shd w:val="clear" w:color="auto" w:fill="FFFFFF"/>
        </w:rPr>
        <w:t xml:space="preserve"> </w:t>
      </w:r>
      <w:r w:rsidR="006C39F4" w:rsidRPr="00D23618">
        <w:rPr>
          <w:color w:val="000000" w:themeColor="text1"/>
          <w:sz w:val="22"/>
          <w:szCs w:val="22"/>
          <w:shd w:val="clear" w:color="auto" w:fill="FFFFFF"/>
        </w:rPr>
        <w:t>Distance between neighbors</w:t>
      </w:r>
      <w:r w:rsidR="0039612E" w:rsidRPr="00D23618">
        <w:rPr>
          <w:color w:val="000000" w:themeColor="text1"/>
          <w:sz w:val="22"/>
          <w:szCs w:val="22"/>
          <w:shd w:val="clear" w:color="auto" w:fill="FFFFFF"/>
        </w:rPr>
        <w:t xml:space="preserve"> was greater at high elevation sites, particularly the one that experienced the 1947 fire</w:t>
      </w:r>
      <w:r w:rsidR="00C56F9D" w:rsidRPr="00D23618">
        <w:rPr>
          <w:sz w:val="22"/>
          <w:szCs w:val="22"/>
        </w:rPr>
        <w:t xml:space="preserve"> </w:t>
      </w:r>
      <w:r w:rsidR="00862893" w:rsidRPr="00D23618">
        <w:rPr>
          <w:sz w:val="22"/>
          <w:szCs w:val="22"/>
        </w:rPr>
        <w:t>(</w:t>
      </w:r>
      <w:r w:rsidR="00862893" w:rsidRPr="00D23618">
        <w:rPr>
          <w:i/>
          <w:color w:val="000000" w:themeColor="text1"/>
          <w:sz w:val="22"/>
          <w:szCs w:val="22"/>
          <w:shd w:val="clear" w:color="auto" w:fill="FFFFFF"/>
        </w:rPr>
        <w:t>P</w:t>
      </w:r>
      <w:r w:rsidR="00862893" w:rsidRPr="00D23618">
        <w:rPr>
          <w:color w:val="000000" w:themeColor="text1"/>
          <w:sz w:val="22"/>
          <w:szCs w:val="22"/>
          <w:shd w:val="clear" w:color="auto" w:fill="FFFFFF"/>
        </w:rPr>
        <w:t xml:space="preserve"> &lt; 0.0</w:t>
      </w:r>
      <w:r w:rsidR="0052758A" w:rsidRPr="00D23618">
        <w:rPr>
          <w:color w:val="000000" w:themeColor="text1"/>
          <w:sz w:val="22"/>
          <w:szCs w:val="22"/>
          <w:shd w:val="clear" w:color="auto" w:fill="FFFFFF"/>
        </w:rPr>
        <w:t>1</w:t>
      </w:r>
      <w:r w:rsidR="00862893" w:rsidRPr="00D23618">
        <w:rPr>
          <w:color w:val="000000" w:themeColor="text1"/>
          <w:sz w:val="22"/>
          <w:szCs w:val="22"/>
          <w:shd w:val="clear" w:color="auto" w:fill="FFFFFF"/>
        </w:rPr>
        <w:t xml:space="preserve">, </w:t>
      </w:r>
      <w:r w:rsidR="001F5E29" w:rsidRPr="00D23618">
        <w:rPr>
          <w:color w:val="000000" w:themeColor="text1"/>
          <w:sz w:val="22"/>
          <w:szCs w:val="22"/>
          <w:shd w:val="clear" w:color="auto" w:fill="FFFFFF"/>
        </w:rPr>
        <w:t xml:space="preserve">Fig. </w:t>
      </w:r>
      <w:r w:rsidR="005278F2">
        <w:rPr>
          <w:color w:val="000000" w:themeColor="text1"/>
          <w:sz w:val="22"/>
          <w:szCs w:val="22"/>
          <w:shd w:val="clear" w:color="auto" w:fill="FFFFFF"/>
        </w:rPr>
        <w:t>4</w:t>
      </w:r>
      <w:r w:rsidR="004253C1">
        <w:rPr>
          <w:color w:val="000000" w:themeColor="text1"/>
          <w:sz w:val="22"/>
          <w:szCs w:val="22"/>
          <w:shd w:val="clear" w:color="auto" w:fill="FFFFFF"/>
        </w:rPr>
        <w:t>D</w:t>
      </w:r>
      <w:r w:rsidR="001F5E29" w:rsidRPr="00D23618">
        <w:rPr>
          <w:color w:val="000000" w:themeColor="text1"/>
          <w:sz w:val="22"/>
          <w:szCs w:val="22"/>
          <w:shd w:val="clear" w:color="auto" w:fill="FFFFFF"/>
        </w:rPr>
        <w:t xml:space="preserve"> and </w:t>
      </w:r>
      <w:r w:rsidR="00E2287A" w:rsidRPr="00D23618">
        <w:rPr>
          <w:color w:val="000000" w:themeColor="text1"/>
          <w:sz w:val="22"/>
          <w:szCs w:val="22"/>
          <w:shd w:val="clear" w:color="auto" w:fill="FFFFFF"/>
        </w:rPr>
        <w:t>Tab.</w:t>
      </w:r>
      <w:r w:rsidR="001F5E29" w:rsidRPr="00D23618">
        <w:rPr>
          <w:color w:val="000000" w:themeColor="text1"/>
          <w:sz w:val="22"/>
          <w:szCs w:val="22"/>
          <w:shd w:val="clear" w:color="auto" w:fill="FFFFFF"/>
        </w:rPr>
        <w:t xml:space="preserve"> </w:t>
      </w:r>
      <w:r w:rsidR="00957CE9" w:rsidRPr="00D23618">
        <w:rPr>
          <w:color w:val="000000" w:themeColor="text1"/>
          <w:sz w:val="22"/>
          <w:szCs w:val="22"/>
          <w:shd w:val="clear" w:color="auto" w:fill="FFFFFF"/>
        </w:rPr>
        <w:t>3</w:t>
      </w:r>
      <w:r w:rsidR="00862893" w:rsidRPr="00D23618">
        <w:rPr>
          <w:color w:val="000000" w:themeColor="text1"/>
          <w:sz w:val="22"/>
          <w:szCs w:val="22"/>
          <w:shd w:val="clear" w:color="auto" w:fill="FFFFFF"/>
        </w:rPr>
        <w:t>)</w:t>
      </w:r>
      <w:r w:rsidR="00862893" w:rsidRPr="00D23618">
        <w:rPr>
          <w:sz w:val="22"/>
          <w:szCs w:val="22"/>
        </w:rPr>
        <w:t>.</w:t>
      </w:r>
    </w:p>
    <w:p w14:paraId="1A221542" w14:textId="77777777" w:rsidR="001E4602" w:rsidRPr="00D23618" w:rsidRDefault="001E4602" w:rsidP="00063993">
      <w:pPr>
        <w:spacing w:line="276" w:lineRule="auto"/>
        <w:jc w:val="both"/>
        <w:rPr>
          <w:color w:val="000000" w:themeColor="text1"/>
          <w:sz w:val="18"/>
          <w:szCs w:val="18"/>
          <w:shd w:val="clear" w:color="auto" w:fill="FFFFFF"/>
        </w:rPr>
      </w:pPr>
    </w:p>
    <w:p w14:paraId="514098DF" w14:textId="51A33E13" w:rsidR="00AC07E2" w:rsidRPr="004C01F0" w:rsidRDefault="00777892" w:rsidP="00AC07E2">
      <w:pPr>
        <w:spacing w:line="276" w:lineRule="auto"/>
        <w:jc w:val="both"/>
        <w:rPr>
          <w:color w:val="000000" w:themeColor="text1"/>
          <w:sz w:val="22"/>
          <w:szCs w:val="22"/>
          <w:shd w:val="clear" w:color="auto" w:fill="FFFFFF"/>
        </w:rPr>
      </w:pPr>
      <w:r w:rsidRPr="004C01F0">
        <w:rPr>
          <w:i/>
          <w:iCs/>
          <w:color w:val="000000" w:themeColor="text1"/>
          <w:sz w:val="22"/>
          <w:szCs w:val="22"/>
          <w:shd w:val="clear" w:color="auto" w:fill="FFFFFF"/>
          <w:rPrChange w:id="586" w:author="Risa" w:date="2021-06-15T16:38:00Z">
            <w:rPr>
              <w:i/>
              <w:iCs/>
              <w:color w:val="000000" w:themeColor="text1"/>
              <w:shd w:val="clear" w:color="auto" w:fill="FFFFFF"/>
            </w:rPr>
          </w:rPrChange>
        </w:rPr>
        <w:t xml:space="preserve">Foliar </w:t>
      </w:r>
      <w:ins w:id="587" w:author="Risa" w:date="2021-06-15T16:38:00Z">
        <w:r w:rsidR="004C01F0" w:rsidRPr="004C01F0">
          <w:rPr>
            <w:i/>
            <w:iCs/>
            <w:color w:val="000000" w:themeColor="text1"/>
            <w:sz w:val="22"/>
            <w:szCs w:val="22"/>
            <w:shd w:val="clear" w:color="auto" w:fill="FFFFFF"/>
            <w:rPrChange w:id="588" w:author="Risa" w:date="2021-06-15T16:38:00Z">
              <w:rPr>
                <w:i/>
                <w:iCs/>
                <w:color w:val="000000" w:themeColor="text1"/>
                <w:shd w:val="clear" w:color="auto" w:fill="FFFFFF"/>
              </w:rPr>
            </w:rPrChange>
          </w:rPr>
          <w:t>Isotopes</w:t>
        </w:r>
      </w:ins>
      <w:del w:id="589" w:author="Risa" w:date="2021-06-15T16:38:00Z">
        <w:r w:rsidR="00AC07E2" w:rsidRPr="004C01F0" w:rsidDel="004C01F0">
          <w:rPr>
            <w:i/>
            <w:iCs/>
            <w:color w:val="000000" w:themeColor="text1"/>
            <w:sz w:val="22"/>
            <w:szCs w:val="22"/>
            <w:shd w:val="clear" w:color="auto" w:fill="FFFFFF"/>
            <w:rPrChange w:id="590" w:author="Risa" w:date="2021-06-15T16:38:00Z">
              <w:rPr>
                <w:i/>
                <w:iCs/>
                <w:color w:val="000000" w:themeColor="text1"/>
                <w:shd w:val="clear" w:color="auto" w:fill="FFFFFF"/>
              </w:rPr>
            </w:rPrChange>
          </w:rPr>
          <w:delText>δ</w:delText>
        </w:r>
        <w:r w:rsidR="00AC07E2" w:rsidRPr="004C01F0" w:rsidDel="004C01F0">
          <w:rPr>
            <w:i/>
            <w:iCs/>
            <w:color w:val="000000" w:themeColor="text1"/>
            <w:sz w:val="22"/>
            <w:szCs w:val="22"/>
            <w:shd w:val="clear" w:color="auto" w:fill="FFFFFF"/>
            <w:vertAlign w:val="superscript"/>
            <w:rPrChange w:id="591" w:author="Risa" w:date="2021-06-15T16:38:00Z">
              <w:rPr>
                <w:i/>
                <w:iCs/>
                <w:color w:val="000000" w:themeColor="text1"/>
                <w:shd w:val="clear" w:color="auto" w:fill="FFFFFF"/>
                <w:vertAlign w:val="superscript"/>
              </w:rPr>
            </w:rPrChange>
          </w:rPr>
          <w:delText>13</w:delText>
        </w:r>
        <w:r w:rsidR="00AC07E2" w:rsidRPr="004C01F0" w:rsidDel="004C01F0">
          <w:rPr>
            <w:i/>
            <w:iCs/>
            <w:color w:val="000000" w:themeColor="text1"/>
            <w:sz w:val="22"/>
            <w:szCs w:val="22"/>
            <w:shd w:val="clear" w:color="auto" w:fill="FFFFFF"/>
            <w:rPrChange w:id="592" w:author="Risa" w:date="2021-06-15T16:38:00Z">
              <w:rPr>
                <w:i/>
                <w:iCs/>
                <w:color w:val="000000" w:themeColor="text1"/>
                <w:shd w:val="clear" w:color="auto" w:fill="FFFFFF"/>
              </w:rPr>
            </w:rPrChange>
          </w:rPr>
          <w:delText>C</w:delText>
        </w:r>
      </w:del>
      <w:r w:rsidR="00AC07E2" w:rsidRPr="004C01F0">
        <w:rPr>
          <w:i/>
          <w:iCs/>
          <w:color w:val="000000" w:themeColor="text1"/>
          <w:sz w:val="22"/>
          <w:szCs w:val="22"/>
          <w:shd w:val="clear" w:color="auto" w:fill="FFFFFF"/>
          <w:vertAlign w:val="subscript"/>
          <w:rPrChange w:id="593" w:author="Risa" w:date="2021-06-15T16:38:00Z">
            <w:rPr>
              <w:i/>
              <w:iCs/>
              <w:color w:val="000000" w:themeColor="text1"/>
              <w:shd w:val="clear" w:color="auto" w:fill="FFFFFF"/>
              <w:vertAlign w:val="subscript"/>
            </w:rPr>
          </w:rPrChange>
        </w:rPr>
        <w:t xml:space="preserve"> </w:t>
      </w:r>
    </w:p>
    <w:p w14:paraId="36359368" w14:textId="505AC274" w:rsidR="00AC07E2" w:rsidRPr="00D23618" w:rsidRDefault="00AC07E2" w:rsidP="00AC07E2">
      <w:pPr>
        <w:spacing w:line="276" w:lineRule="auto"/>
        <w:jc w:val="both"/>
        <w:rPr>
          <w:sz w:val="22"/>
          <w:szCs w:val="22"/>
        </w:rPr>
      </w:pPr>
      <w:r w:rsidRPr="00D23618">
        <w:rPr>
          <w:color w:val="000000" w:themeColor="text1"/>
          <w:sz w:val="22"/>
          <w:szCs w:val="22"/>
          <w:shd w:val="clear" w:color="auto" w:fill="FFFFFF"/>
        </w:rPr>
        <w:t xml:space="preserve">Trees at higher elevations experienced </w:t>
      </w:r>
      <w:r w:rsidR="0039612E" w:rsidRPr="00D23618">
        <w:rPr>
          <w:color w:val="000000" w:themeColor="text1"/>
          <w:sz w:val="22"/>
          <w:szCs w:val="22"/>
          <w:shd w:val="clear" w:color="auto" w:fill="FFFFFF"/>
        </w:rPr>
        <w:t xml:space="preserve">less </w:t>
      </w:r>
      <w:r w:rsidRPr="00D23618">
        <w:rPr>
          <w:color w:val="000000" w:themeColor="text1"/>
          <w:sz w:val="22"/>
          <w:szCs w:val="22"/>
          <w:shd w:val="clear" w:color="auto" w:fill="FFFFFF"/>
        </w:rPr>
        <w:t xml:space="preserve">negative </w:t>
      </w:r>
      <w:r w:rsidR="00777892" w:rsidRPr="00842C61">
        <w:rPr>
          <w:color w:val="000000" w:themeColor="text1"/>
          <w:shd w:val="clear" w:color="auto" w:fill="FFFFFF"/>
        </w:rPr>
        <w:t>δ</w:t>
      </w:r>
      <w:r w:rsidR="00777892" w:rsidRPr="00842C61">
        <w:rPr>
          <w:color w:val="000000" w:themeColor="text1"/>
          <w:shd w:val="clear" w:color="auto" w:fill="FFFFFF"/>
          <w:vertAlign w:val="superscript"/>
        </w:rPr>
        <w:t>13</w:t>
      </w:r>
      <w:r w:rsidR="00777892" w:rsidRPr="00842C61">
        <w:rPr>
          <w:color w:val="000000" w:themeColor="text1"/>
          <w:shd w:val="clear" w:color="auto" w:fill="FFFFFF"/>
        </w:rPr>
        <w:t>C</w:t>
      </w:r>
      <w:r w:rsidRPr="00D23618">
        <w:rPr>
          <w:color w:val="000000" w:themeColor="text1"/>
          <w:sz w:val="22"/>
          <w:szCs w:val="22"/>
          <w:shd w:val="clear" w:color="auto" w:fill="FFFFFF"/>
        </w:rPr>
        <w:t xml:space="preserve"> (</w:t>
      </w:r>
      <w:r w:rsidRPr="00D23618">
        <w:rPr>
          <w:i/>
          <w:sz w:val="22"/>
          <w:szCs w:val="22"/>
        </w:rPr>
        <w:t xml:space="preserve">P </w:t>
      </w:r>
      <w:r w:rsidRPr="00D23618">
        <w:rPr>
          <w:sz w:val="22"/>
          <w:szCs w:val="22"/>
        </w:rPr>
        <w:t xml:space="preserve">&lt; 0.01, Fig. </w:t>
      </w:r>
      <w:r w:rsidR="005278F2">
        <w:rPr>
          <w:sz w:val="22"/>
          <w:szCs w:val="22"/>
        </w:rPr>
        <w:t>5</w:t>
      </w:r>
      <w:r w:rsidRPr="00D23618">
        <w:rPr>
          <w:sz w:val="22"/>
          <w:szCs w:val="22"/>
        </w:rPr>
        <w:t xml:space="preserve">A and Tab. </w:t>
      </w:r>
      <w:r w:rsidR="008630C0">
        <w:rPr>
          <w:sz w:val="22"/>
          <w:szCs w:val="22"/>
        </w:rPr>
        <w:t>4</w:t>
      </w:r>
      <w:r w:rsidRPr="00D23618">
        <w:rPr>
          <w:color w:val="000000" w:themeColor="text1"/>
          <w:sz w:val="22"/>
          <w:szCs w:val="22"/>
          <w:shd w:val="clear" w:color="auto" w:fill="FFFFFF"/>
        </w:rPr>
        <w:t xml:space="preserve">), reflecting greater </w:t>
      </w:r>
      <w:r w:rsidR="0039612E" w:rsidRPr="00D23618">
        <w:rPr>
          <w:color w:val="000000" w:themeColor="text1"/>
          <w:sz w:val="22"/>
          <w:szCs w:val="22"/>
          <w:shd w:val="clear" w:color="auto" w:fill="FFFFFF"/>
        </w:rPr>
        <w:t>water use efficiency, regardless of fire history</w:t>
      </w:r>
      <w:r w:rsidRPr="00D23618">
        <w:rPr>
          <w:color w:val="000000" w:themeColor="text1"/>
          <w:sz w:val="22"/>
          <w:szCs w:val="22"/>
          <w:shd w:val="clear" w:color="auto" w:fill="FFFFFF"/>
        </w:rPr>
        <w:t xml:space="preserve">. There were no significant differences between tree populations </w:t>
      </w:r>
      <w:r w:rsidR="0039612E" w:rsidRPr="00D23618">
        <w:rPr>
          <w:color w:val="000000" w:themeColor="text1"/>
          <w:sz w:val="22"/>
          <w:szCs w:val="22"/>
          <w:shd w:val="clear" w:color="auto" w:fill="FFFFFF"/>
        </w:rPr>
        <w:t xml:space="preserve">for </w:t>
      </w:r>
      <w:r w:rsidRPr="00842C61">
        <w:rPr>
          <w:color w:val="000000" w:themeColor="text1"/>
          <w:sz w:val="22"/>
          <w:szCs w:val="22"/>
          <w:shd w:val="clear" w:color="auto" w:fill="FFFFFF"/>
        </w:rPr>
        <w:t>δ</w:t>
      </w:r>
      <w:r w:rsidRPr="00D23618">
        <w:rPr>
          <w:color w:val="000000" w:themeColor="text1"/>
          <w:sz w:val="22"/>
          <w:szCs w:val="22"/>
          <w:shd w:val="clear" w:color="auto" w:fill="FFFFFF"/>
          <w:vertAlign w:val="superscript"/>
        </w:rPr>
        <w:t>15</w:t>
      </w:r>
      <w:r w:rsidRPr="00D23618">
        <w:rPr>
          <w:color w:val="000000" w:themeColor="text1"/>
          <w:sz w:val="22"/>
          <w:szCs w:val="22"/>
          <w:shd w:val="clear" w:color="auto" w:fill="FFFFFF"/>
        </w:rPr>
        <w:t>N (</w:t>
      </w:r>
      <w:r w:rsidRPr="00D23618">
        <w:rPr>
          <w:i/>
          <w:sz w:val="22"/>
          <w:szCs w:val="22"/>
        </w:rPr>
        <w:t>P</w:t>
      </w:r>
      <w:r w:rsidRPr="00D23618">
        <w:rPr>
          <w:sz w:val="22"/>
          <w:szCs w:val="22"/>
        </w:rPr>
        <w:t xml:space="preserve"> &gt; 0.05, Fig. </w:t>
      </w:r>
      <w:r w:rsidR="005278F2">
        <w:rPr>
          <w:sz w:val="22"/>
          <w:szCs w:val="22"/>
        </w:rPr>
        <w:t>5</w:t>
      </w:r>
      <w:r w:rsidRPr="00D23618">
        <w:rPr>
          <w:sz w:val="22"/>
          <w:szCs w:val="22"/>
        </w:rPr>
        <w:t xml:space="preserve">B and Tab. </w:t>
      </w:r>
      <w:r w:rsidR="008630C0">
        <w:rPr>
          <w:sz w:val="22"/>
          <w:szCs w:val="22"/>
        </w:rPr>
        <w:t>4</w:t>
      </w:r>
      <w:r w:rsidRPr="00D23618">
        <w:rPr>
          <w:sz w:val="22"/>
          <w:szCs w:val="22"/>
        </w:rPr>
        <w:t>)</w:t>
      </w:r>
    </w:p>
    <w:p w14:paraId="43907014" w14:textId="77777777" w:rsidR="00FA43AB" w:rsidRDefault="00FA43AB" w:rsidP="00E2287A">
      <w:pPr>
        <w:spacing w:line="276" w:lineRule="auto"/>
        <w:jc w:val="both"/>
        <w:rPr>
          <w:i/>
          <w:iCs/>
          <w:color w:val="000000" w:themeColor="text1"/>
          <w:shd w:val="clear" w:color="auto" w:fill="FFFFFF"/>
        </w:rPr>
      </w:pPr>
    </w:p>
    <w:p w14:paraId="66922490" w14:textId="1E6810FF" w:rsidR="00E2287A" w:rsidRPr="004C01F0" w:rsidRDefault="00E2287A" w:rsidP="00E2287A">
      <w:pPr>
        <w:spacing w:line="276" w:lineRule="auto"/>
        <w:jc w:val="both"/>
        <w:rPr>
          <w:i/>
          <w:iCs/>
          <w:color w:val="000000" w:themeColor="text1"/>
          <w:sz w:val="22"/>
          <w:szCs w:val="22"/>
          <w:shd w:val="clear" w:color="auto" w:fill="FFFFFF"/>
          <w:rPrChange w:id="594" w:author="Risa" w:date="2021-06-15T16:38:00Z">
            <w:rPr>
              <w:i/>
              <w:iCs/>
              <w:color w:val="000000" w:themeColor="text1"/>
              <w:shd w:val="clear" w:color="auto" w:fill="FFFFFF"/>
            </w:rPr>
          </w:rPrChange>
        </w:rPr>
      </w:pPr>
      <w:r w:rsidRPr="004C01F0">
        <w:rPr>
          <w:i/>
          <w:iCs/>
          <w:color w:val="000000" w:themeColor="text1"/>
          <w:sz w:val="22"/>
          <w:szCs w:val="22"/>
          <w:shd w:val="clear" w:color="auto" w:fill="FFFFFF"/>
          <w:rPrChange w:id="595" w:author="Risa" w:date="2021-06-15T16:38:00Z">
            <w:rPr>
              <w:i/>
              <w:iCs/>
              <w:color w:val="000000" w:themeColor="text1"/>
              <w:shd w:val="clear" w:color="auto" w:fill="FFFFFF"/>
            </w:rPr>
          </w:rPrChange>
        </w:rPr>
        <w:t xml:space="preserve">Foliar </w:t>
      </w:r>
      <w:ins w:id="596" w:author="Risa" w:date="2021-06-15T16:38:00Z">
        <w:r w:rsidR="004C01F0" w:rsidRPr="004C01F0">
          <w:rPr>
            <w:i/>
            <w:iCs/>
            <w:color w:val="000000" w:themeColor="text1"/>
            <w:sz w:val="22"/>
            <w:szCs w:val="22"/>
            <w:shd w:val="clear" w:color="auto" w:fill="FFFFFF"/>
            <w:rPrChange w:id="597" w:author="Risa" w:date="2021-06-15T16:38:00Z">
              <w:rPr>
                <w:i/>
                <w:iCs/>
                <w:color w:val="000000" w:themeColor="text1"/>
                <w:shd w:val="clear" w:color="auto" w:fill="FFFFFF"/>
              </w:rPr>
            </w:rPrChange>
          </w:rPr>
          <w:t>O</w:t>
        </w:r>
      </w:ins>
      <w:del w:id="598" w:author="Risa" w:date="2021-06-15T16:38:00Z">
        <w:r w:rsidRPr="004C01F0" w:rsidDel="004C01F0">
          <w:rPr>
            <w:i/>
            <w:iCs/>
            <w:color w:val="000000" w:themeColor="text1"/>
            <w:sz w:val="22"/>
            <w:szCs w:val="22"/>
            <w:shd w:val="clear" w:color="auto" w:fill="FFFFFF"/>
            <w:rPrChange w:id="599" w:author="Risa" w:date="2021-06-15T16:38:00Z">
              <w:rPr>
                <w:i/>
                <w:iCs/>
                <w:color w:val="000000" w:themeColor="text1"/>
                <w:shd w:val="clear" w:color="auto" w:fill="FFFFFF"/>
              </w:rPr>
            </w:rPrChange>
          </w:rPr>
          <w:delText>o</w:delText>
        </w:r>
      </w:del>
      <w:r w:rsidRPr="004C01F0">
        <w:rPr>
          <w:i/>
          <w:iCs/>
          <w:color w:val="000000" w:themeColor="text1"/>
          <w:sz w:val="22"/>
          <w:szCs w:val="22"/>
          <w:shd w:val="clear" w:color="auto" w:fill="FFFFFF"/>
          <w:rPrChange w:id="600" w:author="Risa" w:date="2021-06-15T16:38:00Z">
            <w:rPr>
              <w:i/>
              <w:iCs/>
              <w:color w:val="000000" w:themeColor="text1"/>
              <w:shd w:val="clear" w:color="auto" w:fill="FFFFFF"/>
            </w:rPr>
          </w:rPrChange>
        </w:rPr>
        <w:t>rganics</w:t>
      </w:r>
    </w:p>
    <w:p w14:paraId="35A21AAE" w14:textId="4F83E04A" w:rsidR="00C56F9D" w:rsidRPr="00D23618" w:rsidRDefault="0039612E" w:rsidP="00E2287A">
      <w:pPr>
        <w:spacing w:line="276" w:lineRule="auto"/>
        <w:jc w:val="both"/>
        <w:rPr>
          <w:color w:val="000000" w:themeColor="text1"/>
          <w:sz w:val="22"/>
          <w:szCs w:val="22"/>
          <w:shd w:val="clear" w:color="auto" w:fill="FFFFFF"/>
        </w:rPr>
      </w:pPr>
      <w:r w:rsidRPr="00D23618">
        <w:rPr>
          <w:color w:val="000000" w:themeColor="text1"/>
          <w:sz w:val="22"/>
          <w:szCs w:val="22"/>
          <w:shd w:val="clear" w:color="auto" w:fill="FFFFFF"/>
        </w:rPr>
        <w:t>On average, f</w:t>
      </w:r>
      <w:r w:rsidR="00E2287A" w:rsidRPr="00D23618">
        <w:rPr>
          <w:color w:val="000000" w:themeColor="text1"/>
          <w:sz w:val="22"/>
          <w:szCs w:val="22"/>
          <w:shd w:val="clear" w:color="auto" w:fill="FFFFFF"/>
        </w:rPr>
        <w:t xml:space="preserve">oliar C was </w:t>
      </w:r>
      <w:r w:rsidRPr="00D23618">
        <w:rPr>
          <w:color w:val="000000" w:themeColor="text1"/>
          <w:sz w:val="22"/>
          <w:szCs w:val="22"/>
          <w:shd w:val="clear" w:color="auto" w:fill="FFFFFF"/>
        </w:rPr>
        <w:t>greater</w:t>
      </w:r>
      <w:r w:rsidR="00E2287A" w:rsidRPr="00D23618">
        <w:rPr>
          <w:color w:val="000000" w:themeColor="text1"/>
          <w:sz w:val="22"/>
          <w:szCs w:val="22"/>
          <w:shd w:val="clear" w:color="auto" w:fill="FFFFFF"/>
        </w:rPr>
        <w:t xml:space="preserve"> at upper elevations, however the results were not statistically significant (</w:t>
      </w:r>
      <w:r w:rsidR="00E2287A" w:rsidRPr="00D23618">
        <w:rPr>
          <w:i/>
          <w:sz w:val="22"/>
          <w:szCs w:val="22"/>
        </w:rPr>
        <w:t>P</w:t>
      </w:r>
      <w:r w:rsidR="00E2287A" w:rsidRPr="00D23618">
        <w:rPr>
          <w:sz w:val="22"/>
          <w:szCs w:val="22"/>
        </w:rPr>
        <w:t xml:space="preserve"> &gt; 0.05, </w:t>
      </w:r>
      <w:r w:rsidR="001F5E29" w:rsidRPr="00D23618">
        <w:rPr>
          <w:sz w:val="22"/>
          <w:szCs w:val="22"/>
        </w:rPr>
        <w:t xml:space="preserve">Fig. </w:t>
      </w:r>
      <w:r w:rsidR="00C43703">
        <w:rPr>
          <w:sz w:val="22"/>
          <w:szCs w:val="22"/>
        </w:rPr>
        <w:t>5C</w:t>
      </w:r>
      <w:r w:rsidR="001F5E29" w:rsidRPr="00D23618">
        <w:rPr>
          <w:sz w:val="22"/>
          <w:szCs w:val="22"/>
        </w:rPr>
        <w:t xml:space="preserve"> and </w:t>
      </w:r>
      <w:r w:rsidR="00E2287A" w:rsidRPr="00D23618">
        <w:rPr>
          <w:sz w:val="22"/>
          <w:szCs w:val="22"/>
        </w:rPr>
        <w:t>Tab. 4)</w:t>
      </w:r>
      <w:r w:rsidR="00E2287A" w:rsidRPr="00D23618">
        <w:rPr>
          <w:color w:val="000000" w:themeColor="text1"/>
          <w:sz w:val="22"/>
          <w:szCs w:val="22"/>
          <w:shd w:val="clear" w:color="auto" w:fill="FFFFFF"/>
        </w:rPr>
        <w:t xml:space="preserve">; nor </w:t>
      </w:r>
      <w:r w:rsidRPr="00D23618">
        <w:rPr>
          <w:color w:val="000000" w:themeColor="text1"/>
          <w:sz w:val="22"/>
          <w:szCs w:val="22"/>
          <w:shd w:val="clear" w:color="auto" w:fill="FFFFFF"/>
        </w:rPr>
        <w:t>was there a difference in</w:t>
      </w:r>
      <w:r w:rsidR="00E2287A" w:rsidRPr="00D23618">
        <w:rPr>
          <w:color w:val="000000" w:themeColor="text1"/>
          <w:sz w:val="22"/>
          <w:szCs w:val="22"/>
          <w:shd w:val="clear" w:color="auto" w:fill="FFFFFF"/>
        </w:rPr>
        <w:t xml:space="preserve"> C/N</w:t>
      </w:r>
      <w:r w:rsidRPr="00D23618">
        <w:rPr>
          <w:color w:val="000000" w:themeColor="text1"/>
          <w:sz w:val="22"/>
          <w:szCs w:val="22"/>
          <w:shd w:val="clear" w:color="auto" w:fill="FFFFFF"/>
        </w:rPr>
        <w:t xml:space="preserve"> between sites</w:t>
      </w:r>
      <w:r w:rsidR="00E2287A" w:rsidRPr="00D23618">
        <w:rPr>
          <w:color w:val="000000" w:themeColor="text1"/>
          <w:sz w:val="22"/>
          <w:szCs w:val="22"/>
          <w:shd w:val="clear" w:color="auto" w:fill="FFFFFF"/>
        </w:rPr>
        <w:t xml:space="preserve"> (</w:t>
      </w:r>
      <w:r w:rsidR="00E2287A" w:rsidRPr="00D23618">
        <w:rPr>
          <w:i/>
          <w:sz w:val="22"/>
          <w:szCs w:val="22"/>
        </w:rPr>
        <w:t>P</w:t>
      </w:r>
      <w:r w:rsidR="00E2287A" w:rsidRPr="00D23618">
        <w:rPr>
          <w:sz w:val="22"/>
          <w:szCs w:val="22"/>
        </w:rPr>
        <w:t xml:space="preserve"> &gt; 0.05, </w:t>
      </w:r>
      <w:r w:rsidR="001F5E29" w:rsidRPr="00D23618">
        <w:rPr>
          <w:sz w:val="22"/>
          <w:szCs w:val="22"/>
        </w:rPr>
        <w:t xml:space="preserve">Fig. </w:t>
      </w:r>
      <w:r w:rsidR="00C43703">
        <w:rPr>
          <w:sz w:val="22"/>
          <w:szCs w:val="22"/>
        </w:rPr>
        <w:t>5E</w:t>
      </w:r>
      <w:r w:rsidR="001F5E29" w:rsidRPr="00D23618">
        <w:rPr>
          <w:sz w:val="22"/>
          <w:szCs w:val="22"/>
        </w:rPr>
        <w:t xml:space="preserve"> and </w:t>
      </w:r>
      <w:r w:rsidR="00E2287A" w:rsidRPr="00D23618">
        <w:rPr>
          <w:sz w:val="22"/>
          <w:szCs w:val="22"/>
        </w:rPr>
        <w:t>Tab. 4)</w:t>
      </w:r>
      <w:r w:rsidR="00E2287A" w:rsidRPr="00D23618">
        <w:rPr>
          <w:color w:val="000000" w:themeColor="text1"/>
          <w:sz w:val="22"/>
          <w:szCs w:val="22"/>
          <w:shd w:val="clear" w:color="auto" w:fill="FFFFFF"/>
        </w:rPr>
        <w:t xml:space="preserve">. </w:t>
      </w:r>
      <w:r w:rsidRPr="00D23618">
        <w:rPr>
          <w:color w:val="000000" w:themeColor="text1"/>
          <w:sz w:val="22"/>
          <w:szCs w:val="22"/>
          <w:shd w:val="clear" w:color="auto" w:fill="FFFFFF"/>
        </w:rPr>
        <w:t>Our linear model suggested that</w:t>
      </w:r>
      <w:r w:rsidR="00AC07E2" w:rsidRPr="00D23618">
        <w:rPr>
          <w:color w:val="000000" w:themeColor="text1"/>
          <w:sz w:val="22"/>
          <w:szCs w:val="22"/>
          <w:shd w:val="clear" w:color="auto" w:fill="FFFFFF"/>
        </w:rPr>
        <w:t xml:space="preserve"> fire accounted for a significant influence on </w:t>
      </w:r>
      <w:r w:rsidRPr="00D23618">
        <w:rPr>
          <w:color w:val="000000" w:themeColor="text1"/>
          <w:sz w:val="22"/>
          <w:szCs w:val="22"/>
          <w:shd w:val="clear" w:color="auto" w:fill="FFFFFF"/>
        </w:rPr>
        <w:t xml:space="preserve">foliar </w:t>
      </w:r>
      <w:r w:rsidR="00AC07E2" w:rsidRPr="00D23618">
        <w:rPr>
          <w:color w:val="000000" w:themeColor="text1"/>
          <w:sz w:val="22"/>
          <w:szCs w:val="22"/>
          <w:shd w:val="clear" w:color="auto" w:fill="FFFFFF"/>
        </w:rPr>
        <w:t>N (</w:t>
      </w:r>
      <w:r w:rsidR="00AC07E2" w:rsidRPr="00D23618">
        <w:rPr>
          <w:i/>
          <w:sz w:val="22"/>
          <w:szCs w:val="22"/>
        </w:rPr>
        <w:t>P</w:t>
      </w:r>
      <w:r w:rsidR="00AC07E2" w:rsidRPr="00D23618">
        <w:rPr>
          <w:sz w:val="22"/>
          <w:szCs w:val="22"/>
        </w:rPr>
        <w:t xml:space="preserve"> &lt; 0.05,</w:t>
      </w:r>
      <w:r w:rsidR="00AC07E2" w:rsidRPr="00D23618">
        <w:rPr>
          <w:color w:val="000000" w:themeColor="text1"/>
          <w:sz w:val="22"/>
          <w:szCs w:val="22"/>
          <w:shd w:val="clear" w:color="auto" w:fill="FFFFFF"/>
        </w:rPr>
        <w:t xml:space="preserve"> Tab. 4</w:t>
      </w:r>
      <w:r w:rsidR="00AC07E2" w:rsidRPr="00D23618">
        <w:rPr>
          <w:sz w:val="22"/>
          <w:szCs w:val="22"/>
        </w:rPr>
        <w:t>)</w:t>
      </w:r>
      <w:r w:rsidRPr="00D23618">
        <w:rPr>
          <w:sz w:val="22"/>
          <w:szCs w:val="22"/>
        </w:rPr>
        <w:t xml:space="preserve">, however post-hoc Tukey’s tests found no difference between sites at </w:t>
      </w:r>
      <w:r w:rsidRPr="00D23618">
        <w:rPr>
          <w:sz w:val="22"/>
          <w:szCs w:val="22"/>
          <w:lang w:val="el-GR"/>
        </w:rPr>
        <w:t>α</w:t>
      </w:r>
      <w:r w:rsidR="00777892">
        <w:rPr>
          <w:sz w:val="22"/>
          <w:szCs w:val="22"/>
        </w:rPr>
        <w:t xml:space="preserve"> </w:t>
      </w:r>
      <w:r w:rsidRPr="00D23618">
        <w:rPr>
          <w:sz w:val="22"/>
          <w:szCs w:val="22"/>
        </w:rPr>
        <w:t>=</w:t>
      </w:r>
      <w:r w:rsidR="00777892">
        <w:rPr>
          <w:sz w:val="22"/>
          <w:szCs w:val="22"/>
        </w:rPr>
        <w:t xml:space="preserve"> </w:t>
      </w:r>
      <w:r w:rsidRPr="00D23618">
        <w:rPr>
          <w:sz w:val="22"/>
          <w:szCs w:val="22"/>
        </w:rPr>
        <w:t xml:space="preserve">0.05 (Fig. </w:t>
      </w:r>
      <w:r w:rsidR="00C43703">
        <w:rPr>
          <w:sz w:val="22"/>
          <w:szCs w:val="22"/>
        </w:rPr>
        <w:t>5D</w:t>
      </w:r>
      <w:r w:rsidRPr="00D23618">
        <w:rPr>
          <w:sz w:val="22"/>
          <w:szCs w:val="22"/>
        </w:rPr>
        <w:t>).</w:t>
      </w:r>
    </w:p>
    <w:p w14:paraId="7AB1507D" w14:textId="60DFA8CD" w:rsidR="00AC07E2" w:rsidRPr="00D23618" w:rsidRDefault="00E2287A" w:rsidP="00E2287A">
      <w:pPr>
        <w:spacing w:line="276" w:lineRule="auto"/>
        <w:jc w:val="both"/>
        <w:rPr>
          <w:color w:val="000000" w:themeColor="text1"/>
          <w:sz w:val="22"/>
          <w:szCs w:val="22"/>
          <w:shd w:val="clear" w:color="auto" w:fill="FFFFFF"/>
        </w:rPr>
      </w:pPr>
      <w:r w:rsidRPr="00D23618">
        <w:rPr>
          <w:color w:val="000000" w:themeColor="text1"/>
          <w:sz w:val="22"/>
          <w:szCs w:val="22"/>
          <w:shd w:val="clear" w:color="auto" w:fill="FFFFFF"/>
        </w:rPr>
        <w:t xml:space="preserve"> </w:t>
      </w:r>
    </w:p>
    <w:p w14:paraId="607719ED" w14:textId="11B361F1" w:rsidR="005278F2" w:rsidRPr="004C01F0" w:rsidRDefault="005278F2" w:rsidP="005278F2">
      <w:pPr>
        <w:spacing w:line="276" w:lineRule="auto"/>
        <w:jc w:val="both"/>
        <w:rPr>
          <w:color w:val="000000" w:themeColor="text1"/>
          <w:sz w:val="22"/>
          <w:szCs w:val="22"/>
          <w:shd w:val="clear" w:color="auto" w:fill="FFFFFF"/>
        </w:rPr>
      </w:pPr>
      <w:r w:rsidRPr="004C01F0">
        <w:rPr>
          <w:i/>
          <w:iCs/>
          <w:color w:val="000000" w:themeColor="text1"/>
          <w:sz w:val="22"/>
          <w:szCs w:val="22"/>
          <w:shd w:val="clear" w:color="auto" w:fill="FFFFFF"/>
          <w:rPrChange w:id="601" w:author="Risa" w:date="2021-06-15T16:39:00Z">
            <w:rPr>
              <w:i/>
              <w:iCs/>
              <w:color w:val="000000" w:themeColor="text1"/>
              <w:shd w:val="clear" w:color="auto" w:fill="FFFFFF"/>
            </w:rPr>
          </w:rPrChange>
        </w:rPr>
        <w:t xml:space="preserve">Foliar </w:t>
      </w:r>
      <w:ins w:id="602" w:author="Risa" w:date="2021-06-15T16:39:00Z">
        <w:r w:rsidR="004C01F0">
          <w:rPr>
            <w:i/>
            <w:iCs/>
            <w:color w:val="000000" w:themeColor="text1"/>
            <w:sz w:val="22"/>
            <w:szCs w:val="22"/>
            <w:shd w:val="clear" w:color="auto" w:fill="FFFFFF"/>
          </w:rPr>
          <w:t>Inorganics</w:t>
        </w:r>
      </w:ins>
      <w:del w:id="603" w:author="Risa" w:date="2021-06-15T16:39:00Z">
        <w:r w:rsidRPr="004C01F0" w:rsidDel="004C01F0">
          <w:rPr>
            <w:i/>
            <w:iCs/>
            <w:color w:val="000000" w:themeColor="text1"/>
            <w:sz w:val="22"/>
            <w:szCs w:val="22"/>
            <w:shd w:val="clear" w:color="auto" w:fill="FFFFFF"/>
            <w:rPrChange w:id="604" w:author="Risa" w:date="2021-06-15T16:39:00Z">
              <w:rPr>
                <w:i/>
                <w:iCs/>
                <w:color w:val="000000" w:themeColor="text1"/>
                <w:shd w:val="clear" w:color="auto" w:fill="FFFFFF"/>
              </w:rPr>
            </w:rPrChange>
          </w:rPr>
          <w:delText>macronutrient</w:delText>
        </w:r>
        <w:r w:rsidRPr="004C01F0" w:rsidDel="004C01F0">
          <w:rPr>
            <w:color w:val="000000" w:themeColor="text1"/>
            <w:sz w:val="22"/>
            <w:szCs w:val="22"/>
            <w:shd w:val="clear" w:color="auto" w:fill="FFFFFF"/>
            <w:rPrChange w:id="605" w:author="Risa" w:date="2021-06-15T16:39:00Z">
              <w:rPr>
                <w:color w:val="000000" w:themeColor="text1"/>
                <w:shd w:val="clear" w:color="auto" w:fill="FFFFFF"/>
              </w:rPr>
            </w:rPrChange>
          </w:rPr>
          <w:delText xml:space="preserve"> </w:delText>
        </w:r>
      </w:del>
    </w:p>
    <w:p w14:paraId="542A787B" w14:textId="567BAC99" w:rsidR="005278F2" w:rsidRPr="00D23618" w:rsidRDefault="005278F2" w:rsidP="005278F2">
      <w:pPr>
        <w:spacing w:line="276" w:lineRule="auto"/>
        <w:jc w:val="both"/>
        <w:rPr>
          <w:color w:val="000000" w:themeColor="text1"/>
          <w:sz w:val="22"/>
          <w:szCs w:val="22"/>
          <w:shd w:val="clear" w:color="auto" w:fill="FFFFFF"/>
        </w:rPr>
      </w:pPr>
      <w:r w:rsidRPr="00D23618">
        <w:rPr>
          <w:color w:val="000000" w:themeColor="text1"/>
          <w:sz w:val="22"/>
          <w:szCs w:val="22"/>
          <w:shd w:val="clear" w:color="auto" w:fill="FFFFFF"/>
        </w:rPr>
        <w:t>Foliar Ca</w:t>
      </w:r>
      <w:r w:rsidRPr="00D23618">
        <w:rPr>
          <w:color w:val="222222"/>
          <w:sz w:val="22"/>
          <w:szCs w:val="22"/>
          <w:shd w:val="clear" w:color="auto" w:fill="FFFFFF"/>
          <w:vertAlign w:val="superscript"/>
        </w:rPr>
        <w:t>2</w:t>
      </w:r>
      <w:r>
        <w:rPr>
          <w:color w:val="222222"/>
          <w:sz w:val="22"/>
          <w:szCs w:val="22"/>
          <w:shd w:val="clear" w:color="auto" w:fill="FFFFFF"/>
          <w:vertAlign w:val="superscript"/>
        </w:rPr>
        <w:t>+</w:t>
      </w:r>
      <w:r w:rsidRPr="00D23618">
        <w:rPr>
          <w:color w:val="000000" w:themeColor="text1"/>
          <w:sz w:val="22"/>
          <w:szCs w:val="22"/>
          <w:shd w:val="clear" w:color="auto" w:fill="FFFFFF"/>
        </w:rPr>
        <w:t xml:space="preserve"> was negatively impacted by increasing elevation (</w:t>
      </w:r>
      <w:r w:rsidRPr="00D23618">
        <w:rPr>
          <w:i/>
          <w:sz w:val="22"/>
          <w:szCs w:val="22"/>
        </w:rPr>
        <w:t>P</w:t>
      </w:r>
      <w:r w:rsidRPr="00D23618">
        <w:rPr>
          <w:sz w:val="22"/>
          <w:szCs w:val="22"/>
        </w:rPr>
        <w:t xml:space="preserve"> &lt; 0.001, Fig. </w:t>
      </w:r>
      <w:r>
        <w:rPr>
          <w:sz w:val="22"/>
          <w:szCs w:val="22"/>
        </w:rPr>
        <w:t>6</w:t>
      </w:r>
      <w:r w:rsidRPr="00D23618">
        <w:rPr>
          <w:sz w:val="22"/>
          <w:szCs w:val="22"/>
        </w:rPr>
        <w:t>A and Tab. 5)</w:t>
      </w:r>
      <w:r w:rsidRPr="00D23618">
        <w:rPr>
          <w:color w:val="000000" w:themeColor="text1"/>
          <w:sz w:val="22"/>
          <w:szCs w:val="22"/>
          <w:shd w:val="clear" w:color="auto" w:fill="FFFFFF"/>
        </w:rPr>
        <w:t>. Our linear model suggested that foliar P was significantly higher at fire-involved sites (</w:t>
      </w:r>
      <w:r w:rsidRPr="00D23618">
        <w:rPr>
          <w:i/>
          <w:sz w:val="22"/>
          <w:szCs w:val="22"/>
        </w:rPr>
        <w:t>P</w:t>
      </w:r>
      <w:r w:rsidRPr="00D23618">
        <w:rPr>
          <w:sz w:val="22"/>
          <w:szCs w:val="22"/>
        </w:rPr>
        <w:t xml:space="preserve"> &lt; 0.01, Fig. </w:t>
      </w:r>
      <w:r>
        <w:rPr>
          <w:sz w:val="22"/>
          <w:szCs w:val="22"/>
        </w:rPr>
        <w:t>6</w:t>
      </w:r>
      <w:r w:rsidRPr="00D23618">
        <w:rPr>
          <w:sz w:val="22"/>
          <w:szCs w:val="22"/>
        </w:rPr>
        <w:t>B and Tab. 5)</w:t>
      </w:r>
      <w:r w:rsidRPr="00D23618">
        <w:rPr>
          <w:color w:val="000000" w:themeColor="text1"/>
          <w:sz w:val="22"/>
          <w:szCs w:val="22"/>
          <w:shd w:val="clear" w:color="auto" w:fill="FFFFFF"/>
        </w:rPr>
        <w:t xml:space="preserve">, although this was not confirmed by post-hoc Tukey’s tests (Fig. </w:t>
      </w:r>
      <w:r>
        <w:rPr>
          <w:color w:val="000000" w:themeColor="text1"/>
          <w:sz w:val="22"/>
          <w:szCs w:val="22"/>
          <w:shd w:val="clear" w:color="auto" w:fill="FFFFFF"/>
        </w:rPr>
        <w:t>6</w:t>
      </w:r>
      <w:r w:rsidRPr="00D23618">
        <w:rPr>
          <w:color w:val="000000" w:themeColor="text1"/>
          <w:sz w:val="22"/>
          <w:szCs w:val="22"/>
          <w:shd w:val="clear" w:color="auto" w:fill="FFFFFF"/>
        </w:rPr>
        <w:t xml:space="preserve">B). </w:t>
      </w:r>
      <w:r w:rsidRPr="00D23618">
        <w:rPr>
          <w:sz w:val="22"/>
          <w:szCs w:val="22"/>
        </w:rPr>
        <w:t>Foliar K</w:t>
      </w:r>
      <w:r w:rsidRPr="00D23618">
        <w:rPr>
          <w:color w:val="000000"/>
          <w:sz w:val="22"/>
          <w:szCs w:val="22"/>
          <w:vertAlign w:val="superscript"/>
        </w:rPr>
        <w:t>+</w:t>
      </w:r>
      <w:r w:rsidRPr="00D23618">
        <w:rPr>
          <w:sz w:val="22"/>
          <w:szCs w:val="22"/>
        </w:rPr>
        <w:t xml:space="preserve"> was reduced in the high elevation site that experienced fire as compared to the other sites (elevation x fire: </w:t>
      </w:r>
      <w:r w:rsidRPr="00D23618">
        <w:rPr>
          <w:i/>
          <w:sz w:val="22"/>
          <w:szCs w:val="22"/>
        </w:rPr>
        <w:t>P</w:t>
      </w:r>
      <w:r w:rsidRPr="00D23618">
        <w:rPr>
          <w:sz w:val="22"/>
          <w:szCs w:val="22"/>
        </w:rPr>
        <w:t xml:space="preserve"> &lt; 0.05, Fig. </w:t>
      </w:r>
      <w:r>
        <w:rPr>
          <w:sz w:val="22"/>
          <w:szCs w:val="22"/>
        </w:rPr>
        <w:t>6</w:t>
      </w:r>
      <w:r w:rsidRPr="00D23618">
        <w:rPr>
          <w:sz w:val="22"/>
          <w:szCs w:val="22"/>
        </w:rPr>
        <w:t xml:space="preserve">C and </w:t>
      </w:r>
      <w:r w:rsidRPr="00D23618">
        <w:rPr>
          <w:sz w:val="22"/>
          <w:szCs w:val="22"/>
        </w:rPr>
        <w:lastRenderedPageBreak/>
        <w:t>Tab. 5). Neither foliar Al</w:t>
      </w:r>
      <w:r w:rsidRPr="00D23618">
        <w:rPr>
          <w:color w:val="000000"/>
          <w:sz w:val="22"/>
          <w:szCs w:val="22"/>
          <w:vertAlign w:val="superscript"/>
        </w:rPr>
        <w:t>+</w:t>
      </w:r>
      <w:r w:rsidRPr="00D23618">
        <w:rPr>
          <w:sz w:val="22"/>
          <w:szCs w:val="22"/>
        </w:rPr>
        <w:t xml:space="preserve"> nor Mg</w:t>
      </w:r>
      <w:r w:rsidRPr="00842C61">
        <w:rPr>
          <w:sz w:val="22"/>
          <w:szCs w:val="22"/>
          <w:vertAlign w:val="superscript"/>
        </w:rPr>
        <w:t>2</w:t>
      </w:r>
      <w:r w:rsidRPr="00D23618">
        <w:rPr>
          <w:color w:val="000000"/>
          <w:sz w:val="22"/>
          <w:szCs w:val="22"/>
          <w:vertAlign w:val="superscript"/>
        </w:rPr>
        <w:t>+</w:t>
      </w:r>
      <w:r w:rsidRPr="00D23618">
        <w:rPr>
          <w:color w:val="000000" w:themeColor="text1"/>
          <w:sz w:val="22"/>
          <w:szCs w:val="22"/>
          <w:shd w:val="clear" w:color="auto" w:fill="FFFFFF"/>
        </w:rPr>
        <w:t xml:space="preserve"> differed by site (</w:t>
      </w:r>
      <w:r w:rsidRPr="00D23618">
        <w:rPr>
          <w:i/>
          <w:color w:val="000000" w:themeColor="text1"/>
          <w:sz w:val="22"/>
          <w:szCs w:val="22"/>
          <w:shd w:val="clear" w:color="auto" w:fill="FFFFFF"/>
        </w:rPr>
        <w:t>P</w:t>
      </w:r>
      <w:r w:rsidR="00C43703">
        <w:rPr>
          <w:i/>
          <w:color w:val="000000" w:themeColor="text1"/>
          <w:sz w:val="22"/>
          <w:szCs w:val="22"/>
          <w:shd w:val="clear" w:color="auto" w:fill="FFFFFF"/>
        </w:rPr>
        <w:t xml:space="preserve"> </w:t>
      </w:r>
      <w:r w:rsidRPr="00D23618">
        <w:rPr>
          <w:color w:val="000000" w:themeColor="text1"/>
          <w:sz w:val="22"/>
          <w:szCs w:val="22"/>
          <w:shd w:val="clear" w:color="auto" w:fill="FFFFFF"/>
        </w:rPr>
        <w:t>&gt;</w:t>
      </w:r>
      <w:r w:rsidR="00C43703">
        <w:rPr>
          <w:color w:val="000000" w:themeColor="text1"/>
          <w:sz w:val="22"/>
          <w:szCs w:val="22"/>
          <w:shd w:val="clear" w:color="auto" w:fill="FFFFFF"/>
        </w:rPr>
        <w:t xml:space="preserve"> </w:t>
      </w:r>
      <w:r w:rsidRPr="00D23618">
        <w:rPr>
          <w:color w:val="000000" w:themeColor="text1"/>
          <w:sz w:val="22"/>
          <w:szCs w:val="22"/>
          <w:shd w:val="clear" w:color="auto" w:fill="FFFFFF"/>
        </w:rPr>
        <w:t xml:space="preserve">0.05 in both cases; </w:t>
      </w:r>
      <w:r w:rsidRPr="00D23618">
        <w:rPr>
          <w:sz w:val="22"/>
          <w:szCs w:val="22"/>
        </w:rPr>
        <w:t xml:space="preserve">Fig. </w:t>
      </w:r>
      <w:r>
        <w:rPr>
          <w:sz w:val="22"/>
          <w:szCs w:val="22"/>
        </w:rPr>
        <w:t>6D, Fig. 6E</w:t>
      </w:r>
      <w:r w:rsidR="00C43703">
        <w:rPr>
          <w:sz w:val="22"/>
          <w:szCs w:val="22"/>
        </w:rPr>
        <w:t>,</w:t>
      </w:r>
      <w:r w:rsidRPr="00D23618">
        <w:rPr>
          <w:sz w:val="22"/>
          <w:szCs w:val="22"/>
        </w:rPr>
        <w:t xml:space="preserve"> and Tab. 5).</w:t>
      </w:r>
      <w:r w:rsidRPr="00D23618">
        <w:rPr>
          <w:color w:val="000000" w:themeColor="text1"/>
          <w:sz w:val="22"/>
          <w:szCs w:val="22"/>
          <w:shd w:val="clear" w:color="auto" w:fill="FFFFFF"/>
        </w:rPr>
        <w:t xml:space="preserve"> Foliar Zn concentrations were 9% lower in the high elevation sites than on the low elevation sites</w:t>
      </w:r>
      <w:r w:rsidRPr="00D23618" w:rsidDel="00EC68D4">
        <w:rPr>
          <w:color w:val="000000" w:themeColor="text1"/>
          <w:sz w:val="22"/>
          <w:szCs w:val="22"/>
          <w:shd w:val="clear" w:color="auto" w:fill="FFFFFF"/>
        </w:rPr>
        <w:t xml:space="preserve"> </w:t>
      </w:r>
      <w:r w:rsidRPr="00D23618">
        <w:rPr>
          <w:color w:val="000000" w:themeColor="text1"/>
          <w:sz w:val="22"/>
          <w:szCs w:val="22"/>
          <w:shd w:val="clear" w:color="auto" w:fill="FFFFFF"/>
        </w:rPr>
        <w:t>(</w:t>
      </w:r>
      <w:r w:rsidRPr="00D23618">
        <w:rPr>
          <w:i/>
          <w:sz w:val="22"/>
          <w:szCs w:val="22"/>
        </w:rPr>
        <w:t>P</w:t>
      </w:r>
      <w:r w:rsidRPr="00D23618">
        <w:rPr>
          <w:sz w:val="22"/>
          <w:szCs w:val="22"/>
        </w:rPr>
        <w:t xml:space="preserve"> &lt; 0.01, Fig. </w:t>
      </w:r>
      <w:r>
        <w:rPr>
          <w:sz w:val="22"/>
          <w:szCs w:val="22"/>
        </w:rPr>
        <w:t>6</w:t>
      </w:r>
      <w:r w:rsidRPr="00D23618">
        <w:rPr>
          <w:sz w:val="22"/>
          <w:szCs w:val="22"/>
        </w:rPr>
        <w:t>F and Tab. 5), due to a particularly strong reduction at the high elevation site that experienced fire</w:t>
      </w:r>
      <w:r w:rsidRPr="00D23618">
        <w:rPr>
          <w:color w:val="000000" w:themeColor="text1"/>
          <w:sz w:val="22"/>
          <w:szCs w:val="22"/>
          <w:shd w:val="clear" w:color="auto" w:fill="FFFFFF"/>
        </w:rPr>
        <w:t xml:space="preserve">. </w:t>
      </w:r>
    </w:p>
    <w:p w14:paraId="7C5CE949" w14:textId="77777777" w:rsidR="005278F2" w:rsidRPr="00D23618" w:rsidRDefault="005278F2" w:rsidP="005278F2">
      <w:pPr>
        <w:spacing w:line="276" w:lineRule="auto"/>
        <w:jc w:val="both"/>
        <w:rPr>
          <w:color w:val="000000" w:themeColor="text1"/>
          <w:sz w:val="22"/>
          <w:szCs w:val="22"/>
          <w:shd w:val="clear" w:color="auto" w:fill="FFFFFF"/>
        </w:rPr>
      </w:pPr>
    </w:p>
    <w:p w14:paraId="6AF8AB81" w14:textId="5042FA51" w:rsidR="005278F2" w:rsidRPr="00434944" w:rsidRDefault="005278F2" w:rsidP="005278F2">
      <w:pPr>
        <w:spacing w:line="276" w:lineRule="auto"/>
        <w:jc w:val="both"/>
        <w:rPr>
          <w:i/>
          <w:iCs/>
          <w:color w:val="000000" w:themeColor="text1"/>
          <w:sz w:val="22"/>
          <w:szCs w:val="22"/>
          <w:shd w:val="clear" w:color="auto" w:fill="FFFFFF"/>
          <w:rPrChange w:id="606" w:author="Risa" w:date="2021-06-15T16:40:00Z">
            <w:rPr>
              <w:i/>
              <w:iCs/>
              <w:color w:val="000000" w:themeColor="text1"/>
              <w:shd w:val="clear" w:color="auto" w:fill="FFFFFF"/>
            </w:rPr>
          </w:rPrChange>
        </w:rPr>
      </w:pPr>
      <w:r w:rsidRPr="00434944">
        <w:rPr>
          <w:i/>
          <w:iCs/>
          <w:color w:val="000000" w:themeColor="text1"/>
          <w:sz w:val="22"/>
          <w:szCs w:val="22"/>
          <w:shd w:val="clear" w:color="auto" w:fill="FFFFFF"/>
          <w:rPrChange w:id="607" w:author="Risa" w:date="2021-06-15T16:40:00Z">
            <w:rPr>
              <w:i/>
              <w:iCs/>
              <w:color w:val="000000" w:themeColor="text1"/>
              <w:shd w:val="clear" w:color="auto" w:fill="FFFFFF"/>
            </w:rPr>
          </w:rPrChange>
        </w:rPr>
        <w:t xml:space="preserve">Soil </w:t>
      </w:r>
      <w:ins w:id="608" w:author="Risa" w:date="2021-06-15T16:39:00Z">
        <w:r w:rsidR="004C01F0" w:rsidRPr="00434944">
          <w:rPr>
            <w:i/>
            <w:iCs/>
            <w:color w:val="000000" w:themeColor="text1"/>
            <w:sz w:val="22"/>
            <w:szCs w:val="22"/>
            <w:shd w:val="clear" w:color="auto" w:fill="FFFFFF"/>
            <w:rPrChange w:id="609" w:author="Risa" w:date="2021-06-15T16:40:00Z">
              <w:rPr>
                <w:i/>
                <w:iCs/>
                <w:color w:val="000000" w:themeColor="text1"/>
                <w:shd w:val="clear" w:color="auto" w:fill="FFFFFF"/>
              </w:rPr>
            </w:rPrChange>
          </w:rPr>
          <w:t>O</w:t>
        </w:r>
      </w:ins>
      <w:del w:id="610" w:author="Risa" w:date="2021-06-15T16:39:00Z">
        <w:r w:rsidRPr="00434944" w:rsidDel="004C01F0">
          <w:rPr>
            <w:i/>
            <w:iCs/>
            <w:color w:val="000000" w:themeColor="text1"/>
            <w:sz w:val="22"/>
            <w:szCs w:val="22"/>
            <w:shd w:val="clear" w:color="auto" w:fill="FFFFFF"/>
            <w:rPrChange w:id="611" w:author="Risa" w:date="2021-06-15T16:40:00Z">
              <w:rPr>
                <w:i/>
                <w:iCs/>
                <w:color w:val="000000" w:themeColor="text1"/>
                <w:shd w:val="clear" w:color="auto" w:fill="FFFFFF"/>
              </w:rPr>
            </w:rPrChange>
          </w:rPr>
          <w:delText>o</w:delText>
        </w:r>
      </w:del>
      <w:r w:rsidRPr="00434944">
        <w:rPr>
          <w:i/>
          <w:iCs/>
          <w:color w:val="000000" w:themeColor="text1"/>
          <w:sz w:val="22"/>
          <w:szCs w:val="22"/>
          <w:shd w:val="clear" w:color="auto" w:fill="FFFFFF"/>
          <w:rPrChange w:id="612" w:author="Risa" w:date="2021-06-15T16:40:00Z">
            <w:rPr>
              <w:i/>
              <w:iCs/>
              <w:color w:val="000000" w:themeColor="text1"/>
              <w:shd w:val="clear" w:color="auto" w:fill="FFFFFF"/>
            </w:rPr>
          </w:rPrChange>
        </w:rPr>
        <w:t>rganics</w:t>
      </w:r>
    </w:p>
    <w:p w14:paraId="60D87111" w14:textId="2750D2EC" w:rsidR="005278F2" w:rsidRPr="00D23618" w:rsidRDefault="005278F2" w:rsidP="005278F2">
      <w:pPr>
        <w:spacing w:line="276" w:lineRule="auto"/>
        <w:jc w:val="both"/>
        <w:rPr>
          <w:color w:val="000000" w:themeColor="text1"/>
          <w:sz w:val="22"/>
          <w:szCs w:val="22"/>
          <w:shd w:val="clear" w:color="auto" w:fill="FFFFFF"/>
        </w:rPr>
      </w:pPr>
      <w:r w:rsidRPr="00D23618">
        <w:rPr>
          <w:color w:val="000000" w:themeColor="text1"/>
          <w:sz w:val="22"/>
          <w:szCs w:val="22"/>
          <w:shd w:val="clear" w:color="auto" w:fill="FFFFFF"/>
        </w:rPr>
        <w:t>Soil C concentrations were greater at lower elevations (</w:t>
      </w:r>
      <w:r w:rsidRPr="00D23618">
        <w:rPr>
          <w:i/>
          <w:color w:val="000000" w:themeColor="text1"/>
          <w:sz w:val="22"/>
          <w:szCs w:val="22"/>
          <w:shd w:val="clear" w:color="auto" w:fill="FFFFFF"/>
        </w:rPr>
        <w:t>P</w:t>
      </w:r>
      <w:r w:rsidR="00284B57">
        <w:rPr>
          <w:i/>
          <w:color w:val="000000" w:themeColor="text1"/>
          <w:sz w:val="22"/>
          <w:szCs w:val="22"/>
          <w:shd w:val="clear" w:color="auto" w:fill="FFFFFF"/>
        </w:rPr>
        <w:t xml:space="preserve"> </w:t>
      </w:r>
      <w:r w:rsidRPr="00D23618">
        <w:rPr>
          <w:color w:val="000000" w:themeColor="text1"/>
          <w:sz w:val="22"/>
          <w:szCs w:val="22"/>
          <w:shd w:val="clear" w:color="auto" w:fill="FFFFFF"/>
        </w:rPr>
        <w:t>&lt;</w:t>
      </w:r>
      <w:r w:rsidR="00284B57">
        <w:rPr>
          <w:color w:val="000000" w:themeColor="text1"/>
          <w:sz w:val="22"/>
          <w:szCs w:val="22"/>
          <w:shd w:val="clear" w:color="auto" w:fill="FFFFFF"/>
        </w:rPr>
        <w:t xml:space="preserve"> </w:t>
      </w:r>
      <w:r w:rsidRPr="00D23618">
        <w:rPr>
          <w:color w:val="000000" w:themeColor="text1"/>
          <w:sz w:val="22"/>
          <w:szCs w:val="22"/>
          <w:shd w:val="clear" w:color="auto" w:fill="FFFFFF"/>
        </w:rPr>
        <w:t>0.05) and sites that did not experience the 1947 fire (</w:t>
      </w:r>
      <w:r w:rsidRPr="00D23618">
        <w:rPr>
          <w:i/>
          <w:color w:val="000000" w:themeColor="text1"/>
          <w:sz w:val="22"/>
          <w:szCs w:val="22"/>
          <w:shd w:val="clear" w:color="auto" w:fill="FFFFFF"/>
        </w:rPr>
        <w:t>P</w:t>
      </w:r>
      <w:r w:rsidR="00284B57">
        <w:rPr>
          <w:i/>
          <w:color w:val="000000" w:themeColor="text1"/>
          <w:sz w:val="22"/>
          <w:szCs w:val="22"/>
          <w:shd w:val="clear" w:color="auto" w:fill="FFFFFF"/>
        </w:rPr>
        <w:t xml:space="preserve"> </w:t>
      </w:r>
      <w:r w:rsidRPr="00D23618">
        <w:rPr>
          <w:color w:val="000000" w:themeColor="text1"/>
          <w:sz w:val="22"/>
          <w:szCs w:val="22"/>
          <w:shd w:val="clear" w:color="auto" w:fill="FFFFFF"/>
        </w:rPr>
        <w:t>&lt;</w:t>
      </w:r>
      <w:r w:rsidR="00284B57">
        <w:rPr>
          <w:color w:val="000000" w:themeColor="text1"/>
          <w:sz w:val="22"/>
          <w:szCs w:val="22"/>
          <w:shd w:val="clear" w:color="auto" w:fill="FFFFFF"/>
        </w:rPr>
        <w:t xml:space="preserve"> </w:t>
      </w:r>
      <w:r w:rsidRPr="00D23618">
        <w:rPr>
          <w:color w:val="000000" w:themeColor="text1"/>
          <w:sz w:val="22"/>
          <w:szCs w:val="22"/>
          <w:shd w:val="clear" w:color="auto" w:fill="FFFFFF"/>
        </w:rPr>
        <w:t xml:space="preserve">0.05, </w:t>
      </w:r>
      <w:r w:rsidRPr="00D23618">
        <w:rPr>
          <w:sz w:val="22"/>
          <w:szCs w:val="22"/>
        </w:rPr>
        <w:t xml:space="preserve">Fig. </w:t>
      </w:r>
      <w:r w:rsidR="00284B57">
        <w:rPr>
          <w:sz w:val="22"/>
          <w:szCs w:val="22"/>
        </w:rPr>
        <w:t>7</w:t>
      </w:r>
      <w:r w:rsidRPr="00D23618">
        <w:rPr>
          <w:sz w:val="22"/>
          <w:szCs w:val="22"/>
        </w:rPr>
        <w:t xml:space="preserve">A and Tab. </w:t>
      </w:r>
      <w:r w:rsidR="008630C0">
        <w:rPr>
          <w:sz w:val="22"/>
          <w:szCs w:val="22"/>
        </w:rPr>
        <w:t>6</w:t>
      </w:r>
      <w:r w:rsidRPr="00D23618">
        <w:rPr>
          <w:sz w:val="22"/>
          <w:szCs w:val="22"/>
        </w:rPr>
        <w:t>)</w:t>
      </w:r>
      <w:r w:rsidRPr="00D23618">
        <w:rPr>
          <w:color w:val="000000" w:themeColor="text1"/>
          <w:sz w:val="22"/>
          <w:szCs w:val="22"/>
          <w:shd w:val="clear" w:color="auto" w:fill="FFFFFF"/>
        </w:rPr>
        <w:t xml:space="preserve">. </w:t>
      </w:r>
      <w:r w:rsidRPr="00D23618">
        <w:rPr>
          <w:sz w:val="22"/>
          <w:szCs w:val="22"/>
        </w:rPr>
        <w:t xml:space="preserve">Soil N did not vary between sites </w:t>
      </w:r>
      <w:r w:rsidRPr="00D23618">
        <w:rPr>
          <w:color w:val="000000" w:themeColor="text1"/>
          <w:sz w:val="22"/>
          <w:szCs w:val="22"/>
          <w:shd w:val="clear" w:color="auto" w:fill="FFFFFF"/>
        </w:rPr>
        <w:t>(</w:t>
      </w:r>
      <w:r w:rsidRPr="00D23618">
        <w:rPr>
          <w:i/>
          <w:sz w:val="22"/>
          <w:szCs w:val="22"/>
        </w:rPr>
        <w:t>P</w:t>
      </w:r>
      <w:r w:rsidRPr="00D23618">
        <w:rPr>
          <w:sz w:val="22"/>
          <w:szCs w:val="22"/>
        </w:rPr>
        <w:t xml:space="preserve"> &gt; 0.05, Fig. </w:t>
      </w:r>
      <w:r>
        <w:rPr>
          <w:sz w:val="22"/>
          <w:szCs w:val="22"/>
        </w:rPr>
        <w:t>7</w:t>
      </w:r>
      <w:r w:rsidRPr="00D23618">
        <w:rPr>
          <w:sz w:val="22"/>
          <w:szCs w:val="22"/>
        </w:rPr>
        <w:t xml:space="preserve">B and Tab. </w:t>
      </w:r>
      <w:r w:rsidR="008630C0">
        <w:rPr>
          <w:sz w:val="22"/>
          <w:szCs w:val="22"/>
        </w:rPr>
        <w:t>6</w:t>
      </w:r>
      <w:r w:rsidRPr="00D23618">
        <w:rPr>
          <w:sz w:val="22"/>
          <w:szCs w:val="22"/>
        </w:rPr>
        <w:t xml:space="preserve">). Soil </w:t>
      </w:r>
      <w:r w:rsidRPr="00D23618">
        <w:rPr>
          <w:color w:val="000000" w:themeColor="text1"/>
          <w:sz w:val="22"/>
          <w:szCs w:val="22"/>
          <w:shd w:val="clear" w:color="auto" w:fill="FFFFFF"/>
        </w:rPr>
        <w:t>C/N was 15% lower at high elevation sites (</w:t>
      </w:r>
      <w:r w:rsidRPr="00D23618">
        <w:rPr>
          <w:i/>
          <w:sz w:val="22"/>
          <w:szCs w:val="22"/>
        </w:rPr>
        <w:t>P</w:t>
      </w:r>
      <w:r w:rsidRPr="00D23618">
        <w:rPr>
          <w:sz w:val="22"/>
          <w:szCs w:val="22"/>
        </w:rPr>
        <w:t xml:space="preserve"> &lt; 0.05, Fig. </w:t>
      </w:r>
      <w:r>
        <w:rPr>
          <w:sz w:val="22"/>
          <w:szCs w:val="22"/>
        </w:rPr>
        <w:t>7</w:t>
      </w:r>
      <w:r w:rsidRPr="00D23618">
        <w:rPr>
          <w:sz w:val="22"/>
          <w:szCs w:val="22"/>
        </w:rPr>
        <w:t xml:space="preserve">C and Tab. </w:t>
      </w:r>
      <w:r w:rsidR="008630C0">
        <w:rPr>
          <w:sz w:val="22"/>
          <w:szCs w:val="22"/>
        </w:rPr>
        <w:t>6</w:t>
      </w:r>
      <w:r w:rsidRPr="00D23618">
        <w:rPr>
          <w:sz w:val="22"/>
          <w:szCs w:val="22"/>
        </w:rPr>
        <w:t>),</w:t>
      </w:r>
      <w:r w:rsidRPr="00D23618">
        <w:rPr>
          <w:color w:val="000000" w:themeColor="text1"/>
          <w:sz w:val="22"/>
          <w:szCs w:val="22"/>
          <w:shd w:val="clear" w:color="auto" w:fill="FFFFFF"/>
        </w:rPr>
        <w:t xml:space="preserve"> but we found no significant disparity in C/N when either fire history or fire history x elevation interactions were examined (</w:t>
      </w:r>
      <w:r w:rsidRPr="00D23618">
        <w:rPr>
          <w:i/>
          <w:color w:val="000000" w:themeColor="text1"/>
          <w:sz w:val="22"/>
          <w:szCs w:val="22"/>
          <w:shd w:val="clear" w:color="auto" w:fill="FFFFFF"/>
        </w:rPr>
        <w:t>P</w:t>
      </w:r>
      <w:r w:rsidRPr="00D23618">
        <w:rPr>
          <w:color w:val="000000" w:themeColor="text1"/>
          <w:sz w:val="22"/>
          <w:szCs w:val="22"/>
          <w:shd w:val="clear" w:color="auto" w:fill="FFFFFF"/>
        </w:rPr>
        <w:t xml:space="preserve"> &gt; 0.05 in both cases). </w:t>
      </w:r>
    </w:p>
    <w:p w14:paraId="6A768718" w14:textId="77777777" w:rsidR="005278F2" w:rsidRPr="00D23618" w:rsidRDefault="005278F2" w:rsidP="005278F2">
      <w:pPr>
        <w:spacing w:line="276" w:lineRule="auto"/>
        <w:jc w:val="both"/>
        <w:rPr>
          <w:color w:val="000000" w:themeColor="text1"/>
          <w:sz w:val="22"/>
          <w:szCs w:val="22"/>
          <w:shd w:val="clear" w:color="auto" w:fill="FFFFFF"/>
        </w:rPr>
      </w:pPr>
    </w:p>
    <w:p w14:paraId="1ADF1CD3" w14:textId="77777777" w:rsidR="00CA6181" w:rsidRPr="00434944" w:rsidRDefault="00CA6181" w:rsidP="00CA6181">
      <w:pPr>
        <w:spacing w:line="276" w:lineRule="auto"/>
        <w:jc w:val="both"/>
        <w:rPr>
          <w:i/>
          <w:iCs/>
          <w:color w:val="000000" w:themeColor="text1"/>
          <w:sz w:val="22"/>
          <w:szCs w:val="22"/>
          <w:shd w:val="clear" w:color="auto" w:fill="FFFFFF"/>
          <w:vertAlign w:val="subscript"/>
          <w:rPrChange w:id="613" w:author="Risa" w:date="2021-06-15T16:40:00Z">
            <w:rPr>
              <w:i/>
              <w:iCs/>
              <w:color w:val="000000" w:themeColor="text1"/>
              <w:shd w:val="clear" w:color="auto" w:fill="FFFFFF"/>
              <w:vertAlign w:val="subscript"/>
            </w:rPr>
          </w:rPrChange>
        </w:rPr>
      </w:pPr>
      <w:commentRangeStart w:id="614"/>
      <w:commentRangeStart w:id="615"/>
      <w:r w:rsidRPr="00434944">
        <w:rPr>
          <w:i/>
          <w:iCs/>
          <w:color w:val="000000" w:themeColor="text1"/>
          <w:sz w:val="22"/>
          <w:szCs w:val="22"/>
          <w:shd w:val="clear" w:color="auto" w:fill="FFFFFF"/>
          <w:rPrChange w:id="616" w:author="Risa" w:date="2021-06-15T16:40:00Z">
            <w:rPr>
              <w:i/>
              <w:iCs/>
              <w:color w:val="000000" w:themeColor="text1"/>
              <w:shd w:val="clear" w:color="auto" w:fill="FFFFFF"/>
            </w:rPr>
          </w:rPrChange>
        </w:rPr>
        <w:t>Soil Water Retention, CEC and pH</w:t>
      </w:r>
      <w:commentRangeEnd w:id="614"/>
      <w:r w:rsidR="00AA2EC6" w:rsidRPr="00434944">
        <w:rPr>
          <w:rStyle w:val="CommentReference"/>
          <w:sz w:val="22"/>
          <w:szCs w:val="22"/>
          <w:rPrChange w:id="617" w:author="Risa" w:date="2021-06-15T16:40:00Z">
            <w:rPr>
              <w:rStyle w:val="CommentReference"/>
            </w:rPr>
          </w:rPrChange>
        </w:rPr>
        <w:commentReference w:id="614"/>
      </w:r>
      <w:commentRangeEnd w:id="615"/>
      <w:r w:rsidR="005C0417" w:rsidRPr="00434944">
        <w:rPr>
          <w:rStyle w:val="CommentReference"/>
          <w:sz w:val="22"/>
          <w:szCs w:val="22"/>
          <w:rPrChange w:id="618" w:author="Risa" w:date="2021-06-15T16:40:00Z">
            <w:rPr>
              <w:rStyle w:val="CommentReference"/>
            </w:rPr>
          </w:rPrChange>
        </w:rPr>
        <w:commentReference w:id="615"/>
      </w:r>
    </w:p>
    <w:p w14:paraId="1FBDF83B" w14:textId="2FD45DBC" w:rsidR="00CA6181" w:rsidRDefault="00CA6181" w:rsidP="00CA6181">
      <w:pPr>
        <w:spacing w:line="276" w:lineRule="auto"/>
        <w:jc w:val="both"/>
        <w:rPr>
          <w:color w:val="000000" w:themeColor="text1"/>
          <w:sz w:val="22"/>
          <w:szCs w:val="22"/>
          <w:shd w:val="clear" w:color="auto" w:fill="FFFFFF"/>
        </w:rPr>
      </w:pPr>
      <w:r w:rsidRPr="00D23618">
        <w:rPr>
          <w:color w:val="000000" w:themeColor="text1"/>
          <w:sz w:val="22"/>
          <w:szCs w:val="22"/>
          <w:shd w:val="clear" w:color="auto" w:fill="FFFFFF"/>
        </w:rPr>
        <w:t>There was an interaction between elevation and fire history on soil water retention (SWR</w:t>
      </w:r>
      <w:r w:rsidR="00284B57">
        <w:rPr>
          <w:color w:val="000000" w:themeColor="text1"/>
          <w:sz w:val="22"/>
          <w:szCs w:val="22"/>
          <w:shd w:val="clear" w:color="auto" w:fill="FFFFFF"/>
        </w:rPr>
        <w:t xml:space="preserve">; </w:t>
      </w:r>
      <w:r w:rsidRPr="00D23618">
        <w:rPr>
          <w:i/>
          <w:sz w:val="22"/>
          <w:szCs w:val="22"/>
        </w:rPr>
        <w:t>P</w:t>
      </w:r>
      <w:r w:rsidRPr="00D23618">
        <w:rPr>
          <w:sz w:val="22"/>
          <w:szCs w:val="22"/>
        </w:rPr>
        <w:t xml:space="preserve"> &lt;</w:t>
      </w:r>
      <w:r w:rsidR="00284B57">
        <w:rPr>
          <w:sz w:val="22"/>
          <w:szCs w:val="22"/>
        </w:rPr>
        <w:t xml:space="preserve"> </w:t>
      </w:r>
      <w:r w:rsidRPr="00D23618">
        <w:rPr>
          <w:sz w:val="22"/>
          <w:szCs w:val="22"/>
        </w:rPr>
        <w:t xml:space="preserve">0.01, Fig. </w:t>
      </w:r>
      <w:r>
        <w:rPr>
          <w:sz w:val="22"/>
          <w:szCs w:val="22"/>
        </w:rPr>
        <w:t xml:space="preserve">7D </w:t>
      </w:r>
      <w:r w:rsidRPr="00D23618">
        <w:rPr>
          <w:sz w:val="22"/>
          <w:szCs w:val="22"/>
        </w:rPr>
        <w:t xml:space="preserve">and Tab. </w:t>
      </w:r>
      <w:r w:rsidR="008630C0">
        <w:rPr>
          <w:sz w:val="22"/>
          <w:szCs w:val="22"/>
        </w:rPr>
        <w:t>6</w:t>
      </w:r>
      <w:r w:rsidRPr="00D23618">
        <w:rPr>
          <w:sz w:val="22"/>
          <w:szCs w:val="22"/>
        </w:rPr>
        <w:t>), with</w:t>
      </w:r>
      <w:r w:rsidRPr="00D23618">
        <w:rPr>
          <w:color w:val="000000" w:themeColor="text1"/>
          <w:sz w:val="22"/>
          <w:szCs w:val="22"/>
          <w:shd w:val="clear" w:color="auto" w:fill="FFFFFF"/>
        </w:rPr>
        <w:t xml:space="preserve"> markedly higher values at Gorham cliffs, the low elevation site that experienced fire, as compared to other sites. Our linear model indicated that cation exchange capacity (CEC) was higher at the high elevation sites (</w:t>
      </w:r>
      <w:r w:rsidRPr="00D23618">
        <w:rPr>
          <w:i/>
          <w:sz w:val="22"/>
          <w:szCs w:val="22"/>
        </w:rPr>
        <w:t xml:space="preserve">P </w:t>
      </w:r>
      <w:r w:rsidRPr="00D23618">
        <w:rPr>
          <w:sz w:val="22"/>
          <w:szCs w:val="22"/>
        </w:rPr>
        <w:t xml:space="preserve">&lt; 0.05, Tab. </w:t>
      </w:r>
      <w:r w:rsidR="008630C0">
        <w:rPr>
          <w:sz w:val="22"/>
          <w:szCs w:val="22"/>
        </w:rPr>
        <w:t>6</w:t>
      </w:r>
      <w:r w:rsidRPr="00D23618">
        <w:rPr>
          <w:color w:val="000000" w:themeColor="text1"/>
          <w:sz w:val="22"/>
          <w:szCs w:val="22"/>
          <w:shd w:val="clear" w:color="auto" w:fill="FFFFFF"/>
        </w:rPr>
        <w:t xml:space="preserve">), but this was not confirmed by our post-hoc Tukey’s tests, which indicated no difference between sites (Fig. </w:t>
      </w:r>
      <w:r>
        <w:rPr>
          <w:color w:val="000000" w:themeColor="text1"/>
          <w:sz w:val="22"/>
          <w:szCs w:val="22"/>
          <w:shd w:val="clear" w:color="auto" w:fill="FFFFFF"/>
        </w:rPr>
        <w:t>7E</w:t>
      </w:r>
      <w:r w:rsidRPr="00D23618">
        <w:rPr>
          <w:color w:val="000000" w:themeColor="text1"/>
          <w:sz w:val="22"/>
          <w:szCs w:val="22"/>
          <w:shd w:val="clear" w:color="auto" w:fill="FFFFFF"/>
        </w:rPr>
        <w:t>).</w:t>
      </w:r>
      <w:r>
        <w:rPr>
          <w:color w:val="000000" w:themeColor="text1"/>
          <w:sz w:val="22"/>
          <w:szCs w:val="22"/>
          <w:shd w:val="clear" w:color="auto" w:fill="FFFFFF"/>
        </w:rPr>
        <w:t xml:space="preserve"> </w:t>
      </w:r>
      <w:r w:rsidRPr="00D23618">
        <w:rPr>
          <w:color w:val="000000" w:themeColor="text1"/>
          <w:sz w:val="22"/>
          <w:szCs w:val="22"/>
          <w:shd w:val="clear" w:color="auto" w:fill="FFFFFF"/>
        </w:rPr>
        <w:t xml:space="preserve">Soil pH was not different between sites (P &gt; 0.05, </w:t>
      </w:r>
      <w:r>
        <w:rPr>
          <w:color w:val="000000" w:themeColor="text1"/>
          <w:sz w:val="22"/>
          <w:szCs w:val="22"/>
          <w:shd w:val="clear" w:color="auto" w:fill="FFFFFF"/>
        </w:rPr>
        <w:t>Fig. 7F</w:t>
      </w:r>
      <w:r w:rsidR="00284B57">
        <w:rPr>
          <w:color w:val="000000" w:themeColor="text1"/>
          <w:sz w:val="22"/>
          <w:szCs w:val="22"/>
          <w:shd w:val="clear" w:color="auto" w:fill="FFFFFF"/>
        </w:rPr>
        <w:t xml:space="preserve"> and</w:t>
      </w:r>
      <w:r>
        <w:rPr>
          <w:color w:val="000000" w:themeColor="text1"/>
          <w:sz w:val="22"/>
          <w:szCs w:val="22"/>
          <w:shd w:val="clear" w:color="auto" w:fill="FFFFFF"/>
        </w:rPr>
        <w:t xml:space="preserve"> </w:t>
      </w:r>
      <w:r w:rsidRPr="00D23618">
        <w:rPr>
          <w:color w:val="000000" w:themeColor="text1"/>
          <w:sz w:val="22"/>
          <w:szCs w:val="22"/>
          <w:shd w:val="clear" w:color="auto" w:fill="FFFFFF"/>
        </w:rPr>
        <w:t xml:space="preserve">Tab. </w:t>
      </w:r>
      <w:r w:rsidR="008630C0">
        <w:rPr>
          <w:color w:val="000000" w:themeColor="text1"/>
          <w:sz w:val="22"/>
          <w:szCs w:val="22"/>
          <w:shd w:val="clear" w:color="auto" w:fill="FFFFFF"/>
        </w:rPr>
        <w:t>6</w:t>
      </w:r>
      <w:r w:rsidRPr="00D23618">
        <w:rPr>
          <w:color w:val="000000" w:themeColor="text1"/>
          <w:sz w:val="22"/>
          <w:szCs w:val="22"/>
          <w:shd w:val="clear" w:color="auto" w:fill="FFFFFF"/>
        </w:rPr>
        <w:t xml:space="preserve">). </w:t>
      </w:r>
    </w:p>
    <w:p w14:paraId="46418C39" w14:textId="77777777" w:rsidR="007346A9" w:rsidRPr="00D23618" w:rsidRDefault="007346A9" w:rsidP="00AF2348">
      <w:pPr>
        <w:tabs>
          <w:tab w:val="left" w:pos="6750"/>
        </w:tabs>
        <w:spacing w:line="276" w:lineRule="auto"/>
        <w:jc w:val="both"/>
        <w:rPr>
          <w:color w:val="000000" w:themeColor="text1"/>
          <w:sz w:val="22"/>
          <w:szCs w:val="22"/>
          <w:shd w:val="clear" w:color="auto" w:fill="FFFFFF"/>
        </w:rPr>
      </w:pPr>
    </w:p>
    <w:p w14:paraId="7DCBA003" w14:textId="0B708BE7" w:rsidR="00345813" w:rsidRPr="00434944" w:rsidRDefault="00345813" w:rsidP="007346A9">
      <w:pPr>
        <w:tabs>
          <w:tab w:val="left" w:pos="6750"/>
        </w:tabs>
        <w:spacing w:line="276" w:lineRule="auto"/>
        <w:jc w:val="both"/>
        <w:rPr>
          <w:b/>
          <w:sz w:val="22"/>
          <w:szCs w:val="22"/>
          <w:rPrChange w:id="619" w:author="Risa" w:date="2021-06-15T16:40:00Z">
            <w:rPr>
              <w:b/>
            </w:rPr>
          </w:rPrChange>
        </w:rPr>
      </w:pPr>
      <w:commentRangeStart w:id="620"/>
      <w:r w:rsidRPr="00434944">
        <w:rPr>
          <w:b/>
          <w:sz w:val="22"/>
          <w:szCs w:val="22"/>
          <w:rPrChange w:id="621" w:author="Risa" w:date="2021-06-15T16:40:00Z">
            <w:rPr>
              <w:b/>
            </w:rPr>
          </w:rPrChange>
        </w:rPr>
        <w:t>DISCUSSION</w:t>
      </w:r>
      <w:bookmarkStart w:id="622" w:name="_Hlk22370493"/>
      <w:commentRangeEnd w:id="620"/>
      <w:r w:rsidR="001553B9" w:rsidRPr="00434944">
        <w:rPr>
          <w:rStyle w:val="CommentReference"/>
          <w:sz w:val="22"/>
          <w:szCs w:val="22"/>
          <w:rPrChange w:id="623" w:author="Risa" w:date="2021-06-15T16:40:00Z">
            <w:rPr>
              <w:rStyle w:val="CommentReference"/>
            </w:rPr>
          </w:rPrChange>
        </w:rPr>
        <w:commentReference w:id="620"/>
      </w:r>
    </w:p>
    <w:p w14:paraId="0DE215CD" w14:textId="1388D4A5" w:rsidR="005A2365" w:rsidRDefault="00666D11" w:rsidP="00C776FA">
      <w:pPr>
        <w:spacing w:line="276" w:lineRule="auto"/>
        <w:rPr>
          <w:bCs/>
          <w:sz w:val="22"/>
          <w:szCs w:val="22"/>
        </w:rPr>
      </w:pPr>
      <w:r w:rsidRPr="00DA14ED">
        <w:rPr>
          <w:color w:val="000000" w:themeColor="text1"/>
          <w:sz w:val="22"/>
          <w:szCs w:val="22"/>
          <w:shd w:val="clear" w:color="auto" w:fill="FFFFFF"/>
        </w:rPr>
        <w:t>Elevation, as opposed to fire</w:t>
      </w:r>
      <w:r w:rsidR="00AA5624">
        <w:rPr>
          <w:color w:val="000000" w:themeColor="text1"/>
          <w:sz w:val="22"/>
          <w:szCs w:val="22"/>
          <w:shd w:val="clear" w:color="auto" w:fill="FFFFFF"/>
        </w:rPr>
        <w:t xml:space="preserve"> history</w:t>
      </w:r>
      <w:r w:rsidRPr="00DA14ED">
        <w:rPr>
          <w:color w:val="000000" w:themeColor="text1"/>
          <w:sz w:val="22"/>
          <w:szCs w:val="22"/>
          <w:shd w:val="clear" w:color="auto" w:fill="FFFFFF"/>
        </w:rPr>
        <w:t xml:space="preserve">, was the dominant driver of plant and ecosystem processes </w:t>
      </w:r>
      <w:r w:rsidRPr="00C776FA">
        <w:rPr>
          <w:strike/>
          <w:color w:val="000000" w:themeColor="text1"/>
          <w:sz w:val="22"/>
          <w:szCs w:val="22"/>
          <w:shd w:val="clear" w:color="auto" w:fill="FFFFFF"/>
        </w:rPr>
        <w:t>we measured</w:t>
      </w:r>
      <w:r w:rsidR="00071F33">
        <w:rPr>
          <w:color w:val="000000" w:themeColor="text1"/>
          <w:sz w:val="22"/>
          <w:szCs w:val="22"/>
          <w:shd w:val="clear" w:color="auto" w:fill="FFFFFF"/>
        </w:rPr>
        <w:t xml:space="preserve"> according to our measurements.</w:t>
      </w:r>
      <w:r w:rsidR="00AA5624">
        <w:rPr>
          <w:color w:val="000000" w:themeColor="text1"/>
          <w:sz w:val="22"/>
          <w:szCs w:val="22"/>
          <w:shd w:val="clear" w:color="auto" w:fill="FFFFFF"/>
        </w:rPr>
        <w:t xml:space="preserve"> </w:t>
      </w:r>
      <w:r w:rsidR="00AA5624" w:rsidRPr="00C776FA">
        <w:rPr>
          <w:strike/>
          <w:color w:val="000000" w:themeColor="text1"/>
          <w:sz w:val="22"/>
          <w:szCs w:val="22"/>
          <w:shd w:val="clear" w:color="auto" w:fill="FFFFFF"/>
        </w:rPr>
        <w:t xml:space="preserve">This result </w:t>
      </w:r>
      <w:r w:rsidRPr="00C776FA">
        <w:rPr>
          <w:strike/>
          <w:color w:val="000000" w:themeColor="text1"/>
          <w:sz w:val="22"/>
          <w:szCs w:val="22"/>
          <w:shd w:val="clear" w:color="auto" w:fill="FFFFFF"/>
        </w:rPr>
        <w:t xml:space="preserve">that persistence capacity </w:t>
      </w:r>
      <w:r w:rsidRPr="00C776FA">
        <w:rPr>
          <w:iCs/>
          <w:strike/>
          <w:sz w:val="22"/>
          <w:szCs w:val="22"/>
        </w:rPr>
        <w:t>was more important than recovery capacity</w:t>
      </w:r>
      <w:r w:rsidRPr="00C776FA">
        <w:rPr>
          <w:strike/>
          <w:color w:val="000000" w:themeColor="text1"/>
          <w:sz w:val="22"/>
          <w:szCs w:val="22"/>
          <w:shd w:val="clear" w:color="auto" w:fill="FFFFFF"/>
        </w:rPr>
        <w:t xml:space="preserve"> </w:t>
      </w:r>
      <w:r w:rsidRPr="00C776FA">
        <w:rPr>
          <w:iCs/>
          <w:strike/>
          <w:sz w:val="22"/>
          <w:szCs w:val="22"/>
        </w:rPr>
        <w:t xml:space="preserve">at </w:t>
      </w:r>
      <w:r w:rsidR="00C437EC" w:rsidRPr="00C776FA">
        <w:rPr>
          <w:strike/>
          <w:sz w:val="22"/>
          <w:szCs w:val="22"/>
        </w:rPr>
        <w:t>Mt. Desert Island</w:t>
      </w:r>
      <w:r w:rsidR="00012C3B" w:rsidRPr="00C776FA">
        <w:rPr>
          <w:bCs/>
          <w:strike/>
          <w:sz w:val="22"/>
          <w:szCs w:val="22"/>
        </w:rPr>
        <w:t xml:space="preserve">, at least over the last </w:t>
      </w:r>
      <w:r w:rsidR="00AA5624" w:rsidRPr="00C776FA">
        <w:rPr>
          <w:bCs/>
          <w:strike/>
          <w:sz w:val="22"/>
          <w:szCs w:val="22"/>
        </w:rPr>
        <w:t>100</w:t>
      </w:r>
      <w:r w:rsidR="00012C3B" w:rsidRPr="00C776FA">
        <w:rPr>
          <w:bCs/>
          <w:strike/>
          <w:sz w:val="22"/>
          <w:szCs w:val="22"/>
        </w:rPr>
        <w:t xml:space="preserve"> years</w:t>
      </w:r>
      <w:r w:rsidR="00780039" w:rsidRPr="00C776FA">
        <w:rPr>
          <w:bCs/>
          <w:strike/>
          <w:sz w:val="22"/>
          <w:szCs w:val="22"/>
        </w:rPr>
        <w:t xml:space="preserve">. </w:t>
      </w:r>
      <w:r w:rsidR="006F7D07" w:rsidRPr="00C776FA">
        <w:rPr>
          <w:bCs/>
          <w:strike/>
          <w:sz w:val="22"/>
          <w:szCs w:val="22"/>
        </w:rPr>
        <w:t>Our findings</w:t>
      </w:r>
      <w:r w:rsidR="00345813" w:rsidRPr="00C776FA">
        <w:rPr>
          <w:bCs/>
          <w:strike/>
          <w:sz w:val="22"/>
          <w:szCs w:val="22"/>
        </w:rPr>
        <w:t xml:space="preserve"> </w:t>
      </w:r>
      <w:r w:rsidR="00012C3B" w:rsidRPr="00C776FA">
        <w:rPr>
          <w:bCs/>
          <w:strike/>
          <w:sz w:val="22"/>
          <w:szCs w:val="22"/>
        </w:rPr>
        <w:t>underscore differences between</w:t>
      </w:r>
      <w:r w:rsidR="00345813" w:rsidRPr="00C776FA">
        <w:rPr>
          <w:bCs/>
          <w:strike/>
          <w:sz w:val="22"/>
          <w:szCs w:val="22"/>
        </w:rPr>
        <w:t xml:space="preserve"> </w:t>
      </w:r>
      <w:r w:rsidR="00F3370C" w:rsidRPr="00C776FA">
        <w:rPr>
          <w:strike/>
          <w:sz w:val="22"/>
          <w:szCs w:val="22"/>
        </w:rPr>
        <w:t xml:space="preserve">recovery capacity </w:t>
      </w:r>
      <w:r w:rsidR="00345813" w:rsidRPr="00C776FA">
        <w:rPr>
          <w:bCs/>
          <w:strike/>
          <w:sz w:val="22"/>
          <w:szCs w:val="22"/>
        </w:rPr>
        <w:t xml:space="preserve">and </w:t>
      </w:r>
      <w:r w:rsidR="00277031" w:rsidRPr="00C776FA">
        <w:rPr>
          <w:strike/>
          <w:sz w:val="22"/>
          <w:szCs w:val="22"/>
        </w:rPr>
        <w:t>persistence capacity</w:t>
      </w:r>
      <w:r w:rsidR="000E3BEB" w:rsidRPr="00C776FA">
        <w:rPr>
          <w:i/>
          <w:iCs/>
          <w:strike/>
          <w:sz w:val="22"/>
          <w:szCs w:val="22"/>
          <w:vertAlign w:val="subscript"/>
        </w:rPr>
        <w:t xml:space="preserve"> </w:t>
      </w:r>
      <w:r w:rsidR="000E3BEB" w:rsidRPr="00C776FA">
        <w:rPr>
          <w:iCs/>
          <w:strike/>
          <w:sz w:val="22"/>
          <w:szCs w:val="22"/>
        </w:rPr>
        <w:t>pathways</w:t>
      </w:r>
      <w:r w:rsidR="00345813" w:rsidRPr="00C776FA">
        <w:rPr>
          <w:bCs/>
          <w:strike/>
          <w:sz w:val="22"/>
          <w:szCs w:val="22"/>
        </w:rPr>
        <w:t xml:space="preserve"> </w:t>
      </w:r>
      <w:r w:rsidR="00012C3B" w:rsidRPr="00C776FA">
        <w:rPr>
          <w:bCs/>
          <w:strike/>
          <w:sz w:val="22"/>
          <w:szCs w:val="22"/>
        </w:rPr>
        <w:t xml:space="preserve">and </w:t>
      </w:r>
      <w:r w:rsidR="004F4AE6" w:rsidRPr="00C776FA">
        <w:rPr>
          <w:bCs/>
          <w:strike/>
          <w:sz w:val="22"/>
          <w:szCs w:val="22"/>
        </w:rPr>
        <w:t>provide</w:t>
      </w:r>
      <w:r w:rsidR="00D839AC" w:rsidRPr="00C776FA">
        <w:rPr>
          <w:bCs/>
          <w:strike/>
          <w:sz w:val="22"/>
          <w:szCs w:val="22"/>
        </w:rPr>
        <w:t xml:space="preserve"> an</w:t>
      </w:r>
      <w:r w:rsidR="004F4AE6" w:rsidRPr="00C776FA">
        <w:rPr>
          <w:bCs/>
          <w:strike/>
          <w:sz w:val="22"/>
          <w:szCs w:val="22"/>
        </w:rPr>
        <w:t xml:space="preserve"> explanation </w:t>
      </w:r>
      <w:r w:rsidR="00770330" w:rsidRPr="00C776FA">
        <w:rPr>
          <w:bCs/>
          <w:strike/>
          <w:sz w:val="22"/>
          <w:szCs w:val="22"/>
        </w:rPr>
        <w:t>to resolve</w:t>
      </w:r>
      <w:r w:rsidR="006F7D07" w:rsidRPr="00C776FA">
        <w:rPr>
          <w:bCs/>
          <w:strike/>
          <w:sz w:val="22"/>
          <w:szCs w:val="22"/>
        </w:rPr>
        <w:t xml:space="preserve"> an enigma of persistence</w:t>
      </w:r>
      <w:r w:rsidR="00AA5624" w:rsidRPr="00C776FA">
        <w:rPr>
          <w:bCs/>
          <w:strike/>
          <w:sz w:val="22"/>
          <w:szCs w:val="22"/>
        </w:rPr>
        <w:t xml:space="preserve"> of pitch pine at Mt. Desert Island</w:t>
      </w:r>
      <w:r w:rsidR="00345813" w:rsidRPr="00C776FA">
        <w:rPr>
          <w:bCs/>
          <w:strike/>
          <w:sz w:val="22"/>
          <w:szCs w:val="22"/>
        </w:rPr>
        <w:t xml:space="preserve"> </w:t>
      </w:r>
      <w:r w:rsidR="006F7D07" w:rsidRPr="00C776FA">
        <w:rPr>
          <w:bCs/>
          <w:strike/>
          <w:sz w:val="22"/>
          <w:szCs w:val="22"/>
        </w:rPr>
        <w:t>in</w:t>
      </w:r>
      <w:r w:rsidR="00AA5624" w:rsidRPr="00C776FA">
        <w:rPr>
          <w:bCs/>
          <w:strike/>
          <w:sz w:val="22"/>
          <w:szCs w:val="22"/>
        </w:rPr>
        <w:t xml:space="preserve"> the absence of</w:t>
      </w:r>
      <w:r w:rsidR="006F7D07" w:rsidRPr="00C776FA">
        <w:rPr>
          <w:bCs/>
          <w:strike/>
          <w:sz w:val="22"/>
          <w:szCs w:val="22"/>
        </w:rPr>
        <w:t xml:space="preserve"> fire</w:t>
      </w:r>
      <w:r w:rsidR="00345813" w:rsidRPr="00C776FA">
        <w:rPr>
          <w:bCs/>
          <w:strike/>
          <w:sz w:val="22"/>
          <w:szCs w:val="22"/>
        </w:rPr>
        <w:t xml:space="preserve">. </w:t>
      </w:r>
      <w:r w:rsidR="006027C8" w:rsidRPr="00C776FA">
        <w:rPr>
          <w:rFonts w:eastAsiaTheme="minorHAnsi"/>
          <w:strike/>
          <w:sz w:val="22"/>
          <w:szCs w:val="22"/>
        </w:rPr>
        <w:t>Elevation</w:t>
      </w:r>
      <w:r w:rsidR="00071F33">
        <w:rPr>
          <w:rFonts w:eastAsiaTheme="minorHAnsi"/>
          <w:sz w:val="22"/>
          <w:szCs w:val="22"/>
        </w:rPr>
        <w:t xml:space="preserve"> </w:t>
      </w:r>
      <w:r w:rsidR="00960F5F">
        <w:rPr>
          <w:rFonts w:eastAsiaTheme="minorHAnsi"/>
          <w:sz w:val="22"/>
          <w:szCs w:val="22"/>
        </w:rPr>
        <w:t>This factor</w:t>
      </w:r>
      <w:r w:rsidR="00071F33">
        <w:rPr>
          <w:rFonts w:eastAsiaTheme="minorHAnsi"/>
          <w:sz w:val="22"/>
          <w:szCs w:val="22"/>
        </w:rPr>
        <w:t xml:space="preserve"> </w:t>
      </w:r>
      <w:r w:rsidR="006027C8">
        <w:rPr>
          <w:rFonts w:eastAsiaTheme="minorHAnsi"/>
          <w:sz w:val="22"/>
          <w:szCs w:val="22"/>
        </w:rPr>
        <w:t xml:space="preserve">played a role in several meaningful ways. </w:t>
      </w:r>
      <w:r w:rsidR="009442E6">
        <w:rPr>
          <w:bCs/>
          <w:sz w:val="22"/>
          <w:szCs w:val="22"/>
        </w:rPr>
        <w:t xml:space="preserve">First, we </w:t>
      </w:r>
      <w:r w:rsidR="006027C8">
        <w:rPr>
          <w:bCs/>
          <w:sz w:val="22"/>
          <w:szCs w:val="22"/>
        </w:rPr>
        <w:t>confirmed</w:t>
      </w:r>
      <w:r w:rsidR="009442E6">
        <w:rPr>
          <w:bCs/>
          <w:sz w:val="22"/>
          <w:szCs w:val="22"/>
        </w:rPr>
        <w:t xml:space="preserve"> </w:t>
      </w:r>
      <w:r w:rsidR="006C39F4">
        <w:rPr>
          <w:bCs/>
          <w:sz w:val="22"/>
          <w:szCs w:val="22"/>
        </w:rPr>
        <w:t>increased elevation</w:t>
      </w:r>
      <w:r w:rsidR="009442E6">
        <w:rPr>
          <w:bCs/>
          <w:sz w:val="22"/>
          <w:szCs w:val="22"/>
        </w:rPr>
        <w:t xml:space="preserve"> </w:t>
      </w:r>
      <w:r w:rsidR="006C39F4">
        <w:rPr>
          <w:bCs/>
          <w:sz w:val="22"/>
          <w:szCs w:val="22"/>
        </w:rPr>
        <w:t>favor</w:t>
      </w:r>
      <w:r w:rsidR="009442E6">
        <w:rPr>
          <w:bCs/>
          <w:sz w:val="22"/>
          <w:szCs w:val="22"/>
        </w:rPr>
        <w:t>ed</w:t>
      </w:r>
      <w:r w:rsidR="006C39F4">
        <w:rPr>
          <w:bCs/>
          <w:sz w:val="22"/>
          <w:szCs w:val="22"/>
        </w:rPr>
        <w:t xml:space="preserve"> </w:t>
      </w:r>
      <w:r w:rsidR="006C39F4" w:rsidRPr="00C776FA">
        <w:rPr>
          <w:bCs/>
          <w:strike/>
          <w:sz w:val="22"/>
          <w:szCs w:val="22"/>
        </w:rPr>
        <w:t>efficiency (</w:t>
      </w:r>
      <w:r w:rsidR="00AA5624" w:rsidRPr="00C776FA">
        <w:rPr>
          <w:bCs/>
          <w:strike/>
          <w:sz w:val="22"/>
          <w:szCs w:val="22"/>
        </w:rPr>
        <w:t>e.g.,</w:t>
      </w:r>
      <w:r w:rsidR="00AA5624">
        <w:rPr>
          <w:bCs/>
          <w:sz w:val="22"/>
          <w:szCs w:val="22"/>
        </w:rPr>
        <w:t xml:space="preserve"> foliar water use efficiency</w:t>
      </w:r>
      <w:r w:rsidR="00071F33">
        <w:rPr>
          <w:sz w:val="22"/>
          <w:szCs w:val="22"/>
        </w:rPr>
        <w:t xml:space="preserve"> (</w:t>
      </w:r>
      <w:r w:rsidR="006027C8" w:rsidRPr="00CA6B09">
        <w:rPr>
          <w:sz w:val="22"/>
          <w:szCs w:val="22"/>
        </w:rPr>
        <w:t xml:space="preserve">Wang </w:t>
      </w:r>
      <w:r w:rsidR="006027C8" w:rsidRPr="00CA6B09">
        <w:rPr>
          <w:i/>
          <w:iCs/>
          <w:sz w:val="22"/>
          <w:szCs w:val="22"/>
        </w:rPr>
        <w:t>et al</w:t>
      </w:r>
      <w:r w:rsidR="006027C8" w:rsidRPr="00CA6B09">
        <w:rPr>
          <w:sz w:val="22"/>
          <w:szCs w:val="22"/>
        </w:rPr>
        <w:t xml:space="preserve"> 2017; Chen, Wang and Jia 2017)</w:t>
      </w:r>
      <w:r w:rsidR="00AA5624">
        <w:rPr>
          <w:bCs/>
          <w:sz w:val="22"/>
          <w:szCs w:val="22"/>
        </w:rPr>
        <w:t xml:space="preserve"> over</w:t>
      </w:r>
      <w:r w:rsidR="00AA5624" w:rsidRPr="00CA6B09">
        <w:rPr>
          <w:bCs/>
          <w:sz w:val="22"/>
          <w:szCs w:val="22"/>
        </w:rPr>
        <w:t xml:space="preserve"> growth</w:t>
      </w:r>
      <w:r w:rsidR="006027C8" w:rsidRPr="00CA6B09">
        <w:rPr>
          <w:bCs/>
          <w:sz w:val="22"/>
          <w:szCs w:val="22"/>
        </w:rPr>
        <w:t xml:space="preserve">. </w:t>
      </w:r>
      <w:r w:rsidR="006027C8">
        <w:rPr>
          <w:bCs/>
          <w:sz w:val="22"/>
          <w:szCs w:val="22"/>
        </w:rPr>
        <w:t xml:space="preserve">Further, we found </w:t>
      </w:r>
      <w:r w:rsidR="009442E6">
        <w:rPr>
          <w:bCs/>
          <w:sz w:val="22"/>
          <w:szCs w:val="22"/>
        </w:rPr>
        <w:t xml:space="preserve">trees at higher elevation, particularly those in the former 1947 fire district, persevered despite noteworthy challenges including </w:t>
      </w:r>
      <w:r w:rsidR="009442E6">
        <w:rPr>
          <w:sz w:val="22"/>
          <w:szCs w:val="22"/>
        </w:rPr>
        <w:t xml:space="preserve">less density, greater distance between conspecific neighbors and evidence of less reproduction. </w:t>
      </w:r>
      <w:r w:rsidR="006027C8" w:rsidRPr="00CA6B09">
        <w:rPr>
          <w:i/>
          <w:iCs/>
          <w:sz w:val="22"/>
          <w:szCs w:val="22"/>
          <w:vertAlign w:val="subscript"/>
        </w:rPr>
        <w:t xml:space="preserve"> </w:t>
      </w:r>
      <w:r w:rsidR="006027C8" w:rsidRPr="00CA6B09">
        <w:rPr>
          <w:sz w:val="22"/>
          <w:szCs w:val="22"/>
        </w:rPr>
        <w:t>At the highest elevation</w:t>
      </w:r>
      <w:r w:rsidR="009442E6">
        <w:rPr>
          <w:sz w:val="22"/>
          <w:szCs w:val="22"/>
        </w:rPr>
        <w:t xml:space="preserve">s on </w:t>
      </w:r>
      <w:r w:rsidR="006027C8" w:rsidRPr="00CA6B09">
        <w:rPr>
          <w:sz w:val="22"/>
          <w:szCs w:val="22"/>
        </w:rPr>
        <w:t>South Cadillac trail</w:t>
      </w:r>
      <w:r w:rsidR="006027C8">
        <w:rPr>
          <w:sz w:val="22"/>
          <w:szCs w:val="22"/>
        </w:rPr>
        <w:t>,</w:t>
      </w:r>
      <w:r w:rsidR="006027C8" w:rsidRPr="00CA6B09">
        <w:rPr>
          <w:sz w:val="22"/>
          <w:szCs w:val="22"/>
        </w:rPr>
        <w:t xml:space="preserve"> </w:t>
      </w:r>
      <w:r w:rsidR="006027C8">
        <w:rPr>
          <w:sz w:val="22"/>
          <w:szCs w:val="22"/>
        </w:rPr>
        <w:t xml:space="preserve">we expected to find the steepest slopes but they were far less inclined than those at Gorham cliffs. </w:t>
      </w:r>
      <w:r w:rsidR="00883E0C">
        <w:rPr>
          <w:color w:val="000000" w:themeColor="text1"/>
          <w:sz w:val="22"/>
          <w:szCs w:val="22"/>
          <w:shd w:val="clear" w:color="auto" w:fill="FFFFFF"/>
        </w:rPr>
        <w:t>Topography was found to be instrumental in shaping population expansion especially in combination with elevation</w:t>
      </w:r>
      <w:r w:rsidR="005A2365">
        <w:rPr>
          <w:color w:val="000000" w:themeColor="text1"/>
          <w:sz w:val="22"/>
          <w:szCs w:val="22"/>
          <w:shd w:val="clear" w:color="auto" w:fill="FFFFFF"/>
        </w:rPr>
        <w:t xml:space="preserve"> exclusive of disturbance effects</w:t>
      </w:r>
      <w:r w:rsidR="00883E0C">
        <w:rPr>
          <w:color w:val="000000" w:themeColor="text1"/>
          <w:sz w:val="22"/>
          <w:szCs w:val="22"/>
          <w:shd w:val="clear" w:color="auto" w:fill="FFFFFF"/>
        </w:rPr>
        <w:t xml:space="preserve">. </w:t>
      </w:r>
      <w:r w:rsidR="006027C8">
        <w:rPr>
          <w:bCs/>
          <w:sz w:val="22"/>
          <w:szCs w:val="22"/>
        </w:rPr>
        <w:t>We</w:t>
      </w:r>
      <w:r w:rsidR="006027C8" w:rsidRPr="00CA6B09">
        <w:rPr>
          <w:sz w:val="22"/>
          <w:szCs w:val="22"/>
        </w:rPr>
        <w:t xml:space="preserve"> anticipated</w:t>
      </w:r>
      <w:r w:rsidR="001E28D9">
        <w:rPr>
          <w:sz w:val="22"/>
          <w:szCs w:val="22"/>
        </w:rPr>
        <w:t xml:space="preserve"> that</w:t>
      </w:r>
      <w:r w:rsidR="006027C8" w:rsidRPr="00CA6B09">
        <w:rPr>
          <w:sz w:val="22"/>
          <w:szCs w:val="22"/>
        </w:rPr>
        <w:t xml:space="preserve"> low elevation (&lt;50 m) populations would feature a greater number of </w:t>
      </w:r>
      <w:r w:rsidR="00195146">
        <w:rPr>
          <w:sz w:val="22"/>
          <w:szCs w:val="22"/>
        </w:rPr>
        <w:t xml:space="preserve">close </w:t>
      </w:r>
      <w:r w:rsidR="006027C8" w:rsidRPr="00CA6B09">
        <w:rPr>
          <w:rFonts w:eastAsiaTheme="minorHAnsi"/>
          <w:sz w:val="22"/>
          <w:szCs w:val="22"/>
        </w:rPr>
        <w:t xml:space="preserve">conspecific neighbors as a function of no fire history, </w:t>
      </w:r>
      <w:r w:rsidR="006027C8">
        <w:rPr>
          <w:rFonts w:eastAsiaTheme="minorHAnsi"/>
          <w:sz w:val="22"/>
          <w:szCs w:val="22"/>
        </w:rPr>
        <w:t>a</w:t>
      </w:r>
      <w:r w:rsidR="001E28D9">
        <w:rPr>
          <w:rFonts w:eastAsiaTheme="minorHAnsi"/>
          <w:sz w:val="22"/>
          <w:szCs w:val="22"/>
        </w:rPr>
        <w:t xml:space="preserve"> relatively</w:t>
      </w:r>
      <w:r w:rsidR="006027C8">
        <w:rPr>
          <w:rFonts w:eastAsiaTheme="minorHAnsi"/>
          <w:sz w:val="22"/>
          <w:szCs w:val="22"/>
        </w:rPr>
        <w:t xml:space="preserve"> </w:t>
      </w:r>
      <w:r w:rsidR="006027C8" w:rsidRPr="00CA6B09">
        <w:rPr>
          <w:rFonts w:eastAsiaTheme="minorHAnsi"/>
          <w:sz w:val="22"/>
          <w:szCs w:val="22"/>
        </w:rPr>
        <w:t>gentle slope (&lt;10°)</w:t>
      </w:r>
      <w:r w:rsidR="006027C8">
        <w:rPr>
          <w:rFonts w:eastAsiaTheme="minorHAnsi"/>
          <w:sz w:val="22"/>
          <w:szCs w:val="22"/>
        </w:rPr>
        <w:t>,</w:t>
      </w:r>
      <w:r w:rsidR="006027C8" w:rsidRPr="00CA6B09">
        <w:rPr>
          <w:rFonts w:eastAsiaTheme="minorHAnsi"/>
          <w:sz w:val="22"/>
          <w:szCs w:val="22"/>
        </w:rPr>
        <w:t xml:space="preserve"> and </w:t>
      </w:r>
      <w:r w:rsidR="006027C8">
        <w:rPr>
          <w:rFonts w:eastAsiaTheme="minorHAnsi"/>
          <w:sz w:val="22"/>
          <w:szCs w:val="22"/>
        </w:rPr>
        <w:t xml:space="preserve">tendency towards a </w:t>
      </w:r>
      <w:r w:rsidR="006027C8" w:rsidRPr="00CA6B09">
        <w:rPr>
          <w:rFonts w:eastAsiaTheme="minorHAnsi"/>
          <w:sz w:val="22"/>
          <w:szCs w:val="22"/>
        </w:rPr>
        <w:t>southerly aspect (</w:t>
      </w:r>
      <w:r w:rsidR="006027C8" w:rsidRPr="00CA6B09">
        <w:rPr>
          <w:rFonts w:eastAsiaTheme="minorHAnsi"/>
          <w:i/>
          <w:iCs/>
          <w:sz w:val="22"/>
          <w:szCs w:val="22"/>
        </w:rPr>
        <w:t>µ</w:t>
      </w:r>
      <w:r w:rsidR="006027C8" w:rsidRPr="00CA6B09">
        <w:rPr>
          <w:rFonts w:eastAsiaTheme="minorHAnsi"/>
          <w:sz w:val="22"/>
          <w:szCs w:val="22"/>
        </w:rPr>
        <w:t>=180°).</w:t>
      </w:r>
      <w:r w:rsidR="005A2365">
        <w:rPr>
          <w:rFonts w:eastAsiaTheme="minorHAnsi"/>
          <w:sz w:val="22"/>
          <w:szCs w:val="22"/>
        </w:rPr>
        <w:t xml:space="preserve"> Of greater interest was the finding that</w:t>
      </w:r>
      <w:r w:rsidR="009442E6">
        <w:rPr>
          <w:sz w:val="22"/>
          <w:szCs w:val="22"/>
        </w:rPr>
        <w:t xml:space="preserve">, </w:t>
      </w:r>
      <w:r w:rsidR="005A2365">
        <w:rPr>
          <w:sz w:val="22"/>
          <w:szCs w:val="22"/>
        </w:rPr>
        <w:t>despite an</w:t>
      </w:r>
      <w:r w:rsidR="009442E6">
        <w:rPr>
          <w:sz w:val="22"/>
          <w:szCs w:val="22"/>
        </w:rPr>
        <w:t xml:space="preserve"> absence of recent fire history at </w:t>
      </w:r>
      <w:r w:rsidR="006027C8" w:rsidRPr="0095616E">
        <w:rPr>
          <w:sz w:val="22"/>
          <w:szCs w:val="22"/>
        </w:rPr>
        <w:t>Wonderland</w:t>
      </w:r>
      <w:r w:rsidR="009442E6">
        <w:rPr>
          <w:sz w:val="22"/>
          <w:szCs w:val="22"/>
        </w:rPr>
        <w:t xml:space="preserve"> (none since at least 1900 or so) </w:t>
      </w:r>
      <w:r w:rsidR="00C650B0">
        <w:rPr>
          <w:sz w:val="22"/>
          <w:szCs w:val="22"/>
        </w:rPr>
        <w:t xml:space="preserve">contrasted with a much more recent fire event at Gorham cliffs, </w:t>
      </w:r>
      <w:r w:rsidR="00883E0C">
        <w:rPr>
          <w:sz w:val="22"/>
          <w:szCs w:val="22"/>
        </w:rPr>
        <w:t>population densit</w:t>
      </w:r>
      <w:r w:rsidR="00383B88">
        <w:rPr>
          <w:sz w:val="22"/>
          <w:szCs w:val="22"/>
        </w:rPr>
        <w:t>y</w:t>
      </w:r>
      <w:r w:rsidR="005A2365">
        <w:rPr>
          <w:sz w:val="22"/>
          <w:szCs w:val="22"/>
        </w:rPr>
        <w:t xml:space="preserve">, </w:t>
      </w:r>
      <w:r w:rsidR="00195146" w:rsidRPr="00842C61">
        <w:rPr>
          <w:sz w:val="22"/>
          <w:szCs w:val="22"/>
        </w:rPr>
        <w:t>mean distance between population members</w:t>
      </w:r>
      <w:r w:rsidR="005A2365">
        <w:rPr>
          <w:sz w:val="22"/>
          <w:szCs w:val="22"/>
        </w:rPr>
        <w:t xml:space="preserve"> and overall growth dimensions</w:t>
      </w:r>
      <w:r w:rsidR="00383B88">
        <w:rPr>
          <w:sz w:val="22"/>
          <w:szCs w:val="22"/>
        </w:rPr>
        <w:t xml:space="preserve"> were more robust at Wonderland.</w:t>
      </w:r>
      <w:r w:rsidR="001E28D9">
        <w:rPr>
          <w:sz w:val="22"/>
          <w:szCs w:val="22"/>
        </w:rPr>
        <w:t xml:space="preserve"> </w:t>
      </w:r>
    </w:p>
    <w:p w14:paraId="2F7B96AA" w14:textId="77777777" w:rsidR="006027C8" w:rsidRDefault="006027C8" w:rsidP="00D41527">
      <w:pPr>
        <w:spacing w:line="276" w:lineRule="auto"/>
        <w:jc w:val="both"/>
        <w:rPr>
          <w:bCs/>
          <w:sz w:val="22"/>
          <w:szCs w:val="22"/>
        </w:rPr>
      </w:pPr>
    </w:p>
    <w:p w14:paraId="736B57C9" w14:textId="65AD30A3" w:rsidR="002F0E15" w:rsidRDefault="00C92B14">
      <w:pPr>
        <w:spacing w:line="276" w:lineRule="auto"/>
        <w:jc w:val="both"/>
        <w:rPr>
          <w:sz w:val="22"/>
          <w:szCs w:val="22"/>
        </w:rPr>
      </w:pPr>
      <w:r>
        <w:rPr>
          <w:bCs/>
          <w:sz w:val="22"/>
          <w:szCs w:val="22"/>
        </w:rPr>
        <w:t>E</w:t>
      </w:r>
      <w:r w:rsidR="005E3181">
        <w:rPr>
          <w:bCs/>
          <w:sz w:val="22"/>
          <w:szCs w:val="22"/>
        </w:rPr>
        <w:t xml:space="preserve">ven at high elevation </w:t>
      </w:r>
      <w:r w:rsidR="005E3181" w:rsidRPr="00CA6B09">
        <w:rPr>
          <w:bCs/>
          <w:sz w:val="22"/>
          <w:szCs w:val="22"/>
        </w:rPr>
        <w:t>ledge communities</w:t>
      </w:r>
      <w:r w:rsidR="005A2365">
        <w:rPr>
          <w:bCs/>
          <w:sz w:val="22"/>
          <w:szCs w:val="22"/>
        </w:rPr>
        <w:t>, where one might expect it,</w:t>
      </w:r>
      <w:r w:rsidR="005E3181">
        <w:rPr>
          <w:bCs/>
          <w:sz w:val="22"/>
          <w:szCs w:val="22"/>
        </w:rPr>
        <w:t xml:space="preserve"> </w:t>
      </w:r>
      <w:r w:rsidR="005A2365">
        <w:rPr>
          <w:bCs/>
          <w:sz w:val="22"/>
          <w:szCs w:val="22"/>
        </w:rPr>
        <w:t>w</w:t>
      </w:r>
      <w:r w:rsidR="005E3181">
        <w:rPr>
          <w:bCs/>
          <w:sz w:val="22"/>
          <w:szCs w:val="22"/>
        </w:rPr>
        <w:t xml:space="preserve">e found </w:t>
      </w:r>
      <w:r w:rsidR="006205F1">
        <w:rPr>
          <w:bCs/>
          <w:sz w:val="22"/>
          <w:szCs w:val="22"/>
        </w:rPr>
        <w:t xml:space="preserve">little </w:t>
      </w:r>
      <w:r w:rsidR="005E3181">
        <w:rPr>
          <w:bCs/>
          <w:sz w:val="22"/>
          <w:szCs w:val="22"/>
        </w:rPr>
        <w:t xml:space="preserve">compelling empirical evidence that </w:t>
      </w:r>
      <w:r w:rsidR="001E28D9">
        <w:rPr>
          <w:bCs/>
          <w:sz w:val="22"/>
          <w:szCs w:val="22"/>
        </w:rPr>
        <w:t xml:space="preserve">fire </w:t>
      </w:r>
      <w:r w:rsidR="005E3181">
        <w:rPr>
          <w:bCs/>
          <w:sz w:val="22"/>
          <w:szCs w:val="22"/>
        </w:rPr>
        <w:t xml:space="preserve">is a necessary ingredient in </w:t>
      </w:r>
      <w:r w:rsidR="005F2F5B">
        <w:rPr>
          <w:bCs/>
          <w:sz w:val="22"/>
          <w:szCs w:val="22"/>
        </w:rPr>
        <w:t xml:space="preserve">population </w:t>
      </w:r>
      <w:r w:rsidR="005E3181">
        <w:rPr>
          <w:bCs/>
          <w:sz w:val="22"/>
          <w:szCs w:val="22"/>
        </w:rPr>
        <w:t xml:space="preserve">perpetuation at </w:t>
      </w:r>
      <w:r w:rsidR="00C437EC">
        <w:rPr>
          <w:sz w:val="22"/>
          <w:szCs w:val="22"/>
        </w:rPr>
        <w:t>Mt. Desert Island</w:t>
      </w:r>
      <w:r w:rsidR="005E3181">
        <w:rPr>
          <w:bCs/>
          <w:sz w:val="22"/>
          <w:szCs w:val="22"/>
        </w:rPr>
        <w:t xml:space="preserve">. </w:t>
      </w:r>
      <w:r w:rsidR="005A2365">
        <w:rPr>
          <w:bCs/>
          <w:sz w:val="22"/>
          <w:szCs w:val="22"/>
        </w:rPr>
        <w:t xml:space="preserve">This assertion is partly confirmed by the disappearance of </w:t>
      </w:r>
      <w:proofErr w:type="spellStart"/>
      <w:r w:rsidR="005A2365">
        <w:rPr>
          <w:bCs/>
          <w:sz w:val="22"/>
          <w:szCs w:val="22"/>
        </w:rPr>
        <w:t>serotiny</w:t>
      </w:r>
      <w:proofErr w:type="spellEnd"/>
      <w:r w:rsidR="005A2365">
        <w:rPr>
          <w:bCs/>
          <w:sz w:val="22"/>
          <w:szCs w:val="22"/>
        </w:rPr>
        <w:t xml:space="preserve"> and epicormic sprouting, found formerly at higher sites on Cadillac mountain three decades ago. </w:t>
      </w:r>
      <w:r w:rsidR="00FD10A0">
        <w:rPr>
          <w:bCs/>
          <w:sz w:val="22"/>
          <w:szCs w:val="22"/>
        </w:rPr>
        <w:t>Fire return</w:t>
      </w:r>
      <w:r w:rsidR="004E20E7" w:rsidRPr="006E74D0">
        <w:rPr>
          <w:bCs/>
          <w:sz w:val="22"/>
          <w:szCs w:val="22"/>
        </w:rPr>
        <w:t xml:space="preserve"> intervals </w:t>
      </w:r>
      <w:r w:rsidR="00FD10A0">
        <w:rPr>
          <w:bCs/>
          <w:sz w:val="22"/>
          <w:szCs w:val="22"/>
        </w:rPr>
        <w:t xml:space="preserve">have </w:t>
      </w:r>
      <w:r w:rsidR="0075187E">
        <w:rPr>
          <w:bCs/>
          <w:sz w:val="22"/>
          <w:szCs w:val="22"/>
        </w:rPr>
        <w:t>lengthene</w:t>
      </w:r>
      <w:r w:rsidR="00FD10A0">
        <w:rPr>
          <w:bCs/>
          <w:sz w:val="22"/>
          <w:szCs w:val="22"/>
        </w:rPr>
        <w:t xml:space="preserve">d at </w:t>
      </w:r>
      <w:r w:rsidR="00C437EC">
        <w:rPr>
          <w:sz w:val="22"/>
          <w:szCs w:val="22"/>
        </w:rPr>
        <w:t xml:space="preserve">Mt. Desert Island </w:t>
      </w:r>
      <w:r w:rsidR="0075187E">
        <w:rPr>
          <w:bCs/>
          <w:sz w:val="22"/>
          <w:szCs w:val="22"/>
        </w:rPr>
        <w:t>to the point where</w:t>
      </w:r>
      <w:r w:rsidR="00FD10A0">
        <w:rPr>
          <w:bCs/>
          <w:sz w:val="22"/>
          <w:szCs w:val="22"/>
        </w:rPr>
        <w:t xml:space="preserve"> they</w:t>
      </w:r>
      <w:r w:rsidR="00715371">
        <w:rPr>
          <w:bCs/>
          <w:sz w:val="22"/>
          <w:szCs w:val="22"/>
        </w:rPr>
        <w:t xml:space="preserve"> tend</w:t>
      </w:r>
      <w:r w:rsidR="00FD10A0">
        <w:rPr>
          <w:bCs/>
          <w:sz w:val="22"/>
          <w:szCs w:val="22"/>
        </w:rPr>
        <w:t xml:space="preserve"> to be</w:t>
      </w:r>
      <w:r w:rsidR="004E20E7" w:rsidRPr="006E74D0">
        <w:rPr>
          <w:bCs/>
          <w:sz w:val="22"/>
          <w:szCs w:val="22"/>
        </w:rPr>
        <w:t xml:space="preserve"> too intermittent to </w:t>
      </w:r>
      <w:r w:rsidR="0075187E">
        <w:rPr>
          <w:bCs/>
          <w:sz w:val="22"/>
          <w:szCs w:val="22"/>
        </w:rPr>
        <w:t>perpetuate</w:t>
      </w:r>
      <w:r w:rsidR="004E20E7" w:rsidRPr="006E74D0">
        <w:rPr>
          <w:bCs/>
          <w:sz w:val="22"/>
          <w:szCs w:val="22"/>
        </w:rPr>
        <w:t xml:space="preserve"> previous fire resistance traits.</w:t>
      </w:r>
      <w:r w:rsidR="004F4AE6">
        <w:rPr>
          <w:bCs/>
          <w:sz w:val="22"/>
          <w:szCs w:val="22"/>
        </w:rPr>
        <w:t xml:space="preserve"> </w:t>
      </w:r>
      <w:r w:rsidR="00FD10A0">
        <w:rPr>
          <w:bCs/>
          <w:sz w:val="22"/>
          <w:szCs w:val="22"/>
        </w:rPr>
        <w:t>A</w:t>
      </w:r>
      <w:r w:rsidR="00E366FA">
        <w:rPr>
          <w:bCs/>
          <w:sz w:val="22"/>
          <w:szCs w:val="22"/>
        </w:rPr>
        <w:t xml:space="preserve"> shift </w:t>
      </w:r>
      <w:r w:rsidR="00780039">
        <w:rPr>
          <w:bCs/>
          <w:sz w:val="22"/>
          <w:szCs w:val="22"/>
        </w:rPr>
        <w:t>back to fire</w:t>
      </w:r>
      <w:r w:rsidR="00E366FA">
        <w:rPr>
          <w:bCs/>
          <w:sz w:val="22"/>
          <w:szCs w:val="22"/>
        </w:rPr>
        <w:t xml:space="preserve">, </w:t>
      </w:r>
      <w:r w:rsidR="00780039">
        <w:rPr>
          <w:bCs/>
          <w:sz w:val="22"/>
          <w:szCs w:val="22"/>
        </w:rPr>
        <w:lastRenderedPageBreak/>
        <w:t>accompanied by a re-introduction of</w:t>
      </w:r>
      <w:r w:rsidR="00E366FA">
        <w:rPr>
          <w:bCs/>
          <w:sz w:val="22"/>
          <w:szCs w:val="22"/>
        </w:rPr>
        <w:t xml:space="preserve"> serotinous characteristics</w:t>
      </w:r>
      <w:r w:rsidR="00B4140D">
        <w:rPr>
          <w:bCs/>
          <w:sz w:val="22"/>
          <w:szCs w:val="22"/>
        </w:rPr>
        <w:t>,</w:t>
      </w:r>
      <w:r w:rsidR="00E366FA">
        <w:rPr>
          <w:bCs/>
          <w:sz w:val="22"/>
          <w:szCs w:val="22"/>
        </w:rPr>
        <w:t xml:space="preserve"> is </w:t>
      </w:r>
      <w:r w:rsidR="00FD10A0">
        <w:rPr>
          <w:bCs/>
          <w:sz w:val="22"/>
          <w:szCs w:val="22"/>
        </w:rPr>
        <w:t>not im</w:t>
      </w:r>
      <w:r w:rsidR="00770330">
        <w:rPr>
          <w:bCs/>
          <w:sz w:val="22"/>
          <w:szCs w:val="22"/>
        </w:rPr>
        <w:t xml:space="preserve">possible </w:t>
      </w:r>
      <w:r w:rsidR="00FD10A0">
        <w:rPr>
          <w:bCs/>
          <w:sz w:val="22"/>
          <w:szCs w:val="22"/>
        </w:rPr>
        <w:t>in the future</w:t>
      </w:r>
      <w:r w:rsidR="003E1B18">
        <w:rPr>
          <w:bCs/>
          <w:sz w:val="22"/>
          <w:szCs w:val="22"/>
        </w:rPr>
        <w:t xml:space="preserve">; </w:t>
      </w:r>
      <w:r w:rsidR="00471003">
        <w:rPr>
          <w:bCs/>
          <w:sz w:val="22"/>
          <w:szCs w:val="22"/>
        </w:rPr>
        <w:t xml:space="preserve">however, </w:t>
      </w:r>
      <w:r w:rsidR="003E1B18">
        <w:rPr>
          <w:bCs/>
          <w:sz w:val="22"/>
          <w:szCs w:val="22"/>
        </w:rPr>
        <w:t xml:space="preserve">current climate projections </w:t>
      </w:r>
      <w:r w:rsidR="001E28D9">
        <w:rPr>
          <w:bCs/>
          <w:sz w:val="22"/>
          <w:szCs w:val="22"/>
        </w:rPr>
        <w:t>suggest the reoccurrence of fire is unlikely</w:t>
      </w:r>
      <w:r w:rsidR="009E2EBD">
        <w:rPr>
          <w:bCs/>
          <w:sz w:val="22"/>
          <w:szCs w:val="22"/>
        </w:rPr>
        <w:t xml:space="preserve"> (Fernandez </w:t>
      </w:r>
      <w:r w:rsidR="009E2EBD" w:rsidRPr="009E2EBD">
        <w:rPr>
          <w:bCs/>
          <w:i/>
          <w:iCs/>
          <w:sz w:val="22"/>
          <w:szCs w:val="22"/>
        </w:rPr>
        <w:t xml:space="preserve">et al </w:t>
      </w:r>
      <w:r w:rsidR="009E2EBD">
        <w:rPr>
          <w:bCs/>
          <w:sz w:val="22"/>
          <w:szCs w:val="22"/>
        </w:rPr>
        <w:t>2015)</w:t>
      </w:r>
      <w:r w:rsidR="00E366FA">
        <w:rPr>
          <w:bCs/>
          <w:sz w:val="22"/>
          <w:szCs w:val="22"/>
        </w:rPr>
        <w:t>.</w:t>
      </w:r>
      <w:r w:rsidR="00FD10A0">
        <w:rPr>
          <w:bCs/>
          <w:sz w:val="22"/>
          <w:szCs w:val="22"/>
        </w:rPr>
        <w:t xml:space="preserve"> </w:t>
      </w:r>
      <w:r w:rsidR="005E3181">
        <w:rPr>
          <w:bCs/>
          <w:sz w:val="22"/>
          <w:szCs w:val="22"/>
        </w:rPr>
        <w:t>Despite the absence of fire, fire remnants</w:t>
      </w:r>
      <w:r w:rsidR="001E28D9">
        <w:rPr>
          <w:bCs/>
          <w:sz w:val="22"/>
          <w:szCs w:val="22"/>
        </w:rPr>
        <w:t xml:space="preserve"> endure</w:t>
      </w:r>
      <w:r w:rsidR="005F2F5B">
        <w:rPr>
          <w:bCs/>
          <w:sz w:val="22"/>
          <w:szCs w:val="22"/>
        </w:rPr>
        <w:t xml:space="preserve"> long after the 1947 event</w:t>
      </w:r>
      <w:r w:rsidR="005E3181" w:rsidRPr="009E2EBD">
        <w:rPr>
          <w:bCs/>
          <w:sz w:val="22"/>
          <w:szCs w:val="22"/>
        </w:rPr>
        <w:t xml:space="preserve">. </w:t>
      </w:r>
      <w:r w:rsidR="003B6E67">
        <w:rPr>
          <w:bCs/>
          <w:sz w:val="22"/>
          <w:szCs w:val="22"/>
        </w:rPr>
        <w:t>D</w:t>
      </w:r>
      <w:r w:rsidR="005F2F5B" w:rsidRPr="009E2EBD">
        <w:rPr>
          <w:bCs/>
          <w:sz w:val="22"/>
          <w:szCs w:val="22"/>
        </w:rPr>
        <w:t xml:space="preserve">iscounting topography and elevation, </w:t>
      </w:r>
      <w:r w:rsidR="003B6E67">
        <w:rPr>
          <w:bCs/>
          <w:sz w:val="22"/>
          <w:szCs w:val="22"/>
        </w:rPr>
        <w:t>previous studies</w:t>
      </w:r>
      <w:r w:rsidR="00D839AC" w:rsidRPr="009E2EBD">
        <w:rPr>
          <w:bCs/>
          <w:sz w:val="22"/>
          <w:szCs w:val="22"/>
        </w:rPr>
        <w:t xml:space="preserve"> </w:t>
      </w:r>
      <w:r w:rsidR="005F2F5B" w:rsidRPr="009E2EBD">
        <w:rPr>
          <w:color w:val="000000" w:themeColor="text1"/>
          <w:sz w:val="22"/>
          <w:szCs w:val="22"/>
        </w:rPr>
        <w:t>reported</w:t>
      </w:r>
      <w:r w:rsidR="003B6E67">
        <w:rPr>
          <w:color w:val="000000" w:themeColor="text1"/>
          <w:sz w:val="22"/>
          <w:szCs w:val="22"/>
        </w:rPr>
        <w:t xml:space="preserve"> that</w:t>
      </w:r>
      <w:r w:rsidR="005F2F5B" w:rsidRPr="009E2EBD">
        <w:rPr>
          <w:color w:val="000000" w:themeColor="text1"/>
          <w:sz w:val="22"/>
          <w:szCs w:val="22"/>
        </w:rPr>
        <w:t xml:space="preserve"> </w:t>
      </w:r>
      <w:r w:rsidR="00D839AC" w:rsidRPr="009E2EBD">
        <w:rPr>
          <w:color w:val="000000" w:themeColor="text1"/>
          <w:sz w:val="22"/>
          <w:szCs w:val="22"/>
        </w:rPr>
        <w:t xml:space="preserve">anthropogenic fire </w:t>
      </w:r>
      <w:r w:rsidR="00D839AC" w:rsidRPr="00B86FF4">
        <w:rPr>
          <w:color w:val="000000" w:themeColor="text1"/>
          <w:sz w:val="22"/>
          <w:szCs w:val="22"/>
        </w:rPr>
        <w:t>charcoal (</w:t>
      </w:r>
      <w:proofErr w:type="spellStart"/>
      <w:r w:rsidR="00D839AC" w:rsidRPr="00B86FF4">
        <w:rPr>
          <w:color w:val="000000" w:themeColor="text1"/>
          <w:sz w:val="22"/>
          <w:szCs w:val="22"/>
        </w:rPr>
        <w:t>PyC</w:t>
      </w:r>
      <w:proofErr w:type="spellEnd"/>
      <w:r w:rsidR="005F2F5B" w:rsidRPr="00B86FF4">
        <w:rPr>
          <w:color w:val="000000" w:themeColor="text1"/>
          <w:sz w:val="22"/>
          <w:szCs w:val="22"/>
        </w:rPr>
        <w:t>) was associated with</w:t>
      </w:r>
      <w:r w:rsidR="00D839AC" w:rsidRPr="00B86FF4">
        <w:rPr>
          <w:sz w:val="22"/>
          <w:szCs w:val="22"/>
        </w:rPr>
        <w:t xml:space="preserve"> </w:t>
      </w:r>
      <w:r w:rsidR="003B6E67">
        <w:rPr>
          <w:sz w:val="22"/>
          <w:szCs w:val="22"/>
        </w:rPr>
        <w:t>greater foliar water use efficiency</w:t>
      </w:r>
      <w:r w:rsidR="00D839AC" w:rsidRPr="00B86FF4">
        <w:rPr>
          <w:sz w:val="22"/>
          <w:szCs w:val="22"/>
        </w:rPr>
        <w:t>, negligible consumption of Ca</w:t>
      </w:r>
      <w:r w:rsidR="00864F74">
        <w:rPr>
          <w:sz w:val="22"/>
          <w:szCs w:val="22"/>
          <w:vertAlign w:val="superscript"/>
        </w:rPr>
        <w:t>2+</w:t>
      </w:r>
      <w:r w:rsidR="00D839AC" w:rsidRPr="00B86FF4">
        <w:rPr>
          <w:sz w:val="22"/>
          <w:szCs w:val="22"/>
        </w:rPr>
        <w:t>, K</w:t>
      </w:r>
      <w:r w:rsidR="00864F74">
        <w:rPr>
          <w:sz w:val="22"/>
          <w:szCs w:val="22"/>
          <w:vertAlign w:val="superscript"/>
        </w:rPr>
        <w:t>+</w:t>
      </w:r>
      <w:r w:rsidR="00864F74">
        <w:rPr>
          <w:sz w:val="22"/>
          <w:szCs w:val="22"/>
        </w:rPr>
        <w:t>,</w:t>
      </w:r>
      <w:r w:rsidR="00D839AC" w:rsidRPr="00B86FF4">
        <w:rPr>
          <w:sz w:val="22"/>
          <w:szCs w:val="22"/>
        </w:rPr>
        <w:t xml:space="preserve"> and Mg</w:t>
      </w:r>
      <w:r w:rsidR="00864F74">
        <w:rPr>
          <w:sz w:val="22"/>
          <w:szCs w:val="22"/>
          <w:vertAlign w:val="superscript"/>
        </w:rPr>
        <w:t>2+</w:t>
      </w:r>
      <w:r w:rsidR="00D839AC" w:rsidRPr="00B86FF4">
        <w:rPr>
          <w:sz w:val="22"/>
          <w:szCs w:val="22"/>
          <w:vertAlign w:val="superscript"/>
        </w:rPr>
        <w:t xml:space="preserve"> </w:t>
      </w:r>
      <w:r w:rsidR="00D839AC" w:rsidRPr="00B86FF4">
        <w:rPr>
          <w:sz w:val="22"/>
          <w:szCs w:val="22"/>
        </w:rPr>
        <w:t>and enhanced soil moisture holding capacity</w:t>
      </w:r>
      <w:r w:rsidR="003B6E67">
        <w:rPr>
          <w:sz w:val="22"/>
          <w:szCs w:val="22"/>
        </w:rPr>
        <w:t xml:space="preserve"> </w:t>
      </w:r>
      <w:r w:rsidR="003B6E67" w:rsidRPr="009E2EBD">
        <w:rPr>
          <w:bCs/>
          <w:sz w:val="22"/>
          <w:szCs w:val="22"/>
        </w:rPr>
        <w:t>(</w:t>
      </w:r>
      <w:r w:rsidR="003B6E67" w:rsidRPr="009E2EBD">
        <w:rPr>
          <w:color w:val="000000" w:themeColor="text1"/>
          <w:sz w:val="22"/>
          <w:szCs w:val="22"/>
        </w:rPr>
        <w:t>Licht and Smith 2020)</w:t>
      </w:r>
      <w:r w:rsidR="005E3181" w:rsidRPr="00B86FF4">
        <w:rPr>
          <w:sz w:val="22"/>
          <w:szCs w:val="22"/>
        </w:rPr>
        <w:t>.</w:t>
      </w:r>
      <w:r w:rsidR="00D839AC" w:rsidRPr="00B86FF4">
        <w:rPr>
          <w:sz w:val="22"/>
          <w:szCs w:val="22"/>
        </w:rPr>
        <w:t xml:space="preserve"> </w:t>
      </w:r>
      <w:r w:rsidR="00071F33">
        <w:rPr>
          <w:bCs/>
          <w:sz w:val="22"/>
          <w:szCs w:val="22"/>
        </w:rPr>
        <w:t>O</w:t>
      </w:r>
      <w:r w:rsidR="003B6E67">
        <w:rPr>
          <w:bCs/>
          <w:sz w:val="22"/>
          <w:szCs w:val="22"/>
        </w:rPr>
        <w:t>n Mt. Desert Island,</w:t>
      </w:r>
      <w:r w:rsidR="005F2F5B">
        <w:rPr>
          <w:bCs/>
          <w:sz w:val="22"/>
          <w:szCs w:val="22"/>
        </w:rPr>
        <w:t xml:space="preserve"> we found </w:t>
      </w:r>
      <w:r w:rsidR="003B6E67">
        <w:rPr>
          <w:bCs/>
          <w:sz w:val="22"/>
          <w:szCs w:val="22"/>
        </w:rPr>
        <w:t>higher foliar water use efficiency</w:t>
      </w:r>
      <w:r w:rsidR="005F2F5B" w:rsidRPr="00CA6B09">
        <w:rPr>
          <w:color w:val="000000" w:themeColor="text1"/>
          <w:sz w:val="22"/>
          <w:szCs w:val="22"/>
          <w:shd w:val="clear" w:color="auto" w:fill="FFFFFF"/>
          <w:vertAlign w:val="subscript"/>
        </w:rPr>
        <w:t xml:space="preserve"> </w:t>
      </w:r>
      <w:r w:rsidR="005F2F5B">
        <w:rPr>
          <w:sz w:val="22"/>
          <w:szCs w:val="22"/>
        </w:rPr>
        <w:t xml:space="preserve">at high elevations </w:t>
      </w:r>
      <w:r w:rsidR="00071F33">
        <w:rPr>
          <w:sz w:val="22"/>
          <w:szCs w:val="22"/>
        </w:rPr>
        <w:t>at both burned and unburned sites</w:t>
      </w:r>
      <w:r w:rsidR="005F2F5B" w:rsidRPr="00CA6B09">
        <w:rPr>
          <w:sz w:val="22"/>
          <w:szCs w:val="22"/>
        </w:rPr>
        <w:t xml:space="preserve">, </w:t>
      </w:r>
      <w:r w:rsidR="005F2F5B" w:rsidRPr="00CA6B09">
        <w:rPr>
          <w:bCs/>
          <w:iCs/>
          <w:sz w:val="22"/>
          <w:szCs w:val="22"/>
          <w:lang w:val="en"/>
        </w:rPr>
        <w:t xml:space="preserve">consistent with reported outcomes for non-glaciated populations in flat, sand plain New Jersey Pine Barrens </w:t>
      </w:r>
      <w:r w:rsidR="005F2F5B" w:rsidRPr="00CA6B09">
        <w:rPr>
          <w:sz w:val="22"/>
          <w:szCs w:val="22"/>
        </w:rPr>
        <w:t>(Mikita-</w:t>
      </w:r>
      <w:proofErr w:type="spellStart"/>
      <w:r w:rsidR="005F2F5B" w:rsidRPr="00CA6B09">
        <w:rPr>
          <w:sz w:val="22"/>
          <w:szCs w:val="22"/>
        </w:rPr>
        <w:t>Barbato</w:t>
      </w:r>
      <w:proofErr w:type="spellEnd"/>
      <w:r w:rsidR="005F2F5B" w:rsidRPr="00CA6B09">
        <w:rPr>
          <w:sz w:val="22"/>
          <w:szCs w:val="22"/>
        </w:rPr>
        <w:t xml:space="preserve"> </w:t>
      </w:r>
      <w:r w:rsidR="005F2F5B" w:rsidRPr="00CA6B09">
        <w:rPr>
          <w:i/>
          <w:sz w:val="22"/>
          <w:szCs w:val="22"/>
        </w:rPr>
        <w:t>et al</w:t>
      </w:r>
      <w:r w:rsidR="005F2F5B" w:rsidRPr="00CA6B09">
        <w:rPr>
          <w:sz w:val="22"/>
          <w:szCs w:val="22"/>
        </w:rPr>
        <w:t xml:space="preserve"> 2015; </w:t>
      </w:r>
      <w:r w:rsidR="005F2F5B" w:rsidRPr="00CA6B09">
        <w:rPr>
          <w:color w:val="222222"/>
          <w:sz w:val="22"/>
          <w:szCs w:val="22"/>
          <w:shd w:val="clear" w:color="auto" w:fill="FFFFFF"/>
        </w:rPr>
        <w:t xml:space="preserve">Schafer and </w:t>
      </w:r>
      <w:proofErr w:type="spellStart"/>
      <w:r w:rsidR="005F2F5B" w:rsidRPr="00CA6B09">
        <w:rPr>
          <w:color w:val="222222"/>
          <w:sz w:val="22"/>
          <w:szCs w:val="22"/>
          <w:shd w:val="clear" w:color="auto" w:fill="FFFFFF"/>
        </w:rPr>
        <w:t>Bohrer</w:t>
      </w:r>
      <w:proofErr w:type="spellEnd"/>
      <w:r w:rsidR="005F2F5B" w:rsidRPr="00CA6B09">
        <w:rPr>
          <w:color w:val="222222"/>
          <w:sz w:val="22"/>
          <w:szCs w:val="22"/>
          <w:shd w:val="clear" w:color="auto" w:fill="FFFFFF"/>
        </w:rPr>
        <w:t xml:space="preserve"> 2016).</w:t>
      </w:r>
      <w:r w:rsidR="005F2F5B" w:rsidRPr="00D85799">
        <w:rPr>
          <w:bCs/>
          <w:sz w:val="22"/>
          <w:szCs w:val="22"/>
        </w:rPr>
        <w:t xml:space="preserve"> </w:t>
      </w:r>
      <w:r w:rsidR="00B85CE6">
        <w:rPr>
          <w:bCs/>
          <w:sz w:val="22"/>
          <w:szCs w:val="22"/>
        </w:rPr>
        <w:t>T</w:t>
      </w:r>
      <w:r w:rsidR="00D85799">
        <w:rPr>
          <w:bCs/>
          <w:sz w:val="22"/>
          <w:szCs w:val="22"/>
        </w:rPr>
        <w:t xml:space="preserve">here is evidence from previous investigations that post-fire </w:t>
      </w:r>
      <w:proofErr w:type="spellStart"/>
      <w:r w:rsidR="00D85799">
        <w:rPr>
          <w:bCs/>
          <w:sz w:val="22"/>
          <w:szCs w:val="22"/>
        </w:rPr>
        <w:t>PyC</w:t>
      </w:r>
      <w:proofErr w:type="spellEnd"/>
      <w:r w:rsidR="00D85799">
        <w:rPr>
          <w:bCs/>
          <w:sz w:val="22"/>
          <w:szCs w:val="22"/>
        </w:rPr>
        <w:t xml:space="preserve"> remnants endure in the soil layer (</w:t>
      </w:r>
      <w:proofErr w:type="spellStart"/>
      <w:r w:rsidR="00D85799">
        <w:rPr>
          <w:bCs/>
          <w:sz w:val="22"/>
          <w:szCs w:val="22"/>
        </w:rPr>
        <w:t>DeBano</w:t>
      </w:r>
      <w:proofErr w:type="spellEnd"/>
      <w:r w:rsidR="00D85799">
        <w:rPr>
          <w:bCs/>
          <w:sz w:val="22"/>
          <w:szCs w:val="22"/>
        </w:rPr>
        <w:t xml:space="preserve"> 1981)</w:t>
      </w:r>
      <w:r w:rsidR="003B6E67">
        <w:rPr>
          <w:bCs/>
          <w:sz w:val="22"/>
          <w:szCs w:val="22"/>
        </w:rPr>
        <w:t xml:space="preserve"> and that this</w:t>
      </w:r>
      <w:r w:rsidR="00D85799">
        <w:rPr>
          <w:bCs/>
          <w:sz w:val="22"/>
          <w:szCs w:val="22"/>
        </w:rPr>
        <w:t xml:space="preserve"> increas</w:t>
      </w:r>
      <w:r w:rsidR="005E3181">
        <w:rPr>
          <w:bCs/>
          <w:sz w:val="22"/>
          <w:szCs w:val="22"/>
        </w:rPr>
        <w:t>e</w:t>
      </w:r>
      <w:r w:rsidR="003B6E67">
        <w:rPr>
          <w:bCs/>
          <w:sz w:val="22"/>
          <w:szCs w:val="22"/>
        </w:rPr>
        <w:t>s</w:t>
      </w:r>
      <w:r w:rsidR="00D85799">
        <w:rPr>
          <w:bCs/>
          <w:sz w:val="22"/>
          <w:szCs w:val="22"/>
        </w:rPr>
        <w:t xml:space="preserve"> </w:t>
      </w:r>
      <w:r w:rsidR="00D85799" w:rsidRPr="00345813">
        <w:rPr>
          <w:sz w:val="22"/>
          <w:szCs w:val="22"/>
        </w:rPr>
        <w:t>alkali cations (</w:t>
      </w:r>
      <w:proofErr w:type="spellStart"/>
      <w:r w:rsidR="00D85799" w:rsidRPr="00345813">
        <w:rPr>
          <w:sz w:val="22"/>
          <w:szCs w:val="22"/>
        </w:rPr>
        <w:t>Kolden</w:t>
      </w:r>
      <w:proofErr w:type="spellEnd"/>
      <w:r w:rsidR="00D85799" w:rsidRPr="00345813">
        <w:rPr>
          <w:sz w:val="22"/>
          <w:szCs w:val="22"/>
        </w:rPr>
        <w:t xml:space="preserve"> </w:t>
      </w:r>
      <w:r w:rsidR="00D85799" w:rsidRPr="00345813">
        <w:rPr>
          <w:i/>
          <w:sz w:val="22"/>
          <w:szCs w:val="22"/>
        </w:rPr>
        <w:t>et al</w:t>
      </w:r>
      <w:r w:rsidR="00D85799" w:rsidRPr="00345813">
        <w:rPr>
          <w:sz w:val="22"/>
          <w:szCs w:val="22"/>
        </w:rPr>
        <w:t xml:space="preserve"> 2017)</w:t>
      </w:r>
      <w:r w:rsidR="002A15F0">
        <w:rPr>
          <w:sz w:val="22"/>
          <w:szCs w:val="22"/>
        </w:rPr>
        <w:t xml:space="preserve">, </w:t>
      </w:r>
      <w:r w:rsidR="00675CD9">
        <w:rPr>
          <w:sz w:val="22"/>
          <w:szCs w:val="22"/>
        </w:rPr>
        <w:t>s</w:t>
      </w:r>
      <w:r w:rsidR="00D85799" w:rsidRPr="00345813">
        <w:rPr>
          <w:sz w:val="22"/>
          <w:szCs w:val="22"/>
        </w:rPr>
        <w:t>olubilize</w:t>
      </w:r>
      <w:r w:rsidR="00675CD9">
        <w:rPr>
          <w:sz w:val="22"/>
          <w:szCs w:val="22"/>
        </w:rPr>
        <w:t xml:space="preserve"> </w:t>
      </w:r>
      <w:r w:rsidR="00D85799" w:rsidRPr="00345813">
        <w:rPr>
          <w:sz w:val="22"/>
          <w:szCs w:val="22"/>
        </w:rPr>
        <w:t>minerals (Caldwell and Richards 1989)</w:t>
      </w:r>
      <w:r w:rsidR="00B85CE6">
        <w:rPr>
          <w:sz w:val="22"/>
          <w:szCs w:val="22"/>
        </w:rPr>
        <w:t xml:space="preserve"> and </w:t>
      </w:r>
      <w:r w:rsidR="00B85CE6" w:rsidRPr="00C776FA">
        <w:rPr>
          <w:strike/>
          <w:sz w:val="22"/>
          <w:szCs w:val="22"/>
        </w:rPr>
        <w:t>are</w:t>
      </w:r>
      <w:r w:rsidR="00D85799" w:rsidRPr="00C776FA">
        <w:rPr>
          <w:strike/>
          <w:sz w:val="22"/>
          <w:szCs w:val="22"/>
        </w:rPr>
        <w:t xml:space="preserve"> likely linked to</w:t>
      </w:r>
      <w:r w:rsidR="00D85799" w:rsidRPr="00345813">
        <w:rPr>
          <w:sz w:val="22"/>
          <w:szCs w:val="22"/>
        </w:rPr>
        <w:t xml:space="preserve"> thermal exfoliation (</w:t>
      </w:r>
      <w:proofErr w:type="spellStart"/>
      <w:r w:rsidR="00D85799" w:rsidRPr="00345813">
        <w:rPr>
          <w:sz w:val="22"/>
          <w:szCs w:val="22"/>
        </w:rPr>
        <w:t>Shakesby</w:t>
      </w:r>
      <w:proofErr w:type="spellEnd"/>
      <w:r w:rsidR="00D85799" w:rsidRPr="00345813">
        <w:rPr>
          <w:sz w:val="22"/>
          <w:szCs w:val="22"/>
        </w:rPr>
        <w:t xml:space="preserve"> and </w:t>
      </w:r>
      <w:proofErr w:type="spellStart"/>
      <w:r w:rsidR="00D85799" w:rsidRPr="00345813">
        <w:rPr>
          <w:sz w:val="22"/>
          <w:szCs w:val="22"/>
        </w:rPr>
        <w:t>Doerr</w:t>
      </w:r>
      <w:proofErr w:type="spellEnd"/>
      <w:r w:rsidR="00D85799" w:rsidRPr="00345813">
        <w:rPr>
          <w:sz w:val="22"/>
          <w:szCs w:val="22"/>
        </w:rPr>
        <w:t xml:space="preserve"> 2006</w:t>
      </w:r>
      <w:r w:rsidR="00D85799">
        <w:rPr>
          <w:sz w:val="22"/>
          <w:szCs w:val="22"/>
        </w:rPr>
        <w:t>).</w:t>
      </w:r>
      <w:r w:rsidR="00D85799">
        <w:rPr>
          <w:rStyle w:val="CommentReference"/>
        </w:rPr>
        <w:t xml:space="preserve"> </w:t>
      </w:r>
      <w:r w:rsidR="005E3181">
        <w:rPr>
          <w:bCs/>
          <w:sz w:val="22"/>
          <w:szCs w:val="22"/>
        </w:rPr>
        <w:t>From the standpoint of reproduction</w:t>
      </w:r>
      <w:r w:rsidR="00D85799">
        <w:rPr>
          <w:bCs/>
          <w:sz w:val="22"/>
          <w:szCs w:val="22"/>
        </w:rPr>
        <w:t>, the absence of fire, at locations such as</w:t>
      </w:r>
      <w:r w:rsidR="00D85799" w:rsidRPr="00CA6B09">
        <w:rPr>
          <w:bCs/>
          <w:sz w:val="22"/>
          <w:szCs w:val="22"/>
        </w:rPr>
        <w:t xml:space="preserve"> </w:t>
      </w:r>
      <w:r w:rsidR="00277031" w:rsidRPr="00C776FA">
        <w:rPr>
          <w:strike/>
          <w:sz w:val="22"/>
          <w:szCs w:val="22"/>
        </w:rPr>
        <w:t>persistence capacity</w:t>
      </w:r>
      <w:r w:rsidR="00D85799" w:rsidRPr="00C776FA">
        <w:rPr>
          <w:bCs/>
          <w:strike/>
          <w:sz w:val="22"/>
          <w:szCs w:val="22"/>
        </w:rPr>
        <w:t>-oriented</w:t>
      </w:r>
      <w:r w:rsidR="00D85799" w:rsidRPr="00CA6B09">
        <w:rPr>
          <w:bCs/>
          <w:sz w:val="22"/>
          <w:szCs w:val="22"/>
        </w:rPr>
        <w:t xml:space="preserve"> Wonderland trail (</w:t>
      </w:r>
      <w:proofErr w:type="spellStart"/>
      <w:r w:rsidR="00D85799" w:rsidRPr="00CA6B09">
        <w:rPr>
          <w:bCs/>
          <w:sz w:val="22"/>
          <w:szCs w:val="22"/>
        </w:rPr>
        <w:t>Butak</w:t>
      </w:r>
      <w:proofErr w:type="spellEnd"/>
      <w:r w:rsidR="00D85799" w:rsidRPr="00CA6B09">
        <w:rPr>
          <w:bCs/>
          <w:sz w:val="22"/>
          <w:szCs w:val="22"/>
        </w:rPr>
        <w:t xml:space="preserve"> 2014)</w:t>
      </w:r>
      <w:r w:rsidR="00D85799">
        <w:rPr>
          <w:bCs/>
          <w:sz w:val="22"/>
          <w:szCs w:val="22"/>
        </w:rPr>
        <w:t xml:space="preserve">, </w:t>
      </w:r>
      <w:r w:rsidR="00D85799" w:rsidRPr="00CA6B09">
        <w:rPr>
          <w:bCs/>
          <w:sz w:val="22"/>
          <w:szCs w:val="22"/>
        </w:rPr>
        <w:t xml:space="preserve">does not appear to be slowing down expansion in </w:t>
      </w:r>
      <w:r w:rsidR="00D85799">
        <w:rPr>
          <w:bCs/>
          <w:sz w:val="22"/>
          <w:szCs w:val="22"/>
        </w:rPr>
        <w:t>that</w:t>
      </w:r>
      <w:r w:rsidR="00D85799" w:rsidRPr="00CA6B09">
        <w:rPr>
          <w:bCs/>
          <w:sz w:val="22"/>
          <w:szCs w:val="22"/>
        </w:rPr>
        <w:t xml:space="preserve"> flat</w:t>
      </w:r>
      <w:r w:rsidR="005E3181">
        <w:rPr>
          <w:bCs/>
          <w:sz w:val="22"/>
          <w:szCs w:val="22"/>
        </w:rPr>
        <w:t>-</w:t>
      </w:r>
      <w:r w:rsidR="00D85799">
        <w:rPr>
          <w:bCs/>
          <w:sz w:val="22"/>
          <w:szCs w:val="22"/>
        </w:rPr>
        <w:t xml:space="preserve">sloped region nor </w:t>
      </w:r>
      <w:r w:rsidR="00675CD9" w:rsidRPr="00C776FA">
        <w:rPr>
          <w:bCs/>
          <w:strike/>
          <w:sz w:val="22"/>
          <w:szCs w:val="22"/>
        </w:rPr>
        <w:t>or</w:t>
      </w:r>
      <w:r w:rsidR="00675CD9">
        <w:rPr>
          <w:bCs/>
          <w:sz w:val="22"/>
          <w:szCs w:val="22"/>
        </w:rPr>
        <w:t xml:space="preserve"> ledge</w:t>
      </w:r>
      <w:r w:rsidR="00D85799" w:rsidRPr="00CA6B09">
        <w:rPr>
          <w:bCs/>
          <w:sz w:val="22"/>
          <w:szCs w:val="22"/>
        </w:rPr>
        <w:t xml:space="preserve"> locations</w:t>
      </w:r>
      <w:r w:rsidR="00D85799">
        <w:rPr>
          <w:bCs/>
          <w:sz w:val="22"/>
          <w:szCs w:val="22"/>
        </w:rPr>
        <w:t xml:space="preserve"> </w:t>
      </w:r>
      <w:r w:rsidR="00675CD9">
        <w:rPr>
          <w:bCs/>
          <w:sz w:val="22"/>
          <w:szCs w:val="22"/>
        </w:rPr>
        <w:t xml:space="preserve">(e.g., St. </w:t>
      </w:r>
      <w:proofErr w:type="spellStart"/>
      <w:r w:rsidR="00675CD9">
        <w:rPr>
          <w:bCs/>
          <w:sz w:val="22"/>
          <w:szCs w:val="22"/>
        </w:rPr>
        <w:t>Sauveur</w:t>
      </w:r>
      <w:proofErr w:type="spellEnd"/>
      <w:r w:rsidR="00675CD9">
        <w:rPr>
          <w:bCs/>
          <w:sz w:val="22"/>
          <w:szCs w:val="22"/>
        </w:rPr>
        <w:t xml:space="preserve">) </w:t>
      </w:r>
      <w:r w:rsidR="00C47820">
        <w:rPr>
          <w:bCs/>
          <w:sz w:val="22"/>
          <w:szCs w:val="22"/>
        </w:rPr>
        <w:t xml:space="preserve">that </w:t>
      </w:r>
      <w:r w:rsidR="00D85799">
        <w:rPr>
          <w:bCs/>
          <w:sz w:val="22"/>
          <w:szCs w:val="22"/>
        </w:rPr>
        <w:t>we and others (</w:t>
      </w:r>
      <w:r w:rsidR="00D85799" w:rsidRPr="00CA6B09">
        <w:rPr>
          <w:bCs/>
          <w:sz w:val="22"/>
          <w:szCs w:val="22"/>
        </w:rPr>
        <w:t>Howard 2010)</w:t>
      </w:r>
      <w:r w:rsidR="003B6E67">
        <w:rPr>
          <w:bCs/>
          <w:sz w:val="22"/>
          <w:szCs w:val="22"/>
        </w:rPr>
        <w:t xml:space="preserve"> have</w:t>
      </w:r>
      <w:r w:rsidR="00FA1839">
        <w:rPr>
          <w:bCs/>
          <w:sz w:val="22"/>
          <w:szCs w:val="22"/>
        </w:rPr>
        <w:t xml:space="preserve"> studied</w:t>
      </w:r>
      <w:r w:rsidR="00D85799">
        <w:rPr>
          <w:bCs/>
          <w:sz w:val="22"/>
          <w:szCs w:val="22"/>
        </w:rPr>
        <w:t xml:space="preserve">. </w:t>
      </w:r>
      <w:bookmarkStart w:id="624" w:name="_Hlk69991342"/>
      <w:r w:rsidR="0076142D" w:rsidRPr="00DD549D">
        <w:rPr>
          <w:sz w:val="22"/>
          <w:szCs w:val="22"/>
        </w:rPr>
        <w:t xml:space="preserve">One could argue that charcoal remnants </w:t>
      </w:r>
      <w:r w:rsidR="00715371">
        <w:rPr>
          <w:sz w:val="22"/>
          <w:szCs w:val="22"/>
        </w:rPr>
        <w:t>very probably</w:t>
      </w:r>
      <w:r w:rsidR="00715371" w:rsidRPr="00DD549D">
        <w:rPr>
          <w:sz w:val="22"/>
          <w:szCs w:val="22"/>
        </w:rPr>
        <w:t xml:space="preserve"> </w:t>
      </w:r>
      <w:r w:rsidR="0076142D" w:rsidRPr="00DD549D">
        <w:rPr>
          <w:sz w:val="22"/>
          <w:szCs w:val="22"/>
        </w:rPr>
        <w:t xml:space="preserve">play a role in </w:t>
      </w:r>
      <w:r w:rsidR="0076142D" w:rsidRPr="00F3370C">
        <w:rPr>
          <w:sz w:val="22"/>
          <w:szCs w:val="22"/>
        </w:rPr>
        <w:t>recovery capacity</w:t>
      </w:r>
      <w:r w:rsidR="0076142D" w:rsidRPr="00C7029C">
        <w:rPr>
          <w:sz w:val="22"/>
          <w:szCs w:val="22"/>
        </w:rPr>
        <w:t xml:space="preserve"> </w:t>
      </w:r>
      <w:r w:rsidR="0076142D" w:rsidRPr="00DD549D">
        <w:rPr>
          <w:sz w:val="22"/>
          <w:szCs w:val="22"/>
        </w:rPr>
        <w:t>at burned-over Cadillac Brook (below the heights of South Cadillac trail)</w:t>
      </w:r>
      <w:r w:rsidR="003B6E67">
        <w:rPr>
          <w:sz w:val="22"/>
          <w:szCs w:val="22"/>
        </w:rPr>
        <w:t>,</w:t>
      </w:r>
      <w:r w:rsidR="0076142D" w:rsidRPr="00DD549D">
        <w:rPr>
          <w:sz w:val="22"/>
          <w:szCs w:val="22"/>
        </w:rPr>
        <w:t xml:space="preserve"> but it is not known </w:t>
      </w:r>
      <w:r w:rsidR="0076142D">
        <w:rPr>
          <w:sz w:val="22"/>
          <w:szCs w:val="22"/>
        </w:rPr>
        <w:t>to what extent these benefit the larger</w:t>
      </w:r>
      <w:r w:rsidR="0076142D" w:rsidRPr="00DD549D">
        <w:rPr>
          <w:sz w:val="22"/>
          <w:szCs w:val="22"/>
        </w:rPr>
        <w:t xml:space="preserve"> </w:t>
      </w:r>
      <w:r w:rsidR="0076142D" w:rsidRPr="001569CF">
        <w:rPr>
          <w:sz w:val="22"/>
          <w:szCs w:val="22"/>
        </w:rPr>
        <w:t xml:space="preserve">ecosystem. </w:t>
      </w:r>
      <w:r w:rsidR="00DC1ED5" w:rsidRPr="00842C61">
        <w:rPr>
          <w:sz w:val="22"/>
          <w:szCs w:val="22"/>
        </w:rPr>
        <w:t>Developing further insights into the ecological stoichiometry of pitch pine at Mt. Desert Island marks a</w:t>
      </w:r>
      <w:r w:rsidR="003B6E67" w:rsidRPr="00842C61">
        <w:rPr>
          <w:sz w:val="22"/>
          <w:szCs w:val="22"/>
        </w:rPr>
        <w:t xml:space="preserve"> </w:t>
      </w:r>
      <w:r w:rsidR="00DC1ED5" w:rsidRPr="00842C61">
        <w:rPr>
          <w:sz w:val="22"/>
          <w:szCs w:val="22"/>
        </w:rPr>
        <w:t xml:space="preserve">step in achieving a firmer </w:t>
      </w:r>
      <w:r w:rsidR="003B6E67" w:rsidRPr="00842C61">
        <w:rPr>
          <w:sz w:val="22"/>
          <w:szCs w:val="22"/>
        </w:rPr>
        <w:t xml:space="preserve">understanding </w:t>
      </w:r>
      <w:r w:rsidR="00DC1ED5" w:rsidRPr="00842C61">
        <w:rPr>
          <w:sz w:val="22"/>
          <w:szCs w:val="22"/>
        </w:rPr>
        <w:t>of the relation</w:t>
      </w:r>
      <w:r w:rsidR="003B6E67" w:rsidRPr="00842C61">
        <w:rPr>
          <w:sz w:val="22"/>
          <w:szCs w:val="22"/>
        </w:rPr>
        <w:t>ship</w:t>
      </w:r>
      <w:r w:rsidR="00DC1ED5" w:rsidRPr="00842C61">
        <w:rPr>
          <w:sz w:val="22"/>
          <w:szCs w:val="22"/>
        </w:rPr>
        <w:t xml:space="preserve"> between biogeochemistry, fire history and </w:t>
      </w:r>
      <w:r w:rsidR="003B6E67" w:rsidRPr="00842C61">
        <w:rPr>
          <w:sz w:val="22"/>
          <w:szCs w:val="22"/>
        </w:rPr>
        <w:t>topography</w:t>
      </w:r>
      <w:r w:rsidR="00DC1ED5" w:rsidRPr="00842C61">
        <w:rPr>
          <w:sz w:val="22"/>
          <w:szCs w:val="22"/>
        </w:rPr>
        <w:t xml:space="preserve">. </w:t>
      </w:r>
    </w:p>
    <w:p w14:paraId="3D40E654" w14:textId="77777777" w:rsidR="002F0E15" w:rsidRDefault="002F0E15">
      <w:pPr>
        <w:spacing w:line="276" w:lineRule="auto"/>
        <w:jc w:val="both"/>
        <w:rPr>
          <w:sz w:val="22"/>
          <w:szCs w:val="22"/>
        </w:rPr>
      </w:pPr>
    </w:p>
    <w:p w14:paraId="18E39F9C" w14:textId="1C9E28AE" w:rsidR="007D09CC" w:rsidRDefault="00DC1ED5" w:rsidP="00C776FA">
      <w:pPr>
        <w:spacing w:line="276" w:lineRule="auto"/>
        <w:jc w:val="both"/>
        <w:rPr>
          <w:sz w:val="22"/>
          <w:szCs w:val="22"/>
        </w:rPr>
      </w:pPr>
      <w:r w:rsidRPr="001569CF">
        <w:rPr>
          <w:sz w:val="22"/>
          <w:szCs w:val="22"/>
        </w:rPr>
        <w:t>Our</w:t>
      </w:r>
      <w:r w:rsidR="002F0E15">
        <w:rPr>
          <w:sz w:val="22"/>
          <w:szCs w:val="22"/>
        </w:rPr>
        <w:t xml:space="preserve"> foliar</w:t>
      </w:r>
      <w:r w:rsidRPr="001569CF">
        <w:rPr>
          <w:sz w:val="22"/>
          <w:szCs w:val="22"/>
        </w:rPr>
        <w:t xml:space="preserve"> nutrient </w:t>
      </w:r>
      <w:r w:rsidR="001569CF">
        <w:rPr>
          <w:sz w:val="22"/>
          <w:szCs w:val="22"/>
        </w:rPr>
        <w:t>results</w:t>
      </w:r>
      <w:r w:rsidR="001569CF" w:rsidRPr="001569CF">
        <w:rPr>
          <w:sz w:val="22"/>
          <w:szCs w:val="22"/>
        </w:rPr>
        <w:t xml:space="preserve"> </w:t>
      </w:r>
      <w:r w:rsidRPr="001569CF">
        <w:rPr>
          <w:sz w:val="22"/>
          <w:szCs w:val="22"/>
        </w:rPr>
        <w:t xml:space="preserve">derived from burned and unburned </w:t>
      </w:r>
      <w:r w:rsidR="001569CF">
        <w:rPr>
          <w:sz w:val="22"/>
          <w:szCs w:val="22"/>
        </w:rPr>
        <w:t>sites</w:t>
      </w:r>
      <w:r w:rsidR="001569CF" w:rsidRPr="001569CF">
        <w:rPr>
          <w:sz w:val="22"/>
          <w:szCs w:val="22"/>
        </w:rPr>
        <w:t xml:space="preserve"> </w:t>
      </w:r>
      <w:r w:rsidR="001569CF">
        <w:rPr>
          <w:sz w:val="22"/>
          <w:szCs w:val="22"/>
        </w:rPr>
        <w:t>are</w:t>
      </w:r>
      <w:r w:rsidR="001569CF" w:rsidRPr="001569CF">
        <w:rPr>
          <w:sz w:val="22"/>
          <w:szCs w:val="22"/>
        </w:rPr>
        <w:t xml:space="preserve"> </w:t>
      </w:r>
      <w:r w:rsidRPr="001569CF">
        <w:rPr>
          <w:sz w:val="22"/>
          <w:szCs w:val="22"/>
        </w:rPr>
        <w:t xml:space="preserve">similar to those </w:t>
      </w:r>
      <w:r w:rsidR="00293A51">
        <w:rPr>
          <w:sz w:val="22"/>
          <w:szCs w:val="22"/>
        </w:rPr>
        <w:t>reported by others in</w:t>
      </w:r>
      <w:r>
        <w:rPr>
          <w:sz w:val="22"/>
          <w:szCs w:val="22"/>
        </w:rPr>
        <w:t xml:space="preserve"> New Jersey </w:t>
      </w:r>
      <w:r w:rsidRPr="006E74D0">
        <w:rPr>
          <w:sz w:val="22"/>
          <w:szCs w:val="22"/>
        </w:rPr>
        <w:t>(</w:t>
      </w:r>
      <w:r>
        <w:rPr>
          <w:sz w:val="22"/>
          <w:szCs w:val="22"/>
        </w:rPr>
        <w:t xml:space="preserve">e.g., </w:t>
      </w:r>
      <w:proofErr w:type="spellStart"/>
      <w:r w:rsidRPr="006E74D0">
        <w:rPr>
          <w:sz w:val="22"/>
          <w:szCs w:val="22"/>
        </w:rPr>
        <w:t>Renninger</w:t>
      </w:r>
      <w:proofErr w:type="spellEnd"/>
      <w:r w:rsidRPr="006E74D0">
        <w:rPr>
          <w:sz w:val="22"/>
          <w:szCs w:val="22"/>
        </w:rPr>
        <w:t xml:space="preserve"> </w:t>
      </w:r>
      <w:r w:rsidRPr="006E74D0">
        <w:rPr>
          <w:i/>
          <w:iCs/>
          <w:sz w:val="22"/>
          <w:szCs w:val="22"/>
        </w:rPr>
        <w:t>et al</w:t>
      </w:r>
      <w:r w:rsidRPr="006E74D0">
        <w:rPr>
          <w:sz w:val="22"/>
          <w:szCs w:val="22"/>
        </w:rPr>
        <w:t xml:space="preserve"> 2013</w:t>
      </w:r>
      <w:r>
        <w:rPr>
          <w:sz w:val="22"/>
          <w:szCs w:val="22"/>
        </w:rPr>
        <w:t>)</w:t>
      </w:r>
      <w:r w:rsidR="0095616E">
        <w:rPr>
          <w:sz w:val="22"/>
          <w:szCs w:val="22"/>
        </w:rPr>
        <w:t xml:space="preserve"> and indicate that historical fire reduced soil C</w:t>
      </w:r>
      <w:r>
        <w:rPr>
          <w:sz w:val="22"/>
          <w:szCs w:val="22"/>
        </w:rPr>
        <w:t>.</w:t>
      </w:r>
      <w:r w:rsidR="0095616E">
        <w:rPr>
          <w:sz w:val="22"/>
          <w:szCs w:val="22"/>
        </w:rPr>
        <w:t xml:space="preserve"> However, there was also a strong reduction in soil C with elevation.</w:t>
      </w:r>
      <w:r>
        <w:rPr>
          <w:sz w:val="22"/>
          <w:szCs w:val="22"/>
        </w:rPr>
        <w:t xml:space="preserve"> </w:t>
      </w:r>
      <w:r w:rsidR="002049AA">
        <w:rPr>
          <w:sz w:val="22"/>
          <w:szCs w:val="22"/>
        </w:rPr>
        <w:t>Nonetheless</w:t>
      </w:r>
      <w:r w:rsidR="005722FE">
        <w:rPr>
          <w:sz w:val="22"/>
          <w:szCs w:val="22"/>
        </w:rPr>
        <w:t xml:space="preserve">, foliar C was similar across sites, </w:t>
      </w:r>
      <w:r w:rsidR="002049AA">
        <w:rPr>
          <w:sz w:val="22"/>
          <w:szCs w:val="22"/>
        </w:rPr>
        <w:t>in</w:t>
      </w:r>
      <w:r w:rsidR="0076142D">
        <w:rPr>
          <w:sz w:val="22"/>
          <w:szCs w:val="22"/>
        </w:rPr>
        <w:t xml:space="preserve">consistent with findings by others </w:t>
      </w:r>
      <w:r w:rsidR="0076142D" w:rsidRPr="006E74D0">
        <w:rPr>
          <w:sz w:val="22"/>
          <w:szCs w:val="22"/>
        </w:rPr>
        <w:t>in New Jersey (</w:t>
      </w:r>
      <w:proofErr w:type="spellStart"/>
      <w:r w:rsidR="0076142D" w:rsidRPr="006E74D0">
        <w:rPr>
          <w:sz w:val="22"/>
          <w:szCs w:val="22"/>
        </w:rPr>
        <w:t>Renninger</w:t>
      </w:r>
      <w:proofErr w:type="spellEnd"/>
      <w:r w:rsidR="0076142D" w:rsidRPr="006E74D0">
        <w:rPr>
          <w:sz w:val="22"/>
          <w:szCs w:val="22"/>
        </w:rPr>
        <w:t xml:space="preserve"> </w:t>
      </w:r>
      <w:r w:rsidR="0076142D" w:rsidRPr="006E74D0">
        <w:rPr>
          <w:i/>
          <w:iCs/>
          <w:sz w:val="22"/>
          <w:szCs w:val="22"/>
        </w:rPr>
        <w:t>et al</w:t>
      </w:r>
      <w:r w:rsidR="0076142D" w:rsidRPr="006E74D0">
        <w:rPr>
          <w:sz w:val="22"/>
          <w:szCs w:val="22"/>
        </w:rPr>
        <w:t xml:space="preserve"> 2013; </w:t>
      </w:r>
      <w:proofErr w:type="spellStart"/>
      <w:r w:rsidR="0076142D" w:rsidRPr="006E74D0">
        <w:rPr>
          <w:sz w:val="22"/>
          <w:szCs w:val="22"/>
        </w:rPr>
        <w:t>Alkañiz</w:t>
      </w:r>
      <w:proofErr w:type="spellEnd"/>
      <w:r w:rsidR="0076142D" w:rsidRPr="006E74D0">
        <w:rPr>
          <w:sz w:val="22"/>
          <w:szCs w:val="22"/>
        </w:rPr>
        <w:t xml:space="preserve"> </w:t>
      </w:r>
      <w:r w:rsidR="0076142D" w:rsidRPr="006E74D0">
        <w:rPr>
          <w:i/>
          <w:sz w:val="22"/>
          <w:szCs w:val="22"/>
        </w:rPr>
        <w:t>et al</w:t>
      </w:r>
      <w:r w:rsidR="0076142D" w:rsidRPr="006E74D0">
        <w:rPr>
          <w:sz w:val="22"/>
          <w:szCs w:val="22"/>
        </w:rPr>
        <w:t xml:space="preserve"> 2018)</w:t>
      </w:r>
      <w:r w:rsidR="002049AA">
        <w:rPr>
          <w:sz w:val="22"/>
          <w:szCs w:val="22"/>
        </w:rPr>
        <w:t>, complicating the soil-plant connection</w:t>
      </w:r>
      <w:r w:rsidR="002049AA" w:rsidRPr="00842C61">
        <w:rPr>
          <w:sz w:val="22"/>
          <w:szCs w:val="22"/>
        </w:rPr>
        <w:t xml:space="preserve">. The interaction between elevation and foliar nutrient is still not resolved; foliar Zn availability was higher at lower elevations at Mt. Desert Island. This result was consistent </w:t>
      </w:r>
      <w:r w:rsidR="002049AA" w:rsidRPr="006E74D0">
        <w:rPr>
          <w:sz w:val="22"/>
          <w:szCs w:val="22"/>
        </w:rPr>
        <w:t>with findings by others</w:t>
      </w:r>
      <w:r w:rsidR="002049AA">
        <w:rPr>
          <w:sz w:val="22"/>
          <w:szCs w:val="22"/>
        </w:rPr>
        <w:t xml:space="preserve"> in another New Jersey investigation</w:t>
      </w:r>
      <w:r w:rsidR="002049AA" w:rsidRPr="006E74D0">
        <w:rPr>
          <w:sz w:val="22"/>
          <w:szCs w:val="22"/>
        </w:rPr>
        <w:t xml:space="preserve"> (</w:t>
      </w:r>
      <w:proofErr w:type="spellStart"/>
      <w:r w:rsidR="002049AA" w:rsidRPr="006E74D0">
        <w:rPr>
          <w:sz w:val="22"/>
          <w:szCs w:val="22"/>
        </w:rPr>
        <w:t>Kolker</w:t>
      </w:r>
      <w:proofErr w:type="spellEnd"/>
      <w:r w:rsidR="002049AA" w:rsidRPr="006E74D0">
        <w:rPr>
          <w:sz w:val="22"/>
          <w:szCs w:val="22"/>
        </w:rPr>
        <w:t xml:space="preserve"> </w:t>
      </w:r>
      <w:r w:rsidR="002049AA" w:rsidRPr="006E74D0">
        <w:rPr>
          <w:i/>
          <w:sz w:val="22"/>
          <w:szCs w:val="22"/>
        </w:rPr>
        <w:t>et al</w:t>
      </w:r>
      <w:r w:rsidR="002049AA" w:rsidRPr="006E74D0">
        <w:rPr>
          <w:sz w:val="22"/>
          <w:szCs w:val="22"/>
        </w:rPr>
        <w:t xml:space="preserve"> 2013)</w:t>
      </w:r>
      <w:r w:rsidR="0076142D" w:rsidRPr="006E74D0">
        <w:rPr>
          <w:sz w:val="22"/>
          <w:szCs w:val="22"/>
        </w:rPr>
        <w:t xml:space="preserve">. </w:t>
      </w:r>
      <w:r w:rsidR="00B86FF4">
        <w:rPr>
          <w:sz w:val="22"/>
          <w:szCs w:val="22"/>
        </w:rPr>
        <w:t>Our findings led us to speculate that</w:t>
      </w:r>
      <w:r w:rsidR="00C748E1" w:rsidRPr="006E74D0">
        <w:rPr>
          <w:sz w:val="22"/>
          <w:szCs w:val="22"/>
        </w:rPr>
        <w:t xml:space="preserve"> </w:t>
      </w:r>
      <w:r w:rsidR="00F3370C">
        <w:rPr>
          <w:sz w:val="22"/>
          <w:szCs w:val="22"/>
        </w:rPr>
        <w:t>persistence</w:t>
      </w:r>
      <w:r w:rsidR="00F3370C" w:rsidRPr="00F3370C">
        <w:rPr>
          <w:sz w:val="22"/>
          <w:szCs w:val="22"/>
        </w:rPr>
        <w:t xml:space="preserve"> capacity</w:t>
      </w:r>
      <w:r w:rsidR="00C748E1" w:rsidRPr="006E74D0">
        <w:rPr>
          <w:sz w:val="22"/>
          <w:szCs w:val="22"/>
        </w:rPr>
        <w:t xml:space="preserve"> may be </w:t>
      </w:r>
      <w:r w:rsidR="00B86FF4">
        <w:rPr>
          <w:sz w:val="22"/>
          <w:szCs w:val="22"/>
        </w:rPr>
        <w:t>tied to</w:t>
      </w:r>
      <w:r w:rsidR="00C748E1" w:rsidRPr="006E74D0">
        <w:rPr>
          <w:sz w:val="22"/>
          <w:szCs w:val="22"/>
        </w:rPr>
        <w:t xml:space="preserve"> higher </w:t>
      </w:r>
      <w:r w:rsidR="00C748E1" w:rsidRPr="006E74D0">
        <w:rPr>
          <w:bCs/>
          <w:iCs/>
          <w:sz w:val="22"/>
          <w:szCs w:val="22"/>
          <w:lang w:val="en"/>
        </w:rPr>
        <w:t>concentrations of foliar Ca</w:t>
      </w:r>
      <w:r w:rsidR="00C748E1" w:rsidRPr="006E74D0">
        <w:rPr>
          <w:color w:val="222222"/>
          <w:sz w:val="22"/>
          <w:szCs w:val="22"/>
          <w:shd w:val="clear" w:color="auto" w:fill="FFFFFF"/>
          <w:vertAlign w:val="superscript"/>
        </w:rPr>
        <w:t>2+</w:t>
      </w:r>
      <w:r w:rsidR="001D2506">
        <w:rPr>
          <w:bCs/>
          <w:iCs/>
          <w:sz w:val="22"/>
          <w:szCs w:val="22"/>
          <w:lang w:val="en"/>
        </w:rPr>
        <w:t xml:space="preserve"> and</w:t>
      </w:r>
      <w:r w:rsidR="00C748E1" w:rsidRPr="006E74D0">
        <w:rPr>
          <w:bCs/>
          <w:iCs/>
          <w:sz w:val="22"/>
          <w:szCs w:val="22"/>
          <w:lang w:val="en"/>
        </w:rPr>
        <w:t xml:space="preserve"> K</w:t>
      </w:r>
      <w:r w:rsidR="00C748E1" w:rsidRPr="006E74D0">
        <w:rPr>
          <w:color w:val="222222"/>
          <w:sz w:val="22"/>
          <w:szCs w:val="22"/>
          <w:shd w:val="clear" w:color="auto" w:fill="FFFFFF"/>
          <w:vertAlign w:val="superscript"/>
        </w:rPr>
        <w:t>+</w:t>
      </w:r>
      <w:r w:rsidR="002A15F0">
        <w:rPr>
          <w:bCs/>
          <w:iCs/>
          <w:sz w:val="22"/>
          <w:szCs w:val="22"/>
          <w:lang w:val="en"/>
        </w:rPr>
        <w:t>.</w:t>
      </w:r>
      <w:r w:rsidR="001D2506" w:rsidRPr="00C776FA">
        <w:rPr>
          <w:bCs/>
          <w:iCs/>
          <w:strike/>
          <w:sz w:val="22"/>
          <w:szCs w:val="22"/>
          <w:lang w:val="en"/>
        </w:rPr>
        <w:t>but recovery capacity was more likely connected to higher</w:t>
      </w:r>
      <w:r w:rsidR="00C748E1" w:rsidRPr="00C776FA">
        <w:rPr>
          <w:bCs/>
          <w:iCs/>
          <w:strike/>
          <w:sz w:val="22"/>
          <w:szCs w:val="22"/>
          <w:lang w:val="en"/>
        </w:rPr>
        <w:t xml:space="preserve"> P</w:t>
      </w:r>
      <w:r>
        <w:rPr>
          <w:bCs/>
          <w:iCs/>
          <w:sz w:val="22"/>
          <w:szCs w:val="22"/>
          <w:lang w:val="en"/>
        </w:rPr>
        <w:t>.</w:t>
      </w:r>
      <w:r>
        <w:rPr>
          <w:sz w:val="22"/>
          <w:szCs w:val="22"/>
        </w:rPr>
        <w:t xml:space="preserve"> </w:t>
      </w:r>
    </w:p>
    <w:p w14:paraId="20BCD90D" w14:textId="77777777" w:rsidR="00C748E1" w:rsidRDefault="00C748E1" w:rsidP="00D41527">
      <w:pPr>
        <w:spacing w:line="276" w:lineRule="auto"/>
        <w:jc w:val="both"/>
        <w:rPr>
          <w:sz w:val="22"/>
          <w:szCs w:val="22"/>
        </w:rPr>
      </w:pPr>
      <w:bookmarkStart w:id="625" w:name="_Hlk58130742"/>
    </w:p>
    <w:bookmarkEnd w:id="624"/>
    <w:p w14:paraId="00200452" w14:textId="399F0B72" w:rsidR="002F0E15" w:rsidRDefault="00E90DD7" w:rsidP="00D41527">
      <w:pPr>
        <w:spacing w:line="276" w:lineRule="auto"/>
        <w:jc w:val="both"/>
        <w:rPr>
          <w:sz w:val="22"/>
          <w:szCs w:val="22"/>
        </w:rPr>
      </w:pPr>
      <w:r>
        <w:rPr>
          <w:sz w:val="22"/>
          <w:szCs w:val="22"/>
        </w:rPr>
        <w:t>Cl</w:t>
      </w:r>
      <w:r w:rsidRPr="006E74D0">
        <w:rPr>
          <w:sz w:val="22"/>
          <w:szCs w:val="22"/>
        </w:rPr>
        <w:t xml:space="preserve">imate is </w:t>
      </w:r>
      <w:r w:rsidR="00715371">
        <w:rPr>
          <w:sz w:val="22"/>
          <w:szCs w:val="22"/>
        </w:rPr>
        <w:t>already considered as a</w:t>
      </w:r>
      <w:r w:rsidRPr="006E74D0">
        <w:rPr>
          <w:sz w:val="22"/>
          <w:szCs w:val="22"/>
        </w:rPr>
        <w:t xml:space="preserve"> </w:t>
      </w:r>
      <w:r w:rsidRPr="00C776FA">
        <w:rPr>
          <w:strike/>
          <w:sz w:val="22"/>
          <w:szCs w:val="22"/>
        </w:rPr>
        <w:t>the final</w:t>
      </w:r>
      <w:r w:rsidRPr="006E74D0">
        <w:rPr>
          <w:sz w:val="22"/>
          <w:szCs w:val="22"/>
        </w:rPr>
        <w:t xml:space="preserve"> </w:t>
      </w:r>
      <w:r w:rsidR="00071F33">
        <w:rPr>
          <w:sz w:val="22"/>
          <w:szCs w:val="22"/>
        </w:rPr>
        <w:t xml:space="preserve">a more significant </w:t>
      </w:r>
      <w:r w:rsidRPr="006E74D0">
        <w:rPr>
          <w:sz w:val="22"/>
          <w:szCs w:val="22"/>
        </w:rPr>
        <w:t xml:space="preserve">arbiter of </w:t>
      </w:r>
      <w:r w:rsidR="00071F33">
        <w:rPr>
          <w:sz w:val="22"/>
          <w:szCs w:val="22"/>
        </w:rPr>
        <w:t xml:space="preserve">population </w:t>
      </w:r>
      <w:r w:rsidRPr="006E74D0">
        <w:rPr>
          <w:bCs/>
          <w:sz w:val="22"/>
          <w:szCs w:val="22"/>
        </w:rPr>
        <w:t>decline</w:t>
      </w:r>
      <w:r w:rsidRPr="006E74D0">
        <w:rPr>
          <w:sz w:val="22"/>
          <w:szCs w:val="22"/>
        </w:rPr>
        <w:t xml:space="preserve"> rather than stand-replacing fire disturbance</w:t>
      </w:r>
      <w:r w:rsidR="00715371">
        <w:rPr>
          <w:sz w:val="22"/>
          <w:szCs w:val="22"/>
        </w:rPr>
        <w:t xml:space="preserve"> due to its absence</w:t>
      </w:r>
      <w:r w:rsidRPr="006E74D0">
        <w:rPr>
          <w:sz w:val="22"/>
          <w:szCs w:val="22"/>
        </w:rPr>
        <w:t xml:space="preserve"> </w:t>
      </w:r>
      <w:r w:rsidRPr="00C776FA">
        <w:rPr>
          <w:strike/>
          <w:sz w:val="22"/>
          <w:szCs w:val="22"/>
        </w:rPr>
        <w:t>in the case of long-term pitch pine livelihood</w:t>
      </w:r>
      <w:r w:rsidRPr="006E74D0">
        <w:rPr>
          <w:sz w:val="22"/>
          <w:szCs w:val="22"/>
        </w:rPr>
        <w:t xml:space="preserve">. </w:t>
      </w:r>
      <w:r w:rsidR="00345813" w:rsidRPr="006E74D0">
        <w:rPr>
          <w:bCs/>
          <w:kern w:val="36"/>
          <w:sz w:val="22"/>
          <w:szCs w:val="22"/>
        </w:rPr>
        <w:t>Recent climate change models anticipate</w:t>
      </w:r>
      <w:r w:rsidR="00751660">
        <w:rPr>
          <w:bCs/>
          <w:kern w:val="36"/>
          <w:sz w:val="22"/>
          <w:szCs w:val="22"/>
        </w:rPr>
        <w:t xml:space="preserve"> a</w:t>
      </w:r>
      <w:r w:rsidR="00345813" w:rsidRPr="006E74D0">
        <w:rPr>
          <w:bCs/>
          <w:kern w:val="36"/>
          <w:sz w:val="22"/>
          <w:szCs w:val="22"/>
        </w:rPr>
        <w:t xml:space="preserve"> negative impact on future vegetative status at </w:t>
      </w:r>
      <w:r w:rsidR="00C437EC">
        <w:rPr>
          <w:sz w:val="22"/>
          <w:szCs w:val="22"/>
        </w:rPr>
        <w:t xml:space="preserve">Mt. Desert Island </w:t>
      </w:r>
      <w:r w:rsidR="00345813" w:rsidRPr="006E74D0">
        <w:rPr>
          <w:bCs/>
          <w:kern w:val="36"/>
          <w:sz w:val="22"/>
          <w:szCs w:val="22"/>
        </w:rPr>
        <w:t xml:space="preserve">(Fernandez </w:t>
      </w:r>
      <w:r w:rsidR="00345813" w:rsidRPr="006E74D0">
        <w:rPr>
          <w:bCs/>
          <w:i/>
          <w:iCs/>
          <w:kern w:val="36"/>
          <w:sz w:val="22"/>
          <w:szCs w:val="22"/>
        </w:rPr>
        <w:t>et al</w:t>
      </w:r>
      <w:r w:rsidR="00345813" w:rsidRPr="006E74D0">
        <w:rPr>
          <w:bCs/>
          <w:kern w:val="36"/>
          <w:sz w:val="22"/>
          <w:szCs w:val="22"/>
        </w:rPr>
        <w:t xml:space="preserve"> 2015</w:t>
      </w:r>
      <w:r w:rsidR="00383B88">
        <w:rPr>
          <w:bCs/>
          <w:kern w:val="36"/>
          <w:sz w:val="22"/>
          <w:szCs w:val="22"/>
        </w:rPr>
        <w:t>;</w:t>
      </w:r>
      <w:r w:rsidR="00383B88" w:rsidRPr="00383B88">
        <w:rPr>
          <w:sz w:val="22"/>
          <w:szCs w:val="22"/>
        </w:rPr>
        <w:t xml:space="preserve"> </w:t>
      </w:r>
      <w:r w:rsidR="00383B88">
        <w:rPr>
          <w:sz w:val="22"/>
          <w:szCs w:val="22"/>
        </w:rPr>
        <w:t xml:space="preserve">Swanston </w:t>
      </w:r>
      <w:r w:rsidR="00383B88" w:rsidRPr="0099342C">
        <w:rPr>
          <w:i/>
          <w:iCs/>
          <w:sz w:val="22"/>
          <w:szCs w:val="22"/>
        </w:rPr>
        <w:t>et al</w:t>
      </w:r>
      <w:r w:rsidR="00383B88">
        <w:rPr>
          <w:sz w:val="22"/>
          <w:szCs w:val="22"/>
        </w:rPr>
        <w:t xml:space="preserve"> 2018</w:t>
      </w:r>
      <w:r w:rsidR="00345813" w:rsidRPr="006E74D0">
        <w:rPr>
          <w:bCs/>
          <w:kern w:val="36"/>
          <w:sz w:val="22"/>
          <w:szCs w:val="22"/>
        </w:rPr>
        <w:t>)</w:t>
      </w:r>
      <w:r w:rsidR="00751660">
        <w:rPr>
          <w:bCs/>
          <w:kern w:val="36"/>
          <w:sz w:val="22"/>
          <w:szCs w:val="22"/>
        </w:rPr>
        <w:t>,</w:t>
      </w:r>
      <w:r w:rsidR="00345813" w:rsidRPr="006E74D0">
        <w:rPr>
          <w:bCs/>
          <w:kern w:val="36"/>
          <w:sz w:val="22"/>
          <w:szCs w:val="22"/>
        </w:rPr>
        <w:t xml:space="preserve"> but the</w:t>
      </w:r>
      <w:r w:rsidR="00A25E65">
        <w:rPr>
          <w:bCs/>
          <w:kern w:val="36"/>
          <w:sz w:val="22"/>
          <w:szCs w:val="22"/>
        </w:rPr>
        <w:t>se</w:t>
      </w:r>
      <w:r w:rsidR="00345813" w:rsidRPr="006E74D0">
        <w:rPr>
          <w:bCs/>
          <w:kern w:val="36"/>
          <w:sz w:val="22"/>
          <w:szCs w:val="22"/>
        </w:rPr>
        <w:t xml:space="preserve"> do not specifically address the </w:t>
      </w:r>
      <w:r w:rsidR="00751660">
        <w:rPr>
          <w:bCs/>
          <w:kern w:val="36"/>
          <w:sz w:val="22"/>
          <w:szCs w:val="22"/>
        </w:rPr>
        <w:t>adaptability</w:t>
      </w:r>
      <w:r w:rsidR="00751660" w:rsidRPr="006E74D0">
        <w:rPr>
          <w:bCs/>
          <w:kern w:val="36"/>
          <w:sz w:val="22"/>
          <w:szCs w:val="22"/>
        </w:rPr>
        <w:t xml:space="preserve"> </w:t>
      </w:r>
      <w:r w:rsidR="00345813" w:rsidRPr="006E74D0">
        <w:rPr>
          <w:bCs/>
          <w:kern w:val="36"/>
          <w:sz w:val="22"/>
          <w:szCs w:val="22"/>
        </w:rPr>
        <w:t>of pitch pine</w:t>
      </w:r>
      <w:r w:rsidR="001569B3">
        <w:rPr>
          <w:bCs/>
          <w:kern w:val="36"/>
          <w:sz w:val="22"/>
          <w:szCs w:val="22"/>
        </w:rPr>
        <w:t xml:space="preserve"> nor the extent to which plasticity </w:t>
      </w:r>
      <w:r w:rsidR="00D0266D">
        <w:rPr>
          <w:bCs/>
          <w:kern w:val="36"/>
          <w:sz w:val="22"/>
          <w:szCs w:val="22"/>
        </w:rPr>
        <w:t xml:space="preserve">(Day </w:t>
      </w:r>
      <w:r w:rsidR="00D0266D" w:rsidRPr="00D0266D">
        <w:rPr>
          <w:bCs/>
          <w:i/>
          <w:iCs/>
          <w:kern w:val="36"/>
          <w:sz w:val="22"/>
          <w:szCs w:val="22"/>
        </w:rPr>
        <w:t>et al</w:t>
      </w:r>
      <w:r w:rsidR="00D0266D">
        <w:rPr>
          <w:bCs/>
          <w:kern w:val="36"/>
          <w:sz w:val="22"/>
          <w:szCs w:val="22"/>
        </w:rPr>
        <w:t xml:space="preserve"> 201</w:t>
      </w:r>
      <w:r w:rsidR="000547B1">
        <w:rPr>
          <w:bCs/>
          <w:kern w:val="36"/>
          <w:sz w:val="22"/>
          <w:szCs w:val="22"/>
        </w:rPr>
        <w:t>4</w:t>
      </w:r>
      <w:r w:rsidR="00D0266D">
        <w:rPr>
          <w:bCs/>
          <w:kern w:val="36"/>
          <w:sz w:val="22"/>
          <w:szCs w:val="22"/>
        </w:rPr>
        <w:t xml:space="preserve">) </w:t>
      </w:r>
      <w:r w:rsidR="001569B3">
        <w:rPr>
          <w:bCs/>
          <w:kern w:val="36"/>
          <w:sz w:val="22"/>
          <w:szCs w:val="22"/>
        </w:rPr>
        <w:t xml:space="preserve">is shaping tendency towards </w:t>
      </w:r>
      <w:r w:rsidR="00F3370C">
        <w:rPr>
          <w:sz w:val="22"/>
          <w:szCs w:val="22"/>
        </w:rPr>
        <w:t>persistence</w:t>
      </w:r>
      <w:r w:rsidR="00345813" w:rsidRPr="006E74D0">
        <w:rPr>
          <w:bCs/>
          <w:kern w:val="36"/>
          <w:sz w:val="22"/>
          <w:szCs w:val="22"/>
        </w:rPr>
        <w:t xml:space="preserve">. </w:t>
      </w:r>
      <w:r w:rsidR="001569B3">
        <w:rPr>
          <w:sz w:val="22"/>
          <w:szCs w:val="22"/>
        </w:rPr>
        <w:t xml:space="preserve">What has been clear for </w:t>
      </w:r>
      <w:r w:rsidR="00383B88">
        <w:rPr>
          <w:sz w:val="22"/>
          <w:szCs w:val="22"/>
        </w:rPr>
        <w:t>almost three</w:t>
      </w:r>
      <w:r w:rsidR="00345813" w:rsidRPr="006E74D0">
        <w:rPr>
          <w:sz w:val="22"/>
          <w:szCs w:val="22"/>
        </w:rPr>
        <w:t xml:space="preserve"> decades</w:t>
      </w:r>
      <w:r w:rsidR="001569B3">
        <w:rPr>
          <w:sz w:val="22"/>
          <w:szCs w:val="22"/>
        </w:rPr>
        <w:t xml:space="preserve"> is the effect of global climate change on physiolog</w:t>
      </w:r>
      <w:r w:rsidR="00751660">
        <w:rPr>
          <w:sz w:val="22"/>
          <w:szCs w:val="22"/>
        </w:rPr>
        <w:t>ical</w:t>
      </w:r>
      <w:r w:rsidR="001569B3">
        <w:rPr>
          <w:sz w:val="22"/>
          <w:szCs w:val="22"/>
        </w:rPr>
        <w:t xml:space="preserve"> traits.</w:t>
      </w:r>
      <w:r w:rsidR="00345813" w:rsidRPr="006E74D0">
        <w:rPr>
          <w:sz w:val="22"/>
          <w:szCs w:val="22"/>
        </w:rPr>
        <w:t xml:space="preserve"> Day</w:t>
      </w:r>
      <w:r w:rsidR="00C47820">
        <w:rPr>
          <w:sz w:val="22"/>
          <w:szCs w:val="22"/>
        </w:rPr>
        <w:t>,</w:t>
      </w:r>
      <w:r w:rsidR="00345813" w:rsidRPr="006E74D0">
        <w:rPr>
          <w:sz w:val="22"/>
          <w:szCs w:val="22"/>
        </w:rPr>
        <w:t xml:space="preserve"> Greenwood and White (2001) found</w:t>
      </w:r>
      <w:r w:rsidR="00751660">
        <w:rPr>
          <w:sz w:val="22"/>
          <w:szCs w:val="22"/>
        </w:rPr>
        <w:t xml:space="preserve"> that</w:t>
      </w:r>
      <w:r w:rsidR="00345813" w:rsidRPr="006E74D0">
        <w:rPr>
          <w:sz w:val="22"/>
          <w:szCs w:val="22"/>
        </w:rPr>
        <w:t xml:space="preserve"> an uptick in annual temperatures signaled increased leaf-air vapor pressure deficits </w:t>
      </w:r>
      <w:r w:rsidR="00751660">
        <w:rPr>
          <w:sz w:val="22"/>
          <w:szCs w:val="22"/>
        </w:rPr>
        <w:t>that</w:t>
      </w:r>
      <w:r w:rsidR="00751660" w:rsidRPr="006E74D0">
        <w:rPr>
          <w:sz w:val="22"/>
          <w:szCs w:val="22"/>
        </w:rPr>
        <w:t xml:space="preserve"> </w:t>
      </w:r>
      <w:r w:rsidR="00345813" w:rsidRPr="006E74D0">
        <w:rPr>
          <w:sz w:val="22"/>
          <w:szCs w:val="22"/>
        </w:rPr>
        <w:t>negatively impact</w:t>
      </w:r>
      <w:r w:rsidR="00C47820">
        <w:rPr>
          <w:sz w:val="22"/>
          <w:szCs w:val="22"/>
        </w:rPr>
        <w:t>ed</w:t>
      </w:r>
      <w:r w:rsidR="00345813" w:rsidRPr="006E74D0">
        <w:rPr>
          <w:sz w:val="22"/>
          <w:szCs w:val="22"/>
        </w:rPr>
        <w:t xml:space="preserve"> pitch pine stomata</w:t>
      </w:r>
      <w:r w:rsidR="00751660">
        <w:rPr>
          <w:sz w:val="22"/>
          <w:szCs w:val="22"/>
        </w:rPr>
        <w:t>l conductance</w:t>
      </w:r>
      <w:r w:rsidR="00751660" w:rsidRPr="006E74D0">
        <w:rPr>
          <w:sz w:val="22"/>
          <w:szCs w:val="22"/>
        </w:rPr>
        <w:t xml:space="preserve"> </w:t>
      </w:r>
      <w:r w:rsidR="00345813" w:rsidRPr="006E74D0">
        <w:rPr>
          <w:sz w:val="22"/>
          <w:szCs w:val="22"/>
        </w:rPr>
        <w:t>and limit</w:t>
      </w:r>
      <w:r w:rsidR="00C47820">
        <w:rPr>
          <w:sz w:val="22"/>
          <w:szCs w:val="22"/>
        </w:rPr>
        <w:t>ed</w:t>
      </w:r>
      <w:r w:rsidR="00345813" w:rsidRPr="006E74D0">
        <w:rPr>
          <w:sz w:val="22"/>
          <w:szCs w:val="22"/>
        </w:rPr>
        <w:t xml:space="preserve"> gas exchange. In a related report, scientists </w:t>
      </w:r>
      <w:r w:rsidR="00A25E65">
        <w:rPr>
          <w:sz w:val="22"/>
          <w:szCs w:val="22"/>
        </w:rPr>
        <w:t>found</w:t>
      </w:r>
      <w:r w:rsidR="00345813" w:rsidRPr="006E74D0">
        <w:rPr>
          <w:sz w:val="22"/>
          <w:szCs w:val="22"/>
        </w:rPr>
        <w:t xml:space="preserve"> warming trends (Kunkel </w:t>
      </w:r>
      <w:r w:rsidR="00345813" w:rsidRPr="006E74D0">
        <w:rPr>
          <w:i/>
          <w:iCs/>
          <w:sz w:val="22"/>
          <w:szCs w:val="22"/>
        </w:rPr>
        <w:t>et al</w:t>
      </w:r>
      <w:r w:rsidR="00345813" w:rsidRPr="006E74D0">
        <w:rPr>
          <w:sz w:val="22"/>
          <w:szCs w:val="22"/>
        </w:rPr>
        <w:t xml:space="preserve"> 2013) increase</w:t>
      </w:r>
      <w:r w:rsidR="00C47820">
        <w:rPr>
          <w:sz w:val="22"/>
          <w:szCs w:val="22"/>
        </w:rPr>
        <w:t>d</w:t>
      </w:r>
      <w:r w:rsidR="00345813" w:rsidRPr="006E74D0">
        <w:rPr>
          <w:sz w:val="22"/>
          <w:szCs w:val="22"/>
        </w:rPr>
        <w:t xml:space="preserve"> pitch pine </w:t>
      </w:r>
      <w:r w:rsidR="00751660">
        <w:rPr>
          <w:sz w:val="22"/>
          <w:szCs w:val="22"/>
        </w:rPr>
        <w:t xml:space="preserve">reproductive </w:t>
      </w:r>
      <w:r w:rsidR="00345813" w:rsidRPr="006E74D0">
        <w:rPr>
          <w:sz w:val="22"/>
          <w:szCs w:val="22"/>
        </w:rPr>
        <w:t>difficulties (</w:t>
      </w:r>
      <w:proofErr w:type="spellStart"/>
      <w:r w:rsidR="00345813" w:rsidRPr="006E74D0">
        <w:rPr>
          <w:sz w:val="22"/>
          <w:szCs w:val="22"/>
        </w:rPr>
        <w:t>Ledig</w:t>
      </w:r>
      <w:proofErr w:type="spellEnd"/>
      <w:r w:rsidR="00345813" w:rsidRPr="006E74D0">
        <w:rPr>
          <w:sz w:val="22"/>
          <w:szCs w:val="22"/>
        </w:rPr>
        <w:t xml:space="preserve"> </w:t>
      </w:r>
      <w:proofErr w:type="spellStart"/>
      <w:r w:rsidR="00345813" w:rsidRPr="006E74D0">
        <w:rPr>
          <w:iCs/>
          <w:sz w:val="22"/>
          <w:szCs w:val="22"/>
        </w:rPr>
        <w:t>Smouse</w:t>
      </w:r>
      <w:proofErr w:type="spellEnd"/>
      <w:r w:rsidR="00345813" w:rsidRPr="006E74D0">
        <w:rPr>
          <w:iCs/>
          <w:sz w:val="22"/>
          <w:szCs w:val="22"/>
        </w:rPr>
        <w:t xml:space="preserve"> and </w:t>
      </w:r>
      <w:proofErr w:type="spellStart"/>
      <w:r w:rsidR="00345813" w:rsidRPr="006E74D0">
        <w:rPr>
          <w:iCs/>
          <w:sz w:val="22"/>
          <w:szCs w:val="22"/>
        </w:rPr>
        <w:t>Hom</w:t>
      </w:r>
      <w:proofErr w:type="spellEnd"/>
      <w:r w:rsidR="00345813" w:rsidRPr="006E74D0">
        <w:rPr>
          <w:sz w:val="22"/>
          <w:szCs w:val="22"/>
        </w:rPr>
        <w:t xml:space="preserve"> 2015). </w:t>
      </w:r>
      <w:bookmarkEnd w:id="625"/>
      <w:r w:rsidR="00345813" w:rsidRPr="006E74D0">
        <w:rPr>
          <w:sz w:val="22"/>
          <w:szCs w:val="22"/>
        </w:rPr>
        <w:t>This include</w:t>
      </w:r>
      <w:r w:rsidR="00751660">
        <w:rPr>
          <w:sz w:val="22"/>
          <w:szCs w:val="22"/>
        </w:rPr>
        <w:t>d</w:t>
      </w:r>
      <w:r w:rsidR="00345813" w:rsidRPr="006E74D0">
        <w:rPr>
          <w:sz w:val="22"/>
          <w:szCs w:val="22"/>
        </w:rPr>
        <w:t xml:space="preserve"> </w:t>
      </w:r>
      <w:r w:rsidR="00345813" w:rsidRPr="006E74D0">
        <w:rPr>
          <w:bCs/>
          <w:kern w:val="36"/>
          <w:sz w:val="22"/>
          <w:szCs w:val="22"/>
        </w:rPr>
        <w:t xml:space="preserve">weather-related effects such as </w:t>
      </w:r>
      <w:r w:rsidR="00345813" w:rsidRPr="006E74D0">
        <w:rPr>
          <w:sz w:val="22"/>
          <w:szCs w:val="22"/>
        </w:rPr>
        <w:t>episodic drought, harsh winds</w:t>
      </w:r>
      <w:r w:rsidR="00751660">
        <w:rPr>
          <w:sz w:val="22"/>
          <w:szCs w:val="22"/>
        </w:rPr>
        <w:t>,</w:t>
      </w:r>
      <w:r w:rsidR="00345813" w:rsidRPr="006E74D0">
        <w:rPr>
          <w:sz w:val="22"/>
          <w:szCs w:val="22"/>
        </w:rPr>
        <w:t xml:space="preserve"> and salt spray (Schmitt 2015; Fernandez </w:t>
      </w:r>
      <w:r w:rsidR="00345813" w:rsidRPr="006E74D0">
        <w:rPr>
          <w:i/>
          <w:iCs/>
          <w:sz w:val="22"/>
          <w:szCs w:val="22"/>
        </w:rPr>
        <w:t>et al</w:t>
      </w:r>
      <w:r w:rsidR="00345813" w:rsidRPr="006E74D0">
        <w:rPr>
          <w:sz w:val="22"/>
          <w:szCs w:val="22"/>
        </w:rPr>
        <w:t xml:space="preserve"> 2015) </w:t>
      </w:r>
      <w:r w:rsidR="00C47820">
        <w:rPr>
          <w:sz w:val="22"/>
          <w:szCs w:val="22"/>
        </w:rPr>
        <w:t>as well as</w:t>
      </w:r>
      <w:r w:rsidR="00C47820" w:rsidRPr="006E74D0">
        <w:rPr>
          <w:sz w:val="22"/>
          <w:szCs w:val="22"/>
        </w:rPr>
        <w:t xml:space="preserve"> </w:t>
      </w:r>
      <w:r w:rsidR="00C47820">
        <w:rPr>
          <w:sz w:val="22"/>
          <w:szCs w:val="22"/>
        </w:rPr>
        <w:t xml:space="preserve">conditions that increased </w:t>
      </w:r>
      <w:r w:rsidR="00345813" w:rsidRPr="006E74D0">
        <w:rPr>
          <w:sz w:val="22"/>
          <w:szCs w:val="22"/>
        </w:rPr>
        <w:t>cold intolerance (</w:t>
      </w:r>
      <w:proofErr w:type="spellStart"/>
      <w:r w:rsidR="00345813" w:rsidRPr="006E74D0">
        <w:rPr>
          <w:sz w:val="22"/>
          <w:szCs w:val="22"/>
        </w:rPr>
        <w:t>Berang</w:t>
      </w:r>
      <w:proofErr w:type="spellEnd"/>
      <w:r w:rsidR="00345813" w:rsidRPr="006E74D0">
        <w:rPr>
          <w:sz w:val="22"/>
          <w:szCs w:val="22"/>
        </w:rPr>
        <w:t xml:space="preserve"> and Steiner 1985).</w:t>
      </w:r>
      <w:r w:rsidR="00FF76EB">
        <w:rPr>
          <w:sz w:val="22"/>
          <w:szCs w:val="22"/>
        </w:rPr>
        <w:t xml:space="preserve"> </w:t>
      </w:r>
      <w:r w:rsidR="00345813" w:rsidRPr="006E74D0">
        <w:rPr>
          <w:sz w:val="22"/>
          <w:szCs w:val="22"/>
        </w:rPr>
        <w:t xml:space="preserve">Increases in annual winter temperatures </w:t>
      </w:r>
      <w:r w:rsidR="00345813" w:rsidRPr="006E74D0">
        <w:rPr>
          <w:bCs/>
          <w:kern w:val="36"/>
          <w:sz w:val="22"/>
          <w:szCs w:val="22"/>
        </w:rPr>
        <w:t>(</w:t>
      </w:r>
      <w:proofErr w:type="spellStart"/>
      <w:r w:rsidR="00345813" w:rsidRPr="006E74D0">
        <w:rPr>
          <w:bCs/>
          <w:kern w:val="36"/>
          <w:sz w:val="22"/>
          <w:szCs w:val="22"/>
        </w:rPr>
        <w:t>Lesk</w:t>
      </w:r>
      <w:proofErr w:type="spellEnd"/>
      <w:r w:rsidR="00345813" w:rsidRPr="006E74D0">
        <w:rPr>
          <w:bCs/>
          <w:kern w:val="36"/>
          <w:sz w:val="22"/>
          <w:szCs w:val="22"/>
        </w:rPr>
        <w:t xml:space="preserve"> </w:t>
      </w:r>
      <w:r w:rsidR="00345813" w:rsidRPr="006E74D0">
        <w:rPr>
          <w:bCs/>
          <w:i/>
          <w:iCs/>
          <w:kern w:val="36"/>
          <w:sz w:val="22"/>
          <w:szCs w:val="22"/>
        </w:rPr>
        <w:t>et al</w:t>
      </w:r>
      <w:r w:rsidR="00345813" w:rsidRPr="006E74D0">
        <w:rPr>
          <w:bCs/>
          <w:kern w:val="36"/>
          <w:sz w:val="22"/>
          <w:szCs w:val="22"/>
        </w:rPr>
        <w:t xml:space="preserve"> 2017) </w:t>
      </w:r>
      <w:r w:rsidR="00345813" w:rsidRPr="006E74D0">
        <w:rPr>
          <w:sz w:val="22"/>
          <w:szCs w:val="22"/>
        </w:rPr>
        <w:t>coupled with an absence of fire cause concern about a quite different disturbance—potential invasion within the next decade of a</w:t>
      </w:r>
      <w:r>
        <w:rPr>
          <w:sz w:val="22"/>
          <w:szCs w:val="22"/>
        </w:rPr>
        <w:t>n herbivore</w:t>
      </w:r>
      <w:r w:rsidR="00345813" w:rsidRPr="006E74D0">
        <w:rPr>
          <w:sz w:val="22"/>
          <w:szCs w:val="22"/>
        </w:rPr>
        <w:t>, Southern pine beetle (</w:t>
      </w:r>
      <w:proofErr w:type="spellStart"/>
      <w:r w:rsidR="00345813" w:rsidRPr="006E74D0">
        <w:rPr>
          <w:i/>
          <w:iCs/>
          <w:sz w:val="22"/>
          <w:szCs w:val="22"/>
        </w:rPr>
        <w:t>Dendroctonus</w:t>
      </w:r>
      <w:proofErr w:type="spellEnd"/>
      <w:r w:rsidR="00345813" w:rsidRPr="006E74D0">
        <w:rPr>
          <w:i/>
          <w:iCs/>
          <w:sz w:val="22"/>
          <w:szCs w:val="22"/>
        </w:rPr>
        <w:t xml:space="preserve"> frontalis</w:t>
      </w:r>
      <w:r w:rsidR="00345813" w:rsidRPr="006E74D0">
        <w:rPr>
          <w:sz w:val="22"/>
          <w:szCs w:val="22"/>
        </w:rPr>
        <w:t xml:space="preserve"> Zimmer</w:t>
      </w:r>
      <w:r w:rsidR="00230881">
        <w:rPr>
          <w:sz w:val="22"/>
          <w:szCs w:val="22"/>
        </w:rPr>
        <w:t xml:space="preserve"> or ‘SPB’</w:t>
      </w:r>
      <w:r w:rsidR="00345813" w:rsidRPr="006E74D0">
        <w:rPr>
          <w:sz w:val="22"/>
          <w:szCs w:val="22"/>
        </w:rPr>
        <w:t xml:space="preserve">). </w:t>
      </w:r>
    </w:p>
    <w:p w14:paraId="3A4B63FB" w14:textId="77777777" w:rsidR="002F0E15" w:rsidRDefault="002F0E15" w:rsidP="00D41527">
      <w:pPr>
        <w:spacing w:line="276" w:lineRule="auto"/>
        <w:jc w:val="both"/>
        <w:rPr>
          <w:sz w:val="22"/>
          <w:szCs w:val="22"/>
        </w:rPr>
      </w:pPr>
    </w:p>
    <w:p w14:paraId="30A58E07" w14:textId="377D13E4" w:rsidR="00DD04C3" w:rsidRDefault="00230881" w:rsidP="00D41527">
      <w:pPr>
        <w:spacing w:line="276" w:lineRule="auto"/>
        <w:jc w:val="both"/>
        <w:rPr>
          <w:bCs/>
          <w:kern w:val="36"/>
          <w:sz w:val="22"/>
          <w:szCs w:val="22"/>
        </w:rPr>
      </w:pPr>
      <w:r>
        <w:rPr>
          <w:sz w:val="22"/>
          <w:szCs w:val="22"/>
        </w:rPr>
        <w:lastRenderedPageBreak/>
        <w:t>Although deer brows</w:t>
      </w:r>
      <w:r w:rsidR="00751660">
        <w:rPr>
          <w:sz w:val="22"/>
          <w:szCs w:val="22"/>
        </w:rPr>
        <w:t>ing</w:t>
      </w:r>
      <w:r>
        <w:rPr>
          <w:sz w:val="22"/>
          <w:szCs w:val="22"/>
        </w:rPr>
        <w:t xml:space="preserve"> and rodent damage historically impeded </w:t>
      </w:r>
      <w:r w:rsidR="00E90D60">
        <w:rPr>
          <w:sz w:val="22"/>
          <w:szCs w:val="22"/>
        </w:rPr>
        <w:t xml:space="preserve">tree </w:t>
      </w:r>
      <w:r>
        <w:rPr>
          <w:sz w:val="22"/>
          <w:szCs w:val="22"/>
        </w:rPr>
        <w:t>survival in pine barrens</w:t>
      </w:r>
      <w:r w:rsidR="00751660">
        <w:rPr>
          <w:sz w:val="22"/>
          <w:szCs w:val="22"/>
        </w:rPr>
        <w:t xml:space="preserve"> (</w:t>
      </w:r>
      <w:proofErr w:type="spellStart"/>
      <w:r w:rsidR="00751660">
        <w:rPr>
          <w:sz w:val="22"/>
          <w:szCs w:val="22"/>
        </w:rPr>
        <w:t>Ledig</w:t>
      </w:r>
      <w:proofErr w:type="spellEnd"/>
      <w:r w:rsidR="00751660">
        <w:rPr>
          <w:sz w:val="22"/>
          <w:szCs w:val="22"/>
        </w:rPr>
        <w:t xml:space="preserve"> </w:t>
      </w:r>
      <w:r w:rsidR="00751660" w:rsidRPr="00A50AD7">
        <w:rPr>
          <w:i/>
          <w:iCs/>
          <w:sz w:val="22"/>
          <w:szCs w:val="22"/>
        </w:rPr>
        <w:t>et al</w:t>
      </w:r>
      <w:r w:rsidR="00751660">
        <w:rPr>
          <w:sz w:val="22"/>
          <w:szCs w:val="22"/>
        </w:rPr>
        <w:t xml:space="preserve"> 2013)</w:t>
      </w:r>
      <w:r>
        <w:rPr>
          <w:sz w:val="22"/>
          <w:szCs w:val="22"/>
        </w:rPr>
        <w:t>, SPB</w:t>
      </w:r>
      <w:r w:rsidR="00345813" w:rsidRPr="006E74D0">
        <w:rPr>
          <w:sz w:val="22"/>
          <w:szCs w:val="22"/>
        </w:rPr>
        <w:t xml:space="preserve"> </w:t>
      </w:r>
      <w:r w:rsidR="00E90D60">
        <w:rPr>
          <w:sz w:val="22"/>
          <w:szCs w:val="22"/>
        </w:rPr>
        <w:t>has already paid a deadly visit to</w:t>
      </w:r>
      <w:r w:rsidR="00345813" w:rsidRPr="006E74D0">
        <w:rPr>
          <w:sz w:val="22"/>
          <w:szCs w:val="22"/>
        </w:rPr>
        <w:t xml:space="preserve"> </w:t>
      </w:r>
      <w:r w:rsidR="00E90D60">
        <w:rPr>
          <w:sz w:val="22"/>
          <w:szCs w:val="22"/>
        </w:rPr>
        <w:t>Long Island NY</w:t>
      </w:r>
      <w:r w:rsidR="00345813" w:rsidRPr="006E74D0">
        <w:rPr>
          <w:sz w:val="22"/>
          <w:szCs w:val="22"/>
        </w:rPr>
        <w:t xml:space="preserve"> (</w:t>
      </w:r>
      <w:proofErr w:type="spellStart"/>
      <w:r w:rsidR="00345813" w:rsidRPr="006E74D0">
        <w:rPr>
          <w:sz w:val="22"/>
          <w:szCs w:val="22"/>
        </w:rPr>
        <w:t>Dodds</w:t>
      </w:r>
      <w:proofErr w:type="spellEnd"/>
      <w:r w:rsidR="00345813" w:rsidRPr="006E74D0">
        <w:rPr>
          <w:sz w:val="22"/>
          <w:szCs w:val="22"/>
        </w:rPr>
        <w:t xml:space="preserve"> </w:t>
      </w:r>
      <w:r w:rsidR="00345813" w:rsidRPr="006E74D0">
        <w:rPr>
          <w:i/>
          <w:iCs/>
          <w:sz w:val="22"/>
          <w:szCs w:val="22"/>
        </w:rPr>
        <w:t xml:space="preserve">et al </w:t>
      </w:r>
      <w:r w:rsidR="00345813" w:rsidRPr="006E74D0">
        <w:rPr>
          <w:sz w:val="22"/>
          <w:szCs w:val="22"/>
        </w:rPr>
        <w:t xml:space="preserve">2018). Unless </w:t>
      </w:r>
      <w:r w:rsidR="00751660">
        <w:rPr>
          <w:sz w:val="22"/>
          <w:szCs w:val="22"/>
        </w:rPr>
        <w:t>SPB’s</w:t>
      </w:r>
      <w:r w:rsidR="00751660" w:rsidRPr="006E74D0">
        <w:rPr>
          <w:sz w:val="22"/>
          <w:szCs w:val="22"/>
        </w:rPr>
        <w:t xml:space="preserve"> </w:t>
      </w:r>
      <w:r w:rsidR="00345813" w:rsidRPr="006E74D0">
        <w:rPr>
          <w:sz w:val="22"/>
          <w:szCs w:val="22"/>
        </w:rPr>
        <w:t xml:space="preserve">progress is deterred by other insect predators like double checkered </w:t>
      </w:r>
      <w:proofErr w:type="spellStart"/>
      <w:r w:rsidR="00345813" w:rsidRPr="006E74D0">
        <w:rPr>
          <w:sz w:val="22"/>
          <w:szCs w:val="22"/>
        </w:rPr>
        <w:t>clerid</w:t>
      </w:r>
      <w:proofErr w:type="spellEnd"/>
      <w:r w:rsidR="00345813" w:rsidRPr="006E74D0">
        <w:rPr>
          <w:sz w:val="22"/>
          <w:szCs w:val="22"/>
        </w:rPr>
        <w:t xml:space="preserve"> (</w:t>
      </w:r>
      <w:proofErr w:type="spellStart"/>
      <w:r w:rsidR="00345813" w:rsidRPr="006E74D0">
        <w:rPr>
          <w:i/>
          <w:iCs/>
          <w:sz w:val="22"/>
          <w:szCs w:val="22"/>
        </w:rPr>
        <w:t>Thanasimus</w:t>
      </w:r>
      <w:proofErr w:type="spellEnd"/>
      <w:r w:rsidR="00345813" w:rsidRPr="006E74D0">
        <w:rPr>
          <w:i/>
          <w:iCs/>
          <w:sz w:val="22"/>
          <w:szCs w:val="22"/>
        </w:rPr>
        <w:t xml:space="preserve"> </w:t>
      </w:r>
      <w:proofErr w:type="spellStart"/>
      <w:r w:rsidR="00345813" w:rsidRPr="006E74D0">
        <w:rPr>
          <w:i/>
          <w:iCs/>
          <w:sz w:val="22"/>
          <w:szCs w:val="22"/>
        </w:rPr>
        <w:t>dubius</w:t>
      </w:r>
      <w:proofErr w:type="spellEnd"/>
      <w:r w:rsidR="00751660">
        <w:rPr>
          <w:sz w:val="22"/>
          <w:szCs w:val="22"/>
        </w:rPr>
        <w:t xml:space="preserve">; </w:t>
      </w:r>
      <w:r w:rsidR="00345813" w:rsidRPr="006E74D0">
        <w:rPr>
          <w:color w:val="0A0A0A"/>
          <w:sz w:val="22"/>
          <w:szCs w:val="22"/>
          <w:shd w:val="clear" w:color="auto" w:fill="FEFEFE"/>
        </w:rPr>
        <w:t xml:space="preserve">Coulson and </w:t>
      </w:r>
      <w:proofErr w:type="spellStart"/>
      <w:r w:rsidR="00345813" w:rsidRPr="006E74D0">
        <w:rPr>
          <w:color w:val="0A0A0A"/>
          <w:sz w:val="22"/>
          <w:szCs w:val="22"/>
          <w:shd w:val="clear" w:color="auto" w:fill="FEFEFE"/>
        </w:rPr>
        <w:t>Klepzig</w:t>
      </w:r>
      <w:proofErr w:type="spellEnd"/>
      <w:r w:rsidR="00345813" w:rsidRPr="006E74D0">
        <w:rPr>
          <w:color w:val="0A0A0A"/>
          <w:sz w:val="22"/>
          <w:szCs w:val="22"/>
          <w:shd w:val="clear" w:color="auto" w:fill="FEFEFE"/>
        </w:rPr>
        <w:t xml:space="preserve"> 2011),</w:t>
      </w:r>
      <w:r w:rsidR="00345813" w:rsidRPr="006E74D0">
        <w:rPr>
          <w:sz w:val="22"/>
          <w:szCs w:val="22"/>
        </w:rPr>
        <w:t xml:space="preserve"> it is possible</w:t>
      </w:r>
      <w:r w:rsidR="00C47820">
        <w:rPr>
          <w:sz w:val="22"/>
          <w:szCs w:val="22"/>
        </w:rPr>
        <w:t xml:space="preserve"> that</w:t>
      </w:r>
      <w:r w:rsidR="00345813" w:rsidRPr="006E74D0">
        <w:rPr>
          <w:sz w:val="22"/>
          <w:szCs w:val="22"/>
        </w:rPr>
        <w:t xml:space="preserve"> pitch pines along with understory plants, </w:t>
      </w:r>
      <w:r w:rsidR="00345813" w:rsidRPr="006E74D0">
        <w:rPr>
          <w:bCs/>
          <w:kern w:val="36"/>
          <w:sz w:val="22"/>
          <w:szCs w:val="22"/>
        </w:rPr>
        <w:t>butterflies and moth members of the Acadia ecosystem will suffer the same fate experience</w:t>
      </w:r>
      <w:r>
        <w:rPr>
          <w:bCs/>
          <w:kern w:val="36"/>
          <w:sz w:val="22"/>
          <w:szCs w:val="22"/>
        </w:rPr>
        <w:t>d</w:t>
      </w:r>
      <w:r w:rsidR="00345813" w:rsidRPr="006E74D0">
        <w:rPr>
          <w:bCs/>
          <w:kern w:val="36"/>
          <w:sz w:val="22"/>
          <w:szCs w:val="22"/>
        </w:rPr>
        <w:t xml:space="preserve"> in more southerly locations (</w:t>
      </w:r>
      <w:proofErr w:type="spellStart"/>
      <w:r w:rsidR="00345813" w:rsidRPr="006E74D0">
        <w:rPr>
          <w:bCs/>
          <w:kern w:val="36"/>
          <w:sz w:val="22"/>
          <w:szCs w:val="22"/>
        </w:rPr>
        <w:t>Lesk</w:t>
      </w:r>
      <w:proofErr w:type="spellEnd"/>
      <w:r w:rsidR="00345813" w:rsidRPr="006E74D0">
        <w:rPr>
          <w:bCs/>
          <w:kern w:val="36"/>
          <w:sz w:val="22"/>
          <w:szCs w:val="22"/>
        </w:rPr>
        <w:t xml:space="preserve"> </w:t>
      </w:r>
      <w:r w:rsidR="00345813" w:rsidRPr="006E74D0">
        <w:rPr>
          <w:bCs/>
          <w:i/>
          <w:iCs/>
          <w:kern w:val="36"/>
          <w:sz w:val="22"/>
          <w:szCs w:val="22"/>
        </w:rPr>
        <w:t>et al</w:t>
      </w:r>
      <w:r w:rsidR="00345813" w:rsidRPr="006E74D0">
        <w:rPr>
          <w:bCs/>
          <w:kern w:val="36"/>
          <w:sz w:val="22"/>
          <w:szCs w:val="22"/>
        </w:rPr>
        <w:t xml:space="preserve"> 2017). </w:t>
      </w:r>
      <w:r w:rsidR="00E90DD7" w:rsidRPr="006E74D0">
        <w:rPr>
          <w:sz w:val="22"/>
          <w:szCs w:val="22"/>
        </w:rPr>
        <w:t xml:space="preserve">According to several authors (Day </w:t>
      </w:r>
      <w:r w:rsidR="00E90DD7" w:rsidRPr="006E74D0">
        <w:rPr>
          <w:i/>
          <w:iCs/>
          <w:sz w:val="22"/>
          <w:szCs w:val="22"/>
        </w:rPr>
        <w:t>et al</w:t>
      </w:r>
      <w:r w:rsidR="00E90DD7" w:rsidRPr="006E74D0">
        <w:rPr>
          <w:sz w:val="22"/>
          <w:szCs w:val="22"/>
        </w:rPr>
        <w:t xml:space="preserve"> 2005; Lee </w:t>
      </w:r>
      <w:r w:rsidR="00E90DD7" w:rsidRPr="006E74D0">
        <w:rPr>
          <w:i/>
          <w:iCs/>
          <w:sz w:val="22"/>
          <w:szCs w:val="22"/>
        </w:rPr>
        <w:t>et al</w:t>
      </w:r>
      <w:r w:rsidR="00E90DD7" w:rsidRPr="006E74D0">
        <w:rPr>
          <w:sz w:val="22"/>
          <w:szCs w:val="22"/>
        </w:rPr>
        <w:t xml:space="preserve"> 2019) warming climate impacts </w:t>
      </w:r>
      <w:r w:rsidR="00751660">
        <w:rPr>
          <w:sz w:val="22"/>
          <w:szCs w:val="22"/>
        </w:rPr>
        <w:t xml:space="preserve">habitat </w:t>
      </w:r>
      <w:r w:rsidR="00E90DD7" w:rsidRPr="006E74D0">
        <w:rPr>
          <w:sz w:val="22"/>
          <w:szCs w:val="22"/>
        </w:rPr>
        <w:t>suitability</w:t>
      </w:r>
      <w:r w:rsidR="00751660">
        <w:rPr>
          <w:sz w:val="22"/>
          <w:szCs w:val="22"/>
        </w:rPr>
        <w:t xml:space="preserve"> and</w:t>
      </w:r>
      <w:r w:rsidR="00E90DD7">
        <w:rPr>
          <w:sz w:val="22"/>
          <w:szCs w:val="22"/>
        </w:rPr>
        <w:t xml:space="preserve"> </w:t>
      </w:r>
      <w:r w:rsidR="00E90DD7" w:rsidRPr="006E74D0">
        <w:rPr>
          <w:sz w:val="22"/>
          <w:szCs w:val="22"/>
        </w:rPr>
        <w:t>pitch pine tendencies to consolidate, regenerate or migrate may be in jeopardy</w:t>
      </w:r>
      <w:r w:rsidR="005A2365">
        <w:rPr>
          <w:sz w:val="22"/>
          <w:szCs w:val="22"/>
        </w:rPr>
        <w:t xml:space="preserve"> </w:t>
      </w:r>
      <w:r w:rsidR="00E90DD7" w:rsidRPr="00C776FA">
        <w:rPr>
          <w:strike/>
          <w:sz w:val="22"/>
          <w:szCs w:val="22"/>
        </w:rPr>
        <w:t xml:space="preserve">These effects are likely to eventually limit aspects of </w:t>
      </w:r>
      <w:r w:rsidR="00F3370C" w:rsidRPr="00C776FA">
        <w:rPr>
          <w:strike/>
          <w:sz w:val="22"/>
          <w:szCs w:val="22"/>
        </w:rPr>
        <w:t>persistence capacity</w:t>
      </w:r>
      <w:r w:rsidR="00E90DD7" w:rsidRPr="00C776FA">
        <w:rPr>
          <w:strike/>
          <w:sz w:val="22"/>
          <w:szCs w:val="22"/>
        </w:rPr>
        <w:t xml:space="preserve"> such as niche expansion, if they have not already,</w:t>
      </w:r>
      <w:r w:rsidR="00E90DD7" w:rsidRPr="006E74D0">
        <w:rPr>
          <w:sz w:val="22"/>
          <w:szCs w:val="22"/>
        </w:rPr>
        <w:t xml:space="preserve"> through a combination of diminished open space capacity, loss of enriched substrates and elimination of </w:t>
      </w:r>
      <w:r w:rsidR="00751660">
        <w:rPr>
          <w:sz w:val="22"/>
          <w:szCs w:val="22"/>
        </w:rPr>
        <w:t>suitable habitats</w:t>
      </w:r>
      <w:r w:rsidR="00E70848">
        <w:rPr>
          <w:sz w:val="22"/>
          <w:szCs w:val="22"/>
        </w:rPr>
        <w:t xml:space="preserve"> (Day </w:t>
      </w:r>
      <w:r w:rsidR="00E70848" w:rsidRPr="00E70848">
        <w:rPr>
          <w:i/>
          <w:iCs/>
          <w:sz w:val="22"/>
          <w:szCs w:val="22"/>
        </w:rPr>
        <w:t>et al</w:t>
      </w:r>
      <w:r w:rsidR="00E70848">
        <w:rPr>
          <w:sz w:val="22"/>
          <w:szCs w:val="22"/>
        </w:rPr>
        <w:t xml:space="preserve"> 2005).</w:t>
      </w:r>
    </w:p>
    <w:p w14:paraId="6A2531D8" w14:textId="77777777" w:rsidR="006F37E3" w:rsidRDefault="006F37E3" w:rsidP="00D41527">
      <w:pPr>
        <w:spacing w:line="276" w:lineRule="auto"/>
        <w:jc w:val="both"/>
        <w:rPr>
          <w:sz w:val="22"/>
          <w:szCs w:val="22"/>
        </w:rPr>
      </w:pPr>
    </w:p>
    <w:p w14:paraId="2D02F599" w14:textId="694190A5" w:rsidR="00DD04C3" w:rsidRDefault="00345813" w:rsidP="002F5049">
      <w:pPr>
        <w:spacing w:line="276" w:lineRule="auto"/>
        <w:jc w:val="both"/>
        <w:rPr>
          <w:sz w:val="22"/>
          <w:szCs w:val="22"/>
        </w:rPr>
      </w:pPr>
      <w:r w:rsidRPr="006E74D0">
        <w:rPr>
          <w:sz w:val="22"/>
          <w:szCs w:val="22"/>
        </w:rPr>
        <w:t xml:space="preserve">Pitch pine is considered an important guardian of underlying heath communities at </w:t>
      </w:r>
      <w:r w:rsidR="00C437EC">
        <w:rPr>
          <w:sz w:val="22"/>
          <w:szCs w:val="22"/>
        </w:rPr>
        <w:t>Mt. Desert Island</w:t>
      </w:r>
      <w:r w:rsidRPr="006E74D0">
        <w:rPr>
          <w:sz w:val="22"/>
          <w:szCs w:val="22"/>
        </w:rPr>
        <w:t xml:space="preserve">; it is foundational as a necessary ecosystem component in a stressed environment. Despite increasing climate pressures, tree retreat into ever more sparse conditions reinforces their facilitator status (Connell and </w:t>
      </w:r>
      <w:proofErr w:type="spellStart"/>
      <w:r w:rsidRPr="006E74D0">
        <w:rPr>
          <w:sz w:val="22"/>
          <w:szCs w:val="22"/>
        </w:rPr>
        <w:t>Slatyer</w:t>
      </w:r>
      <w:proofErr w:type="spellEnd"/>
      <w:r w:rsidRPr="006E74D0">
        <w:rPr>
          <w:sz w:val="22"/>
          <w:szCs w:val="22"/>
        </w:rPr>
        <w:t xml:space="preserve"> 1977) for this species explicitly maintains the livelihood of underlying flora through a sharing and distribution of ecoservices. </w:t>
      </w:r>
      <w:r w:rsidRPr="00C776FA">
        <w:rPr>
          <w:strike/>
          <w:sz w:val="22"/>
          <w:szCs w:val="22"/>
        </w:rPr>
        <w:t xml:space="preserve">The model we proposed is not </w:t>
      </w:r>
      <w:r w:rsidR="00167ACC" w:rsidRPr="00C776FA">
        <w:rPr>
          <w:strike/>
          <w:sz w:val="22"/>
          <w:szCs w:val="22"/>
        </w:rPr>
        <w:t xml:space="preserve">built on </w:t>
      </w:r>
      <w:r w:rsidRPr="00C776FA">
        <w:rPr>
          <w:strike/>
          <w:sz w:val="22"/>
          <w:szCs w:val="22"/>
        </w:rPr>
        <w:t xml:space="preserve">a </w:t>
      </w:r>
      <w:r w:rsidR="00E6529C" w:rsidRPr="00C776FA">
        <w:rPr>
          <w:strike/>
          <w:sz w:val="22"/>
          <w:szCs w:val="22"/>
        </w:rPr>
        <w:t>quantitative</w:t>
      </w:r>
      <w:r w:rsidRPr="00C776FA">
        <w:rPr>
          <w:strike/>
          <w:sz w:val="22"/>
          <w:szCs w:val="22"/>
        </w:rPr>
        <w:t xml:space="preserve"> framework </w:t>
      </w:r>
      <w:r w:rsidR="00D919A2" w:rsidRPr="00C776FA">
        <w:rPr>
          <w:strike/>
          <w:sz w:val="22"/>
          <w:szCs w:val="22"/>
        </w:rPr>
        <w:t>nor is it</w:t>
      </w:r>
      <w:r w:rsidRPr="00C776FA">
        <w:rPr>
          <w:strike/>
          <w:sz w:val="22"/>
          <w:szCs w:val="22"/>
        </w:rPr>
        <w:t xml:space="preserve"> </w:t>
      </w:r>
      <w:r w:rsidR="00E95C6B" w:rsidRPr="00C776FA">
        <w:rPr>
          <w:strike/>
          <w:sz w:val="22"/>
          <w:szCs w:val="22"/>
        </w:rPr>
        <w:t>intende</w:t>
      </w:r>
      <w:r w:rsidRPr="00C776FA">
        <w:rPr>
          <w:strike/>
          <w:sz w:val="22"/>
          <w:szCs w:val="22"/>
        </w:rPr>
        <w:t xml:space="preserve">d as a predictive model, </w:t>
      </w:r>
      <w:r w:rsidR="00E95C6B" w:rsidRPr="00C776FA">
        <w:rPr>
          <w:i/>
          <w:iCs/>
          <w:strike/>
          <w:sz w:val="22"/>
          <w:szCs w:val="22"/>
        </w:rPr>
        <w:t>per se</w:t>
      </w:r>
      <w:r w:rsidR="00E95C6B" w:rsidRPr="00C776FA">
        <w:rPr>
          <w:strike/>
          <w:sz w:val="22"/>
          <w:szCs w:val="22"/>
        </w:rPr>
        <w:t xml:space="preserve">, </w:t>
      </w:r>
      <w:r w:rsidRPr="00C776FA">
        <w:rPr>
          <w:strike/>
          <w:sz w:val="22"/>
          <w:szCs w:val="22"/>
        </w:rPr>
        <w:t xml:space="preserve">yet results </w:t>
      </w:r>
      <w:r w:rsidR="000324C8" w:rsidRPr="00C776FA">
        <w:rPr>
          <w:strike/>
          <w:sz w:val="22"/>
          <w:szCs w:val="22"/>
        </w:rPr>
        <w:t>attached</w:t>
      </w:r>
      <w:r w:rsidRPr="00C776FA">
        <w:rPr>
          <w:strike/>
          <w:sz w:val="22"/>
          <w:szCs w:val="22"/>
        </w:rPr>
        <w:t xml:space="preserve"> to this model are useful </w:t>
      </w:r>
      <w:r w:rsidR="00324C91" w:rsidRPr="00C776FA">
        <w:rPr>
          <w:strike/>
          <w:sz w:val="22"/>
          <w:szCs w:val="22"/>
        </w:rPr>
        <w:t xml:space="preserve">in several ways. First, </w:t>
      </w:r>
      <w:r w:rsidR="00E6529C" w:rsidRPr="00C776FA">
        <w:rPr>
          <w:strike/>
          <w:sz w:val="22"/>
          <w:szCs w:val="22"/>
        </w:rPr>
        <w:t xml:space="preserve">these </w:t>
      </w:r>
      <w:r w:rsidR="00324C91" w:rsidRPr="00C776FA">
        <w:rPr>
          <w:strike/>
          <w:sz w:val="22"/>
          <w:szCs w:val="22"/>
        </w:rPr>
        <w:t xml:space="preserve">metrics </w:t>
      </w:r>
      <w:r w:rsidR="00167ACC" w:rsidRPr="00C776FA">
        <w:rPr>
          <w:strike/>
          <w:sz w:val="22"/>
          <w:szCs w:val="22"/>
        </w:rPr>
        <w:t>provide a context for describing</w:t>
      </w:r>
      <w:r w:rsidR="00324C91" w:rsidRPr="00C776FA">
        <w:rPr>
          <w:strike/>
          <w:sz w:val="22"/>
          <w:szCs w:val="22"/>
        </w:rPr>
        <w:t xml:space="preserve"> recovery or persistence</w:t>
      </w:r>
      <w:r w:rsidR="00FA49A2" w:rsidRPr="00C776FA">
        <w:rPr>
          <w:strike/>
          <w:sz w:val="22"/>
          <w:szCs w:val="22"/>
        </w:rPr>
        <w:t xml:space="preserve"> </w:t>
      </w:r>
      <w:r w:rsidR="00167ACC" w:rsidRPr="00C776FA">
        <w:rPr>
          <w:strike/>
          <w:sz w:val="22"/>
          <w:szCs w:val="22"/>
        </w:rPr>
        <w:t>in</w:t>
      </w:r>
      <w:r w:rsidR="00FA49A2" w:rsidRPr="00C776FA">
        <w:rPr>
          <w:strike/>
          <w:sz w:val="22"/>
          <w:szCs w:val="22"/>
        </w:rPr>
        <w:t xml:space="preserve"> mathematical</w:t>
      </w:r>
      <w:r w:rsidR="00167ACC" w:rsidRPr="00C776FA">
        <w:rPr>
          <w:strike/>
          <w:sz w:val="22"/>
          <w:szCs w:val="22"/>
        </w:rPr>
        <w:t xml:space="preserve"> relationships </w:t>
      </w:r>
      <w:r w:rsidR="00FA49A2" w:rsidRPr="00C776FA">
        <w:rPr>
          <w:strike/>
          <w:sz w:val="22"/>
          <w:szCs w:val="22"/>
        </w:rPr>
        <w:t>along an adaptivity curve. Second, our method operationalize</w:t>
      </w:r>
      <w:r w:rsidR="00167ACC" w:rsidRPr="00C776FA">
        <w:rPr>
          <w:strike/>
          <w:sz w:val="22"/>
          <w:szCs w:val="22"/>
        </w:rPr>
        <w:t>s</w:t>
      </w:r>
      <w:r w:rsidR="00FA49A2" w:rsidRPr="00C776FA">
        <w:rPr>
          <w:strike/>
          <w:sz w:val="22"/>
          <w:szCs w:val="22"/>
        </w:rPr>
        <w:t xml:space="preserve"> recovery and persistence mechanisms fit </w:t>
      </w:r>
      <w:r w:rsidR="00167ACC" w:rsidRPr="00C776FA">
        <w:rPr>
          <w:strike/>
          <w:sz w:val="22"/>
          <w:szCs w:val="22"/>
        </w:rPr>
        <w:t xml:space="preserve">to </w:t>
      </w:r>
      <w:r w:rsidR="00FA49A2" w:rsidRPr="00C776FA">
        <w:rPr>
          <w:strike/>
          <w:sz w:val="22"/>
          <w:szCs w:val="22"/>
        </w:rPr>
        <w:t>an ecological framework (Brand and Jax 2007). Finally, our model</w:t>
      </w:r>
      <w:r w:rsidR="00FA49A2">
        <w:rPr>
          <w:sz w:val="22"/>
          <w:szCs w:val="22"/>
        </w:rPr>
        <w:t xml:space="preserve"> </w:t>
      </w:r>
      <w:r w:rsidR="005A2365">
        <w:rPr>
          <w:sz w:val="22"/>
          <w:szCs w:val="22"/>
        </w:rPr>
        <w:t xml:space="preserve">Our findings </w:t>
      </w:r>
      <w:r w:rsidR="00FA49A2">
        <w:rPr>
          <w:sz w:val="22"/>
          <w:szCs w:val="22"/>
        </w:rPr>
        <w:t>may be used</w:t>
      </w:r>
      <w:r w:rsidR="00383B88">
        <w:rPr>
          <w:sz w:val="22"/>
          <w:szCs w:val="22"/>
        </w:rPr>
        <w:t xml:space="preserve"> by other scientists</w:t>
      </w:r>
      <w:r w:rsidR="00FA49A2">
        <w:rPr>
          <w:sz w:val="22"/>
          <w:szCs w:val="22"/>
        </w:rPr>
        <w:t xml:space="preserve"> </w:t>
      </w:r>
      <w:r w:rsidR="00A13068">
        <w:rPr>
          <w:sz w:val="22"/>
          <w:szCs w:val="22"/>
        </w:rPr>
        <w:t xml:space="preserve">(Fuller and Quine 2016) </w:t>
      </w:r>
      <w:r w:rsidRPr="006E74D0">
        <w:rPr>
          <w:sz w:val="22"/>
          <w:szCs w:val="22"/>
        </w:rPr>
        <w:t xml:space="preserve">to </w:t>
      </w:r>
      <w:r w:rsidR="00FA49A2">
        <w:rPr>
          <w:sz w:val="22"/>
          <w:szCs w:val="22"/>
        </w:rPr>
        <w:t xml:space="preserve">better </w:t>
      </w:r>
      <w:r w:rsidRPr="006E74D0">
        <w:rPr>
          <w:sz w:val="22"/>
          <w:szCs w:val="22"/>
        </w:rPr>
        <w:t xml:space="preserve">understand how pitch pine in other ecosystems, </w:t>
      </w:r>
      <w:r w:rsidR="00167ACC">
        <w:rPr>
          <w:sz w:val="22"/>
          <w:szCs w:val="22"/>
        </w:rPr>
        <w:t xml:space="preserve">outside of the </w:t>
      </w:r>
      <w:r w:rsidRPr="006E74D0">
        <w:rPr>
          <w:sz w:val="22"/>
          <w:szCs w:val="22"/>
        </w:rPr>
        <w:t xml:space="preserve">Northeast U.S., </w:t>
      </w:r>
      <w:r w:rsidR="00383B88">
        <w:rPr>
          <w:sz w:val="22"/>
          <w:szCs w:val="22"/>
        </w:rPr>
        <w:t>take advantage of</w:t>
      </w:r>
      <w:r w:rsidR="00FA49A2">
        <w:rPr>
          <w:sz w:val="22"/>
          <w:szCs w:val="22"/>
        </w:rPr>
        <w:t xml:space="preserve"> elevation and topographic parameters</w:t>
      </w:r>
      <w:r w:rsidR="00383B88">
        <w:rPr>
          <w:sz w:val="22"/>
          <w:szCs w:val="22"/>
        </w:rPr>
        <w:t xml:space="preserve"> </w:t>
      </w:r>
      <w:r w:rsidR="00A13068">
        <w:rPr>
          <w:sz w:val="22"/>
          <w:szCs w:val="22"/>
        </w:rPr>
        <w:t>to gain</w:t>
      </w:r>
      <w:r w:rsidR="00383B88">
        <w:rPr>
          <w:sz w:val="22"/>
          <w:szCs w:val="22"/>
        </w:rPr>
        <w:t xml:space="preserve"> advantage over competitors</w:t>
      </w:r>
      <w:r w:rsidRPr="006E74D0">
        <w:rPr>
          <w:sz w:val="22"/>
          <w:szCs w:val="22"/>
        </w:rPr>
        <w:t>.</w:t>
      </w:r>
      <w:r w:rsidR="00D41527">
        <w:rPr>
          <w:sz w:val="22"/>
          <w:szCs w:val="22"/>
        </w:rPr>
        <w:t xml:space="preserve"> </w:t>
      </w:r>
      <w:r w:rsidR="00E6529C">
        <w:rPr>
          <w:sz w:val="22"/>
          <w:szCs w:val="22"/>
        </w:rPr>
        <w:t>T</w:t>
      </w:r>
      <w:r w:rsidRPr="006E74D0">
        <w:rPr>
          <w:sz w:val="22"/>
          <w:szCs w:val="22"/>
        </w:rPr>
        <w:t xml:space="preserve">he present data </w:t>
      </w:r>
      <w:r w:rsidR="00383B88">
        <w:rPr>
          <w:sz w:val="22"/>
          <w:szCs w:val="22"/>
        </w:rPr>
        <w:t>yield</w:t>
      </w:r>
      <w:r w:rsidRPr="006E74D0">
        <w:rPr>
          <w:sz w:val="22"/>
          <w:szCs w:val="22"/>
        </w:rPr>
        <w:t>s a firm</w:t>
      </w:r>
      <w:r w:rsidR="000324C8">
        <w:rPr>
          <w:sz w:val="22"/>
          <w:szCs w:val="22"/>
        </w:rPr>
        <w:t>er</w:t>
      </w:r>
      <w:r w:rsidRPr="006E74D0">
        <w:rPr>
          <w:sz w:val="22"/>
          <w:szCs w:val="22"/>
        </w:rPr>
        <w:t xml:space="preserve"> </w:t>
      </w:r>
      <w:r w:rsidR="00167ACC">
        <w:rPr>
          <w:sz w:val="22"/>
          <w:szCs w:val="22"/>
        </w:rPr>
        <w:t>purchase on</w:t>
      </w:r>
      <w:r w:rsidRPr="006E74D0">
        <w:rPr>
          <w:sz w:val="22"/>
          <w:szCs w:val="22"/>
        </w:rPr>
        <w:t xml:space="preserve"> current regeneration and expansion</w:t>
      </w:r>
      <w:r w:rsidR="00167ACC">
        <w:rPr>
          <w:sz w:val="22"/>
          <w:szCs w:val="22"/>
        </w:rPr>
        <w:t xml:space="preserve"> concepts</w:t>
      </w:r>
      <w:r w:rsidRPr="006E74D0">
        <w:rPr>
          <w:sz w:val="22"/>
          <w:szCs w:val="22"/>
        </w:rPr>
        <w:t>—essential to an appreciation of influences on persistence in the absence of forest or prescribed fire.</w:t>
      </w:r>
    </w:p>
    <w:p w14:paraId="04046C0F" w14:textId="6BD06543" w:rsidR="002F5049" w:rsidRDefault="002F5049" w:rsidP="002F5049">
      <w:pPr>
        <w:spacing w:line="276" w:lineRule="auto"/>
        <w:jc w:val="both"/>
        <w:rPr>
          <w:sz w:val="22"/>
          <w:szCs w:val="22"/>
        </w:rPr>
      </w:pPr>
    </w:p>
    <w:p w14:paraId="34C9A6CA" w14:textId="77777777" w:rsidR="002F5049" w:rsidRPr="006E74D0" w:rsidRDefault="002F5049" w:rsidP="00C776FA">
      <w:pPr>
        <w:spacing w:line="276" w:lineRule="auto"/>
        <w:jc w:val="both"/>
        <w:rPr>
          <w:sz w:val="22"/>
          <w:szCs w:val="22"/>
        </w:rPr>
      </w:pPr>
    </w:p>
    <w:bookmarkEnd w:id="622"/>
    <w:p w14:paraId="620190EB" w14:textId="3C19F126" w:rsidR="00345813" w:rsidRPr="006E74D0" w:rsidRDefault="00345813" w:rsidP="00063993">
      <w:pPr>
        <w:spacing w:line="276" w:lineRule="auto"/>
        <w:jc w:val="both"/>
        <w:rPr>
          <w:b/>
          <w:bCs/>
          <w:sz w:val="22"/>
          <w:szCs w:val="22"/>
        </w:rPr>
      </w:pPr>
      <w:r w:rsidRPr="006E74D0">
        <w:rPr>
          <w:b/>
          <w:bCs/>
          <w:sz w:val="22"/>
          <w:szCs w:val="22"/>
        </w:rPr>
        <w:t>CONCLUSION</w:t>
      </w:r>
    </w:p>
    <w:p w14:paraId="38BAA2E6" w14:textId="7D50D136" w:rsidR="005B59F0" w:rsidRPr="00BB2061" w:rsidRDefault="00E6529C" w:rsidP="00063993">
      <w:pPr>
        <w:pStyle w:val="mb0"/>
        <w:shd w:val="clear" w:color="auto" w:fill="FFFFFF"/>
        <w:spacing w:before="0" w:beforeAutospacing="0" w:after="150" w:afterAutospacing="0" w:line="276" w:lineRule="auto"/>
        <w:jc w:val="both"/>
        <w:rPr>
          <w:color w:val="000000" w:themeColor="text1"/>
          <w:sz w:val="22"/>
          <w:szCs w:val="22"/>
        </w:rPr>
      </w:pPr>
      <w:r w:rsidRPr="00C776FA">
        <w:rPr>
          <w:strike/>
          <w:sz w:val="22"/>
          <w:szCs w:val="22"/>
        </w:rPr>
        <w:t>Here, we pres</w:t>
      </w:r>
      <w:r w:rsidR="00C437EC" w:rsidRPr="00C776FA">
        <w:rPr>
          <w:strike/>
          <w:sz w:val="22"/>
          <w:szCs w:val="22"/>
        </w:rPr>
        <w:t>e</w:t>
      </w:r>
      <w:r w:rsidRPr="00C776FA">
        <w:rPr>
          <w:strike/>
          <w:sz w:val="22"/>
          <w:szCs w:val="22"/>
        </w:rPr>
        <w:t>nt</w:t>
      </w:r>
      <w:r w:rsidR="009032E7" w:rsidRPr="00C776FA">
        <w:rPr>
          <w:strike/>
          <w:sz w:val="22"/>
          <w:szCs w:val="22"/>
        </w:rPr>
        <w:t xml:space="preserve"> an</w:t>
      </w:r>
      <w:r w:rsidR="00345813" w:rsidRPr="00C776FA">
        <w:rPr>
          <w:strike/>
          <w:sz w:val="22"/>
          <w:szCs w:val="22"/>
        </w:rPr>
        <w:t xml:space="preserve"> explanatory model of pitch pine </w:t>
      </w:r>
      <w:r w:rsidR="009A61A6" w:rsidRPr="00C776FA">
        <w:rPr>
          <w:strike/>
          <w:sz w:val="22"/>
          <w:szCs w:val="22"/>
        </w:rPr>
        <w:t xml:space="preserve">post-fire recovery and persistence capacities </w:t>
      </w:r>
      <w:r w:rsidR="00A61982" w:rsidRPr="00C776FA">
        <w:rPr>
          <w:strike/>
          <w:sz w:val="22"/>
          <w:szCs w:val="22"/>
        </w:rPr>
        <w:t>to</w:t>
      </w:r>
      <w:r w:rsidR="00487D46" w:rsidRPr="00C776FA">
        <w:rPr>
          <w:strike/>
          <w:sz w:val="22"/>
          <w:szCs w:val="22"/>
        </w:rPr>
        <w:t xml:space="preserve"> analyze population status as a function of</w:t>
      </w:r>
      <w:r w:rsidR="00345813" w:rsidRPr="00C776FA">
        <w:rPr>
          <w:strike/>
          <w:sz w:val="22"/>
          <w:szCs w:val="22"/>
        </w:rPr>
        <w:t xml:space="preserve"> fire</w:t>
      </w:r>
      <w:r w:rsidRPr="00C776FA">
        <w:rPr>
          <w:strike/>
          <w:sz w:val="22"/>
          <w:szCs w:val="22"/>
        </w:rPr>
        <w:t xml:space="preserve"> and</w:t>
      </w:r>
      <w:r w:rsidR="00345813" w:rsidRPr="00C776FA">
        <w:rPr>
          <w:strike/>
          <w:sz w:val="22"/>
          <w:szCs w:val="22"/>
        </w:rPr>
        <w:t xml:space="preserve"> </w:t>
      </w:r>
      <w:r w:rsidRPr="00C776FA">
        <w:rPr>
          <w:strike/>
          <w:sz w:val="22"/>
          <w:szCs w:val="22"/>
        </w:rPr>
        <w:t>topography</w:t>
      </w:r>
      <w:r w:rsidR="00345813" w:rsidRPr="00C776FA">
        <w:rPr>
          <w:strike/>
          <w:sz w:val="22"/>
          <w:szCs w:val="22"/>
        </w:rPr>
        <w:t>.</w:t>
      </w:r>
      <w:r w:rsidR="00345813" w:rsidRPr="006E74D0">
        <w:rPr>
          <w:sz w:val="22"/>
          <w:szCs w:val="22"/>
        </w:rPr>
        <w:t xml:space="preserve"> We found </w:t>
      </w:r>
      <w:r w:rsidR="00BF5293">
        <w:rPr>
          <w:sz w:val="22"/>
          <w:szCs w:val="22"/>
        </w:rPr>
        <w:t xml:space="preserve">elevation and topography signaled </w:t>
      </w:r>
      <w:r w:rsidR="00D0146E">
        <w:rPr>
          <w:bCs/>
          <w:sz w:val="22"/>
          <w:szCs w:val="22"/>
        </w:rPr>
        <w:t>adaptivity</w:t>
      </w:r>
      <w:r w:rsidR="00345813" w:rsidRPr="006E74D0">
        <w:rPr>
          <w:sz w:val="22"/>
          <w:szCs w:val="22"/>
        </w:rPr>
        <w:t xml:space="preserve"> effects (growth, expansion into greater stand density) </w:t>
      </w:r>
      <w:r w:rsidR="00BF5293">
        <w:rPr>
          <w:sz w:val="22"/>
          <w:szCs w:val="22"/>
        </w:rPr>
        <w:t xml:space="preserve">which </w:t>
      </w:r>
      <w:r w:rsidR="00345813" w:rsidRPr="006E74D0">
        <w:rPr>
          <w:sz w:val="22"/>
          <w:szCs w:val="22"/>
        </w:rPr>
        <w:t xml:space="preserve">account for greater growth and stand density </w:t>
      </w:r>
      <w:r>
        <w:rPr>
          <w:sz w:val="22"/>
          <w:szCs w:val="22"/>
        </w:rPr>
        <w:t>on more hospitable terrain, with little impact from fire history</w:t>
      </w:r>
      <w:r w:rsidR="00345813" w:rsidRPr="006E74D0">
        <w:rPr>
          <w:sz w:val="22"/>
          <w:szCs w:val="22"/>
        </w:rPr>
        <w:t xml:space="preserve">. </w:t>
      </w:r>
      <w:r>
        <w:rPr>
          <w:sz w:val="22"/>
          <w:szCs w:val="22"/>
        </w:rPr>
        <w:t xml:space="preserve">This is </w:t>
      </w:r>
      <w:r w:rsidR="002A15F0">
        <w:rPr>
          <w:sz w:val="22"/>
          <w:szCs w:val="22"/>
        </w:rPr>
        <w:t xml:space="preserve">undoubtedly </w:t>
      </w:r>
      <w:r>
        <w:rPr>
          <w:sz w:val="22"/>
          <w:szCs w:val="22"/>
        </w:rPr>
        <w:t>due to the fact that</w:t>
      </w:r>
      <w:r w:rsidR="00A61982" w:rsidRPr="006E74D0">
        <w:rPr>
          <w:sz w:val="22"/>
          <w:szCs w:val="22"/>
        </w:rPr>
        <w:t xml:space="preserve"> fire return intervals are so infrequent as to reduce recovery features </w:t>
      </w:r>
      <w:r w:rsidR="00A61982">
        <w:rPr>
          <w:sz w:val="22"/>
          <w:szCs w:val="22"/>
        </w:rPr>
        <w:t xml:space="preserve">found elsewhere </w:t>
      </w:r>
      <w:r w:rsidR="00A61982" w:rsidRPr="006E74D0">
        <w:rPr>
          <w:sz w:val="22"/>
          <w:szCs w:val="22"/>
        </w:rPr>
        <w:t xml:space="preserve">(e.g., </w:t>
      </w:r>
      <w:r w:rsidR="002A15F0">
        <w:rPr>
          <w:sz w:val="22"/>
          <w:szCs w:val="22"/>
        </w:rPr>
        <w:t xml:space="preserve">where </w:t>
      </w:r>
      <w:r w:rsidR="00A61982" w:rsidRPr="006E74D0">
        <w:rPr>
          <w:sz w:val="22"/>
          <w:szCs w:val="22"/>
        </w:rPr>
        <w:t xml:space="preserve">cone </w:t>
      </w:r>
      <w:proofErr w:type="spellStart"/>
      <w:r w:rsidR="00A61982" w:rsidRPr="006E74D0">
        <w:rPr>
          <w:sz w:val="22"/>
          <w:szCs w:val="22"/>
        </w:rPr>
        <w:t>serotiny</w:t>
      </w:r>
      <w:proofErr w:type="spellEnd"/>
      <w:r w:rsidR="00BF5293">
        <w:rPr>
          <w:sz w:val="22"/>
          <w:szCs w:val="22"/>
        </w:rPr>
        <w:t xml:space="preserve"> and epicormic sprouting</w:t>
      </w:r>
      <w:r w:rsidR="002A15F0">
        <w:rPr>
          <w:sz w:val="22"/>
          <w:szCs w:val="22"/>
        </w:rPr>
        <w:t xml:space="preserve"> still prevail</w:t>
      </w:r>
      <w:r w:rsidR="00A61982" w:rsidRPr="006E74D0">
        <w:rPr>
          <w:sz w:val="22"/>
          <w:szCs w:val="22"/>
        </w:rPr>
        <w:t>)</w:t>
      </w:r>
      <w:r w:rsidR="00A61982">
        <w:rPr>
          <w:sz w:val="22"/>
          <w:szCs w:val="22"/>
        </w:rPr>
        <w:t>. F</w:t>
      </w:r>
      <w:r w:rsidR="00A61982" w:rsidRPr="006E74D0">
        <w:rPr>
          <w:sz w:val="22"/>
          <w:szCs w:val="22"/>
        </w:rPr>
        <w:t xml:space="preserve">lat and ledge </w:t>
      </w:r>
      <w:r w:rsidR="00A61982">
        <w:rPr>
          <w:bCs/>
          <w:iCs/>
          <w:sz w:val="22"/>
          <w:szCs w:val="22"/>
          <w:lang w:val="en"/>
        </w:rPr>
        <w:t>p</w:t>
      </w:r>
      <w:r w:rsidR="00A61982" w:rsidRPr="006E74D0">
        <w:rPr>
          <w:bCs/>
          <w:iCs/>
          <w:sz w:val="22"/>
          <w:szCs w:val="22"/>
          <w:lang w:val="en"/>
        </w:rPr>
        <w:t>itch</w:t>
      </w:r>
      <w:r w:rsidR="00A61982" w:rsidRPr="006E74D0">
        <w:rPr>
          <w:sz w:val="22"/>
          <w:szCs w:val="22"/>
        </w:rPr>
        <w:t xml:space="preserve"> pine populations exhibited greater buoyancy than trees in </w:t>
      </w:r>
      <w:r w:rsidR="00A61982">
        <w:rPr>
          <w:sz w:val="22"/>
          <w:szCs w:val="22"/>
        </w:rPr>
        <w:t>more strenuous</w:t>
      </w:r>
      <w:r w:rsidR="00A61982" w:rsidRPr="006E74D0">
        <w:rPr>
          <w:sz w:val="22"/>
          <w:szCs w:val="22"/>
        </w:rPr>
        <w:t xml:space="preserve"> cliff situations. </w:t>
      </w:r>
      <w:r w:rsidR="00A61982">
        <w:rPr>
          <w:sz w:val="22"/>
          <w:szCs w:val="22"/>
        </w:rPr>
        <w:t>We</w:t>
      </w:r>
      <w:r w:rsidR="00345813" w:rsidRPr="006E74D0">
        <w:rPr>
          <w:sz w:val="22"/>
          <w:szCs w:val="22"/>
        </w:rPr>
        <w:t xml:space="preserve"> also identified a selective preference for either growth</w:t>
      </w:r>
      <w:r>
        <w:rPr>
          <w:sz w:val="22"/>
          <w:szCs w:val="22"/>
        </w:rPr>
        <w:t xml:space="preserve"> at low elevations</w:t>
      </w:r>
      <w:r w:rsidR="00345813" w:rsidRPr="006E74D0">
        <w:rPr>
          <w:sz w:val="22"/>
          <w:szCs w:val="22"/>
        </w:rPr>
        <w:t xml:space="preserve"> or stress tolerance</w:t>
      </w:r>
      <w:r>
        <w:rPr>
          <w:sz w:val="22"/>
          <w:szCs w:val="22"/>
        </w:rPr>
        <w:t xml:space="preserve"> at high elevations using multiple plant and ecosystem metrics</w:t>
      </w:r>
      <w:r w:rsidR="00345813" w:rsidRPr="006E74D0">
        <w:rPr>
          <w:bCs/>
          <w:iCs/>
          <w:sz w:val="22"/>
          <w:szCs w:val="22"/>
          <w:lang w:val="en"/>
        </w:rPr>
        <w:t xml:space="preserve">. </w:t>
      </w:r>
      <w:r w:rsidR="00345813" w:rsidRPr="006E74D0">
        <w:rPr>
          <w:sz w:val="22"/>
          <w:szCs w:val="22"/>
        </w:rPr>
        <w:t xml:space="preserve">Our findings unravel </w:t>
      </w:r>
      <w:r w:rsidR="00BF5293">
        <w:rPr>
          <w:sz w:val="22"/>
          <w:szCs w:val="22"/>
        </w:rPr>
        <w:t xml:space="preserve">part of the </w:t>
      </w:r>
      <w:r w:rsidR="00345813" w:rsidRPr="006E74D0">
        <w:rPr>
          <w:sz w:val="22"/>
          <w:szCs w:val="22"/>
        </w:rPr>
        <w:t>enigma</w:t>
      </w:r>
      <w:r w:rsidR="00854384">
        <w:rPr>
          <w:sz w:val="22"/>
          <w:szCs w:val="22"/>
        </w:rPr>
        <w:t xml:space="preserve"> about persistence</w:t>
      </w:r>
      <w:r w:rsidR="00345813" w:rsidRPr="006E74D0">
        <w:rPr>
          <w:sz w:val="22"/>
          <w:szCs w:val="22"/>
        </w:rPr>
        <w:t xml:space="preserve"> </w:t>
      </w:r>
      <w:r w:rsidR="00854384" w:rsidRPr="006E74D0">
        <w:rPr>
          <w:sz w:val="22"/>
          <w:szCs w:val="22"/>
        </w:rPr>
        <w:t>in a post-fire milieu</w:t>
      </w:r>
      <w:r w:rsidR="00854384">
        <w:rPr>
          <w:sz w:val="22"/>
          <w:szCs w:val="22"/>
        </w:rPr>
        <w:t xml:space="preserve"> </w:t>
      </w:r>
      <w:r w:rsidR="00345813" w:rsidRPr="006E74D0">
        <w:rPr>
          <w:sz w:val="22"/>
          <w:szCs w:val="22"/>
        </w:rPr>
        <w:t>during a critical phase of the Anthropocene age</w:t>
      </w:r>
      <w:r w:rsidR="00187A6B">
        <w:rPr>
          <w:sz w:val="22"/>
          <w:szCs w:val="22"/>
        </w:rPr>
        <w:t xml:space="preserve"> (</w:t>
      </w:r>
      <w:proofErr w:type="spellStart"/>
      <w:r w:rsidR="00187A6B">
        <w:rPr>
          <w:sz w:val="22"/>
          <w:szCs w:val="22"/>
        </w:rPr>
        <w:t>Crutzen</w:t>
      </w:r>
      <w:proofErr w:type="spellEnd"/>
      <w:r w:rsidR="00470A6B">
        <w:rPr>
          <w:sz w:val="22"/>
          <w:szCs w:val="22"/>
        </w:rPr>
        <w:t xml:space="preserve"> and Stoermer 2000</w:t>
      </w:r>
      <w:r w:rsidR="00187A6B">
        <w:rPr>
          <w:sz w:val="22"/>
          <w:szCs w:val="22"/>
        </w:rPr>
        <w:t>)</w:t>
      </w:r>
      <w:r w:rsidR="00854384">
        <w:rPr>
          <w:sz w:val="22"/>
          <w:szCs w:val="22"/>
        </w:rPr>
        <w:t>.</w:t>
      </w:r>
      <w:r w:rsidR="00345813" w:rsidRPr="006E74D0">
        <w:rPr>
          <w:sz w:val="22"/>
          <w:szCs w:val="22"/>
        </w:rPr>
        <w:t xml:space="preserve"> </w:t>
      </w:r>
      <w:r w:rsidR="00C748E1">
        <w:rPr>
          <w:sz w:val="22"/>
          <w:szCs w:val="22"/>
        </w:rPr>
        <w:t xml:space="preserve">At lower elevations, which represent the vast majority </w:t>
      </w:r>
      <w:r w:rsidR="00C748E1" w:rsidRPr="00BB2061">
        <w:rPr>
          <w:color w:val="000000" w:themeColor="text1"/>
          <w:sz w:val="22"/>
          <w:szCs w:val="22"/>
        </w:rPr>
        <w:t xml:space="preserve">of pitch pine populations in the Northeast US, we predict newly pioneered locations </w:t>
      </w:r>
      <w:r w:rsidR="009A61A6" w:rsidRPr="00BB2061">
        <w:rPr>
          <w:color w:val="000000" w:themeColor="text1"/>
          <w:sz w:val="22"/>
          <w:szCs w:val="22"/>
        </w:rPr>
        <w:t>reflect</w:t>
      </w:r>
      <w:r w:rsidR="00C748E1" w:rsidRPr="00BB2061">
        <w:rPr>
          <w:color w:val="000000" w:themeColor="text1"/>
          <w:sz w:val="22"/>
          <w:szCs w:val="22"/>
        </w:rPr>
        <w:t xml:space="preserve"> a continuation of </w:t>
      </w:r>
      <w:r w:rsidR="00F3370C">
        <w:rPr>
          <w:sz w:val="22"/>
          <w:szCs w:val="22"/>
        </w:rPr>
        <w:t xml:space="preserve">persistence </w:t>
      </w:r>
      <w:r w:rsidR="009A61A6" w:rsidRPr="00BB2061">
        <w:rPr>
          <w:color w:val="000000" w:themeColor="text1"/>
          <w:sz w:val="22"/>
          <w:szCs w:val="22"/>
        </w:rPr>
        <w:t>signaled</w:t>
      </w:r>
      <w:r w:rsidR="00C748E1" w:rsidRPr="00BB2061">
        <w:rPr>
          <w:color w:val="000000" w:themeColor="text1"/>
          <w:sz w:val="22"/>
          <w:szCs w:val="22"/>
        </w:rPr>
        <w:t xml:space="preserve"> by significant differences in </w:t>
      </w:r>
      <w:r w:rsidR="009A61A6" w:rsidRPr="00BB2061">
        <w:rPr>
          <w:color w:val="000000" w:themeColor="text1"/>
          <w:sz w:val="22"/>
          <w:szCs w:val="22"/>
        </w:rPr>
        <w:t xml:space="preserve">density, </w:t>
      </w:r>
      <w:r w:rsidR="00C748E1" w:rsidRPr="00BB2061">
        <w:rPr>
          <w:color w:val="000000" w:themeColor="text1"/>
          <w:sz w:val="22"/>
          <w:szCs w:val="22"/>
        </w:rPr>
        <w:t xml:space="preserve">slope and aspect. </w:t>
      </w:r>
      <w:r w:rsidR="00345813" w:rsidRPr="00BB2061">
        <w:rPr>
          <w:color w:val="000000" w:themeColor="text1"/>
          <w:sz w:val="22"/>
          <w:szCs w:val="22"/>
        </w:rPr>
        <w:t xml:space="preserve">At a time when continued climate change may tip the scale away from survival, our findings encourage the use of </w:t>
      </w:r>
      <w:r w:rsidR="00345813" w:rsidRPr="00C776FA">
        <w:rPr>
          <w:strike/>
          <w:color w:val="000000" w:themeColor="text1"/>
          <w:sz w:val="22"/>
          <w:szCs w:val="22"/>
        </w:rPr>
        <w:t>a model</w:t>
      </w:r>
      <w:r w:rsidR="00345813" w:rsidRPr="00BB2061">
        <w:rPr>
          <w:color w:val="000000" w:themeColor="text1"/>
          <w:sz w:val="22"/>
          <w:szCs w:val="22"/>
        </w:rPr>
        <w:t xml:space="preserve"> </w:t>
      </w:r>
      <w:r w:rsidR="00BF5293">
        <w:rPr>
          <w:color w:val="000000" w:themeColor="text1"/>
          <w:sz w:val="22"/>
          <w:szCs w:val="22"/>
        </w:rPr>
        <w:t xml:space="preserve">our data </w:t>
      </w:r>
      <w:r w:rsidR="00487D46" w:rsidRPr="00BB2061">
        <w:rPr>
          <w:color w:val="000000" w:themeColor="text1"/>
          <w:sz w:val="22"/>
          <w:szCs w:val="22"/>
        </w:rPr>
        <w:t>by forest manager</w:t>
      </w:r>
      <w:r w:rsidR="003A1681" w:rsidRPr="00BB2061">
        <w:rPr>
          <w:color w:val="000000" w:themeColor="text1"/>
          <w:sz w:val="22"/>
          <w:szCs w:val="22"/>
        </w:rPr>
        <w:t>s</w:t>
      </w:r>
      <w:r w:rsidR="00487D46" w:rsidRPr="00BB2061">
        <w:rPr>
          <w:color w:val="000000" w:themeColor="text1"/>
          <w:sz w:val="22"/>
          <w:szCs w:val="22"/>
        </w:rPr>
        <w:t xml:space="preserve"> </w:t>
      </w:r>
      <w:r w:rsidR="003A1681" w:rsidRPr="00BB2061">
        <w:rPr>
          <w:color w:val="000000" w:themeColor="text1"/>
          <w:sz w:val="22"/>
          <w:szCs w:val="22"/>
        </w:rPr>
        <w:t>to better understand the imposition of</w:t>
      </w:r>
      <w:r w:rsidR="00345813" w:rsidRPr="00BB2061">
        <w:rPr>
          <w:color w:val="000000" w:themeColor="text1"/>
          <w:sz w:val="22"/>
          <w:szCs w:val="22"/>
        </w:rPr>
        <w:t xml:space="preserve"> fire </w:t>
      </w:r>
      <w:r w:rsidR="003A1681" w:rsidRPr="00BB2061">
        <w:rPr>
          <w:color w:val="000000" w:themeColor="text1"/>
          <w:sz w:val="22"/>
          <w:szCs w:val="22"/>
        </w:rPr>
        <w:t>absence on</w:t>
      </w:r>
      <w:r w:rsidR="00487D46" w:rsidRPr="00BB2061">
        <w:rPr>
          <w:color w:val="000000" w:themeColor="text1"/>
          <w:sz w:val="22"/>
          <w:szCs w:val="22"/>
        </w:rPr>
        <w:t xml:space="preserve"> flat and ledge communities</w:t>
      </w:r>
      <w:r w:rsidR="008F61BE" w:rsidRPr="00BB2061">
        <w:rPr>
          <w:color w:val="000000" w:themeColor="text1"/>
          <w:sz w:val="22"/>
          <w:szCs w:val="22"/>
        </w:rPr>
        <w:t>.</w:t>
      </w:r>
    </w:p>
    <w:p w14:paraId="612D5D45" w14:textId="5B326E34" w:rsidR="008C11D0" w:rsidRPr="00BB2061" w:rsidRDefault="008C11D0" w:rsidP="00564B6D">
      <w:pPr>
        <w:pStyle w:val="Heading2"/>
        <w:spacing w:before="0" w:beforeAutospacing="0" w:after="0" w:afterAutospacing="0"/>
        <w:jc w:val="both"/>
        <w:rPr>
          <w:color w:val="000000" w:themeColor="text1"/>
          <w:sz w:val="22"/>
          <w:szCs w:val="22"/>
        </w:rPr>
      </w:pPr>
      <w:r w:rsidRPr="00BB2061">
        <w:rPr>
          <w:color w:val="000000" w:themeColor="text1"/>
          <w:sz w:val="22"/>
          <w:szCs w:val="22"/>
        </w:rPr>
        <w:t>Data Availability Statement</w:t>
      </w:r>
    </w:p>
    <w:p w14:paraId="33BA131C" w14:textId="110CD0CA" w:rsidR="00A17CDA" w:rsidRPr="00BB2061" w:rsidRDefault="008A65EC" w:rsidP="00A4308D">
      <w:pPr>
        <w:pStyle w:val="mb0"/>
        <w:spacing w:before="0" w:beforeAutospacing="0" w:after="150" w:afterAutospacing="0"/>
        <w:rPr>
          <w:color w:val="000000" w:themeColor="text1"/>
          <w:sz w:val="22"/>
          <w:szCs w:val="22"/>
        </w:rPr>
      </w:pPr>
      <w:r w:rsidRPr="00BB2061">
        <w:rPr>
          <w:color w:val="000000" w:themeColor="text1"/>
          <w:sz w:val="22"/>
          <w:szCs w:val="22"/>
        </w:rPr>
        <w:lastRenderedPageBreak/>
        <w:t>D</w:t>
      </w:r>
      <w:r w:rsidR="008C11D0" w:rsidRPr="00BB2061">
        <w:rPr>
          <w:color w:val="000000" w:themeColor="text1"/>
          <w:sz w:val="22"/>
          <w:szCs w:val="22"/>
        </w:rPr>
        <w:t>ata used in this article can be found at</w:t>
      </w:r>
      <w:r w:rsidR="00873E70" w:rsidRPr="00BB2061">
        <w:rPr>
          <w:color w:val="000000" w:themeColor="text1"/>
          <w:sz w:val="22"/>
          <w:szCs w:val="22"/>
        </w:rPr>
        <w:t xml:space="preserve"> the following repository: </w:t>
      </w:r>
      <w:hyperlink r:id="rId11" w:history="1">
        <w:r w:rsidR="005F5EAF" w:rsidRPr="00BB2061">
          <w:rPr>
            <w:rStyle w:val="Hyperlink"/>
            <w:color w:val="000000" w:themeColor="text1"/>
            <w:sz w:val="22"/>
            <w:szCs w:val="22"/>
          </w:rPr>
          <w:t>https://github.com/SmithEcophysLab/mtDesertIsland_Pinusrigida</w:t>
        </w:r>
      </w:hyperlink>
      <w:r w:rsidR="005F5EAF" w:rsidRPr="00BB2061">
        <w:rPr>
          <w:color w:val="000000" w:themeColor="text1"/>
          <w:sz w:val="22"/>
          <w:szCs w:val="22"/>
        </w:rPr>
        <w:t xml:space="preserve"> (DOI:10.5281/zenodo.4663255)</w:t>
      </w:r>
      <w:r w:rsidR="005F5EAF" w:rsidRPr="005F5EAF">
        <w:rPr>
          <w:color w:val="000000" w:themeColor="text1"/>
          <w:sz w:val="22"/>
          <w:szCs w:val="22"/>
        </w:rPr>
        <w:t>.</w:t>
      </w:r>
      <w:bookmarkStart w:id="626" w:name="h7"/>
      <w:bookmarkEnd w:id="626"/>
      <w:r w:rsidR="00CF5011">
        <w:rPr>
          <w:color w:val="000000" w:themeColor="text1"/>
          <w:sz w:val="22"/>
          <w:szCs w:val="22"/>
        </w:rPr>
        <w:t xml:space="preserve"> Additional soil inorganic data is available at this site.</w:t>
      </w:r>
    </w:p>
    <w:p w14:paraId="14C03FE4" w14:textId="7330D721" w:rsidR="008C11D0" w:rsidRPr="00BB2061" w:rsidRDefault="008C11D0" w:rsidP="00564B6D">
      <w:pPr>
        <w:pStyle w:val="Heading2"/>
        <w:spacing w:before="0" w:beforeAutospacing="0" w:after="0" w:afterAutospacing="0"/>
        <w:jc w:val="both"/>
        <w:rPr>
          <w:color w:val="000000" w:themeColor="text1"/>
          <w:sz w:val="22"/>
          <w:szCs w:val="22"/>
        </w:rPr>
      </w:pPr>
      <w:r w:rsidRPr="00BB2061">
        <w:rPr>
          <w:color w:val="000000" w:themeColor="text1"/>
          <w:sz w:val="22"/>
          <w:szCs w:val="22"/>
        </w:rPr>
        <w:t>Author Contributions</w:t>
      </w:r>
    </w:p>
    <w:p w14:paraId="2D634B1F" w14:textId="12489139" w:rsidR="00D932EE" w:rsidRPr="00BB2061" w:rsidRDefault="008C11D0" w:rsidP="00AF2348">
      <w:pPr>
        <w:pStyle w:val="mb0"/>
        <w:spacing w:before="0" w:beforeAutospacing="0" w:after="150" w:afterAutospacing="0"/>
        <w:jc w:val="both"/>
        <w:rPr>
          <w:color w:val="000000" w:themeColor="text1"/>
          <w:sz w:val="22"/>
          <w:szCs w:val="22"/>
        </w:rPr>
      </w:pPr>
      <w:r w:rsidRPr="00BB2061">
        <w:rPr>
          <w:color w:val="000000" w:themeColor="text1"/>
          <w:sz w:val="22"/>
          <w:szCs w:val="22"/>
        </w:rPr>
        <w:t>J</w:t>
      </w:r>
      <w:r w:rsidR="00F20384">
        <w:rPr>
          <w:color w:val="000000" w:themeColor="text1"/>
          <w:sz w:val="22"/>
          <w:szCs w:val="22"/>
        </w:rPr>
        <w:t>L</w:t>
      </w:r>
      <w:r w:rsidRPr="00BB2061">
        <w:rPr>
          <w:color w:val="000000" w:themeColor="text1"/>
          <w:sz w:val="22"/>
          <w:szCs w:val="22"/>
        </w:rPr>
        <w:t xml:space="preserve"> and N</w:t>
      </w:r>
      <w:r w:rsidR="00F20384">
        <w:rPr>
          <w:color w:val="000000" w:themeColor="text1"/>
          <w:sz w:val="22"/>
          <w:szCs w:val="22"/>
        </w:rPr>
        <w:t>G</w:t>
      </w:r>
      <w:r w:rsidRPr="00BB2061">
        <w:rPr>
          <w:color w:val="000000" w:themeColor="text1"/>
          <w:sz w:val="22"/>
          <w:szCs w:val="22"/>
        </w:rPr>
        <w:t>S conceived the work</w:t>
      </w:r>
      <w:r w:rsidR="00125645">
        <w:rPr>
          <w:color w:val="000000" w:themeColor="text1"/>
          <w:sz w:val="22"/>
          <w:szCs w:val="22"/>
        </w:rPr>
        <w:t>. JL, RM, and N</w:t>
      </w:r>
      <w:r w:rsidR="00F20384">
        <w:rPr>
          <w:color w:val="000000" w:themeColor="text1"/>
          <w:sz w:val="22"/>
          <w:szCs w:val="22"/>
        </w:rPr>
        <w:t>G</w:t>
      </w:r>
      <w:r w:rsidR="00125645">
        <w:rPr>
          <w:color w:val="000000" w:themeColor="text1"/>
          <w:sz w:val="22"/>
          <w:szCs w:val="22"/>
        </w:rPr>
        <w:t>S</w:t>
      </w:r>
      <w:r w:rsidRPr="00BB2061">
        <w:rPr>
          <w:color w:val="000000" w:themeColor="text1"/>
          <w:sz w:val="22"/>
          <w:szCs w:val="22"/>
        </w:rPr>
        <w:t xml:space="preserve"> contributed substantially to the interpretation of the data and to drafting the manuscript, gave final approval of the version submitted, and agreed to be accountable for all aspects of the work</w:t>
      </w:r>
      <w:r w:rsidR="008A65EC" w:rsidRPr="00BB2061">
        <w:rPr>
          <w:color w:val="000000" w:themeColor="text1"/>
          <w:sz w:val="22"/>
          <w:szCs w:val="22"/>
        </w:rPr>
        <w:t>. Q</w:t>
      </w:r>
      <w:r w:rsidRPr="00BB2061">
        <w:rPr>
          <w:color w:val="000000" w:themeColor="text1"/>
          <w:sz w:val="22"/>
          <w:szCs w:val="22"/>
        </w:rPr>
        <w:t xml:space="preserve">uestions related to the accuracy or integrity of any part of the work are appropriately investigated and resolved. JL carried out </w:t>
      </w:r>
      <w:r w:rsidR="00753C30" w:rsidRPr="00BB2061">
        <w:rPr>
          <w:color w:val="000000" w:themeColor="text1"/>
          <w:sz w:val="22"/>
          <w:szCs w:val="22"/>
        </w:rPr>
        <w:t xml:space="preserve">sample </w:t>
      </w:r>
      <w:r w:rsidR="00A77074" w:rsidRPr="00BB2061">
        <w:rPr>
          <w:color w:val="000000" w:themeColor="text1"/>
          <w:sz w:val="22"/>
          <w:szCs w:val="22"/>
        </w:rPr>
        <w:t>collection</w:t>
      </w:r>
      <w:r w:rsidR="00753C30" w:rsidRPr="00BB2061">
        <w:rPr>
          <w:color w:val="000000" w:themeColor="text1"/>
          <w:sz w:val="22"/>
          <w:szCs w:val="22"/>
        </w:rPr>
        <w:t xml:space="preserve"> and field measurements, conducted </w:t>
      </w:r>
      <w:r w:rsidR="00F351F6" w:rsidRPr="00BB2061">
        <w:rPr>
          <w:color w:val="000000" w:themeColor="text1"/>
          <w:sz w:val="22"/>
          <w:szCs w:val="22"/>
        </w:rPr>
        <w:t xml:space="preserve">soil water retention tests </w:t>
      </w:r>
      <w:r w:rsidR="00B5268D" w:rsidRPr="00BB2061">
        <w:rPr>
          <w:color w:val="000000" w:themeColor="text1"/>
          <w:sz w:val="22"/>
          <w:szCs w:val="22"/>
        </w:rPr>
        <w:t xml:space="preserve">and </w:t>
      </w:r>
      <w:r w:rsidR="00753C30" w:rsidRPr="00BB2061">
        <w:rPr>
          <w:color w:val="000000" w:themeColor="text1"/>
          <w:sz w:val="22"/>
          <w:szCs w:val="22"/>
        </w:rPr>
        <w:t>prepared samples for</w:t>
      </w:r>
      <w:r w:rsidR="00700426" w:rsidRPr="00BB2061">
        <w:rPr>
          <w:color w:val="000000" w:themeColor="text1"/>
          <w:sz w:val="22"/>
          <w:szCs w:val="22"/>
        </w:rPr>
        <w:t xml:space="preserve"> EA-IRMS </w:t>
      </w:r>
      <w:r w:rsidR="00DD04C3" w:rsidRPr="00BB2061">
        <w:rPr>
          <w:color w:val="000000" w:themeColor="text1"/>
          <w:sz w:val="22"/>
          <w:szCs w:val="22"/>
        </w:rPr>
        <w:t>analysis</w:t>
      </w:r>
      <w:r w:rsidRPr="00BB2061">
        <w:rPr>
          <w:color w:val="000000" w:themeColor="text1"/>
          <w:sz w:val="22"/>
          <w:szCs w:val="22"/>
        </w:rPr>
        <w:t xml:space="preserve">. NS </w:t>
      </w:r>
      <w:r w:rsidR="00DD04C3" w:rsidRPr="00BB2061">
        <w:rPr>
          <w:color w:val="000000" w:themeColor="text1"/>
          <w:sz w:val="22"/>
          <w:szCs w:val="22"/>
        </w:rPr>
        <w:t>performed</w:t>
      </w:r>
      <w:r w:rsidRPr="00BB2061">
        <w:rPr>
          <w:color w:val="000000" w:themeColor="text1"/>
          <w:sz w:val="22"/>
          <w:szCs w:val="22"/>
        </w:rPr>
        <w:t xml:space="preserve"> </w:t>
      </w:r>
      <w:r w:rsidR="00A77074" w:rsidRPr="00BB2061">
        <w:rPr>
          <w:color w:val="000000" w:themeColor="text1"/>
          <w:sz w:val="22"/>
          <w:szCs w:val="22"/>
        </w:rPr>
        <w:t xml:space="preserve">C/N foliar </w:t>
      </w:r>
      <w:r w:rsidR="00753C30" w:rsidRPr="00BB2061">
        <w:rPr>
          <w:color w:val="000000" w:themeColor="text1"/>
          <w:sz w:val="22"/>
          <w:szCs w:val="22"/>
        </w:rPr>
        <w:t>analysis</w:t>
      </w:r>
      <w:r w:rsidR="00125645">
        <w:rPr>
          <w:color w:val="000000" w:themeColor="text1"/>
          <w:sz w:val="22"/>
          <w:szCs w:val="22"/>
        </w:rPr>
        <w:t>. N</w:t>
      </w:r>
      <w:r w:rsidR="00F20384">
        <w:rPr>
          <w:color w:val="000000" w:themeColor="text1"/>
          <w:sz w:val="22"/>
          <w:szCs w:val="22"/>
        </w:rPr>
        <w:t>G</w:t>
      </w:r>
      <w:r w:rsidR="00125645">
        <w:rPr>
          <w:color w:val="000000" w:themeColor="text1"/>
          <w:sz w:val="22"/>
          <w:szCs w:val="22"/>
        </w:rPr>
        <w:t xml:space="preserve">S and RM </w:t>
      </w:r>
      <w:r w:rsidRPr="00BB2061">
        <w:rPr>
          <w:color w:val="000000" w:themeColor="text1"/>
          <w:sz w:val="22"/>
          <w:szCs w:val="22"/>
        </w:rPr>
        <w:t>conduct</w:t>
      </w:r>
      <w:r w:rsidR="00125645">
        <w:rPr>
          <w:color w:val="000000" w:themeColor="text1"/>
          <w:sz w:val="22"/>
          <w:szCs w:val="22"/>
        </w:rPr>
        <w:t>ed</w:t>
      </w:r>
      <w:r w:rsidRPr="00BB2061">
        <w:rPr>
          <w:color w:val="000000" w:themeColor="text1"/>
          <w:sz w:val="22"/>
          <w:szCs w:val="22"/>
        </w:rPr>
        <w:t xml:space="preserve"> statistical analyses and formulat</w:t>
      </w:r>
      <w:r w:rsidR="00125645">
        <w:rPr>
          <w:color w:val="000000" w:themeColor="text1"/>
          <w:sz w:val="22"/>
          <w:szCs w:val="22"/>
        </w:rPr>
        <w:t>ed</w:t>
      </w:r>
      <w:r w:rsidRPr="00BB2061">
        <w:rPr>
          <w:color w:val="000000" w:themeColor="text1"/>
          <w:sz w:val="22"/>
          <w:szCs w:val="22"/>
        </w:rPr>
        <w:t xml:space="preserve"> figures and tables.</w:t>
      </w:r>
    </w:p>
    <w:p w14:paraId="2131D448" w14:textId="4BDB0BDF" w:rsidR="00AE173C" w:rsidRPr="00BB2061" w:rsidRDefault="00AE173C" w:rsidP="00564B6D">
      <w:pPr>
        <w:autoSpaceDE w:val="0"/>
        <w:autoSpaceDN w:val="0"/>
        <w:adjustRightInd w:val="0"/>
        <w:jc w:val="both"/>
        <w:rPr>
          <w:rFonts w:eastAsiaTheme="minorEastAsia"/>
          <w:b/>
          <w:bCs/>
          <w:color w:val="000000" w:themeColor="text1"/>
          <w:sz w:val="22"/>
          <w:szCs w:val="22"/>
        </w:rPr>
      </w:pPr>
      <w:r w:rsidRPr="00353E41">
        <w:rPr>
          <w:rFonts w:eastAsiaTheme="minorEastAsia"/>
          <w:b/>
          <w:bCs/>
          <w:sz w:val="22"/>
          <w:szCs w:val="22"/>
        </w:rPr>
        <w:t>ACKNOWLEDGEMENTS</w:t>
      </w:r>
    </w:p>
    <w:p w14:paraId="76350621" w14:textId="20C4D3B5" w:rsidR="00AE173C" w:rsidRPr="00BB2061" w:rsidRDefault="004403BF" w:rsidP="00A31A1A">
      <w:pPr>
        <w:jc w:val="both"/>
        <w:rPr>
          <w:rFonts w:eastAsiaTheme="minorEastAsia"/>
          <w:color w:val="000000" w:themeColor="text1"/>
          <w:sz w:val="22"/>
          <w:szCs w:val="22"/>
        </w:rPr>
      </w:pPr>
      <w:r w:rsidRPr="00BB2061">
        <w:rPr>
          <w:color w:val="000000" w:themeColor="text1"/>
          <w:sz w:val="22"/>
          <w:szCs w:val="22"/>
          <w:shd w:val="clear" w:color="auto" w:fill="FFFFFF"/>
        </w:rPr>
        <w:t xml:space="preserve">Research at </w:t>
      </w:r>
      <w:r w:rsidR="00C437EC">
        <w:rPr>
          <w:sz w:val="22"/>
          <w:szCs w:val="22"/>
        </w:rPr>
        <w:t>Mt. Desert Island</w:t>
      </w:r>
      <w:r w:rsidRPr="00BB2061">
        <w:rPr>
          <w:color w:val="000000" w:themeColor="text1"/>
          <w:sz w:val="22"/>
          <w:szCs w:val="22"/>
          <w:shd w:val="clear" w:color="auto" w:fill="FFFFFF"/>
        </w:rPr>
        <w:t xml:space="preserve"> was conducted under permit ACAD-2020-SCI-0014 from the U.S. Department of Interior granted to Jeff Licht. M</w:t>
      </w:r>
      <w:r w:rsidR="00700426" w:rsidRPr="00BB2061">
        <w:rPr>
          <w:color w:val="000000" w:themeColor="text1"/>
          <w:sz w:val="22"/>
          <w:szCs w:val="22"/>
          <w:shd w:val="clear" w:color="auto" w:fill="FFFFFF"/>
        </w:rPr>
        <w:t xml:space="preserve">ike Day, </w:t>
      </w:r>
      <w:r w:rsidR="00F2679E" w:rsidRPr="00BB2061">
        <w:rPr>
          <w:color w:val="000000" w:themeColor="text1"/>
          <w:sz w:val="22"/>
          <w:szCs w:val="22"/>
          <w:shd w:val="clear" w:color="auto" w:fill="FFFFFF"/>
        </w:rPr>
        <w:t xml:space="preserve">PhD, suggested </w:t>
      </w:r>
      <w:r w:rsidR="00821389" w:rsidRPr="00BB2061">
        <w:rPr>
          <w:color w:val="000000" w:themeColor="text1"/>
          <w:sz w:val="22"/>
          <w:szCs w:val="22"/>
          <w:shd w:val="clear" w:color="auto" w:fill="FFFFFF"/>
        </w:rPr>
        <w:t>topics for study and</w:t>
      </w:r>
      <w:r w:rsidR="00897CF4" w:rsidRPr="00BB2061">
        <w:rPr>
          <w:color w:val="000000" w:themeColor="text1"/>
          <w:sz w:val="22"/>
          <w:szCs w:val="22"/>
          <w:shd w:val="clear" w:color="auto" w:fill="FFFFFF"/>
        </w:rPr>
        <w:t xml:space="preserve"> </w:t>
      </w:r>
      <w:r w:rsidR="00821389" w:rsidRPr="00BB2061">
        <w:rPr>
          <w:color w:val="000000" w:themeColor="text1"/>
          <w:sz w:val="22"/>
          <w:szCs w:val="22"/>
          <w:shd w:val="clear" w:color="auto" w:fill="FFFFFF"/>
        </w:rPr>
        <w:t>locat</w:t>
      </w:r>
      <w:r w:rsidR="00897CF4" w:rsidRPr="00BB2061">
        <w:rPr>
          <w:color w:val="000000" w:themeColor="text1"/>
          <w:sz w:val="22"/>
          <w:szCs w:val="22"/>
          <w:shd w:val="clear" w:color="auto" w:fill="FFFFFF"/>
        </w:rPr>
        <w:t xml:space="preserve">ed </w:t>
      </w:r>
      <w:r w:rsidR="00821389" w:rsidRPr="00BB2061">
        <w:rPr>
          <w:color w:val="000000" w:themeColor="text1"/>
          <w:sz w:val="22"/>
          <w:szCs w:val="22"/>
          <w:shd w:val="clear" w:color="auto" w:fill="FFFFFF"/>
        </w:rPr>
        <w:t xml:space="preserve">some of the </w:t>
      </w:r>
      <w:r w:rsidR="00897CF4" w:rsidRPr="00BB2061">
        <w:rPr>
          <w:color w:val="000000" w:themeColor="text1"/>
          <w:sz w:val="22"/>
          <w:szCs w:val="22"/>
          <w:shd w:val="clear" w:color="auto" w:fill="FFFFFF"/>
        </w:rPr>
        <w:t>sites for the study</w:t>
      </w:r>
      <w:r w:rsidR="00700426" w:rsidRPr="00BB2061">
        <w:rPr>
          <w:color w:val="000000" w:themeColor="text1"/>
          <w:sz w:val="22"/>
          <w:szCs w:val="22"/>
          <w:shd w:val="clear" w:color="auto" w:fill="FFFFFF"/>
        </w:rPr>
        <w:t xml:space="preserve">. </w:t>
      </w:r>
      <w:r w:rsidR="00B5268D" w:rsidRPr="00BB2061">
        <w:rPr>
          <w:color w:val="000000" w:themeColor="text1"/>
          <w:sz w:val="22"/>
          <w:szCs w:val="22"/>
        </w:rPr>
        <w:t xml:space="preserve">Cartographer </w:t>
      </w:r>
      <w:r w:rsidR="00056FB2" w:rsidRPr="00BB2061">
        <w:rPr>
          <w:color w:val="000000" w:themeColor="text1"/>
          <w:sz w:val="22"/>
          <w:szCs w:val="22"/>
        </w:rPr>
        <w:t xml:space="preserve">Jill </w:t>
      </w:r>
      <w:r w:rsidR="00700426" w:rsidRPr="00BB2061">
        <w:rPr>
          <w:color w:val="000000" w:themeColor="text1"/>
          <w:sz w:val="22"/>
          <w:szCs w:val="22"/>
        </w:rPr>
        <w:t>Phelps Kern</w:t>
      </w:r>
      <w:r w:rsidR="00056FB2" w:rsidRPr="00BB2061">
        <w:rPr>
          <w:color w:val="000000" w:themeColor="text1"/>
          <w:sz w:val="22"/>
          <w:szCs w:val="22"/>
        </w:rPr>
        <w:t xml:space="preserve"> </w:t>
      </w:r>
      <w:r w:rsidR="003066AB" w:rsidRPr="00BB2061">
        <w:rPr>
          <w:color w:val="000000" w:themeColor="text1"/>
          <w:sz w:val="22"/>
          <w:szCs w:val="22"/>
        </w:rPr>
        <w:t>created</w:t>
      </w:r>
      <w:r w:rsidR="00056FB2" w:rsidRPr="00BB2061">
        <w:rPr>
          <w:color w:val="000000" w:themeColor="text1"/>
          <w:sz w:val="22"/>
          <w:szCs w:val="22"/>
        </w:rPr>
        <w:t xml:space="preserve"> </w:t>
      </w:r>
      <w:r w:rsidR="00897CF4" w:rsidRPr="00BB2061">
        <w:rPr>
          <w:color w:val="000000" w:themeColor="text1"/>
          <w:sz w:val="22"/>
          <w:szCs w:val="22"/>
        </w:rPr>
        <w:t>geospatial figures</w:t>
      </w:r>
      <w:r w:rsidR="0023756A" w:rsidRPr="00BB2061">
        <w:rPr>
          <w:color w:val="000000" w:themeColor="text1"/>
          <w:sz w:val="22"/>
          <w:szCs w:val="22"/>
        </w:rPr>
        <w:t>.</w:t>
      </w:r>
      <w:r w:rsidR="00056FB2" w:rsidRPr="00BB2061">
        <w:rPr>
          <w:color w:val="000000" w:themeColor="text1"/>
          <w:sz w:val="22"/>
          <w:szCs w:val="22"/>
          <w:shd w:val="clear" w:color="auto" w:fill="FFFFFF"/>
        </w:rPr>
        <w:t xml:space="preserve"> </w:t>
      </w:r>
      <w:r w:rsidR="00AE173C" w:rsidRPr="00BB2061">
        <w:rPr>
          <w:color w:val="000000" w:themeColor="text1"/>
          <w:sz w:val="22"/>
          <w:szCs w:val="22"/>
          <w:shd w:val="clear" w:color="auto" w:fill="FFFFFF"/>
        </w:rPr>
        <w:t>Remote sensing devices were supplied by Tora Johnson</w:t>
      </w:r>
      <w:r w:rsidR="00F2679E" w:rsidRPr="00BB2061">
        <w:rPr>
          <w:color w:val="000000" w:themeColor="text1"/>
          <w:sz w:val="22"/>
          <w:szCs w:val="22"/>
          <w:shd w:val="clear" w:color="auto" w:fill="FFFFFF"/>
        </w:rPr>
        <w:t>, PhD</w:t>
      </w:r>
      <w:r w:rsidR="00AE173C" w:rsidRPr="00BB2061">
        <w:rPr>
          <w:color w:val="000000" w:themeColor="text1"/>
          <w:sz w:val="22"/>
          <w:szCs w:val="22"/>
          <w:shd w:val="clear" w:color="auto" w:fill="FFFFFF"/>
        </w:rPr>
        <w:t xml:space="preserve">. </w:t>
      </w:r>
      <w:r w:rsidR="00700426" w:rsidRPr="00BB2061">
        <w:rPr>
          <w:color w:val="000000" w:themeColor="text1"/>
          <w:sz w:val="22"/>
          <w:szCs w:val="22"/>
          <w:shd w:val="clear" w:color="auto" w:fill="FFFFFF"/>
        </w:rPr>
        <w:t xml:space="preserve">Field </w:t>
      </w:r>
      <w:r w:rsidR="00897CF4" w:rsidRPr="00BB2061">
        <w:rPr>
          <w:color w:val="000000" w:themeColor="text1"/>
          <w:sz w:val="22"/>
          <w:szCs w:val="22"/>
          <w:shd w:val="clear" w:color="auto" w:fill="FFFFFF"/>
        </w:rPr>
        <w:t>sampling was</w:t>
      </w:r>
      <w:r w:rsidR="00700426" w:rsidRPr="00BB2061">
        <w:rPr>
          <w:color w:val="000000" w:themeColor="text1"/>
          <w:sz w:val="22"/>
          <w:szCs w:val="22"/>
          <w:shd w:val="clear" w:color="auto" w:fill="FFFFFF"/>
        </w:rPr>
        <w:t xml:space="preserve"> assisted by Mimi Licht and Laura </w:t>
      </w:r>
      <w:proofErr w:type="spellStart"/>
      <w:r w:rsidR="00700426" w:rsidRPr="00BB2061">
        <w:rPr>
          <w:color w:val="000000" w:themeColor="text1"/>
          <w:sz w:val="22"/>
          <w:szCs w:val="22"/>
          <w:shd w:val="clear" w:color="auto" w:fill="FFFFFF"/>
        </w:rPr>
        <w:t>Brumleve</w:t>
      </w:r>
      <w:proofErr w:type="spellEnd"/>
      <w:r w:rsidR="00700426" w:rsidRPr="00BB2061">
        <w:rPr>
          <w:color w:val="000000" w:themeColor="text1"/>
          <w:sz w:val="22"/>
          <w:szCs w:val="22"/>
          <w:shd w:val="clear" w:color="auto" w:fill="FFFFFF"/>
        </w:rPr>
        <w:t xml:space="preserve">. </w:t>
      </w:r>
      <w:r w:rsidR="00F2679E" w:rsidRPr="00BB2061">
        <w:rPr>
          <w:color w:val="000000" w:themeColor="text1"/>
          <w:sz w:val="22"/>
          <w:szCs w:val="22"/>
          <w:shd w:val="clear" w:color="auto" w:fill="FFFFFF"/>
        </w:rPr>
        <w:t>Site measurements were</w:t>
      </w:r>
      <w:r w:rsidR="002972F4" w:rsidRPr="00BB2061">
        <w:rPr>
          <w:color w:val="000000" w:themeColor="text1"/>
          <w:sz w:val="22"/>
          <w:szCs w:val="22"/>
          <w:shd w:val="clear" w:color="auto" w:fill="FFFFFF"/>
        </w:rPr>
        <w:t xml:space="preserve"> </w:t>
      </w:r>
      <w:r w:rsidR="00821389" w:rsidRPr="00BB2061">
        <w:rPr>
          <w:color w:val="000000" w:themeColor="text1"/>
          <w:sz w:val="22"/>
          <w:szCs w:val="22"/>
          <w:shd w:val="clear" w:color="auto" w:fill="FFFFFF"/>
        </w:rPr>
        <w:t xml:space="preserve">greatly </w:t>
      </w:r>
      <w:r w:rsidR="005F3C86" w:rsidRPr="00BB2061">
        <w:rPr>
          <w:color w:val="000000" w:themeColor="text1"/>
          <w:sz w:val="22"/>
          <w:szCs w:val="22"/>
          <w:shd w:val="clear" w:color="auto" w:fill="FFFFFF"/>
        </w:rPr>
        <w:t>facilitat</w:t>
      </w:r>
      <w:r w:rsidR="002972F4" w:rsidRPr="00BB2061">
        <w:rPr>
          <w:color w:val="000000" w:themeColor="text1"/>
          <w:sz w:val="22"/>
          <w:szCs w:val="22"/>
          <w:shd w:val="clear" w:color="auto" w:fill="FFFFFF"/>
        </w:rPr>
        <w:t>ed by</w:t>
      </w:r>
      <w:r w:rsidR="00AE173C" w:rsidRPr="00BB2061">
        <w:rPr>
          <w:color w:val="000000" w:themeColor="text1"/>
          <w:sz w:val="22"/>
          <w:szCs w:val="22"/>
          <w:shd w:val="clear" w:color="auto" w:fill="FFFFFF"/>
        </w:rPr>
        <w:t xml:space="preserve"> </w:t>
      </w:r>
      <w:r w:rsidR="003A4281" w:rsidRPr="00BB2061">
        <w:rPr>
          <w:color w:val="000000" w:themeColor="text1"/>
          <w:sz w:val="22"/>
          <w:szCs w:val="22"/>
          <w:shd w:val="clear" w:color="auto" w:fill="FFFFFF"/>
        </w:rPr>
        <w:t>staff at</w:t>
      </w:r>
      <w:r w:rsidR="005F3C86" w:rsidRPr="00BB2061">
        <w:rPr>
          <w:color w:val="000000" w:themeColor="text1"/>
          <w:sz w:val="22"/>
          <w:szCs w:val="22"/>
          <w:shd w:val="clear" w:color="auto" w:fill="FFFFFF"/>
        </w:rPr>
        <w:t xml:space="preserve"> </w:t>
      </w:r>
      <w:r w:rsidR="00AE173C" w:rsidRPr="00BB2061">
        <w:rPr>
          <w:color w:val="000000" w:themeColor="text1"/>
          <w:sz w:val="22"/>
          <w:szCs w:val="22"/>
          <w:shd w:val="clear" w:color="auto" w:fill="FFFFFF"/>
        </w:rPr>
        <w:t>National Park Service</w:t>
      </w:r>
      <w:r w:rsidR="005F3C86" w:rsidRPr="00BB2061">
        <w:rPr>
          <w:color w:val="000000" w:themeColor="text1"/>
          <w:sz w:val="22"/>
          <w:szCs w:val="22"/>
          <w:shd w:val="clear" w:color="auto" w:fill="FFFFFF"/>
        </w:rPr>
        <w:t xml:space="preserve">, </w:t>
      </w:r>
      <w:r w:rsidR="00C437EC">
        <w:rPr>
          <w:color w:val="000000" w:themeColor="text1"/>
          <w:sz w:val="22"/>
          <w:szCs w:val="22"/>
          <w:shd w:val="clear" w:color="auto" w:fill="FFFFFF"/>
        </w:rPr>
        <w:t>Mt. Desert Island</w:t>
      </w:r>
      <w:r w:rsidR="005F3C86" w:rsidRPr="00BB2061">
        <w:rPr>
          <w:color w:val="000000" w:themeColor="text1"/>
          <w:sz w:val="22"/>
          <w:szCs w:val="22"/>
          <w:shd w:val="clear" w:color="auto" w:fill="FFFFFF"/>
        </w:rPr>
        <w:t xml:space="preserve">, </w:t>
      </w:r>
      <w:r w:rsidR="00821389" w:rsidRPr="00BB2061">
        <w:rPr>
          <w:color w:val="000000" w:themeColor="text1"/>
          <w:sz w:val="22"/>
          <w:szCs w:val="22"/>
          <w:shd w:val="clear" w:color="auto" w:fill="FFFFFF"/>
        </w:rPr>
        <w:t xml:space="preserve">Bar Harbor, </w:t>
      </w:r>
      <w:r w:rsidR="005F3C86" w:rsidRPr="00BB2061">
        <w:rPr>
          <w:color w:val="000000" w:themeColor="text1"/>
          <w:sz w:val="22"/>
          <w:szCs w:val="22"/>
          <w:shd w:val="clear" w:color="auto" w:fill="FFFFFF"/>
        </w:rPr>
        <w:t>ME</w:t>
      </w:r>
      <w:r w:rsidR="00AE173C" w:rsidRPr="00BB2061">
        <w:rPr>
          <w:color w:val="000000" w:themeColor="text1"/>
          <w:sz w:val="22"/>
          <w:szCs w:val="22"/>
          <w:shd w:val="clear" w:color="auto" w:fill="FFFFFF"/>
        </w:rPr>
        <w:t>.</w:t>
      </w:r>
      <w:r w:rsidR="0023756A" w:rsidRPr="00BB2061">
        <w:rPr>
          <w:color w:val="000000" w:themeColor="text1"/>
          <w:sz w:val="22"/>
          <w:szCs w:val="22"/>
          <w:shd w:val="clear" w:color="auto" w:fill="FFFFFF"/>
        </w:rPr>
        <w:t xml:space="preserve"> Our thanks to several </w:t>
      </w:r>
      <w:r w:rsidRPr="00BB2061">
        <w:rPr>
          <w:color w:val="000000" w:themeColor="text1"/>
          <w:sz w:val="22"/>
          <w:szCs w:val="22"/>
          <w:shd w:val="clear" w:color="auto" w:fill="FFFFFF"/>
        </w:rPr>
        <w:t xml:space="preserve">anonymous </w:t>
      </w:r>
      <w:r w:rsidR="0023756A" w:rsidRPr="00BB2061">
        <w:rPr>
          <w:color w:val="000000" w:themeColor="text1"/>
          <w:sz w:val="22"/>
          <w:szCs w:val="22"/>
          <w:shd w:val="clear" w:color="auto" w:fill="FFFFFF"/>
        </w:rPr>
        <w:t>reviewers prior to submi</w:t>
      </w:r>
      <w:r w:rsidR="00897CF4" w:rsidRPr="00BB2061">
        <w:rPr>
          <w:color w:val="000000" w:themeColor="text1"/>
          <w:sz w:val="22"/>
          <w:szCs w:val="22"/>
          <w:shd w:val="clear" w:color="auto" w:fill="FFFFFF"/>
        </w:rPr>
        <w:t>ssion</w:t>
      </w:r>
      <w:r w:rsidR="0023756A" w:rsidRPr="00BB2061">
        <w:rPr>
          <w:color w:val="000000" w:themeColor="text1"/>
          <w:sz w:val="22"/>
          <w:szCs w:val="22"/>
          <w:shd w:val="clear" w:color="auto" w:fill="FFFFFF"/>
        </w:rPr>
        <w:t>.</w:t>
      </w:r>
    </w:p>
    <w:p w14:paraId="729CC817" w14:textId="77777777" w:rsidR="00185B4B" w:rsidRPr="00434944" w:rsidRDefault="00185B4B" w:rsidP="002526C4">
      <w:pPr>
        <w:autoSpaceDE w:val="0"/>
        <w:autoSpaceDN w:val="0"/>
        <w:adjustRightInd w:val="0"/>
        <w:rPr>
          <w:rFonts w:eastAsiaTheme="minorEastAsia"/>
          <w:b/>
          <w:bCs/>
          <w:color w:val="000000" w:themeColor="text1"/>
          <w:sz w:val="22"/>
          <w:szCs w:val="22"/>
        </w:rPr>
      </w:pPr>
    </w:p>
    <w:p w14:paraId="6B39280E" w14:textId="5D9D323A" w:rsidR="00AE173C" w:rsidRPr="00434944" w:rsidRDefault="00AE173C" w:rsidP="002526C4">
      <w:pPr>
        <w:autoSpaceDE w:val="0"/>
        <w:autoSpaceDN w:val="0"/>
        <w:adjustRightInd w:val="0"/>
        <w:rPr>
          <w:rFonts w:eastAsiaTheme="minorEastAsia"/>
          <w:b/>
          <w:bCs/>
          <w:color w:val="000000" w:themeColor="text1"/>
          <w:sz w:val="22"/>
          <w:szCs w:val="22"/>
        </w:rPr>
      </w:pPr>
      <w:r w:rsidRPr="00434944">
        <w:rPr>
          <w:rFonts w:eastAsiaTheme="minorEastAsia"/>
          <w:b/>
          <w:bCs/>
          <w:color w:val="000000" w:themeColor="text1"/>
          <w:sz w:val="22"/>
          <w:szCs w:val="22"/>
        </w:rPr>
        <w:t>ORCID</w:t>
      </w:r>
    </w:p>
    <w:p w14:paraId="0AC29BE6" w14:textId="1F269D56" w:rsidR="00AE173C" w:rsidRPr="00434944" w:rsidRDefault="00AE173C" w:rsidP="002526C4">
      <w:pPr>
        <w:autoSpaceDE w:val="0"/>
        <w:autoSpaceDN w:val="0"/>
        <w:adjustRightInd w:val="0"/>
        <w:rPr>
          <w:rFonts w:eastAsiaTheme="minorEastAsia"/>
          <w:sz w:val="22"/>
          <w:szCs w:val="22"/>
          <w:rPrChange w:id="627" w:author="Risa" w:date="2021-06-15T16:40:00Z">
            <w:rPr>
              <w:rFonts w:eastAsiaTheme="minorEastAsia"/>
            </w:rPr>
          </w:rPrChange>
        </w:rPr>
      </w:pPr>
      <w:r w:rsidRPr="00434944">
        <w:rPr>
          <w:rFonts w:eastAsiaTheme="minorEastAsia"/>
          <w:sz w:val="22"/>
          <w:szCs w:val="22"/>
          <w:rPrChange w:id="628" w:author="Risa" w:date="2021-06-15T16:40:00Z">
            <w:rPr>
              <w:rFonts w:eastAsiaTheme="minorEastAsia"/>
            </w:rPr>
          </w:rPrChange>
        </w:rPr>
        <w:t xml:space="preserve">Jeff Licht: </w:t>
      </w:r>
      <w:r w:rsidR="006D403B" w:rsidRPr="00434944">
        <w:rPr>
          <w:sz w:val="22"/>
          <w:szCs w:val="22"/>
          <w:rPrChange w:id="629" w:author="Risa" w:date="2021-06-15T16:40:00Z">
            <w:rPr/>
          </w:rPrChange>
        </w:rPr>
        <w:fldChar w:fldCharType="begin"/>
      </w:r>
      <w:r w:rsidR="006D403B" w:rsidRPr="00434944">
        <w:rPr>
          <w:sz w:val="22"/>
          <w:szCs w:val="22"/>
          <w:rPrChange w:id="630" w:author="Risa" w:date="2021-06-15T16:40:00Z">
            <w:rPr/>
          </w:rPrChange>
        </w:rPr>
        <w:instrText xml:space="preserve"> HYPERLINK "https://orcid.org/0000-0002-2248-2050" </w:instrText>
      </w:r>
      <w:r w:rsidR="006D403B" w:rsidRPr="00434944">
        <w:rPr>
          <w:sz w:val="22"/>
          <w:szCs w:val="22"/>
          <w:rPrChange w:id="631" w:author="Risa" w:date="2021-06-15T16:40:00Z">
            <w:rPr/>
          </w:rPrChange>
        </w:rPr>
        <w:fldChar w:fldCharType="separate"/>
      </w:r>
      <w:r w:rsidR="007C7A11" w:rsidRPr="00434944">
        <w:rPr>
          <w:rStyle w:val="Hyperlink"/>
          <w:rFonts w:eastAsiaTheme="minorEastAsia"/>
          <w:color w:val="auto"/>
          <w:sz w:val="22"/>
          <w:szCs w:val="22"/>
          <w:u w:val="none"/>
          <w:rPrChange w:id="632" w:author="Risa" w:date="2021-06-15T16:40:00Z">
            <w:rPr>
              <w:rStyle w:val="Hyperlink"/>
              <w:rFonts w:eastAsiaTheme="minorEastAsia"/>
              <w:color w:val="auto"/>
              <w:u w:val="none"/>
            </w:rPr>
          </w:rPrChange>
        </w:rPr>
        <w:t>https://orcid.org/0000-0002-2248-2050</w:t>
      </w:r>
      <w:r w:rsidR="006D403B" w:rsidRPr="00434944">
        <w:rPr>
          <w:rStyle w:val="Hyperlink"/>
          <w:rFonts w:eastAsiaTheme="minorEastAsia"/>
          <w:color w:val="auto"/>
          <w:sz w:val="22"/>
          <w:szCs w:val="22"/>
          <w:u w:val="none"/>
          <w:rPrChange w:id="633" w:author="Risa" w:date="2021-06-15T16:40:00Z">
            <w:rPr>
              <w:rStyle w:val="Hyperlink"/>
              <w:rFonts w:eastAsiaTheme="minorEastAsia"/>
              <w:color w:val="auto"/>
              <w:u w:val="none"/>
            </w:rPr>
          </w:rPrChange>
        </w:rPr>
        <w:fldChar w:fldCharType="end"/>
      </w:r>
    </w:p>
    <w:p w14:paraId="491B06CE" w14:textId="15EE4C1C" w:rsidR="007C7A11" w:rsidRPr="00434944" w:rsidRDefault="007C7A11" w:rsidP="002526C4">
      <w:pPr>
        <w:autoSpaceDE w:val="0"/>
        <w:autoSpaceDN w:val="0"/>
        <w:adjustRightInd w:val="0"/>
        <w:rPr>
          <w:rFonts w:eastAsiaTheme="minorEastAsia"/>
          <w:sz w:val="22"/>
          <w:szCs w:val="22"/>
          <w:lang w:val="es-ES"/>
          <w:rPrChange w:id="634" w:author="Risa" w:date="2021-06-15T16:40:00Z">
            <w:rPr>
              <w:rFonts w:eastAsiaTheme="minorEastAsia"/>
              <w:lang w:val="es-ES"/>
            </w:rPr>
          </w:rPrChange>
        </w:rPr>
      </w:pPr>
      <w:r w:rsidRPr="00434944">
        <w:rPr>
          <w:rFonts w:eastAsiaTheme="minorEastAsia"/>
          <w:sz w:val="22"/>
          <w:szCs w:val="22"/>
          <w:lang w:val="es-ES"/>
          <w:rPrChange w:id="635" w:author="Risa" w:date="2021-06-15T16:40:00Z">
            <w:rPr>
              <w:rFonts w:eastAsiaTheme="minorEastAsia"/>
              <w:lang w:val="es-ES"/>
            </w:rPr>
          </w:rPrChange>
        </w:rPr>
        <w:t>Risa McNellis: https://orcid.org/0000-0002-3538-9269</w:t>
      </w:r>
    </w:p>
    <w:p w14:paraId="3CFC1A50" w14:textId="6AEE0360" w:rsidR="00EA07E7" w:rsidRPr="00434944" w:rsidRDefault="00AE173C" w:rsidP="002526C4">
      <w:pPr>
        <w:spacing w:after="231"/>
        <w:rPr>
          <w:rStyle w:val="Hyperlink"/>
          <w:rFonts w:eastAsiaTheme="minorEastAsia"/>
          <w:color w:val="auto"/>
          <w:sz w:val="22"/>
          <w:szCs w:val="22"/>
          <w:u w:val="none"/>
          <w:rPrChange w:id="636" w:author="Risa" w:date="2021-06-15T16:40:00Z">
            <w:rPr>
              <w:rStyle w:val="Hyperlink"/>
              <w:rFonts w:eastAsiaTheme="minorEastAsia"/>
              <w:color w:val="auto"/>
              <w:u w:val="none"/>
            </w:rPr>
          </w:rPrChange>
        </w:rPr>
      </w:pPr>
      <w:r w:rsidRPr="00434944">
        <w:rPr>
          <w:rFonts w:eastAsiaTheme="minorEastAsia"/>
          <w:sz w:val="22"/>
          <w:szCs w:val="22"/>
          <w:rPrChange w:id="637" w:author="Risa" w:date="2021-06-15T16:40:00Z">
            <w:rPr>
              <w:rFonts w:eastAsiaTheme="minorEastAsia"/>
            </w:rPr>
          </w:rPrChange>
        </w:rPr>
        <w:t xml:space="preserve">Nicholas Smith: </w:t>
      </w:r>
      <w:r w:rsidR="006D403B" w:rsidRPr="00434944">
        <w:rPr>
          <w:sz w:val="22"/>
          <w:szCs w:val="22"/>
          <w:rPrChange w:id="638" w:author="Risa" w:date="2021-06-15T16:40:00Z">
            <w:rPr/>
          </w:rPrChange>
        </w:rPr>
        <w:fldChar w:fldCharType="begin"/>
      </w:r>
      <w:r w:rsidR="006D403B" w:rsidRPr="00434944">
        <w:rPr>
          <w:sz w:val="22"/>
          <w:szCs w:val="22"/>
          <w:rPrChange w:id="639" w:author="Risa" w:date="2021-06-15T16:40:00Z">
            <w:rPr/>
          </w:rPrChange>
        </w:rPr>
        <w:instrText xml:space="preserve"> HYPERLINK "https://orcid.org/0000-0001-7048-4387" </w:instrText>
      </w:r>
      <w:r w:rsidR="006D403B" w:rsidRPr="00434944">
        <w:rPr>
          <w:sz w:val="22"/>
          <w:szCs w:val="22"/>
          <w:rPrChange w:id="640" w:author="Risa" w:date="2021-06-15T16:40:00Z">
            <w:rPr/>
          </w:rPrChange>
        </w:rPr>
        <w:fldChar w:fldCharType="separate"/>
      </w:r>
      <w:r w:rsidRPr="00434944">
        <w:rPr>
          <w:rStyle w:val="Hyperlink"/>
          <w:rFonts w:eastAsiaTheme="minorEastAsia"/>
          <w:color w:val="auto"/>
          <w:sz w:val="22"/>
          <w:szCs w:val="22"/>
          <w:u w:val="none"/>
          <w:rPrChange w:id="641" w:author="Risa" w:date="2021-06-15T16:40:00Z">
            <w:rPr>
              <w:rStyle w:val="Hyperlink"/>
              <w:rFonts w:eastAsiaTheme="minorEastAsia"/>
              <w:color w:val="auto"/>
              <w:u w:val="none"/>
            </w:rPr>
          </w:rPrChange>
        </w:rPr>
        <w:t>https://orcid.org/0000-0001-7048-4387</w:t>
      </w:r>
      <w:r w:rsidR="006D403B" w:rsidRPr="00434944">
        <w:rPr>
          <w:rStyle w:val="Hyperlink"/>
          <w:rFonts w:eastAsiaTheme="minorEastAsia"/>
          <w:color w:val="auto"/>
          <w:sz w:val="22"/>
          <w:szCs w:val="22"/>
          <w:u w:val="none"/>
          <w:rPrChange w:id="642" w:author="Risa" w:date="2021-06-15T16:40:00Z">
            <w:rPr>
              <w:rStyle w:val="Hyperlink"/>
              <w:rFonts w:eastAsiaTheme="minorEastAsia"/>
              <w:color w:val="auto"/>
              <w:u w:val="none"/>
            </w:rPr>
          </w:rPrChange>
        </w:rPr>
        <w:fldChar w:fldCharType="end"/>
      </w:r>
    </w:p>
    <w:p w14:paraId="2BF9CF7F" w14:textId="1D281F85" w:rsidR="0015307D" w:rsidRPr="00434944" w:rsidRDefault="0015307D" w:rsidP="002526C4">
      <w:pPr>
        <w:autoSpaceDE w:val="0"/>
        <w:autoSpaceDN w:val="0"/>
        <w:adjustRightInd w:val="0"/>
        <w:rPr>
          <w:rFonts w:eastAsiaTheme="minorEastAsia"/>
          <w:b/>
          <w:bCs/>
          <w:sz w:val="22"/>
          <w:szCs w:val="22"/>
          <w:rPrChange w:id="643" w:author="Risa" w:date="2021-06-15T16:40:00Z">
            <w:rPr>
              <w:rFonts w:eastAsiaTheme="minorEastAsia"/>
              <w:b/>
              <w:bCs/>
            </w:rPr>
          </w:rPrChange>
        </w:rPr>
      </w:pPr>
      <w:r w:rsidRPr="00434944">
        <w:rPr>
          <w:rFonts w:eastAsiaTheme="minorEastAsia"/>
          <w:b/>
          <w:bCs/>
          <w:sz w:val="22"/>
          <w:szCs w:val="22"/>
          <w:rPrChange w:id="644" w:author="Risa" w:date="2021-06-15T16:40:00Z">
            <w:rPr>
              <w:rFonts w:eastAsiaTheme="minorEastAsia"/>
              <w:b/>
              <w:bCs/>
            </w:rPr>
          </w:rPrChange>
        </w:rPr>
        <w:t>FUNDING</w:t>
      </w:r>
      <w:r w:rsidR="00FF053F" w:rsidRPr="00434944">
        <w:rPr>
          <w:rFonts w:eastAsiaTheme="minorEastAsia"/>
          <w:b/>
          <w:bCs/>
          <w:sz w:val="22"/>
          <w:szCs w:val="22"/>
          <w:rPrChange w:id="645" w:author="Risa" w:date="2021-06-15T16:40:00Z">
            <w:rPr>
              <w:rFonts w:eastAsiaTheme="minorEastAsia"/>
              <w:b/>
              <w:bCs/>
            </w:rPr>
          </w:rPrChange>
        </w:rPr>
        <w:t xml:space="preserve"> INFORMATION</w:t>
      </w:r>
    </w:p>
    <w:p w14:paraId="2E6FA864" w14:textId="12FBE2B2" w:rsidR="00237190" w:rsidRPr="0068341D" w:rsidRDefault="00BF742B" w:rsidP="00781D55">
      <w:pPr>
        <w:spacing w:after="231"/>
        <w:rPr>
          <w:b/>
        </w:rPr>
      </w:pPr>
      <w:r w:rsidRPr="00434944">
        <w:rPr>
          <w:rFonts w:eastAsiaTheme="minorEastAsia"/>
          <w:sz w:val="22"/>
          <w:szCs w:val="22"/>
          <w:rPrChange w:id="646" w:author="Risa" w:date="2021-06-15T16:40:00Z">
            <w:rPr>
              <w:rFonts w:eastAsiaTheme="minorEastAsia"/>
            </w:rPr>
          </w:rPrChange>
        </w:rPr>
        <w:t>NGS and JL acknowledge support from the U</w:t>
      </w:r>
      <w:r w:rsidR="00F85475" w:rsidRPr="00434944">
        <w:rPr>
          <w:rFonts w:eastAsiaTheme="minorEastAsia"/>
          <w:sz w:val="22"/>
          <w:szCs w:val="22"/>
          <w:rPrChange w:id="647" w:author="Risa" w:date="2021-06-15T16:40:00Z">
            <w:rPr>
              <w:rFonts w:eastAsiaTheme="minorEastAsia"/>
            </w:rPr>
          </w:rPrChange>
        </w:rPr>
        <w:t>nited States</w:t>
      </w:r>
      <w:r w:rsidRPr="00434944">
        <w:rPr>
          <w:rFonts w:eastAsiaTheme="minorEastAsia"/>
          <w:sz w:val="22"/>
          <w:szCs w:val="22"/>
          <w:rPrChange w:id="648" w:author="Risa" w:date="2021-06-15T16:40:00Z">
            <w:rPr>
              <w:rFonts w:eastAsiaTheme="minorEastAsia"/>
            </w:rPr>
          </w:rPrChange>
        </w:rPr>
        <w:t xml:space="preserve"> Department of Interior (grant P20AP00312). NGS acknowledges support from</w:t>
      </w:r>
      <w:r w:rsidR="00C65DF8" w:rsidRPr="00434944">
        <w:rPr>
          <w:rFonts w:eastAsiaTheme="minorEastAsia"/>
          <w:sz w:val="22"/>
          <w:szCs w:val="22"/>
          <w:rPrChange w:id="649" w:author="Risa" w:date="2021-06-15T16:40:00Z">
            <w:rPr>
              <w:rFonts w:eastAsiaTheme="minorEastAsia"/>
            </w:rPr>
          </w:rPrChange>
        </w:rPr>
        <w:t xml:space="preserve"> Texas Tech</w:t>
      </w:r>
      <w:r w:rsidRPr="00434944">
        <w:rPr>
          <w:rFonts w:eastAsiaTheme="minorEastAsia"/>
          <w:sz w:val="22"/>
          <w:szCs w:val="22"/>
          <w:rPrChange w:id="650" w:author="Risa" w:date="2021-06-15T16:40:00Z">
            <w:rPr>
              <w:rFonts w:eastAsiaTheme="minorEastAsia"/>
            </w:rPr>
          </w:rPrChange>
        </w:rPr>
        <w:t xml:space="preserve"> University. RM was supported by the Texas Tech Climate Cente</w:t>
      </w:r>
      <w:r>
        <w:rPr>
          <w:rFonts w:eastAsiaTheme="minorEastAsia"/>
        </w:rPr>
        <w:t xml:space="preserve">r, with funding from the </w:t>
      </w:r>
      <w:r w:rsidR="00F85475" w:rsidRPr="0068341D">
        <w:rPr>
          <w:rFonts w:eastAsiaTheme="minorEastAsia"/>
        </w:rPr>
        <w:t>U</w:t>
      </w:r>
      <w:r w:rsidR="00F85475">
        <w:rPr>
          <w:rFonts w:eastAsiaTheme="minorEastAsia"/>
        </w:rPr>
        <w:t>nited States</w:t>
      </w:r>
      <w:r w:rsidR="00F85475" w:rsidRPr="0068341D">
        <w:rPr>
          <w:rFonts w:eastAsiaTheme="minorEastAsia"/>
        </w:rPr>
        <w:t xml:space="preserve"> Department of Interior</w:t>
      </w:r>
      <w:r w:rsidR="00700426" w:rsidRPr="0068341D">
        <w:rPr>
          <w:rFonts w:eastAsiaTheme="minorEastAsia"/>
        </w:rPr>
        <w:t>.</w:t>
      </w:r>
    </w:p>
    <w:p w14:paraId="2A2F8033" w14:textId="2FC4DD6F" w:rsidR="0015307D" w:rsidRPr="004320E4" w:rsidRDefault="0015307D" w:rsidP="002526C4">
      <w:pPr>
        <w:tabs>
          <w:tab w:val="left" w:pos="360"/>
        </w:tabs>
        <w:ind w:left="360" w:hanging="360"/>
        <w:rPr>
          <w:b/>
          <w:bCs/>
          <w:color w:val="000000" w:themeColor="text1"/>
          <w:shd w:val="clear" w:color="auto" w:fill="FFFFFF"/>
        </w:rPr>
      </w:pPr>
      <w:r w:rsidRPr="0068341D">
        <w:rPr>
          <w:b/>
          <w:bCs/>
          <w:color w:val="222222"/>
          <w:shd w:val="clear" w:color="auto" w:fill="FFFFFF"/>
        </w:rPr>
        <w:t>REFERENCES</w:t>
      </w:r>
      <w:r w:rsidR="00D031DC" w:rsidRPr="0068341D">
        <w:rPr>
          <w:b/>
          <w:bCs/>
          <w:color w:val="222222"/>
          <w:shd w:val="clear" w:color="auto" w:fill="FFFFFF"/>
        </w:rPr>
        <w:t xml:space="preserve"> </w:t>
      </w:r>
    </w:p>
    <w:p w14:paraId="6616DF62" w14:textId="3C8BFE32" w:rsidR="004320E4" w:rsidRDefault="004320E4" w:rsidP="004320E4">
      <w:pPr>
        <w:pStyle w:val="CommentText"/>
      </w:pPr>
      <w:proofErr w:type="spellStart"/>
      <w:r w:rsidRPr="004320E4">
        <w:t>Agostinell</w:t>
      </w:r>
      <w:proofErr w:type="spellEnd"/>
      <w:r w:rsidRPr="004320E4">
        <w:t>, C. and Lund</w:t>
      </w:r>
      <w:r w:rsidR="00CF36F8">
        <w:t>, U.</w:t>
      </w:r>
      <w:r w:rsidRPr="004320E4">
        <w:t xml:space="preserve"> (2017). R package 'circular': Circular Statistics (version 0.4-93). URL</w:t>
      </w:r>
    </w:p>
    <w:p w14:paraId="518471AA" w14:textId="2F22D374" w:rsidR="004320E4" w:rsidRPr="004320E4" w:rsidRDefault="004320E4" w:rsidP="006922AC">
      <w:pPr>
        <w:pStyle w:val="CommentText"/>
        <w:ind w:firstLine="360"/>
      </w:pPr>
      <w:r w:rsidRPr="004320E4">
        <w:t>https://r-forge.r-project.org/projects/circular/</w:t>
      </w:r>
    </w:p>
    <w:p w14:paraId="1C6E7FC0" w14:textId="1116F214" w:rsidR="00AE173C" w:rsidRPr="00523DFA" w:rsidRDefault="00AE173C" w:rsidP="002526C4">
      <w:pPr>
        <w:tabs>
          <w:tab w:val="left" w:pos="360"/>
        </w:tabs>
        <w:ind w:left="360" w:hanging="360"/>
        <w:rPr>
          <w:color w:val="000000" w:themeColor="text1"/>
          <w:sz w:val="20"/>
          <w:szCs w:val="20"/>
          <w:shd w:val="clear" w:color="auto" w:fill="FFFFFF"/>
        </w:rPr>
      </w:pPr>
      <w:r w:rsidRPr="00523DFA">
        <w:rPr>
          <w:color w:val="000000" w:themeColor="text1"/>
          <w:sz w:val="20"/>
          <w:szCs w:val="20"/>
          <w:shd w:val="clear" w:color="auto" w:fill="FFFFFF"/>
        </w:rPr>
        <w:t xml:space="preserve">Brand, F. </w:t>
      </w:r>
      <w:r w:rsidR="009147D5" w:rsidRPr="00523DFA">
        <w:rPr>
          <w:color w:val="000000" w:themeColor="text1"/>
          <w:sz w:val="20"/>
          <w:szCs w:val="20"/>
          <w:shd w:val="clear" w:color="auto" w:fill="FFFFFF"/>
        </w:rPr>
        <w:t>and</w:t>
      </w:r>
      <w:r w:rsidRPr="00523DFA">
        <w:rPr>
          <w:color w:val="000000" w:themeColor="text1"/>
          <w:sz w:val="20"/>
          <w:szCs w:val="20"/>
          <w:shd w:val="clear" w:color="auto" w:fill="FFFFFF"/>
        </w:rPr>
        <w:t xml:space="preserve"> Jax, K. (2007). Focusing the meaning (s) of resilience: resilience as a descriptive concept and a boundary object. </w:t>
      </w:r>
      <w:r w:rsidRPr="00523DFA">
        <w:rPr>
          <w:i/>
          <w:iCs/>
          <w:color w:val="000000" w:themeColor="text1"/>
          <w:sz w:val="20"/>
          <w:szCs w:val="20"/>
        </w:rPr>
        <w:t>Ecology and society</w:t>
      </w:r>
      <w:r w:rsidRPr="00523DFA">
        <w:rPr>
          <w:color w:val="000000" w:themeColor="text1"/>
          <w:sz w:val="20"/>
          <w:szCs w:val="20"/>
          <w:shd w:val="clear" w:color="auto" w:fill="FFFFFF"/>
        </w:rPr>
        <w:t xml:space="preserve">, </w:t>
      </w:r>
      <w:r w:rsidRPr="00523DFA">
        <w:rPr>
          <w:i/>
          <w:iCs/>
          <w:color w:val="000000" w:themeColor="text1"/>
          <w:sz w:val="20"/>
          <w:szCs w:val="20"/>
        </w:rPr>
        <w:t>12</w:t>
      </w:r>
      <w:r w:rsidRPr="00523DFA">
        <w:rPr>
          <w:color w:val="000000" w:themeColor="text1"/>
          <w:sz w:val="20"/>
          <w:szCs w:val="20"/>
          <w:shd w:val="clear" w:color="auto" w:fill="FFFFFF"/>
        </w:rPr>
        <w:t>(1).</w:t>
      </w:r>
    </w:p>
    <w:p w14:paraId="49E33743" w14:textId="0FBD04E8" w:rsidR="00AE173C" w:rsidRPr="004320E4" w:rsidRDefault="00AE173C" w:rsidP="002526C4">
      <w:pPr>
        <w:tabs>
          <w:tab w:val="left" w:pos="360"/>
        </w:tabs>
        <w:ind w:left="360" w:hanging="360"/>
        <w:rPr>
          <w:color w:val="000000" w:themeColor="text1"/>
          <w:sz w:val="20"/>
          <w:szCs w:val="20"/>
          <w:shd w:val="clear" w:color="auto" w:fill="FFFFFF"/>
        </w:rPr>
      </w:pPr>
      <w:proofErr w:type="spellStart"/>
      <w:r w:rsidRPr="004320E4">
        <w:rPr>
          <w:color w:val="000000" w:themeColor="text1"/>
          <w:sz w:val="20"/>
          <w:szCs w:val="20"/>
          <w:shd w:val="clear" w:color="auto" w:fill="FFFFFF"/>
        </w:rPr>
        <w:t>Buma</w:t>
      </w:r>
      <w:proofErr w:type="spellEnd"/>
      <w:r w:rsidRPr="004320E4">
        <w:rPr>
          <w:color w:val="000000" w:themeColor="text1"/>
          <w:sz w:val="20"/>
          <w:szCs w:val="20"/>
          <w:shd w:val="clear" w:color="auto" w:fill="FFFFFF"/>
        </w:rPr>
        <w:t>, B., Brown, C., Donato, D., Fontaine, J.</w:t>
      </w:r>
      <w:r w:rsidR="004D4587" w:rsidRPr="004320E4">
        <w:rPr>
          <w:color w:val="000000" w:themeColor="text1"/>
          <w:sz w:val="20"/>
          <w:szCs w:val="20"/>
          <w:shd w:val="clear" w:color="auto" w:fill="FFFFFF"/>
        </w:rPr>
        <w:t xml:space="preserve"> </w:t>
      </w:r>
      <w:r w:rsidR="00B238F5" w:rsidRPr="004320E4">
        <w:rPr>
          <w:color w:val="000000" w:themeColor="text1"/>
          <w:sz w:val="20"/>
          <w:szCs w:val="20"/>
          <w:shd w:val="clear" w:color="auto" w:fill="FFFFFF"/>
        </w:rPr>
        <w:t>and</w:t>
      </w:r>
      <w:r w:rsidRPr="004320E4">
        <w:rPr>
          <w:color w:val="000000" w:themeColor="text1"/>
          <w:sz w:val="20"/>
          <w:szCs w:val="20"/>
          <w:shd w:val="clear" w:color="auto" w:fill="FFFFFF"/>
        </w:rPr>
        <w:t xml:space="preserve"> Johnstone, J. (2013). The impacts of changing disturbance regimes on serotinous plant populations and communities. </w:t>
      </w:r>
      <w:proofErr w:type="spellStart"/>
      <w:r w:rsidRPr="004320E4">
        <w:rPr>
          <w:i/>
          <w:iCs/>
          <w:color w:val="000000" w:themeColor="text1"/>
          <w:sz w:val="20"/>
          <w:szCs w:val="20"/>
        </w:rPr>
        <w:t>BioScience</w:t>
      </w:r>
      <w:proofErr w:type="spellEnd"/>
      <w:r w:rsidRPr="004320E4">
        <w:rPr>
          <w:color w:val="000000" w:themeColor="text1"/>
          <w:sz w:val="20"/>
          <w:szCs w:val="20"/>
          <w:shd w:val="clear" w:color="auto" w:fill="FFFFFF"/>
        </w:rPr>
        <w:t xml:space="preserve">, </w:t>
      </w:r>
      <w:r w:rsidRPr="004320E4">
        <w:rPr>
          <w:i/>
          <w:iCs/>
          <w:color w:val="000000" w:themeColor="text1"/>
          <w:sz w:val="20"/>
          <w:szCs w:val="20"/>
        </w:rPr>
        <w:t>63</w:t>
      </w:r>
      <w:r w:rsidRPr="004320E4">
        <w:rPr>
          <w:color w:val="000000" w:themeColor="text1"/>
          <w:sz w:val="20"/>
          <w:szCs w:val="20"/>
          <w:shd w:val="clear" w:color="auto" w:fill="FFFFFF"/>
        </w:rPr>
        <w:t>(11), 866-876.</w:t>
      </w:r>
    </w:p>
    <w:p w14:paraId="2CCBD477" w14:textId="7597C92F" w:rsidR="00AE173C" w:rsidRPr="004320E4" w:rsidRDefault="00AE173C" w:rsidP="002526C4">
      <w:pPr>
        <w:tabs>
          <w:tab w:val="left" w:pos="360"/>
        </w:tabs>
        <w:ind w:left="360" w:hanging="360"/>
        <w:rPr>
          <w:color w:val="000000" w:themeColor="text1"/>
          <w:sz w:val="20"/>
          <w:szCs w:val="20"/>
          <w:shd w:val="clear" w:color="auto" w:fill="FFFFFF"/>
        </w:rPr>
      </w:pPr>
      <w:proofErr w:type="spellStart"/>
      <w:r w:rsidRPr="004320E4">
        <w:rPr>
          <w:color w:val="000000" w:themeColor="text1"/>
          <w:sz w:val="20"/>
          <w:szCs w:val="20"/>
          <w:shd w:val="clear" w:color="auto" w:fill="FFFFFF"/>
        </w:rPr>
        <w:t>Butak</w:t>
      </w:r>
      <w:proofErr w:type="spellEnd"/>
      <w:r w:rsidRPr="004320E4">
        <w:rPr>
          <w:color w:val="000000" w:themeColor="text1"/>
          <w:sz w:val="20"/>
          <w:szCs w:val="20"/>
          <w:shd w:val="clear" w:color="auto" w:fill="FFFFFF"/>
        </w:rPr>
        <w:t>, A. (2014). Vegetation Composition, Structure, and Ecophysiology of Maritime Ledge Ecosystems, University of Maine, Or</w:t>
      </w:r>
      <w:r w:rsidR="007219B8" w:rsidRPr="004320E4">
        <w:rPr>
          <w:color w:val="000000" w:themeColor="text1"/>
          <w:sz w:val="20"/>
          <w:szCs w:val="20"/>
          <w:shd w:val="clear" w:color="auto" w:fill="FFFFFF"/>
        </w:rPr>
        <w:t>o</w:t>
      </w:r>
      <w:r w:rsidRPr="004320E4">
        <w:rPr>
          <w:color w:val="000000" w:themeColor="text1"/>
          <w:sz w:val="20"/>
          <w:szCs w:val="20"/>
          <w:shd w:val="clear" w:color="auto" w:fill="FFFFFF"/>
        </w:rPr>
        <w:t>no (</w:t>
      </w:r>
      <w:hyperlink r:id="rId12" w:history="1">
        <w:r w:rsidRPr="004320E4">
          <w:rPr>
            <w:rStyle w:val="Hyperlink"/>
            <w:color w:val="000000" w:themeColor="text1"/>
            <w:sz w:val="20"/>
            <w:szCs w:val="20"/>
            <w:u w:val="none"/>
            <w:shd w:val="clear" w:color="auto" w:fill="FFFFFF"/>
          </w:rPr>
          <w:t>http://digitalcommons.library.umaine.edu/etd/2212</w:t>
        </w:r>
      </w:hyperlink>
      <w:r w:rsidRPr="004320E4">
        <w:rPr>
          <w:color w:val="000000" w:themeColor="text1"/>
          <w:sz w:val="20"/>
          <w:szCs w:val="20"/>
          <w:shd w:val="clear" w:color="auto" w:fill="FFFFFF"/>
        </w:rPr>
        <w:t>).</w:t>
      </w:r>
    </w:p>
    <w:p w14:paraId="22A2ABE1" w14:textId="77777777" w:rsidR="00AE173C" w:rsidRPr="004320E4" w:rsidRDefault="00AE173C" w:rsidP="002526C4">
      <w:pPr>
        <w:tabs>
          <w:tab w:val="left" w:pos="360"/>
        </w:tabs>
        <w:ind w:left="360" w:hanging="360"/>
        <w:rPr>
          <w:color w:val="000000" w:themeColor="text1"/>
          <w:sz w:val="20"/>
          <w:szCs w:val="20"/>
        </w:rPr>
      </w:pPr>
      <w:r w:rsidRPr="004320E4">
        <w:rPr>
          <w:color w:val="000000" w:themeColor="text1"/>
          <w:sz w:val="20"/>
          <w:szCs w:val="20"/>
        </w:rPr>
        <w:t xml:space="preserve">Caldwell, M. and J. Richards. 1989. Hydraulic lift: water efflux from upper roots improves effectiveness of water uptake by deep roots. </w:t>
      </w:r>
      <w:proofErr w:type="spellStart"/>
      <w:r w:rsidRPr="004320E4">
        <w:rPr>
          <w:i/>
          <w:iCs/>
          <w:color w:val="000000" w:themeColor="text1"/>
          <w:sz w:val="20"/>
          <w:szCs w:val="20"/>
        </w:rPr>
        <w:t>Oecologia</w:t>
      </w:r>
      <w:proofErr w:type="spellEnd"/>
      <w:r w:rsidRPr="004320E4">
        <w:rPr>
          <w:i/>
          <w:iCs/>
          <w:color w:val="000000" w:themeColor="text1"/>
          <w:sz w:val="20"/>
          <w:szCs w:val="20"/>
        </w:rPr>
        <w:t xml:space="preserve">, </w:t>
      </w:r>
      <w:r w:rsidRPr="004320E4">
        <w:rPr>
          <w:color w:val="000000" w:themeColor="text1"/>
          <w:sz w:val="20"/>
          <w:szCs w:val="20"/>
        </w:rPr>
        <w:t xml:space="preserve">79, 1-5. </w:t>
      </w:r>
    </w:p>
    <w:p w14:paraId="55A897A0" w14:textId="6071016F" w:rsidR="00AE173C" w:rsidRPr="004320E4" w:rsidRDefault="00AE173C" w:rsidP="002526C4">
      <w:pPr>
        <w:tabs>
          <w:tab w:val="left" w:pos="360"/>
        </w:tabs>
        <w:ind w:left="360" w:hanging="360"/>
        <w:rPr>
          <w:color w:val="000000" w:themeColor="text1"/>
          <w:sz w:val="20"/>
          <w:szCs w:val="20"/>
          <w:shd w:val="clear" w:color="auto" w:fill="FFFFFF"/>
        </w:rPr>
      </w:pPr>
      <w:r w:rsidRPr="004320E4">
        <w:rPr>
          <w:color w:val="000000" w:themeColor="text1"/>
          <w:sz w:val="20"/>
          <w:szCs w:val="20"/>
          <w:shd w:val="clear" w:color="auto" w:fill="FFFFFF"/>
        </w:rPr>
        <w:t xml:space="preserve">Carlo, N., </w:t>
      </w:r>
      <w:proofErr w:type="spellStart"/>
      <w:r w:rsidRPr="004320E4">
        <w:rPr>
          <w:color w:val="000000" w:themeColor="text1"/>
          <w:sz w:val="20"/>
          <w:szCs w:val="20"/>
          <w:shd w:val="clear" w:color="auto" w:fill="FFFFFF"/>
        </w:rPr>
        <w:t>Renninger</w:t>
      </w:r>
      <w:proofErr w:type="spellEnd"/>
      <w:r w:rsidRPr="004320E4">
        <w:rPr>
          <w:color w:val="000000" w:themeColor="text1"/>
          <w:sz w:val="20"/>
          <w:szCs w:val="20"/>
          <w:shd w:val="clear" w:color="auto" w:fill="FFFFFF"/>
        </w:rPr>
        <w:t xml:space="preserve">, H., Clark, K., </w:t>
      </w:r>
      <w:r w:rsidR="00B238F5" w:rsidRPr="004320E4">
        <w:rPr>
          <w:color w:val="000000" w:themeColor="text1"/>
          <w:sz w:val="20"/>
          <w:szCs w:val="20"/>
          <w:shd w:val="clear" w:color="auto" w:fill="FFFFFF"/>
        </w:rPr>
        <w:t>and</w:t>
      </w:r>
      <w:r w:rsidRPr="004320E4">
        <w:rPr>
          <w:color w:val="000000" w:themeColor="text1"/>
          <w:sz w:val="20"/>
          <w:szCs w:val="20"/>
          <w:shd w:val="clear" w:color="auto" w:fill="FFFFFF"/>
        </w:rPr>
        <w:t xml:space="preserve"> Schäfer, K. (2016). Impacts of prescribed fire on Pinus rigida Mill. in upland forests of the Atlantic Coastal Plain. </w:t>
      </w:r>
      <w:r w:rsidRPr="004320E4">
        <w:rPr>
          <w:i/>
          <w:iCs/>
          <w:color w:val="000000" w:themeColor="text1"/>
          <w:sz w:val="20"/>
          <w:szCs w:val="20"/>
        </w:rPr>
        <w:t>Tree physiology</w:t>
      </w:r>
      <w:r w:rsidRPr="004320E4">
        <w:rPr>
          <w:color w:val="000000" w:themeColor="text1"/>
          <w:sz w:val="20"/>
          <w:szCs w:val="20"/>
          <w:shd w:val="clear" w:color="auto" w:fill="FFFFFF"/>
        </w:rPr>
        <w:t xml:space="preserve">, </w:t>
      </w:r>
      <w:r w:rsidRPr="004320E4">
        <w:rPr>
          <w:i/>
          <w:iCs/>
          <w:color w:val="000000" w:themeColor="text1"/>
          <w:sz w:val="20"/>
          <w:szCs w:val="20"/>
        </w:rPr>
        <w:t>36</w:t>
      </w:r>
      <w:r w:rsidRPr="004320E4">
        <w:rPr>
          <w:color w:val="000000" w:themeColor="text1"/>
          <w:sz w:val="20"/>
          <w:szCs w:val="20"/>
          <w:shd w:val="clear" w:color="auto" w:fill="FFFFFF"/>
        </w:rPr>
        <w:t>(8), 967-982.</w:t>
      </w:r>
    </w:p>
    <w:p w14:paraId="3FCDBA81" w14:textId="6D77A52D" w:rsidR="00AE173C" w:rsidRPr="004320E4" w:rsidRDefault="00AE173C" w:rsidP="002526C4">
      <w:pPr>
        <w:tabs>
          <w:tab w:val="left" w:pos="360"/>
        </w:tabs>
        <w:ind w:left="360" w:hanging="360"/>
        <w:rPr>
          <w:rFonts w:eastAsiaTheme="minorEastAsia"/>
          <w:color w:val="000000" w:themeColor="text1"/>
          <w:sz w:val="20"/>
          <w:szCs w:val="20"/>
        </w:rPr>
      </w:pPr>
      <w:proofErr w:type="spellStart"/>
      <w:r w:rsidRPr="004320E4">
        <w:rPr>
          <w:rFonts w:eastAsiaTheme="minorEastAsia"/>
          <w:color w:val="000000" w:themeColor="text1"/>
          <w:sz w:val="20"/>
          <w:szCs w:val="20"/>
        </w:rPr>
        <w:t>Certini</w:t>
      </w:r>
      <w:proofErr w:type="spellEnd"/>
      <w:r w:rsidR="0058300D" w:rsidRPr="004320E4">
        <w:rPr>
          <w:rFonts w:eastAsiaTheme="minorEastAsia"/>
          <w:color w:val="000000" w:themeColor="text1"/>
          <w:sz w:val="20"/>
          <w:szCs w:val="20"/>
        </w:rPr>
        <w:t xml:space="preserve">, </w:t>
      </w:r>
      <w:r w:rsidRPr="004320E4">
        <w:rPr>
          <w:rFonts w:eastAsiaTheme="minorEastAsia"/>
          <w:color w:val="000000" w:themeColor="text1"/>
          <w:sz w:val="20"/>
          <w:szCs w:val="20"/>
        </w:rPr>
        <w:t xml:space="preserve">G. (2005) Effects of fire on properties of forest soils: a review. </w:t>
      </w:r>
      <w:proofErr w:type="spellStart"/>
      <w:r w:rsidRPr="004320E4">
        <w:rPr>
          <w:rFonts w:eastAsiaTheme="minorEastAsia"/>
          <w:i/>
          <w:color w:val="000000" w:themeColor="text1"/>
          <w:sz w:val="20"/>
          <w:szCs w:val="20"/>
        </w:rPr>
        <w:t>Oecologia</w:t>
      </w:r>
      <w:proofErr w:type="spellEnd"/>
      <w:r w:rsidRPr="004320E4">
        <w:rPr>
          <w:rFonts w:eastAsiaTheme="minorEastAsia"/>
          <w:color w:val="000000" w:themeColor="text1"/>
          <w:sz w:val="20"/>
          <w:szCs w:val="20"/>
        </w:rPr>
        <w:t xml:space="preserve"> 143:1–10</w:t>
      </w:r>
    </w:p>
    <w:p w14:paraId="5278B77C" w14:textId="0A10742F" w:rsidR="00AE173C" w:rsidRPr="004320E4" w:rsidRDefault="00AE173C" w:rsidP="002526C4">
      <w:pPr>
        <w:tabs>
          <w:tab w:val="left" w:pos="360"/>
        </w:tabs>
        <w:ind w:left="360" w:hanging="360"/>
        <w:rPr>
          <w:color w:val="000000" w:themeColor="text1"/>
          <w:sz w:val="20"/>
          <w:szCs w:val="20"/>
          <w:shd w:val="clear" w:color="auto" w:fill="FFFFFF"/>
        </w:rPr>
      </w:pPr>
      <w:r w:rsidRPr="004320E4">
        <w:rPr>
          <w:rFonts w:eastAsiaTheme="minorEastAsia"/>
          <w:color w:val="000000" w:themeColor="text1"/>
          <w:sz w:val="20"/>
          <w:szCs w:val="20"/>
        </w:rPr>
        <w:t xml:space="preserve">Charpentier, J. (2020). </w:t>
      </w:r>
      <w:r w:rsidRPr="004320E4">
        <w:rPr>
          <w:color w:val="000000" w:themeColor="text1"/>
          <w:sz w:val="20"/>
          <w:szCs w:val="20"/>
        </w:rPr>
        <w:t xml:space="preserve">Wildland Fire Disturbance - Recovery Dynamics in Upland Forests at Acadia National Park, Maine. Doctoral dissertation, Antioch University. </w:t>
      </w:r>
      <w:hyperlink r:id="rId13" w:history="1">
        <w:r w:rsidRPr="004320E4">
          <w:rPr>
            <w:rStyle w:val="Hyperlink"/>
            <w:color w:val="000000" w:themeColor="text1"/>
            <w:sz w:val="20"/>
            <w:szCs w:val="20"/>
            <w:u w:val="none"/>
          </w:rPr>
          <w:t>https://aura.antioch.edu/etds</w:t>
        </w:r>
      </w:hyperlink>
    </w:p>
    <w:p w14:paraId="7C23FAF7" w14:textId="195DADE1" w:rsidR="00AE173C" w:rsidRPr="004320E4" w:rsidRDefault="00AE173C" w:rsidP="002526C4">
      <w:pPr>
        <w:tabs>
          <w:tab w:val="left" w:pos="360"/>
        </w:tabs>
        <w:ind w:left="360" w:hanging="360"/>
        <w:rPr>
          <w:rFonts w:eastAsiaTheme="minorEastAsia"/>
          <w:color w:val="000000" w:themeColor="text1"/>
          <w:sz w:val="20"/>
          <w:szCs w:val="20"/>
        </w:rPr>
      </w:pPr>
      <w:r w:rsidRPr="004320E4">
        <w:rPr>
          <w:rFonts w:eastAsiaTheme="minorEastAsia"/>
          <w:color w:val="000000" w:themeColor="text1"/>
          <w:sz w:val="20"/>
          <w:szCs w:val="20"/>
        </w:rPr>
        <w:t>Chen Z</w:t>
      </w:r>
      <w:r w:rsidR="002F2655" w:rsidRPr="004320E4">
        <w:rPr>
          <w:rFonts w:eastAsiaTheme="minorEastAsia"/>
          <w:color w:val="000000" w:themeColor="text1"/>
          <w:sz w:val="20"/>
          <w:szCs w:val="20"/>
        </w:rPr>
        <w:t xml:space="preserve">., </w:t>
      </w:r>
      <w:r w:rsidRPr="004320E4">
        <w:rPr>
          <w:rFonts w:eastAsiaTheme="minorEastAsia"/>
          <w:color w:val="000000" w:themeColor="text1"/>
          <w:sz w:val="20"/>
          <w:szCs w:val="20"/>
        </w:rPr>
        <w:t>Wang G. and Jia Y. (2017). Foliar d</w:t>
      </w:r>
      <w:r w:rsidRPr="004320E4">
        <w:rPr>
          <w:rFonts w:eastAsiaTheme="minorEastAsia"/>
          <w:color w:val="000000" w:themeColor="text1"/>
          <w:sz w:val="20"/>
          <w:szCs w:val="20"/>
          <w:vertAlign w:val="superscript"/>
        </w:rPr>
        <w:t>13</w:t>
      </w:r>
      <w:r w:rsidRPr="004320E4">
        <w:rPr>
          <w:rFonts w:eastAsiaTheme="minorEastAsia"/>
          <w:color w:val="000000" w:themeColor="text1"/>
          <w:sz w:val="20"/>
          <w:szCs w:val="20"/>
        </w:rPr>
        <w:t>C Showed No Altitudinal Trend in an Arid Region and Atmospheric Pressure Exerted a Negative Effect on Plant d</w:t>
      </w:r>
      <w:r w:rsidRPr="004320E4">
        <w:rPr>
          <w:rFonts w:eastAsiaTheme="minorEastAsia"/>
          <w:color w:val="000000" w:themeColor="text1"/>
          <w:sz w:val="20"/>
          <w:szCs w:val="20"/>
          <w:vertAlign w:val="superscript"/>
        </w:rPr>
        <w:t>13</w:t>
      </w:r>
      <w:r w:rsidRPr="004320E4">
        <w:rPr>
          <w:rFonts w:eastAsiaTheme="minorEastAsia"/>
          <w:color w:val="000000" w:themeColor="text1"/>
          <w:sz w:val="20"/>
          <w:szCs w:val="20"/>
        </w:rPr>
        <w:t xml:space="preserve">C, </w:t>
      </w:r>
      <w:r w:rsidRPr="004320E4">
        <w:rPr>
          <w:rFonts w:eastAsiaTheme="minorEastAsia"/>
          <w:i/>
          <w:color w:val="000000" w:themeColor="text1"/>
          <w:sz w:val="20"/>
          <w:szCs w:val="20"/>
        </w:rPr>
        <w:t>Frontiers in Plant Science</w:t>
      </w:r>
      <w:r w:rsidRPr="004320E4">
        <w:rPr>
          <w:rFonts w:eastAsiaTheme="minorEastAsia"/>
          <w:color w:val="000000" w:themeColor="text1"/>
          <w:sz w:val="20"/>
          <w:szCs w:val="20"/>
        </w:rPr>
        <w:t>, 8, 1-9.</w:t>
      </w:r>
    </w:p>
    <w:p w14:paraId="405A9A68" w14:textId="2A79AD34" w:rsidR="00E81AB7" w:rsidRDefault="00E81AB7" w:rsidP="002526C4">
      <w:pPr>
        <w:tabs>
          <w:tab w:val="left" w:pos="360"/>
        </w:tabs>
        <w:ind w:left="360" w:hanging="360"/>
        <w:rPr>
          <w:color w:val="000000" w:themeColor="text1"/>
          <w:sz w:val="20"/>
          <w:szCs w:val="20"/>
          <w:shd w:val="clear" w:color="auto" w:fill="FFFFFF"/>
        </w:rPr>
      </w:pPr>
      <w:r w:rsidRPr="004320E4">
        <w:rPr>
          <w:rFonts w:eastAsiaTheme="minorEastAsia"/>
          <w:color w:val="000000" w:themeColor="text1"/>
          <w:sz w:val="20"/>
          <w:szCs w:val="20"/>
        </w:rPr>
        <w:t xml:space="preserve">Churchill, D., </w:t>
      </w:r>
      <w:r w:rsidRPr="004320E4">
        <w:rPr>
          <w:color w:val="000000" w:themeColor="text1"/>
          <w:sz w:val="20"/>
          <w:szCs w:val="20"/>
          <w:shd w:val="clear" w:color="auto" w:fill="FFFFFF"/>
        </w:rPr>
        <w:t xml:space="preserve">Larson, A., </w:t>
      </w:r>
      <w:proofErr w:type="spellStart"/>
      <w:r w:rsidRPr="004320E4">
        <w:rPr>
          <w:color w:val="000000" w:themeColor="text1"/>
          <w:sz w:val="20"/>
          <w:szCs w:val="20"/>
          <w:shd w:val="clear" w:color="auto" w:fill="FFFFFF"/>
        </w:rPr>
        <w:t>Dahlgreen</w:t>
      </w:r>
      <w:proofErr w:type="spellEnd"/>
      <w:r w:rsidRPr="004320E4">
        <w:rPr>
          <w:color w:val="000000" w:themeColor="text1"/>
          <w:sz w:val="20"/>
          <w:szCs w:val="20"/>
          <w:shd w:val="clear" w:color="auto" w:fill="FFFFFF"/>
        </w:rPr>
        <w:t xml:space="preserve">, M., Franklin, J., </w:t>
      </w:r>
      <w:proofErr w:type="spellStart"/>
      <w:r w:rsidRPr="004320E4">
        <w:rPr>
          <w:color w:val="000000" w:themeColor="text1"/>
          <w:sz w:val="20"/>
          <w:szCs w:val="20"/>
          <w:shd w:val="clear" w:color="auto" w:fill="FFFFFF"/>
        </w:rPr>
        <w:t>Hessburg</w:t>
      </w:r>
      <w:proofErr w:type="spellEnd"/>
      <w:r w:rsidRPr="004320E4">
        <w:rPr>
          <w:color w:val="000000" w:themeColor="text1"/>
          <w:sz w:val="20"/>
          <w:szCs w:val="20"/>
          <w:shd w:val="clear" w:color="auto" w:fill="FFFFFF"/>
        </w:rPr>
        <w:t>, P. and Lutz, J. A. (2013). Restoring forest resilience: from reference spatial patterns to silvicultural prescriptions and monitoring. </w:t>
      </w:r>
      <w:r w:rsidRPr="004320E4">
        <w:rPr>
          <w:i/>
          <w:iCs/>
          <w:color w:val="000000" w:themeColor="text1"/>
          <w:sz w:val="20"/>
          <w:szCs w:val="20"/>
          <w:shd w:val="clear" w:color="auto" w:fill="FFFFFF"/>
        </w:rPr>
        <w:t>Forest Ecology and Management</w:t>
      </w:r>
      <w:r w:rsidRPr="004320E4">
        <w:rPr>
          <w:color w:val="000000" w:themeColor="text1"/>
          <w:sz w:val="20"/>
          <w:szCs w:val="20"/>
          <w:shd w:val="clear" w:color="auto" w:fill="FFFFFF"/>
        </w:rPr>
        <w:t>, </w:t>
      </w:r>
      <w:r w:rsidRPr="004320E4">
        <w:rPr>
          <w:i/>
          <w:iCs/>
          <w:color w:val="000000" w:themeColor="text1"/>
          <w:sz w:val="20"/>
          <w:szCs w:val="20"/>
          <w:shd w:val="clear" w:color="auto" w:fill="FFFFFF"/>
        </w:rPr>
        <w:t>291</w:t>
      </w:r>
      <w:r w:rsidRPr="004320E4">
        <w:rPr>
          <w:color w:val="000000" w:themeColor="text1"/>
          <w:sz w:val="20"/>
          <w:szCs w:val="20"/>
          <w:shd w:val="clear" w:color="auto" w:fill="FFFFFF"/>
        </w:rPr>
        <w:t>, 442-457.</w:t>
      </w:r>
    </w:p>
    <w:p w14:paraId="18F66C93" w14:textId="7C6D5CB5" w:rsidR="00CB4700" w:rsidRPr="00CB4700" w:rsidRDefault="00CB4700" w:rsidP="002526C4">
      <w:pPr>
        <w:tabs>
          <w:tab w:val="left" w:pos="360"/>
        </w:tabs>
        <w:ind w:left="360" w:hanging="360"/>
        <w:rPr>
          <w:color w:val="000000" w:themeColor="text1"/>
          <w:sz w:val="20"/>
          <w:szCs w:val="20"/>
          <w:shd w:val="clear" w:color="auto" w:fill="FFFFFF"/>
        </w:rPr>
      </w:pPr>
      <w:proofErr w:type="spellStart"/>
      <w:r w:rsidRPr="00C776FA">
        <w:rPr>
          <w:color w:val="222222"/>
          <w:sz w:val="20"/>
          <w:szCs w:val="20"/>
          <w:shd w:val="clear" w:color="auto" w:fill="FFFFFF"/>
        </w:rPr>
        <w:t>Conkey</w:t>
      </w:r>
      <w:proofErr w:type="spellEnd"/>
      <w:r w:rsidRPr="00C776FA">
        <w:rPr>
          <w:color w:val="222222"/>
          <w:sz w:val="20"/>
          <w:szCs w:val="20"/>
          <w:shd w:val="clear" w:color="auto" w:fill="FFFFFF"/>
        </w:rPr>
        <w:t xml:space="preserve">, L. , </w:t>
      </w:r>
      <w:proofErr w:type="spellStart"/>
      <w:r w:rsidRPr="00C776FA">
        <w:rPr>
          <w:color w:val="222222"/>
          <w:sz w:val="20"/>
          <w:szCs w:val="20"/>
          <w:shd w:val="clear" w:color="auto" w:fill="FFFFFF"/>
        </w:rPr>
        <w:t>Keifer</w:t>
      </w:r>
      <w:proofErr w:type="spellEnd"/>
      <w:r w:rsidRPr="00C776FA">
        <w:rPr>
          <w:color w:val="222222"/>
          <w:sz w:val="20"/>
          <w:szCs w:val="20"/>
          <w:shd w:val="clear" w:color="auto" w:fill="FFFFFF"/>
        </w:rPr>
        <w:t xml:space="preserve">, M., </w:t>
      </w:r>
      <w:r>
        <w:rPr>
          <w:color w:val="222222"/>
          <w:sz w:val="20"/>
          <w:szCs w:val="20"/>
          <w:shd w:val="clear" w:color="auto" w:fill="FFFFFF"/>
        </w:rPr>
        <w:t xml:space="preserve">and </w:t>
      </w:r>
      <w:r w:rsidRPr="00C776FA">
        <w:rPr>
          <w:color w:val="222222"/>
          <w:sz w:val="20"/>
          <w:szCs w:val="20"/>
          <w:shd w:val="clear" w:color="auto" w:fill="FFFFFF"/>
        </w:rPr>
        <w:t>Lloyd, A. (1995). Disjunct jack pine (Pinus banksiana Lamb.) structure and dynamics, Acadia National Park, Maine. </w:t>
      </w:r>
      <w:proofErr w:type="spellStart"/>
      <w:r w:rsidRPr="00C776FA">
        <w:rPr>
          <w:i/>
          <w:iCs/>
          <w:color w:val="222222"/>
          <w:sz w:val="20"/>
          <w:szCs w:val="20"/>
          <w:shd w:val="clear" w:color="auto" w:fill="FFFFFF"/>
        </w:rPr>
        <w:t>Ecoscience</w:t>
      </w:r>
      <w:proofErr w:type="spellEnd"/>
      <w:r w:rsidRPr="00C776FA">
        <w:rPr>
          <w:color w:val="222222"/>
          <w:sz w:val="20"/>
          <w:szCs w:val="20"/>
          <w:shd w:val="clear" w:color="auto" w:fill="FFFFFF"/>
        </w:rPr>
        <w:t>, </w:t>
      </w:r>
      <w:r w:rsidRPr="00C776FA">
        <w:rPr>
          <w:i/>
          <w:iCs/>
          <w:color w:val="222222"/>
          <w:sz w:val="20"/>
          <w:szCs w:val="20"/>
          <w:shd w:val="clear" w:color="auto" w:fill="FFFFFF"/>
        </w:rPr>
        <w:t>2</w:t>
      </w:r>
      <w:r w:rsidRPr="00C776FA">
        <w:rPr>
          <w:color w:val="222222"/>
          <w:sz w:val="20"/>
          <w:szCs w:val="20"/>
          <w:shd w:val="clear" w:color="auto" w:fill="FFFFFF"/>
        </w:rPr>
        <w:t>(2), 168-176.</w:t>
      </w:r>
    </w:p>
    <w:p w14:paraId="72818465" w14:textId="77777777" w:rsidR="007811EC" w:rsidRPr="004320E4" w:rsidRDefault="00AE173C" w:rsidP="007811EC">
      <w:pPr>
        <w:tabs>
          <w:tab w:val="left" w:pos="450"/>
        </w:tabs>
        <w:ind w:left="350" w:hanging="350"/>
        <w:rPr>
          <w:color w:val="000000" w:themeColor="text1"/>
          <w:sz w:val="20"/>
          <w:szCs w:val="20"/>
          <w:shd w:val="clear" w:color="auto" w:fill="FFFFFF"/>
        </w:rPr>
      </w:pPr>
      <w:r w:rsidRPr="004320E4">
        <w:rPr>
          <w:color w:val="000000" w:themeColor="text1"/>
          <w:sz w:val="20"/>
          <w:szCs w:val="20"/>
          <w:shd w:val="clear" w:color="auto" w:fill="FFFFFF"/>
        </w:rPr>
        <w:lastRenderedPageBreak/>
        <w:t xml:space="preserve">Connell, J. and </w:t>
      </w:r>
      <w:proofErr w:type="spellStart"/>
      <w:r w:rsidRPr="004320E4">
        <w:rPr>
          <w:color w:val="000000" w:themeColor="text1"/>
          <w:sz w:val="20"/>
          <w:szCs w:val="20"/>
          <w:shd w:val="clear" w:color="auto" w:fill="FFFFFF"/>
        </w:rPr>
        <w:t>Slatyer</w:t>
      </w:r>
      <w:proofErr w:type="spellEnd"/>
      <w:r w:rsidRPr="004320E4">
        <w:rPr>
          <w:color w:val="000000" w:themeColor="text1"/>
          <w:sz w:val="20"/>
          <w:szCs w:val="20"/>
          <w:shd w:val="clear" w:color="auto" w:fill="FFFFFF"/>
        </w:rPr>
        <w:t xml:space="preserve">, R. (1977). Mechanisms of succession in natural communities and their role in community stability and organization. </w:t>
      </w:r>
      <w:r w:rsidRPr="004320E4">
        <w:rPr>
          <w:i/>
          <w:iCs/>
          <w:color w:val="000000" w:themeColor="text1"/>
          <w:sz w:val="20"/>
          <w:szCs w:val="20"/>
        </w:rPr>
        <w:t>The American Naturalist</w:t>
      </w:r>
      <w:r w:rsidRPr="004320E4">
        <w:rPr>
          <w:color w:val="000000" w:themeColor="text1"/>
          <w:sz w:val="20"/>
          <w:szCs w:val="20"/>
          <w:shd w:val="clear" w:color="auto" w:fill="FFFFFF"/>
        </w:rPr>
        <w:t xml:space="preserve">, </w:t>
      </w:r>
      <w:r w:rsidRPr="004320E4">
        <w:rPr>
          <w:i/>
          <w:iCs/>
          <w:color w:val="000000" w:themeColor="text1"/>
          <w:sz w:val="20"/>
          <w:szCs w:val="20"/>
        </w:rPr>
        <w:t>111</w:t>
      </w:r>
      <w:r w:rsidRPr="004320E4">
        <w:rPr>
          <w:color w:val="000000" w:themeColor="text1"/>
          <w:sz w:val="20"/>
          <w:szCs w:val="20"/>
          <w:shd w:val="clear" w:color="auto" w:fill="FFFFFF"/>
        </w:rPr>
        <w:t>(982), 1119-1144.</w:t>
      </w:r>
    </w:p>
    <w:p w14:paraId="2A385F46" w14:textId="0DBBE54A" w:rsidR="007811EC" w:rsidRPr="004320E4" w:rsidRDefault="007811EC" w:rsidP="007811EC">
      <w:pPr>
        <w:tabs>
          <w:tab w:val="left" w:pos="450"/>
        </w:tabs>
        <w:ind w:left="350" w:hanging="350"/>
        <w:rPr>
          <w:color w:val="000000" w:themeColor="text1"/>
          <w:sz w:val="20"/>
          <w:szCs w:val="20"/>
          <w:shd w:val="clear" w:color="auto" w:fill="FFFFFF"/>
        </w:rPr>
      </w:pPr>
      <w:proofErr w:type="spellStart"/>
      <w:r w:rsidRPr="004320E4">
        <w:rPr>
          <w:color w:val="000000" w:themeColor="text1"/>
          <w:sz w:val="20"/>
          <w:szCs w:val="20"/>
          <w:shd w:val="clear" w:color="auto" w:fill="FFFFFF"/>
        </w:rPr>
        <w:t>Copenheaver</w:t>
      </w:r>
      <w:proofErr w:type="spellEnd"/>
      <w:r w:rsidRPr="004320E4">
        <w:rPr>
          <w:color w:val="000000" w:themeColor="text1"/>
          <w:sz w:val="20"/>
          <w:szCs w:val="20"/>
          <w:shd w:val="clear" w:color="auto" w:fill="FFFFFF"/>
        </w:rPr>
        <w:t>, C., White, A. and Patterson, W., III (2000). Vegetation development in a southern Maine pitch pine-scrub oak barren. </w:t>
      </w:r>
      <w:r w:rsidRPr="004320E4">
        <w:rPr>
          <w:i/>
          <w:iCs/>
          <w:color w:val="000000" w:themeColor="text1"/>
          <w:sz w:val="20"/>
          <w:szCs w:val="20"/>
          <w:shd w:val="clear" w:color="auto" w:fill="FFFFFF"/>
        </w:rPr>
        <w:t>Journal of the Torrey Botanical Society</w:t>
      </w:r>
      <w:r w:rsidRPr="004320E4">
        <w:rPr>
          <w:color w:val="000000" w:themeColor="text1"/>
          <w:sz w:val="20"/>
          <w:szCs w:val="20"/>
          <w:shd w:val="clear" w:color="auto" w:fill="FFFFFF"/>
        </w:rPr>
        <w:t>, 19-32.</w:t>
      </w:r>
    </w:p>
    <w:p w14:paraId="266D3A16" w14:textId="585FF566" w:rsidR="00AE173C" w:rsidRPr="004320E4" w:rsidRDefault="00AE173C" w:rsidP="002526C4">
      <w:pPr>
        <w:tabs>
          <w:tab w:val="left" w:pos="450"/>
        </w:tabs>
        <w:ind w:left="350" w:hanging="350"/>
        <w:rPr>
          <w:color w:val="000000" w:themeColor="text1"/>
          <w:sz w:val="20"/>
          <w:szCs w:val="20"/>
          <w:shd w:val="clear" w:color="auto" w:fill="FEFEFE"/>
        </w:rPr>
      </w:pPr>
      <w:r w:rsidRPr="004320E4">
        <w:rPr>
          <w:color w:val="000000" w:themeColor="text1"/>
          <w:sz w:val="20"/>
          <w:szCs w:val="20"/>
          <w:shd w:val="clear" w:color="auto" w:fill="FEFEFE"/>
        </w:rPr>
        <w:t xml:space="preserve">Coulson, R. and </w:t>
      </w:r>
      <w:proofErr w:type="spellStart"/>
      <w:r w:rsidRPr="004320E4">
        <w:rPr>
          <w:color w:val="000000" w:themeColor="text1"/>
          <w:sz w:val="20"/>
          <w:szCs w:val="20"/>
          <w:shd w:val="clear" w:color="auto" w:fill="FEFEFE"/>
        </w:rPr>
        <w:t>Klepzig</w:t>
      </w:r>
      <w:proofErr w:type="spellEnd"/>
      <w:r w:rsidRPr="004320E4">
        <w:rPr>
          <w:color w:val="000000" w:themeColor="text1"/>
          <w:sz w:val="20"/>
          <w:szCs w:val="20"/>
          <w:shd w:val="clear" w:color="auto" w:fill="FEFEFE"/>
        </w:rPr>
        <w:t>, K. (2011). Southern Pine Beetle II. Gen. Tech. Rep. SRS-140. Asheville, NC: U.S. Department of Agriculture Forest Service, Southern Research Station. 153-160.</w:t>
      </w:r>
    </w:p>
    <w:p w14:paraId="4E705310" w14:textId="19C9FA41" w:rsidR="00470A6B" w:rsidRPr="004320E4" w:rsidRDefault="00470A6B" w:rsidP="002526C4">
      <w:pPr>
        <w:tabs>
          <w:tab w:val="left" w:pos="450"/>
        </w:tabs>
        <w:ind w:left="350" w:hanging="350"/>
        <w:rPr>
          <w:color w:val="000000" w:themeColor="text1"/>
          <w:sz w:val="20"/>
          <w:szCs w:val="20"/>
          <w:shd w:val="clear" w:color="auto" w:fill="FCFCFC"/>
        </w:rPr>
      </w:pPr>
      <w:proofErr w:type="spellStart"/>
      <w:r w:rsidRPr="004320E4">
        <w:rPr>
          <w:color w:val="000000" w:themeColor="text1"/>
          <w:sz w:val="20"/>
          <w:szCs w:val="20"/>
          <w:shd w:val="clear" w:color="auto" w:fill="FCFCFC"/>
        </w:rPr>
        <w:t>Crutzen</w:t>
      </w:r>
      <w:proofErr w:type="spellEnd"/>
      <w:r w:rsidRPr="004320E4">
        <w:rPr>
          <w:color w:val="000000" w:themeColor="text1"/>
          <w:sz w:val="20"/>
          <w:szCs w:val="20"/>
          <w:shd w:val="clear" w:color="auto" w:fill="FCFCFC"/>
        </w:rPr>
        <w:t>, Paul and Euge</w:t>
      </w:r>
      <w:r w:rsidR="002F2655" w:rsidRPr="004320E4">
        <w:rPr>
          <w:color w:val="000000" w:themeColor="text1"/>
          <w:sz w:val="20"/>
          <w:szCs w:val="20"/>
          <w:shd w:val="clear" w:color="auto" w:fill="FCFCFC"/>
        </w:rPr>
        <w:t xml:space="preserve">ne </w:t>
      </w:r>
      <w:r w:rsidRPr="004320E4">
        <w:rPr>
          <w:color w:val="000000" w:themeColor="text1"/>
          <w:sz w:val="20"/>
          <w:szCs w:val="20"/>
          <w:shd w:val="clear" w:color="auto" w:fill="FCFCFC"/>
        </w:rPr>
        <w:t>Stoermer 2000. The “Anthropocene.” </w:t>
      </w:r>
      <w:r w:rsidRPr="004320E4">
        <w:rPr>
          <w:i/>
          <w:iCs/>
          <w:color w:val="000000" w:themeColor="text1"/>
          <w:sz w:val="20"/>
          <w:szCs w:val="20"/>
          <w:shd w:val="clear" w:color="auto" w:fill="FCFCFC"/>
        </w:rPr>
        <w:t>Global Change Newsletter</w:t>
      </w:r>
      <w:r w:rsidRPr="004320E4">
        <w:rPr>
          <w:color w:val="000000" w:themeColor="text1"/>
          <w:sz w:val="20"/>
          <w:szCs w:val="20"/>
          <w:shd w:val="clear" w:color="auto" w:fill="FCFCFC"/>
        </w:rPr>
        <w:t> (41): 17–18.</w:t>
      </w:r>
    </w:p>
    <w:p w14:paraId="011EEB2E" w14:textId="77777777" w:rsidR="003D250E" w:rsidRPr="003D250E" w:rsidRDefault="003D250E" w:rsidP="002526C4">
      <w:pPr>
        <w:tabs>
          <w:tab w:val="left" w:pos="450"/>
        </w:tabs>
        <w:ind w:left="350" w:hanging="350"/>
        <w:rPr>
          <w:color w:val="222222"/>
          <w:sz w:val="20"/>
          <w:szCs w:val="20"/>
          <w:shd w:val="clear" w:color="auto" w:fill="FFFFFF"/>
        </w:rPr>
      </w:pPr>
      <w:r w:rsidRPr="003D250E">
        <w:rPr>
          <w:color w:val="222222"/>
          <w:sz w:val="20"/>
          <w:szCs w:val="20"/>
          <w:shd w:val="clear" w:color="auto" w:fill="FFFFFF"/>
        </w:rPr>
        <w:t>Cumming, J. R., &amp; Weinstein, L. H. (1990). Aluminum-mycorrhizal interactions in the physiology of pitch pine seedlings. </w:t>
      </w:r>
      <w:r w:rsidRPr="003D250E">
        <w:rPr>
          <w:i/>
          <w:iCs/>
          <w:color w:val="222222"/>
          <w:sz w:val="20"/>
          <w:szCs w:val="20"/>
          <w:shd w:val="clear" w:color="auto" w:fill="FFFFFF"/>
        </w:rPr>
        <w:t>Plant and Soil</w:t>
      </w:r>
      <w:r w:rsidRPr="003D250E">
        <w:rPr>
          <w:color w:val="222222"/>
          <w:sz w:val="20"/>
          <w:szCs w:val="20"/>
          <w:shd w:val="clear" w:color="auto" w:fill="FFFFFF"/>
        </w:rPr>
        <w:t>, </w:t>
      </w:r>
      <w:r w:rsidRPr="003D250E">
        <w:rPr>
          <w:i/>
          <w:iCs/>
          <w:color w:val="222222"/>
          <w:sz w:val="20"/>
          <w:szCs w:val="20"/>
          <w:shd w:val="clear" w:color="auto" w:fill="FFFFFF"/>
        </w:rPr>
        <w:t>125</w:t>
      </w:r>
      <w:r w:rsidRPr="003D250E">
        <w:rPr>
          <w:color w:val="222222"/>
          <w:sz w:val="20"/>
          <w:szCs w:val="20"/>
          <w:shd w:val="clear" w:color="auto" w:fill="FFFFFF"/>
        </w:rPr>
        <w:t>(1), 7-18.</w:t>
      </w:r>
    </w:p>
    <w:p w14:paraId="475A26F9" w14:textId="001001BA" w:rsidR="00AE173C" w:rsidRPr="005F5EAF" w:rsidRDefault="00AE173C" w:rsidP="002526C4">
      <w:pPr>
        <w:tabs>
          <w:tab w:val="left" w:pos="450"/>
        </w:tabs>
        <w:ind w:left="350" w:hanging="350"/>
        <w:rPr>
          <w:color w:val="000000" w:themeColor="text1"/>
          <w:sz w:val="20"/>
          <w:szCs w:val="20"/>
          <w:shd w:val="clear" w:color="auto" w:fill="FFFFFF"/>
        </w:rPr>
      </w:pPr>
      <w:r w:rsidRPr="005F5EAF">
        <w:rPr>
          <w:color w:val="000000" w:themeColor="text1"/>
          <w:sz w:val="20"/>
          <w:szCs w:val="20"/>
        </w:rPr>
        <w:t xml:space="preserve">Day, M., </w:t>
      </w:r>
      <w:proofErr w:type="spellStart"/>
      <w:r w:rsidRPr="005F5EAF">
        <w:rPr>
          <w:color w:val="000000" w:themeColor="text1"/>
          <w:sz w:val="20"/>
          <w:szCs w:val="20"/>
        </w:rPr>
        <w:t>Schedlbauer</w:t>
      </w:r>
      <w:proofErr w:type="spellEnd"/>
      <w:r w:rsidRPr="005F5EAF">
        <w:rPr>
          <w:color w:val="000000" w:themeColor="text1"/>
          <w:sz w:val="20"/>
          <w:szCs w:val="20"/>
        </w:rPr>
        <w:t xml:space="preserve">, J., Livingston, Greenwood, M., White, M. </w:t>
      </w:r>
      <w:r w:rsidRPr="005F5EAF">
        <w:rPr>
          <w:color w:val="000000" w:themeColor="text1"/>
          <w:sz w:val="20"/>
          <w:szCs w:val="20"/>
          <w:shd w:val="clear" w:color="auto" w:fill="FFFFFF"/>
        </w:rPr>
        <w:t>and Brissette, J. (2005). Influence of seedbed, light environment, and elevated night temperature on growth and carbon allocation in pitch pine (</w:t>
      </w:r>
      <w:r w:rsidRPr="005F5EAF">
        <w:rPr>
          <w:i/>
          <w:color w:val="000000" w:themeColor="text1"/>
          <w:sz w:val="20"/>
          <w:szCs w:val="20"/>
          <w:shd w:val="clear" w:color="auto" w:fill="FFFFFF"/>
        </w:rPr>
        <w:t>Pinus rigida</w:t>
      </w:r>
      <w:r w:rsidRPr="005F5EAF">
        <w:rPr>
          <w:color w:val="000000" w:themeColor="text1"/>
          <w:sz w:val="20"/>
          <w:szCs w:val="20"/>
          <w:shd w:val="clear" w:color="auto" w:fill="FFFFFF"/>
        </w:rPr>
        <w:t>) and jack pine (</w:t>
      </w:r>
      <w:r w:rsidRPr="005F5EAF">
        <w:rPr>
          <w:i/>
          <w:color w:val="000000" w:themeColor="text1"/>
          <w:sz w:val="20"/>
          <w:szCs w:val="20"/>
          <w:shd w:val="clear" w:color="auto" w:fill="FFFFFF"/>
        </w:rPr>
        <w:t>Pinus banksiana</w:t>
      </w:r>
      <w:r w:rsidRPr="005F5EAF">
        <w:rPr>
          <w:color w:val="000000" w:themeColor="text1"/>
          <w:sz w:val="20"/>
          <w:szCs w:val="20"/>
          <w:shd w:val="clear" w:color="auto" w:fill="FFFFFF"/>
        </w:rPr>
        <w:t>) seedlings. </w:t>
      </w:r>
      <w:r w:rsidRPr="005F5EAF">
        <w:rPr>
          <w:i/>
          <w:iCs/>
          <w:color w:val="000000" w:themeColor="text1"/>
          <w:sz w:val="20"/>
          <w:szCs w:val="20"/>
          <w:shd w:val="clear" w:color="auto" w:fill="FFFFFF"/>
        </w:rPr>
        <w:t xml:space="preserve">For </w:t>
      </w:r>
      <w:proofErr w:type="spellStart"/>
      <w:r w:rsidRPr="005F5EAF">
        <w:rPr>
          <w:i/>
          <w:iCs/>
          <w:color w:val="000000" w:themeColor="text1"/>
          <w:sz w:val="20"/>
          <w:szCs w:val="20"/>
          <w:shd w:val="clear" w:color="auto" w:fill="FFFFFF"/>
        </w:rPr>
        <w:t>Ecol</w:t>
      </w:r>
      <w:proofErr w:type="spellEnd"/>
      <w:r w:rsidRPr="005F5EAF">
        <w:rPr>
          <w:i/>
          <w:iCs/>
          <w:color w:val="000000" w:themeColor="text1"/>
          <w:sz w:val="20"/>
          <w:szCs w:val="20"/>
          <w:shd w:val="clear" w:color="auto" w:fill="FFFFFF"/>
        </w:rPr>
        <w:t xml:space="preserve"> &amp; </w:t>
      </w:r>
      <w:proofErr w:type="spellStart"/>
      <w:r w:rsidRPr="005F5EAF">
        <w:rPr>
          <w:i/>
          <w:iCs/>
          <w:color w:val="000000" w:themeColor="text1"/>
          <w:sz w:val="20"/>
          <w:szCs w:val="20"/>
          <w:shd w:val="clear" w:color="auto" w:fill="FFFFFF"/>
        </w:rPr>
        <w:t>Manag</w:t>
      </w:r>
      <w:proofErr w:type="spellEnd"/>
      <w:r w:rsidRPr="005F5EAF">
        <w:rPr>
          <w:color w:val="000000" w:themeColor="text1"/>
          <w:sz w:val="20"/>
          <w:szCs w:val="20"/>
          <w:shd w:val="clear" w:color="auto" w:fill="FFFFFF"/>
        </w:rPr>
        <w:t>, </w:t>
      </w:r>
      <w:r w:rsidRPr="005F5EAF">
        <w:rPr>
          <w:i/>
          <w:iCs/>
          <w:color w:val="000000" w:themeColor="text1"/>
          <w:sz w:val="20"/>
          <w:szCs w:val="20"/>
          <w:shd w:val="clear" w:color="auto" w:fill="FFFFFF"/>
        </w:rPr>
        <w:t>205</w:t>
      </w:r>
      <w:r w:rsidRPr="005F5EAF">
        <w:rPr>
          <w:color w:val="000000" w:themeColor="text1"/>
          <w:sz w:val="20"/>
          <w:szCs w:val="20"/>
          <w:shd w:val="clear" w:color="auto" w:fill="FFFFFF"/>
        </w:rPr>
        <w:t>(1), 59-71.</w:t>
      </w:r>
    </w:p>
    <w:p w14:paraId="25685CCF" w14:textId="0BD9246E" w:rsidR="004427E6" w:rsidRPr="004320E4" w:rsidRDefault="004427E6"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Day, M., Greenwood, M. and White, A. (2001). Age-related changes in foliar morphology and physiology in red spruce and their influence on declining photosynthetic rates and productivity with tree age. </w:t>
      </w:r>
      <w:r w:rsidRPr="004320E4">
        <w:rPr>
          <w:i/>
          <w:iCs/>
          <w:color w:val="000000" w:themeColor="text1"/>
          <w:sz w:val="20"/>
          <w:szCs w:val="20"/>
          <w:shd w:val="clear" w:color="auto" w:fill="FFFFFF"/>
        </w:rPr>
        <w:t>Tree Physiology</w:t>
      </w:r>
      <w:r w:rsidRPr="004320E4">
        <w:rPr>
          <w:color w:val="000000" w:themeColor="text1"/>
          <w:sz w:val="20"/>
          <w:szCs w:val="20"/>
          <w:shd w:val="clear" w:color="auto" w:fill="FFFFFF"/>
        </w:rPr>
        <w:t>, </w:t>
      </w:r>
      <w:r w:rsidRPr="004320E4">
        <w:rPr>
          <w:i/>
          <w:iCs/>
          <w:color w:val="000000" w:themeColor="text1"/>
          <w:sz w:val="20"/>
          <w:szCs w:val="20"/>
          <w:shd w:val="clear" w:color="auto" w:fill="FFFFFF"/>
        </w:rPr>
        <w:t>21</w:t>
      </w:r>
      <w:r w:rsidRPr="004320E4">
        <w:rPr>
          <w:color w:val="000000" w:themeColor="text1"/>
          <w:sz w:val="20"/>
          <w:szCs w:val="20"/>
          <w:shd w:val="clear" w:color="auto" w:fill="FFFFFF"/>
        </w:rPr>
        <w:t>(16), 1195-1204.</w:t>
      </w:r>
    </w:p>
    <w:p w14:paraId="24574C21" w14:textId="2D751A29" w:rsidR="002F2655" w:rsidRPr="004320E4" w:rsidRDefault="002F2655"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Day, M., and Greenwood, M. (2011). Regulation of ontogeny in temperate conifers. In </w:t>
      </w:r>
      <w:r w:rsidRPr="004320E4">
        <w:rPr>
          <w:i/>
          <w:iCs/>
          <w:color w:val="000000" w:themeColor="text1"/>
          <w:sz w:val="20"/>
          <w:szCs w:val="20"/>
          <w:shd w:val="clear" w:color="auto" w:fill="FFFFFF"/>
        </w:rPr>
        <w:t>Size-and age-related changes in tree structure and function</w:t>
      </w:r>
      <w:r w:rsidRPr="004320E4">
        <w:rPr>
          <w:color w:val="000000" w:themeColor="text1"/>
          <w:sz w:val="20"/>
          <w:szCs w:val="20"/>
          <w:shd w:val="clear" w:color="auto" w:fill="FFFFFF"/>
        </w:rPr>
        <w:t> (pp. 91-119). Springer, Dordrecht.</w:t>
      </w:r>
    </w:p>
    <w:p w14:paraId="3F1DDFC5" w14:textId="3EE0FB90" w:rsidR="000547B1" w:rsidRDefault="000547B1"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Day, M., </w:t>
      </w:r>
      <w:proofErr w:type="spellStart"/>
      <w:r w:rsidRPr="004320E4">
        <w:rPr>
          <w:color w:val="000000" w:themeColor="text1"/>
          <w:sz w:val="20"/>
          <w:szCs w:val="20"/>
          <w:shd w:val="clear" w:color="auto" w:fill="FFFFFF"/>
        </w:rPr>
        <w:t>Zazzaro</w:t>
      </w:r>
      <w:proofErr w:type="spellEnd"/>
      <w:r w:rsidRPr="004320E4">
        <w:rPr>
          <w:color w:val="000000" w:themeColor="text1"/>
          <w:sz w:val="20"/>
          <w:szCs w:val="20"/>
          <w:shd w:val="clear" w:color="auto" w:fill="FFFFFF"/>
        </w:rPr>
        <w:t>, S. and Perkins, L. (2014). Seedling ontogeny and environmental plasticity in two co‐occurring shade‐tolerant conifers and implications for environment–population interactions. </w:t>
      </w:r>
      <w:r w:rsidRPr="004320E4">
        <w:rPr>
          <w:i/>
          <w:iCs/>
          <w:color w:val="000000" w:themeColor="text1"/>
          <w:sz w:val="20"/>
          <w:szCs w:val="20"/>
          <w:shd w:val="clear" w:color="auto" w:fill="FFFFFF"/>
        </w:rPr>
        <w:t>American journal of botany</w:t>
      </w:r>
      <w:r w:rsidRPr="004320E4">
        <w:rPr>
          <w:color w:val="000000" w:themeColor="text1"/>
          <w:sz w:val="20"/>
          <w:szCs w:val="20"/>
          <w:shd w:val="clear" w:color="auto" w:fill="FFFFFF"/>
        </w:rPr>
        <w:t>, </w:t>
      </w:r>
      <w:r w:rsidRPr="004320E4">
        <w:rPr>
          <w:i/>
          <w:iCs/>
          <w:color w:val="000000" w:themeColor="text1"/>
          <w:sz w:val="20"/>
          <w:szCs w:val="20"/>
          <w:shd w:val="clear" w:color="auto" w:fill="FFFFFF"/>
        </w:rPr>
        <w:t>101</w:t>
      </w:r>
      <w:r w:rsidRPr="004320E4">
        <w:rPr>
          <w:color w:val="000000" w:themeColor="text1"/>
          <w:sz w:val="20"/>
          <w:szCs w:val="20"/>
          <w:shd w:val="clear" w:color="auto" w:fill="FFFFFF"/>
        </w:rPr>
        <w:t>(1), 45-55.</w:t>
      </w:r>
    </w:p>
    <w:p w14:paraId="756B765E" w14:textId="1FD02D55" w:rsidR="002F775C" w:rsidRPr="002F775C" w:rsidRDefault="002F775C"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C776FA">
        <w:rPr>
          <w:color w:val="222222"/>
          <w:sz w:val="20"/>
          <w:szCs w:val="20"/>
          <w:shd w:val="clear" w:color="auto" w:fill="FFFFFF"/>
        </w:rPr>
        <w:t>Dodds</w:t>
      </w:r>
      <w:proofErr w:type="spellEnd"/>
      <w:r w:rsidRPr="00C776FA">
        <w:rPr>
          <w:color w:val="222222"/>
          <w:sz w:val="20"/>
          <w:szCs w:val="20"/>
          <w:shd w:val="clear" w:color="auto" w:fill="FFFFFF"/>
        </w:rPr>
        <w:t xml:space="preserve">, K., Aoki, C., Arango-Velez, A., </w:t>
      </w:r>
      <w:proofErr w:type="spellStart"/>
      <w:r w:rsidRPr="00C776FA">
        <w:rPr>
          <w:color w:val="222222"/>
          <w:sz w:val="20"/>
          <w:szCs w:val="20"/>
          <w:shd w:val="clear" w:color="auto" w:fill="FFFFFF"/>
        </w:rPr>
        <w:t>Cancelliere</w:t>
      </w:r>
      <w:proofErr w:type="spellEnd"/>
      <w:r w:rsidRPr="00C776FA">
        <w:rPr>
          <w:color w:val="222222"/>
          <w:sz w:val="20"/>
          <w:szCs w:val="20"/>
          <w:shd w:val="clear" w:color="auto" w:fill="FFFFFF"/>
        </w:rPr>
        <w:t xml:space="preserve">, J., D’Amato, A., </w:t>
      </w:r>
      <w:proofErr w:type="spellStart"/>
      <w:r w:rsidRPr="00C776FA">
        <w:rPr>
          <w:color w:val="222222"/>
          <w:sz w:val="20"/>
          <w:szCs w:val="20"/>
          <w:shd w:val="clear" w:color="auto" w:fill="FFFFFF"/>
        </w:rPr>
        <w:t>DiGirolomo</w:t>
      </w:r>
      <w:proofErr w:type="spellEnd"/>
      <w:r w:rsidRPr="00C776FA">
        <w:rPr>
          <w:color w:val="222222"/>
          <w:sz w:val="20"/>
          <w:szCs w:val="20"/>
          <w:shd w:val="clear" w:color="auto" w:fill="FFFFFF"/>
        </w:rPr>
        <w:t xml:space="preserve">, M., </w:t>
      </w:r>
      <w:r>
        <w:rPr>
          <w:color w:val="222222"/>
          <w:sz w:val="20"/>
          <w:szCs w:val="20"/>
          <w:shd w:val="clear" w:color="auto" w:fill="FFFFFF"/>
        </w:rPr>
        <w:t>and</w:t>
      </w:r>
      <w:r w:rsidRPr="00C776FA">
        <w:rPr>
          <w:color w:val="222222"/>
          <w:sz w:val="20"/>
          <w:szCs w:val="20"/>
          <w:shd w:val="clear" w:color="auto" w:fill="FFFFFF"/>
        </w:rPr>
        <w:t xml:space="preserve"> </w:t>
      </w:r>
      <w:proofErr w:type="spellStart"/>
      <w:r w:rsidRPr="00C776FA">
        <w:rPr>
          <w:color w:val="222222"/>
          <w:sz w:val="20"/>
          <w:szCs w:val="20"/>
          <w:shd w:val="clear" w:color="auto" w:fill="FFFFFF"/>
        </w:rPr>
        <w:t>Rabaglia</w:t>
      </w:r>
      <w:proofErr w:type="spellEnd"/>
      <w:r w:rsidRPr="00C776FA">
        <w:rPr>
          <w:color w:val="222222"/>
          <w:sz w:val="20"/>
          <w:szCs w:val="20"/>
          <w:shd w:val="clear" w:color="auto" w:fill="FFFFFF"/>
        </w:rPr>
        <w:t>, R. (2018). Expansion of southern pine beetle into northeastern forests: Management and impact of a primary bark beetle in a new region. </w:t>
      </w:r>
      <w:r w:rsidRPr="00C776FA">
        <w:rPr>
          <w:i/>
          <w:iCs/>
          <w:color w:val="222222"/>
          <w:sz w:val="20"/>
          <w:szCs w:val="20"/>
          <w:shd w:val="clear" w:color="auto" w:fill="FFFFFF"/>
        </w:rPr>
        <w:t>Journal of Forestry</w:t>
      </w:r>
      <w:r w:rsidRPr="00C776FA">
        <w:rPr>
          <w:color w:val="222222"/>
          <w:sz w:val="20"/>
          <w:szCs w:val="20"/>
          <w:shd w:val="clear" w:color="auto" w:fill="FFFFFF"/>
        </w:rPr>
        <w:t>, </w:t>
      </w:r>
      <w:r w:rsidRPr="00C776FA">
        <w:rPr>
          <w:i/>
          <w:iCs/>
          <w:color w:val="222222"/>
          <w:sz w:val="20"/>
          <w:szCs w:val="20"/>
          <w:shd w:val="clear" w:color="auto" w:fill="FFFFFF"/>
        </w:rPr>
        <w:t>116</w:t>
      </w:r>
      <w:r w:rsidRPr="00C776FA">
        <w:rPr>
          <w:color w:val="222222"/>
          <w:sz w:val="20"/>
          <w:szCs w:val="20"/>
          <w:shd w:val="clear" w:color="auto" w:fill="FFFFFF"/>
        </w:rPr>
        <w:t>(2), 178-191.</w:t>
      </w:r>
    </w:p>
    <w:p w14:paraId="5CDAE3F1" w14:textId="6ACF1513" w:rsidR="009147D5" w:rsidRPr="004320E4" w:rsidRDefault="00AE173C" w:rsidP="009147D5">
      <w:pPr>
        <w:pStyle w:val="ListParagraph"/>
        <w:autoSpaceDE w:val="0"/>
        <w:autoSpaceDN w:val="0"/>
        <w:adjustRightInd w:val="0"/>
        <w:spacing w:line="240" w:lineRule="auto"/>
        <w:ind w:left="360" w:hanging="360"/>
        <w:jc w:val="both"/>
        <w:rPr>
          <w:color w:val="000000" w:themeColor="text1"/>
          <w:sz w:val="20"/>
          <w:szCs w:val="20"/>
        </w:rPr>
      </w:pPr>
      <w:proofErr w:type="spellStart"/>
      <w:r w:rsidRPr="004320E4">
        <w:rPr>
          <w:color w:val="000000" w:themeColor="text1"/>
          <w:sz w:val="20"/>
          <w:szCs w:val="20"/>
        </w:rPr>
        <w:t>Doerr</w:t>
      </w:r>
      <w:proofErr w:type="spellEnd"/>
      <w:r w:rsidRPr="004320E4">
        <w:rPr>
          <w:color w:val="000000" w:themeColor="text1"/>
          <w:sz w:val="20"/>
          <w:szCs w:val="20"/>
        </w:rPr>
        <w:t xml:space="preserve">, S., </w:t>
      </w:r>
      <w:proofErr w:type="spellStart"/>
      <w:r w:rsidRPr="004320E4">
        <w:rPr>
          <w:color w:val="000000" w:themeColor="text1"/>
          <w:sz w:val="20"/>
          <w:szCs w:val="20"/>
        </w:rPr>
        <w:t>Santin</w:t>
      </w:r>
      <w:proofErr w:type="spellEnd"/>
      <w:r w:rsidRPr="004320E4">
        <w:rPr>
          <w:color w:val="000000" w:themeColor="text1"/>
          <w:sz w:val="20"/>
          <w:szCs w:val="20"/>
        </w:rPr>
        <w:t xml:space="preserve">, C., Merino, A., Belcher, C., </w:t>
      </w:r>
      <w:r w:rsidR="00B238F5" w:rsidRPr="004320E4">
        <w:rPr>
          <w:color w:val="000000" w:themeColor="text1"/>
          <w:sz w:val="20"/>
          <w:szCs w:val="20"/>
        </w:rPr>
        <w:t>and</w:t>
      </w:r>
      <w:r w:rsidRPr="004320E4">
        <w:rPr>
          <w:color w:val="000000" w:themeColor="text1"/>
          <w:sz w:val="20"/>
          <w:szCs w:val="20"/>
        </w:rPr>
        <w:t xml:space="preserve"> Baxter, G. (2018). Fire as a removal mechanism of pyrogenic carbon from the environment: effects of fire and pyrogenic carbon characteristics. </w:t>
      </w:r>
      <w:r w:rsidRPr="004320E4">
        <w:rPr>
          <w:i/>
          <w:iCs/>
          <w:color w:val="000000" w:themeColor="text1"/>
          <w:sz w:val="20"/>
          <w:szCs w:val="20"/>
        </w:rPr>
        <w:t>Frontiers in Earth Science</w:t>
      </w:r>
      <w:r w:rsidRPr="004320E4">
        <w:rPr>
          <w:color w:val="000000" w:themeColor="text1"/>
          <w:sz w:val="20"/>
          <w:szCs w:val="20"/>
        </w:rPr>
        <w:t xml:space="preserve">, </w:t>
      </w:r>
      <w:r w:rsidRPr="004320E4">
        <w:rPr>
          <w:i/>
          <w:iCs/>
          <w:color w:val="000000" w:themeColor="text1"/>
          <w:sz w:val="20"/>
          <w:szCs w:val="20"/>
        </w:rPr>
        <w:t>6</w:t>
      </w:r>
      <w:r w:rsidRPr="004320E4">
        <w:rPr>
          <w:color w:val="000000" w:themeColor="text1"/>
          <w:sz w:val="20"/>
          <w:szCs w:val="20"/>
        </w:rPr>
        <w:t>, 127.</w:t>
      </w:r>
    </w:p>
    <w:p w14:paraId="182CE62D" w14:textId="1F49ECDA" w:rsidR="00E66D51" w:rsidRPr="004320E4" w:rsidRDefault="00E66D51"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Dunne, J., </w:t>
      </w:r>
      <w:proofErr w:type="spellStart"/>
      <w:r w:rsidRPr="004320E4">
        <w:rPr>
          <w:color w:val="000000" w:themeColor="text1"/>
          <w:sz w:val="20"/>
          <w:szCs w:val="20"/>
          <w:shd w:val="clear" w:color="auto" w:fill="FFFFFF"/>
        </w:rPr>
        <w:t>Saleska</w:t>
      </w:r>
      <w:proofErr w:type="spellEnd"/>
      <w:r w:rsidRPr="004320E4">
        <w:rPr>
          <w:color w:val="000000" w:themeColor="text1"/>
          <w:sz w:val="20"/>
          <w:szCs w:val="20"/>
          <w:shd w:val="clear" w:color="auto" w:fill="FFFFFF"/>
        </w:rPr>
        <w:t xml:space="preserve">, S., Fischer, M. </w:t>
      </w:r>
      <w:r w:rsidR="00311FF1" w:rsidRPr="004320E4">
        <w:rPr>
          <w:color w:val="000000" w:themeColor="text1"/>
          <w:sz w:val="20"/>
          <w:szCs w:val="20"/>
          <w:shd w:val="clear" w:color="auto" w:fill="FFFFFF"/>
        </w:rPr>
        <w:t xml:space="preserve"> and </w:t>
      </w:r>
      <w:r w:rsidRPr="004320E4">
        <w:rPr>
          <w:color w:val="000000" w:themeColor="text1"/>
          <w:sz w:val="20"/>
          <w:szCs w:val="20"/>
          <w:shd w:val="clear" w:color="auto" w:fill="FFFFFF"/>
        </w:rPr>
        <w:t xml:space="preserve">Harte, J. (2004). Integrating experimental and gradient methods in ecological climate change research. </w:t>
      </w:r>
      <w:r w:rsidRPr="004320E4">
        <w:rPr>
          <w:i/>
          <w:iCs/>
          <w:color w:val="000000" w:themeColor="text1"/>
          <w:sz w:val="20"/>
          <w:szCs w:val="20"/>
        </w:rPr>
        <w:t>Ecology</w:t>
      </w:r>
      <w:r w:rsidRPr="004320E4">
        <w:rPr>
          <w:color w:val="000000" w:themeColor="text1"/>
          <w:sz w:val="20"/>
          <w:szCs w:val="20"/>
          <w:shd w:val="clear" w:color="auto" w:fill="FFFFFF"/>
        </w:rPr>
        <w:t xml:space="preserve">, </w:t>
      </w:r>
      <w:r w:rsidRPr="004320E4">
        <w:rPr>
          <w:i/>
          <w:iCs/>
          <w:color w:val="000000" w:themeColor="text1"/>
          <w:sz w:val="20"/>
          <w:szCs w:val="20"/>
        </w:rPr>
        <w:t>85</w:t>
      </w:r>
      <w:r w:rsidRPr="004320E4">
        <w:rPr>
          <w:color w:val="000000" w:themeColor="text1"/>
          <w:sz w:val="20"/>
          <w:szCs w:val="20"/>
          <w:shd w:val="clear" w:color="auto" w:fill="FFFFFF"/>
        </w:rPr>
        <w:t>(4), 904-916.</w:t>
      </w:r>
    </w:p>
    <w:p w14:paraId="7491B99B" w14:textId="77777777" w:rsidR="004D7553" w:rsidRPr="004320E4" w:rsidRDefault="00BB2EEA"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Evans, S., </w:t>
      </w:r>
      <w:proofErr w:type="spellStart"/>
      <w:r w:rsidRPr="004320E4">
        <w:rPr>
          <w:color w:val="000000" w:themeColor="text1"/>
          <w:sz w:val="20"/>
          <w:szCs w:val="20"/>
          <w:shd w:val="clear" w:color="auto" w:fill="FFFFFF"/>
        </w:rPr>
        <w:t>Dueker</w:t>
      </w:r>
      <w:proofErr w:type="spellEnd"/>
      <w:r w:rsidRPr="004320E4">
        <w:rPr>
          <w:color w:val="000000" w:themeColor="text1"/>
          <w:sz w:val="20"/>
          <w:szCs w:val="20"/>
          <w:shd w:val="clear" w:color="auto" w:fill="FFFFFF"/>
        </w:rPr>
        <w:t>, M., Logan, J.</w:t>
      </w:r>
      <w:r w:rsidR="00311FF1" w:rsidRPr="004320E4">
        <w:rPr>
          <w:color w:val="000000" w:themeColor="text1"/>
          <w:sz w:val="20"/>
          <w:szCs w:val="20"/>
          <w:shd w:val="clear" w:color="auto" w:fill="FFFFFF"/>
        </w:rPr>
        <w:t xml:space="preserve"> and</w:t>
      </w:r>
      <w:r w:rsidRPr="004320E4">
        <w:rPr>
          <w:color w:val="000000" w:themeColor="text1"/>
          <w:sz w:val="20"/>
          <w:szCs w:val="20"/>
          <w:shd w:val="clear" w:color="auto" w:fill="FFFFFF"/>
        </w:rPr>
        <w:t xml:space="preserve"> Weathers, K. (2019). The biology of fog: results from coastal Maine and Namib Desert reveal common drivers of fog microbial composition. </w:t>
      </w:r>
      <w:r w:rsidRPr="004320E4">
        <w:rPr>
          <w:i/>
          <w:iCs/>
          <w:color w:val="000000" w:themeColor="text1"/>
          <w:sz w:val="20"/>
          <w:szCs w:val="20"/>
          <w:shd w:val="clear" w:color="auto" w:fill="FFFFFF"/>
        </w:rPr>
        <w:t>Science of the Total Environment</w:t>
      </w:r>
      <w:r w:rsidRPr="004320E4">
        <w:rPr>
          <w:color w:val="000000" w:themeColor="text1"/>
          <w:sz w:val="20"/>
          <w:szCs w:val="20"/>
          <w:shd w:val="clear" w:color="auto" w:fill="FFFFFF"/>
        </w:rPr>
        <w:t>, </w:t>
      </w:r>
      <w:r w:rsidRPr="004320E4">
        <w:rPr>
          <w:i/>
          <w:iCs/>
          <w:color w:val="000000" w:themeColor="text1"/>
          <w:sz w:val="20"/>
          <w:szCs w:val="20"/>
          <w:shd w:val="clear" w:color="auto" w:fill="FFFFFF"/>
        </w:rPr>
        <w:t>647</w:t>
      </w:r>
      <w:r w:rsidRPr="004320E4">
        <w:rPr>
          <w:color w:val="000000" w:themeColor="text1"/>
          <w:sz w:val="20"/>
          <w:szCs w:val="20"/>
          <w:shd w:val="clear" w:color="auto" w:fill="FFFFFF"/>
        </w:rPr>
        <w:t>, 1547-1556.</w:t>
      </w:r>
    </w:p>
    <w:p w14:paraId="1A3C1C1F" w14:textId="1C51381A" w:rsidR="004D7553" w:rsidRPr="004320E4" w:rsidRDefault="004D7553" w:rsidP="004D7553">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 xml:space="preserve">Farquhar G., </w:t>
      </w:r>
      <w:proofErr w:type="spellStart"/>
      <w:r w:rsidRPr="004320E4">
        <w:rPr>
          <w:color w:val="000000" w:themeColor="text1"/>
          <w:sz w:val="20"/>
          <w:szCs w:val="20"/>
        </w:rPr>
        <w:t>Ehleringer</w:t>
      </w:r>
      <w:proofErr w:type="spellEnd"/>
      <w:r w:rsidRPr="004320E4">
        <w:rPr>
          <w:color w:val="000000" w:themeColor="text1"/>
          <w:sz w:val="20"/>
          <w:szCs w:val="20"/>
        </w:rPr>
        <w:t xml:space="preserve"> J. </w:t>
      </w:r>
      <w:r w:rsidR="00970B6A" w:rsidRPr="004320E4">
        <w:rPr>
          <w:color w:val="000000" w:themeColor="text1"/>
          <w:sz w:val="20"/>
          <w:szCs w:val="20"/>
        </w:rPr>
        <w:t>and</w:t>
      </w:r>
      <w:r w:rsidRPr="004320E4">
        <w:rPr>
          <w:color w:val="000000" w:themeColor="text1"/>
          <w:sz w:val="20"/>
          <w:szCs w:val="20"/>
        </w:rPr>
        <w:t xml:space="preserve"> </w:t>
      </w:r>
      <w:proofErr w:type="spellStart"/>
      <w:r w:rsidRPr="004320E4">
        <w:rPr>
          <w:color w:val="000000" w:themeColor="text1"/>
          <w:sz w:val="20"/>
          <w:szCs w:val="20"/>
        </w:rPr>
        <w:t>Hubick</w:t>
      </w:r>
      <w:proofErr w:type="spellEnd"/>
      <w:r w:rsidRPr="004320E4">
        <w:rPr>
          <w:color w:val="000000" w:themeColor="text1"/>
          <w:sz w:val="20"/>
          <w:szCs w:val="20"/>
        </w:rPr>
        <w:t xml:space="preserve"> K. (1989) Carbon Isotope Discrimination and Photosynthesis. </w:t>
      </w:r>
      <w:r w:rsidRPr="004320E4">
        <w:rPr>
          <w:i/>
          <w:iCs/>
          <w:color w:val="000000" w:themeColor="text1"/>
          <w:sz w:val="20"/>
          <w:szCs w:val="20"/>
        </w:rPr>
        <w:t>Annual Review of Plant Physiology and Plant Molecular Biology</w:t>
      </w:r>
      <w:r w:rsidRPr="004320E4">
        <w:rPr>
          <w:color w:val="000000" w:themeColor="text1"/>
          <w:sz w:val="20"/>
          <w:szCs w:val="20"/>
        </w:rPr>
        <w:t xml:space="preserve"> 40, 503–537.</w:t>
      </w:r>
    </w:p>
    <w:p w14:paraId="06EE356A" w14:textId="235F92A6" w:rsidR="004427E6" w:rsidRPr="004320E4" w:rsidRDefault="004427E6"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rPr>
        <w:t>Fernandez</w:t>
      </w:r>
      <w:r w:rsidRPr="004320E4">
        <w:rPr>
          <w:color w:val="000000" w:themeColor="text1"/>
          <w:sz w:val="20"/>
          <w:szCs w:val="20"/>
          <w:shd w:val="clear" w:color="auto" w:fill="FFFFFF"/>
        </w:rPr>
        <w:t>, I. (2008). </w:t>
      </w:r>
      <w:r w:rsidRPr="004320E4">
        <w:rPr>
          <w:i/>
          <w:iCs/>
          <w:color w:val="000000" w:themeColor="text1"/>
          <w:sz w:val="20"/>
          <w:szCs w:val="20"/>
          <w:shd w:val="clear" w:color="auto" w:fill="FFFFFF"/>
        </w:rPr>
        <w:t>Carbon and nutrients in Maine forest soils</w:t>
      </w:r>
      <w:r w:rsidRPr="004320E4">
        <w:rPr>
          <w:color w:val="000000" w:themeColor="text1"/>
          <w:sz w:val="20"/>
          <w:szCs w:val="20"/>
          <w:shd w:val="clear" w:color="auto" w:fill="FFFFFF"/>
        </w:rPr>
        <w:t> (Vol. 200). Department of Plant, Soil &amp; Environmental Sciences.</w:t>
      </w:r>
    </w:p>
    <w:p w14:paraId="510B3D23" w14:textId="77777777" w:rsidR="00AE173C" w:rsidRPr="004320E4" w:rsidRDefault="00AE173C" w:rsidP="002526C4">
      <w:pPr>
        <w:pStyle w:val="ListParagraph"/>
        <w:autoSpaceDE w:val="0"/>
        <w:autoSpaceDN w:val="0"/>
        <w:adjustRightInd w:val="0"/>
        <w:spacing w:line="240" w:lineRule="auto"/>
        <w:ind w:left="360" w:hanging="360"/>
        <w:jc w:val="both"/>
        <w:rPr>
          <w:rFonts w:eastAsiaTheme="minorEastAsia"/>
          <w:color w:val="000000" w:themeColor="text1"/>
          <w:sz w:val="20"/>
          <w:szCs w:val="20"/>
        </w:rPr>
      </w:pPr>
      <w:r w:rsidRPr="004320E4">
        <w:rPr>
          <w:rFonts w:eastAsiaTheme="minorEastAsia"/>
          <w:color w:val="000000" w:themeColor="text1"/>
          <w:sz w:val="20"/>
          <w:szCs w:val="20"/>
        </w:rPr>
        <w:t xml:space="preserve">Fernandez, I., Schmitt, C., </w:t>
      </w:r>
      <w:proofErr w:type="spellStart"/>
      <w:r w:rsidRPr="004320E4">
        <w:rPr>
          <w:rFonts w:eastAsiaTheme="minorEastAsia"/>
          <w:color w:val="000000" w:themeColor="text1"/>
          <w:sz w:val="20"/>
          <w:szCs w:val="20"/>
        </w:rPr>
        <w:t>Birkel</w:t>
      </w:r>
      <w:proofErr w:type="spellEnd"/>
      <w:r w:rsidRPr="004320E4">
        <w:rPr>
          <w:rFonts w:eastAsiaTheme="minorEastAsia"/>
          <w:color w:val="000000" w:themeColor="text1"/>
          <w:sz w:val="20"/>
          <w:szCs w:val="20"/>
        </w:rPr>
        <w:t xml:space="preserve">, S., </w:t>
      </w:r>
      <w:proofErr w:type="spellStart"/>
      <w:r w:rsidRPr="004320E4">
        <w:rPr>
          <w:rFonts w:eastAsiaTheme="minorEastAsia"/>
          <w:color w:val="000000" w:themeColor="text1"/>
          <w:sz w:val="20"/>
          <w:szCs w:val="20"/>
        </w:rPr>
        <w:t>Stancioff</w:t>
      </w:r>
      <w:proofErr w:type="spellEnd"/>
      <w:r w:rsidRPr="004320E4">
        <w:rPr>
          <w:rFonts w:eastAsiaTheme="minorEastAsia"/>
          <w:color w:val="000000" w:themeColor="text1"/>
          <w:sz w:val="20"/>
          <w:szCs w:val="20"/>
        </w:rPr>
        <w:t xml:space="preserve">, E., Pershing, A., Kelley, J., Runge, J., Jacobson, G. </w:t>
      </w:r>
      <w:r w:rsidRPr="004320E4">
        <w:rPr>
          <w:rFonts w:eastAsiaTheme="minorEastAsia"/>
          <w:i/>
          <w:color w:val="000000" w:themeColor="text1"/>
          <w:sz w:val="20"/>
          <w:szCs w:val="20"/>
        </w:rPr>
        <w:t>et al</w:t>
      </w:r>
      <w:r w:rsidRPr="004320E4">
        <w:rPr>
          <w:rFonts w:eastAsiaTheme="minorEastAsia"/>
          <w:color w:val="000000" w:themeColor="text1"/>
          <w:sz w:val="20"/>
          <w:szCs w:val="20"/>
        </w:rPr>
        <w:t xml:space="preserve"> (2015). Maine’s climate future: 2015 update. University of Maine, Orono, ME. 24 pp.</w:t>
      </w:r>
    </w:p>
    <w:p w14:paraId="37354C92" w14:textId="26CA67D6"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t>Foereid</w:t>
      </w:r>
      <w:proofErr w:type="spellEnd"/>
      <w:r w:rsidRPr="004320E4">
        <w:rPr>
          <w:color w:val="000000" w:themeColor="text1"/>
          <w:sz w:val="20"/>
          <w:szCs w:val="20"/>
          <w:shd w:val="clear" w:color="auto" w:fill="FFFFFF"/>
        </w:rPr>
        <w:t xml:space="preserve">, B., Lehmann, J., Wurster, C., and Bird, M. (2015). Presence of black carbon in soil due to forest fire in the New Jersey pine barrens. </w:t>
      </w:r>
      <w:r w:rsidRPr="004320E4">
        <w:rPr>
          <w:i/>
          <w:iCs/>
          <w:color w:val="000000" w:themeColor="text1"/>
          <w:sz w:val="20"/>
          <w:szCs w:val="20"/>
        </w:rPr>
        <w:t>J. Earth Sci. Eng.</w:t>
      </w:r>
      <w:r w:rsidRPr="004320E4">
        <w:rPr>
          <w:color w:val="000000" w:themeColor="text1"/>
          <w:sz w:val="20"/>
          <w:szCs w:val="20"/>
          <w:shd w:val="clear" w:color="auto" w:fill="FFFFFF"/>
        </w:rPr>
        <w:t xml:space="preserve"> 5, 91–97. </w:t>
      </w:r>
      <w:proofErr w:type="spellStart"/>
      <w:r w:rsidRPr="004320E4">
        <w:rPr>
          <w:color w:val="000000" w:themeColor="text1"/>
          <w:sz w:val="20"/>
          <w:szCs w:val="20"/>
          <w:shd w:val="clear" w:color="auto" w:fill="FFFFFF"/>
        </w:rPr>
        <w:t>doi</w:t>
      </w:r>
      <w:proofErr w:type="spellEnd"/>
      <w:r w:rsidRPr="004320E4">
        <w:rPr>
          <w:color w:val="000000" w:themeColor="text1"/>
          <w:sz w:val="20"/>
          <w:szCs w:val="20"/>
          <w:shd w:val="clear" w:color="auto" w:fill="FFFFFF"/>
        </w:rPr>
        <w:t>: 10.17265/2159</w:t>
      </w:r>
    </w:p>
    <w:p w14:paraId="3DFE51A3" w14:textId="1CADD150" w:rsidR="00C800F6" w:rsidRPr="004320E4" w:rsidRDefault="00C800F6"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Fuller, L. and Quine, C. (2016). Resilience and tree health: a basis for implementation in sustainable forest management. </w:t>
      </w:r>
      <w:r w:rsidRPr="004320E4">
        <w:rPr>
          <w:i/>
          <w:iCs/>
          <w:color w:val="000000" w:themeColor="text1"/>
          <w:sz w:val="20"/>
          <w:szCs w:val="20"/>
          <w:shd w:val="clear" w:color="auto" w:fill="FFFFFF"/>
        </w:rPr>
        <w:t>Forestry: An International Journal of Forest Research</w:t>
      </w:r>
      <w:r w:rsidRPr="004320E4">
        <w:rPr>
          <w:color w:val="000000" w:themeColor="text1"/>
          <w:sz w:val="20"/>
          <w:szCs w:val="20"/>
          <w:shd w:val="clear" w:color="auto" w:fill="FFFFFF"/>
        </w:rPr>
        <w:t>, </w:t>
      </w:r>
      <w:r w:rsidRPr="004320E4">
        <w:rPr>
          <w:i/>
          <w:iCs/>
          <w:color w:val="000000" w:themeColor="text1"/>
          <w:sz w:val="20"/>
          <w:szCs w:val="20"/>
          <w:shd w:val="clear" w:color="auto" w:fill="FFFFFF"/>
        </w:rPr>
        <w:t>89</w:t>
      </w:r>
      <w:r w:rsidRPr="004320E4">
        <w:rPr>
          <w:color w:val="000000" w:themeColor="text1"/>
          <w:sz w:val="20"/>
          <w:szCs w:val="20"/>
          <w:shd w:val="clear" w:color="auto" w:fill="FFFFFF"/>
        </w:rPr>
        <w:t>(1), 7-19.</w:t>
      </w:r>
    </w:p>
    <w:p w14:paraId="1A4A812F" w14:textId="397F9984"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 xml:space="preserve">Harris, T., </w:t>
      </w:r>
      <w:proofErr w:type="spellStart"/>
      <w:r w:rsidRPr="004320E4">
        <w:rPr>
          <w:color w:val="000000" w:themeColor="text1"/>
          <w:sz w:val="20"/>
          <w:szCs w:val="20"/>
        </w:rPr>
        <w:t>Rajakaruna</w:t>
      </w:r>
      <w:proofErr w:type="spellEnd"/>
      <w:r w:rsidRPr="004320E4">
        <w:rPr>
          <w:color w:val="000000" w:themeColor="text1"/>
          <w:sz w:val="20"/>
          <w:szCs w:val="20"/>
        </w:rPr>
        <w:t xml:space="preserve">, N., Nelson, S. and P. Vaux. (2012). Stressors and threats to the flora of Acadia National Park, Maine: Current knowledge, information gaps, and future directions. </w:t>
      </w:r>
      <w:r w:rsidRPr="004320E4">
        <w:rPr>
          <w:i/>
          <w:iCs/>
          <w:color w:val="000000" w:themeColor="text1"/>
          <w:sz w:val="20"/>
          <w:szCs w:val="20"/>
        </w:rPr>
        <w:t>Journal of the Torrey Botanical Society</w:t>
      </w:r>
      <w:r w:rsidRPr="004320E4">
        <w:rPr>
          <w:color w:val="000000" w:themeColor="text1"/>
          <w:sz w:val="20"/>
          <w:szCs w:val="20"/>
        </w:rPr>
        <w:t>, 139 (3), 323-344.</w:t>
      </w:r>
    </w:p>
    <w:p w14:paraId="082763C5" w14:textId="4C90ABFF" w:rsidR="0070579E" w:rsidRPr="004320E4" w:rsidRDefault="0070579E"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t>Heuss</w:t>
      </w:r>
      <w:proofErr w:type="spellEnd"/>
      <w:r w:rsidRPr="004320E4">
        <w:rPr>
          <w:color w:val="000000" w:themeColor="text1"/>
          <w:sz w:val="20"/>
          <w:szCs w:val="20"/>
          <w:shd w:val="clear" w:color="auto" w:fill="FFFFFF"/>
        </w:rPr>
        <w:t>, Molly (2018). Evaluating The Impacts Of Southern Pine Beetle On Pitch Pine Forest Dynamics In A Newly Invaded Region.</w:t>
      </w:r>
      <w:r w:rsidR="000F799F" w:rsidRPr="004320E4">
        <w:rPr>
          <w:color w:val="000000" w:themeColor="text1"/>
          <w:sz w:val="20"/>
          <w:szCs w:val="20"/>
          <w:shd w:val="clear" w:color="auto" w:fill="FFFFFF"/>
        </w:rPr>
        <w:t xml:space="preserve"> </w:t>
      </w:r>
      <w:proofErr w:type="spellStart"/>
      <w:r w:rsidR="000F799F" w:rsidRPr="004320E4">
        <w:rPr>
          <w:color w:val="000000" w:themeColor="text1"/>
          <w:sz w:val="20"/>
          <w:szCs w:val="20"/>
          <w:shd w:val="clear" w:color="auto" w:fill="FFFFFF"/>
        </w:rPr>
        <w:t>Masters</w:t>
      </w:r>
      <w:proofErr w:type="spellEnd"/>
      <w:r w:rsidR="000F799F" w:rsidRPr="004320E4">
        <w:rPr>
          <w:color w:val="000000" w:themeColor="text1"/>
          <w:sz w:val="20"/>
          <w:szCs w:val="20"/>
          <w:shd w:val="clear" w:color="auto" w:fill="FFFFFF"/>
        </w:rPr>
        <w:t xml:space="preserve"> thesis, University of Vermont, </w:t>
      </w:r>
      <w:r w:rsidR="00BA1C72" w:rsidRPr="004320E4">
        <w:rPr>
          <w:color w:val="000000" w:themeColor="text1"/>
          <w:sz w:val="20"/>
          <w:szCs w:val="20"/>
          <w:shd w:val="clear" w:color="auto" w:fill="FFFFFF"/>
        </w:rPr>
        <w:t>pp.67.</w:t>
      </w:r>
    </w:p>
    <w:p w14:paraId="7C31B565" w14:textId="7DDACF03" w:rsidR="005767E6" w:rsidRPr="004320E4" w:rsidRDefault="005767E6"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Howard, L. (2010). Community composition and fire dynamics of high elevation pitch pine woodlands in northeastern West Virginia. </w:t>
      </w:r>
      <w:r w:rsidRPr="004320E4">
        <w:rPr>
          <w:i/>
          <w:iCs/>
          <w:color w:val="000000" w:themeColor="text1"/>
          <w:sz w:val="20"/>
          <w:szCs w:val="20"/>
          <w:shd w:val="clear" w:color="auto" w:fill="FFFFFF"/>
        </w:rPr>
        <w:t>WV Division of Natural Resources, Elkins, WV</w:t>
      </w:r>
      <w:r w:rsidRPr="004320E4">
        <w:rPr>
          <w:color w:val="000000" w:themeColor="text1"/>
          <w:sz w:val="20"/>
          <w:szCs w:val="20"/>
          <w:shd w:val="clear" w:color="auto" w:fill="FFFFFF"/>
        </w:rPr>
        <w:t>.</w:t>
      </w:r>
    </w:p>
    <w:p w14:paraId="450A6437" w14:textId="688973F0"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Howard, L.</w:t>
      </w:r>
      <w:r w:rsidR="004A6323" w:rsidRPr="004320E4">
        <w:rPr>
          <w:color w:val="000000" w:themeColor="text1"/>
          <w:sz w:val="20"/>
          <w:szCs w:val="20"/>
          <w:shd w:val="clear" w:color="auto" w:fill="FFFFFF"/>
        </w:rPr>
        <w:t xml:space="preserve"> and</w:t>
      </w:r>
      <w:r w:rsidRPr="004320E4">
        <w:rPr>
          <w:color w:val="000000" w:themeColor="text1"/>
          <w:sz w:val="20"/>
          <w:szCs w:val="20"/>
          <w:shd w:val="clear" w:color="auto" w:fill="FFFFFF"/>
        </w:rPr>
        <w:t xml:space="preserve"> </w:t>
      </w:r>
      <w:proofErr w:type="spellStart"/>
      <w:r w:rsidRPr="004320E4">
        <w:rPr>
          <w:color w:val="000000" w:themeColor="text1"/>
          <w:sz w:val="20"/>
          <w:szCs w:val="20"/>
          <w:shd w:val="clear" w:color="auto" w:fill="FFFFFF"/>
        </w:rPr>
        <w:t>Stelacio</w:t>
      </w:r>
      <w:proofErr w:type="spellEnd"/>
      <w:r w:rsidRPr="004320E4">
        <w:rPr>
          <w:color w:val="000000" w:themeColor="text1"/>
          <w:sz w:val="20"/>
          <w:szCs w:val="20"/>
          <w:shd w:val="clear" w:color="auto" w:fill="FFFFFF"/>
        </w:rPr>
        <w:t xml:space="preserve">, M. (2011). Fire and the development of high-elevation pitch pine communities in northeastern West Virginia. </w:t>
      </w:r>
      <w:r w:rsidRPr="004320E4">
        <w:rPr>
          <w:i/>
          <w:iCs/>
          <w:color w:val="000000" w:themeColor="text1"/>
          <w:sz w:val="20"/>
          <w:szCs w:val="20"/>
        </w:rPr>
        <w:t>Bulletin of the New Jersey Academy of Science</w:t>
      </w:r>
      <w:r w:rsidRPr="004320E4">
        <w:rPr>
          <w:color w:val="000000" w:themeColor="text1"/>
          <w:sz w:val="20"/>
          <w:szCs w:val="20"/>
          <w:shd w:val="clear" w:color="auto" w:fill="FFFFFF"/>
        </w:rPr>
        <w:t xml:space="preserve">, </w:t>
      </w:r>
      <w:r w:rsidRPr="004320E4">
        <w:rPr>
          <w:i/>
          <w:iCs/>
          <w:color w:val="000000" w:themeColor="text1"/>
          <w:sz w:val="20"/>
          <w:szCs w:val="20"/>
        </w:rPr>
        <w:t>56</w:t>
      </w:r>
      <w:r w:rsidRPr="004320E4">
        <w:rPr>
          <w:color w:val="000000" w:themeColor="text1"/>
          <w:sz w:val="20"/>
          <w:szCs w:val="20"/>
          <w:shd w:val="clear" w:color="auto" w:fill="FFFFFF"/>
        </w:rPr>
        <w:t>(2), 19-23.</w:t>
      </w:r>
    </w:p>
    <w:p w14:paraId="03110988" w14:textId="77777777" w:rsidR="00380D11" w:rsidRPr="004320E4" w:rsidRDefault="00380D11"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Ibáñez, I., Acharya, K., Juno, E., </w:t>
      </w:r>
      <w:proofErr w:type="spellStart"/>
      <w:r w:rsidRPr="004320E4">
        <w:rPr>
          <w:color w:val="000000" w:themeColor="text1"/>
          <w:sz w:val="20"/>
          <w:szCs w:val="20"/>
          <w:shd w:val="clear" w:color="auto" w:fill="FFFFFF"/>
        </w:rPr>
        <w:t>Karounos</w:t>
      </w:r>
      <w:proofErr w:type="spellEnd"/>
      <w:r w:rsidRPr="004320E4">
        <w:rPr>
          <w:color w:val="000000" w:themeColor="text1"/>
          <w:sz w:val="20"/>
          <w:szCs w:val="20"/>
          <w:shd w:val="clear" w:color="auto" w:fill="FFFFFF"/>
        </w:rPr>
        <w:t>, C., Lee, B. R., McCollum, C., ... &amp; Tourville, J. (2019). Forest resilience under global environmental change: Do we have the information we need? A systematic review. </w:t>
      </w:r>
      <w:proofErr w:type="spellStart"/>
      <w:r w:rsidRPr="004320E4">
        <w:rPr>
          <w:i/>
          <w:iCs/>
          <w:color w:val="000000" w:themeColor="text1"/>
          <w:sz w:val="20"/>
          <w:szCs w:val="20"/>
          <w:shd w:val="clear" w:color="auto" w:fill="FFFFFF"/>
        </w:rPr>
        <w:t>PloS</w:t>
      </w:r>
      <w:proofErr w:type="spellEnd"/>
      <w:r w:rsidRPr="004320E4">
        <w:rPr>
          <w:i/>
          <w:iCs/>
          <w:color w:val="000000" w:themeColor="text1"/>
          <w:sz w:val="20"/>
          <w:szCs w:val="20"/>
          <w:shd w:val="clear" w:color="auto" w:fill="FFFFFF"/>
        </w:rPr>
        <w:t xml:space="preserve"> one</w:t>
      </w:r>
      <w:r w:rsidRPr="004320E4">
        <w:rPr>
          <w:color w:val="000000" w:themeColor="text1"/>
          <w:sz w:val="20"/>
          <w:szCs w:val="20"/>
          <w:shd w:val="clear" w:color="auto" w:fill="FFFFFF"/>
        </w:rPr>
        <w:t>, </w:t>
      </w:r>
      <w:r w:rsidRPr="004320E4">
        <w:rPr>
          <w:i/>
          <w:iCs/>
          <w:color w:val="000000" w:themeColor="text1"/>
          <w:sz w:val="20"/>
          <w:szCs w:val="20"/>
          <w:shd w:val="clear" w:color="auto" w:fill="FFFFFF"/>
        </w:rPr>
        <w:t>14</w:t>
      </w:r>
      <w:r w:rsidRPr="004320E4">
        <w:rPr>
          <w:color w:val="000000" w:themeColor="text1"/>
          <w:sz w:val="20"/>
          <w:szCs w:val="20"/>
          <w:shd w:val="clear" w:color="auto" w:fill="FFFFFF"/>
        </w:rPr>
        <w:t>(9), e0222207.</w:t>
      </w:r>
    </w:p>
    <w:p w14:paraId="27C48C7D" w14:textId="3202CD0E" w:rsidR="0039319F" w:rsidRPr="004320E4" w:rsidRDefault="00AE173C" w:rsidP="0039319F">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Inglett, P., Reddy, K., Newman, S., and Lorenzen, B. (2007). Increased soil stable nitrogen isotopic ratio following phosphorus enrichment: historical patterns and tests of two hypotheses in a phosphorus-limited wetland. </w:t>
      </w:r>
      <w:proofErr w:type="spellStart"/>
      <w:r w:rsidRPr="004320E4">
        <w:rPr>
          <w:i/>
          <w:iCs/>
          <w:color w:val="000000" w:themeColor="text1"/>
          <w:sz w:val="20"/>
          <w:szCs w:val="20"/>
        </w:rPr>
        <w:t>Oecologia</w:t>
      </w:r>
      <w:proofErr w:type="spellEnd"/>
      <w:r w:rsidRPr="004320E4">
        <w:rPr>
          <w:color w:val="000000" w:themeColor="text1"/>
          <w:sz w:val="20"/>
          <w:szCs w:val="20"/>
          <w:shd w:val="clear" w:color="auto" w:fill="FFFFFF"/>
        </w:rPr>
        <w:t xml:space="preserve">, </w:t>
      </w:r>
      <w:r w:rsidRPr="004320E4">
        <w:rPr>
          <w:i/>
          <w:iCs/>
          <w:color w:val="000000" w:themeColor="text1"/>
          <w:sz w:val="20"/>
          <w:szCs w:val="20"/>
        </w:rPr>
        <w:t>153</w:t>
      </w:r>
      <w:r w:rsidRPr="004320E4">
        <w:rPr>
          <w:color w:val="000000" w:themeColor="text1"/>
          <w:sz w:val="20"/>
          <w:szCs w:val="20"/>
          <w:shd w:val="clear" w:color="auto" w:fill="FFFFFF"/>
        </w:rPr>
        <w:t>(1), 99-109</w:t>
      </w:r>
      <w:r w:rsidR="0039319F" w:rsidRPr="004320E4">
        <w:rPr>
          <w:color w:val="000000" w:themeColor="text1"/>
          <w:sz w:val="20"/>
          <w:szCs w:val="20"/>
          <w:shd w:val="clear" w:color="auto" w:fill="FFFFFF"/>
        </w:rPr>
        <w:t>.</w:t>
      </w:r>
    </w:p>
    <w:p w14:paraId="30816A6D" w14:textId="06D9E04F" w:rsidR="0039319F" w:rsidRPr="004320E4" w:rsidRDefault="0039319F" w:rsidP="0039319F">
      <w:pPr>
        <w:pStyle w:val="ListParagraph"/>
        <w:autoSpaceDE w:val="0"/>
        <w:autoSpaceDN w:val="0"/>
        <w:adjustRightInd w:val="0"/>
        <w:spacing w:line="240" w:lineRule="auto"/>
        <w:ind w:left="360" w:hanging="360"/>
        <w:jc w:val="both"/>
        <w:rPr>
          <w:color w:val="000000" w:themeColor="text1"/>
          <w:sz w:val="20"/>
          <w:szCs w:val="20"/>
          <w:shd w:val="clear" w:color="auto" w:fill="E5E6E7"/>
        </w:rPr>
      </w:pPr>
      <w:proofErr w:type="spellStart"/>
      <w:r w:rsidRPr="004320E4">
        <w:rPr>
          <w:color w:val="000000" w:themeColor="text1"/>
          <w:sz w:val="20"/>
          <w:szCs w:val="20"/>
          <w:shd w:val="clear" w:color="auto" w:fill="FFFFFF"/>
        </w:rPr>
        <w:t>Jagels</w:t>
      </w:r>
      <w:proofErr w:type="spellEnd"/>
      <w:r w:rsidRPr="004320E4">
        <w:rPr>
          <w:color w:val="000000" w:themeColor="text1"/>
          <w:sz w:val="20"/>
          <w:szCs w:val="20"/>
          <w:shd w:val="clear" w:color="auto" w:fill="FFFFFF"/>
        </w:rPr>
        <w:t>, R., Jiang, M., Marden, S. and Carlisle, J. 2002. Red spruce canopy response to acid fog exposure. Atmos. Res 64: 169-178.</w:t>
      </w:r>
    </w:p>
    <w:p w14:paraId="00F40F15" w14:textId="77777777"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lastRenderedPageBreak/>
        <w:t>Jingfang</w:t>
      </w:r>
      <w:proofErr w:type="spellEnd"/>
      <w:r w:rsidRPr="004320E4">
        <w:rPr>
          <w:color w:val="000000" w:themeColor="text1"/>
          <w:sz w:val="20"/>
          <w:szCs w:val="20"/>
          <w:shd w:val="clear" w:color="auto" w:fill="FFFFFF"/>
        </w:rPr>
        <w:t xml:space="preserve">, Q., and </w:t>
      </w:r>
      <w:proofErr w:type="spellStart"/>
      <w:r w:rsidRPr="004320E4">
        <w:rPr>
          <w:color w:val="000000" w:themeColor="text1"/>
          <w:sz w:val="20"/>
          <w:szCs w:val="20"/>
          <w:shd w:val="clear" w:color="auto" w:fill="FFFFFF"/>
        </w:rPr>
        <w:t>Wenwei</w:t>
      </w:r>
      <w:proofErr w:type="spellEnd"/>
      <w:r w:rsidRPr="004320E4">
        <w:rPr>
          <w:color w:val="000000" w:themeColor="text1"/>
          <w:sz w:val="20"/>
          <w:szCs w:val="20"/>
          <w:shd w:val="clear" w:color="auto" w:fill="FFFFFF"/>
        </w:rPr>
        <w:t>, L. (2018). A survey about characteristics of soil water retention curve. In </w:t>
      </w:r>
      <w:r w:rsidRPr="004320E4">
        <w:rPr>
          <w:i/>
          <w:iCs/>
          <w:color w:val="000000" w:themeColor="text1"/>
          <w:sz w:val="20"/>
          <w:szCs w:val="20"/>
          <w:shd w:val="clear" w:color="auto" w:fill="FFFFFF"/>
        </w:rPr>
        <w:t>IOP Conference Series: Earth and Environmental Science</w:t>
      </w:r>
      <w:r w:rsidRPr="004320E4">
        <w:rPr>
          <w:color w:val="000000" w:themeColor="text1"/>
          <w:sz w:val="20"/>
          <w:szCs w:val="20"/>
          <w:shd w:val="clear" w:color="auto" w:fill="FFFFFF"/>
        </w:rPr>
        <w:t xml:space="preserve"> (Vol. 153, No. 6, p. 062076). IOP Publishing. </w:t>
      </w:r>
    </w:p>
    <w:p w14:paraId="2DF35C24" w14:textId="77777777"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Jordan, M., Patterson III, W. and </w:t>
      </w:r>
      <w:proofErr w:type="spellStart"/>
      <w:r w:rsidRPr="004320E4">
        <w:rPr>
          <w:color w:val="000000" w:themeColor="text1"/>
          <w:sz w:val="20"/>
          <w:szCs w:val="20"/>
          <w:shd w:val="clear" w:color="auto" w:fill="FFFFFF"/>
        </w:rPr>
        <w:t>Windisch</w:t>
      </w:r>
      <w:proofErr w:type="spellEnd"/>
      <w:r w:rsidRPr="004320E4">
        <w:rPr>
          <w:color w:val="000000" w:themeColor="text1"/>
          <w:sz w:val="20"/>
          <w:szCs w:val="20"/>
          <w:shd w:val="clear" w:color="auto" w:fill="FFFFFF"/>
        </w:rPr>
        <w:t xml:space="preserve">, A. (2003). Conceptual ecological models for the Long Island pitch pine barrens: implications for managing rare plant communities. </w:t>
      </w:r>
      <w:r w:rsidRPr="004320E4">
        <w:rPr>
          <w:i/>
          <w:iCs/>
          <w:color w:val="000000" w:themeColor="text1"/>
          <w:sz w:val="20"/>
          <w:szCs w:val="20"/>
        </w:rPr>
        <w:t>Forest Ecology and Management</w:t>
      </w:r>
      <w:r w:rsidRPr="004320E4">
        <w:rPr>
          <w:color w:val="000000" w:themeColor="text1"/>
          <w:sz w:val="20"/>
          <w:szCs w:val="20"/>
          <w:shd w:val="clear" w:color="auto" w:fill="FFFFFF"/>
        </w:rPr>
        <w:t xml:space="preserve">, </w:t>
      </w:r>
      <w:r w:rsidRPr="004320E4">
        <w:rPr>
          <w:i/>
          <w:iCs/>
          <w:color w:val="000000" w:themeColor="text1"/>
          <w:sz w:val="20"/>
          <w:szCs w:val="20"/>
        </w:rPr>
        <w:t>185</w:t>
      </w:r>
      <w:r w:rsidRPr="004320E4">
        <w:rPr>
          <w:color w:val="000000" w:themeColor="text1"/>
          <w:sz w:val="20"/>
          <w:szCs w:val="20"/>
          <w:shd w:val="clear" w:color="auto" w:fill="FFFFFF"/>
        </w:rPr>
        <w:t>(1-2), 151-168.</w:t>
      </w:r>
    </w:p>
    <w:p w14:paraId="0DC5E365" w14:textId="32B6ACFB" w:rsidR="00AA4C12" w:rsidRPr="004320E4" w:rsidRDefault="00AA4C12" w:rsidP="00AA4C12">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rFonts w:eastAsiaTheme="minorHAnsi"/>
          <w:color w:val="000000" w:themeColor="text1"/>
          <w:sz w:val="20"/>
          <w:szCs w:val="20"/>
        </w:rPr>
        <w:t xml:space="preserve">Kunkel, K., Stevens, </w:t>
      </w:r>
      <w:r w:rsidR="00FE0C54" w:rsidRPr="004320E4">
        <w:rPr>
          <w:rFonts w:eastAsiaTheme="minorHAnsi"/>
          <w:color w:val="000000" w:themeColor="text1"/>
          <w:sz w:val="20"/>
          <w:szCs w:val="20"/>
        </w:rPr>
        <w:t xml:space="preserve">L., </w:t>
      </w:r>
      <w:r w:rsidRPr="004320E4">
        <w:rPr>
          <w:rFonts w:eastAsiaTheme="minorHAnsi"/>
          <w:color w:val="000000" w:themeColor="text1"/>
          <w:sz w:val="20"/>
          <w:szCs w:val="20"/>
        </w:rPr>
        <w:t>Stevens, Sun,</w:t>
      </w:r>
      <w:r w:rsidR="00915A4A" w:rsidRPr="004320E4">
        <w:rPr>
          <w:rFonts w:eastAsiaTheme="minorHAnsi"/>
          <w:color w:val="000000" w:themeColor="text1"/>
          <w:sz w:val="20"/>
          <w:szCs w:val="20"/>
        </w:rPr>
        <w:t xml:space="preserve"> </w:t>
      </w:r>
      <w:r w:rsidRPr="004320E4">
        <w:rPr>
          <w:rFonts w:eastAsiaTheme="minorHAnsi"/>
          <w:color w:val="000000" w:themeColor="text1"/>
          <w:sz w:val="20"/>
          <w:szCs w:val="20"/>
        </w:rPr>
        <w:t xml:space="preserve">Janssen, </w:t>
      </w:r>
      <w:r w:rsidR="00915A4A" w:rsidRPr="004320E4">
        <w:rPr>
          <w:rFonts w:eastAsiaTheme="minorHAnsi"/>
          <w:color w:val="000000" w:themeColor="text1"/>
          <w:sz w:val="20"/>
          <w:szCs w:val="20"/>
        </w:rPr>
        <w:t>S.,</w:t>
      </w:r>
      <w:r w:rsidRPr="004320E4">
        <w:rPr>
          <w:rFonts w:eastAsiaTheme="minorHAnsi"/>
          <w:color w:val="000000" w:themeColor="text1"/>
          <w:sz w:val="20"/>
          <w:szCs w:val="20"/>
        </w:rPr>
        <w:t xml:space="preserve"> </w:t>
      </w:r>
      <w:proofErr w:type="spellStart"/>
      <w:r w:rsidRPr="004320E4">
        <w:rPr>
          <w:rFonts w:eastAsiaTheme="minorHAnsi"/>
          <w:color w:val="000000" w:themeColor="text1"/>
          <w:sz w:val="20"/>
          <w:szCs w:val="20"/>
        </w:rPr>
        <w:t>Wuebbles</w:t>
      </w:r>
      <w:proofErr w:type="spellEnd"/>
      <w:r w:rsidRPr="004320E4">
        <w:rPr>
          <w:rFonts w:eastAsiaTheme="minorHAnsi"/>
          <w:color w:val="000000" w:themeColor="text1"/>
          <w:sz w:val="20"/>
          <w:szCs w:val="20"/>
        </w:rPr>
        <w:t>,</w:t>
      </w:r>
      <w:r w:rsidR="00915A4A" w:rsidRPr="004320E4">
        <w:rPr>
          <w:rFonts w:eastAsiaTheme="minorHAnsi"/>
          <w:color w:val="000000" w:themeColor="text1"/>
          <w:sz w:val="20"/>
          <w:szCs w:val="20"/>
        </w:rPr>
        <w:t xml:space="preserve"> D.</w:t>
      </w:r>
      <w:r w:rsidRPr="004320E4">
        <w:rPr>
          <w:rFonts w:eastAsiaTheme="minorHAnsi"/>
          <w:color w:val="000000" w:themeColor="text1"/>
          <w:sz w:val="20"/>
          <w:szCs w:val="20"/>
        </w:rPr>
        <w:t xml:space="preserve"> and Dobson</w:t>
      </w:r>
      <w:r w:rsidR="00DB786C" w:rsidRPr="004320E4">
        <w:rPr>
          <w:rFonts w:eastAsiaTheme="minorHAnsi"/>
          <w:color w:val="000000" w:themeColor="text1"/>
          <w:sz w:val="20"/>
          <w:szCs w:val="20"/>
        </w:rPr>
        <w:t>,</w:t>
      </w:r>
      <w:r w:rsidRPr="004320E4">
        <w:rPr>
          <w:rFonts w:eastAsiaTheme="minorHAnsi"/>
          <w:color w:val="000000" w:themeColor="text1"/>
          <w:sz w:val="20"/>
          <w:szCs w:val="20"/>
        </w:rPr>
        <w:t xml:space="preserve"> </w:t>
      </w:r>
      <w:r w:rsidR="00DB786C" w:rsidRPr="004320E4">
        <w:rPr>
          <w:rFonts w:eastAsiaTheme="minorHAnsi"/>
          <w:color w:val="000000" w:themeColor="text1"/>
          <w:sz w:val="20"/>
          <w:szCs w:val="20"/>
        </w:rPr>
        <w:t xml:space="preserve">J. </w:t>
      </w:r>
      <w:r w:rsidRPr="004320E4">
        <w:rPr>
          <w:rFonts w:eastAsiaTheme="minorHAnsi"/>
          <w:color w:val="000000" w:themeColor="text1"/>
          <w:sz w:val="20"/>
          <w:szCs w:val="20"/>
        </w:rPr>
        <w:t>(2013). Regional climate trends and scenarios for the US national climate assessment: Part 1. Climate of the Northeast United States. NOAA technical report NESDIS 142-1. Washington, DC. 87 pp.</w:t>
      </w:r>
    </w:p>
    <w:p w14:paraId="177AD8BB" w14:textId="1C3D5ACC" w:rsidR="0039319F" w:rsidRPr="004320E4" w:rsidRDefault="0039319F"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shd w:val="clear" w:color="auto" w:fill="FFFFFF"/>
        </w:rPr>
        <w:t xml:space="preserve">Lafon, C., Grissino-Mayer, H., Aldrich, S., DeWeese, G., Flatley, W., </w:t>
      </w:r>
      <w:proofErr w:type="spellStart"/>
      <w:r w:rsidRPr="004320E4">
        <w:rPr>
          <w:color w:val="000000" w:themeColor="text1"/>
          <w:sz w:val="20"/>
          <w:szCs w:val="20"/>
          <w:shd w:val="clear" w:color="auto" w:fill="FFFFFF"/>
        </w:rPr>
        <w:t>LaForest</w:t>
      </w:r>
      <w:proofErr w:type="spellEnd"/>
      <w:r w:rsidRPr="004320E4">
        <w:rPr>
          <w:color w:val="000000" w:themeColor="text1"/>
          <w:sz w:val="20"/>
          <w:szCs w:val="20"/>
          <w:shd w:val="clear" w:color="auto" w:fill="FFFFFF"/>
        </w:rPr>
        <w:t>, L.</w:t>
      </w:r>
      <w:r w:rsidR="00970B6A" w:rsidRPr="004320E4">
        <w:rPr>
          <w:color w:val="000000" w:themeColor="text1"/>
          <w:sz w:val="20"/>
          <w:szCs w:val="20"/>
          <w:shd w:val="clear" w:color="auto" w:fill="FFFFFF"/>
        </w:rPr>
        <w:t xml:space="preserve"> and</w:t>
      </w:r>
      <w:r w:rsidRPr="004320E4">
        <w:rPr>
          <w:color w:val="000000" w:themeColor="text1"/>
          <w:sz w:val="20"/>
          <w:szCs w:val="20"/>
          <w:shd w:val="clear" w:color="auto" w:fill="FFFFFF"/>
        </w:rPr>
        <w:t xml:space="preserve"> Hoss, J. (2014). Three centuries of Appalachian fire history from tree rings. </w:t>
      </w:r>
      <w:r w:rsidRPr="004320E4">
        <w:rPr>
          <w:i/>
          <w:iCs/>
          <w:color w:val="000000" w:themeColor="text1"/>
          <w:sz w:val="20"/>
          <w:szCs w:val="20"/>
          <w:shd w:val="clear" w:color="auto" w:fill="FFFFFF"/>
        </w:rPr>
        <w:t>Three centuries of Appalachian fire history from tree rings.</w:t>
      </w:r>
      <w:r w:rsidRPr="004320E4">
        <w:rPr>
          <w:color w:val="000000" w:themeColor="text1"/>
          <w:sz w:val="20"/>
          <w:szCs w:val="20"/>
          <w:shd w:val="clear" w:color="auto" w:fill="FFFFFF"/>
        </w:rPr>
        <w:t>, (SRS-199), 99-103.</w:t>
      </w:r>
      <w:r w:rsidRPr="004320E4">
        <w:rPr>
          <w:color w:val="000000" w:themeColor="text1"/>
          <w:sz w:val="20"/>
          <w:szCs w:val="20"/>
        </w:rPr>
        <w:t xml:space="preserve"> </w:t>
      </w:r>
    </w:p>
    <w:p w14:paraId="070CCD2E" w14:textId="5F533DE8"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Lambers, H., Chapin, F. and Pons, T. (2006). Photosynthesis, respiration and long</w:t>
      </w:r>
      <w:r w:rsidR="003352CD" w:rsidRPr="004320E4">
        <w:rPr>
          <w:color w:val="000000" w:themeColor="text1"/>
          <w:sz w:val="20"/>
          <w:szCs w:val="20"/>
        </w:rPr>
        <w:t xml:space="preserve"> </w:t>
      </w:r>
      <w:r w:rsidRPr="004320E4">
        <w:rPr>
          <w:color w:val="000000" w:themeColor="text1"/>
          <w:sz w:val="20"/>
          <w:szCs w:val="20"/>
        </w:rPr>
        <w:t xml:space="preserve">distance transport. In </w:t>
      </w:r>
      <w:r w:rsidRPr="004320E4">
        <w:rPr>
          <w:i/>
          <w:color w:val="000000" w:themeColor="text1"/>
          <w:sz w:val="20"/>
          <w:szCs w:val="20"/>
        </w:rPr>
        <w:t>Plant Physiology Ecology</w:t>
      </w:r>
      <w:r w:rsidRPr="004320E4">
        <w:rPr>
          <w:color w:val="000000" w:themeColor="text1"/>
          <w:sz w:val="20"/>
          <w:szCs w:val="20"/>
        </w:rPr>
        <w:t>: 11-99, Springer, New York.</w:t>
      </w:r>
    </w:p>
    <w:p w14:paraId="65D859BC" w14:textId="3D4559B0" w:rsidR="005D48CE" w:rsidRPr="004320E4" w:rsidRDefault="005D48CE"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t>Ledig</w:t>
      </w:r>
      <w:proofErr w:type="spellEnd"/>
      <w:r w:rsidRPr="004320E4">
        <w:rPr>
          <w:color w:val="000000" w:themeColor="text1"/>
          <w:sz w:val="20"/>
          <w:szCs w:val="20"/>
          <w:shd w:val="clear" w:color="auto" w:fill="FFFFFF"/>
        </w:rPr>
        <w:t xml:space="preserve">, F., </w:t>
      </w:r>
      <w:proofErr w:type="spellStart"/>
      <w:r w:rsidRPr="004320E4">
        <w:rPr>
          <w:color w:val="000000" w:themeColor="text1"/>
          <w:sz w:val="20"/>
          <w:szCs w:val="20"/>
          <w:shd w:val="clear" w:color="auto" w:fill="FFFFFF"/>
        </w:rPr>
        <w:t>Hom</w:t>
      </w:r>
      <w:proofErr w:type="spellEnd"/>
      <w:r w:rsidRPr="004320E4">
        <w:rPr>
          <w:color w:val="000000" w:themeColor="text1"/>
          <w:sz w:val="20"/>
          <w:szCs w:val="20"/>
          <w:shd w:val="clear" w:color="auto" w:fill="FFFFFF"/>
        </w:rPr>
        <w:t xml:space="preserve">, J. and </w:t>
      </w:r>
      <w:proofErr w:type="spellStart"/>
      <w:r w:rsidRPr="004320E4">
        <w:rPr>
          <w:color w:val="000000" w:themeColor="text1"/>
          <w:sz w:val="20"/>
          <w:szCs w:val="20"/>
          <w:shd w:val="clear" w:color="auto" w:fill="FFFFFF"/>
        </w:rPr>
        <w:t>Smouse</w:t>
      </w:r>
      <w:proofErr w:type="spellEnd"/>
      <w:r w:rsidRPr="004320E4">
        <w:rPr>
          <w:color w:val="000000" w:themeColor="text1"/>
          <w:sz w:val="20"/>
          <w:szCs w:val="20"/>
          <w:shd w:val="clear" w:color="auto" w:fill="FFFFFF"/>
        </w:rPr>
        <w:t>, P. (2013). The evolution of the New Jersey pine plains. </w:t>
      </w:r>
      <w:r w:rsidRPr="004320E4">
        <w:rPr>
          <w:i/>
          <w:iCs/>
          <w:color w:val="000000" w:themeColor="text1"/>
          <w:sz w:val="20"/>
          <w:szCs w:val="20"/>
          <w:shd w:val="clear" w:color="auto" w:fill="FFFFFF"/>
        </w:rPr>
        <w:t>American journal of botany</w:t>
      </w:r>
      <w:r w:rsidRPr="004320E4">
        <w:rPr>
          <w:color w:val="000000" w:themeColor="text1"/>
          <w:sz w:val="20"/>
          <w:szCs w:val="20"/>
          <w:shd w:val="clear" w:color="auto" w:fill="FFFFFF"/>
        </w:rPr>
        <w:t>, </w:t>
      </w:r>
      <w:r w:rsidRPr="004320E4">
        <w:rPr>
          <w:i/>
          <w:iCs/>
          <w:color w:val="000000" w:themeColor="text1"/>
          <w:sz w:val="20"/>
          <w:szCs w:val="20"/>
          <w:shd w:val="clear" w:color="auto" w:fill="FFFFFF"/>
        </w:rPr>
        <w:t>100</w:t>
      </w:r>
      <w:r w:rsidRPr="004320E4">
        <w:rPr>
          <w:color w:val="000000" w:themeColor="text1"/>
          <w:sz w:val="20"/>
          <w:szCs w:val="20"/>
          <w:shd w:val="clear" w:color="auto" w:fill="FFFFFF"/>
        </w:rPr>
        <w:t xml:space="preserve">(4), 778-791. </w:t>
      </w:r>
    </w:p>
    <w:p w14:paraId="112817C9" w14:textId="5260C7A8"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t>Ledig</w:t>
      </w:r>
      <w:proofErr w:type="spellEnd"/>
      <w:r w:rsidRPr="004320E4">
        <w:rPr>
          <w:color w:val="000000" w:themeColor="text1"/>
          <w:sz w:val="20"/>
          <w:szCs w:val="20"/>
          <w:shd w:val="clear" w:color="auto" w:fill="FFFFFF"/>
        </w:rPr>
        <w:t xml:space="preserve">, F., </w:t>
      </w:r>
      <w:proofErr w:type="spellStart"/>
      <w:r w:rsidRPr="004320E4">
        <w:rPr>
          <w:color w:val="000000" w:themeColor="text1"/>
          <w:sz w:val="20"/>
          <w:szCs w:val="20"/>
          <w:shd w:val="clear" w:color="auto" w:fill="FFFFFF"/>
        </w:rPr>
        <w:t>Smouse</w:t>
      </w:r>
      <w:proofErr w:type="spellEnd"/>
      <w:r w:rsidRPr="004320E4">
        <w:rPr>
          <w:color w:val="000000" w:themeColor="text1"/>
          <w:sz w:val="20"/>
          <w:szCs w:val="20"/>
          <w:shd w:val="clear" w:color="auto" w:fill="FFFFFF"/>
        </w:rPr>
        <w:t xml:space="preserve">, P. and </w:t>
      </w:r>
      <w:proofErr w:type="spellStart"/>
      <w:r w:rsidRPr="004320E4">
        <w:rPr>
          <w:color w:val="000000" w:themeColor="text1"/>
          <w:sz w:val="20"/>
          <w:szCs w:val="20"/>
          <w:shd w:val="clear" w:color="auto" w:fill="FFFFFF"/>
        </w:rPr>
        <w:t>Hom</w:t>
      </w:r>
      <w:proofErr w:type="spellEnd"/>
      <w:r w:rsidRPr="004320E4">
        <w:rPr>
          <w:color w:val="000000" w:themeColor="text1"/>
          <w:sz w:val="20"/>
          <w:szCs w:val="20"/>
          <w:shd w:val="clear" w:color="auto" w:fill="FFFFFF"/>
        </w:rPr>
        <w:t>, J. (2015). Postglacial migration and adaptation for dispersal in pitch pine (Pinaceae). </w:t>
      </w:r>
      <w:r w:rsidRPr="004320E4">
        <w:rPr>
          <w:i/>
          <w:iCs/>
          <w:color w:val="000000" w:themeColor="text1"/>
          <w:sz w:val="20"/>
          <w:szCs w:val="20"/>
          <w:shd w:val="clear" w:color="auto" w:fill="FFFFFF"/>
        </w:rPr>
        <w:t>American journal of botany</w:t>
      </w:r>
      <w:r w:rsidRPr="004320E4">
        <w:rPr>
          <w:color w:val="000000" w:themeColor="text1"/>
          <w:sz w:val="20"/>
          <w:szCs w:val="20"/>
          <w:shd w:val="clear" w:color="auto" w:fill="FFFFFF"/>
        </w:rPr>
        <w:t>, </w:t>
      </w:r>
      <w:r w:rsidRPr="004320E4">
        <w:rPr>
          <w:i/>
          <w:iCs/>
          <w:color w:val="000000" w:themeColor="text1"/>
          <w:sz w:val="20"/>
          <w:szCs w:val="20"/>
          <w:shd w:val="clear" w:color="auto" w:fill="FFFFFF"/>
        </w:rPr>
        <w:t>102</w:t>
      </w:r>
      <w:r w:rsidRPr="004320E4">
        <w:rPr>
          <w:color w:val="000000" w:themeColor="text1"/>
          <w:sz w:val="20"/>
          <w:szCs w:val="20"/>
          <w:shd w:val="clear" w:color="auto" w:fill="FFFFFF"/>
        </w:rPr>
        <w:t>(12), 2074-2091.</w:t>
      </w:r>
    </w:p>
    <w:p w14:paraId="4A2524BA" w14:textId="77777777" w:rsidR="00AE173C" w:rsidRPr="004320E4" w:rsidRDefault="00AE173C" w:rsidP="002526C4">
      <w:pPr>
        <w:pStyle w:val="ListParagraph"/>
        <w:autoSpaceDE w:val="0"/>
        <w:autoSpaceDN w:val="0"/>
        <w:adjustRightInd w:val="0"/>
        <w:spacing w:line="240" w:lineRule="auto"/>
        <w:ind w:left="450" w:hanging="450"/>
        <w:jc w:val="both"/>
        <w:rPr>
          <w:color w:val="000000" w:themeColor="text1"/>
          <w:sz w:val="20"/>
          <w:szCs w:val="20"/>
          <w:shd w:val="clear" w:color="auto" w:fill="FFFFFF"/>
        </w:rPr>
      </w:pPr>
      <w:r w:rsidRPr="004320E4">
        <w:rPr>
          <w:rFonts w:eastAsiaTheme="minorEastAsia"/>
          <w:color w:val="000000" w:themeColor="text1"/>
          <w:sz w:val="20"/>
          <w:szCs w:val="20"/>
        </w:rPr>
        <w:t xml:space="preserve">Lee, C., Robinson, G., Robinson, I., and Lee, H. (2019). </w:t>
      </w:r>
      <w:r w:rsidRPr="004320E4">
        <w:rPr>
          <w:color w:val="000000" w:themeColor="text1"/>
          <w:sz w:val="20"/>
          <w:szCs w:val="20"/>
          <w:shd w:val="clear" w:color="auto" w:fill="FFFFFF"/>
        </w:rPr>
        <w:t xml:space="preserve">Regeneration of pitch pine (Pinus rigida) stands inhibited by fire suppression in Albany Pine Bush Preserve, New York. </w:t>
      </w:r>
      <w:r w:rsidRPr="004320E4">
        <w:rPr>
          <w:i/>
          <w:iCs/>
          <w:color w:val="000000" w:themeColor="text1"/>
          <w:sz w:val="20"/>
          <w:szCs w:val="20"/>
        </w:rPr>
        <w:t>Journal of forestry research</w:t>
      </w:r>
      <w:r w:rsidRPr="004320E4">
        <w:rPr>
          <w:color w:val="000000" w:themeColor="text1"/>
          <w:sz w:val="20"/>
          <w:szCs w:val="20"/>
          <w:shd w:val="clear" w:color="auto" w:fill="FFFFFF"/>
        </w:rPr>
        <w:t xml:space="preserve">, </w:t>
      </w:r>
      <w:r w:rsidRPr="004320E4">
        <w:rPr>
          <w:i/>
          <w:iCs/>
          <w:color w:val="000000" w:themeColor="text1"/>
          <w:sz w:val="20"/>
          <w:szCs w:val="20"/>
        </w:rPr>
        <w:t>30</w:t>
      </w:r>
      <w:r w:rsidRPr="004320E4">
        <w:rPr>
          <w:color w:val="000000" w:themeColor="text1"/>
          <w:sz w:val="20"/>
          <w:szCs w:val="20"/>
          <w:shd w:val="clear" w:color="auto" w:fill="FFFFFF"/>
        </w:rPr>
        <w:t>(1), 233-242.</w:t>
      </w:r>
    </w:p>
    <w:p w14:paraId="0DFEE1F1" w14:textId="7BAAFCC6" w:rsidR="00AE173C" w:rsidRPr="004320E4" w:rsidRDefault="00AE173C" w:rsidP="002526C4">
      <w:pPr>
        <w:pStyle w:val="ListParagraph"/>
        <w:autoSpaceDE w:val="0"/>
        <w:autoSpaceDN w:val="0"/>
        <w:adjustRightInd w:val="0"/>
        <w:spacing w:line="240" w:lineRule="auto"/>
        <w:ind w:left="450" w:hanging="45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t>Lesk</w:t>
      </w:r>
      <w:proofErr w:type="spellEnd"/>
      <w:r w:rsidRPr="004320E4">
        <w:rPr>
          <w:color w:val="000000" w:themeColor="text1"/>
          <w:sz w:val="20"/>
          <w:szCs w:val="20"/>
          <w:shd w:val="clear" w:color="auto" w:fill="FFFFFF"/>
        </w:rPr>
        <w:t xml:space="preserve">, C., </w:t>
      </w:r>
      <w:proofErr w:type="spellStart"/>
      <w:r w:rsidRPr="004320E4">
        <w:rPr>
          <w:color w:val="000000" w:themeColor="text1"/>
          <w:sz w:val="20"/>
          <w:szCs w:val="20"/>
          <w:shd w:val="clear" w:color="auto" w:fill="FFFFFF"/>
        </w:rPr>
        <w:t>Coffel</w:t>
      </w:r>
      <w:proofErr w:type="spellEnd"/>
      <w:r w:rsidRPr="004320E4">
        <w:rPr>
          <w:color w:val="000000" w:themeColor="text1"/>
          <w:sz w:val="20"/>
          <w:szCs w:val="20"/>
          <w:shd w:val="clear" w:color="auto" w:fill="FFFFFF"/>
        </w:rPr>
        <w:t xml:space="preserve">, E., D'Amato, A., </w:t>
      </w:r>
      <w:proofErr w:type="spellStart"/>
      <w:r w:rsidRPr="004320E4">
        <w:rPr>
          <w:color w:val="000000" w:themeColor="text1"/>
          <w:sz w:val="20"/>
          <w:szCs w:val="20"/>
          <w:shd w:val="clear" w:color="auto" w:fill="FFFFFF"/>
        </w:rPr>
        <w:t>Dodds</w:t>
      </w:r>
      <w:proofErr w:type="spellEnd"/>
      <w:r w:rsidRPr="004320E4">
        <w:rPr>
          <w:color w:val="000000" w:themeColor="text1"/>
          <w:sz w:val="20"/>
          <w:szCs w:val="20"/>
          <w:shd w:val="clear" w:color="auto" w:fill="FFFFFF"/>
        </w:rPr>
        <w:t xml:space="preserve">, K., and Horton, R. (2017). Threats to North American forests from southern pine beetle with warming winters. </w:t>
      </w:r>
      <w:r w:rsidRPr="004320E4">
        <w:rPr>
          <w:i/>
          <w:iCs/>
          <w:color w:val="000000" w:themeColor="text1"/>
          <w:sz w:val="20"/>
          <w:szCs w:val="20"/>
        </w:rPr>
        <w:t xml:space="preserve">Nat. </w:t>
      </w:r>
      <w:proofErr w:type="spellStart"/>
      <w:r w:rsidRPr="004320E4">
        <w:rPr>
          <w:i/>
          <w:iCs/>
          <w:color w:val="000000" w:themeColor="text1"/>
          <w:sz w:val="20"/>
          <w:szCs w:val="20"/>
        </w:rPr>
        <w:t>Clim</w:t>
      </w:r>
      <w:proofErr w:type="spellEnd"/>
      <w:r w:rsidRPr="004320E4">
        <w:rPr>
          <w:i/>
          <w:iCs/>
          <w:color w:val="000000" w:themeColor="text1"/>
          <w:sz w:val="20"/>
          <w:szCs w:val="20"/>
        </w:rPr>
        <w:t>. Change</w:t>
      </w:r>
      <w:r w:rsidRPr="004320E4">
        <w:rPr>
          <w:color w:val="000000" w:themeColor="text1"/>
          <w:sz w:val="20"/>
          <w:szCs w:val="20"/>
          <w:shd w:val="clear" w:color="auto" w:fill="FFFFFF"/>
        </w:rPr>
        <w:t xml:space="preserve"> 7, 713–717. </w:t>
      </w:r>
      <w:proofErr w:type="spellStart"/>
      <w:r w:rsidRPr="004320E4">
        <w:rPr>
          <w:color w:val="000000" w:themeColor="text1"/>
          <w:sz w:val="20"/>
          <w:szCs w:val="20"/>
          <w:shd w:val="clear" w:color="auto" w:fill="FFFFFF"/>
        </w:rPr>
        <w:t>doi</w:t>
      </w:r>
      <w:proofErr w:type="spellEnd"/>
      <w:r w:rsidRPr="004320E4">
        <w:rPr>
          <w:color w:val="000000" w:themeColor="text1"/>
          <w:sz w:val="20"/>
          <w:szCs w:val="20"/>
          <w:shd w:val="clear" w:color="auto" w:fill="FFFFFF"/>
        </w:rPr>
        <w:t>: 10.1038/nclimate3375</w:t>
      </w:r>
    </w:p>
    <w:p w14:paraId="6DDA1E35" w14:textId="0DA5F8A6"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Licht, J. </w:t>
      </w:r>
      <w:r w:rsidR="005F3C86" w:rsidRPr="004320E4">
        <w:rPr>
          <w:color w:val="000000" w:themeColor="text1"/>
          <w:sz w:val="20"/>
          <w:szCs w:val="20"/>
          <w:shd w:val="clear" w:color="auto" w:fill="FFFFFF"/>
        </w:rPr>
        <w:t xml:space="preserve">and </w:t>
      </w:r>
      <w:r w:rsidRPr="004320E4">
        <w:rPr>
          <w:color w:val="000000" w:themeColor="text1"/>
          <w:sz w:val="20"/>
          <w:szCs w:val="20"/>
          <w:shd w:val="clear" w:color="auto" w:fill="FFFFFF"/>
        </w:rPr>
        <w:t>Smith, N</w:t>
      </w:r>
      <w:r w:rsidR="005F3C86" w:rsidRPr="004320E4">
        <w:rPr>
          <w:color w:val="000000" w:themeColor="text1"/>
          <w:sz w:val="20"/>
          <w:szCs w:val="20"/>
          <w:shd w:val="clear" w:color="auto" w:fill="FFFFFF"/>
        </w:rPr>
        <w:t>.</w:t>
      </w:r>
      <w:r w:rsidRPr="004320E4">
        <w:rPr>
          <w:color w:val="000000" w:themeColor="text1"/>
          <w:sz w:val="20"/>
          <w:szCs w:val="20"/>
          <w:shd w:val="clear" w:color="auto" w:fill="FFFFFF"/>
        </w:rPr>
        <w:t xml:space="preserve"> (2018). The influence of lignocellulose and hemicellulose biochar on photosynthesis and water use efficiency in seedlings from a Northeastern US pine-oak ecosystem. </w:t>
      </w:r>
      <w:r w:rsidRPr="004320E4">
        <w:rPr>
          <w:i/>
          <w:iCs/>
          <w:color w:val="000000" w:themeColor="text1"/>
          <w:sz w:val="20"/>
          <w:szCs w:val="20"/>
        </w:rPr>
        <w:t>Journal of Sustainable Forestry</w:t>
      </w:r>
      <w:r w:rsidRPr="004320E4">
        <w:rPr>
          <w:color w:val="000000" w:themeColor="text1"/>
          <w:sz w:val="20"/>
          <w:szCs w:val="20"/>
          <w:shd w:val="clear" w:color="auto" w:fill="FFFFFF"/>
        </w:rPr>
        <w:t xml:space="preserve">, </w:t>
      </w:r>
      <w:r w:rsidRPr="004320E4">
        <w:rPr>
          <w:i/>
          <w:iCs/>
          <w:color w:val="000000" w:themeColor="text1"/>
          <w:sz w:val="20"/>
          <w:szCs w:val="20"/>
        </w:rPr>
        <w:t>37</w:t>
      </w:r>
      <w:r w:rsidRPr="004320E4">
        <w:rPr>
          <w:color w:val="000000" w:themeColor="text1"/>
          <w:sz w:val="20"/>
          <w:szCs w:val="20"/>
          <w:shd w:val="clear" w:color="auto" w:fill="FFFFFF"/>
        </w:rPr>
        <w:t>(1), 25-37.</w:t>
      </w:r>
    </w:p>
    <w:p w14:paraId="60103DCB" w14:textId="5D46E314" w:rsidR="00081CA2" w:rsidRPr="004320E4" w:rsidRDefault="00081CA2" w:rsidP="005754BF">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Licht, J. and Smith, N. (2020). Pyrogenic Carbon Increases Pitch Pine Seedling Growth, Soil Moisture Retention, and Photosynthetic Intrinsic Water Use Efficiency in the Field. </w:t>
      </w:r>
      <w:r w:rsidRPr="004320E4">
        <w:rPr>
          <w:i/>
          <w:iCs/>
          <w:color w:val="000000" w:themeColor="text1"/>
          <w:sz w:val="20"/>
          <w:szCs w:val="20"/>
        </w:rPr>
        <w:t>Frontiers in Forests and Global Change</w:t>
      </w:r>
      <w:r w:rsidRPr="004320E4">
        <w:rPr>
          <w:color w:val="000000" w:themeColor="text1"/>
          <w:sz w:val="20"/>
          <w:szCs w:val="20"/>
          <w:shd w:val="clear" w:color="auto" w:fill="FFFFFF"/>
        </w:rPr>
        <w:t xml:space="preserve">, </w:t>
      </w:r>
      <w:r w:rsidRPr="004320E4">
        <w:rPr>
          <w:i/>
          <w:iCs/>
          <w:color w:val="000000" w:themeColor="text1"/>
          <w:sz w:val="20"/>
          <w:szCs w:val="20"/>
        </w:rPr>
        <w:t>3</w:t>
      </w:r>
      <w:r w:rsidRPr="004320E4">
        <w:rPr>
          <w:color w:val="000000" w:themeColor="text1"/>
          <w:sz w:val="20"/>
          <w:szCs w:val="20"/>
          <w:shd w:val="clear" w:color="auto" w:fill="FFFFFF"/>
        </w:rPr>
        <w:t>, 31.</w:t>
      </w:r>
    </w:p>
    <w:p w14:paraId="63C5C386" w14:textId="77777777"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t>Lubinski</w:t>
      </w:r>
      <w:proofErr w:type="spellEnd"/>
      <w:r w:rsidRPr="004320E4">
        <w:rPr>
          <w:color w:val="000000" w:themeColor="text1"/>
          <w:sz w:val="20"/>
          <w:szCs w:val="20"/>
          <w:shd w:val="clear" w:color="auto" w:fill="FFFFFF"/>
        </w:rPr>
        <w:t xml:space="preserve">, S., Hop, K., &amp; </w:t>
      </w:r>
      <w:proofErr w:type="spellStart"/>
      <w:r w:rsidRPr="004320E4">
        <w:rPr>
          <w:color w:val="000000" w:themeColor="text1"/>
          <w:sz w:val="20"/>
          <w:szCs w:val="20"/>
          <w:shd w:val="clear" w:color="auto" w:fill="FFFFFF"/>
        </w:rPr>
        <w:t>Gawler</w:t>
      </w:r>
      <w:proofErr w:type="spellEnd"/>
      <w:r w:rsidRPr="004320E4">
        <w:rPr>
          <w:color w:val="000000" w:themeColor="text1"/>
          <w:sz w:val="20"/>
          <w:szCs w:val="20"/>
          <w:shd w:val="clear" w:color="auto" w:fill="FFFFFF"/>
        </w:rPr>
        <w:t xml:space="preserve">, S. (2003). US Geological Survey-National Park Service Vegetation Mapping Program, Acadia National Park, Maine. </w:t>
      </w:r>
      <w:r w:rsidRPr="004320E4">
        <w:rPr>
          <w:i/>
          <w:iCs/>
          <w:color w:val="000000" w:themeColor="text1"/>
          <w:sz w:val="20"/>
          <w:szCs w:val="20"/>
        </w:rPr>
        <w:t>Project Report</w:t>
      </w:r>
      <w:r w:rsidRPr="004320E4">
        <w:rPr>
          <w:color w:val="000000" w:themeColor="text1"/>
          <w:sz w:val="20"/>
          <w:szCs w:val="20"/>
          <w:shd w:val="clear" w:color="auto" w:fill="FFFFFF"/>
        </w:rPr>
        <w:t>.</w:t>
      </w:r>
    </w:p>
    <w:p w14:paraId="34EAD7A7" w14:textId="77777777"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rFonts w:eastAsiaTheme="minorEastAsia"/>
          <w:color w:val="000000" w:themeColor="text1"/>
          <w:sz w:val="20"/>
          <w:szCs w:val="20"/>
        </w:rPr>
        <w:t xml:space="preserve">Luo, J., Walsh, E., Miller, S., </w:t>
      </w:r>
      <w:proofErr w:type="spellStart"/>
      <w:r w:rsidRPr="004320E4">
        <w:rPr>
          <w:rFonts w:eastAsiaTheme="minorEastAsia"/>
          <w:color w:val="000000" w:themeColor="text1"/>
          <w:sz w:val="20"/>
          <w:szCs w:val="20"/>
        </w:rPr>
        <w:t>Blystone</w:t>
      </w:r>
      <w:proofErr w:type="spellEnd"/>
      <w:r w:rsidRPr="004320E4">
        <w:rPr>
          <w:rFonts w:eastAsiaTheme="minorEastAsia"/>
          <w:color w:val="000000" w:themeColor="text1"/>
          <w:sz w:val="20"/>
          <w:szCs w:val="20"/>
        </w:rPr>
        <w:t xml:space="preserve">, D., Dighton, J., and Zhang, N. (2017). Root endophytic fungal communities associated with pitch pine, switchgrass, and rosette grass in the pine barrens ecosystem. Fung. Biol. 121, 478–487. </w:t>
      </w:r>
      <w:proofErr w:type="spellStart"/>
      <w:r w:rsidRPr="004320E4">
        <w:rPr>
          <w:rFonts w:eastAsiaTheme="minorEastAsia"/>
          <w:color w:val="000000" w:themeColor="text1"/>
          <w:sz w:val="20"/>
          <w:szCs w:val="20"/>
        </w:rPr>
        <w:t>doi</w:t>
      </w:r>
      <w:proofErr w:type="spellEnd"/>
      <w:r w:rsidRPr="004320E4">
        <w:rPr>
          <w:rFonts w:eastAsiaTheme="minorEastAsia"/>
          <w:color w:val="000000" w:themeColor="text1"/>
          <w:sz w:val="20"/>
          <w:szCs w:val="20"/>
        </w:rPr>
        <w:t>: 10.1016/j.funbio.2017.01.005</w:t>
      </w:r>
    </w:p>
    <w:p w14:paraId="305FF1B1" w14:textId="7B35564B" w:rsidR="00AE173C" w:rsidRPr="004320E4" w:rsidRDefault="00AE173C" w:rsidP="002526C4">
      <w:pPr>
        <w:pStyle w:val="ListParagraph"/>
        <w:autoSpaceDE w:val="0"/>
        <w:autoSpaceDN w:val="0"/>
        <w:adjustRightInd w:val="0"/>
        <w:spacing w:line="240" w:lineRule="auto"/>
        <w:ind w:left="360" w:hanging="360"/>
        <w:jc w:val="both"/>
        <w:rPr>
          <w:rStyle w:val="Hyperlink"/>
          <w:color w:val="000000" w:themeColor="text1"/>
          <w:sz w:val="20"/>
          <w:szCs w:val="20"/>
          <w:u w:val="none"/>
        </w:rPr>
      </w:pPr>
      <w:r w:rsidRPr="004320E4">
        <w:rPr>
          <w:color w:val="000000" w:themeColor="text1"/>
          <w:sz w:val="20"/>
          <w:szCs w:val="20"/>
        </w:rPr>
        <w:t xml:space="preserve">Miller, K., Mitchell, B., Curtin, P. and Wheeler, J. </w:t>
      </w:r>
      <w:r w:rsidR="00970B6A" w:rsidRPr="004320E4">
        <w:rPr>
          <w:color w:val="000000" w:themeColor="text1"/>
          <w:sz w:val="20"/>
          <w:szCs w:val="20"/>
        </w:rPr>
        <w:t>(</w:t>
      </w:r>
      <w:r w:rsidRPr="004320E4">
        <w:rPr>
          <w:color w:val="000000" w:themeColor="text1"/>
          <w:sz w:val="20"/>
          <w:szCs w:val="20"/>
        </w:rPr>
        <w:t>2014</w:t>
      </w:r>
      <w:r w:rsidR="00970B6A" w:rsidRPr="004320E4">
        <w:rPr>
          <w:color w:val="000000" w:themeColor="text1"/>
          <w:sz w:val="20"/>
          <w:szCs w:val="20"/>
        </w:rPr>
        <w:t>)</w:t>
      </w:r>
      <w:r w:rsidRPr="004320E4">
        <w:rPr>
          <w:color w:val="000000" w:themeColor="text1"/>
          <w:sz w:val="20"/>
          <w:szCs w:val="20"/>
        </w:rPr>
        <w:t xml:space="preserve">. Forest Health Monitoring, Northeast Temperate Report, 2006-2013 NPS/NETN. </w:t>
      </w:r>
      <w:hyperlink r:id="rId14" w:history="1">
        <w:r w:rsidRPr="004320E4">
          <w:rPr>
            <w:rStyle w:val="Hyperlink"/>
            <w:color w:val="000000" w:themeColor="text1"/>
            <w:sz w:val="20"/>
            <w:szCs w:val="20"/>
            <w:u w:val="none"/>
          </w:rPr>
          <w:t>https://www.amazon.com/stream</w:t>
        </w:r>
      </w:hyperlink>
      <w:r w:rsidR="003352CD" w:rsidRPr="004320E4">
        <w:rPr>
          <w:rStyle w:val="Hyperlink"/>
          <w:color w:val="000000" w:themeColor="text1"/>
          <w:sz w:val="20"/>
          <w:szCs w:val="20"/>
          <w:u w:val="none"/>
        </w:rPr>
        <w:t xml:space="preserve"> </w:t>
      </w:r>
    </w:p>
    <w:p w14:paraId="6BC7ECD6" w14:textId="15269D65"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Miller, D., </w:t>
      </w:r>
      <w:proofErr w:type="spellStart"/>
      <w:r w:rsidRPr="004320E4">
        <w:rPr>
          <w:color w:val="000000" w:themeColor="text1"/>
          <w:sz w:val="20"/>
          <w:szCs w:val="20"/>
          <w:shd w:val="clear" w:color="auto" w:fill="FFFFFF"/>
        </w:rPr>
        <w:t>Castañeda</w:t>
      </w:r>
      <w:proofErr w:type="spellEnd"/>
      <w:r w:rsidRPr="004320E4">
        <w:rPr>
          <w:color w:val="000000" w:themeColor="text1"/>
          <w:sz w:val="20"/>
          <w:szCs w:val="20"/>
          <w:shd w:val="clear" w:color="auto" w:fill="FFFFFF"/>
        </w:rPr>
        <w:t>, I., Bradley, R.</w:t>
      </w:r>
      <w:r w:rsidR="008939D5" w:rsidRPr="004320E4">
        <w:rPr>
          <w:color w:val="000000" w:themeColor="text1"/>
          <w:sz w:val="20"/>
          <w:szCs w:val="20"/>
          <w:shd w:val="clear" w:color="auto" w:fill="FFFFFF"/>
        </w:rPr>
        <w:t xml:space="preserve"> and</w:t>
      </w:r>
      <w:r w:rsidRPr="004320E4">
        <w:rPr>
          <w:color w:val="000000" w:themeColor="text1"/>
          <w:sz w:val="20"/>
          <w:szCs w:val="20"/>
          <w:shd w:val="clear" w:color="auto" w:fill="FFFFFF"/>
        </w:rPr>
        <w:t xml:space="preserve"> MacDonald, D. (2017). Local and regional wildfire activity in central Maine (USA) during the past 900 years. </w:t>
      </w:r>
      <w:r w:rsidRPr="004320E4">
        <w:rPr>
          <w:i/>
          <w:iCs/>
          <w:color w:val="000000" w:themeColor="text1"/>
          <w:sz w:val="20"/>
          <w:szCs w:val="20"/>
        </w:rPr>
        <w:t>Journal of Paleolimnology</w:t>
      </w:r>
      <w:r w:rsidRPr="004320E4">
        <w:rPr>
          <w:color w:val="000000" w:themeColor="text1"/>
          <w:sz w:val="20"/>
          <w:szCs w:val="20"/>
          <w:shd w:val="clear" w:color="auto" w:fill="FFFFFF"/>
        </w:rPr>
        <w:t xml:space="preserve">, </w:t>
      </w:r>
      <w:r w:rsidRPr="004320E4">
        <w:rPr>
          <w:i/>
          <w:iCs/>
          <w:color w:val="000000" w:themeColor="text1"/>
          <w:sz w:val="20"/>
          <w:szCs w:val="20"/>
        </w:rPr>
        <w:t>58</w:t>
      </w:r>
      <w:r w:rsidRPr="004320E4">
        <w:rPr>
          <w:color w:val="000000" w:themeColor="text1"/>
          <w:sz w:val="20"/>
          <w:szCs w:val="20"/>
          <w:shd w:val="clear" w:color="auto" w:fill="FFFFFF"/>
        </w:rPr>
        <w:t>(4), 455-466.</w:t>
      </w:r>
    </w:p>
    <w:p w14:paraId="460A6217" w14:textId="33E00361" w:rsidR="00A75111" w:rsidRPr="004320E4" w:rsidRDefault="00A75111"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t>Mosseler</w:t>
      </w:r>
      <w:proofErr w:type="spellEnd"/>
      <w:r w:rsidRPr="004320E4">
        <w:rPr>
          <w:color w:val="000000" w:themeColor="text1"/>
          <w:sz w:val="20"/>
          <w:szCs w:val="20"/>
          <w:shd w:val="clear" w:color="auto" w:fill="FFFFFF"/>
        </w:rPr>
        <w:t xml:space="preserve">, A., </w:t>
      </w:r>
      <w:proofErr w:type="spellStart"/>
      <w:r w:rsidRPr="004320E4">
        <w:rPr>
          <w:color w:val="000000" w:themeColor="text1"/>
          <w:sz w:val="20"/>
          <w:szCs w:val="20"/>
          <w:shd w:val="clear" w:color="auto" w:fill="FFFFFF"/>
        </w:rPr>
        <w:t>Rajora</w:t>
      </w:r>
      <w:proofErr w:type="spellEnd"/>
      <w:r w:rsidRPr="004320E4">
        <w:rPr>
          <w:color w:val="000000" w:themeColor="text1"/>
          <w:sz w:val="20"/>
          <w:szCs w:val="20"/>
          <w:shd w:val="clear" w:color="auto" w:fill="FFFFFF"/>
        </w:rPr>
        <w:t xml:space="preserve">, O. </w:t>
      </w:r>
      <w:r w:rsidR="00E007EA" w:rsidRPr="004320E4">
        <w:rPr>
          <w:color w:val="000000" w:themeColor="text1"/>
          <w:sz w:val="20"/>
          <w:szCs w:val="20"/>
          <w:shd w:val="clear" w:color="auto" w:fill="FFFFFF"/>
        </w:rPr>
        <w:t>and</w:t>
      </w:r>
      <w:r w:rsidRPr="004320E4">
        <w:rPr>
          <w:color w:val="000000" w:themeColor="text1"/>
          <w:sz w:val="20"/>
          <w:szCs w:val="20"/>
          <w:shd w:val="clear" w:color="auto" w:fill="FFFFFF"/>
        </w:rPr>
        <w:t xml:space="preserve"> Major, J. (2004). Reproductive and genetic characteristics of rare, disjunct pitch pine populations at the northern limits of its range in Canada. </w:t>
      </w:r>
      <w:r w:rsidRPr="004320E4">
        <w:rPr>
          <w:i/>
          <w:iCs/>
          <w:color w:val="000000" w:themeColor="text1"/>
          <w:sz w:val="20"/>
          <w:szCs w:val="20"/>
          <w:shd w:val="clear" w:color="auto" w:fill="FFFFFF"/>
        </w:rPr>
        <w:t>Conservation Genetics</w:t>
      </w:r>
      <w:r w:rsidRPr="004320E4">
        <w:rPr>
          <w:color w:val="000000" w:themeColor="text1"/>
          <w:sz w:val="20"/>
          <w:szCs w:val="20"/>
          <w:shd w:val="clear" w:color="auto" w:fill="FFFFFF"/>
        </w:rPr>
        <w:t>, </w:t>
      </w:r>
      <w:r w:rsidRPr="004320E4">
        <w:rPr>
          <w:i/>
          <w:iCs/>
          <w:color w:val="000000" w:themeColor="text1"/>
          <w:sz w:val="20"/>
          <w:szCs w:val="20"/>
          <w:shd w:val="clear" w:color="auto" w:fill="FFFFFF"/>
        </w:rPr>
        <w:t>5</w:t>
      </w:r>
      <w:r w:rsidRPr="004320E4">
        <w:rPr>
          <w:color w:val="000000" w:themeColor="text1"/>
          <w:sz w:val="20"/>
          <w:szCs w:val="20"/>
          <w:shd w:val="clear" w:color="auto" w:fill="FFFFFF"/>
        </w:rPr>
        <w:t>(5), 571-583.</w:t>
      </w:r>
    </w:p>
    <w:p w14:paraId="2301B4A6" w14:textId="24B15C64" w:rsidR="004D7553" w:rsidRPr="004320E4" w:rsidRDefault="004D7553"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320E4">
        <w:rPr>
          <w:color w:val="000000" w:themeColor="text1"/>
          <w:sz w:val="20"/>
          <w:szCs w:val="20"/>
        </w:rPr>
        <w:t>Niinemets</w:t>
      </w:r>
      <w:proofErr w:type="spellEnd"/>
      <w:r w:rsidRPr="004320E4">
        <w:rPr>
          <w:color w:val="000000" w:themeColor="text1"/>
          <w:sz w:val="20"/>
          <w:szCs w:val="20"/>
        </w:rPr>
        <w:t xml:space="preserve"> Ü., Keenan T.</w:t>
      </w:r>
      <w:r w:rsidR="00DE09F2" w:rsidRPr="004320E4">
        <w:rPr>
          <w:color w:val="000000" w:themeColor="text1"/>
          <w:sz w:val="20"/>
          <w:szCs w:val="20"/>
        </w:rPr>
        <w:t xml:space="preserve"> and</w:t>
      </w:r>
      <w:r w:rsidRPr="004320E4">
        <w:rPr>
          <w:color w:val="000000" w:themeColor="text1"/>
          <w:sz w:val="20"/>
          <w:szCs w:val="20"/>
        </w:rPr>
        <w:t xml:space="preserve"> </w:t>
      </w:r>
      <w:proofErr w:type="spellStart"/>
      <w:r w:rsidRPr="004320E4">
        <w:rPr>
          <w:color w:val="000000" w:themeColor="text1"/>
          <w:sz w:val="20"/>
          <w:szCs w:val="20"/>
        </w:rPr>
        <w:t>Hallik</w:t>
      </w:r>
      <w:proofErr w:type="spellEnd"/>
      <w:r w:rsidRPr="004320E4">
        <w:rPr>
          <w:color w:val="000000" w:themeColor="text1"/>
          <w:sz w:val="20"/>
          <w:szCs w:val="20"/>
        </w:rPr>
        <w:t xml:space="preserve"> L. (2015)</w:t>
      </w:r>
      <w:r w:rsidR="004A6746" w:rsidRPr="004320E4">
        <w:rPr>
          <w:color w:val="000000" w:themeColor="text1"/>
          <w:sz w:val="20"/>
          <w:szCs w:val="20"/>
        </w:rPr>
        <w:t>.</w:t>
      </w:r>
      <w:r w:rsidRPr="004320E4">
        <w:rPr>
          <w:color w:val="000000" w:themeColor="text1"/>
          <w:sz w:val="20"/>
          <w:szCs w:val="20"/>
        </w:rPr>
        <w:t xml:space="preserve"> A worldwide analysis of within-canopy variations in leaf structural, chemical and physiological traits across plant functional types. </w:t>
      </w:r>
      <w:r w:rsidRPr="004320E4">
        <w:rPr>
          <w:i/>
          <w:iCs/>
          <w:color w:val="000000" w:themeColor="text1"/>
          <w:sz w:val="20"/>
          <w:szCs w:val="20"/>
        </w:rPr>
        <w:t>New Phytologist</w:t>
      </w:r>
      <w:r w:rsidRPr="004320E4">
        <w:rPr>
          <w:color w:val="000000" w:themeColor="text1"/>
          <w:sz w:val="20"/>
          <w:szCs w:val="20"/>
        </w:rPr>
        <w:t xml:space="preserve"> </w:t>
      </w:r>
      <w:r w:rsidRPr="004320E4">
        <w:rPr>
          <w:b/>
          <w:bCs/>
          <w:color w:val="000000" w:themeColor="text1"/>
          <w:sz w:val="20"/>
          <w:szCs w:val="20"/>
        </w:rPr>
        <w:t>205</w:t>
      </w:r>
      <w:r w:rsidRPr="004320E4">
        <w:rPr>
          <w:color w:val="000000" w:themeColor="text1"/>
          <w:sz w:val="20"/>
          <w:szCs w:val="20"/>
        </w:rPr>
        <w:t>, 973–993.</w:t>
      </w:r>
    </w:p>
    <w:p w14:paraId="6FD5D044" w14:textId="12AA1C05" w:rsidR="00AE173C" w:rsidRPr="004320E4" w:rsidRDefault="00AE173C"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t>Nowacki</w:t>
      </w:r>
      <w:proofErr w:type="spellEnd"/>
      <w:r w:rsidRPr="004320E4">
        <w:rPr>
          <w:color w:val="000000" w:themeColor="text1"/>
          <w:sz w:val="20"/>
          <w:szCs w:val="20"/>
          <w:shd w:val="clear" w:color="auto" w:fill="FFFFFF"/>
        </w:rPr>
        <w:t>, G., and Abrams, M. (2008). The demise of fire and “</w:t>
      </w:r>
      <w:proofErr w:type="spellStart"/>
      <w:r w:rsidRPr="004320E4">
        <w:rPr>
          <w:color w:val="000000" w:themeColor="text1"/>
          <w:sz w:val="20"/>
          <w:szCs w:val="20"/>
          <w:shd w:val="clear" w:color="auto" w:fill="FFFFFF"/>
        </w:rPr>
        <w:t>mesophication</w:t>
      </w:r>
      <w:proofErr w:type="spellEnd"/>
      <w:r w:rsidRPr="004320E4">
        <w:rPr>
          <w:color w:val="000000" w:themeColor="text1"/>
          <w:sz w:val="20"/>
          <w:szCs w:val="20"/>
          <w:shd w:val="clear" w:color="auto" w:fill="FFFFFF"/>
        </w:rPr>
        <w:t xml:space="preserve">” of forests in the eastern United States. </w:t>
      </w:r>
      <w:r w:rsidRPr="004320E4">
        <w:rPr>
          <w:i/>
          <w:iCs/>
          <w:color w:val="000000" w:themeColor="text1"/>
          <w:sz w:val="20"/>
          <w:szCs w:val="20"/>
        </w:rPr>
        <w:t>Bioscience</w:t>
      </w:r>
      <w:r w:rsidRPr="004320E4">
        <w:rPr>
          <w:color w:val="000000" w:themeColor="text1"/>
          <w:sz w:val="20"/>
          <w:szCs w:val="20"/>
          <w:shd w:val="clear" w:color="auto" w:fill="FFFFFF"/>
        </w:rPr>
        <w:t xml:space="preserve"> 58, 123–138. </w:t>
      </w:r>
    </w:p>
    <w:p w14:paraId="78A3AAB9" w14:textId="57644113"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Parker, J., Fernandez, I., </w:t>
      </w:r>
      <w:proofErr w:type="spellStart"/>
      <w:r w:rsidRPr="004320E4">
        <w:rPr>
          <w:color w:val="000000" w:themeColor="text1"/>
          <w:sz w:val="20"/>
          <w:szCs w:val="20"/>
          <w:shd w:val="clear" w:color="auto" w:fill="FFFFFF"/>
        </w:rPr>
        <w:t>Rustad</w:t>
      </w:r>
      <w:proofErr w:type="spellEnd"/>
      <w:r w:rsidRPr="004320E4">
        <w:rPr>
          <w:color w:val="000000" w:themeColor="text1"/>
          <w:sz w:val="20"/>
          <w:szCs w:val="20"/>
          <w:shd w:val="clear" w:color="auto" w:fill="FFFFFF"/>
        </w:rPr>
        <w:t xml:space="preserve">, </w:t>
      </w:r>
      <w:r w:rsidR="004A6323" w:rsidRPr="004320E4">
        <w:rPr>
          <w:color w:val="000000" w:themeColor="text1"/>
          <w:sz w:val="20"/>
          <w:szCs w:val="20"/>
          <w:shd w:val="clear" w:color="auto" w:fill="FFFFFF"/>
        </w:rPr>
        <w:t>L</w:t>
      </w:r>
      <w:r w:rsidRPr="004320E4">
        <w:rPr>
          <w:color w:val="000000" w:themeColor="text1"/>
          <w:sz w:val="20"/>
          <w:szCs w:val="20"/>
          <w:shd w:val="clear" w:color="auto" w:fill="FFFFFF"/>
        </w:rPr>
        <w:t xml:space="preserve">., </w:t>
      </w:r>
      <w:r w:rsidR="00B238F5" w:rsidRPr="004320E4">
        <w:rPr>
          <w:color w:val="000000" w:themeColor="text1"/>
          <w:sz w:val="20"/>
          <w:szCs w:val="20"/>
          <w:shd w:val="clear" w:color="auto" w:fill="FFFFFF"/>
        </w:rPr>
        <w:t>and</w:t>
      </w:r>
      <w:r w:rsidRPr="004320E4">
        <w:rPr>
          <w:color w:val="000000" w:themeColor="text1"/>
          <w:sz w:val="20"/>
          <w:szCs w:val="20"/>
          <w:shd w:val="clear" w:color="auto" w:fill="FFFFFF"/>
        </w:rPr>
        <w:t xml:space="preserve"> Norton, S. (2001). Effects of nitrogen enrichment, wildfire, and harvesting on forest-soil carbon and nitrogen. </w:t>
      </w:r>
      <w:r w:rsidRPr="004320E4">
        <w:rPr>
          <w:i/>
          <w:iCs/>
          <w:color w:val="000000" w:themeColor="text1"/>
          <w:sz w:val="20"/>
          <w:szCs w:val="20"/>
          <w:shd w:val="clear" w:color="auto" w:fill="FFFFFF"/>
        </w:rPr>
        <w:t>Soil Science Society of America Journal</w:t>
      </w:r>
      <w:r w:rsidRPr="004320E4">
        <w:rPr>
          <w:color w:val="000000" w:themeColor="text1"/>
          <w:sz w:val="20"/>
          <w:szCs w:val="20"/>
          <w:shd w:val="clear" w:color="auto" w:fill="FFFFFF"/>
        </w:rPr>
        <w:t>, </w:t>
      </w:r>
      <w:r w:rsidRPr="004320E4">
        <w:rPr>
          <w:i/>
          <w:iCs/>
          <w:color w:val="000000" w:themeColor="text1"/>
          <w:sz w:val="20"/>
          <w:szCs w:val="20"/>
          <w:shd w:val="clear" w:color="auto" w:fill="FFFFFF"/>
        </w:rPr>
        <w:t>65</w:t>
      </w:r>
      <w:r w:rsidRPr="004320E4">
        <w:rPr>
          <w:color w:val="000000" w:themeColor="text1"/>
          <w:sz w:val="20"/>
          <w:szCs w:val="20"/>
          <w:shd w:val="clear" w:color="auto" w:fill="FFFFFF"/>
        </w:rPr>
        <w:t>(4), 1248-1255</w:t>
      </w:r>
      <w:r w:rsidR="00A974EB" w:rsidRPr="004320E4">
        <w:rPr>
          <w:color w:val="000000" w:themeColor="text1"/>
          <w:sz w:val="20"/>
          <w:szCs w:val="20"/>
          <w:shd w:val="clear" w:color="auto" w:fill="FFFFFF"/>
        </w:rPr>
        <w:t>.</w:t>
      </w:r>
    </w:p>
    <w:p w14:paraId="39D97C4F" w14:textId="5C307B64"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Parshall, T., Foster, D., Faison, E., MacDonald, D., and Hansen, B. (2003). Long-term history of vegetation and fire in pitch pine–oak forests on </w:t>
      </w:r>
      <w:r w:rsidR="00984432" w:rsidRPr="004320E4">
        <w:rPr>
          <w:color w:val="000000" w:themeColor="text1"/>
          <w:sz w:val="20"/>
          <w:szCs w:val="20"/>
          <w:shd w:val="clear" w:color="auto" w:fill="FFFFFF"/>
        </w:rPr>
        <w:t>C</w:t>
      </w:r>
      <w:r w:rsidRPr="004320E4">
        <w:rPr>
          <w:color w:val="000000" w:themeColor="text1"/>
          <w:sz w:val="20"/>
          <w:szCs w:val="20"/>
          <w:shd w:val="clear" w:color="auto" w:fill="FFFFFF"/>
        </w:rPr>
        <w:t xml:space="preserve">ape </w:t>
      </w:r>
      <w:r w:rsidR="00984432" w:rsidRPr="004320E4">
        <w:rPr>
          <w:color w:val="000000" w:themeColor="text1"/>
          <w:sz w:val="20"/>
          <w:szCs w:val="20"/>
          <w:shd w:val="clear" w:color="auto" w:fill="FFFFFF"/>
        </w:rPr>
        <w:t>C</w:t>
      </w:r>
      <w:r w:rsidRPr="004320E4">
        <w:rPr>
          <w:color w:val="000000" w:themeColor="text1"/>
          <w:sz w:val="20"/>
          <w:szCs w:val="20"/>
          <w:shd w:val="clear" w:color="auto" w:fill="FFFFFF"/>
        </w:rPr>
        <w:t xml:space="preserve">od, </w:t>
      </w:r>
      <w:r w:rsidR="00984432" w:rsidRPr="004320E4">
        <w:rPr>
          <w:color w:val="000000" w:themeColor="text1"/>
          <w:sz w:val="20"/>
          <w:szCs w:val="20"/>
          <w:shd w:val="clear" w:color="auto" w:fill="FFFFFF"/>
        </w:rPr>
        <w:t>M</w:t>
      </w:r>
      <w:r w:rsidRPr="004320E4">
        <w:rPr>
          <w:color w:val="000000" w:themeColor="text1"/>
          <w:sz w:val="20"/>
          <w:szCs w:val="20"/>
          <w:shd w:val="clear" w:color="auto" w:fill="FFFFFF"/>
        </w:rPr>
        <w:t xml:space="preserve">assachusetts. </w:t>
      </w:r>
      <w:r w:rsidRPr="004320E4">
        <w:rPr>
          <w:i/>
          <w:iCs/>
          <w:color w:val="000000" w:themeColor="text1"/>
          <w:sz w:val="20"/>
          <w:szCs w:val="20"/>
        </w:rPr>
        <w:t>Ecology</w:t>
      </w:r>
      <w:r w:rsidRPr="004320E4">
        <w:rPr>
          <w:color w:val="000000" w:themeColor="text1"/>
          <w:sz w:val="20"/>
          <w:szCs w:val="20"/>
          <w:shd w:val="clear" w:color="auto" w:fill="FFFFFF"/>
        </w:rPr>
        <w:t xml:space="preserve"> 84, 736–748. </w:t>
      </w:r>
      <w:proofErr w:type="spellStart"/>
      <w:r w:rsidRPr="004320E4">
        <w:rPr>
          <w:color w:val="000000" w:themeColor="text1"/>
          <w:sz w:val="20"/>
          <w:szCs w:val="20"/>
          <w:shd w:val="clear" w:color="auto" w:fill="FFFFFF"/>
        </w:rPr>
        <w:t>doi</w:t>
      </w:r>
      <w:proofErr w:type="spellEnd"/>
      <w:r w:rsidRPr="004320E4">
        <w:rPr>
          <w:color w:val="000000" w:themeColor="text1"/>
          <w:sz w:val="20"/>
          <w:szCs w:val="20"/>
          <w:shd w:val="clear" w:color="auto" w:fill="FFFFFF"/>
        </w:rPr>
        <w:t>: 10.1890/0012-9658(2003)084</w:t>
      </w:r>
    </w:p>
    <w:p w14:paraId="27794A90" w14:textId="4B27D8B3" w:rsidR="00AA4C12" w:rsidRPr="004320E4" w:rsidRDefault="00AA4C12" w:rsidP="00AA4C12">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Patterson, T., Maxwell, R., Harley, G., Oliver, J., Speer, J., Collins, S., ... </w:t>
      </w:r>
      <w:r w:rsidR="00970B6A" w:rsidRPr="004320E4">
        <w:rPr>
          <w:color w:val="000000" w:themeColor="text1"/>
          <w:sz w:val="20"/>
          <w:szCs w:val="20"/>
          <w:shd w:val="clear" w:color="auto" w:fill="FFFFFF"/>
        </w:rPr>
        <w:t>and</w:t>
      </w:r>
      <w:r w:rsidRPr="004320E4">
        <w:rPr>
          <w:color w:val="000000" w:themeColor="text1"/>
          <w:sz w:val="20"/>
          <w:szCs w:val="20"/>
          <w:shd w:val="clear" w:color="auto" w:fill="FFFFFF"/>
        </w:rPr>
        <w:t xml:space="preserve"> Russell, C. (2016). Climate–Growth Relationships of Pinus rigida (Mill.) at the Species’ Northern Range Limit, Acadia National Park, ME. </w:t>
      </w:r>
      <w:r w:rsidRPr="004320E4">
        <w:rPr>
          <w:i/>
          <w:iCs/>
          <w:color w:val="000000" w:themeColor="text1"/>
          <w:sz w:val="20"/>
          <w:szCs w:val="20"/>
          <w:shd w:val="clear" w:color="auto" w:fill="FFFFFF"/>
        </w:rPr>
        <w:t>Northeastern naturalist</w:t>
      </w:r>
      <w:r w:rsidRPr="004320E4">
        <w:rPr>
          <w:color w:val="000000" w:themeColor="text1"/>
          <w:sz w:val="20"/>
          <w:szCs w:val="20"/>
          <w:shd w:val="clear" w:color="auto" w:fill="FFFFFF"/>
        </w:rPr>
        <w:t>, </w:t>
      </w:r>
      <w:r w:rsidRPr="004320E4">
        <w:rPr>
          <w:i/>
          <w:iCs/>
          <w:color w:val="000000" w:themeColor="text1"/>
          <w:sz w:val="20"/>
          <w:szCs w:val="20"/>
          <w:shd w:val="clear" w:color="auto" w:fill="FFFFFF"/>
        </w:rPr>
        <w:t>23</w:t>
      </w:r>
      <w:r w:rsidRPr="004320E4">
        <w:rPr>
          <w:color w:val="000000" w:themeColor="text1"/>
          <w:sz w:val="20"/>
          <w:szCs w:val="20"/>
          <w:shd w:val="clear" w:color="auto" w:fill="FFFFFF"/>
        </w:rPr>
        <w:t>(4), 490-500.</w:t>
      </w:r>
    </w:p>
    <w:p w14:paraId="1D59CDE0" w14:textId="77777777" w:rsidR="00AE173C" w:rsidRPr="004320E4" w:rsidRDefault="00AE173C" w:rsidP="002526C4">
      <w:pPr>
        <w:pStyle w:val="ListParagraph"/>
        <w:autoSpaceDE w:val="0"/>
        <w:autoSpaceDN w:val="0"/>
        <w:adjustRightInd w:val="0"/>
        <w:spacing w:line="240" w:lineRule="auto"/>
        <w:ind w:left="360" w:hanging="360"/>
        <w:jc w:val="both"/>
        <w:rPr>
          <w:rFonts w:eastAsiaTheme="minorEastAsia"/>
          <w:color w:val="000000" w:themeColor="text1"/>
          <w:sz w:val="20"/>
          <w:szCs w:val="20"/>
        </w:rPr>
      </w:pPr>
      <w:r w:rsidRPr="004320E4">
        <w:rPr>
          <w:rFonts w:eastAsiaTheme="minorEastAsia"/>
          <w:color w:val="000000" w:themeColor="text1"/>
          <w:sz w:val="20"/>
          <w:szCs w:val="20"/>
        </w:rPr>
        <w:t>Patterson, III, W., Saunders, K. and Horton, L. (1983). Fire regimes of the coastal Maine forests of Acadia National Park. U.S. Department of the Interior, National Park Service, North Atlantic Region, Office of Scientific Studies, Boston, Mass. Publ. OSS 83-3.</w:t>
      </w:r>
    </w:p>
    <w:p w14:paraId="193BD8FA" w14:textId="1EBFA17C"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Patterson</w:t>
      </w:r>
      <w:r w:rsidR="003779A6" w:rsidRPr="004320E4">
        <w:rPr>
          <w:color w:val="000000" w:themeColor="text1"/>
          <w:sz w:val="20"/>
          <w:szCs w:val="20"/>
          <w:shd w:val="clear" w:color="auto" w:fill="FFFFFF"/>
        </w:rPr>
        <w:t>,</w:t>
      </w:r>
      <w:r w:rsidRPr="004320E4">
        <w:rPr>
          <w:color w:val="000000" w:themeColor="text1"/>
          <w:sz w:val="20"/>
          <w:szCs w:val="20"/>
          <w:shd w:val="clear" w:color="auto" w:fill="FFFFFF"/>
        </w:rPr>
        <w:t xml:space="preserve"> III, W., Edwards, K. and Maguire, D. (1987). Microscopic charcoal as a fossil indicator of fire. </w:t>
      </w:r>
      <w:r w:rsidRPr="004320E4">
        <w:rPr>
          <w:i/>
          <w:iCs/>
          <w:color w:val="000000" w:themeColor="text1"/>
          <w:sz w:val="20"/>
          <w:szCs w:val="20"/>
        </w:rPr>
        <w:t>Quaternary Science Reviews</w:t>
      </w:r>
      <w:r w:rsidRPr="004320E4">
        <w:rPr>
          <w:color w:val="000000" w:themeColor="text1"/>
          <w:sz w:val="20"/>
          <w:szCs w:val="20"/>
          <w:shd w:val="clear" w:color="auto" w:fill="FFFFFF"/>
        </w:rPr>
        <w:t xml:space="preserve">, </w:t>
      </w:r>
      <w:r w:rsidRPr="004320E4">
        <w:rPr>
          <w:i/>
          <w:iCs/>
          <w:color w:val="000000" w:themeColor="text1"/>
          <w:sz w:val="20"/>
          <w:szCs w:val="20"/>
        </w:rPr>
        <w:t>6</w:t>
      </w:r>
      <w:r w:rsidRPr="004320E4">
        <w:rPr>
          <w:color w:val="000000" w:themeColor="text1"/>
          <w:sz w:val="20"/>
          <w:szCs w:val="20"/>
          <w:shd w:val="clear" w:color="auto" w:fill="FFFFFF"/>
        </w:rPr>
        <w:t>(1), 3-23.</w:t>
      </w:r>
    </w:p>
    <w:p w14:paraId="27FFB70E" w14:textId="4275340C"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Pingree, M. and DeLuca, T.</w:t>
      </w:r>
      <w:r w:rsidR="008B09F6" w:rsidRPr="004320E4">
        <w:rPr>
          <w:color w:val="000000" w:themeColor="text1"/>
          <w:sz w:val="20"/>
          <w:szCs w:val="20"/>
        </w:rPr>
        <w:t xml:space="preserve"> </w:t>
      </w:r>
      <w:r w:rsidRPr="004320E4">
        <w:rPr>
          <w:color w:val="000000" w:themeColor="text1"/>
          <w:sz w:val="20"/>
          <w:szCs w:val="20"/>
        </w:rPr>
        <w:t xml:space="preserve">(2017). Function of wildfire-deposited pyrogenic carbon in terrestrial ecosystems. </w:t>
      </w:r>
      <w:r w:rsidRPr="004320E4">
        <w:rPr>
          <w:i/>
          <w:iCs/>
          <w:color w:val="000000" w:themeColor="text1"/>
          <w:sz w:val="20"/>
          <w:szCs w:val="20"/>
        </w:rPr>
        <w:t>Frontiers in Environmental Science</w:t>
      </w:r>
      <w:r w:rsidRPr="004320E4">
        <w:rPr>
          <w:color w:val="000000" w:themeColor="text1"/>
          <w:sz w:val="20"/>
          <w:szCs w:val="20"/>
        </w:rPr>
        <w:t xml:space="preserve">, </w:t>
      </w:r>
      <w:r w:rsidRPr="004320E4">
        <w:rPr>
          <w:i/>
          <w:iCs/>
          <w:color w:val="000000" w:themeColor="text1"/>
          <w:sz w:val="20"/>
          <w:szCs w:val="20"/>
        </w:rPr>
        <w:t>5</w:t>
      </w:r>
      <w:r w:rsidRPr="004320E4">
        <w:rPr>
          <w:color w:val="000000" w:themeColor="text1"/>
          <w:sz w:val="20"/>
          <w:szCs w:val="20"/>
        </w:rPr>
        <w:t>, 53.</w:t>
      </w:r>
    </w:p>
    <w:p w14:paraId="3B2D8F40" w14:textId="5752A4F3"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t>Renninger</w:t>
      </w:r>
      <w:proofErr w:type="spellEnd"/>
      <w:r w:rsidRPr="004320E4">
        <w:rPr>
          <w:color w:val="000000" w:themeColor="text1"/>
          <w:sz w:val="20"/>
          <w:szCs w:val="20"/>
          <w:shd w:val="clear" w:color="auto" w:fill="FFFFFF"/>
        </w:rPr>
        <w:t xml:space="preserve">, H., Clark, K., </w:t>
      </w:r>
      <w:proofErr w:type="spellStart"/>
      <w:r w:rsidRPr="004320E4">
        <w:rPr>
          <w:color w:val="000000" w:themeColor="text1"/>
          <w:sz w:val="20"/>
          <w:szCs w:val="20"/>
          <w:shd w:val="clear" w:color="auto" w:fill="FFFFFF"/>
        </w:rPr>
        <w:t>Skowronski</w:t>
      </w:r>
      <w:proofErr w:type="spellEnd"/>
      <w:r w:rsidRPr="004320E4">
        <w:rPr>
          <w:color w:val="000000" w:themeColor="text1"/>
          <w:sz w:val="20"/>
          <w:szCs w:val="20"/>
          <w:shd w:val="clear" w:color="auto" w:fill="FFFFFF"/>
        </w:rPr>
        <w:t xml:space="preserve">, N. and Schäfer, K. (2013). Effects of a prescribed fire on water use and photosynthetic capacity of pitch pines. </w:t>
      </w:r>
      <w:r w:rsidRPr="004320E4">
        <w:rPr>
          <w:i/>
          <w:iCs/>
          <w:color w:val="000000" w:themeColor="text1"/>
          <w:sz w:val="20"/>
          <w:szCs w:val="20"/>
        </w:rPr>
        <w:t>Trees</w:t>
      </w:r>
      <w:r w:rsidRPr="004320E4">
        <w:rPr>
          <w:color w:val="000000" w:themeColor="text1"/>
          <w:sz w:val="20"/>
          <w:szCs w:val="20"/>
          <w:shd w:val="clear" w:color="auto" w:fill="FFFFFF"/>
        </w:rPr>
        <w:t xml:space="preserve">, </w:t>
      </w:r>
      <w:r w:rsidRPr="004320E4">
        <w:rPr>
          <w:i/>
          <w:iCs/>
          <w:color w:val="000000" w:themeColor="text1"/>
          <w:sz w:val="20"/>
          <w:szCs w:val="20"/>
        </w:rPr>
        <w:t>27</w:t>
      </w:r>
      <w:r w:rsidRPr="004320E4">
        <w:rPr>
          <w:color w:val="000000" w:themeColor="text1"/>
          <w:sz w:val="20"/>
          <w:szCs w:val="20"/>
          <w:shd w:val="clear" w:color="auto" w:fill="FFFFFF"/>
        </w:rPr>
        <w:t>(4), 1115-1127.</w:t>
      </w:r>
    </w:p>
    <w:p w14:paraId="12836A74" w14:textId="03163E36"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rPr>
      </w:pPr>
      <w:proofErr w:type="spellStart"/>
      <w:r w:rsidRPr="004320E4">
        <w:rPr>
          <w:color w:val="000000" w:themeColor="text1"/>
          <w:sz w:val="20"/>
          <w:szCs w:val="20"/>
        </w:rPr>
        <w:lastRenderedPageBreak/>
        <w:t>Shakesby</w:t>
      </w:r>
      <w:proofErr w:type="spellEnd"/>
      <w:r w:rsidRPr="004320E4">
        <w:rPr>
          <w:color w:val="000000" w:themeColor="text1"/>
          <w:sz w:val="20"/>
          <w:szCs w:val="20"/>
        </w:rPr>
        <w:t xml:space="preserve">, R. and </w:t>
      </w:r>
      <w:proofErr w:type="spellStart"/>
      <w:r w:rsidRPr="004320E4">
        <w:rPr>
          <w:color w:val="000000" w:themeColor="text1"/>
          <w:sz w:val="20"/>
          <w:szCs w:val="20"/>
        </w:rPr>
        <w:t>Doerr</w:t>
      </w:r>
      <w:proofErr w:type="spellEnd"/>
      <w:r w:rsidRPr="004320E4">
        <w:rPr>
          <w:color w:val="000000" w:themeColor="text1"/>
          <w:sz w:val="20"/>
          <w:szCs w:val="20"/>
        </w:rPr>
        <w:t xml:space="preserve">, S. (2006). Wildfire as a hydrological and geomorphological agent. </w:t>
      </w:r>
      <w:r w:rsidRPr="004320E4">
        <w:rPr>
          <w:i/>
          <w:iCs/>
          <w:color w:val="000000" w:themeColor="text1"/>
          <w:sz w:val="20"/>
          <w:szCs w:val="20"/>
        </w:rPr>
        <w:t>Earth-Science Reviews</w:t>
      </w:r>
      <w:r w:rsidRPr="004320E4">
        <w:rPr>
          <w:color w:val="000000" w:themeColor="text1"/>
          <w:sz w:val="20"/>
          <w:szCs w:val="20"/>
        </w:rPr>
        <w:t xml:space="preserve">, </w:t>
      </w:r>
      <w:r w:rsidRPr="004320E4">
        <w:rPr>
          <w:i/>
          <w:iCs/>
          <w:color w:val="000000" w:themeColor="text1"/>
          <w:sz w:val="20"/>
          <w:szCs w:val="20"/>
        </w:rPr>
        <w:t>74</w:t>
      </w:r>
      <w:r w:rsidRPr="004320E4">
        <w:rPr>
          <w:color w:val="000000" w:themeColor="text1"/>
          <w:sz w:val="20"/>
          <w:szCs w:val="20"/>
        </w:rPr>
        <w:t>(3-4), 269-307.</w:t>
      </w:r>
    </w:p>
    <w:p w14:paraId="075D4303" w14:textId="03BC6D98" w:rsidR="00B3056D" w:rsidRPr="004320E4" w:rsidRDefault="00B3056D" w:rsidP="002526C4">
      <w:pPr>
        <w:pStyle w:val="ListParagraph"/>
        <w:autoSpaceDE w:val="0"/>
        <w:autoSpaceDN w:val="0"/>
        <w:adjustRightInd w:val="0"/>
        <w:spacing w:line="240" w:lineRule="auto"/>
        <w:ind w:left="360" w:hanging="360"/>
        <w:jc w:val="both"/>
        <w:rPr>
          <w:color w:val="000000" w:themeColor="text1"/>
          <w:sz w:val="20"/>
          <w:szCs w:val="20"/>
        </w:rPr>
      </w:pPr>
      <w:proofErr w:type="spellStart"/>
      <w:r w:rsidRPr="004320E4">
        <w:rPr>
          <w:color w:val="000000" w:themeColor="text1"/>
          <w:sz w:val="20"/>
          <w:szCs w:val="20"/>
          <w:shd w:val="clear" w:color="auto" w:fill="FFFFFF"/>
        </w:rPr>
        <w:t>Schier</w:t>
      </w:r>
      <w:proofErr w:type="spellEnd"/>
      <w:r w:rsidRPr="004320E4">
        <w:rPr>
          <w:color w:val="000000" w:themeColor="text1"/>
          <w:sz w:val="20"/>
          <w:szCs w:val="20"/>
          <w:shd w:val="clear" w:color="auto" w:fill="FFFFFF"/>
        </w:rPr>
        <w:t xml:space="preserve">, G. and </w:t>
      </w:r>
      <w:proofErr w:type="spellStart"/>
      <w:r w:rsidRPr="004320E4">
        <w:rPr>
          <w:color w:val="000000" w:themeColor="text1"/>
          <w:sz w:val="20"/>
          <w:szCs w:val="20"/>
          <w:shd w:val="clear" w:color="auto" w:fill="FFFFFF"/>
        </w:rPr>
        <w:t>McQuattie</w:t>
      </w:r>
      <w:proofErr w:type="spellEnd"/>
      <w:r w:rsidRPr="004320E4">
        <w:rPr>
          <w:color w:val="000000" w:themeColor="text1"/>
          <w:sz w:val="20"/>
          <w:szCs w:val="20"/>
          <w:shd w:val="clear" w:color="auto" w:fill="FFFFFF"/>
        </w:rPr>
        <w:t>, C. (1996). Response of ectomycorrhizal and nonmycorrhizal pitch pine (Pinus rigida) seedlings to nutrient supply and aluminum: growth and mineral nutrition. </w:t>
      </w:r>
      <w:r w:rsidRPr="004320E4">
        <w:rPr>
          <w:i/>
          <w:iCs/>
          <w:color w:val="000000" w:themeColor="text1"/>
          <w:sz w:val="20"/>
          <w:szCs w:val="20"/>
          <w:shd w:val="clear" w:color="auto" w:fill="FFFFFF"/>
        </w:rPr>
        <w:t>Canadian journal of forest research</w:t>
      </w:r>
      <w:r w:rsidRPr="004320E4">
        <w:rPr>
          <w:color w:val="000000" w:themeColor="text1"/>
          <w:sz w:val="20"/>
          <w:szCs w:val="20"/>
          <w:shd w:val="clear" w:color="auto" w:fill="FFFFFF"/>
        </w:rPr>
        <w:t>, </w:t>
      </w:r>
      <w:r w:rsidRPr="004320E4">
        <w:rPr>
          <w:i/>
          <w:iCs/>
          <w:color w:val="000000" w:themeColor="text1"/>
          <w:sz w:val="20"/>
          <w:szCs w:val="20"/>
          <w:shd w:val="clear" w:color="auto" w:fill="FFFFFF"/>
        </w:rPr>
        <w:t>26</w:t>
      </w:r>
      <w:r w:rsidRPr="004320E4">
        <w:rPr>
          <w:color w:val="000000" w:themeColor="text1"/>
          <w:sz w:val="20"/>
          <w:szCs w:val="20"/>
          <w:shd w:val="clear" w:color="auto" w:fill="FFFFFF"/>
        </w:rPr>
        <w:t>(12), 2145-2152.</w:t>
      </w:r>
      <w:r w:rsidR="00D031DC" w:rsidRPr="004320E4">
        <w:rPr>
          <w:color w:val="000000" w:themeColor="text1"/>
          <w:sz w:val="20"/>
          <w:szCs w:val="20"/>
          <w:shd w:val="clear" w:color="auto" w:fill="FFFFFF"/>
        </w:rPr>
        <w:t xml:space="preserve"> </w:t>
      </w:r>
    </w:p>
    <w:p w14:paraId="65C4DF15" w14:textId="49B6AC45" w:rsidR="00970B6A" w:rsidRPr="004320E4" w:rsidRDefault="00970B6A"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Stambaugh, M., Varner, J., </w:t>
      </w:r>
      <w:proofErr w:type="spellStart"/>
      <w:r w:rsidRPr="004320E4">
        <w:rPr>
          <w:color w:val="000000" w:themeColor="text1"/>
          <w:sz w:val="20"/>
          <w:szCs w:val="20"/>
          <w:shd w:val="clear" w:color="auto" w:fill="FFFFFF"/>
        </w:rPr>
        <w:t>Noss</w:t>
      </w:r>
      <w:proofErr w:type="spellEnd"/>
      <w:r w:rsidRPr="004320E4">
        <w:rPr>
          <w:color w:val="000000" w:themeColor="text1"/>
          <w:sz w:val="20"/>
          <w:szCs w:val="20"/>
          <w:shd w:val="clear" w:color="auto" w:fill="FFFFFF"/>
        </w:rPr>
        <w:t xml:space="preserve">, R., Dey, D., Christensen, N., Baldwin, R., ... and Waldrop, T. (2015). Clarifying the role of fire in the deciduous forests of eastern North America: reply to </w:t>
      </w:r>
      <w:proofErr w:type="spellStart"/>
      <w:r w:rsidRPr="004320E4">
        <w:rPr>
          <w:color w:val="000000" w:themeColor="text1"/>
          <w:sz w:val="20"/>
          <w:szCs w:val="20"/>
          <w:shd w:val="clear" w:color="auto" w:fill="FFFFFF"/>
        </w:rPr>
        <w:t>Matlack</w:t>
      </w:r>
      <w:proofErr w:type="spellEnd"/>
      <w:r w:rsidRPr="004320E4">
        <w:rPr>
          <w:color w:val="000000" w:themeColor="text1"/>
          <w:sz w:val="20"/>
          <w:szCs w:val="20"/>
          <w:shd w:val="clear" w:color="auto" w:fill="FFFFFF"/>
        </w:rPr>
        <w:t>. </w:t>
      </w:r>
      <w:r w:rsidRPr="004320E4">
        <w:rPr>
          <w:i/>
          <w:iCs/>
          <w:color w:val="000000" w:themeColor="text1"/>
          <w:sz w:val="20"/>
          <w:szCs w:val="20"/>
          <w:shd w:val="clear" w:color="auto" w:fill="FFFFFF"/>
        </w:rPr>
        <w:t>Conservation Biology</w:t>
      </w:r>
      <w:r w:rsidRPr="004320E4">
        <w:rPr>
          <w:color w:val="000000" w:themeColor="text1"/>
          <w:sz w:val="20"/>
          <w:szCs w:val="20"/>
          <w:shd w:val="clear" w:color="auto" w:fill="FFFFFF"/>
        </w:rPr>
        <w:t>, </w:t>
      </w:r>
      <w:r w:rsidRPr="004320E4">
        <w:rPr>
          <w:i/>
          <w:iCs/>
          <w:color w:val="000000" w:themeColor="text1"/>
          <w:sz w:val="20"/>
          <w:szCs w:val="20"/>
          <w:shd w:val="clear" w:color="auto" w:fill="FFFFFF"/>
        </w:rPr>
        <w:t>29</w:t>
      </w:r>
      <w:r w:rsidRPr="004320E4">
        <w:rPr>
          <w:color w:val="000000" w:themeColor="text1"/>
          <w:sz w:val="20"/>
          <w:szCs w:val="20"/>
          <w:shd w:val="clear" w:color="auto" w:fill="FFFFFF"/>
        </w:rPr>
        <w:t xml:space="preserve">(3), 942-946. </w:t>
      </w:r>
    </w:p>
    <w:p w14:paraId="054FEA61" w14:textId="167A1D5B" w:rsidR="006615BA" w:rsidRPr="004320E4" w:rsidRDefault="006615BA"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shd w:val="clear" w:color="auto" w:fill="FFFFFF"/>
        </w:rPr>
        <w:t xml:space="preserve">Swanston, C., Brandt, L., </w:t>
      </w:r>
      <w:proofErr w:type="spellStart"/>
      <w:r w:rsidRPr="004320E4">
        <w:rPr>
          <w:color w:val="000000" w:themeColor="text1"/>
          <w:sz w:val="20"/>
          <w:szCs w:val="20"/>
          <w:shd w:val="clear" w:color="auto" w:fill="FFFFFF"/>
        </w:rPr>
        <w:t>Janowiak</w:t>
      </w:r>
      <w:proofErr w:type="spellEnd"/>
      <w:r w:rsidRPr="004320E4">
        <w:rPr>
          <w:color w:val="000000" w:themeColor="text1"/>
          <w:sz w:val="20"/>
          <w:szCs w:val="20"/>
          <w:shd w:val="clear" w:color="auto" w:fill="FFFFFF"/>
        </w:rPr>
        <w:t>, M., Handler, S., Butler-Leopold, P., Iverson, L., et al. (2018). Vulnerability of forests of the Midwest and Northeast United States to climate change. </w:t>
      </w:r>
      <w:proofErr w:type="spellStart"/>
      <w:r w:rsidRPr="004320E4">
        <w:rPr>
          <w:i/>
          <w:iCs/>
          <w:color w:val="000000" w:themeColor="text1"/>
          <w:sz w:val="20"/>
          <w:szCs w:val="20"/>
          <w:shd w:val="clear" w:color="auto" w:fill="FFFFFF"/>
        </w:rPr>
        <w:t>Clim</w:t>
      </w:r>
      <w:proofErr w:type="spellEnd"/>
      <w:r w:rsidRPr="004320E4">
        <w:rPr>
          <w:i/>
          <w:iCs/>
          <w:color w:val="000000" w:themeColor="text1"/>
          <w:sz w:val="20"/>
          <w:szCs w:val="20"/>
          <w:shd w:val="clear" w:color="auto" w:fill="FFFFFF"/>
        </w:rPr>
        <w:t>. Change</w:t>
      </w:r>
      <w:r w:rsidRPr="004320E4">
        <w:rPr>
          <w:color w:val="000000" w:themeColor="text1"/>
          <w:sz w:val="20"/>
          <w:szCs w:val="20"/>
          <w:shd w:val="clear" w:color="auto" w:fill="FFFFFF"/>
        </w:rPr>
        <w:t xml:space="preserve"> 146, 103–116. </w:t>
      </w:r>
      <w:proofErr w:type="spellStart"/>
      <w:r w:rsidRPr="004320E4">
        <w:rPr>
          <w:color w:val="000000" w:themeColor="text1"/>
          <w:sz w:val="20"/>
          <w:szCs w:val="20"/>
          <w:shd w:val="clear" w:color="auto" w:fill="FFFFFF"/>
        </w:rPr>
        <w:t>doi</w:t>
      </w:r>
      <w:proofErr w:type="spellEnd"/>
      <w:r w:rsidRPr="004320E4">
        <w:rPr>
          <w:color w:val="000000" w:themeColor="text1"/>
          <w:sz w:val="20"/>
          <w:szCs w:val="20"/>
          <w:shd w:val="clear" w:color="auto" w:fill="FFFFFF"/>
        </w:rPr>
        <w:t>: 10.1007/s10584-017-2065-2</w:t>
      </w:r>
    </w:p>
    <w:p w14:paraId="0EF40D58" w14:textId="05413BD9"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t>Szpakowski</w:t>
      </w:r>
      <w:proofErr w:type="spellEnd"/>
      <w:r w:rsidRPr="004320E4">
        <w:rPr>
          <w:color w:val="000000" w:themeColor="text1"/>
          <w:sz w:val="20"/>
          <w:szCs w:val="20"/>
          <w:shd w:val="clear" w:color="auto" w:fill="FFFFFF"/>
        </w:rPr>
        <w:t>, D.</w:t>
      </w:r>
      <w:r w:rsidR="00B238F5" w:rsidRPr="004320E4">
        <w:rPr>
          <w:color w:val="000000" w:themeColor="text1"/>
          <w:sz w:val="20"/>
          <w:szCs w:val="20"/>
          <w:shd w:val="clear" w:color="auto" w:fill="FFFFFF"/>
        </w:rPr>
        <w:t xml:space="preserve"> and</w:t>
      </w:r>
      <w:r w:rsidRPr="004320E4">
        <w:rPr>
          <w:color w:val="000000" w:themeColor="text1"/>
          <w:sz w:val="20"/>
          <w:szCs w:val="20"/>
          <w:shd w:val="clear" w:color="auto" w:fill="FFFFFF"/>
        </w:rPr>
        <w:t xml:space="preserve"> Jensen, J. (2019). A review of the applications of remote sensing in fire ecology. </w:t>
      </w:r>
      <w:r w:rsidRPr="004320E4">
        <w:rPr>
          <w:i/>
          <w:iCs/>
          <w:color w:val="000000" w:themeColor="text1"/>
          <w:sz w:val="20"/>
          <w:szCs w:val="20"/>
        </w:rPr>
        <w:t>Remote Sensing</w:t>
      </w:r>
      <w:r w:rsidRPr="004320E4">
        <w:rPr>
          <w:color w:val="000000" w:themeColor="text1"/>
          <w:sz w:val="20"/>
          <w:szCs w:val="20"/>
          <w:shd w:val="clear" w:color="auto" w:fill="FFFFFF"/>
        </w:rPr>
        <w:t xml:space="preserve">, </w:t>
      </w:r>
      <w:r w:rsidRPr="004320E4">
        <w:rPr>
          <w:i/>
          <w:iCs/>
          <w:color w:val="000000" w:themeColor="text1"/>
          <w:sz w:val="20"/>
          <w:szCs w:val="20"/>
        </w:rPr>
        <w:t>11</w:t>
      </w:r>
      <w:r w:rsidRPr="004320E4">
        <w:rPr>
          <w:color w:val="000000" w:themeColor="text1"/>
          <w:sz w:val="20"/>
          <w:szCs w:val="20"/>
          <w:shd w:val="clear" w:color="auto" w:fill="FFFFFF"/>
        </w:rPr>
        <w:t>(22), 2638.</w:t>
      </w:r>
    </w:p>
    <w:p w14:paraId="43B09C38" w14:textId="2EA96B34"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Verma, S.</w:t>
      </w:r>
      <w:r w:rsidR="00970B6A" w:rsidRPr="004320E4">
        <w:rPr>
          <w:color w:val="000000" w:themeColor="text1"/>
          <w:sz w:val="20"/>
          <w:szCs w:val="20"/>
        </w:rPr>
        <w:t xml:space="preserve"> and</w:t>
      </w:r>
      <w:r w:rsidRPr="004320E4">
        <w:rPr>
          <w:color w:val="000000" w:themeColor="text1"/>
          <w:sz w:val="20"/>
          <w:szCs w:val="20"/>
        </w:rPr>
        <w:t xml:space="preserve"> Jayakumar, S. (2012). Impact of forest fire on physical, chemical and biological properties of soil: A review. </w:t>
      </w:r>
      <w:r w:rsidRPr="004320E4">
        <w:rPr>
          <w:i/>
          <w:iCs/>
          <w:color w:val="000000" w:themeColor="text1"/>
          <w:sz w:val="20"/>
          <w:szCs w:val="20"/>
        </w:rPr>
        <w:t>Proceedings of the International Academy of Ecology and Environmental Sciences</w:t>
      </w:r>
      <w:r w:rsidRPr="004320E4">
        <w:rPr>
          <w:color w:val="000000" w:themeColor="text1"/>
          <w:sz w:val="20"/>
          <w:szCs w:val="20"/>
        </w:rPr>
        <w:t xml:space="preserve">, </w:t>
      </w:r>
      <w:r w:rsidRPr="004320E4">
        <w:rPr>
          <w:i/>
          <w:iCs/>
          <w:color w:val="000000" w:themeColor="text1"/>
          <w:sz w:val="20"/>
          <w:szCs w:val="20"/>
        </w:rPr>
        <w:t xml:space="preserve">2 </w:t>
      </w:r>
      <w:r w:rsidRPr="004320E4">
        <w:rPr>
          <w:color w:val="000000" w:themeColor="text1"/>
          <w:sz w:val="20"/>
          <w:szCs w:val="20"/>
        </w:rPr>
        <w:t>(3), 168.</w:t>
      </w:r>
    </w:p>
    <w:p w14:paraId="07D479D0" w14:textId="77777777" w:rsidR="00380E89" w:rsidRPr="004320E4" w:rsidRDefault="00AE173C" w:rsidP="00380E89">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Wang</w:t>
      </w:r>
      <w:r w:rsidR="00B238F5" w:rsidRPr="004320E4">
        <w:rPr>
          <w:color w:val="000000" w:themeColor="text1"/>
          <w:sz w:val="20"/>
          <w:szCs w:val="20"/>
        </w:rPr>
        <w:t>,</w:t>
      </w:r>
      <w:r w:rsidRPr="004320E4">
        <w:rPr>
          <w:color w:val="000000" w:themeColor="text1"/>
          <w:sz w:val="20"/>
          <w:szCs w:val="20"/>
        </w:rPr>
        <w:t xml:space="preserve"> H, Prentice</w:t>
      </w:r>
      <w:r w:rsidR="00B238F5" w:rsidRPr="004320E4">
        <w:rPr>
          <w:color w:val="000000" w:themeColor="text1"/>
          <w:sz w:val="20"/>
          <w:szCs w:val="20"/>
        </w:rPr>
        <w:t>,</w:t>
      </w:r>
      <w:r w:rsidRPr="004320E4">
        <w:rPr>
          <w:color w:val="000000" w:themeColor="text1"/>
          <w:sz w:val="20"/>
          <w:szCs w:val="20"/>
        </w:rPr>
        <w:t xml:space="preserve"> I</w:t>
      </w:r>
      <w:r w:rsidR="00B238F5" w:rsidRPr="004320E4">
        <w:rPr>
          <w:color w:val="000000" w:themeColor="text1"/>
          <w:sz w:val="20"/>
          <w:szCs w:val="20"/>
        </w:rPr>
        <w:t>.</w:t>
      </w:r>
      <w:r w:rsidRPr="004320E4">
        <w:rPr>
          <w:color w:val="000000" w:themeColor="text1"/>
          <w:sz w:val="20"/>
          <w:szCs w:val="20"/>
        </w:rPr>
        <w:t>, Davis</w:t>
      </w:r>
      <w:r w:rsidR="00B238F5" w:rsidRPr="004320E4">
        <w:rPr>
          <w:color w:val="000000" w:themeColor="text1"/>
          <w:sz w:val="20"/>
          <w:szCs w:val="20"/>
        </w:rPr>
        <w:t>,</w:t>
      </w:r>
      <w:r w:rsidRPr="004320E4">
        <w:rPr>
          <w:color w:val="000000" w:themeColor="text1"/>
          <w:sz w:val="20"/>
          <w:szCs w:val="20"/>
        </w:rPr>
        <w:t xml:space="preserve"> T</w:t>
      </w:r>
      <w:r w:rsidR="00B238F5" w:rsidRPr="004320E4">
        <w:rPr>
          <w:color w:val="000000" w:themeColor="text1"/>
          <w:sz w:val="20"/>
          <w:szCs w:val="20"/>
        </w:rPr>
        <w:t>.</w:t>
      </w:r>
      <w:r w:rsidRPr="004320E4">
        <w:rPr>
          <w:color w:val="000000" w:themeColor="text1"/>
          <w:sz w:val="20"/>
          <w:szCs w:val="20"/>
        </w:rPr>
        <w:t>, Keenan</w:t>
      </w:r>
      <w:r w:rsidR="00B238F5" w:rsidRPr="004320E4">
        <w:rPr>
          <w:color w:val="000000" w:themeColor="text1"/>
          <w:sz w:val="20"/>
          <w:szCs w:val="20"/>
        </w:rPr>
        <w:t>,</w:t>
      </w:r>
      <w:r w:rsidRPr="004320E4">
        <w:rPr>
          <w:color w:val="000000" w:themeColor="text1"/>
          <w:sz w:val="20"/>
          <w:szCs w:val="20"/>
        </w:rPr>
        <w:t xml:space="preserve"> T</w:t>
      </w:r>
      <w:r w:rsidR="00B238F5" w:rsidRPr="004320E4">
        <w:rPr>
          <w:color w:val="000000" w:themeColor="text1"/>
          <w:sz w:val="20"/>
          <w:szCs w:val="20"/>
        </w:rPr>
        <w:t>.</w:t>
      </w:r>
      <w:r w:rsidRPr="004320E4">
        <w:rPr>
          <w:color w:val="000000" w:themeColor="text1"/>
          <w:sz w:val="20"/>
          <w:szCs w:val="20"/>
        </w:rPr>
        <w:t>, Wright</w:t>
      </w:r>
      <w:r w:rsidR="00B238F5" w:rsidRPr="004320E4">
        <w:rPr>
          <w:color w:val="000000" w:themeColor="text1"/>
          <w:sz w:val="20"/>
          <w:szCs w:val="20"/>
        </w:rPr>
        <w:t>,</w:t>
      </w:r>
      <w:r w:rsidRPr="004320E4">
        <w:rPr>
          <w:color w:val="000000" w:themeColor="text1"/>
          <w:sz w:val="20"/>
          <w:szCs w:val="20"/>
        </w:rPr>
        <w:t xml:space="preserve"> I</w:t>
      </w:r>
      <w:r w:rsidR="00B238F5" w:rsidRPr="004320E4">
        <w:rPr>
          <w:color w:val="000000" w:themeColor="text1"/>
          <w:sz w:val="20"/>
          <w:szCs w:val="20"/>
        </w:rPr>
        <w:t>. and</w:t>
      </w:r>
      <w:r w:rsidRPr="004320E4">
        <w:rPr>
          <w:color w:val="000000" w:themeColor="text1"/>
          <w:sz w:val="20"/>
          <w:szCs w:val="20"/>
        </w:rPr>
        <w:t xml:space="preserve"> Peng</w:t>
      </w:r>
      <w:r w:rsidR="00B238F5" w:rsidRPr="004320E4">
        <w:rPr>
          <w:color w:val="000000" w:themeColor="text1"/>
          <w:sz w:val="20"/>
          <w:szCs w:val="20"/>
        </w:rPr>
        <w:t>,</w:t>
      </w:r>
      <w:r w:rsidRPr="004320E4">
        <w:rPr>
          <w:color w:val="000000" w:themeColor="text1"/>
          <w:sz w:val="20"/>
          <w:szCs w:val="20"/>
        </w:rPr>
        <w:t xml:space="preserve"> C</w:t>
      </w:r>
      <w:r w:rsidR="00B238F5" w:rsidRPr="004320E4">
        <w:rPr>
          <w:color w:val="000000" w:themeColor="text1"/>
          <w:sz w:val="20"/>
          <w:szCs w:val="20"/>
        </w:rPr>
        <w:t xml:space="preserve">. </w:t>
      </w:r>
      <w:r w:rsidRPr="004320E4">
        <w:rPr>
          <w:color w:val="000000" w:themeColor="text1"/>
          <w:sz w:val="20"/>
          <w:szCs w:val="20"/>
        </w:rPr>
        <w:t xml:space="preserve">(2017) Photosynthetic responses to altitude: an explanation based on optimality principles. </w:t>
      </w:r>
      <w:r w:rsidRPr="004320E4">
        <w:rPr>
          <w:i/>
          <w:iCs/>
          <w:color w:val="000000" w:themeColor="text1"/>
          <w:sz w:val="20"/>
          <w:szCs w:val="20"/>
        </w:rPr>
        <w:t>New Phytologist</w:t>
      </w:r>
      <w:r w:rsidRPr="004320E4">
        <w:rPr>
          <w:color w:val="000000" w:themeColor="text1"/>
          <w:sz w:val="20"/>
          <w:szCs w:val="20"/>
        </w:rPr>
        <w:t xml:space="preserve">, </w:t>
      </w:r>
      <w:r w:rsidRPr="004320E4">
        <w:rPr>
          <w:b/>
          <w:bCs/>
          <w:color w:val="000000" w:themeColor="text1"/>
          <w:sz w:val="20"/>
          <w:szCs w:val="20"/>
        </w:rPr>
        <w:t>213</w:t>
      </w:r>
      <w:r w:rsidRPr="004320E4">
        <w:rPr>
          <w:color w:val="000000" w:themeColor="text1"/>
          <w:sz w:val="20"/>
          <w:szCs w:val="20"/>
        </w:rPr>
        <w:t>, 976–982.</w:t>
      </w:r>
    </w:p>
    <w:p w14:paraId="03ADCE7C" w14:textId="133998EF" w:rsidR="00AE173C" w:rsidRPr="004320E4" w:rsidRDefault="00380E89" w:rsidP="00C748E1">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Wat</w:t>
      </w:r>
      <w:r w:rsidR="00DB4993" w:rsidRPr="004320E4">
        <w:rPr>
          <w:color w:val="000000" w:themeColor="text1"/>
          <w:sz w:val="20"/>
          <w:szCs w:val="20"/>
        </w:rPr>
        <w:t>so</w:t>
      </w:r>
      <w:r w:rsidRPr="004320E4">
        <w:rPr>
          <w:color w:val="000000" w:themeColor="text1"/>
          <w:sz w:val="20"/>
          <w:szCs w:val="20"/>
        </w:rPr>
        <w:t xml:space="preserve">n, G. </w:t>
      </w:r>
      <w:r w:rsidRPr="004320E4">
        <w:rPr>
          <w:rFonts w:eastAsiaTheme="minorHAnsi"/>
          <w:color w:val="000000" w:themeColor="text1"/>
          <w:sz w:val="20"/>
          <w:szCs w:val="20"/>
        </w:rPr>
        <w:t>Goodness of fit tests on a circle. II.</w:t>
      </w:r>
      <w:r w:rsidR="00DB4993" w:rsidRPr="004320E4">
        <w:rPr>
          <w:rFonts w:eastAsiaTheme="minorHAnsi"/>
          <w:color w:val="000000" w:themeColor="text1"/>
          <w:sz w:val="20"/>
          <w:szCs w:val="20"/>
        </w:rPr>
        <w:t xml:space="preserve"> </w:t>
      </w:r>
      <w:proofErr w:type="spellStart"/>
      <w:r w:rsidRPr="004320E4">
        <w:rPr>
          <w:rFonts w:eastAsiaTheme="minorHAnsi"/>
          <w:i/>
          <w:iCs/>
          <w:color w:val="000000" w:themeColor="text1"/>
          <w:sz w:val="20"/>
          <w:szCs w:val="20"/>
        </w:rPr>
        <w:t>Biometrika</w:t>
      </w:r>
      <w:proofErr w:type="spellEnd"/>
      <w:r w:rsidR="00970B6A" w:rsidRPr="004320E4">
        <w:rPr>
          <w:rFonts w:eastAsiaTheme="minorHAnsi"/>
          <w:i/>
          <w:iCs/>
          <w:color w:val="000000" w:themeColor="text1"/>
          <w:sz w:val="20"/>
          <w:szCs w:val="20"/>
        </w:rPr>
        <w:t xml:space="preserve"> </w:t>
      </w:r>
      <w:r w:rsidR="00970B6A" w:rsidRPr="004320E4">
        <w:rPr>
          <w:rFonts w:eastAsiaTheme="minorHAnsi"/>
          <w:color w:val="000000" w:themeColor="text1"/>
          <w:sz w:val="20"/>
          <w:szCs w:val="20"/>
        </w:rPr>
        <w:t>(19</w:t>
      </w:r>
      <w:r w:rsidRPr="004320E4">
        <w:rPr>
          <w:rFonts w:eastAsiaTheme="minorHAnsi"/>
          <w:color w:val="000000" w:themeColor="text1"/>
          <w:sz w:val="20"/>
          <w:szCs w:val="20"/>
        </w:rPr>
        <w:t>62</w:t>
      </w:r>
      <w:r w:rsidR="00970B6A" w:rsidRPr="004320E4">
        <w:rPr>
          <w:rFonts w:eastAsiaTheme="minorHAnsi"/>
          <w:color w:val="000000" w:themeColor="text1"/>
          <w:sz w:val="20"/>
          <w:szCs w:val="20"/>
        </w:rPr>
        <w:t>)</w:t>
      </w:r>
      <w:r w:rsidRPr="004320E4">
        <w:rPr>
          <w:rFonts w:eastAsiaTheme="minorHAnsi"/>
          <w:color w:val="000000" w:themeColor="text1"/>
          <w:sz w:val="20"/>
          <w:szCs w:val="20"/>
        </w:rPr>
        <w:t>, 49, 57-63.</w:t>
      </w:r>
    </w:p>
    <w:sectPr w:rsidR="00AE173C" w:rsidRPr="004320E4" w:rsidSect="006C73FC">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Jeff" w:date="2021-06-13T05:09:00Z" w:initials="J">
    <w:p w14:paraId="7A331C16" w14:textId="6931B5BB" w:rsidR="00AA2EC6" w:rsidRDefault="00AA2EC6">
      <w:pPr>
        <w:pStyle w:val="CommentText"/>
      </w:pPr>
      <w:r>
        <w:rPr>
          <w:rStyle w:val="CommentReference"/>
        </w:rPr>
        <w:annotationRef/>
      </w:r>
      <w:r>
        <w:t xml:space="preserve">Please note that I have jettisoned the model (persistence versus </w:t>
      </w:r>
      <w:r w:rsidR="00556B80">
        <w:t>recovery capacity) based on multiple reviewer inputs</w:t>
      </w:r>
    </w:p>
  </w:comment>
  <w:comment w:id="6" w:author="Risa" w:date="2021-06-15T15:31:00Z" w:initials="RM">
    <w:p w14:paraId="0F195F2F" w14:textId="77777777" w:rsidR="006D75A2" w:rsidRDefault="006D75A2">
      <w:pPr>
        <w:pStyle w:val="CommentText"/>
      </w:pPr>
      <w:r>
        <w:rPr>
          <w:rStyle w:val="CommentReference"/>
        </w:rPr>
        <w:annotationRef/>
      </w:r>
      <w:r>
        <w:t>Overall, I think there’s not enough information provided about the fire-adaptive traits that we expect pitch pines to exhibit so that readers can understand why the lack of them is important. Also more background information about the impacts of elevation and topography on pitch pines is needed to support the inclusion of them in the research.</w:t>
      </w:r>
      <w:r w:rsidR="00FF202A">
        <w:t xml:space="preserve"> Basically, I think the order of the introduction should be:</w:t>
      </w:r>
    </w:p>
    <w:p w14:paraId="0C20468B" w14:textId="77777777" w:rsidR="00FF202A" w:rsidRDefault="00FF202A">
      <w:pPr>
        <w:pStyle w:val="CommentText"/>
      </w:pPr>
      <w:r>
        <w:t>1. Why is fire important to pitch pines and how have they historically adapted to fire?</w:t>
      </w:r>
    </w:p>
    <w:p w14:paraId="3B982FE1" w14:textId="77777777" w:rsidR="00FF202A" w:rsidRDefault="00FF202A">
      <w:pPr>
        <w:pStyle w:val="CommentText"/>
      </w:pPr>
      <w:r>
        <w:t>2. What happens in the absence of fire? Introduce the question of how pitch pines persist without fire.</w:t>
      </w:r>
    </w:p>
    <w:p w14:paraId="7347435B" w14:textId="3CDDD234" w:rsidR="00FF202A" w:rsidRDefault="00FF202A">
      <w:pPr>
        <w:pStyle w:val="CommentText"/>
      </w:pPr>
      <w:r>
        <w:t>3. Explain how elevation and topography affect pitch pine populations (specifically for the traits we measured). Explain central research questions and hypotheses</w:t>
      </w:r>
    </w:p>
    <w:p w14:paraId="79D6DB96" w14:textId="77777777" w:rsidR="00FF202A" w:rsidRDefault="00FF202A">
      <w:pPr>
        <w:pStyle w:val="CommentText"/>
      </w:pPr>
      <w:r>
        <w:t>4. Discuss Mt. Desert Island as an ideal place to test these questions and briefly explain methods</w:t>
      </w:r>
    </w:p>
    <w:p w14:paraId="400B8BA8" w14:textId="77777777" w:rsidR="00DD12FE" w:rsidRDefault="00DD12FE">
      <w:pPr>
        <w:pStyle w:val="CommentText"/>
      </w:pPr>
    </w:p>
    <w:p w14:paraId="6BCB488C" w14:textId="0D6195B6" w:rsidR="00DD12FE" w:rsidRDefault="00DD12FE">
      <w:pPr>
        <w:pStyle w:val="CommentText"/>
      </w:pPr>
      <w:r>
        <w:t>You also often state that something provides “clues” or “</w:t>
      </w:r>
      <w:r w:rsidR="00C8275B">
        <w:t>indicators</w:t>
      </w:r>
      <w:r>
        <w:t>” but don’t follow up to explain what</w:t>
      </w:r>
      <w:r w:rsidR="00C8275B">
        <w:t xml:space="preserve"> it is indicating or why it’s important. Remember that most readers won’t be as familiar with all the previous research, which is why the introduction should lay out all the important background information they should know!</w:t>
      </w:r>
    </w:p>
  </w:comment>
  <w:comment w:id="52" w:author="Risa" w:date="2021-06-15T16:13:00Z" w:initials="RM">
    <w:p w14:paraId="55F0D254" w14:textId="7137876B" w:rsidR="00E81409" w:rsidRDefault="00E81409" w:rsidP="00E81409">
      <w:r>
        <w:rPr>
          <w:rStyle w:val="CommentReference"/>
        </w:rPr>
        <w:annotationRef/>
      </w:r>
      <w:r>
        <w:t>I think more information about the fire is still needed per the editor’s request (W</w:t>
      </w:r>
      <w:r w:rsidRPr="00E81409">
        <w:t>ere they high severity fires? Were there surviving trees in the vicinity that could have provided seeds? Were all trees of even age?</w:t>
      </w:r>
      <w:r>
        <w:t>)</w:t>
      </w:r>
    </w:p>
  </w:comment>
  <w:comment w:id="77" w:author="Risa" w:date="2021-06-15T15:10:00Z" w:initials="RM">
    <w:p w14:paraId="07A8B7AB" w14:textId="68CE103A" w:rsidR="00247D4D" w:rsidRDefault="00247D4D">
      <w:pPr>
        <w:pStyle w:val="CommentText"/>
      </w:pPr>
      <w:r>
        <w:rPr>
          <w:rStyle w:val="CommentReference"/>
        </w:rPr>
        <w:annotationRef/>
      </w:r>
      <w:r>
        <w:t>Why is “zone” in parentheses? Sympatry speciation and echolalic allometry should be defined. Are you comparing two areas that have experienced fire? To me, saying recovery is exhibited at a site that means it has recovered from a previous fire, but then you’re contrasting it with another fire-exposed region. Overall, unclear what you’re comparing and contrasting here. Also I’m not sure your intent in the last sentence.</w:t>
      </w:r>
    </w:p>
  </w:comment>
  <w:comment w:id="123" w:author="Risa" w:date="2021-06-15T15:14:00Z" w:initials="RM">
    <w:p w14:paraId="4B1C6B7F" w14:textId="21759BCA" w:rsidR="00247D4D" w:rsidRDefault="00247D4D">
      <w:pPr>
        <w:pStyle w:val="CommentText"/>
      </w:pPr>
      <w:r>
        <w:rPr>
          <w:rStyle w:val="CommentReference"/>
        </w:rPr>
        <w:annotationRef/>
      </w:r>
      <w:r>
        <w:t>A bellwether is a leading indicator. So what is fire a leading indicator of in pitch pine?</w:t>
      </w:r>
    </w:p>
  </w:comment>
  <w:comment w:id="135" w:author="Risa" w:date="2021-06-15T15:15:00Z" w:initials="RM">
    <w:p w14:paraId="27825BEF" w14:textId="7F3E3882" w:rsidR="00247D4D" w:rsidRDefault="00247D4D">
      <w:pPr>
        <w:pStyle w:val="CommentText"/>
      </w:pPr>
      <w:r>
        <w:rPr>
          <w:rStyle w:val="CommentReference"/>
        </w:rPr>
        <w:annotationRef/>
      </w:r>
      <w:r>
        <w:t>Such as?</w:t>
      </w:r>
    </w:p>
  </w:comment>
  <w:comment w:id="148" w:author="Risa" w:date="2021-06-15T15:15:00Z" w:initials="RM">
    <w:p w14:paraId="28B65051" w14:textId="256EB622" w:rsidR="00247D4D" w:rsidRDefault="00247D4D">
      <w:pPr>
        <w:pStyle w:val="CommentText"/>
      </w:pPr>
      <w:r>
        <w:rPr>
          <w:rStyle w:val="CommentReference"/>
        </w:rPr>
        <w:annotationRef/>
      </w:r>
      <w:r w:rsidR="00FF202A">
        <w:t xml:space="preserve">Shouldn’t this citation go with </w:t>
      </w:r>
      <w:proofErr w:type="spellStart"/>
      <w:r w:rsidR="00FF202A">
        <w:t>Conkey</w:t>
      </w:r>
      <w:proofErr w:type="spellEnd"/>
      <w:r w:rsidR="00FF202A">
        <w:t xml:space="preserve"> et al. 1994</w:t>
      </w:r>
      <w:r>
        <w:t>?</w:t>
      </w:r>
    </w:p>
  </w:comment>
  <w:comment w:id="201" w:author="Risa" w:date="2021-06-15T15:17:00Z" w:initials="RM">
    <w:p w14:paraId="6CB846E4" w14:textId="77FEB854" w:rsidR="006C74BC" w:rsidRDefault="006C74BC">
      <w:pPr>
        <w:pStyle w:val="CommentText"/>
      </w:pPr>
      <w:r>
        <w:rPr>
          <w:rStyle w:val="CommentReference"/>
        </w:rPr>
        <w:annotationRef/>
      </w:r>
      <w:r w:rsidR="00FF202A">
        <w:t>What do you mean by “selectively drift towards colonization”?</w:t>
      </w:r>
    </w:p>
  </w:comment>
  <w:comment w:id="222" w:author="Risa" w:date="2021-06-15T15:25:00Z" w:initials="RM">
    <w:p w14:paraId="5D486341" w14:textId="5AC9AF12" w:rsidR="00BE162E" w:rsidRDefault="00BE162E">
      <w:pPr>
        <w:pStyle w:val="CommentText"/>
      </w:pPr>
      <w:r>
        <w:rPr>
          <w:rStyle w:val="CommentReference"/>
        </w:rPr>
        <w:annotationRef/>
      </w:r>
      <w:r w:rsidR="00DD12FE">
        <w:t>What clues</w:t>
      </w:r>
      <w:r>
        <w:t>?</w:t>
      </w:r>
    </w:p>
  </w:comment>
  <w:comment w:id="234" w:author="Risa" w:date="2021-06-15T15:57:00Z" w:initials="RM">
    <w:p w14:paraId="4DF2757F" w14:textId="46A9026B" w:rsidR="00DD12FE" w:rsidRDefault="00DD12FE">
      <w:pPr>
        <w:pStyle w:val="CommentText"/>
      </w:pPr>
      <w:r>
        <w:rPr>
          <w:rStyle w:val="CommentReference"/>
        </w:rPr>
        <w:annotationRef/>
      </w:r>
      <w:r>
        <w:t xml:space="preserve">Why is this important? </w:t>
      </w:r>
    </w:p>
  </w:comment>
  <w:comment w:id="255" w:author="Risa" w:date="2021-06-15T15:57:00Z" w:initials="RM">
    <w:p w14:paraId="78924671" w14:textId="2439FFE1" w:rsidR="00DD12FE" w:rsidRDefault="00DD12FE">
      <w:pPr>
        <w:pStyle w:val="CommentText"/>
      </w:pPr>
      <w:r>
        <w:rPr>
          <w:rStyle w:val="CommentReference"/>
        </w:rPr>
        <w:annotationRef/>
      </w:r>
      <w:r>
        <w:t>This would be a great segue into the impacts of elevation and topography</w:t>
      </w:r>
      <w:r w:rsidR="00C8275B">
        <w:t xml:space="preserve"> on pitch pines</w:t>
      </w:r>
    </w:p>
  </w:comment>
  <w:comment w:id="297" w:author="Risa" w:date="2021-06-15T15:26:00Z" w:initials="RM">
    <w:p w14:paraId="329F8F93" w14:textId="38F5E0AB" w:rsidR="00BE162E" w:rsidRDefault="00BE162E">
      <w:pPr>
        <w:pStyle w:val="CommentText"/>
      </w:pPr>
      <w:r>
        <w:rPr>
          <w:rStyle w:val="CommentReference"/>
        </w:rPr>
        <w:annotationRef/>
      </w:r>
      <w:r>
        <w:t>Explain further</w:t>
      </w:r>
    </w:p>
  </w:comment>
  <w:comment w:id="305" w:author="Risa" w:date="2021-06-15T15:27:00Z" w:initials="RM">
    <w:p w14:paraId="0A5FBCC1" w14:textId="0C3390D6" w:rsidR="00BE162E" w:rsidRDefault="00BE162E">
      <w:pPr>
        <w:pStyle w:val="CommentText"/>
      </w:pPr>
      <w:r>
        <w:rPr>
          <w:rStyle w:val="CommentReference"/>
        </w:rPr>
        <w:annotationRef/>
      </w:r>
      <w:r>
        <w:t>You say there are four categories but only list three.</w:t>
      </w:r>
      <w:r w:rsidR="006D75A2">
        <w:t xml:space="preserve"> I think you should also list them more concisely, then give more detail and the reasoning for including</w:t>
      </w:r>
      <w:r w:rsidR="00B1377C">
        <w:t xml:space="preserve"> each of</w:t>
      </w:r>
      <w:r w:rsidR="006D75A2">
        <w:t xml:space="preserve"> them.</w:t>
      </w:r>
      <w:r w:rsidR="00C8275B">
        <w:t xml:space="preserve"> As in, are these traits associated with either fire history or topography and how?</w:t>
      </w:r>
    </w:p>
  </w:comment>
  <w:comment w:id="462" w:author="Risa" w:date="2021-06-15T15:47:00Z" w:initials="RM">
    <w:p w14:paraId="06DFDF59" w14:textId="52DEB1AF" w:rsidR="00B1377C" w:rsidRDefault="00B1377C">
      <w:pPr>
        <w:pStyle w:val="CommentText"/>
      </w:pPr>
      <w:r>
        <w:rPr>
          <w:rStyle w:val="CommentReference"/>
        </w:rPr>
        <w:annotationRef/>
      </w:r>
      <w:r>
        <w:rPr>
          <w:rStyle w:val="CommentReference"/>
        </w:rPr>
        <w:t>Incomplete sentence</w:t>
      </w:r>
    </w:p>
  </w:comment>
  <w:comment w:id="494" w:author="Risa" w:date="2021-06-15T15:48:00Z" w:initials="RM">
    <w:p w14:paraId="091E9A0B" w14:textId="72271A74" w:rsidR="00B1377C" w:rsidRDefault="00B1377C">
      <w:pPr>
        <w:pStyle w:val="CommentText"/>
      </w:pPr>
      <w:r>
        <w:rPr>
          <w:rStyle w:val="CommentReference"/>
        </w:rPr>
        <w:annotationRef/>
      </w:r>
      <w:r>
        <w:rPr>
          <w:rStyle w:val="CommentReference"/>
        </w:rPr>
        <w:t>This isn’t really a hypothesis. What differences and why</w:t>
      </w:r>
      <w:r w:rsidR="00FF202A">
        <w:rPr>
          <w:rStyle w:val="CommentReference"/>
        </w:rPr>
        <w:t>?</w:t>
      </w:r>
    </w:p>
  </w:comment>
  <w:comment w:id="545" w:author="Risa" w:date="2021-06-15T16:24:00Z" w:initials="RM">
    <w:p w14:paraId="2DF07722" w14:textId="6DC2C241" w:rsidR="001553B9" w:rsidRDefault="001553B9">
      <w:pPr>
        <w:pStyle w:val="CommentText"/>
      </w:pPr>
      <w:r>
        <w:rPr>
          <w:rStyle w:val="CommentReference"/>
        </w:rPr>
        <w:annotationRef/>
      </w:r>
      <w:r>
        <w:t>I think some additional information about the site could be included, such as specifics about the 1947 fire, management history, and general details about each of the sites (age of trees, species composition, density, etc.)</w:t>
      </w:r>
    </w:p>
  </w:comment>
  <w:comment w:id="566" w:author="Risa" w:date="2021-06-15T16:06:00Z" w:initials="RM">
    <w:p w14:paraId="30DD200A" w14:textId="5A923961" w:rsidR="00A658A8" w:rsidRDefault="00A658A8">
      <w:pPr>
        <w:pStyle w:val="CommentText"/>
      </w:pPr>
      <w:r>
        <w:rPr>
          <w:rStyle w:val="CommentReference"/>
        </w:rPr>
        <w:annotationRef/>
      </w:r>
      <w:r>
        <w:t>I’m not sure what this is referring to? If it’s the depth, it should go right after “uniformly shallow” otherwise it’s saying that the fertility was between 0.7-2.5 cm, which doesn’t make sense.</w:t>
      </w:r>
    </w:p>
  </w:comment>
  <w:comment w:id="575" w:author="Risa" w:date="2021-06-15T16:07:00Z" w:initials="RM">
    <w:p w14:paraId="4A44EA03" w14:textId="2DF8461D" w:rsidR="00A658A8" w:rsidRDefault="00A658A8">
      <w:pPr>
        <w:pStyle w:val="CommentText"/>
      </w:pPr>
      <w:r>
        <w:rPr>
          <w:rStyle w:val="CommentReference"/>
        </w:rPr>
        <w:annotationRef/>
      </w:r>
      <w:r>
        <w:t>For what purpose?</w:t>
      </w:r>
      <w:r w:rsidR="001553B9">
        <w:t xml:space="preserve"> I think this was moved from the soil analysis section and the methods for some of the soil traits was lost</w:t>
      </w:r>
    </w:p>
  </w:comment>
  <w:comment w:id="579" w:author="Risa" w:date="2021-06-15T16:09:00Z" w:initials="RM">
    <w:p w14:paraId="6257931B" w14:textId="309EDFA4" w:rsidR="00E81409" w:rsidRDefault="00E81409">
      <w:pPr>
        <w:pStyle w:val="CommentText"/>
      </w:pPr>
      <w:r>
        <w:rPr>
          <w:rStyle w:val="CommentReference"/>
        </w:rPr>
        <w:annotationRef/>
      </w:r>
      <w:r>
        <w:t>I think this warrants further explanation, as you told me it’s a novel measurement technique. Reading it, I didn’t quite understand how you did it until after you explained it in person.</w:t>
      </w:r>
    </w:p>
  </w:comment>
  <w:comment w:id="580" w:author="Jeff" w:date="2021-06-10T07:02:00Z" w:initials="J">
    <w:p w14:paraId="7C0AB751" w14:textId="71D73BA3" w:rsidR="004418D8" w:rsidRDefault="004418D8">
      <w:pPr>
        <w:pStyle w:val="CommentText"/>
      </w:pPr>
      <w:r>
        <w:rPr>
          <w:rStyle w:val="CommentReference"/>
        </w:rPr>
        <w:annotationRef/>
      </w:r>
      <w:r>
        <w:t>We probably need to defend the use of single needle extractions; perhaps part of this defense would be associated with seasonal value—that is a six month look from March-August which encompasses critical photosynthetic activity during the hottest and driest summer months.</w:t>
      </w:r>
    </w:p>
  </w:comment>
  <w:comment w:id="581" w:author="Jeff" w:date="2021-06-13T05:32:00Z" w:initials="J">
    <w:p w14:paraId="55270877" w14:textId="36D0D536" w:rsidR="00715371" w:rsidRDefault="00715371">
      <w:pPr>
        <w:pStyle w:val="CommentText"/>
      </w:pPr>
      <w:r>
        <w:rPr>
          <w:rStyle w:val="CommentReference"/>
        </w:rPr>
        <w:annotationRef/>
      </w:r>
      <w:r>
        <w:t>Note I have removed allusions to soil mineral analysis</w:t>
      </w:r>
    </w:p>
  </w:comment>
  <w:comment w:id="582" w:author="Risa" w:date="2021-06-15T16:11:00Z" w:initials="RM">
    <w:p w14:paraId="4CA1B287" w14:textId="00689F6A" w:rsidR="00E81409" w:rsidRDefault="00E81409">
      <w:pPr>
        <w:pStyle w:val="CommentText"/>
      </w:pPr>
      <w:r>
        <w:rPr>
          <w:rStyle w:val="CommentReference"/>
        </w:rPr>
        <w:annotationRef/>
      </w:r>
      <w:r>
        <w:t>You deleted the methods for soil CEC</w:t>
      </w:r>
      <w:r w:rsidR="001553B9">
        <w:t xml:space="preserve"> and soil pH</w:t>
      </w:r>
      <w:r>
        <w:t xml:space="preserve"> along with the soil nutrient methods, however I believe </w:t>
      </w:r>
      <w:r w:rsidR="001553B9">
        <w:t>both</w:t>
      </w:r>
      <w:r>
        <w:t xml:space="preserve"> </w:t>
      </w:r>
      <w:r w:rsidR="001553B9">
        <w:t>are</w:t>
      </w:r>
      <w:r>
        <w:t xml:space="preserve"> still included in the results</w:t>
      </w:r>
    </w:p>
  </w:comment>
  <w:comment w:id="585" w:author="Risa" w:date="2021-06-15T16:36:00Z" w:initials="RM">
    <w:p w14:paraId="00554F0B" w14:textId="0A4DFB7C" w:rsidR="00B34A39" w:rsidRDefault="00B34A39">
      <w:pPr>
        <w:pStyle w:val="CommentText"/>
      </w:pPr>
      <w:r>
        <w:rPr>
          <w:rStyle w:val="CommentReference"/>
        </w:rPr>
        <w:annotationRef/>
      </w:r>
      <w:r>
        <w:t>Needs to be double checked to make sure it doesn’t include models that have been cut</w:t>
      </w:r>
    </w:p>
  </w:comment>
  <w:comment w:id="583" w:author="Jeff" w:date="2021-06-11T07:31:00Z" w:initials="J">
    <w:p w14:paraId="47A90936" w14:textId="5B0D5F9D" w:rsidR="00B70D56" w:rsidRDefault="00B70D56">
      <w:pPr>
        <w:pStyle w:val="CommentText"/>
      </w:pPr>
      <w:r>
        <w:rPr>
          <w:rStyle w:val="CommentReference"/>
        </w:rPr>
        <w:annotationRef/>
      </w:r>
      <w:r>
        <w:t xml:space="preserve">Nick. Questions are raised by one reviewer but mostly by the editor with regard to statistical analysis. For example, changes in df with the ANOVA. Covariate versus categorical variables? </w:t>
      </w:r>
    </w:p>
  </w:comment>
  <w:comment w:id="584" w:author="Risa" w:date="2021-06-15T16:33:00Z" w:initials="RM">
    <w:p w14:paraId="6F8EBC3E" w14:textId="09E053DE" w:rsidR="004F4177" w:rsidRDefault="004F4177">
      <w:pPr>
        <w:pStyle w:val="CommentText"/>
      </w:pPr>
      <w:r>
        <w:rPr>
          <w:rStyle w:val="CommentReference"/>
        </w:rPr>
        <w:annotationRef/>
      </w:r>
      <w:r>
        <w:t>Re: df - I think the discrepancy is that some of the measurements did not have 15 per plot. For any measurement that varied from 15 per plot (df = 60), it should be specified in the methods.</w:t>
      </w:r>
      <w:r w:rsidR="00B34A39">
        <w:t xml:space="preserve"> For example, some trees didn’t have height or canopy spread measurements (not sure why), but it should be explained.</w:t>
      </w:r>
    </w:p>
  </w:comment>
  <w:comment w:id="614" w:author="Jeff" w:date="2021-06-13T05:08:00Z" w:initials="J">
    <w:p w14:paraId="62ED6D88" w14:textId="37D07641" w:rsidR="00AA2EC6" w:rsidRDefault="00AA2EC6">
      <w:pPr>
        <w:pStyle w:val="CommentText"/>
      </w:pPr>
      <w:r>
        <w:rPr>
          <w:rStyle w:val="CommentReference"/>
        </w:rPr>
        <w:annotationRef/>
      </w:r>
      <w:r>
        <w:t>Please note the removal of table 7 and</w:t>
      </w:r>
      <w:r w:rsidR="00C61063">
        <w:t xml:space="preserve"> figure 8 and</w:t>
      </w:r>
      <w:r>
        <w:t xml:space="preserve"> accompanying soil mineral data</w:t>
      </w:r>
      <w:r w:rsidR="00C61063">
        <w:t xml:space="preserve"> analysis and discussion</w:t>
      </w:r>
      <w:r>
        <w:t xml:space="preserve"> in response to reader #2.</w:t>
      </w:r>
    </w:p>
  </w:comment>
  <w:comment w:id="615" w:author="Risa" w:date="2021-06-15T16:21:00Z" w:initials="RM">
    <w:p w14:paraId="27A62DB2" w14:textId="0BAB41D1" w:rsidR="005C0417" w:rsidRDefault="005C0417">
      <w:pPr>
        <w:pStyle w:val="CommentText"/>
      </w:pPr>
      <w:r>
        <w:rPr>
          <w:rStyle w:val="CommentReference"/>
        </w:rPr>
        <w:annotationRef/>
      </w:r>
      <w:r>
        <w:t>Should soil organics (above) have been deleted?</w:t>
      </w:r>
    </w:p>
  </w:comment>
  <w:comment w:id="620" w:author="Risa" w:date="2021-06-15T16:22:00Z" w:initials="RM">
    <w:p w14:paraId="3B7ECBBD" w14:textId="682446A8" w:rsidR="001553B9" w:rsidRDefault="001553B9">
      <w:pPr>
        <w:pStyle w:val="CommentText"/>
      </w:pPr>
      <w:r>
        <w:rPr>
          <w:rStyle w:val="CommentReference"/>
        </w:rPr>
        <w:annotationRef/>
      </w:r>
      <w:r>
        <w:t>I haven’t even looked at the discussion yet, as I think there’s a lot to address in the statistical analysis</w:t>
      </w:r>
      <w:r w:rsidR="00434944">
        <w:t xml:space="preserve"> and results</w:t>
      </w:r>
      <w:r>
        <w:t xml:space="preserve"> first.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331C16" w15:done="0"/>
  <w15:commentEx w15:paraId="6BCB488C" w15:done="0"/>
  <w15:commentEx w15:paraId="55F0D254" w15:done="0"/>
  <w15:commentEx w15:paraId="07A8B7AB" w15:done="0"/>
  <w15:commentEx w15:paraId="4B1C6B7F" w15:done="0"/>
  <w15:commentEx w15:paraId="27825BEF" w15:done="0"/>
  <w15:commentEx w15:paraId="28B65051" w15:done="0"/>
  <w15:commentEx w15:paraId="6CB846E4" w15:done="0"/>
  <w15:commentEx w15:paraId="5D486341" w15:done="0"/>
  <w15:commentEx w15:paraId="4DF2757F" w15:done="0"/>
  <w15:commentEx w15:paraId="78924671" w15:done="0"/>
  <w15:commentEx w15:paraId="329F8F93" w15:done="0"/>
  <w15:commentEx w15:paraId="0A5FBCC1" w15:done="0"/>
  <w15:commentEx w15:paraId="06DFDF59" w15:done="0"/>
  <w15:commentEx w15:paraId="091E9A0B" w15:done="0"/>
  <w15:commentEx w15:paraId="2DF07722" w15:done="0"/>
  <w15:commentEx w15:paraId="30DD200A" w15:done="0"/>
  <w15:commentEx w15:paraId="4A44EA03" w15:done="0"/>
  <w15:commentEx w15:paraId="6257931B" w15:done="0"/>
  <w15:commentEx w15:paraId="7C0AB751" w15:done="0"/>
  <w15:commentEx w15:paraId="55270877" w15:done="0"/>
  <w15:commentEx w15:paraId="4CA1B287" w15:paraIdParent="55270877" w15:done="0"/>
  <w15:commentEx w15:paraId="00554F0B" w15:done="0"/>
  <w15:commentEx w15:paraId="47A90936" w15:done="0"/>
  <w15:commentEx w15:paraId="6F8EBC3E" w15:paraIdParent="47A90936" w15:done="0"/>
  <w15:commentEx w15:paraId="62ED6D88" w15:done="0"/>
  <w15:commentEx w15:paraId="27A62DB2" w15:paraIdParent="62ED6D88" w15:done="0"/>
  <w15:commentEx w15:paraId="3B7ECB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01188" w16cex:dateUtc="2021-06-13T09:09:00Z"/>
  <w16cex:commentExtensible w16cex:durableId="24734657" w16cex:dateUtc="2021-06-15T19:31:00Z"/>
  <w16cex:commentExtensible w16cex:durableId="24735036" w16cex:dateUtc="2021-06-15T20:13:00Z"/>
  <w16cex:commentExtensible w16cex:durableId="24734170" w16cex:dateUtc="2021-06-15T19:10:00Z"/>
  <w16cex:commentExtensible w16cex:durableId="24734251" w16cex:dateUtc="2021-06-15T19:14:00Z"/>
  <w16cex:commentExtensible w16cex:durableId="24734291" w16cex:dateUtc="2021-06-15T19:15:00Z"/>
  <w16cex:commentExtensible w16cex:durableId="247342A9" w16cex:dateUtc="2021-06-15T19:15:00Z"/>
  <w16cex:commentExtensible w16cex:durableId="24734324" w16cex:dateUtc="2021-06-15T19:17:00Z"/>
  <w16cex:commentExtensible w16cex:durableId="247344CC" w16cex:dateUtc="2021-06-15T19:25:00Z"/>
  <w16cex:commentExtensible w16cex:durableId="24734C55" w16cex:dateUtc="2021-06-15T19:57:00Z"/>
  <w16cex:commentExtensible w16cex:durableId="24734C71" w16cex:dateUtc="2021-06-15T19:57:00Z"/>
  <w16cex:commentExtensible w16cex:durableId="2473450C" w16cex:dateUtc="2021-06-15T19:26:00Z"/>
  <w16cex:commentExtensible w16cex:durableId="2473455C" w16cex:dateUtc="2021-06-15T19:27:00Z"/>
  <w16cex:commentExtensible w16cex:durableId="24734A0F" w16cex:dateUtc="2021-06-15T19:47:00Z"/>
  <w16cex:commentExtensible w16cex:durableId="24734A39" w16cex:dateUtc="2021-06-15T19:48:00Z"/>
  <w16cex:commentExtensible w16cex:durableId="247352D3" w16cex:dateUtc="2021-06-15T20:24:00Z"/>
  <w16cex:commentExtensible w16cex:durableId="24734E92" w16cex:dateUtc="2021-06-15T20:06:00Z"/>
  <w16cex:commentExtensible w16cex:durableId="24734ED8" w16cex:dateUtc="2021-06-15T20:07:00Z"/>
  <w16cex:commentExtensible w16cex:durableId="24734F39" w16cex:dateUtc="2021-06-15T20:09:00Z"/>
  <w16cex:commentExtensible w16cex:durableId="246C37A3" w16cex:dateUtc="2021-06-10T11:02:00Z"/>
  <w16cex:commentExtensible w16cex:durableId="247016DC" w16cex:dateUtc="2021-06-13T09:32:00Z"/>
  <w16cex:commentExtensible w16cex:durableId="24734FCE" w16cex:dateUtc="2021-06-15T20:11:00Z"/>
  <w16cex:commentExtensible w16cex:durableId="24735572" w16cex:dateUtc="2021-06-15T20:36:00Z"/>
  <w16cex:commentExtensible w16cex:durableId="246D8FD0" w16cex:dateUtc="2021-06-11T11:31:00Z"/>
  <w16cex:commentExtensible w16cex:durableId="247354CF" w16cex:dateUtc="2021-06-15T20:33:00Z"/>
  <w16cex:commentExtensible w16cex:durableId="2470114A" w16cex:dateUtc="2021-06-13T09:08:00Z"/>
  <w16cex:commentExtensible w16cex:durableId="2473520B" w16cex:dateUtc="2021-06-15T20:21:00Z"/>
  <w16cex:commentExtensible w16cex:durableId="24735236" w16cex:dateUtc="2021-06-15T2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331C16" w16cid:durableId="24701188"/>
  <w16cid:commentId w16cid:paraId="6BCB488C" w16cid:durableId="24734657"/>
  <w16cid:commentId w16cid:paraId="55F0D254" w16cid:durableId="24735036"/>
  <w16cid:commentId w16cid:paraId="07A8B7AB" w16cid:durableId="24734170"/>
  <w16cid:commentId w16cid:paraId="4B1C6B7F" w16cid:durableId="24734251"/>
  <w16cid:commentId w16cid:paraId="27825BEF" w16cid:durableId="24734291"/>
  <w16cid:commentId w16cid:paraId="28B65051" w16cid:durableId="247342A9"/>
  <w16cid:commentId w16cid:paraId="6CB846E4" w16cid:durableId="24734324"/>
  <w16cid:commentId w16cid:paraId="5D486341" w16cid:durableId="247344CC"/>
  <w16cid:commentId w16cid:paraId="4DF2757F" w16cid:durableId="24734C55"/>
  <w16cid:commentId w16cid:paraId="78924671" w16cid:durableId="24734C71"/>
  <w16cid:commentId w16cid:paraId="329F8F93" w16cid:durableId="2473450C"/>
  <w16cid:commentId w16cid:paraId="0A5FBCC1" w16cid:durableId="2473455C"/>
  <w16cid:commentId w16cid:paraId="06DFDF59" w16cid:durableId="24734A0F"/>
  <w16cid:commentId w16cid:paraId="091E9A0B" w16cid:durableId="24734A39"/>
  <w16cid:commentId w16cid:paraId="2DF07722" w16cid:durableId="247352D3"/>
  <w16cid:commentId w16cid:paraId="30DD200A" w16cid:durableId="24734E92"/>
  <w16cid:commentId w16cid:paraId="4A44EA03" w16cid:durableId="24734ED8"/>
  <w16cid:commentId w16cid:paraId="6257931B" w16cid:durableId="24734F39"/>
  <w16cid:commentId w16cid:paraId="7C0AB751" w16cid:durableId="246C37A3"/>
  <w16cid:commentId w16cid:paraId="55270877" w16cid:durableId="247016DC"/>
  <w16cid:commentId w16cid:paraId="4CA1B287" w16cid:durableId="24734FCE"/>
  <w16cid:commentId w16cid:paraId="00554F0B" w16cid:durableId="24735572"/>
  <w16cid:commentId w16cid:paraId="47A90936" w16cid:durableId="246D8FD0"/>
  <w16cid:commentId w16cid:paraId="6F8EBC3E" w16cid:durableId="247354CF"/>
  <w16cid:commentId w16cid:paraId="62ED6D88" w16cid:durableId="2470114A"/>
  <w16cid:commentId w16cid:paraId="27A62DB2" w16cid:durableId="2473520B"/>
  <w16cid:commentId w16cid:paraId="3B7ECBBD" w16cid:durableId="247352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3D0B70" w14:textId="77777777" w:rsidR="006D403B" w:rsidRDefault="006D403B" w:rsidP="00EC160A">
      <w:r>
        <w:separator/>
      </w:r>
    </w:p>
  </w:endnote>
  <w:endnote w:type="continuationSeparator" w:id="0">
    <w:p w14:paraId="22D9DAD9" w14:textId="77777777" w:rsidR="006D403B" w:rsidRDefault="006D403B"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A2FAC" w14:textId="77777777" w:rsidR="001D2506" w:rsidRDefault="001D25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894619"/>
      <w:docPartObj>
        <w:docPartGallery w:val="Page Numbers (Bottom of Page)"/>
        <w:docPartUnique/>
      </w:docPartObj>
    </w:sdtPr>
    <w:sdtEndPr>
      <w:rPr>
        <w:noProof/>
      </w:rPr>
    </w:sdtEndPr>
    <w:sdtContent>
      <w:p w14:paraId="6ACF2F71" w14:textId="48C9B50E" w:rsidR="001D2506" w:rsidRDefault="001D25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1D2506" w:rsidRDefault="001D25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08C4B" w14:textId="77777777" w:rsidR="001D2506" w:rsidRDefault="001D2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0E1567" w14:textId="77777777" w:rsidR="006D403B" w:rsidRDefault="006D403B" w:rsidP="00EC160A">
      <w:r>
        <w:separator/>
      </w:r>
    </w:p>
  </w:footnote>
  <w:footnote w:type="continuationSeparator" w:id="0">
    <w:p w14:paraId="7F91D9D8" w14:textId="77777777" w:rsidR="006D403B" w:rsidRDefault="006D403B" w:rsidP="00EC1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77534" w14:textId="77777777" w:rsidR="001D2506" w:rsidRDefault="001D25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3268A" w14:textId="77777777" w:rsidR="001D2506" w:rsidRDefault="001D25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F0E9A" w14:textId="77777777" w:rsidR="001D2506" w:rsidRDefault="001D2506">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ff">
    <w15:presenceInfo w15:providerId="None" w15:userId="Je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hideGrammaticalErrors/>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2044"/>
    <w:rsid w:val="00003199"/>
    <w:rsid w:val="000032A1"/>
    <w:rsid w:val="0000560C"/>
    <w:rsid w:val="000101AA"/>
    <w:rsid w:val="00011D99"/>
    <w:rsid w:val="00012641"/>
    <w:rsid w:val="00012C3B"/>
    <w:rsid w:val="000158EF"/>
    <w:rsid w:val="00015CAB"/>
    <w:rsid w:val="00016154"/>
    <w:rsid w:val="00021B9D"/>
    <w:rsid w:val="000234B9"/>
    <w:rsid w:val="00024201"/>
    <w:rsid w:val="00024B6F"/>
    <w:rsid w:val="00025B4B"/>
    <w:rsid w:val="00025EED"/>
    <w:rsid w:val="000272DA"/>
    <w:rsid w:val="00031576"/>
    <w:rsid w:val="000324C8"/>
    <w:rsid w:val="000326B5"/>
    <w:rsid w:val="0003297E"/>
    <w:rsid w:val="0003327A"/>
    <w:rsid w:val="000343FC"/>
    <w:rsid w:val="000348CB"/>
    <w:rsid w:val="00035111"/>
    <w:rsid w:val="000351EE"/>
    <w:rsid w:val="000367F6"/>
    <w:rsid w:val="00040F12"/>
    <w:rsid w:val="00041BE2"/>
    <w:rsid w:val="00041C23"/>
    <w:rsid w:val="0004421F"/>
    <w:rsid w:val="00044E51"/>
    <w:rsid w:val="00045949"/>
    <w:rsid w:val="000476A0"/>
    <w:rsid w:val="0005006F"/>
    <w:rsid w:val="00052E88"/>
    <w:rsid w:val="00053587"/>
    <w:rsid w:val="000542CE"/>
    <w:rsid w:val="000547B1"/>
    <w:rsid w:val="000569A7"/>
    <w:rsid w:val="00056D57"/>
    <w:rsid w:val="00056D5B"/>
    <w:rsid w:val="00056FB2"/>
    <w:rsid w:val="000570E8"/>
    <w:rsid w:val="00057585"/>
    <w:rsid w:val="00062520"/>
    <w:rsid w:val="00063708"/>
    <w:rsid w:val="00063993"/>
    <w:rsid w:val="000662E0"/>
    <w:rsid w:val="00066485"/>
    <w:rsid w:val="00070980"/>
    <w:rsid w:val="00070B64"/>
    <w:rsid w:val="00071688"/>
    <w:rsid w:val="00071F33"/>
    <w:rsid w:val="00074D20"/>
    <w:rsid w:val="00076377"/>
    <w:rsid w:val="00076BFF"/>
    <w:rsid w:val="000776CC"/>
    <w:rsid w:val="000805D9"/>
    <w:rsid w:val="00080C05"/>
    <w:rsid w:val="00081CA2"/>
    <w:rsid w:val="00082886"/>
    <w:rsid w:val="00082A96"/>
    <w:rsid w:val="00082AAA"/>
    <w:rsid w:val="00084344"/>
    <w:rsid w:val="00084AFE"/>
    <w:rsid w:val="000861F0"/>
    <w:rsid w:val="00087067"/>
    <w:rsid w:val="00087413"/>
    <w:rsid w:val="00087B63"/>
    <w:rsid w:val="00090A05"/>
    <w:rsid w:val="00090CBC"/>
    <w:rsid w:val="000916C5"/>
    <w:rsid w:val="00093FEF"/>
    <w:rsid w:val="00094CD7"/>
    <w:rsid w:val="00096C06"/>
    <w:rsid w:val="0009779B"/>
    <w:rsid w:val="000A135E"/>
    <w:rsid w:val="000A32EC"/>
    <w:rsid w:val="000A4F8D"/>
    <w:rsid w:val="000A645F"/>
    <w:rsid w:val="000A74E4"/>
    <w:rsid w:val="000A758F"/>
    <w:rsid w:val="000A7E1E"/>
    <w:rsid w:val="000B0C2D"/>
    <w:rsid w:val="000B0C60"/>
    <w:rsid w:val="000B152D"/>
    <w:rsid w:val="000B4575"/>
    <w:rsid w:val="000B4D18"/>
    <w:rsid w:val="000B4D66"/>
    <w:rsid w:val="000B53DA"/>
    <w:rsid w:val="000B629A"/>
    <w:rsid w:val="000C0DBE"/>
    <w:rsid w:val="000C0FA1"/>
    <w:rsid w:val="000C2131"/>
    <w:rsid w:val="000C328D"/>
    <w:rsid w:val="000C3514"/>
    <w:rsid w:val="000C3D6C"/>
    <w:rsid w:val="000C3E73"/>
    <w:rsid w:val="000C647D"/>
    <w:rsid w:val="000C6F13"/>
    <w:rsid w:val="000C7399"/>
    <w:rsid w:val="000D1042"/>
    <w:rsid w:val="000D38D8"/>
    <w:rsid w:val="000D41CA"/>
    <w:rsid w:val="000D4F4A"/>
    <w:rsid w:val="000D5348"/>
    <w:rsid w:val="000D5E27"/>
    <w:rsid w:val="000D7EE1"/>
    <w:rsid w:val="000E3BEB"/>
    <w:rsid w:val="000E4C6B"/>
    <w:rsid w:val="000E6992"/>
    <w:rsid w:val="000E7EFC"/>
    <w:rsid w:val="000E7F29"/>
    <w:rsid w:val="000F0666"/>
    <w:rsid w:val="000F0D50"/>
    <w:rsid w:val="000F0EDB"/>
    <w:rsid w:val="000F28F9"/>
    <w:rsid w:val="000F2CCD"/>
    <w:rsid w:val="000F3979"/>
    <w:rsid w:val="000F5FC4"/>
    <w:rsid w:val="000F799F"/>
    <w:rsid w:val="000F7B0F"/>
    <w:rsid w:val="00101C3E"/>
    <w:rsid w:val="00102251"/>
    <w:rsid w:val="0010654A"/>
    <w:rsid w:val="001069C1"/>
    <w:rsid w:val="001104FC"/>
    <w:rsid w:val="001105D4"/>
    <w:rsid w:val="001119F8"/>
    <w:rsid w:val="00111CF3"/>
    <w:rsid w:val="00114804"/>
    <w:rsid w:val="001149B7"/>
    <w:rsid w:val="0011779E"/>
    <w:rsid w:val="00120CEB"/>
    <w:rsid w:val="00121C55"/>
    <w:rsid w:val="00122015"/>
    <w:rsid w:val="00123FFC"/>
    <w:rsid w:val="00124730"/>
    <w:rsid w:val="00125645"/>
    <w:rsid w:val="00125CD8"/>
    <w:rsid w:val="00127012"/>
    <w:rsid w:val="00130D3A"/>
    <w:rsid w:val="001324FB"/>
    <w:rsid w:val="0013544B"/>
    <w:rsid w:val="001411B2"/>
    <w:rsid w:val="00141F88"/>
    <w:rsid w:val="001427E6"/>
    <w:rsid w:val="001444A0"/>
    <w:rsid w:val="0014502B"/>
    <w:rsid w:val="001452D9"/>
    <w:rsid w:val="00151D2D"/>
    <w:rsid w:val="00151F78"/>
    <w:rsid w:val="001525A3"/>
    <w:rsid w:val="0015307D"/>
    <w:rsid w:val="00155322"/>
    <w:rsid w:val="001553B9"/>
    <w:rsid w:val="001559D8"/>
    <w:rsid w:val="00155D8B"/>
    <w:rsid w:val="001569B3"/>
    <w:rsid w:val="001569CF"/>
    <w:rsid w:val="0015720D"/>
    <w:rsid w:val="00157D58"/>
    <w:rsid w:val="00157F29"/>
    <w:rsid w:val="00161D43"/>
    <w:rsid w:val="00163D14"/>
    <w:rsid w:val="00164053"/>
    <w:rsid w:val="00164458"/>
    <w:rsid w:val="00164999"/>
    <w:rsid w:val="00167ACC"/>
    <w:rsid w:val="00170156"/>
    <w:rsid w:val="00174550"/>
    <w:rsid w:val="001747D8"/>
    <w:rsid w:val="00176B6F"/>
    <w:rsid w:val="001772B4"/>
    <w:rsid w:val="00181407"/>
    <w:rsid w:val="00181CFB"/>
    <w:rsid w:val="00182DA0"/>
    <w:rsid w:val="00184523"/>
    <w:rsid w:val="001852E8"/>
    <w:rsid w:val="00185B4B"/>
    <w:rsid w:val="00186229"/>
    <w:rsid w:val="00187774"/>
    <w:rsid w:val="00187A6B"/>
    <w:rsid w:val="00187B65"/>
    <w:rsid w:val="00187F89"/>
    <w:rsid w:val="001905BF"/>
    <w:rsid w:val="00190C2B"/>
    <w:rsid w:val="0019206F"/>
    <w:rsid w:val="00193235"/>
    <w:rsid w:val="001936C3"/>
    <w:rsid w:val="00194BF4"/>
    <w:rsid w:val="00195146"/>
    <w:rsid w:val="00196095"/>
    <w:rsid w:val="001A0465"/>
    <w:rsid w:val="001A0F29"/>
    <w:rsid w:val="001A2F05"/>
    <w:rsid w:val="001A4EA6"/>
    <w:rsid w:val="001B0B1C"/>
    <w:rsid w:val="001B2146"/>
    <w:rsid w:val="001B2A74"/>
    <w:rsid w:val="001B2BC5"/>
    <w:rsid w:val="001B3ABB"/>
    <w:rsid w:val="001B4EDE"/>
    <w:rsid w:val="001B71C5"/>
    <w:rsid w:val="001B7427"/>
    <w:rsid w:val="001B759A"/>
    <w:rsid w:val="001B7758"/>
    <w:rsid w:val="001B7C28"/>
    <w:rsid w:val="001C07B8"/>
    <w:rsid w:val="001C1679"/>
    <w:rsid w:val="001C5321"/>
    <w:rsid w:val="001C5FD6"/>
    <w:rsid w:val="001C67D3"/>
    <w:rsid w:val="001D0E61"/>
    <w:rsid w:val="001D1FBE"/>
    <w:rsid w:val="001D2506"/>
    <w:rsid w:val="001D2617"/>
    <w:rsid w:val="001D32DF"/>
    <w:rsid w:val="001D3727"/>
    <w:rsid w:val="001D3A0F"/>
    <w:rsid w:val="001D3AF6"/>
    <w:rsid w:val="001D4045"/>
    <w:rsid w:val="001D4352"/>
    <w:rsid w:val="001D515C"/>
    <w:rsid w:val="001D65B4"/>
    <w:rsid w:val="001D7040"/>
    <w:rsid w:val="001E024A"/>
    <w:rsid w:val="001E13A9"/>
    <w:rsid w:val="001E28D9"/>
    <w:rsid w:val="001E3258"/>
    <w:rsid w:val="001E3A1A"/>
    <w:rsid w:val="001E4602"/>
    <w:rsid w:val="001E61EE"/>
    <w:rsid w:val="001E67E3"/>
    <w:rsid w:val="001E6BE2"/>
    <w:rsid w:val="001E6C7F"/>
    <w:rsid w:val="001F055C"/>
    <w:rsid w:val="001F15A8"/>
    <w:rsid w:val="001F1E2F"/>
    <w:rsid w:val="001F2607"/>
    <w:rsid w:val="001F33C4"/>
    <w:rsid w:val="001F509E"/>
    <w:rsid w:val="001F5CE3"/>
    <w:rsid w:val="001F5E29"/>
    <w:rsid w:val="0020034F"/>
    <w:rsid w:val="00201996"/>
    <w:rsid w:val="00202EBF"/>
    <w:rsid w:val="00203047"/>
    <w:rsid w:val="00203669"/>
    <w:rsid w:val="002049AA"/>
    <w:rsid w:val="00206778"/>
    <w:rsid w:val="00207472"/>
    <w:rsid w:val="002100EB"/>
    <w:rsid w:val="00211492"/>
    <w:rsid w:val="002148C6"/>
    <w:rsid w:val="0021512B"/>
    <w:rsid w:val="002157D6"/>
    <w:rsid w:val="00215F78"/>
    <w:rsid w:val="002168A4"/>
    <w:rsid w:val="00221F2A"/>
    <w:rsid w:val="00223702"/>
    <w:rsid w:val="00224CE3"/>
    <w:rsid w:val="00226F42"/>
    <w:rsid w:val="00230881"/>
    <w:rsid w:val="002338E2"/>
    <w:rsid w:val="00235484"/>
    <w:rsid w:val="00237190"/>
    <w:rsid w:val="0023756A"/>
    <w:rsid w:val="00237CB8"/>
    <w:rsid w:val="002427C3"/>
    <w:rsid w:val="00245517"/>
    <w:rsid w:val="002455F5"/>
    <w:rsid w:val="00245897"/>
    <w:rsid w:val="00247137"/>
    <w:rsid w:val="00247856"/>
    <w:rsid w:val="002478CF"/>
    <w:rsid w:val="00247D4D"/>
    <w:rsid w:val="002501C5"/>
    <w:rsid w:val="002526C4"/>
    <w:rsid w:val="00253697"/>
    <w:rsid w:val="00253B94"/>
    <w:rsid w:val="0025481A"/>
    <w:rsid w:val="002565AC"/>
    <w:rsid w:val="002567D2"/>
    <w:rsid w:val="00261DFA"/>
    <w:rsid w:val="0026275C"/>
    <w:rsid w:val="00264EF2"/>
    <w:rsid w:val="00265958"/>
    <w:rsid w:val="00265E0D"/>
    <w:rsid w:val="00266879"/>
    <w:rsid w:val="002734C8"/>
    <w:rsid w:val="002763C8"/>
    <w:rsid w:val="00277031"/>
    <w:rsid w:val="00277C84"/>
    <w:rsid w:val="0028059F"/>
    <w:rsid w:val="0028189B"/>
    <w:rsid w:val="002819DA"/>
    <w:rsid w:val="00281C3F"/>
    <w:rsid w:val="00282B54"/>
    <w:rsid w:val="0028304D"/>
    <w:rsid w:val="00284723"/>
    <w:rsid w:val="00284B57"/>
    <w:rsid w:val="0028518A"/>
    <w:rsid w:val="00285E1B"/>
    <w:rsid w:val="002921D6"/>
    <w:rsid w:val="002922B1"/>
    <w:rsid w:val="00293A51"/>
    <w:rsid w:val="00294D08"/>
    <w:rsid w:val="00295C1E"/>
    <w:rsid w:val="00296CCA"/>
    <w:rsid w:val="0029724F"/>
    <w:rsid w:val="002972F4"/>
    <w:rsid w:val="002979BE"/>
    <w:rsid w:val="002979E7"/>
    <w:rsid w:val="002A15F0"/>
    <w:rsid w:val="002A22A1"/>
    <w:rsid w:val="002A26A1"/>
    <w:rsid w:val="002A4835"/>
    <w:rsid w:val="002A4A2D"/>
    <w:rsid w:val="002B0724"/>
    <w:rsid w:val="002B1F6D"/>
    <w:rsid w:val="002B3D51"/>
    <w:rsid w:val="002C13CB"/>
    <w:rsid w:val="002C3430"/>
    <w:rsid w:val="002C4C24"/>
    <w:rsid w:val="002D02A0"/>
    <w:rsid w:val="002D07E5"/>
    <w:rsid w:val="002D24C3"/>
    <w:rsid w:val="002D49AB"/>
    <w:rsid w:val="002D5089"/>
    <w:rsid w:val="002D5AA9"/>
    <w:rsid w:val="002D5C9E"/>
    <w:rsid w:val="002E1AA8"/>
    <w:rsid w:val="002E1D87"/>
    <w:rsid w:val="002E31AF"/>
    <w:rsid w:val="002E3702"/>
    <w:rsid w:val="002E5C1B"/>
    <w:rsid w:val="002E61AE"/>
    <w:rsid w:val="002F0E15"/>
    <w:rsid w:val="002F2655"/>
    <w:rsid w:val="002F26D3"/>
    <w:rsid w:val="002F29C4"/>
    <w:rsid w:val="002F5049"/>
    <w:rsid w:val="002F6976"/>
    <w:rsid w:val="002F6E7F"/>
    <w:rsid w:val="002F775C"/>
    <w:rsid w:val="002F7CC2"/>
    <w:rsid w:val="00300800"/>
    <w:rsid w:val="0030175E"/>
    <w:rsid w:val="00302F9C"/>
    <w:rsid w:val="003051FB"/>
    <w:rsid w:val="00306151"/>
    <w:rsid w:val="003066AB"/>
    <w:rsid w:val="00306F07"/>
    <w:rsid w:val="00307BAB"/>
    <w:rsid w:val="003103EC"/>
    <w:rsid w:val="003115E9"/>
    <w:rsid w:val="00311EF8"/>
    <w:rsid w:val="00311FF1"/>
    <w:rsid w:val="003124F9"/>
    <w:rsid w:val="0031295D"/>
    <w:rsid w:val="003130EE"/>
    <w:rsid w:val="003144F8"/>
    <w:rsid w:val="00315B1D"/>
    <w:rsid w:val="003223E7"/>
    <w:rsid w:val="00322532"/>
    <w:rsid w:val="00322B28"/>
    <w:rsid w:val="00324C91"/>
    <w:rsid w:val="003309EA"/>
    <w:rsid w:val="00331104"/>
    <w:rsid w:val="0033263C"/>
    <w:rsid w:val="00332B87"/>
    <w:rsid w:val="003333FB"/>
    <w:rsid w:val="00333875"/>
    <w:rsid w:val="00333B5E"/>
    <w:rsid w:val="00334167"/>
    <w:rsid w:val="00335156"/>
    <w:rsid w:val="003352CD"/>
    <w:rsid w:val="003356F9"/>
    <w:rsid w:val="00335DDA"/>
    <w:rsid w:val="00336C18"/>
    <w:rsid w:val="00337184"/>
    <w:rsid w:val="0033776E"/>
    <w:rsid w:val="003377D7"/>
    <w:rsid w:val="00337AD2"/>
    <w:rsid w:val="00337DBE"/>
    <w:rsid w:val="00337F04"/>
    <w:rsid w:val="003405D2"/>
    <w:rsid w:val="00340F8C"/>
    <w:rsid w:val="003412E6"/>
    <w:rsid w:val="003413C4"/>
    <w:rsid w:val="003431F4"/>
    <w:rsid w:val="00344343"/>
    <w:rsid w:val="0034484E"/>
    <w:rsid w:val="00345813"/>
    <w:rsid w:val="003468A9"/>
    <w:rsid w:val="00347DE6"/>
    <w:rsid w:val="003504ED"/>
    <w:rsid w:val="00353535"/>
    <w:rsid w:val="00353645"/>
    <w:rsid w:val="00353E41"/>
    <w:rsid w:val="00354974"/>
    <w:rsid w:val="0035539C"/>
    <w:rsid w:val="00356083"/>
    <w:rsid w:val="003575AE"/>
    <w:rsid w:val="00360A30"/>
    <w:rsid w:val="00363ADD"/>
    <w:rsid w:val="00363B1D"/>
    <w:rsid w:val="00364178"/>
    <w:rsid w:val="00364F21"/>
    <w:rsid w:val="003655A3"/>
    <w:rsid w:val="00366960"/>
    <w:rsid w:val="00370338"/>
    <w:rsid w:val="00371E9D"/>
    <w:rsid w:val="00373278"/>
    <w:rsid w:val="00374AFA"/>
    <w:rsid w:val="003756FD"/>
    <w:rsid w:val="0037704A"/>
    <w:rsid w:val="003779A6"/>
    <w:rsid w:val="00380D11"/>
    <w:rsid w:val="00380E89"/>
    <w:rsid w:val="00381554"/>
    <w:rsid w:val="00382805"/>
    <w:rsid w:val="00383B88"/>
    <w:rsid w:val="00385CFA"/>
    <w:rsid w:val="00385F3C"/>
    <w:rsid w:val="0038634F"/>
    <w:rsid w:val="003911BC"/>
    <w:rsid w:val="0039319F"/>
    <w:rsid w:val="0039350C"/>
    <w:rsid w:val="00393E3C"/>
    <w:rsid w:val="00394F3A"/>
    <w:rsid w:val="00395136"/>
    <w:rsid w:val="0039523F"/>
    <w:rsid w:val="0039540F"/>
    <w:rsid w:val="0039612E"/>
    <w:rsid w:val="00396359"/>
    <w:rsid w:val="003965AB"/>
    <w:rsid w:val="003A006A"/>
    <w:rsid w:val="003A0D64"/>
    <w:rsid w:val="003A1681"/>
    <w:rsid w:val="003A238C"/>
    <w:rsid w:val="003A28C2"/>
    <w:rsid w:val="003A3DFE"/>
    <w:rsid w:val="003A3E3E"/>
    <w:rsid w:val="003A3F9C"/>
    <w:rsid w:val="003A4020"/>
    <w:rsid w:val="003A4281"/>
    <w:rsid w:val="003A44AD"/>
    <w:rsid w:val="003A5ED5"/>
    <w:rsid w:val="003A7027"/>
    <w:rsid w:val="003A77F1"/>
    <w:rsid w:val="003B0B31"/>
    <w:rsid w:val="003B2385"/>
    <w:rsid w:val="003B2BF7"/>
    <w:rsid w:val="003B3DCF"/>
    <w:rsid w:val="003B5BAD"/>
    <w:rsid w:val="003B5E2A"/>
    <w:rsid w:val="003B6822"/>
    <w:rsid w:val="003B6AF0"/>
    <w:rsid w:val="003B6E67"/>
    <w:rsid w:val="003B77C9"/>
    <w:rsid w:val="003B7E4A"/>
    <w:rsid w:val="003C10F8"/>
    <w:rsid w:val="003C23F2"/>
    <w:rsid w:val="003C29D7"/>
    <w:rsid w:val="003C4A8B"/>
    <w:rsid w:val="003C71B4"/>
    <w:rsid w:val="003C78E0"/>
    <w:rsid w:val="003C7A35"/>
    <w:rsid w:val="003C7C28"/>
    <w:rsid w:val="003D0569"/>
    <w:rsid w:val="003D250E"/>
    <w:rsid w:val="003D2977"/>
    <w:rsid w:val="003D2A5A"/>
    <w:rsid w:val="003D2CD5"/>
    <w:rsid w:val="003D2F15"/>
    <w:rsid w:val="003D3CF8"/>
    <w:rsid w:val="003D5406"/>
    <w:rsid w:val="003D6573"/>
    <w:rsid w:val="003D6AD7"/>
    <w:rsid w:val="003E037B"/>
    <w:rsid w:val="003E0AE0"/>
    <w:rsid w:val="003E1B18"/>
    <w:rsid w:val="003E582F"/>
    <w:rsid w:val="003E70DA"/>
    <w:rsid w:val="003E72AF"/>
    <w:rsid w:val="003F3FB8"/>
    <w:rsid w:val="00400804"/>
    <w:rsid w:val="0040100B"/>
    <w:rsid w:val="00402FCA"/>
    <w:rsid w:val="00403881"/>
    <w:rsid w:val="0040541A"/>
    <w:rsid w:val="004056CE"/>
    <w:rsid w:val="004068B3"/>
    <w:rsid w:val="004068CF"/>
    <w:rsid w:val="00407D7F"/>
    <w:rsid w:val="00410071"/>
    <w:rsid w:val="00415048"/>
    <w:rsid w:val="00415D82"/>
    <w:rsid w:val="004203FD"/>
    <w:rsid w:val="00420BB3"/>
    <w:rsid w:val="00421329"/>
    <w:rsid w:val="00422A25"/>
    <w:rsid w:val="00423013"/>
    <w:rsid w:val="00423D14"/>
    <w:rsid w:val="004253C1"/>
    <w:rsid w:val="00425469"/>
    <w:rsid w:val="00431129"/>
    <w:rsid w:val="004320E4"/>
    <w:rsid w:val="00433C19"/>
    <w:rsid w:val="00434944"/>
    <w:rsid w:val="00435372"/>
    <w:rsid w:val="0043548B"/>
    <w:rsid w:val="00435725"/>
    <w:rsid w:val="004358A6"/>
    <w:rsid w:val="00435DC4"/>
    <w:rsid w:val="004372A8"/>
    <w:rsid w:val="004378C3"/>
    <w:rsid w:val="004403BF"/>
    <w:rsid w:val="004418D8"/>
    <w:rsid w:val="004427E6"/>
    <w:rsid w:val="00444193"/>
    <w:rsid w:val="0044600E"/>
    <w:rsid w:val="00446ABA"/>
    <w:rsid w:val="004519D0"/>
    <w:rsid w:val="004534F8"/>
    <w:rsid w:val="004548C9"/>
    <w:rsid w:val="004548DA"/>
    <w:rsid w:val="0045514C"/>
    <w:rsid w:val="0045760E"/>
    <w:rsid w:val="00460095"/>
    <w:rsid w:val="004603CF"/>
    <w:rsid w:val="004607DF"/>
    <w:rsid w:val="00464BC6"/>
    <w:rsid w:val="00464E7D"/>
    <w:rsid w:val="004700EB"/>
    <w:rsid w:val="00470A6B"/>
    <w:rsid w:val="00470C61"/>
    <w:rsid w:val="00470D88"/>
    <w:rsid w:val="00470E92"/>
    <w:rsid w:val="00471003"/>
    <w:rsid w:val="00474734"/>
    <w:rsid w:val="00475B71"/>
    <w:rsid w:val="004763CB"/>
    <w:rsid w:val="004778E2"/>
    <w:rsid w:val="0048064E"/>
    <w:rsid w:val="00480B46"/>
    <w:rsid w:val="00484159"/>
    <w:rsid w:val="004844CA"/>
    <w:rsid w:val="00487C71"/>
    <w:rsid w:val="00487D46"/>
    <w:rsid w:val="004913D6"/>
    <w:rsid w:val="004924E4"/>
    <w:rsid w:val="004946EA"/>
    <w:rsid w:val="004972B8"/>
    <w:rsid w:val="004A0694"/>
    <w:rsid w:val="004A4B6F"/>
    <w:rsid w:val="004A4C17"/>
    <w:rsid w:val="004A60B4"/>
    <w:rsid w:val="004A6323"/>
    <w:rsid w:val="004A6746"/>
    <w:rsid w:val="004A6CD4"/>
    <w:rsid w:val="004B3192"/>
    <w:rsid w:val="004B5B95"/>
    <w:rsid w:val="004B60B6"/>
    <w:rsid w:val="004B64B2"/>
    <w:rsid w:val="004C01F0"/>
    <w:rsid w:val="004C0524"/>
    <w:rsid w:val="004C2F71"/>
    <w:rsid w:val="004C30A9"/>
    <w:rsid w:val="004C4BF4"/>
    <w:rsid w:val="004C672D"/>
    <w:rsid w:val="004C6AE8"/>
    <w:rsid w:val="004D12BF"/>
    <w:rsid w:val="004D1523"/>
    <w:rsid w:val="004D17FF"/>
    <w:rsid w:val="004D2CBC"/>
    <w:rsid w:val="004D3D54"/>
    <w:rsid w:val="004D4587"/>
    <w:rsid w:val="004D4C0F"/>
    <w:rsid w:val="004D4E2F"/>
    <w:rsid w:val="004D7553"/>
    <w:rsid w:val="004E002F"/>
    <w:rsid w:val="004E2050"/>
    <w:rsid w:val="004E20E7"/>
    <w:rsid w:val="004E2F39"/>
    <w:rsid w:val="004E336C"/>
    <w:rsid w:val="004E3960"/>
    <w:rsid w:val="004E3B1A"/>
    <w:rsid w:val="004E67E9"/>
    <w:rsid w:val="004E7F16"/>
    <w:rsid w:val="004F06DA"/>
    <w:rsid w:val="004F1D1E"/>
    <w:rsid w:val="004F29A9"/>
    <w:rsid w:val="004F39F4"/>
    <w:rsid w:val="004F4177"/>
    <w:rsid w:val="004F425C"/>
    <w:rsid w:val="004F432B"/>
    <w:rsid w:val="004F4A50"/>
    <w:rsid w:val="004F4AE6"/>
    <w:rsid w:val="004F5103"/>
    <w:rsid w:val="004F599E"/>
    <w:rsid w:val="004F59C6"/>
    <w:rsid w:val="004F62E4"/>
    <w:rsid w:val="004F65FA"/>
    <w:rsid w:val="00501B49"/>
    <w:rsid w:val="005035CD"/>
    <w:rsid w:val="005044F7"/>
    <w:rsid w:val="005122C8"/>
    <w:rsid w:val="00512A9A"/>
    <w:rsid w:val="00514667"/>
    <w:rsid w:val="0051571D"/>
    <w:rsid w:val="00517001"/>
    <w:rsid w:val="00520DF0"/>
    <w:rsid w:val="00521022"/>
    <w:rsid w:val="005223F8"/>
    <w:rsid w:val="00522BA7"/>
    <w:rsid w:val="005233B3"/>
    <w:rsid w:val="00523B6C"/>
    <w:rsid w:val="00523DFA"/>
    <w:rsid w:val="005246D7"/>
    <w:rsid w:val="0052758A"/>
    <w:rsid w:val="005278F2"/>
    <w:rsid w:val="00527D40"/>
    <w:rsid w:val="005321F8"/>
    <w:rsid w:val="00532B1F"/>
    <w:rsid w:val="0053405F"/>
    <w:rsid w:val="00536912"/>
    <w:rsid w:val="00537BB9"/>
    <w:rsid w:val="00541B90"/>
    <w:rsid w:val="005445D9"/>
    <w:rsid w:val="00544C4E"/>
    <w:rsid w:val="00544EC1"/>
    <w:rsid w:val="00545961"/>
    <w:rsid w:val="005463EF"/>
    <w:rsid w:val="0054641D"/>
    <w:rsid w:val="00547289"/>
    <w:rsid w:val="005514AE"/>
    <w:rsid w:val="00551ED5"/>
    <w:rsid w:val="0055446A"/>
    <w:rsid w:val="00554FDC"/>
    <w:rsid w:val="005551E2"/>
    <w:rsid w:val="00556B80"/>
    <w:rsid w:val="00561063"/>
    <w:rsid w:val="00561A07"/>
    <w:rsid w:val="00564B6D"/>
    <w:rsid w:val="00570FBD"/>
    <w:rsid w:val="005713A1"/>
    <w:rsid w:val="00572048"/>
    <w:rsid w:val="005722FE"/>
    <w:rsid w:val="005723E3"/>
    <w:rsid w:val="00573EC9"/>
    <w:rsid w:val="005754BF"/>
    <w:rsid w:val="005760BA"/>
    <w:rsid w:val="005765B5"/>
    <w:rsid w:val="00576788"/>
    <w:rsid w:val="005767E6"/>
    <w:rsid w:val="00577581"/>
    <w:rsid w:val="00577942"/>
    <w:rsid w:val="00580317"/>
    <w:rsid w:val="0058270C"/>
    <w:rsid w:val="0058300D"/>
    <w:rsid w:val="00583DD3"/>
    <w:rsid w:val="00584090"/>
    <w:rsid w:val="00586EF6"/>
    <w:rsid w:val="005911E1"/>
    <w:rsid w:val="005925AF"/>
    <w:rsid w:val="00593875"/>
    <w:rsid w:val="0059470D"/>
    <w:rsid w:val="00594D09"/>
    <w:rsid w:val="00596A9F"/>
    <w:rsid w:val="00597628"/>
    <w:rsid w:val="00597FCE"/>
    <w:rsid w:val="005A0589"/>
    <w:rsid w:val="005A07CA"/>
    <w:rsid w:val="005A0EF1"/>
    <w:rsid w:val="005A0F44"/>
    <w:rsid w:val="005A2365"/>
    <w:rsid w:val="005A25FA"/>
    <w:rsid w:val="005A271F"/>
    <w:rsid w:val="005A3806"/>
    <w:rsid w:val="005A5948"/>
    <w:rsid w:val="005A77EA"/>
    <w:rsid w:val="005B2003"/>
    <w:rsid w:val="005B207C"/>
    <w:rsid w:val="005B27E9"/>
    <w:rsid w:val="005B2F88"/>
    <w:rsid w:val="005B39A4"/>
    <w:rsid w:val="005B59F0"/>
    <w:rsid w:val="005B70B6"/>
    <w:rsid w:val="005C0417"/>
    <w:rsid w:val="005C113B"/>
    <w:rsid w:val="005C23D8"/>
    <w:rsid w:val="005C2C7C"/>
    <w:rsid w:val="005C3BDC"/>
    <w:rsid w:val="005C3DA4"/>
    <w:rsid w:val="005C45DE"/>
    <w:rsid w:val="005C5FA0"/>
    <w:rsid w:val="005C6439"/>
    <w:rsid w:val="005C6E3A"/>
    <w:rsid w:val="005C7165"/>
    <w:rsid w:val="005C7759"/>
    <w:rsid w:val="005D07CA"/>
    <w:rsid w:val="005D1AC1"/>
    <w:rsid w:val="005D2732"/>
    <w:rsid w:val="005D2BA9"/>
    <w:rsid w:val="005D4044"/>
    <w:rsid w:val="005D48CE"/>
    <w:rsid w:val="005D4F65"/>
    <w:rsid w:val="005E037F"/>
    <w:rsid w:val="005E18AA"/>
    <w:rsid w:val="005E2F51"/>
    <w:rsid w:val="005E3181"/>
    <w:rsid w:val="005E382F"/>
    <w:rsid w:val="005E49C0"/>
    <w:rsid w:val="005E6A8A"/>
    <w:rsid w:val="005F2194"/>
    <w:rsid w:val="005F2F5B"/>
    <w:rsid w:val="005F31E7"/>
    <w:rsid w:val="005F3428"/>
    <w:rsid w:val="005F3756"/>
    <w:rsid w:val="005F39E2"/>
    <w:rsid w:val="005F3BBF"/>
    <w:rsid w:val="005F3C86"/>
    <w:rsid w:val="005F46CE"/>
    <w:rsid w:val="005F4C4B"/>
    <w:rsid w:val="005F5A7D"/>
    <w:rsid w:val="005F5EAF"/>
    <w:rsid w:val="005F7DED"/>
    <w:rsid w:val="0060041E"/>
    <w:rsid w:val="006018FC"/>
    <w:rsid w:val="00601B35"/>
    <w:rsid w:val="006027C8"/>
    <w:rsid w:val="006030BC"/>
    <w:rsid w:val="00603660"/>
    <w:rsid w:val="00604246"/>
    <w:rsid w:val="006049CE"/>
    <w:rsid w:val="00606644"/>
    <w:rsid w:val="00606F15"/>
    <w:rsid w:val="00607070"/>
    <w:rsid w:val="0060717A"/>
    <w:rsid w:val="006075DC"/>
    <w:rsid w:val="00610C62"/>
    <w:rsid w:val="00611291"/>
    <w:rsid w:val="00611BEE"/>
    <w:rsid w:val="0061288D"/>
    <w:rsid w:val="00613F29"/>
    <w:rsid w:val="00614C05"/>
    <w:rsid w:val="00614F9B"/>
    <w:rsid w:val="006176FD"/>
    <w:rsid w:val="006205F1"/>
    <w:rsid w:val="0062169D"/>
    <w:rsid w:val="00622FF6"/>
    <w:rsid w:val="006248F3"/>
    <w:rsid w:val="006256E3"/>
    <w:rsid w:val="00626C7C"/>
    <w:rsid w:val="006305C7"/>
    <w:rsid w:val="00631938"/>
    <w:rsid w:val="00632644"/>
    <w:rsid w:val="00634A20"/>
    <w:rsid w:val="00634AA0"/>
    <w:rsid w:val="0063628F"/>
    <w:rsid w:val="00637E4C"/>
    <w:rsid w:val="00642279"/>
    <w:rsid w:val="00643074"/>
    <w:rsid w:val="00645A24"/>
    <w:rsid w:val="006471C3"/>
    <w:rsid w:val="00653C5E"/>
    <w:rsid w:val="00654D9B"/>
    <w:rsid w:val="00655B81"/>
    <w:rsid w:val="00656032"/>
    <w:rsid w:val="00656A07"/>
    <w:rsid w:val="006615BA"/>
    <w:rsid w:val="00664D0B"/>
    <w:rsid w:val="0066679B"/>
    <w:rsid w:val="00666D11"/>
    <w:rsid w:val="0067045F"/>
    <w:rsid w:val="006713F1"/>
    <w:rsid w:val="0067165C"/>
    <w:rsid w:val="006738E0"/>
    <w:rsid w:val="00675C3F"/>
    <w:rsid w:val="00675CD9"/>
    <w:rsid w:val="006768CF"/>
    <w:rsid w:val="0068006E"/>
    <w:rsid w:val="0068100D"/>
    <w:rsid w:val="00682044"/>
    <w:rsid w:val="00682ED1"/>
    <w:rsid w:val="0068341D"/>
    <w:rsid w:val="00683DA8"/>
    <w:rsid w:val="006856CB"/>
    <w:rsid w:val="00690C30"/>
    <w:rsid w:val="006922AC"/>
    <w:rsid w:val="006938DA"/>
    <w:rsid w:val="00695431"/>
    <w:rsid w:val="006970B1"/>
    <w:rsid w:val="006A0EDE"/>
    <w:rsid w:val="006A33B3"/>
    <w:rsid w:val="006A401D"/>
    <w:rsid w:val="006A430A"/>
    <w:rsid w:val="006A6DB2"/>
    <w:rsid w:val="006A7475"/>
    <w:rsid w:val="006A7CDE"/>
    <w:rsid w:val="006B0293"/>
    <w:rsid w:val="006B2D50"/>
    <w:rsid w:val="006B3197"/>
    <w:rsid w:val="006B32A4"/>
    <w:rsid w:val="006B499A"/>
    <w:rsid w:val="006B50A0"/>
    <w:rsid w:val="006B5492"/>
    <w:rsid w:val="006B5F04"/>
    <w:rsid w:val="006C0727"/>
    <w:rsid w:val="006C08A2"/>
    <w:rsid w:val="006C2759"/>
    <w:rsid w:val="006C39F4"/>
    <w:rsid w:val="006C64AA"/>
    <w:rsid w:val="006C7112"/>
    <w:rsid w:val="006C73FC"/>
    <w:rsid w:val="006C74BC"/>
    <w:rsid w:val="006C74F1"/>
    <w:rsid w:val="006C7EBE"/>
    <w:rsid w:val="006C7FEC"/>
    <w:rsid w:val="006D0540"/>
    <w:rsid w:val="006D0E66"/>
    <w:rsid w:val="006D403B"/>
    <w:rsid w:val="006D4EB9"/>
    <w:rsid w:val="006D6F95"/>
    <w:rsid w:val="006D75A2"/>
    <w:rsid w:val="006D7D90"/>
    <w:rsid w:val="006D7E45"/>
    <w:rsid w:val="006E4B0D"/>
    <w:rsid w:val="006E4E52"/>
    <w:rsid w:val="006E4FE6"/>
    <w:rsid w:val="006E667E"/>
    <w:rsid w:val="006E7826"/>
    <w:rsid w:val="006E7BD9"/>
    <w:rsid w:val="006E7DFC"/>
    <w:rsid w:val="006E7F8C"/>
    <w:rsid w:val="006E7FDF"/>
    <w:rsid w:val="006F37E3"/>
    <w:rsid w:val="006F3CCC"/>
    <w:rsid w:val="006F7D07"/>
    <w:rsid w:val="006F7D1C"/>
    <w:rsid w:val="00700426"/>
    <w:rsid w:val="007006AF"/>
    <w:rsid w:val="00701F04"/>
    <w:rsid w:val="00702322"/>
    <w:rsid w:val="00703FDF"/>
    <w:rsid w:val="00704149"/>
    <w:rsid w:val="0070579E"/>
    <w:rsid w:val="00705FBE"/>
    <w:rsid w:val="0070751E"/>
    <w:rsid w:val="007078D2"/>
    <w:rsid w:val="00707E5E"/>
    <w:rsid w:val="00711243"/>
    <w:rsid w:val="007116E3"/>
    <w:rsid w:val="00711CB4"/>
    <w:rsid w:val="00712675"/>
    <w:rsid w:val="00712B0E"/>
    <w:rsid w:val="00712D4C"/>
    <w:rsid w:val="00715371"/>
    <w:rsid w:val="007203AC"/>
    <w:rsid w:val="007219B8"/>
    <w:rsid w:val="00723129"/>
    <w:rsid w:val="007232E0"/>
    <w:rsid w:val="00723C33"/>
    <w:rsid w:val="007240E7"/>
    <w:rsid w:val="00726F0A"/>
    <w:rsid w:val="007332E5"/>
    <w:rsid w:val="007346A9"/>
    <w:rsid w:val="00735A26"/>
    <w:rsid w:val="00736543"/>
    <w:rsid w:val="00736BC3"/>
    <w:rsid w:val="00737C4E"/>
    <w:rsid w:val="0074003B"/>
    <w:rsid w:val="00740FE9"/>
    <w:rsid w:val="00744376"/>
    <w:rsid w:val="00745801"/>
    <w:rsid w:val="007463CB"/>
    <w:rsid w:val="00746EE2"/>
    <w:rsid w:val="0075053F"/>
    <w:rsid w:val="0075127D"/>
    <w:rsid w:val="00751660"/>
    <w:rsid w:val="0075187E"/>
    <w:rsid w:val="00753932"/>
    <w:rsid w:val="00753C30"/>
    <w:rsid w:val="00754903"/>
    <w:rsid w:val="00754B48"/>
    <w:rsid w:val="00754E3B"/>
    <w:rsid w:val="0075584B"/>
    <w:rsid w:val="00755E52"/>
    <w:rsid w:val="0076142D"/>
    <w:rsid w:val="00761A32"/>
    <w:rsid w:val="00761BCC"/>
    <w:rsid w:val="007621F9"/>
    <w:rsid w:val="00762239"/>
    <w:rsid w:val="00762D39"/>
    <w:rsid w:val="00762E4F"/>
    <w:rsid w:val="00763744"/>
    <w:rsid w:val="00763C0B"/>
    <w:rsid w:val="00763FAD"/>
    <w:rsid w:val="0076574C"/>
    <w:rsid w:val="00765937"/>
    <w:rsid w:val="00766340"/>
    <w:rsid w:val="00770330"/>
    <w:rsid w:val="00770DD9"/>
    <w:rsid w:val="0077125E"/>
    <w:rsid w:val="00771F2E"/>
    <w:rsid w:val="007728B6"/>
    <w:rsid w:val="007734DA"/>
    <w:rsid w:val="0077381F"/>
    <w:rsid w:val="00775332"/>
    <w:rsid w:val="00775BFE"/>
    <w:rsid w:val="00776FA8"/>
    <w:rsid w:val="00777892"/>
    <w:rsid w:val="00780039"/>
    <w:rsid w:val="007806F4"/>
    <w:rsid w:val="00780CBE"/>
    <w:rsid w:val="007811EC"/>
    <w:rsid w:val="007815D5"/>
    <w:rsid w:val="00781D55"/>
    <w:rsid w:val="00782A73"/>
    <w:rsid w:val="00783DB6"/>
    <w:rsid w:val="00785417"/>
    <w:rsid w:val="007904D4"/>
    <w:rsid w:val="0079145C"/>
    <w:rsid w:val="00793C78"/>
    <w:rsid w:val="00793E80"/>
    <w:rsid w:val="007967F5"/>
    <w:rsid w:val="0079687F"/>
    <w:rsid w:val="00797E2A"/>
    <w:rsid w:val="007A1E00"/>
    <w:rsid w:val="007A1F49"/>
    <w:rsid w:val="007A2CBC"/>
    <w:rsid w:val="007A4564"/>
    <w:rsid w:val="007B019A"/>
    <w:rsid w:val="007B048E"/>
    <w:rsid w:val="007B0755"/>
    <w:rsid w:val="007B1325"/>
    <w:rsid w:val="007B3A5F"/>
    <w:rsid w:val="007B4717"/>
    <w:rsid w:val="007B4AA7"/>
    <w:rsid w:val="007B51F7"/>
    <w:rsid w:val="007B5E8A"/>
    <w:rsid w:val="007B7BFF"/>
    <w:rsid w:val="007C31FB"/>
    <w:rsid w:val="007C4876"/>
    <w:rsid w:val="007C4AC4"/>
    <w:rsid w:val="007C59B0"/>
    <w:rsid w:val="007C67C5"/>
    <w:rsid w:val="007C7A11"/>
    <w:rsid w:val="007D057D"/>
    <w:rsid w:val="007D0591"/>
    <w:rsid w:val="007D09CC"/>
    <w:rsid w:val="007D0CCD"/>
    <w:rsid w:val="007D0E0F"/>
    <w:rsid w:val="007D13CE"/>
    <w:rsid w:val="007D1DC6"/>
    <w:rsid w:val="007D1FB8"/>
    <w:rsid w:val="007D4022"/>
    <w:rsid w:val="007D58D9"/>
    <w:rsid w:val="007D768F"/>
    <w:rsid w:val="007D788C"/>
    <w:rsid w:val="007D7ECA"/>
    <w:rsid w:val="007E0380"/>
    <w:rsid w:val="007E1095"/>
    <w:rsid w:val="007E15F8"/>
    <w:rsid w:val="007E1671"/>
    <w:rsid w:val="007E230D"/>
    <w:rsid w:val="007E2579"/>
    <w:rsid w:val="007E2EE8"/>
    <w:rsid w:val="007E3139"/>
    <w:rsid w:val="007E416B"/>
    <w:rsid w:val="007E5A27"/>
    <w:rsid w:val="007E6674"/>
    <w:rsid w:val="007F066B"/>
    <w:rsid w:val="007F1D08"/>
    <w:rsid w:val="007F2E42"/>
    <w:rsid w:val="007F2F8A"/>
    <w:rsid w:val="007F4B16"/>
    <w:rsid w:val="007F5747"/>
    <w:rsid w:val="007F5F4D"/>
    <w:rsid w:val="007F6705"/>
    <w:rsid w:val="007F6998"/>
    <w:rsid w:val="0080274A"/>
    <w:rsid w:val="0080274C"/>
    <w:rsid w:val="00803331"/>
    <w:rsid w:val="008039AC"/>
    <w:rsid w:val="00804709"/>
    <w:rsid w:val="00804BA0"/>
    <w:rsid w:val="00805FCA"/>
    <w:rsid w:val="00811313"/>
    <w:rsid w:val="00811BA4"/>
    <w:rsid w:val="00812E74"/>
    <w:rsid w:val="00813295"/>
    <w:rsid w:val="00821196"/>
    <w:rsid w:val="00821389"/>
    <w:rsid w:val="008271A2"/>
    <w:rsid w:val="008315A6"/>
    <w:rsid w:val="00831A0C"/>
    <w:rsid w:val="00831C2B"/>
    <w:rsid w:val="00842C61"/>
    <w:rsid w:val="00842E80"/>
    <w:rsid w:val="00843804"/>
    <w:rsid w:val="008442D1"/>
    <w:rsid w:val="00844F4C"/>
    <w:rsid w:val="00845780"/>
    <w:rsid w:val="008473C2"/>
    <w:rsid w:val="008477B4"/>
    <w:rsid w:val="00852014"/>
    <w:rsid w:val="00852346"/>
    <w:rsid w:val="00854384"/>
    <w:rsid w:val="00854A30"/>
    <w:rsid w:val="008559F6"/>
    <w:rsid w:val="0085657A"/>
    <w:rsid w:val="00860BA0"/>
    <w:rsid w:val="008620EC"/>
    <w:rsid w:val="00862893"/>
    <w:rsid w:val="00862A87"/>
    <w:rsid w:val="008630C0"/>
    <w:rsid w:val="00863324"/>
    <w:rsid w:val="008633F1"/>
    <w:rsid w:val="00864173"/>
    <w:rsid w:val="00864BBB"/>
    <w:rsid w:val="00864F74"/>
    <w:rsid w:val="00865439"/>
    <w:rsid w:val="0086570F"/>
    <w:rsid w:val="00865900"/>
    <w:rsid w:val="00865D13"/>
    <w:rsid w:val="00866CD2"/>
    <w:rsid w:val="00867446"/>
    <w:rsid w:val="0087122A"/>
    <w:rsid w:val="00871874"/>
    <w:rsid w:val="00872134"/>
    <w:rsid w:val="00873354"/>
    <w:rsid w:val="00873E70"/>
    <w:rsid w:val="00873EB9"/>
    <w:rsid w:val="00874FD8"/>
    <w:rsid w:val="00875D3B"/>
    <w:rsid w:val="00880864"/>
    <w:rsid w:val="00882522"/>
    <w:rsid w:val="00883E0C"/>
    <w:rsid w:val="00883F59"/>
    <w:rsid w:val="0088465D"/>
    <w:rsid w:val="00885668"/>
    <w:rsid w:val="00885915"/>
    <w:rsid w:val="00885EC7"/>
    <w:rsid w:val="008860D8"/>
    <w:rsid w:val="0088632A"/>
    <w:rsid w:val="008873B9"/>
    <w:rsid w:val="00891240"/>
    <w:rsid w:val="00893551"/>
    <w:rsid w:val="00893864"/>
    <w:rsid w:val="008939D5"/>
    <w:rsid w:val="00893ABB"/>
    <w:rsid w:val="00893AF8"/>
    <w:rsid w:val="008944F1"/>
    <w:rsid w:val="00895C48"/>
    <w:rsid w:val="00896D25"/>
    <w:rsid w:val="00897CF4"/>
    <w:rsid w:val="00897D6C"/>
    <w:rsid w:val="00897FAF"/>
    <w:rsid w:val="008A2F83"/>
    <w:rsid w:val="008A36FF"/>
    <w:rsid w:val="008A44F5"/>
    <w:rsid w:val="008A49F0"/>
    <w:rsid w:val="008A4DB7"/>
    <w:rsid w:val="008A5F14"/>
    <w:rsid w:val="008A65EC"/>
    <w:rsid w:val="008B0189"/>
    <w:rsid w:val="008B09F6"/>
    <w:rsid w:val="008B0A2F"/>
    <w:rsid w:val="008B1A86"/>
    <w:rsid w:val="008B1D11"/>
    <w:rsid w:val="008B538A"/>
    <w:rsid w:val="008B6919"/>
    <w:rsid w:val="008B6A80"/>
    <w:rsid w:val="008C039E"/>
    <w:rsid w:val="008C0DFD"/>
    <w:rsid w:val="008C11D0"/>
    <w:rsid w:val="008C3624"/>
    <w:rsid w:val="008C79D3"/>
    <w:rsid w:val="008D0798"/>
    <w:rsid w:val="008D082D"/>
    <w:rsid w:val="008D09D5"/>
    <w:rsid w:val="008D2BB8"/>
    <w:rsid w:val="008D4CD5"/>
    <w:rsid w:val="008D533F"/>
    <w:rsid w:val="008E0037"/>
    <w:rsid w:val="008E1935"/>
    <w:rsid w:val="008E1DAD"/>
    <w:rsid w:val="008E2749"/>
    <w:rsid w:val="008E392C"/>
    <w:rsid w:val="008E40FD"/>
    <w:rsid w:val="008E579C"/>
    <w:rsid w:val="008E5C30"/>
    <w:rsid w:val="008F0247"/>
    <w:rsid w:val="008F0278"/>
    <w:rsid w:val="008F0CB2"/>
    <w:rsid w:val="008F19DA"/>
    <w:rsid w:val="008F3417"/>
    <w:rsid w:val="008F4302"/>
    <w:rsid w:val="008F4EBE"/>
    <w:rsid w:val="008F4F89"/>
    <w:rsid w:val="008F6197"/>
    <w:rsid w:val="008F61BE"/>
    <w:rsid w:val="008F759B"/>
    <w:rsid w:val="009002C1"/>
    <w:rsid w:val="009017F4"/>
    <w:rsid w:val="009032E7"/>
    <w:rsid w:val="0091065D"/>
    <w:rsid w:val="00910CBA"/>
    <w:rsid w:val="0091107A"/>
    <w:rsid w:val="00911319"/>
    <w:rsid w:val="00912EC3"/>
    <w:rsid w:val="009147D5"/>
    <w:rsid w:val="009152B9"/>
    <w:rsid w:val="00915A4A"/>
    <w:rsid w:val="00916578"/>
    <w:rsid w:val="00917876"/>
    <w:rsid w:val="00921287"/>
    <w:rsid w:val="0092395C"/>
    <w:rsid w:val="00923BF4"/>
    <w:rsid w:val="00925032"/>
    <w:rsid w:val="00925397"/>
    <w:rsid w:val="00926C91"/>
    <w:rsid w:val="009311E2"/>
    <w:rsid w:val="00932316"/>
    <w:rsid w:val="0093269F"/>
    <w:rsid w:val="00932870"/>
    <w:rsid w:val="00932FDB"/>
    <w:rsid w:val="00934FBF"/>
    <w:rsid w:val="009355C4"/>
    <w:rsid w:val="00935858"/>
    <w:rsid w:val="00935BB2"/>
    <w:rsid w:val="0093692F"/>
    <w:rsid w:val="00937908"/>
    <w:rsid w:val="009408CF"/>
    <w:rsid w:val="00944122"/>
    <w:rsid w:val="009442E6"/>
    <w:rsid w:val="00944C8E"/>
    <w:rsid w:val="0094632E"/>
    <w:rsid w:val="00946811"/>
    <w:rsid w:val="0094711F"/>
    <w:rsid w:val="00952555"/>
    <w:rsid w:val="00952F58"/>
    <w:rsid w:val="009534E5"/>
    <w:rsid w:val="00953CFA"/>
    <w:rsid w:val="00953D5C"/>
    <w:rsid w:val="0095409B"/>
    <w:rsid w:val="00954142"/>
    <w:rsid w:val="009558A4"/>
    <w:rsid w:val="0095616E"/>
    <w:rsid w:val="009579BF"/>
    <w:rsid w:val="00957CE9"/>
    <w:rsid w:val="00960DD3"/>
    <w:rsid w:val="00960F5F"/>
    <w:rsid w:val="009617ED"/>
    <w:rsid w:val="00962219"/>
    <w:rsid w:val="0096281E"/>
    <w:rsid w:val="00967807"/>
    <w:rsid w:val="009700E4"/>
    <w:rsid w:val="0097070C"/>
    <w:rsid w:val="00970B6A"/>
    <w:rsid w:val="00971161"/>
    <w:rsid w:val="00971250"/>
    <w:rsid w:val="009738B5"/>
    <w:rsid w:val="00973AA5"/>
    <w:rsid w:val="00974044"/>
    <w:rsid w:val="00974E6A"/>
    <w:rsid w:val="00975894"/>
    <w:rsid w:val="00976646"/>
    <w:rsid w:val="00976715"/>
    <w:rsid w:val="009769FC"/>
    <w:rsid w:val="00977490"/>
    <w:rsid w:val="00981671"/>
    <w:rsid w:val="00982662"/>
    <w:rsid w:val="0098306D"/>
    <w:rsid w:val="00984432"/>
    <w:rsid w:val="00984457"/>
    <w:rsid w:val="00984559"/>
    <w:rsid w:val="00985631"/>
    <w:rsid w:val="00986C26"/>
    <w:rsid w:val="00987592"/>
    <w:rsid w:val="009902DF"/>
    <w:rsid w:val="0099342C"/>
    <w:rsid w:val="009955BA"/>
    <w:rsid w:val="0099606B"/>
    <w:rsid w:val="00996A72"/>
    <w:rsid w:val="00996D17"/>
    <w:rsid w:val="00996DCB"/>
    <w:rsid w:val="009A0829"/>
    <w:rsid w:val="009A1DC2"/>
    <w:rsid w:val="009A2AC7"/>
    <w:rsid w:val="009A2C79"/>
    <w:rsid w:val="009A5981"/>
    <w:rsid w:val="009A61A6"/>
    <w:rsid w:val="009B2537"/>
    <w:rsid w:val="009B659C"/>
    <w:rsid w:val="009B6982"/>
    <w:rsid w:val="009B7059"/>
    <w:rsid w:val="009B7A18"/>
    <w:rsid w:val="009C0C3F"/>
    <w:rsid w:val="009C1F86"/>
    <w:rsid w:val="009C30EE"/>
    <w:rsid w:val="009C3C9B"/>
    <w:rsid w:val="009C4189"/>
    <w:rsid w:val="009C51EE"/>
    <w:rsid w:val="009C5802"/>
    <w:rsid w:val="009C6217"/>
    <w:rsid w:val="009D0090"/>
    <w:rsid w:val="009D1582"/>
    <w:rsid w:val="009D1C64"/>
    <w:rsid w:val="009D23CE"/>
    <w:rsid w:val="009D35E5"/>
    <w:rsid w:val="009D3BA1"/>
    <w:rsid w:val="009D3D09"/>
    <w:rsid w:val="009D4302"/>
    <w:rsid w:val="009D44D9"/>
    <w:rsid w:val="009D58AA"/>
    <w:rsid w:val="009D58C3"/>
    <w:rsid w:val="009D5FCB"/>
    <w:rsid w:val="009D6106"/>
    <w:rsid w:val="009D6130"/>
    <w:rsid w:val="009D62E0"/>
    <w:rsid w:val="009E0A0B"/>
    <w:rsid w:val="009E197A"/>
    <w:rsid w:val="009E2D2C"/>
    <w:rsid w:val="009E2EBD"/>
    <w:rsid w:val="009E3F23"/>
    <w:rsid w:val="009E4EA8"/>
    <w:rsid w:val="009E574C"/>
    <w:rsid w:val="009E7D01"/>
    <w:rsid w:val="009F07E3"/>
    <w:rsid w:val="009F0F9D"/>
    <w:rsid w:val="009F1A9E"/>
    <w:rsid w:val="009F1E45"/>
    <w:rsid w:val="009F3354"/>
    <w:rsid w:val="009F436C"/>
    <w:rsid w:val="009F4B12"/>
    <w:rsid w:val="009F509A"/>
    <w:rsid w:val="009F6699"/>
    <w:rsid w:val="009F700A"/>
    <w:rsid w:val="009F72EB"/>
    <w:rsid w:val="00A00147"/>
    <w:rsid w:val="00A027B2"/>
    <w:rsid w:val="00A03928"/>
    <w:rsid w:val="00A039F1"/>
    <w:rsid w:val="00A03D56"/>
    <w:rsid w:val="00A106B2"/>
    <w:rsid w:val="00A13068"/>
    <w:rsid w:val="00A15D71"/>
    <w:rsid w:val="00A16C90"/>
    <w:rsid w:val="00A16F6E"/>
    <w:rsid w:val="00A17CDA"/>
    <w:rsid w:val="00A20B60"/>
    <w:rsid w:val="00A20C9D"/>
    <w:rsid w:val="00A21687"/>
    <w:rsid w:val="00A22A0B"/>
    <w:rsid w:val="00A22B60"/>
    <w:rsid w:val="00A24F39"/>
    <w:rsid w:val="00A25229"/>
    <w:rsid w:val="00A253BE"/>
    <w:rsid w:val="00A25E65"/>
    <w:rsid w:val="00A26832"/>
    <w:rsid w:val="00A26F8E"/>
    <w:rsid w:val="00A27902"/>
    <w:rsid w:val="00A31796"/>
    <w:rsid w:val="00A3179A"/>
    <w:rsid w:val="00A31A1A"/>
    <w:rsid w:val="00A3386B"/>
    <w:rsid w:val="00A35C0E"/>
    <w:rsid w:val="00A372C3"/>
    <w:rsid w:val="00A37DB5"/>
    <w:rsid w:val="00A407D1"/>
    <w:rsid w:val="00A420AF"/>
    <w:rsid w:val="00A4308D"/>
    <w:rsid w:val="00A445B2"/>
    <w:rsid w:val="00A447B1"/>
    <w:rsid w:val="00A44802"/>
    <w:rsid w:val="00A46A25"/>
    <w:rsid w:val="00A47167"/>
    <w:rsid w:val="00A506CA"/>
    <w:rsid w:val="00A50798"/>
    <w:rsid w:val="00A50AD7"/>
    <w:rsid w:val="00A54844"/>
    <w:rsid w:val="00A54C8C"/>
    <w:rsid w:val="00A562B3"/>
    <w:rsid w:val="00A57A92"/>
    <w:rsid w:val="00A60984"/>
    <w:rsid w:val="00A61982"/>
    <w:rsid w:val="00A634F7"/>
    <w:rsid w:val="00A63697"/>
    <w:rsid w:val="00A63854"/>
    <w:rsid w:val="00A658A8"/>
    <w:rsid w:val="00A65924"/>
    <w:rsid w:val="00A65FB0"/>
    <w:rsid w:val="00A670EA"/>
    <w:rsid w:val="00A714C6"/>
    <w:rsid w:val="00A71620"/>
    <w:rsid w:val="00A71944"/>
    <w:rsid w:val="00A75111"/>
    <w:rsid w:val="00A763D6"/>
    <w:rsid w:val="00A77074"/>
    <w:rsid w:val="00A77A30"/>
    <w:rsid w:val="00A807BA"/>
    <w:rsid w:val="00A807F0"/>
    <w:rsid w:val="00A80A65"/>
    <w:rsid w:val="00A8195E"/>
    <w:rsid w:val="00A82378"/>
    <w:rsid w:val="00A827E0"/>
    <w:rsid w:val="00A8446F"/>
    <w:rsid w:val="00A844C5"/>
    <w:rsid w:val="00A85C20"/>
    <w:rsid w:val="00A87B13"/>
    <w:rsid w:val="00A901E2"/>
    <w:rsid w:val="00A905AB"/>
    <w:rsid w:val="00A91338"/>
    <w:rsid w:val="00A92472"/>
    <w:rsid w:val="00A925D2"/>
    <w:rsid w:val="00A93ACC"/>
    <w:rsid w:val="00A945EA"/>
    <w:rsid w:val="00A9520B"/>
    <w:rsid w:val="00A956A7"/>
    <w:rsid w:val="00A958FE"/>
    <w:rsid w:val="00A96219"/>
    <w:rsid w:val="00A96FE6"/>
    <w:rsid w:val="00A974EB"/>
    <w:rsid w:val="00AA000E"/>
    <w:rsid w:val="00AA2590"/>
    <w:rsid w:val="00AA2EC6"/>
    <w:rsid w:val="00AA3D58"/>
    <w:rsid w:val="00AA4C12"/>
    <w:rsid w:val="00AA4D8C"/>
    <w:rsid w:val="00AA5624"/>
    <w:rsid w:val="00AA5A40"/>
    <w:rsid w:val="00AA707B"/>
    <w:rsid w:val="00AA7390"/>
    <w:rsid w:val="00AB037B"/>
    <w:rsid w:val="00AB0418"/>
    <w:rsid w:val="00AB0674"/>
    <w:rsid w:val="00AB0A5D"/>
    <w:rsid w:val="00AB1603"/>
    <w:rsid w:val="00AB4801"/>
    <w:rsid w:val="00AB5E0D"/>
    <w:rsid w:val="00AB6F59"/>
    <w:rsid w:val="00AC057A"/>
    <w:rsid w:val="00AC07E2"/>
    <w:rsid w:val="00AC1444"/>
    <w:rsid w:val="00AC226A"/>
    <w:rsid w:val="00AC5C60"/>
    <w:rsid w:val="00AC643B"/>
    <w:rsid w:val="00AC6482"/>
    <w:rsid w:val="00AD1423"/>
    <w:rsid w:val="00AD26D0"/>
    <w:rsid w:val="00AD400B"/>
    <w:rsid w:val="00AD4F25"/>
    <w:rsid w:val="00AD54FA"/>
    <w:rsid w:val="00AD5A60"/>
    <w:rsid w:val="00AD5AFC"/>
    <w:rsid w:val="00AE173C"/>
    <w:rsid w:val="00AE1E0D"/>
    <w:rsid w:val="00AE259D"/>
    <w:rsid w:val="00AE3E04"/>
    <w:rsid w:val="00AE46BE"/>
    <w:rsid w:val="00AF2348"/>
    <w:rsid w:val="00AF4420"/>
    <w:rsid w:val="00AF679D"/>
    <w:rsid w:val="00AF6BAF"/>
    <w:rsid w:val="00B00190"/>
    <w:rsid w:val="00B00DB2"/>
    <w:rsid w:val="00B02331"/>
    <w:rsid w:val="00B02903"/>
    <w:rsid w:val="00B06A30"/>
    <w:rsid w:val="00B117E2"/>
    <w:rsid w:val="00B1377C"/>
    <w:rsid w:val="00B141AA"/>
    <w:rsid w:val="00B15EBE"/>
    <w:rsid w:val="00B20882"/>
    <w:rsid w:val="00B238F5"/>
    <w:rsid w:val="00B23E26"/>
    <w:rsid w:val="00B23FDD"/>
    <w:rsid w:val="00B244C0"/>
    <w:rsid w:val="00B247A9"/>
    <w:rsid w:val="00B2765F"/>
    <w:rsid w:val="00B3056D"/>
    <w:rsid w:val="00B316D1"/>
    <w:rsid w:val="00B316E5"/>
    <w:rsid w:val="00B3401D"/>
    <w:rsid w:val="00B34A39"/>
    <w:rsid w:val="00B374DB"/>
    <w:rsid w:val="00B37766"/>
    <w:rsid w:val="00B4140D"/>
    <w:rsid w:val="00B41A44"/>
    <w:rsid w:val="00B430DB"/>
    <w:rsid w:val="00B43246"/>
    <w:rsid w:val="00B449AE"/>
    <w:rsid w:val="00B461C7"/>
    <w:rsid w:val="00B46415"/>
    <w:rsid w:val="00B47E8E"/>
    <w:rsid w:val="00B503AA"/>
    <w:rsid w:val="00B50803"/>
    <w:rsid w:val="00B51B4F"/>
    <w:rsid w:val="00B51DF4"/>
    <w:rsid w:val="00B5268D"/>
    <w:rsid w:val="00B528D8"/>
    <w:rsid w:val="00B552D2"/>
    <w:rsid w:val="00B6305D"/>
    <w:rsid w:val="00B63124"/>
    <w:rsid w:val="00B63827"/>
    <w:rsid w:val="00B638B1"/>
    <w:rsid w:val="00B63E76"/>
    <w:rsid w:val="00B6446E"/>
    <w:rsid w:val="00B65E71"/>
    <w:rsid w:val="00B66BC7"/>
    <w:rsid w:val="00B70127"/>
    <w:rsid w:val="00B70832"/>
    <w:rsid w:val="00B70D56"/>
    <w:rsid w:val="00B7121B"/>
    <w:rsid w:val="00B718B8"/>
    <w:rsid w:val="00B72D10"/>
    <w:rsid w:val="00B74857"/>
    <w:rsid w:val="00B74A23"/>
    <w:rsid w:val="00B74E46"/>
    <w:rsid w:val="00B74E9A"/>
    <w:rsid w:val="00B768C8"/>
    <w:rsid w:val="00B80C43"/>
    <w:rsid w:val="00B80CDD"/>
    <w:rsid w:val="00B8245D"/>
    <w:rsid w:val="00B840A9"/>
    <w:rsid w:val="00B85064"/>
    <w:rsid w:val="00B854EF"/>
    <w:rsid w:val="00B85CE6"/>
    <w:rsid w:val="00B86FF4"/>
    <w:rsid w:val="00B87101"/>
    <w:rsid w:val="00B91BFE"/>
    <w:rsid w:val="00B9215B"/>
    <w:rsid w:val="00B924D4"/>
    <w:rsid w:val="00B9507E"/>
    <w:rsid w:val="00B95D03"/>
    <w:rsid w:val="00B960DA"/>
    <w:rsid w:val="00B9787A"/>
    <w:rsid w:val="00B97B07"/>
    <w:rsid w:val="00BA073B"/>
    <w:rsid w:val="00BA0A2D"/>
    <w:rsid w:val="00BA1762"/>
    <w:rsid w:val="00BA1C72"/>
    <w:rsid w:val="00BA33CF"/>
    <w:rsid w:val="00BA33DA"/>
    <w:rsid w:val="00BA65BF"/>
    <w:rsid w:val="00BA67AF"/>
    <w:rsid w:val="00BA6C85"/>
    <w:rsid w:val="00BA79DE"/>
    <w:rsid w:val="00BB0479"/>
    <w:rsid w:val="00BB2061"/>
    <w:rsid w:val="00BB2EEA"/>
    <w:rsid w:val="00BB349F"/>
    <w:rsid w:val="00BB3C11"/>
    <w:rsid w:val="00BB4793"/>
    <w:rsid w:val="00BB5AD5"/>
    <w:rsid w:val="00BB5AE8"/>
    <w:rsid w:val="00BB606A"/>
    <w:rsid w:val="00BB67DE"/>
    <w:rsid w:val="00BB68DD"/>
    <w:rsid w:val="00BB6BB4"/>
    <w:rsid w:val="00BC0AF0"/>
    <w:rsid w:val="00BC2314"/>
    <w:rsid w:val="00BC31B9"/>
    <w:rsid w:val="00BC32FB"/>
    <w:rsid w:val="00BC415E"/>
    <w:rsid w:val="00BC4A6A"/>
    <w:rsid w:val="00BC5414"/>
    <w:rsid w:val="00BC5C34"/>
    <w:rsid w:val="00BC6227"/>
    <w:rsid w:val="00BC6260"/>
    <w:rsid w:val="00BC794A"/>
    <w:rsid w:val="00BD01E7"/>
    <w:rsid w:val="00BD0A90"/>
    <w:rsid w:val="00BD1710"/>
    <w:rsid w:val="00BD18CA"/>
    <w:rsid w:val="00BD41E5"/>
    <w:rsid w:val="00BD5825"/>
    <w:rsid w:val="00BD5AD2"/>
    <w:rsid w:val="00BD5E6C"/>
    <w:rsid w:val="00BD5EBC"/>
    <w:rsid w:val="00BD6A72"/>
    <w:rsid w:val="00BD7335"/>
    <w:rsid w:val="00BE1059"/>
    <w:rsid w:val="00BE139C"/>
    <w:rsid w:val="00BE162E"/>
    <w:rsid w:val="00BE326F"/>
    <w:rsid w:val="00BE4102"/>
    <w:rsid w:val="00BE6863"/>
    <w:rsid w:val="00BF0AD4"/>
    <w:rsid w:val="00BF3CE5"/>
    <w:rsid w:val="00BF4471"/>
    <w:rsid w:val="00BF5105"/>
    <w:rsid w:val="00BF5293"/>
    <w:rsid w:val="00BF6271"/>
    <w:rsid w:val="00BF742B"/>
    <w:rsid w:val="00BF7D6D"/>
    <w:rsid w:val="00C0008E"/>
    <w:rsid w:val="00C00EB2"/>
    <w:rsid w:val="00C02D8B"/>
    <w:rsid w:val="00C06A58"/>
    <w:rsid w:val="00C06CD5"/>
    <w:rsid w:val="00C10C23"/>
    <w:rsid w:val="00C12A51"/>
    <w:rsid w:val="00C150D5"/>
    <w:rsid w:val="00C169BD"/>
    <w:rsid w:val="00C1722B"/>
    <w:rsid w:val="00C22B1F"/>
    <w:rsid w:val="00C22F03"/>
    <w:rsid w:val="00C2358C"/>
    <w:rsid w:val="00C2430B"/>
    <w:rsid w:val="00C258B0"/>
    <w:rsid w:val="00C277AB"/>
    <w:rsid w:val="00C27836"/>
    <w:rsid w:val="00C32028"/>
    <w:rsid w:val="00C32235"/>
    <w:rsid w:val="00C3302A"/>
    <w:rsid w:val="00C34210"/>
    <w:rsid w:val="00C35E6E"/>
    <w:rsid w:val="00C360D7"/>
    <w:rsid w:val="00C36884"/>
    <w:rsid w:val="00C377A5"/>
    <w:rsid w:val="00C37D5F"/>
    <w:rsid w:val="00C37D9C"/>
    <w:rsid w:val="00C41148"/>
    <w:rsid w:val="00C42EB6"/>
    <w:rsid w:val="00C4342F"/>
    <w:rsid w:val="00C43703"/>
    <w:rsid w:val="00C437EC"/>
    <w:rsid w:val="00C45E63"/>
    <w:rsid w:val="00C47820"/>
    <w:rsid w:val="00C50347"/>
    <w:rsid w:val="00C5170E"/>
    <w:rsid w:val="00C54393"/>
    <w:rsid w:val="00C5542F"/>
    <w:rsid w:val="00C56F9D"/>
    <w:rsid w:val="00C57469"/>
    <w:rsid w:val="00C57C45"/>
    <w:rsid w:val="00C607E1"/>
    <w:rsid w:val="00C61063"/>
    <w:rsid w:val="00C6162A"/>
    <w:rsid w:val="00C6185C"/>
    <w:rsid w:val="00C61F9C"/>
    <w:rsid w:val="00C63DCA"/>
    <w:rsid w:val="00C63FA6"/>
    <w:rsid w:val="00C646C6"/>
    <w:rsid w:val="00C650B0"/>
    <w:rsid w:val="00C65DF8"/>
    <w:rsid w:val="00C666C6"/>
    <w:rsid w:val="00C7029C"/>
    <w:rsid w:val="00C72364"/>
    <w:rsid w:val="00C72E45"/>
    <w:rsid w:val="00C748E1"/>
    <w:rsid w:val="00C77306"/>
    <w:rsid w:val="00C776FA"/>
    <w:rsid w:val="00C800F6"/>
    <w:rsid w:val="00C80E4D"/>
    <w:rsid w:val="00C8227F"/>
    <w:rsid w:val="00C8275B"/>
    <w:rsid w:val="00C83476"/>
    <w:rsid w:val="00C8347D"/>
    <w:rsid w:val="00C84F7A"/>
    <w:rsid w:val="00C84FFC"/>
    <w:rsid w:val="00C90B82"/>
    <w:rsid w:val="00C925E2"/>
    <w:rsid w:val="00C92880"/>
    <w:rsid w:val="00C92B14"/>
    <w:rsid w:val="00C92D75"/>
    <w:rsid w:val="00C930F7"/>
    <w:rsid w:val="00C93446"/>
    <w:rsid w:val="00C93EA9"/>
    <w:rsid w:val="00C9488E"/>
    <w:rsid w:val="00C950FA"/>
    <w:rsid w:val="00C955E7"/>
    <w:rsid w:val="00C95E33"/>
    <w:rsid w:val="00C9779E"/>
    <w:rsid w:val="00CA0065"/>
    <w:rsid w:val="00CA09DB"/>
    <w:rsid w:val="00CA18E7"/>
    <w:rsid w:val="00CA2DAD"/>
    <w:rsid w:val="00CA4B08"/>
    <w:rsid w:val="00CA4B38"/>
    <w:rsid w:val="00CA6181"/>
    <w:rsid w:val="00CA6B09"/>
    <w:rsid w:val="00CA6BAE"/>
    <w:rsid w:val="00CA6DB2"/>
    <w:rsid w:val="00CA7700"/>
    <w:rsid w:val="00CB0B07"/>
    <w:rsid w:val="00CB0F9A"/>
    <w:rsid w:val="00CB20B6"/>
    <w:rsid w:val="00CB2D7A"/>
    <w:rsid w:val="00CB2FAA"/>
    <w:rsid w:val="00CB36CE"/>
    <w:rsid w:val="00CB4299"/>
    <w:rsid w:val="00CB4700"/>
    <w:rsid w:val="00CB4BC9"/>
    <w:rsid w:val="00CC12BA"/>
    <w:rsid w:val="00CC1871"/>
    <w:rsid w:val="00CC27E5"/>
    <w:rsid w:val="00CC2F0E"/>
    <w:rsid w:val="00CC31B8"/>
    <w:rsid w:val="00CC3FFD"/>
    <w:rsid w:val="00CC49DA"/>
    <w:rsid w:val="00CC4BC8"/>
    <w:rsid w:val="00CC4EFE"/>
    <w:rsid w:val="00CC6396"/>
    <w:rsid w:val="00CC76E8"/>
    <w:rsid w:val="00CD10CF"/>
    <w:rsid w:val="00CD1B34"/>
    <w:rsid w:val="00CD1CE6"/>
    <w:rsid w:val="00CD3566"/>
    <w:rsid w:val="00CD39B1"/>
    <w:rsid w:val="00CD3DFA"/>
    <w:rsid w:val="00CD764D"/>
    <w:rsid w:val="00CD766D"/>
    <w:rsid w:val="00CE016C"/>
    <w:rsid w:val="00CE1594"/>
    <w:rsid w:val="00CE1E44"/>
    <w:rsid w:val="00CE273F"/>
    <w:rsid w:val="00CE3B12"/>
    <w:rsid w:val="00CE4473"/>
    <w:rsid w:val="00CE45BF"/>
    <w:rsid w:val="00CE5162"/>
    <w:rsid w:val="00CE5429"/>
    <w:rsid w:val="00CE5DDB"/>
    <w:rsid w:val="00CE796A"/>
    <w:rsid w:val="00CF0047"/>
    <w:rsid w:val="00CF0502"/>
    <w:rsid w:val="00CF081B"/>
    <w:rsid w:val="00CF36F8"/>
    <w:rsid w:val="00CF4790"/>
    <w:rsid w:val="00CF5011"/>
    <w:rsid w:val="00CF5120"/>
    <w:rsid w:val="00CF572F"/>
    <w:rsid w:val="00CF60CD"/>
    <w:rsid w:val="00CF7250"/>
    <w:rsid w:val="00CF7315"/>
    <w:rsid w:val="00D00902"/>
    <w:rsid w:val="00D00D15"/>
    <w:rsid w:val="00D00E0F"/>
    <w:rsid w:val="00D013C9"/>
    <w:rsid w:val="00D0146E"/>
    <w:rsid w:val="00D01AF0"/>
    <w:rsid w:val="00D0266D"/>
    <w:rsid w:val="00D031DC"/>
    <w:rsid w:val="00D03EDD"/>
    <w:rsid w:val="00D068CF"/>
    <w:rsid w:val="00D06E21"/>
    <w:rsid w:val="00D07A88"/>
    <w:rsid w:val="00D12A49"/>
    <w:rsid w:val="00D14E93"/>
    <w:rsid w:val="00D15319"/>
    <w:rsid w:val="00D17370"/>
    <w:rsid w:val="00D176F1"/>
    <w:rsid w:val="00D17B2D"/>
    <w:rsid w:val="00D20416"/>
    <w:rsid w:val="00D21008"/>
    <w:rsid w:val="00D21C43"/>
    <w:rsid w:val="00D22AAD"/>
    <w:rsid w:val="00D22CAF"/>
    <w:rsid w:val="00D23618"/>
    <w:rsid w:val="00D23FC5"/>
    <w:rsid w:val="00D250FF"/>
    <w:rsid w:val="00D252DA"/>
    <w:rsid w:val="00D2567B"/>
    <w:rsid w:val="00D273C7"/>
    <w:rsid w:val="00D27F95"/>
    <w:rsid w:val="00D35BB8"/>
    <w:rsid w:val="00D40732"/>
    <w:rsid w:val="00D41527"/>
    <w:rsid w:val="00D4310F"/>
    <w:rsid w:val="00D4328F"/>
    <w:rsid w:val="00D43A8C"/>
    <w:rsid w:val="00D44EEC"/>
    <w:rsid w:val="00D4546A"/>
    <w:rsid w:val="00D50753"/>
    <w:rsid w:val="00D50B06"/>
    <w:rsid w:val="00D51B1F"/>
    <w:rsid w:val="00D52074"/>
    <w:rsid w:val="00D5239D"/>
    <w:rsid w:val="00D52648"/>
    <w:rsid w:val="00D5272C"/>
    <w:rsid w:val="00D52836"/>
    <w:rsid w:val="00D53AF4"/>
    <w:rsid w:val="00D5440F"/>
    <w:rsid w:val="00D55277"/>
    <w:rsid w:val="00D55458"/>
    <w:rsid w:val="00D56931"/>
    <w:rsid w:val="00D56944"/>
    <w:rsid w:val="00D569A8"/>
    <w:rsid w:val="00D57A1F"/>
    <w:rsid w:val="00D57B00"/>
    <w:rsid w:val="00D61A0E"/>
    <w:rsid w:val="00D61E64"/>
    <w:rsid w:val="00D63F0C"/>
    <w:rsid w:val="00D646ED"/>
    <w:rsid w:val="00D6488C"/>
    <w:rsid w:val="00D702B7"/>
    <w:rsid w:val="00D70C6C"/>
    <w:rsid w:val="00D728A8"/>
    <w:rsid w:val="00D73A79"/>
    <w:rsid w:val="00D7421D"/>
    <w:rsid w:val="00D76856"/>
    <w:rsid w:val="00D77652"/>
    <w:rsid w:val="00D82DF8"/>
    <w:rsid w:val="00D8310A"/>
    <w:rsid w:val="00D834F5"/>
    <w:rsid w:val="00D839AC"/>
    <w:rsid w:val="00D850B1"/>
    <w:rsid w:val="00D85799"/>
    <w:rsid w:val="00D90126"/>
    <w:rsid w:val="00D905E5"/>
    <w:rsid w:val="00D919A2"/>
    <w:rsid w:val="00D92719"/>
    <w:rsid w:val="00D932EE"/>
    <w:rsid w:val="00D9367B"/>
    <w:rsid w:val="00D952C5"/>
    <w:rsid w:val="00D9712D"/>
    <w:rsid w:val="00D971D1"/>
    <w:rsid w:val="00D97582"/>
    <w:rsid w:val="00D97819"/>
    <w:rsid w:val="00D97AA4"/>
    <w:rsid w:val="00D97F70"/>
    <w:rsid w:val="00DA013A"/>
    <w:rsid w:val="00DA0A3B"/>
    <w:rsid w:val="00DA14ED"/>
    <w:rsid w:val="00DA38E2"/>
    <w:rsid w:val="00DA45D8"/>
    <w:rsid w:val="00DA7F5A"/>
    <w:rsid w:val="00DB1C76"/>
    <w:rsid w:val="00DB4993"/>
    <w:rsid w:val="00DB4FEE"/>
    <w:rsid w:val="00DB5AAA"/>
    <w:rsid w:val="00DB5C41"/>
    <w:rsid w:val="00DB6378"/>
    <w:rsid w:val="00DB786C"/>
    <w:rsid w:val="00DC1ED5"/>
    <w:rsid w:val="00DC2188"/>
    <w:rsid w:val="00DC6E94"/>
    <w:rsid w:val="00DC7AFD"/>
    <w:rsid w:val="00DD04C3"/>
    <w:rsid w:val="00DD0719"/>
    <w:rsid w:val="00DD0B8A"/>
    <w:rsid w:val="00DD12FE"/>
    <w:rsid w:val="00DD2E69"/>
    <w:rsid w:val="00DD549D"/>
    <w:rsid w:val="00DD6553"/>
    <w:rsid w:val="00DD7D9A"/>
    <w:rsid w:val="00DE06C7"/>
    <w:rsid w:val="00DE0822"/>
    <w:rsid w:val="00DE09CE"/>
    <w:rsid w:val="00DE09F2"/>
    <w:rsid w:val="00DE1B58"/>
    <w:rsid w:val="00DE22EA"/>
    <w:rsid w:val="00DE230A"/>
    <w:rsid w:val="00DE2B85"/>
    <w:rsid w:val="00DE3422"/>
    <w:rsid w:val="00DE461C"/>
    <w:rsid w:val="00DE7AC6"/>
    <w:rsid w:val="00DE7BBE"/>
    <w:rsid w:val="00DF0F31"/>
    <w:rsid w:val="00DF25C6"/>
    <w:rsid w:val="00DF3529"/>
    <w:rsid w:val="00DF5F35"/>
    <w:rsid w:val="00DF66F7"/>
    <w:rsid w:val="00DF7614"/>
    <w:rsid w:val="00DF7B4D"/>
    <w:rsid w:val="00E007EA"/>
    <w:rsid w:val="00E02A35"/>
    <w:rsid w:val="00E03BB1"/>
    <w:rsid w:val="00E052FE"/>
    <w:rsid w:val="00E05563"/>
    <w:rsid w:val="00E056E8"/>
    <w:rsid w:val="00E06610"/>
    <w:rsid w:val="00E06831"/>
    <w:rsid w:val="00E07CB8"/>
    <w:rsid w:val="00E122DD"/>
    <w:rsid w:val="00E126F2"/>
    <w:rsid w:val="00E1443D"/>
    <w:rsid w:val="00E15208"/>
    <w:rsid w:val="00E17BC1"/>
    <w:rsid w:val="00E2273A"/>
    <w:rsid w:val="00E2287A"/>
    <w:rsid w:val="00E24E3D"/>
    <w:rsid w:val="00E265E0"/>
    <w:rsid w:val="00E269AE"/>
    <w:rsid w:val="00E27CB4"/>
    <w:rsid w:val="00E31CA1"/>
    <w:rsid w:val="00E32467"/>
    <w:rsid w:val="00E32AAF"/>
    <w:rsid w:val="00E33821"/>
    <w:rsid w:val="00E34257"/>
    <w:rsid w:val="00E34A5A"/>
    <w:rsid w:val="00E366FA"/>
    <w:rsid w:val="00E36A58"/>
    <w:rsid w:val="00E37027"/>
    <w:rsid w:val="00E37658"/>
    <w:rsid w:val="00E3770B"/>
    <w:rsid w:val="00E378B1"/>
    <w:rsid w:val="00E407AD"/>
    <w:rsid w:val="00E41D9D"/>
    <w:rsid w:val="00E42EED"/>
    <w:rsid w:val="00E431F9"/>
    <w:rsid w:val="00E43616"/>
    <w:rsid w:val="00E44097"/>
    <w:rsid w:val="00E44898"/>
    <w:rsid w:val="00E4495A"/>
    <w:rsid w:val="00E453DE"/>
    <w:rsid w:val="00E45E89"/>
    <w:rsid w:val="00E472AB"/>
    <w:rsid w:val="00E4772D"/>
    <w:rsid w:val="00E47C84"/>
    <w:rsid w:val="00E5078E"/>
    <w:rsid w:val="00E508C0"/>
    <w:rsid w:val="00E51077"/>
    <w:rsid w:val="00E53350"/>
    <w:rsid w:val="00E56A27"/>
    <w:rsid w:val="00E6096C"/>
    <w:rsid w:val="00E610B1"/>
    <w:rsid w:val="00E61C33"/>
    <w:rsid w:val="00E6210B"/>
    <w:rsid w:val="00E62356"/>
    <w:rsid w:val="00E62C16"/>
    <w:rsid w:val="00E64870"/>
    <w:rsid w:val="00E65188"/>
    <w:rsid w:val="00E6529C"/>
    <w:rsid w:val="00E668A3"/>
    <w:rsid w:val="00E66D51"/>
    <w:rsid w:val="00E703D9"/>
    <w:rsid w:val="00E70848"/>
    <w:rsid w:val="00E729E7"/>
    <w:rsid w:val="00E75532"/>
    <w:rsid w:val="00E75B55"/>
    <w:rsid w:val="00E77423"/>
    <w:rsid w:val="00E77884"/>
    <w:rsid w:val="00E801B1"/>
    <w:rsid w:val="00E81409"/>
    <w:rsid w:val="00E81AB7"/>
    <w:rsid w:val="00E83394"/>
    <w:rsid w:val="00E8460C"/>
    <w:rsid w:val="00E846DE"/>
    <w:rsid w:val="00E847B2"/>
    <w:rsid w:val="00E8771D"/>
    <w:rsid w:val="00E90376"/>
    <w:rsid w:val="00E90D60"/>
    <w:rsid w:val="00E90DD7"/>
    <w:rsid w:val="00E91203"/>
    <w:rsid w:val="00E921D2"/>
    <w:rsid w:val="00E93343"/>
    <w:rsid w:val="00E93967"/>
    <w:rsid w:val="00E95C6B"/>
    <w:rsid w:val="00E95FF5"/>
    <w:rsid w:val="00EA07E7"/>
    <w:rsid w:val="00EA151E"/>
    <w:rsid w:val="00EA36B0"/>
    <w:rsid w:val="00EA5990"/>
    <w:rsid w:val="00EA7BDB"/>
    <w:rsid w:val="00EB3F11"/>
    <w:rsid w:val="00EB6CFC"/>
    <w:rsid w:val="00EC160A"/>
    <w:rsid w:val="00EC3236"/>
    <w:rsid w:val="00EC3EC0"/>
    <w:rsid w:val="00EC68D4"/>
    <w:rsid w:val="00ED0EB0"/>
    <w:rsid w:val="00ED5272"/>
    <w:rsid w:val="00ED65E0"/>
    <w:rsid w:val="00ED6652"/>
    <w:rsid w:val="00ED6928"/>
    <w:rsid w:val="00ED796A"/>
    <w:rsid w:val="00EE0119"/>
    <w:rsid w:val="00EE1973"/>
    <w:rsid w:val="00EE6FD4"/>
    <w:rsid w:val="00EF09D5"/>
    <w:rsid w:val="00EF12D3"/>
    <w:rsid w:val="00EF1C43"/>
    <w:rsid w:val="00EF3874"/>
    <w:rsid w:val="00EF3C14"/>
    <w:rsid w:val="00EF430F"/>
    <w:rsid w:val="00EF4390"/>
    <w:rsid w:val="00EF43C8"/>
    <w:rsid w:val="00EF56F0"/>
    <w:rsid w:val="00EF6374"/>
    <w:rsid w:val="00EF7A50"/>
    <w:rsid w:val="00F000FA"/>
    <w:rsid w:val="00F021C6"/>
    <w:rsid w:val="00F026AC"/>
    <w:rsid w:val="00F02AC9"/>
    <w:rsid w:val="00F02D09"/>
    <w:rsid w:val="00F037C1"/>
    <w:rsid w:val="00F03C15"/>
    <w:rsid w:val="00F047B1"/>
    <w:rsid w:val="00F04941"/>
    <w:rsid w:val="00F04A9D"/>
    <w:rsid w:val="00F0788D"/>
    <w:rsid w:val="00F11776"/>
    <w:rsid w:val="00F11904"/>
    <w:rsid w:val="00F11F11"/>
    <w:rsid w:val="00F16563"/>
    <w:rsid w:val="00F16A9D"/>
    <w:rsid w:val="00F16E11"/>
    <w:rsid w:val="00F20384"/>
    <w:rsid w:val="00F2083B"/>
    <w:rsid w:val="00F20F99"/>
    <w:rsid w:val="00F228A1"/>
    <w:rsid w:val="00F23EAC"/>
    <w:rsid w:val="00F25362"/>
    <w:rsid w:val="00F2644D"/>
    <w:rsid w:val="00F2679E"/>
    <w:rsid w:val="00F27373"/>
    <w:rsid w:val="00F3068B"/>
    <w:rsid w:val="00F308B8"/>
    <w:rsid w:val="00F30C42"/>
    <w:rsid w:val="00F319D3"/>
    <w:rsid w:val="00F32457"/>
    <w:rsid w:val="00F3370C"/>
    <w:rsid w:val="00F351F6"/>
    <w:rsid w:val="00F35A5C"/>
    <w:rsid w:val="00F35EAE"/>
    <w:rsid w:val="00F369E7"/>
    <w:rsid w:val="00F36C5D"/>
    <w:rsid w:val="00F375F5"/>
    <w:rsid w:val="00F37DB0"/>
    <w:rsid w:val="00F37F27"/>
    <w:rsid w:val="00F40751"/>
    <w:rsid w:val="00F41C93"/>
    <w:rsid w:val="00F42A54"/>
    <w:rsid w:val="00F43A07"/>
    <w:rsid w:val="00F43C81"/>
    <w:rsid w:val="00F44EB2"/>
    <w:rsid w:val="00F45DB6"/>
    <w:rsid w:val="00F4651B"/>
    <w:rsid w:val="00F5009B"/>
    <w:rsid w:val="00F50CA4"/>
    <w:rsid w:val="00F52A79"/>
    <w:rsid w:val="00F53155"/>
    <w:rsid w:val="00F5391B"/>
    <w:rsid w:val="00F53F5B"/>
    <w:rsid w:val="00F54C09"/>
    <w:rsid w:val="00F54EFF"/>
    <w:rsid w:val="00F5716A"/>
    <w:rsid w:val="00F57492"/>
    <w:rsid w:val="00F578A2"/>
    <w:rsid w:val="00F57B22"/>
    <w:rsid w:val="00F57BDA"/>
    <w:rsid w:val="00F60915"/>
    <w:rsid w:val="00F612AA"/>
    <w:rsid w:val="00F618F9"/>
    <w:rsid w:val="00F62171"/>
    <w:rsid w:val="00F6551A"/>
    <w:rsid w:val="00F661CC"/>
    <w:rsid w:val="00F66570"/>
    <w:rsid w:val="00F66A46"/>
    <w:rsid w:val="00F67F5B"/>
    <w:rsid w:val="00F7228D"/>
    <w:rsid w:val="00F72C4A"/>
    <w:rsid w:val="00F7410C"/>
    <w:rsid w:val="00F7448F"/>
    <w:rsid w:val="00F771CE"/>
    <w:rsid w:val="00F77DCA"/>
    <w:rsid w:val="00F809EB"/>
    <w:rsid w:val="00F81CC7"/>
    <w:rsid w:val="00F82BDB"/>
    <w:rsid w:val="00F82F0B"/>
    <w:rsid w:val="00F83796"/>
    <w:rsid w:val="00F84119"/>
    <w:rsid w:val="00F8412B"/>
    <w:rsid w:val="00F85049"/>
    <w:rsid w:val="00F85475"/>
    <w:rsid w:val="00F85A22"/>
    <w:rsid w:val="00F94947"/>
    <w:rsid w:val="00F96298"/>
    <w:rsid w:val="00FA1839"/>
    <w:rsid w:val="00FA229E"/>
    <w:rsid w:val="00FA385A"/>
    <w:rsid w:val="00FA43AB"/>
    <w:rsid w:val="00FA49A2"/>
    <w:rsid w:val="00FA4AD1"/>
    <w:rsid w:val="00FA53B4"/>
    <w:rsid w:val="00FA6824"/>
    <w:rsid w:val="00FB1EEA"/>
    <w:rsid w:val="00FB3672"/>
    <w:rsid w:val="00FB4052"/>
    <w:rsid w:val="00FB415B"/>
    <w:rsid w:val="00FB57F8"/>
    <w:rsid w:val="00FB79C7"/>
    <w:rsid w:val="00FC09FF"/>
    <w:rsid w:val="00FC0CC9"/>
    <w:rsid w:val="00FC106F"/>
    <w:rsid w:val="00FC240C"/>
    <w:rsid w:val="00FC3647"/>
    <w:rsid w:val="00FC49D1"/>
    <w:rsid w:val="00FC4EBA"/>
    <w:rsid w:val="00FC67F1"/>
    <w:rsid w:val="00FD0D9E"/>
    <w:rsid w:val="00FD10A0"/>
    <w:rsid w:val="00FD1473"/>
    <w:rsid w:val="00FD1913"/>
    <w:rsid w:val="00FD1C8B"/>
    <w:rsid w:val="00FD27E9"/>
    <w:rsid w:val="00FD415B"/>
    <w:rsid w:val="00FE0C54"/>
    <w:rsid w:val="00FE1D2D"/>
    <w:rsid w:val="00FE48A0"/>
    <w:rsid w:val="00FE4FAA"/>
    <w:rsid w:val="00FE613B"/>
    <w:rsid w:val="00FE77AC"/>
    <w:rsid w:val="00FE781B"/>
    <w:rsid w:val="00FE7D10"/>
    <w:rsid w:val="00FF053F"/>
    <w:rsid w:val="00FF0B27"/>
    <w:rsid w:val="00FF202A"/>
    <w:rsid w:val="00FF31D1"/>
    <w:rsid w:val="00FF4719"/>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D10"/>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 w:type="paragraph" w:styleId="Revision">
    <w:name w:val="Revision"/>
    <w:hidden/>
    <w:uiPriority w:val="99"/>
    <w:semiHidden/>
    <w:rsid w:val="00BB2061"/>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952F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751077061">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aura.antioch.edu/etds"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digitalcommons.library.umaine.edu/etd/2212"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SmithEcophysLab/mtDesertIsland_Pinusrigida" TargetMode="Externa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eader" Target="header3.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amazon.com/stream"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33252-00CA-964A-9408-5BEACED8A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6909</Words>
  <Characters>39386</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Risa</cp:lastModifiedBy>
  <cp:revision>2</cp:revision>
  <cp:lastPrinted>2021-06-14T00:13:00Z</cp:lastPrinted>
  <dcterms:created xsi:type="dcterms:W3CDTF">2021-06-15T20:41:00Z</dcterms:created>
  <dcterms:modified xsi:type="dcterms:W3CDTF">2021-06-15T20:41:00Z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http://www.zotero.org/styles/global-change-biology</vt:lpwstr>
  </property>
  <property fmtid="{D5CDD505-2E9C-101B-9397-08002B2CF9AE}" pid="11" name="Mendeley Recent Style Name 4_1">
    <vt:lpwstr>Global Change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http://www.zotero.org/styles/plant-cell-and-environment</vt:lpwstr>
  </property>
  <property fmtid="{D5CDD505-2E9C-101B-9397-08002B2CF9AE}" pid="19" name="Mendeley Recent Style Name 8_1">
    <vt:lpwstr>Plant, Cell &amp; Environment</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