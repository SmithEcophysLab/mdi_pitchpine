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9AD4" w14:textId="0C06BC02" w:rsidR="001D515C" w:rsidRPr="0068341D" w:rsidRDefault="001D515C" w:rsidP="002526C4">
      <w:pPr>
        <w:pStyle w:val="NormalWeb"/>
        <w:shd w:val="clear" w:color="auto" w:fill="FFFFFF"/>
        <w:spacing w:before="0" w:beforeAutospacing="0" w:after="0" w:afterAutospacing="0"/>
        <w:rPr>
          <w:color w:val="1C1D1E"/>
          <w:shd w:val="clear" w:color="auto" w:fill="FFFFFF"/>
        </w:rPr>
      </w:pPr>
      <w:bookmarkStart w:id="0" w:name="_Hlk5840007"/>
      <w:r w:rsidRPr="0068341D">
        <w:rPr>
          <w:b/>
        </w:rPr>
        <w:t>Title Page</w:t>
      </w:r>
    </w:p>
    <w:p w14:paraId="10449DBF" w14:textId="77777777" w:rsidR="001D515C" w:rsidRPr="0068341D" w:rsidRDefault="001D515C" w:rsidP="002526C4">
      <w:pPr>
        <w:rPr>
          <w:bCs/>
        </w:rPr>
      </w:pPr>
    </w:p>
    <w:p w14:paraId="666D79B2" w14:textId="340FA40C" w:rsidR="009579BF" w:rsidRDefault="00D61E64" w:rsidP="00845780">
      <w:pPr>
        <w:rPr>
          <w:bCs/>
          <w:sz w:val="22"/>
          <w:szCs w:val="22"/>
        </w:rPr>
      </w:pPr>
      <w:del w:id="1" w:author="Jeff" w:date="2021-06-16T12:41:00Z">
        <w:r w:rsidRPr="009E0A0B" w:rsidDel="00992A1C">
          <w:rPr>
            <w:bCs/>
            <w:sz w:val="22"/>
            <w:szCs w:val="22"/>
          </w:rPr>
          <w:delText>Pitch Pine</w:delText>
        </w:r>
        <w:r w:rsidR="00761A32" w:rsidRPr="009E0A0B" w:rsidDel="00992A1C">
          <w:rPr>
            <w:bCs/>
            <w:sz w:val="22"/>
            <w:szCs w:val="22"/>
          </w:rPr>
          <w:delText xml:space="preserve"> Stand</w:delText>
        </w:r>
        <w:r w:rsidR="006027C8" w:rsidRPr="009E0A0B" w:rsidDel="00992A1C">
          <w:rPr>
            <w:bCs/>
            <w:sz w:val="22"/>
            <w:szCs w:val="22"/>
          </w:rPr>
          <w:delText xml:space="preserve">s </w:delText>
        </w:r>
        <w:r w:rsidR="007203AC" w:rsidRPr="009E0A0B" w:rsidDel="00992A1C">
          <w:rPr>
            <w:bCs/>
            <w:sz w:val="22"/>
            <w:szCs w:val="22"/>
          </w:rPr>
          <w:delText>Recove</w:delText>
        </w:r>
        <w:r w:rsidR="006027C8" w:rsidRPr="009E0A0B" w:rsidDel="00992A1C">
          <w:rPr>
            <w:bCs/>
            <w:sz w:val="22"/>
            <w:szCs w:val="22"/>
          </w:rPr>
          <w:delText>r</w:delText>
        </w:r>
        <w:r w:rsidR="00A956A7" w:rsidRPr="009E0A0B" w:rsidDel="00992A1C">
          <w:rPr>
            <w:bCs/>
            <w:sz w:val="22"/>
            <w:szCs w:val="22"/>
          </w:rPr>
          <w:delText xml:space="preserve">, </w:delText>
        </w:r>
        <w:r w:rsidR="00D0146E" w:rsidRPr="009E0A0B" w:rsidDel="00992A1C">
          <w:rPr>
            <w:bCs/>
            <w:sz w:val="22"/>
            <w:szCs w:val="22"/>
          </w:rPr>
          <w:delText>Adapt</w:delText>
        </w:r>
        <w:r w:rsidR="00CC4EFE" w:rsidRPr="009E0A0B" w:rsidDel="00992A1C">
          <w:rPr>
            <w:bCs/>
            <w:sz w:val="22"/>
            <w:szCs w:val="22"/>
          </w:rPr>
          <w:delText xml:space="preserve"> </w:delText>
        </w:r>
        <w:r w:rsidR="001E3258" w:rsidDel="00992A1C">
          <w:rPr>
            <w:bCs/>
            <w:sz w:val="22"/>
            <w:szCs w:val="22"/>
          </w:rPr>
          <w:delText>a</w:delText>
        </w:r>
        <w:r w:rsidR="008F0278" w:rsidDel="00992A1C">
          <w:rPr>
            <w:bCs/>
            <w:sz w:val="22"/>
            <w:szCs w:val="22"/>
          </w:rPr>
          <w:delText>nd</w:delText>
        </w:r>
      </w:del>
      <w:ins w:id="2" w:author="Jeff" w:date="2021-06-16T12:41:00Z">
        <w:r w:rsidR="00992A1C">
          <w:rPr>
            <w:bCs/>
            <w:sz w:val="22"/>
            <w:szCs w:val="22"/>
          </w:rPr>
          <w:t>On The Edge:</w:t>
        </w:r>
      </w:ins>
      <w:r w:rsidR="008F0278">
        <w:rPr>
          <w:bCs/>
          <w:sz w:val="22"/>
          <w:szCs w:val="22"/>
        </w:rPr>
        <w:t xml:space="preserve"> </w:t>
      </w:r>
      <w:del w:id="3" w:author="Jeff" w:date="2021-06-16T12:41:00Z">
        <w:r w:rsidR="008A44F5" w:rsidRPr="009E0A0B" w:rsidDel="00992A1C">
          <w:rPr>
            <w:bCs/>
            <w:sz w:val="22"/>
            <w:szCs w:val="22"/>
          </w:rPr>
          <w:delText>Persist</w:delText>
        </w:r>
        <w:r w:rsidR="00594D09" w:rsidRPr="009E0A0B" w:rsidDel="00992A1C">
          <w:rPr>
            <w:bCs/>
            <w:sz w:val="22"/>
            <w:szCs w:val="22"/>
          </w:rPr>
          <w:delText xml:space="preserve"> </w:delText>
        </w:r>
      </w:del>
      <w:ins w:id="4" w:author="Jeff" w:date="2021-06-16T12:41:00Z">
        <w:r w:rsidR="00992A1C">
          <w:rPr>
            <w:bCs/>
            <w:sz w:val="22"/>
            <w:szCs w:val="22"/>
          </w:rPr>
          <w:t xml:space="preserve">Pitch Pine Persistence </w:t>
        </w:r>
      </w:ins>
      <w:r w:rsidR="001E3258">
        <w:rPr>
          <w:bCs/>
          <w:sz w:val="22"/>
          <w:szCs w:val="22"/>
        </w:rPr>
        <w:t>i</w:t>
      </w:r>
      <w:r w:rsidR="00594D09" w:rsidRPr="009E0A0B">
        <w:rPr>
          <w:bCs/>
          <w:sz w:val="22"/>
          <w:szCs w:val="22"/>
        </w:rPr>
        <w:t xml:space="preserve">n </w:t>
      </w:r>
      <w:r w:rsidR="001E3258">
        <w:rPr>
          <w:bCs/>
          <w:sz w:val="22"/>
          <w:szCs w:val="22"/>
        </w:rPr>
        <w:t>t</w:t>
      </w:r>
      <w:r w:rsidR="00594D09" w:rsidRPr="009E0A0B">
        <w:rPr>
          <w:bCs/>
          <w:sz w:val="22"/>
          <w:szCs w:val="22"/>
        </w:rPr>
        <w:t xml:space="preserve">he Absence </w:t>
      </w:r>
      <w:r w:rsidR="001E3258">
        <w:rPr>
          <w:bCs/>
          <w:sz w:val="22"/>
          <w:szCs w:val="22"/>
        </w:rPr>
        <w:t>o</w:t>
      </w:r>
      <w:r w:rsidR="00594D09" w:rsidRPr="009E0A0B">
        <w:rPr>
          <w:bCs/>
          <w:sz w:val="22"/>
          <w:szCs w:val="22"/>
        </w:rPr>
        <w:t>f Fire</w:t>
      </w:r>
      <w:r w:rsidR="00174550" w:rsidRPr="009E0A0B">
        <w:rPr>
          <w:bCs/>
          <w:sz w:val="22"/>
          <w:szCs w:val="22"/>
        </w:rPr>
        <w:t xml:space="preserve"> </w:t>
      </w:r>
      <w:r w:rsidR="009E197A" w:rsidRPr="009E0A0B">
        <w:rPr>
          <w:bCs/>
          <w:sz w:val="22"/>
          <w:szCs w:val="22"/>
        </w:rPr>
        <w:t xml:space="preserve">Under </w:t>
      </w:r>
      <w:r w:rsidR="001E3258">
        <w:rPr>
          <w:bCs/>
          <w:sz w:val="22"/>
          <w:szCs w:val="22"/>
        </w:rPr>
        <w:t>t</w:t>
      </w:r>
      <w:r w:rsidR="009E197A" w:rsidRPr="009E0A0B">
        <w:rPr>
          <w:bCs/>
          <w:sz w:val="22"/>
          <w:szCs w:val="22"/>
        </w:rPr>
        <w:t xml:space="preserve">he Influence </w:t>
      </w:r>
      <w:r w:rsidR="001E3258">
        <w:rPr>
          <w:bCs/>
          <w:sz w:val="22"/>
          <w:szCs w:val="22"/>
        </w:rPr>
        <w:t>o</w:t>
      </w:r>
      <w:r w:rsidR="008F0278">
        <w:rPr>
          <w:bCs/>
          <w:sz w:val="22"/>
          <w:szCs w:val="22"/>
        </w:rPr>
        <w:t>f</w:t>
      </w:r>
      <w:r w:rsidR="00174550" w:rsidRPr="009E0A0B">
        <w:rPr>
          <w:bCs/>
          <w:sz w:val="22"/>
          <w:szCs w:val="22"/>
        </w:rPr>
        <w:t xml:space="preserve"> Elevation </w:t>
      </w:r>
      <w:r w:rsidR="001E3258">
        <w:rPr>
          <w:bCs/>
          <w:sz w:val="22"/>
          <w:szCs w:val="22"/>
        </w:rPr>
        <w:t>a</w:t>
      </w:r>
      <w:r w:rsidR="008F0278">
        <w:rPr>
          <w:bCs/>
          <w:sz w:val="22"/>
          <w:szCs w:val="22"/>
        </w:rPr>
        <w:t>n</w:t>
      </w:r>
      <w:r w:rsidR="00174550" w:rsidRPr="009E0A0B">
        <w:rPr>
          <w:bCs/>
          <w:sz w:val="22"/>
          <w:szCs w:val="22"/>
        </w:rPr>
        <w:t xml:space="preserve">d Topographic </w:t>
      </w:r>
      <w:r w:rsidR="009E197A" w:rsidRPr="009E0A0B">
        <w:rPr>
          <w:bCs/>
          <w:sz w:val="22"/>
          <w:szCs w:val="22"/>
        </w:rPr>
        <w:t>Factors</w:t>
      </w:r>
    </w:p>
    <w:p w14:paraId="3B4900DC" w14:textId="77777777" w:rsidR="009579BF" w:rsidRDefault="009579BF" w:rsidP="00845780">
      <w:pPr>
        <w:rPr>
          <w:bCs/>
          <w:sz w:val="22"/>
          <w:szCs w:val="22"/>
        </w:rPr>
      </w:pPr>
    </w:p>
    <w:p w14:paraId="06BC74A6" w14:textId="77777777" w:rsidR="001D515C" w:rsidRPr="00345813" w:rsidRDefault="001D515C" w:rsidP="002526C4">
      <w:pPr>
        <w:rPr>
          <w:bCs/>
          <w:sz w:val="22"/>
          <w:szCs w:val="22"/>
        </w:rPr>
      </w:pPr>
      <w:r w:rsidRPr="00345813">
        <w:rPr>
          <w:bCs/>
          <w:sz w:val="22"/>
          <w:szCs w:val="22"/>
        </w:rPr>
        <w:t>Authors and affiliations:</w:t>
      </w:r>
    </w:p>
    <w:p w14:paraId="06D3B22A" w14:textId="5550BDF1" w:rsidR="001D515C" w:rsidRPr="00345813" w:rsidRDefault="001D515C" w:rsidP="002526C4">
      <w:pPr>
        <w:rPr>
          <w:bCs/>
          <w:sz w:val="22"/>
          <w:szCs w:val="22"/>
        </w:rPr>
      </w:pPr>
      <w:r w:rsidRPr="00345813">
        <w:rPr>
          <w:bCs/>
          <w:sz w:val="22"/>
          <w:szCs w:val="22"/>
        </w:rPr>
        <w:t>Jeff Licht</w:t>
      </w:r>
      <w:r w:rsidRPr="00345813">
        <w:rPr>
          <w:bCs/>
          <w:sz w:val="22"/>
          <w:szCs w:val="22"/>
          <w:vertAlign w:val="superscript"/>
        </w:rPr>
        <w:t>1</w:t>
      </w:r>
      <w:r w:rsidR="004320E4">
        <w:rPr>
          <w:bCs/>
          <w:sz w:val="22"/>
          <w:szCs w:val="22"/>
        </w:rPr>
        <w:t>, Risa McNellis</w:t>
      </w:r>
      <w:r w:rsidR="008F0278">
        <w:rPr>
          <w:bCs/>
          <w:sz w:val="22"/>
          <w:szCs w:val="22"/>
          <w:vertAlign w:val="superscript"/>
        </w:rPr>
        <w:t xml:space="preserve">2 </w:t>
      </w:r>
      <w:r w:rsidR="008F0278">
        <w:rPr>
          <w:bCs/>
          <w:sz w:val="22"/>
          <w:szCs w:val="22"/>
        </w:rPr>
        <w:t>and N</w:t>
      </w:r>
      <w:r w:rsidR="008F0278" w:rsidRPr="00345813">
        <w:rPr>
          <w:bCs/>
          <w:sz w:val="22"/>
          <w:szCs w:val="22"/>
        </w:rPr>
        <w:t>icholas G. Smith</w:t>
      </w:r>
      <w:r w:rsidR="008F0278">
        <w:rPr>
          <w:bCs/>
          <w:sz w:val="22"/>
          <w:szCs w:val="22"/>
          <w:vertAlign w:val="superscript"/>
        </w:rPr>
        <w:t>3</w:t>
      </w:r>
    </w:p>
    <w:p w14:paraId="0266AF08" w14:textId="77777777" w:rsidR="001D515C" w:rsidRPr="00345813" w:rsidRDefault="001D515C" w:rsidP="002526C4">
      <w:pPr>
        <w:rPr>
          <w:bCs/>
          <w:sz w:val="22"/>
          <w:szCs w:val="22"/>
        </w:rPr>
      </w:pPr>
    </w:p>
    <w:p w14:paraId="38557B1B" w14:textId="77777777" w:rsidR="001D515C" w:rsidRPr="00345813" w:rsidRDefault="001D515C" w:rsidP="002526C4">
      <w:pPr>
        <w:rPr>
          <w:bCs/>
          <w:sz w:val="22"/>
          <w:szCs w:val="22"/>
        </w:rPr>
      </w:pPr>
      <w:r w:rsidRPr="00345813">
        <w:rPr>
          <w:bCs/>
          <w:sz w:val="22"/>
          <w:szCs w:val="22"/>
          <w:vertAlign w:val="superscript"/>
        </w:rPr>
        <w:t>1</w:t>
      </w:r>
      <w:r w:rsidRPr="00345813">
        <w:rPr>
          <w:bCs/>
          <w:sz w:val="22"/>
          <w:szCs w:val="22"/>
        </w:rPr>
        <w:t>School for the Environment, University of Massachusetts, Dorchester, MA, USA 02110</w:t>
      </w:r>
    </w:p>
    <w:p w14:paraId="0DFFCF50" w14:textId="773C9705" w:rsidR="001D515C" w:rsidRPr="00345813" w:rsidRDefault="001D515C" w:rsidP="007904D4">
      <w:pPr>
        <w:rPr>
          <w:bCs/>
          <w:sz w:val="22"/>
          <w:szCs w:val="22"/>
        </w:rPr>
      </w:pPr>
      <w:r w:rsidRPr="00345813">
        <w:rPr>
          <w:bCs/>
          <w:sz w:val="22"/>
          <w:szCs w:val="22"/>
          <w:vertAlign w:val="superscript"/>
        </w:rPr>
        <w:t>2</w:t>
      </w:r>
      <w:r w:rsidR="008F0278">
        <w:rPr>
          <w:bCs/>
          <w:sz w:val="22"/>
          <w:szCs w:val="22"/>
          <w:vertAlign w:val="superscript"/>
        </w:rPr>
        <w:t xml:space="preserve">, 3 </w:t>
      </w:r>
      <w:r w:rsidRPr="00345813">
        <w:rPr>
          <w:bCs/>
          <w:sz w:val="22"/>
          <w:szCs w:val="22"/>
        </w:rPr>
        <w:t>Department of Biological Sciences, Texas Tech University, Lubbock, TX, USA 79409</w:t>
      </w:r>
    </w:p>
    <w:p w14:paraId="005BDDE7" w14:textId="77777777" w:rsidR="008F0278" w:rsidRDefault="008F0278" w:rsidP="002526C4">
      <w:pPr>
        <w:rPr>
          <w:bCs/>
          <w:sz w:val="22"/>
          <w:szCs w:val="22"/>
          <w:vertAlign w:val="superscript"/>
        </w:rPr>
      </w:pPr>
    </w:p>
    <w:p w14:paraId="66172BA0" w14:textId="21B6E42A" w:rsidR="001D515C" w:rsidRPr="00345813" w:rsidRDefault="001D515C" w:rsidP="002526C4">
      <w:pPr>
        <w:rPr>
          <w:bCs/>
          <w:sz w:val="22"/>
          <w:szCs w:val="22"/>
        </w:rPr>
      </w:pPr>
      <w:r w:rsidRPr="00345813">
        <w:rPr>
          <w:bCs/>
          <w:sz w:val="22"/>
          <w:szCs w:val="22"/>
        </w:rPr>
        <w:t>Key words</w:t>
      </w:r>
    </w:p>
    <w:p w14:paraId="4F439038" w14:textId="448CA305" w:rsidR="00E91203" w:rsidRDefault="001D515C" w:rsidP="002526C4">
      <w:pPr>
        <w:rPr>
          <w:bCs/>
          <w:sz w:val="22"/>
          <w:szCs w:val="22"/>
        </w:rPr>
      </w:pPr>
      <w:r w:rsidRPr="00345813">
        <w:rPr>
          <w:bCs/>
          <w:i/>
          <w:iCs/>
          <w:sz w:val="22"/>
          <w:szCs w:val="22"/>
        </w:rPr>
        <w:t>Pinus rigida</w:t>
      </w:r>
      <w:r w:rsidRPr="00345813">
        <w:rPr>
          <w:bCs/>
          <w:sz w:val="22"/>
          <w:szCs w:val="22"/>
        </w:rPr>
        <w:t xml:space="preserve">, Pitch pine, Mount Desert Island, </w:t>
      </w:r>
      <w:r w:rsidR="00CD1B34" w:rsidRPr="00345813">
        <w:rPr>
          <w:bCs/>
          <w:sz w:val="22"/>
          <w:szCs w:val="22"/>
        </w:rPr>
        <w:t>fire</w:t>
      </w:r>
      <w:r w:rsidR="00CD1B34">
        <w:rPr>
          <w:bCs/>
          <w:sz w:val="22"/>
          <w:szCs w:val="22"/>
        </w:rPr>
        <w:t>, elevation,</w:t>
      </w:r>
      <w:r w:rsidR="00CD1B34" w:rsidRPr="00345813">
        <w:rPr>
          <w:bCs/>
          <w:sz w:val="22"/>
          <w:szCs w:val="22"/>
        </w:rPr>
        <w:t xml:space="preserve"> </w:t>
      </w:r>
      <w:r w:rsidR="00AC057A" w:rsidRPr="00345813">
        <w:rPr>
          <w:bCs/>
          <w:sz w:val="22"/>
          <w:szCs w:val="22"/>
        </w:rPr>
        <w:t xml:space="preserve">resilience, </w:t>
      </w:r>
      <w:r w:rsidR="00D0146E">
        <w:rPr>
          <w:bCs/>
          <w:sz w:val="22"/>
          <w:szCs w:val="22"/>
        </w:rPr>
        <w:t>adaptivity</w:t>
      </w:r>
      <w:r w:rsidR="00253B94" w:rsidRPr="00345813">
        <w:rPr>
          <w:bCs/>
          <w:sz w:val="22"/>
          <w:szCs w:val="22"/>
        </w:rPr>
        <w:t xml:space="preserve">, </w:t>
      </w:r>
      <w:r w:rsidRPr="00345813">
        <w:rPr>
          <w:bCs/>
          <w:sz w:val="22"/>
          <w:szCs w:val="22"/>
        </w:rPr>
        <w:t>chemical geography</w:t>
      </w:r>
    </w:p>
    <w:p w14:paraId="6256C4BD" w14:textId="0AFEF61E" w:rsidR="00765937" w:rsidRDefault="00765937" w:rsidP="002526C4">
      <w:pPr>
        <w:rPr>
          <w:bCs/>
          <w:sz w:val="22"/>
          <w:szCs w:val="22"/>
        </w:rPr>
      </w:pPr>
    </w:p>
    <w:p w14:paraId="723494DE" w14:textId="5DF870A0" w:rsidR="00765937" w:rsidRPr="00E91203" w:rsidRDefault="00765937" w:rsidP="002526C4">
      <w:pPr>
        <w:rPr>
          <w:bCs/>
          <w:sz w:val="22"/>
          <w:szCs w:val="22"/>
        </w:rPr>
      </w:pPr>
    </w:p>
    <w:p w14:paraId="6E2DF5DE" w14:textId="77777777" w:rsidR="00B768C8" w:rsidRDefault="00B768C8" w:rsidP="00B768C8">
      <w:pPr>
        <w:rPr>
          <w:b/>
          <w:sz w:val="22"/>
          <w:szCs w:val="22"/>
        </w:rPr>
      </w:pPr>
      <w:r w:rsidRPr="00345813">
        <w:rPr>
          <w:b/>
          <w:sz w:val="22"/>
          <w:szCs w:val="22"/>
        </w:rPr>
        <w:t>ABSTRACT</w:t>
      </w:r>
    </w:p>
    <w:p w14:paraId="743E2FAB" w14:textId="77777777" w:rsidR="00B768C8" w:rsidRPr="001C705C" w:rsidRDefault="00B768C8" w:rsidP="00B768C8">
      <w:pPr>
        <w:rPr>
          <w:b/>
        </w:rPr>
      </w:pPr>
    </w:p>
    <w:p w14:paraId="1A4F9641" w14:textId="33C472D7" w:rsidR="003309EA" w:rsidRDefault="00B768C8" w:rsidP="003309EA">
      <w:pPr>
        <w:spacing w:line="276" w:lineRule="auto"/>
        <w:jc w:val="both"/>
        <w:rPr>
          <w:sz w:val="22"/>
          <w:szCs w:val="22"/>
        </w:rPr>
      </w:pPr>
      <w:r w:rsidRPr="00C776FA">
        <w:rPr>
          <w:sz w:val="22"/>
          <w:szCs w:val="22"/>
        </w:rPr>
        <w:t>Globally rare pitch pine (</w:t>
      </w:r>
      <w:r w:rsidRPr="00C776FA">
        <w:rPr>
          <w:i/>
          <w:iCs/>
          <w:sz w:val="22"/>
          <w:szCs w:val="22"/>
        </w:rPr>
        <w:t>Pinus rigida</w:t>
      </w:r>
      <w:r w:rsidRPr="00C776FA">
        <w:rPr>
          <w:sz w:val="22"/>
          <w:szCs w:val="22"/>
        </w:rPr>
        <w:t xml:space="preserve"> Miller) is thought to depend on intermittent fire, which encourages reproduction and niche preservation. At Mt. Desert Island in Acadia National Park (ME, USA) a stand-replacing conflagration enveloped a portion of the island in 1947</w:t>
      </w:r>
      <w:r w:rsidR="00FF4719">
        <w:rPr>
          <w:sz w:val="22"/>
          <w:szCs w:val="22"/>
        </w:rPr>
        <w:t xml:space="preserve">; </w:t>
      </w:r>
      <w:r w:rsidRPr="00C776FA">
        <w:rPr>
          <w:sz w:val="22"/>
          <w:szCs w:val="22"/>
        </w:rPr>
        <w:t xml:space="preserve">since </w:t>
      </w:r>
      <w:proofErr w:type="gramStart"/>
      <w:r w:rsidRPr="00C776FA">
        <w:rPr>
          <w:sz w:val="22"/>
          <w:szCs w:val="22"/>
        </w:rPr>
        <w:t>then</w:t>
      </w:r>
      <w:proofErr w:type="gramEnd"/>
      <w:r w:rsidRPr="00C776FA">
        <w:rPr>
          <w:sz w:val="22"/>
          <w:szCs w:val="22"/>
        </w:rPr>
        <w:t xml:space="preserve"> there has been no recurrence of fire. Other populations on the island have been unaffected by fire disturbance for over one hundred and twenty years. Fire history has been shown to influence plant form and functioning, yet these impacts are not well quantified for pitch pine in relation to other factors such as </w:t>
      </w:r>
      <w:r w:rsidRPr="00C776FA">
        <w:rPr>
          <w:color w:val="FF0000"/>
          <w:sz w:val="22"/>
          <w:szCs w:val="22"/>
          <w:u w:val="single"/>
        </w:rPr>
        <w:t>elevation and</w:t>
      </w:r>
      <w:r w:rsidRPr="00C776FA">
        <w:rPr>
          <w:color w:val="FF0000"/>
          <w:sz w:val="22"/>
          <w:szCs w:val="22"/>
        </w:rPr>
        <w:t xml:space="preserve"> </w:t>
      </w:r>
      <w:r w:rsidRPr="00C776FA">
        <w:rPr>
          <w:sz w:val="22"/>
          <w:szCs w:val="22"/>
        </w:rPr>
        <w:t xml:space="preserve">topography, known to impact traits of this species. We </w:t>
      </w:r>
      <w:del w:id="5" w:author="Jeff" w:date="2021-06-16T15:04:00Z">
        <w:r w:rsidRPr="00C776FA" w:rsidDel="0026423B">
          <w:rPr>
            <w:sz w:val="22"/>
            <w:szCs w:val="22"/>
          </w:rPr>
          <w:delText>studied the impact of fire history</w:delText>
        </w:r>
      </w:del>
      <w:ins w:id="6" w:author="Jeff" w:date="2021-06-16T15:04:00Z">
        <w:r w:rsidR="0026423B">
          <w:rPr>
            <w:sz w:val="22"/>
            <w:szCs w:val="22"/>
          </w:rPr>
          <w:t>studied pitch pine resistance in the absence of fire under the influence of</w:t>
        </w:r>
      </w:ins>
      <w:del w:id="7" w:author="Jeff" w:date="2021-06-16T14:50:00Z">
        <w:r w:rsidRPr="00C776FA" w:rsidDel="00AB7073">
          <w:rPr>
            <w:color w:val="FF0000"/>
            <w:sz w:val="22"/>
            <w:szCs w:val="22"/>
            <w:u w:val="single"/>
          </w:rPr>
          <w:delText>,</w:delText>
        </w:r>
      </w:del>
      <w:r w:rsidRPr="00C776FA">
        <w:rPr>
          <w:color w:val="FF0000"/>
          <w:sz w:val="22"/>
          <w:szCs w:val="22"/>
          <w:u w:val="single"/>
        </w:rPr>
        <w:t xml:space="preserve"> elevation and topography</w:t>
      </w:r>
      <w:r w:rsidRPr="00C776FA">
        <w:rPr>
          <w:color w:val="FF0000"/>
          <w:sz w:val="22"/>
          <w:szCs w:val="22"/>
        </w:rPr>
        <w:t xml:space="preserve"> (including slope and aspect)</w:t>
      </w:r>
      <w:ins w:id="8" w:author="Jeff" w:date="2021-06-16T15:04:00Z">
        <w:r w:rsidR="0026423B">
          <w:rPr>
            <w:color w:val="FF0000"/>
            <w:sz w:val="22"/>
            <w:szCs w:val="22"/>
          </w:rPr>
          <w:t xml:space="preserve">. This was achieved based on examining </w:t>
        </w:r>
      </w:ins>
      <w:del w:id="9" w:author="Jeff" w:date="2021-06-16T15:05:00Z">
        <w:r w:rsidRPr="00C776FA" w:rsidDel="0026423B">
          <w:rPr>
            <w:sz w:val="22"/>
            <w:szCs w:val="22"/>
          </w:rPr>
          <w:delText xml:space="preserve"> on </w:delText>
        </w:r>
      </w:del>
      <w:r w:rsidRPr="00C776FA">
        <w:rPr>
          <w:sz w:val="22"/>
          <w:szCs w:val="22"/>
        </w:rPr>
        <w:t xml:space="preserve">traits of </w:t>
      </w:r>
      <w:del w:id="10" w:author="Jeff" w:date="2021-06-16T15:05:00Z">
        <w:r w:rsidRPr="00C776FA" w:rsidDel="0026423B">
          <w:rPr>
            <w:sz w:val="22"/>
            <w:szCs w:val="22"/>
          </w:rPr>
          <w:delText>pitch pine individuals across gradients at Mt. Desert Island dividing</w:delText>
        </w:r>
      </w:del>
      <w:ins w:id="11" w:author="Jeff" w:date="2021-06-16T15:05:00Z">
        <w:r w:rsidR="0026423B">
          <w:rPr>
            <w:sz w:val="22"/>
            <w:szCs w:val="22"/>
          </w:rPr>
          <w:t>individual trees in</w:t>
        </w:r>
      </w:ins>
      <w:r w:rsidRPr="00C776FA">
        <w:rPr>
          <w:sz w:val="22"/>
          <w:szCs w:val="22"/>
        </w:rPr>
        <w:t xml:space="preserve"> four separate stands</w:t>
      </w:r>
      <w:ins w:id="12" w:author="Jeff" w:date="2021-06-16T15:05:00Z">
        <w:r w:rsidR="0026423B">
          <w:rPr>
            <w:sz w:val="22"/>
            <w:szCs w:val="22"/>
          </w:rPr>
          <w:t xml:space="preserve">. Significant differences were found in </w:t>
        </w:r>
      </w:ins>
      <w:del w:id="13" w:author="Jeff" w:date="2021-06-16T15:05:00Z">
        <w:r w:rsidR="00FF4719" w:rsidDel="0026423B">
          <w:rPr>
            <w:sz w:val="22"/>
            <w:szCs w:val="22"/>
          </w:rPr>
          <w:delText xml:space="preserve"> including</w:delText>
        </w:r>
        <w:r w:rsidRPr="00C776FA" w:rsidDel="0026423B">
          <w:rPr>
            <w:sz w:val="22"/>
            <w:szCs w:val="22"/>
          </w:rPr>
          <w:delText xml:space="preserve"> </w:delText>
        </w:r>
      </w:del>
      <w:r w:rsidRPr="00C776FA">
        <w:rPr>
          <w:sz w:val="22"/>
          <w:szCs w:val="22"/>
        </w:rPr>
        <w:t>growth, stand density, photosynthetic water use efficiency, foliar nutrients</w:t>
      </w:r>
      <w:r w:rsidR="00E45E89">
        <w:rPr>
          <w:sz w:val="22"/>
          <w:szCs w:val="22"/>
        </w:rPr>
        <w:t xml:space="preserve"> </w:t>
      </w:r>
      <w:r w:rsidRPr="00C776FA">
        <w:rPr>
          <w:sz w:val="22"/>
          <w:szCs w:val="22"/>
        </w:rPr>
        <w:t>and soil water retention. Elevation was found to have a greater influence on measured traits</w:t>
      </w:r>
      <w:r w:rsidR="00FF4719">
        <w:rPr>
          <w:sz w:val="22"/>
          <w:szCs w:val="22"/>
        </w:rPr>
        <w:t xml:space="preserve">; trees at higher elevation displayed </w:t>
      </w:r>
      <w:r w:rsidRPr="00C776FA">
        <w:rPr>
          <w:sz w:val="22"/>
          <w:szCs w:val="22"/>
        </w:rPr>
        <w:t xml:space="preserve">greater water use efficiency, indicating a preference for stress resistance over growth. At </w:t>
      </w:r>
      <w:r w:rsidR="00FF4719">
        <w:rPr>
          <w:sz w:val="22"/>
          <w:szCs w:val="22"/>
        </w:rPr>
        <w:t>lower e</w:t>
      </w:r>
      <w:r w:rsidRPr="00C776FA">
        <w:rPr>
          <w:sz w:val="22"/>
          <w:szCs w:val="22"/>
        </w:rPr>
        <w:t>levation, trees exhibited greater capacity for growth</w:t>
      </w:r>
      <w:r w:rsidR="00FF4719">
        <w:rPr>
          <w:sz w:val="22"/>
          <w:szCs w:val="22"/>
        </w:rPr>
        <w:t xml:space="preserve"> and stand density</w:t>
      </w:r>
      <w:r w:rsidRPr="00C776FA">
        <w:rPr>
          <w:sz w:val="22"/>
          <w:szCs w:val="22"/>
        </w:rPr>
        <w:t xml:space="preserve"> due to more favorable conditions, including greater soil moisture retention. </w:t>
      </w:r>
      <w:r w:rsidR="003309EA">
        <w:rPr>
          <w:sz w:val="22"/>
          <w:szCs w:val="22"/>
        </w:rPr>
        <w:t xml:space="preserve">Our insights provide a means to a better understanding of how to promote pitch pine persistence in communities, at varying elevation and topography, </w:t>
      </w:r>
      <w:r w:rsidR="000234B9">
        <w:rPr>
          <w:sz w:val="22"/>
          <w:szCs w:val="22"/>
        </w:rPr>
        <w:t xml:space="preserve">where fire is absent, </w:t>
      </w:r>
      <w:r w:rsidR="003309EA">
        <w:rPr>
          <w:sz w:val="22"/>
          <w:szCs w:val="22"/>
        </w:rPr>
        <w:t>which dot the northeastern and mid-Atlantic U.S. coast.</w:t>
      </w:r>
    </w:p>
    <w:p w14:paraId="27A2F6D2" w14:textId="77777777" w:rsidR="005278F2" w:rsidRDefault="005278F2" w:rsidP="002526C4">
      <w:pPr>
        <w:rPr>
          <w:b/>
          <w:sz w:val="22"/>
          <w:szCs w:val="22"/>
        </w:rPr>
      </w:pPr>
    </w:p>
    <w:p w14:paraId="66C3499C" w14:textId="77777777" w:rsidR="005278F2" w:rsidRDefault="005278F2" w:rsidP="002526C4">
      <w:pPr>
        <w:rPr>
          <w:b/>
          <w:sz w:val="22"/>
          <w:szCs w:val="22"/>
        </w:rPr>
      </w:pPr>
    </w:p>
    <w:p w14:paraId="3399C6AB" w14:textId="0E204638" w:rsidR="001D515C" w:rsidRPr="00345813" w:rsidRDefault="001D515C" w:rsidP="00063993">
      <w:pPr>
        <w:jc w:val="both"/>
        <w:rPr>
          <w:b/>
          <w:sz w:val="22"/>
          <w:szCs w:val="22"/>
        </w:rPr>
      </w:pPr>
      <w:bookmarkStart w:id="14" w:name="_Hlk43783425"/>
      <w:bookmarkEnd w:id="0"/>
      <w:r w:rsidRPr="00345813">
        <w:rPr>
          <w:b/>
          <w:sz w:val="22"/>
          <w:szCs w:val="22"/>
        </w:rPr>
        <w:t>INTRODUCTION</w:t>
      </w:r>
    </w:p>
    <w:p w14:paraId="75F39A45" w14:textId="2AB6CAA3" w:rsidR="002C61B9" w:rsidRDefault="00992A1C" w:rsidP="00992A1C">
      <w:pPr>
        <w:spacing w:line="276" w:lineRule="auto"/>
        <w:jc w:val="both"/>
        <w:rPr>
          <w:ins w:id="15" w:author="Jeff" w:date="2021-06-16T13:17:00Z"/>
          <w:sz w:val="22"/>
          <w:szCs w:val="22"/>
        </w:rPr>
      </w:pPr>
      <w:ins w:id="16" w:author="Jeff" w:date="2021-06-16T12:40:00Z">
        <w:r>
          <w:rPr>
            <w:sz w:val="22"/>
            <w:szCs w:val="22"/>
          </w:rPr>
          <w:t>On Mt. Desert Island in Maine USA, pitch pine (</w:t>
        </w:r>
        <w:r>
          <w:rPr>
            <w:i/>
            <w:iCs/>
            <w:sz w:val="22"/>
            <w:szCs w:val="22"/>
          </w:rPr>
          <w:t>Pinus rigida</w:t>
        </w:r>
        <w:r>
          <w:rPr>
            <w:sz w:val="22"/>
            <w:szCs w:val="22"/>
          </w:rPr>
          <w:t xml:space="preserve"> Miller) dwell at the edge of their northeastern range (Fig. 1). </w:t>
        </w:r>
      </w:ins>
      <w:ins w:id="17" w:author="Jeff" w:date="2021-06-16T13:09:00Z">
        <w:r w:rsidR="002C61B9">
          <w:rPr>
            <w:sz w:val="22"/>
            <w:szCs w:val="22"/>
          </w:rPr>
          <w:t xml:space="preserve">Over </w:t>
        </w:r>
      </w:ins>
      <w:proofErr w:type="spellStart"/>
      <w:ins w:id="18" w:author="Jeff" w:date="2021-06-16T12:40:00Z">
        <w:r>
          <w:rPr>
            <w:sz w:val="22"/>
            <w:szCs w:val="22"/>
          </w:rPr>
          <w:t>millenia</w:t>
        </w:r>
      </w:ins>
      <w:proofErr w:type="spellEnd"/>
      <w:ins w:id="19" w:author="Jeff" w:date="2021-06-16T13:09:00Z">
        <w:r w:rsidR="002C61B9">
          <w:rPr>
            <w:sz w:val="22"/>
            <w:szCs w:val="22"/>
          </w:rPr>
          <w:t>,</w:t>
        </w:r>
      </w:ins>
      <w:ins w:id="20" w:author="Jeff" w:date="2021-06-16T12:40:00Z">
        <w:r>
          <w:rPr>
            <w:sz w:val="22"/>
            <w:szCs w:val="22"/>
          </w:rPr>
          <w:t xml:space="preserve"> fire is a constant disturbance</w:t>
        </w:r>
      </w:ins>
      <w:ins w:id="21" w:author="Jeff" w:date="2021-06-16T13:09:00Z">
        <w:r w:rsidR="002C61B9">
          <w:rPr>
            <w:sz w:val="22"/>
            <w:szCs w:val="22"/>
          </w:rPr>
          <w:t xml:space="preserve"> in pine barrens</w:t>
        </w:r>
      </w:ins>
      <w:ins w:id="22" w:author="Jeff" w:date="2021-06-16T12:40:00Z">
        <w:r>
          <w:rPr>
            <w:sz w:val="22"/>
            <w:szCs w:val="22"/>
          </w:rPr>
          <w:t xml:space="preserve"> enabling persistence </w:t>
        </w:r>
      </w:ins>
      <w:ins w:id="23" w:author="Jeff" w:date="2021-06-16T13:09:00Z">
        <w:r w:rsidR="002C61B9">
          <w:rPr>
            <w:sz w:val="22"/>
            <w:szCs w:val="22"/>
          </w:rPr>
          <w:t>through reduced</w:t>
        </w:r>
      </w:ins>
      <w:ins w:id="24" w:author="Jeff" w:date="2021-06-16T12:40:00Z">
        <w:r>
          <w:rPr>
            <w:sz w:val="22"/>
            <w:szCs w:val="22"/>
          </w:rPr>
          <w:t xml:space="preserve"> competition, </w:t>
        </w:r>
      </w:ins>
      <w:ins w:id="25" w:author="Jeff" w:date="2021-06-16T13:10:00Z">
        <w:r w:rsidR="002C61B9">
          <w:rPr>
            <w:sz w:val="22"/>
            <w:szCs w:val="22"/>
          </w:rPr>
          <w:t>added</w:t>
        </w:r>
      </w:ins>
      <w:ins w:id="26" w:author="Jeff" w:date="2021-06-16T12:40:00Z">
        <w:r>
          <w:rPr>
            <w:sz w:val="22"/>
            <w:szCs w:val="22"/>
          </w:rPr>
          <w:t xml:space="preserve"> pyrogenic C by way of post-fire charcoal and long evolved adaptations</w:t>
        </w:r>
      </w:ins>
      <w:ins w:id="27" w:author="Jeff" w:date="2021-06-16T13:11:00Z">
        <w:r w:rsidR="002C61B9">
          <w:rPr>
            <w:sz w:val="22"/>
            <w:szCs w:val="22"/>
          </w:rPr>
          <w:t xml:space="preserve">. These </w:t>
        </w:r>
      </w:ins>
      <w:ins w:id="28" w:author="Jeff" w:date="2021-06-17T00:06:00Z">
        <w:r w:rsidR="00656165">
          <w:rPr>
            <w:sz w:val="22"/>
            <w:szCs w:val="22"/>
          </w:rPr>
          <w:t xml:space="preserve">modifications </w:t>
        </w:r>
      </w:ins>
      <w:ins w:id="29" w:author="Jeff" w:date="2021-06-16T13:11:00Z">
        <w:r w:rsidR="002C61B9">
          <w:rPr>
            <w:sz w:val="22"/>
            <w:szCs w:val="22"/>
          </w:rPr>
          <w:t xml:space="preserve">feature </w:t>
        </w:r>
      </w:ins>
      <w:proofErr w:type="spellStart"/>
      <w:ins w:id="30" w:author="Jeff" w:date="2021-06-16T12:40:00Z">
        <w:r>
          <w:rPr>
            <w:sz w:val="22"/>
            <w:szCs w:val="22"/>
          </w:rPr>
          <w:t>serotonous</w:t>
        </w:r>
        <w:proofErr w:type="spellEnd"/>
        <w:r>
          <w:rPr>
            <w:sz w:val="22"/>
            <w:szCs w:val="22"/>
          </w:rPr>
          <w:t xml:space="preserve"> cones which typically open only when fire engulfs the tree, thickened bark to withstand scorching and epicormic sprouting following fire to provide additional photosynthetic stimulation</w:t>
        </w:r>
        <w:r w:rsidRPr="00AB3BF8">
          <w:rPr>
            <w:sz w:val="22"/>
            <w:szCs w:val="22"/>
          </w:rPr>
          <w:t xml:space="preserve">. </w:t>
        </w:r>
        <w:r w:rsidRPr="00AB3BF8">
          <w:rPr>
            <w:strike/>
            <w:sz w:val="22"/>
            <w:szCs w:val="22"/>
            <w:rPrChange w:id="31" w:author="Jeff" w:date="2021-06-17T00:30:00Z">
              <w:rPr>
                <w:strike/>
                <w:sz w:val="22"/>
                <w:szCs w:val="22"/>
              </w:rPr>
            </w:rPrChange>
          </w:rPr>
          <w:t>Even though fire is considered an obligatory pitch pine bellwether, long-standing indicators point to the evolution away from fire-inspired characteristics in its suppression.</w:t>
        </w:r>
        <w:r w:rsidRPr="00AB3BF8">
          <w:rPr>
            <w:sz w:val="22"/>
            <w:szCs w:val="22"/>
            <w:rPrChange w:id="32" w:author="Jeff" w:date="2021-06-17T00:30:00Z">
              <w:rPr>
                <w:sz w:val="22"/>
                <w:szCs w:val="22"/>
              </w:rPr>
            </w:rPrChange>
          </w:rPr>
          <w:t xml:space="preserve"> </w:t>
        </w:r>
        <w:r w:rsidRPr="00AB3BF8">
          <w:rPr>
            <w:strike/>
            <w:sz w:val="22"/>
            <w:szCs w:val="22"/>
            <w:rPrChange w:id="33" w:author="Jeff" w:date="2021-06-17T00:30:00Z">
              <w:rPr>
                <w:strike/>
                <w:sz w:val="22"/>
                <w:szCs w:val="22"/>
              </w:rPr>
            </w:rPrChange>
          </w:rPr>
          <w:t xml:space="preserve">Thus, trees bear witness to physiological and morphological changes at Mt. Desert (first described by Little 1953 elsewhere), first described almost three decades </w:t>
        </w:r>
        <w:proofErr w:type="gramStart"/>
        <w:r w:rsidRPr="00AB3BF8">
          <w:rPr>
            <w:strike/>
            <w:sz w:val="22"/>
            <w:szCs w:val="22"/>
            <w:rPrChange w:id="34" w:author="Jeff" w:date="2021-06-17T00:30:00Z">
              <w:rPr>
                <w:strike/>
                <w:sz w:val="22"/>
                <w:szCs w:val="22"/>
              </w:rPr>
            </w:rPrChange>
          </w:rPr>
          <w:t>ago  when</w:t>
        </w:r>
        <w:proofErr w:type="gramEnd"/>
        <w:r w:rsidRPr="00AB3BF8">
          <w:rPr>
            <w:strike/>
            <w:sz w:val="22"/>
            <w:szCs w:val="22"/>
            <w:rPrChange w:id="35" w:author="Jeff" w:date="2021-06-17T00:30:00Z">
              <w:rPr>
                <w:strike/>
                <w:sz w:val="22"/>
                <w:szCs w:val="22"/>
              </w:rPr>
            </w:rPrChange>
          </w:rPr>
          <w:t xml:space="preserve"> only a modest amount of remaining </w:t>
        </w:r>
        <w:proofErr w:type="spellStart"/>
        <w:r w:rsidRPr="00AB3BF8">
          <w:rPr>
            <w:strike/>
            <w:sz w:val="22"/>
            <w:szCs w:val="22"/>
            <w:rPrChange w:id="36" w:author="Jeff" w:date="2021-06-17T00:30:00Z">
              <w:rPr>
                <w:strike/>
                <w:sz w:val="22"/>
                <w:szCs w:val="22"/>
              </w:rPr>
            </w:rPrChange>
          </w:rPr>
          <w:t>serotiny</w:t>
        </w:r>
        <w:proofErr w:type="spellEnd"/>
        <w:r w:rsidRPr="00AB3BF8">
          <w:rPr>
            <w:strike/>
            <w:sz w:val="22"/>
            <w:szCs w:val="22"/>
            <w:rPrChange w:id="37" w:author="Jeff" w:date="2021-06-17T00:30:00Z">
              <w:rPr>
                <w:strike/>
                <w:sz w:val="22"/>
                <w:szCs w:val="22"/>
              </w:rPr>
            </w:rPrChange>
          </w:rPr>
          <w:t xml:space="preserve"> was </w:t>
        </w:r>
        <w:r w:rsidRPr="00AB3BF8">
          <w:rPr>
            <w:sz w:val="22"/>
            <w:szCs w:val="22"/>
            <w:rPrChange w:id="38" w:author="Jeff" w:date="2021-06-17T00:30:00Z">
              <w:rPr>
                <w:sz w:val="22"/>
                <w:szCs w:val="22"/>
              </w:rPr>
            </w:rPrChange>
          </w:rPr>
          <w:t xml:space="preserve">reported. </w:t>
        </w:r>
        <w:r w:rsidRPr="00AB3BF8">
          <w:rPr>
            <w:strike/>
            <w:sz w:val="22"/>
            <w:szCs w:val="22"/>
            <w:rPrChange w:id="39" w:author="Jeff" w:date="2021-06-17T00:30:00Z">
              <w:rPr>
                <w:strike/>
                <w:sz w:val="22"/>
                <w:szCs w:val="22"/>
              </w:rPr>
            </w:rPrChange>
          </w:rPr>
          <w:t xml:space="preserve">Over </w:t>
        </w:r>
        <w:proofErr w:type="gramStart"/>
        <w:r w:rsidRPr="00AB3BF8">
          <w:rPr>
            <w:strike/>
            <w:sz w:val="22"/>
            <w:szCs w:val="22"/>
            <w:rPrChange w:id="40" w:author="Jeff" w:date="2021-06-17T00:30:00Z">
              <w:rPr>
                <w:strike/>
                <w:sz w:val="22"/>
                <w:szCs w:val="22"/>
              </w:rPr>
            </w:rPrChange>
          </w:rPr>
          <w:t>time</w:t>
        </w:r>
        <w:r>
          <w:rPr>
            <w:strike/>
            <w:sz w:val="22"/>
            <w:szCs w:val="22"/>
          </w:rPr>
          <w:t>,</w:t>
        </w:r>
        <w:r>
          <w:rPr>
            <w:sz w:val="22"/>
            <w:szCs w:val="22"/>
          </w:rPr>
          <w:t xml:space="preserve">  On</w:t>
        </w:r>
        <w:proofErr w:type="gramEnd"/>
        <w:r>
          <w:rPr>
            <w:sz w:val="22"/>
            <w:szCs w:val="22"/>
          </w:rPr>
          <w:t xml:space="preserve"> Mt. Desert, in 1947, an incredibly intense fall fire started in a dump just west of Bar Harbor, on the east side of the island</w:t>
        </w:r>
      </w:ins>
      <w:ins w:id="41" w:author="Jeff" w:date="2021-06-16T13:12:00Z">
        <w:r w:rsidR="002C61B9">
          <w:rPr>
            <w:sz w:val="22"/>
            <w:szCs w:val="22"/>
          </w:rPr>
          <w:t xml:space="preserve">. Ferocious winds whipped the fire into a frenzy and notwithstanding efforts to </w:t>
        </w:r>
        <w:r w:rsidR="002C61B9">
          <w:rPr>
            <w:sz w:val="22"/>
            <w:szCs w:val="22"/>
          </w:rPr>
          <w:lastRenderedPageBreak/>
          <w:t>subdue it,</w:t>
        </w:r>
      </w:ins>
      <w:ins w:id="42" w:author="Jeff" w:date="2021-06-16T12:40:00Z">
        <w:r>
          <w:rPr>
            <w:sz w:val="22"/>
            <w:szCs w:val="22"/>
          </w:rPr>
          <w:t xml:space="preserve"> persevered for nearly two weeks (Fig. 2A). Since that time, fire suppression is used to </w:t>
        </w:r>
      </w:ins>
      <w:ins w:id="43" w:author="Jeff" w:date="2021-06-16T13:13:00Z">
        <w:r w:rsidR="002C61B9">
          <w:rPr>
            <w:sz w:val="22"/>
            <w:szCs w:val="22"/>
          </w:rPr>
          <w:t xml:space="preserve">avoid </w:t>
        </w:r>
      </w:ins>
      <w:ins w:id="44" w:author="Jeff" w:date="2021-06-17T00:07:00Z">
        <w:r w:rsidR="00656165">
          <w:rPr>
            <w:sz w:val="22"/>
            <w:szCs w:val="22"/>
          </w:rPr>
          <w:t xml:space="preserve">a repetition of the </w:t>
        </w:r>
      </w:ins>
      <w:ins w:id="45" w:author="Jeff" w:date="2021-06-16T12:40:00Z">
        <w:r>
          <w:rPr>
            <w:sz w:val="22"/>
            <w:szCs w:val="22"/>
          </w:rPr>
          <w:t xml:space="preserve">tragic consequences seen long ago. </w:t>
        </w:r>
      </w:ins>
      <w:ins w:id="46" w:author="Jeff" w:date="2021-06-17T00:07:00Z">
        <w:r w:rsidR="00656165">
          <w:rPr>
            <w:sz w:val="22"/>
            <w:szCs w:val="22"/>
          </w:rPr>
          <w:t>Yet, a</w:t>
        </w:r>
      </w:ins>
      <w:ins w:id="47" w:author="Jeff" w:date="2021-06-16T12:40:00Z">
        <w:r>
          <w:rPr>
            <w:sz w:val="22"/>
            <w:szCs w:val="22"/>
          </w:rPr>
          <w:t xml:space="preserve">ccording to our survey of seventeen populations on the island, </w:t>
        </w:r>
      </w:ins>
      <w:ins w:id="48" w:author="Jeff" w:date="2021-06-17T00:07:00Z">
        <w:r w:rsidR="00656165">
          <w:rPr>
            <w:sz w:val="22"/>
            <w:szCs w:val="22"/>
          </w:rPr>
          <w:t xml:space="preserve">including </w:t>
        </w:r>
      </w:ins>
      <w:ins w:id="49" w:author="Jeff" w:date="2021-06-16T12:40:00Z">
        <w:r>
          <w:rPr>
            <w:sz w:val="22"/>
            <w:szCs w:val="22"/>
          </w:rPr>
          <w:t xml:space="preserve">trees still in the throes of recovery from the 1947 fire on </w:t>
        </w:r>
        <w:proofErr w:type="gramStart"/>
        <w:r>
          <w:rPr>
            <w:sz w:val="22"/>
            <w:szCs w:val="22"/>
          </w:rPr>
          <w:t>Cadillac mountain</w:t>
        </w:r>
        <w:proofErr w:type="gramEnd"/>
        <w:r>
          <w:rPr>
            <w:sz w:val="22"/>
            <w:szCs w:val="22"/>
          </w:rPr>
          <w:t xml:space="preserve">) </w:t>
        </w:r>
      </w:ins>
      <w:ins w:id="50" w:author="Jeff" w:date="2021-06-16T13:14:00Z">
        <w:r w:rsidR="002C61B9">
          <w:rPr>
            <w:sz w:val="22"/>
            <w:szCs w:val="22"/>
          </w:rPr>
          <w:t>and those which were uninvolved, persist</w:t>
        </w:r>
      </w:ins>
      <w:ins w:id="51" w:author="Jeff" w:date="2021-06-17T00:09:00Z">
        <w:r w:rsidR="00656165">
          <w:rPr>
            <w:sz w:val="22"/>
            <w:szCs w:val="22"/>
          </w:rPr>
          <w:t>e</w:t>
        </w:r>
      </w:ins>
      <w:ins w:id="52" w:author="Jeff" w:date="2021-06-17T00:08:00Z">
        <w:r w:rsidR="00656165">
          <w:rPr>
            <w:sz w:val="22"/>
            <w:szCs w:val="22"/>
          </w:rPr>
          <w:t>nce</w:t>
        </w:r>
      </w:ins>
      <w:ins w:id="53" w:author="Jeff" w:date="2021-06-16T13:14:00Z">
        <w:r w:rsidR="002C61B9">
          <w:rPr>
            <w:sz w:val="22"/>
            <w:szCs w:val="22"/>
          </w:rPr>
          <w:t xml:space="preserve"> </w:t>
        </w:r>
      </w:ins>
      <w:ins w:id="54" w:author="Jeff" w:date="2021-06-17T00:08:00Z">
        <w:r w:rsidR="00656165">
          <w:rPr>
            <w:sz w:val="22"/>
            <w:szCs w:val="22"/>
          </w:rPr>
          <w:t xml:space="preserve">is a hallmark. </w:t>
        </w:r>
      </w:ins>
      <w:ins w:id="55" w:author="Jeff" w:date="2021-06-17T00:09:00Z">
        <w:r w:rsidR="00656165">
          <w:rPr>
            <w:sz w:val="22"/>
            <w:szCs w:val="22"/>
          </w:rPr>
          <w:t xml:space="preserve">This </w:t>
        </w:r>
      </w:ins>
      <w:ins w:id="56" w:author="Jeff" w:date="2021-06-16T13:14:00Z">
        <w:r w:rsidR="002C61B9">
          <w:rPr>
            <w:sz w:val="22"/>
            <w:szCs w:val="22"/>
          </w:rPr>
          <w:t xml:space="preserve">despite </w:t>
        </w:r>
      </w:ins>
      <w:ins w:id="57" w:author="Jeff" w:date="2021-06-17T00:09:00Z">
        <w:r w:rsidR="00656165">
          <w:rPr>
            <w:sz w:val="22"/>
            <w:szCs w:val="22"/>
          </w:rPr>
          <w:t>insistence by researchers that</w:t>
        </w:r>
      </w:ins>
      <w:ins w:id="58" w:author="Jeff" w:date="2021-06-16T12:40:00Z">
        <w:r>
          <w:rPr>
            <w:sz w:val="22"/>
            <w:szCs w:val="22"/>
          </w:rPr>
          <w:t xml:space="preserve"> fire interval</w:t>
        </w:r>
      </w:ins>
      <w:ins w:id="59" w:author="Jeff" w:date="2021-06-17T00:10:00Z">
        <w:r w:rsidR="00656165">
          <w:rPr>
            <w:sz w:val="22"/>
            <w:szCs w:val="22"/>
          </w:rPr>
          <w:t>s ideally are</w:t>
        </w:r>
      </w:ins>
      <w:ins w:id="60" w:author="Jeff" w:date="2021-06-16T12:40:00Z">
        <w:r>
          <w:rPr>
            <w:sz w:val="22"/>
            <w:szCs w:val="22"/>
          </w:rPr>
          <w:t xml:space="preserve"> </w:t>
        </w:r>
      </w:ins>
      <w:ins w:id="61" w:author="Jeff" w:date="2021-06-16T14:26:00Z">
        <w:r w:rsidR="00481020">
          <w:rPr>
            <w:sz w:val="22"/>
            <w:szCs w:val="22"/>
          </w:rPr>
          <w:t>between</w:t>
        </w:r>
      </w:ins>
      <w:ins w:id="62" w:author="Jeff" w:date="2021-06-16T12:40:00Z">
        <w:r>
          <w:rPr>
            <w:sz w:val="22"/>
            <w:szCs w:val="22"/>
          </w:rPr>
          <w:t xml:space="preserve"> six </w:t>
        </w:r>
      </w:ins>
      <w:ins w:id="63" w:author="Jeff" w:date="2021-06-16T14:26:00Z">
        <w:r w:rsidR="00481020">
          <w:rPr>
            <w:sz w:val="22"/>
            <w:szCs w:val="22"/>
          </w:rPr>
          <w:t>and</w:t>
        </w:r>
      </w:ins>
      <w:ins w:id="64" w:author="Jeff" w:date="2021-06-16T12:40:00Z">
        <w:r>
          <w:rPr>
            <w:sz w:val="22"/>
            <w:szCs w:val="22"/>
          </w:rPr>
          <w:t xml:space="preserve"> twenty-five year</w:t>
        </w:r>
      </w:ins>
      <w:ins w:id="65" w:author="Jeff" w:date="2021-06-16T13:15:00Z">
        <w:r w:rsidR="002C61B9">
          <w:rPr>
            <w:sz w:val="22"/>
            <w:szCs w:val="22"/>
          </w:rPr>
          <w:t xml:space="preserve">s </w:t>
        </w:r>
      </w:ins>
      <w:ins w:id="66" w:author="Jeff" w:date="2021-06-16T12:40:00Z">
        <w:r>
          <w:rPr>
            <w:sz w:val="22"/>
            <w:szCs w:val="22"/>
          </w:rPr>
          <w:t xml:space="preserve">(Jordan </w:t>
        </w:r>
        <w:r>
          <w:rPr>
            <w:i/>
            <w:iCs/>
            <w:sz w:val="22"/>
            <w:szCs w:val="22"/>
          </w:rPr>
          <w:t>et al</w:t>
        </w:r>
        <w:r>
          <w:rPr>
            <w:sz w:val="22"/>
            <w:szCs w:val="22"/>
          </w:rPr>
          <w:t xml:space="preserve"> 2003). </w:t>
        </w:r>
      </w:ins>
      <w:proofErr w:type="gramStart"/>
      <w:ins w:id="67" w:author="Jeff" w:date="2021-06-16T13:16:00Z">
        <w:r w:rsidR="002C61B9">
          <w:rPr>
            <w:sz w:val="22"/>
            <w:szCs w:val="22"/>
          </w:rPr>
          <w:t>Certainly</w:t>
        </w:r>
        <w:proofErr w:type="gramEnd"/>
        <w:r w:rsidR="002C61B9">
          <w:rPr>
            <w:sz w:val="22"/>
            <w:szCs w:val="22"/>
          </w:rPr>
          <w:t xml:space="preserve"> the National</w:t>
        </w:r>
      </w:ins>
      <w:ins w:id="68" w:author="Jeff" w:date="2021-06-16T12:40:00Z">
        <w:r>
          <w:rPr>
            <w:sz w:val="22"/>
            <w:szCs w:val="22"/>
          </w:rPr>
          <w:t xml:space="preserve"> Park Service </w:t>
        </w:r>
      </w:ins>
      <w:ins w:id="69" w:author="Jeff" w:date="2021-06-16T14:29:00Z">
        <w:r w:rsidR="00481020">
          <w:rPr>
            <w:sz w:val="22"/>
            <w:szCs w:val="22"/>
          </w:rPr>
          <w:t xml:space="preserve">(Miller </w:t>
        </w:r>
        <w:r w:rsidR="00481020" w:rsidRPr="00481020">
          <w:rPr>
            <w:i/>
            <w:iCs/>
            <w:sz w:val="22"/>
            <w:szCs w:val="22"/>
            <w:rPrChange w:id="70" w:author="Jeff" w:date="2021-06-16T14:29:00Z">
              <w:rPr>
                <w:sz w:val="22"/>
                <w:szCs w:val="22"/>
              </w:rPr>
            </w:rPrChange>
          </w:rPr>
          <w:t>et al</w:t>
        </w:r>
        <w:r w:rsidR="00481020">
          <w:rPr>
            <w:sz w:val="22"/>
            <w:szCs w:val="22"/>
          </w:rPr>
          <w:t xml:space="preserve"> 201</w:t>
        </w:r>
      </w:ins>
      <w:ins w:id="71" w:author="Jeff" w:date="2021-06-16T23:40:00Z">
        <w:r w:rsidR="00521150">
          <w:rPr>
            <w:sz w:val="22"/>
            <w:szCs w:val="22"/>
          </w:rPr>
          <w:t>4</w:t>
        </w:r>
      </w:ins>
      <w:ins w:id="72" w:author="Jeff" w:date="2021-06-16T14:29:00Z">
        <w:r w:rsidR="00481020">
          <w:rPr>
            <w:sz w:val="22"/>
            <w:szCs w:val="22"/>
          </w:rPr>
          <w:t xml:space="preserve">) </w:t>
        </w:r>
      </w:ins>
      <w:ins w:id="73" w:author="Jeff" w:date="2021-06-16T12:40:00Z">
        <w:r>
          <w:rPr>
            <w:sz w:val="22"/>
            <w:szCs w:val="22"/>
          </w:rPr>
          <w:t xml:space="preserve">is </w:t>
        </w:r>
      </w:ins>
      <w:ins w:id="74" w:author="Jeff" w:date="2021-06-16T13:16:00Z">
        <w:r w:rsidR="002C61B9">
          <w:rPr>
            <w:sz w:val="22"/>
            <w:szCs w:val="22"/>
          </w:rPr>
          <w:t xml:space="preserve">aware of this as it is </w:t>
        </w:r>
      </w:ins>
      <w:ins w:id="75" w:author="Jeff" w:date="2021-06-16T12:40:00Z">
        <w:r>
          <w:rPr>
            <w:sz w:val="22"/>
            <w:szCs w:val="22"/>
          </w:rPr>
          <w:t xml:space="preserve">charged with protection of this threatened species </w:t>
        </w:r>
      </w:ins>
      <w:ins w:id="76" w:author="Jeff" w:date="2021-06-16T13:16:00Z">
        <w:r w:rsidR="002C61B9">
          <w:rPr>
            <w:sz w:val="22"/>
            <w:szCs w:val="22"/>
          </w:rPr>
          <w:t>which</w:t>
        </w:r>
      </w:ins>
      <w:ins w:id="77" w:author="Jeff" w:date="2021-06-16T12:40:00Z">
        <w:r>
          <w:rPr>
            <w:sz w:val="22"/>
            <w:szCs w:val="22"/>
          </w:rPr>
          <w:t xml:space="preserve"> anchors an environmentally sensitive barrens ecosystem, similar in many respects to those located in nearly twenty other states to the south. Crucially, if fire is truly a necessity to prolong longevity, investigators are compelled to seek </w:t>
        </w:r>
      </w:ins>
      <w:ins w:id="78" w:author="Jeff" w:date="2021-06-16T13:17:00Z">
        <w:r w:rsidR="002C61B9">
          <w:rPr>
            <w:sz w:val="22"/>
            <w:szCs w:val="22"/>
          </w:rPr>
          <w:t>an explanation</w:t>
        </w:r>
      </w:ins>
      <w:ins w:id="79" w:author="Jeff" w:date="2021-06-17T00:12:00Z">
        <w:r w:rsidR="00656165">
          <w:rPr>
            <w:sz w:val="22"/>
            <w:szCs w:val="22"/>
          </w:rPr>
          <w:t xml:space="preserve"> for persistence in its absence</w:t>
        </w:r>
      </w:ins>
      <w:ins w:id="80" w:author="Jeff" w:date="2021-06-16T12:40:00Z">
        <w:r>
          <w:rPr>
            <w:sz w:val="22"/>
            <w:szCs w:val="22"/>
          </w:rPr>
          <w:t xml:space="preserve">. </w:t>
        </w:r>
      </w:ins>
    </w:p>
    <w:p w14:paraId="636363AA" w14:textId="77777777" w:rsidR="002C61B9" w:rsidRDefault="002C61B9" w:rsidP="00992A1C">
      <w:pPr>
        <w:spacing w:line="276" w:lineRule="auto"/>
        <w:jc w:val="both"/>
        <w:rPr>
          <w:ins w:id="81" w:author="Jeff" w:date="2021-06-16T13:17:00Z"/>
          <w:sz w:val="22"/>
          <w:szCs w:val="22"/>
        </w:rPr>
      </w:pPr>
    </w:p>
    <w:p w14:paraId="231AA559" w14:textId="1F833780" w:rsidR="00992A1C" w:rsidRDefault="00656165" w:rsidP="00992A1C">
      <w:pPr>
        <w:spacing w:line="276" w:lineRule="auto"/>
        <w:jc w:val="both"/>
        <w:rPr>
          <w:ins w:id="82" w:author="Jeff" w:date="2021-06-17T00:17:00Z"/>
          <w:sz w:val="22"/>
          <w:szCs w:val="22"/>
        </w:rPr>
      </w:pPr>
      <w:ins w:id="83" w:author="Jeff" w:date="2021-06-17T00:12:00Z">
        <w:r>
          <w:rPr>
            <w:sz w:val="22"/>
            <w:szCs w:val="22"/>
          </w:rPr>
          <w:t>Absence of fire bears witness to</w:t>
        </w:r>
      </w:ins>
      <w:ins w:id="84" w:author="Jeff" w:date="2021-06-16T12:40:00Z">
        <w:r w:rsidR="00992A1C">
          <w:rPr>
            <w:sz w:val="22"/>
            <w:szCs w:val="22"/>
          </w:rPr>
          <w:t xml:space="preserve"> the disappearance of formerly adaptive traits such as cone </w:t>
        </w:r>
        <w:proofErr w:type="spellStart"/>
        <w:r w:rsidR="00992A1C">
          <w:rPr>
            <w:sz w:val="22"/>
            <w:szCs w:val="22"/>
          </w:rPr>
          <w:t>serotony</w:t>
        </w:r>
        <w:proofErr w:type="spellEnd"/>
        <w:r w:rsidR="00992A1C">
          <w:rPr>
            <w:sz w:val="22"/>
            <w:szCs w:val="22"/>
          </w:rPr>
          <w:t xml:space="preserve"> which began </w:t>
        </w:r>
      </w:ins>
      <w:ins w:id="85" w:author="Jeff" w:date="2021-06-17T00:13:00Z">
        <w:r>
          <w:rPr>
            <w:sz w:val="22"/>
            <w:szCs w:val="22"/>
          </w:rPr>
          <w:t>its withdrawal</w:t>
        </w:r>
      </w:ins>
      <w:ins w:id="86" w:author="Jeff" w:date="2021-06-16T12:40:00Z">
        <w:r w:rsidR="00992A1C">
          <w:rPr>
            <w:sz w:val="22"/>
            <w:szCs w:val="22"/>
          </w:rPr>
          <w:t xml:space="preserve"> decades ago (</w:t>
        </w:r>
        <w:proofErr w:type="spellStart"/>
        <w:r w:rsidR="00992A1C">
          <w:rPr>
            <w:sz w:val="22"/>
            <w:szCs w:val="22"/>
          </w:rPr>
          <w:t>Conkey</w:t>
        </w:r>
        <w:proofErr w:type="spellEnd"/>
        <w:r w:rsidR="00992A1C">
          <w:rPr>
            <w:sz w:val="22"/>
            <w:szCs w:val="22"/>
          </w:rPr>
          <w:t xml:space="preserve"> </w:t>
        </w:r>
        <w:r w:rsidR="00992A1C">
          <w:rPr>
            <w:i/>
            <w:iCs/>
            <w:sz w:val="22"/>
            <w:szCs w:val="22"/>
          </w:rPr>
          <w:t>et al</w:t>
        </w:r>
        <w:r w:rsidR="00992A1C">
          <w:rPr>
            <w:sz w:val="22"/>
            <w:szCs w:val="22"/>
          </w:rPr>
          <w:t xml:space="preserve"> 1994), confirmed in </w:t>
        </w:r>
      </w:ins>
      <w:ins w:id="87" w:author="Jeff" w:date="2021-06-17T00:13:00Z">
        <w:r>
          <w:rPr>
            <w:sz w:val="22"/>
            <w:szCs w:val="22"/>
          </w:rPr>
          <w:t>more recent</w:t>
        </w:r>
      </w:ins>
      <w:ins w:id="88" w:author="Jeff" w:date="2021-06-16T12:40:00Z">
        <w:r w:rsidR="00992A1C">
          <w:rPr>
            <w:sz w:val="22"/>
            <w:szCs w:val="22"/>
          </w:rPr>
          <w:t xml:space="preserve"> reports (Jordan </w:t>
        </w:r>
        <w:r w:rsidR="00992A1C">
          <w:rPr>
            <w:i/>
            <w:iCs/>
            <w:sz w:val="22"/>
            <w:szCs w:val="22"/>
          </w:rPr>
          <w:t>et al</w:t>
        </w:r>
        <w:r w:rsidR="00992A1C">
          <w:rPr>
            <w:sz w:val="22"/>
            <w:szCs w:val="22"/>
          </w:rPr>
          <w:t xml:space="preserve"> 2003). </w:t>
        </w:r>
      </w:ins>
      <w:ins w:id="89" w:author="Jeff" w:date="2021-06-16T13:45:00Z">
        <w:r w:rsidR="005D3CFE">
          <w:rPr>
            <w:sz w:val="22"/>
            <w:szCs w:val="22"/>
          </w:rPr>
          <w:t xml:space="preserve">Cone </w:t>
        </w:r>
        <w:proofErr w:type="spellStart"/>
        <w:r w:rsidR="005D3CFE">
          <w:rPr>
            <w:sz w:val="22"/>
            <w:szCs w:val="22"/>
          </w:rPr>
          <w:t>serotony</w:t>
        </w:r>
        <w:proofErr w:type="spellEnd"/>
        <w:r w:rsidR="005D3CFE">
          <w:rPr>
            <w:sz w:val="22"/>
            <w:szCs w:val="22"/>
          </w:rPr>
          <w:t xml:space="preserve"> is a</w:t>
        </w:r>
      </w:ins>
      <w:ins w:id="90" w:author="Jeff" w:date="2021-06-16T12:40:00Z">
        <w:r w:rsidR="00992A1C">
          <w:rPr>
            <w:sz w:val="22"/>
            <w:szCs w:val="22"/>
          </w:rPr>
          <w:t xml:space="preserve"> unique</w:t>
        </w:r>
      </w:ins>
      <w:ins w:id="91" w:author="Jeff" w:date="2021-06-17T00:13:00Z">
        <w:r>
          <w:rPr>
            <w:sz w:val="22"/>
            <w:szCs w:val="22"/>
          </w:rPr>
          <w:t xml:space="preserve"> </w:t>
        </w:r>
      </w:ins>
      <w:ins w:id="92" w:author="Jeff" w:date="2021-06-16T12:40:00Z">
        <w:r w:rsidR="00992A1C">
          <w:rPr>
            <w:sz w:val="22"/>
            <w:szCs w:val="22"/>
          </w:rPr>
          <w:t>adapt</w:t>
        </w:r>
      </w:ins>
      <w:ins w:id="93" w:author="Jeff" w:date="2021-06-16T13:45:00Z">
        <w:r w:rsidR="005D3CFE">
          <w:rPr>
            <w:sz w:val="22"/>
            <w:szCs w:val="22"/>
          </w:rPr>
          <w:t>ation</w:t>
        </w:r>
        <w:r w:rsidR="00551A29">
          <w:rPr>
            <w:sz w:val="22"/>
            <w:szCs w:val="22"/>
          </w:rPr>
          <w:t xml:space="preserve"> in</w:t>
        </w:r>
      </w:ins>
      <w:ins w:id="94" w:author="Jeff" w:date="2021-06-17T00:13:00Z">
        <w:r>
          <w:rPr>
            <w:sz w:val="22"/>
            <w:szCs w:val="22"/>
          </w:rPr>
          <w:t xml:space="preserve"> </w:t>
        </w:r>
      </w:ins>
      <w:ins w:id="95" w:author="Jeff" w:date="2021-06-16T13:45:00Z">
        <w:r w:rsidR="00551A29">
          <w:rPr>
            <w:sz w:val="22"/>
            <w:szCs w:val="22"/>
          </w:rPr>
          <w:t>fire</w:t>
        </w:r>
      </w:ins>
      <w:ins w:id="96" w:author="Jeff" w:date="2021-06-17T00:14:00Z">
        <w:r>
          <w:rPr>
            <w:sz w:val="22"/>
            <w:szCs w:val="22"/>
          </w:rPr>
          <w:t>-</w:t>
        </w:r>
      </w:ins>
      <w:ins w:id="97" w:author="Jeff" w:date="2021-06-16T13:45:00Z">
        <w:r w:rsidR="00551A29">
          <w:rPr>
            <w:sz w:val="22"/>
            <w:szCs w:val="22"/>
          </w:rPr>
          <w:t>prone systems where</w:t>
        </w:r>
      </w:ins>
      <w:ins w:id="98" w:author="Jeff" w:date="2021-06-16T12:40:00Z">
        <w:r w:rsidR="00992A1C">
          <w:rPr>
            <w:sz w:val="22"/>
            <w:szCs w:val="22"/>
          </w:rPr>
          <w:t xml:space="preserve"> </w:t>
        </w:r>
      </w:ins>
      <w:ins w:id="99" w:author="Jeff" w:date="2021-06-16T13:45:00Z">
        <w:r w:rsidR="00551A29">
          <w:rPr>
            <w:sz w:val="22"/>
            <w:szCs w:val="22"/>
          </w:rPr>
          <w:t>seeds are spurred to</w:t>
        </w:r>
      </w:ins>
      <w:ins w:id="100" w:author="Jeff" w:date="2021-06-16T12:40:00Z">
        <w:r w:rsidR="00992A1C">
          <w:rPr>
            <w:sz w:val="22"/>
            <w:szCs w:val="22"/>
          </w:rPr>
          <w:t xml:space="preserve"> survival </w:t>
        </w:r>
      </w:ins>
      <w:ins w:id="101" w:author="Jeff" w:date="2021-06-16T13:45:00Z">
        <w:r w:rsidR="00551A29">
          <w:rPr>
            <w:sz w:val="22"/>
            <w:szCs w:val="22"/>
          </w:rPr>
          <w:t>by being expelled forcefully away f</w:t>
        </w:r>
      </w:ins>
      <w:ins w:id="102" w:author="Jeff" w:date="2021-06-16T13:46:00Z">
        <w:r w:rsidR="00551A29">
          <w:rPr>
            <w:sz w:val="22"/>
            <w:szCs w:val="22"/>
          </w:rPr>
          <w:t xml:space="preserve">rom the tree </w:t>
        </w:r>
      </w:ins>
      <w:ins w:id="103" w:author="Jeff" w:date="2021-06-16T12:40:00Z">
        <w:r w:rsidR="00992A1C">
          <w:rPr>
            <w:sz w:val="22"/>
            <w:szCs w:val="22"/>
          </w:rPr>
          <w:t>in the midst of a fire (</w:t>
        </w:r>
        <w:proofErr w:type="spellStart"/>
        <w:r w:rsidR="00992A1C">
          <w:rPr>
            <w:sz w:val="22"/>
            <w:szCs w:val="22"/>
          </w:rPr>
          <w:t>Givnish</w:t>
        </w:r>
        <w:proofErr w:type="spellEnd"/>
        <w:r w:rsidR="00992A1C">
          <w:rPr>
            <w:sz w:val="22"/>
            <w:szCs w:val="22"/>
          </w:rPr>
          <w:t xml:space="preserve"> 1981)</w:t>
        </w:r>
      </w:ins>
      <w:ins w:id="104" w:author="Jeff" w:date="2021-06-16T13:46:00Z">
        <w:r w:rsidR="00551A29">
          <w:rPr>
            <w:sz w:val="22"/>
            <w:szCs w:val="22"/>
          </w:rPr>
          <w:t>. Ot</w:t>
        </w:r>
      </w:ins>
      <w:ins w:id="105" w:author="Jeff" w:date="2021-06-16T12:40:00Z">
        <w:r w:rsidR="00992A1C">
          <w:rPr>
            <w:sz w:val="22"/>
            <w:szCs w:val="22"/>
          </w:rPr>
          <w:t>her features such as thick bark and epicormic re-sprouting (</w:t>
        </w:r>
        <w:proofErr w:type="spellStart"/>
        <w:r w:rsidR="00992A1C">
          <w:rPr>
            <w:sz w:val="22"/>
            <w:szCs w:val="22"/>
          </w:rPr>
          <w:t>Renninger</w:t>
        </w:r>
        <w:proofErr w:type="spellEnd"/>
        <w:r w:rsidR="00992A1C">
          <w:rPr>
            <w:sz w:val="22"/>
            <w:szCs w:val="22"/>
          </w:rPr>
          <w:t xml:space="preserve"> </w:t>
        </w:r>
        <w:r w:rsidR="00992A1C">
          <w:rPr>
            <w:i/>
            <w:iCs/>
            <w:sz w:val="22"/>
            <w:szCs w:val="22"/>
          </w:rPr>
          <w:t xml:space="preserve">et al </w:t>
        </w:r>
        <w:r w:rsidR="00992A1C">
          <w:rPr>
            <w:sz w:val="22"/>
            <w:szCs w:val="22"/>
          </w:rPr>
          <w:t>2013)</w:t>
        </w:r>
      </w:ins>
      <w:ins w:id="106" w:author="Jeff" w:date="2021-06-17T00:14:00Z">
        <w:r>
          <w:rPr>
            <w:sz w:val="22"/>
            <w:szCs w:val="22"/>
          </w:rPr>
          <w:t xml:space="preserve"> are no longer as common--</w:t>
        </w:r>
      </w:ins>
      <w:ins w:id="107" w:author="Jeff" w:date="2021-06-17T00:15:00Z">
        <w:r>
          <w:rPr>
            <w:sz w:val="22"/>
            <w:szCs w:val="22"/>
          </w:rPr>
          <w:t>sprouting</w:t>
        </w:r>
      </w:ins>
      <w:ins w:id="108" w:author="Jeff" w:date="2021-06-16T13:46:00Z">
        <w:r w:rsidR="00551A29">
          <w:rPr>
            <w:sz w:val="22"/>
            <w:szCs w:val="22"/>
          </w:rPr>
          <w:t xml:space="preserve"> </w:t>
        </w:r>
      </w:ins>
      <w:ins w:id="109" w:author="Jeff" w:date="2021-06-17T00:15:00Z">
        <w:r>
          <w:rPr>
            <w:sz w:val="22"/>
            <w:szCs w:val="22"/>
          </w:rPr>
          <w:t xml:space="preserve">is noticeable as it </w:t>
        </w:r>
        <w:r w:rsidR="00DF7A91">
          <w:rPr>
            <w:sz w:val="22"/>
            <w:szCs w:val="22"/>
          </w:rPr>
          <w:t>frequently trails up</w:t>
        </w:r>
      </w:ins>
      <w:ins w:id="110" w:author="Jeff" w:date="2021-06-16T13:46:00Z">
        <w:r w:rsidR="00551A29">
          <w:rPr>
            <w:sz w:val="22"/>
            <w:szCs w:val="22"/>
          </w:rPr>
          <w:t xml:space="preserve"> the trunk</w:t>
        </w:r>
      </w:ins>
      <w:ins w:id="111" w:author="Jeff" w:date="2021-06-16T12:40:00Z">
        <w:r w:rsidR="00992A1C">
          <w:rPr>
            <w:sz w:val="22"/>
            <w:szCs w:val="22"/>
          </w:rPr>
          <w:t>. One further reason for adaptive trait dissipation (</w:t>
        </w:r>
        <w:proofErr w:type="spellStart"/>
        <w:r w:rsidR="00992A1C">
          <w:rPr>
            <w:sz w:val="22"/>
            <w:szCs w:val="22"/>
          </w:rPr>
          <w:t>Heuss</w:t>
        </w:r>
        <w:proofErr w:type="spellEnd"/>
        <w:r w:rsidR="00992A1C">
          <w:rPr>
            <w:sz w:val="22"/>
            <w:szCs w:val="22"/>
          </w:rPr>
          <w:t xml:space="preserve"> 2018) stems from an urgent requirement to adapt to warmer temperatures and increasingly volatile changes in summer precipitation (Day </w:t>
        </w:r>
        <w:r w:rsidR="00992A1C">
          <w:rPr>
            <w:i/>
            <w:iCs/>
            <w:sz w:val="22"/>
            <w:szCs w:val="22"/>
          </w:rPr>
          <w:t>et al</w:t>
        </w:r>
        <w:r w:rsidR="00992A1C">
          <w:rPr>
            <w:sz w:val="22"/>
            <w:szCs w:val="22"/>
          </w:rPr>
          <w:t xml:space="preserve"> 2005). Given the lack of a fire threat, pitch pine </w:t>
        </w:r>
        <w:proofErr w:type="gramStart"/>
        <w:r w:rsidR="00992A1C">
          <w:rPr>
            <w:sz w:val="22"/>
            <w:szCs w:val="22"/>
          </w:rPr>
          <w:t>are</w:t>
        </w:r>
        <w:proofErr w:type="gramEnd"/>
        <w:r w:rsidR="00992A1C">
          <w:rPr>
            <w:sz w:val="22"/>
            <w:szCs w:val="22"/>
          </w:rPr>
          <w:t xml:space="preserve"> compelled to find alternative means to compete with other evergreens (</w:t>
        </w:r>
        <w:proofErr w:type="spellStart"/>
        <w:r w:rsidR="00992A1C">
          <w:rPr>
            <w:sz w:val="22"/>
            <w:szCs w:val="22"/>
          </w:rPr>
          <w:t>Buma</w:t>
        </w:r>
        <w:proofErr w:type="spellEnd"/>
        <w:r w:rsidR="00992A1C">
          <w:rPr>
            <w:sz w:val="22"/>
            <w:szCs w:val="22"/>
          </w:rPr>
          <w:t xml:space="preserve"> </w:t>
        </w:r>
        <w:r w:rsidR="00992A1C">
          <w:rPr>
            <w:i/>
            <w:iCs/>
            <w:sz w:val="22"/>
            <w:szCs w:val="22"/>
          </w:rPr>
          <w:t>et al</w:t>
        </w:r>
        <w:r w:rsidR="00992A1C">
          <w:rPr>
            <w:sz w:val="22"/>
            <w:szCs w:val="22"/>
          </w:rPr>
          <w:t xml:space="preserve"> 2013). </w:t>
        </w:r>
      </w:ins>
      <w:ins w:id="112" w:author="Jeff" w:date="2021-06-16T13:17:00Z">
        <w:r w:rsidR="002C61B9">
          <w:rPr>
            <w:sz w:val="22"/>
            <w:szCs w:val="22"/>
          </w:rPr>
          <w:t>A</w:t>
        </w:r>
      </w:ins>
      <w:ins w:id="113" w:author="Jeff" w:date="2021-06-16T12:40:00Z">
        <w:r w:rsidR="00992A1C">
          <w:rPr>
            <w:sz w:val="22"/>
            <w:szCs w:val="22"/>
          </w:rPr>
          <w:t xml:space="preserve"> key question which arises is whether individual tree plasticity is sufficient to </w:t>
        </w:r>
        <w:proofErr w:type="gramStart"/>
        <w:r w:rsidR="00992A1C">
          <w:rPr>
            <w:sz w:val="22"/>
            <w:szCs w:val="22"/>
          </w:rPr>
          <w:t>adapt  to</w:t>
        </w:r>
        <w:proofErr w:type="gramEnd"/>
        <w:r w:rsidR="00992A1C">
          <w:rPr>
            <w:sz w:val="22"/>
            <w:szCs w:val="22"/>
          </w:rPr>
          <w:t xml:space="preserve"> the increasing frequency of  stressful stimuli unrelated to fire disturbance. </w:t>
        </w:r>
      </w:ins>
    </w:p>
    <w:p w14:paraId="07F4F3AF" w14:textId="77777777" w:rsidR="00DF7A91" w:rsidRDefault="00DF7A91" w:rsidP="00992A1C">
      <w:pPr>
        <w:spacing w:line="276" w:lineRule="auto"/>
        <w:jc w:val="both"/>
        <w:rPr>
          <w:ins w:id="114" w:author="Jeff" w:date="2021-06-16T12:40:00Z"/>
          <w:sz w:val="22"/>
          <w:szCs w:val="22"/>
        </w:rPr>
      </w:pPr>
    </w:p>
    <w:p w14:paraId="7C15207C" w14:textId="77777777" w:rsidR="00551A29" w:rsidRPr="00551A29" w:rsidRDefault="00551A29" w:rsidP="00992A1C">
      <w:pPr>
        <w:spacing w:line="276" w:lineRule="auto"/>
        <w:jc w:val="both"/>
        <w:rPr>
          <w:ins w:id="115" w:author="Jeff" w:date="2021-06-16T13:47:00Z"/>
          <w:b/>
          <w:bCs/>
          <w:sz w:val="22"/>
          <w:szCs w:val="22"/>
          <w:rPrChange w:id="116" w:author="Jeff" w:date="2021-06-16T13:47:00Z">
            <w:rPr>
              <w:ins w:id="117" w:author="Jeff" w:date="2021-06-16T13:47:00Z"/>
              <w:sz w:val="22"/>
              <w:szCs w:val="22"/>
            </w:rPr>
          </w:rPrChange>
        </w:rPr>
      </w:pPr>
      <w:ins w:id="118" w:author="Jeff" w:date="2021-06-16T13:47:00Z">
        <w:r w:rsidRPr="00551A29">
          <w:rPr>
            <w:b/>
            <w:bCs/>
            <w:sz w:val="22"/>
            <w:szCs w:val="22"/>
            <w:rPrChange w:id="119" w:author="Jeff" w:date="2021-06-16T13:47:00Z">
              <w:rPr>
                <w:sz w:val="22"/>
                <w:szCs w:val="22"/>
              </w:rPr>
            </w:rPrChange>
          </w:rPr>
          <w:t>Hypothesis testing</w:t>
        </w:r>
      </w:ins>
    </w:p>
    <w:p w14:paraId="1DF9B900" w14:textId="1395F9B4" w:rsidR="00B47BF9" w:rsidRDefault="00563913" w:rsidP="000A1590">
      <w:pPr>
        <w:spacing w:line="276" w:lineRule="auto"/>
        <w:jc w:val="both"/>
        <w:rPr>
          <w:ins w:id="120" w:author="Jeff" w:date="2021-06-16T14:00:00Z"/>
          <w:sz w:val="22"/>
          <w:szCs w:val="22"/>
        </w:rPr>
      </w:pPr>
      <w:ins w:id="121" w:author="Jeff" w:date="2021-06-16T13:20:00Z">
        <w:r>
          <w:rPr>
            <w:sz w:val="22"/>
            <w:szCs w:val="22"/>
          </w:rPr>
          <w:t>A variety of fire, elevation and topographic gradients provide</w:t>
        </w:r>
      </w:ins>
      <w:ins w:id="122" w:author="Jeff" w:date="2021-06-16T13:19:00Z">
        <w:r>
          <w:rPr>
            <w:sz w:val="22"/>
            <w:szCs w:val="22"/>
          </w:rPr>
          <w:t xml:space="preserve"> a remarkable testbed</w:t>
        </w:r>
        <w:r>
          <w:rPr>
            <w:color w:val="2E74B5" w:themeColor="accent5" w:themeShade="BF"/>
            <w:sz w:val="22"/>
            <w:szCs w:val="22"/>
            <w:vertAlign w:val="superscript"/>
          </w:rPr>
          <w:t xml:space="preserve"> </w:t>
        </w:r>
        <w:r>
          <w:rPr>
            <w:sz w:val="22"/>
            <w:szCs w:val="22"/>
          </w:rPr>
          <w:t>to untangle connections and differences between disturbance and environmental factors and tree traits</w:t>
        </w:r>
      </w:ins>
      <w:ins w:id="123" w:author="Jeff" w:date="2021-06-16T13:20:00Z">
        <w:r>
          <w:rPr>
            <w:sz w:val="22"/>
            <w:szCs w:val="22"/>
          </w:rPr>
          <w:t xml:space="preserve"> on the island </w:t>
        </w:r>
      </w:ins>
      <w:ins w:id="124" w:author="Jeff" w:date="2021-06-16T13:19:00Z">
        <w:r>
          <w:rPr>
            <w:sz w:val="22"/>
            <w:szCs w:val="22"/>
          </w:rPr>
          <w:t xml:space="preserve">(Fig. 2B). </w:t>
        </w:r>
      </w:ins>
      <w:ins w:id="125" w:author="Jeff" w:date="2021-06-16T13:21:00Z">
        <w:r>
          <w:rPr>
            <w:sz w:val="22"/>
            <w:szCs w:val="22"/>
          </w:rPr>
          <w:t>with a backdrop of</w:t>
        </w:r>
      </w:ins>
      <w:ins w:id="126" w:author="Jeff" w:date="2021-06-16T13:48:00Z">
        <w:r w:rsidR="00551A29">
          <w:rPr>
            <w:sz w:val="22"/>
            <w:szCs w:val="22"/>
          </w:rPr>
          <w:t xml:space="preserve"> </w:t>
        </w:r>
      </w:ins>
      <w:ins w:id="127" w:author="Jeff" w:date="2021-06-16T13:21:00Z">
        <w:r>
          <w:rPr>
            <w:sz w:val="22"/>
            <w:szCs w:val="22"/>
          </w:rPr>
          <w:t>island ecology continuing through a</w:t>
        </w:r>
      </w:ins>
      <w:ins w:id="128" w:author="Jeff" w:date="2021-06-16T12:52:00Z">
        <w:r w:rsidR="001B70D2">
          <w:rPr>
            <w:sz w:val="22"/>
            <w:szCs w:val="22"/>
          </w:rPr>
          <w:t xml:space="preserve"> post-pyrogenic era</w:t>
        </w:r>
      </w:ins>
      <w:ins w:id="129" w:author="Jeff" w:date="2021-06-16T13:22:00Z">
        <w:r>
          <w:rPr>
            <w:sz w:val="22"/>
            <w:szCs w:val="22"/>
          </w:rPr>
          <w:t>,</w:t>
        </w:r>
      </w:ins>
      <w:ins w:id="130" w:author="Jeff" w:date="2021-06-16T12:52:00Z">
        <w:r w:rsidR="001B70D2">
          <w:rPr>
            <w:sz w:val="22"/>
            <w:szCs w:val="22"/>
          </w:rPr>
          <w:t xml:space="preserve"> </w:t>
        </w:r>
      </w:ins>
      <w:ins w:id="131" w:author="Jeff" w:date="2021-06-16T13:22:00Z">
        <w:r>
          <w:rPr>
            <w:sz w:val="22"/>
            <w:szCs w:val="22"/>
          </w:rPr>
          <w:t>we</w:t>
        </w:r>
      </w:ins>
      <w:ins w:id="132" w:author="Jeff" w:date="2021-06-16T12:40:00Z">
        <w:r w:rsidR="00992A1C">
          <w:rPr>
            <w:sz w:val="22"/>
            <w:szCs w:val="22"/>
          </w:rPr>
          <w:t xml:space="preserve"> hypothesize </w:t>
        </w:r>
      </w:ins>
      <w:ins w:id="133" w:author="Jeff" w:date="2021-06-16T13:51:00Z">
        <w:r w:rsidR="00551A29">
          <w:rPr>
            <w:sz w:val="22"/>
            <w:szCs w:val="22"/>
          </w:rPr>
          <w:t xml:space="preserve">low </w:t>
        </w:r>
      </w:ins>
      <w:ins w:id="134" w:author="Jeff" w:date="2021-06-16T12:40:00Z">
        <w:r w:rsidR="00992A1C">
          <w:rPr>
            <w:sz w:val="22"/>
            <w:szCs w:val="22"/>
          </w:rPr>
          <w:t>elevation</w:t>
        </w:r>
      </w:ins>
      <w:ins w:id="135" w:author="Jeff" w:date="2021-06-16T13:51:00Z">
        <w:r w:rsidR="00551A29">
          <w:rPr>
            <w:sz w:val="22"/>
            <w:szCs w:val="22"/>
          </w:rPr>
          <w:t xml:space="preserve"> coupled with cliff and ledge topography</w:t>
        </w:r>
      </w:ins>
      <w:ins w:id="136" w:author="Jeff" w:date="2021-06-16T12:40:00Z">
        <w:r w:rsidR="00992A1C">
          <w:rPr>
            <w:sz w:val="22"/>
            <w:szCs w:val="22"/>
          </w:rPr>
          <w:t xml:space="preserve"> plays a significant ro</w:t>
        </w:r>
      </w:ins>
      <w:ins w:id="137" w:author="Jeff" w:date="2021-06-16T13:51:00Z">
        <w:r w:rsidR="00551A29">
          <w:rPr>
            <w:sz w:val="22"/>
            <w:szCs w:val="22"/>
          </w:rPr>
          <w:t>le</w:t>
        </w:r>
      </w:ins>
      <w:ins w:id="138" w:author="Jeff" w:date="2021-06-16T12:40:00Z">
        <w:r w:rsidR="00992A1C">
          <w:rPr>
            <w:sz w:val="22"/>
            <w:szCs w:val="22"/>
          </w:rPr>
          <w:t xml:space="preserve"> in </w:t>
        </w:r>
      </w:ins>
      <w:ins w:id="139" w:author="Jeff" w:date="2021-06-16T13:48:00Z">
        <w:r w:rsidR="00551A29">
          <w:rPr>
            <w:sz w:val="22"/>
            <w:szCs w:val="22"/>
          </w:rPr>
          <w:t>the form of increased plasticity in physical traits</w:t>
        </w:r>
      </w:ins>
      <w:ins w:id="140" w:author="Jeff" w:date="2021-06-16T13:49:00Z">
        <w:r w:rsidR="00551A29">
          <w:rPr>
            <w:sz w:val="22"/>
            <w:szCs w:val="22"/>
          </w:rPr>
          <w:t xml:space="preserve"> such as increased foliar C, increased intrinsic water use efficiency</w:t>
        </w:r>
      </w:ins>
      <w:ins w:id="141" w:author="Jeff" w:date="2021-06-16T13:50:00Z">
        <w:r w:rsidR="00551A29">
          <w:rPr>
            <w:sz w:val="22"/>
            <w:szCs w:val="22"/>
          </w:rPr>
          <w:t xml:space="preserve"> and increased soil water holding capacity. </w:t>
        </w:r>
      </w:ins>
      <w:ins w:id="142" w:author="Jeff" w:date="2021-06-16T13:59:00Z">
        <w:r w:rsidR="00B47BF9">
          <w:rPr>
            <w:sz w:val="22"/>
            <w:szCs w:val="22"/>
          </w:rPr>
          <w:t xml:space="preserve">These were studied in a low elevation pine barren in north central Massachusetts </w:t>
        </w:r>
      </w:ins>
      <w:ins w:id="143" w:author="Jeff" w:date="2021-06-17T00:29:00Z">
        <w:r w:rsidR="00DF7A91">
          <w:rPr>
            <w:sz w:val="22"/>
            <w:szCs w:val="22"/>
          </w:rPr>
          <w:t>(</w:t>
        </w:r>
      </w:ins>
      <w:ins w:id="144" w:author="Jeff" w:date="2021-06-16T13:59:00Z">
        <w:r w:rsidR="00B47BF9">
          <w:rPr>
            <w:sz w:val="22"/>
            <w:szCs w:val="22"/>
          </w:rPr>
          <w:t xml:space="preserve">Licht and Smith 2020). </w:t>
        </w:r>
      </w:ins>
    </w:p>
    <w:p w14:paraId="79CCA0F6" w14:textId="77777777" w:rsidR="00B47BF9" w:rsidRDefault="00B47BF9" w:rsidP="000A1590">
      <w:pPr>
        <w:spacing w:line="276" w:lineRule="auto"/>
        <w:jc w:val="both"/>
        <w:rPr>
          <w:ins w:id="145" w:author="Jeff" w:date="2021-06-16T14:00:00Z"/>
          <w:sz w:val="22"/>
          <w:szCs w:val="22"/>
        </w:rPr>
      </w:pPr>
    </w:p>
    <w:p w14:paraId="70698FC5" w14:textId="210F6E4D" w:rsidR="000A1590" w:rsidRDefault="00B47BF9" w:rsidP="00992A1C">
      <w:pPr>
        <w:spacing w:line="276" w:lineRule="auto"/>
        <w:jc w:val="both"/>
        <w:rPr>
          <w:ins w:id="146" w:author="Jeff" w:date="2021-06-17T00:20:00Z"/>
          <w:sz w:val="22"/>
          <w:szCs w:val="22"/>
        </w:rPr>
      </w:pPr>
      <w:ins w:id="147" w:author="Jeff" w:date="2021-06-16T14:00:00Z">
        <w:r>
          <w:rPr>
            <w:sz w:val="22"/>
            <w:szCs w:val="22"/>
          </w:rPr>
          <w:t>T</w:t>
        </w:r>
      </w:ins>
      <w:ins w:id="148" w:author="Jeff" w:date="2021-06-16T12:40:00Z">
        <w:r w:rsidR="00992A1C">
          <w:rPr>
            <w:sz w:val="22"/>
            <w:szCs w:val="22"/>
          </w:rPr>
          <w:t>hree categories</w:t>
        </w:r>
      </w:ins>
      <w:ins w:id="149" w:author="Jeff" w:date="2021-06-16T13:50:00Z">
        <w:r w:rsidR="00551A29">
          <w:rPr>
            <w:sz w:val="22"/>
            <w:szCs w:val="22"/>
          </w:rPr>
          <w:t xml:space="preserve"> of conditions</w:t>
        </w:r>
      </w:ins>
      <w:ins w:id="150" w:author="Jeff" w:date="2021-06-16T14:00:00Z">
        <w:r>
          <w:rPr>
            <w:sz w:val="22"/>
            <w:szCs w:val="22"/>
          </w:rPr>
          <w:t xml:space="preserve"> and traits were examined</w:t>
        </w:r>
      </w:ins>
      <w:ins w:id="151" w:author="Jeff" w:date="2021-06-16T12:40:00Z">
        <w:r w:rsidR="00992A1C">
          <w:rPr>
            <w:sz w:val="22"/>
            <w:szCs w:val="22"/>
          </w:rPr>
          <w:t xml:space="preserve">. The first comprises elevation, aspect and slope. </w:t>
        </w:r>
      </w:ins>
      <w:ins w:id="152" w:author="Jeff" w:date="2021-06-16T14:00:00Z">
        <w:r>
          <w:rPr>
            <w:iCs/>
            <w:sz w:val="22"/>
            <w:szCs w:val="22"/>
          </w:rPr>
          <w:t>C</w:t>
        </w:r>
      </w:ins>
      <w:ins w:id="153" w:author="Jeff" w:date="2021-06-16T13:55:00Z">
        <w:r w:rsidR="000A1590">
          <w:rPr>
            <w:iCs/>
            <w:sz w:val="22"/>
            <w:szCs w:val="22"/>
          </w:rPr>
          <w:t>ompetition</w:t>
        </w:r>
      </w:ins>
      <w:ins w:id="154" w:author="Jeff" w:date="2021-06-16T14:00:00Z">
        <w:r>
          <w:rPr>
            <w:iCs/>
            <w:sz w:val="22"/>
            <w:szCs w:val="22"/>
          </w:rPr>
          <w:t xml:space="preserve"> for expansion</w:t>
        </w:r>
      </w:ins>
      <w:ins w:id="155" w:author="Jeff" w:date="2021-06-16T14:01:00Z">
        <w:r>
          <w:rPr>
            <w:iCs/>
            <w:sz w:val="22"/>
            <w:szCs w:val="22"/>
          </w:rPr>
          <w:t xml:space="preserve"> and colonization was observed in all seventeen of the populations identified on the island. We </w:t>
        </w:r>
      </w:ins>
      <w:ins w:id="156" w:author="Jeff" w:date="2021-06-16T14:02:00Z">
        <w:r>
          <w:rPr>
            <w:iCs/>
            <w:sz w:val="22"/>
            <w:szCs w:val="22"/>
          </w:rPr>
          <w:t>found</w:t>
        </w:r>
      </w:ins>
      <w:ins w:id="157" w:author="Jeff" w:date="2021-06-16T13:55:00Z">
        <w:r w:rsidR="000A1590">
          <w:rPr>
            <w:iCs/>
            <w:sz w:val="22"/>
            <w:szCs w:val="22"/>
          </w:rPr>
          <w:t xml:space="preserve"> </w:t>
        </w:r>
      </w:ins>
      <w:ins w:id="158" w:author="Jeff" w:date="2021-06-16T14:02:00Z">
        <w:r>
          <w:rPr>
            <w:iCs/>
            <w:sz w:val="22"/>
            <w:szCs w:val="22"/>
          </w:rPr>
          <w:t>the most intense struggles between evergreens occurred at</w:t>
        </w:r>
      </w:ins>
      <w:ins w:id="159" w:author="Jeff" w:date="2021-06-16T13:55:00Z">
        <w:r w:rsidR="000A1590">
          <w:rPr>
            <w:iCs/>
            <w:sz w:val="22"/>
            <w:szCs w:val="22"/>
          </w:rPr>
          <w:t xml:space="preserve"> lower elevation where pitch pine </w:t>
        </w:r>
        <w:proofErr w:type="gramStart"/>
        <w:r w:rsidR="000A1590">
          <w:rPr>
            <w:iCs/>
            <w:sz w:val="22"/>
            <w:szCs w:val="22"/>
          </w:rPr>
          <w:t>are</w:t>
        </w:r>
        <w:proofErr w:type="gramEnd"/>
        <w:r w:rsidR="000A1590">
          <w:rPr>
            <w:iCs/>
            <w:sz w:val="22"/>
            <w:szCs w:val="22"/>
          </w:rPr>
          <w:t xml:space="preserve"> destined to fail if they are unable to </w:t>
        </w:r>
        <w:r w:rsidR="000A1590">
          <w:rPr>
            <w:sz w:val="22"/>
            <w:szCs w:val="22"/>
          </w:rPr>
          <w:t xml:space="preserve">master evergreen competitors. </w:t>
        </w:r>
      </w:ins>
      <w:ins w:id="160" w:author="Jeff" w:date="2021-06-16T14:02:00Z">
        <w:r>
          <w:rPr>
            <w:color w:val="000000" w:themeColor="text1"/>
            <w:sz w:val="22"/>
            <w:szCs w:val="22"/>
          </w:rPr>
          <w:t>Investigators also o</w:t>
        </w:r>
      </w:ins>
      <w:ins w:id="161" w:author="Jeff" w:date="2021-06-16T14:03:00Z">
        <w:r>
          <w:rPr>
            <w:color w:val="000000" w:themeColor="text1"/>
            <w:sz w:val="22"/>
            <w:szCs w:val="22"/>
          </w:rPr>
          <w:t xml:space="preserve">bserved a combination of </w:t>
        </w:r>
      </w:ins>
      <w:ins w:id="162" w:author="Jeff" w:date="2021-06-16T13:55:00Z">
        <w:r w:rsidR="000A1590">
          <w:rPr>
            <w:color w:val="000000" w:themeColor="text1"/>
            <w:sz w:val="22"/>
            <w:szCs w:val="22"/>
          </w:rPr>
          <w:t xml:space="preserve">fire absence </w:t>
        </w:r>
      </w:ins>
      <w:ins w:id="163" w:author="Jeff" w:date="2021-06-16T14:03:00Z">
        <w:r>
          <w:rPr>
            <w:color w:val="000000" w:themeColor="text1"/>
            <w:sz w:val="22"/>
            <w:szCs w:val="22"/>
          </w:rPr>
          <w:t>at</w:t>
        </w:r>
      </w:ins>
      <w:ins w:id="164" w:author="Jeff" w:date="2021-06-16T13:55:00Z">
        <w:r w:rsidR="000A1590">
          <w:rPr>
            <w:color w:val="000000" w:themeColor="text1"/>
            <w:sz w:val="22"/>
            <w:szCs w:val="22"/>
          </w:rPr>
          <w:t xml:space="preserve"> low elevation results in a de-emphasis on c</w:t>
        </w:r>
        <w:r w:rsidR="000A1590">
          <w:rPr>
            <w:sz w:val="22"/>
            <w:szCs w:val="22"/>
          </w:rPr>
          <w:t xml:space="preserve">olony retreat and encouragement of expansion (Swanston </w:t>
        </w:r>
        <w:r w:rsidR="000A1590">
          <w:rPr>
            <w:i/>
            <w:iCs/>
            <w:sz w:val="22"/>
            <w:szCs w:val="22"/>
          </w:rPr>
          <w:t>et al</w:t>
        </w:r>
        <w:r w:rsidR="000A1590">
          <w:rPr>
            <w:sz w:val="22"/>
            <w:szCs w:val="22"/>
          </w:rPr>
          <w:t xml:space="preserve"> 2018) </w:t>
        </w:r>
      </w:ins>
      <w:ins w:id="165" w:author="Jeff" w:date="2021-06-16T14:03:00Z">
        <w:r>
          <w:rPr>
            <w:sz w:val="22"/>
            <w:szCs w:val="22"/>
          </w:rPr>
          <w:t>ultimately encouraging</w:t>
        </w:r>
      </w:ins>
      <w:ins w:id="166" w:author="Jeff" w:date="2021-06-16T13:55:00Z">
        <w:r w:rsidR="000A1590">
          <w:rPr>
            <w:sz w:val="22"/>
            <w:szCs w:val="22"/>
          </w:rPr>
          <w:t xml:space="preserve"> greater stand density (Churchill </w:t>
        </w:r>
        <w:r w:rsidR="000A1590">
          <w:rPr>
            <w:i/>
            <w:iCs/>
            <w:sz w:val="22"/>
            <w:szCs w:val="22"/>
          </w:rPr>
          <w:t>et al</w:t>
        </w:r>
        <w:r w:rsidR="000A1590">
          <w:rPr>
            <w:sz w:val="22"/>
            <w:szCs w:val="22"/>
          </w:rPr>
          <w:t xml:space="preserve"> 2012)</w:t>
        </w:r>
      </w:ins>
      <w:ins w:id="167" w:author="Jeff" w:date="2021-06-16T14:04:00Z">
        <w:r>
          <w:rPr>
            <w:sz w:val="22"/>
            <w:szCs w:val="22"/>
          </w:rPr>
          <w:t xml:space="preserve"> although the same propensity to density occurred at Gorham cliffs (a casualty of the 1947 fire)</w:t>
        </w:r>
      </w:ins>
      <w:ins w:id="168" w:author="Jeff" w:date="2021-06-16T13:55:00Z">
        <w:r w:rsidR="000A1590">
          <w:rPr>
            <w:sz w:val="22"/>
            <w:szCs w:val="22"/>
          </w:rPr>
          <w:t xml:space="preserve">. </w:t>
        </w:r>
      </w:ins>
      <w:ins w:id="169" w:author="Jeff" w:date="2021-06-16T14:05:00Z">
        <w:r>
          <w:rPr>
            <w:color w:val="000000" w:themeColor="text1"/>
            <w:sz w:val="22"/>
            <w:szCs w:val="22"/>
          </w:rPr>
          <w:t xml:space="preserve">In </w:t>
        </w:r>
        <w:proofErr w:type="gramStart"/>
        <w:r>
          <w:rPr>
            <w:color w:val="000000" w:themeColor="text1"/>
            <w:sz w:val="22"/>
            <w:szCs w:val="22"/>
          </w:rPr>
          <w:t>general</w:t>
        </w:r>
        <w:proofErr w:type="gramEnd"/>
        <w:r>
          <w:rPr>
            <w:color w:val="000000" w:themeColor="text1"/>
            <w:sz w:val="22"/>
            <w:szCs w:val="22"/>
          </w:rPr>
          <w:t xml:space="preserve"> thoug</w:t>
        </w:r>
      </w:ins>
      <w:ins w:id="170" w:author="Jeff" w:date="2021-06-16T14:06:00Z">
        <w:r w:rsidR="005830FD">
          <w:rPr>
            <w:color w:val="000000" w:themeColor="text1"/>
            <w:sz w:val="22"/>
            <w:szCs w:val="22"/>
          </w:rPr>
          <w:t xml:space="preserve">h, </w:t>
        </w:r>
      </w:ins>
      <w:ins w:id="171" w:author="Jeff" w:date="2021-06-16T14:05:00Z">
        <w:r>
          <w:rPr>
            <w:color w:val="000000" w:themeColor="text1"/>
            <w:sz w:val="22"/>
            <w:szCs w:val="22"/>
          </w:rPr>
          <w:t>at high</w:t>
        </w:r>
      </w:ins>
      <w:ins w:id="172" w:author="Jeff" w:date="2021-06-17T00:18:00Z">
        <w:r w:rsidR="00DF7A91">
          <w:rPr>
            <w:color w:val="000000" w:themeColor="text1"/>
            <w:sz w:val="22"/>
            <w:szCs w:val="22"/>
          </w:rPr>
          <w:t>er</w:t>
        </w:r>
      </w:ins>
      <w:ins w:id="173" w:author="Jeff" w:date="2021-06-16T14:05:00Z">
        <w:r>
          <w:rPr>
            <w:color w:val="000000" w:themeColor="text1"/>
            <w:sz w:val="22"/>
            <w:szCs w:val="22"/>
          </w:rPr>
          <w:t xml:space="preserve"> </w:t>
        </w:r>
        <w:r w:rsidR="005830FD">
          <w:rPr>
            <w:color w:val="000000" w:themeColor="text1"/>
            <w:sz w:val="22"/>
            <w:szCs w:val="22"/>
          </w:rPr>
          <w:t>elevation</w:t>
        </w:r>
      </w:ins>
      <w:ins w:id="174" w:author="Jeff" w:date="2021-06-17T00:18:00Z">
        <w:r w:rsidR="00DF7A91">
          <w:rPr>
            <w:color w:val="000000" w:themeColor="text1"/>
            <w:sz w:val="22"/>
            <w:szCs w:val="22"/>
          </w:rPr>
          <w:t>s</w:t>
        </w:r>
      </w:ins>
      <w:ins w:id="175" w:author="Jeff" w:date="2021-06-16T14:05:00Z">
        <w:r w:rsidR="005830FD">
          <w:rPr>
            <w:color w:val="000000" w:themeColor="text1"/>
            <w:sz w:val="22"/>
            <w:szCs w:val="22"/>
          </w:rPr>
          <w:t xml:space="preserve"> such as the north side of Cadillac mountain,</w:t>
        </w:r>
      </w:ins>
      <w:ins w:id="176" w:author="Jeff" w:date="2021-06-17T00:18:00Z">
        <w:r w:rsidR="00DF7A91">
          <w:rPr>
            <w:color w:val="000000" w:themeColor="text1"/>
            <w:sz w:val="22"/>
            <w:szCs w:val="22"/>
          </w:rPr>
          <w:t xml:space="preserve"> </w:t>
        </w:r>
      </w:ins>
      <w:ins w:id="177" w:author="Jeff" w:date="2021-06-16T14:07:00Z">
        <w:r w:rsidR="005830FD">
          <w:rPr>
            <w:color w:val="000000" w:themeColor="text1"/>
            <w:sz w:val="22"/>
            <w:szCs w:val="22"/>
          </w:rPr>
          <w:t xml:space="preserve">on </w:t>
        </w:r>
      </w:ins>
      <w:proofErr w:type="spellStart"/>
      <w:ins w:id="178" w:author="Jeff" w:date="2021-06-16T14:05:00Z">
        <w:r w:rsidR="005830FD">
          <w:rPr>
            <w:color w:val="000000" w:themeColor="text1"/>
            <w:sz w:val="22"/>
            <w:szCs w:val="22"/>
          </w:rPr>
          <w:t>Norumbega</w:t>
        </w:r>
        <w:proofErr w:type="spellEnd"/>
        <w:r w:rsidR="005830FD">
          <w:rPr>
            <w:color w:val="000000" w:themeColor="text1"/>
            <w:sz w:val="22"/>
            <w:szCs w:val="22"/>
          </w:rPr>
          <w:t xml:space="preserve"> </w:t>
        </w:r>
      </w:ins>
      <w:ins w:id="179" w:author="Jeff" w:date="2021-06-16T14:07:00Z">
        <w:r w:rsidR="005830FD">
          <w:rPr>
            <w:color w:val="000000" w:themeColor="text1"/>
            <w:sz w:val="22"/>
            <w:szCs w:val="22"/>
          </w:rPr>
          <w:t>m</w:t>
        </w:r>
      </w:ins>
      <w:ins w:id="180" w:author="Jeff" w:date="2021-06-16T14:06:00Z">
        <w:r w:rsidR="005830FD">
          <w:rPr>
            <w:color w:val="000000" w:themeColor="text1"/>
            <w:sz w:val="22"/>
            <w:szCs w:val="22"/>
          </w:rPr>
          <w:t>ountain</w:t>
        </w:r>
      </w:ins>
      <w:ins w:id="181" w:author="Jeff" w:date="2021-06-16T14:05:00Z">
        <w:r w:rsidR="005830FD">
          <w:rPr>
            <w:color w:val="000000" w:themeColor="text1"/>
            <w:sz w:val="22"/>
            <w:szCs w:val="22"/>
          </w:rPr>
          <w:t>, or Champlain</w:t>
        </w:r>
      </w:ins>
      <w:ins w:id="182" w:author="Jeff" w:date="2021-06-16T14:06:00Z">
        <w:r w:rsidR="005830FD">
          <w:rPr>
            <w:color w:val="000000" w:themeColor="text1"/>
            <w:sz w:val="22"/>
            <w:szCs w:val="22"/>
          </w:rPr>
          <w:t xml:space="preserve"> mountain, there </w:t>
        </w:r>
      </w:ins>
      <w:ins w:id="183" w:author="Jeff" w:date="2021-06-17T00:18:00Z">
        <w:r w:rsidR="00DF7A91">
          <w:rPr>
            <w:color w:val="000000" w:themeColor="text1"/>
            <w:sz w:val="22"/>
            <w:szCs w:val="22"/>
          </w:rPr>
          <w:t>i</w:t>
        </w:r>
      </w:ins>
      <w:ins w:id="184" w:author="Jeff" w:date="2021-06-16T14:06:00Z">
        <w:r w:rsidR="005830FD">
          <w:rPr>
            <w:color w:val="000000" w:themeColor="text1"/>
            <w:sz w:val="22"/>
            <w:szCs w:val="22"/>
          </w:rPr>
          <w:t xml:space="preserve">s a </w:t>
        </w:r>
      </w:ins>
      <w:ins w:id="185" w:author="Jeff" w:date="2021-06-17T00:18:00Z">
        <w:r w:rsidR="00DF7A91">
          <w:rPr>
            <w:color w:val="000000" w:themeColor="text1"/>
            <w:sz w:val="22"/>
            <w:szCs w:val="22"/>
          </w:rPr>
          <w:t>significant</w:t>
        </w:r>
      </w:ins>
      <w:ins w:id="186" w:author="Jeff" w:date="2021-06-16T14:06:00Z">
        <w:r w:rsidR="005830FD">
          <w:rPr>
            <w:color w:val="000000" w:themeColor="text1"/>
            <w:sz w:val="22"/>
            <w:szCs w:val="22"/>
          </w:rPr>
          <w:t xml:space="preserve"> lack of shade and</w:t>
        </w:r>
      </w:ins>
      <w:ins w:id="187" w:author="Jeff" w:date="2021-06-16T13:55:00Z">
        <w:r w:rsidR="000A1590">
          <w:rPr>
            <w:color w:val="000000" w:themeColor="text1"/>
            <w:sz w:val="22"/>
            <w:szCs w:val="22"/>
          </w:rPr>
          <w:t xml:space="preserve"> shade-intolerant pitch pine outlast red spruce (</w:t>
        </w:r>
        <w:proofErr w:type="spellStart"/>
        <w:r w:rsidR="000A1590">
          <w:rPr>
            <w:i/>
            <w:iCs/>
            <w:color w:val="000000" w:themeColor="text1"/>
            <w:sz w:val="22"/>
            <w:szCs w:val="22"/>
          </w:rPr>
          <w:t>Picea</w:t>
        </w:r>
        <w:proofErr w:type="spellEnd"/>
        <w:r w:rsidR="000A1590">
          <w:rPr>
            <w:i/>
            <w:iCs/>
            <w:color w:val="000000" w:themeColor="text1"/>
            <w:sz w:val="22"/>
            <w:szCs w:val="22"/>
          </w:rPr>
          <w:t xml:space="preserve"> </w:t>
        </w:r>
        <w:proofErr w:type="spellStart"/>
        <w:r w:rsidR="000A1590">
          <w:rPr>
            <w:i/>
            <w:iCs/>
            <w:color w:val="000000" w:themeColor="text1"/>
            <w:sz w:val="22"/>
            <w:szCs w:val="22"/>
          </w:rPr>
          <w:t>rubens</w:t>
        </w:r>
        <w:proofErr w:type="spellEnd"/>
        <w:r w:rsidR="000A1590">
          <w:rPr>
            <w:color w:val="000000" w:themeColor="text1"/>
            <w:sz w:val="22"/>
            <w:szCs w:val="22"/>
          </w:rPr>
          <w:t>), hemlock (</w:t>
        </w:r>
        <w:r w:rsidR="000A1590">
          <w:rPr>
            <w:i/>
            <w:iCs/>
            <w:color w:val="000000" w:themeColor="text1"/>
            <w:sz w:val="22"/>
            <w:szCs w:val="22"/>
          </w:rPr>
          <w:t>Tsuga canadensis</w:t>
        </w:r>
        <w:r w:rsidR="000A1590">
          <w:rPr>
            <w:color w:val="000000" w:themeColor="text1"/>
            <w:sz w:val="22"/>
            <w:szCs w:val="22"/>
          </w:rPr>
          <w:t>) and balsam fir (</w:t>
        </w:r>
        <w:r w:rsidR="000A1590">
          <w:rPr>
            <w:i/>
            <w:iCs/>
            <w:color w:val="000000" w:themeColor="text1"/>
            <w:sz w:val="22"/>
            <w:szCs w:val="22"/>
          </w:rPr>
          <w:t xml:space="preserve">Abies </w:t>
        </w:r>
        <w:proofErr w:type="spellStart"/>
        <w:r w:rsidR="000A1590">
          <w:rPr>
            <w:i/>
            <w:iCs/>
            <w:color w:val="000000" w:themeColor="text1"/>
            <w:sz w:val="22"/>
            <w:szCs w:val="22"/>
          </w:rPr>
          <w:t>balsamea</w:t>
        </w:r>
        <w:proofErr w:type="spellEnd"/>
        <w:r w:rsidR="000A1590">
          <w:rPr>
            <w:color w:val="000000" w:themeColor="text1"/>
            <w:sz w:val="22"/>
            <w:szCs w:val="22"/>
          </w:rPr>
          <w:t xml:space="preserve">) in </w:t>
        </w:r>
      </w:ins>
      <w:ins w:id="188" w:author="Jeff" w:date="2021-06-16T14:07:00Z">
        <w:r w:rsidR="005830FD">
          <w:rPr>
            <w:color w:val="000000" w:themeColor="text1"/>
            <w:sz w:val="22"/>
            <w:szCs w:val="22"/>
          </w:rPr>
          <w:t xml:space="preserve">those situations nearly as much as </w:t>
        </w:r>
      </w:ins>
      <w:ins w:id="189" w:author="Jeff" w:date="2021-06-17T00:19:00Z">
        <w:r w:rsidR="00DF7A91">
          <w:rPr>
            <w:color w:val="000000" w:themeColor="text1"/>
            <w:sz w:val="22"/>
            <w:szCs w:val="22"/>
          </w:rPr>
          <w:t>at lower</w:t>
        </w:r>
      </w:ins>
      <w:ins w:id="190" w:author="Jeff" w:date="2021-06-16T14:07:00Z">
        <w:r w:rsidR="005830FD">
          <w:rPr>
            <w:color w:val="000000" w:themeColor="text1"/>
            <w:sz w:val="22"/>
            <w:szCs w:val="22"/>
          </w:rPr>
          <w:t xml:space="preserve"> elevatio</w:t>
        </w:r>
      </w:ins>
      <w:ins w:id="191" w:author="Jeff" w:date="2021-06-16T14:08:00Z">
        <w:r w:rsidR="005830FD">
          <w:rPr>
            <w:color w:val="000000" w:themeColor="text1"/>
            <w:sz w:val="22"/>
            <w:szCs w:val="22"/>
          </w:rPr>
          <w:t>n</w:t>
        </w:r>
      </w:ins>
      <w:ins w:id="192" w:author="Jeff" w:date="2021-06-16T13:55:00Z">
        <w:r w:rsidR="000A1590">
          <w:rPr>
            <w:color w:val="000000" w:themeColor="text1"/>
            <w:sz w:val="22"/>
            <w:szCs w:val="22"/>
          </w:rPr>
          <w:t xml:space="preserve"> locations</w:t>
        </w:r>
        <w:r w:rsidR="000A1590">
          <w:rPr>
            <w:sz w:val="22"/>
            <w:szCs w:val="22"/>
          </w:rPr>
          <w:t xml:space="preserve">. </w:t>
        </w:r>
      </w:ins>
    </w:p>
    <w:p w14:paraId="680743B5" w14:textId="77777777" w:rsidR="00DF7A91" w:rsidRDefault="00DF7A91" w:rsidP="00992A1C">
      <w:pPr>
        <w:spacing w:line="276" w:lineRule="auto"/>
        <w:jc w:val="both"/>
        <w:rPr>
          <w:ins w:id="193" w:author="Jeff" w:date="2021-06-16T13:55:00Z"/>
          <w:sz w:val="22"/>
          <w:szCs w:val="22"/>
        </w:rPr>
      </w:pPr>
    </w:p>
    <w:p w14:paraId="6F0B81E0" w14:textId="6B91859E" w:rsidR="00992A1C" w:rsidRPr="009D2AAD" w:rsidRDefault="008249FF" w:rsidP="00992A1C">
      <w:pPr>
        <w:spacing w:line="276" w:lineRule="auto"/>
        <w:jc w:val="both"/>
        <w:rPr>
          <w:ins w:id="194" w:author="Jeff" w:date="2021-06-16T12:40:00Z"/>
          <w:sz w:val="22"/>
          <w:szCs w:val="22"/>
          <w:rPrChange w:id="195" w:author="Jeff" w:date="2021-06-16T13:57:00Z">
            <w:rPr>
              <w:ins w:id="196" w:author="Jeff" w:date="2021-06-16T12:40:00Z"/>
              <w:color w:val="000000" w:themeColor="text1"/>
              <w:sz w:val="18"/>
              <w:szCs w:val="18"/>
              <w:shd w:val="clear" w:color="auto" w:fill="FFFFFF"/>
            </w:rPr>
          </w:rPrChange>
        </w:rPr>
      </w:pPr>
      <w:ins w:id="197" w:author="Jeff" w:date="2021-06-16T13:23:00Z">
        <w:r>
          <w:rPr>
            <w:sz w:val="22"/>
            <w:szCs w:val="22"/>
          </w:rPr>
          <w:lastRenderedPageBreak/>
          <w:t>Very little is written abou</w:t>
        </w:r>
      </w:ins>
      <w:ins w:id="198" w:author="Jeff" w:date="2021-06-16T13:56:00Z">
        <w:r w:rsidR="000A1590">
          <w:rPr>
            <w:sz w:val="22"/>
            <w:szCs w:val="22"/>
          </w:rPr>
          <w:t xml:space="preserve">t the influence of elevation on physical traits of </w:t>
        </w:r>
      </w:ins>
      <w:ins w:id="199" w:author="Jeff" w:date="2021-06-16T13:23:00Z">
        <w:r>
          <w:rPr>
            <w:sz w:val="22"/>
            <w:szCs w:val="22"/>
          </w:rPr>
          <w:t>pitch pine species at Mt. Dessert</w:t>
        </w:r>
      </w:ins>
      <w:ins w:id="200" w:author="Jeff" w:date="2021-06-16T13:56:00Z">
        <w:r w:rsidR="000A1590">
          <w:rPr>
            <w:sz w:val="22"/>
            <w:szCs w:val="22"/>
          </w:rPr>
          <w:t xml:space="preserve"> (</w:t>
        </w:r>
        <w:proofErr w:type="spellStart"/>
        <w:r w:rsidR="000A1590">
          <w:rPr>
            <w:sz w:val="22"/>
            <w:szCs w:val="22"/>
          </w:rPr>
          <w:t>Butak</w:t>
        </w:r>
        <w:proofErr w:type="spellEnd"/>
        <w:r w:rsidR="000A1590">
          <w:rPr>
            <w:sz w:val="22"/>
            <w:szCs w:val="22"/>
          </w:rPr>
          <w:t xml:space="preserve"> 2014)</w:t>
        </w:r>
      </w:ins>
      <w:ins w:id="201" w:author="Jeff" w:date="2021-06-16T13:23:00Z">
        <w:r>
          <w:rPr>
            <w:sz w:val="22"/>
            <w:szCs w:val="22"/>
          </w:rPr>
          <w:t>. However, the</w:t>
        </w:r>
      </w:ins>
      <w:ins w:id="202" w:author="Jeff" w:date="2021-06-16T13:56:00Z">
        <w:r w:rsidR="000A1590">
          <w:rPr>
            <w:sz w:val="22"/>
            <w:szCs w:val="22"/>
          </w:rPr>
          <w:t>re are indications</w:t>
        </w:r>
      </w:ins>
      <w:ins w:id="203" w:author="Jeff" w:date="2021-06-16T13:57:00Z">
        <w:r w:rsidR="000A1590">
          <w:rPr>
            <w:sz w:val="22"/>
            <w:szCs w:val="22"/>
          </w:rPr>
          <w:t>,</w:t>
        </w:r>
      </w:ins>
      <w:ins w:id="204" w:author="Jeff" w:date="2021-06-16T13:23:00Z">
        <w:r>
          <w:rPr>
            <w:sz w:val="22"/>
            <w:szCs w:val="22"/>
          </w:rPr>
          <w:t xml:space="preserve"> elsewhere, that high elevation trees exhibit high intrinsic water use efficiency signaling a depletion of foliar C in an effort to withstand stress (e.g., Wang </w:t>
        </w:r>
        <w:r>
          <w:rPr>
            <w:i/>
            <w:iCs/>
            <w:sz w:val="22"/>
            <w:szCs w:val="22"/>
          </w:rPr>
          <w:t xml:space="preserve">et al </w:t>
        </w:r>
        <w:r>
          <w:rPr>
            <w:sz w:val="22"/>
            <w:szCs w:val="22"/>
          </w:rPr>
          <w:t xml:space="preserve">2017).  When investigators examine the effect of elevation on pitch pines in Pennsylvania and West </w:t>
        </w:r>
        <w:proofErr w:type="gramStart"/>
        <w:r>
          <w:rPr>
            <w:sz w:val="22"/>
            <w:szCs w:val="22"/>
          </w:rPr>
          <w:t xml:space="preserve">Virginia </w:t>
        </w:r>
        <w:r>
          <w:rPr>
            <w:color w:val="000000" w:themeColor="text1"/>
            <w:sz w:val="22"/>
            <w:szCs w:val="22"/>
          </w:rPr>
          <w:t xml:space="preserve"> (</w:t>
        </w:r>
        <w:proofErr w:type="gramEnd"/>
        <w:r>
          <w:rPr>
            <w:color w:val="000000" w:themeColor="text1"/>
            <w:sz w:val="22"/>
            <w:szCs w:val="22"/>
          </w:rPr>
          <w:t xml:space="preserve">Howard and </w:t>
        </w:r>
        <w:proofErr w:type="spellStart"/>
        <w:r>
          <w:rPr>
            <w:color w:val="000000" w:themeColor="text1"/>
            <w:sz w:val="22"/>
            <w:szCs w:val="22"/>
          </w:rPr>
          <w:t>Stelacio</w:t>
        </w:r>
        <w:proofErr w:type="spellEnd"/>
        <w:r>
          <w:rPr>
            <w:color w:val="000000" w:themeColor="text1"/>
            <w:sz w:val="22"/>
            <w:szCs w:val="22"/>
          </w:rPr>
          <w:t xml:space="preserve"> 2011), they found  trees at higher elevation took advantage of this condition to outcompete other trees. </w:t>
        </w:r>
        <w:r>
          <w:rPr>
            <w:sz w:val="22"/>
            <w:szCs w:val="22"/>
          </w:rPr>
          <w:t>In the absence of fire disturbance (Brand and Jax 2007) other scientists find elevation and topography are likely to increase in importance where persistence is the focus. To this point, though, natural fire (</w:t>
        </w:r>
        <w:proofErr w:type="spellStart"/>
        <w:r>
          <w:rPr>
            <w:sz w:val="22"/>
            <w:szCs w:val="22"/>
          </w:rPr>
          <w:t>Foereid</w:t>
        </w:r>
        <w:proofErr w:type="spellEnd"/>
        <w:r>
          <w:rPr>
            <w:sz w:val="22"/>
            <w:szCs w:val="22"/>
          </w:rPr>
          <w:t xml:space="preserve"> </w:t>
        </w:r>
        <w:r>
          <w:rPr>
            <w:i/>
            <w:iCs/>
            <w:sz w:val="22"/>
            <w:szCs w:val="22"/>
          </w:rPr>
          <w:t>et al</w:t>
        </w:r>
        <w:r>
          <w:rPr>
            <w:sz w:val="22"/>
            <w:szCs w:val="22"/>
          </w:rPr>
          <w:t xml:space="preserve"> 2015), anthropogenic controlled burns (Carlo </w:t>
        </w:r>
        <w:r>
          <w:rPr>
            <w:i/>
            <w:iCs/>
            <w:sz w:val="22"/>
            <w:szCs w:val="22"/>
          </w:rPr>
          <w:t xml:space="preserve">et al </w:t>
        </w:r>
        <w:r>
          <w:rPr>
            <w:sz w:val="22"/>
            <w:szCs w:val="22"/>
          </w:rPr>
          <w:t xml:space="preserve">2016) and opening of canopies (Neill </w:t>
        </w:r>
        <w:r>
          <w:rPr>
            <w:i/>
            <w:iCs/>
            <w:sz w:val="22"/>
            <w:szCs w:val="22"/>
          </w:rPr>
          <w:t xml:space="preserve">et al </w:t>
        </w:r>
        <w:r>
          <w:rPr>
            <w:sz w:val="22"/>
            <w:szCs w:val="22"/>
          </w:rPr>
          <w:t xml:space="preserve">2007) remain at the center of interest. </w:t>
        </w:r>
      </w:ins>
      <w:ins w:id="205" w:author="Jeff" w:date="2021-06-16T12:40:00Z">
        <w:r w:rsidR="00992A1C">
          <w:rPr>
            <w:sz w:val="22"/>
            <w:szCs w:val="22"/>
          </w:rPr>
          <w:t xml:space="preserve">Second, where pitch pine </w:t>
        </w:r>
        <w:proofErr w:type="gramStart"/>
        <w:r w:rsidR="00992A1C">
          <w:rPr>
            <w:sz w:val="22"/>
            <w:szCs w:val="22"/>
          </w:rPr>
          <w:t>are</w:t>
        </w:r>
        <w:proofErr w:type="gramEnd"/>
        <w:r w:rsidR="00992A1C">
          <w:rPr>
            <w:sz w:val="22"/>
            <w:szCs w:val="22"/>
          </w:rPr>
          <w:t xml:space="preserve"> in a constant struggle to outgrow or outlast competitors, the use of their photosynthetic apparatus is required to adjust to very frequent stresses and dealing with drought as a result of decreased seasonal precipitation. Evidence exists of positive </w:t>
        </w:r>
        <w:proofErr w:type="spellStart"/>
        <w:r w:rsidR="00992A1C">
          <w:rPr>
            <w:sz w:val="22"/>
            <w:szCs w:val="22"/>
          </w:rPr>
          <w:t>iWUE</w:t>
        </w:r>
        <w:proofErr w:type="spellEnd"/>
        <w:r w:rsidR="00992A1C">
          <w:rPr>
            <w:sz w:val="22"/>
            <w:szCs w:val="22"/>
          </w:rPr>
          <w:t xml:space="preserve"> (</w:t>
        </w:r>
        <w:proofErr w:type="spellStart"/>
        <w:r w:rsidR="00992A1C">
          <w:rPr>
            <w:sz w:val="22"/>
            <w:szCs w:val="22"/>
          </w:rPr>
          <w:t>Butak</w:t>
        </w:r>
        <w:proofErr w:type="spellEnd"/>
        <w:r w:rsidR="00992A1C">
          <w:rPr>
            <w:sz w:val="22"/>
            <w:szCs w:val="22"/>
          </w:rPr>
          <w:t xml:space="preserve"> 2014) </w:t>
        </w:r>
        <w:r w:rsidR="00992A1C">
          <w:rPr>
            <w:color w:val="000000" w:themeColor="text1"/>
            <w:sz w:val="22"/>
            <w:szCs w:val="22"/>
            <w:shd w:val="clear" w:color="auto" w:fill="FFFFFF"/>
          </w:rPr>
          <w:t>in low lying, minimal slope, fully exposed sites, like Wonderland on the western side of the island, conferring</w:t>
        </w:r>
        <w:r w:rsidR="00992A1C">
          <w:rPr>
            <w:sz w:val="22"/>
            <w:szCs w:val="22"/>
          </w:rPr>
          <w:t xml:space="preserve"> a high growth functional trait</w:t>
        </w:r>
        <w:r w:rsidR="00992A1C">
          <w:rPr>
            <w:iCs/>
            <w:sz w:val="22"/>
            <w:szCs w:val="22"/>
          </w:rPr>
          <w:t xml:space="preserve">. We consider if the same results </w:t>
        </w:r>
      </w:ins>
      <w:ins w:id="206" w:author="Jeff" w:date="2021-06-16T14:51:00Z">
        <w:r w:rsidR="009B6EB2">
          <w:rPr>
            <w:iCs/>
            <w:sz w:val="22"/>
            <w:szCs w:val="22"/>
          </w:rPr>
          <w:t>obtain</w:t>
        </w:r>
      </w:ins>
      <w:ins w:id="207" w:author="Jeff" w:date="2021-06-16T12:40:00Z">
        <w:r w:rsidR="00992A1C">
          <w:rPr>
            <w:iCs/>
            <w:sz w:val="22"/>
            <w:szCs w:val="22"/>
          </w:rPr>
          <w:t xml:space="preserve"> at higher elevations</w:t>
        </w:r>
      </w:ins>
      <w:ins w:id="208" w:author="Jeff" w:date="2021-06-16T13:53:00Z">
        <w:r w:rsidR="00551A29">
          <w:rPr>
            <w:iCs/>
            <w:sz w:val="22"/>
            <w:szCs w:val="22"/>
          </w:rPr>
          <w:t xml:space="preserve"> </w:t>
        </w:r>
        <w:r w:rsidR="00551A29">
          <w:rPr>
            <w:sz w:val="22"/>
            <w:szCs w:val="22"/>
          </w:rPr>
          <w:t xml:space="preserve">(Stambaugh </w:t>
        </w:r>
        <w:r w:rsidR="00551A29">
          <w:rPr>
            <w:i/>
            <w:iCs/>
            <w:sz w:val="22"/>
            <w:szCs w:val="22"/>
          </w:rPr>
          <w:t>et al</w:t>
        </w:r>
        <w:r w:rsidR="00551A29">
          <w:rPr>
            <w:sz w:val="22"/>
            <w:szCs w:val="22"/>
          </w:rPr>
          <w:t xml:space="preserve"> 2015)</w:t>
        </w:r>
      </w:ins>
      <w:ins w:id="209" w:author="Jeff" w:date="2021-06-16T12:40:00Z">
        <w:r w:rsidR="00992A1C">
          <w:rPr>
            <w:iCs/>
            <w:sz w:val="22"/>
            <w:szCs w:val="22"/>
          </w:rPr>
          <w:t xml:space="preserve"> and</w:t>
        </w:r>
      </w:ins>
      <w:ins w:id="210" w:author="Jeff" w:date="2021-06-16T14:51:00Z">
        <w:r w:rsidR="009B6EB2">
          <w:rPr>
            <w:iCs/>
            <w:sz w:val="22"/>
            <w:szCs w:val="22"/>
          </w:rPr>
          <w:t xml:space="preserve">, specifically, </w:t>
        </w:r>
      </w:ins>
      <w:ins w:id="211" w:author="Jeff" w:date="2021-06-16T12:40:00Z">
        <w:r w:rsidR="00992A1C">
          <w:rPr>
            <w:iCs/>
            <w:sz w:val="22"/>
            <w:szCs w:val="22"/>
          </w:rPr>
          <w:t>within the 1947 fire zone</w:t>
        </w:r>
      </w:ins>
      <w:ins w:id="212" w:author="Jeff" w:date="2021-06-16T13:41:00Z">
        <w:r w:rsidR="005D3CFE">
          <w:rPr>
            <w:iCs/>
            <w:sz w:val="22"/>
            <w:szCs w:val="22"/>
          </w:rPr>
          <w:t xml:space="preserve">. </w:t>
        </w:r>
      </w:ins>
      <w:ins w:id="213" w:author="Jeff" w:date="2021-06-16T13:53:00Z">
        <w:r w:rsidR="00551A29">
          <w:rPr>
            <w:sz w:val="22"/>
            <w:szCs w:val="22"/>
          </w:rPr>
          <w:t xml:space="preserve">In particular, at upper ledge elevations where fire events occur with some frequency (Howard and </w:t>
        </w:r>
        <w:proofErr w:type="spellStart"/>
        <w:r w:rsidR="00551A29">
          <w:rPr>
            <w:sz w:val="22"/>
            <w:szCs w:val="22"/>
          </w:rPr>
          <w:t>Stelacio</w:t>
        </w:r>
        <w:proofErr w:type="spellEnd"/>
        <w:r w:rsidR="00551A29">
          <w:rPr>
            <w:sz w:val="22"/>
            <w:szCs w:val="22"/>
          </w:rPr>
          <w:t xml:space="preserve"> 2011) researchers find limits on clustering (stand density), colonization (Lafon </w:t>
        </w:r>
        <w:r w:rsidR="00551A29">
          <w:rPr>
            <w:i/>
            <w:iCs/>
            <w:sz w:val="22"/>
            <w:szCs w:val="22"/>
          </w:rPr>
          <w:t>et al</w:t>
        </w:r>
        <w:r w:rsidR="00551A29">
          <w:rPr>
            <w:sz w:val="22"/>
            <w:szCs w:val="22"/>
          </w:rPr>
          <w:t xml:space="preserve"> 2014) and expansion. </w:t>
        </w:r>
      </w:ins>
      <w:ins w:id="214" w:author="Jeff" w:date="2021-06-16T14:52:00Z">
        <w:r w:rsidR="009B6EB2">
          <w:rPr>
            <w:sz w:val="22"/>
            <w:szCs w:val="22"/>
          </w:rPr>
          <w:t>Again, the study attempts to determine if these outcomes may be replicated in forests w</w:t>
        </w:r>
      </w:ins>
      <w:ins w:id="215" w:author="Jeff" w:date="2021-06-16T14:53:00Z">
        <w:r w:rsidR="009B6EB2">
          <w:rPr>
            <w:sz w:val="22"/>
            <w:szCs w:val="22"/>
          </w:rPr>
          <w:t xml:space="preserve">ith much greater height and elevation deviation. </w:t>
        </w:r>
      </w:ins>
      <w:ins w:id="216" w:author="Jeff" w:date="2021-06-16T12:40:00Z">
        <w:r w:rsidR="00992A1C">
          <w:rPr>
            <w:sz w:val="22"/>
            <w:szCs w:val="22"/>
          </w:rPr>
          <w:t xml:space="preserve">In a third group lie </w:t>
        </w:r>
      </w:ins>
      <w:proofErr w:type="gramStart"/>
      <w:ins w:id="217" w:author="Jeff" w:date="2021-06-16T13:26:00Z">
        <w:r>
          <w:rPr>
            <w:sz w:val="22"/>
            <w:szCs w:val="22"/>
          </w:rPr>
          <w:t xml:space="preserve">traits,  </w:t>
        </w:r>
      </w:ins>
      <w:ins w:id="218" w:author="Jeff" w:date="2021-06-16T12:40:00Z">
        <w:r w:rsidR="00992A1C">
          <w:rPr>
            <w:sz w:val="22"/>
            <w:szCs w:val="22"/>
          </w:rPr>
          <w:t>namely</w:t>
        </w:r>
        <w:proofErr w:type="gramEnd"/>
        <w:r w:rsidR="00992A1C">
          <w:rPr>
            <w:sz w:val="22"/>
            <w:szCs w:val="22"/>
          </w:rPr>
          <w:t xml:space="preserve"> height, canopy and DBH (diameter at base height)</w:t>
        </w:r>
      </w:ins>
      <w:ins w:id="219" w:author="Jeff" w:date="2021-06-16T13:27:00Z">
        <w:r>
          <w:rPr>
            <w:sz w:val="22"/>
            <w:szCs w:val="22"/>
          </w:rPr>
          <w:t>, which can be used to better understand the extent to which</w:t>
        </w:r>
      </w:ins>
      <w:ins w:id="220" w:author="Jeff" w:date="2021-06-16T12:40:00Z">
        <w:r w:rsidR="00992A1C">
          <w:rPr>
            <w:sz w:val="22"/>
            <w:szCs w:val="22"/>
          </w:rPr>
          <w:t xml:space="preserve"> </w:t>
        </w:r>
        <w:proofErr w:type="spellStart"/>
        <w:r w:rsidR="00992A1C">
          <w:rPr>
            <w:sz w:val="22"/>
            <w:szCs w:val="22"/>
          </w:rPr>
          <w:t>allometrics</w:t>
        </w:r>
        <w:proofErr w:type="spellEnd"/>
        <w:r w:rsidR="00992A1C">
          <w:rPr>
            <w:sz w:val="22"/>
            <w:szCs w:val="22"/>
          </w:rPr>
          <w:t xml:space="preserve"> coupled with intra tree relations within individual populations</w:t>
        </w:r>
      </w:ins>
      <w:ins w:id="221" w:author="Jeff" w:date="2021-06-16T13:57:00Z">
        <w:r w:rsidR="009D2AAD">
          <w:rPr>
            <w:sz w:val="22"/>
            <w:szCs w:val="22"/>
          </w:rPr>
          <w:t>. In generating and analyzing data of these types</w:t>
        </w:r>
      </w:ins>
      <w:ins w:id="222" w:author="Jeff" w:date="2021-06-16T14:53:00Z">
        <w:r w:rsidR="009B6EB2">
          <w:rPr>
            <w:sz w:val="22"/>
            <w:szCs w:val="22"/>
          </w:rPr>
          <w:t>,</w:t>
        </w:r>
      </w:ins>
      <w:ins w:id="223" w:author="Jeff" w:date="2021-06-16T12:40:00Z">
        <w:r w:rsidR="00992A1C">
          <w:rPr>
            <w:sz w:val="22"/>
            <w:szCs w:val="22"/>
          </w:rPr>
          <w:t xml:space="preserve"> we aim to provide </w:t>
        </w:r>
      </w:ins>
      <w:ins w:id="224" w:author="Jeff" w:date="2021-06-16T13:58:00Z">
        <w:r w:rsidR="009D2AAD">
          <w:rPr>
            <w:sz w:val="22"/>
            <w:szCs w:val="22"/>
          </w:rPr>
          <w:t>greater</w:t>
        </w:r>
      </w:ins>
      <w:ins w:id="225" w:author="Jeff" w:date="2021-06-16T12:40:00Z">
        <w:r w:rsidR="00992A1C">
          <w:rPr>
            <w:sz w:val="22"/>
            <w:szCs w:val="22"/>
          </w:rPr>
          <w:t xml:space="preserve"> understanding of how to promote pitch pine persistence in communities of the northeastern and mid-Atlantic U.S. coast where elevation and topographical gradients present themselves.</w:t>
        </w:r>
      </w:ins>
    </w:p>
    <w:p w14:paraId="2782636A" w14:textId="77777777" w:rsidR="00992A1C" w:rsidRDefault="00992A1C" w:rsidP="00992A1C">
      <w:pPr>
        <w:spacing w:line="276" w:lineRule="auto"/>
        <w:jc w:val="both"/>
        <w:rPr>
          <w:ins w:id="226" w:author="Jeff" w:date="2021-06-16T12:40:00Z"/>
          <w:sz w:val="22"/>
          <w:szCs w:val="22"/>
        </w:rPr>
      </w:pPr>
    </w:p>
    <w:p w14:paraId="58865BE5" w14:textId="6A5A1C27" w:rsidR="00953D5C" w:rsidRPr="006E74D0" w:rsidDel="00FD5273" w:rsidRDefault="00B00DB2">
      <w:pPr>
        <w:spacing w:line="276" w:lineRule="auto"/>
        <w:jc w:val="both"/>
        <w:rPr>
          <w:del w:id="227" w:author="Jeff" w:date="2021-06-15T20:37:00Z"/>
          <w:sz w:val="22"/>
          <w:szCs w:val="22"/>
        </w:rPr>
      </w:pPr>
      <w:del w:id="228" w:author="Jeff" w:date="2021-06-16T12:40:00Z">
        <w:r w:rsidRPr="00AF4420" w:rsidDel="00992A1C">
          <w:rPr>
            <w:sz w:val="22"/>
            <w:szCs w:val="22"/>
          </w:rPr>
          <w:delText xml:space="preserve">On </w:delText>
        </w:r>
        <w:r w:rsidR="00C437EC" w:rsidDel="00992A1C">
          <w:rPr>
            <w:sz w:val="22"/>
            <w:szCs w:val="22"/>
          </w:rPr>
          <w:delText xml:space="preserve">Mt. Desert Island </w:delText>
        </w:r>
        <w:r w:rsidRPr="00AF4420" w:rsidDel="00992A1C">
          <w:rPr>
            <w:sz w:val="22"/>
            <w:szCs w:val="22"/>
          </w:rPr>
          <w:delText>in</w:delText>
        </w:r>
        <w:r w:rsidR="00E17BC1" w:rsidRPr="00AF4420" w:rsidDel="00992A1C">
          <w:rPr>
            <w:sz w:val="22"/>
            <w:szCs w:val="22"/>
          </w:rPr>
          <w:delText xml:space="preserve"> Maine </w:delText>
        </w:r>
        <w:r w:rsidR="00D52074" w:rsidRPr="00AF4420" w:rsidDel="00992A1C">
          <w:rPr>
            <w:sz w:val="22"/>
            <w:szCs w:val="22"/>
          </w:rPr>
          <w:delText>USA</w:delText>
        </w:r>
        <w:r w:rsidR="00E17BC1" w:rsidRPr="00AF4420" w:rsidDel="00992A1C">
          <w:rPr>
            <w:sz w:val="22"/>
            <w:szCs w:val="22"/>
          </w:rPr>
          <w:delText>, pitch pine (</w:delText>
        </w:r>
        <w:r w:rsidR="00E17BC1" w:rsidRPr="00AF4420" w:rsidDel="00992A1C">
          <w:rPr>
            <w:i/>
            <w:iCs/>
            <w:sz w:val="22"/>
            <w:szCs w:val="22"/>
          </w:rPr>
          <w:delText>Pinus rigida</w:delText>
        </w:r>
        <w:r w:rsidR="00E17BC1" w:rsidRPr="00AF4420" w:rsidDel="00992A1C">
          <w:rPr>
            <w:sz w:val="22"/>
            <w:szCs w:val="22"/>
          </w:rPr>
          <w:delText xml:space="preserve"> Miller) </w:delText>
        </w:r>
        <w:r w:rsidR="00F4651B" w:rsidRPr="00AF4420" w:rsidDel="00992A1C">
          <w:rPr>
            <w:sz w:val="22"/>
            <w:szCs w:val="22"/>
          </w:rPr>
          <w:delText xml:space="preserve">dwell </w:delText>
        </w:r>
        <w:r w:rsidR="00A958FE" w:rsidRPr="00AF4420" w:rsidDel="00992A1C">
          <w:rPr>
            <w:sz w:val="22"/>
            <w:szCs w:val="22"/>
          </w:rPr>
          <w:delText xml:space="preserve">at the edge of their </w:delText>
        </w:r>
        <w:r w:rsidR="000D4F4A" w:rsidRPr="00AF4420" w:rsidDel="00992A1C">
          <w:rPr>
            <w:sz w:val="22"/>
            <w:szCs w:val="22"/>
          </w:rPr>
          <w:delText xml:space="preserve">northeastern </w:delText>
        </w:r>
        <w:r w:rsidR="00BB0479" w:rsidRPr="00AF4420" w:rsidDel="00992A1C">
          <w:rPr>
            <w:sz w:val="22"/>
            <w:szCs w:val="22"/>
          </w:rPr>
          <w:delText>range</w:delText>
        </w:r>
        <w:r w:rsidR="00ED5272" w:rsidDel="00992A1C">
          <w:rPr>
            <w:sz w:val="22"/>
            <w:szCs w:val="22"/>
          </w:rPr>
          <w:delText xml:space="preserve"> (Fig. 1)</w:delText>
        </w:r>
        <w:r w:rsidR="000A32EC" w:rsidDel="00992A1C">
          <w:rPr>
            <w:sz w:val="22"/>
            <w:szCs w:val="22"/>
          </w:rPr>
          <w:delText>.</w:delText>
        </w:r>
        <w:r w:rsidR="00CF5011" w:rsidDel="00992A1C">
          <w:rPr>
            <w:sz w:val="22"/>
            <w:szCs w:val="22"/>
          </w:rPr>
          <w:delText xml:space="preserve"> </w:delText>
        </w:r>
      </w:del>
      <w:moveFromRangeStart w:id="229" w:author="Jeff" w:date="2021-06-15T20:21:00Z" w:name="move74680843"/>
      <w:moveFrom w:id="230" w:author="Jeff" w:date="2021-06-15T20:21:00Z">
        <w:del w:id="231" w:author="Jeff" w:date="2021-06-16T12:40:00Z">
          <w:r w:rsidR="00CF5011" w:rsidDel="00992A1C">
            <w:rPr>
              <w:sz w:val="22"/>
              <w:szCs w:val="22"/>
            </w:rPr>
            <w:delText>P</w:delText>
          </w:r>
          <w:r w:rsidR="00360A30" w:rsidDel="00992A1C">
            <w:rPr>
              <w:sz w:val="22"/>
              <w:szCs w:val="22"/>
            </w:rPr>
            <w:delText>rotection</w:delText>
          </w:r>
          <w:r w:rsidR="00CF5011" w:rsidDel="00992A1C">
            <w:rPr>
              <w:sz w:val="22"/>
              <w:szCs w:val="22"/>
            </w:rPr>
            <w:delText xml:space="preserve"> of this globally threatened species</w:delText>
          </w:r>
          <w:r w:rsidR="00360A30" w:rsidDel="00992A1C">
            <w:rPr>
              <w:sz w:val="22"/>
              <w:szCs w:val="22"/>
            </w:rPr>
            <w:delText xml:space="preserve"> is </w:delText>
          </w:r>
          <w:r w:rsidR="0061288D" w:rsidDel="00992A1C">
            <w:rPr>
              <w:sz w:val="22"/>
              <w:szCs w:val="22"/>
            </w:rPr>
            <w:delText xml:space="preserve">a </w:delText>
          </w:r>
          <w:r w:rsidR="00360A30" w:rsidDel="00992A1C">
            <w:rPr>
              <w:sz w:val="22"/>
              <w:szCs w:val="22"/>
            </w:rPr>
            <w:delText xml:space="preserve">paramount </w:delText>
          </w:r>
          <w:r w:rsidR="0061288D" w:rsidDel="00992A1C">
            <w:rPr>
              <w:sz w:val="22"/>
              <w:szCs w:val="22"/>
            </w:rPr>
            <w:delText xml:space="preserve">concern </w:delText>
          </w:r>
          <w:r w:rsidR="00360A30" w:rsidDel="00992A1C">
            <w:rPr>
              <w:sz w:val="22"/>
              <w:szCs w:val="22"/>
            </w:rPr>
            <w:delText xml:space="preserve">as </w:delText>
          </w:r>
          <w:r w:rsidR="00D20416" w:rsidDel="00992A1C">
            <w:rPr>
              <w:sz w:val="22"/>
              <w:szCs w:val="22"/>
            </w:rPr>
            <w:delText>it</w:delText>
          </w:r>
          <w:r w:rsidR="00360A30" w:rsidDel="00992A1C">
            <w:rPr>
              <w:sz w:val="22"/>
              <w:szCs w:val="22"/>
            </w:rPr>
            <w:delText xml:space="preserve"> anchor</w:delText>
          </w:r>
          <w:r w:rsidR="00D20416" w:rsidDel="00992A1C">
            <w:rPr>
              <w:sz w:val="22"/>
              <w:szCs w:val="22"/>
            </w:rPr>
            <w:delText>s</w:delText>
          </w:r>
          <w:r w:rsidR="00360A30" w:rsidDel="00992A1C">
            <w:rPr>
              <w:sz w:val="22"/>
              <w:szCs w:val="22"/>
            </w:rPr>
            <w:delText xml:space="preserve"> a</w:delText>
          </w:r>
          <w:r w:rsidR="00BC415E" w:rsidDel="00992A1C">
            <w:rPr>
              <w:sz w:val="22"/>
              <w:szCs w:val="22"/>
            </w:rPr>
            <w:delText>n environmentally sensitive</w:delText>
          </w:r>
          <w:r w:rsidR="00360A30" w:rsidDel="00992A1C">
            <w:rPr>
              <w:sz w:val="22"/>
              <w:szCs w:val="22"/>
            </w:rPr>
            <w:delText xml:space="preserve"> barrens ecosystem</w:delText>
          </w:r>
          <w:r w:rsidR="0061288D" w:rsidDel="00992A1C">
            <w:rPr>
              <w:sz w:val="22"/>
              <w:szCs w:val="22"/>
            </w:rPr>
            <w:delText xml:space="preserve">, similar in many respects to those </w:delText>
          </w:r>
          <w:r w:rsidR="00CF5011" w:rsidDel="00992A1C">
            <w:rPr>
              <w:sz w:val="22"/>
              <w:szCs w:val="22"/>
            </w:rPr>
            <w:delText>located</w:delText>
          </w:r>
          <w:r w:rsidR="0061288D" w:rsidDel="00992A1C">
            <w:rPr>
              <w:sz w:val="22"/>
              <w:szCs w:val="22"/>
            </w:rPr>
            <w:delText xml:space="preserve"> in nearly twenty other </w:delText>
          </w:r>
          <w:r w:rsidR="00247D4D" w:rsidDel="00992A1C">
            <w:rPr>
              <w:sz w:val="22"/>
              <w:szCs w:val="22"/>
            </w:rPr>
            <w:delText>s</w:delText>
          </w:r>
          <w:r w:rsidR="0061288D" w:rsidDel="00992A1C">
            <w:rPr>
              <w:sz w:val="22"/>
              <w:szCs w:val="22"/>
            </w:rPr>
            <w:delText>tate</w:delText>
          </w:r>
          <w:r w:rsidR="00CF5011" w:rsidDel="00992A1C">
            <w:rPr>
              <w:sz w:val="22"/>
              <w:szCs w:val="22"/>
            </w:rPr>
            <w:delText>s</w:delText>
          </w:r>
          <w:r w:rsidR="00D20416" w:rsidDel="00992A1C">
            <w:rPr>
              <w:sz w:val="22"/>
              <w:szCs w:val="22"/>
            </w:rPr>
            <w:delText xml:space="preserve"> to the </w:delText>
          </w:r>
          <w:r w:rsidR="00247D4D" w:rsidDel="00992A1C">
            <w:rPr>
              <w:sz w:val="22"/>
              <w:szCs w:val="22"/>
            </w:rPr>
            <w:delText>s</w:delText>
          </w:r>
          <w:r w:rsidR="00D20416" w:rsidDel="00992A1C">
            <w:rPr>
              <w:sz w:val="22"/>
              <w:szCs w:val="22"/>
            </w:rPr>
            <w:delText>outh.</w:delText>
          </w:r>
        </w:del>
      </w:moveFrom>
      <w:moveFromRangeEnd w:id="229"/>
      <w:moveToRangeStart w:id="232" w:author="Jeff" w:date="2021-06-15T18:31:00Z" w:name="move74674285"/>
      <w:moveTo w:id="233" w:author="Jeff" w:date="2021-06-15T18:31:00Z">
        <w:del w:id="234" w:author="Jeff" w:date="2021-06-16T12:40:00Z">
          <w:r w:rsidR="00ED118E" w:rsidRPr="00ED118E" w:rsidDel="00992A1C">
            <w:rPr>
              <w:strike/>
              <w:sz w:val="22"/>
              <w:szCs w:val="22"/>
              <w:rPrChange w:id="235" w:author="Jeff" w:date="2021-06-15T18:36:00Z">
                <w:rPr>
                  <w:sz w:val="22"/>
                  <w:szCs w:val="22"/>
                </w:rPr>
              </w:rPrChange>
            </w:rPr>
            <w:delText xml:space="preserve">Even though fire is considered an obligatory pitch pine bellwether, long-standing </w:delText>
          </w:r>
          <w:commentRangeStart w:id="236"/>
          <w:r w:rsidR="00ED118E" w:rsidRPr="00ED118E" w:rsidDel="00992A1C">
            <w:rPr>
              <w:strike/>
              <w:sz w:val="22"/>
              <w:szCs w:val="22"/>
              <w:rPrChange w:id="237" w:author="Jeff" w:date="2021-06-15T18:36:00Z">
                <w:rPr>
                  <w:sz w:val="22"/>
                  <w:szCs w:val="22"/>
                </w:rPr>
              </w:rPrChange>
            </w:rPr>
            <w:delText xml:space="preserve">indicators </w:delText>
          </w:r>
          <w:commentRangeEnd w:id="236"/>
          <w:r w:rsidR="00ED118E" w:rsidRPr="00ED118E" w:rsidDel="00992A1C">
            <w:rPr>
              <w:rStyle w:val="CommentReference"/>
              <w:strike/>
              <w:rPrChange w:id="238" w:author="Jeff" w:date="2021-06-15T18:36:00Z">
                <w:rPr>
                  <w:rStyle w:val="CommentReference"/>
                </w:rPr>
              </w:rPrChange>
            </w:rPr>
            <w:commentReference w:id="236"/>
          </w:r>
          <w:r w:rsidR="00ED118E" w:rsidRPr="00ED118E" w:rsidDel="00992A1C">
            <w:rPr>
              <w:strike/>
              <w:sz w:val="22"/>
              <w:szCs w:val="22"/>
              <w:rPrChange w:id="239" w:author="Jeff" w:date="2021-06-15T18:36:00Z">
                <w:rPr>
                  <w:sz w:val="22"/>
                  <w:szCs w:val="22"/>
                </w:rPr>
              </w:rPrChange>
            </w:rPr>
            <w:delText>point to the evolution away from fire-inspired characteristics in its suppression.</w:delText>
          </w:r>
          <w:r w:rsidR="00ED118E" w:rsidDel="00992A1C">
            <w:rPr>
              <w:sz w:val="22"/>
              <w:szCs w:val="22"/>
            </w:rPr>
            <w:delText xml:space="preserve"> </w:delText>
          </w:r>
          <w:r w:rsidR="00ED118E" w:rsidRPr="00ED118E" w:rsidDel="00992A1C">
            <w:rPr>
              <w:strike/>
              <w:sz w:val="22"/>
              <w:szCs w:val="22"/>
              <w:rPrChange w:id="240" w:author="Jeff" w:date="2021-06-15T18:36:00Z">
                <w:rPr>
                  <w:sz w:val="22"/>
                  <w:szCs w:val="22"/>
                </w:rPr>
              </w:rPrChange>
            </w:rPr>
            <w:delText>Thus, trees bear witness to physiological and morphological changes at Mt. Desert (</w:delText>
          </w:r>
          <w:commentRangeStart w:id="241"/>
          <w:r w:rsidR="00ED118E" w:rsidRPr="00ED118E" w:rsidDel="00992A1C">
            <w:rPr>
              <w:strike/>
              <w:sz w:val="22"/>
              <w:szCs w:val="22"/>
              <w:rPrChange w:id="242" w:author="Jeff" w:date="2021-06-15T18:36:00Z">
                <w:rPr>
                  <w:sz w:val="22"/>
                  <w:szCs w:val="22"/>
                </w:rPr>
              </w:rPrChange>
            </w:rPr>
            <w:delText>first described by Little 1953 elsewhere</w:delText>
          </w:r>
          <w:commentRangeEnd w:id="241"/>
          <w:r w:rsidR="00ED118E" w:rsidRPr="00ED118E" w:rsidDel="00992A1C">
            <w:rPr>
              <w:rStyle w:val="CommentReference"/>
              <w:strike/>
              <w:rPrChange w:id="243" w:author="Jeff" w:date="2021-06-15T18:36:00Z">
                <w:rPr>
                  <w:rStyle w:val="CommentReference"/>
                </w:rPr>
              </w:rPrChange>
            </w:rPr>
            <w:commentReference w:id="241"/>
          </w:r>
          <w:r w:rsidR="00ED118E" w:rsidRPr="00ED118E" w:rsidDel="00992A1C">
            <w:rPr>
              <w:strike/>
              <w:sz w:val="22"/>
              <w:szCs w:val="22"/>
              <w:rPrChange w:id="244" w:author="Jeff" w:date="2021-06-15T18:36:00Z">
                <w:rPr>
                  <w:sz w:val="22"/>
                  <w:szCs w:val="22"/>
                </w:rPr>
              </w:rPrChange>
            </w:rPr>
            <w:delText xml:space="preserve">), first described almost three decades ago </w:delText>
          </w:r>
        </w:del>
        <w:del w:id="245" w:author="Jeff" w:date="2021-06-15T18:35:00Z">
          <w:r w:rsidR="00ED118E" w:rsidRPr="00ED118E" w:rsidDel="00ED118E">
            <w:rPr>
              <w:strike/>
              <w:sz w:val="22"/>
              <w:szCs w:val="22"/>
              <w:rPrChange w:id="246" w:author="Jeff" w:date="2021-06-15T18:36:00Z">
                <w:rPr>
                  <w:sz w:val="22"/>
                  <w:szCs w:val="22"/>
                </w:rPr>
              </w:rPrChange>
            </w:rPr>
            <w:delText xml:space="preserve">(Conkey </w:delText>
          </w:r>
          <w:r w:rsidR="00ED118E" w:rsidRPr="00ED118E" w:rsidDel="00ED118E">
            <w:rPr>
              <w:i/>
              <w:iCs/>
              <w:strike/>
              <w:sz w:val="22"/>
              <w:szCs w:val="22"/>
              <w:rPrChange w:id="247" w:author="Jeff" w:date="2021-06-15T18:36:00Z">
                <w:rPr>
                  <w:i/>
                  <w:iCs/>
                  <w:sz w:val="22"/>
                  <w:szCs w:val="22"/>
                </w:rPr>
              </w:rPrChange>
            </w:rPr>
            <w:delText>et al</w:delText>
          </w:r>
          <w:r w:rsidR="00ED118E" w:rsidRPr="00ED118E" w:rsidDel="00ED118E">
            <w:rPr>
              <w:strike/>
              <w:sz w:val="22"/>
              <w:szCs w:val="22"/>
              <w:rPrChange w:id="248" w:author="Jeff" w:date="2021-06-15T18:36:00Z">
                <w:rPr>
                  <w:sz w:val="22"/>
                  <w:szCs w:val="22"/>
                </w:rPr>
              </w:rPrChange>
            </w:rPr>
            <w:delText xml:space="preserve"> 1994)</w:delText>
          </w:r>
        </w:del>
        <w:del w:id="249" w:author="Jeff" w:date="2021-06-16T12:40:00Z">
          <w:r w:rsidR="00ED118E" w:rsidRPr="00ED118E" w:rsidDel="00992A1C">
            <w:rPr>
              <w:strike/>
              <w:sz w:val="22"/>
              <w:szCs w:val="22"/>
              <w:rPrChange w:id="250" w:author="Jeff" w:date="2021-06-15T18:36:00Z">
                <w:rPr>
                  <w:sz w:val="22"/>
                  <w:szCs w:val="22"/>
                </w:rPr>
              </w:rPrChange>
            </w:rPr>
            <w:delText xml:space="preserve"> when only a modest amount of remaining serotiny was </w:delText>
          </w:r>
          <w:r w:rsidR="00ED118E" w:rsidRPr="00B70D83" w:rsidDel="00992A1C">
            <w:rPr>
              <w:sz w:val="22"/>
              <w:szCs w:val="22"/>
            </w:rPr>
            <w:delText xml:space="preserve">reported. </w:delText>
          </w:r>
          <w:r w:rsidR="00ED118E" w:rsidRPr="00B70D83" w:rsidDel="00992A1C">
            <w:rPr>
              <w:strike/>
              <w:sz w:val="22"/>
              <w:szCs w:val="22"/>
              <w:rPrChange w:id="251" w:author="Jeff" w:date="2021-06-15T18:39:00Z">
                <w:rPr>
                  <w:sz w:val="22"/>
                  <w:szCs w:val="22"/>
                </w:rPr>
              </w:rPrChange>
            </w:rPr>
            <w:delText>Over time,</w:delText>
          </w:r>
          <w:r w:rsidR="00ED118E" w:rsidDel="00992A1C">
            <w:rPr>
              <w:sz w:val="22"/>
              <w:szCs w:val="22"/>
            </w:rPr>
            <w:delText xml:space="preserve"> </w:delText>
          </w:r>
        </w:del>
        <w:del w:id="252" w:author="Jeff" w:date="2021-06-15T18:37:00Z">
          <w:r w:rsidR="00ED118E" w:rsidDel="00ED118E">
            <w:rPr>
              <w:sz w:val="22"/>
              <w:szCs w:val="22"/>
            </w:rPr>
            <w:delText>c</w:delText>
          </w:r>
          <w:r w:rsidR="00ED118E" w:rsidRPr="00345813" w:rsidDel="00ED118E">
            <w:rPr>
              <w:sz w:val="22"/>
              <w:szCs w:val="22"/>
            </w:rPr>
            <w:delText>one serotiny</w:delText>
          </w:r>
          <w:r w:rsidR="00ED118E" w:rsidDel="00ED118E">
            <w:rPr>
              <w:sz w:val="22"/>
              <w:szCs w:val="22"/>
            </w:rPr>
            <w:delText xml:space="preserve"> </w:delText>
          </w:r>
          <w:r w:rsidR="00ED118E" w:rsidRPr="00345813" w:rsidDel="00ED118E">
            <w:rPr>
              <w:sz w:val="22"/>
              <w:szCs w:val="22"/>
            </w:rPr>
            <w:delText>(Givnish 1981), thick bark and</w:delText>
          </w:r>
          <w:r w:rsidR="00ED118E" w:rsidRPr="002A4A2D" w:rsidDel="00ED118E">
            <w:rPr>
              <w:sz w:val="22"/>
              <w:szCs w:val="22"/>
            </w:rPr>
            <w:delText xml:space="preserve"> </w:delText>
          </w:r>
          <w:r w:rsidR="00ED118E" w:rsidDel="00ED118E">
            <w:rPr>
              <w:sz w:val="22"/>
              <w:szCs w:val="22"/>
            </w:rPr>
            <w:delText>epicormic</w:delText>
          </w:r>
          <w:r w:rsidR="00ED118E" w:rsidRPr="00345813" w:rsidDel="00ED118E">
            <w:rPr>
              <w:sz w:val="22"/>
              <w:szCs w:val="22"/>
            </w:rPr>
            <w:delText xml:space="preserve"> re-sprouting (Renninger </w:delText>
          </w:r>
          <w:r w:rsidR="00ED118E" w:rsidRPr="00345813" w:rsidDel="00ED118E">
            <w:rPr>
              <w:i/>
              <w:iCs/>
              <w:sz w:val="22"/>
              <w:szCs w:val="22"/>
            </w:rPr>
            <w:delText xml:space="preserve">et al </w:delText>
          </w:r>
          <w:r w:rsidR="00ED118E" w:rsidRPr="00345813" w:rsidDel="00ED118E">
            <w:rPr>
              <w:sz w:val="22"/>
              <w:szCs w:val="22"/>
            </w:rPr>
            <w:delText xml:space="preserve">2013) </w:delText>
          </w:r>
          <w:r w:rsidR="00ED118E" w:rsidDel="00ED118E">
            <w:rPr>
              <w:sz w:val="22"/>
              <w:szCs w:val="22"/>
            </w:rPr>
            <w:delText>have virtually disappeared</w:delText>
          </w:r>
          <w:r w:rsidR="00ED118E" w:rsidRPr="004B5B95" w:rsidDel="00ED118E">
            <w:rPr>
              <w:sz w:val="22"/>
              <w:szCs w:val="22"/>
            </w:rPr>
            <w:delText xml:space="preserve"> </w:delText>
          </w:r>
          <w:r w:rsidR="00ED118E" w:rsidDel="00ED118E">
            <w:rPr>
              <w:sz w:val="22"/>
              <w:szCs w:val="22"/>
            </w:rPr>
            <w:delText>from</w:delText>
          </w:r>
          <w:r w:rsidR="00ED118E" w:rsidRPr="00345813" w:rsidDel="00ED118E">
            <w:rPr>
              <w:sz w:val="22"/>
              <w:szCs w:val="22"/>
            </w:rPr>
            <w:delText xml:space="preserve"> pitch pine </w:delText>
          </w:r>
          <w:r w:rsidR="00ED118E" w:rsidDel="00ED118E">
            <w:rPr>
              <w:sz w:val="22"/>
              <w:szCs w:val="22"/>
            </w:rPr>
            <w:delText xml:space="preserve">island </w:delText>
          </w:r>
          <w:r w:rsidR="00ED118E" w:rsidRPr="00345813" w:rsidDel="00ED118E">
            <w:rPr>
              <w:sz w:val="22"/>
              <w:szCs w:val="22"/>
            </w:rPr>
            <w:delText>ecosystems</w:delText>
          </w:r>
          <w:r w:rsidR="00ED118E" w:rsidDel="00ED118E">
            <w:rPr>
              <w:sz w:val="22"/>
              <w:szCs w:val="22"/>
            </w:rPr>
            <w:delText xml:space="preserve"> </w:delText>
          </w:r>
          <w:r w:rsidR="00ED118E" w:rsidRPr="00345813" w:rsidDel="00ED118E">
            <w:rPr>
              <w:sz w:val="22"/>
              <w:szCs w:val="22"/>
            </w:rPr>
            <w:delText xml:space="preserve">(Jordan </w:delText>
          </w:r>
          <w:r w:rsidR="00ED118E" w:rsidRPr="00345813" w:rsidDel="00ED118E">
            <w:rPr>
              <w:i/>
              <w:iCs/>
              <w:sz w:val="22"/>
              <w:szCs w:val="22"/>
            </w:rPr>
            <w:delText>et al</w:delText>
          </w:r>
          <w:r w:rsidR="00ED118E" w:rsidRPr="00345813" w:rsidDel="00ED118E">
            <w:rPr>
              <w:sz w:val="22"/>
              <w:szCs w:val="22"/>
            </w:rPr>
            <w:delText xml:space="preserve"> 2003)</w:delText>
          </w:r>
          <w:r w:rsidR="00ED118E" w:rsidDel="00ED118E">
            <w:rPr>
              <w:sz w:val="22"/>
              <w:szCs w:val="22"/>
            </w:rPr>
            <w:delText>.</w:delText>
          </w:r>
        </w:del>
      </w:moveTo>
      <w:moveToRangeEnd w:id="232"/>
      <w:del w:id="253" w:author="Jeff" w:date="2021-06-15T18:31:00Z">
        <w:r w:rsidR="000A32EC" w:rsidDel="00ED118E">
          <w:rPr>
            <w:sz w:val="22"/>
            <w:szCs w:val="22"/>
          </w:rPr>
          <w:delText xml:space="preserve"> </w:delText>
        </w:r>
      </w:del>
      <w:moveToRangeStart w:id="254" w:author="Jeff" w:date="2021-06-15T20:21:00Z" w:name="move74680843"/>
      <w:moveTo w:id="255" w:author="Jeff" w:date="2021-06-15T20:21:00Z">
        <w:del w:id="256" w:author="Jeff" w:date="2021-06-15T20:27:00Z">
          <w:r w:rsidR="00030BA0" w:rsidDel="00030BA0">
            <w:rPr>
              <w:sz w:val="22"/>
              <w:szCs w:val="22"/>
            </w:rPr>
            <w:delText xml:space="preserve">Protection of this globally </w:delText>
          </w:r>
        </w:del>
        <w:del w:id="257" w:author="Jeff" w:date="2021-06-16T12:40:00Z">
          <w:r w:rsidR="00030BA0" w:rsidDel="00992A1C">
            <w:rPr>
              <w:sz w:val="22"/>
              <w:szCs w:val="22"/>
            </w:rPr>
            <w:delText xml:space="preserve">threatened species </w:delText>
          </w:r>
        </w:del>
        <w:del w:id="258" w:author="Jeff" w:date="2021-06-15T20:27:00Z">
          <w:r w:rsidR="00030BA0" w:rsidDel="00030BA0">
            <w:rPr>
              <w:sz w:val="22"/>
              <w:szCs w:val="22"/>
            </w:rPr>
            <w:delText xml:space="preserve">is a paramount concern </w:delText>
          </w:r>
        </w:del>
        <w:del w:id="259" w:author="Jeff" w:date="2021-06-16T12:40:00Z">
          <w:r w:rsidR="00030BA0" w:rsidDel="00992A1C">
            <w:rPr>
              <w:sz w:val="22"/>
              <w:szCs w:val="22"/>
            </w:rPr>
            <w:delText xml:space="preserve">as it anchors an environmentally sensitive barrens ecosystem, similar in many respects to those located in nearly twenty other states to the south. </w:delText>
          </w:r>
        </w:del>
      </w:moveTo>
      <w:moveToRangeEnd w:id="254"/>
      <w:del w:id="260" w:author="Jeff" w:date="2021-06-15T20:21:00Z">
        <w:r w:rsidR="00360A30" w:rsidDel="00030BA0">
          <w:rPr>
            <w:sz w:val="22"/>
            <w:szCs w:val="22"/>
          </w:rPr>
          <w:delText>Sadly, scientists anticipate the</w:delText>
        </w:r>
        <w:r w:rsidR="00D55277" w:rsidDel="00030BA0">
          <w:rPr>
            <w:sz w:val="22"/>
            <w:szCs w:val="22"/>
          </w:rPr>
          <w:delText xml:space="preserve"> demise</w:delText>
        </w:r>
      </w:del>
      <w:del w:id="261" w:author="Jeff" w:date="2021-06-15T20:29:00Z">
        <w:r w:rsidR="00D55277" w:rsidDel="00030BA0">
          <w:rPr>
            <w:sz w:val="22"/>
            <w:szCs w:val="22"/>
          </w:rPr>
          <w:delText xml:space="preserve"> </w:delText>
        </w:r>
      </w:del>
      <w:del w:id="262" w:author="Jeff" w:date="2021-06-15T20:21:00Z">
        <w:r w:rsidR="00D55277" w:rsidDel="00030BA0">
          <w:rPr>
            <w:sz w:val="22"/>
            <w:szCs w:val="22"/>
          </w:rPr>
          <w:delText xml:space="preserve">of pitch pine at </w:delText>
        </w:r>
      </w:del>
      <w:del w:id="263" w:author="Jeff" w:date="2021-06-15T20:29:00Z">
        <w:r w:rsidR="00D55277" w:rsidDel="00030BA0">
          <w:rPr>
            <w:sz w:val="22"/>
            <w:szCs w:val="22"/>
          </w:rPr>
          <w:delText>Mt. Desert</w:delText>
        </w:r>
        <w:r w:rsidR="00D20416" w:rsidDel="00030BA0">
          <w:rPr>
            <w:sz w:val="22"/>
            <w:szCs w:val="22"/>
          </w:rPr>
          <w:delText xml:space="preserve"> </w:delText>
        </w:r>
      </w:del>
      <w:del w:id="264" w:author="Jeff" w:date="2021-06-15T20:22:00Z">
        <w:r w:rsidR="00D20416" w:rsidDel="00030BA0">
          <w:rPr>
            <w:sz w:val="22"/>
            <w:szCs w:val="22"/>
          </w:rPr>
          <w:delText>not because of its long association with fire</w:delText>
        </w:r>
        <w:r w:rsidR="00247D4D" w:rsidDel="00030BA0">
          <w:rPr>
            <w:sz w:val="22"/>
            <w:szCs w:val="22"/>
          </w:rPr>
          <w:delText>,</w:delText>
        </w:r>
        <w:r w:rsidR="00D20416" w:rsidDel="00030BA0">
          <w:rPr>
            <w:sz w:val="22"/>
            <w:szCs w:val="22"/>
          </w:rPr>
          <w:delText xml:space="preserve"> but because of its absence</w:delText>
        </w:r>
        <w:r w:rsidR="00D55277" w:rsidDel="00030BA0">
          <w:rPr>
            <w:sz w:val="22"/>
            <w:szCs w:val="22"/>
          </w:rPr>
          <w:delText xml:space="preserve">. </w:delText>
        </w:r>
        <w:r w:rsidR="00D20416" w:rsidDel="00030BA0">
          <w:rPr>
            <w:sz w:val="22"/>
            <w:szCs w:val="22"/>
          </w:rPr>
          <w:delText>S</w:delText>
        </w:r>
        <w:r w:rsidR="0061288D" w:rsidDel="00030BA0">
          <w:rPr>
            <w:sz w:val="22"/>
            <w:szCs w:val="22"/>
          </w:rPr>
          <w:delText>ome investigators</w:delText>
        </w:r>
        <w:r w:rsidR="00EE0119" w:rsidDel="00030BA0">
          <w:rPr>
            <w:sz w:val="22"/>
            <w:szCs w:val="22"/>
          </w:rPr>
          <w:delText xml:space="preserve"> </w:delText>
        </w:r>
        <w:r w:rsidR="00D20416" w:rsidDel="00030BA0">
          <w:rPr>
            <w:sz w:val="22"/>
            <w:szCs w:val="22"/>
          </w:rPr>
          <w:delText>fix</w:delText>
        </w:r>
        <w:r w:rsidR="00247D4D" w:rsidDel="00030BA0">
          <w:rPr>
            <w:sz w:val="22"/>
            <w:szCs w:val="22"/>
          </w:rPr>
          <w:delText>ate</w:delText>
        </w:r>
        <w:r w:rsidR="00D20416" w:rsidDel="00030BA0">
          <w:rPr>
            <w:sz w:val="22"/>
            <w:szCs w:val="22"/>
          </w:rPr>
          <w:delText xml:space="preserve"> on the need for w</w:delText>
        </w:r>
        <w:r w:rsidR="00D55277" w:rsidRPr="00345813" w:rsidDel="00030BA0">
          <w:rPr>
            <w:sz w:val="22"/>
            <w:szCs w:val="22"/>
          </w:rPr>
          <w:delText>ildfire</w:delText>
        </w:r>
      </w:del>
      <w:del w:id="265" w:author="Jeff" w:date="2021-06-15T20:29:00Z">
        <w:r w:rsidR="00D55277" w:rsidRPr="00345813" w:rsidDel="00030BA0">
          <w:rPr>
            <w:sz w:val="22"/>
            <w:szCs w:val="22"/>
          </w:rPr>
          <w:delText xml:space="preserve"> every six to twenty-five years to perpetuate and rejuvenate pitch pine </w:delText>
        </w:r>
        <w:r w:rsidR="00D55277" w:rsidDel="00030BA0">
          <w:rPr>
            <w:sz w:val="22"/>
            <w:szCs w:val="22"/>
          </w:rPr>
          <w:delText>colonies</w:delText>
        </w:r>
      </w:del>
      <w:del w:id="266" w:author="Jeff" w:date="2021-06-15T20:23:00Z">
        <w:r w:rsidR="00D55277" w:rsidDel="00030BA0">
          <w:rPr>
            <w:sz w:val="22"/>
            <w:szCs w:val="22"/>
          </w:rPr>
          <w:delText xml:space="preserve"> such as those</w:delText>
        </w:r>
      </w:del>
      <w:del w:id="267" w:author="Jeff" w:date="2021-06-15T20:29:00Z">
        <w:r w:rsidR="00D55277" w:rsidDel="00030BA0">
          <w:rPr>
            <w:sz w:val="22"/>
            <w:szCs w:val="22"/>
          </w:rPr>
          <w:delText xml:space="preserve"> </w:delText>
        </w:r>
        <w:r w:rsidR="008F0247" w:rsidDel="00030BA0">
          <w:rPr>
            <w:sz w:val="22"/>
            <w:szCs w:val="22"/>
          </w:rPr>
          <w:delText>on the island</w:delText>
        </w:r>
        <w:r w:rsidR="00D55277" w:rsidDel="00030BA0">
          <w:rPr>
            <w:sz w:val="22"/>
            <w:szCs w:val="22"/>
          </w:rPr>
          <w:delText xml:space="preserve"> </w:delText>
        </w:r>
        <w:r w:rsidR="00D55277" w:rsidRPr="00345813" w:rsidDel="00030BA0">
          <w:rPr>
            <w:sz w:val="22"/>
            <w:szCs w:val="22"/>
          </w:rPr>
          <w:delText xml:space="preserve">(Jordan </w:delText>
        </w:r>
        <w:r w:rsidR="00D55277" w:rsidRPr="00345813" w:rsidDel="00030BA0">
          <w:rPr>
            <w:i/>
            <w:iCs/>
            <w:sz w:val="22"/>
            <w:szCs w:val="22"/>
          </w:rPr>
          <w:delText>et al</w:delText>
        </w:r>
        <w:r w:rsidR="00D55277" w:rsidRPr="00345813" w:rsidDel="00030BA0">
          <w:rPr>
            <w:sz w:val="22"/>
            <w:szCs w:val="22"/>
          </w:rPr>
          <w:delText xml:space="preserve"> 2003).</w:delText>
        </w:r>
      </w:del>
      <w:del w:id="268" w:author="Jeff" w:date="2021-06-15T20:18:00Z">
        <w:r w:rsidR="00D55277" w:rsidDel="00374E72">
          <w:rPr>
            <w:sz w:val="22"/>
            <w:szCs w:val="22"/>
          </w:rPr>
          <w:delText xml:space="preserve"> </w:delText>
        </w:r>
        <w:commentRangeStart w:id="269"/>
        <w:r w:rsidR="00D55277" w:rsidDel="00374E72">
          <w:rPr>
            <w:sz w:val="22"/>
            <w:szCs w:val="22"/>
          </w:rPr>
          <w:delText xml:space="preserve">Yet, </w:delText>
        </w:r>
        <w:r w:rsidR="00360A30" w:rsidDel="00374E72">
          <w:rPr>
            <w:sz w:val="22"/>
            <w:szCs w:val="22"/>
          </w:rPr>
          <w:delText xml:space="preserve">there has been no </w:delText>
        </w:r>
        <w:r w:rsidR="00BC415E" w:rsidDel="00374E72">
          <w:rPr>
            <w:sz w:val="22"/>
            <w:szCs w:val="22"/>
          </w:rPr>
          <w:delText xml:space="preserve">forest </w:delText>
        </w:r>
        <w:r w:rsidR="00360A30" w:rsidDel="00374E72">
          <w:rPr>
            <w:sz w:val="22"/>
            <w:szCs w:val="22"/>
          </w:rPr>
          <w:delText>fire since the</w:delText>
        </w:r>
        <w:r w:rsidR="00D55277" w:rsidDel="00374E72">
          <w:rPr>
            <w:sz w:val="22"/>
            <w:szCs w:val="22"/>
          </w:rPr>
          <w:delText xml:space="preserve"> </w:delText>
        </w:r>
        <w:r w:rsidR="00D55277" w:rsidRPr="00345813" w:rsidDel="00374E72">
          <w:rPr>
            <w:sz w:val="22"/>
            <w:szCs w:val="22"/>
          </w:rPr>
          <w:delText>infamous</w:delText>
        </w:r>
        <w:r w:rsidR="004A4B6F" w:rsidDel="00374E72">
          <w:rPr>
            <w:sz w:val="22"/>
            <w:szCs w:val="22"/>
          </w:rPr>
          <w:delText>, intense</w:delText>
        </w:r>
        <w:r w:rsidR="00D55277" w:rsidRPr="00345813" w:rsidDel="00374E72">
          <w:rPr>
            <w:sz w:val="22"/>
            <w:szCs w:val="22"/>
          </w:rPr>
          <w:delText xml:space="preserve"> 1947 conflagration </w:delText>
        </w:r>
        <w:r w:rsidR="00EF43C8" w:rsidDel="00374E72">
          <w:rPr>
            <w:sz w:val="22"/>
            <w:szCs w:val="22"/>
          </w:rPr>
          <w:delText xml:space="preserve">(Miller </w:delText>
        </w:r>
        <w:r w:rsidR="00EF43C8" w:rsidRPr="00C776FA" w:rsidDel="00374E72">
          <w:rPr>
            <w:i/>
            <w:iCs/>
            <w:sz w:val="22"/>
            <w:szCs w:val="22"/>
          </w:rPr>
          <w:delText>et al</w:delText>
        </w:r>
        <w:r w:rsidR="00EF43C8" w:rsidDel="00374E72">
          <w:rPr>
            <w:sz w:val="22"/>
            <w:szCs w:val="22"/>
          </w:rPr>
          <w:delText xml:space="preserve"> 2017) </w:delText>
        </w:r>
        <w:r w:rsidR="004A4B6F" w:rsidDel="00374E72">
          <w:rPr>
            <w:sz w:val="22"/>
            <w:szCs w:val="22"/>
          </w:rPr>
          <w:delText xml:space="preserve">starting </w:delText>
        </w:r>
        <w:r w:rsidR="00D55277" w:rsidDel="00374E72">
          <w:rPr>
            <w:sz w:val="22"/>
            <w:szCs w:val="22"/>
          </w:rPr>
          <w:delText xml:space="preserve">near the town of Bar Harbor </w:delText>
        </w:r>
        <w:r w:rsidR="00D55277" w:rsidRPr="00345813" w:rsidDel="00374E72">
          <w:rPr>
            <w:sz w:val="22"/>
            <w:szCs w:val="22"/>
          </w:rPr>
          <w:delText xml:space="preserve">(Fig. </w:delText>
        </w:r>
        <w:r w:rsidR="00D55277" w:rsidDel="00374E72">
          <w:rPr>
            <w:sz w:val="22"/>
            <w:szCs w:val="22"/>
          </w:rPr>
          <w:delText>2A</w:delText>
        </w:r>
        <w:r w:rsidR="00D55277" w:rsidRPr="00345813" w:rsidDel="00374E72">
          <w:rPr>
            <w:sz w:val="22"/>
            <w:szCs w:val="22"/>
          </w:rPr>
          <w:delText>)</w:delText>
        </w:r>
        <w:r w:rsidR="00D55277" w:rsidDel="00374E72">
          <w:rPr>
            <w:sz w:val="22"/>
            <w:szCs w:val="22"/>
          </w:rPr>
          <w:delText xml:space="preserve">. </w:delText>
        </w:r>
        <w:commentRangeEnd w:id="269"/>
        <w:r w:rsidR="00E81409" w:rsidDel="00374E72">
          <w:rPr>
            <w:rStyle w:val="CommentReference"/>
          </w:rPr>
          <w:commentReference w:id="269"/>
        </w:r>
      </w:del>
      <w:del w:id="270" w:author="Jeff" w:date="2021-06-16T12:40:00Z">
        <w:r w:rsidR="0061288D" w:rsidDel="00992A1C">
          <w:rPr>
            <w:sz w:val="22"/>
            <w:szCs w:val="22"/>
          </w:rPr>
          <w:delText>Crucial</w:delText>
        </w:r>
        <w:r w:rsidR="00D55277" w:rsidDel="00992A1C">
          <w:rPr>
            <w:sz w:val="22"/>
            <w:szCs w:val="22"/>
          </w:rPr>
          <w:delText xml:space="preserve">ly, if fire is truly a necessity to prolong longevity, </w:delText>
        </w:r>
      </w:del>
      <w:del w:id="271" w:author="Jeff" w:date="2021-06-15T20:30:00Z">
        <w:r w:rsidR="00D55277" w:rsidDel="00FD5273">
          <w:rPr>
            <w:sz w:val="22"/>
            <w:szCs w:val="22"/>
          </w:rPr>
          <w:delText xml:space="preserve">it is </w:delText>
        </w:r>
        <w:r w:rsidR="00360A30" w:rsidDel="00FD5273">
          <w:rPr>
            <w:sz w:val="22"/>
            <w:szCs w:val="22"/>
          </w:rPr>
          <w:delText>a conundrum</w:delText>
        </w:r>
        <w:r w:rsidR="00D55277" w:rsidDel="00FD5273">
          <w:rPr>
            <w:sz w:val="22"/>
            <w:szCs w:val="22"/>
          </w:rPr>
          <w:delText xml:space="preserve"> as to why </w:delText>
        </w:r>
        <w:r w:rsidR="00360A30" w:rsidDel="00FD5273">
          <w:rPr>
            <w:sz w:val="22"/>
            <w:szCs w:val="22"/>
          </w:rPr>
          <w:delText xml:space="preserve">pitch pine colonies continue to persist </w:delText>
        </w:r>
        <w:r w:rsidR="00247D4D" w:rsidDel="00FD5273">
          <w:rPr>
            <w:sz w:val="22"/>
            <w:szCs w:val="22"/>
          </w:rPr>
          <w:delText>and</w:delText>
        </w:r>
        <w:r w:rsidR="00360A30" w:rsidDel="00FD5273">
          <w:rPr>
            <w:sz w:val="22"/>
            <w:szCs w:val="22"/>
          </w:rPr>
          <w:delText xml:space="preserve"> recover after such a long fire absence</w:delText>
        </w:r>
        <w:r w:rsidR="004A4B6F" w:rsidDel="00FD5273">
          <w:rPr>
            <w:sz w:val="22"/>
            <w:szCs w:val="22"/>
          </w:rPr>
          <w:delText xml:space="preserve"> on the island</w:delText>
        </w:r>
      </w:del>
      <w:del w:id="272" w:author="Jeff" w:date="2021-06-15T20:45:00Z">
        <w:r w:rsidR="00D55277" w:rsidDel="002971A9">
          <w:rPr>
            <w:sz w:val="22"/>
            <w:szCs w:val="22"/>
          </w:rPr>
          <w:delText>.</w:delText>
        </w:r>
        <w:r w:rsidR="00360A30" w:rsidDel="002971A9">
          <w:rPr>
            <w:sz w:val="22"/>
            <w:szCs w:val="22"/>
          </w:rPr>
          <w:delText xml:space="preserve"> </w:delText>
        </w:r>
      </w:del>
      <w:commentRangeStart w:id="273"/>
      <w:del w:id="274" w:author="Jeff" w:date="2021-06-15T20:30:00Z">
        <w:r w:rsidR="00360A30" w:rsidDel="00FD5273">
          <w:rPr>
            <w:sz w:val="22"/>
            <w:szCs w:val="22"/>
          </w:rPr>
          <w:delText>In one instance</w:delText>
        </w:r>
        <w:r w:rsidR="00247D4D" w:rsidDel="00FD5273">
          <w:rPr>
            <w:sz w:val="22"/>
            <w:szCs w:val="22"/>
          </w:rPr>
          <w:delText>,</w:delText>
        </w:r>
        <w:r w:rsidR="00360A30" w:rsidDel="00FD5273">
          <w:rPr>
            <w:sz w:val="22"/>
            <w:szCs w:val="22"/>
          </w:rPr>
          <w:delText xml:space="preserve"> where recovery is most eff</w:delText>
        </w:r>
        <w:r w:rsidR="00F30C42" w:rsidDel="00FD5273">
          <w:rPr>
            <w:sz w:val="22"/>
            <w:szCs w:val="22"/>
          </w:rPr>
          <w:delText>ective</w:delText>
        </w:r>
        <w:r w:rsidR="00360A30" w:rsidDel="00FD5273">
          <w:rPr>
            <w:sz w:val="22"/>
            <w:szCs w:val="22"/>
          </w:rPr>
          <w:delText>ly displayed at a</w:delText>
        </w:r>
        <w:r w:rsidR="00C45E63" w:rsidDel="00FD5273">
          <w:rPr>
            <w:sz w:val="22"/>
            <w:szCs w:val="22"/>
          </w:rPr>
          <w:delText xml:space="preserve"> sympatry</w:delText>
        </w:r>
        <w:r w:rsidR="00CE5162" w:rsidDel="00FD5273">
          <w:rPr>
            <w:sz w:val="22"/>
            <w:szCs w:val="22"/>
          </w:rPr>
          <w:delText xml:space="preserve"> speciation</w:delText>
        </w:r>
        <w:r w:rsidR="00C45E63" w:rsidDel="00FD5273">
          <w:rPr>
            <w:sz w:val="22"/>
            <w:szCs w:val="22"/>
          </w:rPr>
          <w:delText xml:space="preserve"> </w:delText>
        </w:r>
      </w:del>
      <w:del w:id="275" w:author="Jeff" w:date="2021-06-15T20:13:00Z">
        <w:r w:rsidR="00CE5162" w:rsidDel="00771145">
          <w:rPr>
            <w:sz w:val="22"/>
            <w:szCs w:val="22"/>
          </w:rPr>
          <w:delText>(</w:delText>
        </w:r>
        <w:r w:rsidR="008D0798" w:rsidDel="00771145">
          <w:rPr>
            <w:sz w:val="22"/>
            <w:szCs w:val="22"/>
          </w:rPr>
          <w:delText>zone</w:delText>
        </w:r>
        <w:r w:rsidR="00CE5162" w:rsidDel="00771145">
          <w:rPr>
            <w:sz w:val="22"/>
            <w:szCs w:val="22"/>
          </w:rPr>
          <w:delText>)</w:delText>
        </w:r>
      </w:del>
      <w:del w:id="276" w:author="Jeff" w:date="2021-06-15T20:30:00Z">
        <w:r w:rsidR="008D0798" w:rsidDel="00FD5273">
          <w:rPr>
            <w:sz w:val="22"/>
            <w:szCs w:val="22"/>
          </w:rPr>
          <w:delText xml:space="preserve"> </w:delText>
        </w:r>
        <w:r w:rsidR="00C45E63" w:rsidDel="00FD5273">
          <w:rPr>
            <w:sz w:val="22"/>
            <w:szCs w:val="22"/>
          </w:rPr>
          <w:delText xml:space="preserve">on </w:delText>
        </w:r>
        <w:r w:rsidR="00F30C42" w:rsidDel="00FD5273">
          <w:rPr>
            <w:sz w:val="22"/>
            <w:szCs w:val="22"/>
          </w:rPr>
          <w:delText xml:space="preserve">the upper reaches of </w:delText>
        </w:r>
        <w:r w:rsidR="00C45E63" w:rsidDel="00FD5273">
          <w:rPr>
            <w:sz w:val="22"/>
            <w:szCs w:val="22"/>
          </w:rPr>
          <w:delText>South Cadillac trail</w:delText>
        </w:r>
        <w:r w:rsidR="00360A30" w:rsidDel="00FD5273">
          <w:rPr>
            <w:sz w:val="22"/>
            <w:szCs w:val="22"/>
          </w:rPr>
          <w:delText>,</w:delText>
        </w:r>
        <w:r w:rsidR="008D0798" w:rsidDel="00FD5273">
          <w:rPr>
            <w:sz w:val="22"/>
            <w:szCs w:val="22"/>
          </w:rPr>
          <w:delText xml:space="preserve"> </w:delText>
        </w:r>
      </w:del>
      <w:del w:id="277" w:author="Jeff" w:date="2021-06-15T20:14:00Z">
        <w:r w:rsidR="008D0798" w:rsidDel="00771145">
          <w:rPr>
            <w:sz w:val="22"/>
            <w:szCs w:val="22"/>
          </w:rPr>
          <w:delText>thousands of pitch and jack pine (</w:delText>
        </w:r>
        <w:r w:rsidR="008D0798" w:rsidRPr="00C776FA" w:rsidDel="00771145">
          <w:rPr>
            <w:i/>
            <w:iCs/>
            <w:sz w:val="22"/>
            <w:szCs w:val="22"/>
          </w:rPr>
          <w:delText>Pinus banksiana</w:delText>
        </w:r>
        <w:r w:rsidR="008D0798" w:rsidDel="00771145">
          <w:rPr>
            <w:sz w:val="22"/>
            <w:szCs w:val="22"/>
          </w:rPr>
          <w:delText xml:space="preserve">) </w:delText>
        </w:r>
        <w:r w:rsidR="00360A30" w:rsidDel="00771145">
          <w:rPr>
            <w:sz w:val="22"/>
            <w:szCs w:val="22"/>
          </w:rPr>
          <w:delText xml:space="preserve">exhibit </w:delText>
        </w:r>
        <w:r w:rsidR="00BC415E" w:rsidDel="00771145">
          <w:rPr>
            <w:sz w:val="22"/>
            <w:szCs w:val="22"/>
          </w:rPr>
          <w:delText xml:space="preserve">echolalic </w:delText>
        </w:r>
        <w:r w:rsidR="008D0798" w:rsidDel="00771145">
          <w:rPr>
            <w:sz w:val="22"/>
            <w:szCs w:val="22"/>
          </w:rPr>
          <w:delText>allometry</w:delText>
        </w:r>
      </w:del>
      <w:del w:id="278" w:author="Jeff" w:date="2021-06-15T20:30:00Z">
        <w:r w:rsidR="008D0798" w:rsidDel="00FD5273">
          <w:rPr>
            <w:sz w:val="22"/>
            <w:szCs w:val="22"/>
          </w:rPr>
          <w:delText xml:space="preserve">. </w:delText>
        </w:r>
      </w:del>
      <w:del w:id="279" w:author="Jeff" w:date="2021-06-15T20:14:00Z">
        <w:r w:rsidR="008D0798" w:rsidDel="00771145">
          <w:rPr>
            <w:sz w:val="22"/>
            <w:szCs w:val="22"/>
          </w:rPr>
          <w:delText xml:space="preserve">Yet, </w:delText>
        </w:r>
        <w:r w:rsidR="00360A30" w:rsidDel="00771145">
          <w:rPr>
            <w:sz w:val="22"/>
            <w:szCs w:val="22"/>
          </w:rPr>
          <w:delText>these</w:delText>
        </w:r>
      </w:del>
      <w:del w:id="280" w:author="Jeff" w:date="2021-06-15T20:30:00Z">
        <w:r w:rsidR="00360A30" w:rsidDel="00FD5273">
          <w:rPr>
            <w:sz w:val="22"/>
            <w:szCs w:val="22"/>
          </w:rPr>
          <w:delText xml:space="preserve"> outliers stand </w:delText>
        </w:r>
      </w:del>
      <w:del w:id="281" w:author="Jeff" w:date="2021-06-15T20:15:00Z">
        <w:r w:rsidR="00360A30" w:rsidDel="00771145">
          <w:rPr>
            <w:sz w:val="22"/>
            <w:szCs w:val="22"/>
          </w:rPr>
          <w:delText>in</w:delText>
        </w:r>
        <w:r w:rsidR="008D0798" w:rsidDel="00771145">
          <w:rPr>
            <w:sz w:val="22"/>
            <w:szCs w:val="22"/>
          </w:rPr>
          <w:delText xml:space="preserve"> stark contrast to </w:delText>
        </w:r>
        <w:r w:rsidR="008F0247" w:rsidDel="00771145">
          <w:rPr>
            <w:sz w:val="22"/>
            <w:szCs w:val="22"/>
          </w:rPr>
          <w:delText>decidedly more</w:delText>
        </w:r>
      </w:del>
      <w:del w:id="282" w:author="Jeff" w:date="2021-06-15T20:30:00Z">
        <w:r w:rsidR="008F0247" w:rsidDel="00FD5273">
          <w:rPr>
            <w:sz w:val="22"/>
            <w:szCs w:val="22"/>
          </w:rPr>
          <w:delText xml:space="preserve"> frequent, </w:delText>
        </w:r>
        <w:r w:rsidR="008D0798" w:rsidDel="00FD5273">
          <w:rPr>
            <w:sz w:val="22"/>
            <w:szCs w:val="22"/>
          </w:rPr>
          <w:delText>less dens</w:delText>
        </w:r>
        <w:r w:rsidR="008A4DB7" w:rsidDel="00FD5273">
          <w:rPr>
            <w:sz w:val="22"/>
            <w:szCs w:val="22"/>
          </w:rPr>
          <w:delText>e</w:delText>
        </w:r>
        <w:r w:rsidR="004A4B6F" w:rsidDel="00FD5273">
          <w:rPr>
            <w:sz w:val="22"/>
            <w:szCs w:val="22"/>
          </w:rPr>
          <w:delText>,</w:delText>
        </w:r>
        <w:r w:rsidR="008A4DB7" w:rsidDel="00FD5273">
          <w:rPr>
            <w:sz w:val="22"/>
            <w:szCs w:val="22"/>
          </w:rPr>
          <w:delText xml:space="preserve"> colonies</w:delText>
        </w:r>
      </w:del>
      <w:del w:id="283" w:author="Jeff" w:date="2021-06-15T20:15:00Z">
        <w:r w:rsidR="008D0798" w:rsidDel="00771145">
          <w:rPr>
            <w:sz w:val="22"/>
            <w:szCs w:val="22"/>
          </w:rPr>
          <w:delText xml:space="preserve"> in the fire exposed region</w:delText>
        </w:r>
        <w:r w:rsidR="008A4DB7" w:rsidDel="00771145">
          <w:rPr>
            <w:sz w:val="22"/>
            <w:szCs w:val="22"/>
          </w:rPr>
          <w:delText xml:space="preserve"> </w:delText>
        </w:r>
        <w:r w:rsidR="00360A30" w:rsidDel="00771145">
          <w:rPr>
            <w:sz w:val="22"/>
            <w:szCs w:val="22"/>
          </w:rPr>
          <w:delText xml:space="preserve">as well as fire-free stands </w:delText>
        </w:r>
        <w:r w:rsidR="008F0247" w:rsidDel="00771145">
          <w:rPr>
            <w:sz w:val="22"/>
            <w:szCs w:val="22"/>
          </w:rPr>
          <w:delText>elsewhere</w:delText>
        </w:r>
        <w:r w:rsidR="004A4B6F" w:rsidDel="00771145">
          <w:rPr>
            <w:sz w:val="22"/>
            <w:szCs w:val="22"/>
          </w:rPr>
          <w:delText>; clearly recovery is not a component of continuity in a fire absent population unless it derives from other disturbance.</w:delText>
        </w:r>
        <w:commentRangeEnd w:id="273"/>
        <w:r w:rsidR="00247D4D" w:rsidDel="00771145">
          <w:rPr>
            <w:rStyle w:val="CommentReference"/>
          </w:rPr>
          <w:commentReference w:id="273"/>
        </w:r>
      </w:del>
    </w:p>
    <w:p w14:paraId="7C0A22E1" w14:textId="77777777" w:rsidR="00433C19" w:rsidDel="00FD5273" w:rsidRDefault="00433C19">
      <w:pPr>
        <w:spacing w:line="276" w:lineRule="auto"/>
        <w:jc w:val="both"/>
        <w:rPr>
          <w:del w:id="284" w:author="Jeff" w:date="2021-06-15T20:37:00Z"/>
          <w:sz w:val="22"/>
          <w:szCs w:val="22"/>
        </w:rPr>
      </w:pPr>
    </w:p>
    <w:p w14:paraId="78B04FE0" w14:textId="205A95E5" w:rsidR="007D0CCD" w:rsidDel="00992A1C" w:rsidRDefault="004A4B6F" w:rsidP="002971A9">
      <w:pPr>
        <w:spacing w:line="276" w:lineRule="auto"/>
        <w:jc w:val="both"/>
        <w:rPr>
          <w:del w:id="285" w:author="Jeff" w:date="2021-06-16T12:40:00Z"/>
          <w:sz w:val="22"/>
          <w:szCs w:val="22"/>
        </w:rPr>
      </w:pPr>
      <w:moveFromRangeStart w:id="286" w:author="Jeff" w:date="2021-06-15T18:31:00Z" w:name="move74674285"/>
      <w:moveFrom w:id="287" w:author="Jeff" w:date="2021-06-15T18:31:00Z">
        <w:del w:id="288" w:author="Jeff" w:date="2021-06-15T20:45:00Z">
          <w:r w:rsidDel="002971A9">
            <w:rPr>
              <w:sz w:val="22"/>
              <w:szCs w:val="22"/>
            </w:rPr>
            <w:delText>Even though</w:delText>
          </w:r>
          <w:r w:rsidR="004A60B4" w:rsidDel="002971A9">
            <w:rPr>
              <w:sz w:val="22"/>
              <w:szCs w:val="22"/>
            </w:rPr>
            <w:delText xml:space="preserve"> fire is considered </w:delText>
          </w:r>
          <w:r w:rsidR="00953D5C" w:rsidDel="002971A9">
            <w:rPr>
              <w:sz w:val="22"/>
              <w:szCs w:val="22"/>
            </w:rPr>
            <w:delText>an obligatory</w:delText>
          </w:r>
          <w:r w:rsidR="004A60B4" w:rsidDel="002971A9">
            <w:rPr>
              <w:sz w:val="22"/>
              <w:szCs w:val="22"/>
            </w:rPr>
            <w:delText xml:space="preserve"> </w:delText>
          </w:r>
          <w:r w:rsidDel="002971A9">
            <w:rPr>
              <w:sz w:val="22"/>
              <w:szCs w:val="22"/>
            </w:rPr>
            <w:delText xml:space="preserve">pitch pine </w:delText>
          </w:r>
          <w:r w:rsidR="004A60B4" w:rsidDel="002971A9">
            <w:rPr>
              <w:sz w:val="22"/>
              <w:szCs w:val="22"/>
            </w:rPr>
            <w:delText>bellwether</w:delText>
          </w:r>
          <w:r w:rsidR="00247D4D" w:rsidDel="002971A9">
            <w:rPr>
              <w:sz w:val="22"/>
              <w:szCs w:val="22"/>
            </w:rPr>
            <w:delText>,</w:delText>
          </w:r>
          <w:r w:rsidR="004A60B4" w:rsidDel="002971A9">
            <w:rPr>
              <w:sz w:val="22"/>
              <w:szCs w:val="22"/>
            </w:rPr>
            <w:delText xml:space="preserve"> </w:delText>
          </w:r>
          <w:r w:rsidR="00860BA0" w:rsidDel="002971A9">
            <w:rPr>
              <w:sz w:val="22"/>
              <w:szCs w:val="22"/>
            </w:rPr>
            <w:delText>long-standing</w:delText>
          </w:r>
          <w:r w:rsidR="00FA229E" w:rsidDel="002971A9">
            <w:rPr>
              <w:sz w:val="22"/>
              <w:szCs w:val="22"/>
            </w:rPr>
            <w:delText xml:space="preserve"> </w:delText>
          </w:r>
          <w:commentRangeStart w:id="289"/>
          <w:r w:rsidR="00FA229E" w:rsidDel="002971A9">
            <w:rPr>
              <w:sz w:val="22"/>
              <w:szCs w:val="22"/>
            </w:rPr>
            <w:delText xml:space="preserve">indicators </w:delText>
          </w:r>
          <w:commentRangeEnd w:id="289"/>
          <w:r w:rsidR="00247D4D" w:rsidDel="002971A9">
            <w:rPr>
              <w:rStyle w:val="CommentReference"/>
            </w:rPr>
            <w:commentReference w:id="289"/>
          </w:r>
          <w:r w:rsidR="004A60B4" w:rsidDel="002971A9">
            <w:rPr>
              <w:sz w:val="22"/>
              <w:szCs w:val="22"/>
            </w:rPr>
            <w:delText>point to</w:delText>
          </w:r>
          <w:r w:rsidR="00860BA0" w:rsidDel="002971A9">
            <w:rPr>
              <w:sz w:val="22"/>
              <w:szCs w:val="22"/>
            </w:rPr>
            <w:delText xml:space="preserve"> the evolution </w:delText>
          </w:r>
          <w:r w:rsidDel="002971A9">
            <w:rPr>
              <w:sz w:val="22"/>
              <w:szCs w:val="22"/>
            </w:rPr>
            <w:delText>away from fire-inspired</w:delText>
          </w:r>
          <w:r w:rsidR="00860BA0" w:rsidDel="002971A9">
            <w:rPr>
              <w:sz w:val="22"/>
              <w:szCs w:val="22"/>
            </w:rPr>
            <w:delText xml:space="preserve"> characteristics in </w:delText>
          </w:r>
          <w:r w:rsidR="004A60B4" w:rsidDel="002971A9">
            <w:rPr>
              <w:sz w:val="22"/>
              <w:szCs w:val="22"/>
            </w:rPr>
            <w:delText>its</w:delText>
          </w:r>
          <w:r w:rsidR="00860BA0" w:rsidDel="002971A9">
            <w:rPr>
              <w:sz w:val="22"/>
              <w:szCs w:val="22"/>
            </w:rPr>
            <w:delText xml:space="preserve"> </w:delText>
          </w:r>
          <w:r w:rsidDel="002971A9">
            <w:rPr>
              <w:sz w:val="22"/>
              <w:szCs w:val="22"/>
            </w:rPr>
            <w:delText>suppression</w:delText>
          </w:r>
          <w:r w:rsidR="00FA229E" w:rsidDel="002971A9">
            <w:rPr>
              <w:sz w:val="22"/>
              <w:szCs w:val="22"/>
            </w:rPr>
            <w:delText xml:space="preserve">. </w:delText>
          </w:r>
          <w:r w:rsidR="00860BA0" w:rsidDel="002971A9">
            <w:rPr>
              <w:sz w:val="22"/>
              <w:szCs w:val="22"/>
            </w:rPr>
            <w:delText>Th</w:delText>
          </w:r>
          <w:r w:rsidDel="002971A9">
            <w:rPr>
              <w:sz w:val="22"/>
              <w:szCs w:val="22"/>
            </w:rPr>
            <w:delText>us, trees bear witness to</w:delText>
          </w:r>
          <w:r w:rsidR="00FA229E" w:rsidDel="002971A9">
            <w:rPr>
              <w:sz w:val="22"/>
              <w:szCs w:val="22"/>
            </w:rPr>
            <w:delText xml:space="preserve"> </w:delText>
          </w:r>
          <w:r w:rsidR="002A4A2D" w:rsidRPr="00345813" w:rsidDel="002971A9">
            <w:rPr>
              <w:sz w:val="22"/>
              <w:szCs w:val="22"/>
            </w:rPr>
            <w:delText xml:space="preserve">physiological and morphological </w:delText>
          </w:r>
          <w:r w:rsidR="007D7ECA" w:rsidDel="002971A9">
            <w:rPr>
              <w:sz w:val="22"/>
              <w:szCs w:val="22"/>
            </w:rPr>
            <w:delText xml:space="preserve">changes </w:delText>
          </w:r>
          <w:r w:rsidR="00344343" w:rsidDel="002971A9">
            <w:rPr>
              <w:sz w:val="22"/>
              <w:szCs w:val="22"/>
            </w:rPr>
            <w:delText xml:space="preserve">at Mt. Desert </w:delText>
          </w:r>
          <w:r w:rsidR="002A4A2D" w:rsidRPr="00345813" w:rsidDel="002971A9">
            <w:rPr>
              <w:sz w:val="22"/>
              <w:szCs w:val="22"/>
            </w:rPr>
            <w:delText>(</w:delText>
          </w:r>
          <w:commentRangeStart w:id="290"/>
          <w:r w:rsidR="000A758F" w:rsidDel="002971A9">
            <w:rPr>
              <w:sz w:val="22"/>
              <w:szCs w:val="22"/>
            </w:rPr>
            <w:delText xml:space="preserve">first described by </w:delText>
          </w:r>
          <w:r w:rsidR="002A4A2D" w:rsidRPr="00345813" w:rsidDel="002971A9">
            <w:rPr>
              <w:sz w:val="22"/>
              <w:szCs w:val="22"/>
            </w:rPr>
            <w:delText>Little 1953</w:delText>
          </w:r>
          <w:r w:rsidR="000A758F" w:rsidDel="002971A9">
            <w:rPr>
              <w:sz w:val="22"/>
              <w:szCs w:val="22"/>
            </w:rPr>
            <w:delText xml:space="preserve"> elsewhere</w:delText>
          </w:r>
          <w:commentRangeEnd w:id="290"/>
          <w:r w:rsidR="00247D4D" w:rsidDel="002971A9">
            <w:rPr>
              <w:rStyle w:val="CommentReference"/>
            </w:rPr>
            <w:commentReference w:id="290"/>
          </w:r>
          <w:r w:rsidR="002A4A2D" w:rsidRPr="00345813" w:rsidDel="002971A9">
            <w:rPr>
              <w:sz w:val="22"/>
              <w:szCs w:val="22"/>
            </w:rPr>
            <w:delText>)</w:delText>
          </w:r>
          <w:r w:rsidDel="002971A9">
            <w:rPr>
              <w:sz w:val="22"/>
              <w:szCs w:val="22"/>
            </w:rPr>
            <w:delText xml:space="preserve">, </w:delText>
          </w:r>
          <w:r w:rsidR="00860BA0" w:rsidDel="002971A9">
            <w:rPr>
              <w:sz w:val="22"/>
              <w:szCs w:val="22"/>
            </w:rPr>
            <w:delText xml:space="preserve">first described almost three decades ago (Conkey </w:delText>
          </w:r>
          <w:r w:rsidR="00860BA0" w:rsidRPr="00F17BD9" w:rsidDel="002971A9">
            <w:rPr>
              <w:i/>
              <w:iCs/>
              <w:sz w:val="22"/>
              <w:szCs w:val="22"/>
            </w:rPr>
            <w:delText>et al</w:delText>
          </w:r>
          <w:r w:rsidR="00860BA0" w:rsidDel="002971A9">
            <w:rPr>
              <w:sz w:val="22"/>
              <w:szCs w:val="22"/>
            </w:rPr>
            <w:delText xml:space="preserve"> 1994) when only a modest amount of remaining serotiny was reported. Over time, c</w:delText>
          </w:r>
          <w:r w:rsidR="007D7ECA" w:rsidRPr="00345813" w:rsidDel="002971A9">
            <w:rPr>
              <w:sz w:val="22"/>
              <w:szCs w:val="22"/>
            </w:rPr>
            <w:delText xml:space="preserve">one </w:delText>
          </w:r>
          <w:r w:rsidR="002A4A2D" w:rsidRPr="00345813" w:rsidDel="002971A9">
            <w:rPr>
              <w:sz w:val="22"/>
              <w:szCs w:val="22"/>
            </w:rPr>
            <w:delText>serotiny</w:delText>
          </w:r>
          <w:r w:rsidR="002A4A2D" w:rsidDel="002971A9">
            <w:rPr>
              <w:sz w:val="22"/>
              <w:szCs w:val="22"/>
            </w:rPr>
            <w:delText xml:space="preserve"> </w:delText>
          </w:r>
          <w:r w:rsidR="002A4A2D" w:rsidRPr="00345813" w:rsidDel="002971A9">
            <w:rPr>
              <w:sz w:val="22"/>
              <w:szCs w:val="22"/>
            </w:rPr>
            <w:delText>(Givnish 1981), thick bark and</w:delText>
          </w:r>
          <w:r w:rsidR="002A4A2D" w:rsidRPr="002A4A2D" w:rsidDel="002971A9">
            <w:rPr>
              <w:sz w:val="22"/>
              <w:szCs w:val="22"/>
            </w:rPr>
            <w:delText xml:space="preserve"> </w:delText>
          </w:r>
          <w:r w:rsidR="002A4A2D" w:rsidDel="002971A9">
            <w:rPr>
              <w:sz w:val="22"/>
              <w:szCs w:val="22"/>
            </w:rPr>
            <w:delText>epicormic</w:delText>
          </w:r>
          <w:r w:rsidR="002A4A2D" w:rsidRPr="00345813" w:rsidDel="002971A9">
            <w:rPr>
              <w:sz w:val="22"/>
              <w:szCs w:val="22"/>
            </w:rPr>
            <w:delText xml:space="preserve"> re-sprouting (Renninger </w:delText>
          </w:r>
          <w:r w:rsidR="002A4A2D" w:rsidRPr="00345813" w:rsidDel="002971A9">
            <w:rPr>
              <w:i/>
              <w:iCs/>
              <w:sz w:val="22"/>
              <w:szCs w:val="22"/>
            </w:rPr>
            <w:delText xml:space="preserve">et al </w:delText>
          </w:r>
          <w:r w:rsidR="002A4A2D" w:rsidRPr="00345813" w:rsidDel="002971A9">
            <w:rPr>
              <w:sz w:val="22"/>
              <w:szCs w:val="22"/>
            </w:rPr>
            <w:delText xml:space="preserve">2013) </w:delText>
          </w:r>
          <w:r w:rsidR="00261DFA" w:rsidDel="002971A9">
            <w:rPr>
              <w:sz w:val="22"/>
              <w:szCs w:val="22"/>
            </w:rPr>
            <w:delText xml:space="preserve">have </w:delText>
          </w:r>
          <w:r w:rsidR="007D7ECA" w:rsidDel="002971A9">
            <w:rPr>
              <w:sz w:val="22"/>
              <w:szCs w:val="22"/>
            </w:rPr>
            <w:delText xml:space="preserve">virtually </w:delText>
          </w:r>
          <w:r w:rsidR="007F1D08" w:rsidDel="002971A9">
            <w:rPr>
              <w:sz w:val="22"/>
              <w:szCs w:val="22"/>
            </w:rPr>
            <w:delText>disappeared</w:delText>
          </w:r>
          <w:r w:rsidR="004B5B95" w:rsidRPr="004B5B95" w:rsidDel="002971A9">
            <w:rPr>
              <w:sz w:val="22"/>
              <w:szCs w:val="22"/>
            </w:rPr>
            <w:delText xml:space="preserve"> </w:delText>
          </w:r>
          <w:bookmarkStart w:id="291" w:name="_Hlk58131227"/>
          <w:bookmarkStart w:id="292" w:name="_Hlk58131306"/>
          <w:r w:rsidR="00344343" w:rsidDel="002971A9">
            <w:rPr>
              <w:sz w:val="22"/>
              <w:szCs w:val="22"/>
            </w:rPr>
            <w:delText>from</w:delText>
          </w:r>
          <w:r w:rsidR="001B759A" w:rsidRPr="00345813" w:rsidDel="002971A9">
            <w:rPr>
              <w:sz w:val="22"/>
              <w:szCs w:val="22"/>
            </w:rPr>
            <w:delText xml:space="preserve"> pitch pine </w:delText>
          </w:r>
          <w:r w:rsidR="00344343" w:rsidDel="002971A9">
            <w:rPr>
              <w:sz w:val="22"/>
              <w:szCs w:val="22"/>
            </w:rPr>
            <w:delText xml:space="preserve">island </w:delText>
          </w:r>
          <w:r w:rsidR="001B759A" w:rsidRPr="00345813" w:rsidDel="002971A9">
            <w:rPr>
              <w:sz w:val="22"/>
              <w:szCs w:val="22"/>
            </w:rPr>
            <w:delText>ecosystems</w:delText>
          </w:r>
          <w:bookmarkStart w:id="293" w:name="_Hlk58131262"/>
          <w:r w:rsidR="009F1E45" w:rsidDel="002971A9">
            <w:rPr>
              <w:sz w:val="22"/>
              <w:szCs w:val="22"/>
            </w:rPr>
            <w:delText xml:space="preserve"> </w:delText>
          </w:r>
          <w:r w:rsidR="001B759A" w:rsidRPr="00345813" w:rsidDel="002971A9">
            <w:rPr>
              <w:sz w:val="22"/>
              <w:szCs w:val="22"/>
            </w:rPr>
            <w:delText xml:space="preserve">(Jordan </w:delText>
          </w:r>
          <w:r w:rsidR="001B759A" w:rsidRPr="00345813" w:rsidDel="002971A9">
            <w:rPr>
              <w:i/>
              <w:iCs/>
              <w:sz w:val="22"/>
              <w:szCs w:val="22"/>
            </w:rPr>
            <w:delText>et al</w:delText>
          </w:r>
          <w:r w:rsidR="001B759A" w:rsidRPr="00345813" w:rsidDel="002971A9">
            <w:rPr>
              <w:sz w:val="22"/>
              <w:szCs w:val="22"/>
            </w:rPr>
            <w:delText xml:space="preserve"> 2003)</w:delText>
          </w:r>
          <w:r w:rsidR="00C5542F" w:rsidDel="002971A9">
            <w:rPr>
              <w:sz w:val="22"/>
              <w:szCs w:val="22"/>
            </w:rPr>
            <w:delText xml:space="preserve">. </w:delText>
          </w:r>
        </w:del>
      </w:moveFrom>
      <w:bookmarkEnd w:id="293"/>
      <w:moveFromRangeEnd w:id="286"/>
      <w:del w:id="294" w:author="Jeff" w:date="2021-06-15T20:33:00Z">
        <w:r w:rsidR="00484159" w:rsidDel="00FD5273">
          <w:rPr>
            <w:sz w:val="22"/>
            <w:szCs w:val="22"/>
          </w:rPr>
          <w:delText>I</w:delText>
        </w:r>
        <w:r w:rsidR="002A15F0" w:rsidDel="00FD5273">
          <w:rPr>
            <w:sz w:val="22"/>
            <w:szCs w:val="22"/>
          </w:rPr>
          <w:delText>nvestigators conjecture</w:delText>
        </w:r>
        <w:r w:rsidR="00484159" w:rsidDel="00FD5273">
          <w:rPr>
            <w:sz w:val="22"/>
            <w:szCs w:val="22"/>
          </w:rPr>
          <w:delText xml:space="preserve"> </w:delText>
        </w:r>
        <w:r w:rsidR="00247D4D" w:rsidDel="00FD5273">
          <w:rPr>
            <w:sz w:val="22"/>
            <w:szCs w:val="22"/>
          </w:rPr>
          <w:delText xml:space="preserve">that </w:delText>
        </w:r>
        <w:r w:rsidR="00484159" w:rsidDel="00FD5273">
          <w:rPr>
            <w:sz w:val="22"/>
            <w:szCs w:val="22"/>
          </w:rPr>
          <w:delText xml:space="preserve">fire </w:delText>
        </w:r>
      </w:del>
      <w:del w:id="295" w:author="Jeff" w:date="2021-06-15T20:44:00Z">
        <w:r w:rsidR="00484159" w:rsidDel="002971A9">
          <w:rPr>
            <w:sz w:val="22"/>
            <w:szCs w:val="22"/>
          </w:rPr>
          <w:delText>s</w:delText>
        </w:r>
        <w:r w:rsidR="00484159" w:rsidRPr="00345813" w:rsidDel="002971A9">
          <w:rPr>
            <w:sz w:val="22"/>
            <w:szCs w:val="22"/>
          </w:rPr>
          <w:delText xml:space="preserve">uppression </w:delText>
        </w:r>
      </w:del>
      <w:del w:id="296" w:author="Jeff" w:date="2021-06-15T20:33:00Z">
        <w:r w:rsidR="00484159" w:rsidDel="00FD5273">
          <w:rPr>
            <w:sz w:val="22"/>
            <w:szCs w:val="22"/>
          </w:rPr>
          <w:delText xml:space="preserve">makes </w:delText>
        </w:r>
      </w:del>
      <w:del w:id="297" w:author="Jeff" w:date="2021-06-15T20:37:00Z">
        <w:r w:rsidR="00484159" w:rsidRPr="00345813" w:rsidDel="00FD5273">
          <w:rPr>
            <w:sz w:val="22"/>
            <w:szCs w:val="22"/>
          </w:rPr>
          <w:delText>fire adaptive mechanisms</w:delText>
        </w:r>
        <w:r w:rsidR="00484159" w:rsidDel="00FD5273">
          <w:rPr>
            <w:sz w:val="22"/>
            <w:szCs w:val="22"/>
          </w:rPr>
          <w:delText xml:space="preserve"> </w:delText>
        </w:r>
        <w:r w:rsidR="00247D4D" w:rsidDel="00FD5273">
          <w:rPr>
            <w:sz w:val="22"/>
            <w:szCs w:val="22"/>
          </w:rPr>
          <w:delText xml:space="preserve">an </w:delText>
        </w:r>
      </w:del>
      <w:del w:id="298" w:author="Jeff" w:date="2021-06-15T20:38:00Z">
        <w:r w:rsidR="00247D4D" w:rsidDel="00FD5273">
          <w:rPr>
            <w:sz w:val="22"/>
            <w:szCs w:val="22"/>
          </w:rPr>
          <w:delText>unnecessary</w:delText>
        </w:r>
        <w:r w:rsidR="00484159" w:rsidRPr="00345813" w:rsidDel="00FD5273">
          <w:rPr>
            <w:sz w:val="22"/>
            <w:szCs w:val="22"/>
          </w:rPr>
          <w:delText xml:space="preserve"> investment </w:delText>
        </w:r>
        <w:r w:rsidR="00860BA0" w:rsidDel="00FD5273">
          <w:rPr>
            <w:sz w:val="22"/>
            <w:szCs w:val="22"/>
          </w:rPr>
          <w:delText xml:space="preserve">which </w:delText>
        </w:r>
        <w:r w:rsidR="00715371" w:rsidDel="00FD5273">
          <w:rPr>
            <w:sz w:val="22"/>
            <w:szCs w:val="22"/>
          </w:rPr>
          <w:delText>discourage</w:delText>
        </w:r>
        <w:r w:rsidR="00247D4D" w:rsidDel="00FD5273">
          <w:rPr>
            <w:sz w:val="22"/>
            <w:szCs w:val="22"/>
          </w:rPr>
          <w:delText>s</w:delText>
        </w:r>
        <w:r w:rsidR="00715371" w:rsidDel="00FD5273">
          <w:rPr>
            <w:sz w:val="22"/>
            <w:szCs w:val="22"/>
          </w:rPr>
          <w:delText xml:space="preserve"> </w:delText>
        </w:r>
        <w:r w:rsidR="00484159" w:rsidRPr="00345813" w:rsidDel="00FD5273">
          <w:rPr>
            <w:sz w:val="22"/>
            <w:szCs w:val="22"/>
          </w:rPr>
          <w:delText>competition</w:delText>
        </w:r>
      </w:del>
      <w:del w:id="299" w:author="Jeff" w:date="2021-06-15T20:47:00Z">
        <w:r w:rsidR="00484159" w:rsidRPr="00345813" w:rsidDel="002971A9">
          <w:rPr>
            <w:sz w:val="22"/>
            <w:szCs w:val="22"/>
          </w:rPr>
          <w:delText xml:space="preserve"> with other evergreens (Buma </w:delText>
        </w:r>
        <w:r w:rsidR="00484159" w:rsidRPr="00345813" w:rsidDel="002971A9">
          <w:rPr>
            <w:i/>
            <w:iCs/>
            <w:sz w:val="22"/>
            <w:szCs w:val="22"/>
          </w:rPr>
          <w:delText>et al</w:delText>
        </w:r>
        <w:r w:rsidR="00484159" w:rsidRPr="00345813" w:rsidDel="002971A9">
          <w:rPr>
            <w:sz w:val="22"/>
            <w:szCs w:val="22"/>
          </w:rPr>
          <w:delText xml:space="preserve"> 2013). </w:delText>
        </w:r>
      </w:del>
      <w:del w:id="300" w:author="Jeff" w:date="2021-06-15T20:39:00Z">
        <w:r w:rsidR="007D7ECA" w:rsidDel="00FD5273">
          <w:rPr>
            <w:sz w:val="22"/>
            <w:szCs w:val="22"/>
          </w:rPr>
          <w:delText>It is equally</w:delText>
        </w:r>
        <w:r w:rsidR="00DF25C6" w:rsidDel="00FD5273">
          <w:rPr>
            <w:sz w:val="22"/>
            <w:szCs w:val="22"/>
          </w:rPr>
          <w:delText xml:space="preserve"> probable</w:delText>
        </w:r>
        <w:r w:rsidR="00893AF8" w:rsidDel="00FD5273">
          <w:rPr>
            <w:sz w:val="22"/>
            <w:szCs w:val="22"/>
          </w:rPr>
          <w:delText xml:space="preserve"> </w:delText>
        </w:r>
        <w:r w:rsidR="00247D4D" w:rsidDel="00FD5273">
          <w:rPr>
            <w:sz w:val="22"/>
            <w:szCs w:val="22"/>
          </w:rPr>
          <w:delText>that</w:delText>
        </w:r>
      </w:del>
      <w:del w:id="301" w:author="Jeff" w:date="2021-06-16T12:40:00Z">
        <w:r w:rsidR="00247D4D" w:rsidDel="00992A1C">
          <w:rPr>
            <w:sz w:val="22"/>
            <w:szCs w:val="22"/>
          </w:rPr>
          <w:delText xml:space="preserve"> </w:delText>
        </w:r>
        <w:r w:rsidR="00953D5C" w:rsidDel="00992A1C">
          <w:rPr>
            <w:sz w:val="22"/>
            <w:szCs w:val="22"/>
          </w:rPr>
          <w:delText>adaptive trait</w:delText>
        </w:r>
      </w:del>
      <w:del w:id="302" w:author="Jeff" w:date="2021-06-15T20:39:00Z">
        <w:r w:rsidR="00953D5C" w:rsidDel="00FD5273">
          <w:rPr>
            <w:sz w:val="22"/>
            <w:szCs w:val="22"/>
          </w:rPr>
          <w:delText>s</w:delText>
        </w:r>
      </w:del>
      <w:del w:id="303" w:author="Jeff" w:date="2021-06-15T21:22:00Z">
        <w:r w:rsidR="00953D5C" w:rsidDel="009E7B52">
          <w:rPr>
            <w:sz w:val="22"/>
            <w:szCs w:val="22"/>
          </w:rPr>
          <w:delText xml:space="preserve"> </w:delText>
        </w:r>
      </w:del>
      <w:del w:id="304" w:author="Jeff" w:date="2021-06-15T20:39:00Z">
        <w:r w:rsidR="00953D5C" w:rsidDel="002971A9">
          <w:rPr>
            <w:sz w:val="22"/>
            <w:szCs w:val="22"/>
          </w:rPr>
          <w:delText>disappear</w:delText>
        </w:r>
        <w:r w:rsidR="0070579E" w:rsidDel="002971A9">
          <w:rPr>
            <w:sz w:val="22"/>
            <w:szCs w:val="22"/>
          </w:rPr>
          <w:delText xml:space="preserve"> </w:delText>
        </w:r>
      </w:del>
      <w:del w:id="305" w:author="Jeff" w:date="2021-06-16T12:40:00Z">
        <w:r w:rsidR="0070579E" w:rsidDel="00992A1C">
          <w:rPr>
            <w:sz w:val="22"/>
            <w:szCs w:val="22"/>
          </w:rPr>
          <w:delText>(Heuss 2018)</w:delText>
        </w:r>
        <w:r w:rsidR="00A945EA" w:rsidRPr="000324C8" w:rsidDel="00992A1C">
          <w:rPr>
            <w:sz w:val="22"/>
            <w:szCs w:val="22"/>
          </w:rPr>
          <w:delText xml:space="preserve"> </w:delText>
        </w:r>
      </w:del>
      <w:del w:id="306" w:author="Jeff" w:date="2021-06-15T20:39:00Z">
        <w:r w:rsidR="00247D4D" w:rsidDel="002971A9">
          <w:rPr>
            <w:sz w:val="22"/>
            <w:szCs w:val="22"/>
          </w:rPr>
          <w:delText>as</w:delText>
        </w:r>
        <w:r w:rsidR="00344343" w:rsidDel="002971A9">
          <w:rPr>
            <w:sz w:val="22"/>
            <w:szCs w:val="22"/>
          </w:rPr>
          <w:delText xml:space="preserve"> new</w:delText>
        </w:r>
        <w:r w:rsidR="00203047" w:rsidDel="002971A9">
          <w:rPr>
            <w:sz w:val="22"/>
            <w:szCs w:val="22"/>
          </w:rPr>
          <w:delText xml:space="preserve"> generations</w:delText>
        </w:r>
      </w:del>
      <w:del w:id="307" w:author="Jeff" w:date="2021-06-16T12:40:00Z">
        <w:r w:rsidR="00DD0719" w:rsidDel="00992A1C">
          <w:rPr>
            <w:sz w:val="22"/>
            <w:szCs w:val="22"/>
          </w:rPr>
          <w:delText xml:space="preserve"> adapt</w:delText>
        </w:r>
        <w:r w:rsidR="00203047" w:rsidDel="00992A1C">
          <w:rPr>
            <w:sz w:val="22"/>
            <w:szCs w:val="22"/>
          </w:rPr>
          <w:delText xml:space="preserve"> to warmer temperatures</w:delText>
        </w:r>
      </w:del>
      <w:del w:id="308" w:author="Jeff" w:date="2021-06-15T21:14:00Z">
        <w:r w:rsidR="00F5009B" w:rsidDel="00295869">
          <w:rPr>
            <w:sz w:val="22"/>
            <w:szCs w:val="22"/>
          </w:rPr>
          <w:delText>,</w:delText>
        </w:r>
      </w:del>
      <w:del w:id="309" w:author="Jeff" w:date="2021-06-16T12:40:00Z">
        <w:r w:rsidR="00F5009B" w:rsidDel="00992A1C">
          <w:rPr>
            <w:sz w:val="22"/>
            <w:szCs w:val="22"/>
          </w:rPr>
          <w:delText xml:space="preserve"> changes in precipitation</w:delText>
        </w:r>
      </w:del>
      <w:del w:id="310" w:author="Jeff" w:date="2021-06-15T20:40:00Z">
        <w:r w:rsidR="00247D4D" w:rsidDel="002971A9">
          <w:rPr>
            <w:sz w:val="22"/>
            <w:szCs w:val="22"/>
          </w:rPr>
          <w:delText>,</w:delText>
        </w:r>
        <w:r w:rsidR="00F5009B" w:rsidDel="002971A9">
          <w:rPr>
            <w:sz w:val="22"/>
            <w:szCs w:val="22"/>
          </w:rPr>
          <w:delText xml:space="preserve"> </w:delText>
        </w:r>
      </w:del>
      <w:del w:id="311" w:author="Jeff" w:date="2021-06-15T21:22:00Z">
        <w:r w:rsidR="00F5009B" w:rsidDel="009E7B52">
          <w:rPr>
            <w:sz w:val="22"/>
            <w:szCs w:val="22"/>
          </w:rPr>
          <w:delText>and</w:delText>
        </w:r>
        <w:r w:rsidR="00203047" w:rsidDel="009E7B52">
          <w:rPr>
            <w:sz w:val="22"/>
            <w:szCs w:val="22"/>
          </w:rPr>
          <w:delText xml:space="preserve"> ongoing </w:delText>
        </w:r>
        <w:r w:rsidR="007D7ECA" w:rsidDel="009E7B52">
          <w:rPr>
            <w:sz w:val="22"/>
            <w:szCs w:val="22"/>
          </w:rPr>
          <w:delText xml:space="preserve">wind </w:delText>
        </w:r>
        <w:r w:rsidR="00A44802" w:rsidDel="009E7B52">
          <w:rPr>
            <w:sz w:val="22"/>
            <w:szCs w:val="22"/>
          </w:rPr>
          <w:delText>disturbances</w:delText>
        </w:r>
      </w:del>
      <w:del w:id="312" w:author="Jeff" w:date="2021-06-16T12:40:00Z">
        <w:r w:rsidR="00A44802" w:rsidRPr="000324C8" w:rsidDel="00992A1C">
          <w:rPr>
            <w:sz w:val="22"/>
            <w:szCs w:val="22"/>
          </w:rPr>
          <w:delText>.</w:delText>
        </w:r>
        <w:r w:rsidR="00A44802" w:rsidDel="00992A1C">
          <w:rPr>
            <w:sz w:val="22"/>
            <w:szCs w:val="22"/>
          </w:rPr>
          <w:delText xml:space="preserve"> </w:delText>
        </w:r>
      </w:del>
      <w:commentRangeStart w:id="313"/>
      <w:del w:id="314" w:author="Jeff" w:date="2021-06-15T20:40:00Z">
        <w:r w:rsidR="00DD0719" w:rsidDel="002971A9">
          <w:rPr>
            <w:sz w:val="22"/>
            <w:szCs w:val="22"/>
          </w:rPr>
          <w:delText>Investigators are left to ponder</w:delText>
        </w:r>
        <w:r w:rsidR="0010654A" w:rsidDel="002971A9">
          <w:rPr>
            <w:sz w:val="22"/>
            <w:szCs w:val="22"/>
          </w:rPr>
          <w:delText xml:space="preserve"> whether trees selectively drift towards colonization in spite of fire absence, </w:delText>
        </w:r>
        <w:r w:rsidR="0048064E" w:rsidDel="002971A9">
          <w:rPr>
            <w:sz w:val="22"/>
            <w:szCs w:val="22"/>
          </w:rPr>
          <w:delText>through elevation and topography which benefit</w:delText>
        </w:r>
        <w:r w:rsidR="0010654A" w:rsidDel="002971A9">
          <w:rPr>
            <w:sz w:val="22"/>
            <w:szCs w:val="22"/>
          </w:rPr>
          <w:delText xml:space="preserve"> individual populations or individuals within populations </w:delText>
        </w:r>
        <w:r w:rsidR="0048064E" w:rsidDel="002971A9">
          <w:rPr>
            <w:sz w:val="22"/>
            <w:szCs w:val="22"/>
          </w:rPr>
          <w:delText xml:space="preserve">as </w:delText>
        </w:r>
        <w:r w:rsidR="00BC5414" w:rsidDel="002971A9">
          <w:rPr>
            <w:sz w:val="22"/>
            <w:szCs w:val="22"/>
          </w:rPr>
          <w:delText>a witness</w:delText>
        </w:r>
      </w:del>
      <w:del w:id="315" w:author="Jeff" w:date="2021-06-16T12:40:00Z">
        <w:r w:rsidR="00BC5414" w:rsidDel="00992A1C">
          <w:rPr>
            <w:sz w:val="22"/>
            <w:szCs w:val="22"/>
          </w:rPr>
          <w:delText xml:space="preserve"> to</w:delText>
        </w:r>
        <w:r w:rsidR="00DD0719" w:rsidDel="00992A1C">
          <w:rPr>
            <w:sz w:val="22"/>
            <w:szCs w:val="22"/>
          </w:rPr>
          <w:delText xml:space="preserve"> </w:delText>
        </w:r>
      </w:del>
      <w:del w:id="316" w:author="Jeff" w:date="2021-06-15T20:41:00Z">
        <w:r w:rsidR="0010654A" w:rsidDel="002971A9">
          <w:rPr>
            <w:sz w:val="22"/>
            <w:szCs w:val="22"/>
          </w:rPr>
          <w:delText xml:space="preserve">plasticity </w:delText>
        </w:r>
        <w:r w:rsidR="00BC5414" w:rsidDel="002971A9">
          <w:rPr>
            <w:sz w:val="22"/>
            <w:szCs w:val="22"/>
          </w:rPr>
          <w:delText>and</w:delText>
        </w:r>
        <w:r w:rsidR="00DD0719" w:rsidDel="002971A9">
          <w:rPr>
            <w:sz w:val="22"/>
            <w:szCs w:val="22"/>
          </w:rPr>
          <w:delText xml:space="preserve"> adap</w:delText>
        </w:r>
        <w:r w:rsidR="00BC5414" w:rsidDel="002971A9">
          <w:rPr>
            <w:sz w:val="22"/>
            <w:szCs w:val="22"/>
          </w:rPr>
          <w:delText>ta</w:delText>
        </w:r>
        <w:r w:rsidR="00DD0719" w:rsidDel="002971A9">
          <w:rPr>
            <w:sz w:val="22"/>
            <w:szCs w:val="22"/>
          </w:rPr>
          <w:delText>t</w:delText>
        </w:r>
        <w:r w:rsidR="00BC5414" w:rsidDel="002971A9">
          <w:rPr>
            <w:sz w:val="22"/>
            <w:szCs w:val="22"/>
          </w:rPr>
          <w:delText>ion</w:delText>
        </w:r>
        <w:r w:rsidR="00DD0719" w:rsidDel="002971A9">
          <w:rPr>
            <w:sz w:val="22"/>
            <w:szCs w:val="22"/>
          </w:rPr>
          <w:delText xml:space="preserve"> to</w:delText>
        </w:r>
      </w:del>
      <w:del w:id="317" w:author="Jeff" w:date="2021-06-16T12:40:00Z">
        <w:r w:rsidR="00DD0719" w:rsidDel="00992A1C">
          <w:rPr>
            <w:sz w:val="22"/>
            <w:szCs w:val="22"/>
          </w:rPr>
          <w:delText xml:space="preserve"> </w:delText>
        </w:r>
        <w:r w:rsidR="0010654A" w:rsidDel="00992A1C">
          <w:rPr>
            <w:sz w:val="22"/>
            <w:szCs w:val="22"/>
          </w:rPr>
          <w:delText>stressful stimul</w:delText>
        </w:r>
        <w:r w:rsidR="00DD0719" w:rsidDel="00992A1C">
          <w:rPr>
            <w:sz w:val="22"/>
            <w:szCs w:val="22"/>
          </w:rPr>
          <w:delText>i</w:delText>
        </w:r>
        <w:commentRangeEnd w:id="313"/>
        <w:r w:rsidR="006C74BC" w:rsidDel="00992A1C">
          <w:rPr>
            <w:rStyle w:val="CommentReference"/>
          </w:rPr>
          <w:commentReference w:id="313"/>
        </w:r>
        <w:commentRangeStart w:id="318"/>
        <w:r w:rsidR="0010654A" w:rsidDel="00992A1C">
          <w:rPr>
            <w:sz w:val="22"/>
            <w:szCs w:val="22"/>
          </w:rPr>
          <w:delText xml:space="preserve">. </w:delText>
        </w:r>
      </w:del>
      <w:del w:id="319" w:author="Jeff" w:date="2021-06-15T20:48:00Z">
        <w:r w:rsidR="00E37027" w:rsidDel="002971A9">
          <w:rPr>
            <w:sz w:val="22"/>
            <w:szCs w:val="22"/>
          </w:rPr>
          <w:delText>In one particular way, we find post-fire recovery provides clues as to long-term recalcitrance of post-fire effects such as</w:delText>
        </w:r>
      </w:del>
      <w:del w:id="320" w:author="Jeff" w:date="2021-06-16T12:40:00Z">
        <w:r w:rsidR="00E37027" w:rsidDel="00992A1C">
          <w:rPr>
            <w:sz w:val="22"/>
            <w:szCs w:val="22"/>
          </w:rPr>
          <w:delText xml:space="preserve"> </w:delText>
        </w:r>
        <w:r w:rsidR="00B63124" w:rsidDel="00992A1C">
          <w:rPr>
            <w:sz w:val="22"/>
            <w:szCs w:val="22"/>
          </w:rPr>
          <w:delText xml:space="preserve">subsurface </w:delText>
        </w:r>
        <w:r w:rsidR="00B63124" w:rsidRPr="00345813" w:rsidDel="00992A1C">
          <w:rPr>
            <w:sz w:val="22"/>
            <w:szCs w:val="22"/>
          </w:rPr>
          <w:delText xml:space="preserve">charcoal </w:delText>
        </w:r>
        <w:r w:rsidR="00E37027" w:rsidDel="00992A1C">
          <w:rPr>
            <w:sz w:val="22"/>
            <w:szCs w:val="22"/>
          </w:rPr>
          <w:delText xml:space="preserve">deposits </w:delText>
        </w:r>
      </w:del>
      <w:del w:id="321" w:author="Jeff" w:date="2021-06-15T20:49:00Z">
        <w:r w:rsidR="00E37027" w:rsidDel="002971A9">
          <w:rPr>
            <w:sz w:val="22"/>
            <w:szCs w:val="22"/>
          </w:rPr>
          <w:delText xml:space="preserve">which </w:delText>
        </w:r>
        <w:r w:rsidR="00FF202A" w:rsidDel="002971A9">
          <w:rPr>
            <w:sz w:val="22"/>
            <w:szCs w:val="22"/>
          </w:rPr>
          <w:delText>have been found</w:delText>
        </w:r>
        <w:r w:rsidR="00E37027" w:rsidDel="002971A9">
          <w:rPr>
            <w:sz w:val="22"/>
            <w:szCs w:val="22"/>
          </w:rPr>
          <w:delText xml:space="preserve"> </w:delText>
        </w:r>
      </w:del>
      <w:del w:id="322" w:author="Jeff" w:date="2021-06-16T12:40:00Z">
        <w:r w:rsidR="00E37027" w:rsidDel="00992A1C">
          <w:rPr>
            <w:sz w:val="22"/>
            <w:szCs w:val="22"/>
          </w:rPr>
          <w:delText xml:space="preserve">on </w:delText>
        </w:r>
        <w:r w:rsidR="00B63124" w:rsidDel="00992A1C">
          <w:rPr>
            <w:sz w:val="22"/>
            <w:szCs w:val="22"/>
          </w:rPr>
          <w:delText xml:space="preserve">the north side of </w:delText>
        </w:r>
        <w:r w:rsidR="00B63124" w:rsidRPr="00345813" w:rsidDel="00992A1C">
          <w:rPr>
            <w:sz w:val="22"/>
            <w:szCs w:val="22"/>
          </w:rPr>
          <w:delText>Cadillac Mountain</w:delText>
        </w:r>
        <w:r w:rsidR="00B63124" w:rsidDel="00992A1C">
          <w:rPr>
            <w:sz w:val="22"/>
            <w:szCs w:val="22"/>
          </w:rPr>
          <w:delText xml:space="preserve"> </w:delText>
        </w:r>
      </w:del>
      <w:del w:id="323" w:author="Jeff" w:date="2021-06-15T20:49:00Z">
        <w:r w:rsidR="00B63124" w:rsidDel="002971A9">
          <w:rPr>
            <w:sz w:val="22"/>
            <w:szCs w:val="22"/>
          </w:rPr>
          <w:delText xml:space="preserve">at </w:delText>
        </w:r>
      </w:del>
      <w:del w:id="324" w:author="Jeff" w:date="2021-06-16T12:40:00Z">
        <w:r w:rsidR="00B63124" w:rsidDel="00992A1C">
          <w:rPr>
            <w:sz w:val="22"/>
            <w:szCs w:val="22"/>
          </w:rPr>
          <w:delText>Mt. Desert</w:delText>
        </w:r>
      </w:del>
      <w:del w:id="325" w:author="Jeff" w:date="2021-06-15T20:49:00Z">
        <w:r w:rsidR="00B63124" w:rsidDel="002971A9">
          <w:rPr>
            <w:sz w:val="22"/>
            <w:szCs w:val="22"/>
          </w:rPr>
          <w:delText xml:space="preserve"> Island</w:delText>
        </w:r>
      </w:del>
      <w:del w:id="326" w:author="Jeff" w:date="2021-06-16T12:40:00Z">
        <w:r w:rsidR="00B63124" w:rsidRPr="00345813" w:rsidDel="00992A1C">
          <w:rPr>
            <w:sz w:val="22"/>
            <w:szCs w:val="22"/>
          </w:rPr>
          <w:delText xml:space="preserve"> (Patterson Edwards and Maguire 1987</w:delText>
        </w:r>
        <w:r w:rsidR="0015720D" w:rsidDel="00992A1C">
          <w:rPr>
            <w:sz w:val="22"/>
            <w:szCs w:val="22"/>
          </w:rPr>
          <w:delText xml:space="preserve">; </w:delText>
        </w:r>
        <w:r w:rsidR="0015720D" w:rsidRPr="00842C61" w:rsidDel="00992A1C">
          <w:rPr>
            <w:sz w:val="22"/>
            <w:szCs w:val="22"/>
          </w:rPr>
          <w:delText>Verma and Jayakumar 2012</w:delText>
        </w:r>
        <w:r w:rsidR="00B63124" w:rsidRPr="00345813" w:rsidDel="00992A1C">
          <w:rPr>
            <w:sz w:val="22"/>
            <w:szCs w:val="22"/>
          </w:rPr>
          <w:delText>)</w:delText>
        </w:r>
      </w:del>
      <w:del w:id="327" w:author="Jeff" w:date="2021-06-15T20:49:00Z">
        <w:r w:rsidR="00B63124" w:rsidDel="002971A9">
          <w:rPr>
            <w:sz w:val="22"/>
            <w:szCs w:val="22"/>
          </w:rPr>
          <w:delText>.</w:delText>
        </w:r>
        <w:r w:rsidR="00B63124" w:rsidRPr="00345813" w:rsidDel="002971A9">
          <w:rPr>
            <w:sz w:val="22"/>
            <w:szCs w:val="22"/>
          </w:rPr>
          <w:delText xml:space="preserve"> </w:delText>
        </w:r>
        <w:commentRangeEnd w:id="318"/>
        <w:r w:rsidR="00BE162E" w:rsidDel="002971A9">
          <w:rPr>
            <w:rStyle w:val="CommentReference"/>
          </w:rPr>
          <w:commentReference w:id="318"/>
        </w:r>
      </w:del>
      <w:commentRangeStart w:id="328"/>
      <w:del w:id="329" w:author="Jeff" w:date="2021-06-15T20:48:00Z">
        <w:r w:rsidR="00B63124" w:rsidDel="002971A9">
          <w:rPr>
            <w:sz w:val="22"/>
            <w:szCs w:val="22"/>
          </w:rPr>
          <w:delText xml:space="preserve">These deposits </w:delText>
        </w:r>
        <w:r w:rsidR="00DD12FE" w:rsidDel="002971A9">
          <w:rPr>
            <w:sz w:val="22"/>
            <w:szCs w:val="22"/>
          </w:rPr>
          <w:delText>show</w:delText>
        </w:r>
        <w:r w:rsidR="00B63124" w:rsidDel="002971A9">
          <w:rPr>
            <w:sz w:val="22"/>
            <w:szCs w:val="22"/>
          </w:rPr>
          <w:delText xml:space="preserve"> that recalcitrant </w:delText>
        </w:r>
        <w:r w:rsidR="00B63124" w:rsidRPr="00345813" w:rsidDel="002971A9">
          <w:rPr>
            <w:sz w:val="22"/>
            <w:szCs w:val="22"/>
          </w:rPr>
          <w:delText xml:space="preserve">soil C and </w:delText>
        </w:r>
        <w:r w:rsidR="00B63124" w:rsidDel="002971A9">
          <w:rPr>
            <w:sz w:val="22"/>
            <w:szCs w:val="22"/>
          </w:rPr>
          <w:delText xml:space="preserve">high </w:delText>
        </w:r>
        <w:r w:rsidR="00B63124" w:rsidRPr="00345813" w:rsidDel="002971A9">
          <w:rPr>
            <w:sz w:val="22"/>
            <w:szCs w:val="22"/>
          </w:rPr>
          <w:delText xml:space="preserve">mineral </w:delText>
        </w:r>
        <w:r w:rsidR="00B63124" w:rsidDel="002971A9">
          <w:rPr>
            <w:sz w:val="22"/>
            <w:szCs w:val="22"/>
          </w:rPr>
          <w:delText xml:space="preserve">holding </w:delText>
        </w:r>
        <w:r w:rsidR="00B63124" w:rsidRPr="00345813" w:rsidDel="002971A9">
          <w:rPr>
            <w:sz w:val="22"/>
            <w:szCs w:val="22"/>
          </w:rPr>
          <w:delText>capacity</w:delText>
        </w:r>
        <w:r w:rsidR="00B63124" w:rsidDel="002971A9">
          <w:rPr>
            <w:sz w:val="22"/>
            <w:szCs w:val="22"/>
          </w:rPr>
          <w:delText xml:space="preserve"> endure </w:delText>
        </w:r>
        <w:r w:rsidR="00B63124" w:rsidRPr="00345813" w:rsidDel="002971A9">
          <w:rPr>
            <w:sz w:val="22"/>
            <w:szCs w:val="22"/>
          </w:rPr>
          <w:delText xml:space="preserve">long after a fire event </w:delText>
        </w:r>
        <w:commentRangeEnd w:id="328"/>
        <w:r w:rsidR="00DD12FE" w:rsidDel="002971A9">
          <w:rPr>
            <w:rStyle w:val="CommentReference"/>
          </w:rPr>
          <w:commentReference w:id="328"/>
        </w:r>
        <w:r w:rsidR="00B63124" w:rsidRPr="00345813" w:rsidDel="002971A9">
          <w:rPr>
            <w:sz w:val="22"/>
            <w:szCs w:val="22"/>
          </w:rPr>
          <w:delText>(Pingree and DeLuca 2017).</w:delText>
        </w:r>
        <w:r w:rsidR="00B63124" w:rsidDel="002971A9">
          <w:rPr>
            <w:sz w:val="22"/>
            <w:szCs w:val="22"/>
          </w:rPr>
          <w:delText xml:space="preserve"> </w:delText>
        </w:r>
        <w:r w:rsidR="007D0CCD" w:rsidDel="002971A9">
          <w:rPr>
            <w:sz w:val="22"/>
            <w:szCs w:val="22"/>
          </w:rPr>
          <w:delText xml:space="preserve">Our </w:delText>
        </w:r>
        <w:r w:rsidR="00852346" w:rsidDel="002971A9">
          <w:rPr>
            <w:sz w:val="22"/>
            <w:szCs w:val="22"/>
          </w:rPr>
          <w:delText>own previous experiments based on th</w:delText>
        </w:r>
        <w:r w:rsidR="00E37027" w:rsidDel="002971A9">
          <w:rPr>
            <w:sz w:val="22"/>
            <w:szCs w:val="22"/>
          </w:rPr>
          <w:delText>at</w:delText>
        </w:r>
        <w:r w:rsidR="00852346" w:rsidDel="002971A9">
          <w:rPr>
            <w:sz w:val="22"/>
            <w:szCs w:val="22"/>
          </w:rPr>
          <w:delText xml:space="preserve"> premise </w:delText>
        </w:r>
        <w:r w:rsidR="00E37027" w:rsidDel="002971A9">
          <w:rPr>
            <w:sz w:val="22"/>
            <w:szCs w:val="22"/>
          </w:rPr>
          <w:delText>reveal</w:delText>
        </w:r>
        <w:r w:rsidR="00852346" w:rsidDel="002971A9">
          <w:rPr>
            <w:sz w:val="22"/>
            <w:szCs w:val="22"/>
          </w:rPr>
          <w:delText xml:space="preserve"> </w:delText>
        </w:r>
        <w:r w:rsidR="00E37027" w:rsidDel="002971A9">
          <w:rPr>
            <w:sz w:val="22"/>
            <w:szCs w:val="22"/>
          </w:rPr>
          <w:delText xml:space="preserve">post-fire </w:delText>
        </w:r>
        <w:r w:rsidR="00852346" w:rsidDel="002971A9">
          <w:rPr>
            <w:sz w:val="22"/>
            <w:szCs w:val="22"/>
          </w:rPr>
          <w:delText>pyrogenic carbon</w:delText>
        </w:r>
        <w:r w:rsidR="00B63124" w:rsidDel="002971A9">
          <w:rPr>
            <w:sz w:val="22"/>
            <w:szCs w:val="22"/>
          </w:rPr>
          <w:delText xml:space="preserve"> influence</w:delText>
        </w:r>
        <w:r w:rsidR="00E37027" w:rsidDel="002971A9">
          <w:rPr>
            <w:sz w:val="22"/>
            <w:szCs w:val="22"/>
          </w:rPr>
          <w:delText>s</w:delText>
        </w:r>
        <w:r w:rsidR="00B63124" w:rsidDel="002971A9">
          <w:rPr>
            <w:sz w:val="22"/>
            <w:szCs w:val="22"/>
          </w:rPr>
          <w:delText xml:space="preserve"> plant </w:delText>
        </w:r>
        <w:r w:rsidR="00E37027" w:rsidDel="002971A9">
          <w:rPr>
            <w:sz w:val="22"/>
            <w:szCs w:val="22"/>
          </w:rPr>
          <w:delText>ecophysiology</w:delText>
        </w:r>
        <w:r w:rsidR="00BC5414" w:rsidDel="002971A9">
          <w:rPr>
            <w:sz w:val="22"/>
            <w:szCs w:val="22"/>
          </w:rPr>
          <w:delText xml:space="preserve"> and persistence</w:delText>
        </w:r>
        <w:r w:rsidR="00B63124" w:rsidDel="002971A9">
          <w:rPr>
            <w:sz w:val="22"/>
            <w:szCs w:val="22"/>
          </w:rPr>
          <w:delText xml:space="preserve"> (e.g., Licht </w:delText>
        </w:r>
        <w:r w:rsidR="00B63124" w:rsidDel="002971A9">
          <w:rPr>
            <w:i/>
            <w:iCs/>
            <w:sz w:val="22"/>
            <w:szCs w:val="22"/>
          </w:rPr>
          <w:delText>et al</w:delText>
        </w:r>
        <w:r w:rsidR="00B63124" w:rsidDel="002971A9">
          <w:rPr>
            <w:sz w:val="22"/>
            <w:szCs w:val="22"/>
          </w:rPr>
          <w:delText xml:space="preserve"> 2017). </w:delText>
        </w:r>
      </w:del>
      <w:moveFromRangeStart w:id="330" w:author="Jeff" w:date="2021-06-15T17:57:00Z" w:name="move74672256"/>
      <w:commentRangeStart w:id="331"/>
      <w:moveFrom w:id="332" w:author="Jeff" w:date="2021-06-15T17:57:00Z">
        <w:del w:id="333" w:author="Jeff" w:date="2021-06-15T20:48:00Z">
          <w:r w:rsidR="00B63124" w:rsidDel="002971A9">
            <w:rPr>
              <w:sz w:val="22"/>
              <w:szCs w:val="22"/>
            </w:rPr>
            <w:delText xml:space="preserve">Yet, </w:delText>
          </w:r>
          <w:r w:rsidR="00E37027" w:rsidDel="002971A9">
            <w:rPr>
              <w:sz w:val="22"/>
              <w:szCs w:val="22"/>
            </w:rPr>
            <w:delText>at the same time, similar</w:delText>
          </w:r>
          <w:r w:rsidR="00852346" w:rsidDel="002971A9">
            <w:rPr>
              <w:sz w:val="22"/>
              <w:szCs w:val="22"/>
            </w:rPr>
            <w:delText xml:space="preserve"> effects may </w:delText>
          </w:r>
          <w:r w:rsidR="00E37027" w:rsidDel="002971A9">
            <w:rPr>
              <w:sz w:val="22"/>
              <w:szCs w:val="22"/>
            </w:rPr>
            <w:delText>arise</w:delText>
          </w:r>
          <w:r w:rsidR="00852346" w:rsidDel="002971A9">
            <w:rPr>
              <w:sz w:val="22"/>
              <w:szCs w:val="22"/>
            </w:rPr>
            <w:delText xml:space="preserve"> from</w:delText>
          </w:r>
          <w:r w:rsidR="00B63124" w:rsidDel="002971A9">
            <w:rPr>
              <w:sz w:val="22"/>
              <w:szCs w:val="22"/>
            </w:rPr>
            <w:delText xml:space="preserve"> </w:delText>
          </w:r>
          <w:r w:rsidR="00E37027" w:rsidDel="002971A9">
            <w:rPr>
              <w:sz w:val="22"/>
              <w:szCs w:val="22"/>
            </w:rPr>
            <w:delText xml:space="preserve">the </w:delText>
          </w:r>
          <w:r w:rsidR="00BC5414" w:rsidDel="002971A9">
            <w:rPr>
              <w:sz w:val="22"/>
              <w:szCs w:val="22"/>
            </w:rPr>
            <w:delText xml:space="preserve">singular </w:delText>
          </w:r>
          <w:r w:rsidR="00E37027" w:rsidDel="002971A9">
            <w:rPr>
              <w:sz w:val="22"/>
              <w:szCs w:val="22"/>
            </w:rPr>
            <w:delText xml:space="preserve">influence of </w:delText>
          </w:r>
          <w:r w:rsidR="00B63124" w:rsidDel="002971A9">
            <w:rPr>
              <w:sz w:val="22"/>
              <w:szCs w:val="22"/>
            </w:rPr>
            <w:delText xml:space="preserve">mountain topography (e.g., </w:delText>
          </w:r>
          <w:r w:rsidR="00B63124" w:rsidRPr="00345813" w:rsidDel="002971A9">
            <w:rPr>
              <w:sz w:val="22"/>
              <w:szCs w:val="22"/>
            </w:rPr>
            <w:delText xml:space="preserve">Wang </w:delText>
          </w:r>
          <w:r w:rsidR="00B63124" w:rsidRPr="00345813" w:rsidDel="002971A9">
            <w:rPr>
              <w:i/>
              <w:iCs/>
              <w:sz w:val="22"/>
              <w:szCs w:val="22"/>
            </w:rPr>
            <w:delText xml:space="preserve">et al </w:delText>
          </w:r>
          <w:r w:rsidR="00B63124" w:rsidRPr="00345813" w:rsidDel="002971A9">
            <w:rPr>
              <w:sz w:val="22"/>
              <w:szCs w:val="22"/>
            </w:rPr>
            <w:delText>2017).</w:delText>
          </w:r>
          <w:r w:rsidR="00B63124" w:rsidDel="002971A9">
            <w:rPr>
              <w:sz w:val="22"/>
              <w:szCs w:val="22"/>
            </w:rPr>
            <w:delText xml:space="preserve"> </w:delText>
          </w:r>
          <w:commentRangeEnd w:id="331"/>
          <w:r w:rsidR="00DD12FE" w:rsidDel="002971A9">
            <w:rPr>
              <w:rStyle w:val="CommentReference"/>
            </w:rPr>
            <w:commentReference w:id="331"/>
          </w:r>
        </w:del>
      </w:moveFrom>
      <w:moveFromRangeEnd w:id="330"/>
    </w:p>
    <w:p w14:paraId="2F253037" w14:textId="4E353B8C" w:rsidR="007D0CCD" w:rsidDel="00992A1C" w:rsidRDefault="007D0CCD" w:rsidP="00866CD2">
      <w:pPr>
        <w:spacing w:line="276" w:lineRule="auto"/>
        <w:jc w:val="both"/>
        <w:rPr>
          <w:del w:id="334" w:author="Jeff" w:date="2021-06-16T12:40:00Z"/>
          <w:sz w:val="22"/>
          <w:szCs w:val="22"/>
        </w:rPr>
      </w:pPr>
    </w:p>
    <w:p w14:paraId="5F3A406C" w14:textId="25A616CF" w:rsidR="002B2B48" w:rsidDel="00335673" w:rsidRDefault="002B2B48">
      <w:pPr>
        <w:spacing w:line="276" w:lineRule="auto"/>
        <w:jc w:val="both"/>
        <w:rPr>
          <w:del w:id="335" w:author="Jeff" w:date="2021-06-15T18:03:00Z"/>
          <w:moveTo w:id="336" w:author="Jeff" w:date="2021-06-15T17:57:00Z"/>
          <w:sz w:val="22"/>
          <w:szCs w:val="22"/>
        </w:rPr>
      </w:pPr>
      <w:moveToRangeStart w:id="337" w:author="Jeff" w:date="2021-06-15T17:57:00Z" w:name="move74672256"/>
      <w:commentRangeStart w:id="338"/>
      <w:moveTo w:id="339" w:author="Jeff" w:date="2021-06-15T17:57:00Z">
        <w:del w:id="340" w:author="Jeff" w:date="2021-06-15T17:57:00Z">
          <w:r w:rsidDel="002B2B48">
            <w:rPr>
              <w:sz w:val="22"/>
              <w:szCs w:val="22"/>
            </w:rPr>
            <w:delText>Yet, at the same time</w:delText>
          </w:r>
        </w:del>
        <w:del w:id="341" w:author="Jeff" w:date="2021-06-15T18:02:00Z">
          <w:r w:rsidDel="00335673">
            <w:rPr>
              <w:sz w:val="22"/>
              <w:szCs w:val="22"/>
            </w:rPr>
            <w:delText>, similar</w:delText>
          </w:r>
        </w:del>
        <w:del w:id="342" w:author="Jeff" w:date="2021-06-15T17:58:00Z">
          <w:r w:rsidDel="002B2B48">
            <w:rPr>
              <w:sz w:val="22"/>
              <w:szCs w:val="22"/>
            </w:rPr>
            <w:delText xml:space="preserve"> effects may arise from the singular influence of </w:delText>
          </w:r>
        </w:del>
        <w:del w:id="343" w:author="Jeff" w:date="2021-06-15T18:05:00Z">
          <w:r w:rsidDel="00335673">
            <w:rPr>
              <w:sz w:val="22"/>
              <w:szCs w:val="22"/>
            </w:rPr>
            <w:delText xml:space="preserve">mountain topography </w:delText>
          </w:r>
        </w:del>
        <w:del w:id="344" w:author="Jeff" w:date="2021-06-16T12:40:00Z">
          <w:r w:rsidDel="00992A1C">
            <w:rPr>
              <w:sz w:val="22"/>
              <w:szCs w:val="22"/>
            </w:rPr>
            <w:delText xml:space="preserve">(e.g., </w:delText>
          </w:r>
          <w:r w:rsidRPr="00345813" w:rsidDel="00992A1C">
            <w:rPr>
              <w:sz w:val="22"/>
              <w:szCs w:val="22"/>
            </w:rPr>
            <w:delText xml:space="preserve">Wang </w:delText>
          </w:r>
          <w:r w:rsidRPr="00345813" w:rsidDel="00992A1C">
            <w:rPr>
              <w:i/>
              <w:iCs/>
              <w:sz w:val="22"/>
              <w:szCs w:val="22"/>
            </w:rPr>
            <w:delText xml:space="preserve">et al </w:delText>
          </w:r>
          <w:r w:rsidRPr="00345813" w:rsidDel="00992A1C">
            <w:rPr>
              <w:sz w:val="22"/>
              <w:szCs w:val="22"/>
            </w:rPr>
            <w:delText>2017).</w:delText>
          </w:r>
          <w:r w:rsidDel="00992A1C">
            <w:rPr>
              <w:sz w:val="22"/>
              <w:szCs w:val="22"/>
            </w:rPr>
            <w:delText xml:space="preserve"> </w:delText>
          </w:r>
          <w:commentRangeEnd w:id="338"/>
          <w:r w:rsidDel="00992A1C">
            <w:rPr>
              <w:rStyle w:val="CommentReference"/>
            </w:rPr>
            <w:commentReference w:id="338"/>
          </w:r>
        </w:del>
      </w:moveTo>
    </w:p>
    <w:moveToRangeEnd w:id="337"/>
    <w:p w14:paraId="651A6AF3" w14:textId="356CA766" w:rsidR="00F60915" w:rsidDel="00992A1C" w:rsidRDefault="00B63124" w:rsidP="00271E0F">
      <w:pPr>
        <w:spacing w:line="276" w:lineRule="auto"/>
        <w:jc w:val="both"/>
        <w:rPr>
          <w:del w:id="345" w:author="Jeff" w:date="2021-06-16T12:40:00Z"/>
          <w:sz w:val="22"/>
          <w:szCs w:val="22"/>
        </w:rPr>
      </w:pPr>
      <w:del w:id="346" w:author="Jeff" w:date="2021-06-15T18:03:00Z">
        <w:r w:rsidDel="00335673">
          <w:rPr>
            <w:sz w:val="22"/>
            <w:szCs w:val="22"/>
          </w:rPr>
          <w:delText>G</w:delText>
        </w:r>
      </w:del>
      <w:del w:id="347" w:author="Jeff" w:date="2021-06-15T18:08:00Z">
        <w:r w:rsidDel="00335673">
          <w:rPr>
            <w:sz w:val="22"/>
            <w:szCs w:val="22"/>
          </w:rPr>
          <w:delText xml:space="preserve">iven </w:delText>
        </w:r>
      </w:del>
      <w:del w:id="348" w:author="Jeff" w:date="2021-06-15T18:03:00Z">
        <w:r w:rsidDel="00335673">
          <w:rPr>
            <w:sz w:val="22"/>
            <w:szCs w:val="22"/>
          </w:rPr>
          <w:delText>the</w:delText>
        </w:r>
      </w:del>
      <w:del w:id="349" w:author="Jeff" w:date="2021-06-16T12:40:00Z">
        <w:r w:rsidDel="00992A1C">
          <w:rPr>
            <w:sz w:val="22"/>
            <w:szCs w:val="22"/>
          </w:rPr>
          <w:delText xml:space="preserve"> </w:delText>
        </w:r>
      </w:del>
      <w:del w:id="350" w:author="Jeff" w:date="2021-06-15T18:08:00Z">
        <w:r w:rsidDel="00B3158B">
          <w:rPr>
            <w:sz w:val="22"/>
            <w:szCs w:val="22"/>
          </w:rPr>
          <w:delText xml:space="preserve">difference in fire histories </w:delText>
        </w:r>
      </w:del>
      <w:del w:id="351" w:author="Jeff" w:date="2021-06-15T18:03:00Z">
        <w:r w:rsidDel="00335673">
          <w:rPr>
            <w:sz w:val="22"/>
            <w:szCs w:val="22"/>
          </w:rPr>
          <w:delText>between Mt. Desert populations that lie along an</w:delText>
        </w:r>
      </w:del>
      <w:del w:id="352" w:author="Jeff" w:date="2021-06-15T18:08:00Z">
        <w:r w:rsidDel="00B3158B">
          <w:rPr>
            <w:sz w:val="22"/>
            <w:szCs w:val="22"/>
          </w:rPr>
          <w:delText xml:space="preserve"> elevation and topographic </w:delText>
        </w:r>
        <w:r w:rsidRPr="00BC5C34" w:rsidDel="00B3158B">
          <w:rPr>
            <w:sz w:val="22"/>
            <w:szCs w:val="22"/>
          </w:rPr>
          <w:delText>g</w:delText>
        </w:r>
        <w:r w:rsidRPr="00BD01E7" w:rsidDel="00B3158B">
          <w:rPr>
            <w:sz w:val="22"/>
            <w:szCs w:val="22"/>
          </w:rPr>
          <w:delText>ra</w:delText>
        </w:r>
        <w:r w:rsidRPr="00606F15" w:rsidDel="00B3158B">
          <w:rPr>
            <w:sz w:val="22"/>
            <w:szCs w:val="22"/>
          </w:rPr>
          <w:delText>d</w:delText>
        </w:r>
        <w:r w:rsidRPr="002979BE" w:rsidDel="00B3158B">
          <w:rPr>
            <w:sz w:val="22"/>
            <w:szCs w:val="22"/>
          </w:rPr>
          <w:delText>ien</w:delText>
        </w:r>
        <w:r w:rsidRPr="00BC5C34" w:rsidDel="00B3158B">
          <w:rPr>
            <w:sz w:val="22"/>
            <w:szCs w:val="22"/>
          </w:rPr>
          <w:delText>t</w:delText>
        </w:r>
      </w:del>
      <w:del w:id="353" w:author="Jeff" w:date="2021-06-15T18:03:00Z">
        <w:r w:rsidDel="00335673">
          <w:rPr>
            <w:sz w:val="22"/>
            <w:szCs w:val="22"/>
          </w:rPr>
          <w:delText xml:space="preserve"> </w:delText>
        </w:r>
      </w:del>
      <w:del w:id="354" w:author="Jeff" w:date="2021-06-16T12:40:00Z">
        <w:r w:rsidDel="00992A1C">
          <w:rPr>
            <w:sz w:val="22"/>
            <w:szCs w:val="22"/>
          </w:rPr>
          <w:delText>(Fig. 2B)</w:delText>
        </w:r>
      </w:del>
      <w:del w:id="355" w:author="Jeff" w:date="2021-06-15T18:03:00Z">
        <w:r w:rsidRPr="00BC5C34" w:rsidDel="00335673">
          <w:rPr>
            <w:sz w:val="22"/>
            <w:szCs w:val="22"/>
          </w:rPr>
          <w:delText xml:space="preserve">, </w:delText>
        </w:r>
        <w:r w:rsidR="00BE162E" w:rsidDel="00335673">
          <w:rPr>
            <w:sz w:val="22"/>
            <w:szCs w:val="22"/>
          </w:rPr>
          <w:delText xml:space="preserve">it </w:delText>
        </w:r>
      </w:del>
      <w:del w:id="356" w:author="Jeff" w:date="2021-06-15T18:09:00Z">
        <w:r w:rsidRPr="00BC5C34" w:rsidDel="00B3158B">
          <w:rPr>
            <w:sz w:val="22"/>
            <w:szCs w:val="22"/>
          </w:rPr>
          <w:delText>provide</w:delText>
        </w:r>
        <w:r w:rsidR="00BE162E" w:rsidDel="00B3158B">
          <w:rPr>
            <w:sz w:val="22"/>
            <w:szCs w:val="22"/>
          </w:rPr>
          <w:delText>s</w:delText>
        </w:r>
      </w:del>
      <w:del w:id="357" w:author="Jeff" w:date="2021-06-16T12:40:00Z">
        <w:r w:rsidRPr="00BC5C34" w:rsidDel="00992A1C">
          <w:rPr>
            <w:sz w:val="22"/>
            <w:szCs w:val="22"/>
          </w:rPr>
          <w:delText xml:space="preserve"> </w:delText>
        </w:r>
      </w:del>
      <w:del w:id="358" w:author="Jeff" w:date="2021-06-15T18:08:00Z">
        <w:r w:rsidRPr="00BC5C34" w:rsidDel="00B3158B">
          <w:rPr>
            <w:sz w:val="22"/>
            <w:szCs w:val="22"/>
          </w:rPr>
          <w:delText xml:space="preserve">a </w:delText>
        </w:r>
        <w:r w:rsidR="0015720D" w:rsidDel="00B3158B">
          <w:rPr>
            <w:sz w:val="22"/>
            <w:szCs w:val="22"/>
          </w:rPr>
          <w:delText xml:space="preserve">remarkable </w:delText>
        </w:r>
        <w:r w:rsidRPr="00BC5C34" w:rsidDel="00B3158B">
          <w:rPr>
            <w:sz w:val="22"/>
            <w:szCs w:val="22"/>
          </w:rPr>
          <w:delText>testbed</w:delText>
        </w:r>
        <w:r w:rsidR="00CF5011" w:rsidDel="00B3158B">
          <w:rPr>
            <w:color w:val="2E74B5" w:themeColor="accent5" w:themeShade="BF"/>
            <w:sz w:val="22"/>
            <w:szCs w:val="22"/>
            <w:vertAlign w:val="superscript"/>
          </w:rPr>
          <w:delText xml:space="preserve"> </w:delText>
        </w:r>
        <w:r w:rsidRPr="00842C61" w:rsidDel="00B3158B">
          <w:rPr>
            <w:sz w:val="22"/>
            <w:szCs w:val="22"/>
          </w:rPr>
          <w:delText xml:space="preserve">to </w:delText>
        </w:r>
        <w:r w:rsidR="001D7040" w:rsidDel="00B3158B">
          <w:rPr>
            <w:sz w:val="22"/>
            <w:szCs w:val="22"/>
          </w:rPr>
          <w:delText>u</w:delText>
        </w:r>
        <w:r w:rsidRPr="00842C61" w:rsidDel="00B3158B">
          <w:rPr>
            <w:sz w:val="22"/>
            <w:szCs w:val="22"/>
          </w:rPr>
          <w:delText xml:space="preserve">ntangle </w:delText>
        </w:r>
      </w:del>
      <w:del w:id="359" w:author="Jeff" w:date="2021-06-15T18:04:00Z">
        <w:r w:rsidRPr="00842C61" w:rsidDel="00335673">
          <w:rPr>
            <w:sz w:val="22"/>
            <w:szCs w:val="22"/>
          </w:rPr>
          <w:delText>fire history</w:delText>
        </w:r>
        <w:r w:rsidR="0026275C" w:rsidDel="00335673">
          <w:rPr>
            <w:sz w:val="22"/>
            <w:szCs w:val="22"/>
          </w:rPr>
          <w:delText xml:space="preserve"> from</w:delText>
        </w:r>
        <w:r w:rsidR="00852346" w:rsidDel="00335673">
          <w:rPr>
            <w:sz w:val="22"/>
            <w:szCs w:val="22"/>
          </w:rPr>
          <w:delText xml:space="preserve"> e</w:delText>
        </w:r>
        <w:r w:rsidR="0010654A" w:rsidDel="00335673">
          <w:rPr>
            <w:sz w:val="22"/>
            <w:szCs w:val="22"/>
          </w:rPr>
          <w:delText>le</w:delText>
        </w:r>
        <w:r w:rsidR="00852346" w:rsidDel="00335673">
          <w:rPr>
            <w:sz w:val="22"/>
            <w:szCs w:val="22"/>
          </w:rPr>
          <w:delText>vation</w:delText>
        </w:r>
        <w:r w:rsidRPr="00842C61" w:rsidDel="00335673">
          <w:rPr>
            <w:sz w:val="22"/>
            <w:szCs w:val="22"/>
          </w:rPr>
          <w:delText xml:space="preserve"> and topographic effects</w:delText>
        </w:r>
      </w:del>
      <w:del w:id="360" w:author="Jeff" w:date="2021-06-15T18:08:00Z">
        <w:r w:rsidR="00852346" w:rsidDel="00B3158B">
          <w:rPr>
            <w:sz w:val="22"/>
            <w:szCs w:val="22"/>
          </w:rPr>
          <w:delText xml:space="preserve">. </w:delText>
        </w:r>
      </w:del>
      <w:del w:id="361" w:author="Jeff" w:date="2021-06-15T18:06:00Z">
        <w:r w:rsidR="00BE162E" w:rsidDel="00335673">
          <w:rPr>
            <w:sz w:val="22"/>
            <w:szCs w:val="22"/>
          </w:rPr>
          <w:delText>We predict that</w:delText>
        </w:r>
        <w:r w:rsidR="000569A7" w:rsidDel="00335673">
          <w:rPr>
            <w:color w:val="000000" w:themeColor="text1"/>
            <w:sz w:val="22"/>
            <w:szCs w:val="22"/>
          </w:rPr>
          <w:delText xml:space="preserve"> elevation and </w:delText>
        </w:r>
        <w:r w:rsidR="000569A7" w:rsidRPr="0049503A" w:rsidDel="00335673">
          <w:rPr>
            <w:color w:val="000000" w:themeColor="text1"/>
            <w:sz w:val="22"/>
            <w:szCs w:val="22"/>
          </w:rPr>
          <w:delText>topography</w:delText>
        </w:r>
        <w:r w:rsidR="000569A7" w:rsidDel="00335673">
          <w:rPr>
            <w:color w:val="000000" w:themeColor="text1"/>
            <w:sz w:val="22"/>
            <w:szCs w:val="22"/>
          </w:rPr>
          <w:delText xml:space="preserve"> influences may account</w:delText>
        </w:r>
        <w:r w:rsidR="00BE162E" w:rsidDel="00335673">
          <w:rPr>
            <w:color w:val="000000" w:themeColor="text1"/>
            <w:sz w:val="22"/>
            <w:szCs w:val="22"/>
          </w:rPr>
          <w:delText xml:space="preserve"> for </w:delText>
        </w:r>
        <w:r w:rsidR="000569A7" w:rsidDel="00335673">
          <w:rPr>
            <w:color w:val="000000" w:themeColor="text1"/>
            <w:sz w:val="22"/>
            <w:szCs w:val="22"/>
          </w:rPr>
          <w:delText>population durability in the face of seemingly inevitable demise</w:delText>
        </w:r>
        <w:r w:rsidR="00EB3F11" w:rsidDel="00335673">
          <w:rPr>
            <w:color w:val="000000" w:themeColor="text1"/>
            <w:sz w:val="22"/>
            <w:szCs w:val="22"/>
          </w:rPr>
          <w:delText xml:space="preserve">; </w:delText>
        </w:r>
        <w:commentRangeStart w:id="362"/>
        <w:r w:rsidR="009A2AC7" w:rsidDel="00335673">
          <w:rPr>
            <w:color w:val="000000" w:themeColor="text1"/>
            <w:sz w:val="22"/>
            <w:szCs w:val="22"/>
          </w:rPr>
          <w:delText>elevation as an stimulus for pitch pine growth is</w:delText>
        </w:r>
        <w:r w:rsidR="00EB3F11" w:rsidDel="00335673">
          <w:rPr>
            <w:color w:val="000000" w:themeColor="text1"/>
            <w:sz w:val="22"/>
            <w:szCs w:val="22"/>
          </w:rPr>
          <w:delText xml:space="preserve"> discussed previously </w:delText>
        </w:r>
        <w:commentRangeEnd w:id="362"/>
        <w:r w:rsidR="00BE162E" w:rsidDel="00335673">
          <w:rPr>
            <w:rStyle w:val="CommentReference"/>
          </w:rPr>
          <w:commentReference w:id="362"/>
        </w:r>
        <w:r w:rsidR="00EB3F11" w:rsidDel="00335673">
          <w:rPr>
            <w:color w:val="000000" w:themeColor="text1"/>
            <w:sz w:val="22"/>
            <w:szCs w:val="22"/>
          </w:rPr>
          <w:delText>(Howard and Stelacio 2011)</w:delText>
        </w:r>
        <w:r w:rsidR="000569A7" w:rsidDel="00335673">
          <w:rPr>
            <w:color w:val="000000" w:themeColor="text1"/>
            <w:sz w:val="22"/>
            <w:szCs w:val="22"/>
          </w:rPr>
          <w:delText xml:space="preserve">. </w:delText>
        </w:r>
      </w:del>
      <w:commentRangeStart w:id="363"/>
      <w:del w:id="364" w:author="Jeff" w:date="2021-06-16T12:40:00Z">
        <w:r w:rsidR="00BE162E" w:rsidDel="00992A1C">
          <w:rPr>
            <w:sz w:val="22"/>
            <w:szCs w:val="22"/>
          </w:rPr>
          <w:delText>We</w:delText>
        </w:r>
        <w:r w:rsidR="00C45E63" w:rsidDel="00992A1C">
          <w:rPr>
            <w:sz w:val="22"/>
            <w:szCs w:val="22"/>
          </w:rPr>
          <w:delText xml:space="preserve"> consider </w:delText>
        </w:r>
      </w:del>
      <w:del w:id="365" w:author="Jeff" w:date="2021-06-15T21:02:00Z">
        <w:r w:rsidR="00C45E63" w:rsidDel="00277E7C">
          <w:rPr>
            <w:sz w:val="22"/>
            <w:szCs w:val="22"/>
          </w:rPr>
          <w:delText xml:space="preserve">a number of </w:delText>
        </w:r>
        <w:r w:rsidR="004548DA" w:rsidDel="00277E7C">
          <w:rPr>
            <w:sz w:val="22"/>
            <w:szCs w:val="22"/>
          </w:rPr>
          <w:delText>feature</w:delText>
        </w:r>
        <w:r w:rsidR="00C45E63" w:rsidDel="00277E7C">
          <w:rPr>
            <w:sz w:val="22"/>
            <w:szCs w:val="22"/>
          </w:rPr>
          <w:delText xml:space="preserve">s </w:delText>
        </w:r>
        <w:r w:rsidR="00EB3F11" w:rsidDel="00277E7C">
          <w:rPr>
            <w:sz w:val="22"/>
            <w:szCs w:val="22"/>
          </w:rPr>
          <w:delText xml:space="preserve">and </w:delText>
        </w:r>
      </w:del>
      <w:del w:id="366" w:author="Jeff" w:date="2021-06-16T12:40:00Z">
        <w:r w:rsidR="00EB3F11" w:rsidDel="00992A1C">
          <w:rPr>
            <w:sz w:val="22"/>
            <w:szCs w:val="22"/>
          </w:rPr>
          <w:delText xml:space="preserve">traits </w:delText>
        </w:r>
        <w:r w:rsidR="00C45E63" w:rsidDel="00992A1C">
          <w:rPr>
            <w:sz w:val="22"/>
            <w:szCs w:val="22"/>
          </w:rPr>
          <w:delText xml:space="preserve">which fall into roughly </w:delText>
        </w:r>
      </w:del>
      <w:del w:id="367" w:author="Jeff" w:date="2021-06-15T18:09:00Z">
        <w:r w:rsidDel="00B3158B">
          <w:rPr>
            <w:sz w:val="22"/>
            <w:szCs w:val="22"/>
          </w:rPr>
          <w:delText>four</w:delText>
        </w:r>
      </w:del>
      <w:del w:id="368" w:author="Jeff" w:date="2021-06-16T12:40:00Z">
        <w:r w:rsidDel="00992A1C">
          <w:rPr>
            <w:sz w:val="22"/>
            <w:szCs w:val="22"/>
          </w:rPr>
          <w:delText xml:space="preserve"> categories</w:delText>
        </w:r>
        <w:r w:rsidR="00C45E63" w:rsidDel="00992A1C">
          <w:rPr>
            <w:sz w:val="22"/>
            <w:szCs w:val="22"/>
          </w:rPr>
          <w:delText xml:space="preserve">. </w:delText>
        </w:r>
        <w:r w:rsidDel="00992A1C">
          <w:rPr>
            <w:sz w:val="22"/>
            <w:szCs w:val="22"/>
          </w:rPr>
          <w:delText xml:space="preserve">The first comprise elevation, aspect and slope. </w:delText>
        </w:r>
      </w:del>
      <w:del w:id="369" w:author="Jeff" w:date="2021-06-15T21:04:00Z">
        <w:r w:rsidDel="00E77718">
          <w:rPr>
            <w:sz w:val="22"/>
            <w:szCs w:val="22"/>
          </w:rPr>
          <w:delText xml:space="preserve">Second </w:delText>
        </w:r>
      </w:del>
      <w:del w:id="370" w:author="Jeff" w:date="2021-06-15T21:05:00Z">
        <w:r w:rsidR="007D0CCD" w:rsidDel="00E77718">
          <w:rPr>
            <w:sz w:val="22"/>
            <w:szCs w:val="22"/>
          </w:rPr>
          <w:delText>are</w:delText>
        </w:r>
        <w:r w:rsidDel="00E77718">
          <w:rPr>
            <w:sz w:val="22"/>
            <w:szCs w:val="22"/>
          </w:rPr>
          <w:delText xml:space="preserve"> </w:delText>
        </w:r>
      </w:del>
      <w:del w:id="371" w:author="Jeff" w:date="2021-06-16T12:40:00Z">
        <w:r w:rsidR="00C45E63" w:rsidDel="00992A1C">
          <w:rPr>
            <w:sz w:val="22"/>
            <w:szCs w:val="22"/>
          </w:rPr>
          <w:delText xml:space="preserve">photosynthetic </w:delText>
        </w:r>
      </w:del>
      <w:del w:id="372" w:author="Jeff" w:date="2021-06-15T21:05:00Z">
        <w:r w:rsidR="00C45E63" w:rsidDel="00E77718">
          <w:rPr>
            <w:sz w:val="22"/>
            <w:szCs w:val="22"/>
          </w:rPr>
          <w:delText>growth as limited by</w:delText>
        </w:r>
      </w:del>
      <w:del w:id="373" w:author="Jeff" w:date="2021-06-15T21:06:00Z">
        <w:r w:rsidR="00C45E63" w:rsidDel="00E77718">
          <w:rPr>
            <w:sz w:val="22"/>
            <w:szCs w:val="22"/>
          </w:rPr>
          <w:delText xml:space="preserve"> available</w:delText>
        </w:r>
      </w:del>
      <w:del w:id="374" w:author="Jeff" w:date="2021-06-16T12:40:00Z">
        <w:r w:rsidR="00C45E63" w:rsidDel="00992A1C">
          <w:rPr>
            <w:sz w:val="22"/>
            <w:szCs w:val="22"/>
          </w:rPr>
          <w:delText xml:space="preserve"> seasonal precipitation</w:delText>
        </w:r>
      </w:del>
      <w:del w:id="375" w:author="Jeff" w:date="2021-06-15T21:07:00Z">
        <w:r w:rsidR="00C45E63" w:rsidDel="00E77718">
          <w:rPr>
            <w:sz w:val="22"/>
            <w:szCs w:val="22"/>
          </w:rPr>
          <w:delText>;</w:delText>
        </w:r>
      </w:del>
      <w:del w:id="376" w:author="Jeff" w:date="2021-06-16T12:40:00Z">
        <w:r w:rsidR="00C45E63" w:rsidDel="00992A1C">
          <w:rPr>
            <w:sz w:val="22"/>
            <w:szCs w:val="22"/>
          </w:rPr>
          <w:delText xml:space="preserve"> </w:delText>
        </w:r>
      </w:del>
      <w:del w:id="377" w:author="Jeff" w:date="2021-06-15T21:09:00Z">
        <w:r w:rsidR="00C45E63" w:rsidDel="00E77718">
          <w:rPr>
            <w:sz w:val="22"/>
            <w:szCs w:val="22"/>
          </w:rPr>
          <w:delText>in addition to these are allometric</w:delText>
        </w:r>
        <w:r w:rsidR="009E4EA8" w:rsidDel="00E77718">
          <w:rPr>
            <w:sz w:val="22"/>
            <w:szCs w:val="22"/>
          </w:rPr>
          <w:delText xml:space="preserve"> relationships</w:delText>
        </w:r>
        <w:r w:rsidR="00C45E63" w:rsidDel="00E77718">
          <w:rPr>
            <w:sz w:val="22"/>
            <w:szCs w:val="22"/>
          </w:rPr>
          <w:delText xml:space="preserve">, distance between single trees and their conspecific neighbors. </w:delText>
        </w:r>
        <w:r w:rsidDel="00E77718">
          <w:rPr>
            <w:sz w:val="22"/>
            <w:szCs w:val="22"/>
          </w:rPr>
          <w:delText>In a third group f</w:delText>
        </w:r>
        <w:r w:rsidR="007D0CCD" w:rsidDel="00E77718">
          <w:rPr>
            <w:sz w:val="22"/>
            <w:szCs w:val="22"/>
          </w:rPr>
          <w:delText>a</w:delText>
        </w:r>
        <w:r w:rsidDel="00E77718">
          <w:rPr>
            <w:sz w:val="22"/>
            <w:szCs w:val="22"/>
          </w:rPr>
          <w:delText>ll</w:delText>
        </w:r>
        <w:r w:rsidR="00003199" w:rsidDel="00E77718">
          <w:rPr>
            <w:sz w:val="22"/>
            <w:szCs w:val="22"/>
          </w:rPr>
          <w:delText xml:space="preserve"> quantification</w:delText>
        </w:r>
        <w:r w:rsidR="00C45E63" w:rsidDel="00E77718">
          <w:rPr>
            <w:sz w:val="22"/>
            <w:szCs w:val="22"/>
          </w:rPr>
          <w:delText xml:space="preserve"> of foliar carbon </w:delText>
        </w:r>
        <w:r w:rsidR="00003199" w:rsidDel="00E77718">
          <w:rPr>
            <w:sz w:val="22"/>
            <w:szCs w:val="22"/>
          </w:rPr>
          <w:delText>(</w:delText>
        </w:r>
        <w:r w:rsidR="00C45E63" w:rsidDel="00E77718">
          <w:rPr>
            <w:sz w:val="22"/>
            <w:szCs w:val="22"/>
          </w:rPr>
          <w:delText xml:space="preserve">as </w:delText>
        </w:r>
        <w:r w:rsidR="00003199" w:rsidDel="00E77718">
          <w:rPr>
            <w:sz w:val="22"/>
            <w:szCs w:val="22"/>
          </w:rPr>
          <w:delText>an i</w:delText>
        </w:r>
        <w:r w:rsidR="00C45E63" w:rsidDel="00E77718">
          <w:rPr>
            <w:sz w:val="22"/>
            <w:szCs w:val="22"/>
          </w:rPr>
          <w:delText>ndicators of C status</w:delText>
        </w:r>
        <w:r w:rsidR="00003199" w:rsidDel="00E77718">
          <w:rPr>
            <w:sz w:val="22"/>
            <w:szCs w:val="22"/>
          </w:rPr>
          <w:delText xml:space="preserve"> and </w:delText>
        </w:r>
        <w:r w:rsidDel="00E77718">
          <w:rPr>
            <w:sz w:val="22"/>
            <w:szCs w:val="22"/>
          </w:rPr>
          <w:delText>long-term water use efficiency</w:delText>
        </w:r>
        <w:r w:rsidR="00003199" w:rsidDel="00E77718">
          <w:rPr>
            <w:sz w:val="22"/>
            <w:szCs w:val="22"/>
          </w:rPr>
          <w:delText>)</w:delText>
        </w:r>
        <w:r w:rsidR="0048064E" w:rsidDel="00E77718">
          <w:rPr>
            <w:sz w:val="22"/>
            <w:szCs w:val="22"/>
          </w:rPr>
          <w:delText xml:space="preserve"> </w:delText>
        </w:r>
      </w:del>
      <w:del w:id="378" w:author="Jeff" w:date="2021-06-15T21:11:00Z">
        <w:r w:rsidR="0048064E" w:rsidDel="009C3B21">
          <w:rPr>
            <w:sz w:val="22"/>
            <w:szCs w:val="22"/>
          </w:rPr>
          <w:delText xml:space="preserve">and soil water retention, which like iWUE </w:delText>
        </w:r>
        <w:r w:rsidR="00003199" w:rsidDel="009C3B21">
          <w:rPr>
            <w:sz w:val="22"/>
            <w:szCs w:val="22"/>
          </w:rPr>
          <w:delText xml:space="preserve">(intrinsic water use efficiency) </w:delText>
        </w:r>
        <w:r w:rsidR="0048064E" w:rsidDel="009C3B21">
          <w:rPr>
            <w:sz w:val="22"/>
            <w:szCs w:val="22"/>
          </w:rPr>
          <w:delText xml:space="preserve">lends itself to interpretation </w:delText>
        </w:r>
        <w:r w:rsidR="00003199" w:rsidDel="009C3B21">
          <w:rPr>
            <w:sz w:val="22"/>
            <w:szCs w:val="22"/>
          </w:rPr>
          <w:delText xml:space="preserve">of </w:delText>
        </w:r>
        <w:r w:rsidR="0048064E" w:rsidDel="009C3B21">
          <w:rPr>
            <w:sz w:val="22"/>
            <w:szCs w:val="22"/>
          </w:rPr>
          <w:delText>tree response to stress</w:delText>
        </w:r>
        <w:r w:rsidR="00003199" w:rsidDel="009C3B21">
          <w:rPr>
            <w:sz w:val="22"/>
            <w:szCs w:val="22"/>
          </w:rPr>
          <w:delText xml:space="preserve"> and</w:delText>
        </w:r>
        <w:r w:rsidR="00B80CDD" w:rsidDel="009C3B21">
          <w:rPr>
            <w:sz w:val="22"/>
            <w:szCs w:val="22"/>
          </w:rPr>
          <w:delText xml:space="preserve"> availability of</w:delText>
        </w:r>
        <w:r w:rsidR="00003199" w:rsidDel="009C3B21">
          <w:rPr>
            <w:sz w:val="22"/>
            <w:szCs w:val="22"/>
          </w:rPr>
          <w:delText xml:space="preserve"> </w:delText>
        </w:r>
        <w:r w:rsidDel="009C3B21">
          <w:rPr>
            <w:sz w:val="22"/>
            <w:szCs w:val="22"/>
          </w:rPr>
          <w:delText>soil C in fire-exposed and non-fire-exposed soils</w:delText>
        </w:r>
        <w:commentRangeEnd w:id="363"/>
        <w:r w:rsidR="00BE162E" w:rsidDel="009C3B21">
          <w:rPr>
            <w:rStyle w:val="CommentReference"/>
          </w:rPr>
          <w:commentReference w:id="363"/>
        </w:r>
        <w:r w:rsidR="0048064E" w:rsidDel="009C3B21">
          <w:rPr>
            <w:sz w:val="22"/>
            <w:szCs w:val="22"/>
          </w:rPr>
          <w:delText xml:space="preserve">. </w:delText>
        </w:r>
      </w:del>
      <w:del w:id="379" w:author="Jeff" w:date="2021-06-15T18:11:00Z">
        <w:r w:rsidR="001D65B4" w:rsidDel="00B3158B">
          <w:rPr>
            <w:sz w:val="22"/>
            <w:szCs w:val="22"/>
          </w:rPr>
          <w:delText>Several examples</w:delText>
        </w:r>
      </w:del>
      <w:del w:id="380" w:author="Jeff" w:date="2021-06-15T21:11:00Z">
        <w:r w:rsidR="001D65B4" w:rsidDel="009C3B21">
          <w:rPr>
            <w:sz w:val="22"/>
            <w:szCs w:val="22"/>
          </w:rPr>
          <w:delText xml:space="preserve"> </w:delText>
        </w:r>
        <w:r w:rsidR="00012641" w:rsidDel="009C3B21">
          <w:rPr>
            <w:sz w:val="22"/>
            <w:szCs w:val="22"/>
          </w:rPr>
          <w:delText xml:space="preserve">provide a means to </w:delText>
        </w:r>
        <w:r w:rsidR="003E582F" w:rsidDel="009C3B21">
          <w:rPr>
            <w:sz w:val="22"/>
            <w:szCs w:val="22"/>
          </w:rPr>
          <w:delText>conjecture</w:delText>
        </w:r>
        <w:r w:rsidR="001D65B4" w:rsidDel="009C3B21">
          <w:rPr>
            <w:sz w:val="22"/>
            <w:szCs w:val="22"/>
          </w:rPr>
          <w:delText xml:space="preserve"> across </w:delText>
        </w:r>
      </w:del>
      <w:del w:id="381" w:author="Jeff" w:date="2021-06-15T18:12:00Z">
        <w:r w:rsidR="003E582F" w:rsidDel="00B3158B">
          <w:rPr>
            <w:sz w:val="22"/>
            <w:szCs w:val="22"/>
          </w:rPr>
          <w:delText>this</w:delText>
        </w:r>
      </w:del>
      <w:del w:id="382" w:author="Jeff" w:date="2021-06-15T21:11:00Z">
        <w:r w:rsidR="003E582F" w:rsidDel="009C3B21">
          <w:rPr>
            <w:sz w:val="22"/>
            <w:szCs w:val="22"/>
          </w:rPr>
          <w:delText xml:space="preserve"> </w:delText>
        </w:r>
        <w:r w:rsidR="001D65B4" w:rsidDel="009C3B21">
          <w:rPr>
            <w:sz w:val="22"/>
            <w:szCs w:val="22"/>
          </w:rPr>
          <w:delText xml:space="preserve">range of </w:delText>
        </w:r>
        <w:r w:rsidR="004548DA" w:rsidDel="009C3B21">
          <w:rPr>
            <w:sz w:val="22"/>
            <w:szCs w:val="22"/>
          </w:rPr>
          <w:delText>mechanism</w:delText>
        </w:r>
        <w:r w:rsidR="001D65B4" w:rsidDel="009C3B21">
          <w:rPr>
            <w:sz w:val="22"/>
            <w:szCs w:val="22"/>
          </w:rPr>
          <w:delText>s</w:delText>
        </w:r>
        <w:r w:rsidR="009C3C9B" w:rsidDel="009C3B21">
          <w:rPr>
            <w:rStyle w:val="CommentReference"/>
          </w:rPr>
          <w:delText>.</w:delText>
        </w:r>
        <w:r w:rsidR="003E582F" w:rsidDel="009C3B21">
          <w:rPr>
            <w:sz w:val="22"/>
            <w:szCs w:val="22"/>
          </w:rPr>
          <w:delText xml:space="preserve"> </w:delText>
        </w:r>
      </w:del>
      <w:del w:id="383" w:author="Jeff" w:date="2021-06-15T18:13:00Z">
        <w:r w:rsidR="003E582F" w:rsidDel="00B3158B">
          <w:rPr>
            <w:sz w:val="22"/>
            <w:szCs w:val="22"/>
          </w:rPr>
          <w:delText>For example, there</w:delText>
        </w:r>
        <w:r w:rsidR="001D65B4" w:rsidDel="00B3158B">
          <w:rPr>
            <w:sz w:val="22"/>
            <w:szCs w:val="22"/>
          </w:rPr>
          <w:delText xml:space="preserve"> exists evidence</w:delText>
        </w:r>
      </w:del>
      <w:del w:id="384" w:author="Jeff" w:date="2021-06-15T21:12:00Z">
        <w:r w:rsidR="001D65B4" w:rsidDel="009C3B21">
          <w:rPr>
            <w:sz w:val="22"/>
            <w:szCs w:val="22"/>
          </w:rPr>
          <w:delText xml:space="preserve"> of</w:delText>
        </w:r>
        <w:r w:rsidR="006D75A2" w:rsidDel="009C3B21">
          <w:rPr>
            <w:sz w:val="22"/>
            <w:szCs w:val="22"/>
          </w:rPr>
          <w:delText xml:space="preserve"> </w:delText>
        </w:r>
      </w:del>
      <w:del w:id="385" w:author="Jeff" w:date="2021-06-15T18:14:00Z">
        <w:r w:rsidR="00F60915" w:rsidDel="00B3158B">
          <w:rPr>
            <w:sz w:val="22"/>
            <w:szCs w:val="22"/>
          </w:rPr>
          <w:delText xml:space="preserve">more </w:delText>
        </w:r>
      </w:del>
      <w:del w:id="386" w:author="Jeff" w:date="2021-06-15T21:12:00Z">
        <w:r w:rsidR="00FC09FF" w:rsidDel="009C3B21">
          <w:rPr>
            <w:sz w:val="22"/>
            <w:szCs w:val="22"/>
          </w:rPr>
          <w:delText>posit</w:delText>
        </w:r>
        <w:r w:rsidR="00F60915" w:rsidDel="009C3B21">
          <w:rPr>
            <w:sz w:val="22"/>
            <w:szCs w:val="22"/>
          </w:rPr>
          <w:delText xml:space="preserve">ive iWUE </w:delText>
        </w:r>
        <w:r w:rsidR="00B06A30" w:rsidRPr="00682044" w:rsidDel="009C3B21">
          <w:rPr>
            <w:sz w:val="22"/>
            <w:szCs w:val="22"/>
          </w:rPr>
          <w:delText>(Butak 2014)</w:delText>
        </w:r>
        <w:r w:rsidR="00B06A30" w:rsidDel="009C3B21">
          <w:rPr>
            <w:sz w:val="22"/>
            <w:szCs w:val="22"/>
          </w:rPr>
          <w:delText xml:space="preserve"> </w:delText>
        </w:r>
        <w:r w:rsidR="00F60915" w:rsidDel="009C3B21">
          <w:rPr>
            <w:color w:val="000000" w:themeColor="text1"/>
            <w:sz w:val="22"/>
            <w:szCs w:val="22"/>
            <w:shd w:val="clear" w:color="auto" w:fill="FFFFFF"/>
          </w:rPr>
          <w:delText>in low lying, minimal slope, fully exposed sites, like Wonderland on the western side of the isla</w:delText>
        </w:r>
        <w:r w:rsidR="00FC09FF" w:rsidDel="009C3B21">
          <w:rPr>
            <w:color w:val="000000" w:themeColor="text1"/>
            <w:sz w:val="22"/>
            <w:szCs w:val="22"/>
            <w:shd w:val="clear" w:color="auto" w:fill="FFFFFF"/>
          </w:rPr>
          <w:delText>nd</w:delText>
        </w:r>
        <w:r w:rsidR="006D75A2" w:rsidDel="009C3B21">
          <w:rPr>
            <w:color w:val="000000" w:themeColor="text1"/>
            <w:sz w:val="22"/>
            <w:szCs w:val="22"/>
            <w:shd w:val="clear" w:color="auto" w:fill="FFFFFF"/>
          </w:rPr>
          <w:delText>,</w:delText>
        </w:r>
        <w:r w:rsidR="00FC09FF" w:rsidDel="009C3B21">
          <w:rPr>
            <w:color w:val="000000" w:themeColor="text1"/>
            <w:sz w:val="22"/>
            <w:szCs w:val="22"/>
            <w:shd w:val="clear" w:color="auto" w:fill="FFFFFF"/>
          </w:rPr>
          <w:delText xml:space="preserve"> conferring</w:delText>
        </w:r>
        <w:r w:rsidR="00F60915" w:rsidDel="009C3B21">
          <w:rPr>
            <w:sz w:val="22"/>
            <w:szCs w:val="22"/>
          </w:rPr>
          <w:delText xml:space="preserve"> a</w:delText>
        </w:r>
        <w:r w:rsidR="00B06A30" w:rsidDel="009C3B21">
          <w:rPr>
            <w:sz w:val="22"/>
            <w:szCs w:val="22"/>
          </w:rPr>
          <w:delText xml:space="preserve"> high growth functional trait</w:delText>
        </w:r>
        <w:r w:rsidR="00B06A30" w:rsidRPr="00682044" w:rsidDel="009C3B21">
          <w:rPr>
            <w:iCs/>
            <w:sz w:val="22"/>
            <w:szCs w:val="22"/>
          </w:rPr>
          <w:delText xml:space="preserve">. </w:delText>
        </w:r>
      </w:del>
      <w:del w:id="387" w:author="Jeff" w:date="2021-06-15T18:16:00Z">
        <w:r w:rsidR="00F60915" w:rsidDel="00B3158B">
          <w:rPr>
            <w:iCs/>
            <w:sz w:val="22"/>
            <w:szCs w:val="22"/>
          </w:rPr>
          <w:delText xml:space="preserve">In our experience this trait has been </w:delText>
        </w:r>
        <w:r w:rsidR="00FC09FF" w:rsidDel="00B3158B">
          <w:rPr>
            <w:iCs/>
            <w:sz w:val="22"/>
            <w:szCs w:val="22"/>
          </w:rPr>
          <w:delText>aided by</w:delText>
        </w:r>
        <w:r w:rsidR="00F60915" w:rsidDel="00B3158B">
          <w:rPr>
            <w:iCs/>
            <w:sz w:val="22"/>
            <w:szCs w:val="22"/>
          </w:rPr>
          <w:delText xml:space="preserve"> higher</w:delText>
        </w:r>
      </w:del>
      <w:del w:id="388" w:author="Jeff" w:date="2021-06-15T21:12:00Z">
        <w:r w:rsidR="00F60915" w:rsidDel="009C3B21">
          <w:rPr>
            <w:iCs/>
            <w:sz w:val="22"/>
            <w:szCs w:val="22"/>
          </w:rPr>
          <w:delText xml:space="preserve"> soil moisture retention and higher foliar C (Licht and Smith, 2020). </w:delText>
        </w:r>
      </w:del>
      <w:del w:id="389" w:author="Jeff" w:date="2021-06-15T18:18:00Z">
        <w:r w:rsidR="001D65B4" w:rsidDel="00B3158B">
          <w:rPr>
            <w:sz w:val="22"/>
            <w:szCs w:val="22"/>
          </w:rPr>
          <w:delText>Moreover, an</w:delText>
        </w:r>
        <w:r w:rsidR="00B06A30" w:rsidDel="00B3158B">
          <w:rPr>
            <w:sz w:val="22"/>
            <w:szCs w:val="22"/>
          </w:rPr>
          <w:delText xml:space="preserve"> expected increase in growth may be </w:delText>
        </w:r>
        <w:r w:rsidR="00FC09FF" w:rsidDel="00B3158B">
          <w:rPr>
            <w:sz w:val="22"/>
            <w:szCs w:val="22"/>
          </w:rPr>
          <w:delText xml:space="preserve">spurred by the need to </w:delText>
        </w:r>
      </w:del>
      <w:del w:id="390" w:author="Jeff" w:date="2021-06-16T12:40:00Z">
        <w:r w:rsidR="00FC09FF" w:rsidDel="00992A1C">
          <w:rPr>
            <w:sz w:val="22"/>
            <w:szCs w:val="22"/>
          </w:rPr>
          <w:delText>master competitors</w:delText>
        </w:r>
        <w:r w:rsidR="00B06A30" w:rsidDel="00992A1C">
          <w:rPr>
            <w:sz w:val="22"/>
            <w:szCs w:val="22"/>
          </w:rPr>
          <w:delText xml:space="preserve"> at</w:delText>
        </w:r>
      </w:del>
      <w:del w:id="391" w:author="Jeff" w:date="2021-06-15T18:19:00Z">
        <w:r w:rsidR="00B06A30" w:rsidDel="00F719B6">
          <w:rPr>
            <w:sz w:val="22"/>
            <w:szCs w:val="22"/>
          </w:rPr>
          <w:delText xml:space="preserve"> low versus</w:delText>
        </w:r>
      </w:del>
      <w:del w:id="392" w:author="Jeff" w:date="2021-06-16T12:40:00Z">
        <w:r w:rsidR="00B06A30" w:rsidDel="00992A1C">
          <w:rPr>
            <w:sz w:val="22"/>
            <w:szCs w:val="22"/>
          </w:rPr>
          <w:delText xml:space="preserve"> high elevation </w:delText>
        </w:r>
        <w:r w:rsidR="00B06A30" w:rsidRPr="00682044" w:rsidDel="00992A1C">
          <w:rPr>
            <w:sz w:val="22"/>
            <w:szCs w:val="22"/>
          </w:rPr>
          <w:delText xml:space="preserve">(Stambaugh </w:delText>
        </w:r>
        <w:r w:rsidR="00B06A30" w:rsidRPr="00682044" w:rsidDel="00992A1C">
          <w:rPr>
            <w:i/>
            <w:iCs/>
            <w:sz w:val="22"/>
            <w:szCs w:val="22"/>
          </w:rPr>
          <w:delText>et al</w:delText>
        </w:r>
        <w:r w:rsidR="00B06A30" w:rsidRPr="00682044" w:rsidDel="00992A1C">
          <w:rPr>
            <w:sz w:val="22"/>
            <w:szCs w:val="22"/>
          </w:rPr>
          <w:delText xml:space="preserve"> 2015). </w:delText>
        </w:r>
        <w:r w:rsidR="00FC09FF" w:rsidDel="00992A1C">
          <w:rPr>
            <w:sz w:val="22"/>
            <w:szCs w:val="22"/>
          </w:rPr>
          <w:delText xml:space="preserve">At </w:delText>
        </w:r>
        <w:r w:rsidR="00B06A30" w:rsidRPr="00333875" w:rsidDel="00992A1C">
          <w:rPr>
            <w:sz w:val="22"/>
            <w:szCs w:val="22"/>
          </w:rPr>
          <w:delText>upper ledge elevations (Howard and Stelacio 2011)</w:delText>
        </w:r>
        <w:r w:rsidR="001D65B4" w:rsidDel="00992A1C">
          <w:rPr>
            <w:sz w:val="22"/>
            <w:szCs w:val="22"/>
          </w:rPr>
          <w:delText xml:space="preserve"> </w:delText>
        </w:r>
      </w:del>
      <w:del w:id="393" w:author="Jeff" w:date="2021-06-15T18:21:00Z">
        <w:r w:rsidR="001D65B4" w:rsidDel="00F719B6">
          <w:rPr>
            <w:sz w:val="22"/>
            <w:szCs w:val="22"/>
          </w:rPr>
          <w:delText>are found to contribute to</w:delText>
        </w:r>
      </w:del>
      <w:del w:id="394" w:author="Jeff" w:date="2021-06-16T12:40:00Z">
        <w:r w:rsidR="00B06A30" w:rsidDel="00992A1C">
          <w:rPr>
            <w:sz w:val="22"/>
            <w:szCs w:val="22"/>
          </w:rPr>
          <w:delText xml:space="preserve"> l</w:delText>
        </w:r>
        <w:r w:rsidR="00B06A30" w:rsidRPr="00333875" w:rsidDel="00992A1C">
          <w:rPr>
            <w:sz w:val="22"/>
            <w:szCs w:val="22"/>
          </w:rPr>
          <w:delText>imit</w:delText>
        </w:r>
        <w:r w:rsidR="001D65B4" w:rsidDel="00992A1C">
          <w:rPr>
            <w:sz w:val="22"/>
            <w:szCs w:val="22"/>
          </w:rPr>
          <w:delText>s on</w:delText>
        </w:r>
        <w:r w:rsidR="00B06A30" w:rsidRPr="00333875" w:rsidDel="00992A1C">
          <w:rPr>
            <w:sz w:val="22"/>
            <w:szCs w:val="22"/>
          </w:rPr>
          <w:delText xml:space="preserve"> clustering (stand density)</w:delText>
        </w:r>
        <w:r w:rsidR="00B06A30" w:rsidDel="00992A1C">
          <w:rPr>
            <w:sz w:val="22"/>
            <w:szCs w:val="22"/>
          </w:rPr>
          <w:delText>,</w:delText>
        </w:r>
        <w:r w:rsidR="00B06A30" w:rsidRPr="00333875" w:rsidDel="00992A1C">
          <w:rPr>
            <w:sz w:val="22"/>
            <w:szCs w:val="22"/>
          </w:rPr>
          <w:delText xml:space="preserve"> colonization (Lafon </w:delText>
        </w:r>
        <w:r w:rsidR="00B06A30" w:rsidRPr="00333875" w:rsidDel="00992A1C">
          <w:rPr>
            <w:i/>
            <w:iCs/>
            <w:sz w:val="22"/>
            <w:szCs w:val="22"/>
          </w:rPr>
          <w:delText>et al</w:delText>
        </w:r>
        <w:r w:rsidR="00B06A30" w:rsidRPr="00333875" w:rsidDel="00992A1C">
          <w:rPr>
            <w:sz w:val="22"/>
            <w:szCs w:val="22"/>
          </w:rPr>
          <w:delText xml:space="preserve"> 2014) and expansion.</w:delText>
        </w:r>
        <w:r w:rsidR="001D65B4" w:rsidDel="00992A1C">
          <w:rPr>
            <w:sz w:val="22"/>
            <w:szCs w:val="22"/>
          </w:rPr>
          <w:delText xml:space="preserve"> </w:delText>
        </w:r>
      </w:del>
      <w:del w:id="395" w:author="Jeff" w:date="2021-06-15T18:21:00Z">
        <w:r w:rsidR="00FC09FF" w:rsidDel="00F719B6">
          <w:rPr>
            <w:color w:val="000000" w:themeColor="text1"/>
            <w:sz w:val="22"/>
            <w:szCs w:val="22"/>
          </w:rPr>
          <w:delText xml:space="preserve">The opposite result is more likely </w:delText>
        </w:r>
        <w:r w:rsidR="00470C61" w:rsidDel="00F719B6">
          <w:rPr>
            <w:color w:val="000000" w:themeColor="text1"/>
            <w:sz w:val="22"/>
            <w:szCs w:val="22"/>
          </w:rPr>
          <w:delText>along the coastline where</w:delText>
        </w:r>
        <w:r w:rsidR="003E582F" w:rsidDel="00F719B6">
          <w:rPr>
            <w:color w:val="000000" w:themeColor="text1"/>
            <w:sz w:val="22"/>
            <w:szCs w:val="22"/>
          </w:rPr>
          <w:delText xml:space="preserve"> </w:delText>
        </w:r>
        <w:r w:rsidR="00470C61" w:rsidDel="00F719B6">
          <w:rPr>
            <w:color w:val="000000" w:themeColor="text1"/>
            <w:sz w:val="22"/>
            <w:szCs w:val="22"/>
          </w:rPr>
          <w:delText>there is</w:delText>
        </w:r>
      </w:del>
      <w:del w:id="396" w:author="Jeff" w:date="2021-06-16T12:40:00Z">
        <w:r w:rsidR="00470C61" w:rsidDel="00992A1C">
          <w:rPr>
            <w:color w:val="000000" w:themeColor="text1"/>
            <w:sz w:val="22"/>
            <w:szCs w:val="22"/>
          </w:rPr>
          <w:delText xml:space="preserve"> a de-emphasis on </w:delText>
        </w:r>
        <w:r w:rsidR="003E582F" w:rsidDel="00992A1C">
          <w:rPr>
            <w:color w:val="000000" w:themeColor="text1"/>
            <w:sz w:val="22"/>
            <w:szCs w:val="22"/>
          </w:rPr>
          <w:delText>c</w:delText>
        </w:r>
        <w:r w:rsidR="003E582F" w:rsidRPr="00C7029C" w:rsidDel="00992A1C">
          <w:rPr>
            <w:sz w:val="22"/>
            <w:szCs w:val="22"/>
          </w:rPr>
          <w:delText>olony retreat</w:delText>
        </w:r>
        <w:r w:rsidR="003E582F" w:rsidDel="00992A1C">
          <w:rPr>
            <w:sz w:val="22"/>
            <w:szCs w:val="22"/>
          </w:rPr>
          <w:delText xml:space="preserve"> and </w:delText>
        </w:r>
      </w:del>
      <w:del w:id="397" w:author="Jeff" w:date="2021-06-15T18:22:00Z">
        <w:r w:rsidR="003B2BF7" w:rsidDel="00F719B6">
          <w:rPr>
            <w:sz w:val="22"/>
            <w:szCs w:val="22"/>
          </w:rPr>
          <w:delText xml:space="preserve">signs </w:delText>
        </w:r>
      </w:del>
      <w:del w:id="398" w:author="Jeff" w:date="2021-06-16T12:40:00Z">
        <w:r w:rsidR="003B2BF7" w:rsidDel="00992A1C">
          <w:rPr>
            <w:sz w:val="22"/>
            <w:szCs w:val="22"/>
          </w:rPr>
          <w:delText xml:space="preserve">of </w:delText>
        </w:r>
        <w:r w:rsidR="003E582F" w:rsidRPr="00C7029C" w:rsidDel="00992A1C">
          <w:rPr>
            <w:sz w:val="22"/>
            <w:szCs w:val="22"/>
          </w:rPr>
          <w:delText xml:space="preserve">expansion (Swanston </w:delText>
        </w:r>
        <w:r w:rsidR="003E582F" w:rsidRPr="00C7029C" w:rsidDel="00992A1C">
          <w:rPr>
            <w:i/>
            <w:iCs/>
            <w:sz w:val="22"/>
            <w:szCs w:val="22"/>
          </w:rPr>
          <w:delText>et al</w:delText>
        </w:r>
        <w:r w:rsidR="003E582F" w:rsidRPr="00C7029C" w:rsidDel="00992A1C">
          <w:rPr>
            <w:sz w:val="22"/>
            <w:szCs w:val="22"/>
          </w:rPr>
          <w:delText xml:space="preserve"> 2018)</w:delText>
        </w:r>
        <w:r w:rsidR="003E582F" w:rsidDel="00992A1C">
          <w:rPr>
            <w:sz w:val="22"/>
            <w:szCs w:val="22"/>
          </w:rPr>
          <w:delText xml:space="preserve"> </w:delText>
        </w:r>
        <w:r w:rsidR="00470C61" w:rsidDel="00992A1C">
          <w:rPr>
            <w:sz w:val="22"/>
            <w:szCs w:val="22"/>
          </w:rPr>
          <w:delText>resulting</w:delText>
        </w:r>
        <w:r w:rsidR="003E582F" w:rsidDel="00992A1C">
          <w:rPr>
            <w:sz w:val="22"/>
            <w:szCs w:val="22"/>
          </w:rPr>
          <w:delText xml:space="preserve"> in </w:delText>
        </w:r>
        <w:r w:rsidR="00470C61" w:rsidDel="00992A1C">
          <w:rPr>
            <w:sz w:val="22"/>
            <w:szCs w:val="22"/>
          </w:rPr>
          <w:delText xml:space="preserve">greater </w:delText>
        </w:r>
        <w:r w:rsidR="003E582F" w:rsidRPr="00C7029C" w:rsidDel="00992A1C">
          <w:rPr>
            <w:sz w:val="22"/>
            <w:szCs w:val="22"/>
          </w:rPr>
          <w:delText>stand density</w:delText>
        </w:r>
        <w:r w:rsidR="003E582F" w:rsidDel="00992A1C">
          <w:rPr>
            <w:sz w:val="22"/>
            <w:szCs w:val="22"/>
          </w:rPr>
          <w:delText xml:space="preserve"> (Churchill </w:delText>
        </w:r>
        <w:r w:rsidR="003E582F" w:rsidRPr="008442D1" w:rsidDel="00992A1C">
          <w:rPr>
            <w:i/>
            <w:iCs/>
            <w:sz w:val="22"/>
            <w:szCs w:val="22"/>
          </w:rPr>
          <w:delText>et al</w:delText>
        </w:r>
        <w:r w:rsidR="003E582F" w:rsidDel="00992A1C">
          <w:rPr>
            <w:sz w:val="22"/>
            <w:szCs w:val="22"/>
          </w:rPr>
          <w:delText xml:space="preserve"> 2012)</w:delText>
        </w:r>
        <w:r w:rsidR="003E582F" w:rsidRPr="00345813" w:rsidDel="00992A1C">
          <w:rPr>
            <w:sz w:val="22"/>
            <w:szCs w:val="22"/>
          </w:rPr>
          <w:delText>.</w:delText>
        </w:r>
        <w:r w:rsidR="003E582F" w:rsidDel="00992A1C">
          <w:rPr>
            <w:sz w:val="22"/>
            <w:szCs w:val="22"/>
          </w:rPr>
          <w:delText xml:space="preserve"> </w:delText>
        </w:r>
        <w:r w:rsidR="003E582F" w:rsidDel="00992A1C">
          <w:rPr>
            <w:color w:val="000000" w:themeColor="text1"/>
            <w:sz w:val="22"/>
            <w:szCs w:val="22"/>
          </w:rPr>
          <w:delText xml:space="preserve">This is perhaps most apparent where </w:delText>
        </w:r>
        <w:r w:rsidR="003E582F" w:rsidRPr="0049503A" w:rsidDel="00992A1C">
          <w:rPr>
            <w:color w:val="000000" w:themeColor="text1"/>
            <w:sz w:val="22"/>
            <w:szCs w:val="22"/>
          </w:rPr>
          <w:delText>shade-intolerant pitch pin</w:delText>
        </w:r>
        <w:r w:rsidR="003B2BF7" w:rsidDel="00992A1C">
          <w:rPr>
            <w:color w:val="000000" w:themeColor="text1"/>
            <w:sz w:val="22"/>
            <w:szCs w:val="22"/>
          </w:rPr>
          <w:delText>e</w:delText>
        </w:r>
        <w:r w:rsidR="003E582F" w:rsidDel="00992A1C">
          <w:rPr>
            <w:color w:val="000000" w:themeColor="text1"/>
            <w:sz w:val="22"/>
            <w:szCs w:val="22"/>
          </w:rPr>
          <w:delText xml:space="preserve"> outlast</w:delText>
        </w:r>
        <w:r w:rsidR="003E582F" w:rsidRPr="0049503A" w:rsidDel="00992A1C">
          <w:rPr>
            <w:color w:val="000000" w:themeColor="text1"/>
            <w:sz w:val="22"/>
            <w:szCs w:val="22"/>
          </w:rPr>
          <w:delText xml:space="preserve"> red spruce (</w:delText>
        </w:r>
        <w:r w:rsidR="003E582F" w:rsidRPr="0049503A" w:rsidDel="00992A1C">
          <w:rPr>
            <w:i/>
            <w:iCs/>
            <w:color w:val="000000" w:themeColor="text1"/>
            <w:sz w:val="22"/>
            <w:szCs w:val="22"/>
          </w:rPr>
          <w:delText>Picea rubens</w:delText>
        </w:r>
        <w:r w:rsidR="003E582F" w:rsidRPr="0049503A" w:rsidDel="00992A1C">
          <w:rPr>
            <w:color w:val="000000" w:themeColor="text1"/>
            <w:sz w:val="22"/>
            <w:szCs w:val="22"/>
          </w:rPr>
          <w:delText>), hemlock (</w:delText>
        </w:r>
        <w:r w:rsidR="003E582F" w:rsidRPr="0049503A" w:rsidDel="00992A1C">
          <w:rPr>
            <w:i/>
            <w:iCs/>
            <w:color w:val="000000" w:themeColor="text1"/>
            <w:sz w:val="22"/>
            <w:szCs w:val="22"/>
          </w:rPr>
          <w:delText>Tsuga canadensis</w:delText>
        </w:r>
        <w:r w:rsidR="003E582F" w:rsidRPr="0049503A" w:rsidDel="00992A1C">
          <w:rPr>
            <w:color w:val="000000" w:themeColor="text1"/>
            <w:sz w:val="22"/>
            <w:szCs w:val="22"/>
          </w:rPr>
          <w:delText>) and balsam fir (</w:delText>
        </w:r>
        <w:r w:rsidR="003E582F" w:rsidRPr="0049503A" w:rsidDel="00992A1C">
          <w:rPr>
            <w:i/>
            <w:iCs/>
            <w:color w:val="000000" w:themeColor="text1"/>
            <w:sz w:val="22"/>
            <w:szCs w:val="22"/>
          </w:rPr>
          <w:delText>Abies balsamea</w:delText>
        </w:r>
        <w:r w:rsidR="003E582F" w:rsidRPr="0049503A" w:rsidDel="00992A1C">
          <w:rPr>
            <w:color w:val="000000" w:themeColor="text1"/>
            <w:sz w:val="22"/>
            <w:szCs w:val="22"/>
          </w:rPr>
          <w:delText>)</w:delText>
        </w:r>
        <w:r w:rsidR="003309EA" w:rsidDel="00992A1C">
          <w:rPr>
            <w:color w:val="000000" w:themeColor="text1"/>
            <w:sz w:val="22"/>
            <w:szCs w:val="22"/>
          </w:rPr>
          <w:delText xml:space="preserve"> </w:delText>
        </w:r>
        <w:r w:rsidR="003E582F" w:rsidDel="00992A1C">
          <w:rPr>
            <w:color w:val="000000" w:themeColor="text1"/>
            <w:sz w:val="22"/>
            <w:szCs w:val="22"/>
          </w:rPr>
          <w:delText xml:space="preserve">in </w:delText>
        </w:r>
        <w:r w:rsidR="003E582F" w:rsidRPr="00765937" w:rsidDel="00992A1C">
          <w:rPr>
            <w:color w:val="000000" w:themeColor="text1"/>
            <w:sz w:val="22"/>
            <w:szCs w:val="22"/>
          </w:rPr>
          <w:delText>harsh</w:delText>
        </w:r>
        <w:r w:rsidR="003E582F" w:rsidDel="00992A1C">
          <w:rPr>
            <w:color w:val="000000" w:themeColor="text1"/>
            <w:sz w:val="22"/>
            <w:szCs w:val="22"/>
          </w:rPr>
          <w:delText>, unforgiving</w:delText>
        </w:r>
        <w:r w:rsidR="003E582F" w:rsidRPr="0049503A" w:rsidDel="00992A1C">
          <w:rPr>
            <w:color w:val="000000" w:themeColor="text1"/>
            <w:sz w:val="22"/>
            <w:szCs w:val="22"/>
          </w:rPr>
          <w:delText xml:space="preserve"> </w:delText>
        </w:r>
        <w:r w:rsidR="003E582F" w:rsidDel="00992A1C">
          <w:rPr>
            <w:color w:val="000000" w:themeColor="text1"/>
            <w:sz w:val="22"/>
            <w:szCs w:val="22"/>
          </w:rPr>
          <w:delText>locations</w:delText>
        </w:r>
        <w:r w:rsidR="003E582F" w:rsidDel="00992A1C">
          <w:rPr>
            <w:sz w:val="22"/>
            <w:szCs w:val="22"/>
          </w:rPr>
          <w:delText xml:space="preserve">. </w:delText>
        </w:r>
        <w:r w:rsidR="00470C61" w:rsidDel="00992A1C">
          <w:rPr>
            <w:sz w:val="22"/>
            <w:szCs w:val="22"/>
          </w:rPr>
          <w:delText>Observations of these phenomena are not reported in any research to this point.</w:delText>
        </w:r>
      </w:del>
    </w:p>
    <w:p w14:paraId="3FCE7EA1" w14:textId="245EC654" w:rsidR="00E575B8" w:rsidDel="00F719B6" w:rsidRDefault="00E575B8" w:rsidP="000348CB">
      <w:pPr>
        <w:spacing w:line="276" w:lineRule="auto"/>
        <w:jc w:val="both"/>
        <w:rPr>
          <w:del w:id="399" w:author="Jeff" w:date="2021-06-15T18:10:00Z"/>
          <w:sz w:val="22"/>
          <w:szCs w:val="22"/>
        </w:rPr>
      </w:pPr>
    </w:p>
    <w:p w14:paraId="1B092029" w14:textId="52E1A0B5" w:rsidR="00B06A30" w:rsidRPr="00C776FA" w:rsidDel="00992A1C" w:rsidRDefault="00470C61" w:rsidP="000348CB">
      <w:pPr>
        <w:spacing w:line="276" w:lineRule="auto"/>
        <w:jc w:val="both"/>
        <w:rPr>
          <w:del w:id="400" w:author="Jeff" w:date="2021-06-16T12:40:00Z"/>
          <w:color w:val="000000" w:themeColor="text1"/>
          <w:sz w:val="18"/>
          <w:szCs w:val="18"/>
          <w:shd w:val="clear" w:color="auto" w:fill="FFFFFF"/>
        </w:rPr>
      </w:pPr>
      <w:del w:id="401" w:author="Jeff" w:date="2021-06-15T18:10:00Z">
        <w:r w:rsidDel="00B3158B">
          <w:rPr>
            <w:sz w:val="22"/>
            <w:szCs w:val="22"/>
          </w:rPr>
          <w:delText>In</w:delText>
        </w:r>
        <w:r w:rsidR="008F0247" w:rsidDel="00B3158B">
          <w:rPr>
            <w:sz w:val="22"/>
            <w:szCs w:val="22"/>
          </w:rPr>
          <w:delText xml:space="preserve"> the absence of fire </w:delText>
        </w:r>
        <w:r w:rsidR="008F0247" w:rsidRPr="00C7029C" w:rsidDel="00B3158B">
          <w:rPr>
            <w:sz w:val="22"/>
            <w:szCs w:val="22"/>
          </w:rPr>
          <w:delText>disturbance (Brand and Jax 2007)</w:delText>
        </w:r>
        <w:r w:rsidR="00B1377C" w:rsidDel="00B3158B">
          <w:rPr>
            <w:sz w:val="22"/>
            <w:szCs w:val="22"/>
          </w:rPr>
          <w:delText>,</w:delText>
        </w:r>
        <w:r w:rsidDel="00B3158B">
          <w:rPr>
            <w:sz w:val="22"/>
            <w:szCs w:val="22"/>
          </w:rPr>
          <w:delText xml:space="preserve"> elevation </w:delText>
        </w:r>
        <w:r w:rsidR="000348CB" w:rsidDel="00B3158B">
          <w:rPr>
            <w:sz w:val="22"/>
            <w:szCs w:val="22"/>
          </w:rPr>
          <w:delText xml:space="preserve">and </w:delText>
        </w:r>
        <w:r w:rsidDel="00B3158B">
          <w:rPr>
            <w:sz w:val="22"/>
            <w:szCs w:val="22"/>
          </w:rPr>
          <w:delText xml:space="preserve">topography are </w:delText>
        </w:r>
        <w:r w:rsidR="00B1377C" w:rsidDel="00B3158B">
          <w:rPr>
            <w:sz w:val="22"/>
            <w:szCs w:val="22"/>
          </w:rPr>
          <w:delText>likely</w:delText>
        </w:r>
        <w:r w:rsidDel="00B3158B">
          <w:rPr>
            <w:sz w:val="22"/>
            <w:szCs w:val="22"/>
          </w:rPr>
          <w:delText xml:space="preserve"> to </w:delText>
        </w:r>
        <w:r w:rsidR="00B1377C" w:rsidDel="00B3158B">
          <w:rPr>
            <w:sz w:val="22"/>
            <w:szCs w:val="22"/>
          </w:rPr>
          <w:delText>increase</w:delText>
        </w:r>
        <w:r w:rsidDel="00B3158B">
          <w:rPr>
            <w:sz w:val="22"/>
            <w:szCs w:val="22"/>
          </w:rPr>
          <w:delText xml:space="preserve"> in </w:delText>
        </w:r>
        <w:r w:rsidR="00B1377C" w:rsidDel="00B3158B">
          <w:rPr>
            <w:sz w:val="22"/>
            <w:szCs w:val="22"/>
          </w:rPr>
          <w:delText>importance,</w:delText>
        </w:r>
        <w:r w:rsidDel="00B3158B">
          <w:rPr>
            <w:sz w:val="22"/>
            <w:szCs w:val="22"/>
          </w:rPr>
          <w:delText xml:space="preserve"> though until this point they</w:delText>
        </w:r>
        <w:r w:rsidR="00F5009B" w:rsidDel="00B3158B">
          <w:rPr>
            <w:sz w:val="22"/>
            <w:szCs w:val="22"/>
          </w:rPr>
          <w:delText xml:space="preserve"> have </w:delText>
        </w:r>
        <w:r w:rsidR="000348CB" w:rsidDel="00B3158B">
          <w:rPr>
            <w:sz w:val="22"/>
            <w:szCs w:val="22"/>
          </w:rPr>
          <w:delText xml:space="preserve">largely </w:delText>
        </w:r>
        <w:r w:rsidR="00F5009B" w:rsidDel="00B3158B">
          <w:rPr>
            <w:sz w:val="22"/>
            <w:szCs w:val="22"/>
          </w:rPr>
          <w:delText xml:space="preserve">escaped the attention of previous studies </w:delText>
        </w:r>
        <w:r w:rsidR="000348CB" w:rsidDel="00B3158B">
          <w:rPr>
            <w:sz w:val="22"/>
            <w:szCs w:val="22"/>
          </w:rPr>
          <w:delText>on the island</w:delText>
        </w:r>
        <w:r w:rsidR="00F5009B" w:rsidDel="00B3158B">
          <w:rPr>
            <w:sz w:val="22"/>
            <w:szCs w:val="22"/>
          </w:rPr>
          <w:delText xml:space="preserve"> (</w:delText>
        </w:r>
        <w:r w:rsidDel="00B3158B">
          <w:rPr>
            <w:sz w:val="22"/>
            <w:szCs w:val="22"/>
          </w:rPr>
          <w:delText xml:space="preserve">e.g., </w:delText>
        </w:r>
        <w:r w:rsidR="00F5009B" w:rsidRPr="00345813" w:rsidDel="00B3158B">
          <w:rPr>
            <w:sz w:val="22"/>
            <w:szCs w:val="22"/>
          </w:rPr>
          <w:delText xml:space="preserve">Patterson Saunders and Horton 1983; Parshall </w:delText>
        </w:r>
        <w:r w:rsidR="00F5009B" w:rsidRPr="00345813" w:rsidDel="00B3158B">
          <w:rPr>
            <w:i/>
            <w:iCs/>
            <w:sz w:val="22"/>
            <w:szCs w:val="22"/>
          </w:rPr>
          <w:delText>et al</w:delText>
        </w:r>
        <w:r w:rsidR="00F5009B" w:rsidRPr="00345813" w:rsidDel="00B3158B">
          <w:rPr>
            <w:sz w:val="22"/>
            <w:szCs w:val="22"/>
          </w:rPr>
          <w:delText xml:space="preserve"> 2003)</w:delText>
        </w:r>
        <w:r w:rsidDel="00B3158B">
          <w:rPr>
            <w:sz w:val="22"/>
            <w:szCs w:val="22"/>
          </w:rPr>
          <w:delText xml:space="preserve">. However, further south in Pennsylvania and West Virginia, more notice </w:delText>
        </w:r>
        <w:r w:rsidR="00B1377C" w:rsidDel="00B3158B">
          <w:rPr>
            <w:sz w:val="22"/>
            <w:szCs w:val="22"/>
          </w:rPr>
          <w:delText>has been</w:delText>
        </w:r>
        <w:r w:rsidDel="00B3158B">
          <w:rPr>
            <w:sz w:val="22"/>
            <w:szCs w:val="22"/>
          </w:rPr>
          <w:delText xml:space="preserve"> taken</w:delText>
        </w:r>
        <w:r w:rsidR="00B1377C" w:rsidDel="00B3158B">
          <w:rPr>
            <w:sz w:val="22"/>
            <w:szCs w:val="22"/>
          </w:rPr>
          <w:delText xml:space="preserve"> of the impacts of elevation and topography on pitch pine populations</w:delText>
        </w:r>
        <w:r w:rsidR="000348CB" w:rsidDel="00B3158B">
          <w:rPr>
            <w:sz w:val="22"/>
            <w:szCs w:val="22"/>
          </w:rPr>
          <w:delText xml:space="preserve"> (Howard and Stelacio 2011)</w:delText>
        </w:r>
        <w:r w:rsidR="00F5009B" w:rsidDel="00B3158B">
          <w:rPr>
            <w:sz w:val="22"/>
            <w:szCs w:val="22"/>
          </w:rPr>
          <w:delText xml:space="preserve">. </w:delText>
        </w:r>
        <w:commentRangeStart w:id="402"/>
        <w:r w:rsidDel="00B3158B">
          <w:rPr>
            <w:sz w:val="22"/>
            <w:szCs w:val="22"/>
          </w:rPr>
          <w:delText>Due t</w:delText>
        </w:r>
        <w:r w:rsidR="00C776FA" w:rsidDel="00B3158B">
          <w:rPr>
            <w:sz w:val="22"/>
            <w:szCs w:val="22"/>
          </w:rPr>
          <w:delText>o</w:delText>
        </w:r>
        <w:r w:rsidDel="00B3158B">
          <w:rPr>
            <w:sz w:val="22"/>
            <w:szCs w:val="22"/>
          </w:rPr>
          <w:delText xml:space="preserve"> concerns about forest management,</w:delText>
        </w:r>
        <w:r w:rsidR="00F5009B" w:rsidDel="00B3158B">
          <w:rPr>
            <w:sz w:val="22"/>
            <w:szCs w:val="22"/>
          </w:rPr>
          <w:delText xml:space="preserve"> </w:delText>
        </w:r>
        <w:r w:rsidDel="00B3158B">
          <w:rPr>
            <w:sz w:val="22"/>
            <w:szCs w:val="22"/>
          </w:rPr>
          <w:delText>studies emphasize</w:delText>
        </w:r>
        <w:r w:rsidR="00B1377C" w:rsidDel="00B3158B">
          <w:rPr>
            <w:sz w:val="22"/>
            <w:szCs w:val="22"/>
          </w:rPr>
          <w:delText xml:space="preserve"> </w:delText>
        </w:r>
        <w:r w:rsidR="00F5009B" w:rsidRPr="00842C61" w:rsidDel="00B3158B">
          <w:rPr>
            <w:sz w:val="22"/>
            <w:szCs w:val="22"/>
          </w:rPr>
          <w:delText xml:space="preserve">natural fire (Foereid </w:delText>
        </w:r>
        <w:r w:rsidR="00F5009B" w:rsidRPr="00842C61" w:rsidDel="00B3158B">
          <w:rPr>
            <w:i/>
            <w:iCs/>
            <w:sz w:val="22"/>
            <w:szCs w:val="22"/>
          </w:rPr>
          <w:delText>et al</w:delText>
        </w:r>
        <w:r w:rsidR="00F5009B" w:rsidRPr="00842C61" w:rsidDel="00B3158B">
          <w:rPr>
            <w:sz w:val="22"/>
            <w:szCs w:val="22"/>
          </w:rPr>
          <w:delText xml:space="preserve"> 2015)</w:delText>
        </w:r>
        <w:r w:rsidR="00F5009B" w:rsidDel="00B3158B">
          <w:rPr>
            <w:sz w:val="22"/>
            <w:szCs w:val="22"/>
          </w:rPr>
          <w:delText>,</w:delText>
        </w:r>
        <w:r w:rsidR="00F5009B" w:rsidRPr="00842C61" w:rsidDel="00B3158B">
          <w:rPr>
            <w:sz w:val="22"/>
            <w:szCs w:val="22"/>
          </w:rPr>
          <w:delText xml:space="preserve"> anthropogenic controlled burns (Carlo </w:delText>
        </w:r>
        <w:r w:rsidR="00F5009B" w:rsidRPr="00842C61" w:rsidDel="00B3158B">
          <w:rPr>
            <w:i/>
            <w:iCs/>
            <w:sz w:val="22"/>
            <w:szCs w:val="22"/>
          </w:rPr>
          <w:delText xml:space="preserve">et al </w:delText>
        </w:r>
        <w:r w:rsidR="00F5009B" w:rsidRPr="00842C61" w:rsidDel="00B3158B">
          <w:rPr>
            <w:sz w:val="22"/>
            <w:szCs w:val="22"/>
          </w:rPr>
          <w:delText>2016)</w:delText>
        </w:r>
        <w:r w:rsidR="00F5009B" w:rsidDel="00B3158B">
          <w:rPr>
            <w:sz w:val="22"/>
            <w:szCs w:val="22"/>
          </w:rPr>
          <w:delText xml:space="preserve"> </w:delText>
        </w:r>
        <w:r w:rsidR="00F5009B" w:rsidRPr="00842C61" w:rsidDel="00B3158B">
          <w:rPr>
            <w:sz w:val="22"/>
            <w:szCs w:val="22"/>
          </w:rPr>
          <w:delText xml:space="preserve">and opening of canopies (Neill </w:delText>
        </w:r>
        <w:r w:rsidR="00F5009B" w:rsidRPr="00842C61" w:rsidDel="00B3158B">
          <w:rPr>
            <w:i/>
            <w:iCs/>
            <w:sz w:val="22"/>
            <w:szCs w:val="22"/>
          </w:rPr>
          <w:delText xml:space="preserve">et al </w:delText>
        </w:r>
        <w:r w:rsidR="00F5009B" w:rsidRPr="00842C61" w:rsidDel="00B3158B">
          <w:rPr>
            <w:sz w:val="22"/>
            <w:szCs w:val="22"/>
          </w:rPr>
          <w:delText>2007)</w:delText>
        </w:r>
        <w:r w:rsidR="00F5009B" w:rsidDel="00B3158B">
          <w:rPr>
            <w:sz w:val="22"/>
            <w:szCs w:val="22"/>
          </w:rPr>
          <w:delText>.</w:delText>
        </w:r>
        <w:r w:rsidR="00F5009B" w:rsidRPr="000E6992" w:rsidDel="00B3158B">
          <w:rPr>
            <w:color w:val="FF0000"/>
            <w:sz w:val="22"/>
            <w:szCs w:val="22"/>
          </w:rPr>
          <w:delText xml:space="preserve"> </w:delText>
        </w:r>
        <w:commentRangeEnd w:id="402"/>
        <w:r w:rsidR="00B1377C" w:rsidDel="00B3158B">
          <w:rPr>
            <w:rStyle w:val="CommentReference"/>
          </w:rPr>
          <w:commentReference w:id="402"/>
        </w:r>
      </w:del>
      <w:del w:id="403" w:author="Jeff" w:date="2021-06-15T18:25:00Z">
        <w:r w:rsidR="00B1377C" w:rsidDel="00271E0F">
          <w:rPr>
            <w:sz w:val="22"/>
            <w:szCs w:val="22"/>
          </w:rPr>
          <w:delText>At Mt. Desert Island,</w:delText>
        </w:r>
        <w:r w:rsidR="000348CB" w:rsidDel="00271E0F">
          <w:rPr>
            <w:sz w:val="22"/>
            <w:szCs w:val="22"/>
          </w:rPr>
          <w:delText xml:space="preserve"> we</w:delText>
        </w:r>
        <w:r w:rsidR="004C0524" w:rsidDel="00271E0F">
          <w:rPr>
            <w:sz w:val="22"/>
            <w:szCs w:val="22"/>
          </w:rPr>
          <w:delText xml:space="preserve"> consider </w:delText>
        </w:r>
        <w:r w:rsidR="00BD0A90" w:rsidDel="00271E0F">
          <w:rPr>
            <w:sz w:val="22"/>
            <w:szCs w:val="22"/>
          </w:rPr>
          <w:delText>to what extent</w:delText>
        </w:r>
        <w:r w:rsidR="004C0524" w:rsidDel="00271E0F">
          <w:rPr>
            <w:sz w:val="22"/>
            <w:szCs w:val="22"/>
          </w:rPr>
          <w:delText xml:space="preserve"> an ecologically stable pitch pine strategy</w:delText>
        </w:r>
      </w:del>
      <w:del w:id="404" w:author="Jeff" w:date="2021-06-16T12:40:00Z">
        <w:r w:rsidR="004C0524" w:rsidDel="00992A1C">
          <w:rPr>
            <w:sz w:val="22"/>
            <w:szCs w:val="22"/>
          </w:rPr>
          <w:delText xml:space="preserve"> </w:delText>
        </w:r>
        <w:r w:rsidR="004C0524" w:rsidDel="00992A1C">
          <w:rPr>
            <w:color w:val="000000" w:themeColor="text1"/>
            <w:sz w:val="22"/>
            <w:szCs w:val="22"/>
          </w:rPr>
          <w:delText>(</w:delText>
        </w:r>
        <w:r w:rsidR="004C0524" w:rsidRPr="0049503A" w:rsidDel="00992A1C">
          <w:rPr>
            <w:color w:val="000000" w:themeColor="text1"/>
            <w:sz w:val="22"/>
            <w:szCs w:val="22"/>
          </w:rPr>
          <w:delText>e.g., tradeoffs between growth and stress avoidance</w:delText>
        </w:r>
        <w:r w:rsidR="004C0524" w:rsidDel="00992A1C">
          <w:rPr>
            <w:color w:val="000000" w:themeColor="text1"/>
            <w:sz w:val="22"/>
            <w:szCs w:val="22"/>
          </w:rPr>
          <w:delText>;</w:delText>
        </w:r>
        <w:r w:rsidR="004C0524" w:rsidRPr="0049503A" w:rsidDel="00992A1C">
          <w:rPr>
            <w:color w:val="000000" w:themeColor="text1"/>
            <w:sz w:val="22"/>
            <w:szCs w:val="22"/>
          </w:rPr>
          <w:delText xml:space="preserve"> Day and Greenwood 2011</w:delText>
        </w:r>
        <w:r w:rsidR="004C0524" w:rsidDel="00992A1C">
          <w:rPr>
            <w:color w:val="000000" w:themeColor="text1"/>
            <w:sz w:val="22"/>
            <w:szCs w:val="22"/>
          </w:rPr>
          <w:delText xml:space="preserve">) </w:delText>
        </w:r>
      </w:del>
      <w:del w:id="405" w:author="Jeff" w:date="2021-06-15T18:26:00Z">
        <w:r w:rsidR="00F16E11" w:rsidDel="00271E0F">
          <w:rPr>
            <w:color w:val="000000" w:themeColor="text1"/>
            <w:sz w:val="22"/>
            <w:szCs w:val="22"/>
          </w:rPr>
          <w:delText>derives from</w:delText>
        </w:r>
        <w:r w:rsidR="001D65B4" w:rsidDel="00271E0F">
          <w:rPr>
            <w:sz w:val="22"/>
            <w:szCs w:val="22"/>
          </w:rPr>
          <w:delText xml:space="preserve"> fire history and elevation</w:delText>
        </w:r>
        <w:r w:rsidR="004C0524" w:rsidDel="00271E0F">
          <w:rPr>
            <w:sz w:val="22"/>
            <w:szCs w:val="22"/>
          </w:rPr>
          <w:delText xml:space="preserve"> effects. </w:delText>
        </w:r>
      </w:del>
      <w:del w:id="406" w:author="Jeff" w:date="2021-06-16T12:40:00Z">
        <w:r w:rsidR="004C0524" w:rsidDel="00992A1C">
          <w:rPr>
            <w:sz w:val="22"/>
            <w:szCs w:val="22"/>
          </w:rPr>
          <w:delText>Specifically</w:delText>
        </w:r>
        <w:r w:rsidR="003D6573" w:rsidDel="00992A1C">
          <w:rPr>
            <w:sz w:val="22"/>
            <w:szCs w:val="22"/>
          </w:rPr>
          <w:delText>,</w:delText>
        </w:r>
        <w:r w:rsidR="004C0524" w:rsidDel="00992A1C">
          <w:rPr>
            <w:sz w:val="22"/>
            <w:szCs w:val="22"/>
          </w:rPr>
          <w:delText xml:space="preserve"> we measure traits such as </w:delText>
        </w:r>
        <w:r w:rsidR="00866CD2" w:rsidDel="00992A1C">
          <w:rPr>
            <w:sz w:val="22"/>
            <w:szCs w:val="22"/>
          </w:rPr>
          <w:delText>plant and soil chemistry, soil moisture</w:delText>
        </w:r>
        <w:r w:rsidR="00364F21" w:rsidDel="00992A1C">
          <w:rPr>
            <w:sz w:val="22"/>
            <w:szCs w:val="22"/>
          </w:rPr>
          <w:delText>, stand allometry</w:delText>
        </w:r>
        <w:r w:rsidR="00866CD2" w:rsidDel="00992A1C">
          <w:rPr>
            <w:sz w:val="22"/>
            <w:szCs w:val="22"/>
          </w:rPr>
          <w:delText xml:space="preserve"> and </w:delText>
        </w:r>
        <w:r w:rsidR="00364F21" w:rsidDel="00992A1C">
          <w:rPr>
            <w:sz w:val="22"/>
            <w:szCs w:val="22"/>
          </w:rPr>
          <w:delText>clustering (</w:delText>
        </w:r>
        <w:r w:rsidR="00866CD2" w:rsidDel="00992A1C">
          <w:rPr>
            <w:sz w:val="22"/>
            <w:szCs w:val="22"/>
          </w:rPr>
          <w:delText>density</w:delText>
        </w:r>
        <w:r w:rsidR="00364F21" w:rsidDel="00992A1C">
          <w:rPr>
            <w:sz w:val="22"/>
            <w:szCs w:val="22"/>
          </w:rPr>
          <w:delText>)</w:delText>
        </w:r>
      </w:del>
      <w:del w:id="407" w:author="Jeff" w:date="2021-06-15T17:54:00Z">
        <w:r w:rsidR="00866CD2" w:rsidDel="00E575B8">
          <w:rPr>
            <w:sz w:val="22"/>
            <w:szCs w:val="22"/>
          </w:rPr>
          <w:delText>.</w:delText>
        </w:r>
      </w:del>
      <w:del w:id="408" w:author="Jeff" w:date="2021-06-16T12:40:00Z">
        <w:r w:rsidR="00364F21" w:rsidDel="00992A1C">
          <w:rPr>
            <w:sz w:val="22"/>
            <w:szCs w:val="22"/>
          </w:rPr>
          <w:delText xml:space="preserve"> </w:delText>
        </w:r>
        <w:commentRangeStart w:id="409"/>
        <w:r w:rsidR="001D65B4" w:rsidRPr="00E575B8" w:rsidDel="00992A1C">
          <w:rPr>
            <w:strike/>
            <w:color w:val="000000" w:themeColor="text1"/>
            <w:sz w:val="22"/>
            <w:szCs w:val="22"/>
            <w:rPrChange w:id="410" w:author="Jeff" w:date="2021-06-15T17:54:00Z">
              <w:rPr>
                <w:color w:val="000000" w:themeColor="text1"/>
                <w:sz w:val="22"/>
                <w:szCs w:val="22"/>
              </w:rPr>
            </w:rPrChange>
          </w:rPr>
          <w:delText xml:space="preserve">Our </w:delText>
        </w:r>
        <w:r w:rsidR="004C0524" w:rsidRPr="00E575B8" w:rsidDel="00992A1C">
          <w:rPr>
            <w:strike/>
            <w:color w:val="000000" w:themeColor="text1"/>
            <w:sz w:val="22"/>
            <w:szCs w:val="22"/>
            <w:rPrChange w:id="411" w:author="Jeff" w:date="2021-06-15T17:54:00Z">
              <w:rPr>
                <w:color w:val="000000" w:themeColor="text1"/>
                <w:sz w:val="22"/>
                <w:szCs w:val="22"/>
              </w:rPr>
            </w:rPrChange>
          </w:rPr>
          <w:delText>centra</w:delText>
        </w:r>
        <w:r w:rsidR="001D65B4" w:rsidRPr="00E575B8" w:rsidDel="00992A1C">
          <w:rPr>
            <w:strike/>
            <w:color w:val="000000" w:themeColor="text1"/>
            <w:sz w:val="22"/>
            <w:szCs w:val="22"/>
            <w:rPrChange w:id="412" w:author="Jeff" w:date="2021-06-15T17:54:00Z">
              <w:rPr>
                <w:color w:val="000000" w:themeColor="text1"/>
                <w:sz w:val="22"/>
                <w:szCs w:val="22"/>
              </w:rPr>
            </w:rPrChange>
          </w:rPr>
          <w:delText>l</w:delText>
        </w:r>
        <w:r w:rsidR="00866CD2" w:rsidRPr="00E575B8" w:rsidDel="00992A1C">
          <w:rPr>
            <w:strike/>
            <w:color w:val="000000" w:themeColor="text1"/>
            <w:sz w:val="22"/>
            <w:szCs w:val="22"/>
            <w:rPrChange w:id="413" w:author="Jeff" w:date="2021-06-15T17:54:00Z">
              <w:rPr>
                <w:color w:val="000000" w:themeColor="text1"/>
                <w:sz w:val="22"/>
                <w:szCs w:val="22"/>
              </w:rPr>
            </w:rPrChange>
          </w:rPr>
          <w:delText xml:space="preserve"> hypothesi</w:delText>
        </w:r>
        <w:r w:rsidR="001D65B4" w:rsidRPr="00E575B8" w:rsidDel="00992A1C">
          <w:rPr>
            <w:strike/>
            <w:color w:val="000000" w:themeColor="text1"/>
            <w:sz w:val="22"/>
            <w:szCs w:val="22"/>
            <w:rPrChange w:id="414" w:author="Jeff" w:date="2021-06-15T17:54:00Z">
              <w:rPr>
                <w:color w:val="000000" w:themeColor="text1"/>
                <w:sz w:val="22"/>
                <w:szCs w:val="22"/>
              </w:rPr>
            </w:rPrChange>
          </w:rPr>
          <w:delText xml:space="preserve">s stresses </w:delText>
        </w:r>
        <w:r w:rsidR="00866CD2" w:rsidRPr="00E575B8" w:rsidDel="00992A1C">
          <w:rPr>
            <w:strike/>
            <w:color w:val="000000" w:themeColor="text1"/>
            <w:sz w:val="22"/>
            <w:szCs w:val="22"/>
            <w:rPrChange w:id="415" w:author="Jeff" w:date="2021-06-15T17:54:00Z">
              <w:rPr>
                <w:color w:val="000000" w:themeColor="text1"/>
                <w:sz w:val="22"/>
                <w:szCs w:val="22"/>
              </w:rPr>
            </w:rPrChange>
          </w:rPr>
          <w:delText>significant differences exist between</w:delText>
        </w:r>
        <w:r w:rsidR="00866CD2" w:rsidDel="00992A1C">
          <w:rPr>
            <w:color w:val="000000" w:themeColor="text1"/>
            <w:sz w:val="22"/>
            <w:szCs w:val="22"/>
          </w:rPr>
          <w:delText xml:space="preserve"> four pitch pine stands as proxies for a much larger number of populations </w:delText>
        </w:r>
        <w:r w:rsidR="00866CD2" w:rsidRPr="00E575B8" w:rsidDel="00992A1C">
          <w:rPr>
            <w:strike/>
            <w:color w:val="000000" w:themeColor="text1"/>
            <w:sz w:val="22"/>
            <w:szCs w:val="22"/>
            <w:rPrChange w:id="416" w:author="Jeff" w:date="2021-06-15T17:54:00Z">
              <w:rPr>
                <w:color w:val="000000" w:themeColor="text1"/>
                <w:sz w:val="22"/>
                <w:szCs w:val="22"/>
              </w:rPr>
            </w:rPrChange>
          </w:rPr>
          <w:delText>according to the</w:delText>
        </w:r>
        <w:r w:rsidR="004C0524" w:rsidRPr="00E575B8" w:rsidDel="00992A1C">
          <w:rPr>
            <w:strike/>
            <w:color w:val="000000" w:themeColor="text1"/>
            <w:sz w:val="22"/>
            <w:szCs w:val="22"/>
            <w:rPrChange w:id="417" w:author="Jeff" w:date="2021-06-15T17:54:00Z">
              <w:rPr>
                <w:color w:val="000000" w:themeColor="text1"/>
                <w:sz w:val="22"/>
                <w:szCs w:val="22"/>
              </w:rPr>
            </w:rPrChange>
          </w:rPr>
          <w:delText>se traits</w:delText>
        </w:r>
        <w:commentRangeEnd w:id="409"/>
        <w:r w:rsidR="00B1377C" w:rsidRPr="00E575B8" w:rsidDel="00992A1C">
          <w:rPr>
            <w:rStyle w:val="CommentReference"/>
            <w:strike/>
            <w:rPrChange w:id="418" w:author="Jeff" w:date="2021-06-15T17:54:00Z">
              <w:rPr>
                <w:rStyle w:val="CommentReference"/>
              </w:rPr>
            </w:rPrChange>
          </w:rPr>
          <w:commentReference w:id="409"/>
        </w:r>
        <w:r w:rsidR="00866CD2" w:rsidDel="00992A1C">
          <w:rPr>
            <w:color w:val="000000" w:themeColor="text1"/>
            <w:sz w:val="22"/>
            <w:szCs w:val="22"/>
          </w:rPr>
          <w:delText xml:space="preserve">. </w:delText>
        </w:r>
      </w:del>
      <w:del w:id="419" w:author="Jeff" w:date="2021-06-15T17:54:00Z">
        <w:r w:rsidR="003309EA" w:rsidDel="00E575B8">
          <w:rPr>
            <w:color w:val="000000" w:themeColor="text1"/>
            <w:sz w:val="22"/>
            <w:szCs w:val="22"/>
          </w:rPr>
          <w:delText>W</w:delText>
        </w:r>
      </w:del>
      <w:del w:id="420" w:author="Jeff" w:date="2021-06-16T12:40:00Z">
        <w:r w:rsidR="004C0524" w:rsidDel="00992A1C">
          <w:rPr>
            <w:color w:val="000000" w:themeColor="text1"/>
            <w:sz w:val="22"/>
            <w:szCs w:val="22"/>
          </w:rPr>
          <w:delText xml:space="preserve">e intend to </w:delText>
        </w:r>
        <w:r w:rsidR="00B1377C" w:rsidDel="00992A1C">
          <w:rPr>
            <w:color w:val="000000" w:themeColor="text1"/>
            <w:sz w:val="22"/>
            <w:szCs w:val="22"/>
          </w:rPr>
          <w:delText xml:space="preserve">determine </w:delText>
        </w:r>
      </w:del>
      <w:del w:id="421" w:author="Jeff" w:date="2021-06-15T18:26:00Z">
        <w:r w:rsidR="00B1377C" w:rsidDel="00271E0F">
          <w:rPr>
            <w:color w:val="000000" w:themeColor="text1"/>
            <w:sz w:val="22"/>
            <w:szCs w:val="22"/>
          </w:rPr>
          <w:delText>how</w:delText>
        </w:r>
        <w:r w:rsidR="00866CD2" w:rsidDel="00271E0F">
          <w:rPr>
            <w:sz w:val="22"/>
            <w:szCs w:val="22"/>
          </w:rPr>
          <w:delText xml:space="preserve"> </w:delText>
        </w:r>
        <w:r w:rsidR="00C377A5" w:rsidDel="00271E0F">
          <w:rPr>
            <w:sz w:val="22"/>
            <w:szCs w:val="22"/>
          </w:rPr>
          <w:delText xml:space="preserve">pitch pine </w:delText>
        </w:r>
      </w:del>
      <w:del w:id="422" w:author="Jeff" w:date="2021-06-16T12:40:00Z">
        <w:r w:rsidR="00C377A5" w:rsidDel="00992A1C">
          <w:rPr>
            <w:sz w:val="22"/>
            <w:szCs w:val="22"/>
          </w:rPr>
          <w:delText>resilience (</w:delText>
        </w:r>
        <w:r w:rsidR="00C377A5" w:rsidRPr="00C7029C" w:rsidDel="00992A1C">
          <w:rPr>
            <w:sz w:val="22"/>
            <w:szCs w:val="22"/>
          </w:rPr>
          <w:delText>Jordan Patterson</w:delText>
        </w:r>
        <w:r w:rsidR="00C377A5" w:rsidDel="00992A1C">
          <w:rPr>
            <w:color w:val="000000" w:themeColor="text1"/>
            <w:sz w:val="18"/>
            <w:szCs w:val="18"/>
            <w:shd w:val="clear" w:color="auto" w:fill="FFFFFF"/>
          </w:rPr>
          <w:delText xml:space="preserve"> </w:delText>
        </w:r>
        <w:r w:rsidR="00C377A5" w:rsidRPr="00C7029C" w:rsidDel="00992A1C">
          <w:rPr>
            <w:sz w:val="22"/>
            <w:szCs w:val="22"/>
          </w:rPr>
          <w:delText>and Windisch</w:delText>
        </w:r>
        <w:r w:rsidR="00C377A5" w:rsidDel="00992A1C">
          <w:rPr>
            <w:sz w:val="22"/>
            <w:szCs w:val="22"/>
          </w:rPr>
          <w:delText xml:space="preserve"> </w:delText>
        </w:r>
        <w:r w:rsidR="00C377A5" w:rsidRPr="00C7029C" w:rsidDel="00992A1C">
          <w:rPr>
            <w:sz w:val="22"/>
            <w:szCs w:val="22"/>
          </w:rPr>
          <w:delText>2003</w:delText>
        </w:r>
        <w:r w:rsidR="00C377A5" w:rsidDel="00992A1C">
          <w:rPr>
            <w:sz w:val="22"/>
            <w:szCs w:val="22"/>
          </w:rPr>
          <w:delText>;</w:delText>
        </w:r>
        <w:r w:rsidR="00C377A5" w:rsidRPr="004B5B95" w:rsidDel="00992A1C">
          <w:rPr>
            <w:sz w:val="22"/>
            <w:szCs w:val="22"/>
          </w:rPr>
          <w:delText xml:space="preserve"> </w:delText>
        </w:r>
        <w:r w:rsidR="00C377A5" w:rsidRPr="00C7029C" w:rsidDel="00992A1C">
          <w:rPr>
            <w:sz w:val="22"/>
            <w:szCs w:val="22"/>
          </w:rPr>
          <w:delText>Howard</w:delText>
        </w:r>
        <w:r w:rsidR="00C377A5" w:rsidRPr="00B51DF4" w:rsidDel="00992A1C">
          <w:rPr>
            <w:sz w:val="22"/>
            <w:szCs w:val="22"/>
          </w:rPr>
          <w:delText xml:space="preserve"> </w:delText>
        </w:r>
        <w:r w:rsidR="00C377A5" w:rsidRPr="00C7029C" w:rsidDel="00992A1C">
          <w:rPr>
            <w:sz w:val="22"/>
            <w:szCs w:val="22"/>
          </w:rPr>
          <w:delText>and</w:delText>
        </w:r>
        <w:r w:rsidR="00C377A5" w:rsidRPr="00063993" w:rsidDel="00992A1C">
          <w:rPr>
            <w:sz w:val="22"/>
            <w:szCs w:val="22"/>
          </w:rPr>
          <w:delText xml:space="preserve"> </w:delText>
        </w:r>
        <w:r w:rsidR="00C377A5" w:rsidRPr="00C7029C" w:rsidDel="00992A1C">
          <w:rPr>
            <w:sz w:val="22"/>
            <w:szCs w:val="22"/>
          </w:rPr>
          <w:delText>Stelacio</w:delText>
        </w:r>
        <w:r w:rsidR="00C377A5" w:rsidDel="00992A1C">
          <w:rPr>
            <w:color w:val="000000" w:themeColor="text1"/>
            <w:sz w:val="18"/>
            <w:szCs w:val="18"/>
            <w:shd w:val="clear" w:color="auto" w:fill="FFFFFF"/>
          </w:rPr>
          <w:delText xml:space="preserve"> </w:delText>
        </w:r>
        <w:r w:rsidR="00C377A5" w:rsidRPr="00C7029C" w:rsidDel="00992A1C">
          <w:rPr>
            <w:sz w:val="22"/>
            <w:szCs w:val="22"/>
          </w:rPr>
          <w:delText>2011)</w:delText>
        </w:r>
        <w:r w:rsidR="00C377A5" w:rsidRPr="00063993" w:rsidDel="00992A1C">
          <w:rPr>
            <w:sz w:val="22"/>
            <w:szCs w:val="22"/>
          </w:rPr>
          <w:delText xml:space="preserve"> </w:delText>
        </w:r>
      </w:del>
      <w:del w:id="423" w:author="Jeff" w:date="2021-06-15T18:27:00Z">
        <w:r w:rsidR="00364F21" w:rsidDel="00271E0F">
          <w:rPr>
            <w:sz w:val="22"/>
            <w:szCs w:val="22"/>
          </w:rPr>
          <w:delText xml:space="preserve">is </w:delText>
        </w:r>
        <w:r w:rsidR="00B1377C" w:rsidDel="00271E0F">
          <w:rPr>
            <w:sz w:val="22"/>
            <w:szCs w:val="22"/>
          </w:rPr>
          <w:delText>affected by fire history,</w:delText>
        </w:r>
        <w:r w:rsidR="00B06A30" w:rsidDel="00271E0F">
          <w:rPr>
            <w:sz w:val="22"/>
            <w:szCs w:val="22"/>
          </w:rPr>
          <w:delText xml:space="preserve"> elevation</w:delText>
        </w:r>
        <w:r w:rsidR="00B1377C" w:rsidDel="00271E0F">
          <w:rPr>
            <w:sz w:val="22"/>
            <w:szCs w:val="22"/>
          </w:rPr>
          <w:delText>,</w:delText>
        </w:r>
        <w:r w:rsidR="00B06A30" w:rsidDel="00271E0F">
          <w:rPr>
            <w:sz w:val="22"/>
            <w:szCs w:val="22"/>
          </w:rPr>
          <w:delText xml:space="preserve"> and</w:delText>
        </w:r>
        <w:r w:rsidR="00B06A30" w:rsidRPr="00C7029C" w:rsidDel="00271E0F">
          <w:rPr>
            <w:sz w:val="22"/>
            <w:szCs w:val="22"/>
          </w:rPr>
          <w:delText xml:space="preserve"> topography</w:delText>
        </w:r>
        <w:r w:rsidR="00B06A30" w:rsidDel="00271E0F">
          <w:rPr>
            <w:sz w:val="22"/>
            <w:szCs w:val="22"/>
          </w:rPr>
          <w:delText xml:space="preserve"> </w:delText>
        </w:r>
      </w:del>
      <w:del w:id="424" w:author="Jeff" w:date="2021-06-16T12:40:00Z">
        <w:r w:rsidR="00B06A30" w:rsidRPr="00C7029C" w:rsidDel="00992A1C">
          <w:rPr>
            <w:sz w:val="22"/>
            <w:szCs w:val="22"/>
          </w:rPr>
          <w:delText xml:space="preserve">(Dunne </w:delText>
        </w:r>
        <w:r w:rsidR="00B06A30" w:rsidRPr="00C7029C" w:rsidDel="00992A1C">
          <w:rPr>
            <w:i/>
            <w:iCs/>
            <w:sz w:val="22"/>
            <w:szCs w:val="22"/>
          </w:rPr>
          <w:delText>et al</w:delText>
        </w:r>
        <w:r w:rsidR="00B06A30" w:rsidRPr="00C7029C" w:rsidDel="00992A1C">
          <w:rPr>
            <w:sz w:val="22"/>
            <w:szCs w:val="22"/>
          </w:rPr>
          <w:delText xml:space="preserve"> 2004)</w:delText>
        </w:r>
        <w:r w:rsidR="004F59C6" w:rsidDel="00992A1C">
          <w:rPr>
            <w:sz w:val="22"/>
            <w:szCs w:val="22"/>
          </w:rPr>
          <w:delText>.</w:delText>
        </w:r>
        <w:r w:rsidR="00B06A30" w:rsidDel="00992A1C">
          <w:rPr>
            <w:sz w:val="22"/>
            <w:szCs w:val="22"/>
          </w:rPr>
          <w:delText xml:space="preserve"> </w:delText>
        </w:r>
        <w:r w:rsidR="003D6573" w:rsidDel="00992A1C">
          <w:rPr>
            <w:sz w:val="22"/>
            <w:szCs w:val="22"/>
          </w:rPr>
          <w:delText xml:space="preserve">In </w:delText>
        </w:r>
        <w:r w:rsidR="00B1377C" w:rsidDel="00992A1C">
          <w:rPr>
            <w:sz w:val="22"/>
            <w:szCs w:val="22"/>
          </w:rPr>
          <w:delText>doing so</w:delText>
        </w:r>
        <w:r w:rsidR="003D6573" w:rsidDel="00992A1C">
          <w:rPr>
            <w:sz w:val="22"/>
            <w:szCs w:val="22"/>
          </w:rPr>
          <w:delText xml:space="preserve">, we </w:delText>
        </w:r>
        <w:r w:rsidR="00B1377C" w:rsidDel="00992A1C">
          <w:rPr>
            <w:sz w:val="22"/>
            <w:szCs w:val="22"/>
          </w:rPr>
          <w:delText xml:space="preserve">hope to </w:delText>
        </w:r>
        <w:r w:rsidR="003D6573" w:rsidDel="00992A1C">
          <w:rPr>
            <w:sz w:val="22"/>
            <w:szCs w:val="22"/>
          </w:rPr>
          <w:delText xml:space="preserve">provide </w:delText>
        </w:r>
        <w:r w:rsidR="00B1377C" w:rsidDel="00992A1C">
          <w:rPr>
            <w:sz w:val="22"/>
            <w:szCs w:val="22"/>
          </w:rPr>
          <w:delText>a</w:delText>
        </w:r>
        <w:r w:rsidR="003D6573" w:rsidDel="00992A1C">
          <w:rPr>
            <w:sz w:val="22"/>
            <w:szCs w:val="22"/>
          </w:rPr>
          <w:delText xml:space="preserve"> better understanding of how to promote pitch pine persistence in communities </w:delText>
        </w:r>
        <w:r w:rsidR="00B1377C" w:rsidDel="00992A1C">
          <w:rPr>
            <w:sz w:val="22"/>
            <w:szCs w:val="22"/>
          </w:rPr>
          <w:delText>of</w:delText>
        </w:r>
        <w:r w:rsidR="003D6573" w:rsidDel="00992A1C">
          <w:rPr>
            <w:sz w:val="22"/>
            <w:szCs w:val="22"/>
          </w:rPr>
          <w:delText xml:space="preserve"> the northeastern and mid-Atlantic U.S. coast.</w:delText>
        </w:r>
      </w:del>
    </w:p>
    <w:p w14:paraId="1E6CC31F" w14:textId="34DF1EFD" w:rsidR="000348CB" w:rsidRPr="00364F21" w:rsidDel="00992A1C" w:rsidRDefault="000348CB">
      <w:pPr>
        <w:spacing w:line="276" w:lineRule="auto"/>
        <w:jc w:val="both"/>
        <w:rPr>
          <w:del w:id="425" w:author="Jeff" w:date="2021-06-16T12:40:00Z"/>
          <w:sz w:val="22"/>
          <w:szCs w:val="22"/>
        </w:rPr>
      </w:pPr>
    </w:p>
    <w:bookmarkEnd w:id="14"/>
    <w:bookmarkEnd w:id="291"/>
    <w:bookmarkEnd w:id="292"/>
    <w:p w14:paraId="635D3484" w14:textId="3E0E6B6D" w:rsidR="00E265E0" w:rsidRPr="00345813" w:rsidRDefault="00CA09DB" w:rsidP="0059470D">
      <w:pPr>
        <w:pStyle w:val="mb0"/>
        <w:shd w:val="clear" w:color="auto" w:fill="FFFFFF"/>
        <w:spacing w:before="0" w:beforeAutospacing="0" w:after="150" w:afterAutospacing="0" w:line="276" w:lineRule="auto"/>
        <w:rPr>
          <w:b/>
          <w:bCs/>
          <w:i/>
          <w:iCs/>
          <w:sz w:val="22"/>
          <w:szCs w:val="22"/>
        </w:rPr>
      </w:pPr>
      <w:r w:rsidRPr="00345813">
        <w:rPr>
          <w:b/>
          <w:sz w:val="22"/>
          <w:szCs w:val="22"/>
        </w:rPr>
        <w:t>METHODS</w:t>
      </w:r>
    </w:p>
    <w:p w14:paraId="60A76CB0" w14:textId="0C61F5ED" w:rsidR="00CA09DB" w:rsidRPr="00345813" w:rsidRDefault="00CA09DB" w:rsidP="00564B6D">
      <w:pPr>
        <w:spacing w:line="276" w:lineRule="auto"/>
        <w:jc w:val="both"/>
        <w:rPr>
          <w:b/>
          <w:sz w:val="22"/>
          <w:szCs w:val="22"/>
        </w:rPr>
      </w:pPr>
      <w:r w:rsidRPr="00345813">
        <w:rPr>
          <w:b/>
          <w:sz w:val="22"/>
          <w:szCs w:val="22"/>
        </w:rPr>
        <w:t>Study Extraction Sites</w:t>
      </w:r>
    </w:p>
    <w:p w14:paraId="04A875BE" w14:textId="0B52EF9A" w:rsidR="009A61A6" w:rsidRPr="009A61A6" w:rsidDel="0053002F" w:rsidRDefault="00776FA8" w:rsidP="009A61A6">
      <w:pPr>
        <w:spacing w:line="276" w:lineRule="auto"/>
        <w:jc w:val="both"/>
        <w:rPr>
          <w:del w:id="426" w:author="Jeff" w:date="2021-06-16T12:46:00Z"/>
          <w:sz w:val="22"/>
          <w:szCs w:val="22"/>
        </w:rPr>
      </w:pPr>
      <w:r w:rsidRPr="00345813">
        <w:rPr>
          <w:sz w:val="22"/>
          <w:szCs w:val="22"/>
        </w:rPr>
        <w:t xml:space="preserve">We investigated </w:t>
      </w:r>
      <w:r w:rsidR="004372A8">
        <w:rPr>
          <w:sz w:val="22"/>
          <w:szCs w:val="22"/>
        </w:rPr>
        <w:t xml:space="preserve">fifteen </w:t>
      </w:r>
      <w:r w:rsidRPr="00345813">
        <w:rPr>
          <w:sz w:val="22"/>
          <w:szCs w:val="22"/>
        </w:rPr>
        <w:t>p</w:t>
      </w:r>
      <w:r w:rsidR="0035539C" w:rsidRPr="00345813">
        <w:rPr>
          <w:sz w:val="22"/>
          <w:szCs w:val="22"/>
        </w:rPr>
        <w:t>itch pine</w:t>
      </w:r>
      <w:r w:rsidR="004372A8">
        <w:rPr>
          <w:sz w:val="22"/>
          <w:szCs w:val="22"/>
        </w:rPr>
        <w:t xml:space="preserve"> specimens</w:t>
      </w:r>
      <w:r w:rsidR="0035539C" w:rsidRPr="00345813">
        <w:rPr>
          <w:sz w:val="22"/>
          <w:szCs w:val="22"/>
        </w:rPr>
        <w:t xml:space="preserve"> at </w:t>
      </w:r>
      <w:r w:rsidR="004372A8">
        <w:rPr>
          <w:sz w:val="22"/>
          <w:szCs w:val="22"/>
        </w:rPr>
        <w:t xml:space="preserve">each of </w:t>
      </w:r>
      <w:r w:rsidR="0035539C" w:rsidRPr="00345813">
        <w:rPr>
          <w:sz w:val="22"/>
          <w:szCs w:val="22"/>
        </w:rPr>
        <w:t>f</w:t>
      </w:r>
      <w:r w:rsidR="00CA09DB" w:rsidRPr="00345813">
        <w:rPr>
          <w:sz w:val="22"/>
          <w:szCs w:val="22"/>
        </w:rPr>
        <w:t xml:space="preserve">our sites at </w:t>
      </w:r>
      <w:r w:rsidR="00C437EC">
        <w:rPr>
          <w:sz w:val="22"/>
          <w:szCs w:val="22"/>
        </w:rPr>
        <w:t>Mt. Desert Island</w:t>
      </w:r>
      <w:r w:rsidR="0044600E">
        <w:rPr>
          <w:sz w:val="22"/>
          <w:szCs w:val="22"/>
        </w:rPr>
        <w:t xml:space="preserve"> (Tab. 1)</w:t>
      </w:r>
      <w:r w:rsidR="0035539C" w:rsidRPr="00345813">
        <w:rPr>
          <w:sz w:val="22"/>
          <w:szCs w:val="22"/>
        </w:rPr>
        <w:t xml:space="preserve">, </w:t>
      </w:r>
      <w:r w:rsidR="00CA09DB" w:rsidRPr="00345813">
        <w:rPr>
          <w:sz w:val="22"/>
          <w:szCs w:val="22"/>
        </w:rPr>
        <w:t>factorially crossed</w:t>
      </w:r>
      <w:r w:rsidR="0035539C" w:rsidRPr="00345813">
        <w:rPr>
          <w:sz w:val="22"/>
          <w:szCs w:val="22"/>
        </w:rPr>
        <w:t xml:space="preserve"> in a</w:t>
      </w:r>
      <w:r w:rsidR="00CA09DB" w:rsidRPr="00345813">
        <w:rPr>
          <w:sz w:val="22"/>
          <w:szCs w:val="22"/>
        </w:rPr>
        <w:t xml:space="preserve"> fire history (Miller </w:t>
      </w:r>
      <w:r w:rsidR="00CA09DB" w:rsidRPr="00345813">
        <w:rPr>
          <w:i/>
          <w:iCs/>
          <w:sz w:val="22"/>
          <w:szCs w:val="22"/>
        </w:rPr>
        <w:t>et al</w:t>
      </w:r>
      <w:r w:rsidR="00CA09DB" w:rsidRPr="00345813">
        <w:rPr>
          <w:sz w:val="22"/>
          <w:szCs w:val="22"/>
        </w:rPr>
        <w:t xml:space="preserve"> 201</w:t>
      </w:r>
      <w:ins w:id="427" w:author="Jeff" w:date="2021-06-16T23:42:00Z">
        <w:r w:rsidR="003A5590">
          <w:rPr>
            <w:sz w:val="22"/>
            <w:szCs w:val="22"/>
          </w:rPr>
          <w:t>7</w:t>
        </w:r>
      </w:ins>
      <w:del w:id="428" w:author="Jeff" w:date="2021-06-16T23:42:00Z">
        <w:r w:rsidR="00CA09DB" w:rsidRPr="00345813" w:rsidDel="003A5590">
          <w:rPr>
            <w:sz w:val="22"/>
            <w:szCs w:val="22"/>
          </w:rPr>
          <w:delText>4</w:delText>
        </w:r>
      </w:del>
      <w:r w:rsidR="00CA09DB" w:rsidRPr="00345813">
        <w:rPr>
          <w:sz w:val="22"/>
          <w:szCs w:val="22"/>
        </w:rPr>
        <w:t>)</w:t>
      </w:r>
      <w:r w:rsidR="0035539C" w:rsidRPr="00345813">
        <w:rPr>
          <w:sz w:val="22"/>
          <w:szCs w:val="22"/>
        </w:rPr>
        <w:t xml:space="preserve"> by elevation design</w:t>
      </w:r>
      <w:r w:rsidR="00CA09DB" w:rsidRPr="00345813">
        <w:rPr>
          <w:sz w:val="22"/>
          <w:szCs w:val="22"/>
        </w:rPr>
        <w:t xml:space="preserve">: (1) Wonderland trail </w:t>
      </w:r>
      <w:r w:rsidR="00A658A8">
        <w:rPr>
          <w:sz w:val="22"/>
          <w:szCs w:val="22"/>
        </w:rPr>
        <w:t xml:space="preserve">at an average of </w:t>
      </w:r>
      <w:r w:rsidR="00770DD9">
        <w:rPr>
          <w:sz w:val="22"/>
          <w:szCs w:val="22"/>
        </w:rPr>
        <w:t>16.27</w:t>
      </w:r>
      <w:r w:rsidR="00CA09DB" w:rsidRPr="00345813">
        <w:rPr>
          <w:sz w:val="22"/>
          <w:szCs w:val="22"/>
        </w:rPr>
        <w:t xml:space="preserve"> m elevation (low elevation, outside the footprint of the 1947 fire), (2) Gorham cliffs </w:t>
      </w:r>
      <w:r w:rsidR="00A658A8" w:rsidRPr="00E575B8">
        <w:rPr>
          <w:sz w:val="22"/>
          <w:szCs w:val="22"/>
        </w:rPr>
        <w:t>at an average of</w:t>
      </w:r>
      <w:r w:rsidR="00A658A8">
        <w:rPr>
          <w:i/>
          <w:iCs/>
          <w:sz w:val="22"/>
          <w:szCs w:val="22"/>
        </w:rPr>
        <w:t xml:space="preserve"> </w:t>
      </w:r>
      <w:r w:rsidR="00770DD9">
        <w:rPr>
          <w:sz w:val="22"/>
          <w:szCs w:val="22"/>
        </w:rPr>
        <w:t>30.74</w:t>
      </w:r>
      <w:r w:rsidR="00770DD9" w:rsidRPr="00345813">
        <w:rPr>
          <w:sz w:val="22"/>
          <w:szCs w:val="22"/>
        </w:rPr>
        <w:t xml:space="preserve"> m </w:t>
      </w:r>
      <w:r w:rsidR="00CA09DB" w:rsidRPr="00345813">
        <w:rPr>
          <w:sz w:val="22"/>
          <w:szCs w:val="22"/>
        </w:rPr>
        <w:t xml:space="preserve">(low elevation, within the footprint), (3) St. </w:t>
      </w:r>
      <w:proofErr w:type="spellStart"/>
      <w:r w:rsidR="00CA09DB" w:rsidRPr="00345813">
        <w:rPr>
          <w:sz w:val="22"/>
          <w:szCs w:val="22"/>
        </w:rPr>
        <w:t>Sauveur</w:t>
      </w:r>
      <w:proofErr w:type="spellEnd"/>
      <w:r w:rsidR="00CA09DB" w:rsidRPr="00345813">
        <w:rPr>
          <w:sz w:val="22"/>
          <w:szCs w:val="22"/>
        </w:rPr>
        <w:t xml:space="preserve"> </w:t>
      </w:r>
      <w:r w:rsidR="00CA09DB" w:rsidRPr="00A658A8">
        <w:rPr>
          <w:sz w:val="22"/>
          <w:szCs w:val="22"/>
        </w:rPr>
        <w:t>trai</w:t>
      </w:r>
      <w:r w:rsidR="00770DD9" w:rsidRPr="00A658A8">
        <w:rPr>
          <w:sz w:val="22"/>
          <w:szCs w:val="22"/>
        </w:rPr>
        <w:t>l</w:t>
      </w:r>
      <w:r w:rsidR="00CA09DB" w:rsidRPr="00A658A8">
        <w:rPr>
          <w:sz w:val="22"/>
          <w:szCs w:val="22"/>
        </w:rPr>
        <w:t xml:space="preserve"> </w:t>
      </w:r>
      <w:r w:rsidR="00A658A8" w:rsidRPr="00E575B8">
        <w:rPr>
          <w:sz w:val="22"/>
          <w:szCs w:val="22"/>
        </w:rPr>
        <w:t>at an average of</w:t>
      </w:r>
      <w:r w:rsidR="00A658A8">
        <w:rPr>
          <w:i/>
          <w:iCs/>
          <w:sz w:val="22"/>
          <w:szCs w:val="22"/>
        </w:rPr>
        <w:t xml:space="preserve"> </w:t>
      </w:r>
      <w:r w:rsidR="00770DD9">
        <w:rPr>
          <w:sz w:val="22"/>
          <w:szCs w:val="22"/>
        </w:rPr>
        <w:t xml:space="preserve">182 </w:t>
      </w:r>
      <w:r w:rsidR="00770DD9" w:rsidRPr="00345813">
        <w:rPr>
          <w:sz w:val="22"/>
          <w:szCs w:val="22"/>
        </w:rPr>
        <w:t xml:space="preserve">m </w:t>
      </w:r>
      <w:r w:rsidR="00CA09DB" w:rsidRPr="00345813">
        <w:rPr>
          <w:sz w:val="22"/>
          <w:szCs w:val="22"/>
        </w:rPr>
        <w:t>(high elevation, outside the footprint) and (4) South Cadillac trail</w:t>
      </w:r>
      <w:r w:rsidR="00770DD9" w:rsidRPr="00770DD9">
        <w:rPr>
          <w:i/>
          <w:iCs/>
          <w:sz w:val="22"/>
          <w:szCs w:val="22"/>
        </w:rPr>
        <w:t xml:space="preserve"> </w:t>
      </w:r>
      <w:r w:rsidR="00A658A8">
        <w:rPr>
          <w:sz w:val="22"/>
          <w:szCs w:val="22"/>
        </w:rPr>
        <w:t xml:space="preserve">at an average of </w:t>
      </w:r>
      <w:r w:rsidR="00770DD9">
        <w:rPr>
          <w:sz w:val="22"/>
          <w:szCs w:val="22"/>
        </w:rPr>
        <w:t>284.43</w:t>
      </w:r>
      <w:r w:rsidR="005723E3">
        <w:rPr>
          <w:sz w:val="22"/>
          <w:szCs w:val="22"/>
        </w:rPr>
        <w:t xml:space="preserve"> </w:t>
      </w:r>
      <w:r w:rsidR="00CA09DB" w:rsidRPr="00345813">
        <w:rPr>
          <w:sz w:val="22"/>
          <w:szCs w:val="22"/>
        </w:rPr>
        <w:t xml:space="preserve">m </w:t>
      </w:r>
      <w:r w:rsidR="0035539C" w:rsidRPr="00345813">
        <w:rPr>
          <w:sz w:val="22"/>
          <w:szCs w:val="22"/>
        </w:rPr>
        <w:t xml:space="preserve">(high </w:t>
      </w:r>
      <w:r w:rsidR="00CA09DB" w:rsidRPr="00345813">
        <w:rPr>
          <w:sz w:val="22"/>
          <w:szCs w:val="22"/>
        </w:rPr>
        <w:t>elevation within the footprint</w:t>
      </w:r>
      <w:r w:rsidR="0035539C" w:rsidRPr="00345813">
        <w:rPr>
          <w:sz w:val="22"/>
          <w:szCs w:val="22"/>
        </w:rPr>
        <w:t>)</w:t>
      </w:r>
      <w:r w:rsidR="00CA09DB" w:rsidRPr="00345813">
        <w:rPr>
          <w:sz w:val="22"/>
          <w:szCs w:val="22"/>
        </w:rPr>
        <w:t>.</w:t>
      </w:r>
      <w:r w:rsidR="00770DD9">
        <w:rPr>
          <w:sz w:val="22"/>
          <w:szCs w:val="22"/>
        </w:rPr>
        <w:t xml:space="preserve"> Elevation differences are </w:t>
      </w:r>
      <w:proofErr w:type="gramStart"/>
      <w:r w:rsidR="00770DD9">
        <w:rPr>
          <w:sz w:val="22"/>
          <w:szCs w:val="22"/>
        </w:rPr>
        <w:t>more stark</w:t>
      </w:r>
      <w:proofErr w:type="gramEnd"/>
      <w:r w:rsidR="00770DD9">
        <w:rPr>
          <w:sz w:val="22"/>
          <w:szCs w:val="22"/>
        </w:rPr>
        <w:t xml:space="preserve"> at higher elevations based on </w:t>
      </w:r>
      <w:r w:rsidR="003223E7">
        <w:rPr>
          <w:sz w:val="22"/>
          <w:szCs w:val="22"/>
        </w:rPr>
        <w:t xml:space="preserve">much longer </w:t>
      </w:r>
      <w:ins w:id="429" w:author="Jeff" w:date="2021-06-17T00:32:00Z">
        <w:r w:rsidR="00AB3BF8">
          <w:rPr>
            <w:sz w:val="22"/>
            <w:szCs w:val="22"/>
          </w:rPr>
          <w:t xml:space="preserve">trail </w:t>
        </w:r>
      </w:ins>
      <w:r w:rsidR="003223E7">
        <w:rPr>
          <w:sz w:val="22"/>
          <w:szCs w:val="22"/>
        </w:rPr>
        <w:t>transects.</w:t>
      </w:r>
      <w:r w:rsidR="00F661CC">
        <w:rPr>
          <w:sz w:val="22"/>
          <w:szCs w:val="22"/>
        </w:rPr>
        <w:t xml:space="preserve"> </w:t>
      </w:r>
      <w:r w:rsidR="00F661CC" w:rsidRPr="00345813">
        <w:rPr>
          <w:sz w:val="22"/>
          <w:szCs w:val="22"/>
        </w:rPr>
        <w:t xml:space="preserve">Soils </w:t>
      </w:r>
      <w:r w:rsidR="00A658A8">
        <w:rPr>
          <w:sz w:val="22"/>
          <w:szCs w:val="22"/>
        </w:rPr>
        <w:t>at all four sites wer</w:t>
      </w:r>
      <w:ins w:id="430" w:author="Jeff" w:date="2021-06-16T12:45:00Z">
        <w:r w:rsidR="00992A1C">
          <w:rPr>
            <w:sz w:val="22"/>
            <w:szCs w:val="22"/>
          </w:rPr>
          <w:t xml:space="preserve">e </w:t>
        </w:r>
      </w:ins>
      <w:del w:id="431" w:author="Jeff" w:date="2021-06-16T12:45:00Z">
        <w:r w:rsidR="00A658A8" w:rsidDel="00992A1C">
          <w:rPr>
            <w:sz w:val="22"/>
            <w:szCs w:val="22"/>
          </w:rPr>
          <w:delText>e</w:delText>
        </w:r>
      </w:del>
      <w:ins w:id="432" w:author="Jeff" w:date="2021-06-16T12:45:00Z">
        <w:r w:rsidR="00992A1C" w:rsidRPr="00345813">
          <w:rPr>
            <w:sz w:val="22"/>
            <w:szCs w:val="22"/>
          </w:rPr>
          <w:t xml:space="preserve">overlain with rapidly drying needle duff (Day </w:t>
        </w:r>
        <w:r w:rsidR="00992A1C" w:rsidRPr="00345813">
          <w:rPr>
            <w:i/>
            <w:sz w:val="22"/>
            <w:szCs w:val="22"/>
          </w:rPr>
          <w:t>et al</w:t>
        </w:r>
        <w:r w:rsidR="00992A1C" w:rsidRPr="00345813">
          <w:rPr>
            <w:sz w:val="22"/>
            <w:szCs w:val="22"/>
          </w:rPr>
          <w:t xml:space="preserve"> 2005)</w:t>
        </w:r>
        <w:r w:rsidR="00992A1C">
          <w:rPr>
            <w:sz w:val="22"/>
            <w:szCs w:val="22"/>
          </w:rPr>
          <w:t>,</w:t>
        </w:r>
      </w:ins>
      <w:r w:rsidR="00A658A8">
        <w:rPr>
          <w:sz w:val="22"/>
          <w:szCs w:val="22"/>
        </w:rPr>
        <w:t xml:space="preserve"> </w:t>
      </w:r>
      <w:r w:rsidR="00F661CC" w:rsidRPr="00345813">
        <w:rPr>
          <w:sz w:val="22"/>
          <w:szCs w:val="22"/>
        </w:rPr>
        <w:t xml:space="preserve">porous and </w:t>
      </w:r>
      <w:ins w:id="433" w:author="Jeff" w:date="2021-06-16T12:46:00Z">
        <w:r w:rsidR="00992A1C">
          <w:rPr>
            <w:sz w:val="22"/>
            <w:szCs w:val="22"/>
          </w:rPr>
          <w:t xml:space="preserve">comprised of </w:t>
        </w:r>
      </w:ins>
      <w:r w:rsidR="00F661CC" w:rsidRPr="00345813">
        <w:rPr>
          <w:sz w:val="22"/>
          <w:szCs w:val="22"/>
        </w:rPr>
        <w:t>acidic hornblende granite or Ellsworth schist</w:t>
      </w:r>
      <w:ins w:id="434" w:author="Jeff" w:date="2021-06-16T12:46:00Z">
        <w:r w:rsidR="0053002F">
          <w:rPr>
            <w:sz w:val="22"/>
            <w:szCs w:val="22"/>
          </w:rPr>
          <w:t xml:space="preserve">. In </w:t>
        </w:r>
        <w:proofErr w:type="gramStart"/>
        <w:r w:rsidR="0053002F">
          <w:rPr>
            <w:sz w:val="22"/>
            <w:szCs w:val="22"/>
          </w:rPr>
          <w:t>addition</w:t>
        </w:r>
        <w:proofErr w:type="gramEnd"/>
        <w:r w:rsidR="0053002F">
          <w:rPr>
            <w:sz w:val="22"/>
            <w:szCs w:val="22"/>
          </w:rPr>
          <w:t xml:space="preserve"> they </w:t>
        </w:r>
      </w:ins>
      <w:del w:id="435" w:author="Jeff" w:date="2021-06-16T12:46:00Z">
        <w:r w:rsidR="00F661CC" w:rsidRPr="00345813" w:rsidDel="00992A1C">
          <w:rPr>
            <w:sz w:val="22"/>
            <w:szCs w:val="22"/>
          </w:rPr>
          <w:delText xml:space="preserve"> </w:delText>
        </w:r>
        <w:r w:rsidR="00A658A8" w:rsidDel="00992A1C">
          <w:rPr>
            <w:sz w:val="22"/>
            <w:szCs w:val="22"/>
          </w:rPr>
          <w:delText xml:space="preserve">and </w:delText>
        </w:r>
      </w:del>
      <w:r w:rsidR="00A658A8">
        <w:rPr>
          <w:sz w:val="22"/>
          <w:szCs w:val="22"/>
        </w:rPr>
        <w:t xml:space="preserve">were </w:t>
      </w:r>
      <w:r w:rsidR="00F661CC" w:rsidRPr="00345813">
        <w:rPr>
          <w:sz w:val="22"/>
          <w:szCs w:val="22"/>
        </w:rPr>
        <w:t xml:space="preserve">uniformly shallow, </w:t>
      </w:r>
      <w:ins w:id="436" w:author="Jeff" w:date="2021-06-16T12:43:00Z">
        <w:r w:rsidR="00992A1C" w:rsidRPr="00345813">
          <w:rPr>
            <w:sz w:val="22"/>
            <w:szCs w:val="22"/>
          </w:rPr>
          <w:t xml:space="preserve">(varying between </w:t>
        </w:r>
        <w:r w:rsidR="00992A1C">
          <w:rPr>
            <w:sz w:val="22"/>
            <w:szCs w:val="22"/>
          </w:rPr>
          <w:t>0</w:t>
        </w:r>
        <w:r w:rsidR="00992A1C" w:rsidRPr="00345813">
          <w:rPr>
            <w:sz w:val="22"/>
            <w:szCs w:val="22"/>
          </w:rPr>
          <w:t>.7-2.5 cm)</w:t>
        </w:r>
      </w:ins>
      <w:ins w:id="437" w:author="Jeff" w:date="2021-06-16T12:44:00Z">
        <w:r w:rsidR="00992A1C">
          <w:rPr>
            <w:sz w:val="22"/>
            <w:szCs w:val="22"/>
          </w:rPr>
          <w:t xml:space="preserve"> </w:t>
        </w:r>
      </w:ins>
      <w:r w:rsidR="00F661CC" w:rsidRPr="00345813">
        <w:rPr>
          <w:sz w:val="22"/>
          <w:szCs w:val="22"/>
        </w:rPr>
        <w:t>homogeneous,</w:t>
      </w:r>
      <w:r w:rsidR="00A658A8">
        <w:rPr>
          <w:sz w:val="22"/>
          <w:szCs w:val="22"/>
        </w:rPr>
        <w:t xml:space="preserve"> and</w:t>
      </w:r>
      <w:r w:rsidR="00F661CC" w:rsidRPr="00345813">
        <w:rPr>
          <w:sz w:val="22"/>
          <w:szCs w:val="22"/>
        </w:rPr>
        <w:t xml:space="preserve"> </w:t>
      </w:r>
      <w:del w:id="438" w:author="Jeff" w:date="2021-06-16T12:44:00Z">
        <w:r w:rsidR="00F661CC" w:rsidRPr="00345813" w:rsidDel="00992A1C">
          <w:rPr>
            <w:sz w:val="22"/>
            <w:szCs w:val="22"/>
          </w:rPr>
          <w:delText>low fertility</w:delText>
        </w:r>
      </w:del>
      <w:ins w:id="439" w:author="Jeff" w:date="2021-06-16T12:44:00Z">
        <w:r w:rsidR="00992A1C">
          <w:rPr>
            <w:sz w:val="22"/>
            <w:szCs w:val="22"/>
          </w:rPr>
          <w:t>low in fertility.</w:t>
        </w:r>
      </w:ins>
      <w:r w:rsidR="00F661CC" w:rsidRPr="00345813">
        <w:rPr>
          <w:sz w:val="22"/>
          <w:szCs w:val="22"/>
        </w:rPr>
        <w:t xml:space="preserve"> </w:t>
      </w:r>
      <w:del w:id="440" w:author="Jeff" w:date="2021-06-16T12:43:00Z">
        <w:r w:rsidR="00F661CC" w:rsidRPr="00345813" w:rsidDel="00992A1C">
          <w:rPr>
            <w:sz w:val="22"/>
            <w:szCs w:val="22"/>
          </w:rPr>
          <w:delText>(</w:delText>
        </w:r>
        <w:commentRangeStart w:id="441"/>
        <w:r w:rsidR="00F661CC" w:rsidRPr="00345813" w:rsidDel="00992A1C">
          <w:rPr>
            <w:sz w:val="22"/>
            <w:szCs w:val="22"/>
          </w:rPr>
          <w:delText xml:space="preserve">varying between </w:delText>
        </w:r>
        <w:r w:rsidR="00A658A8" w:rsidDel="00992A1C">
          <w:rPr>
            <w:sz w:val="22"/>
            <w:szCs w:val="22"/>
          </w:rPr>
          <w:delText>0</w:delText>
        </w:r>
        <w:r w:rsidR="00F661CC" w:rsidRPr="00345813" w:rsidDel="00992A1C">
          <w:rPr>
            <w:sz w:val="22"/>
            <w:szCs w:val="22"/>
          </w:rPr>
          <w:delText>.7-2.5 cm</w:delText>
        </w:r>
        <w:commentRangeEnd w:id="441"/>
        <w:r w:rsidR="00A658A8" w:rsidDel="00992A1C">
          <w:rPr>
            <w:rStyle w:val="CommentReference"/>
          </w:rPr>
          <w:commentReference w:id="441"/>
        </w:r>
        <w:r w:rsidR="00F661CC" w:rsidRPr="00345813" w:rsidDel="00992A1C">
          <w:rPr>
            <w:sz w:val="22"/>
            <w:szCs w:val="22"/>
          </w:rPr>
          <w:delText>)</w:delText>
        </w:r>
        <w:r w:rsidR="00A658A8" w:rsidDel="00992A1C">
          <w:rPr>
            <w:sz w:val="22"/>
            <w:szCs w:val="22"/>
          </w:rPr>
          <w:delText xml:space="preserve">. </w:delText>
        </w:r>
      </w:del>
      <w:del w:id="442" w:author="Jeff" w:date="2021-06-16T12:46:00Z">
        <w:r w:rsidR="00A658A8" w:rsidDel="0053002F">
          <w:rPr>
            <w:sz w:val="22"/>
            <w:szCs w:val="22"/>
          </w:rPr>
          <w:delText xml:space="preserve">The </w:delText>
        </w:r>
        <w:r w:rsidR="00F661CC" w:rsidDel="0053002F">
          <w:rPr>
            <w:sz w:val="22"/>
            <w:szCs w:val="22"/>
          </w:rPr>
          <w:delText>soils</w:delText>
        </w:r>
      </w:del>
      <w:del w:id="443" w:author="Jeff" w:date="2021-06-16T12:45:00Z">
        <w:r w:rsidR="00F661CC" w:rsidDel="00992A1C">
          <w:rPr>
            <w:sz w:val="22"/>
            <w:szCs w:val="22"/>
          </w:rPr>
          <w:delText xml:space="preserve"> </w:delText>
        </w:r>
        <w:r w:rsidR="00A658A8" w:rsidDel="00992A1C">
          <w:rPr>
            <w:sz w:val="22"/>
            <w:szCs w:val="22"/>
          </w:rPr>
          <w:delText>were also</w:delText>
        </w:r>
        <w:r w:rsidR="00F661CC" w:rsidDel="00992A1C">
          <w:rPr>
            <w:sz w:val="22"/>
            <w:szCs w:val="22"/>
          </w:rPr>
          <w:delText xml:space="preserve"> </w:delText>
        </w:r>
        <w:r w:rsidR="00F661CC" w:rsidRPr="00345813" w:rsidDel="00992A1C">
          <w:rPr>
            <w:sz w:val="22"/>
            <w:szCs w:val="22"/>
          </w:rPr>
          <w:delText xml:space="preserve">overlain with rapidly drying needle duff (Day </w:delText>
        </w:r>
        <w:r w:rsidR="00F661CC" w:rsidRPr="00345813" w:rsidDel="00992A1C">
          <w:rPr>
            <w:i/>
            <w:sz w:val="22"/>
            <w:szCs w:val="22"/>
          </w:rPr>
          <w:delText>et al</w:delText>
        </w:r>
        <w:r w:rsidR="00F661CC" w:rsidRPr="00345813" w:rsidDel="00992A1C">
          <w:rPr>
            <w:sz w:val="22"/>
            <w:szCs w:val="22"/>
          </w:rPr>
          <w:delText xml:space="preserve"> 2005)</w:delText>
        </w:r>
      </w:del>
      <w:del w:id="444" w:author="Jeff" w:date="2021-06-16T12:46:00Z">
        <w:r w:rsidR="00F661CC" w:rsidRPr="00345813" w:rsidDel="0053002F">
          <w:rPr>
            <w:sz w:val="22"/>
            <w:szCs w:val="22"/>
          </w:rPr>
          <w:delText xml:space="preserve">. </w:delText>
        </w:r>
        <w:commentRangeStart w:id="445"/>
        <w:r w:rsidR="00F661CC" w:rsidRPr="00345813" w:rsidDel="0053002F">
          <w:rPr>
            <w:sz w:val="22"/>
            <w:szCs w:val="22"/>
          </w:rPr>
          <w:delText xml:space="preserve">All sites were excavated similarly by hand trowel and soil probe </w:delText>
        </w:r>
        <w:commentRangeEnd w:id="445"/>
        <w:r w:rsidR="00A658A8" w:rsidDel="0053002F">
          <w:rPr>
            <w:rStyle w:val="CommentReference"/>
          </w:rPr>
          <w:commentReference w:id="445"/>
        </w:r>
        <w:r w:rsidR="00F661CC" w:rsidRPr="00345813" w:rsidDel="0053002F">
          <w:rPr>
            <w:sz w:val="22"/>
            <w:szCs w:val="22"/>
          </w:rPr>
          <w:delText>(Accuproducts, Saline, MI, USA)</w:delText>
        </w:r>
        <w:r w:rsidR="00F661CC" w:rsidDel="0053002F">
          <w:rPr>
            <w:sz w:val="22"/>
            <w:szCs w:val="22"/>
          </w:rPr>
          <w:delText>.</w:delText>
        </w:r>
      </w:del>
    </w:p>
    <w:p w14:paraId="7B4BA0F1" w14:textId="727443B4" w:rsidR="00653C5E" w:rsidRDefault="00653C5E" w:rsidP="0053002F">
      <w:pPr>
        <w:spacing w:line="276" w:lineRule="auto"/>
        <w:jc w:val="both"/>
        <w:rPr>
          <w:ins w:id="446" w:author="Jeff" w:date="2021-06-16T12:46:00Z"/>
          <w:b/>
          <w:sz w:val="22"/>
          <w:szCs w:val="22"/>
        </w:rPr>
      </w:pPr>
    </w:p>
    <w:p w14:paraId="71564CFE" w14:textId="77777777" w:rsidR="0053002F" w:rsidRDefault="0053002F">
      <w:pPr>
        <w:spacing w:line="276" w:lineRule="auto"/>
        <w:jc w:val="both"/>
        <w:rPr>
          <w:b/>
          <w:sz w:val="22"/>
          <w:szCs w:val="22"/>
        </w:rPr>
        <w:pPrChange w:id="447" w:author="Jeff" w:date="2021-06-16T12:46:00Z">
          <w:pPr>
            <w:spacing w:after="103" w:line="276" w:lineRule="auto"/>
            <w:jc w:val="both"/>
          </w:pPr>
        </w:pPrChange>
      </w:pPr>
    </w:p>
    <w:p w14:paraId="0817AFDF" w14:textId="3E98CB85" w:rsidR="003223E7" w:rsidRDefault="0029724F" w:rsidP="0029724F">
      <w:pPr>
        <w:spacing w:after="103" w:line="276" w:lineRule="auto"/>
        <w:jc w:val="both"/>
        <w:rPr>
          <w:sz w:val="22"/>
          <w:szCs w:val="22"/>
        </w:rPr>
      </w:pPr>
      <w:r w:rsidRPr="00345813">
        <w:rPr>
          <w:b/>
          <w:sz w:val="22"/>
          <w:szCs w:val="22"/>
        </w:rPr>
        <w:t>Allometr</w:t>
      </w:r>
      <w:r w:rsidR="003223E7">
        <w:rPr>
          <w:b/>
          <w:sz w:val="22"/>
          <w:szCs w:val="22"/>
        </w:rPr>
        <w:t>ic</w:t>
      </w:r>
      <w:r w:rsidR="00653C5E">
        <w:rPr>
          <w:b/>
          <w:sz w:val="22"/>
          <w:szCs w:val="22"/>
        </w:rPr>
        <w:t xml:space="preserve"> relations</w:t>
      </w:r>
    </w:p>
    <w:p w14:paraId="351FBEED" w14:textId="2980798E" w:rsidR="0029724F" w:rsidRPr="00572048" w:rsidRDefault="00A658A8" w:rsidP="0029724F">
      <w:pPr>
        <w:spacing w:after="103" w:line="276" w:lineRule="auto"/>
        <w:jc w:val="both"/>
        <w:rPr>
          <w:sz w:val="22"/>
          <w:szCs w:val="22"/>
        </w:rPr>
      </w:pPr>
      <w:r>
        <w:rPr>
          <w:sz w:val="22"/>
          <w:szCs w:val="22"/>
        </w:rPr>
        <w:t>We measured i</w:t>
      </w:r>
      <w:r w:rsidR="00C6162A">
        <w:rPr>
          <w:sz w:val="22"/>
          <w:szCs w:val="22"/>
        </w:rPr>
        <w:t>ndividual</w:t>
      </w:r>
      <w:r w:rsidR="0029724F" w:rsidRPr="00345813">
        <w:rPr>
          <w:sz w:val="22"/>
          <w:szCs w:val="22"/>
        </w:rPr>
        <w:t xml:space="preserve"> tree height, canopy spread and stem diameter of the bole at breast height (DBH). Tree height was estimated using </w:t>
      </w:r>
      <w:r w:rsidR="003223E7">
        <w:rPr>
          <w:sz w:val="22"/>
          <w:szCs w:val="22"/>
        </w:rPr>
        <w:t xml:space="preserve">a plastic clinometer </w:t>
      </w:r>
      <w:r w:rsidR="0029724F" w:rsidRPr="00345813">
        <w:rPr>
          <w:sz w:val="22"/>
          <w:szCs w:val="22"/>
        </w:rPr>
        <w:t>(</w:t>
      </w:r>
      <w:proofErr w:type="spellStart"/>
      <w:r w:rsidR="003223E7">
        <w:rPr>
          <w:sz w:val="22"/>
          <w:szCs w:val="22"/>
        </w:rPr>
        <w:t>Kager</w:t>
      </w:r>
      <w:proofErr w:type="spellEnd"/>
      <w:r w:rsidR="003223E7">
        <w:rPr>
          <w:sz w:val="22"/>
          <w:szCs w:val="22"/>
        </w:rPr>
        <w:t xml:space="preserve">, </w:t>
      </w:r>
      <w:proofErr w:type="spellStart"/>
      <w:r w:rsidR="003223E7">
        <w:rPr>
          <w:sz w:val="22"/>
          <w:szCs w:val="22"/>
        </w:rPr>
        <w:t>Lunenberg</w:t>
      </w:r>
      <w:proofErr w:type="spellEnd"/>
      <w:r w:rsidR="003223E7">
        <w:rPr>
          <w:sz w:val="22"/>
          <w:szCs w:val="22"/>
        </w:rPr>
        <w:t>, MA</w:t>
      </w:r>
      <w:r w:rsidR="0029724F" w:rsidRPr="00345813">
        <w:rPr>
          <w:sz w:val="22"/>
          <w:szCs w:val="22"/>
        </w:rPr>
        <w:t xml:space="preserve"> USA</w:t>
      </w:r>
      <w:r w:rsidR="00C6162A">
        <w:rPr>
          <w:sz w:val="22"/>
          <w:szCs w:val="22"/>
        </w:rPr>
        <w:t>)</w:t>
      </w:r>
      <w:r w:rsidR="003223E7">
        <w:rPr>
          <w:sz w:val="22"/>
          <w:szCs w:val="22"/>
        </w:rPr>
        <w:t xml:space="preserve"> and 30 m tape</w:t>
      </w:r>
      <w:r w:rsidR="0029724F" w:rsidRPr="00345813">
        <w:rPr>
          <w:sz w:val="22"/>
          <w:szCs w:val="22"/>
        </w:rPr>
        <w:t xml:space="preserve">. DBH was measured at 1.06 m using </w:t>
      </w:r>
      <w:r w:rsidR="000C0DBE">
        <w:rPr>
          <w:sz w:val="22"/>
          <w:szCs w:val="22"/>
        </w:rPr>
        <w:t>an</w:t>
      </w:r>
      <w:r w:rsidR="001105D4" w:rsidRPr="00812E74">
        <w:rPr>
          <w:sz w:val="22"/>
          <w:szCs w:val="22"/>
        </w:rPr>
        <w:t xml:space="preserve"> expandable cloth measuring tape</w:t>
      </w:r>
      <w:r w:rsidR="0029724F" w:rsidRPr="00812E74">
        <w:rPr>
          <w:sz w:val="22"/>
          <w:szCs w:val="22"/>
        </w:rPr>
        <w:t>. Canopy spread</w:t>
      </w:r>
      <w:r w:rsidR="000C0DBE">
        <w:rPr>
          <w:sz w:val="22"/>
          <w:szCs w:val="22"/>
        </w:rPr>
        <w:t xml:space="preserve"> </w:t>
      </w:r>
      <w:r w:rsidR="009D5FCB" w:rsidRPr="00812E74">
        <w:rPr>
          <w:sz w:val="22"/>
          <w:szCs w:val="22"/>
        </w:rPr>
        <w:t>across the</w:t>
      </w:r>
      <w:r w:rsidR="001105D4" w:rsidRPr="00812E74">
        <w:rPr>
          <w:sz w:val="22"/>
          <w:szCs w:val="22"/>
        </w:rPr>
        <w:t xml:space="preserve"> first nodal </w:t>
      </w:r>
      <w:r w:rsidR="00E77884" w:rsidRPr="00812E74">
        <w:rPr>
          <w:sz w:val="22"/>
          <w:szCs w:val="22"/>
        </w:rPr>
        <w:t xml:space="preserve">branch </w:t>
      </w:r>
      <w:r w:rsidR="001105D4" w:rsidRPr="00812E74">
        <w:rPr>
          <w:sz w:val="22"/>
          <w:szCs w:val="22"/>
        </w:rPr>
        <w:t>expanse</w:t>
      </w:r>
      <w:r w:rsidR="009D5FCB" w:rsidRPr="00812E74">
        <w:rPr>
          <w:sz w:val="22"/>
          <w:szCs w:val="22"/>
        </w:rPr>
        <w:t xml:space="preserve"> </w:t>
      </w:r>
      <w:r w:rsidR="000C0DBE">
        <w:rPr>
          <w:sz w:val="22"/>
          <w:szCs w:val="22"/>
        </w:rPr>
        <w:t>below</w:t>
      </w:r>
      <w:r w:rsidR="009D5FCB" w:rsidRPr="00812E74">
        <w:rPr>
          <w:sz w:val="22"/>
          <w:szCs w:val="22"/>
        </w:rPr>
        <w:t xml:space="preserve"> the crown</w:t>
      </w:r>
      <w:r w:rsidR="0029724F" w:rsidRPr="00812E74">
        <w:rPr>
          <w:sz w:val="22"/>
          <w:szCs w:val="22"/>
        </w:rPr>
        <w:t xml:space="preserve"> was measured using t</w:t>
      </w:r>
      <w:r w:rsidR="009D5FCB" w:rsidRPr="00812E74">
        <w:rPr>
          <w:sz w:val="22"/>
          <w:szCs w:val="22"/>
        </w:rPr>
        <w:t>wo</w:t>
      </w:r>
      <w:r w:rsidR="0029724F" w:rsidRPr="00812E74">
        <w:rPr>
          <w:sz w:val="22"/>
          <w:szCs w:val="22"/>
        </w:rPr>
        <w:t xml:space="preserve"> calibrated</w:t>
      </w:r>
      <w:r w:rsidR="001105D4" w:rsidRPr="00812E74">
        <w:rPr>
          <w:sz w:val="22"/>
          <w:szCs w:val="22"/>
        </w:rPr>
        <w:t>, nested</w:t>
      </w:r>
      <w:r w:rsidR="0029724F" w:rsidRPr="00345813">
        <w:rPr>
          <w:sz w:val="22"/>
          <w:szCs w:val="22"/>
        </w:rPr>
        <w:t xml:space="preserve"> aluminum flags as a ground truth reference</w:t>
      </w:r>
      <w:del w:id="448" w:author="Jeff" w:date="2021-06-16T12:56:00Z">
        <w:r w:rsidR="0029724F" w:rsidRPr="00345813" w:rsidDel="00C65235">
          <w:rPr>
            <w:sz w:val="22"/>
            <w:szCs w:val="22"/>
          </w:rPr>
          <w:delText xml:space="preserve">. </w:delText>
        </w:r>
      </w:del>
      <w:ins w:id="449" w:author="Jeff" w:date="2021-06-16T12:56:00Z">
        <w:r w:rsidR="00C65235" w:rsidRPr="00345813">
          <w:rPr>
            <w:sz w:val="22"/>
            <w:szCs w:val="22"/>
          </w:rPr>
          <w:t>.</w:t>
        </w:r>
        <w:r w:rsidR="00C65235">
          <w:rPr>
            <w:sz w:val="22"/>
            <w:szCs w:val="22"/>
          </w:rPr>
          <w:t xml:space="preserve"> This method was selecte</w:t>
        </w:r>
      </w:ins>
      <w:ins w:id="450" w:author="Jeff" w:date="2021-06-17T00:33:00Z">
        <w:r w:rsidR="002F4EAD">
          <w:rPr>
            <w:sz w:val="22"/>
            <w:szCs w:val="22"/>
          </w:rPr>
          <w:t xml:space="preserve">d </w:t>
        </w:r>
      </w:ins>
      <w:ins w:id="451" w:author="Jeff" w:date="2021-06-16T12:58:00Z">
        <w:r w:rsidR="00C65235">
          <w:rPr>
            <w:sz w:val="22"/>
            <w:szCs w:val="22"/>
          </w:rPr>
          <w:t xml:space="preserve">to sort </w:t>
        </w:r>
      </w:ins>
      <w:ins w:id="452" w:author="Jeff" w:date="2021-06-16T12:56:00Z">
        <w:r w:rsidR="00C65235">
          <w:rPr>
            <w:sz w:val="22"/>
            <w:szCs w:val="22"/>
          </w:rPr>
          <w:t xml:space="preserve">out </w:t>
        </w:r>
      </w:ins>
      <w:ins w:id="453" w:author="Jeff" w:date="2021-06-16T14:47:00Z">
        <w:r w:rsidR="0041165E">
          <w:rPr>
            <w:sz w:val="22"/>
            <w:szCs w:val="22"/>
          </w:rPr>
          <w:t xml:space="preserve">upper </w:t>
        </w:r>
      </w:ins>
      <w:ins w:id="454" w:author="Jeff" w:date="2021-06-16T12:57:00Z">
        <w:r w:rsidR="00C65235">
          <w:rPr>
            <w:sz w:val="22"/>
            <w:szCs w:val="22"/>
          </w:rPr>
          <w:t xml:space="preserve">canopy spread x height differences </w:t>
        </w:r>
      </w:ins>
      <w:ins w:id="455" w:author="Jeff" w:date="2021-06-16T14:48:00Z">
        <w:r w:rsidR="0041165E">
          <w:rPr>
            <w:sz w:val="22"/>
            <w:szCs w:val="22"/>
          </w:rPr>
          <w:t xml:space="preserve">where trees </w:t>
        </w:r>
      </w:ins>
      <w:ins w:id="456" w:author="Jeff" w:date="2021-06-16T12:57:00Z">
        <w:r w:rsidR="00C65235">
          <w:rPr>
            <w:sz w:val="22"/>
            <w:szCs w:val="22"/>
          </w:rPr>
          <w:t>across all four s</w:t>
        </w:r>
      </w:ins>
      <w:ins w:id="457" w:author="Jeff" w:date="2021-06-16T12:58:00Z">
        <w:r w:rsidR="00C65235">
          <w:rPr>
            <w:sz w:val="22"/>
            <w:szCs w:val="22"/>
          </w:rPr>
          <w:t>tands</w:t>
        </w:r>
      </w:ins>
      <w:ins w:id="458" w:author="Jeff" w:date="2021-06-16T14:48:00Z">
        <w:r w:rsidR="0041165E">
          <w:rPr>
            <w:sz w:val="22"/>
            <w:szCs w:val="22"/>
          </w:rPr>
          <w:t xml:space="preserve"> w</w:t>
        </w:r>
      </w:ins>
      <w:ins w:id="459" w:author="Jeff" w:date="2021-06-16T14:49:00Z">
        <w:r w:rsidR="0041165E">
          <w:rPr>
            <w:sz w:val="22"/>
            <w:szCs w:val="22"/>
          </w:rPr>
          <w:t>ith</w:t>
        </w:r>
      </w:ins>
      <w:ins w:id="460" w:author="Jeff" w:date="2021-06-16T14:48:00Z">
        <w:r w:rsidR="0041165E">
          <w:rPr>
            <w:sz w:val="22"/>
            <w:szCs w:val="22"/>
          </w:rPr>
          <w:t xml:space="preserve"> very similar height and DBH characteristics dominated</w:t>
        </w:r>
      </w:ins>
      <w:ins w:id="461" w:author="Jeff" w:date="2021-06-16T12:58:00Z">
        <w:r w:rsidR="00C65235">
          <w:rPr>
            <w:sz w:val="22"/>
            <w:szCs w:val="22"/>
          </w:rPr>
          <w:t>.</w:t>
        </w:r>
      </w:ins>
    </w:p>
    <w:p w14:paraId="1DEC600B" w14:textId="3DB80F9E" w:rsidR="0029724F" w:rsidRPr="00B15EBE" w:rsidRDefault="0029724F" w:rsidP="0029724F">
      <w:pPr>
        <w:spacing w:after="103" w:line="276" w:lineRule="auto"/>
        <w:jc w:val="both"/>
        <w:rPr>
          <w:sz w:val="22"/>
          <w:szCs w:val="22"/>
        </w:rPr>
      </w:pPr>
      <w:r>
        <w:rPr>
          <w:b/>
          <w:bCs/>
          <w:sz w:val="22"/>
          <w:szCs w:val="22"/>
          <w:shd w:val="clear" w:color="auto" w:fill="FBFFFF"/>
        </w:rPr>
        <w:lastRenderedPageBreak/>
        <w:t>Clustering</w:t>
      </w:r>
      <w:r>
        <w:rPr>
          <w:b/>
          <w:bCs/>
          <w:sz w:val="22"/>
          <w:szCs w:val="22"/>
          <w:shd w:val="clear" w:color="auto" w:fill="FBFFFF"/>
        </w:rPr>
        <w:br/>
      </w:r>
      <w:r w:rsidR="000C0DBE">
        <w:rPr>
          <w:rFonts w:eastAsiaTheme="minorHAnsi"/>
          <w:sz w:val="22"/>
          <w:szCs w:val="22"/>
        </w:rPr>
        <w:t>M</w:t>
      </w:r>
      <w:r>
        <w:rPr>
          <w:rFonts w:eastAsiaTheme="minorHAnsi"/>
          <w:sz w:val="22"/>
          <w:szCs w:val="22"/>
        </w:rPr>
        <w:t>ean d</w:t>
      </w:r>
      <w:r w:rsidRPr="00345813">
        <w:rPr>
          <w:rFonts w:eastAsiaTheme="minorHAnsi"/>
          <w:sz w:val="22"/>
          <w:szCs w:val="22"/>
        </w:rPr>
        <w:t xml:space="preserve">istances </w:t>
      </w:r>
      <w:r w:rsidR="00536912" w:rsidRPr="00345813">
        <w:rPr>
          <w:rFonts w:eastAsiaTheme="minorHAnsi"/>
          <w:sz w:val="22"/>
          <w:szCs w:val="22"/>
        </w:rPr>
        <w:t>between sampled trees (</w:t>
      </w:r>
      <w:r w:rsidR="00536912" w:rsidRPr="00345813">
        <w:rPr>
          <w:rFonts w:eastAsiaTheme="minorHAnsi"/>
          <w:i/>
          <w:iCs/>
          <w:sz w:val="22"/>
          <w:szCs w:val="22"/>
        </w:rPr>
        <w:t>N</w:t>
      </w:r>
      <w:r w:rsidR="00536912">
        <w:rPr>
          <w:rFonts w:eastAsiaTheme="minorHAnsi"/>
          <w:i/>
          <w:iCs/>
          <w:sz w:val="22"/>
          <w:szCs w:val="22"/>
        </w:rPr>
        <w:t xml:space="preserve"> </w:t>
      </w:r>
      <w:r w:rsidR="00536912" w:rsidRPr="00345813">
        <w:rPr>
          <w:rFonts w:eastAsiaTheme="minorHAnsi"/>
          <w:sz w:val="22"/>
          <w:szCs w:val="22"/>
        </w:rPr>
        <w:t>=</w:t>
      </w:r>
      <w:r w:rsidR="00536912">
        <w:rPr>
          <w:rFonts w:eastAsiaTheme="minorHAnsi"/>
          <w:sz w:val="22"/>
          <w:szCs w:val="22"/>
        </w:rPr>
        <w:t xml:space="preserve"> 60</w:t>
      </w:r>
      <w:r w:rsidR="00536912" w:rsidRPr="00345813">
        <w:rPr>
          <w:rFonts w:eastAsiaTheme="minorHAnsi"/>
          <w:sz w:val="22"/>
          <w:szCs w:val="22"/>
        </w:rPr>
        <w:t xml:space="preserve">) </w:t>
      </w:r>
      <w:r w:rsidR="000C0DBE">
        <w:rPr>
          <w:rFonts w:eastAsiaTheme="minorHAnsi"/>
          <w:sz w:val="22"/>
          <w:szCs w:val="22"/>
        </w:rPr>
        <w:t xml:space="preserve">were calculated </w:t>
      </w:r>
      <w:r w:rsidR="00536912">
        <w:rPr>
          <w:rFonts w:eastAsiaTheme="minorHAnsi"/>
          <w:sz w:val="22"/>
          <w:szCs w:val="22"/>
        </w:rPr>
        <w:t xml:space="preserve">including </w:t>
      </w:r>
      <w:r w:rsidRPr="00345813">
        <w:rPr>
          <w:rFonts w:eastAsiaTheme="minorHAnsi"/>
          <w:sz w:val="22"/>
          <w:szCs w:val="22"/>
        </w:rPr>
        <w:t xml:space="preserve">up to five of their nearest, reproductively mature conspecific </w:t>
      </w:r>
      <w:r w:rsidR="000C0DBE" w:rsidRPr="00345813">
        <w:rPr>
          <w:rFonts w:eastAsiaTheme="minorHAnsi"/>
          <w:sz w:val="22"/>
          <w:szCs w:val="22"/>
        </w:rPr>
        <w:t xml:space="preserve">(within 5 m) </w:t>
      </w:r>
      <w:proofErr w:type="gramStart"/>
      <w:r w:rsidRPr="00345813">
        <w:rPr>
          <w:rFonts w:eastAsiaTheme="minorHAnsi"/>
          <w:sz w:val="22"/>
          <w:szCs w:val="22"/>
        </w:rPr>
        <w:t>neighbor</w:t>
      </w:r>
      <w:r w:rsidR="000C0DBE">
        <w:rPr>
          <w:rFonts w:eastAsiaTheme="minorHAnsi"/>
          <w:sz w:val="22"/>
          <w:szCs w:val="22"/>
        </w:rPr>
        <w:t>s</w:t>
      </w:r>
      <w:r w:rsidRPr="00345813">
        <w:rPr>
          <w:rFonts w:eastAsiaTheme="minorHAnsi"/>
          <w:sz w:val="22"/>
          <w:szCs w:val="22"/>
        </w:rPr>
        <w:t xml:space="preserve"> </w:t>
      </w:r>
      <w:r>
        <w:rPr>
          <w:rFonts w:eastAsiaTheme="minorHAnsi"/>
          <w:sz w:val="22"/>
          <w:szCs w:val="22"/>
        </w:rPr>
        <w:t xml:space="preserve"> (</w:t>
      </w:r>
      <w:proofErr w:type="gramEnd"/>
      <w:r>
        <w:rPr>
          <w:rFonts w:eastAsiaTheme="minorHAnsi"/>
          <w:sz w:val="22"/>
          <w:szCs w:val="22"/>
        </w:rPr>
        <w:t>Churchill et all 2012)—</w:t>
      </w:r>
      <w:r w:rsidR="00536912">
        <w:rPr>
          <w:rFonts w:eastAsiaTheme="minorHAnsi"/>
          <w:sz w:val="22"/>
          <w:szCs w:val="22"/>
        </w:rPr>
        <w:t xml:space="preserve">this method served as </w:t>
      </w:r>
      <w:r>
        <w:rPr>
          <w:rFonts w:eastAsiaTheme="minorHAnsi"/>
          <w:sz w:val="22"/>
          <w:szCs w:val="22"/>
        </w:rPr>
        <w:t xml:space="preserve">a </w:t>
      </w:r>
      <w:r w:rsidRPr="00345813">
        <w:rPr>
          <w:rFonts w:eastAsiaTheme="minorHAnsi"/>
          <w:sz w:val="22"/>
          <w:szCs w:val="22"/>
        </w:rPr>
        <w:t>surrogate, but inverse, measure for stand density (</w:t>
      </w:r>
      <w:proofErr w:type="spellStart"/>
      <w:r w:rsidRPr="00345813">
        <w:rPr>
          <w:color w:val="222222"/>
          <w:sz w:val="22"/>
          <w:szCs w:val="22"/>
          <w:shd w:val="clear" w:color="auto" w:fill="FFFFFF"/>
        </w:rPr>
        <w:t>Mosseler</w:t>
      </w:r>
      <w:proofErr w:type="spellEnd"/>
      <w:r w:rsidRPr="00345813">
        <w:rPr>
          <w:color w:val="222222"/>
          <w:sz w:val="22"/>
          <w:szCs w:val="22"/>
          <w:shd w:val="clear" w:color="auto" w:fill="FFFFFF"/>
        </w:rPr>
        <w:t xml:space="preserve"> </w:t>
      </w:r>
      <w:proofErr w:type="spellStart"/>
      <w:r w:rsidRPr="00345813">
        <w:rPr>
          <w:color w:val="222222"/>
          <w:sz w:val="22"/>
          <w:szCs w:val="22"/>
          <w:shd w:val="clear" w:color="auto" w:fill="FFFFFF"/>
        </w:rPr>
        <w:t>Rajora</w:t>
      </w:r>
      <w:proofErr w:type="spellEnd"/>
      <w:r w:rsidRPr="00345813">
        <w:rPr>
          <w:color w:val="222222"/>
          <w:sz w:val="22"/>
          <w:szCs w:val="22"/>
          <w:shd w:val="clear" w:color="auto" w:fill="FFFFFF"/>
        </w:rPr>
        <w:t xml:space="preserve"> and Major </w:t>
      </w:r>
      <w:r w:rsidRPr="00345813">
        <w:rPr>
          <w:rFonts w:eastAsiaTheme="minorHAnsi"/>
          <w:sz w:val="22"/>
          <w:szCs w:val="22"/>
        </w:rPr>
        <w:t>2004).</w:t>
      </w:r>
      <w:r>
        <w:rPr>
          <w:rFonts w:eastAsiaTheme="minorHAnsi"/>
          <w:sz w:val="22"/>
          <w:szCs w:val="22"/>
        </w:rPr>
        <w:br/>
      </w:r>
      <w:r w:rsidRPr="00345813">
        <w:rPr>
          <w:b/>
          <w:bCs/>
          <w:sz w:val="22"/>
          <w:szCs w:val="22"/>
          <w:shd w:val="clear" w:color="auto" w:fill="FBFFFF"/>
        </w:rPr>
        <w:t>Topographic features</w:t>
      </w:r>
    </w:p>
    <w:p w14:paraId="102D4696" w14:textId="62CA5EC2" w:rsidR="0029724F" w:rsidRPr="00DB4993" w:rsidRDefault="00364F21" w:rsidP="0029724F">
      <w:pPr>
        <w:spacing w:after="103" w:line="276" w:lineRule="auto"/>
        <w:jc w:val="both"/>
        <w:rPr>
          <w:sz w:val="22"/>
          <w:szCs w:val="22"/>
        </w:rPr>
      </w:pPr>
      <w:r>
        <w:rPr>
          <w:sz w:val="22"/>
          <w:szCs w:val="22"/>
        </w:rPr>
        <w:t>A</w:t>
      </w:r>
      <w:r w:rsidR="0029724F">
        <w:rPr>
          <w:sz w:val="22"/>
          <w:szCs w:val="22"/>
        </w:rPr>
        <w:t xml:space="preserve"> </w:t>
      </w:r>
      <w:r w:rsidR="0029724F" w:rsidRPr="00AF4420">
        <w:rPr>
          <w:sz w:val="22"/>
          <w:szCs w:val="22"/>
        </w:rPr>
        <w:t>Kodak Trimble Juno 3B</w:t>
      </w:r>
      <w:r>
        <w:rPr>
          <w:sz w:val="22"/>
          <w:szCs w:val="22"/>
        </w:rPr>
        <w:t xml:space="preserve"> was used t</w:t>
      </w:r>
      <w:r w:rsidR="0029724F" w:rsidRPr="00AF4420">
        <w:rPr>
          <w:sz w:val="22"/>
          <w:szCs w:val="22"/>
        </w:rPr>
        <w:t xml:space="preserve">o obtain horizontal resolution of data plotted using between five and seven satellite telecommunication vehicles </w:t>
      </w:r>
      <w:r w:rsidR="0029724F" w:rsidRPr="00AF4420">
        <w:rPr>
          <w:sz w:val="22"/>
          <w:szCs w:val="22"/>
          <w:shd w:val="clear" w:color="auto" w:fill="FBFFFF"/>
        </w:rPr>
        <w:t xml:space="preserve">to maintain a maximum Position Dilution of Precision. These data were differentially corrected and have estimated accuracies in the horizontal and vertical direction of 2 meters, while selective availability </w:t>
      </w:r>
      <w:r w:rsidR="005F7DED">
        <w:rPr>
          <w:sz w:val="22"/>
          <w:szCs w:val="22"/>
          <w:shd w:val="clear" w:color="auto" w:fill="FBFFFF"/>
        </w:rPr>
        <w:t>was</w:t>
      </w:r>
      <w:r w:rsidR="005F7DED" w:rsidRPr="00AF4420">
        <w:rPr>
          <w:sz w:val="22"/>
          <w:szCs w:val="22"/>
          <w:shd w:val="clear" w:color="auto" w:fill="FBFFFF"/>
        </w:rPr>
        <w:t xml:space="preserve"> </w:t>
      </w:r>
      <w:r w:rsidR="0029724F" w:rsidRPr="00AF4420">
        <w:rPr>
          <w:sz w:val="22"/>
          <w:szCs w:val="22"/>
          <w:shd w:val="clear" w:color="auto" w:fill="FBFFFF"/>
        </w:rPr>
        <w:t xml:space="preserve">set to zero. </w:t>
      </w:r>
      <w:r w:rsidR="0029724F" w:rsidRPr="00AF4420">
        <w:rPr>
          <w:color w:val="222222"/>
          <w:sz w:val="22"/>
          <w:szCs w:val="22"/>
          <w:shd w:val="clear" w:color="auto" w:fill="FFFFFF"/>
        </w:rPr>
        <w:t>M</w:t>
      </w:r>
      <w:r w:rsidR="0029724F" w:rsidRPr="00AF4420">
        <w:rPr>
          <w:sz w:val="22"/>
          <w:szCs w:val="22"/>
        </w:rPr>
        <w:t>ultiple satellite-configured GPS data (USGS 2m LIDAR 2010) determined coordinates for individual trees (</w:t>
      </w:r>
      <w:proofErr w:type="spellStart"/>
      <w:r w:rsidR="0029724F" w:rsidRPr="00AF4420">
        <w:rPr>
          <w:sz w:val="22"/>
          <w:szCs w:val="22"/>
        </w:rPr>
        <w:t>Lubinski</w:t>
      </w:r>
      <w:proofErr w:type="spellEnd"/>
      <w:r w:rsidR="0029724F" w:rsidRPr="00AF4420">
        <w:rPr>
          <w:sz w:val="22"/>
          <w:szCs w:val="22"/>
        </w:rPr>
        <w:t xml:space="preserve"> Hop and </w:t>
      </w:r>
      <w:proofErr w:type="spellStart"/>
      <w:r w:rsidR="0029724F" w:rsidRPr="00AF4420">
        <w:rPr>
          <w:sz w:val="22"/>
          <w:szCs w:val="22"/>
        </w:rPr>
        <w:t>Gawler</w:t>
      </w:r>
      <w:proofErr w:type="spellEnd"/>
      <w:r w:rsidR="0029724F" w:rsidRPr="00AF4420">
        <w:rPr>
          <w:sz w:val="22"/>
          <w:szCs w:val="22"/>
        </w:rPr>
        <w:t xml:space="preserve"> 2003</w:t>
      </w:r>
      <w:r w:rsidR="0029724F" w:rsidRPr="00AF4420">
        <w:rPr>
          <w:color w:val="222222"/>
          <w:sz w:val="22"/>
          <w:szCs w:val="22"/>
          <w:shd w:val="clear" w:color="auto" w:fill="FFFFFF"/>
        </w:rPr>
        <w:t>)</w:t>
      </w:r>
      <w:r w:rsidR="0029724F" w:rsidRPr="00AF4420">
        <w:rPr>
          <w:sz w:val="22"/>
          <w:szCs w:val="22"/>
        </w:rPr>
        <w:t xml:space="preserve"> </w:t>
      </w:r>
      <w:r w:rsidR="0029724F" w:rsidRPr="00AF4420">
        <w:rPr>
          <w:sz w:val="22"/>
          <w:szCs w:val="22"/>
          <w:shd w:val="clear" w:color="auto" w:fill="FBFFFF"/>
        </w:rPr>
        <w:t xml:space="preserve">as well as slope and aspect attributes using ArcGIS (version 10). </w:t>
      </w:r>
      <w:r w:rsidR="0029724F" w:rsidRPr="00AF4420">
        <w:rPr>
          <w:sz w:val="22"/>
          <w:szCs w:val="22"/>
        </w:rPr>
        <w:t xml:space="preserve">Mapping </w:t>
      </w:r>
      <w:r w:rsidR="0029724F">
        <w:rPr>
          <w:sz w:val="22"/>
          <w:szCs w:val="22"/>
        </w:rPr>
        <w:t xml:space="preserve">of this type of data </w:t>
      </w:r>
      <w:r w:rsidR="005F7DED">
        <w:rPr>
          <w:sz w:val="22"/>
          <w:szCs w:val="22"/>
        </w:rPr>
        <w:t>has been</w:t>
      </w:r>
      <w:r w:rsidR="005F7DED" w:rsidRPr="00AF4420">
        <w:rPr>
          <w:sz w:val="22"/>
          <w:szCs w:val="22"/>
        </w:rPr>
        <w:t xml:space="preserve"> </w:t>
      </w:r>
      <w:r w:rsidR="0029724F" w:rsidRPr="00AF4420">
        <w:rPr>
          <w:sz w:val="22"/>
          <w:szCs w:val="22"/>
        </w:rPr>
        <w:t>used in the past to compare physiography and recalcitrant chemical biogeography, particularly in fire prone contexts (</w:t>
      </w:r>
      <w:proofErr w:type="spellStart"/>
      <w:r w:rsidR="0029724F" w:rsidRPr="00AF4420">
        <w:rPr>
          <w:sz w:val="22"/>
          <w:szCs w:val="22"/>
        </w:rPr>
        <w:t>Szpakowski</w:t>
      </w:r>
      <w:proofErr w:type="spellEnd"/>
      <w:r w:rsidR="0029724F" w:rsidRPr="00AF4420">
        <w:rPr>
          <w:sz w:val="22"/>
          <w:szCs w:val="22"/>
        </w:rPr>
        <w:t xml:space="preserve"> and Jensen 2019). </w:t>
      </w:r>
    </w:p>
    <w:p w14:paraId="5D719448" w14:textId="4CA5B151" w:rsidR="009A61A6" w:rsidRPr="00345813" w:rsidRDefault="009A61A6" w:rsidP="009A61A6">
      <w:pPr>
        <w:spacing w:line="276" w:lineRule="auto"/>
        <w:jc w:val="both"/>
        <w:rPr>
          <w:b/>
          <w:sz w:val="22"/>
          <w:szCs w:val="22"/>
        </w:rPr>
      </w:pPr>
      <w:r>
        <w:rPr>
          <w:b/>
          <w:sz w:val="22"/>
          <w:szCs w:val="22"/>
        </w:rPr>
        <w:t>Isotopic analysis</w:t>
      </w:r>
    </w:p>
    <w:p w14:paraId="732229ED" w14:textId="5158772D" w:rsidR="009A61A6" w:rsidRPr="009A61A6" w:rsidRDefault="00B70D56" w:rsidP="009A61A6">
      <w:pPr>
        <w:spacing w:line="276" w:lineRule="auto"/>
        <w:jc w:val="both"/>
        <w:rPr>
          <w:sz w:val="22"/>
          <w:szCs w:val="22"/>
        </w:rPr>
      </w:pPr>
      <w:r>
        <w:rPr>
          <w:sz w:val="22"/>
          <w:szCs w:val="22"/>
        </w:rPr>
        <w:t xml:space="preserve">Maximizing seasonal data relative to active growth during the driest months of the summer was achieved by </w:t>
      </w:r>
      <w:r w:rsidR="00776FA8" w:rsidRPr="00345813">
        <w:rPr>
          <w:sz w:val="22"/>
          <w:szCs w:val="22"/>
        </w:rPr>
        <w:t>obtain</w:t>
      </w:r>
      <w:r>
        <w:rPr>
          <w:sz w:val="22"/>
          <w:szCs w:val="22"/>
        </w:rPr>
        <w:t>ing</w:t>
      </w:r>
      <w:r w:rsidR="00776FA8" w:rsidRPr="00345813">
        <w:rPr>
          <w:sz w:val="22"/>
          <w:szCs w:val="22"/>
        </w:rPr>
        <w:t xml:space="preserve"> </w:t>
      </w:r>
      <w:r w:rsidR="00FB3672" w:rsidRPr="00345813">
        <w:rPr>
          <w:sz w:val="22"/>
          <w:szCs w:val="22"/>
        </w:rPr>
        <w:t>C isotopic data (δ</w:t>
      </w:r>
      <w:r w:rsidR="00FB3672" w:rsidRPr="00345813">
        <w:rPr>
          <w:sz w:val="22"/>
          <w:szCs w:val="22"/>
          <w:vertAlign w:val="superscript"/>
        </w:rPr>
        <w:t>13</w:t>
      </w:r>
      <w:r w:rsidR="00FB3672" w:rsidRPr="00345813">
        <w:rPr>
          <w:sz w:val="22"/>
          <w:szCs w:val="22"/>
        </w:rPr>
        <w:t xml:space="preserve">C) </w:t>
      </w:r>
      <w:r w:rsidR="00885915" w:rsidRPr="00345813">
        <w:rPr>
          <w:sz w:val="22"/>
          <w:szCs w:val="22"/>
        </w:rPr>
        <w:t>and N isotopic data (δ</w:t>
      </w:r>
      <w:r w:rsidR="00885915" w:rsidRPr="00345813">
        <w:rPr>
          <w:sz w:val="22"/>
          <w:szCs w:val="22"/>
          <w:vertAlign w:val="superscript"/>
        </w:rPr>
        <w:t>15</w:t>
      </w:r>
      <w:r w:rsidR="00885915" w:rsidRPr="00345813">
        <w:rPr>
          <w:sz w:val="22"/>
          <w:szCs w:val="22"/>
        </w:rPr>
        <w:t xml:space="preserve">N) </w:t>
      </w:r>
      <w:r w:rsidR="00FB3672" w:rsidRPr="00345813">
        <w:rPr>
          <w:sz w:val="22"/>
          <w:szCs w:val="22"/>
        </w:rPr>
        <w:t xml:space="preserve">of fully expanded </w:t>
      </w:r>
      <w:r w:rsidR="00776FA8" w:rsidRPr="00345813">
        <w:rPr>
          <w:sz w:val="22"/>
          <w:szCs w:val="22"/>
        </w:rPr>
        <w:t xml:space="preserve">leaves </w:t>
      </w:r>
      <w:r w:rsidR="00FB3672" w:rsidRPr="00345813">
        <w:rPr>
          <w:sz w:val="22"/>
          <w:szCs w:val="22"/>
        </w:rPr>
        <w:t xml:space="preserve">(needle cluster) of </w:t>
      </w:r>
      <w:r w:rsidR="00776FA8" w:rsidRPr="00345813">
        <w:rPr>
          <w:sz w:val="22"/>
          <w:szCs w:val="22"/>
        </w:rPr>
        <w:t>15 individual</w:t>
      </w:r>
      <w:r>
        <w:rPr>
          <w:sz w:val="22"/>
          <w:szCs w:val="22"/>
        </w:rPr>
        <w:t>s</w:t>
      </w:r>
      <w:r w:rsidR="00776FA8" w:rsidRPr="00345813">
        <w:rPr>
          <w:sz w:val="22"/>
          <w:szCs w:val="22"/>
        </w:rPr>
        <w:t xml:space="preserve"> at each site</w:t>
      </w:r>
      <w:r w:rsidR="00FB3672" w:rsidRPr="00345813">
        <w:rPr>
          <w:sz w:val="22"/>
          <w:szCs w:val="22"/>
        </w:rPr>
        <w:t xml:space="preserve">. Sample fascicles were separated and dried for two days at 60 </w:t>
      </w:r>
      <w:r w:rsidR="00FB3672" w:rsidRPr="00345813">
        <w:rPr>
          <w:sz w:val="22"/>
          <w:szCs w:val="22"/>
          <w:vertAlign w:val="superscript"/>
        </w:rPr>
        <w:t>◦</w:t>
      </w:r>
      <w:r w:rsidR="00FB3672" w:rsidRPr="00345813">
        <w:rPr>
          <w:sz w:val="22"/>
          <w:szCs w:val="22"/>
        </w:rPr>
        <w:t>C ground in a SPEX ball mill (Metuchen, NJ, USA)</w:t>
      </w:r>
      <w:r w:rsidR="00C2430B" w:rsidRPr="00345813">
        <w:rPr>
          <w:sz w:val="22"/>
          <w:szCs w:val="22"/>
        </w:rPr>
        <w:t xml:space="preserve">, </w:t>
      </w:r>
      <w:r w:rsidR="00FB3672" w:rsidRPr="00345813">
        <w:rPr>
          <w:sz w:val="22"/>
          <w:szCs w:val="22"/>
        </w:rPr>
        <w:t>weighed to +/- 2 mg for leaf tissue and +/- 5 mg for soil using a Cole-Palmer (Vernon Hills, IL, USA) micro analytic balance</w:t>
      </w:r>
      <w:r w:rsidR="00C2430B" w:rsidRPr="00345813">
        <w:rPr>
          <w:sz w:val="22"/>
          <w:szCs w:val="22"/>
        </w:rPr>
        <w:t xml:space="preserve"> and rolled in </w:t>
      </w:r>
      <w:proofErr w:type="spellStart"/>
      <w:r w:rsidR="00C2430B" w:rsidRPr="00345813">
        <w:rPr>
          <w:sz w:val="22"/>
          <w:szCs w:val="22"/>
        </w:rPr>
        <w:t>Costech</w:t>
      </w:r>
      <w:proofErr w:type="spellEnd"/>
      <w:r w:rsidR="00C2430B" w:rsidRPr="00345813">
        <w:rPr>
          <w:sz w:val="22"/>
          <w:szCs w:val="22"/>
        </w:rPr>
        <w:t xml:space="preserve"> (Valencia, CA, USA) 5 x 9 mm tin capsules.</w:t>
      </w:r>
      <w:r w:rsidR="00FB3672" w:rsidRPr="00345813">
        <w:rPr>
          <w:sz w:val="22"/>
          <w:szCs w:val="22"/>
        </w:rPr>
        <w:t xml:space="preserve"> </w:t>
      </w:r>
      <w:r w:rsidR="00A8195E">
        <w:rPr>
          <w:sz w:val="22"/>
          <w:szCs w:val="22"/>
        </w:rPr>
        <w:t xml:space="preserve">A </w:t>
      </w:r>
      <w:r w:rsidR="00A8195E" w:rsidRPr="00345813">
        <w:rPr>
          <w:sz w:val="22"/>
          <w:szCs w:val="22"/>
        </w:rPr>
        <w:t>Thermo Delta (Waltham, MA, USA) V+ IR-MS continuous flow isotope ratio mass spectrometer</w:t>
      </w:r>
      <w:r w:rsidR="00A8195E">
        <w:rPr>
          <w:sz w:val="22"/>
          <w:szCs w:val="22"/>
        </w:rPr>
        <w:t xml:space="preserve"> </w:t>
      </w:r>
      <w:r w:rsidR="00A8195E" w:rsidRPr="00345813">
        <w:rPr>
          <w:sz w:val="22"/>
          <w:szCs w:val="22"/>
        </w:rPr>
        <w:t>with a universal triple collector</w:t>
      </w:r>
      <w:r w:rsidR="00A8195E">
        <w:rPr>
          <w:sz w:val="22"/>
          <w:szCs w:val="22"/>
        </w:rPr>
        <w:t xml:space="preserve"> was used.</w:t>
      </w:r>
      <w:r w:rsidR="00A8195E" w:rsidRPr="00345813">
        <w:rPr>
          <w:sz w:val="22"/>
          <w:szCs w:val="22"/>
        </w:rPr>
        <w:t xml:space="preserve"> Combustion gasses were separated on a gas chromatograph column, passed through a diluter and reference gas box, and introduced into the spectrometer. </w:t>
      </w:r>
      <w:r w:rsidR="00FB3672" w:rsidRPr="00345813">
        <w:rPr>
          <w:sz w:val="22"/>
          <w:szCs w:val="22"/>
        </w:rPr>
        <w:t>δ</w:t>
      </w:r>
      <w:r w:rsidR="00FB3672" w:rsidRPr="00345813">
        <w:rPr>
          <w:sz w:val="22"/>
          <w:szCs w:val="22"/>
          <w:vertAlign w:val="superscript"/>
        </w:rPr>
        <w:t>13</w:t>
      </w:r>
      <w:r w:rsidR="00FB3672" w:rsidRPr="00345813">
        <w:rPr>
          <w:sz w:val="22"/>
          <w:szCs w:val="22"/>
        </w:rPr>
        <w:t xml:space="preserve">C was used to </w:t>
      </w:r>
      <w:r w:rsidR="0035539C" w:rsidRPr="00345813">
        <w:rPr>
          <w:sz w:val="22"/>
          <w:szCs w:val="22"/>
        </w:rPr>
        <w:t>indicate water use efficiency (</w:t>
      </w:r>
      <w:r w:rsidR="0035539C" w:rsidRPr="00345813">
        <w:rPr>
          <w:color w:val="000000" w:themeColor="text1"/>
          <w:sz w:val="22"/>
          <w:szCs w:val="22"/>
          <w:shd w:val="clear" w:color="auto" w:fill="FFFFFF"/>
        </w:rPr>
        <w:t>iWUE</w:t>
      </w:r>
      <w:r w:rsidR="0035539C" w:rsidRPr="00345813">
        <w:rPr>
          <w:color w:val="000000" w:themeColor="text1"/>
          <w:sz w:val="22"/>
          <w:szCs w:val="22"/>
          <w:shd w:val="clear" w:color="auto" w:fill="FFFFFF"/>
          <w:vertAlign w:val="subscript"/>
        </w:rPr>
        <w:t>δ</w:t>
      </w:r>
      <w:r w:rsidR="0035539C" w:rsidRPr="00345813">
        <w:rPr>
          <w:color w:val="000000" w:themeColor="text1"/>
          <w:sz w:val="22"/>
          <w:szCs w:val="22"/>
          <w:shd w:val="clear" w:color="auto" w:fill="FFFFFF"/>
          <w:vertAlign w:val="superscript"/>
        </w:rPr>
        <w:t>13</w:t>
      </w:r>
      <w:r w:rsidR="0035539C" w:rsidRPr="00345813">
        <w:rPr>
          <w:color w:val="000000" w:themeColor="text1"/>
          <w:sz w:val="22"/>
          <w:szCs w:val="22"/>
          <w:shd w:val="clear" w:color="auto" w:fill="FFFFFF"/>
          <w:vertAlign w:val="subscript"/>
        </w:rPr>
        <w:t>C</w:t>
      </w:r>
      <w:r w:rsidR="0035539C" w:rsidRPr="00345813">
        <w:rPr>
          <w:color w:val="000000" w:themeColor="text1"/>
          <w:sz w:val="22"/>
          <w:szCs w:val="22"/>
          <w:shd w:val="clear" w:color="auto" w:fill="FFFFFF"/>
        </w:rPr>
        <w:t>)</w:t>
      </w:r>
      <w:r w:rsidR="0035539C" w:rsidRPr="00345813">
        <w:rPr>
          <w:sz w:val="22"/>
          <w:szCs w:val="22"/>
        </w:rPr>
        <w:t xml:space="preserve"> </w:t>
      </w:r>
      <w:r w:rsidR="00FB3672" w:rsidRPr="00345813">
        <w:rPr>
          <w:sz w:val="22"/>
          <w:szCs w:val="22"/>
        </w:rPr>
        <w:t>(</w:t>
      </w:r>
      <w:r w:rsidR="00937908" w:rsidRPr="00345813">
        <w:rPr>
          <w:sz w:val="22"/>
          <w:szCs w:val="22"/>
        </w:rPr>
        <w:t>Farquhar et al. 1989</w:t>
      </w:r>
      <w:r w:rsidR="00FB3672" w:rsidRPr="00345813">
        <w:rPr>
          <w:sz w:val="22"/>
          <w:szCs w:val="22"/>
        </w:rPr>
        <w:t xml:space="preserve">). </w:t>
      </w:r>
    </w:p>
    <w:p w14:paraId="0C302894" w14:textId="12F404D3" w:rsidR="00063993" w:rsidRPr="009A61A6" w:rsidRDefault="009A61A6" w:rsidP="00063993">
      <w:pPr>
        <w:spacing w:line="276" w:lineRule="auto"/>
        <w:jc w:val="both"/>
        <w:rPr>
          <w:b/>
          <w:sz w:val="22"/>
          <w:szCs w:val="22"/>
        </w:rPr>
      </w:pPr>
      <w:r>
        <w:rPr>
          <w:b/>
          <w:sz w:val="22"/>
          <w:szCs w:val="22"/>
        </w:rPr>
        <w:t>Foliar tissue analysis</w:t>
      </w:r>
    </w:p>
    <w:p w14:paraId="6C80266F" w14:textId="6DC1EED6" w:rsidR="00063993" w:rsidRDefault="00215F78" w:rsidP="00063993">
      <w:pPr>
        <w:spacing w:after="103" w:line="276" w:lineRule="auto"/>
        <w:jc w:val="both"/>
        <w:rPr>
          <w:sz w:val="22"/>
          <w:szCs w:val="22"/>
        </w:rPr>
      </w:pPr>
      <w:r w:rsidRPr="00345813">
        <w:rPr>
          <w:sz w:val="22"/>
          <w:szCs w:val="22"/>
        </w:rPr>
        <w:t xml:space="preserve">Leaf tissue was obtained from excision of basal fascicle bundles at </w:t>
      </w:r>
      <w:r w:rsidR="00E052FE" w:rsidRPr="00345813">
        <w:rPr>
          <w:sz w:val="22"/>
          <w:szCs w:val="22"/>
        </w:rPr>
        <w:t>1.</w:t>
      </w:r>
      <w:r w:rsidR="00D61A0E" w:rsidRPr="00345813">
        <w:rPr>
          <w:sz w:val="22"/>
          <w:szCs w:val="22"/>
        </w:rPr>
        <w:t>06</w:t>
      </w:r>
      <w:r w:rsidR="00E052FE" w:rsidRPr="00345813">
        <w:rPr>
          <w:sz w:val="22"/>
          <w:szCs w:val="22"/>
        </w:rPr>
        <w:t xml:space="preserve"> m</w:t>
      </w:r>
      <w:r w:rsidRPr="00345813">
        <w:rPr>
          <w:sz w:val="22"/>
          <w:szCs w:val="22"/>
        </w:rPr>
        <w:t>.</w:t>
      </w:r>
      <w:r w:rsidRPr="00345813">
        <w:rPr>
          <w:rFonts w:eastAsiaTheme="minorHAnsi"/>
          <w:sz w:val="22"/>
          <w:szCs w:val="22"/>
        </w:rPr>
        <w:t xml:space="preserve"> </w:t>
      </w:r>
      <w:r w:rsidRPr="00345813">
        <w:rPr>
          <w:sz w:val="22"/>
          <w:szCs w:val="22"/>
        </w:rPr>
        <w:t xml:space="preserve">50 mL samples of needles were separated, cut and dried for two days at 60 </w:t>
      </w:r>
      <w:r w:rsidRPr="00345813">
        <w:rPr>
          <w:sz w:val="22"/>
          <w:szCs w:val="22"/>
          <w:vertAlign w:val="superscript"/>
        </w:rPr>
        <w:t>◦</w:t>
      </w:r>
      <w:r w:rsidRPr="00345813">
        <w:rPr>
          <w:sz w:val="22"/>
          <w:szCs w:val="22"/>
        </w:rPr>
        <w:t>C. Then they were ground in a SPEX ball mill (Metuchen, NJ, USA)</w:t>
      </w:r>
      <w:r w:rsidR="00E052FE" w:rsidRPr="00345813">
        <w:rPr>
          <w:sz w:val="22"/>
          <w:szCs w:val="22"/>
        </w:rPr>
        <w:t>,</w:t>
      </w:r>
      <w:r w:rsidRPr="00345813">
        <w:rPr>
          <w:sz w:val="22"/>
          <w:szCs w:val="22"/>
        </w:rPr>
        <w:t xml:space="preserve"> sieved to &lt;10 mm</w:t>
      </w:r>
      <w:r w:rsidR="00E052FE" w:rsidRPr="00345813">
        <w:rPr>
          <w:sz w:val="22"/>
          <w:szCs w:val="22"/>
        </w:rPr>
        <w:t>,</w:t>
      </w:r>
      <w:r w:rsidRPr="00345813">
        <w:rPr>
          <w:sz w:val="22"/>
          <w:szCs w:val="22"/>
        </w:rPr>
        <w:t xml:space="preserve"> and </w:t>
      </w:r>
      <w:r w:rsidR="00F618F9" w:rsidRPr="00345813">
        <w:rPr>
          <w:sz w:val="22"/>
          <w:szCs w:val="22"/>
        </w:rPr>
        <w:t>&lt;2</w:t>
      </w:r>
      <w:r w:rsidRPr="00345813">
        <w:rPr>
          <w:sz w:val="22"/>
          <w:szCs w:val="22"/>
        </w:rPr>
        <w:t xml:space="preserve"> mL </w:t>
      </w:r>
      <w:proofErr w:type="gramStart"/>
      <w:r w:rsidRPr="00345813">
        <w:rPr>
          <w:sz w:val="22"/>
          <w:szCs w:val="22"/>
        </w:rPr>
        <w:t>were</w:t>
      </w:r>
      <w:proofErr w:type="gramEnd"/>
      <w:r w:rsidRPr="00345813">
        <w:rPr>
          <w:sz w:val="22"/>
          <w:szCs w:val="22"/>
        </w:rPr>
        <w:t xml:space="preserve"> </w:t>
      </w:r>
      <w:r w:rsidR="00F618F9" w:rsidRPr="00345813">
        <w:rPr>
          <w:sz w:val="22"/>
          <w:szCs w:val="22"/>
        </w:rPr>
        <w:t xml:space="preserve">fed </w:t>
      </w:r>
      <w:r w:rsidR="00A8195E">
        <w:rPr>
          <w:sz w:val="22"/>
          <w:szCs w:val="22"/>
        </w:rPr>
        <w:t xml:space="preserve">to a </w:t>
      </w:r>
      <w:proofErr w:type="spellStart"/>
      <w:r w:rsidR="00A8195E" w:rsidRPr="00345813">
        <w:rPr>
          <w:sz w:val="22"/>
          <w:szCs w:val="22"/>
        </w:rPr>
        <w:t>Leco</w:t>
      </w:r>
      <w:proofErr w:type="spellEnd"/>
      <w:r w:rsidR="00A8195E" w:rsidRPr="00345813">
        <w:rPr>
          <w:sz w:val="22"/>
          <w:szCs w:val="22"/>
        </w:rPr>
        <w:t xml:space="preserve"> CN-2000 Carbon-Nitrogen Analyzer (</w:t>
      </w:r>
      <w:proofErr w:type="spellStart"/>
      <w:r w:rsidR="00A8195E" w:rsidRPr="00345813">
        <w:rPr>
          <w:sz w:val="22"/>
          <w:szCs w:val="22"/>
        </w:rPr>
        <w:t>Leco</w:t>
      </w:r>
      <w:proofErr w:type="spellEnd"/>
      <w:r w:rsidR="00A8195E" w:rsidRPr="00345813">
        <w:rPr>
          <w:sz w:val="22"/>
          <w:szCs w:val="22"/>
        </w:rPr>
        <w:t xml:space="preserve"> Corp., St. Joseph, MI)</w:t>
      </w:r>
      <w:r w:rsidR="00A8195E">
        <w:rPr>
          <w:sz w:val="22"/>
          <w:szCs w:val="22"/>
        </w:rPr>
        <w:t xml:space="preserve"> coupled with the spectrometer</w:t>
      </w:r>
      <w:r w:rsidR="00A8195E" w:rsidRPr="00345813">
        <w:rPr>
          <w:sz w:val="22"/>
          <w:szCs w:val="22"/>
        </w:rPr>
        <w:t xml:space="preserve"> to determine C and N concentrations</w:t>
      </w:r>
      <w:r w:rsidR="00A8195E">
        <w:rPr>
          <w:sz w:val="22"/>
          <w:szCs w:val="22"/>
        </w:rPr>
        <w:t>.</w:t>
      </w:r>
      <w:r w:rsidR="009A61A6">
        <w:rPr>
          <w:sz w:val="22"/>
          <w:szCs w:val="22"/>
        </w:rPr>
        <w:t xml:space="preserve"> </w:t>
      </w:r>
      <w:r w:rsidRPr="00345813">
        <w:rPr>
          <w:sz w:val="22"/>
          <w:szCs w:val="22"/>
        </w:rPr>
        <w:t>35 mL</w:t>
      </w:r>
      <w:r w:rsidR="00D07A88" w:rsidRPr="00345813">
        <w:rPr>
          <w:sz w:val="22"/>
          <w:szCs w:val="22"/>
        </w:rPr>
        <w:t xml:space="preserve"> aliquots</w:t>
      </w:r>
      <w:r w:rsidRPr="00345813">
        <w:rPr>
          <w:sz w:val="22"/>
          <w:szCs w:val="22"/>
        </w:rPr>
        <w:t xml:space="preserve"> were submitted for standard plant tissue nutrient analysis using a TJA Model 975 </w:t>
      </w:r>
      <w:proofErr w:type="spellStart"/>
      <w:r w:rsidRPr="00345813">
        <w:rPr>
          <w:sz w:val="22"/>
          <w:szCs w:val="22"/>
        </w:rPr>
        <w:t>AtomComp</w:t>
      </w:r>
      <w:proofErr w:type="spellEnd"/>
      <w:r w:rsidRPr="00345813">
        <w:rPr>
          <w:sz w:val="22"/>
          <w:szCs w:val="22"/>
        </w:rPr>
        <w:t xml:space="preserve"> ICP-AES (Thermo Jarrell-Ash Corp., Franklin, MA). The method comprised submersion in a 5 mL trace-metal-grade HNO</w:t>
      </w:r>
      <w:r w:rsidRPr="00345813">
        <w:rPr>
          <w:sz w:val="22"/>
          <w:szCs w:val="22"/>
          <w:vertAlign w:val="subscript"/>
        </w:rPr>
        <w:t>3</w:t>
      </w:r>
      <w:r w:rsidRPr="00345813">
        <w:rPr>
          <w:sz w:val="22"/>
          <w:szCs w:val="22"/>
        </w:rPr>
        <w:t xml:space="preserve"> treatment, then refluxed on hot</w:t>
      </w:r>
      <w:r w:rsidR="006738E0">
        <w:rPr>
          <w:sz w:val="22"/>
          <w:szCs w:val="22"/>
        </w:rPr>
        <w:t xml:space="preserve"> </w:t>
      </w:r>
      <w:r w:rsidRPr="00345813">
        <w:rPr>
          <w:sz w:val="22"/>
          <w:szCs w:val="22"/>
        </w:rPr>
        <w:t xml:space="preserve">block at 80 </w:t>
      </w:r>
      <w:r w:rsidRPr="00345813">
        <w:rPr>
          <w:sz w:val="22"/>
          <w:szCs w:val="22"/>
          <w:vertAlign w:val="superscript"/>
        </w:rPr>
        <w:t>◦</w:t>
      </w:r>
      <w:r w:rsidRPr="00345813">
        <w:rPr>
          <w:sz w:val="22"/>
          <w:szCs w:val="22"/>
        </w:rPr>
        <w:t xml:space="preserve">C for </w:t>
      </w:r>
      <w:r w:rsidR="00AB6F59" w:rsidRPr="00345813">
        <w:rPr>
          <w:sz w:val="22"/>
          <w:szCs w:val="22"/>
        </w:rPr>
        <w:t>two</w:t>
      </w:r>
      <w:r w:rsidRPr="00345813">
        <w:rPr>
          <w:sz w:val="22"/>
          <w:szCs w:val="22"/>
        </w:rPr>
        <w:t xml:space="preserve"> hours and diluted to 25 mL with </w:t>
      </w:r>
      <w:proofErr w:type="gramStart"/>
      <w:r w:rsidRPr="00345813">
        <w:rPr>
          <w:sz w:val="22"/>
          <w:szCs w:val="22"/>
        </w:rPr>
        <w:t>0.4 micron</w:t>
      </w:r>
      <w:proofErr w:type="gramEnd"/>
      <w:r w:rsidRPr="00345813">
        <w:rPr>
          <w:sz w:val="22"/>
          <w:szCs w:val="22"/>
        </w:rPr>
        <w:t xml:space="preserve"> PTFE syringe filters</w:t>
      </w:r>
      <w:r w:rsidR="004D7553" w:rsidRPr="00345813">
        <w:rPr>
          <w:sz w:val="22"/>
          <w:szCs w:val="22"/>
        </w:rPr>
        <w:t xml:space="preserve"> to access </w:t>
      </w:r>
      <w:r w:rsidR="00B15EBE" w:rsidRPr="00345813">
        <w:rPr>
          <w:sz w:val="22"/>
          <w:szCs w:val="22"/>
        </w:rPr>
        <w:t>extractabl</w:t>
      </w:r>
      <w:r w:rsidR="00B15EBE">
        <w:rPr>
          <w:sz w:val="22"/>
          <w:szCs w:val="22"/>
        </w:rPr>
        <w:t>e</w:t>
      </w:r>
      <w:r w:rsidR="00B15EBE" w:rsidRPr="00345813">
        <w:rPr>
          <w:sz w:val="22"/>
          <w:szCs w:val="22"/>
        </w:rPr>
        <w:t xml:space="preserve"> </w:t>
      </w:r>
      <w:r w:rsidRPr="00345813">
        <w:rPr>
          <w:sz w:val="22"/>
          <w:szCs w:val="22"/>
        </w:rPr>
        <w:t>macro and micro inorganic</w:t>
      </w:r>
      <w:r w:rsidR="00B15EBE">
        <w:rPr>
          <w:sz w:val="22"/>
          <w:szCs w:val="22"/>
        </w:rPr>
        <w:t>s.</w:t>
      </w:r>
      <w:r w:rsidRPr="00345813">
        <w:rPr>
          <w:sz w:val="22"/>
          <w:szCs w:val="22"/>
        </w:rPr>
        <w:t xml:space="preserve"> </w:t>
      </w:r>
    </w:p>
    <w:p w14:paraId="5BD680B6" w14:textId="638794D5" w:rsidR="00782E55" w:rsidRPr="00782E55" w:rsidRDefault="00782E55" w:rsidP="00063993">
      <w:pPr>
        <w:spacing w:after="103" w:line="276" w:lineRule="auto"/>
        <w:jc w:val="both"/>
        <w:rPr>
          <w:ins w:id="462" w:author="Jeff" w:date="2021-06-16T14:40:00Z"/>
          <w:b/>
          <w:bCs/>
          <w:sz w:val="22"/>
          <w:szCs w:val="22"/>
          <w:rPrChange w:id="463" w:author="Jeff" w:date="2021-06-16T14:40:00Z">
            <w:rPr>
              <w:ins w:id="464" w:author="Jeff" w:date="2021-06-16T14:40:00Z"/>
              <w:sz w:val="22"/>
              <w:szCs w:val="22"/>
            </w:rPr>
          </w:rPrChange>
        </w:rPr>
      </w:pPr>
      <w:ins w:id="465" w:author="Jeff" w:date="2021-06-16T14:39:00Z">
        <w:r w:rsidRPr="00782E55">
          <w:rPr>
            <w:b/>
            <w:bCs/>
            <w:sz w:val="22"/>
            <w:szCs w:val="22"/>
            <w:rPrChange w:id="466" w:author="Jeff" w:date="2021-06-16T14:40:00Z">
              <w:rPr>
                <w:sz w:val="22"/>
                <w:szCs w:val="22"/>
              </w:rPr>
            </w:rPrChange>
          </w:rPr>
          <w:t xml:space="preserve">Soil </w:t>
        </w:r>
      </w:ins>
      <w:ins w:id="467" w:author="Jeff" w:date="2021-06-16T14:40:00Z">
        <w:r w:rsidRPr="00782E55">
          <w:rPr>
            <w:b/>
            <w:bCs/>
            <w:sz w:val="22"/>
            <w:szCs w:val="22"/>
            <w:rPrChange w:id="468" w:author="Jeff" w:date="2021-06-16T14:40:00Z">
              <w:rPr>
                <w:sz w:val="22"/>
                <w:szCs w:val="22"/>
              </w:rPr>
            </w:rPrChange>
          </w:rPr>
          <w:t>Elemental</w:t>
        </w:r>
      </w:ins>
      <w:ins w:id="469" w:author="Jeff" w:date="2021-06-16T14:41:00Z">
        <w:r>
          <w:rPr>
            <w:b/>
            <w:bCs/>
            <w:sz w:val="22"/>
            <w:szCs w:val="22"/>
          </w:rPr>
          <w:t>, CEC and pH</w:t>
        </w:r>
      </w:ins>
      <w:ins w:id="470" w:author="Jeff" w:date="2021-06-16T14:40:00Z">
        <w:r w:rsidRPr="00782E55">
          <w:rPr>
            <w:b/>
            <w:bCs/>
            <w:sz w:val="22"/>
            <w:szCs w:val="22"/>
            <w:rPrChange w:id="471" w:author="Jeff" w:date="2021-06-16T14:40:00Z">
              <w:rPr>
                <w:sz w:val="22"/>
                <w:szCs w:val="22"/>
              </w:rPr>
            </w:rPrChange>
          </w:rPr>
          <w:t xml:space="preserve"> Analys</w:t>
        </w:r>
      </w:ins>
      <w:ins w:id="472" w:author="Jeff" w:date="2021-06-16T14:41:00Z">
        <w:r>
          <w:rPr>
            <w:b/>
            <w:bCs/>
            <w:sz w:val="22"/>
            <w:szCs w:val="22"/>
          </w:rPr>
          <w:t>e</w:t>
        </w:r>
      </w:ins>
      <w:ins w:id="473" w:author="Jeff" w:date="2021-06-16T14:40:00Z">
        <w:r w:rsidRPr="00782E55">
          <w:rPr>
            <w:b/>
            <w:bCs/>
            <w:sz w:val="22"/>
            <w:szCs w:val="22"/>
            <w:rPrChange w:id="474" w:author="Jeff" w:date="2021-06-16T14:40:00Z">
              <w:rPr>
                <w:sz w:val="22"/>
                <w:szCs w:val="22"/>
              </w:rPr>
            </w:rPrChange>
          </w:rPr>
          <w:t>s</w:t>
        </w:r>
      </w:ins>
    </w:p>
    <w:p w14:paraId="4EF4DBD4" w14:textId="57677886" w:rsidR="00B15EBE" w:rsidRDefault="008442D1" w:rsidP="00063993">
      <w:pPr>
        <w:spacing w:after="103" w:line="276" w:lineRule="auto"/>
        <w:jc w:val="both"/>
        <w:rPr>
          <w:b/>
          <w:sz w:val="22"/>
          <w:szCs w:val="22"/>
        </w:rPr>
      </w:pPr>
      <w:r>
        <w:rPr>
          <w:sz w:val="22"/>
          <w:szCs w:val="22"/>
        </w:rPr>
        <w:t xml:space="preserve">Soil </w:t>
      </w:r>
      <w:r w:rsidR="00C93446" w:rsidRPr="00345813">
        <w:rPr>
          <w:sz w:val="22"/>
          <w:szCs w:val="22"/>
        </w:rPr>
        <w:t>C</w:t>
      </w:r>
      <w:ins w:id="475" w:author="Jeff" w:date="2021-06-16T14:50:00Z">
        <w:r w:rsidR="00F22FCE">
          <w:rPr>
            <w:sz w:val="22"/>
            <w:szCs w:val="22"/>
          </w:rPr>
          <w:t xml:space="preserve">, </w:t>
        </w:r>
      </w:ins>
      <w:del w:id="476" w:author="Jeff" w:date="2021-06-16T14:50:00Z">
        <w:r w:rsidR="001852E8" w:rsidRPr="00345813" w:rsidDel="00F22FCE">
          <w:rPr>
            <w:sz w:val="22"/>
            <w:szCs w:val="22"/>
          </w:rPr>
          <w:delText xml:space="preserve"> and </w:delText>
        </w:r>
      </w:del>
      <w:r w:rsidR="001852E8" w:rsidRPr="00345813">
        <w:rPr>
          <w:sz w:val="22"/>
          <w:szCs w:val="22"/>
        </w:rPr>
        <w:t xml:space="preserve">N </w:t>
      </w:r>
      <w:ins w:id="477" w:author="Jeff" w:date="2021-06-16T14:50:00Z">
        <w:r w:rsidR="00F22FCE">
          <w:rPr>
            <w:sz w:val="22"/>
            <w:szCs w:val="22"/>
          </w:rPr>
          <w:t xml:space="preserve">and C/N </w:t>
        </w:r>
      </w:ins>
      <w:r w:rsidR="001852E8" w:rsidRPr="00345813">
        <w:rPr>
          <w:sz w:val="22"/>
          <w:szCs w:val="22"/>
        </w:rPr>
        <w:t xml:space="preserve">were calculated </w:t>
      </w:r>
      <w:del w:id="478" w:author="Jeff" w:date="2021-06-16T14:45:00Z">
        <w:r w:rsidR="001852E8" w:rsidRPr="00345813" w:rsidDel="00D33D6C">
          <w:rPr>
            <w:sz w:val="22"/>
            <w:szCs w:val="22"/>
          </w:rPr>
          <w:delText xml:space="preserve">using </w:delText>
        </w:r>
      </w:del>
      <w:ins w:id="479" w:author="Jeff" w:date="2021-06-16T14:45:00Z">
        <w:r w:rsidR="00D33D6C">
          <w:rPr>
            <w:sz w:val="22"/>
            <w:szCs w:val="22"/>
          </w:rPr>
          <w:t>from</w:t>
        </w:r>
        <w:r w:rsidR="00D33D6C" w:rsidRPr="00345813">
          <w:rPr>
            <w:sz w:val="22"/>
            <w:szCs w:val="22"/>
          </w:rPr>
          <w:t xml:space="preserve"> </w:t>
        </w:r>
      </w:ins>
      <w:r w:rsidR="001852E8" w:rsidRPr="00345813">
        <w:rPr>
          <w:sz w:val="22"/>
          <w:szCs w:val="22"/>
        </w:rPr>
        <w:t>elemental analysis</w:t>
      </w:r>
      <w:r w:rsidR="00E42EED" w:rsidRPr="00345813">
        <w:rPr>
          <w:sz w:val="22"/>
          <w:szCs w:val="22"/>
        </w:rPr>
        <w:t xml:space="preserve"> in a similar fashion to </w:t>
      </w:r>
      <w:r w:rsidR="006E667E">
        <w:rPr>
          <w:sz w:val="22"/>
          <w:szCs w:val="22"/>
        </w:rPr>
        <w:t xml:space="preserve">method </w:t>
      </w:r>
      <w:r w:rsidR="00E42EED" w:rsidRPr="00345813">
        <w:rPr>
          <w:sz w:val="22"/>
          <w:szCs w:val="22"/>
        </w:rPr>
        <w:t>above</w:t>
      </w:r>
      <w:r w:rsidR="005F3BBF">
        <w:rPr>
          <w:sz w:val="22"/>
          <w:szCs w:val="22"/>
        </w:rPr>
        <w:t xml:space="preserve"> </w:t>
      </w:r>
      <w:ins w:id="480" w:author="Jeff" w:date="2021-06-16T14:46:00Z">
        <w:r w:rsidR="00D33D6C">
          <w:rPr>
            <w:sz w:val="22"/>
            <w:szCs w:val="22"/>
          </w:rPr>
          <w:t>(</w:t>
        </w:r>
      </w:ins>
      <w:del w:id="481" w:author="Jeff" w:date="2021-06-16T14:46:00Z">
        <w:r w:rsidR="005F3BBF" w:rsidDel="00D33D6C">
          <w:rPr>
            <w:sz w:val="22"/>
            <w:szCs w:val="22"/>
          </w:rPr>
          <w:delText xml:space="preserve">for </w:delText>
        </w:r>
      </w:del>
      <w:r w:rsidR="005F3BBF">
        <w:rPr>
          <w:sz w:val="22"/>
          <w:szCs w:val="22"/>
        </w:rPr>
        <w:t>foliar samples</w:t>
      </w:r>
      <w:ins w:id="482" w:author="Jeff" w:date="2021-06-16T14:46:00Z">
        <w:r w:rsidR="00D33D6C">
          <w:rPr>
            <w:sz w:val="22"/>
            <w:szCs w:val="22"/>
          </w:rPr>
          <w:t>)</w:t>
        </w:r>
      </w:ins>
      <w:r w:rsidR="001852E8" w:rsidRPr="00345813">
        <w:rPr>
          <w:sz w:val="22"/>
          <w:szCs w:val="22"/>
        </w:rPr>
        <w:t>.</w:t>
      </w:r>
      <w:r w:rsidR="00C93446" w:rsidRPr="00345813">
        <w:rPr>
          <w:sz w:val="22"/>
          <w:szCs w:val="22"/>
        </w:rPr>
        <w:t xml:space="preserve"> </w:t>
      </w:r>
      <w:ins w:id="483" w:author="Jeff" w:date="2021-06-16T14:43:00Z">
        <w:r w:rsidR="00782E55">
          <w:rPr>
            <w:sz w:val="22"/>
            <w:szCs w:val="22"/>
          </w:rPr>
          <w:t>S</w:t>
        </w:r>
      </w:ins>
      <w:ins w:id="484" w:author="Jeff" w:date="2021-06-16T14:45:00Z">
        <w:r w:rsidR="00782E55">
          <w:rPr>
            <w:sz w:val="22"/>
            <w:szCs w:val="22"/>
          </w:rPr>
          <w:t>o</w:t>
        </w:r>
      </w:ins>
      <w:ins w:id="485" w:author="Jeff" w:date="2021-06-16T14:43:00Z">
        <w:r w:rsidR="00782E55">
          <w:rPr>
            <w:sz w:val="22"/>
            <w:szCs w:val="22"/>
          </w:rPr>
          <w:t>il cation exchange capacity (CEC) was derived using Formic acid (H</w:t>
        </w:r>
      </w:ins>
      <w:ins w:id="486" w:author="Jeff" w:date="2021-06-16T14:44:00Z">
        <w:r w:rsidR="00782E55">
          <w:rPr>
            <w:sz w:val="22"/>
            <w:szCs w:val="22"/>
          </w:rPr>
          <w:t>CO</w:t>
        </w:r>
        <w:r w:rsidR="00782E55" w:rsidRPr="00782E55">
          <w:rPr>
            <w:sz w:val="22"/>
            <w:szCs w:val="22"/>
            <w:vertAlign w:val="superscript"/>
            <w:rPrChange w:id="487" w:author="Jeff" w:date="2021-06-16T14:44:00Z">
              <w:rPr>
                <w:sz w:val="22"/>
                <w:szCs w:val="22"/>
              </w:rPr>
            </w:rPrChange>
          </w:rPr>
          <w:t>2</w:t>
        </w:r>
        <w:r w:rsidR="00782E55">
          <w:rPr>
            <w:sz w:val="22"/>
            <w:szCs w:val="22"/>
          </w:rPr>
          <w:t>H)</w:t>
        </w:r>
      </w:ins>
      <w:ins w:id="488" w:author="Jeff" w:date="2021-06-16T14:45:00Z">
        <w:r w:rsidR="00782E55">
          <w:rPr>
            <w:sz w:val="22"/>
            <w:szCs w:val="22"/>
          </w:rPr>
          <w:t xml:space="preserve"> and </w:t>
        </w:r>
      </w:ins>
      <w:ins w:id="489" w:author="Jeff" w:date="2021-06-16T14:44:00Z">
        <w:r w:rsidR="00782E55">
          <w:rPr>
            <w:sz w:val="22"/>
            <w:szCs w:val="22"/>
          </w:rPr>
          <w:t>pH was measured using proton activity</w:t>
        </w:r>
      </w:ins>
      <w:ins w:id="490" w:author="Jeff" w:date="2021-06-16T14:45:00Z">
        <w:r w:rsidR="00782E55">
          <w:rPr>
            <w:sz w:val="22"/>
            <w:szCs w:val="22"/>
          </w:rPr>
          <w:t xml:space="preserve"> of a 1:1 slurry.</w:t>
        </w:r>
      </w:ins>
    </w:p>
    <w:p w14:paraId="516B9D7B" w14:textId="73CB65F0" w:rsidR="009A61A6" w:rsidRDefault="009A61A6" w:rsidP="009A61A6">
      <w:pPr>
        <w:spacing w:line="276" w:lineRule="auto"/>
        <w:jc w:val="both"/>
        <w:rPr>
          <w:b/>
          <w:sz w:val="22"/>
          <w:szCs w:val="22"/>
        </w:rPr>
      </w:pPr>
      <w:r>
        <w:rPr>
          <w:b/>
          <w:sz w:val="22"/>
          <w:szCs w:val="22"/>
        </w:rPr>
        <w:t xml:space="preserve">Soil Water Retention </w:t>
      </w:r>
      <w:r w:rsidR="0029724F">
        <w:rPr>
          <w:b/>
          <w:sz w:val="22"/>
          <w:szCs w:val="22"/>
        </w:rPr>
        <w:t>(SWR)</w:t>
      </w:r>
    </w:p>
    <w:p w14:paraId="4A38B0B7" w14:textId="0A65ADC3" w:rsidR="00FA43AB" w:rsidRDefault="0053002F" w:rsidP="0053002F">
      <w:pPr>
        <w:spacing w:line="276" w:lineRule="auto"/>
        <w:jc w:val="both"/>
        <w:rPr>
          <w:ins w:id="491" w:author="Jeff" w:date="2021-06-16T12:48:00Z"/>
          <w:sz w:val="22"/>
          <w:szCs w:val="22"/>
        </w:rPr>
      </w:pPr>
      <w:ins w:id="492" w:author="Jeff" w:date="2021-06-16T12:47:00Z">
        <w:r>
          <w:rPr>
            <w:sz w:val="22"/>
            <w:szCs w:val="22"/>
          </w:rPr>
          <w:t xml:space="preserve">Soils </w:t>
        </w:r>
        <w:r w:rsidRPr="00345813">
          <w:rPr>
            <w:sz w:val="22"/>
            <w:szCs w:val="22"/>
          </w:rPr>
          <w:t>were excavated by hand trowel and soil probe (</w:t>
        </w:r>
        <w:proofErr w:type="spellStart"/>
        <w:r w:rsidRPr="00345813">
          <w:rPr>
            <w:sz w:val="22"/>
            <w:szCs w:val="22"/>
          </w:rPr>
          <w:t>Accuproducts</w:t>
        </w:r>
        <w:proofErr w:type="spellEnd"/>
        <w:r w:rsidRPr="00345813">
          <w:rPr>
            <w:sz w:val="22"/>
            <w:szCs w:val="22"/>
          </w:rPr>
          <w:t>, Saline, MI, USA)</w:t>
        </w:r>
        <w:r>
          <w:rPr>
            <w:sz w:val="22"/>
            <w:szCs w:val="22"/>
          </w:rPr>
          <w:t xml:space="preserve">; </w:t>
        </w:r>
      </w:ins>
      <w:r w:rsidR="001852E8" w:rsidRPr="00345813">
        <w:rPr>
          <w:sz w:val="22"/>
          <w:szCs w:val="22"/>
        </w:rPr>
        <w:t>70 mL</w:t>
      </w:r>
      <w:r w:rsidR="00190C2B" w:rsidRPr="00345813">
        <w:rPr>
          <w:sz w:val="22"/>
          <w:szCs w:val="22"/>
        </w:rPr>
        <w:t xml:space="preserve"> </w:t>
      </w:r>
      <w:del w:id="493" w:author="Jeff" w:date="2021-06-16T12:47:00Z">
        <w:r w:rsidR="00190C2B" w:rsidRPr="00345813" w:rsidDel="0053002F">
          <w:rPr>
            <w:sz w:val="22"/>
            <w:szCs w:val="22"/>
          </w:rPr>
          <w:delText>soil</w:delText>
        </w:r>
        <w:r w:rsidR="001852E8" w:rsidRPr="00345813" w:rsidDel="0053002F">
          <w:rPr>
            <w:sz w:val="22"/>
            <w:szCs w:val="22"/>
          </w:rPr>
          <w:delText xml:space="preserve"> </w:delText>
        </w:r>
      </w:del>
      <w:r w:rsidR="001852E8" w:rsidRPr="00345813">
        <w:rPr>
          <w:sz w:val="22"/>
          <w:szCs w:val="22"/>
        </w:rPr>
        <w:t xml:space="preserve">samples were extracted at fifteen tree locations at four sites, </w:t>
      </w:r>
      <w:r w:rsidR="00190C2B" w:rsidRPr="00345813">
        <w:rPr>
          <w:sz w:val="22"/>
          <w:szCs w:val="22"/>
        </w:rPr>
        <w:t>from</w:t>
      </w:r>
      <w:r w:rsidR="001852E8" w:rsidRPr="00345813">
        <w:rPr>
          <w:sz w:val="22"/>
          <w:szCs w:val="22"/>
        </w:rPr>
        <w:t xml:space="preserve"> &lt;7.5 cm (O</w:t>
      </w:r>
      <w:r w:rsidR="001852E8" w:rsidRPr="00345813">
        <w:rPr>
          <w:sz w:val="22"/>
          <w:szCs w:val="22"/>
          <w:vertAlign w:val="subscript"/>
        </w:rPr>
        <w:t>a</w:t>
      </w:r>
      <w:r w:rsidR="001852E8" w:rsidRPr="00345813">
        <w:rPr>
          <w:sz w:val="22"/>
          <w:szCs w:val="22"/>
        </w:rPr>
        <w:t>-A</w:t>
      </w:r>
      <w:r w:rsidR="001852E8" w:rsidRPr="00345813">
        <w:rPr>
          <w:sz w:val="22"/>
          <w:szCs w:val="22"/>
          <w:vertAlign w:val="subscript"/>
        </w:rPr>
        <w:t>b</w:t>
      </w:r>
      <w:r w:rsidR="001852E8" w:rsidRPr="00345813">
        <w:rPr>
          <w:sz w:val="22"/>
          <w:szCs w:val="22"/>
        </w:rPr>
        <w:t>) horizon above bedrock</w:t>
      </w:r>
      <w:r w:rsidR="00190C2B" w:rsidRPr="00345813">
        <w:rPr>
          <w:sz w:val="22"/>
          <w:szCs w:val="22"/>
        </w:rPr>
        <w:t>. In a laboratory 50 g H</w:t>
      </w:r>
      <w:r w:rsidR="00190C2B" w:rsidRPr="00345813">
        <w:rPr>
          <w:sz w:val="22"/>
          <w:szCs w:val="22"/>
          <w:vertAlign w:val="subscript"/>
        </w:rPr>
        <w:t>2</w:t>
      </w:r>
      <w:r w:rsidR="00190C2B" w:rsidRPr="00345813">
        <w:rPr>
          <w:sz w:val="22"/>
          <w:szCs w:val="22"/>
        </w:rPr>
        <w:t>O were added to each aliquot</w:t>
      </w:r>
      <w:r w:rsidR="001852E8" w:rsidRPr="00345813">
        <w:rPr>
          <w:sz w:val="22"/>
          <w:szCs w:val="22"/>
        </w:rPr>
        <w:t xml:space="preserve"> to assess net </w:t>
      </w:r>
      <w:r w:rsidR="009D23CE" w:rsidRPr="00345813">
        <w:rPr>
          <w:sz w:val="22"/>
          <w:szCs w:val="22"/>
        </w:rPr>
        <w:t xml:space="preserve">water </w:t>
      </w:r>
      <w:r w:rsidR="001852E8" w:rsidRPr="00345813">
        <w:rPr>
          <w:sz w:val="22"/>
          <w:szCs w:val="22"/>
        </w:rPr>
        <w:t>retention as a subset of soil moisture evaporation (</w:t>
      </w:r>
      <w:proofErr w:type="spellStart"/>
      <w:r w:rsidR="001852E8" w:rsidRPr="00345813">
        <w:rPr>
          <w:i/>
          <w:sz w:val="22"/>
          <w:szCs w:val="22"/>
        </w:rPr>
        <w:t>ψ</w:t>
      </w:r>
      <w:r w:rsidR="001852E8" w:rsidRPr="00345813">
        <w:rPr>
          <w:sz w:val="22"/>
          <w:szCs w:val="22"/>
          <w:vertAlign w:val="subscript"/>
        </w:rPr>
        <w:t>g</w:t>
      </w:r>
      <w:proofErr w:type="spellEnd"/>
      <w:r w:rsidR="001852E8" w:rsidRPr="00345813">
        <w:rPr>
          <w:sz w:val="22"/>
          <w:szCs w:val="22"/>
        </w:rPr>
        <w:t>)</w:t>
      </w:r>
      <w:r w:rsidR="00BB5AD5" w:rsidRPr="00345813">
        <w:rPr>
          <w:sz w:val="22"/>
          <w:szCs w:val="22"/>
        </w:rPr>
        <w:t xml:space="preserve"> </w:t>
      </w:r>
      <w:r w:rsidR="001852E8" w:rsidRPr="00345813">
        <w:rPr>
          <w:sz w:val="22"/>
          <w:szCs w:val="22"/>
        </w:rPr>
        <w:t xml:space="preserve">to determine net evaporative loss or adsorption to surfaces. Soil </w:t>
      </w:r>
      <w:r w:rsidR="009D23CE" w:rsidRPr="00345813">
        <w:rPr>
          <w:sz w:val="22"/>
          <w:szCs w:val="22"/>
        </w:rPr>
        <w:t>water</w:t>
      </w:r>
      <w:r w:rsidR="001852E8" w:rsidRPr="00345813">
        <w:rPr>
          <w:sz w:val="22"/>
          <w:szCs w:val="22"/>
        </w:rPr>
        <w:t xml:space="preserve"> retention analysis was conducted </w:t>
      </w:r>
      <w:r w:rsidR="001852E8" w:rsidRPr="00345813">
        <w:rPr>
          <w:sz w:val="22"/>
          <w:szCs w:val="22"/>
        </w:rPr>
        <w:lastRenderedPageBreak/>
        <w:t>according to the Fields method (</w:t>
      </w:r>
      <w:r w:rsidR="00C3302A" w:rsidRPr="00345813">
        <w:rPr>
          <w:sz w:val="22"/>
          <w:szCs w:val="22"/>
        </w:rPr>
        <w:t>Licht</w:t>
      </w:r>
      <w:r w:rsidR="00C3302A" w:rsidRPr="00345813">
        <w:rPr>
          <w:i/>
          <w:sz w:val="22"/>
          <w:szCs w:val="22"/>
        </w:rPr>
        <w:t xml:space="preserve"> </w:t>
      </w:r>
      <w:r w:rsidR="00C3302A" w:rsidRPr="00345813">
        <w:rPr>
          <w:iCs/>
          <w:sz w:val="22"/>
          <w:szCs w:val="22"/>
        </w:rPr>
        <w:t>and Smith 2018</w:t>
      </w:r>
      <w:r w:rsidR="001852E8" w:rsidRPr="00345813">
        <w:rPr>
          <w:sz w:val="22"/>
          <w:szCs w:val="22"/>
        </w:rPr>
        <w:t>). Retention effects of gravitational and evaporation forces was made on a wet basis where W</w:t>
      </w:r>
      <w:r w:rsidR="001852E8" w:rsidRPr="00345813">
        <w:rPr>
          <w:sz w:val="22"/>
          <w:szCs w:val="22"/>
          <w:vertAlign w:val="subscript"/>
        </w:rPr>
        <w:t>m</w:t>
      </w:r>
      <w:r w:rsidR="001852E8" w:rsidRPr="00345813">
        <w:rPr>
          <w:sz w:val="22"/>
          <w:szCs w:val="22"/>
        </w:rPr>
        <w:t>=g H</w:t>
      </w:r>
      <w:r w:rsidR="001852E8" w:rsidRPr="00345813">
        <w:rPr>
          <w:sz w:val="22"/>
          <w:szCs w:val="22"/>
          <w:vertAlign w:val="subscript"/>
        </w:rPr>
        <w:t>2</w:t>
      </w:r>
      <w:r w:rsidR="001852E8" w:rsidRPr="00345813">
        <w:rPr>
          <w:sz w:val="22"/>
          <w:szCs w:val="22"/>
        </w:rPr>
        <w:t xml:space="preserve">O </w:t>
      </w:r>
      <w:r w:rsidR="001852E8" w:rsidRPr="00345813">
        <w:rPr>
          <w:b/>
          <w:sz w:val="16"/>
          <w:szCs w:val="16"/>
        </w:rPr>
        <w:t>●</w:t>
      </w:r>
      <w:r w:rsidR="001852E8" w:rsidRPr="00345813">
        <w:rPr>
          <w:sz w:val="22"/>
          <w:szCs w:val="22"/>
        </w:rPr>
        <w:t xml:space="preserve"> </w:t>
      </w:r>
      <w:r w:rsidR="005F3BBF">
        <w:rPr>
          <w:sz w:val="22"/>
          <w:szCs w:val="22"/>
        </w:rPr>
        <w:t>(</w:t>
      </w:r>
      <w:r w:rsidR="001852E8" w:rsidRPr="00345813">
        <w:rPr>
          <w:sz w:val="22"/>
          <w:szCs w:val="22"/>
        </w:rPr>
        <w:t>g</w:t>
      </w:r>
      <w:r w:rsidR="005F3BBF">
        <w:rPr>
          <w:sz w:val="22"/>
          <w:szCs w:val="22"/>
        </w:rPr>
        <w:t xml:space="preserve"> </w:t>
      </w:r>
      <w:r w:rsidR="001852E8" w:rsidRPr="00345813">
        <w:rPr>
          <w:sz w:val="22"/>
          <w:szCs w:val="22"/>
        </w:rPr>
        <w:t>moist soil</w:t>
      </w:r>
      <w:r w:rsidR="005F3BBF">
        <w:rPr>
          <w:sz w:val="22"/>
          <w:szCs w:val="22"/>
        </w:rPr>
        <w:t>)</w:t>
      </w:r>
      <w:r w:rsidR="005F3BBF" w:rsidRPr="00345813">
        <w:rPr>
          <w:sz w:val="22"/>
          <w:szCs w:val="22"/>
          <w:vertAlign w:val="superscript"/>
        </w:rPr>
        <w:t>-1</w:t>
      </w:r>
      <w:r w:rsidR="001B2146" w:rsidRPr="00345813">
        <w:rPr>
          <w:sz w:val="22"/>
          <w:szCs w:val="22"/>
        </w:rPr>
        <w:t xml:space="preserve"> </w:t>
      </w:r>
      <w:r w:rsidR="001852E8" w:rsidRPr="00345813">
        <w:rPr>
          <w:sz w:val="22"/>
          <w:szCs w:val="22"/>
        </w:rPr>
        <w:t>(</w:t>
      </w:r>
      <w:proofErr w:type="spellStart"/>
      <w:r w:rsidR="001852E8" w:rsidRPr="00345813">
        <w:rPr>
          <w:sz w:val="22"/>
          <w:szCs w:val="22"/>
        </w:rPr>
        <w:t>Jingfang</w:t>
      </w:r>
      <w:proofErr w:type="spellEnd"/>
      <w:r w:rsidR="001852E8" w:rsidRPr="00345813">
        <w:rPr>
          <w:sz w:val="22"/>
          <w:szCs w:val="22"/>
        </w:rPr>
        <w:t xml:space="preserve"> and </w:t>
      </w:r>
      <w:proofErr w:type="spellStart"/>
      <w:r w:rsidR="001852E8" w:rsidRPr="00345813">
        <w:rPr>
          <w:sz w:val="22"/>
          <w:szCs w:val="22"/>
        </w:rPr>
        <w:t>Wenwei</w:t>
      </w:r>
      <w:proofErr w:type="spellEnd"/>
      <w:r w:rsidR="001852E8" w:rsidRPr="00345813">
        <w:rPr>
          <w:sz w:val="22"/>
          <w:szCs w:val="22"/>
        </w:rPr>
        <w:t xml:space="preserve"> 2018).  </w:t>
      </w:r>
    </w:p>
    <w:p w14:paraId="60003276" w14:textId="77777777" w:rsidR="0053002F" w:rsidRDefault="0053002F">
      <w:pPr>
        <w:spacing w:line="276" w:lineRule="auto"/>
        <w:jc w:val="both"/>
        <w:rPr>
          <w:sz w:val="22"/>
          <w:szCs w:val="22"/>
        </w:rPr>
        <w:pPrChange w:id="494" w:author="Jeff" w:date="2021-06-16T12:47:00Z">
          <w:pPr>
            <w:spacing w:after="103" w:line="276" w:lineRule="auto"/>
            <w:jc w:val="both"/>
          </w:pPr>
        </w:pPrChange>
      </w:pPr>
    </w:p>
    <w:p w14:paraId="0A068B27" w14:textId="6DF1E3CF" w:rsidR="00AE173C" w:rsidRPr="00345813" w:rsidRDefault="003D3CF8" w:rsidP="00063993">
      <w:pPr>
        <w:tabs>
          <w:tab w:val="left" w:pos="720"/>
          <w:tab w:val="left" w:pos="1440"/>
        </w:tabs>
        <w:spacing w:after="28" w:line="276" w:lineRule="auto"/>
        <w:ind w:right="7"/>
        <w:jc w:val="both"/>
        <w:rPr>
          <w:b/>
          <w:bCs/>
          <w:iCs/>
          <w:sz w:val="22"/>
          <w:szCs w:val="22"/>
        </w:rPr>
      </w:pPr>
      <w:r w:rsidRPr="00345813">
        <w:rPr>
          <w:b/>
          <w:bCs/>
          <w:iCs/>
          <w:sz w:val="22"/>
          <w:szCs w:val="22"/>
        </w:rPr>
        <w:t>Statistical</w:t>
      </w:r>
      <w:r w:rsidR="00AE173C" w:rsidRPr="00345813">
        <w:rPr>
          <w:b/>
          <w:bCs/>
          <w:iCs/>
          <w:sz w:val="22"/>
          <w:szCs w:val="22"/>
        </w:rPr>
        <w:t xml:space="preserve"> Analysis</w:t>
      </w:r>
    </w:p>
    <w:p w14:paraId="6A913F3E" w14:textId="78B47504" w:rsidR="00F43A07" w:rsidRDefault="00AE173C" w:rsidP="00D41527">
      <w:pPr>
        <w:spacing w:after="103" w:line="276" w:lineRule="auto"/>
        <w:jc w:val="both"/>
        <w:rPr>
          <w:sz w:val="22"/>
          <w:szCs w:val="22"/>
        </w:rPr>
      </w:pPr>
      <w:r w:rsidRPr="00345813">
        <w:rPr>
          <w:sz w:val="22"/>
          <w:szCs w:val="22"/>
        </w:rPr>
        <w:t xml:space="preserve">All data were analyzed using a similar linear model structure with elevation (high or low) and presence of the 1947 fire (yes or no) as categorical fixed factors. The interaction between elevation and presence of the 1947 fire was also included in each model. In total, </w:t>
      </w:r>
      <w:r w:rsidR="005F7DED">
        <w:rPr>
          <w:sz w:val="22"/>
          <w:szCs w:val="22"/>
        </w:rPr>
        <w:t>27</w:t>
      </w:r>
      <w:r w:rsidR="00CF7250" w:rsidRPr="00345813">
        <w:rPr>
          <w:sz w:val="22"/>
          <w:szCs w:val="22"/>
        </w:rPr>
        <w:t xml:space="preserve"> </w:t>
      </w:r>
      <w:r w:rsidRPr="00345813">
        <w:rPr>
          <w:sz w:val="22"/>
          <w:szCs w:val="22"/>
        </w:rPr>
        <w:t xml:space="preserve">models were fit with the following dependent variables: </w:t>
      </w:r>
      <w:r w:rsidR="005F7DED" w:rsidRPr="0049503A">
        <w:rPr>
          <w:color w:val="000000" w:themeColor="text1"/>
          <w:sz w:val="22"/>
          <w:szCs w:val="22"/>
        </w:rPr>
        <w:t xml:space="preserve">tree height (m), canopy spread (m), DBH (cm), </w:t>
      </w:r>
      <w:r w:rsidR="005F7DED">
        <w:rPr>
          <w:color w:val="000000" w:themeColor="text1"/>
          <w:sz w:val="22"/>
          <w:szCs w:val="22"/>
        </w:rPr>
        <w:t xml:space="preserve">mean distance between neighbors (m), </w:t>
      </w:r>
      <w:r w:rsidR="005F7DED" w:rsidRPr="0049503A">
        <w:rPr>
          <w:color w:val="000000" w:themeColor="text1"/>
          <w:sz w:val="22"/>
          <w:szCs w:val="22"/>
        </w:rPr>
        <w:t xml:space="preserve">foliar </w:t>
      </w:r>
      <w:r w:rsidR="005F7DED">
        <w:rPr>
          <w:color w:val="000000" w:themeColor="text1"/>
          <w:sz w:val="22"/>
          <w:szCs w:val="22"/>
        </w:rPr>
        <w:t>carbon (</w:t>
      </w:r>
      <w:r w:rsidR="005F7DED" w:rsidRPr="0049503A">
        <w:rPr>
          <w:color w:val="000000" w:themeColor="text1"/>
          <w:sz w:val="22"/>
          <w:szCs w:val="22"/>
        </w:rPr>
        <w:t>C</w:t>
      </w:r>
      <w:r w:rsidR="005F7DED">
        <w:rPr>
          <w:color w:val="000000" w:themeColor="text1"/>
          <w:sz w:val="22"/>
          <w:szCs w:val="22"/>
        </w:rPr>
        <w:t xml:space="preserve">, </w:t>
      </w:r>
      <w:r w:rsidR="005F7DED" w:rsidRPr="0049503A">
        <w:rPr>
          <w:color w:val="000000" w:themeColor="text1"/>
          <w:sz w:val="22"/>
          <w:szCs w:val="22"/>
        </w:rPr>
        <w:t xml:space="preserve">%), foliar </w:t>
      </w:r>
      <w:r w:rsidR="005F7DED">
        <w:rPr>
          <w:color w:val="000000" w:themeColor="text1"/>
          <w:sz w:val="22"/>
          <w:szCs w:val="22"/>
        </w:rPr>
        <w:t>nitrogen (</w:t>
      </w:r>
      <w:r w:rsidR="005F7DED" w:rsidRPr="0049503A">
        <w:rPr>
          <w:color w:val="000000" w:themeColor="text1"/>
          <w:sz w:val="22"/>
          <w:szCs w:val="22"/>
        </w:rPr>
        <w:t>N</w:t>
      </w:r>
      <w:r w:rsidR="005F7DED">
        <w:rPr>
          <w:color w:val="000000" w:themeColor="text1"/>
          <w:sz w:val="22"/>
          <w:szCs w:val="22"/>
        </w:rPr>
        <w:t xml:space="preserve">, </w:t>
      </w:r>
      <w:r w:rsidR="005F7DED" w:rsidRPr="0049503A">
        <w:rPr>
          <w:color w:val="000000" w:themeColor="text1"/>
          <w:sz w:val="22"/>
          <w:szCs w:val="22"/>
        </w:rPr>
        <w:t xml:space="preserve">%), foliar C/N (unitless), foliar </w:t>
      </w:r>
      <w:r w:rsidR="005F7DED" w:rsidRPr="0049503A">
        <w:rPr>
          <w:bCs/>
          <w:color w:val="000000" w:themeColor="text1"/>
          <w:sz w:val="22"/>
          <w:szCs w:val="22"/>
        </w:rPr>
        <w:t>δ</w:t>
      </w:r>
      <w:r w:rsidR="005F7DED" w:rsidRPr="0049503A">
        <w:rPr>
          <w:bCs/>
          <w:color w:val="000000" w:themeColor="text1"/>
          <w:sz w:val="22"/>
          <w:szCs w:val="22"/>
          <w:vertAlign w:val="superscript"/>
        </w:rPr>
        <w:t>13</w:t>
      </w:r>
      <w:r w:rsidR="005F7DED" w:rsidRPr="0049503A">
        <w:rPr>
          <w:bCs/>
          <w:color w:val="000000" w:themeColor="text1"/>
          <w:sz w:val="22"/>
          <w:szCs w:val="22"/>
        </w:rPr>
        <w:t>C</w:t>
      </w:r>
      <w:r w:rsidR="005F7DED" w:rsidRPr="0049503A">
        <w:rPr>
          <w:color w:val="000000" w:themeColor="text1"/>
          <w:sz w:val="22"/>
          <w:szCs w:val="22"/>
        </w:rPr>
        <w:t xml:space="preserve"> (‰), foliar </w:t>
      </w:r>
      <w:r w:rsidR="005F7DED" w:rsidRPr="0049503A">
        <w:rPr>
          <w:bCs/>
          <w:color w:val="000000" w:themeColor="text1"/>
          <w:sz w:val="22"/>
          <w:szCs w:val="22"/>
        </w:rPr>
        <w:t>δ</w:t>
      </w:r>
      <w:r w:rsidR="005F7DED" w:rsidRPr="0049503A">
        <w:rPr>
          <w:bCs/>
          <w:color w:val="000000" w:themeColor="text1"/>
          <w:sz w:val="22"/>
          <w:szCs w:val="22"/>
          <w:vertAlign w:val="superscript"/>
        </w:rPr>
        <w:t>15</w:t>
      </w:r>
      <w:r w:rsidR="005F7DED" w:rsidRPr="0049503A">
        <w:rPr>
          <w:bCs/>
          <w:color w:val="000000" w:themeColor="text1"/>
          <w:sz w:val="22"/>
          <w:szCs w:val="22"/>
        </w:rPr>
        <w:t xml:space="preserve">N (‰), </w:t>
      </w:r>
      <w:r w:rsidR="005F7DED" w:rsidRPr="0049503A">
        <w:rPr>
          <w:color w:val="000000" w:themeColor="text1"/>
          <w:sz w:val="22"/>
          <w:szCs w:val="22"/>
        </w:rPr>
        <w:t xml:space="preserve">foliar </w:t>
      </w:r>
      <w:r w:rsidR="005F7DED">
        <w:rPr>
          <w:bCs/>
          <w:color w:val="000000" w:themeColor="text1"/>
          <w:sz w:val="22"/>
          <w:szCs w:val="22"/>
        </w:rPr>
        <w:t>calcium (</w:t>
      </w:r>
      <w:r w:rsidR="005F7DED" w:rsidRPr="0049503A">
        <w:rPr>
          <w:bCs/>
          <w:color w:val="000000" w:themeColor="text1"/>
          <w:sz w:val="22"/>
          <w:szCs w:val="22"/>
        </w:rPr>
        <w:t>Ca</w:t>
      </w:r>
      <w:r w:rsidR="005F7DED">
        <w:rPr>
          <w:bCs/>
          <w:color w:val="000000" w:themeColor="text1"/>
          <w:sz w:val="22"/>
          <w:szCs w:val="22"/>
          <w:vertAlign w:val="superscript"/>
        </w:rPr>
        <w:t>2+</w:t>
      </w:r>
      <w:r w:rsidR="00812E74">
        <w:rPr>
          <w:bCs/>
          <w:color w:val="000000" w:themeColor="text1"/>
          <w:sz w:val="22"/>
          <w:szCs w:val="22"/>
        </w:rPr>
        <w:t xml:space="preserve"> %</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phosphorus (</w:t>
      </w:r>
      <w:r w:rsidR="005F7DED" w:rsidRPr="0049503A">
        <w:rPr>
          <w:bCs/>
          <w:color w:val="000000" w:themeColor="text1"/>
          <w:sz w:val="22"/>
          <w:szCs w:val="22"/>
        </w:rPr>
        <w:t>P</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w:t>
      </w:r>
      <w:r w:rsidR="005F7DED" w:rsidRPr="0049503A">
        <w:rPr>
          <w:color w:val="000000" w:themeColor="text1"/>
          <w:sz w:val="22"/>
          <w:szCs w:val="22"/>
        </w:rPr>
        <w:t xml:space="preserve"> foliar </w:t>
      </w:r>
      <w:r w:rsidR="005F7DED">
        <w:rPr>
          <w:color w:val="000000" w:themeColor="text1"/>
          <w:sz w:val="22"/>
          <w:szCs w:val="22"/>
        </w:rPr>
        <w:t>potassium (</w:t>
      </w:r>
      <w:r w:rsidR="005F7DED" w:rsidRPr="0049503A">
        <w:rPr>
          <w:bCs/>
          <w:color w:val="000000" w:themeColor="text1"/>
          <w:sz w:val="22"/>
          <w:szCs w:val="22"/>
        </w:rPr>
        <w:t>K</w:t>
      </w:r>
      <w:r w:rsidR="005F7DED">
        <w:rPr>
          <w:bCs/>
          <w:color w:val="000000" w:themeColor="text1"/>
          <w:sz w:val="22"/>
          <w:szCs w:val="22"/>
          <w:vertAlign w:val="superscript"/>
        </w:rPr>
        <w:t>+</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magnesium (</w:t>
      </w:r>
      <w:r w:rsidR="005F7DED" w:rsidRPr="0049503A">
        <w:rPr>
          <w:bCs/>
          <w:color w:val="000000" w:themeColor="text1"/>
          <w:sz w:val="22"/>
          <w:szCs w:val="22"/>
        </w:rPr>
        <w:t>Mg</w:t>
      </w:r>
      <w:r w:rsidR="005F7DED">
        <w:rPr>
          <w:bCs/>
          <w:color w:val="000000" w:themeColor="text1"/>
          <w:sz w:val="22"/>
          <w:szCs w:val="22"/>
          <w:vertAlign w:val="superscript"/>
        </w:rPr>
        <w:t>2+</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aluminum (</w:t>
      </w:r>
      <w:r w:rsidR="005F7DED" w:rsidRPr="0049503A">
        <w:rPr>
          <w:bCs/>
          <w:color w:val="000000" w:themeColor="text1"/>
          <w:sz w:val="22"/>
          <w:szCs w:val="22"/>
        </w:rPr>
        <w:t>Al</w:t>
      </w:r>
      <w:r w:rsidR="005F7DED">
        <w:rPr>
          <w:bCs/>
          <w:color w:val="000000" w:themeColor="text1"/>
          <w:sz w:val="22"/>
          <w:szCs w:val="22"/>
          <w:vertAlign w:val="superscript"/>
        </w:rPr>
        <w:t>+</w:t>
      </w:r>
      <w:r w:rsidR="005F7DED">
        <w:rPr>
          <w:bCs/>
          <w:color w:val="000000" w:themeColor="text1"/>
          <w:sz w:val="22"/>
          <w:szCs w:val="22"/>
        </w:rPr>
        <w:t xml:space="preserve">, </w:t>
      </w:r>
      <w:r w:rsidR="00812E74">
        <w:rPr>
          <w:bCs/>
          <w:color w:val="000000" w:themeColor="text1"/>
          <w:sz w:val="22"/>
          <w:szCs w:val="22"/>
        </w:rPr>
        <w:t>ppm</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zinc (</w:t>
      </w:r>
      <w:r w:rsidR="005F7DED" w:rsidRPr="0049503A">
        <w:rPr>
          <w:bCs/>
          <w:color w:val="000000" w:themeColor="text1"/>
          <w:sz w:val="22"/>
          <w:szCs w:val="22"/>
        </w:rPr>
        <w:t>Zn</w:t>
      </w:r>
      <w:r w:rsidR="005F7DED">
        <w:rPr>
          <w:bCs/>
          <w:color w:val="000000" w:themeColor="text1"/>
          <w:sz w:val="22"/>
          <w:szCs w:val="22"/>
        </w:rPr>
        <w:t xml:space="preserve">, </w:t>
      </w:r>
      <w:r w:rsidR="00812E74">
        <w:rPr>
          <w:bCs/>
          <w:color w:val="000000" w:themeColor="text1"/>
          <w:sz w:val="22"/>
          <w:szCs w:val="22"/>
        </w:rPr>
        <w:t>ppm</w:t>
      </w:r>
      <w:r w:rsidR="005F7DED" w:rsidRPr="0049503A">
        <w:rPr>
          <w:bCs/>
          <w:color w:val="000000" w:themeColor="text1"/>
          <w:sz w:val="22"/>
          <w:szCs w:val="22"/>
        </w:rPr>
        <w:t xml:space="preserve">), </w:t>
      </w:r>
      <w:r w:rsidR="005F7DED" w:rsidRPr="0049503A">
        <w:rPr>
          <w:color w:val="000000" w:themeColor="text1"/>
          <w:sz w:val="22"/>
          <w:szCs w:val="22"/>
        </w:rPr>
        <w:t>soil C (</w:t>
      </w:r>
      <w:r w:rsidR="00812E74">
        <w:rPr>
          <w:bCs/>
          <w:color w:val="000000" w:themeColor="text1"/>
          <w:sz w:val="22"/>
          <w:szCs w:val="22"/>
        </w:rPr>
        <w:t>%</w:t>
      </w:r>
      <w:r w:rsidR="005F7DED" w:rsidRPr="0049503A">
        <w:rPr>
          <w:color w:val="000000" w:themeColor="text1"/>
          <w:sz w:val="22"/>
          <w:szCs w:val="22"/>
        </w:rPr>
        <w:t>), soil N (</w:t>
      </w:r>
      <w:r w:rsidR="00812E74">
        <w:rPr>
          <w:bCs/>
          <w:color w:val="000000" w:themeColor="text1"/>
          <w:sz w:val="22"/>
          <w:szCs w:val="22"/>
        </w:rPr>
        <w:t>%</w:t>
      </w:r>
      <w:r w:rsidR="005F7DED" w:rsidRPr="0049503A">
        <w:rPr>
          <w:color w:val="000000" w:themeColor="text1"/>
          <w:sz w:val="22"/>
          <w:szCs w:val="22"/>
        </w:rPr>
        <w:t>), soil C/N (unitless)</w:t>
      </w:r>
      <w:r w:rsidR="00F661CC">
        <w:rPr>
          <w:bCs/>
          <w:color w:val="000000" w:themeColor="text1"/>
          <w:sz w:val="22"/>
          <w:szCs w:val="22"/>
        </w:rPr>
        <w:t xml:space="preserve"> and</w:t>
      </w:r>
      <w:r w:rsidR="005F7DED" w:rsidRPr="0049503A">
        <w:rPr>
          <w:bCs/>
          <w:color w:val="000000" w:themeColor="text1"/>
          <w:sz w:val="22"/>
          <w:szCs w:val="22"/>
        </w:rPr>
        <w:t xml:space="preserve"> </w:t>
      </w:r>
      <w:r w:rsidR="005F7DED" w:rsidRPr="0049503A">
        <w:rPr>
          <w:color w:val="000000" w:themeColor="text1"/>
          <w:sz w:val="22"/>
          <w:szCs w:val="22"/>
        </w:rPr>
        <w:t xml:space="preserve">soil </w:t>
      </w:r>
      <w:r w:rsidR="005F7DED" w:rsidRPr="0049503A">
        <w:rPr>
          <w:bCs/>
          <w:color w:val="000000" w:themeColor="text1"/>
          <w:sz w:val="22"/>
          <w:szCs w:val="22"/>
        </w:rPr>
        <w:t>water retention (%)</w:t>
      </w:r>
      <w:r w:rsidR="00F661CC">
        <w:rPr>
          <w:bCs/>
          <w:color w:val="000000" w:themeColor="text1"/>
          <w:sz w:val="22"/>
          <w:szCs w:val="22"/>
        </w:rPr>
        <w:t xml:space="preserve">. </w:t>
      </w:r>
      <w:r w:rsidR="00CF7250" w:rsidRPr="00345813">
        <w:rPr>
          <w:color w:val="000000" w:themeColor="text1"/>
          <w:sz w:val="22"/>
          <w:szCs w:val="22"/>
          <w:shd w:val="clear" w:color="auto" w:fill="FFFFFF"/>
        </w:rPr>
        <w:t>Tree height, canopy spread, DBH, foliar P, foliar K</w:t>
      </w:r>
      <w:r w:rsidR="00C36884">
        <w:rPr>
          <w:color w:val="000000" w:themeColor="text1"/>
          <w:sz w:val="22"/>
          <w:szCs w:val="22"/>
          <w:shd w:val="clear" w:color="auto" w:fill="FFFFFF"/>
          <w:vertAlign w:val="superscript"/>
        </w:rPr>
        <w:t>+</w:t>
      </w:r>
      <w:r w:rsidR="00CF7250" w:rsidRPr="00345813">
        <w:rPr>
          <w:color w:val="000000" w:themeColor="text1"/>
          <w:sz w:val="22"/>
          <w:szCs w:val="22"/>
          <w:shd w:val="clear" w:color="auto" w:fill="FFFFFF"/>
        </w:rPr>
        <w:t>, foliar Zn</w:t>
      </w:r>
      <w:ins w:id="495" w:author="Jeff" w:date="2021-06-16T13:00:00Z">
        <w:r w:rsidR="00C65235">
          <w:rPr>
            <w:color w:val="000000" w:themeColor="text1"/>
            <w:sz w:val="22"/>
            <w:szCs w:val="22"/>
            <w:shd w:val="clear" w:color="auto" w:fill="FFFFFF"/>
          </w:rPr>
          <w:t xml:space="preserve"> </w:t>
        </w:r>
      </w:ins>
      <w:del w:id="496" w:author="Jeff" w:date="2021-06-16T13:00:00Z">
        <w:r w:rsidR="00CF7250" w:rsidRPr="00345813" w:rsidDel="00C65235">
          <w:rPr>
            <w:color w:val="000000" w:themeColor="text1"/>
            <w:sz w:val="22"/>
            <w:szCs w:val="22"/>
            <w:shd w:val="clear" w:color="auto" w:fill="FFFFFF"/>
          </w:rPr>
          <w:delText>, soil P, soil Al</w:delText>
        </w:r>
        <w:r w:rsidR="00C36884" w:rsidDel="00C65235">
          <w:rPr>
            <w:color w:val="000000" w:themeColor="text1"/>
            <w:sz w:val="22"/>
            <w:szCs w:val="22"/>
            <w:shd w:val="clear" w:color="auto" w:fill="FFFFFF"/>
            <w:vertAlign w:val="superscript"/>
          </w:rPr>
          <w:delText>+</w:delText>
        </w:r>
        <w:r w:rsidR="00CF7250" w:rsidRPr="00345813" w:rsidDel="00C65235">
          <w:rPr>
            <w:color w:val="000000" w:themeColor="text1"/>
            <w:sz w:val="22"/>
            <w:szCs w:val="22"/>
            <w:shd w:val="clear" w:color="auto" w:fill="FFFFFF"/>
          </w:rPr>
          <w:delText xml:space="preserve">, soil Zn, </w:delText>
        </w:r>
      </w:del>
      <w:r w:rsidR="00CF7250" w:rsidRPr="00345813">
        <w:rPr>
          <w:color w:val="000000" w:themeColor="text1"/>
          <w:sz w:val="22"/>
          <w:szCs w:val="22"/>
          <w:shd w:val="clear" w:color="auto" w:fill="FFFFFF"/>
        </w:rPr>
        <w:t>and soil C</w:t>
      </w:r>
      <w:r w:rsidR="00C36884">
        <w:rPr>
          <w:color w:val="000000" w:themeColor="text1"/>
          <w:sz w:val="22"/>
          <w:szCs w:val="22"/>
          <w:shd w:val="clear" w:color="auto" w:fill="FFFFFF"/>
        </w:rPr>
        <w:t>/</w:t>
      </w:r>
      <w:r w:rsidR="00CF7250" w:rsidRPr="00345813">
        <w:rPr>
          <w:color w:val="000000" w:themeColor="text1"/>
          <w:sz w:val="22"/>
          <w:szCs w:val="22"/>
          <w:shd w:val="clear" w:color="auto" w:fill="FFFFFF"/>
        </w:rPr>
        <w:t>N</w:t>
      </w:r>
      <w:r w:rsidRPr="00345813">
        <w:rPr>
          <w:sz w:val="22"/>
          <w:szCs w:val="22"/>
        </w:rPr>
        <w:t xml:space="preserve"> </w:t>
      </w:r>
      <w:r w:rsidR="004548C9" w:rsidRPr="00345813">
        <w:rPr>
          <w:sz w:val="22"/>
          <w:szCs w:val="22"/>
        </w:rPr>
        <w:t xml:space="preserve">were </w:t>
      </w:r>
      <w:r w:rsidRPr="00345813">
        <w:rPr>
          <w:sz w:val="22"/>
          <w:szCs w:val="22"/>
        </w:rPr>
        <w:t>log transformed to meet model assumptions of normality and heterogeneity of variances.</w:t>
      </w:r>
      <w:r w:rsidR="00CF7250" w:rsidRPr="00345813">
        <w:rPr>
          <w:sz w:val="22"/>
          <w:szCs w:val="22"/>
        </w:rPr>
        <w:t xml:space="preserve"> Soil water retention was </w:t>
      </w:r>
      <w:proofErr w:type="spellStart"/>
      <w:r w:rsidR="00CF7250" w:rsidRPr="00345813">
        <w:rPr>
          <w:sz w:val="22"/>
          <w:szCs w:val="22"/>
        </w:rPr>
        <w:t>arcsin</w:t>
      </w:r>
      <w:proofErr w:type="spellEnd"/>
      <w:r w:rsidR="00CF7250" w:rsidRPr="00345813">
        <w:rPr>
          <w:sz w:val="22"/>
          <w:szCs w:val="22"/>
        </w:rPr>
        <w:t xml:space="preserve"> square root transformed to meet model assumptions.</w:t>
      </w:r>
      <w:r w:rsidRPr="00345813">
        <w:rPr>
          <w:sz w:val="22"/>
          <w:szCs w:val="22"/>
        </w:rPr>
        <w:t xml:space="preserve"> </w:t>
      </w:r>
    </w:p>
    <w:p w14:paraId="0227A714" w14:textId="799CF578" w:rsidR="00F43A07" w:rsidRDefault="00F43A07" w:rsidP="00D41527">
      <w:pPr>
        <w:spacing w:after="103" w:line="276" w:lineRule="auto"/>
        <w:jc w:val="both"/>
        <w:rPr>
          <w:sz w:val="22"/>
          <w:szCs w:val="22"/>
        </w:rPr>
      </w:pPr>
      <w:r>
        <w:rPr>
          <w:sz w:val="22"/>
          <w:szCs w:val="22"/>
        </w:rPr>
        <w:t>All linear</w:t>
      </w:r>
      <w:r w:rsidRPr="00345813">
        <w:rPr>
          <w:sz w:val="22"/>
          <w:szCs w:val="22"/>
        </w:rPr>
        <w:t xml:space="preserve"> models were fit using the ‘</w:t>
      </w:r>
      <w:proofErr w:type="spellStart"/>
      <w:r w:rsidRPr="00345813">
        <w:rPr>
          <w:sz w:val="22"/>
          <w:szCs w:val="22"/>
        </w:rPr>
        <w:t>lm</w:t>
      </w:r>
      <w:proofErr w:type="spellEnd"/>
      <w:r w:rsidRPr="00345813">
        <w:rPr>
          <w:sz w:val="22"/>
          <w:szCs w:val="22"/>
        </w:rPr>
        <w:t>’ function in R</w:t>
      </w:r>
      <w:r>
        <w:rPr>
          <w:sz w:val="22"/>
          <w:szCs w:val="22"/>
        </w:rPr>
        <w:t xml:space="preserve"> </w:t>
      </w:r>
      <w:r w:rsidRPr="00345813">
        <w:rPr>
          <w:sz w:val="22"/>
          <w:szCs w:val="22"/>
        </w:rPr>
        <w:t>(R Core Team 2019). Significance tests for each fixed factor was performed using the ‘</w:t>
      </w:r>
      <w:proofErr w:type="spellStart"/>
      <w:r w:rsidRPr="00345813">
        <w:rPr>
          <w:sz w:val="22"/>
          <w:szCs w:val="22"/>
        </w:rPr>
        <w:t>anova</w:t>
      </w:r>
      <w:proofErr w:type="spellEnd"/>
      <w:r w:rsidRPr="00345813">
        <w:rPr>
          <w:sz w:val="22"/>
          <w:szCs w:val="22"/>
        </w:rPr>
        <w:t>’ function in R</w:t>
      </w:r>
      <w:r>
        <w:rPr>
          <w:sz w:val="22"/>
          <w:szCs w:val="22"/>
        </w:rPr>
        <w:t xml:space="preserve"> </w:t>
      </w:r>
      <w:r w:rsidRPr="00345813">
        <w:rPr>
          <w:sz w:val="22"/>
          <w:szCs w:val="22"/>
        </w:rPr>
        <w:t>(R Core Team 2019). Post-hoc Tukey’s tests were done to examine significant interactions between elevation and the presence</w:t>
      </w:r>
      <w:r>
        <w:rPr>
          <w:sz w:val="22"/>
          <w:szCs w:val="22"/>
        </w:rPr>
        <w:t xml:space="preserve"> </w:t>
      </w:r>
      <w:r w:rsidRPr="00345813">
        <w:rPr>
          <w:sz w:val="22"/>
          <w:szCs w:val="22"/>
        </w:rPr>
        <w:t>of the 1947 fire using the ‘</w:t>
      </w:r>
      <w:proofErr w:type="spellStart"/>
      <w:r w:rsidRPr="00345813">
        <w:rPr>
          <w:sz w:val="22"/>
          <w:szCs w:val="22"/>
        </w:rPr>
        <w:t>emmeans</w:t>
      </w:r>
      <w:proofErr w:type="spellEnd"/>
      <w:r w:rsidRPr="00345813">
        <w:rPr>
          <w:sz w:val="22"/>
          <w:szCs w:val="22"/>
        </w:rPr>
        <w:t>’ package</w:t>
      </w:r>
      <w:r>
        <w:rPr>
          <w:sz w:val="22"/>
          <w:szCs w:val="22"/>
        </w:rPr>
        <w:t xml:space="preserve"> </w:t>
      </w:r>
      <w:r w:rsidRPr="00345813">
        <w:rPr>
          <w:sz w:val="22"/>
          <w:szCs w:val="22"/>
        </w:rPr>
        <w:t>in R (</w:t>
      </w:r>
      <w:proofErr w:type="spellStart"/>
      <w:r w:rsidRPr="00345813">
        <w:rPr>
          <w:sz w:val="22"/>
          <w:szCs w:val="22"/>
        </w:rPr>
        <w:t>Lenth</w:t>
      </w:r>
      <w:proofErr w:type="spellEnd"/>
      <w:r w:rsidRPr="00345813">
        <w:rPr>
          <w:sz w:val="22"/>
          <w:szCs w:val="22"/>
        </w:rPr>
        <w:t xml:space="preserve"> 2018).</w:t>
      </w:r>
    </w:p>
    <w:p w14:paraId="617B812B" w14:textId="5F69D7AF" w:rsidR="00F43A07" w:rsidRDefault="00F43A07" w:rsidP="00D41527">
      <w:pPr>
        <w:spacing w:after="103" w:line="276" w:lineRule="auto"/>
        <w:jc w:val="both"/>
        <w:rPr>
          <w:sz w:val="22"/>
          <w:szCs w:val="22"/>
        </w:rPr>
      </w:pPr>
      <w:r>
        <w:rPr>
          <w:sz w:val="22"/>
          <w:szCs w:val="22"/>
        </w:rPr>
        <w:t>Because aspect data is circular in nature, we analyzed</w:t>
      </w:r>
      <w:r w:rsidR="008442D1">
        <w:rPr>
          <w:sz w:val="22"/>
          <w:szCs w:val="22"/>
        </w:rPr>
        <w:t xml:space="preserve"> </w:t>
      </w:r>
      <w:r w:rsidR="008442D1" w:rsidRPr="00C36884">
        <w:rPr>
          <w:sz w:val="22"/>
          <w:szCs w:val="22"/>
        </w:rPr>
        <w:t xml:space="preserve">aspect data </w:t>
      </w:r>
      <w:r w:rsidRPr="00777892">
        <w:rPr>
          <w:sz w:val="22"/>
          <w:szCs w:val="22"/>
        </w:rPr>
        <w:t>using a</w:t>
      </w:r>
      <w:r w:rsidR="008442D1" w:rsidRPr="00AA5624">
        <w:rPr>
          <w:sz w:val="22"/>
          <w:szCs w:val="22"/>
        </w:rPr>
        <w:t xml:space="preserve"> Watson’s Two-Sample Test of Homogeneity</w:t>
      </w:r>
      <w:r w:rsidR="00957CE9" w:rsidRPr="002979BE">
        <w:rPr>
          <w:sz w:val="22"/>
          <w:szCs w:val="22"/>
        </w:rPr>
        <w:t xml:space="preserve"> </w:t>
      </w:r>
      <w:r w:rsidRPr="002979BE">
        <w:rPr>
          <w:sz w:val="22"/>
          <w:szCs w:val="22"/>
        </w:rPr>
        <w:t xml:space="preserve">as implemented in the R package ‘circular’ </w:t>
      </w:r>
      <w:r w:rsidRPr="00842C61">
        <w:rPr>
          <w:sz w:val="22"/>
          <w:szCs w:val="22"/>
        </w:rPr>
        <w:t>(</w:t>
      </w:r>
      <w:proofErr w:type="spellStart"/>
      <w:r w:rsidRPr="00842C61">
        <w:rPr>
          <w:sz w:val="22"/>
          <w:szCs w:val="22"/>
        </w:rPr>
        <w:t>Agostinelli</w:t>
      </w:r>
      <w:proofErr w:type="spellEnd"/>
      <w:r w:rsidRPr="00842C61">
        <w:rPr>
          <w:sz w:val="22"/>
          <w:szCs w:val="22"/>
        </w:rPr>
        <w:t xml:space="preserve"> and Lund 2017). </w:t>
      </w:r>
      <w:r w:rsidRPr="00C36884">
        <w:rPr>
          <w:sz w:val="22"/>
          <w:szCs w:val="22"/>
        </w:rPr>
        <w:t>Specifically</w:t>
      </w:r>
      <w:r>
        <w:rPr>
          <w:sz w:val="22"/>
          <w:szCs w:val="22"/>
        </w:rPr>
        <w:t>, one-to-one comparisons were done between each site in all six possible combinations.</w:t>
      </w:r>
      <w:r w:rsidR="00D41527">
        <w:rPr>
          <w:sz w:val="22"/>
          <w:szCs w:val="22"/>
        </w:rPr>
        <w:t xml:space="preserve"> </w:t>
      </w:r>
    </w:p>
    <w:p w14:paraId="7B010B1F" w14:textId="7193410B" w:rsidR="00B15EBE" w:rsidRPr="00FA43AB" w:rsidRDefault="00AE173C" w:rsidP="00FA43AB">
      <w:pPr>
        <w:spacing w:after="103" w:line="276" w:lineRule="auto"/>
        <w:jc w:val="both"/>
        <w:rPr>
          <w:sz w:val="22"/>
          <w:szCs w:val="22"/>
        </w:rPr>
      </w:pPr>
      <w:r w:rsidRPr="00345813">
        <w:rPr>
          <w:sz w:val="22"/>
          <w:szCs w:val="22"/>
        </w:rPr>
        <w:t>All analyses</w:t>
      </w:r>
      <w:r w:rsidR="0029724F">
        <w:rPr>
          <w:sz w:val="22"/>
          <w:szCs w:val="22"/>
        </w:rPr>
        <w:t xml:space="preserve"> </w:t>
      </w:r>
      <w:r w:rsidRPr="00345813">
        <w:rPr>
          <w:sz w:val="22"/>
          <w:szCs w:val="22"/>
        </w:rPr>
        <w:t>were performed with R version 3.5.1 (R Core Team 2019).</w:t>
      </w:r>
      <w:r w:rsidR="00A25229" w:rsidRPr="00345813">
        <w:rPr>
          <w:sz w:val="22"/>
          <w:szCs w:val="22"/>
        </w:rPr>
        <w:t xml:space="preserve"> </w:t>
      </w:r>
    </w:p>
    <w:p w14:paraId="4206AFEA" w14:textId="6F7F2024" w:rsidR="00842E80" w:rsidRPr="006E74D0" w:rsidRDefault="00842E80" w:rsidP="00842E80">
      <w:pPr>
        <w:spacing w:line="276" w:lineRule="auto"/>
        <w:contextualSpacing/>
        <w:jc w:val="both"/>
        <w:rPr>
          <w:bCs/>
        </w:rPr>
      </w:pPr>
      <w:r w:rsidRPr="006E74D0">
        <w:rPr>
          <w:b/>
        </w:rPr>
        <w:t>RESULTS</w:t>
      </w:r>
    </w:p>
    <w:p w14:paraId="5831F690" w14:textId="77777777" w:rsidR="00C72E45" w:rsidRDefault="00C72E45" w:rsidP="00C72E45">
      <w:pPr>
        <w:spacing w:line="276" w:lineRule="auto"/>
        <w:jc w:val="both"/>
        <w:rPr>
          <w:sz w:val="22"/>
          <w:szCs w:val="22"/>
          <w:highlight w:val="green"/>
        </w:rPr>
      </w:pPr>
    </w:p>
    <w:p w14:paraId="7CF261A7" w14:textId="4D284A1B" w:rsidR="003C71B4" w:rsidRPr="00D23618" w:rsidRDefault="003C71B4" w:rsidP="007078D2">
      <w:pPr>
        <w:spacing w:line="276" w:lineRule="auto"/>
        <w:rPr>
          <w:i/>
          <w:iCs/>
          <w:sz w:val="22"/>
          <w:szCs w:val="22"/>
        </w:rPr>
      </w:pPr>
      <w:r w:rsidRPr="00D23618">
        <w:rPr>
          <w:i/>
          <w:iCs/>
          <w:sz w:val="22"/>
          <w:szCs w:val="22"/>
        </w:rPr>
        <w:t>Aspect</w:t>
      </w:r>
    </w:p>
    <w:p w14:paraId="1DAFD7C2" w14:textId="7682A784" w:rsidR="003C71B4" w:rsidRPr="00D23618" w:rsidRDefault="003C71B4" w:rsidP="007078D2">
      <w:pPr>
        <w:spacing w:line="276" w:lineRule="auto"/>
        <w:rPr>
          <w:iCs/>
          <w:sz w:val="22"/>
          <w:szCs w:val="22"/>
        </w:rPr>
      </w:pPr>
      <w:r w:rsidRPr="00D23618">
        <w:rPr>
          <w:iCs/>
          <w:sz w:val="22"/>
          <w:szCs w:val="22"/>
        </w:rPr>
        <w:t xml:space="preserve">Watson’s two sample t-tests indicated that the aspects of all sites differed with respect to one another except for the two sites that experienced the 1947 fire (Gorham </w:t>
      </w:r>
      <w:r w:rsidR="00383B88">
        <w:rPr>
          <w:iCs/>
          <w:sz w:val="22"/>
          <w:szCs w:val="22"/>
        </w:rPr>
        <w:t>c</w:t>
      </w:r>
      <w:r w:rsidRPr="00D23618">
        <w:rPr>
          <w:iCs/>
          <w:sz w:val="22"/>
          <w:szCs w:val="22"/>
        </w:rPr>
        <w:t>liffs and South Cadillac Trail), which had similar aspects (Fig.</w:t>
      </w:r>
      <w:r w:rsidR="009E2EBD">
        <w:rPr>
          <w:iCs/>
          <w:sz w:val="22"/>
          <w:szCs w:val="22"/>
        </w:rPr>
        <w:t xml:space="preserve"> </w:t>
      </w:r>
      <w:r w:rsidR="005278F2">
        <w:rPr>
          <w:iCs/>
          <w:sz w:val="22"/>
          <w:szCs w:val="22"/>
        </w:rPr>
        <w:t>3</w:t>
      </w:r>
      <w:r w:rsidR="004253C1" w:rsidRPr="004253C1">
        <w:rPr>
          <w:iCs/>
          <w:sz w:val="22"/>
          <w:szCs w:val="22"/>
        </w:rPr>
        <w:t xml:space="preserve"> </w:t>
      </w:r>
      <w:r w:rsidR="004253C1">
        <w:rPr>
          <w:iCs/>
          <w:sz w:val="22"/>
          <w:szCs w:val="22"/>
        </w:rPr>
        <w:t xml:space="preserve">and </w:t>
      </w:r>
      <w:r w:rsidR="004253C1" w:rsidRPr="00D23618">
        <w:rPr>
          <w:iCs/>
          <w:sz w:val="22"/>
          <w:szCs w:val="22"/>
        </w:rPr>
        <w:t>Tab. 2</w:t>
      </w:r>
      <w:r w:rsidRPr="00D23618">
        <w:rPr>
          <w:iCs/>
          <w:sz w:val="22"/>
          <w:szCs w:val="22"/>
        </w:rPr>
        <w:t>).</w:t>
      </w:r>
    </w:p>
    <w:p w14:paraId="5C0463F9" w14:textId="77777777" w:rsidR="003C71B4" w:rsidRPr="00D23618" w:rsidRDefault="003C71B4" w:rsidP="007078D2">
      <w:pPr>
        <w:spacing w:line="276" w:lineRule="auto"/>
        <w:rPr>
          <w:i/>
          <w:iCs/>
          <w:sz w:val="22"/>
          <w:szCs w:val="22"/>
        </w:rPr>
      </w:pPr>
    </w:p>
    <w:p w14:paraId="5FCF1DFC" w14:textId="179CFF14" w:rsidR="007078D2" w:rsidRPr="00D23618" w:rsidRDefault="0075187E" w:rsidP="007078D2">
      <w:pPr>
        <w:spacing w:line="276" w:lineRule="auto"/>
        <w:rPr>
          <w:i/>
          <w:iCs/>
          <w:sz w:val="22"/>
          <w:szCs w:val="22"/>
        </w:rPr>
      </w:pPr>
      <w:r w:rsidRPr="00D23618">
        <w:rPr>
          <w:i/>
          <w:iCs/>
          <w:sz w:val="22"/>
          <w:szCs w:val="22"/>
        </w:rPr>
        <w:t>Allometry</w:t>
      </w:r>
      <w:r w:rsidR="00912EC3" w:rsidRPr="00D23618">
        <w:rPr>
          <w:i/>
          <w:iCs/>
          <w:sz w:val="22"/>
          <w:szCs w:val="22"/>
        </w:rPr>
        <w:t xml:space="preserve"> and Stand Densit</w:t>
      </w:r>
      <w:r w:rsidR="007078D2" w:rsidRPr="00D23618">
        <w:rPr>
          <w:i/>
          <w:iCs/>
          <w:sz w:val="22"/>
          <w:szCs w:val="22"/>
        </w:rPr>
        <w:t>y</w:t>
      </w:r>
    </w:p>
    <w:p w14:paraId="776B4896" w14:textId="1DCF2E38" w:rsidR="00862893" w:rsidRPr="00D23618" w:rsidRDefault="00666D11" w:rsidP="00862893">
      <w:pPr>
        <w:spacing w:line="276" w:lineRule="auto"/>
        <w:jc w:val="both"/>
        <w:rPr>
          <w:i/>
          <w:iCs/>
          <w:color w:val="000000" w:themeColor="text1"/>
          <w:shd w:val="clear" w:color="auto" w:fill="FFFFFF"/>
        </w:rPr>
      </w:pPr>
      <w:r w:rsidRPr="00D23618">
        <w:rPr>
          <w:color w:val="000000" w:themeColor="text1"/>
          <w:sz w:val="22"/>
          <w:szCs w:val="22"/>
          <w:shd w:val="clear" w:color="auto" w:fill="FFFFFF"/>
        </w:rPr>
        <w:t>There was a significant</w:t>
      </w:r>
      <w:r w:rsidR="0075187E" w:rsidRPr="00D23618">
        <w:rPr>
          <w:color w:val="000000" w:themeColor="text1"/>
          <w:sz w:val="22"/>
          <w:szCs w:val="22"/>
          <w:shd w:val="clear" w:color="auto" w:fill="FFFFFF"/>
        </w:rPr>
        <w:t xml:space="preserve"> interaction between fire and elevation </w:t>
      </w:r>
      <w:r w:rsidRPr="00D23618">
        <w:rPr>
          <w:color w:val="000000" w:themeColor="text1"/>
          <w:sz w:val="22"/>
          <w:szCs w:val="22"/>
          <w:shd w:val="clear" w:color="auto" w:fill="FFFFFF"/>
        </w:rPr>
        <w:t xml:space="preserve">on </w:t>
      </w:r>
      <w:r w:rsidR="0075187E" w:rsidRPr="00D23618">
        <w:rPr>
          <w:color w:val="000000" w:themeColor="text1"/>
          <w:sz w:val="22"/>
          <w:szCs w:val="22"/>
          <w:shd w:val="clear" w:color="auto" w:fill="FFFFFF"/>
        </w:rPr>
        <w:t>tree height</w:t>
      </w:r>
      <w:r w:rsidR="0039612E" w:rsidRPr="00D23618">
        <w:rPr>
          <w:color w:val="000000" w:themeColor="text1"/>
          <w:sz w:val="22"/>
          <w:szCs w:val="22"/>
          <w:shd w:val="clear" w:color="auto" w:fill="FFFFFF"/>
        </w:rPr>
        <w:t xml:space="preserve"> (</w:t>
      </w:r>
      <w:r w:rsidR="0039612E" w:rsidRPr="00D23618">
        <w:rPr>
          <w:i/>
          <w:sz w:val="22"/>
          <w:szCs w:val="22"/>
        </w:rPr>
        <w:t>P</w:t>
      </w:r>
      <w:r w:rsidR="0039612E" w:rsidRPr="00D23618">
        <w:rPr>
          <w:sz w:val="22"/>
          <w:szCs w:val="22"/>
        </w:rPr>
        <w:t xml:space="preserve"> &lt; 0.01</w:t>
      </w:r>
      <w:r w:rsidR="004253C1">
        <w:rPr>
          <w:sz w:val="22"/>
          <w:szCs w:val="22"/>
        </w:rPr>
        <w:t xml:space="preserve">, Fig. </w:t>
      </w:r>
      <w:r w:rsidR="005278F2">
        <w:rPr>
          <w:sz w:val="22"/>
          <w:szCs w:val="22"/>
        </w:rPr>
        <w:t>4</w:t>
      </w:r>
      <w:r w:rsidR="004253C1">
        <w:rPr>
          <w:sz w:val="22"/>
          <w:szCs w:val="22"/>
        </w:rPr>
        <w:t>A, Tab. 3</w:t>
      </w:r>
      <w:r w:rsidR="0039612E" w:rsidRPr="00D23618">
        <w:rPr>
          <w:sz w:val="22"/>
          <w:szCs w:val="22"/>
        </w:rPr>
        <w:t xml:space="preserve">) </w:t>
      </w:r>
      <w:r w:rsidRPr="00D23618">
        <w:rPr>
          <w:color w:val="000000" w:themeColor="text1"/>
          <w:sz w:val="22"/>
          <w:szCs w:val="22"/>
          <w:shd w:val="clear" w:color="auto" w:fill="FFFFFF"/>
        </w:rPr>
        <w:t>and DBH</w:t>
      </w:r>
      <w:r w:rsidR="0075187E" w:rsidRPr="00D23618">
        <w:rPr>
          <w:color w:val="000000" w:themeColor="text1"/>
          <w:sz w:val="22"/>
          <w:szCs w:val="22"/>
          <w:shd w:val="clear" w:color="auto" w:fill="FFFFFF"/>
        </w:rPr>
        <w:t xml:space="preserve"> (</w:t>
      </w:r>
      <w:r w:rsidR="0039612E" w:rsidRPr="00D23618">
        <w:rPr>
          <w:color w:val="000000" w:themeColor="text1"/>
          <w:sz w:val="22"/>
          <w:szCs w:val="22"/>
          <w:shd w:val="clear" w:color="auto" w:fill="FFFFFF"/>
        </w:rPr>
        <w:t xml:space="preserve">P &lt; 0.05; </w:t>
      </w:r>
      <w:r w:rsidR="001F5E29" w:rsidRPr="00D23618">
        <w:rPr>
          <w:color w:val="000000" w:themeColor="text1"/>
          <w:sz w:val="22"/>
          <w:szCs w:val="22"/>
          <w:shd w:val="clear" w:color="auto" w:fill="FFFFFF"/>
        </w:rPr>
        <w:t xml:space="preserve">Fig. </w:t>
      </w:r>
      <w:r w:rsidR="005278F2">
        <w:rPr>
          <w:color w:val="000000" w:themeColor="text1"/>
          <w:sz w:val="22"/>
          <w:szCs w:val="22"/>
          <w:shd w:val="clear" w:color="auto" w:fill="FFFFFF"/>
        </w:rPr>
        <w:t>4</w:t>
      </w:r>
      <w:r w:rsidR="004253C1">
        <w:rPr>
          <w:color w:val="000000" w:themeColor="text1"/>
          <w:sz w:val="22"/>
          <w:szCs w:val="22"/>
          <w:shd w:val="clear" w:color="auto" w:fill="FFFFFF"/>
        </w:rPr>
        <w:t>C</w:t>
      </w:r>
      <w:r w:rsidR="001F5E29" w:rsidRPr="00D23618">
        <w:rPr>
          <w:color w:val="000000" w:themeColor="text1"/>
          <w:sz w:val="22"/>
          <w:szCs w:val="22"/>
          <w:shd w:val="clear" w:color="auto" w:fill="FFFFFF"/>
        </w:rPr>
        <w:t xml:space="preserve"> and </w:t>
      </w:r>
      <w:r w:rsidR="00E2287A"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3</w:t>
      </w:r>
      <w:r w:rsidR="0075187E" w:rsidRPr="00D23618">
        <w:rPr>
          <w:color w:val="000000" w:themeColor="text1"/>
          <w:sz w:val="22"/>
          <w:szCs w:val="22"/>
          <w:shd w:val="clear" w:color="auto" w:fill="FFFFFF"/>
        </w:rPr>
        <w:t>)</w:t>
      </w:r>
      <w:r w:rsidRPr="00D23618">
        <w:rPr>
          <w:color w:val="000000" w:themeColor="text1"/>
          <w:sz w:val="22"/>
          <w:szCs w:val="22"/>
          <w:shd w:val="clear" w:color="auto" w:fill="FFFFFF"/>
        </w:rPr>
        <w:t>, with trees at higher elevation that experienced the 1947 fire being shorter</w:t>
      </w:r>
      <w:r w:rsidR="0039612E"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than those at low elevation that did not experience the fire</w:t>
      </w:r>
      <w:r w:rsidR="0039612E" w:rsidRPr="00D23618">
        <w:rPr>
          <w:color w:val="000000" w:themeColor="text1"/>
          <w:sz w:val="22"/>
          <w:szCs w:val="22"/>
          <w:shd w:val="clear" w:color="auto" w:fill="FFFFFF"/>
        </w:rPr>
        <w:t xml:space="preserve"> and having a smaller DBH than all other sites</w:t>
      </w:r>
      <w:r w:rsidR="0075187E"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Canopy spread tended to be reduced at high elevation</w:t>
      </w:r>
      <w:r w:rsidR="00862893" w:rsidRPr="00D23618">
        <w:rPr>
          <w:color w:val="000000" w:themeColor="text1"/>
          <w:sz w:val="22"/>
          <w:szCs w:val="22"/>
          <w:shd w:val="clear" w:color="auto" w:fill="FFFFFF"/>
        </w:rPr>
        <w:t xml:space="preserve"> (</w:t>
      </w:r>
      <w:r w:rsidR="00862893" w:rsidRPr="00D23618">
        <w:rPr>
          <w:i/>
          <w:sz w:val="22"/>
          <w:szCs w:val="22"/>
        </w:rPr>
        <w:t>P</w:t>
      </w:r>
      <w:r w:rsidR="00862893" w:rsidRPr="00D23618">
        <w:rPr>
          <w:sz w:val="22"/>
          <w:szCs w:val="22"/>
        </w:rPr>
        <w:t xml:space="preserve"> &lt; 0.0</w:t>
      </w:r>
      <w:r w:rsidR="00BF7D6D" w:rsidRPr="00D23618">
        <w:rPr>
          <w:sz w:val="22"/>
          <w:szCs w:val="22"/>
        </w:rPr>
        <w:t>1</w:t>
      </w:r>
      <w:r w:rsidR="0052758A" w:rsidRPr="00D23618">
        <w:rPr>
          <w:sz w:val="22"/>
          <w:szCs w:val="22"/>
        </w:rPr>
        <w:t>,</w:t>
      </w:r>
      <w:r w:rsidR="0052758A" w:rsidRPr="00D23618">
        <w:rPr>
          <w:color w:val="000000" w:themeColor="text1"/>
          <w:sz w:val="22"/>
          <w:szCs w:val="22"/>
          <w:shd w:val="clear" w:color="auto" w:fill="FFFFFF"/>
        </w:rPr>
        <w:t xml:space="preserve"> </w:t>
      </w:r>
      <w:r w:rsidR="001F5E29" w:rsidRPr="00D23618">
        <w:rPr>
          <w:color w:val="000000" w:themeColor="text1"/>
          <w:sz w:val="22"/>
          <w:szCs w:val="22"/>
          <w:shd w:val="clear" w:color="auto" w:fill="FFFFFF"/>
        </w:rPr>
        <w:t xml:space="preserve">Fig. </w:t>
      </w:r>
      <w:r w:rsidR="005278F2">
        <w:rPr>
          <w:color w:val="000000" w:themeColor="text1"/>
          <w:sz w:val="22"/>
          <w:szCs w:val="22"/>
          <w:shd w:val="clear" w:color="auto" w:fill="FFFFFF"/>
        </w:rPr>
        <w:t>4</w:t>
      </w:r>
      <w:r w:rsidR="004253C1">
        <w:rPr>
          <w:color w:val="000000" w:themeColor="text1"/>
          <w:sz w:val="22"/>
          <w:szCs w:val="22"/>
          <w:shd w:val="clear" w:color="auto" w:fill="FFFFFF"/>
        </w:rPr>
        <w:t>B</w:t>
      </w:r>
      <w:r w:rsidR="001F5E29" w:rsidRPr="00D23618">
        <w:rPr>
          <w:color w:val="000000" w:themeColor="text1"/>
          <w:sz w:val="22"/>
          <w:szCs w:val="22"/>
          <w:shd w:val="clear" w:color="auto" w:fill="FFFFFF"/>
        </w:rPr>
        <w:t xml:space="preserve"> and </w:t>
      </w:r>
      <w:r w:rsidR="0052758A"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3</w:t>
      </w:r>
      <w:r w:rsidR="00862893" w:rsidRPr="00D23618">
        <w:rPr>
          <w:sz w:val="22"/>
          <w:szCs w:val="22"/>
        </w:rPr>
        <w:t>)</w:t>
      </w:r>
      <w:r w:rsidRPr="00D23618">
        <w:rPr>
          <w:sz w:val="22"/>
          <w:szCs w:val="22"/>
        </w:rPr>
        <w:t xml:space="preserve">, although Tukey’s tests revealed no difference between sites at </w:t>
      </w:r>
      <w:r w:rsidRPr="00D23618">
        <w:rPr>
          <w:sz w:val="22"/>
          <w:szCs w:val="22"/>
          <w:lang w:val="el-GR"/>
        </w:rPr>
        <w:t>α</w:t>
      </w:r>
      <w:r w:rsidR="00777892">
        <w:rPr>
          <w:sz w:val="22"/>
          <w:szCs w:val="22"/>
        </w:rPr>
        <w:t xml:space="preserve"> </w:t>
      </w:r>
      <w:r w:rsidRPr="00D23618">
        <w:rPr>
          <w:sz w:val="22"/>
          <w:szCs w:val="22"/>
        </w:rPr>
        <w:t>=</w:t>
      </w:r>
      <w:r w:rsidR="00777892">
        <w:rPr>
          <w:sz w:val="22"/>
          <w:szCs w:val="22"/>
        </w:rPr>
        <w:t xml:space="preserve"> </w:t>
      </w:r>
      <w:r w:rsidRPr="00D23618">
        <w:rPr>
          <w:sz w:val="22"/>
          <w:szCs w:val="22"/>
        </w:rPr>
        <w:t>0.05.</w:t>
      </w:r>
      <w:r w:rsidR="00862893" w:rsidRPr="00D23618">
        <w:rPr>
          <w:color w:val="000000" w:themeColor="text1"/>
          <w:sz w:val="22"/>
          <w:szCs w:val="22"/>
          <w:shd w:val="clear" w:color="auto" w:fill="FFFFFF"/>
        </w:rPr>
        <w:t xml:space="preserve"> </w:t>
      </w:r>
      <w:r w:rsidR="006C39F4" w:rsidRPr="00D23618">
        <w:rPr>
          <w:color w:val="000000" w:themeColor="text1"/>
          <w:sz w:val="22"/>
          <w:szCs w:val="22"/>
          <w:shd w:val="clear" w:color="auto" w:fill="FFFFFF"/>
        </w:rPr>
        <w:t>Distance between neighbors</w:t>
      </w:r>
      <w:r w:rsidR="0039612E" w:rsidRPr="00D23618">
        <w:rPr>
          <w:color w:val="000000" w:themeColor="text1"/>
          <w:sz w:val="22"/>
          <w:szCs w:val="22"/>
          <w:shd w:val="clear" w:color="auto" w:fill="FFFFFF"/>
        </w:rPr>
        <w:t xml:space="preserve"> was greater at high elevation sites, particularly the one that experienced the 1947 fire</w:t>
      </w:r>
      <w:r w:rsidR="00C56F9D" w:rsidRPr="00D23618">
        <w:rPr>
          <w:sz w:val="22"/>
          <w:szCs w:val="22"/>
        </w:rPr>
        <w:t xml:space="preserve"> </w:t>
      </w:r>
      <w:r w:rsidR="00862893" w:rsidRPr="00D23618">
        <w:rPr>
          <w:sz w:val="22"/>
          <w:szCs w:val="22"/>
        </w:rPr>
        <w:t>(</w:t>
      </w:r>
      <w:r w:rsidR="00862893" w:rsidRPr="00D23618">
        <w:rPr>
          <w:i/>
          <w:color w:val="000000" w:themeColor="text1"/>
          <w:sz w:val="22"/>
          <w:szCs w:val="22"/>
          <w:shd w:val="clear" w:color="auto" w:fill="FFFFFF"/>
        </w:rPr>
        <w:t>P</w:t>
      </w:r>
      <w:r w:rsidR="00862893" w:rsidRPr="00D23618">
        <w:rPr>
          <w:color w:val="000000" w:themeColor="text1"/>
          <w:sz w:val="22"/>
          <w:szCs w:val="22"/>
          <w:shd w:val="clear" w:color="auto" w:fill="FFFFFF"/>
        </w:rPr>
        <w:t xml:space="preserve"> &lt; 0.0</w:t>
      </w:r>
      <w:r w:rsidR="0052758A" w:rsidRPr="00D23618">
        <w:rPr>
          <w:color w:val="000000" w:themeColor="text1"/>
          <w:sz w:val="22"/>
          <w:szCs w:val="22"/>
          <w:shd w:val="clear" w:color="auto" w:fill="FFFFFF"/>
        </w:rPr>
        <w:t>1</w:t>
      </w:r>
      <w:r w:rsidR="00862893" w:rsidRPr="00D23618">
        <w:rPr>
          <w:color w:val="000000" w:themeColor="text1"/>
          <w:sz w:val="22"/>
          <w:szCs w:val="22"/>
          <w:shd w:val="clear" w:color="auto" w:fill="FFFFFF"/>
        </w:rPr>
        <w:t xml:space="preserve">, </w:t>
      </w:r>
      <w:r w:rsidR="001F5E29" w:rsidRPr="00D23618">
        <w:rPr>
          <w:color w:val="000000" w:themeColor="text1"/>
          <w:sz w:val="22"/>
          <w:szCs w:val="22"/>
          <w:shd w:val="clear" w:color="auto" w:fill="FFFFFF"/>
        </w:rPr>
        <w:t xml:space="preserve">Fig. </w:t>
      </w:r>
      <w:r w:rsidR="005278F2">
        <w:rPr>
          <w:color w:val="000000" w:themeColor="text1"/>
          <w:sz w:val="22"/>
          <w:szCs w:val="22"/>
          <w:shd w:val="clear" w:color="auto" w:fill="FFFFFF"/>
        </w:rPr>
        <w:t>4</w:t>
      </w:r>
      <w:r w:rsidR="004253C1">
        <w:rPr>
          <w:color w:val="000000" w:themeColor="text1"/>
          <w:sz w:val="22"/>
          <w:szCs w:val="22"/>
          <w:shd w:val="clear" w:color="auto" w:fill="FFFFFF"/>
        </w:rPr>
        <w:t>D</w:t>
      </w:r>
      <w:r w:rsidR="001F5E29" w:rsidRPr="00D23618">
        <w:rPr>
          <w:color w:val="000000" w:themeColor="text1"/>
          <w:sz w:val="22"/>
          <w:szCs w:val="22"/>
          <w:shd w:val="clear" w:color="auto" w:fill="FFFFFF"/>
        </w:rPr>
        <w:t xml:space="preserve"> and </w:t>
      </w:r>
      <w:r w:rsidR="00E2287A" w:rsidRPr="00D23618">
        <w:rPr>
          <w:color w:val="000000" w:themeColor="text1"/>
          <w:sz w:val="22"/>
          <w:szCs w:val="22"/>
          <w:shd w:val="clear" w:color="auto" w:fill="FFFFFF"/>
        </w:rPr>
        <w:t>Tab.</w:t>
      </w:r>
      <w:r w:rsidR="001F5E29" w:rsidRPr="00D23618">
        <w:rPr>
          <w:color w:val="000000" w:themeColor="text1"/>
          <w:sz w:val="22"/>
          <w:szCs w:val="22"/>
          <w:shd w:val="clear" w:color="auto" w:fill="FFFFFF"/>
        </w:rPr>
        <w:t xml:space="preserve"> </w:t>
      </w:r>
      <w:r w:rsidR="00957CE9" w:rsidRPr="00D23618">
        <w:rPr>
          <w:color w:val="000000" w:themeColor="text1"/>
          <w:sz w:val="22"/>
          <w:szCs w:val="22"/>
          <w:shd w:val="clear" w:color="auto" w:fill="FFFFFF"/>
        </w:rPr>
        <w:t>3</w:t>
      </w:r>
      <w:r w:rsidR="00862893" w:rsidRPr="00D23618">
        <w:rPr>
          <w:color w:val="000000" w:themeColor="text1"/>
          <w:sz w:val="22"/>
          <w:szCs w:val="22"/>
          <w:shd w:val="clear" w:color="auto" w:fill="FFFFFF"/>
        </w:rPr>
        <w:t>)</w:t>
      </w:r>
      <w:r w:rsidR="00862893" w:rsidRPr="00D23618">
        <w:rPr>
          <w:sz w:val="22"/>
          <w:szCs w:val="22"/>
        </w:rPr>
        <w:t>.</w:t>
      </w:r>
    </w:p>
    <w:p w14:paraId="1A221542" w14:textId="77777777" w:rsidR="001E4602" w:rsidRPr="00D23618" w:rsidRDefault="001E4602" w:rsidP="00063993">
      <w:pPr>
        <w:spacing w:line="276" w:lineRule="auto"/>
        <w:jc w:val="both"/>
        <w:rPr>
          <w:color w:val="000000" w:themeColor="text1"/>
          <w:sz w:val="18"/>
          <w:szCs w:val="18"/>
          <w:shd w:val="clear" w:color="auto" w:fill="FFFFFF"/>
        </w:rPr>
      </w:pPr>
    </w:p>
    <w:p w14:paraId="514098DF" w14:textId="1768BDF0" w:rsidR="00AC07E2" w:rsidRPr="004C01F0" w:rsidRDefault="00777892" w:rsidP="00AC07E2">
      <w:pPr>
        <w:spacing w:line="276" w:lineRule="auto"/>
        <w:jc w:val="both"/>
        <w:rPr>
          <w:color w:val="000000" w:themeColor="text1"/>
          <w:sz w:val="22"/>
          <w:szCs w:val="22"/>
          <w:shd w:val="clear" w:color="auto" w:fill="FFFFFF"/>
        </w:rPr>
      </w:pPr>
      <w:r w:rsidRPr="00E575B8">
        <w:rPr>
          <w:i/>
          <w:iCs/>
          <w:color w:val="000000" w:themeColor="text1"/>
          <w:sz w:val="22"/>
          <w:szCs w:val="22"/>
          <w:shd w:val="clear" w:color="auto" w:fill="FFFFFF"/>
        </w:rPr>
        <w:t xml:space="preserve">Foliar </w:t>
      </w:r>
      <w:r w:rsidR="004C01F0" w:rsidRPr="00E575B8">
        <w:rPr>
          <w:i/>
          <w:iCs/>
          <w:color w:val="000000" w:themeColor="text1"/>
          <w:sz w:val="22"/>
          <w:szCs w:val="22"/>
          <w:shd w:val="clear" w:color="auto" w:fill="FFFFFF"/>
        </w:rPr>
        <w:t>Isotopes</w:t>
      </w:r>
      <w:r w:rsidR="00AC07E2" w:rsidRPr="00E575B8">
        <w:rPr>
          <w:i/>
          <w:iCs/>
          <w:color w:val="000000" w:themeColor="text1"/>
          <w:sz w:val="22"/>
          <w:szCs w:val="22"/>
          <w:shd w:val="clear" w:color="auto" w:fill="FFFFFF"/>
          <w:vertAlign w:val="subscript"/>
        </w:rPr>
        <w:t xml:space="preserve"> </w:t>
      </w:r>
    </w:p>
    <w:p w14:paraId="36359368" w14:textId="505AC274" w:rsidR="00AC07E2" w:rsidRPr="00D23618" w:rsidRDefault="00AC07E2" w:rsidP="00AC07E2">
      <w:pPr>
        <w:spacing w:line="276" w:lineRule="auto"/>
        <w:jc w:val="both"/>
        <w:rPr>
          <w:sz w:val="22"/>
          <w:szCs w:val="22"/>
        </w:rPr>
      </w:pPr>
      <w:r w:rsidRPr="00D23618">
        <w:rPr>
          <w:color w:val="000000" w:themeColor="text1"/>
          <w:sz w:val="22"/>
          <w:szCs w:val="22"/>
          <w:shd w:val="clear" w:color="auto" w:fill="FFFFFF"/>
        </w:rPr>
        <w:t xml:space="preserve">Trees at higher elevations experienced </w:t>
      </w:r>
      <w:r w:rsidR="0039612E" w:rsidRPr="00D23618">
        <w:rPr>
          <w:color w:val="000000" w:themeColor="text1"/>
          <w:sz w:val="22"/>
          <w:szCs w:val="22"/>
          <w:shd w:val="clear" w:color="auto" w:fill="FFFFFF"/>
        </w:rPr>
        <w:t xml:space="preserve">less </w:t>
      </w:r>
      <w:r w:rsidRPr="00D23618">
        <w:rPr>
          <w:color w:val="000000" w:themeColor="text1"/>
          <w:sz w:val="22"/>
          <w:szCs w:val="22"/>
          <w:shd w:val="clear" w:color="auto" w:fill="FFFFFF"/>
        </w:rPr>
        <w:t xml:space="preserve">negative </w:t>
      </w:r>
      <w:r w:rsidR="00777892" w:rsidRPr="00842C61">
        <w:rPr>
          <w:color w:val="000000" w:themeColor="text1"/>
          <w:shd w:val="clear" w:color="auto" w:fill="FFFFFF"/>
        </w:rPr>
        <w:t>δ</w:t>
      </w:r>
      <w:r w:rsidR="00777892" w:rsidRPr="00842C61">
        <w:rPr>
          <w:color w:val="000000" w:themeColor="text1"/>
          <w:shd w:val="clear" w:color="auto" w:fill="FFFFFF"/>
          <w:vertAlign w:val="superscript"/>
        </w:rPr>
        <w:t>13</w:t>
      </w:r>
      <w:r w:rsidR="00777892" w:rsidRPr="00842C61">
        <w:rPr>
          <w:color w:val="000000" w:themeColor="text1"/>
          <w:shd w:val="clear" w:color="auto" w:fill="FFFFFF"/>
        </w:rPr>
        <w:t>C</w:t>
      </w:r>
      <w:r w:rsidRPr="00D23618">
        <w:rPr>
          <w:color w:val="000000" w:themeColor="text1"/>
          <w:sz w:val="22"/>
          <w:szCs w:val="22"/>
          <w:shd w:val="clear" w:color="auto" w:fill="FFFFFF"/>
        </w:rPr>
        <w:t xml:space="preserve"> (</w:t>
      </w:r>
      <w:r w:rsidRPr="00D23618">
        <w:rPr>
          <w:i/>
          <w:sz w:val="22"/>
          <w:szCs w:val="22"/>
        </w:rPr>
        <w:t xml:space="preserve">P </w:t>
      </w:r>
      <w:r w:rsidRPr="00D23618">
        <w:rPr>
          <w:sz w:val="22"/>
          <w:szCs w:val="22"/>
        </w:rPr>
        <w:t xml:space="preserve">&lt; 0.01, Fig. </w:t>
      </w:r>
      <w:r w:rsidR="005278F2">
        <w:rPr>
          <w:sz w:val="22"/>
          <w:szCs w:val="22"/>
        </w:rPr>
        <w:t>5</w:t>
      </w:r>
      <w:r w:rsidRPr="00D23618">
        <w:rPr>
          <w:sz w:val="22"/>
          <w:szCs w:val="22"/>
        </w:rPr>
        <w:t xml:space="preserve">A and Tab. </w:t>
      </w:r>
      <w:r w:rsidR="008630C0">
        <w:rPr>
          <w:sz w:val="22"/>
          <w:szCs w:val="22"/>
        </w:rPr>
        <w:t>4</w:t>
      </w:r>
      <w:r w:rsidRPr="00D23618">
        <w:rPr>
          <w:color w:val="000000" w:themeColor="text1"/>
          <w:sz w:val="22"/>
          <w:szCs w:val="22"/>
          <w:shd w:val="clear" w:color="auto" w:fill="FFFFFF"/>
        </w:rPr>
        <w:t xml:space="preserve">), reflecting greater </w:t>
      </w:r>
      <w:r w:rsidR="0039612E" w:rsidRPr="00D23618">
        <w:rPr>
          <w:color w:val="000000" w:themeColor="text1"/>
          <w:sz w:val="22"/>
          <w:szCs w:val="22"/>
          <w:shd w:val="clear" w:color="auto" w:fill="FFFFFF"/>
        </w:rPr>
        <w:t>water use efficiency, regardless of fire history</w:t>
      </w:r>
      <w:r w:rsidRPr="00D23618">
        <w:rPr>
          <w:color w:val="000000" w:themeColor="text1"/>
          <w:sz w:val="22"/>
          <w:szCs w:val="22"/>
          <w:shd w:val="clear" w:color="auto" w:fill="FFFFFF"/>
        </w:rPr>
        <w:t xml:space="preserve">. There were no significant differences between tree populations </w:t>
      </w:r>
      <w:r w:rsidR="0039612E" w:rsidRPr="00D23618">
        <w:rPr>
          <w:color w:val="000000" w:themeColor="text1"/>
          <w:sz w:val="22"/>
          <w:szCs w:val="22"/>
          <w:shd w:val="clear" w:color="auto" w:fill="FFFFFF"/>
        </w:rPr>
        <w:t xml:space="preserve">for </w:t>
      </w:r>
      <w:r w:rsidRPr="00842C61">
        <w:rPr>
          <w:color w:val="000000" w:themeColor="text1"/>
          <w:sz w:val="22"/>
          <w:szCs w:val="22"/>
          <w:shd w:val="clear" w:color="auto" w:fill="FFFFFF"/>
        </w:rPr>
        <w:t>δ</w:t>
      </w:r>
      <w:r w:rsidRPr="00D23618">
        <w:rPr>
          <w:color w:val="000000" w:themeColor="text1"/>
          <w:sz w:val="22"/>
          <w:szCs w:val="22"/>
          <w:shd w:val="clear" w:color="auto" w:fill="FFFFFF"/>
          <w:vertAlign w:val="superscript"/>
        </w:rPr>
        <w:t>15</w:t>
      </w:r>
      <w:r w:rsidRPr="00D23618">
        <w:rPr>
          <w:color w:val="000000" w:themeColor="text1"/>
          <w:sz w:val="22"/>
          <w:szCs w:val="22"/>
          <w:shd w:val="clear" w:color="auto" w:fill="FFFFFF"/>
        </w:rPr>
        <w:t>N (</w:t>
      </w:r>
      <w:r w:rsidRPr="00D23618">
        <w:rPr>
          <w:i/>
          <w:sz w:val="22"/>
          <w:szCs w:val="22"/>
        </w:rPr>
        <w:t>P</w:t>
      </w:r>
      <w:r w:rsidRPr="00D23618">
        <w:rPr>
          <w:sz w:val="22"/>
          <w:szCs w:val="22"/>
        </w:rPr>
        <w:t xml:space="preserve"> &gt; 0.05, Fig. </w:t>
      </w:r>
      <w:r w:rsidR="005278F2">
        <w:rPr>
          <w:sz w:val="22"/>
          <w:szCs w:val="22"/>
        </w:rPr>
        <w:t>5</w:t>
      </w:r>
      <w:r w:rsidRPr="00D23618">
        <w:rPr>
          <w:sz w:val="22"/>
          <w:szCs w:val="22"/>
        </w:rPr>
        <w:t xml:space="preserve">B and Tab. </w:t>
      </w:r>
      <w:r w:rsidR="008630C0">
        <w:rPr>
          <w:sz w:val="22"/>
          <w:szCs w:val="22"/>
        </w:rPr>
        <w:t>4</w:t>
      </w:r>
      <w:r w:rsidRPr="00D23618">
        <w:rPr>
          <w:sz w:val="22"/>
          <w:szCs w:val="22"/>
        </w:rPr>
        <w:t>)</w:t>
      </w:r>
    </w:p>
    <w:p w14:paraId="43907014" w14:textId="77777777" w:rsidR="00FA43AB" w:rsidRDefault="00FA43AB" w:rsidP="00E2287A">
      <w:pPr>
        <w:spacing w:line="276" w:lineRule="auto"/>
        <w:jc w:val="both"/>
        <w:rPr>
          <w:i/>
          <w:iCs/>
          <w:color w:val="000000" w:themeColor="text1"/>
          <w:shd w:val="clear" w:color="auto" w:fill="FFFFFF"/>
        </w:rPr>
      </w:pPr>
    </w:p>
    <w:p w14:paraId="66922490" w14:textId="284B69EB" w:rsidR="00E2287A" w:rsidRPr="00E575B8" w:rsidRDefault="00E2287A" w:rsidP="00E2287A">
      <w:pPr>
        <w:spacing w:line="276" w:lineRule="auto"/>
        <w:jc w:val="both"/>
        <w:rPr>
          <w:i/>
          <w:iCs/>
          <w:color w:val="000000" w:themeColor="text1"/>
          <w:sz w:val="22"/>
          <w:szCs w:val="22"/>
          <w:shd w:val="clear" w:color="auto" w:fill="FFFFFF"/>
        </w:rPr>
      </w:pPr>
      <w:r w:rsidRPr="00E575B8">
        <w:rPr>
          <w:i/>
          <w:iCs/>
          <w:color w:val="000000" w:themeColor="text1"/>
          <w:sz w:val="22"/>
          <w:szCs w:val="22"/>
          <w:shd w:val="clear" w:color="auto" w:fill="FFFFFF"/>
        </w:rPr>
        <w:t xml:space="preserve">Foliar </w:t>
      </w:r>
      <w:r w:rsidR="004C01F0" w:rsidRPr="00E575B8">
        <w:rPr>
          <w:i/>
          <w:iCs/>
          <w:color w:val="000000" w:themeColor="text1"/>
          <w:sz w:val="22"/>
          <w:szCs w:val="22"/>
          <w:shd w:val="clear" w:color="auto" w:fill="FFFFFF"/>
        </w:rPr>
        <w:t>O</w:t>
      </w:r>
      <w:r w:rsidRPr="00E575B8">
        <w:rPr>
          <w:i/>
          <w:iCs/>
          <w:color w:val="000000" w:themeColor="text1"/>
          <w:sz w:val="22"/>
          <w:szCs w:val="22"/>
          <w:shd w:val="clear" w:color="auto" w:fill="FFFFFF"/>
        </w:rPr>
        <w:t>rganics</w:t>
      </w:r>
    </w:p>
    <w:p w14:paraId="35A21AAE" w14:textId="4F83E04A" w:rsidR="00C56F9D" w:rsidRPr="00D23618" w:rsidRDefault="0039612E"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lastRenderedPageBreak/>
        <w:t>On average, f</w:t>
      </w:r>
      <w:r w:rsidR="00E2287A" w:rsidRPr="00D23618">
        <w:rPr>
          <w:color w:val="000000" w:themeColor="text1"/>
          <w:sz w:val="22"/>
          <w:szCs w:val="22"/>
          <w:shd w:val="clear" w:color="auto" w:fill="FFFFFF"/>
        </w:rPr>
        <w:t xml:space="preserve">oliar C was </w:t>
      </w:r>
      <w:r w:rsidRPr="00D23618">
        <w:rPr>
          <w:color w:val="000000" w:themeColor="text1"/>
          <w:sz w:val="22"/>
          <w:szCs w:val="22"/>
          <w:shd w:val="clear" w:color="auto" w:fill="FFFFFF"/>
        </w:rPr>
        <w:t>greater</w:t>
      </w:r>
      <w:r w:rsidR="00E2287A" w:rsidRPr="00D23618">
        <w:rPr>
          <w:color w:val="000000" w:themeColor="text1"/>
          <w:sz w:val="22"/>
          <w:szCs w:val="22"/>
          <w:shd w:val="clear" w:color="auto" w:fill="FFFFFF"/>
        </w:rPr>
        <w:t xml:space="preserve"> at upper elevations, however the results were not statistically significant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r w:rsidR="00C43703">
        <w:rPr>
          <w:sz w:val="22"/>
          <w:szCs w:val="22"/>
        </w:rPr>
        <w:t>5C</w:t>
      </w:r>
      <w:r w:rsidR="001F5E29" w:rsidRPr="00D23618">
        <w:rPr>
          <w:sz w:val="22"/>
          <w:szCs w:val="22"/>
        </w:rPr>
        <w:t xml:space="preserve"> and </w:t>
      </w:r>
      <w:r w:rsidR="00E2287A" w:rsidRPr="00D23618">
        <w:rPr>
          <w:sz w:val="22"/>
          <w:szCs w:val="22"/>
        </w:rPr>
        <w:t>Tab. 4)</w:t>
      </w:r>
      <w:r w:rsidR="00E2287A" w:rsidRPr="00D23618">
        <w:rPr>
          <w:color w:val="000000" w:themeColor="text1"/>
          <w:sz w:val="22"/>
          <w:szCs w:val="22"/>
          <w:shd w:val="clear" w:color="auto" w:fill="FFFFFF"/>
        </w:rPr>
        <w:t xml:space="preserve">; nor </w:t>
      </w:r>
      <w:r w:rsidRPr="00D23618">
        <w:rPr>
          <w:color w:val="000000" w:themeColor="text1"/>
          <w:sz w:val="22"/>
          <w:szCs w:val="22"/>
          <w:shd w:val="clear" w:color="auto" w:fill="FFFFFF"/>
        </w:rPr>
        <w:t>was there a difference in</w:t>
      </w:r>
      <w:r w:rsidR="00E2287A" w:rsidRPr="00D23618">
        <w:rPr>
          <w:color w:val="000000" w:themeColor="text1"/>
          <w:sz w:val="22"/>
          <w:szCs w:val="22"/>
          <w:shd w:val="clear" w:color="auto" w:fill="FFFFFF"/>
        </w:rPr>
        <w:t xml:space="preserve"> C/N</w:t>
      </w:r>
      <w:r w:rsidRPr="00D23618">
        <w:rPr>
          <w:color w:val="000000" w:themeColor="text1"/>
          <w:sz w:val="22"/>
          <w:szCs w:val="22"/>
          <w:shd w:val="clear" w:color="auto" w:fill="FFFFFF"/>
        </w:rPr>
        <w:t xml:space="preserve"> between sites</w:t>
      </w:r>
      <w:r w:rsidR="00E2287A" w:rsidRPr="00D23618">
        <w:rPr>
          <w:color w:val="000000" w:themeColor="text1"/>
          <w:sz w:val="22"/>
          <w:szCs w:val="22"/>
          <w:shd w:val="clear" w:color="auto" w:fill="FFFFFF"/>
        </w:rPr>
        <w:t xml:space="preserve">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r w:rsidR="00C43703">
        <w:rPr>
          <w:sz w:val="22"/>
          <w:szCs w:val="22"/>
        </w:rPr>
        <w:t>5E</w:t>
      </w:r>
      <w:r w:rsidR="001F5E29" w:rsidRPr="00D23618">
        <w:rPr>
          <w:sz w:val="22"/>
          <w:szCs w:val="22"/>
        </w:rPr>
        <w:t xml:space="preserve"> and </w:t>
      </w:r>
      <w:r w:rsidR="00E2287A" w:rsidRPr="00D23618">
        <w:rPr>
          <w:sz w:val="22"/>
          <w:szCs w:val="22"/>
        </w:rPr>
        <w:t>Tab. 4)</w:t>
      </w:r>
      <w:r w:rsidR="00E2287A"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Our linear model suggested that</w:t>
      </w:r>
      <w:r w:rsidR="00AC07E2" w:rsidRPr="00D23618">
        <w:rPr>
          <w:color w:val="000000" w:themeColor="text1"/>
          <w:sz w:val="22"/>
          <w:szCs w:val="22"/>
          <w:shd w:val="clear" w:color="auto" w:fill="FFFFFF"/>
        </w:rPr>
        <w:t xml:space="preserve"> fire accounted for a significant influence on </w:t>
      </w:r>
      <w:r w:rsidRPr="00D23618">
        <w:rPr>
          <w:color w:val="000000" w:themeColor="text1"/>
          <w:sz w:val="22"/>
          <w:szCs w:val="22"/>
          <w:shd w:val="clear" w:color="auto" w:fill="FFFFFF"/>
        </w:rPr>
        <w:t xml:space="preserve">foliar </w:t>
      </w:r>
      <w:r w:rsidR="00AC07E2" w:rsidRPr="00D23618">
        <w:rPr>
          <w:color w:val="000000" w:themeColor="text1"/>
          <w:sz w:val="22"/>
          <w:szCs w:val="22"/>
          <w:shd w:val="clear" w:color="auto" w:fill="FFFFFF"/>
        </w:rPr>
        <w:t>N (</w:t>
      </w:r>
      <w:r w:rsidR="00AC07E2" w:rsidRPr="00D23618">
        <w:rPr>
          <w:i/>
          <w:sz w:val="22"/>
          <w:szCs w:val="22"/>
        </w:rPr>
        <w:t>P</w:t>
      </w:r>
      <w:r w:rsidR="00AC07E2" w:rsidRPr="00D23618">
        <w:rPr>
          <w:sz w:val="22"/>
          <w:szCs w:val="22"/>
        </w:rPr>
        <w:t xml:space="preserve"> &lt; 0.05,</w:t>
      </w:r>
      <w:r w:rsidR="00AC07E2" w:rsidRPr="00D23618">
        <w:rPr>
          <w:color w:val="000000" w:themeColor="text1"/>
          <w:sz w:val="22"/>
          <w:szCs w:val="22"/>
          <w:shd w:val="clear" w:color="auto" w:fill="FFFFFF"/>
        </w:rPr>
        <w:t xml:space="preserve"> Tab. 4</w:t>
      </w:r>
      <w:r w:rsidR="00AC07E2" w:rsidRPr="00D23618">
        <w:rPr>
          <w:sz w:val="22"/>
          <w:szCs w:val="22"/>
        </w:rPr>
        <w:t>)</w:t>
      </w:r>
      <w:r w:rsidRPr="00D23618">
        <w:rPr>
          <w:sz w:val="22"/>
          <w:szCs w:val="22"/>
        </w:rPr>
        <w:t xml:space="preserve">, however post-hoc Tukey’s tests found no difference between sites at </w:t>
      </w:r>
      <w:r w:rsidRPr="00D23618">
        <w:rPr>
          <w:sz w:val="22"/>
          <w:szCs w:val="22"/>
          <w:lang w:val="el-GR"/>
        </w:rPr>
        <w:t>α</w:t>
      </w:r>
      <w:r w:rsidR="00777892">
        <w:rPr>
          <w:sz w:val="22"/>
          <w:szCs w:val="22"/>
        </w:rPr>
        <w:t xml:space="preserve"> </w:t>
      </w:r>
      <w:r w:rsidRPr="00D23618">
        <w:rPr>
          <w:sz w:val="22"/>
          <w:szCs w:val="22"/>
        </w:rPr>
        <w:t>=</w:t>
      </w:r>
      <w:r w:rsidR="00777892">
        <w:rPr>
          <w:sz w:val="22"/>
          <w:szCs w:val="22"/>
        </w:rPr>
        <w:t xml:space="preserve"> </w:t>
      </w:r>
      <w:r w:rsidRPr="00D23618">
        <w:rPr>
          <w:sz w:val="22"/>
          <w:szCs w:val="22"/>
        </w:rPr>
        <w:t xml:space="preserve">0.05 (Fig. </w:t>
      </w:r>
      <w:r w:rsidR="00C43703">
        <w:rPr>
          <w:sz w:val="22"/>
          <w:szCs w:val="22"/>
        </w:rPr>
        <w:t>5D</w:t>
      </w:r>
      <w:r w:rsidRPr="00D23618">
        <w:rPr>
          <w:sz w:val="22"/>
          <w:szCs w:val="22"/>
        </w:rPr>
        <w:t>).</w:t>
      </w:r>
    </w:p>
    <w:p w14:paraId="7AB1507D" w14:textId="60DFA8CD" w:rsidR="00AC07E2"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 </w:t>
      </w:r>
    </w:p>
    <w:p w14:paraId="607719ED" w14:textId="434498E1" w:rsidR="005278F2" w:rsidRPr="004C01F0" w:rsidRDefault="005278F2" w:rsidP="005278F2">
      <w:pPr>
        <w:spacing w:line="276" w:lineRule="auto"/>
        <w:jc w:val="both"/>
        <w:rPr>
          <w:color w:val="000000" w:themeColor="text1"/>
          <w:sz w:val="22"/>
          <w:szCs w:val="22"/>
          <w:shd w:val="clear" w:color="auto" w:fill="FFFFFF"/>
        </w:rPr>
      </w:pPr>
      <w:r w:rsidRPr="00E575B8">
        <w:rPr>
          <w:i/>
          <w:iCs/>
          <w:color w:val="000000" w:themeColor="text1"/>
          <w:sz w:val="22"/>
          <w:szCs w:val="22"/>
          <w:shd w:val="clear" w:color="auto" w:fill="FFFFFF"/>
        </w:rPr>
        <w:t xml:space="preserve">Foliar </w:t>
      </w:r>
      <w:r w:rsidR="004C01F0">
        <w:rPr>
          <w:i/>
          <w:iCs/>
          <w:color w:val="000000" w:themeColor="text1"/>
          <w:sz w:val="22"/>
          <w:szCs w:val="22"/>
          <w:shd w:val="clear" w:color="auto" w:fill="FFFFFF"/>
        </w:rPr>
        <w:t>Inorganics</w:t>
      </w:r>
    </w:p>
    <w:p w14:paraId="542A787B" w14:textId="567BAC99" w:rsidR="005278F2" w:rsidRPr="00D23618" w:rsidRDefault="005278F2" w:rsidP="005278F2">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Foliar Ca</w:t>
      </w:r>
      <w:r w:rsidRPr="00D23618">
        <w:rPr>
          <w:color w:val="222222"/>
          <w:sz w:val="22"/>
          <w:szCs w:val="22"/>
          <w:shd w:val="clear" w:color="auto" w:fill="FFFFFF"/>
          <w:vertAlign w:val="superscript"/>
        </w:rPr>
        <w:t>2</w:t>
      </w:r>
      <w:r>
        <w:rPr>
          <w:color w:val="222222"/>
          <w:sz w:val="22"/>
          <w:szCs w:val="22"/>
          <w:shd w:val="clear" w:color="auto" w:fill="FFFFFF"/>
          <w:vertAlign w:val="superscript"/>
        </w:rPr>
        <w:t>+</w:t>
      </w:r>
      <w:r w:rsidRPr="00D23618">
        <w:rPr>
          <w:color w:val="000000" w:themeColor="text1"/>
          <w:sz w:val="22"/>
          <w:szCs w:val="22"/>
          <w:shd w:val="clear" w:color="auto" w:fill="FFFFFF"/>
        </w:rPr>
        <w:t xml:space="preserve"> was negatively impacted by increasing elevation (</w:t>
      </w:r>
      <w:r w:rsidRPr="00D23618">
        <w:rPr>
          <w:i/>
          <w:sz w:val="22"/>
          <w:szCs w:val="22"/>
        </w:rPr>
        <w:t>P</w:t>
      </w:r>
      <w:r w:rsidRPr="00D23618">
        <w:rPr>
          <w:sz w:val="22"/>
          <w:szCs w:val="22"/>
        </w:rPr>
        <w:t xml:space="preserve"> &lt; 0.001, Fig. </w:t>
      </w:r>
      <w:r>
        <w:rPr>
          <w:sz w:val="22"/>
          <w:szCs w:val="22"/>
        </w:rPr>
        <w:t>6</w:t>
      </w:r>
      <w:r w:rsidRPr="00D23618">
        <w:rPr>
          <w:sz w:val="22"/>
          <w:szCs w:val="22"/>
        </w:rPr>
        <w:t>A and Tab. 5)</w:t>
      </w:r>
      <w:r w:rsidRPr="00D23618">
        <w:rPr>
          <w:color w:val="000000" w:themeColor="text1"/>
          <w:sz w:val="22"/>
          <w:szCs w:val="22"/>
          <w:shd w:val="clear" w:color="auto" w:fill="FFFFFF"/>
        </w:rPr>
        <w:t>. Our linear model suggested that foliar P was significantly higher at fire-involved sites (</w:t>
      </w:r>
      <w:r w:rsidRPr="00D23618">
        <w:rPr>
          <w:i/>
          <w:sz w:val="22"/>
          <w:szCs w:val="22"/>
        </w:rPr>
        <w:t>P</w:t>
      </w:r>
      <w:r w:rsidRPr="00D23618">
        <w:rPr>
          <w:sz w:val="22"/>
          <w:szCs w:val="22"/>
        </w:rPr>
        <w:t xml:space="preserve"> &lt; 0.01, Fig. </w:t>
      </w:r>
      <w:r>
        <w:rPr>
          <w:sz w:val="22"/>
          <w:szCs w:val="22"/>
        </w:rPr>
        <w:t>6</w:t>
      </w:r>
      <w:r w:rsidRPr="00D23618">
        <w:rPr>
          <w:sz w:val="22"/>
          <w:szCs w:val="22"/>
        </w:rPr>
        <w:t>B and Tab. 5)</w:t>
      </w:r>
      <w:r w:rsidRPr="00D23618">
        <w:rPr>
          <w:color w:val="000000" w:themeColor="text1"/>
          <w:sz w:val="22"/>
          <w:szCs w:val="22"/>
          <w:shd w:val="clear" w:color="auto" w:fill="FFFFFF"/>
        </w:rPr>
        <w:t xml:space="preserve">, although this was not confirmed by post-hoc Tukey’s tests (Fig. </w:t>
      </w:r>
      <w:r>
        <w:rPr>
          <w:color w:val="000000" w:themeColor="text1"/>
          <w:sz w:val="22"/>
          <w:szCs w:val="22"/>
          <w:shd w:val="clear" w:color="auto" w:fill="FFFFFF"/>
        </w:rPr>
        <w:t>6</w:t>
      </w:r>
      <w:r w:rsidRPr="00D23618">
        <w:rPr>
          <w:color w:val="000000" w:themeColor="text1"/>
          <w:sz w:val="22"/>
          <w:szCs w:val="22"/>
          <w:shd w:val="clear" w:color="auto" w:fill="FFFFFF"/>
        </w:rPr>
        <w:t xml:space="preserve">B). </w:t>
      </w:r>
      <w:r w:rsidRPr="00D23618">
        <w:rPr>
          <w:sz w:val="22"/>
          <w:szCs w:val="22"/>
        </w:rPr>
        <w:t>Foliar K</w:t>
      </w:r>
      <w:r w:rsidRPr="00D23618">
        <w:rPr>
          <w:color w:val="000000"/>
          <w:sz w:val="22"/>
          <w:szCs w:val="22"/>
          <w:vertAlign w:val="superscript"/>
        </w:rPr>
        <w:t>+</w:t>
      </w:r>
      <w:r w:rsidRPr="00D23618">
        <w:rPr>
          <w:sz w:val="22"/>
          <w:szCs w:val="22"/>
        </w:rPr>
        <w:t xml:space="preserve"> was reduced in the high elevation site that experienced fire as compared to the other sites (elevation x fire: </w:t>
      </w:r>
      <w:r w:rsidRPr="00D23618">
        <w:rPr>
          <w:i/>
          <w:sz w:val="22"/>
          <w:szCs w:val="22"/>
        </w:rPr>
        <w:t>P</w:t>
      </w:r>
      <w:r w:rsidRPr="00D23618">
        <w:rPr>
          <w:sz w:val="22"/>
          <w:szCs w:val="22"/>
        </w:rPr>
        <w:t xml:space="preserve"> &lt; 0.05, Fig. </w:t>
      </w:r>
      <w:r>
        <w:rPr>
          <w:sz w:val="22"/>
          <w:szCs w:val="22"/>
        </w:rPr>
        <w:t>6</w:t>
      </w:r>
      <w:r w:rsidRPr="00D23618">
        <w:rPr>
          <w:sz w:val="22"/>
          <w:szCs w:val="22"/>
        </w:rPr>
        <w:t>C and Tab. 5). Neither foliar Al</w:t>
      </w:r>
      <w:r w:rsidRPr="00D23618">
        <w:rPr>
          <w:color w:val="000000"/>
          <w:sz w:val="22"/>
          <w:szCs w:val="22"/>
          <w:vertAlign w:val="superscript"/>
        </w:rPr>
        <w:t>+</w:t>
      </w:r>
      <w:r w:rsidRPr="00D23618">
        <w:rPr>
          <w:sz w:val="22"/>
          <w:szCs w:val="22"/>
        </w:rPr>
        <w:t xml:space="preserve"> nor Mg</w:t>
      </w:r>
      <w:r w:rsidRPr="00842C61">
        <w:rPr>
          <w:sz w:val="22"/>
          <w:szCs w:val="22"/>
          <w:vertAlign w:val="superscript"/>
        </w:rPr>
        <w:t>2</w:t>
      </w:r>
      <w:r w:rsidRPr="00D23618">
        <w:rPr>
          <w:color w:val="000000"/>
          <w:sz w:val="22"/>
          <w:szCs w:val="22"/>
          <w:vertAlign w:val="superscript"/>
        </w:rPr>
        <w:t>+</w:t>
      </w:r>
      <w:r w:rsidRPr="00D23618">
        <w:rPr>
          <w:color w:val="000000" w:themeColor="text1"/>
          <w:sz w:val="22"/>
          <w:szCs w:val="22"/>
          <w:shd w:val="clear" w:color="auto" w:fill="FFFFFF"/>
        </w:rPr>
        <w:t xml:space="preserve"> differed by site (</w:t>
      </w:r>
      <w:r w:rsidRPr="00D23618">
        <w:rPr>
          <w:i/>
          <w:color w:val="000000" w:themeColor="text1"/>
          <w:sz w:val="22"/>
          <w:szCs w:val="22"/>
          <w:shd w:val="clear" w:color="auto" w:fill="FFFFFF"/>
        </w:rPr>
        <w:t>P</w:t>
      </w:r>
      <w:r w:rsidR="00C43703">
        <w:rPr>
          <w:i/>
          <w:color w:val="000000" w:themeColor="text1"/>
          <w:sz w:val="22"/>
          <w:szCs w:val="22"/>
          <w:shd w:val="clear" w:color="auto" w:fill="FFFFFF"/>
        </w:rPr>
        <w:t xml:space="preserve"> </w:t>
      </w:r>
      <w:r w:rsidRPr="00D23618">
        <w:rPr>
          <w:color w:val="000000" w:themeColor="text1"/>
          <w:sz w:val="22"/>
          <w:szCs w:val="22"/>
          <w:shd w:val="clear" w:color="auto" w:fill="FFFFFF"/>
        </w:rPr>
        <w:t>&gt;</w:t>
      </w:r>
      <w:r w:rsidR="00C43703">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0.05 in both cases; </w:t>
      </w:r>
      <w:r w:rsidRPr="00D23618">
        <w:rPr>
          <w:sz w:val="22"/>
          <w:szCs w:val="22"/>
        </w:rPr>
        <w:t xml:space="preserve">Fig. </w:t>
      </w:r>
      <w:r>
        <w:rPr>
          <w:sz w:val="22"/>
          <w:szCs w:val="22"/>
        </w:rPr>
        <w:t>6D, Fig. 6E</w:t>
      </w:r>
      <w:r w:rsidR="00C43703">
        <w:rPr>
          <w:sz w:val="22"/>
          <w:szCs w:val="22"/>
        </w:rPr>
        <w:t>,</w:t>
      </w:r>
      <w:r w:rsidRPr="00D23618">
        <w:rPr>
          <w:sz w:val="22"/>
          <w:szCs w:val="22"/>
        </w:rPr>
        <w:t xml:space="preserve"> and Tab. 5).</w:t>
      </w:r>
      <w:r w:rsidRPr="00D23618">
        <w:rPr>
          <w:color w:val="000000" w:themeColor="text1"/>
          <w:sz w:val="22"/>
          <w:szCs w:val="22"/>
          <w:shd w:val="clear" w:color="auto" w:fill="FFFFFF"/>
        </w:rPr>
        <w:t xml:space="preserve"> Foliar Zn concentrations were 9% lower in the high elevation sites than on the low elevation sites</w:t>
      </w:r>
      <w:r w:rsidRPr="00D23618" w:rsidDel="00EC68D4">
        <w:rPr>
          <w:color w:val="000000" w:themeColor="text1"/>
          <w:sz w:val="22"/>
          <w:szCs w:val="22"/>
          <w:shd w:val="clear" w:color="auto" w:fill="FFFFFF"/>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0.01, Fig. </w:t>
      </w:r>
      <w:r>
        <w:rPr>
          <w:sz w:val="22"/>
          <w:szCs w:val="22"/>
        </w:rPr>
        <w:t>6</w:t>
      </w:r>
      <w:r w:rsidRPr="00D23618">
        <w:rPr>
          <w:sz w:val="22"/>
          <w:szCs w:val="22"/>
        </w:rPr>
        <w:t>F and Tab. 5), due to a particularly strong reduction at the high elevation site that experienced fire</w:t>
      </w:r>
      <w:r w:rsidRPr="00D23618">
        <w:rPr>
          <w:color w:val="000000" w:themeColor="text1"/>
          <w:sz w:val="22"/>
          <w:szCs w:val="22"/>
          <w:shd w:val="clear" w:color="auto" w:fill="FFFFFF"/>
        </w:rPr>
        <w:t xml:space="preserve">. </w:t>
      </w:r>
    </w:p>
    <w:p w14:paraId="7C5CE949" w14:textId="77777777" w:rsidR="005278F2" w:rsidRPr="00D23618" w:rsidRDefault="005278F2" w:rsidP="005278F2">
      <w:pPr>
        <w:spacing w:line="276" w:lineRule="auto"/>
        <w:jc w:val="both"/>
        <w:rPr>
          <w:color w:val="000000" w:themeColor="text1"/>
          <w:sz w:val="22"/>
          <w:szCs w:val="22"/>
          <w:shd w:val="clear" w:color="auto" w:fill="FFFFFF"/>
        </w:rPr>
      </w:pPr>
    </w:p>
    <w:p w14:paraId="6AF8AB81" w14:textId="39A9BA4B" w:rsidR="005278F2" w:rsidRPr="00E575B8" w:rsidRDefault="005278F2" w:rsidP="005278F2">
      <w:pPr>
        <w:spacing w:line="276" w:lineRule="auto"/>
        <w:jc w:val="both"/>
        <w:rPr>
          <w:i/>
          <w:iCs/>
          <w:color w:val="000000" w:themeColor="text1"/>
          <w:sz w:val="22"/>
          <w:szCs w:val="22"/>
          <w:shd w:val="clear" w:color="auto" w:fill="FFFFFF"/>
        </w:rPr>
      </w:pPr>
      <w:r w:rsidRPr="00E575B8">
        <w:rPr>
          <w:i/>
          <w:iCs/>
          <w:color w:val="000000" w:themeColor="text1"/>
          <w:sz w:val="22"/>
          <w:szCs w:val="22"/>
          <w:shd w:val="clear" w:color="auto" w:fill="FFFFFF"/>
        </w:rPr>
        <w:t xml:space="preserve">Soil </w:t>
      </w:r>
      <w:r w:rsidR="004C01F0" w:rsidRPr="00E575B8">
        <w:rPr>
          <w:i/>
          <w:iCs/>
          <w:color w:val="000000" w:themeColor="text1"/>
          <w:sz w:val="22"/>
          <w:szCs w:val="22"/>
          <w:shd w:val="clear" w:color="auto" w:fill="FFFFFF"/>
        </w:rPr>
        <w:t>O</w:t>
      </w:r>
      <w:r w:rsidRPr="00E575B8">
        <w:rPr>
          <w:i/>
          <w:iCs/>
          <w:color w:val="000000" w:themeColor="text1"/>
          <w:sz w:val="22"/>
          <w:szCs w:val="22"/>
          <w:shd w:val="clear" w:color="auto" w:fill="FFFFFF"/>
        </w:rPr>
        <w:t>rganics</w:t>
      </w:r>
    </w:p>
    <w:p w14:paraId="60D87111" w14:textId="2750D2EC" w:rsidR="005278F2" w:rsidRPr="00D23618" w:rsidRDefault="005278F2" w:rsidP="005278F2">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Soil C concentrations were greater at lower elevations (</w:t>
      </w:r>
      <w:r w:rsidRPr="00D23618">
        <w:rPr>
          <w:i/>
          <w:color w:val="000000" w:themeColor="text1"/>
          <w:sz w:val="22"/>
          <w:szCs w:val="22"/>
          <w:shd w:val="clear" w:color="auto" w:fill="FFFFFF"/>
        </w:rPr>
        <w:t>P</w:t>
      </w:r>
      <w:r w:rsidR="00284B57">
        <w:rPr>
          <w:i/>
          <w:color w:val="000000" w:themeColor="text1"/>
          <w:sz w:val="22"/>
          <w:szCs w:val="22"/>
          <w:shd w:val="clear" w:color="auto" w:fill="FFFFFF"/>
        </w:rPr>
        <w:t xml:space="preserve"> </w:t>
      </w:r>
      <w:r w:rsidRPr="00D23618">
        <w:rPr>
          <w:color w:val="000000" w:themeColor="text1"/>
          <w:sz w:val="22"/>
          <w:szCs w:val="22"/>
          <w:shd w:val="clear" w:color="auto" w:fill="FFFFFF"/>
        </w:rPr>
        <w:t>&lt;</w:t>
      </w:r>
      <w:r w:rsidR="00284B57">
        <w:rPr>
          <w:color w:val="000000" w:themeColor="text1"/>
          <w:sz w:val="22"/>
          <w:szCs w:val="22"/>
          <w:shd w:val="clear" w:color="auto" w:fill="FFFFFF"/>
        </w:rPr>
        <w:t xml:space="preserve"> </w:t>
      </w:r>
      <w:r w:rsidRPr="00D23618">
        <w:rPr>
          <w:color w:val="000000" w:themeColor="text1"/>
          <w:sz w:val="22"/>
          <w:szCs w:val="22"/>
          <w:shd w:val="clear" w:color="auto" w:fill="FFFFFF"/>
        </w:rPr>
        <w:t>0.05) and sites that did not experience the 1947 fire (</w:t>
      </w:r>
      <w:r w:rsidRPr="00D23618">
        <w:rPr>
          <w:i/>
          <w:color w:val="000000" w:themeColor="text1"/>
          <w:sz w:val="22"/>
          <w:szCs w:val="22"/>
          <w:shd w:val="clear" w:color="auto" w:fill="FFFFFF"/>
        </w:rPr>
        <w:t>P</w:t>
      </w:r>
      <w:r w:rsidR="00284B57">
        <w:rPr>
          <w:i/>
          <w:color w:val="000000" w:themeColor="text1"/>
          <w:sz w:val="22"/>
          <w:szCs w:val="22"/>
          <w:shd w:val="clear" w:color="auto" w:fill="FFFFFF"/>
        </w:rPr>
        <w:t xml:space="preserve"> </w:t>
      </w:r>
      <w:r w:rsidRPr="00D23618">
        <w:rPr>
          <w:color w:val="000000" w:themeColor="text1"/>
          <w:sz w:val="22"/>
          <w:szCs w:val="22"/>
          <w:shd w:val="clear" w:color="auto" w:fill="FFFFFF"/>
        </w:rPr>
        <w:t>&lt;</w:t>
      </w:r>
      <w:r w:rsidR="00284B57">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0.05, </w:t>
      </w:r>
      <w:r w:rsidRPr="00D23618">
        <w:rPr>
          <w:sz w:val="22"/>
          <w:szCs w:val="22"/>
        </w:rPr>
        <w:t xml:space="preserve">Fig. </w:t>
      </w:r>
      <w:r w:rsidR="00284B57">
        <w:rPr>
          <w:sz w:val="22"/>
          <w:szCs w:val="22"/>
        </w:rPr>
        <w:t>7</w:t>
      </w:r>
      <w:r w:rsidRPr="00D23618">
        <w:rPr>
          <w:sz w:val="22"/>
          <w:szCs w:val="22"/>
        </w:rPr>
        <w:t xml:space="preserve">A and Tab. </w:t>
      </w:r>
      <w:r w:rsidR="008630C0">
        <w:rPr>
          <w:sz w:val="22"/>
          <w:szCs w:val="22"/>
        </w:rPr>
        <w:t>6</w:t>
      </w:r>
      <w:r w:rsidRPr="00D23618">
        <w:rPr>
          <w:sz w:val="22"/>
          <w:szCs w:val="22"/>
        </w:rPr>
        <w:t>)</w:t>
      </w:r>
      <w:r w:rsidRPr="00D23618">
        <w:rPr>
          <w:color w:val="000000" w:themeColor="text1"/>
          <w:sz w:val="22"/>
          <w:szCs w:val="22"/>
          <w:shd w:val="clear" w:color="auto" w:fill="FFFFFF"/>
        </w:rPr>
        <w:t xml:space="preserve">. </w:t>
      </w:r>
      <w:r w:rsidRPr="00D23618">
        <w:rPr>
          <w:sz w:val="22"/>
          <w:szCs w:val="22"/>
        </w:rPr>
        <w:t xml:space="preserve">Soil N did not vary between sites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&gt; 0.05, Fig. </w:t>
      </w:r>
      <w:r>
        <w:rPr>
          <w:sz w:val="22"/>
          <w:szCs w:val="22"/>
        </w:rPr>
        <w:t>7</w:t>
      </w:r>
      <w:r w:rsidRPr="00D23618">
        <w:rPr>
          <w:sz w:val="22"/>
          <w:szCs w:val="22"/>
        </w:rPr>
        <w:t xml:space="preserve">B and Tab. </w:t>
      </w:r>
      <w:r w:rsidR="008630C0">
        <w:rPr>
          <w:sz w:val="22"/>
          <w:szCs w:val="22"/>
        </w:rPr>
        <w:t>6</w:t>
      </w:r>
      <w:r w:rsidRPr="00D23618">
        <w:rPr>
          <w:sz w:val="22"/>
          <w:szCs w:val="22"/>
        </w:rPr>
        <w:t xml:space="preserve">). Soil </w:t>
      </w:r>
      <w:r w:rsidRPr="00D23618">
        <w:rPr>
          <w:color w:val="000000" w:themeColor="text1"/>
          <w:sz w:val="22"/>
          <w:szCs w:val="22"/>
          <w:shd w:val="clear" w:color="auto" w:fill="FFFFFF"/>
        </w:rPr>
        <w:t>C/N was 15% lower at high elevation sites (</w:t>
      </w:r>
      <w:r w:rsidRPr="00D23618">
        <w:rPr>
          <w:i/>
          <w:sz w:val="22"/>
          <w:szCs w:val="22"/>
        </w:rPr>
        <w:t>P</w:t>
      </w:r>
      <w:r w:rsidRPr="00D23618">
        <w:rPr>
          <w:sz w:val="22"/>
          <w:szCs w:val="22"/>
        </w:rPr>
        <w:t xml:space="preserve"> &lt; 0.05, Fig. </w:t>
      </w:r>
      <w:r>
        <w:rPr>
          <w:sz w:val="22"/>
          <w:szCs w:val="22"/>
        </w:rPr>
        <w:t>7</w:t>
      </w:r>
      <w:r w:rsidRPr="00D23618">
        <w:rPr>
          <w:sz w:val="22"/>
          <w:szCs w:val="22"/>
        </w:rPr>
        <w:t xml:space="preserve">C and Tab. </w:t>
      </w:r>
      <w:r w:rsidR="008630C0">
        <w:rPr>
          <w:sz w:val="22"/>
          <w:szCs w:val="22"/>
        </w:rPr>
        <w:t>6</w:t>
      </w:r>
      <w:r w:rsidRPr="00D23618">
        <w:rPr>
          <w:sz w:val="22"/>
          <w:szCs w:val="22"/>
        </w:rPr>
        <w:t>),</w:t>
      </w:r>
      <w:r w:rsidRPr="00D23618">
        <w:rPr>
          <w:color w:val="000000" w:themeColor="text1"/>
          <w:sz w:val="22"/>
          <w:szCs w:val="22"/>
          <w:shd w:val="clear" w:color="auto" w:fill="FFFFFF"/>
        </w:rPr>
        <w:t xml:space="preserve"> but we found no significant disparity in C/N when either fire history or fire history x elevation interactions were examined (</w:t>
      </w:r>
      <w:r w:rsidRPr="00D23618">
        <w:rPr>
          <w:i/>
          <w:color w:val="000000" w:themeColor="text1"/>
          <w:sz w:val="22"/>
          <w:szCs w:val="22"/>
          <w:shd w:val="clear" w:color="auto" w:fill="FFFFFF"/>
        </w:rPr>
        <w:t>P</w:t>
      </w:r>
      <w:r w:rsidRPr="00D23618">
        <w:rPr>
          <w:color w:val="000000" w:themeColor="text1"/>
          <w:sz w:val="22"/>
          <w:szCs w:val="22"/>
          <w:shd w:val="clear" w:color="auto" w:fill="FFFFFF"/>
        </w:rPr>
        <w:t xml:space="preserve"> &gt; 0.05 in both cases). </w:t>
      </w:r>
    </w:p>
    <w:p w14:paraId="6A768718" w14:textId="77777777" w:rsidR="005278F2" w:rsidRPr="00D23618" w:rsidRDefault="005278F2" w:rsidP="005278F2">
      <w:pPr>
        <w:spacing w:line="276" w:lineRule="auto"/>
        <w:jc w:val="both"/>
        <w:rPr>
          <w:color w:val="000000" w:themeColor="text1"/>
          <w:sz w:val="22"/>
          <w:szCs w:val="22"/>
          <w:shd w:val="clear" w:color="auto" w:fill="FFFFFF"/>
        </w:rPr>
      </w:pPr>
    </w:p>
    <w:p w14:paraId="1ADF1CD3" w14:textId="7D99E6E2" w:rsidR="00CA6181" w:rsidRPr="00E575B8" w:rsidRDefault="00CA6181" w:rsidP="00CA6181">
      <w:pPr>
        <w:spacing w:line="276" w:lineRule="auto"/>
        <w:jc w:val="both"/>
        <w:rPr>
          <w:i/>
          <w:iCs/>
          <w:color w:val="000000" w:themeColor="text1"/>
          <w:sz w:val="22"/>
          <w:szCs w:val="22"/>
          <w:shd w:val="clear" w:color="auto" w:fill="FFFFFF"/>
          <w:vertAlign w:val="subscript"/>
        </w:rPr>
      </w:pPr>
      <w:commentRangeStart w:id="497"/>
      <w:commentRangeStart w:id="498"/>
      <w:r w:rsidRPr="00E575B8">
        <w:rPr>
          <w:i/>
          <w:iCs/>
          <w:color w:val="000000" w:themeColor="text1"/>
          <w:sz w:val="22"/>
          <w:szCs w:val="22"/>
          <w:shd w:val="clear" w:color="auto" w:fill="FFFFFF"/>
        </w:rPr>
        <w:t>Soil Water Retention</w:t>
      </w:r>
      <w:del w:id="499" w:author="Jeff" w:date="2021-06-16T14:55:00Z">
        <w:r w:rsidRPr="00E575B8" w:rsidDel="009003D9">
          <w:rPr>
            <w:i/>
            <w:iCs/>
            <w:color w:val="000000" w:themeColor="text1"/>
            <w:sz w:val="22"/>
            <w:szCs w:val="22"/>
            <w:shd w:val="clear" w:color="auto" w:fill="FFFFFF"/>
          </w:rPr>
          <w:delText>, CEC and pH</w:delText>
        </w:r>
        <w:commentRangeEnd w:id="497"/>
        <w:r w:rsidR="00AA2EC6" w:rsidRPr="00E575B8" w:rsidDel="009003D9">
          <w:rPr>
            <w:rStyle w:val="CommentReference"/>
            <w:sz w:val="22"/>
            <w:szCs w:val="22"/>
          </w:rPr>
          <w:commentReference w:id="497"/>
        </w:r>
        <w:commentRangeEnd w:id="498"/>
        <w:r w:rsidR="005C0417" w:rsidRPr="00E575B8" w:rsidDel="009003D9">
          <w:rPr>
            <w:rStyle w:val="CommentReference"/>
            <w:sz w:val="22"/>
            <w:szCs w:val="22"/>
          </w:rPr>
          <w:commentReference w:id="498"/>
        </w:r>
      </w:del>
    </w:p>
    <w:p w14:paraId="1FBDF83B" w14:textId="06008040" w:rsidR="00CA6181" w:rsidRDefault="00CA6181" w:rsidP="00CA6181">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There was an interaction between elevation and fire history on soil water retention (SWR</w:t>
      </w:r>
      <w:r w:rsidR="00284B57">
        <w:rPr>
          <w:color w:val="000000" w:themeColor="text1"/>
          <w:sz w:val="22"/>
          <w:szCs w:val="22"/>
          <w:shd w:val="clear" w:color="auto" w:fill="FFFFFF"/>
        </w:rPr>
        <w:t xml:space="preserve">; </w:t>
      </w:r>
      <w:r w:rsidRPr="00D23618">
        <w:rPr>
          <w:i/>
          <w:sz w:val="22"/>
          <w:szCs w:val="22"/>
        </w:rPr>
        <w:t>P</w:t>
      </w:r>
      <w:r w:rsidRPr="00D23618">
        <w:rPr>
          <w:sz w:val="22"/>
          <w:szCs w:val="22"/>
        </w:rPr>
        <w:t xml:space="preserve"> &lt;</w:t>
      </w:r>
      <w:r w:rsidR="00284B57">
        <w:rPr>
          <w:sz w:val="22"/>
          <w:szCs w:val="22"/>
        </w:rPr>
        <w:t xml:space="preserve"> </w:t>
      </w:r>
      <w:r w:rsidRPr="00D23618">
        <w:rPr>
          <w:sz w:val="22"/>
          <w:szCs w:val="22"/>
        </w:rPr>
        <w:t xml:space="preserve">0.01, Fig. </w:t>
      </w:r>
      <w:r>
        <w:rPr>
          <w:sz w:val="22"/>
          <w:szCs w:val="22"/>
        </w:rPr>
        <w:t xml:space="preserve">7D </w:t>
      </w:r>
      <w:r w:rsidRPr="00D23618">
        <w:rPr>
          <w:sz w:val="22"/>
          <w:szCs w:val="22"/>
        </w:rPr>
        <w:t xml:space="preserve">and Tab. </w:t>
      </w:r>
      <w:r w:rsidR="008630C0">
        <w:rPr>
          <w:sz w:val="22"/>
          <w:szCs w:val="22"/>
        </w:rPr>
        <w:t>6</w:t>
      </w:r>
      <w:r w:rsidRPr="00D23618">
        <w:rPr>
          <w:sz w:val="22"/>
          <w:szCs w:val="22"/>
        </w:rPr>
        <w:t>), with</w:t>
      </w:r>
      <w:r w:rsidRPr="00D23618">
        <w:rPr>
          <w:color w:val="000000" w:themeColor="text1"/>
          <w:sz w:val="22"/>
          <w:szCs w:val="22"/>
          <w:shd w:val="clear" w:color="auto" w:fill="FFFFFF"/>
        </w:rPr>
        <w:t xml:space="preserve"> markedly higher values at Gorham cliffs, the low elevation site that experienced fire, as compared to other sites. </w:t>
      </w:r>
      <w:del w:id="500" w:author="Jeff" w:date="2021-06-16T14:55:00Z">
        <w:r w:rsidRPr="00D23618" w:rsidDel="009003D9">
          <w:rPr>
            <w:color w:val="000000" w:themeColor="text1"/>
            <w:sz w:val="22"/>
            <w:szCs w:val="22"/>
            <w:shd w:val="clear" w:color="auto" w:fill="FFFFFF"/>
          </w:rPr>
          <w:delText>Our linear model indicated that cation exchange capacity (CEC) was higher at the high elevation sites (</w:delText>
        </w:r>
        <w:r w:rsidRPr="00D23618" w:rsidDel="009003D9">
          <w:rPr>
            <w:i/>
            <w:sz w:val="22"/>
            <w:szCs w:val="22"/>
          </w:rPr>
          <w:delText xml:space="preserve">P </w:delText>
        </w:r>
        <w:r w:rsidRPr="00D23618" w:rsidDel="009003D9">
          <w:rPr>
            <w:sz w:val="22"/>
            <w:szCs w:val="22"/>
          </w:rPr>
          <w:delText xml:space="preserve">&lt; 0.05, Tab. </w:delText>
        </w:r>
        <w:r w:rsidR="008630C0" w:rsidDel="009003D9">
          <w:rPr>
            <w:sz w:val="22"/>
            <w:szCs w:val="22"/>
          </w:rPr>
          <w:delText>6</w:delText>
        </w:r>
        <w:r w:rsidRPr="00D23618" w:rsidDel="009003D9">
          <w:rPr>
            <w:color w:val="000000" w:themeColor="text1"/>
            <w:sz w:val="22"/>
            <w:szCs w:val="22"/>
            <w:shd w:val="clear" w:color="auto" w:fill="FFFFFF"/>
          </w:rPr>
          <w:delText xml:space="preserve">), but this was not confirmed by our post-hoc Tukey’s tests, which indicated no difference between sites (Fig. </w:delText>
        </w:r>
        <w:r w:rsidDel="009003D9">
          <w:rPr>
            <w:color w:val="000000" w:themeColor="text1"/>
            <w:sz w:val="22"/>
            <w:szCs w:val="22"/>
            <w:shd w:val="clear" w:color="auto" w:fill="FFFFFF"/>
          </w:rPr>
          <w:delText>7E</w:delText>
        </w:r>
        <w:r w:rsidRPr="00D23618" w:rsidDel="009003D9">
          <w:rPr>
            <w:color w:val="000000" w:themeColor="text1"/>
            <w:sz w:val="22"/>
            <w:szCs w:val="22"/>
            <w:shd w:val="clear" w:color="auto" w:fill="FFFFFF"/>
          </w:rPr>
          <w:delText>).</w:delText>
        </w:r>
        <w:r w:rsidDel="009003D9">
          <w:rPr>
            <w:color w:val="000000" w:themeColor="text1"/>
            <w:sz w:val="22"/>
            <w:szCs w:val="22"/>
            <w:shd w:val="clear" w:color="auto" w:fill="FFFFFF"/>
          </w:rPr>
          <w:delText xml:space="preserve"> </w:delText>
        </w:r>
        <w:r w:rsidRPr="00D23618" w:rsidDel="009003D9">
          <w:rPr>
            <w:color w:val="000000" w:themeColor="text1"/>
            <w:sz w:val="22"/>
            <w:szCs w:val="22"/>
            <w:shd w:val="clear" w:color="auto" w:fill="FFFFFF"/>
          </w:rPr>
          <w:delText xml:space="preserve">Soil pH was not different between sites (P &gt; 0.05, </w:delText>
        </w:r>
        <w:r w:rsidDel="009003D9">
          <w:rPr>
            <w:color w:val="000000" w:themeColor="text1"/>
            <w:sz w:val="22"/>
            <w:szCs w:val="22"/>
            <w:shd w:val="clear" w:color="auto" w:fill="FFFFFF"/>
          </w:rPr>
          <w:delText>Fig. 7F</w:delText>
        </w:r>
        <w:r w:rsidR="00284B57" w:rsidDel="009003D9">
          <w:rPr>
            <w:color w:val="000000" w:themeColor="text1"/>
            <w:sz w:val="22"/>
            <w:szCs w:val="22"/>
            <w:shd w:val="clear" w:color="auto" w:fill="FFFFFF"/>
          </w:rPr>
          <w:delText xml:space="preserve"> and</w:delText>
        </w:r>
        <w:r w:rsidDel="009003D9">
          <w:rPr>
            <w:color w:val="000000" w:themeColor="text1"/>
            <w:sz w:val="22"/>
            <w:szCs w:val="22"/>
            <w:shd w:val="clear" w:color="auto" w:fill="FFFFFF"/>
          </w:rPr>
          <w:delText xml:space="preserve"> </w:delText>
        </w:r>
        <w:r w:rsidRPr="00D23618" w:rsidDel="009003D9">
          <w:rPr>
            <w:color w:val="000000" w:themeColor="text1"/>
            <w:sz w:val="22"/>
            <w:szCs w:val="22"/>
            <w:shd w:val="clear" w:color="auto" w:fill="FFFFFF"/>
          </w:rPr>
          <w:delText xml:space="preserve">Tab. </w:delText>
        </w:r>
        <w:r w:rsidR="008630C0" w:rsidDel="009003D9">
          <w:rPr>
            <w:color w:val="000000" w:themeColor="text1"/>
            <w:sz w:val="22"/>
            <w:szCs w:val="22"/>
            <w:shd w:val="clear" w:color="auto" w:fill="FFFFFF"/>
          </w:rPr>
          <w:delText>6</w:delText>
        </w:r>
        <w:r w:rsidRPr="00D23618" w:rsidDel="009003D9">
          <w:rPr>
            <w:color w:val="000000" w:themeColor="text1"/>
            <w:sz w:val="22"/>
            <w:szCs w:val="22"/>
            <w:shd w:val="clear" w:color="auto" w:fill="FFFFFF"/>
          </w:rPr>
          <w:delText xml:space="preserve">). </w:delText>
        </w:r>
      </w:del>
    </w:p>
    <w:p w14:paraId="46418C39" w14:textId="77777777" w:rsidR="007346A9" w:rsidRPr="00D23618" w:rsidRDefault="007346A9" w:rsidP="00AF2348">
      <w:pPr>
        <w:tabs>
          <w:tab w:val="left" w:pos="6750"/>
        </w:tabs>
        <w:spacing w:line="276" w:lineRule="auto"/>
        <w:jc w:val="both"/>
        <w:rPr>
          <w:color w:val="000000" w:themeColor="text1"/>
          <w:sz w:val="22"/>
          <w:szCs w:val="22"/>
          <w:shd w:val="clear" w:color="auto" w:fill="FFFFFF"/>
        </w:rPr>
      </w:pPr>
    </w:p>
    <w:p w14:paraId="7DCBA003" w14:textId="0B708BE7" w:rsidR="00345813" w:rsidRPr="00E575B8" w:rsidRDefault="00345813" w:rsidP="007346A9">
      <w:pPr>
        <w:tabs>
          <w:tab w:val="left" w:pos="6750"/>
        </w:tabs>
        <w:spacing w:line="276" w:lineRule="auto"/>
        <w:jc w:val="both"/>
        <w:rPr>
          <w:b/>
          <w:sz w:val="22"/>
          <w:szCs w:val="22"/>
        </w:rPr>
      </w:pPr>
      <w:commentRangeStart w:id="501"/>
      <w:r w:rsidRPr="00E575B8">
        <w:rPr>
          <w:b/>
          <w:sz w:val="22"/>
          <w:szCs w:val="22"/>
        </w:rPr>
        <w:t>DISCUSSION</w:t>
      </w:r>
      <w:bookmarkStart w:id="502" w:name="_Hlk22370493"/>
      <w:commentRangeEnd w:id="501"/>
      <w:r w:rsidR="001553B9" w:rsidRPr="00E575B8">
        <w:rPr>
          <w:rStyle w:val="CommentReference"/>
          <w:sz w:val="22"/>
          <w:szCs w:val="22"/>
        </w:rPr>
        <w:commentReference w:id="501"/>
      </w:r>
    </w:p>
    <w:p w14:paraId="0DE215CD" w14:textId="5C0ECF51" w:rsidR="005A2365" w:rsidRDefault="00666D11" w:rsidP="00C776FA">
      <w:pPr>
        <w:spacing w:line="276" w:lineRule="auto"/>
        <w:rPr>
          <w:bCs/>
          <w:sz w:val="22"/>
          <w:szCs w:val="22"/>
        </w:rPr>
      </w:pPr>
      <w:r w:rsidRPr="00DA14ED">
        <w:rPr>
          <w:color w:val="000000" w:themeColor="text1"/>
          <w:sz w:val="22"/>
          <w:szCs w:val="22"/>
          <w:shd w:val="clear" w:color="auto" w:fill="FFFFFF"/>
        </w:rPr>
        <w:t>Elevation, as opposed to fire</w:t>
      </w:r>
      <w:r w:rsidR="00AA5624">
        <w:rPr>
          <w:color w:val="000000" w:themeColor="text1"/>
          <w:sz w:val="22"/>
          <w:szCs w:val="22"/>
          <w:shd w:val="clear" w:color="auto" w:fill="FFFFFF"/>
        </w:rPr>
        <w:t xml:space="preserve"> history</w:t>
      </w:r>
      <w:r w:rsidRPr="00DA14ED">
        <w:rPr>
          <w:color w:val="000000" w:themeColor="text1"/>
          <w:sz w:val="22"/>
          <w:szCs w:val="22"/>
          <w:shd w:val="clear" w:color="auto" w:fill="FFFFFF"/>
        </w:rPr>
        <w:t xml:space="preserve">, was the dominant driver of plant and ecosystem processes </w:t>
      </w:r>
      <w:r w:rsidRPr="00C776FA">
        <w:rPr>
          <w:strike/>
          <w:color w:val="000000" w:themeColor="text1"/>
          <w:sz w:val="22"/>
          <w:szCs w:val="22"/>
          <w:shd w:val="clear" w:color="auto" w:fill="FFFFFF"/>
        </w:rPr>
        <w:t>we measured</w:t>
      </w:r>
      <w:r w:rsidR="00071F33">
        <w:rPr>
          <w:color w:val="000000" w:themeColor="text1"/>
          <w:sz w:val="22"/>
          <w:szCs w:val="22"/>
          <w:shd w:val="clear" w:color="auto" w:fill="FFFFFF"/>
        </w:rPr>
        <w:t xml:space="preserve"> according to our measurements.</w:t>
      </w:r>
      <w:r w:rsidR="00AA5624">
        <w:rPr>
          <w:color w:val="000000" w:themeColor="text1"/>
          <w:sz w:val="22"/>
          <w:szCs w:val="22"/>
          <w:shd w:val="clear" w:color="auto" w:fill="FFFFFF"/>
        </w:rPr>
        <w:t xml:space="preserve"> </w:t>
      </w:r>
      <w:r w:rsidR="00AA5624" w:rsidRPr="00C776FA">
        <w:rPr>
          <w:strike/>
          <w:color w:val="000000" w:themeColor="text1"/>
          <w:sz w:val="22"/>
          <w:szCs w:val="22"/>
          <w:shd w:val="clear" w:color="auto" w:fill="FFFFFF"/>
        </w:rPr>
        <w:t xml:space="preserve">This result </w:t>
      </w:r>
      <w:r w:rsidRPr="00C776FA">
        <w:rPr>
          <w:strike/>
          <w:color w:val="000000" w:themeColor="text1"/>
          <w:sz w:val="22"/>
          <w:szCs w:val="22"/>
          <w:shd w:val="clear" w:color="auto" w:fill="FFFFFF"/>
        </w:rPr>
        <w:t xml:space="preserve">that persistence capacity </w:t>
      </w:r>
      <w:r w:rsidRPr="00C776FA">
        <w:rPr>
          <w:iCs/>
          <w:strike/>
          <w:sz w:val="22"/>
          <w:szCs w:val="22"/>
        </w:rPr>
        <w:t>was more important than recovery capacity</w:t>
      </w:r>
      <w:r w:rsidRPr="00C776FA">
        <w:rPr>
          <w:strike/>
          <w:color w:val="000000" w:themeColor="text1"/>
          <w:sz w:val="22"/>
          <w:szCs w:val="22"/>
          <w:shd w:val="clear" w:color="auto" w:fill="FFFFFF"/>
        </w:rPr>
        <w:t xml:space="preserve"> </w:t>
      </w:r>
      <w:r w:rsidRPr="00C776FA">
        <w:rPr>
          <w:iCs/>
          <w:strike/>
          <w:sz w:val="22"/>
          <w:szCs w:val="22"/>
        </w:rPr>
        <w:t xml:space="preserve">at </w:t>
      </w:r>
      <w:r w:rsidR="00C437EC" w:rsidRPr="00C776FA">
        <w:rPr>
          <w:strike/>
          <w:sz w:val="22"/>
          <w:szCs w:val="22"/>
        </w:rPr>
        <w:t>Mt. Desert Island</w:t>
      </w:r>
      <w:r w:rsidR="00012C3B" w:rsidRPr="00C776FA">
        <w:rPr>
          <w:bCs/>
          <w:strike/>
          <w:sz w:val="22"/>
          <w:szCs w:val="22"/>
        </w:rPr>
        <w:t xml:space="preserve">, at least over the last </w:t>
      </w:r>
      <w:r w:rsidR="00AA5624" w:rsidRPr="00C776FA">
        <w:rPr>
          <w:bCs/>
          <w:strike/>
          <w:sz w:val="22"/>
          <w:szCs w:val="22"/>
        </w:rPr>
        <w:t>100</w:t>
      </w:r>
      <w:r w:rsidR="00012C3B" w:rsidRPr="00C776FA">
        <w:rPr>
          <w:bCs/>
          <w:strike/>
          <w:sz w:val="22"/>
          <w:szCs w:val="22"/>
        </w:rPr>
        <w:t xml:space="preserve"> years</w:t>
      </w:r>
      <w:r w:rsidR="00780039" w:rsidRPr="00C776FA">
        <w:rPr>
          <w:bCs/>
          <w:strike/>
          <w:sz w:val="22"/>
          <w:szCs w:val="22"/>
        </w:rPr>
        <w:t xml:space="preserve">. </w:t>
      </w:r>
      <w:r w:rsidR="006F7D07" w:rsidRPr="00C776FA">
        <w:rPr>
          <w:bCs/>
          <w:strike/>
          <w:sz w:val="22"/>
          <w:szCs w:val="22"/>
        </w:rPr>
        <w:t>Our findings</w:t>
      </w:r>
      <w:r w:rsidR="00345813" w:rsidRPr="00C776FA">
        <w:rPr>
          <w:bCs/>
          <w:strike/>
          <w:sz w:val="22"/>
          <w:szCs w:val="22"/>
        </w:rPr>
        <w:t xml:space="preserve"> </w:t>
      </w:r>
      <w:r w:rsidR="00012C3B" w:rsidRPr="00C776FA">
        <w:rPr>
          <w:bCs/>
          <w:strike/>
          <w:sz w:val="22"/>
          <w:szCs w:val="22"/>
        </w:rPr>
        <w:t>underscore differences between</w:t>
      </w:r>
      <w:r w:rsidR="00345813" w:rsidRPr="00C776FA">
        <w:rPr>
          <w:bCs/>
          <w:strike/>
          <w:sz w:val="22"/>
          <w:szCs w:val="22"/>
        </w:rPr>
        <w:t xml:space="preserve"> </w:t>
      </w:r>
      <w:r w:rsidR="00F3370C" w:rsidRPr="00C776FA">
        <w:rPr>
          <w:strike/>
          <w:sz w:val="22"/>
          <w:szCs w:val="22"/>
        </w:rPr>
        <w:t xml:space="preserve">recovery capacity </w:t>
      </w:r>
      <w:r w:rsidR="00345813" w:rsidRPr="00C776FA">
        <w:rPr>
          <w:bCs/>
          <w:strike/>
          <w:sz w:val="22"/>
          <w:szCs w:val="22"/>
        </w:rPr>
        <w:t xml:space="preserve">and </w:t>
      </w:r>
      <w:r w:rsidR="00277031" w:rsidRPr="00C776FA">
        <w:rPr>
          <w:strike/>
          <w:sz w:val="22"/>
          <w:szCs w:val="22"/>
        </w:rPr>
        <w:t>persistence capacity</w:t>
      </w:r>
      <w:r w:rsidR="000E3BEB" w:rsidRPr="00C776FA">
        <w:rPr>
          <w:i/>
          <w:iCs/>
          <w:strike/>
          <w:sz w:val="22"/>
          <w:szCs w:val="22"/>
          <w:vertAlign w:val="subscript"/>
        </w:rPr>
        <w:t xml:space="preserve"> </w:t>
      </w:r>
      <w:r w:rsidR="000E3BEB" w:rsidRPr="00C776FA">
        <w:rPr>
          <w:iCs/>
          <w:strike/>
          <w:sz w:val="22"/>
          <w:szCs w:val="22"/>
        </w:rPr>
        <w:t>pathways</w:t>
      </w:r>
      <w:r w:rsidR="00345813" w:rsidRPr="00C776FA">
        <w:rPr>
          <w:bCs/>
          <w:strike/>
          <w:sz w:val="22"/>
          <w:szCs w:val="22"/>
        </w:rPr>
        <w:t xml:space="preserve"> </w:t>
      </w:r>
      <w:r w:rsidR="00012C3B" w:rsidRPr="00C776FA">
        <w:rPr>
          <w:bCs/>
          <w:strike/>
          <w:sz w:val="22"/>
          <w:szCs w:val="22"/>
        </w:rPr>
        <w:t xml:space="preserve">and </w:t>
      </w:r>
      <w:r w:rsidR="004F4AE6" w:rsidRPr="00C776FA">
        <w:rPr>
          <w:bCs/>
          <w:strike/>
          <w:sz w:val="22"/>
          <w:szCs w:val="22"/>
        </w:rPr>
        <w:t>provide</w:t>
      </w:r>
      <w:r w:rsidR="00D839AC" w:rsidRPr="00C776FA">
        <w:rPr>
          <w:bCs/>
          <w:strike/>
          <w:sz w:val="22"/>
          <w:szCs w:val="22"/>
        </w:rPr>
        <w:t xml:space="preserve"> an</w:t>
      </w:r>
      <w:r w:rsidR="004F4AE6" w:rsidRPr="00C776FA">
        <w:rPr>
          <w:bCs/>
          <w:strike/>
          <w:sz w:val="22"/>
          <w:szCs w:val="22"/>
        </w:rPr>
        <w:t xml:space="preserve"> explanation </w:t>
      </w:r>
      <w:r w:rsidR="00770330" w:rsidRPr="00C776FA">
        <w:rPr>
          <w:bCs/>
          <w:strike/>
          <w:sz w:val="22"/>
          <w:szCs w:val="22"/>
        </w:rPr>
        <w:t>to resolve</w:t>
      </w:r>
      <w:r w:rsidR="006F7D07" w:rsidRPr="00C776FA">
        <w:rPr>
          <w:bCs/>
          <w:strike/>
          <w:sz w:val="22"/>
          <w:szCs w:val="22"/>
        </w:rPr>
        <w:t xml:space="preserve"> an enigma of persistence</w:t>
      </w:r>
      <w:r w:rsidR="00AA5624" w:rsidRPr="00C776FA">
        <w:rPr>
          <w:bCs/>
          <w:strike/>
          <w:sz w:val="22"/>
          <w:szCs w:val="22"/>
        </w:rPr>
        <w:t xml:space="preserve"> of pitch pine at Mt. Desert Island</w:t>
      </w:r>
      <w:r w:rsidR="00345813" w:rsidRPr="00C776FA">
        <w:rPr>
          <w:bCs/>
          <w:strike/>
          <w:sz w:val="22"/>
          <w:szCs w:val="22"/>
        </w:rPr>
        <w:t xml:space="preserve"> </w:t>
      </w:r>
      <w:r w:rsidR="006F7D07" w:rsidRPr="00C776FA">
        <w:rPr>
          <w:bCs/>
          <w:strike/>
          <w:sz w:val="22"/>
          <w:szCs w:val="22"/>
        </w:rPr>
        <w:t>in</w:t>
      </w:r>
      <w:r w:rsidR="00AA5624" w:rsidRPr="00C776FA">
        <w:rPr>
          <w:bCs/>
          <w:strike/>
          <w:sz w:val="22"/>
          <w:szCs w:val="22"/>
        </w:rPr>
        <w:t xml:space="preserve"> the absence of</w:t>
      </w:r>
      <w:r w:rsidR="006F7D07" w:rsidRPr="00C776FA">
        <w:rPr>
          <w:bCs/>
          <w:strike/>
          <w:sz w:val="22"/>
          <w:szCs w:val="22"/>
        </w:rPr>
        <w:t xml:space="preserve"> fire</w:t>
      </w:r>
      <w:r w:rsidR="00345813" w:rsidRPr="00C776FA">
        <w:rPr>
          <w:bCs/>
          <w:strike/>
          <w:sz w:val="22"/>
          <w:szCs w:val="22"/>
        </w:rPr>
        <w:t xml:space="preserve">. </w:t>
      </w:r>
      <w:r w:rsidR="006027C8" w:rsidRPr="00C776FA">
        <w:rPr>
          <w:rFonts w:eastAsiaTheme="minorHAnsi"/>
          <w:strike/>
          <w:sz w:val="22"/>
          <w:szCs w:val="22"/>
        </w:rPr>
        <w:t>Elevation</w:t>
      </w:r>
      <w:r w:rsidR="00071F33">
        <w:rPr>
          <w:rFonts w:eastAsiaTheme="minorHAnsi"/>
          <w:sz w:val="22"/>
          <w:szCs w:val="22"/>
        </w:rPr>
        <w:t xml:space="preserve"> </w:t>
      </w:r>
      <w:r w:rsidR="00960F5F">
        <w:rPr>
          <w:rFonts w:eastAsiaTheme="minorHAnsi"/>
          <w:sz w:val="22"/>
          <w:szCs w:val="22"/>
        </w:rPr>
        <w:t>This factor</w:t>
      </w:r>
      <w:r w:rsidR="00071F33">
        <w:rPr>
          <w:rFonts w:eastAsiaTheme="minorHAnsi"/>
          <w:sz w:val="22"/>
          <w:szCs w:val="22"/>
        </w:rPr>
        <w:t xml:space="preserve"> </w:t>
      </w:r>
      <w:r w:rsidR="006027C8">
        <w:rPr>
          <w:rFonts w:eastAsiaTheme="minorHAnsi"/>
          <w:sz w:val="22"/>
          <w:szCs w:val="22"/>
        </w:rPr>
        <w:t xml:space="preserve">played a role in several meaningful ways. </w:t>
      </w:r>
      <w:r w:rsidR="009442E6">
        <w:rPr>
          <w:bCs/>
          <w:sz w:val="22"/>
          <w:szCs w:val="22"/>
        </w:rPr>
        <w:t xml:space="preserve">First, we </w:t>
      </w:r>
      <w:r w:rsidR="006027C8">
        <w:rPr>
          <w:bCs/>
          <w:sz w:val="22"/>
          <w:szCs w:val="22"/>
        </w:rPr>
        <w:t>confirmed</w:t>
      </w:r>
      <w:r w:rsidR="009442E6">
        <w:rPr>
          <w:bCs/>
          <w:sz w:val="22"/>
          <w:szCs w:val="22"/>
        </w:rPr>
        <w:t xml:space="preserve"> </w:t>
      </w:r>
      <w:r w:rsidR="006C39F4">
        <w:rPr>
          <w:bCs/>
          <w:sz w:val="22"/>
          <w:szCs w:val="22"/>
        </w:rPr>
        <w:t>increased elevation</w:t>
      </w:r>
      <w:r w:rsidR="009442E6">
        <w:rPr>
          <w:bCs/>
          <w:sz w:val="22"/>
          <w:szCs w:val="22"/>
        </w:rPr>
        <w:t xml:space="preserve"> </w:t>
      </w:r>
      <w:r w:rsidR="006C39F4">
        <w:rPr>
          <w:bCs/>
          <w:sz w:val="22"/>
          <w:szCs w:val="22"/>
        </w:rPr>
        <w:t>favor</w:t>
      </w:r>
      <w:r w:rsidR="009442E6">
        <w:rPr>
          <w:bCs/>
          <w:sz w:val="22"/>
          <w:szCs w:val="22"/>
        </w:rPr>
        <w:t>ed</w:t>
      </w:r>
      <w:r w:rsidR="006C39F4">
        <w:rPr>
          <w:bCs/>
          <w:sz w:val="22"/>
          <w:szCs w:val="22"/>
        </w:rPr>
        <w:t xml:space="preserve"> </w:t>
      </w:r>
      <w:r w:rsidR="006C39F4" w:rsidRPr="00C776FA">
        <w:rPr>
          <w:bCs/>
          <w:strike/>
          <w:sz w:val="22"/>
          <w:szCs w:val="22"/>
        </w:rPr>
        <w:t>efficiency (</w:t>
      </w:r>
      <w:r w:rsidR="00AA5624" w:rsidRPr="00C776FA">
        <w:rPr>
          <w:bCs/>
          <w:strike/>
          <w:sz w:val="22"/>
          <w:szCs w:val="22"/>
        </w:rPr>
        <w:t>e.g.,</w:t>
      </w:r>
      <w:r w:rsidR="00AA5624">
        <w:rPr>
          <w:bCs/>
          <w:sz w:val="22"/>
          <w:szCs w:val="22"/>
        </w:rPr>
        <w:t xml:space="preserve"> foliar water use efficiency</w:t>
      </w:r>
      <w:r w:rsidR="00071F33">
        <w:rPr>
          <w:sz w:val="22"/>
          <w:szCs w:val="22"/>
        </w:rPr>
        <w:t xml:space="preserve"> (</w:t>
      </w:r>
      <w:r w:rsidR="006027C8" w:rsidRPr="00CA6B09">
        <w:rPr>
          <w:sz w:val="22"/>
          <w:szCs w:val="22"/>
        </w:rPr>
        <w:t xml:space="preserve">Wang </w:t>
      </w:r>
      <w:r w:rsidR="006027C8" w:rsidRPr="00CA6B09">
        <w:rPr>
          <w:i/>
          <w:iCs/>
          <w:sz w:val="22"/>
          <w:szCs w:val="22"/>
        </w:rPr>
        <w:t>et al</w:t>
      </w:r>
      <w:r w:rsidR="006027C8" w:rsidRPr="00CA6B09">
        <w:rPr>
          <w:sz w:val="22"/>
          <w:szCs w:val="22"/>
        </w:rPr>
        <w:t xml:space="preserve"> 2017; Chen, Wang and Jia 2017)</w:t>
      </w:r>
      <w:r w:rsidR="00AA5624">
        <w:rPr>
          <w:bCs/>
          <w:sz w:val="22"/>
          <w:szCs w:val="22"/>
        </w:rPr>
        <w:t xml:space="preserve"> over</w:t>
      </w:r>
      <w:r w:rsidR="00AA5624" w:rsidRPr="00CA6B09">
        <w:rPr>
          <w:bCs/>
          <w:sz w:val="22"/>
          <w:szCs w:val="22"/>
        </w:rPr>
        <w:t xml:space="preserve"> growth</w:t>
      </w:r>
      <w:r w:rsidR="006027C8" w:rsidRPr="00CA6B09">
        <w:rPr>
          <w:bCs/>
          <w:sz w:val="22"/>
          <w:szCs w:val="22"/>
        </w:rPr>
        <w:t xml:space="preserve">. </w:t>
      </w:r>
      <w:r w:rsidR="006027C8">
        <w:rPr>
          <w:bCs/>
          <w:sz w:val="22"/>
          <w:szCs w:val="22"/>
        </w:rPr>
        <w:t xml:space="preserve">Further, we found </w:t>
      </w:r>
      <w:r w:rsidR="009442E6">
        <w:rPr>
          <w:bCs/>
          <w:sz w:val="22"/>
          <w:szCs w:val="22"/>
        </w:rPr>
        <w:t xml:space="preserve">trees at higher elevation, particularly those in the former 1947 fire district, persevered despite noteworthy challenges including </w:t>
      </w:r>
      <w:r w:rsidR="009442E6">
        <w:rPr>
          <w:sz w:val="22"/>
          <w:szCs w:val="22"/>
        </w:rPr>
        <w:t xml:space="preserve">less density, greater distance between conspecific neighbors and evidence of less reproduction. </w:t>
      </w:r>
      <w:r w:rsidR="006027C8" w:rsidRPr="00CA6B09">
        <w:rPr>
          <w:i/>
          <w:iCs/>
          <w:sz w:val="22"/>
          <w:szCs w:val="22"/>
          <w:vertAlign w:val="subscript"/>
        </w:rPr>
        <w:t xml:space="preserve"> </w:t>
      </w:r>
      <w:r w:rsidR="006027C8" w:rsidRPr="00CA6B09">
        <w:rPr>
          <w:sz w:val="22"/>
          <w:szCs w:val="22"/>
        </w:rPr>
        <w:t>At the highest elevation</w:t>
      </w:r>
      <w:r w:rsidR="009442E6">
        <w:rPr>
          <w:sz w:val="22"/>
          <w:szCs w:val="22"/>
        </w:rPr>
        <w:t xml:space="preserve">s on </w:t>
      </w:r>
      <w:r w:rsidR="006027C8" w:rsidRPr="00CA6B09">
        <w:rPr>
          <w:sz w:val="22"/>
          <w:szCs w:val="22"/>
        </w:rPr>
        <w:t>South Cadillac trail</w:t>
      </w:r>
      <w:r w:rsidR="006027C8">
        <w:rPr>
          <w:sz w:val="22"/>
          <w:szCs w:val="22"/>
        </w:rPr>
        <w:t>,</w:t>
      </w:r>
      <w:r w:rsidR="006027C8" w:rsidRPr="00CA6B09">
        <w:rPr>
          <w:sz w:val="22"/>
          <w:szCs w:val="22"/>
        </w:rPr>
        <w:t xml:space="preserve"> </w:t>
      </w:r>
      <w:r w:rsidR="006027C8">
        <w:rPr>
          <w:sz w:val="22"/>
          <w:szCs w:val="22"/>
        </w:rPr>
        <w:t xml:space="preserve">we expected to find the steepest slopes but they were far less inclined than those at Gorham cliffs. </w:t>
      </w:r>
      <w:r w:rsidR="00883E0C">
        <w:rPr>
          <w:color w:val="000000" w:themeColor="text1"/>
          <w:sz w:val="22"/>
          <w:szCs w:val="22"/>
          <w:shd w:val="clear" w:color="auto" w:fill="FFFFFF"/>
        </w:rPr>
        <w:t>Topography was found to be instrumental in shaping population expansion especially in combination with elevation</w:t>
      </w:r>
      <w:r w:rsidR="005A2365">
        <w:rPr>
          <w:color w:val="000000" w:themeColor="text1"/>
          <w:sz w:val="22"/>
          <w:szCs w:val="22"/>
          <w:shd w:val="clear" w:color="auto" w:fill="FFFFFF"/>
        </w:rPr>
        <w:t xml:space="preserve"> exclusive of disturbance effects</w:t>
      </w:r>
      <w:ins w:id="503" w:author="Jeff" w:date="2021-06-16T23:43:00Z">
        <w:r w:rsidR="003A5590">
          <w:rPr>
            <w:color w:val="000000" w:themeColor="text1"/>
            <w:sz w:val="22"/>
            <w:szCs w:val="22"/>
            <w:shd w:val="clear" w:color="auto" w:fill="FFFFFF"/>
          </w:rPr>
          <w:t xml:space="preserve"> at lower elevation</w:t>
        </w:r>
      </w:ins>
      <w:r w:rsidR="00883E0C">
        <w:rPr>
          <w:color w:val="000000" w:themeColor="text1"/>
          <w:sz w:val="22"/>
          <w:szCs w:val="22"/>
          <w:shd w:val="clear" w:color="auto" w:fill="FFFFFF"/>
        </w:rPr>
        <w:t xml:space="preserve">. </w:t>
      </w:r>
      <w:r w:rsidR="006027C8">
        <w:rPr>
          <w:bCs/>
          <w:sz w:val="22"/>
          <w:szCs w:val="22"/>
        </w:rPr>
        <w:t>We</w:t>
      </w:r>
      <w:r w:rsidR="006027C8" w:rsidRPr="00CA6B09">
        <w:rPr>
          <w:sz w:val="22"/>
          <w:szCs w:val="22"/>
        </w:rPr>
        <w:t xml:space="preserve"> anticipated</w:t>
      </w:r>
      <w:r w:rsidR="001E28D9">
        <w:rPr>
          <w:sz w:val="22"/>
          <w:szCs w:val="22"/>
        </w:rPr>
        <w:t xml:space="preserve"> that</w:t>
      </w:r>
      <w:r w:rsidR="006027C8" w:rsidRPr="00CA6B09">
        <w:rPr>
          <w:sz w:val="22"/>
          <w:szCs w:val="22"/>
        </w:rPr>
        <w:t xml:space="preserve"> low elevation (&lt;50 m) populations would feature a greater number of </w:t>
      </w:r>
      <w:r w:rsidR="00195146">
        <w:rPr>
          <w:sz w:val="22"/>
          <w:szCs w:val="22"/>
        </w:rPr>
        <w:t xml:space="preserve">close </w:t>
      </w:r>
      <w:r w:rsidR="006027C8" w:rsidRPr="00CA6B09">
        <w:rPr>
          <w:rFonts w:eastAsiaTheme="minorHAnsi"/>
          <w:sz w:val="22"/>
          <w:szCs w:val="22"/>
        </w:rPr>
        <w:t xml:space="preserve">conspecific neighbors as a function of no fire history, </w:t>
      </w:r>
      <w:r w:rsidR="006027C8">
        <w:rPr>
          <w:rFonts w:eastAsiaTheme="minorHAnsi"/>
          <w:sz w:val="22"/>
          <w:szCs w:val="22"/>
        </w:rPr>
        <w:t>a</w:t>
      </w:r>
      <w:r w:rsidR="001E28D9">
        <w:rPr>
          <w:rFonts w:eastAsiaTheme="minorHAnsi"/>
          <w:sz w:val="22"/>
          <w:szCs w:val="22"/>
        </w:rPr>
        <w:t xml:space="preserve"> relatively</w:t>
      </w:r>
      <w:r w:rsidR="006027C8">
        <w:rPr>
          <w:rFonts w:eastAsiaTheme="minorHAnsi"/>
          <w:sz w:val="22"/>
          <w:szCs w:val="22"/>
        </w:rPr>
        <w:t xml:space="preserve"> </w:t>
      </w:r>
      <w:r w:rsidR="006027C8" w:rsidRPr="00CA6B09">
        <w:rPr>
          <w:rFonts w:eastAsiaTheme="minorHAnsi"/>
          <w:sz w:val="22"/>
          <w:szCs w:val="22"/>
        </w:rPr>
        <w:t>gentle slope (&lt;10°)</w:t>
      </w:r>
      <w:r w:rsidR="006027C8">
        <w:rPr>
          <w:rFonts w:eastAsiaTheme="minorHAnsi"/>
          <w:sz w:val="22"/>
          <w:szCs w:val="22"/>
        </w:rPr>
        <w:t>,</w:t>
      </w:r>
      <w:r w:rsidR="006027C8" w:rsidRPr="00CA6B09">
        <w:rPr>
          <w:rFonts w:eastAsiaTheme="minorHAnsi"/>
          <w:sz w:val="22"/>
          <w:szCs w:val="22"/>
        </w:rPr>
        <w:t xml:space="preserve"> and </w:t>
      </w:r>
      <w:r w:rsidR="006027C8">
        <w:rPr>
          <w:rFonts w:eastAsiaTheme="minorHAnsi"/>
          <w:sz w:val="22"/>
          <w:szCs w:val="22"/>
        </w:rPr>
        <w:t xml:space="preserve">tendency towards a </w:t>
      </w:r>
      <w:r w:rsidR="006027C8" w:rsidRPr="00CA6B09">
        <w:rPr>
          <w:rFonts w:eastAsiaTheme="minorHAnsi"/>
          <w:sz w:val="22"/>
          <w:szCs w:val="22"/>
        </w:rPr>
        <w:t>southerly aspect (</w:t>
      </w:r>
      <w:r w:rsidR="006027C8" w:rsidRPr="00CA6B09">
        <w:rPr>
          <w:rFonts w:eastAsiaTheme="minorHAnsi"/>
          <w:i/>
          <w:iCs/>
          <w:sz w:val="22"/>
          <w:szCs w:val="22"/>
        </w:rPr>
        <w:t>µ</w:t>
      </w:r>
      <w:r w:rsidR="006027C8" w:rsidRPr="00CA6B09">
        <w:rPr>
          <w:rFonts w:eastAsiaTheme="minorHAnsi"/>
          <w:sz w:val="22"/>
          <w:szCs w:val="22"/>
        </w:rPr>
        <w:t>=180°).</w:t>
      </w:r>
      <w:r w:rsidR="005A2365">
        <w:rPr>
          <w:rFonts w:eastAsiaTheme="minorHAnsi"/>
          <w:sz w:val="22"/>
          <w:szCs w:val="22"/>
        </w:rPr>
        <w:t xml:space="preserve"> Of greater interest was the finding that</w:t>
      </w:r>
      <w:r w:rsidR="009442E6">
        <w:rPr>
          <w:sz w:val="22"/>
          <w:szCs w:val="22"/>
        </w:rPr>
        <w:t xml:space="preserve">, </w:t>
      </w:r>
      <w:r w:rsidR="005A2365">
        <w:rPr>
          <w:sz w:val="22"/>
          <w:szCs w:val="22"/>
        </w:rPr>
        <w:t>despite an</w:t>
      </w:r>
      <w:r w:rsidR="009442E6">
        <w:rPr>
          <w:sz w:val="22"/>
          <w:szCs w:val="22"/>
        </w:rPr>
        <w:t xml:space="preserve"> absence of recent fire history at </w:t>
      </w:r>
      <w:r w:rsidR="006027C8" w:rsidRPr="0095616E">
        <w:rPr>
          <w:sz w:val="22"/>
          <w:szCs w:val="22"/>
        </w:rPr>
        <w:t>Wonderland</w:t>
      </w:r>
      <w:r w:rsidR="009442E6">
        <w:rPr>
          <w:sz w:val="22"/>
          <w:szCs w:val="22"/>
        </w:rPr>
        <w:t xml:space="preserve"> (none since at least 1900 or so) </w:t>
      </w:r>
      <w:r w:rsidR="00C650B0">
        <w:rPr>
          <w:sz w:val="22"/>
          <w:szCs w:val="22"/>
        </w:rPr>
        <w:t xml:space="preserve">contrasted with a </w:t>
      </w:r>
      <w:r w:rsidR="00C650B0">
        <w:rPr>
          <w:sz w:val="22"/>
          <w:szCs w:val="22"/>
        </w:rPr>
        <w:lastRenderedPageBreak/>
        <w:t xml:space="preserve">much more recent fire event at Gorham cliffs, </w:t>
      </w:r>
      <w:r w:rsidR="00883E0C">
        <w:rPr>
          <w:sz w:val="22"/>
          <w:szCs w:val="22"/>
        </w:rPr>
        <w:t>population densit</w:t>
      </w:r>
      <w:r w:rsidR="00383B88">
        <w:rPr>
          <w:sz w:val="22"/>
          <w:szCs w:val="22"/>
        </w:rPr>
        <w:t>y</w:t>
      </w:r>
      <w:r w:rsidR="005A2365">
        <w:rPr>
          <w:sz w:val="22"/>
          <w:szCs w:val="22"/>
        </w:rPr>
        <w:t xml:space="preserve">, </w:t>
      </w:r>
      <w:r w:rsidR="00195146" w:rsidRPr="00842C61">
        <w:rPr>
          <w:sz w:val="22"/>
          <w:szCs w:val="22"/>
        </w:rPr>
        <w:t>mean distance between population members</w:t>
      </w:r>
      <w:r w:rsidR="005A2365">
        <w:rPr>
          <w:sz w:val="22"/>
          <w:szCs w:val="22"/>
        </w:rPr>
        <w:t xml:space="preserve"> and overall growth dimensions</w:t>
      </w:r>
      <w:r w:rsidR="00383B88">
        <w:rPr>
          <w:sz w:val="22"/>
          <w:szCs w:val="22"/>
        </w:rPr>
        <w:t xml:space="preserve"> were more robust at Wonderland.</w:t>
      </w:r>
      <w:r w:rsidR="001E28D9">
        <w:rPr>
          <w:sz w:val="22"/>
          <w:szCs w:val="22"/>
        </w:rPr>
        <w:t xml:space="preserve"> </w:t>
      </w:r>
    </w:p>
    <w:p w14:paraId="2F7B96AA" w14:textId="77777777" w:rsidR="006027C8" w:rsidRDefault="006027C8" w:rsidP="00D41527">
      <w:pPr>
        <w:spacing w:line="276" w:lineRule="auto"/>
        <w:jc w:val="both"/>
        <w:rPr>
          <w:bCs/>
          <w:sz w:val="22"/>
          <w:szCs w:val="22"/>
        </w:rPr>
      </w:pPr>
    </w:p>
    <w:p w14:paraId="1B17073C" w14:textId="1A0441C1" w:rsidR="00DF7A91" w:rsidRDefault="003A5590" w:rsidP="00DF7A91">
      <w:pPr>
        <w:spacing w:line="276" w:lineRule="auto"/>
        <w:jc w:val="both"/>
        <w:rPr>
          <w:ins w:id="504" w:author="Jeff" w:date="2021-06-17T00:21:00Z"/>
          <w:sz w:val="22"/>
          <w:szCs w:val="22"/>
        </w:rPr>
      </w:pPr>
      <w:ins w:id="505" w:author="Jeff" w:date="2021-06-16T23:45:00Z">
        <w:r>
          <w:rPr>
            <w:bCs/>
            <w:sz w:val="22"/>
            <w:szCs w:val="22"/>
          </w:rPr>
          <w:t>A</w:t>
        </w:r>
      </w:ins>
      <w:del w:id="506" w:author="Jeff" w:date="2021-06-16T23:45:00Z">
        <w:r w:rsidR="00C92B14" w:rsidDel="003A5590">
          <w:rPr>
            <w:bCs/>
            <w:sz w:val="22"/>
            <w:szCs w:val="22"/>
          </w:rPr>
          <w:delText>E</w:delText>
        </w:r>
        <w:r w:rsidR="005E3181" w:rsidDel="003A5590">
          <w:rPr>
            <w:bCs/>
            <w:sz w:val="22"/>
            <w:szCs w:val="22"/>
          </w:rPr>
          <w:delText>ven a</w:delText>
        </w:r>
      </w:del>
      <w:r w:rsidR="005E3181">
        <w:rPr>
          <w:bCs/>
          <w:sz w:val="22"/>
          <w:szCs w:val="22"/>
        </w:rPr>
        <w:t xml:space="preserve">t high elevation </w:t>
      </w:r>
      <w:r w:rsidR="005E3181" w:rsidRPr="00CA6B09">
        <w:rPr>
          <w:bCs/>
          <w:sz w:val="22"/>
          <w:szCs w:val="22"/>
        </w:rPr>
        <w:t>ledge communities</w:t>
      </w:r>
      <w:r w:rsidR="005A2365">
        <w:rPr>
          <w:bCs/>
          <w:sz w:val="22"/>
          <w:szCs w:val="22"/>
        </w:rPr>
        <w:t>, where one might expect it,</w:t>
      </w:r>
      <w:r w:rsidR="005E3181">
        <w:rPr>
          <w:bCs/>
          <w:sz w:val="22"/>
          <w:szCs w:val="22"/>
        </w:rPr>
        <w:t xml:space="preserve"> </w:t>
      </w:r>
      <w:r w:rsidR="005A2365">
        <w:rPr>
          <w:bCs/>
          <w:sz w:val="22"/>
          <w:szCs w:val="22"/>
        </w:rPr>
        <w:t>w</w:t>
      </w:r>
      <w:r w:rsidR="005E3181">
        <w:rPr>
          <w:bCs/>
          <w:sz w:val="22"/>
          <w:szCs w:val="22"/>
        </w:rPr>
        <w:t xml:space="preserve">e found </w:t>
      </w:r>
      <w:r w:rsidR="006205F1">
        <w:rPr>
          <w:bCs/>
          <w:sz w:val="22"/>
          <w:szCs w:val="22"/>
        </w:rPr>
        <w:t xml:space="preserve">little </w:t>
      </w:r>
      <w:r w:rsidR="005E3181">
        <w:rPr>
          <w:bCs/>
          <w:sz w:val="22"/>
          <w:szCs w:val="22"/>
        </w:rPr>
        <w:t>compelling empirical evidence that</w:t>
      </w:r>
      <w:ins w:id="507" w:author="Jeff" w:date="2021-06-16T23:44:00Z">
        <w:r>
          <w:rPr>
            <w:bCs/>
            <w:sz w:val="22"/>
            <w:szCs w:val="22"/>
          </w:rPr>
          <w:t xml:space="preserve"> recovery </w:t>
        </w:r>
      </w:ins>
      <w:ins w:id="508" w:author="Jeff" w:date="2021-06-16T23:45:00Z">
        <w:r>
          <w:rPr>
            <w:bCs/>
            <w:sz w:val="22"/>
            <w:szCs w:val="22"/>
          </w:rPr>
          <w:t>after the 1947</w:t>
        </w:r>
      </w:ins>
      <w:r w:rsidR="005E3181">
        <w:rPr>
          <w:bCs/>
          <w:sz w:val="22"/>
          <w:szCs w:val="22"/>
        </w:rPr>
        <w:t xml:space="preserve"> </w:t>
      </w:r>
      <w:r w:rsidR="001E28D9">
        <w:rPr>
          <w:bCs/>
          <w:sz w:val="22"/>
          <w:szCs w:val="22"/>
        </w:rPr>
        <w:t xml:space="preserve">fire </w:t>
      </w:r>
      <w:r w:rsidR="005E3181">
        <w:rPr>
          <w:bCs/>
          <w:sz w:val="22"/>
          <w:szCs w:val="22"/>
        </w:rPr>
        <w:t xml:space="preserve">is </w:t>
      </w:r>
      <w:del w:id="509" w:author="Jeff" w:date="2021-06-16T23:45:00Z">
        <w:r w:rsidR="005E3181" w:rsidDel="003A5590">
          <w:rPr>
            <w:bCs/>
            <w:sz w:val="22"/>
            <w:szCs w:val="22"/>
          </w:rPr>
          <w:delText>a necessary ingredient in</w:delText>
        </w:r>
      </w:del>
      <w:ins w:id="510" w:author="Jeff" w:date="2021-06-16T23:45:00Z">
        <w:r>
          <w:rPr>
            <w:bCs/>
            <w:sz w:val="22"/>
            <w:szCs w:val="22"/>
          </w:rPr>
          <w:t xml:space="preserve">as strong a stimulus </w:t>
        </w:r>
        <w:proofErr w:type="gramStart"/>
        <w:r>
          <w:rPr>
            <w:bCs/>
            <w:sz w:val="22"/>
            <w:szCs w:val="22"/>
          </w:rPr>
          <w:t>save</w:t>
        </w:r>
        <w:proofErr w:type="gramEnd"/>
        <w:r>
          <w:rPr>
            <w:bCs/>
            <w:sz w:val="22"/>
            <w:szCs w:val="22"/>
          </w:rPr>
          <w:t xml:space="preserve"> for pitch p</w:t>
        </w:r>
      </w:ins>
      <w:ins w:id="511" w:author="Jeff" w:date="2021-06-16T23:46:00Z">
        <w:r>
          <w:rPr>
            <w:bCs/>
            <w:sz w:val="22"/>
            <w:szCs w:val="22"/>
          </w:rPr>
          <w:t>ines found within a sympatry off the South Cadillac mountain trail</w:t>
        </w:r>
      </w:ins>
      <w:del w:id="512" w:author="Jeff" w:date="2021-06-16T23:45:00Z">
        <w:r w:rsidR="005E3181" w:rsidDel="003A5590">
          <w:rPr>
            <w:bCs/>
            <w:sz w:val="22"/>
            <w:szCs w:val="22"/>
          </w:rPr>
          <w:delText xml:space="preserve"> </w:delText>
        </w:r>
      </w:del>
      <w:del w:id="513" w:author="Jeff" w:date="2021-06-16T23:46:00Z">
        <w:r w:rsidR="005F2F5B" w:rsidDel="003A5590">
          <w:rPr>
            <w:bCs/>
            <w:sz w:val="22"/>
            <w:szCs w:val="22"/>
          </w:rPr>
          <w:delText xml:space="preserve">population </w:delText>
        </w:r>
        <w:r w:rsidR="005E3181" w:rsidDel="003A5590">
          <w:rPr>
            <w:bCs/>
            <w:sz w:val="22"/>
            <w:szCs w:val="22"/>
          </w:rPr>
          <w:delText xml:space="preserve">perpetuation at </w:delText>
        </w:r>
        <w:r w:rsidR="00C437EC" w:rsidDel="003A5590">
          <w:rPr>
            <w:sz w:val="22"/>
            <w:szCs w:val="22"/>
          </w:rPr>
          <w:delText>Mt. Desert Island</w:delText>
        </w:r>
      </w:del>
      <w:r w:rsidR="005E3181">
        <w:rPr>
          <w:bCs/>
          <w:sz w:val="22"/>
          <w:szCs w:val="22"/>
        </w:rPr>
        <w:t xml:space="preserve">. </w:t>
      </w:r>
      <w:r w:rsidR="005A2365" w:rsidRPr="003A5590">
        <w:rPr>
          <w:bCs/>
          <w:strike/>
          <w:sz w:val="22"/>
          <w:szCs w:val="22"/>
          <w:rPrChange w:id="514" w:author="Jeff" w:date="2021-06-16T23:46:00Z">
            <w:rPr>
              <w:bCs/>
              <w:sz w:val="22"/>
              <w:szCs w:val="22"/>
            </w:rPr>
          </w:rPrChange>
        </w:rPr>
        <w:t xml:space="preserve">This assertion is partly confirmed by the disappearance of </w:t>
      </w:r>
      <w:proofErr w:type="spellStart"/>
      <w:r w:rsidR="005A2365" w:rsidRPr="003A5590">
        <w:rPr>
          <w:bCs/>
          <w:strike/>
          <w:sz w:val="22"/>
          <w:szCs w:val="22"/>
          <w:rPrChange w:id="515" w:author="Jeff" w:date="2021-06-16T23:46:00Z">
            <w:rPr>
              <w:bCs/>
              <w:sz w:val="22"/>
              <w:szCs w:val="22"/>
            </w:rPr>
          </w:rPrChange>
        </w:rPr>
        <w:t>serotiny</w:t>
      </w:r>
      <w:proofErr w:type="spellEnd"/>
      <w:r w:rsidR="005A2365" w:rsidRPr="003A5590">
        <w:rPr>
          <w:bCs/>
          <w:strike/>
          <w:sz w:val="22"/>
          <w:szCs w:val="22"/>
          <w:rPrChange w:id="516" w:author="Jeff" w:date="2021-06-16T23:46:00Z">
            <w:rPr>
              <w:bCs/>
              <w:sz w:val="22"/>
              <w:szCs w:val="22"/>
            </w:rPr>
          </w:rPrChange>
        </w:rPr>
        <w:t xml:space="preserve"> and epicormic sprouting, found formerly at higher sites on </w:t>
      </w:r>
      <w:proofErr w:type="gramStart"/>
      <w:r w:rsidR="005A2365" w:rsidRPr="003A5590">
        <w:rPr>
          <w:bCs/>
          <w:strike/>
          <w:sz w:val="22"/>
          <w:szCs w:val="22"/>
          <w:rPrChange w:id="517" w:author="Jeff" w:date="2021-06-16T23:46:00Z">
            <w:rPr>
              <w:bCs/>
              <w:sz w:val="22"/>
              <w:szCs w:val="22"/>
            </w:rPr>
          </w:rPrChange>
        </w:rPr>
        <w:t>Cadillac mountain</w:t>
      </w:r>
      <w:proofErr w:type="gramEnd"/>
      <w:r w:rsidR="005A2365" w:rsidRPr="003A5590">
        <w:rPr>
          <w:bCs/>
          <w:strike/>
          <w:sz w:val="22"/>
          <w:szCs w:val="22"/>
          <w:rPrChange w:id="518" w:author="Jeff" w:date="2021-06-16T23:46:00Z">
            <w:rPr>
              <w:bCs/>
              <w:sz w:val="22"/>
              <w:szCs w:val="22"/>
            </w:rPr>
          </w:rPrChange>
        </w:rPr>
        <w:t xml:space="preserve"> three decades ago.</w:t>
      </w:r>
      <w:r w:rsidR="005A2365">
        <w:rPr>
          <w:bCs/>
          <w:sz w:val="22"/>
          <w:szCs w:val="22"/>
        </w:rPr>
        <w:t xml:space="preserve"> </w:t>
      </w:r>
      <w:r w:rsidR="00FD10A0">
        <w:rPr>
          <w:bCs/>
          <w:sz w:val="22"/>
          <w:szCs w:val="22"/>
        </w:rPr>
        <w:t>Fire return</w:t>
      </w:r>
      <w:r w:rsidR="004E20E7" w:rsidRPr="006E74D0">
        <w:rPr>
          <w:bCs/>
          <w:sz w:val="22"/>
          <w:szCs w:val="22"/>
        </w:rPr>
        <w:t xml:space="preserve"> intervals </w:t>
      </w:r>
      <w:r w:rsidR="00FD10A0">
        <w:rPr>
          <w:bCs/>
          <w:sz w:val="22"/>
          <w:szCs w:val="22"/>
        </w:rPr>
        <w:t xml:space="preserve">have </w:t>
      </w:r>
      <w:r w:rsidR="0075187E">
        <w:rPr>
          <w:bCs/>
          <w:sz w:val="22"/>
          <w:szCs w:val="22"/>
        </w:rPr>
        <w:t>lengthene</w:t>
      </w:r>
      <w:r w:rsidR="00FD10A0">
        <w:rPr>
          <w:bCs/>
          <w:sz w:val="22"/>
          <w:szCs w:val="22"/>
        </w:rPr>
        <w:t xml:space="preserve">d at </w:t>
      </w:r>
      <w:r w:rsidR="00C437EC">
        <w:rPr>
          <w:sz w:val="22"/>
          <w:szCs w:val="22"/>
        </w:rPr>
        <w:t xml:space="preserve">Mt. Desert Island </w:t>
      </w:r>
      <w:r w:rsidR="0075187E">
        <w:rPr>
          <w:bCs/>
          <w:sz w:val="22"/>
          <w:szCs w:val="22"/>
        </w:rPr>
        <w:t>to the point where</w:t>
      </w:r>
      <w:r w:rsidR="00FD10A0">
        <w:rPr>
          <w:bCs/>
          <w:sz w:val="22"/>
          <w:szCs w:val="22"/>
        </w:rPr>
        <w:t xml:space="preserve"> they</w:t>
      </w:r>
      <w:r w:rsidR="00715371">
        <w:rPr>
          <w:bCs/>
          <w:sz w:val="22"/>
          <w:szCs w:val="22"/>
        </w:rPr>
        <w:t xml:space="preserve"> tend</w:t>
      </w:r>
      <w:r w:rsidR="00FD10A0">
        <w:rPr>
          <w:bCs/>
          <w:sz w:val="22"/>
          <w:szCs w:val="22"/>
        </w:rPr>
        <w:t xml:space="preserve"> to be</w:t>
      </w:r>
      <w:r w:rsidR="004E20E7" w:rsidRPr="006E74D0">
        <w:rPr>
          <w:bCs/>
          <w:sz w:val="22"/>
          <w:szCs w:val="22"/>
        </w:rPr>
        <w:t xml:space="preserve"> too intermittent to </w:t>
      </w:r>
      <w:r w:rsidR="0075187E">
        <w:rPr>
          <w:bCs/>
          <w:sz w:val="22"/>
          <w:szCs w:val="22"/>
        </w:rPr>
        <w:t>perpetuate</w:t>
      </w:r>
      <w:r w:rsidR="004E20E7" w:rsidRPr="006E74D0">
        <w:rPr>
          <w:bCs/>
          <w:sz w:val="22"/>
          <w:szCs w:val="22"/>
        </w:rPr>
        <w:t xml:space="preserve"> previous fire resistance traits.</w:t>
      </w:r>
      <w:r w:rsidR="004F4AE6">
        <w:rPr>
          <w:bCs/>
          <w:sz w:val="22"/>
          <w:szCs w:val="22"/>
        </w:rPr>
        <w:t xml:space="preserve"> </w:t>
      </w:r>
      <w:r w:rsidR="00FD10A0">
        <w:rPr>
          <w:bCs/>
          <w:sz w:val="22"/>
          <w:szCs w:val="22"/>
        </w:rPr>
        <w:t>A</w:t>
      </w:r>
      <w:r w:rsidR="00E366FA">
        <w:rPr>
          <w:bCs/>
          <w:sz w:val="22"/>
          <w:szCs w:val="22"/>
        </w:rPr>
        <w:t xml:space="preserve"> shift </w:t>
      </w:r>
      <w:r w:rsidR="00780039">
        <w:rPr>
          <w:bCs/>
          <w:sz w:val="22"/>
          <w:szCs w:val="22"/>
        </w:rPr>
        <w:t>back to fire</w:t>
      </w:r>
      <w:r w:rsidR="00E366FA">
        <w:rPr>
          <w:bCs/>
          <w:sz w:val="22"/>
          <w:szCs w:val="22"/>
        </w:rPr>
        <w:t xml:space="preserve">, </w:t>
      </w:r>
      <w:r w:rsidR="00780039">
        <w:rPr>
          <w:bCs/>
          <w:sz w:val="22"/>
          <w:szCs w:val="22"/>
        </w:rPr>
        <w:t>accompanied by a re-introduction of</w:t>
      </w:r>
      <w:r w:rsidR="00E366FA">
        <w:rPr>
          <w:bCs/>
          <w:sz w:val="22"/>
          <w:szCs w:val="22"/>
        </w:rPr>
        <w:t xml:space="preserve"> serotinous characteristics</w:t>
      </w:r>
      <w:r w:rsidR="00B4140D">
        <w:rPr>
          <w:bCs/>
          <w:sz w:val="22"/>
          <w:szCs w:val="22"/>
        </w:rPr>
        <w:t>,</w:t>
      </w:r>
      <w:r w:rsidR="00E366FA">
        <w:rPr>
          <w:bCs/>
          <w:sz w:val="22"/>
          <w:szCs w:val="22"/>
        </w:rPr>
        <w:t xml:space="preserve"> is </w:t>
      </w:r>
      <w:r w:rsidR="00FD10A0">
        <w:rPr>
          <w:bCs/>
          <w:sz w:val="22"/>
          <w:szCs w:val="22"/>
        </w:rPr>
        <w:t>not im</w:t>
      </w:r>
      <w:r w:rsidR="00770330">
        <w:rPr>
          <w:bCs/>
          <w:sz w:val="22"/>
          <w:szCs w:val="22"/>
        </w:rPr>
        <w:t xml:space="preserve">possible </w:t>
      </w:r>
      <w:r w:rsidR="00FD10A0">
        <w:rPr>
          <w:bCs/>
          <w:sz w:val="22"/>
          <w:szCs w:val="22"/>
        </w:rPr>
        <w:t>in the future</w:t>
      </w:r>
      <w:r w:rsidR="003E1B18">
        <w:rPr>
          <w:bCs/>
          <w:sz w:val="22"/>
          <w:szCs w:val="22"/>
        </w:rPr>
        <w:t xml:space="preserve">; </w:t>
      </w:r>
      <w:r w:rsidR="00471003">
        <w:rPr>
          <w:bCs/>
          <w:sz w:val="22"/>
          <w:szCs w:val="22"/>
        </w:rPr>
        <w:t xml:space="preserve">however, </w:t>
      </w:r>
      <w:r w:rsidR="003E1B18">
        <w:rPr>
          <w:bCs/>
          <w:sz w:val="22"/>
          <w:szCs w:val="22"/>
        </w:rPr>
        <w:t xml:space="preserve">current climate projections </w:t>
      </w:r>
      <w:r w:rsidR="001E28D9">
        <w:rPr>
          <w:bCs/>
          <w:sz w:val="22"/>
          <w:szCs w:val="22"/>
        </w:rPr>
        <w:t>suggest the reoccurrence of fire is unlikely</w:t>
      </w:r>
      <w:r w:rsidR="009E2EBD">
        <w:rPr>
          <w:bCs/>
          <w:sz w:val="22"/>
          <w:szCs w:val="22"/>
        </w:rPr>
        <w:t xml:space="preserve"> (Fernandez </w:t>
      </w:r>
      <w:r w:rsidR="009E2EBD" w:rsidRPr="009E2EBD">
        <w:rPr>
          <w:bCs/>
          <w:i/>
          <w:iCs/>
          <w:sz w:val="22"/>
          <w:szCs w:val="22"/>
        </w:rPr>
        <w:t xml:space="preserve">et al </w:t>
      </w:r>
      <w:r w:rsidR="009E2EBD">
        <w:rPr>
          <w:bCs/>
          <w:sz w:val="22"/>
          <w:szCs w:val="22"/>
        </w:rPr>
        <w:t>2015)</w:t>
      </w:r>
      <w:r w:rsidR="00E366FA">
        <w:rPr>
          <w:bCs/>
          <w:sz w:val="22"/>
          <w:szCs w:val="22"/>
        </w:rPr>
        <w:t>.</w:t>
      </w:r>
      <w:r w:rsidR="00FD10A0">
        <w:rPr>
          <w:bCs/>
          <w:sz w:val="22"/>
          <w:szCs w:val="22"/>
        </w:rPr>
        <w:t xml:space="preserve"> </w:t>
      </w:r>
      <w:r w:rsidR="005E3181">
        <w:rPr>
          <w:bCs/>
          <w:sz w:val="22"/>
          <w:szCs w:val="22"/>
        </w:rPr>
        <w:t>Despite the absence of fire, fire remnants</w:t>
      </w:r>
      <w:r w:rsidR="001E28D9">
        <w:rPr>
          <w:bCs/>
          <w:sz w:val="22"/>
          <w:szCs w:val="22"/>
        </w:rPr>
        <w:t xml:space="preserve"> endure</w:t>
      </w:r>
      <w:r w:rsidR="005F2F5B">
        <w:rPr>
          <w:bCs/>
          <w:sz w:val="22"/>
          <w:szCs w:val="22"/>
        </w:rPr>
        <w:t xml:space="preserve"> long after the 1947 event</w:t>
      </w:r>
      <w:r w:rsidR="005E3181" w:rsidRPr="009E2EBD">
        <w:rPr>
          <w:bCs/>
          <w:sz w:val="22"/>
          <w:szCs w:val="22"/>
        </w:rPr>
        <w:t xml:space="preserve">. </w:t>
      </w:r>
      <w:ins w:id="519" w:author="Jeff" w:date="2021-06-17T00:21:00Z">
        <w:r w:rsidR="00DF7A91">
          <w:rPr>
            <w:sz w:val="22"/>
            <w:szCs w:val="22"/>
          </w:rPr>
          <w:t>Previously, scientists found subsurface charcoal deposits on the north side of Cadillac Mountain on Mt. Desert (Patterson Edwards and Maguire 1987; Verma and Jayakumar 2012)</w:t>
        </w:r>
      </w:ins>
      <w:ins w:id="520" w:author="Jeff" w:date="2021-06-17T00:23:00Z">
        <w:r w:rsidR="00DF7A91">
          <w:rPr>
            <w:sz w:val="22"/>
            <w:szCs w:val="22"/>
          </w:rPr>
          <w:t xml:space="preserve">. </w:t>
        </w:r>
      </w:ins>
      <w:ins w:id="521" w:author="Jeff" w:date="2021-06-17T00:26:00Z">
        <w:r w:rsidR="00DF7A91" w:rsidRPr="00DD549D">
          <w:rPr>
            <w:sz w:val="22"/>
            <w:szCs w:val="22"/>
          </w:rPr>
          <w:t xml:space="preserve">One could argue that charcoal remnants </w:t>
        </w:r>
        <w:r w:rsidR="00DF7A91">
          <w:rPr>
            <w:sz w:val="22"/>
            <w:szCs w:val="22"/>
          </w:rPr>
          <w:t>very probably</w:t>
        </w:r>
        <w:r w:rsidR="00DF7A91" w:rsidRPr="00DD549D">
          <w:rPr>
            <w:sz w:val="22"/>
            <w:szCs w:val="22"/>
          </w:rPr>
          <w:t xml:space="preserve"> play a role in </w:t>
        </w:r>
        <w:r w:rsidR="00DF7A91" w:rsidRPr="00F3370C">
          <w:rPr>
            <w:sz w:val="22"/>
            <w:szCs w:val="22"/>
          </w:rPr>
          <w:t>recovery capacity</w:t>
        </w:r>
        <w:r w:rsidR="00DF7A91" w:rsidRPr="00C7029C">
          <w:rPr>
            <w:sz w:val="22"/>
            <w:szCs w:val="22"/>
          </w:rPr>
          <w:t xml:space="preserve"> </w:t>
        </w:r>
        <w:r w:rsidR="00DF7A91" w:rsidRPr="00DD549D">
          <w:rPr>
            <w:sz w:val="22"/>
            <w:szCs w:val="22"/>
          </w:rPr>
          <w:t>at burned-over Cadillac Brook (below the heights of South Cadillac trail)</w:t>
        </w:r>
        <w:r w:rsidR="00DF7A91">
          <w:rPr>
            <w:sz w:val="22"/>
            <w:szCs w:val="22"/>
          </w:rPr>
          <w:t>,</w:t>
        </w:r>
        <w:r w:rsidR="00DF7A91" w:rsidRPr="00DD549D">
          <w:rPr>
            <w:sz w:val="22"/>
            <w:szCs w:val="22"/>
          </w:rPr>
          <w:t xml:space="preserve"> but it is not known </w:t>
        </w:r>
        <w:r w:rsidR="00DF7A91">
          <w:rPr>
            <w:sz w:val="22"/>
            <w:szCs w:val="22"/>
          </w:rPr>
          <w:t>to what extent these benefit the larger</w:t>
        </w:r>
        <w:r w:rsidR="00DF7A91" w:rsidRPr="00DD549D">
          <w:rPr>
            <w:sz w:val="22"/>
            <w:szCs w:val="22"/>
          </w:rPr>
          <w:t xml:space="preserve"> </w:t>
        </w:r>
        <w:r w:rsidR="00DF7A91" w:rsidRPr="001569CF">
          <w:rPr>
            <w:sz w:val="22"/>
            <w:szCs w:val="22"/>
          </w:rPr>
          <w:t>ecosystem</w:t>
        </w:r>
        <w:r w:rsidR="00DF7A91">
          <w:rPr>
            <w:sz w:val="22"/>
            <w:szCs w:val="22"/>
          </w:rPr>
          <w:t xml:space="preserve"> located higher up in that mountain community</w:t>
        </w:r>
        <w:r w:rsidR="00DF7A91" w:rsidRPr="001569CF">
          <w:rPr>
            <w:sz w:val="22"/>
            <w:szCs w:val="22"/>
          </w:rPr>
          <w:t xml:space="preserve">. </w:t>
        </w:r>
      </w:ins>
      <w:ins w:id="522" w:author="Jeff" w:date="2021-06-17T00:23:00Z">
        <w:r w:rsidR="00DF7A91">
          <w:rPr>
            <w:sz w:val="22"/>
            <w:szCs w:val="22"/>
          </w:rPr>
          <w:t xml:space="preserve">Now </w:t>
        </w:r>
      </w:ins>
      <w:ins w:id="523" w:author="Jeff" w:date="2021-06-17T00:21:00Z">
        <w:r w:rsidR="00DF7A91">
          <w:rPr>
            <w:sz w:val="22"/>
            <w:szCs w:val="22"/>
          </w:rPr>
          <w:t>that recovery from fire is no longer a</w:t>
        </w:r>
      </w:ins>
      <w:ins w:id="524" w:author="Jeff" w:date="2021-06-17T00:23:00Z">
        <w:r w:rsidR="00DF7A91">
          <w:rPr>
            <w:sz w:val="22"/>
            <w:szCs w:val="22"/>
          </w:rPr>
          <w:t>n</w:t>
        </w:r>
      </w:ins>
      <w:ins w:id="525" w:author="Jeff" w:date="2021-06-17T00:21:00Z">
        <w:r w:rsidR="00DF7A91">
          <w:rPr>
            <w:sz w:val="22"/>
            <w:szCs w:val="22"/>
          </w:rPr>
          <w:t xml:space="preserve"> acute</w:t>
        </w:r>
      </w:ins>
      <w:ins w:id="526" w:author="Jeff" w:date="2021-06-17T00:23:00Z">
        <w:r w:rsidR="00DF7A91">
          <w:rPr>
            <w:sz w:val="22"/>
            <w:szCs w:val="22"/>
          </w:rPr>
          <w:t xml:space="preserve"> </w:t>
        </w:r>
      </w:ins>
      <w:ins w:id="527" w:author="Jeff" w:date="2021-06-17T00:21:00Z">
        <w:r w:rsidR="00DF7A91">
          <w:rPr>
            <w:sz w:val="22"/>
            <w:szCs w:val="22"/>
          </w:rPr>
          <w:t xml:space="preserve">environmental response, we consider </w:t>
        </w:r>
        <w:r w:rsidR="00DF7A91">
          <w:rPr>
            <w:sz w:val="22"/>
            <w:szCs w:val="22"/>
          </w:rPr>
          <w:t xml:space="preserve">to what extent </w:t>
        </w:r>
        <w:r w:rsidR="00DF7A91">
          <w:rPr>
            <w:sz w:val="22"/>
            <w:szCs w:val="22"/>
          </w:rPr>
          <w:t xml:space="preserve">pyrogenic carbon </w:t>
        </w:r>
        <w:r w:rsidR="00DF7A91">
          <w:rPr>
            <w:sz w:val="22"/>
            <w:szCs w:val="22"/>
          </w:rPr>
          <w:t>will continue to be</w:t>
        </w:r>
        <w:r w:rsidR="00DF7A91">
          <w:rPr>
            <w:sz w:val="22"/>
            <w:szCs w:val="22"/>
          </w:rPr>
          <w:t xml:space="preserve"> available to several generations removed from the 1947</w:t>
        </w:r>
      </w:ins>
      <w:ins w:id="528" w:author="Jeff" w:date="2021-06-17T00:22:00Z">
        <w:r w:rsidR="00DF7A91">
          <w:rPr>
            <w:sz w:val="22"/>
            <w:szCs w:val="22"/>
          </w:rPr>
          <w:t xml:space="preserve"> inferno</w:t>
        </w:r>
      </w:ins>
      <w:ins w:id="529" w:author="Jeff" w:date="2021-06-17T00:21:00Z">
        <w:r w:rsidR="00DF7A91">
          <w:rPr>
            <w:sz w:val="22"/>
            <w:szCs w:val="22"/>
          </w:rPr>
          <w:t xml:space="preserve">. </w:t>
        </w:r>
      </w:ins>
    </w:p>
    <w:p w14:paraId="31FEC530" w14:textId="77777777" w:rsidR="00DF7A91" w:rsidRDefault="00DF7A91">
      <w:pPr>
        <w:spacing w:line="276" w:lineRule="auto"/>
        <w:jc w:val="both"/>
        <w:rPr>
          <w:ins w:id="530" w:author="Jeff" w:date="2021-06-17T00:22:00Z"/>
          <w:bCs/>
          <w:sz w:val="22"/>
          <w:szCs w:val="22"/>
        </w:rPr>
      </w:pPr>
    </w:p>
    <w:p w14:paraId="736B57C9" w14:textId="00ECD84E" w:rsidR="002F0E15" w:rsidRDefault="00DF7A91">
      <w:pPr>
        <w:spacing w:line="276" w:lineRule="auto"/>
        <w:jc w:val="both"/>
        <w:rPr>
          <w:sz w:val="22"/>
          <w:szCs w:val="22"/>
        </w:rPr>
      </w:pPr>
      <w:ins w:id="531" w:author="Jeff" w:date="2021-06-17T00:24:00Z">
        <w:r>
          <w:rPr>
            <w:bCs/>
            <w:sz w:val="22"/>
            <w:szCs w:val="22"/>
          </w:rPr>
          <w:t>P</w:t>
        </w:r>
      </w:ins>
      <w:del w:id="532" w:author="Jeff" w:date="2021-06-17T00:24:00Z">
        <w:r w:rsidR="003B6E67" w:rsidDel="00DF7A91">
          <w:rPr>
            <w:bCs/>
            <w:sz w:val="22"/>
            <w:szCs w:val="22"/>
          </w:rPr>
          <w:delText>D</w:delText>
        </w:r>
        <w:r w:rsidR="005F2F5B" w:rsidRPr="009E2EBD" w:rsidDel="00DF7A91">
          <w:rPr>
            <w:bCs/>
            <w:sz w:val="22"/>
            <w:szCs w:val="22"/>
          </w:rPr>
          <w:delText xml:space="preserve">iscounting topography and elevation, </w:delText>
        </w:r>
        <w:r w:rsidR="003B6E67" w:rsidDel="00DF7A91">
          <w:rPr>
            <w:bCs/>
            <w:sz w:val="22"/>
            <w:szCs w:val="22"/>
          </w:rPr>
          <w:delText>p</w:delText>
        </w:r>
      </w:del>
      <w:r w:rsidR="003B6E67">
        <w:rPr>
          <w:bCs/>
          <w:sz w:val="22"/>
          <w:szCs w:val="22"/>
        </w:rPr>
        <w:t>revious studies</w:t>
      </w:r>
      <w:r w:rsidR="00D839AC" w:rsidRPr="009E2EBD">
        <w:rPr>
          <w:bCs/>
          <w:sz w:val="22"/>
          <w:szCs w:val="22"/>
        </w:rPr>
        <w:t xml:space="preserve"> </w:t>
      </w:r>
      <w:r w:rsidR="005F2F5B" w:rsidRPr="009E2EBD">
        <w:rPr>
          <w:color w:val="000000" w:themeColor="text1"/>
          <w:sz w:val="22"/>
          <w:szCs w:val="22"/>
        </w:rPr>
        <w:t>reported</w:t>
      </w:r>
      <w:r w:rsidR="003B6E67">
        <w:rPr>
          <w:color w:val="000000" w:themeColor="text1"/>
          <w:sz w:val="22"/>
          <w:szCs w:val="22"/>
        </w:rPr>
        <w:t xml:space="preserve"> that</w:t>
      </w:r>
      <w:r w:rsidR="005F2F5B" w:rsidRPr="009E2EBD">
        <w:rPr>
          <w:color w:val="000000" w:themeColor="text1"/>
          <w:sz w:val="22"/>
          <w:szCs w:val="22"/>
        </w:rPr>
        <w:t xml:space="preserve"> </w:t>
      </w:r>
      <w:r w:rsidR="00D839AC" w:rsidRPr="009E2EBD">
        <w:rPr>
          <w:color w:val="000000" w:themeColor="text1"/>
          <w:sz w:val="22"/>
          <w:szCs w:val="22"/>
        </w:rPr>
        <w:t xml:space="preserve">anthropogenic fire </w:t>
      </w:r>
      <w:r w:rsidR="00D839AC" w:rsidRPr="00B86FF4">
        <w:rPr>
          <w:color w:val="000000" w:themeColor="text1"/>
          <w:sz w:val="22"/>
          <w:szCs w:val="22"/>
        </w:rPr>
        <w:t>charcoal (</w:t>
      </w:r>
      <w:proofErr w:type="spellStart"/>
      <w:r w:rsidR="00D839AC" w:rsidRPr="00B86FF4">
        <w:rPr>
          <w:color w:val="000000" w:themeColor="text1"/>
          <w:sz w:val="22"/>
          <w:szCs w:val="22"/>
        </w:rPr>
        <w:t>PyC</w:t>
      </w:r>
      <w:proofErr w:type="spellEnd"/>
      <w:r w:rsidR="005F2F5B" w:rsidRPr="00B86FF4">
        <w:rPr>
          <w:color w:val="000000" w:themeColor="text1"/>
          <w:sz w:val="22"/>
          <w:szCs w:val="22"/>
        </w:rPr>
        <w:t>) was associated with</w:t>
      </w:r>
      <w:r w:rsidR="00D839AC" w:rsidRPr="00B86FF4">
        <w:rPr>
          <w:sz w:val="22"/>
          <w:szCs w:val="22"/>
        </w:rPr>
        <w:t xml:space="preserve"> </w:t>
      </w:r>
      <w:r w:rsidR="003B6E67">
        <w:rPr>
          <w:sz w:val="22"/>
          <w:szCs w:val="22"/>
        </w:rPr>
        <w:t>greater foliar water use efficiency</w:t>
      </w:r>
      <w:r w:rsidR="00D839AC" w:rsidRPr="00B86FF4">
        <w:rPr>
          <w:sz w:val="22"/>
          <w:szCs w:val="22"/>
        </w:rPr>
        <w:t>, negligible consumption of Ca</w:t>
      </w:r>
      <w:r w:rsidR="00864F74">
        <w:rPr>
          <w:sz w:val="22"/>
          <w:szCs w:val="22"/>
          <w:vertAlign w:val="superscript"/>
        </w:rPr>
        <w:t>2+</w:t>
      </w:r>
      <w:r w:rsidR="00D839AC" w:rsidRPr="00B86FF4">
        <w:rPr>
          <w:sz w:val="22"/>
          <w:szCs w:val="22"/>
        </w:rPr>
        <w:t>, K</w:t>
      </w:r>
      <w:r w:rsidR="00864F74">
        <w:rPr>
          <w:sz w:val="22"/>
          <w:szCs w:val="22"/>
          <w:vertAlign w:val="superscript"/>
        </w:rPr>
        <w:t>+</w:t>
      </w:r>
      <w:r w:rsidR="00864F74">
        <w:rPr>
          <w:sz w:val="22"/>
          <w:szCs w:val="22"/>
        </w:rPr>
        <w:t>,</w:t>
      </w:r>
      <w:r w:rsidR="00D839AC" w:rsidRPr="00B86FF4">
        <w:rPr>
          <w:sz w:val="22"/>
          <w:szCs w:val="22"/>
        </w:rPr>
        <w:t xml:space="preserve"> and Mg</w:t>
      </w:r>
      <w:r w:rsidR="00864F74">
        <w:rPr>
          <w:sz w:val="22"/>
          <w:szCs w:val="22"/>
          <w:vertAlign w:val="superscript"/>
        </w:rPr>
        <w:t>2+</w:t>
      </w:r>
      <w:r w:rsidR="00D839AC" w:rsidRPr="00B86FF4">
        <w:rPr>
          <w:sz w:val="22"/>
          <w:szCs w:val="22"/>
          <w:vertAlign w:val="superscript"/>
        </w:rPr>
        <w:t xml:space="preserve"> </w:t>
      </w:r>
      <w:r w:rsidR="00D839AC" w:rsidRPr="00B86FF4">
        <w:rPr>
          <w:sz w:val="22"/>
          <w:szCs w:val="22"/>
        </w:rPr>
        <w:t>and enhanced soil moisture holding capacity</w:t>
      </w:r>
      <w:r w:rsidR="003B6E67">
        <w:rPr>
          <w:sz w:val="22"/>
          <w:szCs w:val="22"/>
        </w:rPr>
        <w:t xml:space="preserve"> </w:t>
      </w:r>
      <w:r w:rsidR="003B6E67" w:rsidRPr="009E2EBD">
        <w:rPr>
          <w:bCs/>
          <w:sz w:val="22"/>
          <w:szCs w:val="22"/>
        </w:rPr>
        <w:t>(</w:t>
      </w:r>
      <w:r w:rsidR="003B6E67" w:rsidRPr="009E2EBD">
        <w:rPr>
          <w:color w:val="000000" w:themeColor="text1"/>
          <w:sz w:val="22"/>
          <w:szCs w:val="22"/>
        </w:rPr>
        <w:t>Licht and Smith 2020)</w:t>
      </w:r>
      <w:r w:rsidR="005E3181" w:rsidRPr="00B86FF4">
        <w:rPr>
          <w:sz w:val="22"/>
          <w:szCs w:val="22"/>
        </w:rPr>
        <w:t>.</w:t>
      </w:r>
      <w:r w:rsidR="00D839AC" w:rsidRPr="00B86FF4">
        <w:rPr>
          <w:sz w:val="22"/>
          <w:szCs w:val="22"/>
        </w:rPr>
        <w:t xml:space="preserve"> </w:t>
      </w:r>
      <w:r w:rsidR="00071F33">
        <w:rPr>
          <w:bCs/>
          <w:sz w:val="22"/>
          <w:szCs w:val="22"/>
        </w:rPr>
        <w:t>O</w:t>
      </w:r>
      <w:r w:rsidR="003B6E67">
        <w:rPr>
          <w:bCs/>
          <w:sz w:val="22"/>
          <w:szCs w:val="22"/>
        </w:rPr>
        <w:t>n Mt. Desert Island,</w:t>
      </w:r>
      <w:r w:rsidR="005F2F5B">
        <w:rPr>
          <w:bCs/>
          <w:sz w:val="22"/>
          <w:szCs w:val="22"/>
        </w:rPr>
        <w:t xml:space="preserve"> we found </w:t>
      </w:r>
      <w:r w:rsidR="003B6E67">
        <w:rPr>
          <w:bCs/>
          <w:sz w:val="22"/>
          <w:szCs w:val="22"/>
        </w:rPr>
        <w:t>higher foliar water use efficiency</w:t>
      </w:r>
      <w:r w:rsidR="005F2F5B" w:rsidRPr="00CA6B09">
        <w:rPr>
          <w:color w:val="000000" w:themeColor="text1"/>
          <w:sz w:val="22"/>
          <w:szCs w:val="22"/>
          <w:shd w:val="clear" w:color="auto" w:fill="FFFFFF"/>
          <w:vertAlign w:val="subscript"/>
        </w:rPr>
        <w:t xml:space="preserve"> </w:t>
      </w:r>
      <w:r w:rsidR="005F2F5B">
        <w:rPr>
          <w:sz w:val="22"/>
          <w:szCs w:val="22"/>
        </w:rPr>
        <w:t xml:space="preserve">at high elevations </w:t>
      </w:r>
      <w:r w:rsidR="00071F33">
        <w:rPr>
          <w:sz w:val="22"/>
          <w:szCs w:val="22"/>
        </w:rPr>
        <w:t>at both burned and unburned sites</w:t>
      </w:r>
      <w:r w:rsidR="005F2F5B" w:rsidRPr="00CA6B09">
        <w:rPr>
          <w:sz w:val="22"/>
          <w:szCs w:val="22"/>
        </w:rPr>
        <w:t xml:space="preserve">, </w:t>
      </w:r>
      <w:r w:rsidR="005F2F5B" w:rsidRPr="00CA6B09">
        <w:rPr>
          <w:bCs/>
          <w:iCs/>
          <w:sz w:val="22"/>
          <w:szCs w:val="22"/>
          <w:lang w:val="en"/>
        </w:rPr>
        <w:t xml:space="preserve">consistent with reported outcomes for non-glaciated populations in flat, sand plain New Jersey Pine Barrens </w:t>
      </w:r>
      <w:r w:rsidR="005F2F5B" w:rsidRPr="00CA6B09">
        <w:rPr>
          <w:sz w:val="22"/>
          <w:szCs w:val="22"/>
        </w:rPr>
        <w:t>(Mikita-</w:t>
      </w:r>
      <w:proofErr w:type="spellStart"/>
      <w:r w:rsidR="005F2F5B" w:rsidRPr="00CA6B09">
        <w:rPr>
          <w:sz w:val="22"/>
          <w:szCs w:val="22"/>
        </w:rPr>
        <w:t>Barbato</w:t>
      </w:r>
      <w:proofErr w:type="spellEnd"/>
      <w:r w:rsidR="005F2F5B" w:rsidRPr="00CA6B09">
        <w:rPr>
          <w:sz w:val="22"/>
          <w:szCs w:val="22"/>
        </w:rPr>
        <w:t xml:space="preserve"> </w:t>
      </w:r>
      <w:r w:rsidR="005F2F5B" w:rsidRPr="00CA6B09">
        <w:rPr>
          <w:i/>
          <w:sz w:val="22"/>
          <w:szCs w:val="22"/>
        </w:rPr>
        <w:t>et al</w:t>
      </w:r>
      <w:r w:rsidR="005F2F5B" w:rsidRPr="00CA6B09">
        <w:rPr>
          <w:sz w:val="22"/>
          <w:szCs w:val="22"/>
        </w:rPr>
        <w:t xml:space="preserve"> 2015; </w:t>
      </w:r>
      <w:r w:rsidR="005F2F5B" w:rsidRPr="00CA6B09">
        <w:rPr>
          <w:color w:val="222222"/>
          <w:sz w:val="22"/>
          <w:szCs w:val="22"/>
          <w:shd w:val="clear" w:color="auto" w:fill="FFFFFF"/>
        </w:rPr>
        <w:t xml:space="preserve">Schafer and </w:t>
      </w:r>
      <w:proofErr w:type="spellStart"/>
      <w:r w:rsidR="005F2F5B" w:rsidRPr="00CA6B09">
        <w:rPr>
          <w:color w:val="222222"/>
          <w:sz w:val="22"/>
          <w:szCs w:val="22"/>
          <w:shd w:val="clear" w:color="auto" w:fill="FFFFFF"/>
        </w:rPr>
        <w:t>Bohrer</w:t>
      </w:r>
      <w:proofErr w:type="spellEnd"/>
      <w:r w:rsidR="005F2F5B" w:rsidRPr="00CA6B09">
        <w:rPr>
          <w:color w:val="222222"/>
          <w:sz w:val="22"/>
          <w:szCs w:val="22"/>
          <w:shd w:val="clear" w:color="auto" w:fill="FFFFFF"/>
        </w:rPr>
        <w:t xml:space="preserve"> 2016).</w:t>
      </w:r>
      <w:r w:rsidR="005F2F5B" w:rsidRPr="00D85799">
        <w:rPr>
          <w:bCs/>
          <w:sz w:val="22"/>
          <w:szCs w:val="22"/>
        </w:rPr>
        <w:t xml:space="preserve"> </w:t>
      </w:r>
      <w:r w:rsidR="00B85CE6">
        <w:rPr>
          <w:bCs/>
          <w:sz w:val="22"/>
          <w:szCs w:val="22"/>
        </w:rPr>
        <w:t>T</w:t>
      </w:r>
      <w:r w:rsidR="00D85799">
        <w:rPr>
          <w:bCs/>
          <w:sz w:val="22"/>
          <w:szCs w:val="22"/>
        </w:rPr>
        <w:t xml:space="preserve">here is evidence from previous investigations that post-fire </w:t>
      </w:r>
      <w:proofErr w:type="spellStart"/>
      <w:r w:rsidR="00D85799">
        <w:rPr>
          <w:bCs/>
          <w:sz w:val="22"/>
          <w:szCs w:val="22"/>
        </w:rPr>
        <w:t>PyC</w:t>
      </w:r>
      <w:proofErr w:type="spellEnd"/>
      <w:r w:rsidR="00D85799">
        <w:rPr>
          <w:bCs/>
          <w:sz w:val="22"/>
          <w:szCs w:val="22"/>
        </w:rPr>
        <w:t xml:space="preserve"> remnants endure in the soil layer (</w:t>
      </w:r>
      <w:proofErr w:type="spellStart"/>
      <w:r w:rsidR="00D85799">
        <w:rPr>
          <w:bCs/>
          <w:sz w:val="22"/>
          <w:szCs w:val="22"/>
        </w:rPr>
        <w:t>DeBano</w:t>
      </w:r>
      <w:proofErr w:type="spellEnd"/>
      <w:r w:rsidR="00D85799">
        <w:rPr>
          <w:bCs/>
          <w:sz w:val="22"/>
          <w:szCs w:val="22"/>
        </w:rPr>
        <w:t xml:space="preserve"> 1981)</w:t>
      </w:r>
      <w:r w:rsidR="003B6E67">
        <w:rPr>
          <w:bCs/>
          <w:sz w:val="22"/>
          <w:szCs w:val="22"/>
        </w:rPr>
        <w:t xml:space="preserve"> and that this</w:t>
      </w:r>
      <w:r w:rsidR="00D85799">
        <w:rPr>
          <w:bCs/>
          <w:sz w:val="22"/>
          <w:szCs w:val="22"/>
        </w:rPr>
        <w:t xml:space="preserve"> increas</w:t>
      </w:r>
      <w:r w:rsidR="005E3181">
        <w:rPr>
          <w:bCs/>
          <w:sz w:val="22"/>
          <w:szCs w:val="22"/>
        </w:rPr>
        <w:t>e</w:t>
      </w:r>
      <w:r w:rsidR="003B6E67">
        <w:rPr>
          <w:bCs/>
          <w:sz w:val="22"/>
          <w:szCs w:val="22"/>
        </w:rPr>
        <w:t>s</w:t>
      </w:r>
      <w:r w:rsidR="00D85799">
        <w:rPr>
          <w:bCs/>
          <w:sz w:val="22"/>
          <w:szCs w:val="22"/>
        </w:rPr>
        <w:t xml:space="preserve"> </w:t>
      </w:r>
      <w:r w:rsidR="00D85799" w:rsidRPr="00345813">
        <w:rPr>
          <w:sz w:val="22"/>
          <w:szCs w:val="22"/>
        </w:rPr>
        <w:t>alkali cations (</w:t>
      </w:r>
      <w:proofErr w:type="spellStart"/>
      <w:r w:rsidR="00D85799" w:rsidRPr="00345813">
        <w:rPr>
          <w:sz w:val="22"/>
          <w:szCs w:val="22"/>
        </w:rPr>
        <w:t>Kolden</w:t>
      </w:r>
      <w:proofErr w:type="spellEnd"/>
      <w:r w:rsidR="00D85799" w:rsidRPr="00345813">
        <w:rPr>
          <w:sz w:val="22"/>
          <w:szCs w:val="22"/>
        </w:rPr>
        <w:t xml:space="preserve"> </w:t>
      </w:r>
      <w:r w:rsidR="00D85799" w:rsidRPr="00345813">
        <w:rPr>
          <w:i/>
          <w:sz w:val="22"/>
          <w:szCs w:val="22"/>
        </w:rPr>
        <w:t>et al</w:t>
      </w:r>
      <w:r w:rsidR="00D85799" w:rsidRPr="00345813">
        <w:rPr>
          <w:sz w:val="22"/>
          <w:szCs w:val="22"/>
        </w:rPr>
        <w:t xml:space="preserve"> 2017)</w:t>
      </w:r>
      <w:r w:rsidR="002A15F0">
        <w:rPr>
          <w:sz w:val="22"/>
          <w:szCs w:val="22"/>
        </w:rPr>
        <w:t xml:space="preserve">, </w:t>
      </w:r>
      <w:r w:rsidR="00675CD9">
        <w:rPr>
          <w:sz w:val="22"/>
          <w:szCs w:val="22"/>
        </w:rPr>
        <w:t>s</w:t>
      </w:r>
      <w:r w:rsidR="00D85799" w:rsidRPr="00345813">
        <w:rPr>
          <w:sz w:val="22"/>
          <w:szCs w:val="22"/>
        </w:rPr>
        <w:t>olubilize</w:t>
      </w:r>
      <w:r w:rsidR="00675CD9">
        <w:rPr>
          <w:sz w:val="22"/>
          <w:szCs w:val="22"/>
        </w:rPr>
        <w:t xml:space="preserve"> </w:t>
      </w:r>
      <w:r w:rsidR="00D85799" w:rsidRPr="00345813">
        <w:rPr>
          <w:sz w:val="22"/>
          <w:szCs w:val="22"/>
        </w:rPr>
        <w:t>minerals (Caldwell and Richards 1989)</w:t>
      </w:r>
      <w:r w:rsidR="00B85CE6">
        <w:rPr>
          <w:sz w:val="22"/>
          <w:szCs w:val="22"/>
        </w:rPr>
        <w:t xml:space="preserve"> and </w:t>
      </w:r>
      <w:r w:rsidR="00B85CE6" w:rsidRPr="00C776FA">
        <w:rPr>
          <w:strike/>
          <w:sz w:val="22"/>
          <w:szCs w:val="22"/>
        </w:rPr>
        <w:t>are</w:t>
      </w:r>
      <w:r w:rsidR="00D85799" w:rsidRPr="00C776FA">
        <w:rPr>
          <w:strike/>
          <w:sz w:val="22"/>
          <w:szCs w:val="22"/>
        </w:rPr>
        <w:t xml:space="preserve"> likely linked to</w:t>
      </w:r>
      <w:r w:rsidR="00D85799" w:rsidRPr="00345813">
        <w:rPr>
          <w:sz w:val="22"/>
          <w:szCs w:val="22"/>
        </w:rPr>
        <w:t xml:space="preserve"> thermal exfoliation (</w:t>
      </w:r>
      <w:proofErr w:type="spellStart"/>
      <w:r w:rsidR="00D85799" w:rsidRPr="00345813">
        <w:rPr>
          <w:sz w:val="22"/>
          <w:szCs w:val="22"/>
        </w:rPr>
        <w:t>Shakesby</w:t>
      </w:r>
      <w:proofErr w:type="spellEnd"/>
      <w:r w:rsidR="00D85799" w:rsidRPr="00345813">
        <w:rPr>
          <w:sz w:val="22"/>
          <w:szCs w:val="22"/>
        </w:rPr>
        <w:t xml:space="preserve"> and </w:t>
      </w:r>
      <w:proofErr w:type="spellStart"/>
      <w:r w:rsidR="00D85799" w:rsidRPr="00345813">
        <w:rPr>
          <w:sz w:val="22"/>
          <w:szCs w:val="22"/>
        </w:rPr>
        <w:t>Doerr</w:t>
      </w:r>
      <w:proofErr w:type="spellEnd"/>
      <w:r w:rsidR="00D85799" w:rsidRPr="00345813">
        <w:rPr>
          <w:sz w:val="22"/>
          <w:szCs w:val="22"/>
        </w:rPr>
        <w:t xml:space="preserve"> 2006</w:t>
      </w:r>
      <w:r w:rsidR="00D85799">
        <w:rPr>
          <w:sz w:val="22"/>
          <w:szCs w:val="22"/>
        </w:rPr>
        <w:t>).</w:t>
      </w:r>
      <w:r w:rsidR="00D85799">
        <w:rPr>
          <w:rStyle w:val="CommentReference"/>
        </w:rPr>
        <w:t xml:space="preserve"> </w:t>
      </w:r>
      <w:r w:rsidR="005E3181">
        <w:rPr>
          <w:bCs/>
          <w:sz w:val="22"/>
          <w:szCs w:val="22"/>
        </w:rPr>
        <w:t>From the standpoint of reproduction</w:t>
      </w:r>
      <w:r w:rsidR="00D85799">
        <w:rPr>
          <w:bCs/>
          <w:sz w:val="22"/>
          <w:szCs w:val="22"/>
        </w:rPr>
        <w:t>, the absence of fire, at locations such as</w:t>
      </w:r>
      <w:r w:rsidR="00D85799" w:rsidRPr="00CA6B09">
        <w:rPr>
          <w:bCs/>
          <w:sz w:val="22"/>
          <w:szCs w:val="22"/>
        </w:rPr>
        <w:t xml:space="preserve"> </w:t>
      </w:r>
      <w:r w:rsidR="00277031" w:rsidRPr="00C776FA">
        <w:rPr>
          <w:strike/>
          <w:sz w:val="22"/>
          <w:szCs w:val="22"/>
        </w:rPr>
        <w:t>persistence capacity</w:t>
      </w:r>
      <w:r w:rsidR="00D85799" w:rsidRPr="00C776FA">
        <w:rPr>
          <w:bCs/>
          <w:strike/>
          <w:sz w:val="22"/>
          <w:szCs w:val="22"/>
        </w:rPr>
        <w:t>-oriented</w:t>
      </w:r>
      <w:r w:rsidR="00D85799" w:rsidRPr="00CA6B09">
        <w:rPr>
          <w:bCs/>
          <w:sz w:val="22"/>
          <w:szCs w:val="22"/>
        </w:rPr>
        <w:t xml:space="preserve"> Wonderland trail (</w:t>
      </w:r>
      <w:proofErr w:type="spellStart"/>
      <w:r w:rsidR="00D85799" w:rsidRPr="00CA6B09">
        <w:rPr>
          <w:bCs/>
          <w:sz w:val="22"/>
          <w:szCs w:val="22"/>
        </w:rPr>
        <w:t>Butak</w:t>
      </w:r>
      <w:proofErr w:type="spellEnd"/>
      <w:r w:rsidR="00D85799" w:rsidRPr="00CA6B09">
        <w:rPr>
          <w:bCs/>
          <w:sz w:val="22"/>
          <w:szCs w:val="22"/>
        </w:rPr>
        <w:t xml:space="preserve"> 2014)</w:t>
      </w:r>
      <w:r w:rsidR="00D85799">
        <w:rPr>
          <w:bCs/>
          <w:sz w:val="22"/>
          <w:szCs w:val="22"/>
        </w:rPr>
        <w:t xml:space="preserve">, </w:t>
      </w:r>
      <w:r w:rsidR="00D85799" w:rsidRPr="00CA6B09">
        <w:rPr>
          <w:bCs/>
          <w:sz w:val="22"/>
          <w:szCs w:val="22"/>
        </w:rPr>
        <w:t xml:space="preserve">does not appear to be slowing down expansion in </w:t>
      </w:r>
      <w:r w:rsidR="00D85799">
        <w:rPr>
          <w:bCs/>
          <w:sz w:val="22"/>
          <w:szCs w:val="22"/>
        </w:rPr>
        <w:t>that</w:t>
      </w:r>
      <w:r w:rsidR="00D85799" w:rsidRPr="00CA6B09">
        <w:rPr>
          <w:bCs/>
          <w:sz w:val="22"/>
          <w:szCs w:val="22"/>
        </w:rPr>
        <w:t xml:space="preserve"> flat</w:t>
      </w:r>
      <w:r w:rsidR="005E3181">
        <w:rPr>
          <w:bCs/>
          <w:sz w:val="22"/>
          <w:szCs w:val="22"/>
        </w:rPr>
        <w:t>-</w:t>
      </w:r>
      <w:r w:rsidR="00D85799">
        <w:rPr>
          <w:bCs/>
          <w:sz w:val="22"/>
          <w:szCs w:val="22"/>
        </w:rPr>
        <w:t xml:space="preserve">sloped region nor </w:t>
      </w:r>
      <w:r w:rsidR="00675CD9" w:rsidRPr="00C776FA">
        <w:rPr>
          <w:bCs/>
          <w:strike/>
          <w:sz w:val="22"/>
          <w:szCs w:val="22"/>
        </w:rPr>
        <w:t>or</w:t>
      </w:r>
      <w:r w:rsidR="00675CD9">
        <w:rPr>
          <w:bCs/>
          <w:sz w:val="22"/>
          <w:szCs w:val="22"/>
        </w:rPr>
        <w:t xml:space="preserve"> </w:t>
      </w:r>
      <w:ins w:id="533" w:author="Jeff" w:date="2021-06-17T00:25:00Z">
        <w:r>
          <w:rPr>
            <w:bCs/>
            <w:sz w:val="22"/>
            <w:szCs w:val="22"/>
          </w:rPr>
          <w:t xml:space="preserve">on </w:t>
        </w:r>
      </w:ins>
      <w:r w:rsidR="00675CD9">
        <w:rPr>
          <w:bCs/>
          <w:sz w:val="22"/>
          <w:szCs w:val="22"/>
        </w:rPr>
        <w:t>ledge</w:t>
      </w:r>
      <w:r w:rsidR="00D85799" w:rsidRPr="00CA6B09">
        <w:rPr>
          <w:bCs/>
          <w:sz w:val="22"/>
          <w:szCs w:val="22"/>
        </w:rPr>
        <w:t xml:space="preserve"> locations</w:t>
      </w:r>
      <w:r w:rsidR="00D85799">
        <w:rPr>
          <w:bCs/>
          <w:sz w:val="22"/>
          <w:szCs w:val="22"/>
        </w:rPr>
        <w:t xml:space="preserve"> </w:t>
      </w:r>
      <w:r w:rsidR="00675CD9">
        <w:rPr>
          <w:bCs/>
          <w:sz w:val="22"/>
          <w:szCs w:val="22"/>
        </w:rPr>
        <w:t xml:space="preserve">(e.g., St. </w:t>
      </w:r>
      <w:proofErr w:type="spellStart"/>
      <w:r w:rsidR="00675CD9">
        <w:rPr>
          <w:bCs/>
          <w:sz w:val="22"/>
          <w:szCs w:val="22"/>
        </w:rPr>
        <w:t>Sauveur</w:t>
      </w:r>
      <w:proofErr w:type="spellEnd"/>
      <w:r w:rsidR="00675CD9">
        <w:rPr>
          <w:bCs/>
          <w:sz w:val="22"/>
          <w:szCs w:val="22"/>
        </w:rPr>
        <w:t xml:space="preserve">) </w:t>
      </w:r>
      <w:r w:rsidR="00C47820">
        <w:rPr>
          <w:bCs/>
          <w:sz w:val="22"/>
          <w:szCs w:val="22"/>
        </w:rPr>
        <w:t xml:space="preserve">that </w:t>
      </w:r>
      <w:r w:rsidR="00D85799">
        <w:rPr>
          <w:bCs/>
          <w:sz w:val="22"/>
          <w:szCs w:val="22"/>
        </w:rPr>
        <w:t xml:space="preserve">we </w:t>
      </w:r>
      <w:ins w:id="534" w:author="Jeff" w:date="2021-06-16T23:47:00Z">
        <w:r w:rsidR="003A5590">
          <w:rPr>
            <w:bCs/>
            <w:sz w:val="22"/>
            <w:szCs w:val="22"/>
          </w:rPr>
          <w:t xml:space="preserve">studied on the island or which were studied </w:t>
        </w:r>
      </w:ins>
      <w:ins w:id="535" w:author="Jeff" w:date="2021-06-16T23:48:00Z">
        <w:r w:rsidR="003A5590">
          <w:rPr>
            <w:bCs/>
            <w:sz w:val="22"/>
            <w:szCs w:val="22"/>
          </w:rPr>
          <w:t xml:space="preserve">by others in West Virginia </w:t>
        </w:r>
      </w:ins>
      <w:r w:rsidR="00D85799" w:rsidRPr="003A5590">
        <w:rPr>
          <w:bCs/>
          <w:strike/>
          <w:sz w:val="22"/>
          <w:szCs w:val="22"/>
          <w:rPrChange w:id="536" w:author="Jeff" w:date="2021-06-16T23:48:00Z">
            <w:rPr>
              <w:bCs/>
              <w:sz w:val="22"/>
              <w:szCs w:val="22"/>
            </w:rPr>
          </w:rPrChange>
        </w:rPr>
        <w:t>and others</w:t>
      </w:r>
      <w:r w:rsidR="00D85799">
        <w:rPr>
          <w:bCs/>
          <w:sz w:val="22"/>
          <w:szCs w:val="22"/>
        </w:rPr>
        <w:t xml:space="preserve"> (</w:t>
      </w:r>
      <w:r w:rsidR="00D85799" w:rsidRPr="00CA6B09">
        <w:rPr>
          <w:bCs/>
          <w:sz w:val="22"/>
          <w:szCs w:val="22"/>
        </w:rPr>
        <w:t>Howard 2010)</w:t>
      </w:r>
      <w:r w:rsidR="003B6E67">
        <w:rPr>
          <w:bCs/>
          <w:sz w:val="22"/>
          <w:szCs w:val="22"/>
        </w:rPr>
        <w:t xml:space="preserve"> </w:t>
      </w:r>
      <w:r w:rsidR="003B6E67" w:rsidRPr="003A5590">
        <w:rPr>
          <w:bCs/>
          <w:strike/>
          <w:sz w:val="22"/>
          <w:szCs w:val="22"/>
          <w:rPrChange w:id="537" w:author="Jeff" w:date="2021-06-16T23:48:00Z">
            <w:rPr>
              <w:bCs/>
              <w:sz w:val="22"/>
              <w:szCs w:val="22"/>
            </w:rPr>
          </w:rPrChange>
        </w:rPr>
        <w:t>have</w:t>
      </w:r>
      <w:r w:rsidR="00FA1839" w:rsidRPr="003A5590">
        <w:rPr>
          <w:bCs/>
          <w:strike/>
          <w:sz w:val="22"/>
          <w:szCs w:val="22"/>
          <w:rPrChange w:id="538" w:author="Jeff" w:date="2021-06-16T23:48:00Z">
            <w:rPr>
              <w:bCs/>
              <w:sz w:val="22"/>
              <w:szCs w:val="22"/>
            </w:rPr>
          </w:rPrChange>
        </w:rPr>
        <w:t xml:space="preserve"> studied</w:t>
      </w:r>
      <w:r w:rsidR="00D85799">
        <w:rPr>
          <w:bCs/>
          <w:sz w:val="22"/>
          <w:szCs w:val="22"/>
        </w:rPr>
        <w:t xml:space="preserve">. </w:t>
      </w:r>
      <w:bookmarkStart w:id="539" w:name="_Hlk69991342"/>
      <w:del w:id="540" w:author="Jeff" w:date="2021-06-17T00:26:00Z">
        <w:r w:rsidR="0076142D" w:rsidRPr="00DD549D" w:rsidDel="00DF7A91">
          <w:rPr>
            <w:sz w:val="22"/>
            <w:szCs w:val="22"/>
          </w:rPr>
          <w:delText xml:space="preserve">One could argue that charcoal remnants </w:delText>
        </w:r>
        <w:r w:rsidR="00715371" w:rsidDel="00DF7A91">
          <w:rPr>
            <w:sz w:val="22"/>
            <w:szCs w:val="22"/>
          </w:rPr>
          <w:delText>very probably</w:delText>
        </w:r>
        <w:r w:rsidR="00715371" w:rsidRPr="00DD549D" w:rsidDel="00DF7A91">
          <w:rPr>
            <w:sz w:val="22"/>
            <w:szCs w:val="22"/>
          </w:rPr>
          <w:delText xml:space="preserve"> </w:delText>
        </w:r>
        <w:r w:rsidR="0076142D" w:rsidRPr="00DD549D" w:rsidDel="00DF7A91">
          <w:rPr>
            <w:sz w:val="22"/>
            <w:szCs w:val="22"/>
          </w:rPr>
          <w:delText xml:space="preserve">play a role in </w:delText>
        </w:r>
        <w:r w:rsidR="0076142D" w:rsidRPr="00F3370C" w:rsidDel="00DF7A91">
          <w:rPr>
            <w:sz w:val="22"/>
            <w:szCs w:val="22"/>
          </w:rPr>
          <w:delText>recovery capacity</w:delText>
        </w:r>
        <w:r w:rsidR="0076142D" w:rsidRPr="00C7029C" w:rsidDel="00DF7A91">
          <w:rPr>
            <w:sz w:val="22"/>
            <w:szCs w:val="22"/>
          </w:rPr>
          <w:delText xml:space="preserve"> </w:delText>
        </w:r>
        <w:r w:rsidR="0076142D" w:rsidRPr="00DD549D" w:rsidDel="00DF7A91">
          <w:rPr>
            <w:sz w:val="22"/>
            <w:szCs w:val="22"/>
          </w:rPr>
          <w:delText>at burned-over Cadillac Brook (below the heights of South Cadillac trail)</w:delText>
        </w:r>
        <w:r w:rsidR="003B6E67" w:rsidDel="00DF7A91">
          <w:rPr>
            <w:sz w:val="22"/>
            <w:szCs w:val="22"/>
          </w:rPr>
          <w:delText>,</w:delText>
        </w:r>
        <w:r w:rsidR="0076142D" w:rsidRPr="00DD549D" w:rsidDel="00DF7A91">
          <w:rPr>
            <w:sz w:val="22"/>
            <w:szCs w:val="22"/>
          </w:rPr>
          <w:delText xml:space="preserve"> but it is not known </w:delText>
        </w:r>
        <w:r w:rsidR="0076142D" w:rsidDel="00DF7A91">
          <w:rPr>
            <w:sz w:val="22"/>
            <w:szCs w:val="22"/>
          </w:rPr>
          <w:delText>to what extent these benefit the larger</w:delText>
        </w:r>
        <w:r w:rsidR="0076142D" w:rsidRPr="00DD549D" w:rsidDel="00DF7A91">
          <w:rPr>
            <w:sz w:val="22"/>
            <w:szCs w:val="22"/>
          </w:rPr>
          <w:delText xml:space="preserve"> </w:delText>
        </w:r>
        <w:r w:rsidR="0076142D" w:rsidRPr="001569CF" w:rsidDel="00DF7A91">
          <w:rPr>
            <w:sz w:val="22"/>
            <w:szCs w:val="22"/>
          </w:rPr>
          <w:delText xml:space="preserve">ecosystem. </w:delText>
        </w:r>
      </w:del>
      <w:r w:rsidR="00DC1ED5" w:rsidRPr="00842C61">
        <w:rPr>
          <w:sz w:val="22"/>
          <w:szCs w:val="22"/>
        </w:rPr>
        <w:t>Developing further insights into the ecological stoichiometry of pitch pine at Mt. Desert Island marks a</w:t>
      </w:r>
      <w:r w:rsidR="003B6E67" w:rsidRPr="00842C61">
        <w:rPr>
          <w:sz w:val="22"/>
          <w:szCs w:val="22"/>
        </w:rPr>
        <w:t xml:space="preserve"> </w:t>
      </w:r>
      <w:r w:rsidR="00DC1ED5" w:rsidRPr="00842C61">
        <w:rPr>
          <w:sz w:val="22"/>
          <w:szCs w:val="22"/>
        </w:rPr>
        <w:t xml:space="preserve">step in achieving a firmer </w:t>
      </w:r>
      <w:r w:rsidR="003B6E67" w:rsidRPr="00842C61">
        <w:rPr>
          <w:sz w:val="22"/>
          <w:szCs w:val="22"/>
        </w:rPr>
        <w:t xml:space="preserve">understanding </w:t>
      </w:r>
      <w:r w:rsidR="00DC1ED5" w:rsidRPr="00842C61">
        <w:rPr>
          <w:sz w:val="22"/>
          <w:szCs w:val="22"/>
        </w:rPr>
        <w:t>of the relation</w:t>
      </w:r>
      <w:r w:rsidR="003B6E67" w:rsidRPr="00842C61">
        <w:rPr>
          <w:sz w:val="22"/>
          <w:szCs w:val="22"/>
        </w:rPr>
        <w:t>ship</w:t>
      </w:r>
      <w:r w:rsidR="00DC1ED5" w:rsidRPr="00842C61">
        <w:rPr>
          <w:sz w:val="22"/>
          <w:szCs w:val="22"/>
        </w:rPr>
        <w:t xml:space="preserve"> between biogeochemistry, fire history and </w:t>
      </w:r>
      <w:r w:rsidR="003B6E67" w:rsidRPr="00842C61">
        <w:rPr>
          <w:sz w:val="22"/>
          <w:szCs w:val="22"/>
        </w:rPr>
        <w:t>topography</w:t>
      </w:r>
      <w:r w:rsidR="00DC1ED5" w:rsidRPr="00842C61">
        <w:rPr>
          <w:sz w:val="22"/>
          <w:szCs w:val="22"/>
        </w:rPr>
        <w:t xml:space="preserve">. </w:t>
      </w:r>
    </w:p>
    <w:p w14:paraId="3D40E654" w14:textId="77777777" w:rsidR="002F0E15" w:rsidRDefault="002F0E15">
      <w:pPr>
        <w:spacing w:line="276" w:lineRule="auto"/>
        <w:jc w:val="both"/>
        <w:rPr>
          <w:sz w:val="22"/>
          <w:szCs w:val="22"/>
        </w:rPr>
      </w:pPr>
    </w:p>
    <w:p w14:paraId="18E39F9C" w14:textId="7D8EF54C" w:rsidR="007D09CC" w:rsidRDefault="00DC1ED5" w:rsidP="00C776FA">
      <w:pPr>
        <w:spacing w:line="276" w:lineRule="auto"/>
        <w:jc w:val="both"/>
        <w:rPr>
          <w:sz w:val="22"/>
          <w:szCs w:val="22"/>
        </w:rPr>
      </w:pPr>
      <w:r w:rsidRPr="001569CF">
        <w:rPr>
          <w:sz w:val="22"/>
          <w:szCs w:val="22"/>
        </w:rPr>
        <w:t>Our</w:t>
      </w:r>
      <w:r w:rsidR="002F0E15">
        <w:rPr>
          <w:sz w:val="22"/>
          <w:szCs w:val="22"/>
        </w:rPr>
        <w:t xml:space="preserve"> foliar</w:t>
      </w:r>
      <w:r w:rsidRPr="001569CF">
        <w:rPr>
          <w:sz w:val="22"/>
          <w:szCs w:val="22"/>
        </w:rPr>
        <w:t xml:space="preserve"> nutrient </w:t>
      </w:r>
      <w:r w:rsidR="001569CF">
        <w:rPr>
          <w:sz w:val="22"/>
          <w:szCs w:val="22"/>
        </w:rPr>
        <w:t>results</w:t>
      </w:r>
      <w:r w:rsidR="001569CF" w:rsidRPr="001569CF">
        <w:rPr>
          <w:sz w:val="22"/>
          <w:szCs w:val="22"/>
        </w:rPr>
        <w:t xml:space="preserve"> </w:t>
      </w:r>
      <w:r w:rsidRPr="001569CF">
        <w:rPr>
          <w:sz w:val="22"/>
          <w:szCs w:val="22"/>
        </w:rPr>
        <w:t xml:space="preserve">derived from burned and unburned </w:t>
      </w:r>
      <w:r w:rsidR="001569CF">
        <w:rPr>
          <w:sz w:val="22"/>
          <w:szCs w:val="22"/>
        </w:rPr>
        <w:t>sites</w:t>
      </w:r>
      <w:r w:rsidR="001569CF" w:rsidRPr="001569CF">
        <w:rPr>
          <w:sz w:val="22"/>
          <w:szCs w:val="22"/>
        </w:rPr>
        <w:t xml:space="preserve"> </w:t>
      </w:r>
      <w:r w:rsidR="001569CF">
        <w:rPr>
          <w:sz w:val="22"/>
          <w:szCs w:val="22"/>
        </w:rPr>
        <w:t>are</w:t>
      </w:r>
      <w:r w:rsidR="001569CF" w:rsidRPr="001569CF">
        <w:rPr>
          <w:sz w:val="22"/>
          <w:szCs w:val="22"/>
        </w:rPr>
        <w:t xml:space="preserve"> </w:t>
      </w:r>
      <w:r w:rsidRPr="001569CF">
        <w:rPr>
          <w:sz w:val="22"/>
          <w:szCs w:val="22"/>
        </w:rPr>
        <w:t xml:space="preserve">similar to those </w:t>
      </w:r>
      <w:r w:rsidR="00293A51">
        <w:rPr>
          <w:sz w:val="22"/>
          <w:szCs w:val="22"/>
        </w:rPr>
        <w:t>reported by others in</w:t>
      </w:r>
      <w:r>
        <w:rPr>
          <w:sz w:val="22"/>
          <w:szCs w:val="22"/>
        </w:rPr>
        <w:t xml:space="preserve"> New Jersey </w:t>
      </w:r>
      <w:r w:rsidRPr="006E74D0">
        <w:rPr>
          <w:sz w:val="22"/>
          <w:szCs w:val="22"/>
        </w:rPr>
        <w:t>(</w:t>
      </w:r>
      <w:r>
        <w:rPr>
          <w:sz w:val="22"/>
          <w:szCs w:val="22"/>
        </w:rPr>
        <w:t xml:space="preserve">e.g., </w:t>
      </w:r>
      <w:proofErr w:type="spellStart"/>
      <w:r w:rsidRPr="006E74D0">
        <w:rPr>
          <w:sz w:val="22"/>
          <w:szCs w:val="22"/>
        </w:rPr>
        <w:t>Renninger</w:t>
      </w:r>
      <w:proofErr w:type="spellEnd"/>
      <w:r w:rsidRPr="006E74D0">
        <w:rPr>
          <w:sz w:val="22"/>
          <w:szCs w:val="22"/>
        </w:rPr>
        <w:t xml:space="preserve"> </w:t>
      </w:r>
      <w:r w:rsidRPr="006E74D0">
        <w:rPr>
          <w:i/>
          <w:iCs/>
          <w:sz w:val="22"/>
          <w:szCs w:val="22"/>
        </w:rPr>
        <w:t>et al</w:t>
      </w:r>
      <w:r w:rsidRPr="006E74D0">
        <w:rPr>
          <w:sz w:val="22"/>
          <w:szCs w:val="22"/>
        </w:rPr>
        <w:t xml:space="preserve"> 2013</w:t>
      </w:r>
      <w:r>
        <w:rPr>
          <w:sz w:val="22"/>
          <w:szCs w:val="22"/>
        </w:rPr>
        <w:t>)</w:t>
      </w:r>
      <w:r w:rsidR="0095616E">
        <w:rPr>
          <w:sz w:val="22"/>
          <w:szCs w:val="22"/>
        </w:rPr>
        <w:t xml:space="preserve"> and indicate that historical fire reduced soil C</w:t>
      </w:r>
      <w:r>
        <w:rPr>
          <w:sz w:val="22"/>
          <w:szCs w:val="22"/>
        </w:rPr>
        <w:t>.</w:t>
      </w:r>
      <w:r w:rsidR="0095616E">
        <w:rPr>
          <w:sz w:val="22"/>
          <w:szCs w:val="22"/>
        </w:rPr>
        <w:t xml:space="preserve"> </w:t>
      </w:r>
      <w:proofErr w:type="gramStart"/>
      <w:r w:rsidR="0095616E">
        <w:rPr>
          <w:sz w:val="22"/>
          <w:szCs w:val="22"/>
        </w:rPr>
        <w:t>However</w:t>
      </w:r>
      <w:proofErr w:type="gramEnd"/>
      <w:del w:id="541" w:author="Jeff" w:date="2021-06-16T23:50:00Z">
        <w:r w:rsidR="0095616E" w:rsidDel="003A5590">
          <w:rPr>
            <w:sz w:val="22"/>
            <w:szCs w:val="22"/>
          </w:rPr>
          <w:delText>, there was also a strong</w:delText>
        </w:r>
      </w:del>
      <w:ins w:id="542" w:author="Jeff" w:date="2021-06-16T23:50:00Z">
        <w:r w:rsidR="003A5590">
          <w:rPr>
            <w:sz w:val="22"/>
            <w:szCs w:val="22"/>
          </w:rPr>
          <w:t xml:space="preserve"> we also found a</w:t>
        </w:r>
      </w:ins>
      <w:r w:rsidR="0095616E">
        <w:rPr>
          <w:sz w:val="22"/>
          <w:szCs w:val="22"/>
        </w:rPr>
        <w:t xml:space="preserve"> reduction in soil </w:t>
      </w:r>
      <w:proofErr w:type="spellStart"/>
      <w:r w:rsidR="0095616E">
        <w:rPr>
          <w:sz w:val="22"/>
          <w:szCs w:val="22"/>
        </w:rPr>
        <w:t xml:space="preserve">C </w:t>
      </w:r>
      <w:del w:id="543" w:author="Jeff" w:date="2021-06-16T23:50:00Z">
        <w:r w:rsidR="0095616E" w:rsidDel="003A5590">
          <w:rPr>
            <w:sz w:val="22"/>
            <w:szCs w:val="22"/>
          </w:rPr>
          <w:delText>with elevation</w:delText>
        </w:r>
      </w:del>
      <w:ins w:id="544" w:author="Jeff" w:date="2021-06-16T23:50:00Z">
        <w:r w:rsidR="003A5590">
          <w:rPr>
            <w:sz w:val="22"/>
            <w:szCs w:val="22"/>
          </w:rPr>
          <w:t>at</w:t>
        </w:r>
        <w:proofErr w:type="spellEnd"/>
        <w:r w:rsidR="003A5590">
          <w:rPr>
            <w:sz w:val="22"/>
            <w:szCs w:val="22"/>
          </w:rPr>
          <w:t xml:space="preserve"> upper locations not in the fire path</w:t>
        </w:r>
      </w:ins>
      <w:r w:rsidR="0095616E">
        <w:rPr>
          <w:sz w:val="22"/>
          <w:szCs w:val="22"/>
        </w:rPr>
        <w:t>.</w:t>
      </w:r>
      <w:r>
        <w:rPr>
          <w:sz w:val="22"/>
          <w:szCs w:val="22"/>
        </w:rPr>
        <w:t xml:space="preserve"> </w:t>
      </w:r>
      <w:del w:id="545" w:author="Jeff" w:date="2021-06-16T23:50:00Z">
        <w:r w:rsidR="002049AA" w:rsidDel="003A5590">
          <w:rPr>
            <w:sz w:val="22"/>
            <w:szCs w:val="22"/>
          </w:rPr>
          <w:delText>Nonetheless</w:delText>
        </w:r>
      </w:del>
      <w:ins w:id="546" w:author="Jeff" w:date="2021-06-16T23:50:00Z">
        <w:r w:rsidR="003A5590">
          <w:rPr>
            <w:sz w:val="22"/>
            <w:szCs w:val="22"/>
          </w:rPr>
          <w:t>Alternately</w:t>
        </w:r>
      </w:ins>
      <w:r w:rsidR="005722FE">
        <w:rPr>
          <w:sz w:val="22"/>
          <w:szCs w:val="22"/>
        </w:rPr>
        <w:t xml:space="preserve">, foliar C was similar across sites, </w:t>
      </w:r>
      <w:r w:rsidR="002049AA">
        <w:rPr>
          <w:sz w:val="22"/>
          <w:szCs w:val="22"/>
        </w:rPr>
        <w:t>in</w:t>
      </w:r>
      <w:r w:rsidR="0076142D">
        <w:rPr>
          <w:sz w:val="22"/>
          <w:szCs w:val="22"/>
        </w:rPr>
        <w:t xml:space="preserve">consistent with findings by others </w:t>
      </w:r>
      <w:r w:rsidR="0076142D" w:rsidRPr="006E74D0">
        <w:rPr>
          <w:sz w:val="22"/>
          <w:szCs w:val="22"/>
        </w:rPr>
        <w:t>in New Jersey (</w:t>
      </w:r>
      <w:proofErr w:type="spellStart"/>
      <w:r w:rsidR="0076142D" w:rsidRPr="006E74D0">
        <w:rPr>
          <w:sz w:val="22"/>
          <w:szCs w:val="22"/>
        </w:rPr>
        <w:t>Renninger</w:t>
      </w:r>
      <w:proofErr w:type="spellEnd"/>
      <w:r w:rsidR="0076142D" w:rsidRPr="006E74D0">
        <w:rPr>
          <w:sz w:val="22"/>
          <w:szCs w:val="22"/>
        </w:rPr>
        <w:t xml:space="preserve"> </w:t>
      </w:r>
      <w:r w:rsidR="0076142D" w:rsidRPr="006E74D0">
        <w:rPr>
          <w:i/>
          <w:iCs/>
          <w:sz w:val="22"/>
          <w:szCs w:val="22"/>
        </w:rPr>
        <w:t>et al</w:t>
      </w:r>
      <w:r w:rsidR="0076142D" w:rsidRPr="006E74D0">
        <w:rPr>
          <w:sz w:val="22"/>
          <w:szCs w:val="22"/>
        </w:rPr>
        <w:t xml:space="preserve"> 2013; </w:t>
      </w:r>
      <w:proofErr w:type="spellStart"/>
      <w:r w:rsidR="0076142D" w:rsidRPr="006E74D0">
        <w:rPr>
          <w:sz w:val="22"/>
          <w:szCs w:val="22"/>
        </w:rPr>
        <w:t>Alkañiz</w:t>
      </w:r>
      <w:proofErr w:type="spellEnd"/>
      <w:r w:rsidR="0076142D" w:rsidRPr="006E74D0">
        <w:rPr>
          <w:sz w:val="22"/>
          <w:szCs w:val="22"/>
        </w:rPr>
        <w:t xml:space="preserve"> </w:t>
      </w:r>
      <w:r w:rsidR="0076142D" w:rsidRPr="006E74D0">
        <w:rPr>
          <w:i/>
          <w:sz w:val="22"/>
          <w:szCs w:val="22"/>
        </w:rPr>
        <w:t>et al</w:t>
      </w:r>
      <w:r w:rsidR="0076142D" w:rsidRPr="006E74D0">
        <w:rPr>
          <w:sz w:val="22"/>
          <w:szCs w:val="22"/>
        </w:rPr>
        <w:t xml:space="preserve"> 2018)</w:t>
      </w:r>
      <w:r w:rsidR="002049AA">
        <w:rPr>
          <w:sz w:val="22"/>
          <w:szCs w:val="22"/>
        </w:rPr>
        <w:t>, complicating the soil-plant connection</w:t>
      </w:r>
      <w:r w:rsidR="002049AA" w:rsidRPr="00842C61">
        <w:rPr>
          <w:sz w:val="22"/>
          <w:szCs w:val="22"/>
        </w:rPr>
        <w:t xml:space="preserve">. The interaction between elevation and foliar nutrient is still not resolved; foliar Zn availability was higher at lower elevations at Mt. Desert Island. This result was consistent </w:t>
      </w:r>
      <w:r w:rsidR="002049AA" w:rsidRPr="006E74D0">
        <w:rPr>
          <w:sz w:val="22"/>
          <w:szCs w:val="22"/>
        </w:rPr>
        <w:t>with findings by others</w:t>
      </w:r>
      <w:r w:rsidR="002049AA">
        <w:rPr>
          <w:sz w:val="22"/>
          <w:szCs w:val="22"/>
        </w:rPr>
        <w:t xml:space="preserve"> in another New Jersey investigation</w:t>
      </w:r>
      <w:r w:rsidR="002049AA" w:rsidRPr="006E74D0">
        <w:rPr>
          <w:sz w:val="22"/>
          <w:szCs w:val="22"/>
        </w:rPr>
        <w:t xml:space="preserve"> (</w:t>
      </w:r>
      <w:proofErr w:type="spellStart"/>
      <w:r w:rsidR="002049AA" w:rsidRPr="006E74D0">
        <w:rPr>
          <w:sz w:val="22"/>
          <w:szCs w:val="22"/>
        </w:rPr>
        <w:t>Kolker</w:t>
      </w:r>
      <w:proofErr w:type="spellEnd"/>
      <w:r w:rsidR="002049AA" w:rsidRPr="006E74D0">
        <w:rPr>
          <w:sz w:val="22"/>
          <w:szCs w:val="22"/>
        </w:rPr>
        <w:t xml:space="preserve"> </w:t>
      </w:r>
      <w:r w:rsidR="002049AA" w:rsidRPr="006E74D0">
        <w:rPr>
          <w:i/>
          <w:sz w:val="22"/>
          <w:szCs w:val="22"/>
        </w:rPr>
        <w:t>et al</w:t>
      </w:r>
      <w:r w:rsidR="002049AA" w:rsidRPr="006E74D0">
        <w:rPr>
          <w:sz w:val="22"/>
          <w:szCs w:val="22"/>
        </w:rPr>
        <w:t xml:space="preserve"> 2013)</w:t>
      </w:r>
      <w:r w:rsidR="0076142D" w:rsidRPr="006E74D0">
        <w:rPr>
          <w:sz w:val="22"/>
          <w:szCs w:val="22"/>
        </w:rPr>
        <w:t xml:space="preserve">. </w:t>
      </w:r>
      <w:r w:rsidR="00B86FF4">
        <w:rPr>
          <w:sz w:val="22"/>
          <w:szCs w:val="22"/>
        </w:rPr>
        <w:t>Our findings led us to speculate that</w:t>
      </w:r>
      <w:r w:rsidR="00C748E1" w:rsidRPr="006E74D0">
        <w:rPr>
          <w:sz w:val="22"/>
          <w:szCs w:val="22"/>
        </w:rPr>
        <w:t xml:space="preserve"> </w:t>
      </w:r>
      <w:r w:rsidR="00F3370C">
        <w:rPr>
          <w:sz w:val="22"/>
          <w:szCs w:val="22"/>
        </w:rPr>
        <w:t>persistence</w:t>
      </w:r>
      <w:r w:rsidR="00F3370C" w:rsidRPr="00F3370C">
        <w:rPr>
          <w:sz w:val="22"/>
          <w:szCs w:val="22"/>
        </w:rPr>
        <w:t xml:space="preserve"> capacity</w:t>
      </w:r>
      <w:r w:rsidR="00C748E1" w:rsidRPr="006E74D0">
        <w:rPr>
          <w:sz w:val="22"/>
          <w:szCs w:val="22"/>
        </w:rPr>
        <w:t xml:space="preserve"> may be </w:t>
      </w:r>
      <w:r w:rsidR="00B86FF4">
        <w:rPr>
          <w:sz w:val="22"/>
          <w:szCs w:val="22"/>
        </w:rPr>
        <w:t>tied to</w:t>
      </w:r>
      <w:r w:rsidR="00C748E1" w:rsidRPr="006E74D0">
        <w:rPr>
          <w:sz w:val="22"/>
          <w:szCs w:val="22"/>
        </w:rPr>
        <w:t xml:space="preserve"> higher </w:t>
      </w:r>
      <w:r w:rsidR="00C748E1" w:rsidRPr="006E74D0">
        <w:rPr>
          <w:bCs/>
          <w:iCs/>
          <w:sz w:val="22"/>
          <w:szCs w:val="22"/>
          <w:lang w:val="en"/>
        </w:rPr>
        <w:t>concentrations of foliar Ca</w:t>
      </w:r>
      <w:r w:rsidR="00C748E1" w:rsidRPr="006E74D0">
        <w:rPr>
          <w:color w:val="222222"/>
          <w:sz w:val="22"/>
          <w:szCs w:val="22"/>
          <w:shd w:val="clear" w:color="auto" w:fill="FFFFFF"/>
          <w:vertAlign w:val="superscript"/>
        </w:rPr>
        <w:t>2+</w:t>
      </w:r>
      <w:r w:rsidR="001D2506">
        <w:rPr>
          <w:bCs/>
          <w:iCs/>
          <w:sz w:val="22"/>
          <w:szCs w:val="22"/>
          <w:lang w:val="en"/>
        </w:rPr>
        <w:t xml:space="preserve"> and</w:t>
      </w:r>
      <w:r w:rsidR="00C748E1" w:rsidRPr="006E74D0">
        <w:rPr>
          <w:bCs/>
          <w:iCs/>
          <w:sz w:val="22"/>
          <w:szCs w:val="22"/>
          <w:lang w:val="en"/>
        </w:rPr>
        <w:t xml:space="preserve"> K</w:t>
      </w:r>
      <w:r w:rsidR="00C748E1" w:rsidRPr="006E74D0">
        <w:rPr>
          <w:color w:val="222222"/>
          <w:sz w:val="22"/>
          <w:szCs w:val="22"/>
          <w:shd w:val="clear" w:color="auto" w:fill="FFFFFF"/>
          <w:vertAlign w:val="superscript"/>
        </w:rPr>
        <w:t>+</w:t>
      </w:r>
      <w:ins w:id="547" w:author="Jeff" w:date="2021-06-17T00:26:00Z">
        <w:r w:rsidR="00DF7A91">
          <w:rPr>
            <w:bCs/>
            <w:iCs/>
            <w:sz w:val="22"/>
            <w:szCs w:val="22"/>
            <w:lang w:val="en"/>
          </w:rPr>
          <w:t xml:space="preserve"> but how widespread that response is </w:t>
        </w:r>
      </w:ins>
      <w:ins w:id="548" w:author="Jeff" w:date="2021-06-17T00:27:00Z">
        <w:r w:rsidR="00DF7A91">
          <w:rPr>
            <w:bCs/>
            <w:iCs/>
            <w:sz w:val="22"/>
            <w:szCs w:val="22"/>
            <w:lang w:val="en"/>
          </w:rPr>
          <w:t xml:space="preserve">requires unsupported </w:t>
        </w:r>
        <w:proofErr w:type="spellStart"/>
        <w:r w:rsidR="00DF7A91">
          <w:rPr>
            <w:bCs/>
            <w:iCs/>
            <w:sz w:val="22"/>
            <w:szCs w:val="22"/>
            <w:lang w:val="en"/>
          </w:rPr>
          <w:t>speculation.</w:t>
        </w:r>
      </w:ins>
      <w:del w:id="549" w:author="Jeff" w:date="2021-06-17T00:26:00Z">
        <w:r w:rsidR="002A15F0" w:rsidDel="00DF7A91">
          <w:rPr>
            <w:bCs/>
            <w:iCs/>
            <w:sz w:val="22"/>
            <w:szCs w:val="22"/>
            <w:lang w:val="en"/>
          </w:rPr>
          <w:delText>.</w:delText>
        </w:r>
      </w:del>
      <w:r w:rsidR="001D2506" w:rsidRPr="00C776FA">
        <w:rPr>
          <w:bCs/>
          <w:iCs/>
          <w:strike/>
          <w:sz w:val="22"/>
          <w:szCs w:val="22"/>
          <w:lang w:val="en"/>
        </w:rPr>
        <w:t>but</w:t>
      </w:r>
      <w:proofErr w:type="spellEnd"/>
      <w:r w:rsidR="001D2506" w:rsidRPr="00C776FA">
        <w:rPr>
          <w:bCs/>
          <w:iCs/>
          <w:strike/>
          <w:sz w:val="22"/>
          <w:szCs w:val="22"/>
          <w:lang w:val="en"/>
        </w:rPr>
        <w:t xml:space="preserve"> recovery capacity was more likely connected to higher</w:t>
      </w:r>
      <w:r w:rsidR="00C748E1" w:rsidRPr="00C776FA">
        <w:rPr>
          <w:bCs/>
          <w:iCs/>
          <w:strike/>
          <w:sz w:val="22"/>
          <w:szCs w:val="22"/>
          <w:lang w:val="en"/>
        </w:rPr>
        <w:t xml:space="preserve"> P</w:t>
      </w:r>
      <w:r>
        <w:rPr>
          <w:bCs/>
          <w:iCs/>
          <w:sz w:val="22"/>
          <w:szCs w:val="22"/>
          <w:lang w:val="en"/>
        </w:rPr>
        <w:t>.</w:t>
      </w:r>
      <w:r>
        <w:rPr>
          <w:sz w:val="22"/>
          <w:szCs w:val="22"/>
        </w:rPr>
        <w:t xml:space="preserve"> </w:t>
      </w:r>
    </w:p>
    <w:p w14:paraId="20BCD90D" w14:textId="77777777" w:rsidR="00C748E1" w:rsidDel="00DF7A91" w:rsidRDefault="00C748E1" w:rsidP="00D41527">
      <w:pPr>
        <w:spacing w:line="276" w:lineRule="auto"/>
        <w:jc w:val="both"/>
        <w:rPr>
          <w:del w:id="550" w:author="Jeff" w:date="2021-06-17T00:27:00Z"/>
          <w:sz w:val="22"/>
          <w:szCs w:val="22"/>
        </w:rPr>
      </w:pPr>
      <w:bookmarkStart w:id="551" w:name="_Hlk58130742"/>
    </w:p>
    <w:bookmarkEnd w:id="539"/>
    <w:p w14:paraId="175EFAB6" w14:textId="77777777" w:rsidR="003423D0" w:rsidRDefault="00E90DD7" w:rsidP="00D41527">
      <w:pPr>
        <w:spacing w:line="276" w:lineRule="auto"/>
        <w:jc w:val="both"/>
        <w:rPr>
          <w:ins w:id="552" w:author="Jeff" w:date="2021-06-16T23:53:00Z"/>
          <w:sz w:val="22"/>
          <w:szCs w:val="22"/>
        </w:rPr>
      </w:pPr>
      <w:r>
        <w:rPr>
          <w:sz w:val="22"/>
          <w:szCs w:val="22"/>
        </w:rPr>
        <w:t>Cl</w:t>
      </w:r>
      <w:r w:rsidRPr="006E74D0">
        <w:rPr>
          <w:sz w:val="22"/>
          <w:szCs w:val="22"/>
        </w:rPr>
        <w:t xml:space="preserve">imate is </w:t>
      </w:r>
      <w:r w:rsidR="00715371">
        <w:rPr>
          <w:sz w:val="22"/>
          <w:szCs w:val="22"/>
        </w:rPr>
        <w:t xml:space="preserve">already considered as </w:t>
      </w:r>
      <w:proofErr w:type="gramStart"/>
      <w:r w:rsidR="00715371">
        <w:rPr>
          <w:sz w:val="22"/>
          <w:szCs w:val="22"/>
        </w:rPr>
        <w:t>a</w:t>
      </w:r>
      <w:r w:rsidRPr="006E74D0">
        <w:rPr>
          <w:sz w:val="22"/>
          <w:szCs w:val="22"/>
        </w:rPr>
        <w:t xml:space="preserve"> </w:t>
      </w:r>
      <w:r w:rsidRPr="003423D0">
        <w:rPr>
          <w:strike/>
          <w:sz w:val="22"/>
          <w:szCs w:val="22"/>
        </w:rPr>
        <w:t>the</w:t>
      </w:r>
      <w:proofErr w:type="gramEnd"/>
      <w:r w:rsidRPr="003423D0">
        <w:rPr>
          <w:strike/>
          <w:sz w:val="22"/>
          <w:szCs w:val="22"/>
        </w:rPr>
        <w:t xml:space="preserve"> final</w:t>
      </w:r>
      <w:r w:rsidRPr="003423D0">
        <w:rPr>
          <w:strike/>
          <w:sz w:val="22"/>
          <w:szCs w:val="22"/>
          <w:rPrChange w:id="553" w:author="Jeff" w:date="2021-06-16T23:51:00Z">
            <w:rPr>
              <w:sz w:val="22"/>
              <w:szCs w:val="22"/>
            </w:rPr>
          </w:rPrChange>
        </w:rPr>
        <w:t xml:space="preserve"> </w:t>
      </w:r>
      <w:r w:rsidR="00071F33" w:rsidRPr="003423D0">
        <w:rPr>
          <w:strike/>
          <w:sz w:val="22"/>
          <w:szCs w:val="22"/>
          <w:rPrChange w:id="554" w:author="Jeff" w:date="2021-06-16T23:51:00Z">
            <w:rPr>
              <w:sz w:val="22"/>
              <w:szCs w:val="22"/>
            </w:rPr>
          </w:rPrChange>
        </w:rPr>
        <w:t>a</w:t>
      </w:r>
      <w:r w:rsidR="00071F33">
        <w:rPr>
          <w:sz w:val="22"/>
          <w:szCs w:val="22"/>
        </w:rPr>
        <w:t xml:space="preserve"> more significant </w:t>
      </w:r>
      <w:r w:rsidRPr="006E74D0">
        <w:rPr>
          <w:sz w:val="22"/>
          <w:szCs w:val="22"/>
        </w:rPr>
        <w:t xml:space="preserve">arbiter of </w:t>
      </w:r>
      <w:r w:rsidR="00071F33">
        <w:rPr>
          <w:sz w:val="22"/>
          <w:szCs w:val="22"/>
        </w:rPr>
        <w:t xml:space="preserve">population </w:t>
      </w:r>
      <w:r w:rsidRPr="006E74D0">
        <w:rPr>
          <w:bCs/>
          <w:sz w:val="22"/>
          <w:szCs w:val="22"/>
        </w:rPr>
        <w:t>decline</w:t>
      </w:r>
      <w:r w:rsidRPr="006E74D0">
        <w:rPr>
          <w:sz w:val="22"/>
          <w:szCs w:val="22"/>
        </w:rPr>
        <w:t xml:space="preserve"> rather than stand-replacing fire disturbance</w:t>
      </w:r>
      <w:r w:rsidR="00715371">
        <w:rPr>
          <w:sz w:val="22"/>
          <w:szCs w:val="22"/>
        </w:rPr>
        <w:t xml:space="preserve"> due to its absence</w:t>
      </w:r>
      <w:r w:rsidRPr="006E74D0">
        <w:rPr>
          <w:sz w:val="22"/>
          <w:szCs w:val="22"/>
        </w:rPr>
        <w:t xml:space="preserve"> </w:t>
      </w:r>
      <w:r w:rsidRPr="00C776FA">
        <w:rPr>
          <w:strike/>
          <w:sz w:val="22"/>
          <w:szCs w:val="22"/>
        </w:rPr>
        <w:t>in the case of long-term pitch pine livelihood</w:t>
      </w:r>
      <w:r w:rsidRPr="006E74D0">
        <w:rPr>
          <w:sz w:val="22"/>
          <w:szCs w:val="22"/>
        </w:rPr>
        <w:t xml:space="preserve">. </w:t>
      </w:r>
      <w:r w:rsidR="00345813" w:rsidRPr="006E74D0">
        <w:rPr>
          <w:bCs/>
          <w:kern w:val="36"/>
          <w:sz w:val="22"/>
          <w:szCs w:val="22"/>
        </w:rPr>
        <w:t>Recent climate change models anticipate</w:t>
      </w:r>
      <w:r w:rsidR="00751660">
        <w:rPr>
          <w:bCs/>
          <w:kern w:val="36"/>
          <w:sz w:val="22"/>
          <w:szCs w:val="22"/>
        </w:rPr>
        <w:t xml:space="preserve"> a</w:t>
      </w:r>
      <w:r w:rsidR="00345813" w:rsidRPr="006E74D0">
        <w:rPr>
          <w:bCs/>
          <w:kern w:val="36"/>
          <w:sz w:val="22"/>
          <w:szCs w:val="22"/>
        </w:rPr>
        <w:t xml:space="preserve"> negative impact on future vegetative status at </w:t>
      </w:r>
      <w:r w:rsidR="00C437EC">
        <w:rPr>
          <w:sz w:val="22"/>
          <w:szCs w:val="22"/>
        </w:rPr>
        <w:t xml:space="preserve">Mt. Desert Island </w:t>
      </w:r>
      <w:r w:rsidR="00345813" w:rsidRPr="006E74D0">
        <w:rPr>
          <w:bCs/>
          <w:kern w:val="36"/>
          <w:sz w:val="22"/>
          <w:szCs w:val="22"/>
        </w:rPr>
        <w:t xml:space="preserve">(Fernandez </w:t>
      </w:r>
      <w:r w:rsidR="00345813" w:rsidRPr="006E74D0">
        <w:rPr>
          <w:bCs/>
          <w:i/>
          <w:iCs/>
          <w:kern w:val="36"/>
          <w:sz w:val="22"/>
          <w:szCs w:val="22"/>
        </w:rPr>
        <w:t>et al</w:t>
      </w:r>
      <w:r w:rsidR="00345813" w:rsidRPr="006E74D0">
        <w:rPr>
          <w:bCs/>
          <w:kern w:val="36"/>
          <w:sz w:val="22"/>
          <w:szCs w:val="22"/>
        </w:rPr>
        <w:t xml:space="preserve"> 2015</w:t>
      </w:r>
      <w:r w:rsidR="00383B88">
        <w:rPr>
          <w:bCs/>
          <w:kern w:val="36"/>
          <w:sz w:val="22"/>
          <w:szCs w:val="22"/>
        </w:rPr>
        <w:t>;</w:t>
      </w:r>
      <w:r w:rsidR="00383B88" w:rsidRPr="00383B88">
        <w:rPr>
          <w:sz w:val="22"/>
          <w:szCs w:val="22"/>
        </w:rPr>
        <w:t xml:space="preserve"> </w:t>
      </w:r>
      <w:r w:rsidR="00383B88">
        <w:rPr>
          <w:sz w:val="22"/>
          <w:szCs w:val="22"/>
        </w:rPr>
        <w:t xml:space="preserve">Swanston </w:t>
      </w:r>
      <w:r w:rsidR="00383B88" w:rsidRPr="0099342C">
        <w:rPr>
          <w:i/>
          <w:iCs/>
          <w:sz w:val="22"/>
          <w:szCs w:val="22"/>
        </w:rPr>
        <w:t>et al</w:t>
      </w:r>
      <w:r w:rsidR="00383B88">
        <w:rPr>
          <w:sz w:val="22"/>
          <w:szCs w:val="22"/>
        </w:rPr>
        <w:t xml:space="preserve"> 2018</w:t>
      </w:r>
      <w:r w:rsidR="00345813" w:rsidRPr="006E74D0">
        <w:rPr>
          <w:bCs/>
          <w:kern w:val="36"/>
          <w:sz w:val="22"/>
          <w:szCs w:val="22"/>
        </w:rPr>
        <w:t>)</w:t>
      </w:r>
      <w:r w:rsidR="00751660">
        <w:rPr>
          <w:bCs/>
          <w:kern w:val="36"/>
          <w:sz w:val="22"/>
          <w:szCs w:val="22"/>
        </w:rPr>
        <w:t>,</w:t>
      </w:r>
      <w:r w:rsidR="00345813" w:rsidRPr="006E74D0">
        <w:rPr>
          <w:bCs/>
          <w:kern w:val="36"/>
          <w:sz w:val="22"/>
          <w:szCs w:val="22"/>
        </w:rPr>
        <w:t xml:space="preserve"> but the</w:t>
      </w:r>
      <w:r w:rsidR="00A25E65">
        <w:rPr>
          <w:bCs/>
          <w:kern w:val="36"/>
          <w:sz w:val="22"/>
          <w:szCs w:val="22"/>
        </w:rPr>
        <w:t>se</w:t>
      </w:r>
      <w:r w:rsidR="00345813" w:rsidRPr="006E74D0">
        <w:rPr>
          <w:bCs/>
          <w:kern w:val="36"/>
          <w:sz w:val="22"/>
          <w:szCs w:val="22"/>
        </w:rPr>
        <w:t xml:space="preserve"> do not specifically address the </w:t>
      </w:r>
      <w:r w:rsidR="00751660">
        <w:rPr>
          <w:bCs/>
          <w:kern w:val="36"/>
          <w:sz w:val="22"/>
          <w:szCs w:val="22"/>
        </w:rPr>
        <w:t>adaptability</w:t>
      </w:r>
      <w:r w:rsidR="00751660" w:rsidRPr="006E74D0">
        <w:rPr>
          <w:bCs/>
          <w:kern w:val="36"/>
          <w:sz w:val="22"/>
          <w:szCs w:val="22"/>
        </w:rPr>
        <w:t xml:space="preserve"> </w:t>
      </w:r>
      <w:r w:rsidR="00345813" w:rsidRPr="006E74D0">
        <w:rPr>
          <w:bCs/>
          <w:kern w:val="36"/>
          <w:sz w:val="22"/>
          <w:szCs w:val="22"/>
        </w:rPr>
        <w:t>of pitch pine</w:t>
      </w:r>
      <w:r w:rsidR="001569B3">
        <w:rPr>
          <w:bCs/>
          <w:kern w:val="36"/>
          <w:sz w:val="22"/>
          <w:szCs w:val="22"/>
        </w:rPr>
        <w:t xml:space="preserve"> nor the extent to which plasticity </w:t>
      </w:r>
      <w:r w:rsidR="00D0266D">
        <w:rPr>
          <w:bCs/>
          <w:kern w:val="36"/>
          <w:sz w:val="22"/>
          <w:szCs w:val="22"/>
        </w:rPr>
        <w:t xml:space="preserve">(Day </w:t>
      </w:r>
      <w:r w:rsidR="00D0266D" w:rsidRPr="00D0266D">
        <w:rPr>
          <w:bCs/>
          <w:i/>
          <w:iCs/>
          <w:kern w:val="36"/>
          <w:sz w:val="22"/>
          <w:szCs w:val="22"/>
        </w:rPr>
        <w:t>et al</w:t>
      </w:r>
      <w:r w:rsidR="00D0266D">
        <w:rPr>
          <w:bCs/>
          <w:kern w:val="36"/>
          <w:sz w:val="22"/>
          <w:szCs w:val="22"/>
        </w:rPr>
        <w:t xml:space="preserve"> 201</w:t>
      </w:r>
      <w:r w:rsidR="000547B1">
        <w:rPr>
          <w:bCs/>
          <w:kern w:val="36"/>
          <w:sz w:val="22"/>
          <w:szCs w:val="22"/>
        </w:rPr>
        <w:t>4</w:t>
      </w:r>
      <w:r w:rsidR="00D0266D">
        <w:rPr>
          <w:bCs/>
          <w:kern w:val="36"/>
          <w:sz w:val="22"/>
          <w:szCs w:val="22"/>
        </w:rPr>
        <w:t xml:space="preserve">) </w:t>
      </w:r>
      <w:del w:id="555" w:author="Jeff" w:date="2021-06-16T23:52:00Z">
        <w:r w:rsidR="001569B3" w:rsidDel="003423D0">
          <w:rPr>
            <w:bCs/>
            <w:kern w:val="36"/>
            <w:sz w:val="22"/>
            <w:szCs w:val="22"/>
          </w:rPr>
          <w:delText>is shaping tendency towards</w:delText>
        </w:r>
      </w:del>
      <w:ins w:id="556" w:author="Jeff" w:date="2021-06-16T23:52:00Z">
        <w:r w:rsidR="003423D0">
          <w:rPr>
            <w:bCs/>
            <w:kern w:val="36"/>
            <w:sz w:val="22"/>
            <w:szCs w:val="22"/>
          </w:rPr>
          <w:t>will continue to shape</w:t>
        </w:r>
      </w:ins>
      <w:r w:rsidR="001569B3">
        <w:rPr>
          <w:bCs/>
          <w:kern w:val="36"/>
          <w:sz w:val="22"/>
          <w:szCs w:val="22"/>
        </w:rPr>
        <w:t xml:space="preserve"> </w:t>
      </w:r>
      <w:r w:rsidR="00F3370C">
        <w:rPr>
          <w:sz w:val="22"/>
          <w:szCs w:val="22"/>
        </w:rPr>
        <w:t>persistence</w:t>
      </w:r>
      <w:ins w:id="557" w:author="Jeff" w:date="2021-06-16T23:52:00Z">
        <w:r w:rsidR="003423D0">
          <w:rPr>
            <w:sz w:val="22"/>
            <w:szCs w:val="22"/>
          </w:rPr>
          <w:t xml:space="preserve"> if warming temperatures continue to rise</w:t>
        </w:r>
      </w:ins>
      <w:r w:rsidR="00345813" w:rsidRPr="006E74D0">
        <w:rPr>
          <w:bCs/>
          <w:kern w:val="36"/>
          <w:sz w:val="22"/>
          <w:szCs w:val="22"/>
        </w:rPr>
        <w:t xml:space="preserve">. </w:t>
      </w:r>
      <w:r w:rsidR="001569B3">
        <w:rPr>
          <w:sz w:val="22"/>
          <w:szCs w:val="22"/>
        </w:rPr>
        <w:t xml:space="preserve">What has been clear for </w:t>
      </w:r>
      <w:r w:rsidR="00383B88">
        <w:rPr>
          <w:sz w:val="22"/>
          <w:szCs w:val="22"/>
        </w:rPr>
        <w:t>almost three</w:t>
      </w:r>
      <w:r w:rsidR="00345813" w:rsidRPr="006E74D0">
        <w:rPr>
          <w:sz w:val="22"/>
          <w:szCs w:val="22"/>
        </w:rPr>
        <w:t xml:space="preserve"> decades</w:t>
      </w:r>
      <w:r w:rsidR="001569B3">
        <w:rPr>
          <w:sz w:val="22"/>
          <w:szCs w:val="22"/>
        </w:rPr>
        <w:t xml:space="preserve"> is the effect of global climate change on physiolog</w:t>
      </w:r>
      <w:r w:rsidR="00751660">
        <w:rPr>
          <w:sz w:val="22"/>
          <w:szCs w:val="22"/>
        </w:rPr>
        <w:t>ical</w:t>
      </w:r>
      <w:r w:rsidR="001569B3">
        <w:rPr>
          <w:sz w:val="22"/>
          <w:szCs w:val="22"/>
        </w:rPr>
        <w:t xml:space="preserve"> traits.</w:t>
      </w:r>
      <w:r w:rsidR="00345813" w:rsidRPr="006E74D0">
        <w:rPr>
          <w:sz w:val="22"/>
          <w:szCs w:val="22"/>
        </w:rPr>
        <w:t xml:space="preserve"> Day</w:t>
      </w:r>
      <w:r w:rsidR="00C47820">
        <w:rPr>
          <w:sz w:val="22"/>
          <w:szCs w:val="22"/>
        </w:rPr>
        <w:t>,</w:t>
      </w:r>
      <w:r w:rsidR="00345813" w:rsidRPr="006E74D0">
        <w:rPr>
          <w:sz w:val="22"/>
          <w:szCs w:val="22"/>
        </w:rPr>
        <w:t xml:space="preserve"> Greenwood and White (2001) found</w:t>
      </w:r>
      <w:r w:rsidR="00751660">
        <w:rPr>
          <w:sz w:val="22"/>
          <w:szCs w:val="22"/>
        </w:rPr>
        <w:t xml:space="preserve"> that</w:t>
      </w:r>
      <w:r w:rsidR="00345813" w:rsidRPr="006E74D0">
        <w:rPr>
          <w:sz w:val="22"/>
          <w:szCs w:val="22"/>
        </w:rPr>
        <w:t xml:space="preserve"> an uptick in annual temperatures signaled increased leaf-air vapor pressure deficits </w:t>
      </w:r>
      <w:r w:rsidR="00751660">
        <w:rPr>
          <w:sz w:val="22"/>
          <w:szCs w:val="22"/>
        </w:rPr>
        <w:t>that</w:t>
      </w:r>
      <w:r w:rsidR="00751660" w:rsidRPr="006E74D0">
        <w:rPr>
          <w:sz w:val="22"/>
          <w:szCs w:val="22"/>
        </w:rPr>
        <w:t xml:space="preserve"> </w:t>
      </w:r>
      <w:r w:rsidR="00345813" w:rsidRPr="006E74D0">
        <w:rPr>
          <w:sz w:val="22"/>
          <w:szCs w:val="22"/>
        </w:rPr>
        <w:t>negatively impact</w:t>
      </w:r>
      <w:r w:rsidR="00C47820">
        <w:rPr>
          <w:sz w:val="22"/>
          <w:szCs w:val="22"/>
        </w:rPr>
        <w:t>ed</w:t>
      </w:r>
      <w:r w:rsidR="00345813" w:rsidRPr="006E74D0">
        <w:rPr>
          <w:sz w:val="22"/>
          <w:szCs w:val="22"/>
        </w:rPr>
        <w:t xml:space="preserve"> pitch pine stomata</w:t>
      </w:r>
      <w:r w:rsidR="00751660">
        <w:rPr>
          <w:sz w:val="22"/>
          <w:szCs w:val="22"/>
        </w:rPr>
        <w:t>l conductance</w:t>
      </w:r>
      <w:r w:rsidR="00751660" w:rsidRPr="006E74D0">
        <w:rPr>
          <w:sz w:val="22"/>
          <w:szCs w:val="22"/>
        </w:rPr>
        <w:t xml:space="preserve"> </w:t>
      </w:r>
      <w:r w:rsidR="00345813" w:rsidRPr="006E74D0">
        <w:rPr>
          <w:sz w:val="22"/>
          <w:szCs w:val="22"/>
        </w:rPr>
        <w:t>and limit</w:t>
      </w:r>
      <w:r w:rsidR="00C47820">
        <w:rPr>
          <w:sz w:val="22"/>
          <w:szCs w:val="22"/>
        </w:rPr>
        <w:t>ed</w:t>
      </w:r>
      <w:r w:rsidR="00345813" w:rsidRPr="006E74D0">
        <w:rPr>
          <w:sz w:val="22"/>
          <w:szCs w:val="22"/>
        </w:rPr>
        <w:t xml:space="preserve"> gas exchange. In a related report, scientists </w:t>
      </w:r>
      <w:r w:rsidR="00A25E65">
        <w:rPr>
          <w:sz w:val="22"/>
          <w:szCs w:val="22"/>
        </w:rPr>
        <w:t>found</w:t>
      </w:r>
      <w:r w:rsidR="00345813" w:rsidRPr="006E74D0">
        <w:rPr>
          <w:sz w:val="22"/>
          <w:szCs w:val="22"/>
        </w:rPr>
        <w:t xml:space="preserve"> warming trends (Kunkel </w:t>
      </w:r>
      <w:r w:rsidR="00345813" w:rsidRPr="006E74D0">
        <w:rPr>
          <w:i/>
          <w:iCs/>
          <w:sz w:val="22"/>
          <w:szCs w:val="22"/>
        </w:rPr>
        <w:t>et al</w:t>
      </w:r>
      <w:r w:rsidR="00345813" w:rsidRPr="006E74D0">
        <w:rPr>
          <w:sz w:val="22"/>
          <w:szCs w:val="22"/>
        </w:rPr>
        <w:t xml:space="preserve"> 2013) increase</w:t>
      </w:r>
      <w:r w:rsidR="00C47820">
        <w:rPr>
          <w:sz w:val="22"/>
          <w:szCs w:val="22"/>
        </w:rPr>
        <w:t>d</w:t>
      </w:r>
      <w:r w:rsidR="00345813" w:rsidRPr="006E74D0">
        <w:rPr>
          <w:sz w:val="22"/>
          <w:szCs w:val="22"/>
        </w:rPr>
        <w:t xml:space="preserve"> pitch pine </w:t>
      </w:r>
      <w:r w:rsidR="00751660">
        <w:rPr>
          <w:sz w:val="22"/>
          <w:szCs w:val="22"/>
        </w:rPr>
        <w:t xml:space="preserve">reproductive </w:t>
      </w:r>
      <w:r w:rsidR="00345813" w:rsidRPr="006E74D0">
        <w:rPr>
          <w:sz w:val="22"/>
          <w:szCs w:val="22"/>
        </w:rPr>
        <w:t>difficulties (</w:t>
      </w:r>
      <w:proofErr w:type="spellStart"/>
      <w:r w:rsidR="00345813" w:rsidRPr="006E74D0">
        <w:rPr>
          <w:sz w:val="22"/>
          <w:szCs w:val="22"/>
        </w:rPr>
        <w:t>Ledig</w:t>
      </w:r>
      <w:proofErr w:type="spellEnd"/>
      <w:r w:rsidR="00345813" w:rsidRPr="006E74D0">
        <w:rPr>
          <w:sz w:val="22"/>
          <w:szCs w:val="22"/>
        </w:rPr>
        <w:t xml:space="preserve"> </w:t>
      </w:r>
      <w:proofErr w:type="spellStart"/>
      <w:r w:rsidR="00345813" w:rsidRPr="006E74D0">
        <w:rPr>
          <w:iCs/>
          <w:sz w:val="22"/>
          <w:szCs w:val="22"/>
        </w:rPr>
        <w:t>Smouse</w:t>
      </w:r>
      <w:proofErr w:type="spellEnd"/>
      <w:r w:rsidR="00345813" w:rsidRPr="006E74D0">
        <w:rPr>
          <w:iCs/>
          <w:sz w:val="22"/>
          <w:szCs w:val="22"/>
        </w:rPr>
        <w:t xml:space="preserve"> and </w:t>
      </w:r>
      <w:proofErr w:type="spellStart"/>
      <w:r w:rsidR="00345813" w:rsidRPr="006E74D0">
        <w:rPr>
          <w:iCs/>
          <w:sz w:val="22"/>
          <w:szCs w:val="22"/>
        </w:rPr>
        <w:t>Hom</w:t>
      </w:r>
      <w:proofErr w:type="spellEnd"/>
      <w:r w:rsidR="00345813" w:rsidRPr="006E74D0">
        <w:rPr>
          <w:sz w:val="22"/>
          <w:szCs w:val="22"/>
        </w:rPr>
        <w:t xml:space="preserve"> 2015). </w:t>
      </w:r>
      <w:bookmarkEnd w:id="551"/>
      <w:r w:rsidR="00345813" w:rsidRPr="006E74D0">
        <w:rPr>
          <w:sz w:val="22"/>
          <w:szCs w:val="22"/>
        </w:rPr>
        <w:t>This include</w:t>
      </w:r>
      <w:r w:rsidR="00751660">
        <w:rPr>
          <w:sz w:val="22"/>
          <w:szCs w:val="22"/>
        </w:rPr>
        <w:t>d</w:t>
      </w:r>
      <w:r w:rsidR="00345813" w:rsidRPr="006E74D0">
        <w:rPr>
          <w:sz w:val="22"/>
          <w:szCs w:val="22"/>
        </w:rPr>
        <w:t xml:space="preserve"> </w:t>
      </w:r>
      <w:r w:rsidR="00345813" w:rsidRPr="006E74D0">
        <w:rPr>
          <w:bCs/>
          <w:kern w:val="36"/>
          <w:sz w:val="22"/>
          <w:szCs w:val="22"/>
        </w:rPr>
        <w:t xml:space="preserve">weather-related effects such as </w:t>
      </w:r>
      <w:r w:rsidR="00345813" w:rsidRPr="006E74D0">
        <w:rPr>
          <w:sz w:val="22"/>
          <w:szCs w:val="22"/>
        </w:rPr>
        <w:t>episodic drought, harsh winds</w:t>
      </w:r>
      <w:r w:rsidR="00751660">
        <w:rPr>
          <w:sz w:val="22"/>
          <w:szCs w:val="22"/>
        </w:rPr>
        <w:t>,</w:t>
      </w:r>
      <w:r w:rsidR="00345813" w:rsidRPr="006E74D0">
        <w:rPr>
          <w:sz w:val="22"/>
          <w:szCs w:val="22"/>
        </w:rPr>
        <w:t xml:space="preserve"> and salt spray (Schmitt 2015; Fernandez </w:t>
      </w:r>
      <w:r w:rsidR="00345813" w:rsidRPr="006E74D0">
        <w:rPr>
          <w:i/>
          <w:iCs/>
          <w:sz w:val="22"/>
          <w:szCs w:val="22"/>
        </w:rPr>
        <w:t>et al</w:t>
      </w:r>
      <w:r w:rsidR="00345813" w:rsidRPr="006E74D0">
        <w:rPr>
          <w:sz w:val="22"/>
          <w:szCs w:val="22"/>
        </w:rPr>
        <w:t xml:space="preserve"> 2015) </w:t>
      </w:r>
      <w:r w:rsidR="00C47820">
        <w:rPr>
          <w:sz w:val="22"/>
          <w:szCs w:val="22"/>
        </w:rPr>
        <w:t>as well as</w:t>
      </w:r>
      <w:r w:rsidR="00C47820" w:rsidRPr="006E74D0">
        <w:rPr>
          <w:sz w:val="22"/>
          <w:szCs w:val="22"/>
        </w:rPr>
        <w:t xml:space="preserve"> </w:t>
      </w:r>
      <w:r w:rsidR="00C47820">
        <w:rPr>
          <w:sz w:val="22"/>
          <w:szCs w:val="22"/>
        </w:rPr>
        <w:t xml:space="preserve">conditions that increased </w:t>
      </w:r>
      <w:r w:rsidR="00345813" w:rsidRPr="006E74D0">
        <w:rPr>
          <w:sz w:val="22"/>
          <w:szCs w:val="22"/>
        </w:rPr>
        <w:t>cold intolerance (</w:t>
      </w:r>
      <w:proofErr w:type="spellStart"/>
      <w:r w:rsidR="00345813" w:rsidRPr="006E74D0">
        <w:rPr>
          <w:sz w:val="22"/>
          <w:szCs w:val="22"/>
        </w:rPr>
        <w:t>Berang</w:t>
      </w:r>
      <w:proofErr w:type="spellEnd"/>
      <w:r w:rsidR="00345813" w:rsidRPr="006E74D0">
        <w:rPr>
          <w:sz w:val="22"/>
          <w:szCs w:val="22"/>
        </w:rPr>
        <w:t xml:space="preserve"> and Steiner 1985).</w:t>
      </w:r>
      <w:r w:rsidR="00FF76EB">
        <w:rPr>
          <w:sz w:val="22"/>
          <w:szCs w:val="22"/>
        </w:rPr>
        <w:t xml:space="preserve"> </w:t>
      </w:r>
    </w:p>
    <w:p w14:paraId="2418C72C" w14:textId="77777777" w:rsidR="003423D0" w:rsidRDefault="003423D0" w:rsidP="00D41527">
      <w:pPr>
        <w:spacing w:line="276" w:lineRule="auto"/>
        <w:jc w:val="both"/>
        <w:rPr>
          <w:ins w:id="558" w:author="Jeff" w:date="2021-06-16T23:53:00Z"/>
          <w:sz w:val="22"/>
          <w:szCs w:val="22"/>
        </w:rPr>
      </w:pPr>
    </w:p>
    <w:p w14:paraId="00200452" w14:textId="0BA3C066" w:rsidR="002F0E15" w:rsidDel="003423D0" w:rsidRDefault="00345813" w:rsidP="00D41527">
      <w:pPr>
        <w:spacing w:line="276" w:lineRule="auto"/>
        <w:jc w:val="both"/>
        <w:rPr>
          <w:del w:id="559" w:author="Jeff" w:date="2021-06-16T23:53:00Z"/>
          <w:sz w:val="22"/>
          <w:szCs w:val="22"/>
        </w:rPr>
      </w:pPr>
      <w:r w:rsidRPr="006E74D0">
        <w:rPr>
          <w:sz w:val="22"/>
          <w:szCs w:val="22"/>
        </w:rPr>
        <w:t xml:space="preserve">Increases in annual winter temperatures </w:t>
      </w:r>
      <w:r w:rsidRPr="006E74D0">
        <w:rPr>
          <w:bCs/>
          <w:kern w:val="36"/>
          <w:sz w:val="22"/>
          <w:szCs w:val="22"/>
        </w:rPr>
        <w:t>(</w:t>
      </w:r>
      <w:proofErr w:type="spellStart"/>
      <w:r w:rsidRPr="006E74D0">
        <w:rPr>
          <w:bCs/>
          <w:kern w:val="36"/>
          <w:sz w:val="22"/>
          <w:szCs w:val="22"/>
        </w:rPr>
        <w:t>Lesk</w:t>
      </w:r>
      <w:proofErr w:type="spellEnd"/>
      <w:r w:rsidRPr="006E74D0">
        <w:rPr>
          <w:bCs/>
          <w:kern w:val="36"/>
          <w:sz w:val="22"/>
          <w:szCs w:val="22"/>
        </w:rPr>
        <w:t xml:space="preserve"> </w:t>
      </w:r>
      <w:r w:rsidRPr="006E74D0">
        <w:rPr>
          <w:bCs/>
          <w:i/>
          <w:iCs/>
          <w:kern w:val="36"/>
          <w:sz w:val="22"/>
          <w:szCs w:val="22"/>
        </w:rPr>
        <w:t>et al</w:t>
      </w:r>
      <w:r w:rsidRPr="006E74D0">
        <w:rPr>
          <w:bCs/>
          <w:kern w:val="36"/>
          <w:sz w:val="22"/>
          <w:szCs w:val="22"/>
        </w:rPr>
        <w:t xml:space="preserve"> 2017) </w:t>
      </w:r>
      <w:r w:rsidRPr="006E74D0">
        <w:rPr>
          <w:sz w:val="22"/>
          <w:szCs w:val="22"/>
        </w:rPr>
        <w:t>coupled with an absence of fire cause concern about a quite different disturbance—potential invasion within the next decade of a</w:t>
      </w:r>
      <w:r w:rsidR="00E90DD7">
        <w:rPr>
          <w:sz w:val="22"/>
          <w:szCs w:val="22"/>
        </w:rPr>
        <w:t>n herbivore</w:t>
      </w:r>
      <w:r w:rsidRPr="006E74D0">
        <w:rPr>
          <w:sz w:val="22"/>
          <w:szCs w:val="22"/>
        </w:rPr>
        <w:t>, Southern pine beetle (</w:t>
      </w:r>
      <w:proofErr w:type="spellStart"/>
      <w:r w:rsidRPr="006E74D0">
        <w:rPr>
          <w:i/>
          <w:iCs/>
          <w:sz w:val="22"/>
          <w:szCs w:val="22"/>
        </w:rPr>
        <w:t>Dendroctonus</w:t>
      </w:r>
      <w:proofErr w:type="spellEnd"/>
      <w:r w:rsidRPr="006E74D0">
        <w:rPr>
          <w:i/>
          <w:iCs/>
          <w:sz w:val="22"/>
          <w:szCs w:val="22"/>
        </w:rPr>
        <w:t xml:space="preserve"> frontalis</w:t>
      </w:r>
      <w:r w:rsidRPr="006E74D0">
        <w:rPr>
          <w:sz w:val="22"/>
          <w:szCs w:val="22"/>
        </w:rPr>
        <w:t xml:space="preserve"> Zimmer</w:t>
      </w:r>
      <w:r w:rsidR="00230881">
        <w:rPr>
          <w:sz w:val="22"/>
          <w:szCs w:val="22"/>
        </w:rPr>
        <w:t xml:space="preserve"> or ‘SPB’</w:t>
      </w:r>
      <w:r w:rsidRPr="006E74D0">
        <w:rPr>
          <w:sz w:val="22"/>
          <w:szCs w:val="22"/>
        </w:rPr>
        <w:t xml:space="preserve">). </w:t>
      </w:r>
    </w:p>
    <w:p w14:paraId="3A4B63FB" w14:textId="77777777" w:rsidR="002F0E15" w:rsidDel="003423D0" w:rsidRDefault="002F0E15" w:rsidP="00D41527">
      <w:pPr>
        <w:spacing w:line="276" w:lineRule="auto"/>
        <w:jc w:val="both"/>
        <w:rPr>
          <w:del w:id="560" w:author="Jeff" w:date="2021-06-16T23:53:00Z"/>
          <w:sz w:val="22"/>
          <w:szCs w:val="22"/>
        </w:rPr>
      </w:pPr>
    </w:p>
    <w:p w14:paraId="30A58E07" w14:textId="377D13E4" w:rsidR="00DD04C3" w:rsidRDefault="00230881" w:rsidP="00D41527">
      <w:pPr>
        <w:spacing w:line="276" w:lineRule="auto"/>
        <w:jc w:val="both"/>
        <w:rPr>
          <w:bCs/>
          <w:kern w:val="36"/>
          <w:sz w:val="22"/>
          <w:szCs w:val="22"/>
        </w:rPr>
      </w:pPr>
      <w:r>
        <w:rPr>
          <w:sz w:val="22"/>
          <w:szCs w:val="22"/>
        </w:rPr>
        <w:t>Although deer brows</w:t>
      </w:r>
      <w:r w:rsidR="00751660">
        <w:rPr>
          <w:sz w:val="22"/>
          <w:szCs w:val="22"/>
        </w:rPr>
        <w:t>ing</w:t>
      </w:r>
      <w:r>
        <w:rPr>
          <w:sz w:val="22"/>
          <w:szCs w:val="22"/>
        </w:rPr>
        <w:t xml:space="preserve"> and rodent damage historically impeded </w:t>
      </w:r>
      <w:r w:rsidR="00E90D60">
        <w:rPr>
          <w:sz w:val="22"/>
          <w:szCs w:val="22"/>
        </w:rPr>
        <w:t xml:space="preserve">tree </w:t>
      </w:r>
      <w:r>
        <w:rPr>
          <w:sz w:val="22"/>
          <w:szCs w:val="22"/>
        </w:rPr>
        <w:t>survival in pine barrens</w:t>
      </w:r>
      <w:r w:rsidR="00751660">
        <w:rPr>
          <w:sz w:val="22"/>
          <w:szCs w:val="22"/>
        </w:rPr>
        <w:t xml:space="preserve"> (</w:t>
      </w:r>
      <w:proofErr w:type="spellStart"/>
      <w:r w:rsidR="00751660">
        <w:rPr>
          <w:sz w:val="22"/>
          <w:szCs w:val="22"/>
        </w:rPr>
        <w:t>Ledig</w:t>
      </w:r>
      <w:proofErr w:type="spellEnd"/>
      <w:r w:rsidR="00751660">
        <w:rPr>
          <w:sz w:val="22"/>
          <w:szCs w:val="22"/>
        </w:rPr>
        <w:t xml:space="preserve"> </w:t>
      </w:r>
      <w:r w:rsidR="00751660" w:rsidRPr="00A50AD7">
        <w:rPr>
          <w:i/>
          <w:iCs/>
          <w:sz w:val="22"/>
          <w:szCs w:val="22"/>
        </w:rPr>
        <w:t>et al</w:t>
      </w:r>
      <w:r w:rsidR="00751660">
        <w:rPr>
          <w:sz w:val="22"/>
          <w:szCs w:val="22"/>
        </w:rPr>
        <w:t xml:space="preserve"> 2013)</w:t>
      </w:r>
      <w:r>
        <w:rPr>
          <w:sz w:val="22"/>
          <w:szCs w:val="22"/>
        </w:rPr>
        <w:t>, SPB</w:t>
      </w:r>
      <w:r w:rsidR="00345813" w:rsidRPr="006E74D0">
        <w:rPr>
          <w:sz w:val="22"/>
          <w:szCs w:val="22"/>
        </w:rPr>
        <w:t xml:space="preserve"> </w:t>
      </w:r>
      <w:r w:rsidR="00E90D60">
        <w:rPr>
          <w:sz w:val="22"/>
          <w:szCs w:val="22"/>
        </w:rPr>
        <w:t>has already paid a deadly visit to</w:t>
      </w:r>
      <w:r w:rsidR="00345813" w:rsidRPr="006E74D0">
        <w:rPr>
          <w:sz w:val="22"/>
          <w:szCs w:val="22"/>
        </w:rPr>
        <w:t xml:space="preserve"> </w:t>
      </w:r>
      <w:r w:rsidR="00E90D60">
        <w:rPr>
          <w:sz w:val="22"/>
          <w:szCs w:val="22"/>
        </w:rPr>
        <w:t>Long Island NY</w:t>
      </w:r>
      <w:r w:rsidR="00345813" w:rsidRPr="006E74D0">
        <w:rPr>
          <w:sz w:val="22"/>
          <w:szCs w:val="22"/>
        </w:rPr>
        <w:t xml:space="preserve"> (</w:t>
      </w:r>
      <w:proofErr w:type="spellStart"/>
      <w:r w:rsidR="00345813" w:rsidRPr="006E74D0">
        <w:rPr>
          <w:sz w:val="22"/>
          <w:szCs w:val="22"/>
        </w:rPr>
        <w:t>Dodds</w:t>
      </w:r>
      <w:proofErr w:type="spellEnd"/>
      <w:r w:rsidR="00345813" w:rsidRPr="006E74D0">
        <w:rPr>
          <w:sz w:val="22"/>
          <w:szCs w:val="22"/>
        </w:rPr>
        <w:t xml:space="preserve"> </w:t>
      </w:r>
      <w:r w:rsidR="00345813" w:rsidRPr="006E74D0">
        <w:rPr>
          <w:i/>
          <w:iCs/>
          <w:sz w:val="22"/>
          <w:szCs w:val="22"/>
        </w:rPr>
        <w:t xml:space="preserve">et al </w:t>
      </w:r>
      <w:r w:rsidR="00345813" w:rsidRPr="006E74D0">
        <w:rPr>
          <w:sz w:val="22"/>
          <w:szCs w:val="22"/>
        </w:rPr>
        <w:t xml:space="preserve">2018). Unless </w:t>
      </w:r>
      <w:r w:rsidR="00751660">
        <w:rPr>
          <w:sz w:val="22"/>
          <w:szCs w:val="22"/>
        </w:rPr>
        <w:t>SPB’s</w:t>
      </w:r>
      <w:r w:rsidR="00751660" w:rsidRPr="006E74D0">
        <w:rPr>
          <w:sz w:val="22"/>
          <w:szCs w:val="22"/>
        </w:rPr>
        <w:t xml:space="preserve"> </w:t>
      </w:r>
      <w:r w:rsidR="00345813" w:rsidRPr="006E74D0">
        <w:rPr>
          <w:sz w:val="22"/>
          <w:szCs w:val="22"/>
        </w:rPr>
        <w:t xml:space="preserve">progress is deterred by other insect predators like double checkered </w:t>
      </w:r>
      <w:proofErr w:type="spellStart"/>
      <w:r w:rsidR="00345813" w:rsidRPr="006E74D0">
        <w:rPr>
          <w:sz w:val="22"/>
          <w:szCs w:val="22"/>
        </w:rPr>
        <w:t>clerid</w:t>
      </w:r>
      <w:proofErr w:type="spellEnd"/>
      <w:r w:rsidR="00345813" w:rsidRPr="006E74D0">
        <w:rPr>
          <w:sz w:val="22"/>
          <w:szCs w:val="22"/>
        </w:rPr>
        <w:t xml:space="preserve"> (</w:t>
      </w:r>
      <w:proofErr w:type="spellStart"/>
      <w:r w:rsidR="00345813" w:rsidRPr="006E74D0">
        <w:rPr>
          <w:i/>
          <w:iCs/>
          <w:sz w:val="22"/>
          <w:szCs w:val="22"/>
        </w:rPr>
        <w:t>Thanasimus</w:t>
      </w:r>
      <w:proofErr w:type="spellEnd"/>
      <w:r w:rsidR="00345813" w:rsidRPr="006E74D0">
        <w:rPr>
          <w:i/>
          <w:iCs/>
          <w:sz w:val="22"/>
          <w:szCs w:val="22"/>
        </w:rPr>
        <w:t xml:space="preserve"> </w:t>
      </w:r>
      <w:proofErr w:type="spellStart"/>
      <w:r w:rsidR="00345813" w:rsidRPr="006E74D0">
        <w:rPr>
          <w:i/>
          <w:iCs/>
          <w:sz w:val="22"/>
          <w:szCs w:val="22"/>
        </w:rPr>
        <w:t>dubius</w:t>
      </w:r>
      <w:proofErr w:type="spellEnd"/>
      <w:r w:rsidR="00751660">
        <w:rPr>
          <w:sz w:val="22"/>
          <w:szCs w:val="22"/>
        </w:rPr>
        <w:t xml:space="preserve">; </w:t>
      </w:r>
      <w:r w:rsidR="00345813" w:rsidRPr="006E74D0">
        <w:rPr>
          <w:color w:val="0A0A0A"/>
          <w:sz w:val="22"/>
          <w:szCs w:val="22"/>
          <w:shd w:val="clear" w:color="auto" w:fill="FEFEFE"/>
        </w:rPr>
        <w:t xml:space="preserve">Coulson and </w:t>
      </w:r>
      <w:proofErr w:type="spellStart"/>
      <w:r w:rsidR="00345813" w:rsidRPr="006E74D0">
        <w:rPr>
          <w:color w:val="0A0A0A"/>
          <w:sz w:val="22"/>
          <w:szCs w:val="22"/>
          <w:shd w:val="clear" w:color="auto" w:fill="FEFEFE"/>
        </w:rPr>
        <w:t>Klepzig</w:t>
      </w:r>
      <w:proofErr w:type="spellEnd"/>
      <w:r w:rsidR="00345813" w:rsidRPr="006E74D0">
        <w:rPr>
          <w:color w:val="0A0A0A"/>
          <w:sz w:val="22"/>
          <w:szCs w:val="22"/>
          <w:shd w:val="clear" w:color="auto" w:fill="FEFEFE"/>
        </w:rPr>
        <w:t xml:space="preserve"> 2011),</w:t>
      </w:r>
      <w:r w:rsidR="00345813" w:rsidRPr="006E74D0">
        <w:rPr>
          <w:sz w:val="22"/>
          <w:szCs w:val="22"/>
        </w:rPr>
        <w:t xml:space="preserve"> it is possible</w:t>
      </w:r>
      <w:r w:rsidR="00C47820">
        <w:rPr>
          <w:sz w:val="22"/>
          <w:szCs w:val="22"/>
        </w:rPr>
        <w:t xml:space="preserve"> that</w:t>
      </w:r>
      <w:r w:rsidR="00345813" w:rsidRPr="006E74D0">
        <w:rPr>
          <w:sz w:val="22"/>
          <w:szCs w:val="22"/>
        </w:rPr>
        <w:t xml:space="preserve"> pitch pines along with understory plants, </w:t>
      </w:r>
      <w:r w:rsidR="00345813" w:rsidRPr="006E74D0">
        <w:rPr>
          <w:bCs/>
          <w:kern w:val="36"/>
          <w:sz w:val="22"/>
          <w:szCs w:val="22"/>
        </w:rPr>
        <w:t>butterflies and moth members of the Acadia ecosystem will suffer the same fate experience</w:t>
      </w:r>
      <w:r>
        <w:rPr>
          <w:bCs/>
          <w:kern w:val="36"/>
          <w:sz w:val="22"/>
          <w:szCs w:val="22"/>
        </w:rPr>
        <w:t>d</w:t>
      </w:r>
      <w:r w:rsidR="00345813" w:rsidRPr="006E74D0">
        <w:rPr>
          <w:bCs/>
          <w:kern w:val="36"/>
          <w:sz w:val="22"/>
          <w:szCs w:val="22"/>
        </w:rPr>
        <w:t xml:space="preserve"> in more southerly locations (</w:t>
      </w:r>
      <w:proofErr w:type="spellStart"/>
      <w:r w:rsidR="00345813" w:rsidRPr="006E74D0">
        <w:rPr>
          <w:bCs/>
          <w:kern w:val="36"/>
          <w:sz w:val="22"/>
          <w:szCs w:val="22"/>
        </w:rPr>
        <w:t>Lesk</w:t>
      </w:r>
      <w:proofErr w:type="spellEnd"/>
      <w:r w:rsidR="00345813" w:rsidRPr="006E74D0">
        <w:rPr>
          <w:bCs/>
          <w:kern w:val="36"/>
          <w:sz w:val="22"/>
          <w:szCs w:val="22"/>
        </w:rPr>
        <w:t xml:space="preserve"> </w:t>
      </w:r>
      <w:r w:rsidR="00345813" w:rsidRPr="006E74D0">
        <w:rPr>
          <w:bCs/>
          <w:i/>
          <w:iCs/>
          <w:kern w:val="36"/>
          <w:sz w:val="22"/>
          <w:szCs w:val="22"/>
        </w:rPr>
        <w:t>et al</w:t>
      </w:r>
      <w:r w:rsidR="00345813" w:rsidRPr="006E74D0">
        <w:rPr>
          <w:bCs/>
          <w:kern w:val="36"/>
          <w:sz w:val="22"/>
          <w:szCs w:val="22"/>
        </w:rPr>
        <w:t xml:space="preserve"> 2017). </w:t>
      </w:r>
      <w:r w:rsidR="00E90DD7" w:rsidRPr="006E74D0">
        <w:rPr>
          <w:sz w:val="22"/>
          <w:szCs w:val="22"/>
        </w:rPr>
        <w:t xml:space="preserve">According to several authors (Day </w:t>
      </w:r>
      <w:r w:rsidR="00E90DD7" w:rsidRPr="006E74D0">
        <w:rPr>
          <w:i/>
          <w:iCs/>
          <w:sz w:val="22"/>
          <w:szCs w:val="22"/>
        </w:rPr>
        <w:t>et al</w:t>
      </w:r>
      <w:r w:rsidR="00E90DD7" w:rsidRPr="006E74D0">
        <w:rPr>
          <w:sz w:val="22"/>
          <w:szCs w:val="22"/>
        </w:rPr>
        <w:t xml:space="preserve"> 2005; Lee </w:t>
      </w:r>
      <w:r w:rsidR="00E90DD7" w:rsidRPr="006E74D0">
        <w:rPr>
          <w:i/>
          <w:iCs/>
          <w:sz w:val="22"/>
          <w:szCs w:val="22"/>
        </w:rPr>
        <w:t>et al</w:t>
      </w:r>
      <w:r w:rsidR="00E90DD7" w:rsidRPr="006E74D0">
        <w:rPr>
          <w:sz w:val="22"/>
          <w:szCs w:val="22"/>
        </w:rPr>
        <w:t xml:space="preserve"> 2019) warming climate impacts </w:t>
      </w:r>
      <w:r w:rsidR="00751660">
        <w:rPr>
          <w:sz w:val="22"/>
          <w:szCs w:val="22"/>
        </w:rPr>
        <w:t xml:space="preserve">habitat </w:t>
      </w:r>
      <w:r w:rsidR="00E90DD7" w:rsidRPr="006E74D0">
        <w:rPr>
          <w:sz w:val="22"/>
          <w:szCs w:val="22"/>
        </w:rPr>
        <w:t>suitability</w:t>
      </w:r>
      <w:r w:rsidR="00751660">
        <w:rPr>
          <w:sz w:val="22"/>
          <w:szCs w:val="22"/>
        </w:rPr>
        <w:t xml:space="preserve"> and</w:t>
      </w:r>
      <w:r w:rsidR="00E90DD7">
        <w:rPr>
          <w:sz w:val="22"/>
          <w:szCs w:val="22"/>
        </w:rPr>
        <w:t xml:space="preserve"> </w:t>
      </w:r>
      <w:r w:rsidR="00E90DD7" w:rsidRPr="006E74D0">
        <w:rPr>
          <w:sz w:val="22"/>
          <w:szCs w:val="22"/>
        </w:rPr>
        <w:t>pitch pine tendencies to consolidate, regenerate or migrate may be in jeopardy</w:t>
      </w:r>
      <w:r w:rsidR="005A2365">
        <w:rPr>
          <w:sz w:val="22"/>
          <w:szCs w:val="22"/>
        </w:rPr>
        <w:t xml:space="preserve"> </w:t>
      </w:r>
      <w:r w:rsidR="00E90DD7" w:rsidRPr="00C776FA">
        <w:rPr>
          <w:strike/>
          <w:sz w:val="22"/>
          <w:szCs w:val="22"/>
        </w:rPr>
        <w:t xml:space="preserve">These effects are likely to eventually limit aspects of </w:t>
      </w:r>
      <w:r w:rsidR="00F3370C" w:rsidRPr="00C776FA">
        <w:rPr>
          <w:strike/>
          <w:sz w:val="22"/>
          <w:szCs w:val="22"/>
        </w:rPr>
        <w:t>persistence capacity</w:t>
      </w:r>
      <w:r w:rsidR="00E90DD7" w:rsidRPr="00C776FA">
        <w:rPr>
          <w:strike/>
          <w:sz w:val="22"/>
          <w:szCs w:val="22"/>
        </w:rPr>
        <w:t xml:space="preserve"> such as niche expansion, if they have not already,</w:t>
      </w:r>
      <w:r w:rsidR="00E90DD7" w:rsidRPr="006E74D0">
        <w:rPr>
          <w:sz w:val="22"/>
          <w:szCs w:val="22"/>
        </w:rPr>
        <w:t xml:space="preserve"> through a combination of diminished open space capacity, loss of enriched substrates and elimination of </w:t>
      </w:r>
      <w:r w:rsidR="00751660">
        <w:rPr>
          <w:sz w:val="22"/>
          <w:szCs w:val="22"/>
        </w:rPr>
        <w:t>suitable habitats</w:t>
      </w:r>
      <w:r w:rsidR="00E70848">
        <w:rPr>
          <w:sz w:val="22"/>
          <w:szCs w:val="22"/>
        </w:rPr>
        <w:t xml:space="preserve"> (Day </w:t>
      </w:r>
      <w:r w:rsidR="00E70848" w:rsidRPr="00E70848">
        <w:rPr>
          <w:i/>
          <w:iCs/>
          <w:sz w:val="22"/>
          <w:szCs w:val="22"/>
        </w:rPr>
        <w:t>et al</w:t>
      </w:r>
      <w:r w:rsidR="00E70848">
        <w:rPr>
          <w:sz w:val="22"/>
          <w:szCs w:val="22"/>
        </w:rPr>
        <w:t xml:space="preserve"> 2005).</w:t>
      </w:r>
    </w:p>
    <w:p w14:paraId="6A2531D8" w14:textId="77777777" w:rsidR="006F37E3" w:rsidRDefault="006F37E3" w:rsidP="00D41527">
      <w:pPr>
        <w:spacing w:line="276" w:lineRule="auto"/>
        <w:jc w:val="both"/>
        <w:rPr>
          <w:sz w:val="22"/>
          <w:szCs w:val="22"/>
        </w:rPr>
      </w:pPr>
    </w:p>
    <w:p w14:paraId="2D02F599" w14:textId="694190A5" w:rsidR="00DD04C3" w:rsidRDefault="00345813" w:rsidP="002F5049">
      <w:pPr>
        <w:spacing w:line="276" w:lineRule="auto"/>
        <w:jc w:val="both"/>
        <w:rPr>
          <w:sz w:val="22"/>
          <w:szCs w:val="22"/>
        </w:rPr>
      </w:pPr>
      <w:r w:rsidRPr="006E74D0">
        <w:rPr>
          <w:sz w:val="22"/>
          <w:szCs w:val="22"/>
        </w:rPr>
        <w:t xml:space="preserve">Pitch pine is considered an important guardian of underlying heath communities at </w:t>
      </w:r>
      <w:r w:rsidR="00C437EC">
        <w:rPr>
          <w:sz w:val="22"/>
          <w:szCs w:val="22"/>
        </w:rPr>
        <w:t>Mt. Desert Island</w:t>
      </w:r>
      <w:r w:rsidRPr="006E74D0">
        <w:rPr>
          <w:sz w:val="22"/>
          <w:szCs w:val="22"/>
        </w:rPr>
        <w:t xml:space="preserve">; it is foundational as a necessary ecosystem component in a stressed environment. Despite increasing climate pressures, tree retreat into ever more sparse conditions reinforces their facilitator status (Connell and </w:t>
      </w:r>
      <w:proofErr w:type="spellStart"/>
      <w:r w:rsidRPr="006E74D0">
        <w:rPr>
          <w:sz w:val="22"/>
          <w:szCs w:val="22"/>
        </w:rPr>
        <w:t>Slatyer</w:t>
      </w:r>
      <w:proofErr w:type="spellEnd"/>
      <w:r w:rsidRPr="006E74D0">
        <w:rPr>
          <w:sz w:val="22"/>
          <w:szCs w:val="22"/>
        </w:rPr>
        <w:t xml:space="preserve"> 1977) for this species explicitly maintains the livelihood of underlying flora through a sharing and distribution of ecoservices. </w:t>
      </w:r>
      <w:r w:rsidRPr="00C776FA">
        <w:rPr>
          <w:strike/>
          <w:sz w:val="22"/>
          <w:szCs w:val="22"/>
        </w:rPr>
        <w:t xml:space="preserve">The model we proposed is not </w:t>
      </w:r>
      <w:r w:rsidR="00167ACC" w:rsidRPr="00C776FA">
        <w:rPr>
          <w:strike/>
          <w:sz w:val="22"/>
          <w:szCs w:val="22"/>
        </w:rPr>
        <w:t xml:space="preserve">built on </w:t>
      </w:r>
      <w:r w:rsidRPr="00C776FA">
        <w:rPr>
          <w:strike/>
          <w:sz w:val="22"/>
          <w:szCs w:val="22"/>
        </w:rPr>
        <w:t xml:space="preserve">a </w:t>
      </w:r>
      <w:r w:rsidR="00E6529C" w:rsidRPr="00C776FA">
        <w:rPr>
          <w:strike/>
          <w:sz w:val="22"/>
          <w:szCs w:val="22"/>
        </w:rPr>
        <w:t>quantitative</w:t>
      </w:r>
      <w:r w:rsidRPr="00C776FA">
        <w:rPr>
          <w:strike/>
          <w:sz w:val="22"/>
          <w:szCs w:val="22"/>
        </w:rPr>
        <w:t xml:space="preserve"> framework </w:t>
      </w:r>
      <w:r w:rsidR="00D919A2" w:rsidRPr="00C776FA">
        <w:rPr>
          <w:strike/>
          <w:sz w:val="22"/>
          <w:szCs w:val="22"/>
        </w:rPr>
        <w:t>nor is it</w:t>
      </w:r>
      <w:r w:rsidRPr="00C776FA">
        <w:rPr>
          <w:strike/>
          <w:sz w:val="22"/>
          <w:szCs w:val="22"/>
        </w:rPr>
        <w:t xml:space="preserve"> </w:t>
      </w:r>
      <w:r w:rsidR="00E95C6B" w:rsidRPr="00C776FA">
        <w:rPr>
          <w:strike/>
          <w:sz w:val="22"/>
          <w:szCs w:val="22"/>
        </w:rPr>
        <w:t>intende</w:t>
      </w:r>
      <w:r w:rsidRPr="00C776FA">
        <w:rPr>
          <w:strike/>
          <w:sz w:val="22"/>
          <w:szCs w:val="22"/>
        </w:rPr>
        <w:t xml:space="preserve">d as a predictive model, </w:t>
      </w:r>
      <w:r w:rsidR="00E95C6B" w:rsidRPr="00C776FA">
        <w:rPr>
          <w:i/>
          <w:iCs/>
          <w:strike/>
          <w:sz w:val="22"/>
          <w:szCs w:val="22"/>
        </w:rPr>
        <w:t>per se</w:t>
      </w:r>
      <w:r w:rsidR="00E95C6B" w:rsidRPr="00C776FA">
        <w:rPr>
          <w:strike/>
          <w:sz w:val="22"/>
          <w:szCs w:val="22"/>
        </w:rPr>
        <w:t xml:space="preserve">, </w:t>
      </w:r>
      <w:r w:rsidRPr="00C776FA">
        <w:rPr>
          <w:strike/>
          <w:sz w:val="22"/>
          <w:szCs w:val="22"/>
        </w:rPr>
        <w:t xml:space="preserve">yet results </w:t>
      </w:r>
      <w:r w:rsidR="000324C8" w:rsidRPr="00C776FA">
        <w:rPr>
          <w:strike/>
          <w:sz w:val="22"/>
          <w:szCs w:val="22"/>
        </w:rPr>
        <w:t>attached</w:t>
      </w:r>
      <w:r w:rsidRPr="00C776FA">
        <w:rPr>
          <w:strike/>
          <w:sz w:val="22"/>
          <w:szCs w:val="22"/>
        </w:rPr>
        <w:t xml:space="preserve"> to this model are useful </w:t>
      </w:r>
      <w:r w:rsidR="00324C91" w:rsidRPr="00C776FA">
        <w:rPr>
          <w:strike/>
          <w:sz w:val="22"/>
          <w:szCs w:val="22"/>
        </w:rPr>
        <w:t xml:space="preserve">in several ways. First, </w:t>
      </w:r>
      <w:r w:rsidR="00E6529C" w:rsidRPr="00C776FA">
        <w:rPr>
          <w:strike/>
          <w:sz w:val="22"/>
          <w:szCs w:val="22"/>
        </w:rPr>
        <w:t xml:space="preserve">these </w:t>
      </w:r>
      <w:r w:rsidR="00324C91" w:rsidRPr="00C776FA">
        <w:rPr>
          <w:strike/>
          <w:sz w:val="22"/>
          <w:szCs w:val="22"/>
        </w:rPr>
        <w:t xml:space="preserve">metrics </w:t>
      </w:r>
      <w:r w:rsidR="00167ACC" w:rsidRPr="00C776FA">
        <w:rPr>
          <w:strike/>
          <w:sz w:val="22"/>
          <w:szCs w:val="22"/>
        </w:rPr>
        <w:t>provide a context for describing</w:t>
      </w:r>
      <w:r w:rsidR="00324C91" w:rsidRPr="00C776FA">
        <w:rPr>
          <w:strike/>
          <w:sz w:val="22"/>
          <w:szCs w:val="22"/>
        </w:rPr>
        <w:t xml:space="preserve"> recovery or persistence</w:t>
      </w:r>
      <w:r w:rsidR="00FA49A2" w:rsidRPr="00C776FA">
        <w:rPr>
          <w:strike/>
          <w:sz w:val="22"/>
          <w:szCs w:val="22"/>
        </w:rPr>
        <w:t xml:space="preserve"> </w:t>
      </w:r>
      <w:r w:rsidR="00167ACC" w:rsidRPr="00C776FA">
        <w:rPr>
          <w:strike/>
          <w:sz w:val="22"/>
          <w:szCs w:val="22"/>
        </w:rPr>
        <w:t>in</w:t>
      </w:r>
      <w:r w:rsidR="00FA49A2" w:rsidRPr="00C776FA">
        <w:rPr>
          <w:strike/>
          <w:sz w:val="22"/>
          <w:szCs w:val="22"/>
        </w:rPr>
        <w:t xml:space="preserve"> mathematical</w:t>
      </w:r>
      <w:r w:rsidR="00167ACC" w:rsidRPr="00C776FA">
        <w:rPr>
          <w:strike/>
          <w:sz w:val="22"/>
          <w:szCs w:val="22"/>
        </w:rPr>
        <w:t xml:space="preserve"> relationships </w:t>
      </w:r>
      <w:r w:rsidR="00FA49A2" w:rsidRPr="00C776FA">
        <w:rPr>
          <w:strike/>
          <w:sz w:val="22"/>
          <w:szCs w:val="22"/>
        </w:rPr>
        <w:t>along an adaptivity curve. Second, our method operationalize</w:t>
      </w:r>
      <w:r w:rsidR="00167ACC" w:rsidRPr="00C776FA">
        <w:rPr>
          <w:strike/>
          <w:sz w:val="22"/>
          <w:szCs w:val="22"/>
        </w:rPr>
        <w:t>s</w:t>
      </w:r>
      <w:r w:rsidR="00FA49A2" w:rsidRPr="00C776FA">
        <w:rPr>
          <w:strike/>
          <w:sz w:val="22"/>
          <w:szCs w:val="22"/>
        </w:rPr>
        <w:t xml:space="preserve"> recovery and persistence mechanisms fit </w:t>
      </w:r>
      <w:r w:rsidR="00167ACC" w:rsidRPr="00C776FA">
        <w:rPr>
          <w:strike/>
          <w:sz w:val="22"/>
          <w:szCs w:val="22"/>
        </w:rPr>
        <w:t xml:space="preserve">to </w:t>
      </w:r>
      <w:r w:rsidR="00FA49A2" w:rsidRPr="00C776FA">
        <w:rPr>
          <w:strike/>
          <w:sz w:val="22"/>
          <w:szCs w:val="22"/>
        </w:rPr>
        <w:t>an ecological framework (Brand and Jax 2007). Finally, our model</w:t>
      </w:r>
      <w:r w:rsidR="00FA49A2">
        <w:rPr>
          <w:sz w:val="22"/>
          <w:szCs w:val="22"/>
        </w:rPr>
        <w:t xml:space="preserve"> </w:t>
      </w:r>
      <w:r w:rsidR="005A2365">
        <w:rPr>
          <w:sz w:val="22"/>
          <w:szCs w:val="22"/>
        </w:rPr>
        <w:t xml:space="preserve">Our findings </w:t>
      </w:r>
      <w:r w:rsidR="00FA49A2">
        <w:rPr>
          <w:sz w:val="22"/>
          <w:szCs w:val="22"/>
        </w:rPr>
        <w:t>may be used</w:t>
      </w:r>
      <w:r w:rsidR="00383B88">
        <w:rPr>
          <w:sz w:val="22"/>
          <w:szCs w:val="22"/>
        </w:rPr>
        <w:t xml:space="preserve"> by other scientists</w:t>
      </w:r>
      <w:r w:rsidR="00FA49A2">
        <w:rPr>
          <w:sz w:val="22"/>
          <w:szCs w:val="22"/>
        </w:rPr>
        <w:t xml:space="preserve"> </w:t>
      </w:r>
      <w:r w:rsidR="00A13068">
        <w:rPr>
          <w:sz w:val="22"/>
          <w:szCs w:val="22"/>
        </w:rPr>
        <w:t xml:space="preserve">(Fuller and Quine 2016) </w:t>
      </w:r>
      <w:r w:rsidRPr="006E74D0">
        <w:rPr>
          <w:sz w:val="22"/>
          <w:szCs w:val="22"/>
        </w:rPr>
        <w:t xml:space="preserve">to </w:t>
      </w:r>
      <w:r w:rsidR="00FA49A2">
        <w:rPr>
          <w:sz w:val="22"/>
          <w:szCs w:val="22"/>
        </w:rPr>
        <w:t xml:space="preserve">better </w:t>
      </w:r>
      <w:r w:rsidRPr="006E74D0">
        <w:rPr>
          <w:sz w:val="22"/>
          <w:szCs w:val="22"/>
        </w:rPr>
        <w:t xml:space="preserve">understand how pitch pine in other ecosystems, </w:t>
      </w:r>
      <w:r w:rsidR="00167ACC">
        <w:rPr>
          <w:sz w:val="22"/>
          <w:szCs w:val="22"/>
        </w:rPr>
        <w:t xml:space="preserve">outside of the </w:t>
      </w:r>
      <w:r w:rsidRPr="006E74D0">
        <w:rPr>
          <w:sz w:val="22"/>
          <w:szCs w:val="22"/>
        </w:rPr>
        <w:t xml:space="preserve">Northeast U.S., </w:t>
      </w:r>
      <w:r w:rsidR="00383B88">
        <w:rPr>
          <w:sz w:val="22"/>
          <w:szCs w:val="22"/>
        </w:rPr>
        <w:t>take advantage of</w:t>
      </w:r>
      <w:r w:rsidR="00FA49A2">
        <w:rPr>
          <w:sz w:val="22"/>
          <w:szCs w:val="22"/>
        </w:rPr>
        <w:t xml:space="preserve"> elevation and topographic parameters</w:t>
      </w:r>
      <w:r w:rsidR="00383B88">
        <w:rPr>
          <w:sz w:val="22"/>
          <w:szCs w:val="22"/>
        </w:rPr>
        <w:t xml:space="preserve"> </w:t>
      </w:r>
      <w:r w:rsidR="00A13068">
        <w:rPr>
          <w:sz w:val="22"/>
          <w:szCs w:val="22"/>
        </w:rPr>
        <w:t>to gain</w:t>
      </w:r>
      <w:r w:rsidR="00383B88">
        <w:rPr>
          <w:sz w:val="22"/>
          <w:szCs w:val="22"/>
        </w:rPr>
        <w:t xml:space="preserve"> advantage over competitors</w:t>
      </w:r>
      <w:r w:rsidRPr="006E74D0">
        <w:rPr>
          <w:sz w:val="22"/>
          <w:szCs w:val="22"/>
        </w:rPr>
        <w:t>.</w:t>
      </w:r>
      <w:r w:rsidR="00D41527">
        <w:rPr>
          <w:sz w:val="22"/>
          <w:szCs w:val="22"/>
        </w:rPr>
        <w:t xml:space="preserve"> </w:t>
      </w:r>
      <w:r w:rsidR="00E6529C">
        <w:rPr>
          <w:sz w:val="22"/>
          <w:szCs w:val="22"/>
        </w:rPr>
        <w:t>T</w:t>
      </w:r>
      <w:r w:rsidRPr="006E74D0">
        <w:rPr>
          <w:sz w:val="22"/>
          <w:szCs w:val="22"/>
        </w:rPr>
        <w:t xml:space="preserve">he present data </w:t>
      </w:r>
      <w:r w:rsidR="00383B88">
        <w:rPr>
          <w:sz w:val="22"/>
          <w:szCs w:val="22"/>
        </w:rPr>
        <w:t>yield</w:t>
      </w:r>
      <w:r w:rsidRPr="006E74D0">
        <w:rPr>
          <w:sz w:val="22"/>
          <w:szCs w:val="22"/>
        </w:rPr>
        <w:t>s a firm</w:t>
      </w:r>
      <w:r w:rsidR="000324C8">
        <w:rPr>
          <w:sz w:val="22"/>
          <w:szCs w:val="22"/>
        </w:rPr>
        <w:t>er</w:t>
      </w:r>
      <w:r w:rsidRPr="006E74D0">
        <w:rPr>
          <w:sz w:val="22"/>
          <w:szCs w:val="22"/>
        </w:rPr>
        <w:t xml:space="preserve"> </w:t>
      </w:r>
      <w:r w:rsidR="00167ACC">
        <w:rPr>
          <w:sz w:val="22"/>
          <w:szCs w:val="22"/>
        </w:rPr>
        <w:t>purchase on</w:t>
      </w:r>
      <w:r w:rsidRPr="006E74D0">
        <w:rPr>
          <w:sz w:val="22"/>
          <w:szCs w:val="22"/>
        </w:rPr>
        <w:t xml:space="preserve"> current regeneration and expansion</w:t>
      </w:r>
      <w:r w:rsidR="00167ACC">
        <w:rPr>
          <w:sz w:val="22"/>
          <w:szCs w:val="22"/>
        </w:rPr>
        <w:t xml:space="preserve"> concepts</w:t>
      </w:r>
      <w:r w:rsidRPr="006E74D0">
        <w:rPr>
          <w:sz w:val="22"/>
          <w:szCs w:val="22"/>
        </w:rPr>
        <w:t>—essential to an appreciation of influences on persistence in the absence of forest or prescribed fire.</w:t>
      </w:r>
    </w:p>
    <w:p w14:paraId="04046C0F" w14:textId="6BD06543" w:rsidR="002F5049" w:rsidRDefault="002F5049" w:rsidP="002F5049">
      <w:pPr>
        <w:spacing w:line="276" w:lineRule="auto"/>
        <w:jc w:val="both"/>
        <w:rPr>
          <w:sz w:val="22"/>
          <w:szCs w:val="22"/>
        </w:rPr>
      </w:pPr>
    </w:p>
    <w:p w14:paraId="34C9A6CA" w14:textId="77777777" w:rsidR="002F5049" w:rsidRPr="006E74D0" w:rsidRDefault="002F5049" w:rsidP="00C776FA">
      <w:pPr>
        <w:spacing w:line="276" w:lineRule="auto"/>
        <w:jc w:val="both"/>
        <w:rPr>
          <w:sz w:val="22"/>
          <w:szCs w:val="22"/>
        </w:rPr>
      </w:pPr>
    </w:p>
    <w:bookmarkEnd w:id="502"/>
    <w:p w14:paraId="620190EB" w14:textId="3C19F126" w:rsidR="00345813" w:rsidRPr="006E74D0" w:rsidRDefault="00345813" w:rsidP="00063993">
      <w:pPr>
        <w:spacing w:line="276" w:lineRule="auto"/>
        <w:jc w:val="both"/>
        <w:rPr>
          <w:b/>
          <w:bCs/>
          <w:sz w:val="22"/>
          <w:szCs w:val="22"/>
        </w:rPr>
      </w:pPr>
      <w:r w:rsidRPr="006E74D0">
        <w:rPr>
          <w:b/>
          <w:bCs/>
          <w:sz w:val="22"/>
          <w:szCs w:val="22"/>
        </w:rPr>
        <w:t>CONCLUSION</w:t>
      </w:r>
    </w:p>
    <w:p w14:paraId="38BAA2E6" w14:textId="254E45C2" w:rsidR="005B59F0" w:rsidRPr="00BB2061" w:rsidRDefault="00E6529C" w:rsidP="00063993">
      <w:pPr>
        <w:pStyle w:val="mb0"/>
        <w:shd w:val="clear" w:color="auto" w:fill="FFFFFF"/>
        <w:spacing w:before="0" w:beforeAutospacing="0" w:after="150" w:afterAutospacing="0" w:line="276" w:lineRule="auto"/>
        <w:jc w:val="both"/>
        <w:rPr>
          <w:color w:val="000000" w:themeColor="text1"/>
          <w:sz w:val="22"/>
          <w:szCs w:val="22"/>
        </w:rPr>
      </w:pPr>
      <w:r w:rsidRPr="00C776FA">
        <w:rPr>
          <w:strike/>
          <w:sz w:val="22"/>
          <w:szCs w:val="22"/>
        </w:rPr>
        <w:t>Here, we pres</w:t>
      </w:r>
      <w:r w:rsidR="00C437EC" w:rsidRPr="00C776FA">
        <w:rPr>
          <w:strike/>
          <w:sz w:val="22"/>
          <w:szCs w:val="22"/>
        </w:rPr>
        <w:t>e</w:t>
      </w:r>
      <w:r w:rsidRPr="00C776FA">
        <w:rPr>
          <w:strike/>
          <w:sz w:val="22"/>
          <w:szCs w:val="22"/>
        </w:rPr>
        <w:t>nt</w:t>
      </w:r>
      <w:r w:rsidR="009032E7" w:rsidRPr="00C776FA">
        <w:rPr>
          <w:strike/>
          <w:sz w:val="22"/>
          <w:szCs w:val="22"/>
        </w:rPr>
        <w:t xml:space="preserve"> an</w:t>
      </w:r>
      <w:r w:rsidR="00345813" w:rsidRPr="00C776FA">
        <w:rPr>
          <w:strike/>
          <w:sz w:val="22"/>
          <w:szCs w:val="22"/>
        </w:rPr>
        <w:t xml:space="preserve"> explanatory model of pitch pine </w:t>
      </w:r>
      <w:r w:rsidR="009A61A6" w:rsidRPr="00C776FA">
        <w:rPr>
          <w:strike/>
          <w:sz w:val="22"/>
          <w:szCs w:val="22"/>
        </w:rPr>
        <w:t xml:space="preserve">post-fire recovery and persistence capacities </w:t>
      </w:r>
      <w:r w:rsidR="00A61982" w:rsidRPr="00C776FA">
        <w:rPr>
          <w:strike/>
          <w:sz w:val="22"/>
          <w:szCs w:val="22"/>
        </w:rPr>
        <w:t>to</w:t>
      </w:r>
      <w:r w:rsidR="00487D46" w:rsidRPr="00C776FA">
        <w:rPr>
          <w:strike/>
          <w:sz w:val="22"/>
          <w:szCs w:val="22"/>
        </w:rPr>
        <w:t xml:space="preserve"> analyze population status as a function of</w:t>
      </w:r>
      <w:r w:rsidR="00345813" w:rsidRPr="00C776FA">
        <w:rPr>
          <w:strike/>
          <w:sz w:val="22"/>
          <w:szCs w:val="22"/>
        </w:rPr>
        <w:t xml:space="preserve"> fire</w:t>
      </w:r>
      <w:r w:rsidRPr="00C776FA">
        <w:rPr>
          <w:strike/>
          <w:sz w:val="22"/>
          <w:szCs w:val="22"/>
        </w:rPr>
        <w:t xml:space="preserve"> and</w:t>
      </w:r>
      <w:r w:rsidR="00345813" w:rsidRPr="00C776FA">
        <w:rPr>
          <w:strike/>
          <w:sz w:val="22"/>
          <w:szCs w:val="22"/>
        </w:rPr>
        <w:t xml:space="preserve"> </w:t>
      </w:r>
      <w:r w:rsidRPr="00C776FA">
        <w:rPr>
          <w:strike/>
          <w:sz w:val="22"/>
          <w:szCs w:val="22"/>
        </w:rPr>
        <w:t>topography</w:t>
      </w:r>
      <w:r w:rsidR="00345813" w:rsidRPr="00C776FA">
        <w:rPr>
          <w:strike/>
          <w:sz w:val="22"/>
          <w:szCs w:val="22"/>
        </w:rPr>
        <w:t>.</w:t>
      </w:r>
      <w:r w:rsidR="00345813" w:rsidRPr="006E74D0">
        <w:rPr>
          <w:sz w:val="22"/>
          <w:szCs w:val="22"/>
        </w:rPr>
        <w:t xml:space="preserve"> We found </w:t>
      </w:r>
      <w:r w:rsidR="00BF5293">
        <w:rPr>
          <w:sz w:val="22"/>
          <w:szCs w:val="22"/>
        </w:rPr>
        <w:t xml:space="preserve">elevation and topography signaled </w:t>
      </w:r>
      <w:r w:rsidR="00D0146E">
        <w:rPr>
          <w:bCs/>
          <w:sz w:val="22"/>
          <w:szCs w:val="22"/>
        </w:rPr>
        <w:lastRenderedPageBreak/>
        <w:t>adaptivity</w:t>
      </w:r>
      <w:r w:rsidR="00345813" w:rsidRPr="006E74D0">
        <w:rPr>
          <w:sz w:val="22"/>
          <w:szCs w:val="22"/>
        </w:rPr>
        <w:t xml:space="preserve"> effects (growth, expansion into greater stand density) </w:t>
      </w:r>
      <w:r w:rsidR="00BF5293">
        <w:rPr>
          <w:sz w:val="22"/>
          <w:szCs w:val="22"/>
        </w:rPr>
        <w:t xml:space="preserve">which </w:t>
      </w:r>
      <w:r w:rsidR="00345813" w:rsidRPr="006E74D0">
        <w:rPr>
          <w:sz w:val="22"/>
          <w:szCs w:val="22"/>
        </w:rPr>
        <w:t xml:space="preserve">account for greater growth and stand density </w:t>
      </w:r>
      <w:r>
        <w:rPr>
          <w:sz w:val="22"/>
          <w:szCs w:val="22"/>
        </w:rPr>
        <w:t>on more hospitable terrain, with little impact from fire history</w:t>
      </w:r>
      <w:r w:rsidR="00345813" w:rsidRPr="006E74D0">
        <w:rPr>
          <w:sz w:val="22"/>
          <w:szCs w:val="22"/>
        </w:rPr>
        <w:t xml:space="preserve">. </w:t>
      </w:r>
      <w:r>
        <w:rPr>
          <w:sz w:val="22"/>
          <w:szCs w:val="22"/>
        </w:rPr>
        <w:t xml:space="preserve">This is </w:t>
      </w:r>
      <w:r w:rsidR="002A15F0">
        <w:rPr>
          <w:sz w:val="22"/>
          <w:szCs w:val="22"/>
        </w:rPr>
        <w:t xml:space="preserve">undoubtedly </w:t>
      </w:r>
      <w:r>
        <w:rPr>
          <w:sz w:val="22"/>
          <w:szCs w:val="22"/>
        </w:rPr>
        <w:t>due to the fact that</w:t>
      </w:r>
      <w:r w:rsidR="00A61982" w:rsidRPr="006E74D0">
        <w:rPr>
          <w:sz w:val="22"/>
          <w:szCs w:val="22"/>
        </w:rPr>
        <w:t xml:space="preserve"> fire return intervals are so infrequent as to reduce recovery features </w:t>
      </w:r>
      <w:r w:rsidR="00A61982">
        <w:rPr>
          <w:sz w:val="22"/>
          <w:szCs w:val="22"/>
        </w:rPr>
        <w:t xml:space="preserve">found elsewhere </w:t>
      </w:r>
      <w:r w:rsidR="00A61982" w:rsidRPr="006E74D0">
        <w:rPr>
          <w:sz w:val="22"/>
          <w:szCs w:val="22"/>
        </w:rPr>
        <w:t xml:space="preserve">(e.g., </w:t>
      </w:r>
      <w:r w:rsidR="002A15F0">
        <w:rPr>
          <w:sz w:val="22"/>
          <w:szCs w:val="22"/>
        </w:rPr>
        <w:t xml:space="preserve">where </w:t>
      </w:r>
      <w:r w:rsidR="00A61982" w:rsidRPr="006E74D0">
        <w:rPr>
          <w:sz w:val="22"/>
          <w:szCs w:val="22"/>
        </w:rPr>
        <w:t xml:space="preserve">cone </w:t>
      </w:r>
      <w:proofErr w:type="spellStart"/>
      <w:r w:rsidR="00A61982" w:rsidRPr="006E74D0">
        <w:rPr>
          <w:sz w:val="22"/>
          <w:szCs w:val="22"/>
        </w:rPr>
        <w:t>serot</w:t>
      </w:r>
      <w:ins w:id="561" w:author="Jeff" w:date="2021-06-16T23:54:00Z">
        <w:r w:rsidR="00273DF4">
          <w:rPr>
            <w:sz w:val="22"/>
            <w:szCs w:val="22"/>
          </w:rPr>
          <w:t>o</w:t>
        </w:r>
      </w:ins>
      <w:del w:id="562" w:author="Jeff" w:date="2021-06-16T23:54:00Z">
        <w:r w:rsidR="00A61982" w:rsidRPr="006E74D0" w:rsidDel="00273DF4">
          <w:rPr>
            <w:sz w:val="22"/>
            <w:szCs w:val="22"/>
          </w:rPr>
          <w:delText>i</w:delText>
        </w:r>
      </w:del>
      <w:r w:rsidR="00A61982" w:rsidRPr="006E74D0">
        <w:rPr>
          <w:sz w:val="22"/>
          <w:szCs w:val="22"/>
        </w:rPr>
        <w:t>ny</w:t>
      </w:r>
      <w:proofErr w:type="spellEnd"/>
      <w:r w:rsidR="00BF5293">
        <w:rPr>
          <w:sz w:val="22"/>
          <w:szCs w:val="22"/>
        </w:rPr>
        <w:t xml:space="preserve"> and epicormic sprouting</w:t>
      </w:r>
      <w:r w:rsidR="002A15F0">
        <w:rPr>
          <w:sz w:val="22"/>
          <w:szCs w:val="22"/>
        </w:rPr>
        <w:t xml:space="preserve"> still prevail</w:t>
      </w:r>
      <w:r w:rsidR="00A61982" w:rsidRPr="006E74D0">
        <w:rPr>
          <w:sz w:val="22"/>
          <w:szCs w:val="22"/>
        </w:rPr>
        <w:t>)</w:t>
      </w:r>
      <w:r w:rsidR="00A61982">
        <w:rPr>
          <w:sz w:val="22"/>
          <w:szCs w:val="22"/>
        </w:rPr>
        <w:t>. F</w:t>
      </w:r>
      <w:r w:rsidR="00A61982" w:rsidRPr="006E74D0">
        <w:rPr>
          <w:sz w:val="22"/>
          <w:szCs w:val="22"/>
        </w:rPr>
        <w:t xml:space="preserve">lat and ledge </w:t>
      </w:r>
      <w:r w:rsidR="00A61982">
        <w:rPr>
          <w:bCs/>
          <w:iCs/>
          <w:sz w:val="22"/>
          <w:szCs w:val="22"/>
          <w:lang w:val="en"/>
        </w:rPr>
        <w:t>p</w:t>
      </w:r>
      <w:r w:rsidR="00A61982" w:rsidRPr="006E74D0">
        <w:rPr>
          <w:bCs/>
          <w:iCs/>
          <w:sz w:val="22"/>
          <w:szCs w:val="22"/>
          <w:lang w:val="en"/>
        </w:rPr>
        <w:t>itch</w:t>
      </w:r>
      <w:r w:rsidR="00A61982" w:rsidRPr="006E74D0">
        <w:rPr>
          <w:sz w:val="22"/>
          <w:szCs w:val="22"/>
        </w:rPr>
        <w:t xml:space="preserve"> pine populations exhibited greater buoyancy than trees in </w:t>
      </w:r>
      <w:r w:rsidR="00A61982">
        <w:rPr>
          <w:sz w:val="22"/>
          <w:szCs w:val="22"/>
        </w:rPr>
        <w:t>more strenuous</w:t>
      </w:r>
      <w:r w:rsidR="00A61982" w:rsidRPr="006E74D0">
        <w:rPr>
          <w:sz w:val="22"/>
          <w:szCs w:val="22"/>
        </w:rPr>
        <w:t xml:space="preserve"> cliff situations. </w:t>
      </w:r>
      <w:r w:rsidR="00A61982">
        <w:rPr>
          <w:sz w:val="22"/>
          <w:szCs w:val="22"/>
        </w:rPr>
        <w:t>We</w:t>
      </w:r>
      <w:r w:rsidR="00345813" w:rsidRPr="006E74D0">
        <w:rPr>
          <w:sz w:val="22"/>
          <w:szCs w:val="22"/>
        </w:rPr>
        <w:t xml:space="preserve"> also identified a selective preference for either growth</w:t>
      </w:r>
      <w:r>
        <w:rPr>
          <w:sz w:val="22"/>
          <w:szCs w:val="22"/>
        </w:rPr>
        <w:t xml:space="preserve"> at low elevations</w:t>
      </w:r>
      <w:r w:rsidR="00345813" w:rsidRPr="006E74D0">
        <w:rPr>
          <w:sz w:val="22"/>
          <w:szCs w:val="22"/>
        </w:rPr>
        <w:t xml:space="preserve"> or stress tolerance</w:t>
      </w:r>
      <w:r>
        <w:rPr>
          <w:sz w:val="22"/>
          <w:szCs w:val="22"/>
        </w:rPr>
        <w:t xml:space="preserve"> at high elevations using multiple plant and ecosystem metrics</w:t>
      </w:r>
      <w:r w:rsidR="00345813" w:rsidRPr="006E74D0">
        <w:rPr>
          <w:bCs/>
          <w:iCs/>
          <w:sz w:val="22"/>
          <w:szCs w:val="22"/>
          <w:lang w:val="en"/>
        </w:rPr>
        <w:t xml:space="preserve">. </w:t>
      </w:r>
      <w:r w:rsidR="00345813" w:rsidRPr="006E74D0">
        <w:rPr>
          <w:sz w:val="22"/>
          <w:szCs w:val="22"/>
        </w:rPr>
        <w:t xml:space="preserve">Our findings unravel </w:t>
      </w:r>
      <w:r w:rsidR="00BF5293">
        <w:rPr>
          <w:sz w:val="22"/>
          <w:szCs w:val="22"/>
        </w:rPr>
        <w:t xml:space="preserve">part of the </w:t>
      </w:r>
      <w:r w:rsidR="00345813" w:rsidRPr="006E74D0">
        <w:rPr>
          <w:sz w:val="22"/>
          <w:szCs w:val="22"/>
        </w:rPr>
        <w:t>enigma</w:t>
      </w:r>
      <w:r w:rsidR="00854384">
        <w:rPr>
          <w:sz w:val="22"/>
          <w:szCs w:val="22"/>
        </w:rPr>
        <w:t xml:space="preserve"> about persistence</w:t>
      </w:r>
      <w:r w:rsidR="00345813" w:rsidRPr="006E74D0">
        <w:rPr>
          <w:sz w:val="22"/>
          <w:szCs w:val="22"/>
        </w:rPr>
        <w:t xml:space="preserve"> </w:t>
      </w:r>
      <w:r w:rsidR="00854384" w:rsidRPr="006E74D0">
        <w:rPr>
          <w:sz w:val="22"/>
          <w:szCs w:val="22"/>
        </w:rPr>
        <w:t>in a post-fire milieu</w:t>
      </w:r>
      <w:r w:rsidR="00854384">
        <w:rPr>
          <w:sz w:val="22"/>
          <w:szCs w:val="22"/>
        </w:rPr>
        <w:t xml:space="preserve"> </w:t>
      </w:r>
      <w:r w:rsidR="00345813" w:rsidRPr="006E74D0">
        <w:rPr>
          <w:sz w:val="22"/>
          <w:szCs w:val="22"/>
        </w:rPr>
        <w:t>during a critical phase of the Anthropocene age</w:t>
      </w:r>
      <w:r w:rsidR="00187A6B">
        <w:rPr>
          <w:sz w:val="22"/>
          <w:szCs w:val="22"/>
        </w:rPr>
        <w:t xml:space="preserve"> (</w:t>
      </w:r>
      <w:proofErr w:type="spellStart"/>
      <w:r w:rsidR="00187A6B">
        <w:rPr>
          <w:sz w:val="22"/>
          <w:szCs w:val="22"/>
        </w:rPr>
        <w:t>Crutzen</w:t>
      </w:r>
      <w:proofErr w:type="spellEnd"/>
      <w:r w:rsidR="00470A6B">
        <w:rPr>
          <w:sz w:val="22"/>
          <w:szCs w:val="22"/>
        </w:rPr>
        <w:t xml:space="preserve"> and Stoermer 2000</w:t>
      </w:r>
      <w:r w:rsidR="00187A6B">
        <w:rPr>
          <w:sz w:val="22"/>
          <w:szCs w:val="22"/>
        </w:rPr>
        <w:t>)</w:t>
      </w:r>
      <w:r w:rsidR="00854384">
        <w:rPr>
          <w:sz w:val="22"/>
          <w:szCs w:val="22"/>
        </w:rPr>
        <w:t>.</w:t>
      </w:r>
      <w:r w:rsidR="00345813" w:rsidRPr="006E74D0">
        <w:rPr>
          <w:sz w:val="22"/>
          <w:szCs w:val="22"/>
        </w:rPr>
        <w:t xml:space="preserve"> </w:t>
      </w:r>
      <w:r w:rsidR="00C748E1">
        <w:rPr>
          <w:sz w:val="22"/>
          <w:szCs w:val="22"/>
        </w:rPr>
        <w:t xml:space="preserve">At lower elevations, which represent the vast majority </w:t>
      </w:r>
      <w:r w:rsidR="00C748E1" w:rsidRPr="00BB2061">
        <w:rPr>
          <w:color w:val="000000" w:themeColor="text1"/>
          <w:sz w:val="22"/>
          <w:szCs w:val="22"/>
        </w:rPr>
        <w:t xml:space="preserve">of pitch pine populations in the Northeast US, we predict newly pioneered locations </w:t>
      </w:r>
      <w:r w:rsidR="009A61A6" w:rsidRPr="00BB2061">
        <w:rPr>
          <w:color w:val="000000" w:themeColor="text1"/>
          <w:sz w:val="22"/>
          <w:szCs w:val="22"/>
        </w:rPr>
        <w:t>reflect</w:t>
      </w:r>
      <w:r w:rsidR="00C748E1" w:rsidRPr="00BB2061">
        <w:rPr>
          <w:color w:val="000000" w:themeColor="text1"/>
          <w:sz w:val="22"/>
          <w:szCs w:val="22"/>
        </w:rPr>
        <w:t xml:space="preserve"> a continuation of </w:t>
      </w:r>
      <w:r w:rsidR="00F3370C">
        <w:rPr>
          <w:sz w:val="22"/>
          <w:szCs w:val="22"/>
        </w:rPr>
        <w:t xml:space="preserve">persistence </w:t>
      </w:r>
      <w:r w:rsidR="009A61A6" w:rsidRPr="00BB2061">
        <w:rPr>
          <w:color w:val="000000" w:themeColor="text1"/>
          <w:sz w:val="22"/>
          <w:szCs w:val="22"/>
        </w:rPr>
        <w:t>signaled</w:t>
      </w:r>
      <w:r w:rsidR="00C748E1" w:rsidRPr="00BB2061">
        <w:rPr>
          <w:color w:val="000000" w:themeColor="text1"/>
          <w:sz w:val="22"/>
          <w:szCs w:val="22"/>
        </w:rPr>
        <w:t xml:space="preserve"> by significant differences in </w:t>
      </w:r>
      <w:r w:rsidR="009A61A6" w:rsidRPr="00BB2061">
        <w:rPr>
          <w:color w:val="000000" w:themeColor="text1"/>
          <w:sz w:val="22"/>
          <w:szCs w:val="22"/>
        </w:rPr>
        <w:t xml:space="preserve">density, </w:t>
      </w:r>
      <w:r w:rsidR="00C748E1" w:rsidRPr="00BB2061">
        <w:rPr>
          <w:color w:val="000000" w:themeColor="text1"/>
          <w:sz w:val="22"/>
          <w:szCs w:val="22"/>
        </w:rPr>
        <w:t xml:space="preserve">slope and aspect. </w:t>
      </w:r>
      <w:r w:rsidR="00345813" w:rsidRPr="00BB2061">
        <w:rPr>
          <w:color w:val="000000" w:themeColor="text1"/>
          <w:sz w:val="22"/>
          <w:szCs w:val="22"/>
        </w:rPr>
        <w:t xml:space="preserve">At a time when continued climate change may tip the scale away from survival, our findings encourage the use of </w:t>
      </w:r>
      <w:r w:rsidR="00345813" w:rsidRPr="00C776FA">
        <w:rPr>
          <w:strike/>
          <w:color w:val="000000" w:themeColor="text1"/>
          <w:sz w:val="22"/>
          <w:szCs w:val="22"/>
        </w:rPr>
        <w:t>a model</w:t>
      </w:r>
      <w:r w:rsidR="00345813" w:rsidRPr="00BB2061">
        <w:rPr>
          <w:color w:val="000000" w:themeColor="text1"/>
          <w:sz w:val="22"/>
          <w:szCs w:val="22"/>
        </w:rPr>
        <w:t xml:space="preserve"> </w:t>
      </w:r>
      <w:r w:rsidR="00BF5293">
        <w:rPr>
          <w:color w:val="000000" w:themeColor="text1"/>
          <w:sz w:val="22"/>
          <w:szCs w:val="22"/>
        </w:rPr>
        <w:t xml:space="preserve">our data </w:t>
      </w:r>
      <w:r w:rsidR="00487D46" w:rsidRPr="00BB2061">
        <w:rPr>
          <w:color w:val="000000" w:themeColor="text1"/>
          <w:sz w:val="22"/>
          <w:szCs w:val="22"/>
        </w:rPr>
        <w:t>by forest manager</w:t>
      </w:r>
      <w:r w:rsidR="003A1681" w:rsidRPr="00BB2061">
        <w:rPr>
          <w:color w:val="000000" w:themeColor="text1"/>
          <w:sz w:val="22"/>
          <w:szCs w:val="22"/>
        </w:rPr>
        <w:t>s</w:t>
      </w:r>
      <w:r w:rsidR="00487D46" w:rsidRPr="00BB2061">
        <w:rPr>
          <w:color w:val="000000" w:themeColor="text1"/>
          <w:sz w:val="22"/>
          <w:szCs w:val="22"/>
        </w:rPr>
        <w:t xml:space="preserve"> </w:t>
      </w:r>
      <w:r w:rsidR="003A1681" w:rsidRPr="00BB2061">
        <w:rPr>
          <w:color w:val="000000" w:themeColor="text1"/>
          <w:sz w:val="22"/>
          <w:szCs w:val="22"/>
        </w:rPr>
        <w:t>to better understand the imposition of</w:t>
      </w:r>
      <w:r w:rsidR="00345813" w:rsidRPr="00BB2061">
        <w:rPr>
          <w:color w:val="000000" w:themeColor="text1"/>
          <w:sz w:val="22"/>
          <w:szCs w:val="22"/>
        </w:rPr>
        <w:t xml:space="preserve"> fire </w:t>
      </w:r>
      <w:r w:rsidR="003A1681" w:rsidRPr="00BB2061">
        <w:rPr>
          <w:color w:val="000000" w:themeColor="text1"/>
          <w:sz w:val="22"/>
          <w:szCs w:val="22"/>
        </w:rPr>
        <w:t>absence on</w:t>
      </w:r>
      <w:r w:rsidR="00487D46" w:rsidRPr="00BB2061">
        <w:rPr>
          <w:color w:val="000000" w:themeColor="text1"/>
          <w:sz w:val="22"/>
          <w:szCs w:val="22"/>
        </w:rPr>
        <w:t xml:space="preserve"> flat and ledge communities</w:t>
      </w:r>
      <w:r w:rsidR="008F61BE" w:rsidRPr="00BB2061">
        <w:rPr>
          <w:color w:val="000000" w:themeColor="text1"/>
          <w:sz w:val="22"/>
          <w:szCs w:val="22"/>
        </w:rPr>
        <w:t>.</w:t>
      </w:r>
    </w:p>
    <w:p w14:paraId="612D5D45" w14:textId="5B326E34"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Data Availability Statement</w:t>
      </w:r>
    </w:p>
    <w:p w14:paraId="33BA131C" w14:textId="110CD0CA" w:rsidR="00A17CDA" w:rsidRPr="00BB2061" w:rsidRDefault="008A65EC" w:rsidP="00A4308D">
      <w:pPr>
        <w:pStyle w:val="mb0"/>
        <w:spacing w:before="0" w:beforeAutospacing="0" w:after="150" w:afterAutospacing="0"/>
        <w:rPr>
          <w:color w:val="000000" w:themeColor="text1"/>
          <w:sz w:val="22"/>
          <w:szCs w:val="22"/>
        </w:rPr>
      </w:pPr>
      <w:r w:rsidRPr="00BB2061">
        <w:rPr>
          <w:color w:val="000000" w:themeColor="text1"/>
          <w:sz w:val="22"/>
          <w:szCs w:val="22"/>
        </w:rPr>
        <w:t>D</w:t>
      </w:r>
      <w:r w:rsidR="008C11D0" w:rsidRPr="00BB2061">
        <w:rPr>
          <w:color w:val="000000" w:themeColor="text1"/>
          <w:sz w:val="22"/>
          <w:szCs w:val="22"/>
        </w:rPr>
        <w:t>ata used in this article can be found at</w:t>
      </w:r>
      <w:r w:rsidR="00873E70" w:rsidRPr="00BB2061">
        <w:rPr>
          <w:color w:val="000000" w:themeColor="text1"/>
          <w:sz w:val="22"/>
          <w:szCs w:val="22"/>
        </w:rPr>
        <w:t xml:space="preserve"> the following repository: </w:t>
      </w:r>
      <w:hyperlink r:id="rId11" w:history="1">
        <w:r w:rsidR="005F5EAF" w:rsidRPr="00BB2061">
          <w:rPr>
            <w:rStyle w:val="Hyperlink"/>
            <w:color w:val="000000" w:themeColor="text1"/>
            <w:sz w:val="22"/>
            <w:szCs w:val="22"/>
          </w:rPr>
          <w:t>https://github.com/SmithEcophysLab/mtDesertIsland_Pinusrigida</w:t>
        </w:r>
      </w:hyperlink>
      <w:r w:rsidR="005F5EAF" w:rsidRPr="00BB2061">
        <w:rPr>
          <w:color w:val="000000" w:themeColor="text1"/>
          <w:sz w:val="22"/>
          <w:szCs w:val="22"/>
        </w:rPr>
        <w:t xml:space="preserve"> (DOI:10.5281/zenodo.4663255)</w:t>
      </w:r>
      <w:r w:rsidR="005F5EAF" w:rsidRPr="005F5EAF">
        <w:rPr>
          <w:color w:val="000000" w:themeColor="text1"/>
          <w:sz w:val="22"/>
          <w:szCs w:val="22"/>
        </w:rPr>
        <w:t>.</w:t>
      </w:r>
      <w:bookmarkStart w:id="563" w:name="h7"/>
      <w:bookmarkEnd w:id="563"/>
      <w:r w:rsidR="00CF5011">
        <w:rPr>
          <w:color w:val="000000" w:themeColor="text1"/>
          <w:sz w:val="22"/>
          <w:szCs w:val="22"/>
        </w:rPr>
        <w:t xml:space="preserve"> Additional soil inorganic data is available at this site.</w:t>
      </w:r>
    </w:p>
    <w:p w14:paraId="14C03FE4" w14:textId="7330D721"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Author Contributions</w:t>
      </w:r>
    </w:p>
    <w:p w14:paraId="2D634B1F" w14:textId="12489139" w:rsidR="00D932EE" w:rsidRPr="00BB2061" w:rsidRDefault="008C11D0" w:rsidP="00AF2348">
      <w:pPr>
        <w:pStyle w:val="mb0"/>
        <w:spacing w:before="0" w:beforeAutospacing="0" w:after="150" w:afterAutospacing="0"/>
        <w:jc w:val="both"/>
        <w:rPr>
          <w:color w:val="000000" w:themeColor="text1"/>
          <w:sz w:val="22"/>
          <w:szCs w:val="22"/>
        </w:rPr>
      </w:pPr>
      <w:r w:rsidRPr="00BB2061">
        <w:rPr>
          <w:color w:val="000000" w:themeColor="text1"/>
          <w:sz w:val="22"/>
          <w:szCs w:val="22"/>
        </w:rPr>
        <w:t>J</w:t>
      </w:r>
      <w:r w:rsidR="00F20384">
        <w:rPr>
          <w:color w:val="000000" w:themeColor="text1"/>
          <w:sz w:val="22"/>
          <w:szCs w:val="22"/>
        </w:rPr>
        <w:t>L</w:t>
      </w:r>
      <w:r w:rsidRPr="00BB2061">
        <w:rPr>
          <w:color w:val="000000" w:themeColor="text1"/>
          <w:sz w:val="22"/>
          <w:szCs w:val="22"/>
        </w:rPr>
        <w:t xml:space="preserve"> and N</w:t>
      </w:r>
      <w:r w:rsidR="00F20384">
        <w:rPr>
          <w:color w:val="000000" w:themeColor="text1"/>
          <w:sz w:val="22"/>
          <w:szCs w:val="22"/>
        </w:rPr>
        <w:t>G</w:t>
      </w:r>
      <w:r w:rsidRPr="00BB2061">
        <w:rPr>
          <w:color w:val="000000" w:themeColor="text1"/>
          <w:sz w:val="22"/>
          <w:szCs w:val="22"/>
        </w:rPr>
        <w:t>S conceived the work</w:t>
      </w:r>
      <w:r w:rsidR="00125645">
        <w:rPr>
          <w:color w:val="000000" w:themeColor="text1"/>
          <w:sz w:val="22"/>
          <w:szCs w:val="22"/>
        </w:rPr>
        <w:t>. JL, RM, and N</w:t>
      </w:r>
      <w:r w:rsidR="00F20384">
        <w:rPr>
          <w:color w:val="000000" w:themeColor="text1"/>
          <w:sz w:val="22"/>
          <w:szCs w:val="22"/>
        </w:rPr>
        <w:t>G</w:t>
      </w:r>
      <w:r w:rsidR="00125645">
        <w:rPr>
          <w:color w:val="000000" w:themeColor="text1"/>
          <w:sz w:val="22"/>
          <w:szCs w:val="22"/>
        </w:rPr>
        <w:t>S</w:t>
      </w:r>
      <w:r w:rsidRPr="00BB2061">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BB2061">
        <w:rPr>
          <w:color w:val="000000" w:themeColor="text1"/>
          <w:sz w:val="22"/>
          <w:szCs w:val="22"/>
        </w:rPr>
        <w:t>. Q</w:t>
      </w:r>
      <w:r w:rsidRPr="00BB2061">
        <w:rPr>
          <w:color w:val="000000" w:themeColor="text1"/>
          <w:sz w:val="22"/>
          <w:szCs w:val="22"/>
        </w:rPr>
        <w:t xml:space="preserve">uestions related to the accuracy or integrity of any part of the work are appropriately investigated and resolved. JL carried out </w:t>
      </w:r>
      <w:r w:rsidR="00753C30" w:rsidRPr="00BB2061">
        <w:rPr>
          <w:color w:val="000000" w:themeColor="text1"/>
          <w:sz w:val="22"/>
          <w:szCs w:val="22"/>
        </w:rPr>
        <w:t xml:space="preserve">sample </w:t>
      </w:r>
      <w:r w:rsidR="00A77074" w:rsidRPr="00BB2061">
        <w:rPr>
          <w:color w:val="000000" w:themeColor="text1"/>
          <w:sz w:val="22"/>
          <w:szCs w:val="22"/>
        </w:rPr>
        <w:t>collection</w:t>
      </w:r>
      <w:r w:rsidR="00753C30" w:rsidRPr="00BB2061">
        <w:rPr>
          <w:color w:val="000000" w:themeColor="text1"/>
          <w:sz w:val="22"/>
          <w:szCs w:val="22"/>
        </w:rPr>
        <w:t xml:space="preserve"> and field measurements, conducted </w:t>
      </w:r>
      <w:r w:rsidR="00F351F6" w:rsidRPr="00BB2061">
        <w:rPr>
          <w:color w:val="000000" w:themeColor="text1"/>
          <w:sz w:val="22"/>
          <w:szCs w:val="22"/>
        </w:rPr>
        <w:t xml:space="preserve">soil water retention tests </w:t>
      </w:r>
      <w:r w:rsidR="00B5268D" w:rsidRPr="00BB2061">
        <w:rPr>
          <w:color w:val="000000" w:themeColor="text1"/>
          <w:sz w:val="22"/>
          <w:szCs w:val="22"/>
        </w:rPr>
        <w:t xml:space="preserve">and </w:t>
      </w:r>
      <w:r w:rsidR="00753C30" w:rsidRPr="00BB2061">
        <w:rPr>
          <w:color w:val="000000" w:themeColor="text1"/>
          <w:sz w:val="22"/>
          <w:szCs w:val="22"/>
        </w:rPr>
        <w:t>prepared samples for</w:t>
      </w:r>
      <w:r w:rsidR="00700426" w:rsidRPr="00BB2061">
        <w:rPr>
          <w:color w:val="000000" w:themeColor="text1"/>
          <w:sz w:val="22"/>
          <w:szCs w:val="22"/>
        </w:rPr>
        <w:t xml:space="preserve"> EA-IRMS </w:t>
      </w:r>
      <w:r w:rsidR="00DD04C3" w:rsidRPr="00BB2061">
        <w:rPr>
          <w:color w:val="000000" w:themeColor="text1"/>
          <w:sz w:val="22"/>
          <w:szCs w:val="22"/>
        </w:rPr>
        <w:t>analysis</w:t>
      </w:r>
      <w:r w:rsidRPr="00BB2061">
        <w:rPr>
          <w:color w:val="000000" w:themeColor="text1"/>
          <w:sz w:val="22"/>
          <w:szCs w:val="22"/>
        </w:rPr>
        <w:t xml:space="preserve">. NS </w:t>
      </w:r>
      <w:r w:rsidR="00DD04C3" w:rsidRPr="00BB2061">
        <w:rPr>
          <w:color w:val="000000" w:themeColor="text1"/>
          <w:sz w:val="22"/>
          <w:szCs w:val="22"/>
        </w:rPr>
        <w:t>performed</w:t>
      </w:r>
      <w:r w:rsidRPr="00BB2061">
        <w:rPr>
          <w:color w:val="000000" w:themeColor="text1"/>
          <w:sz w:val="22"/>
          <w:szCs w:val="22"/>
        </w:rPr>
        <w:t xml:space="preserve"> </w:t>
      </w:r>
      <w:r w:rsidR="00A77074" w:rsidRPr="00BB2061">
        <w:rPr>
          <w:color w:val="000000" w:themeColor="text1"/>
          <w:sz w:val="22"/>
          <w:szCs w:val="22"/>
        </w:rPr>
        <w:t xml:space="preserve">C/N foliar </w:t>
      </w:r>
      <w:r w:rsidR="00753C30" w:rsidRPr="00BB2061">
        <w:rPr>
          <w:color w:val="000000" w:themeColor="text1"/>
          <w:sz w:val="22"/>
          <w:szCs w:val="22"/>
        </w:rPr>
        <w:t>analysis</w:t>
      </w:r>
      <w:r w:rsidR="00125645">
        <w:rPr>
          <w:color w:val="000000" w:themeColor="text1"/>
          <w:sz w:val="22"/>
          <w:szCs w:val="22"/>
        </w:rPr>
        <w:t>. N</w:t>
      </w:r>
      <w:r w:rsidR="00F20384">
        <w:rPr>
          <w:color w:val="000000" w:themeColor="text1"/>
          <w:sz w:val="22"/>
          <w:szCs w:val="22"/>
        </w:rPr>
        <w:t>G</w:t>
      </w:r>
      <w:r w:rsidR="00125645">
        <w:rPr>
          <w:color w:val="000000" w:themeColor="text1"/>
          <w:sz w:val="22"/>
          <w:szCs w:val="22"/>
        </w:rPr>
        <w:t xml:space="preserve">S and RM </w:t>
      </w:r>
      <w:r w:rsidRPr="00BB2061">
        <w:rPr>
          <w:color w:val="000000" w:themeColor="text1"/>
          <w:sz w:val="22"/>
          <w:szCs w:val="22"/>
        </w:rPr>
        <w:t>conduct</w:t>
      </w:r>
      <w:r w:rsidR="00125645">
        <w:rPr>
          <w:color w:val="000000" w:themeColor="text1"/>
          <w:sz w:val="22"/>
          <w:szCs w:val="22"/>
        </w:rPr>
        <w:t>ed</w:t>
      </w:r>
      <w:r w:rsidRPr="00BB2061">
        <w:rPr>
          <w:color w:val="000000" w:themeColor="text1"/>
          <w:sz w:val="22"/>
          <w:szCs w:val="22"/>
        </w:rPr>
        <w:t xml:space="preserve"> statistical analyses and formulat</w:t>
      </w:r>
      <w:r w:rsidR="00125645">
        <w:rPr>
          <w:color w:val="000000" w:themeColor="text1"/>
          <w:sz w:val="22"/>
          <w:szCs w:val="22"/>
        </w:rPr>
        <w:t>ed</w:t>
      </w:r>
      <w:r w:rsidRPr="00BB2061">
        <w:rPr>
          <w:color w:val="000000" w:themeColor="text1"/>
          <w:sz w:val="22"/>
          <w:szCs w:val="22"/>
        </w:rPr>
        <w:t xml:space="preserve"> figures and tables.</w:t>
      </w:r>
    </w:p>
    <w:p w14:paraId="2131D448" w14:textId="4BDB0BDF" w:rsidR="00AE173C" w:rsidRPr="00BB2061" w:rsidRDefault="00AE173C" w:rsidP="00564B6D">
      <w:pPr>
        <w:autoSpaceDE w:val="0"/>
        <w:autoSpaceDN w:val="0"/>
        <w:adjustRightInd w:val="0"/>
        <w:jc w:val="both"/>
        <w:rPr>
          <w:rFonts w:eastAsiaTheme="minorEastAsia"/>
          <w:b/>
          <w:bCs/>
          <w:color w:val="000000" w:themeColor="text1"/>
          <w:sz w:val="22"/>
          <w:szCs w:val="22"/>
        </w:rPr>
      </w:pPr>
      <w:r w:rsidRPr="00353E41">
        <w:rPr>
          <w:rFonts w:eastAsiaTheme="minorEastAsia"/>
          <w:b/>
          <w:bCs/>
          <w:sz w:val="22"/>
          <w:szCs w:val="22"/>
        </w:rPr>
        <w:t>ACKNOWLEDGEMENTS</w:t>
      </w:r>
    </w:p>
    <w:p w14:paraId="76350621" w14:textId="20C4D3B5" w:rsidR="00AE173C" w:rsidRPr="00BB2061" w:rsidRDefault="004403BF" w:rsidP="00A31A1A">
      <w:pPr>
        <w:jc w:val="both"/>
        <w:rPr>
          <w:rFonts w:eastAsiaTheme="minorEastAsia"/>
          <w:color w:val="000000" w:themeColor="text1"/>
          <w:sz w:val="22"/>
          <w:szCs w:val="22"/>
        </w:rPr>
      </w:pPr>
      <w:r w:rsidRPr="00BB2061">
        <w:rPr>
          <w:color w:val="000000" w:themeColor="text1"/>
          <w:sz w:val="22"/>
          <w:szCs w:val="22"/>
          <w:shd w:val="clear" w:color="auto" w:fill="FFFFFF"/>
        </w:rPr>
        <w:t xml:space="preserve">Research at </w:t>
      </w:r>
      <w:r w:rsidR="00C437EC">
        <w:rPr>
          <w:sz w:val="22"/>
          <w:szCs w:val="22"/>
        </w:rPr>
        <w:t>Mt. Desert Island</w:t>
      </w:r>
      <w:r w:rsidRPr="00BB2061">
        <w:rPr>
          <w:color w:val="000000" w:themeColor="text1"/>
          <w:sz w:val="22"/>
          <w:szCs w:val="22"/>
          <w:shd w:val="clear" w:color="auto" w:fill="FFFFFF"/>
        </w:rPr>
        <w:t xml:space="preserve"> was conducted under permit ACAD-2020-SCI-0014 from the U.S. Department of Interior granted to Jeff Licht. M</w:t>
      </w:r>
      <w:r w:rsidR="00700426" w:rsidRPr="00BB2061">
        <w:rPr>
          <w:color w:val="000000" w:themeColor="text1"/>
          <w:sz w:val="22"/>
          <w:szCs w:val="22"/>
          <w:shd w:val="clear" w:color="auto" w:fill="FFFFFF"/>
        </w:rPr>
        <w:t xml:space="preserve">ike Day, </w:t>
      </w:r>
      <w:r w:rsidR="00F2679E" w:rsidRPr="00BB2061">
        <w:rPr>
          <w:color w:val="000000" w:themeColor="text1"/>
          <w:sz w:val="22"/>
          <w:szCs w:val="22"/>
          <w:shd w:val="clear" w:color="auto" w:fill="FFFFFF"/>
        </w:rPr>
        <w:t xml:space="preserve">PhD, suggested </w:t>
      </w:r>
      <w:r w:rsidR="00821389" w:rsidRPr="00BB2061">
        <w:rPr>
          <w:color w:val="000000" w:themeColor="text1"/>
          <w:sz w:val="22"/>
          <w:szCs w:val="22"/>
          <w:shd w:val="clear" w:color="auto" w:fill="FFFFFF"/>
        </w:rPr>
        <w:t>topics for study and</w:t>
      </w:r>
      <w:r w:rsidR="00897C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locat</w:t>
      </w:r>
      <w:r w:rsidR="00897CF4" w:rsidRPr="00BB2061">
        <w:rPr>
          <w:color w:val="000000" w:themeColor="text1"/>
          <w:sz w:val="22"/>
          <w:szCs w:val="22"/>
          <w:shd w:val="clear" w:color="auto" w:fill="FFFFFF"/>
        </w:rPr>
        <w:t xml:space="preserve">ed </w:t>
      </w:r>
      <w:r w:rsidR="00821389" w:rsidRPr="00BB2061">
        <w:rPr>
          <w:color w:val="000000" w:themeColor="text1"/>
          <w:sz w:val="22"/>
          <w:szCs w:val="22"/>
          <w:shd w:val="clear" w:color="auto" w:fill="FFFFFF"/>
        </w:rPr>
        <w:t xml:space="preserve">some of the </w:t>
      </w:r>
      <w:r w:rsidR="00897CF4" w:rsidRPr="00BB2061">
        <w:rPr>
          <w:color w:val="000000" w:themeColor="text1"/>
          <w:sz w:val="22"/>
          <w:szCs w:val="22"/>
          <w:shd w:val="clear" w:color="auto" w:fill="FFFFFF"/>
        </w:rPr>
        <w:t>sites for the study</w:t>
      </w:r>
      <w:r w:rsidR="00700426" w:rsidRPr="00BB2061">
        <w:rPr>
          <w:color w:val="000000" w:themeColor="text1"/>
          <w:sz w:val="22"/>
          <w:szCs w:val="22"/>
          <w:shd w:val="clear" w:color="auto" w:fill="FFFFFF"/>
        </w:rPr>
        <w:t xml:space="preserve">. </w:t>
      </w:r>
      <w:r w:rsidR="00B5268D" w:rsidRPr="00BB2061">
        <w:rPr>
          <w:color w:val="000000" w:themeColor="text1"/>
          <w:sz w:val="22"/>
          <w:szCs w:val="22"/>
        </w:rPr>
        <w:t xml:space="preserve">Cartographer </w:t>
      </w:r>
      <w:r w:rsidR="00056FB2" w:rsidRPr="00BB2061">
        <w:rPr>
          <w:color w:val="000000" w:themeColor="text1"/>
          <w:sz w:val="22"/>
          <w:szCs w:val="22"/>
        </w:rPr>
        <w:t xml:space="preserve">Jill </w:t>
      </w:r>
      <w:r w:rsidR="00700426" w:rsidRPr="00BB2061">
        <w:rPr>
          <w:color w:val="000000" w:themeColor="text1"/>
          <w:sz w:val="22"/>
          <w:szCs w:val="22"/>
        </w:rPr>
        <w:t>Phelps Kern</w:t>
      </w:r>
      <w:r w:rsidR="00056FB2" w:rsidRPr="00BB2061">
        <w:rPr>
          <w:color w:val="000000" w:themeColor="text1"/>
          <w:sz w:val="22"/>
          <w:szCs w:val="22"/>
        </w:rPr>
        <w:t xml:space="preserve"> </w:t>
      </w:r>
      <w:r w:rsidR="003066AB" w:rsidRPr="00BB2061">
        <w:rPr>
          <w:color w:val="000000" w:themeColor="text1"/>
          <w:sz w:val="22"/>
          <w:szCs w:val="22"/>
        </w:rPr>
        <w:t>created</w:t>
      </w:r>
      <w:r w:rsidR="00056FB2" w:rsidRPr="00BB2061">
        <w:rPr>
          <w:color w:val="000000" w:themeColor="text1"/>
          <w:sz w:val="22"/>
          <w:szCs w:val="22"/>
        </w:rPr>
        <w:t xml:space="preserve"> </w:t>
      </w:r>
      <w:r w:rsidR="00897CF4" w:rsidRPr="00BB2061">
        <w:rPr>
          <w:color w:val="000000" w:themeColor="text1"/>
          <w:sz w:val="22"/>
          <w:szCs w:val="22"/>
        </w:rPr>
        <w:t>geospatial figures</w:t>
      </w:r>
      <w:r w:rsidR="0023756A" w:rsidRPr="00BB2061">
        <w:rPr>
          <w:color w:val="000000" w:themeColor="text1"/>
          <w:sz w:val="22"/>
          <w:szCs w:val="22"/>
        </w:rPr>
        <w:t>.</w:t>
      </w:r>
      <w:r w:rsidR="00056FB2"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Remote sensing devices were supplied by Tora Johnson</w:t>
      </w:r>
      <w:r w:rsidR="00F2679E" w:rsidRPr="00BB2061">
        <w:rPr>
          <w:color w:val="000000" w:themeColor="text1"/>
          <w:sz w:val="22"/>
          <w:szCs w:val="22"/>
          <w:shd w:val="clear" w:color="auto" w:fill="FFFFFF"/>
        </w:rPr>
        <w:t>, PhD</w:t>
      </w:r>
      <w:r w:rsidR="00AE173C" w:rsidRPr="00BB2061">
        <w:rPr>
          <w:color w:val="000000" w:themeColor="text1"/>
          <w:sz w:val="22"/>
          <w:szCs w:val="22"/>
          <w:shd w:val="clear" w:color="auto" w:fill="FFFFFF"/>
        </w:rPr>
        <w:t xml:space="preserve">. </w:t>
      </w:r>
      <w:r w:rsidR="00700426" w:rsidRPr="00BB2061">
        <w:rPr>
          <w:color w:val="000000" w:themeColor="text1"/>
          <w:sz w:val="22"/>
          <w:szCs w:val="22"/>
          <w:shd w:val="clear" w:color="auto" w:fill="FFFFFF"/>
        </w:rPr>
        <w:t xml:space="preserve">Field </w:t>
      </w:r>
      <w:r w:rsidR="00897CF4" w:rsidRPr="00BB2061">
        <w:rPr>
          <w:color w:val="000000" w:themeColor="text1"/>
          <w:sz w:val="22"/>
          <w:szCs w:val="22"/>
          <w:shd w:val="clear" w:color="auto" w:fill="FFFFFF"/>
        </w:rPr>
        <w:t>sampling was</w:t>
      </w:r>
      <w:r w:rsidR="00700426" w:rsidRPr="00BB2061">
        <w:rPr>
          <w:color w:val="000000" w:themeColor="text1"/>
          <w:sz w:val="22"/>
          <w:szCs w:val="22"/>
          <w:shd w:val="clear" w:color="auto" w:fill="FFFFFF"/>
        </w:rPr>
        <w:t xml:space="preserve"> assisted by Mimi Licht and Laura </w:t>
      </w:r>
      <w:proofErr w:type="spellStart"/>
      <w:r w:rsidR="00700426" w:rsidRPr="00BB2061">
        <w:rPr>
          <w:color w:val="000000" w:themeColor="text1"/>
          <w:sz w:val="22"/>
          <w:szCs w:val="22"/>
          <w:shd w:val="clear" w:color="auto" w:fill="FFFFFF"/>
        </w:rPr>
        <w:t>Brumleve</w:t>
      </w:r>
      <w:proofErr w:type="spellEnd"/>
      <w:r w:rsidR="00700426" w:rsidRPr="00BB2061">
        <w:rPr>
          <w:color w:val="000000" w:themeColor="text1"/>
          <w:sz w:val="22"/>
          <w:szCs w:val="22"/>
          <w:shd w:val="clear" w:color="auto" w:fill="FFFFFF"/>
        </w:rPr>
        <w:t xml:space="preserve">. </w:t>
      </w:r>
      <w:r w:rsidR="00F2679E" w:rsidRPr="00BB2061">
        <w:rPr>
          <w:color w:val="000000" w:themeColor="text1"/>
          <w:sz w:val="22"/>
          <w:szCs w:val="22"/>
          <w:shd w:val="clear" w:color="auto" w:fill="FFFFFF"/>
        </w:rPr>
        <w:t>Site measurements were</w:t>
      </w:r>
      <w:r w:rsidR="002972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greatly </w:t>
      </w:r>
      <w:r w:rsidR="005F3C86" w:rsidRPr="00BB2061">
        <w:rPr>
          <w:color w:val="000000" w:themeColor="text1"/>
          <w:sz w:val="22"/>
          <w:szCs w:val="22"/>
          <w:shd w:val="clear" w:color="auto" w:fill="FFFFFF"/>
        </w:rPr>
        <w:t>facilitat</w:t>
      </w:r>
      <w:r w:rsidR="002972F4" w:rsidRPr="00BB2061">
        <w:rPr>
          <w:color w:val="000000" w:themeColor="text1"/>
          <w:sz w:val="22"/>
          <w:szCs w:val="22"/>
          <w:shd w:val="clear" w:color="auto" w:fill="FFFFFF"/>
        </w:rPr>
        <w:t>ed by</w:t>
      </w:r>
      <w:r w:rsidR="00AE173C" w:rsidRPr="00BB2061">
        <w:rPr>
          <w:color w:val="000000" w:themeColor="text1"/>
          <w:sz w:val="22"/>
          <w:szCs w:val="22"/>
          <w:shd w:val="clear" w:color="auto" w:fill="FFFFFF"/>
        </w:rPr>
        <w:t xml:space="preserve"> </w:t>
      </w:r>
      <w:r w:rsidR="003A4281" w:rsidRPr="00BB2061">
        <w:rPr>
          <w:color w:val="000000" w:themeColor="text1"/>
          <w:sz w:val="22"/>
          <w:szCs w:val="22"/>
          <w:shd w:val="clear" w:color="auto" w:fill="FFFFFF"/>
        </w:rPr>
        <w:t>staff at</w:t>
      </w:r>
      <w:r w:rsidR="005F3C86"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National Park Service</w:t>
      </w:r>
      <w:r w:rsidR="005F3C86" w:rsidRPr="00BB2061">
        <w:rPr>
          <w:color w:val="000000" w:themeColor="text1"/>
          <w:sz w:val="22"/>
          <w:szCs w:val="22"/>
          <w:shd w:val="clear" w:color="auto" w:fill="FFFFFF"/>
        </w:rPr>
        <w:t xml:space="preserve">, </w:t>
      </w:r>
      <w:r w:rsidR="00C437EC">
        <w:rPr>
          <w:color w:val="000000" w:themeColor="text1"/>
          <w:sz w:val="22"/>
          <w:szCs w:val="22"/>
          <w:shd w:val="clear" w:color="auto" w:fill="FFFFFF"/>
        </w:rPr>
        <w:t>Mt. Desert Island</w:t>
      </w:r>
      <w:r w:rsidR="005F3C86"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Bar Harbor, </w:t>
      </w:r>
      <w:r w:rsidR="005F3C86" w:rsidRPr="00BB2061">
        <w:rPr>
          <w:color w:val="000000" w:themeColor="text1"/>
          <w:sz w:val="22"/>
          <w:szCs w:val="22"/>
          <w:shd w:val="clear" w:color="auto" w:fill="FFFFFF"/>
        </w:rPr>
        <w:t>ME</w:t>
      </w:r>
      <w:r w:rsidR="00AE173C" w:rsidRPr="00BB2061">
        <w:rPr>
          <w:color w:val="000000" w:themeColor="text1"/>
          <w:sz w:val="22"/>
          <w:szCs w:val="22"/>
          <w:shd w:val="clear" w:color="auto" w:fill="FFFFFF"/>
        </w:rPr>
        <w:t>.</w:t>
      </w:r>
      <w:r w:rsidR="0023756A" w:rsidRPr="00BB2061">
        <w:rPr>
          <w:color w:val="000000" w:themeColor="text1"/>
          <w:sz w:val="22"/>
          <w:szCs w:val="22"/>
          <w:shd w:val="clear" w:color="auto" w:fill="FFFFFF"/>
        </w:rPr>
        <w:t xml:space="preserve"> Our thanks to several </w:t>
      </w:r>
      <w:r w:rsidRPr="00BB2061">
        <w:rPr>
          <w:color w:val="000000" w:themeColor="text1"/>
          <w:sz w:val="22"/>
          <w:szCs w:val="22"/>
          <w:shd w:val="clear" w:color="auto" w:fill="FFFFFF"/>
        </w:rPr>
        <w:t xml:space="preserve">anonymous </w:t>
      </w:r>
      <w:r w:rsidR="0023756A" w:rsidRPr="00BB2061">
        <w:rPr>
          <w:color w:val="000000" w:themeColor="text1"/>
          <w:sz w:val="22"/>
          <w:szCs w:val="22"/>
          <w:shd w:val="clear" w:color="auto" w:fill="FFFFFF"/>
        </w:rPr>
        <w:t>reviewers prior to submi</w:t>
      </w:r>
      <w:r w:rsidR="00897CF4" w:rsidRPr="00BB2061">
        <w:rPr>
          <w:color w:val="000000" w:themeColor="text1"/>
          <w:sz w:val="22"/>
          <w:szCs w:val="22"/>
          <w:shd w:val="clear" w:color="auto" w:fill="FFFFFF"/>
        </w:rPr>
        <w:t>ssion</w:t>
      </w:r>
      <w:r w:rsidR="0023756A" w:rsidRPr="00BB2061">
        <w:rPr>
          <w:color w:val="000000" w:themeColor="text1"/>
          <w:sz w:val="22"/>
          <w:szCs w:val="22"/>
          <w:shd w:val="clear" w:color="auto" w:fill="FFFFFF"/>
        </w:rPr>
        <w:t>.</w:t>
      </w:r>
    </w:p>
    <w:p w14:paraId="729CC817" w14:textId="77777777" w:rsidR="00185B4B" w:rsidRPr="00434944" w:rsidRDefault="00185B4B" w:rsidP="002526C4">
      <w:pPr>
        <w:autoSpaceDE w:val="0"/>
        <w:autoSpaceDN w:val="0"/>
        <w:adjustRightInd w:val="0"/>
        <w:rPr>
          <w:rFonts w:eastAsiaTheme="minorEastAsia"/>
          <w:b/>
          <w:bCs/>
          <w:color w:val="000000" w:themeColor="text1"/>
          <w:sz w:val="22"/>
          <w:szCs w:val="22"/>
        </w:rPr>
      </w:pPr>
    </w:p>
    <w:p w14:paraId="6B39280E" w14:textId="5D9D323A" w:rsidR="00AE173C" w:rsidRPr="00434944" w:rsidRDefault="00AE173C" w:rsidP="002526C4">
      <w:pPr>
        <w:autoSpaceDE w:val="0"/>
        <w:autoSpaceDN w:val="0"/>
        <w:adjustRightInd w:val="0"/>
        <w:rPr>
          <w:rFonts w:eastAsiaTheme="minorEastAsia"/>
          <w:b/>
          <w:bCs/>
          <w:color w:val="000000" w:themeColor="text1"/>
          <w:sz w:val="22"/>
          <w:szCs w:val="22"/>
        </w:rPr>
      </w:pPr>
      <w:r w:rsidRPr="00434944">
        <w:rPr>
          <w:rFonts w:eastAsiaTheme="minorEastAsia"/>
          <w:b/>
          <w:bCs/>
          <w:color w:val="000000" w:themeColor="text1"/>
          <w:sz w:val="22"/>
          <w:szCs w:val="22"/>
        </w:rPr>
        <w:t>ORCID</w:t>
      </w:r>
    </w:p>
    <w:p w14:paraId="0AC29BE6" w14:textId="1F269D56" w:rsidR="00AE173C" w:rsidRPr="00E575B8" w:rsidRDefault="00AE173C" w:rsidP="002526C4">
      <w:pPr>
        <w:autoSpaceDE w:val="0"/>
        <w:autoSpaceDN w:val="0"/>
        <w:adjustRightInd w:val="0"/>
        <w:rPr>
          <w:rFonts w:eastAsiaTheme="minorEastAsia"/>
          <w:sz w:val="22"/>
          <w:szCs w:val="22"/>
        </w:rPr>
      </w:pPr>
      <w:r w:rsidRPr="00E575B8">
        <w:rPr>
          <w:rFonts w:eastAsiaTheme="minorEastAsia"/>
          <w:sz w:val="22"/>
          <w:szCs w:val="22"/>
        </w:rPr>
        <w:t xml:space="preserve">Jeff Licht: </w:t>
      </w:r>
      <w:hyperlink r:id="rId12" w:history="1">
        <w:r w:rsidR="007C7A11" w:rsidRPr="00E575B8">
          <w:rPr>
            <w:rStyle w:val="Hyperlink"/>
            <w:rFonts w:eastAsiaTheme="minorEastAsia"/>
            <w:color w:val="auto"/>
            <w:sz w:val="22"/>
            <w:szCs w:val="22"/>
            <w:u w:val="none"/>
          </w:rPr>
          <w:t>https://orcid.org/0000-0002-2248-2050</w:t>
        </w:r>
      </w:hyperlink>
    </w:p>
    <w:p w14:paraId="491B06CE" w14:textId="15EE4C1C" w:rsidR="007C7A11" w:rsidRPr="00E575B8" w:rsidRDefault="007C7A11" w:rsidP="002526C4">
      <w:pPr>
        <w:autoSpaceDE w:val="0"/>
        <w:autoSpaceDN w:val="0"/>
        <w:adjustRightInd w:val="0"/>
        <w:rPr>
          <w:rFonts w:eastAsiaTheme="minorEastAsia"/>
          <w:sz w:val="22"/>
          <w:szCs w:val="22"/>
          <w:lang w:val="es-ES"/>
        </w:rPr>
      </w:pPr>
      <w:r w:rsidRPr="00E575B8">
        <w:rPr>
          <w:rFonts w:eastAsiaTheme="minorEastAsia"/>
          <w:sz w:val="22"/>
          <w:szCs w:val="22"/>
          <w:lang w:val="es-ES"/>
        </w:rPr>
        <w:t xml:space="preserve">Risa </w:t>
      </w:r>
      <w:proofErr w:type="spellStart"/>
      <w:r w:rsidRPr="00E575B8">
        <w:rPr>
          <w:rFonts w:eastAsiaTheme="minorEastAsia"/>
          <w:sz w:val="22"/>
          <w:szCs w:val="22"/>
          <w:lang w:val="es-ES"/>
        </w:rPr>
        <w:t>McNellis</w:t>
      </w:r>
      <w:proofErr w:type="spellEnd"/>
      <w:r w:rsidRPr="00E575B8">
        <w:rPr>
          <w:rFonts w:eastAsiaTheme="minorEastAsia"/>
          <w:sz w:val="22"/>
          <w:szCs w:val="22"/>
          <w:lang w:val="es-ES"/>
        </w:rPr>
        <w:t>: https://orcid.org/0000-0002-3538-9269</w:t>
      </w:r>
    </w:p>
    <w:p w14:paraId="3CFC1A50" w14:textId="6AEE0360" w:rsidR="00EA07E7" w:rsidRPr="00E575B8" w:rsidRDefault="00AE173C" w:rsidP="002526C4">
      <w:pPr>
        <w:spacing w:after="231"/>
        <w:rPr>
          <w:rStyle w:val="Hyperlink"/>
          <w:rFonts w:eastAsiaTheme="minorEastAsia"/>
          <w:color w:val="auto"/>
          <w:sz w:val="22"/>
          <w:szCs w:val="22"/>
          <w:u w:val="none"/>
        </w:rPr>
      </w:pPr>
      <w:r w:rsidRPr="00E575B8">
        <w:rPr>
          <w:rFonts w:eastAsiaTheme="minorEastAsia"/>
          <w:sz w:val="22"/>
          <w:szCs w:val="22"/>
        </w:rPr>
        <w:t xml:space="preserve">Nicholas Smith: </w:t>
      </w:r>
      <w:hyperlink r:id="rId13" w:history="1">
        <w:r w:rsidRPr="00E575B8">
          <w:rPr>
            <w:rStyle w:val="Hyperlink"/>
            <w:rFonts w:eastAsiaTheme="minorEastAsia"/>
            <w:color w:val="auto"/>
            <w:sz w:val="22"/>
            <w:szCs w:val="22"/>
            <w:u w:val="none"/>
          </w:rPr>
          <w:t>https://orcid.org/0000-0001-7048-4387</w:t>
        </w:r>
      </w:hyperlink>
    </w:p>
    <w:p w14:paraId="2BF9CF7F" w14:textId="1D281F85" w:rsidR="0015307D" w:rsidRPr="00E575B8" w:rsidRDefault="0015307D" w:rsidP="002526C4">
      <w:pPr>
        <w:autoSpaceDE w:val="0"/>
        <w:autoSpaceDN w:val="0"/>
        <w:adjustRightInd w:val="0"/>
        <w:rPr>
          <w:rFonts w:eastAsiaTheme="minorEastAsia"/>
          <w:b/>
          <w:bCs/>
          <w:sz w:val="22"/>
          <w:szCs w:val="22"/>
        </w:rPr>
      </w:pPr>
      <w:r w:rsidRPr="00E575B8">
        <w:rPr>
          <w:rFonts w:eastAsiaTheme="minorEastAsia"/>
          <w:b/>
          <w:bCs/>
          <w:sz w:val="22"/>
          <w:szCs w:val="22"/>
        </w:rPr>
        <w:t>FUNDING</w:t>
      </w:r>
      <w:r w:rsidR="00FF053F" w:rsidRPr="00E575B8">
        <w:rPr>
          <w:rFonts w:eastAsiaTheme="minorEastAsia"/>
          <w:b/>
          <w:bCs/>
          <w:sz w:val="22"/>
          <w:szCs w:val="22"/>
        </w:rPr>
        <w:t xml:space="preserve"> INFORMATION</w:t>
      </w:r>
    </w:p>
    <w:p w14:paraId="2E6FA864" w14:textId="12FBE2B2" w:rsidR="00237190" w:rsidRPr="0068341D" w:rsidRDefault="00BF742B" w:rsidP="00781D55">
      <w:pPr>
        <w:spacing w:after="231"/>
        <w:rPr>
          <w:b/>
        </w:rPr>
      </w:pPr>
      <w:r w:rsidRPr="00E575B8">
        <w:rPr>
          <w:rFonts w:eastAsiaTheme="minorEastAsia"/>
          <w:sz w:val="22"/>
          <w:szCs w:val="22"/>
        </w:rPr>
        <w:t>NGS and JL acknowledge support from the U</w:t>
      </w:r>
      <w:r w:rsidR="00F85475" w:rsidRPr="00E575B8">
        <w:rPr>
          <w:rFonts w:eastAsiaTheme="minorEastAsia"/>
          <w:sz w:val="22"/>
          <w:szCs w:val="22"/>
        </w:rPr>
        <w:t>nited States</w:t>
      </w:r>
      <w:r w:rsidRPr="00E575B8">
        <w:rPr>
          <w:rFonts w:eastAsiaTheme="minorEastAsia"/>
          <w:sz w:val="22"/>
          <w:szCs w:val="22"/>
        </w:rPr>
        <w:t xml:space="preserve"> Department of Interior (grant P20AP00312). NGS acknowledges support from</w:t>
      </w:r>
      <w:r w:rsidR="00C65DF8" w:rsidRPr="00E575B8">
        <w:rPr>
          <w:rFonts w:eastAsiaTheme="minorEastAsia"/>
          <w:sz w:val="22"/>
          <w:szCs w:val="22"/>
        </w:rPr>
        <w:t xml:space="preserve"> Texas Tech</w:t>
      </w:r>
      <w:r w:rsidRPr="00E575B8">
        <w:rPr>
          <w:rFonts w:eastAsiaTheme="minorEastAsia"/>
          <w:sz w:val="22"/>
          <w:szCs w:val="22"/>
        </w:rPr>
        <w:t xml:space="preserve"> University. RM was supported by the Texas Tech Climate Cente</w:t>
      </w:r>
      <w:r>
        <w:rPr>
          <w:rFonts w:eastAsiaTheme="minorEastAsia"/>
        </w:rPr>
        <w:t xml:space="preserve">r, with funding from the </w:t>
      </w:r>
      <w:r w:rsidR="00F85475" w:rsidRPr="0068341D">
        <w:rPr>
          <w:rFonts w:eastAsiaTheme="minorEastAsia"/>
        </w:rPr>
        <w:t>U</w:t>
      </w:r>
      <w:r w:rsidR="00F85475">
        <w:rPr>
          <w:rFonts w:eastAsiaTheme="minorEastAsia"/>
        </w:rPr>
        <w:t>nited States</w:t>
      </w:r>
      <w:r w:rsidR="00F85475" w:rsidRPr="0068341D">
        <w:rPr>
          <w:rFonts w:eastAsiaTheme="minorEastAsia"/>
        </w:rPr>
        <w:t xml:space="preserve"> Department of Interior</w:t>
      </w:r>
      <w:r w:rsidR="00700426" w:rsidRPr="0068341D">
        <w:rPr>
          <w:rFonts w:eastAsiaTheme="minorEastAsia"/>
        </w:rPr>
        <w:t>.</w:t>
      </w:r>
    </w:p>
    <w:p w14:paraId="2A2F8033" w14:textId="2FC4DD6F" w:rsidR="0015307D" w:rsidRPr="004320E4" w:rsidRDefault="0015307D" w:rsidP="002526C4">
      <w:pPr>
        <w:tabs>
          <w:tab w:val="left" w:pos="360"/>
        </w:tabs>
        <w:ind w:left="360" w:hanging="360"/>
        <w:rPr>
          <w:b/>
          <w:bCs/>
          <w:color w:val="000000" w:themeColor="text1"/>
          <w:shd w:val="clear" w:color="auto" w:fill="FFFFFF"/>
        </w:rPr>
      </w:pPr>
      <w:r w:rsidRPr="0068341D">
        <w:rPr>
          <w:b/>
          <w:bCs/>
          <w:color w:val="222222"/>
          <w:shd w:val="clear" w:color="auto" w:fill="FFFFFF"/>
        </w:rPr>
        <w:t>REFERENCES</w:t>
      </w:r>
      <w:r w:rsidR="00D031DC" w:rsidRPr="0068341D">
        <w:rPr>
          <w:b/>
          <w:bCs/>
          <w:color w:val="222222"/>
          <w:shd w:val="clear" w:color="auto" w:fill="FFFFFF"/>
        </w:rPr>
        <w:t xml:space="preserve"> </w:t>
      </w:r>
    </w:p>
    <w:p w14:paraId="6616DF62" w14:textId="3C8BFE32" w:rsidR="004320E4" w:rsidRDefault="004320E4" w:rsidP="004320E4">
      <w:pPr>
        <w:pStyle w:val="CommentText"/>
      </w:pPr>
      <w:proofErr w:type="spellStart"/>
      <w:r w:rsidRPr="004320E4">
        <w:t>Agostinell</w:t>
      </w:r>
      <w:proofErr w:type="spellEnd"/>
      <w:r w:rsidRPr="004320E4">
        <w:t>, C. and Lund</w:t>
      </w:r>
      <w:r w:rsidR="00CF36F8">
        <w:t>, U.</w:t>
      </w:r>
      <w:r w:rsidRPr="004320E4">
        <w:t xml:space="preserve"> (2017). R package 'circular': Circular Statistics (version 0.4-93). URL</w:t>
      </w:r>
    </w:p>
    <w:p w14:paraId="518471AA" w14:textId="2F22D374" w:rsidR="004320E4" w:rsidRPr="004320E4" w:rsidRDefault="004320E4" w:rsidP="006922AC">
      <w:pPr>
        <w:pStyle w:val="CommentText"/>
        <w:ind w:firstLine="360"/>
      </w:pPr>
      <w:r w:rsidRPr="004320E4">
        <w:t>https://r-forge.r-project.org/projects/circular/</w:t>
      </w:r>
    </w:p>
    <w:p w14:paraId="1C6E7FC0" w14:textId="1116F214" w:rsidR="00AE173C" w:rsidRPr="00523DFA" w:rsidRDefault="00AE173C" w:rsidP="002526C4">
      <w:pPr>
        <w:tabs>
          <w:tab w:val="left" w:pos="360"/>
        </w:tabs>
        <w:ind w:left="360" w:hanging="360"/>
        <w:rPr>
          <w:color w:val="000000" w:themeColor="text1"/>
          <w:sz w:val="20"/>
          <w:szCs w:val="20"/>
          <w:shd w:val="clear" w:color="auto" w:fill="FFFFFF"/>
        </w:rPr>
      </w:pPr>
      <w:r w:rsidRPr="00523DFA">
        <w:rPr>
          <w:color w:val="000000" w:themeColor="text1"/>
          <w:sz w:val="20"/>
          <w:szCs w:val="20"/>
          <w:shd w:val="clear" w:color="auto" w:fill="FFFFFF"/>
        </w:rPr>
        <w:t xml:space="preserve">Brand, F. </w:t>
      </w:r>
      <w:r w:rsidR="009147D5" w:rsidRPr="00523DFA">
        <w:rPr>
          <w:color w:val="000000" w:themeColor="text1"/>
          <w:sz w:val="20"/>
          <w:szCs w:val="20"/>
          <w:shd w:val="clear" w:color="auto" w:fill="FFFFFF"/>
        </w:rPr>
        <w:t>and</w:t>
      </w:r>
      <w:r w:rsidRPr="00523DFA">
        <w:rPr>
          <w:color w:val="000000" w:themeColor="text1"/>
          <w:sz w:val="20"/>
          <w:szCs w:val="20"/>
          <w:shd w:val="clear" w:color="auto" w:fill="FFFFFF"/>
        </w:rPr>
        <w:t xml:space="preserve"> Jax, K. (2007). Focusing the meaning (s) of resilience: resilience as a descriptive concept and a boundary object. </w:t>
      </w:r>
      <w:r w:rsidRPr="00523DFA">
        <w:rPr>
          <w:i/>
          <w:iCs/>
          <w:color w:val="000000" w:themeColor="text1"/>
          <w:sz w:val="20"/>
          <w:szCs w:val="20"/>
        </w:rPr>
        <w:t>Ecology and society</w:t>
      </w:r>
      <w:r w:rsidRPr="00523DFA">
        <w:rPr>
          <w:color w:val="000000" w:themeColor="text1"/>
          <w:sz w:val="20"/>
          <w:szCs w:val="20"/>
          <w:shd w:val="clear" w:color="auto" w:fill="FFFFFF"/>
        </w:rPr>
        <w:t xml:space="preserve">, </w:t>
      </w:r>
      <w:r w:rsidRPr="00523DFA">
        <w:rPr>
          <w:i/>
          <w:iCs/>
          <w:color w:val="000000" w:themeColor="text1"/>
          <w:sz w:val="20"/>
          <w:szCs w:val="20"/>
        </w:rPr>
        <w:t>12</w:t>
      </w:r>
      <w:r w:rsidRPr="00523DFA">
        <w:rPr>
          <w:color w:val="000000" w:themeColor="text1"/>
          <w:sz w:val="20"/>
          <w:szCs w:val="20"/>
          <w:shd w:val="clear" w:color="auto" w:fill="FFFFFF"/>
        </w:rPr>
        <w:t>(1).</w:t>
      </w:r>
    </w:p>
    <w:p w14:paraId="49E33743" w14:textId="0FBD04E8" w:rsidR="00AE173C" w:rsidRPr="004320E4" w:rsidRDefault="00AE173C" w:rsidP="002526C4">
      <w:pPr>
        <w:tabs>
          <w:tab w:val="left" w:pos="360"/>
        </w:tabs>
        <w:ind w:left="360" w:hanging="360"/>
        <w:rPr>
          <w:color w:val="000000" w:themeColor="text1"/>
          <w:sz w:val="20"/>
          <w:szCs w:val="20"/>
          <w:shd w:val="clear" w:color="auto" w:fill="FFFFFF"/>
        </w:rPr>
      </w:pPr>
      <w:proofErr w:type="spellStart"/>
      <w:r w:rsidRPr="004320E4">
        <w:rPr>
          <w:color w:val="000000" w:themeColor="text1"/>
          <w:sz w:val="20"/>
          <w:szCs w:val="20"/>
          <w:shd w:val="clear" w:color="auto" w:fill="FFFFFF"/>
        </w:rPr>
        <w:t>Buma</w:t>
      </w:r>
      <w:proofErr w:type="spellEnd"/>
      <w:r w:rsidRPr="004320E4">
        <w:rPr>
          <w:color w:val="000000" w:themeColor="text1"/>
          <w:sz w:val="20"/>
          <w:szCs w:val="20"/>
          <w:shd w:val="clear" w:color="auto" w:fill="FFFFFF"/>
        </w:rPr>
        <w:t>, B., Brown, C., Donato, D., Fontaine, J.</w:t>
      </w:r>
      <w:r w:rsidR="004D4587"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Johnstone, J. (2013). The impacts of changing disturbance regimes on serotinous plant populations and communities. </w:t>
      </w:r>
      <w:proofErr w:type="spellStart"/>
      <w:r w:rsidRPr="004320E4">
        <w:rPr>
          <w:i/>
          <w:iCs/>
          <w:color w:val="000000" w:themeColor="text1"/>
          <w:sz w:val="20"/>
          <w:szCs w:val="20"/>
        </w:rPr>
        <w:t>BioScience</w:t>
      </w:r>
      <w:proofErr w:type="spellEnd"/>
      <w:r w:rsidRPr="004320E4">
        <w:rPr>
          <w:color w:val="000000" w:themeColor="text1"/>
          <w:sz w:val="20"/>
          <w:szCs w:val="20"/>
          <w:shd w:val="clear" w:color="auto" w:fill="FFFFFF"/>
        </w:rPr>
        <w:t xml:space="preserve">, </w:t>
      </w:r>
      <w:r w:rsidRPr="004320E4">
        <w:rPr>
          <w:i/>
          <w:iCs/>
          <w:color w:val="000000" w:themeColor="text1"/>
          <w:sz w:val="20"/>
          <w:szCs w:val="20"/>
        </w:rPr>
        <w:t>63</w:t>
      </w:r>
      <w:r w:rsidRPr="004320E4">
        <w:rPr>
          <w:color w:val="000000" w:themeColor="text1"/>
          <w:sz w:val="20"/>
          <w:szCs w:val="20"/>
          <w:shd w:val="clear" w:color="auto" w:fill="FFFFFF"/>
        </w:rPr>
        <w:t>(11), 866-876.</w:t>
      </w:r>
    </w:p>
    <w:p w14:paraId="2CCBD477" w14:textId="7597C92F" w:rsidR="00AE173C" w:rsidRPr="004320E4" w:rsidRDefault="00AE173C" w:rsidP="002526C4">
      <w:pPr>
        <w:tabs>
          <w:tab w:val="left" w:pos="360"/>
        </w:tabs>
        <w:ind w:left="360" w:hanging="360"/>
        <w:rPr>
          <w:color w:val="000000" w:themeColor="text1"/>
          <w:sz w:val="20"/>
          <w:szCs w:val="20"/>
          <w:shd w:val="clear" w:color="auto" w:fill="FFFFFF"/>
        </w:rPr>
      </w:pPr>
      <w:proofErr w:type="spellStart"/>
      <w:r w:rsidRPr="004320E4">
        <w:rPr>
          <w:color w:val="000000" w:themeColor="text1"/>
          <w:sz w:val="20"/>
          <w:szCs w:val="20"/>
          <w:shd w:val="clear" w:color="auto" w:fill="FFFFFF"/>
        </w:rPr>
        <w:lastRenderedPageBreak/>
        <w:t>Butak</w:t>
      </w:r>
      <w:proofErr w:type="spellEnd"/>
      <w:r w:rsidRPr="004320E4">
        <w:rPr>
          <w:color w:val="000000" w:themeColor="text1"/>
          <w:sz w:val="20"/>
          <w:szCs w:val="20"/>
          <w:shd w:val="clear" w:color="auto" w:fill="FFFFFF"/>
        </w:rPr>
        <w:t>, A. (2014). Vegetation Composition, Structure, and Ecophysiology of Maritime Ledge Ecosystems, University of Maine, Or</w:t>
      </w:r>
      <w:r w:rsidR="007219B8" w:rsidRPr="004320E4">
        <w:rPr>
          <w:color w:val="000000" w:themeColor="text1"/>
          <w:sz w:val="20"/>
          <w:szCs w:val="20"/>
          <w:shd w:val="clear" w:color="auto" w:fill="FFFFFF"/>
        </w:rPr>
        <w:t>o</w:t>
      </w:r>
      <w:r w:rsidRPr="004320E4">
        <w:rPr>
          <w:color w:val="000000" w:themeColor="text1"/>
          <w:sz w:val="20"/>
          <w:szCs w:val="20"/>
          <w:shd w:val="clear" w:color="auto" w:fill="FFFFFF"/>
        </w:rPr>
        <w:t>no (</w:t>
      </w:r>
      <w:hyperlink r:id="rId14" w:history="1">
        <w:r w:rsidRPr="004320E4">
          <w:rPr>
            <w:rStyle w:val="Hyperlink"/>
            <w:color w:val="000000" w:themeColor="text1"/>
            <w:sz w:val="20"/>
            <w:szCs w:val="20"/>
            <w:u w:val="none"/>
            <w:shd w:val="clear" w:color="auto" w:fill="FFFFFF"/>
          </w:rPr>
          <w:t>http://digitalcommons.library.umaine.edu/etd/2212</w:t>
        </w:r>
      </w:hyperlink>
      <w:r w:rsidRPr="004320E4">
        <w:rPr>
          <w:color w:val="000000" w:themeColor="text1"/>
          <w:sz w:val="20"/>
          <w:szCs w:val="20"/>
          <w:shd w:val="clear" w:color="auto" w:fill="FFFFFF"/>
        </w:rPr>
        <w:t>).</w:t>
      </w:r>
    </w:p>
    <w:p w14:paraId="22A2ABE1" w14:textId="77777777" w:rsidR="00AE173C" w:rsidRPr="004320E4" w:rsidRDefault="00AE173C" w:rsidP="002526C4">
      <w:pPr>
        <w:tabs>
          <w:tab w:val="left" w:pos="360"/>
        </w:tabs>
        <w:ind w:left="360" w:hanging="360"/>
        <w:rPr>
          <w:color w:val="000000" w:themeColor="text1"/>
          <w:sz w:val="20"/>
          <w:szCs w:val="20"/>
        </w:rPr>
      </w:pPr>
      <w:r w:rsidRPr="004320E4">
        <w:rPr>
          <w:color w:val="000000" w:themeColor="text1"/>
          <w:sz w:val="20"/>
          <w:szCs w:val="20"/>
        </w:rPr>
        <w:t xml:space="preserve">Caldwell, M. and J. Richards. 1989. Hydraulic lift: water efflux from upper roots improves effectiveness of water uptake by deep roots. </w:t>
      </w:r>
      <w:proofErr w:type="spellStart"/>
      <w:r w:rsidRPr="004320E4">
        <w:rPr>
          <w:i/>
          <w:iCs/>
          <w:color w:val="000000" w:themeColor="text1"/>
          <w:sz w:val="20"/>
          <w:szCs w:val="20"/>
        </w:rPr>
        <w:t>Oecologia</w:t>
      </w:r>
      <w:proofErr w:type="spellEnd"/>
      <w:r w:rsidRPr="004320E4">
        <w:rPr>
          <w:i/>
          <w:iCs/>
          <w:color w:val="000000" w:themeColor="text1"/>
          <w:sz w:val="20"/>
          <w:szCs w:val="20"/>
        </w:rPr>
        <w:t xml:space="preserve">, </w:t>
      </w:r>
      <w:r w:rsidRPr="004320E4">
        <w:rPr>
          <w:color w:val="000000" w:themeColor="text1"/>
          <w:sz w:val="20"/>
          <w:szCs w:val="20"/>
        </w:rPr>
        <w:t xml:space="preserve">79, 1-5. </w:t>
      </w:r>
    </w:p>
    <w:p w14:paraId="55A897A0" w14:textId="6071016F"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 xml:space="preserve">Carlo, N., </w:t>
      </w:r>
      <w:proofErr w:type="spellStart"/>
      <w:r w:rsidRPr="004320E4">
        <w:rPr>
          <w:color w:val="000000" w:themeColor="text1"/>
          <w:sz w:val="20"/>
          <w:szCs w:val="20"/>
          <w:shd w:val="clear" w:color="auto" w:fill="FFFFFF"/>
        </w:rPr>
        <w:t>Renninger</w:t>
      </w:r>
      <w:proofErr w:type="spellEnd"/>
      <w:r w:rsidRPr="004320E4">
        <w:rPr>
          <w:color w:val="000000" w:themeColor="text1"/>
          <w:sz w:val="20"/>
          <w:szCs w:val="20"/>
          <w:shd w:val="clear" w:color="auto" w:fill="FFFFFF"/>
        </w:rPr>
        <w:t xml:space="preserve">, H., Clark, K.,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Schäfer, K. (2016). Impacts of prescribed fire on Pinus rigida Mill. in upland forests of the Atlantic Coastal Plain. </w:t>
      </w:r>
      <w:r w:rsidRPr="004320E4">
        <w:rPr>
          <w:i/>
          <w:iCs/>
          <w:color w:val="000000" w:themeColor="text1"/>
          <w:sz w:val="20"/>
          <w:szCs w:val="20"/>
        </w:rPr>
        <w:t>Tree physiology</w:t>
      </w:r>
      <w:r w:rsidRPr="004320E4">
        <w:rPr>
          <w:color w:val="000000" w:themeColor="text1"/>
          <w:sz w:val="20"/>
          <w:szCs w:val="20"/>
          <w:shd w:val="clear" w:color="auto" w:fill="FFFFFF"/>
        </w:rPr>
        <w:t xml:space="preserve">, </w:t>
      </w:r>
      <w:r w:rsidRPr="004320E4">
        <w:rPr>
          <w:i/>
          <w:iCs/>
          <w:color w:val="000000" w:themeColor="text1"/>
          <w:sz w:val="20"/>
          <w:szCs w:val="20"/>
        </w:rPr>
        <w:t>36</w:t>
      </w:r>
      <w:r w:rsidRPr="004320E4">
        <w:rPr>
          <w:color w:val="000000" w:themeColor="text1"/>
          <w:sz w:val="20"/>
          <w:szCs w:val="20"/>
          <w:shd w:val="clear" w:color="auto" w:fill="FFFFFF"/>
        </w:rPr>
        <w:t>(8), 967-982.</w:t>
      </w:r>
    </w:p>
    <w:p w14:paraId="3FCDBA81" w14:textId="6D77A52D" w:rsidR="00AE173C" w:rsidRPr="004320E4" w:rsidRDefault="00AE173C" w:rsidP="002526C4">
      <w:pPr>
        <w:tabs>
          <w:tab w:val="left" w:pos="360"/>
        </w:tabs>
        <w:ind w:left="360" w:hanging="360"/>
        <w:rPr>
          <w:rFonts w:eastAsiaTheme="minorEastAsia"/>
          <w:color w:val="000000" w:themeColor="text1"/>
          <w:sz w:val="20"/>
          <w:szCs w:val="20"/>
        </w:rPr>
      </w:pPr>
      <w:proofErr w:type="spellStart"/>
      <w:r w:rsidRPr="004320E4">
        <w:rPr>
          <w:rFonts w:eastAsiaTheme="minorEastAsia"/>
          <w:color w:val="000000" w:themeColor="text1"/>
          <w:sz w:val="20"/>
          <w:szCs w:val="20"/>
        </w:rPr>
        <w:t>Certini</w:t>
      </w:r>
      <w:proofErr w:type="spellEnd"/>
      <w:r w:rsidR="0058300D" w:rsidRPr="004320E4">
        <w:rPr>
          <w:rFonts w:eastAsiaTheme="minorEastAsia"/>
          <w:color w:val="000000" w:themeColor="text1"/>
          <w:sz w:val="20"/>
          <w:szCs w:val="20"/>
        </w:rPr>
        <w:t xml:space="preserve">, </w:t>
      </w:r>
      <w:r w:rsidRPr="004320E4">
        <w:rPr>
          <w:rFonts w:eastAsiaTheme="minorEastAsia"/>
          <w:color w:val="000000" w:themeColor="text1"/>
          <w:sz w:val="20"/>
          <w:szCs w:val="20"/>
        </w:rPr>
        <w:t xml:space="preserve">G. (2005) Effects of fire on properties of forest soils: a review. </w:t>
      </w:r>
      <w:proofErr w:type="spellStart"/>
      <w:r w:rsidRPr="004320E4">
        <w:rPr>
          <w:rFonts w:eastAsiaTheme="minorEastAsia"/>
          <w:i/>
          <w:color w:val="000000" w:themeColor="text1"/>
          <w:sz w:val="20"/>
          <w:szCs w:val="20"/>
        </w:rPr>
        <w:t>Oecologia</w:t>
      </w:r>
      <w:proofErr w:type="spellEnd"/>
      <w:r w:rsidRPr="004320E4">
        <w:rPr>
          <w:rFonts w:eastAsiaTheme="minorEastAsia"/>
          <w:color w:val="000000" w:themeColor="text1"/>
          <w:sz w:val="20"/>
          <w:szCs w:val="20"/>
        </w:rPr>
        <w:t xml:space="preserve"> 143:1–10</w:t>
      </w:r>
    </w:p>
    <w:p w14:paraId="5278B77C" w14:textId="0A10742F" w:rsidR="00AE173C" w:rsidRPr="004320E4" w:rsidRDefault="00AE173C" w:rsidP="002526C4">
      <w:pPr>
        <w:tabs>
          <w:tab w:val="left" w:pos="360"/>
        </w:tabs>
        <w:ind w:left="360" w:hanging="360"/>
        <w:rPr>
          <w:color w:val="000000" w:themeColor="text1"/>
          <w:sz w:val="20"/>
          <w:szCs w:val="20"/>
          <w:shd w:val="clear" w:color="auto" w:fill="FFFFFF"/>
        </w:rPr>
      </w:pPr>
      <w:r w:rsidRPr="004320E4">
        <w:rPr>
          <w:rFonts w:eastAsiaTheme="minorEastAsia"/>
          <w:color w:val="000000" w:themeColor="text1"/>
          <w:sz w:val="20"/>
          <w:szCs w:val="20"/>
        </w:rPr>
        <w:t xml:space="preserve">Charpentier, J. (2020). </w:t>
      </w:r>
      <w:r w:rsidRPr="004320E4">
        <w:rPr>
          <w:color w:val="000000" w:themeColor="text1"/>
          <w:sz w:val="20"/>
          <w:szCs w:val="20"/>
        </w:rPr>
        <w:t xml:space="preserve">Wildland Fire Disturbance - Recovery Dynamics in Upland Forests at Acadia National Park, Maine. Doctoral dissertation, Antioch University. </w:t>
      </w:r>
      <w:hyperlink r:id="rId15" w:history="1">
        <w:r w:rsidRPr="004320E4">
          <w:rPr>
            <w:rStyle w:val="Hyperlink"/>
            <w:color w:val="000000" w:themeColor="text1"/>
            <w:sz w:val="20"/>
            <w:szCs w:val="20"/>
            <w:u w:val="none"/>
          </w:rPr>
          <w:t>https://aura.antioch.edu/etds</w:t>
        </w:r>
      </w:hyperlink>
    </w:p>
    <w:p w14:paraId="7C23FAF7" w14:textId="195DADE1" w:rsidR="00AE173C" w:rsidRPr="004320E4" w:rsidRDefault="00AE173C" w:rsidP="002526C4">
      <w:pPr>
        <w:tabs>
          <w:tab w:val="left" w:pos="360"/>
        </w:tabs>
        <w:ind w:left="360" w:hanging="360"/>
        <w:rPr>
          <w:rFonts w:eastAsiaTheme="minorEastAsia"/>
          <w:color w:val="000000" w:themeColor="text1"/>
          <w:sz w:val="20"/>
          <w:szCs w:val="20"/>
        </w:rPr>
      </w:pPr>
      <w:r w:rsidRPr="004320E4">
        <w:rPr>
          <w:rFonts w:eastAsiaTheme="minorEastAsia"/>
          <w:color w:val="000000" w:themeColor="text1"/>
          <w:sz w:val="20"/>
          <w:szCs w:val="20"/>
        </w:rPr>
        <w:t>Chen Z</w:t>
      </w:r>
      <w:r w:rsidR="002F2655" w:rsidRPr="004320E4">
        <w:rPr>
          <w:rFonts w:eastAsiaTheme="minorEastAsia"/>
          <w:color w:val="000000" w:themeColor="text1"/>
          <w:sz w:val="20"/>
          <w:szCs w:val="20"/>
        </w:rPr>
        <w:t xml:space="preserve">., </w:t>
      </w:r>
      <w:r w:rsidRPr="004320E4">
        <w:rPr>
          <w:rFonts w:eastAsiaTheme="minorEastAsia"/>
          <w:color w:val="000000" w:themeColor="text1"/>
          <w:sz w:val="20"/>
          <w:szCs w:val="20"/>
        </w:rPr>
        <w:t>Wang G. and Jia Y. (2017). Foliar d</w:t>
      </w:r>
      <w:r w:rsidRPr="004320E4">
        <w:rPr>
          <w:rFonts w:eastAsiaTheme="minorEastAsia"/>
          <w:color w:val="000000" w:themeColor="text1"/>
          <w:sz w:val="20"/>
          <w:szCs w:val="20"/>
          <w:vertAlign w:val="superscript"/>
        </w:rPr>
        <w:t>13</w:t>
      </w:r>
      <w:r w:rsidRPr="004320E4">
        <w:rPr>
          <w:rFonts w:eastAsiaTheme="minorEastAsia"/>
          <w:color w:val="000000" w:themeColor="text1"/>
          <w:sz w:val="20"/>
          <w:szCs w:val="20"/>
        </w:rPr>
        <w:t>C Showed No Altitudinal Trend in an Arid Region and Atmospheric Pressure Exerted a Negative Effect on Plant d</w:t>
      </w:r>
      <w:r w:rsidRPr="004320E4">
        <w:rPr>
          <w:rFonts w:eastAsiaTheme="minorEastAsia"/>
          <w:color w:val="000000" w:themeColor="text1"/>
          <w:sz w:val="20"/>
          <w:szCs w:val="20"/>
          <w:vertAlign w:val="superscript"/>
        </w:rPr>
        <w:t>13</w:t>
      </w:r>
      <w:r w:rsidRPr="004320E4">
        <w:rPr>
          <w:rFonts w:eastAsiaTheme="minorEastAsia"/>
          <w:color w:val="000000" w:themeColor="text1"/>
          <w:sz w:val="20"/>
          <w:szCs w:val="20"/>
        </w:rPr>
        <w:t xml:space="preserve">C, </w:t>
      </w:r>
      <w:r w:rsidRPr="004320E4">
        <w:rPr>
          <w:rFonts w:eastAsiaTheme="minorEastAsia"/>
          <w:i/>
          <w:color w:val="000000" w:themeColor="text1"/>
          <w:sz w:val="20"/>
          <w:szCs w:val="20"/>
        </w:rPr>
        <w:t>Frontiers in Plant Science</w:t>
      </w:r>
      <w:r w:rsidRPr="004320E4">
        <w:rPr>
          <w:rFonts w:eastAsiaTheme="minorEastAsia"/>
          <w:color w:val="000000" w:themeColor="text1"/>
          <w:sz w:val="20"/>
          <w:szCs w:val="20"/>
        </w:rPr>
        <w:t>, 8, 1-9.</w:t>
      </w:r>
    </w:p>
    <w:p w14:paraId="405A9A68" w14:textId="2A79AD34" w:rsidR="00E81AB7" w:rsidRDefault="00E81AB7" w:rsidP="002526C4">
      <w:pPr>
        <w:tabs>
          <w:tab w:val="left" w:pos="360"/>
        </w:tabs>
        <w:ind w:left="360" w:hanging="360"/>
        <w:rPr>
          <w:color w:val="000000" w:themeColor="text1"/>
          <w:sz w:val="20"/>
          <w:szCs w:val="20"/>
          <w:shd w:val="clear" w:color="auto" w:fill="FFFFFF"/>
        </w:rPr>
      </w:pPr>
      <w:r w:rsidRPr="004320E4">
        <w:rPr>
          <w:rFonts w:eastAsiaTheme="minorEastAsia"/>
          <w:color w:val="000000" w:themeColor="text1"/>
          <w:sz w:val="20"/>
          <w:szCs w:val="20"/>
        </w:rPr>
        <w:t xml:space="preserve">Churchill, D., </w:t>
      </w:r>
      <w:r w:rsidRPr="004320E4">
        <w:rPr>
          <w:color w:val="000000" w:themeColor="text1"/>
          <w:sz w:val="20"/>
          <w:szCs w:val="20"/>
          <w:shd w:val="clear" w:color="auto" w:fill="FFFFFF"/>
        </w:rPr>
        <w:t xml:space="preserve">Larson, A., </w:t>
      </w:r>
      <w:proofErr w:type="spellStart"/>
      <w:r w:rsidRPr="004320E4">
        <w:rPr>
          <w:color w:val="000000" w:themeColor="text1"/>
          <w:sz w:val="20"/>
          <w:szCs w:val="20"/>
          <w:shd w:val="clear" w:color="auto" w:fill="FFFFFF"/>
        </w:rPr>
        <w:t>Dahlgreen</w:t>
      </w:r>
      <w:proofErr w:type="spellEnd"/>
      <w:r w:rsidRPr="004320E4">
        <w:rPr>
          <w:color w:val="000000" w:themeColor="text1"/>
          <w:sz w:val="20"/>
          <w:szCs w:val="20"/>
          <w:shd w:val="clear" w:color="auto" w:fill="FFFFFF"/>
        </w:rPr>
        <w:t xml:space="preserve">, M., Franklin, J., </w:t>
      </w:r>
      <w:proofErr w:type="spellStart"/>
      <w:r w:rsidRPr="004320E4">
        <w:rPr>
          <w:color w:val="000000" w:themeColor="text1"/>
          <w:sz w:val="20"/>
          <w:szCs w:val="20"/>
          <w:shd w:val="clear" w:color="auto" w:fill="FFFFFF"/>
        </w:rPr>
        <w:t>Hessburg</w:t>
      </w:r>
      <w:proofErr w:type="spellEnd"/>
      <w:r w:rsidRPr="004320E4">
        <w:rPr>
          <w:color w:val="000000" w:themeColor="text1"/>
          <w:sz w:val="20"/>
          <w:szCs w:val="20"/>
          <w:shd w:val="clear" w:color="auto" w:fill="FFFFFF"/>
        </w:rPr>
        <w:t>, P. and Lutz, J. A. (2013). Restoring forest resilience: from reference spatial patterns to silvicultural prescriptions and monitoring. </w:t>
      </w:r>
      <w:r w:rsidRPr="004320E4">
        <w:rPr>
          <w:i/>
          <w:iCs/>
          <w:color w:val="000000" w:themeColor="text1"/>
          <w:sz w:val="20"/>
          <w:szCs w:val="20"/>
          <w:shd w:val="clear" w:color="auto" w:fill="FFFFFF"/>
        </w:rPr>
        <w:t>Forest Ecology and Management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291</w:t>
      </w:r>
      <w:r w:rsidRPr="004320E4">
        <w:rPr>
          <w:color w:val="000000" w:themeColor="text1"/>
          <w:sz w:val="20"/>
          <w:szCs w:val="20"/>
          <w:shd w:val="clear" w:color="auto" w:fill="FFFFFF"/>
        </w:rPr>
        <w:t>, 442-457.</w:t>
      </w:r>
    </w:p>
    <w:p w14:paraId="18F66C93" w14:textId="7C6D5CB5" w:rsidR="00CB4700" w:rsidRPr="00CB4700" w:rsidRDefault="00CB4700" w:rsidP="002526C4">
      <w:pPr>
        <w:tabs>
          <w:tab w:val="left" w:pos="360"/>
        </w:tabs>
        <w:ind w:left="360" w:hanging="360"/>
        <w:rPr>
          <w:color w:val="000000" w:themeColor="text1"/>
          <w:sz w:val="20"/>
          <w:szCs w:val="20"/>
          <w:shd w:val="clear" w:color="auto" w:fill="FFFFFF"/>
        </w:rPr>
      </w:pPr>
      <w:proofErr w:type="spellStart"/>
      <w:r w:rsidRPr="00C776FA">
        <w:rPr>
          <w:color w:val="222222"/>
          <w:sz w:val="20"/>
          <w:szCs w:val="20"/>
          <w:shd w:val="clear" w:color="auto" w:fill="FFFFFF"/>
        </w:rPr>
        <w:t>Conkey</w:t>
      </w:r>
      <w:proofErr w:type="spellEnd"/>
      <w:r w:rsidRPr="00C776FA">
        <w:rPr>
          <w:color w:val="222222"/>
          <w:sz w:val="20"/>
          <w:szCs w:val="20"/>
          <w:shd w:val="clear" w:color="auto" w:fill="FFFFFF"/>
        </w:rPr>
        <w:t xml:space="preserve">, </w:t>
      </w:r>
      <w:proofErr w:type="gramStart"/>
      <w:r w:rsidRPr="00C776FA">
        <w:rPr>
          <w:color w:val="222222"/>
          <w:sz w:val="20"/>
          <w:szCs w:val="20"/>
          <w:shd w:val="clear" w:color="auto" w:fill="FFFFFF"/>
        </w:rPr>
        <w:t>L. ,</w:t>
      </w:r>
      <w:proofErr w:type="gramEnd"/>
      <w:r w:rsidRPr="00C776FA">
        <w:rPr>
          <w:color w:val="222222"/>
          <w:sz w:val="20"/>
          <w:szCs w:val="20"/>
          <w:shd w:val="clear" w:color="auto" w:fill="FFFFFF"/>
        </w:rPr>
        <w:t xml:space="preserve"> </w:t>
      </w:r>
      <w:proofErr w:type="spellStart"/>
      <w:r w:rsidRPr="00C776FA">
        <w:rPr>
          <w:color w:val="222222"/>
          <w:sz w:val="20"/>
          <w:szCs w:val="20"/>
          <w:shd w:val="clear" w:color="auto" w:fill="FFFFFF"/>
        </w:rPr>
        <w:t>Keifer</w:t>
      </w:r>
      <w:proofErr w:type="spellEnd"/>
      <w:r w:rsidRPr="00C776FA">
        <w:rPr>
          <w:color w:val="222222"/>
          <w:sz w:val="20"/>
          <w:szCs w:val="20"/>
          <w:shd w:val="clear" w:color="auto" w:fill="FFFFFF"/>
        </w:rPr>
        <w:t xml:space="preserve">, M., </w:t>
      </w:r>
      <w:r>
        <w:rPr>
          <w:color w:val="222222"/>
          <w:sz w:val="20"/>
          <w:szCs w:val="20"/>
          <w:shd w:val="clear" w:color="auto" w:fill="FFFFFF"/>
        </w:rPr>
        <w:t xml:space="preserve">and </w:t>
      </w:r>
      <w:r w:rsidRPr="00C776FA">
        <w:rPr>
          <w:color w:val="222222"/>
          <w:sz w:val="20"/>
          <w:szCs w:val="20"/>
          <w:shd w:val="clear" w:color="auto" w:fill="FFFFFF"/>
        </w:rPr>
        <w:t>Lloyd, A. (1995). Disjunct jack pine (Pinus banksiana Lamb.) structure and dynamics, Acadia National Park, Maine. </w:t>
      </w:r>
      <w:proofErr w:type="spellStart"/>
      <w:r w:rsidRPr="00C776FA">
        <w:rPr>
          <w:i/>
          <w:iCs/>
          <w:color w:val="222222"/>
          <w:sz w:val="20"/>
          <w:szCs w:val="20"/>
          <w:shd w:val="clear" w:color="auto" w:fill="FFFFFF"/>
        </w:rPr>
        <w:t>Ecoscience</w:t>
      </w:r>
      <w:proofErr w:type="spellEnd"/>
      <w:r w:rsidRPr="00C776FA">
        <w:rPr>
          <w:color w:val="222222"/>
          <w:sz w:val="20"/>
          <w:szCs w:val="20"/>
          <w:shd w:val="clear" w:color="auto" w:fill="FFFFFF"/>
        </w:rPr>
        <w:t>, </w:t>
      </w:r>
      <w:r w:rsidRPr="00C776FA">
        <w:rPr>
          <w:i/>
          <w:iCs/>
          <w:color w:val="222222"/>
          <w:sz w:val="20"/>
          <w:szCs w:val="20"/>
          <w:shd w:val="clear" w:color="auto" w:fill="FFFFFF"/>
        </w:rPr>
        <w:t>2</w:t>
      </w:r>
      <w:r w:rsidRPr="00C776FA">
        <w:rPr>
          <w:color w:val="222222"/>
          <w:sz w:val="20"/>
          <w:szCs w:val="20"/>
          <w:shd w:val="clear" w:color="auto" w:fill="FFFFFF"/>
        </w:rPr>
        <w:t>(2), 168-176.</w:t>
      </w:r>
    </w:p>
    <w:p w14:paraId="72818465" w14:textId="77777777" w:rsidR="007811EC" w:rsidRPr="004320E4" w:rsidRDefault="00AE173C" w:rsidP="007811EC">
      <w:pPr>
        <w:tabs>
          <w:tab w:val="left" w:pos="450"/>
        </w:tabs>
        <w:ind w:left="350" w:hanging="350"/>
        <w:rPr>
          <w:color w:val="000000" w:themeColor="text1"/>
          <w:sz w:val="20"/>
          <w:szCs w:val="20"/>
          <w:shd w:val="clear" w:color="auto" w:fill="FFFFFF"/>
        </w:rPr>
      </w:pPr>
      <w:r w:rsidRPr="004320E4">
        <w:rPr>
          <w:color w:val="000000" w:themeColor="text1"/>
          <w:sz w:val="20"/>
          <w:szCs w:val="20"/>
          <w:shd w:val="clear" w:color="auto" w:fill="FFFFFF"/>
        </w:rPr>
        <w:t xml:space="preserve">Connell, J. and </w:t>
      </w:r>
      <w:proofErr w:type="spellStart"/>
      <w:r w:rsidRPr="004320E4">
        <w:rPr>
          <w:color w:val="000000" w:themeColor="text1"/>
          <w:sz w:val="20"/>
          <w:szCs w:val="20"/>
          <w:shd w:val="clear" w:color="auto" w:fill="FFFFFF"/>
        </w:rPr>
        <w:t>Slatyer</w:t>
      </w:r>
      <w:proofErr w:type="spellEnd"/>
      <w:r w:rsidRPr="004320E4">
        <w:rPr>
          <w:color w:val="000000" w:themeColor="text1"/>
          <w:sz w:val="20"/>
          <w:szCs w:val="20"/>
          <w:shd w:val="clear" w:color="auto" w:fill="FFFFFF"/>
        </w:rPr>
        <w:t xml:space="preserve">, R. (1977). Mechanisms of succession in natural communities and their role in community stability and organization. </w:t>
      </w:r>
      <w:r w:rsidRPr="004320E4">
        <w:rPr>
          <w:i/>
          <w:iCs/>
          <w:color w:val="000000" w:themeColor="text1"/>
          <w:sz w:val="20"/>
          <w:szCs w:val="20"/>
        </w:rPr>
        <w:t>The American Naturalist</w:t>
      </w:r>
      <w:r w:rsidRPr="004320E4">
        <w:rPr>
          <w:color w:val="000000" w:themeColor="text1"/>
          <w:sz w:val="20"/>
          <w:szCs w:val="20"/>
          <w:shd w:val="clear" w:color="auto" w:fill="FFFFFF"/>
        </w:rPr>
        <w:t xml:space="preserve">, </w:t>
      </w:r>
      <w:r w:rsidRPr="004320E4">
        <w:rPr>
          <w:i/>
          <w:iCs/>
          <w:color w:val="000000" w:themeColor="text1"/>
          <w:sz w:val="20"/>
          <w:szCs w:val="20"/>
        </w:rPr>
        <w:t>111</w:t>
      </w:r>
      <w:r w:rsidRPr="004320E4">
        <w:rPr>
          <w:color w:val="000000" w:themeColor="text1"/>
          <w:sz w:val="20"/>
          <w:szCs w:val="20"/>
          <w:shd w:val="clear" w:color="auto" w:fill="FFFFFF"/>
        </w:rPr>
        <w:t>(982), 1119-1144.</w:t>
      </w:r>
    </w:p>
    <w:p w14:paraId="2A385F46" w14:textId="0DBBE54A" w:rsidR="007811EC" w:rsidRPr="004320E4" w:rsidRDefault="007811EC" w:rsidP="007811EC">
      <w:pPr>
        <w:tabs>
          <w:tab w:val="left" w:pos="450"/>
        </w:tabs>
        <w:ind w:left="350" w:hanging="350"/>
        <w:rPr>
          <w:color w:val="000000" w:themeColor="text1"/>
          <w:sz w:val="20"/>
          <w:szCs w:val="20"/>
          <w:shd w:val="clear" w:color="auto" w:fill="FFFFFF"/>
        </w:rPr>
      </w:pPr>
      <w:proofErr w:type="spellStart"/>
      <w:r w:rsidRPr="004320E4">
        <w:rPr>
          <w:color w:val="000000" w:themeColor="text1"/>
          <w:sz w:val="20"/>
          <w:szCs w:val="20"/>
          <w:shd w:val="clear" w:color="auto" w:fill="FFFFFF"/>
        </w:rPr>
        <w:t>Copenheaver</w:t>
      </w:r>
      <w:proofErr w:type="spellEnd"/>
      <w:r w:rsidRPr="004320E4">
        <w:rPr>
          <w:color w:val="000000" w:themeColor="text1"/>
          <w:sz w:val="20"/>
          <w:szCs w:val="20"/>
          <w:shd w:val="clear" w:color="auto" w:fill="FFFFFF"/>
        </w:rPr>
        <w:t>, C., White, A. and Patterson, W., III (2000). Vegetation development in a southern Maine pitch pine-scrub oak barren. </w:t>
      </w:r>
      <w:r w:rsidRPr="004320E4">
        <w:rPr>
          <w:i/>
          <w:iCs/>
          <w:color w:val="000000" w:themeColor="text1"/>
          <w:sz w:val="20"/>
          <w:szCs w:val="20"/>
          <w:shd w:val="clear" w:color="auto" w:fill="FFFFFF"/>
        </w:rPr>
        <w:t>Journal of the Torrey Botanical Society</w:t>
      </w:r>
      <w:r w:rsidRPr="004320E4">
        <w:rPr>
          <w:color w:val="000000" w:themeColor="text1"/>
          <w:sz w:val="20"/>
          <w:szCs w:val="20"/>
          <w:shd w:val="clear" w:color="auto" w:fill="FFFFFF"/>
        </w:rPr>
        <w:t>, 19-32.</w:t>
      </w:r>
    </w:p>
    <w:p w14:paraId="266D3A16" w14:textId="585FF566" w:rsidR="00AE173C" w:rsidRPr="004320E4" w:rsidRDefault="00AE173C" w:rsidP="002526C4">
      <w:pPr>
        <w:tabs>
          <w:tab w:val="left" w:pos="450"/>
        </w:tabs>
        <w:ind w:left="350" w:hanging="350"/>
        <w:rPr>
          <w:color w:val="000000" w:themeColor="text1"/>
          <w:sz w:val="20"/>
          <w:szCs w:val="20"/>
          <w:shd w:val="clear" w:color="auto" w:fill="FEFEFE"/>
        </w:rPr>
      </w:pPr>
      <w:r w:rsidRPr="004320E4">
        <w:rPr>
          <w:color w:val="000000" w:themeColor="text1"/>
          <w:sz w:val="20"/>
          <w:szCs w:val="20"/>
          <w:shd w:val="clear" w:color="auto" w:fill="FEFEFE"/>
        </w:rPr>
        <w:t xml:space="preserve">Coulson, R. and </w:t>
      </w:r>
      <w:proofErr w:type="spellStart"/>
      <w:r w:rsidRPr="004320E4">
        <w:rPr>
          <w:color w:val="000000" w:themeColor="text1"/>
          <w:sz w:val="20"/>
          <w:szCs w:val="20"/>
          <w:shd w:val="clear" w:color="auto" w:fill="FEFEFE"/>
        </w:rPr>
        <w:t>Klepzig</w:t>
      </w:r>
      <w:proofErr w:type="spellEnd"/>
      <w:r w:rsidRPr="004320E4">
        <w:rPr>
          <w:color w:val="000000" w:themeColor="text1"/>
          <w:sz w:val="20"/>
          <w:szCs w:val="20"/>
          <w:shd w:val="clear" w:color="auto" w:fill="FEFEFE"/>
        </w:rPr>
        <w:t>, K. (2011). Southern Pine Beetle II. Gen. Tech. Rep. SRS-140. Asheville, NC: U.S. Department of Agriculture Forest Service, Southern Research Station. 153-160.</w:t>
      </w:r>
    </w:p>
    <w:p w14:paraId="4E705310" w14:textId="19C9FA41" w:rsidR="00470A6B" w:rsidRPr="004320E4" w:rsidRDefault="00470A6B" w:rsidP="002526C4">
      <w:pPr>
        <w:tabs>
          <w:tab w:val="left" w:pos="450"/>
        </w:tabs>
        <w:ind w:left="350" w:hanging="350"/>
        <w:rPr>
          <w:color w:val="000000" w:themeColor="text1"/>
          <w:sz w:val="20"/>
          <w:szCs w:val="20"/>
          <w:shd w:val="clear" w:color="auto" w:fill="FCFCFC"/>
        </w:rPr>
      </w:pPr>
      <w:proofErr w:type="spellStart"/>
      <w:r w:rsidRPr="004320E4">
        <w:rPr>
          <w:color w:val="000000" w:themeColor="text1"/>
          <w:sz w:val="20"/>
          <w:szCs w:val="20"/>
          <w:shd w:val="clear" w:color="auto" w:fill="FCFCFC"/>
        </w:rPr>
        <w:t>Crutzen</w:t>
      </w:r>
      <w:proofErr w:type="spellEnd"/>
      <w:r w:rsidRPr="004320E4">
        <w:rPr>
          <w:color w:val="000000" w:themeColor="text1"/>
          <w:sz w:val="20"/>
          <w:szCs w:val="20"/>
          <w:shd w:val="clear" w:color="auto" w:fill="FCFCFC"/>
        </w:rPr>
        <w:t>, Paul and Euge</w:t>
      </w:r>
      <w:r w:rsidR="002F2655" w:rsidRPr="004320E4">
        <w:rPr>
          <w:color w:val="000000" w:themeColor="text1"/>
          <w:sz w:val="20"/>
          <w:szCs w:val="20"/>
          <w:shd w:val="clear" w:color="auto" w:fill="FCFCFC"/>
        </w:rPr>
        <w:t xml:space="preserve">ne </w:t>
      </w:r>
      <w:r w:rsidRPr="004320E4">
        <w:rPr>
          <w:color w:val="000000" w:themeColor="text1"/>
          <w:sz w:val="20"/>
          <w:szCs w:val="20"/>
          <w:shd w:val="clear" w:color="auto" w:fill="FCFCFC"/>
        </w:rPr>
        <w:t>Stoermer 2000. The “Anthropocene.” </w:t>
      </w:r>
      <w:r w:rsidRPr="004320E4">
        <w:rPr>
          <w:i/>
          <w:iCs/>
          <w:color w:val="000000" w:themeColor="text1"/>
          <w:sz w:val="20"/>
          <w:szCs w:val="20"/>
          <w:shd w:val="clear" w:color="auto" w:fill="FCFCFC"/>
        </w:rPr>
        <w:t>Global Change Newsletter</w:t>
      </w:r>
      <w:r w:rsidRPr="004320E4">
        <w:rPr>
          <w:color w:val="000000" w:themeColor="text1"/>
          <w:sz w:val="20"/>
          <w:szCs w:val="20"/>
          <w:shd w:val="clear" w:color="auto" w:fill="FCFCFC"/>
        </w:rPr>
        <w:t> (41): 17–18.</w:t>
      </w:r>
    </w:p>
    <w:p w14:paraId="011EEB2E" w14:textId="77777777" w:rsidR="003D250E" w:rsidRPr="003D250E" w:rsidRDefault="003D250E" w:rsidP="002526C4">
      <w:pPr>
        <w:tabs>
          <w:tab w:val="left" w:pos="450"/>
        </w:tabs>
        <w:ind w:left="350" w:hanging="350"/>
        <w:rPr>
          <w:color w:val="222222"/>
          <w:sz w:val="20"/>
          <w:szCs w:val="20"/>
          <w:shd w:val="clear" w:color="auto" w:fill="FFFFFF"/>
        </w:rPr>
      </w:pPr>
      <w:r w:rsidRPr="003D250E">
        <w:rPr>
          <w:color w:val="222222"/>
          <w:sz w:val="20"/>
          <w:szCs w:val="20"/>
          <w:shd w:val="clear" w:color="auto" w:fill="FFFFFF"/>
        </w:rPr>
        <w:t>Cumming, J. R., &amp; Weinstein, L. H. (1990). Aluminum-mycorrhizal interactions in the physiology of pitch pine seedlings. </w:t>
      </w:r>
      <w:r w:rsidRPr="003D250E">
        <w:rPr>
          <w:i/>
          <w:iCs/>
          <w:color w:val="222222"/>
          <w:sz w:val="20"/>
          <w:szCs w:val="20"/>
          <w:shd w:val="clear" w:color="auto" w:fill="FFFFFF"/>
        </w:rPr>
        <w:t>Plant and Soil</w:t>
      </w:r>
      <w:r w:rsidRPr="003D250E">
        <w:rPr>
          <w:color w:val="222222"/>
          <w:sz w:val="20"/>
          <w:szCs w:val="20"/>
          <w:shd w:val="clear" w:color="auto" w:fill="FFFFFF"/>
        </w:rPr>
        <w:t>, </w:t>
      </w:r>
      <w:r w:rsidRPr="003D250E">
        <w:rPr>
          <w:i/>
          <w:iCs/>
          <w:color w:val="222222"/>
          <w:sz w:val="20"/>
          <w:szCs w:val="20"/>
          <w:shd w:val="clear" w:color="auto" w:fill="FFFFFF"/>
        </w:rPr>
        <w:t>125</w:t>
      </w:r>
      <w:r w:rsidRPr="003D250E">
        <w:rPr>
          <w:color w:val="222222"/>
          <w:sz w:val="20"/>
          <w:szCs w:val="20"/>
          <w:shd w:val="clear" w:color="auto" w:fill="FFFFFF"/>
        </w:rPr>
        <w:t>(1), 7-18.</w:t>
      </w:r>
    </w:p>
    <w:p w14:paraId="475A26F9" w14:textId="001001BA" w:rsidR="00AE173C" w:rsidRPr="005F5EAF" w:rsidRDefault="00AE173C" w:rsidP="002526C4">
      <w:pPr>
        <w:tabs>
          <w:tab w:val="left" w:pos="450"/>
        </w:tabs>
        <w:ind w:left="350" w:hanging="350"/>
        <w:rPr>
          <w:color w:val="000000" w:themeColor="text1"/>
          <w:sz w:val="20"/>
          <w:szCs w:val="20"/>
          <w:shd w:val="clear" w:color="auto" w:fill="FFFFFF"/>
        </w:rPr>
      </w:pPr>
      <w:r w:rsidRPr="005F5EAF">
        <w:rPr>
          <w:color w:val="000000" w:themeColor="text1"/>
          <w:sz w:val="20"/>
          <w:szCs w:val="20"/>
        </w:rPr>
        <w:t xml:space="preserve">Day, M., </w:t>
      </w:r>
      <w:proofErr w:type="spellStart"/>
      <w:r w:rsidRPr="005F5EAF">
        <w:rPr>
          <w:color w:val="000000" w:themeColor="text1"/>
          <w:sz w:val="20"/>
          <w:szCs w:val="20"/>
        </w:rPr>
        <w:t>Schedlbauer</w:t>
      </w:r>
      <w:proofErr w:type="spellEnd"/>
      <w:r w:rsidRPr="005F5EAF">
        <w:rPr>
          <w:color w:val="000000" w:themeColor="text1"/>
          <w:sz w:val="20"/>
          <w:szCs w:val="20"/>
        </w:rPr>
        <w:t xml:space="preserve">, J., Livingston, Greenwood, M., White, M. </w:t>
      </w:r>
      <w:r w:rsidRPr="005F5EAF">
        <w:rPr>
          <w:color w:val="000000" w:themeColor="text1"/>
          <w:sz w:val="20"/>
          <w:szCs w:val="20"/>
          <w:shd w:val="clear" w:color="auto" w:fill="FFFFFF"/>
        </w:rPr>
        <w:t>and Brissette, J. (2005). Influence of seedbed, light environment, and elevated night temperature on growth and carbon allocation in pitch pine (</w:t>
      </w:r>
      <w:r w:rsidRPr="005F5EAF">
        <w:rPr>
          <w:i/>
          <w:color w:val="000000" w:themeColor="text1"/>
          <w:sz w:val="20"/>
          <w:szCs w:val="20"/>
          <w:shd w:val="clear" w:color="auto" w:fill="FFFFFF"/>
        </w:rPr>
        <w:t>Pinus rigida</w:t>
      </w:r>
      <w:r w:rsidRPr="005F5EAF">
        <w:rPr>
          <w:color w:val="000000" w:themeColor="text1"/>
          <w:sz w:val="20"/>
          <w:szCs w:val="20"/>
          <w:shd w:val="clear" w:color="auto" w:fill="FFFFFF"/>
        </w:rPr>
        <w:t>) and jack pine (</w:t>
      </w:r>
      <w:r w:rsidRPr="005F5EAF">
        <w:rPr>
          <w:i/>
          <w:color w:val="000000" w:themeColor="text1"/>
          <w:sz w:val="20"/>
          <w:szCs w:val="20"/>
          <w:shd w:val="clear" w:color="auto" w:fill="FFFFFF"/>
        </w:rPr>
        <w:t>Pinus banksiana</w:t>
      </w:r>
      <w:r w:rsidRPr="005F5EAF">
        <w:rPr>
          <w:color w:val="000000" w:themeColor="text1"/>
          <w:sz w:val="20"/>
          <w:szCs w:val="20"/>
          <w:shd w:val="clear" w:color="auto" w:fill="FFFFFF"/>
        </w:rPr>
        <w:t>) seedlings. </w:t>
      </w:r>
      <w:r w:rsidRPr="005F5EAF">
        <w:rPr>
          <w:i/>
          <w:iCs/>
          <w:color w:val="000000" w:themeColor="text1"/>
          <w:sz w:val="20"/>
          <w:szCs w:val="20"/>
          <w:shd w:val="clear" w:color="auto" w:fill="FFFFFF"/>
        </w:rPr>
        <w:t xml:space="preserve">For </w:t>
      </w:r>
      <w:proofErr w:type="spellStart"/>
      <w:r w:rsidRPr="005F5EAF">
        <w:rPr>
          <w:i/>
          <w:iCs/>
          <w:color w:val="000000" w:themeColor="text1"/>
          <w:sz w:val="20"/>
          <w:szCs w:val="20"/>
          <w:shd w:val="clear" w:color="auto" w:fill="FFFFFF"/>
        </w:rPr>
        <w:t>Ecol</w:t>
      </w:r>
      <w:proofErr w:type="spellEnd"/>
      <w:r w:rsidRPr="005F5EAF">
        <w:rPr>
          <w:i/>
          <w:iCs/>
          <w:color w:val="000000" w:themeColor="text1"/>
          <w:sz w:val="20"/>
          <w:szCs w:val="20"/>
          <w:shd w:val="clear" w:color="auto" w:fill="FFFFFF"/>
        </w:rPr>
        <w:t xml:space="preserve"> &amp; </w:t>
      </w:r>
      <w:proofErr w:type="spellStart"/>
      <w:r w:rsidRPr="005F5EAF">
        <w:rPr>
          <w:i/>
          <w:iCs/>
          <w:color w:val="000000" w:themeColor="text1"/>
          <w:sz w:val="20"/>
          <w:szCs w:val="20"/>
          <w:shd w:val="clear" w:color="auto" w:fill="FFFFFF"/>
        </w:rPr>
        <w:t>Manag</w:t>
      </w:r>
      <w:proofErr w:type="spellEnd"/>
      <w:r w:rsidRPr="005F5EAF">
        <w:rPr>
          <w:color w:val="000000" w:themeColor="text1"/>
          <w:sz w:val="20"/>
          <w:szCs w:val="20"/>
          <w:shd w:val="clear" w:color="auto" w:fill="FFFFFF"/>
        </w:rPr>
        <w:t>, </w:t>
      </w:r>
      <w:r w:rsidRPr="005F5EAF">
        <w:rPr>
          <w:i/>
          <w:iCs/>
          <w:color w:val="000000" w:themeColor="text1"/>
          <w:sz w:val="20"/>
          <w:szCs w:val="20"/>
          <w:shd w:val="clear" w:color="auto" w:fill="FFFFFF"/>
        </w:rPr>
        <w:t>205</w:t>
      </w:r>
      <w:r w:rsidRPr="005F5EAF">
        <w:rPr>
          <w:color w:val="000000" w:themeColor="text1"/>
          <w:sz w:val="20"/>
          <w:szCs w:val="20"/>
          <w:shd w:val="clear" w:color="auto" w:fill="FFFFFF"/>
        </w:rPr>
        <w:t>(1), 59-71.</w:t>
      </w:r>
    </w:p>
    <w:p w14:paraId="25685CCF" w14:textId="0BD9246E" w:rsidR="004427E6" w:rsidRPr="004320E4" w:rsidRDefault="004427E6"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Greenwood, M. and White, A. (2001). Age-related changes in foliar morphology and physiology in red spruce and their influence on declining photosynthetic rates and productivity with tree age. </w:t>
      </w:r>
      <w:r w:rsidRPr="004320E4">
        <w:rPr>
          <w:i/>
          <w:iCs/>
          <w:color w:val="000000" w:themeColor="text1"/>
          <w:sz w:val="20"/>
          <w:szCs w:val="20"/>
          <w:shd w:val="clear" w:color="auto" w:fill="FFFFFF"/>
        </w:rPr>
        <w:t>Tree Physiology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21</w:t>
      </w:r>
      <w:r w:rsidRPr="004320E4">
        <w:rPr>
          <w:color w:val="000000" w:themeColor="text1"/>
          <w:sz w:val="20"/>
          <w:szCs w:val="20"/>
          <w:shd w:val="clear" w:color="auto" w:fill="FFFFFF"/>
        </w:rPr>
        <w:t>(16), 1195-1204.</w:t>
      </w:r>
    </w:p>
    <w:p w14:paraId="24574C21" w14:textId="2D751A29" w:rsidR="002F2655" w:rsidRPr="004320E4" w:rsidRDefault="002F2655"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and Greenwood, M. (2011). Regulation of ontogeny in temperate conifers. In </w:t>
      </w:r>
      <w:r w:rsidRPr="004320E4">
        <w:rPr>
          <w:i/>
          <w:iCs/>
          <w:color w:val="000000" w:themeColor="text1"/>
          <w:sz w:val="20"/>
          <w:szCs w:val="20"/>
          <w:shd w:val="clear" w:color="auto" w:fill="FFFFFF"/>
        </w:rPr>
        <w:t>Size-and age-related changes in tree structure and function</w:t>
      </w:r>
      <w:r w:rsidRPr="004320E4">
        <w:rPr>
          <w:color w:val="000000" w:themeColor="text1"/>
          <w:sz w:val="20"/>
          <w:szCs w:val="20"/>
          <w:shd w:val="clear" w:color="auto" w:fill="FFFFFF"/>
        </w:rPr>
        <w:t> (pp. 91-119). Springer, Dordrecht.</w:t>
      </w:r>
    </w:p>
    <w:p w14:paraId="3F1DDFC5" w14:textId="3EE0FB90" w:rsidR="000547B1" w:rsidRDefault="000547B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Day, M., </w:t>
      </w:r>
      <w:proofErr w:type="spellStart"/>
      <w:r w:rsidRPr="004320E4">
        <w:rPr>
          <w:color w:val="000000" w:themeColor="text1"/>
          <w:sz w:val="20"/>
          <w:szCs w:val="20"/>
          <w:shd w:val="clear" w:color="auto" w:fill="FFFFFF"/>
        </w:rPr>
        <w:t>Zazzaro</w:t>
      </w:r>
      <w:proofErr w:type="spellEnd"/>
      <w:r w:rsidRPr="004320E4">
        <w:rPr>
          <w:color w:val="000000" w:themeColor="text1"/>
          <w:sz w:val="20"/>
          <w:szCs w:val="20"/>
          <w:shd w:val="clear" w:color="auto" w:fill="FFFFFF"/>
        </w:rPr>
        <w:t>, S. and Perkins, L. (2014). Seedling ontogeny and environmental plasticity in two co‐occurring shade‐tolerant conifers and implications for environment–population interactions.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101</w:t>
      </w:r>
      <w:r w:rsidRPr="004320E4">
        <w:rPr>
          <w:color w:val="000000" w:themeColor="text1"/>
          <w:sz w:val="20"/>
          <w:szCs w:val="20"/>
          <w:shd w:val="clear" w:color="auto" w:fill="FFFFFF"/>
        </w:rPr>
        <w:t>(1), 45-55.</w:t>
      </w:r>
    </w:p>
    <w:p w14:paraId="756B765E" w14:textId="1FD02D55" w:rsidR="002F775C" w:rsidRPr="002F775C" w:rsidRDefault="002F775C"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C776FA">
        <w:rPr>
          <w:color w:val="222222"/>
          <w:sz w:val="20"/>
          <w:szCs w:val="20"/>
          <w:shd w:val="clear" w:color="auto" w:fill="FFFFFF"/>
        </w:rPr>
        <w:t>Dodds</w:t>
      </w:r>
      <w:proofErr w:type="spellEnd"/>
      <w:r w:rsidRPr="00C776FA">
        <w:rPr>
          <w:color w:val="222222"/>
          <w:sz w:val="20"/>
          <w:szCs w:val="20"/>
          <w:shd w:val="clear" w:color="auto" w:fill="FFFFFF"/>
        </w:rPr>
        <w:t xml:space="preserve">, K., Aoki, C., Arango-Velez, A., </w:t>
      </w:r>
      <w:proofErr w:type="spellStart"/>
      <w:r w:rsidRPr="00C776FA">
        <w:rPr>
          <w:color w:val="222222"/>
          <w:sz w:val="20"/>
          <w:szCs w:val="20"/>
          <w:shd w:val="clear" w:color="auto" w:fill="FFFFFF"/>
        </w:rPr>
        <w:t>Cancelliere</w:t>
      </w:r>
      <w:proofErr w:type="spellEnd"/>
      <w:r w:rsidRPr="00C776FA">
        <w:rPr>
          <w:color w:val="222222"/>
          <w:sz w:val="20"/>
          <w:szCs w:val="20"/>
          <w:shd w:val="clear" w:color="auto" w:fill="FFFFFF"/>
        </w:rPr>
        <w:t xml:space="preserve">, J., D’Amato, A., </w:t>
      </w:r>
      <w:proofErr w:type="spellStart"/>
      <w:r w:rsidRPr="00C776FA">
        <w:rPr>
          <w:color w:val="222222"/>
          <w:sz w:val="20"/>
          <w:szCs w:val="20"/>
          <w:shd w:val="clear" w:color="auto" w:fill="FFFFFF"/>
        </w:rPr>
        <w:t>DiGirolomo</w:t>
      </w:r>
      <w:proofErr w:type="spellEnd"/>
      <w:r w:rsidRPr="00C776FA">
        <w:rPr>
          <w:color w:val="222222"/>
          <w:sz w:val="20"/>
          <w:szCs w:val="20"/>
          <w:shd w:val="clear" w:color="auto" w:fill="FFFFFF"/>
        </w:rPr>
        <w:t xml:space="preserve">, M., </w:t>
      </w:r>
      <w:r>
        <w:rPr>
          <w:color w:val="222222"/>
          <w:sz w:val="20"/>
          <w:szCs w:val="20"/>
          <w:shd w:val="clear" w:color="auto" w:fill="FFFFFF"/>
        </w:rPr>
        <w:t>and</w:t>
      </w:r>
      <w:r w:rsidRPr="00C776FA">
        <w:rPr>
          <w:color w:val="222222"/>
          <w:sz w:val="20"/>
          <w:szCs w:val="20"/>
          <w:shd w:val="clear" w:color="auto" w:fill="FFFFFF"/>
        </w:rPr>
        <w:t xml:space="preserve"> </w:t>
      </w:r>
      <w:proofErr w:type="spellStart"/>
      <w:r w:rsidRPr="00C776FA">
        <w:rPr>
          <w:color w:val="222222"/>
          <w:sz w:val="20"/>
          <w:szCs w:val="20"/>
          <w:shd w:val="clear" w:color="auto" w:fill="FFFFFF"/>
        </w:rPr>
        <w:t>Rabaglia</w:t>
      </w:r>
      <w:proofErr w:type="spellEnd"/>
      <w:r w:rsidRPr="00C776FA">
        <w:rPr>
          <w:color w:val="222222"/>
          <w:sz w:val="20"/>
          <w:szCs w:val="20"/>
          <w:shd w:val="clear" w:color="auto" w:fill="FFFFFF"/>
        </w:rPr>
        <w:t>, R. (2018). Expansion of southern pine beetle into northeastern forests: Management and impact of a primary bark beetle in a new region. </w:t>
      </w:r>
      <w:r w:rsidRPr="00C776FA">
        <w:rPr>
          <w:i/>
          <w:iCs/>
          <w:color w:val="222222"/>
          <w:sz w:val="20"/>
          <w:szCs w:val="20"/>
          <w:shd w:val="clear" w:color="auto" w:fill="FFFFFF"/>
        </w:rPr>
        <w:t>Journal of Forestry</w:t>
      </w:r>
      <w:r w:rsidRPr="00C776FA">
        <w:rPr>
          <w:color w:val="222222"/>
          <w:sz w:val="20"/>
          <w:szCs w:val="20"/>
          <w:shd w:val="clear" w:color="auto" w:fill="FFFFFF"/>
        </w:rPr>
        <w:t>, </w:t>
      </w:r>
      <w:r w:rsidRPr="00C776FA">
        <w:rPr>
          <w:i/>
          <w:iCs/>
          <w:color w:val="222222"/>
          <w:sz w:val="20"/>
          <w:szCs w:val="20"/>
          <w:shd w:val="clear" w:color="auto" w:fill="FFFFFF"/>
        </w:rPr>
        <w:t>116</w:t>
      </w:r>
      <w:r w:rsidRPr="00C776FA">
        <w:rPr>
          <w:color w:val="222222"/>
          <w:sz w:val="20"/>
          <w:szCs w:val="20"/>
          <w:shd w:val="clear" w:color="auto" w:fill="FFFFFF"/>
        </w:rPr>
        <w:t>(2), 178-191.</w:t>
      </w:r>
    </w:p>
    <w:p w14:paraId="5CDAE3F1" w14:textId="6ACF1513" w:rsidR="009147D5" w:rsidRPr="004320E4" w:rsidRDefault="00AE173C" w:rsidP="009147D5">
      <w:pPr>
        <w:pStyle w:val="ListParagraph"/>
        <w:autoSpaceDE w:val="0"/>
        <w:autoSpaceDN w:val="0"/>
        <w:adjustRightInd w:val="0"/>
        <w:spacing w:line="240" w:lineRule="auto"/>
        <w:ind w:left="360" w:hanging="360"/>
        <w:jc w:val="both"/>
        <w:rPr>
          <w:color w:val="000000" w:themeColor="text1"/>
          <w:sz w:val="20"/>
          <w:szCs w:val="20"/>
        </w:rPr>
      </w:pPr>
      <w:proofErr w:type="spellStart"/>
      <w:r w:rsidRPr="004320E4">
        <w:rPr>
          <w:color w:val="000000" w:themeColor="text1"/>
          <w:sz w:val="20"/>
          <w:szCs w:val="20"/>
        </w:rPr>
        <w:t>Doerr</w:t>
      </w:r>
      <w:proofErr w:type="spellEnd"/>
      <w:r w:rsidRPr="004320E4">
        <w:rPr>
          <w:color w:val="000000" w:themeColor="text1"/>
          <w:sz w:val="20"/>
          <w:szCs w:val="20"/>
        </w:rPr>
        <w:t xml:space="preserve">, S., </w:t>
      </w:r>
      <w:proofErr w:type="spellStart"/>
      <w:r w:rsidRPr="004320E4">
        <w:rPr>
          <w:color w:val="000000" w:themeColor="text1"/>
          <w:sz w:val="20"/>
          <w:szCs w:val="20"/>
        </w:rPr>
        <w:t>Santin</w:t>
      </w:r>
      <w:proofErr w:type="spellEnd"/>
      <w:r w:rsidRPr="004320E4">
        <w:rPr>
          <w:color w:val="000000" w:themeColor="text1"/>
          <w:sz w:val="20"/>
          <w:szCs w:val="20"/>
        </w:rPr>
        <w:t xml:space="preserve">, C., Merino, A., Belcher, C., </w:t>
      </w:r>
      <w:r w:rsidR="00B238F5" w:rsidRPr="004320E4">
        <w:rPr>
          <w:color w:val="000000" w:themeColor="text1"/>
          <w:sz w:val="20"/>
          <w:szCs w:val="20"/>
        </w:rPr>
        <w:t>and</w:t>
      </w:r>
      <w:r w:rsidRPr="004320E4">
        <w:rPr>
          <w:color w:val="000000" w:themeColor="text1"/>
          <w:sz w:val="20"/>
          <w:szCs w:val="20"/>
        </w:rPr>
        <w:t xml:space="preserve"> Baxter, G. (2018). Fire as a removal mechanism of pyrogenic carbon from the environment: effects of fire and pyrogenic carbon characteristics. </w:t>
      </w:r>
      <w:r w:rsidRPr="004320E4">
        <w:rPr>
          <w:i/>
          <w:iCs/>
          <w:color w:val="000000" w:themeColor="text1"/>
          <w:sz w:val="20"/>
          <w:szCs w:val="20"/>
        </w:rPr>
        <w:t>Frontiers in Earth Science</w:t>
      </w:r>
      <w:r w:rsidRPr="004320E4">
        <w:rPr>
          <w:color w:val="000000" w:themeColor="text1"/>
          <w:sz w:val="20"/>
          <w:szCs w:val="20"/>
        </w:rPr>
        <w:t xml:space="preserve">, </w:t>
      </w:r>
      <w:r w:rsidRPr="004320E4">
        <w:rPr>
          <w:i/>
          <w:iCs/>
          <w:color w:val="000000" w:themeColor="text1"/>
          <w:sz w:val="20"/>
          <w:szCs w:val="20"/>
        </w:rPr>
        <w:t>6</w:t>
      </w:r>
      <w:r w:rsidRPr="004320E4">
        <w:rPr>
          <w:color w:val="000000" w:themeColor="text1"/>
          <w:sz w:val="20"/>
          <w:szCs w:val="20"/>
        </w:rPr>
        <w:t>, 127.</w:t>
      </w:r>
    </w:p>
    <w:p w14:paraId="182CE62D" w14:textId="1F49ECDA" w:rsidR="00E66D51" w:rsidRPr="004320E4" w:rsidRDefault="00E66D5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Dunne, J., </w:t>
      </w:r>
      <w:proofErr w:type="spellStart"/>
      <w:r w:rsidRPr="004320E4">
        <w:rPr>
          <w:color w:val="000000" w:themeColor="text1"/>
          <w:sz w:val="20"/>
          <w:szCs w:val="20"/>
          <w:shd w:val="clear" w:color="auto" w:fill="FFFFFF"/>
        </w:rPr>
        <w:t>Saleska</w:t>
      </w:r>
      <w:proofErr w:type="spellEnd"/>
      <w:r w:rsidRPr="004320E4">
        <w:rPr>
          <w:color w:val="000000" w:themeColor="text1"/>
          <w:sz w:val="20"/>
          <w:szCs w:val="20"/>
          <w:shd w:val="clear" w:color="auto" w:fill="FFFFFF"/>
        </w:rPr>
        <w:t xml:space="preserve">, S., Fischer, M. </w:t>
      </w:r>
      <w:r w:rsidR="00311FF1" w:rsidRPr="004320E4">
        <w:rPr>
          <w:color w:val="000000" w:themeColor="text1"/>
          <w:sz w:val="20"/>
          <w:szCs w:val="20"/>
          <w:shd w:val="clear" w:color="auto" w:fill="FFFFFF"/>
        </w:rPr>
        <w:t xml:space="preserve"> and </w:t>
      </w:r>
      <w:r w:rsidRPr="004320E4">
        <w:rPr>
          <w:color w:val="000000" w:themeColor="text1"/>
          <w:sz w:val="20"/>
          <w:szCs w:val="20"/>
          <w:shd w:val="clear" w:color="auto" w:fill="FFFFFF"/>
        </w:rPr>
        <w:t xml:space="preserve">Harte, J. (2004). Integrating experimental and gradient methods in ecological climate change research. </w:t>
      </w:r>
      <w:r w:rsidRPr="004320E4">
        <w:rPr>
          <w:i/>
          <w:iCs/>
          <w:color w:val="000000" w:themeColor="text1"/>
          <w:sz w:val="20"/>
          <w:szCs w:val="20"/>
        </w:rPr>
        <w:t>Ecology</w:t>
      </w:r>
      <w:r w:rsidRPr="004320E4">
        <w:rPr>
          <w:color w:val="000000" w:themeColor="text1"/>
          <w:sz w:val="20"/>
          <w:szCs w:val="20"/>
          <w:shd w:val="clear" w:color="auto" w:fill="FFFFFF"/>
        </w:rPr>
        <w:t xml:space="preserve">, </w:t>
      </w:r>
      <w:r w:rsidRPr="004320E4">
        <w:rPr>
          <w:i/>
          <w:iCs/>
          <w:color w:val="000000" w:themeColor="text1"/>
          <w:sz w:val="20"/>
          <w:szCs w:val="20"/>
        </w:rPr>
        <w:t>85</w:t>
      </w:r>
      <w:r w:rsidRPr="004320E4">
        <w:rPr>
          <w:color w:val="000000" w:themeColor="text1"/>
          <w:sz w:val="20"/>
          <w:szCs w:val="20"/>
          <w:shd w:val="clear" w:color="auto" w:fill="FFFFFF"/>
        </w:rPr>
        <w:t>(4), 904-916.</w:t>
      </w:r>
    </w:p>
    <w:p w14:paraId="7491B99B" w14:textId="77777777" w:rsidR="004D7553" w:rsidRPr="004320E4" w:rsidRDefault="00BB2EEA"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Evans, S., </w:t>
      </w:r>
      <w:proofErr w:type="spellStart"/>
      <w:r w:rsidRPr="004320E4">
        <w:rPr>
          <w:color w:val="000000" w:themeColor="text1"/>
          <w:sz w:val="20"/>
          <w:szCs w:val="20"/>
          <w:shd w:val="clear" w:color="auto" w:fill="FFFFFF"/>
        </w:rPr>
        <w:t>Dueker</w:t>
      </w:r>
      <w:proofErr w:type="spellEnd"/>
      <w:r w:rsidRPr="004320E4">
        <w:rPr>
          <w:color w:val="000000" w:themeColor="text1"/>
          <w:sz w:val="20"/>
          <w:szCs w:val="20"/>
          <w:shd w:val="clear" w:color="auto" w:fill="FFFFFF"/>
        </w:rPr>
        <w:t>, M., Logan, J.</w:t>
      </w:r>
      <w:r w:rsidR="00311FF1"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Weathers, K. (2019). The biology of fog: results from coastal Maine and Namib Desert reveal common drivers of fog microbial composition. </w:t>
      </w:r>
      <w:r w:rsidRPr="004320E4">
        <w:rPr>
          <w:i/>
          <w:iCs/>
          <w:color w:val="000000" w:themeColor="text1"/>
          <w:sz w:val="20"/>
          <w:szCs w:val="20"/>
          <w:shd w:val="clear" w:color="auto" w:fill="FFFFFF"/>
        </w:rPr>
        <w:t>Science of the Total Environment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647</w:t>
      </w:r>
      <w:r w:rsidRPr="004320E4">
        <w:rPr>
          <w:color w:val="000000" w:themeColor="text1"/>
          <w:sz w:val="20"/>
          <w:szCs w:val="20"/>
          <w:shd w:val="clear" w:color="auto" w:fill="FFFFFF"/>
        </w:rPr>
        <w:t>, 1547-1556.</w:t>
      </w:r>
    </w:p>
    <w:p w14:paraId="1A3C1C1F" w14:textId="1C51381A"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Farquhar G., </w:t>
      </w:r>
      <w:proofErr w:type="spellStart"/>
      <w:r w:rsidRPr="004320E4">
        <w:rPr>
          <w:color w:val="000000" w:themeColor="text1"/>
          <w:sz w:val="20"/>
          <w:szCs w:val="20"/>
        </w:rPr>
        <w:t>Ehleringer</w:t>
      </w:r>
      <w:proofErr w:type="spellEnd"/>
      <w:r w:rsidRPr="004320E4">
        <w:rPr>
          <w:color w:val="000000" w:themeColor="text1"/>
          <w:sz w:val="20"/>
          <w:szCs w:val="20"/>
        </w:rPr>
        <w:t xml:space="preserve"> J. </w:t>
      </w:r>
      <w:r w:rsidR="00970B6A" w:rsidRPr="004320E4">
        <w:rPr>
          <w:color w:val="000000" w:themeColor="text1"/>
          <w:sz w:val="20"/>
          <w:szCs w:val="20"/>
        </w:rPr>
        <w:t>and</w:t>
      </w:r>
      <w:r w:rsidRPr="004320E4">
        <w:rPr>
          <w:color w:val="000000" w:themeColor="text1"/>
          <w:sz w:val="20"/>
          <w:szCs w:val="20"/>
        </w:rPr>
        <w:t xml:space="preserve"> </w:t>
      </w:r>
      <w:proofErr w:type="spellStart"/>
      <w:r w:rsidRPr="004320E4">
        <w:rPr>
          <w:color w:val="000000" w:themeColor="text1"/>
          <w:sz w:val="20"/>
          <w:szCs w:val="20"/>
        </w:rPr>
        <w:t>Hubick</w:t>
      </w:r>
      <w:proofErr w:type="spellEnd"/>
      <w:r w:rsidRPr="004320E4">
        <w:rPr>
          <w:color w:val="000000" w:themeColor="text1"/>
          <w:sz w:val="20"/>
          <w:szCs w:val="20"/>
        </w:rPr>
        <w:t xml:space="preserve"> K. (1989) Carbon Isotope Discrimination and Photosynthesis. </w:t>
      </w:r>
      <w:r w:rsidRPr="004320E4">
        <w:rPr>
          <w:i/>
          <w:iCs/>
          <w:color w:val="000000" w:themeColor="text1"/>
          <w:sz w:val="20"/>
          <w:szCs w:val="20"/>
        </w:rPr>
        <w:t>Annual Review of Plant Physiology and Plant Molecular Biology</w:t>
      </w:r>
      <w:r w:rsidRPr="004320E4">
        <w:rPr>
          <w:color w:val="000000" w:themeColor="text1"/>
          <w:sz w:val="20"/>
          <w:szCs w:val="20"/>
        </w:rPr>
        <w:t xml:space="preserve"> 40, 503–537.</w:t>
      </w:r>
    </w:p>
    <w:p w14:paraId="06EE356A" w14:textId="235F92A6" w:rsidR="004427E6" w:rsidRPr="004320E4" w:rsidRDefault="004427E6"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Fernandez</w:t>
      </w:r>
      <w:r w:rsidRPr="004320E4">
        <w:rPr>
          <w:color w:val="000000" w:themeColor="text1"/>
          <w:sz w:val="20"/>
          <w:szCs w:val="20"/>
          <w:shd w:val="clear" w:color="auto" w:fill="FFFFFF"/>
        </w:rPr>
        <w:t>, I. (2008). </w:t>
      </w:r>
      <w:r w:rsidRPr="004320E4">
        <w:rPr>
          <w:i/>
          <w:iCs/>
          <w:color w:val="000000" w:themeColor="text1"/>
          <w:sz w:val="20"/>
          <w:szCs w:val="20"/>
          <w:shd w:val="clear" w:color="auto" w:fill="FFFFFF"/>
        </w:rPr>
        <w:t>Carbon and nutrients in Maine forest soils</w:t>
      </w:r>
      <w:r w:rsidRPr="004320E4">
        <w:rPr>
          <w:color w:val="000000" w:themeColor="text1"/>
          <w:sz w:val="20"/>
          <w:szCs w:val="20"/>
          <w:shd w:val="clear" w:color="auto" w:fill="FFFFFF"/>
        </w:rPr>
        <w:t> (Vol. 200). Department of Plant, Soil &amp; Environmental Sciences.</w:t>
      </w:r>
    </w:p>
    <w:p w14:paraId="510B3D23"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 xml:space="preserve">Fernandez, I., Schmitt, C., </w:t>
      </w:r>
      <w:proofErr w:type="spellStart"/>
      <w:r w:rsidRPr="004320E4">
        <w:rPr>
          <w:rFonts w:eastAsiaTheme="minorEastAsia"/>
          <w:color w:val="000000" w:themeColor="text1"/>
          <w:sz w:val="20"/>
          <w:szCs w:val="20"/>
        </w:rPr>
        <w:t>Birkel</w:t>
      </w:r>
      <w:proofErr w:type="spellEnd"/>
      <w:r w:rsidRPr="004320E4">
        <w:rPr>
          <w:rFonts w:eastAsiaTheme="minorEastAsia"/>
          <w:color w:val="000000" w:themeColor="text1"/>
          <w:sz w:val="20"/>
          <w:szCs w:val="20"/>
        </w:rPr>
        <w:t xml:space="preserve">, S., </w:t>
      </w:r>
      <w:proofErr w:type="spellStart"/>
      <w:r w:rsidRPr="004320E4">
        <w:rPr>
          <w:rFonts w:eastAsiaTheme="minorEastAsia"/>
          <w:color w:val="000000" w:themeColor="text1"/>
          <w:sz w:val="20"/>
          <w:szCs w:val="20"/>
        </w:rPr>
        <w:t>Stancioff</w:t>
      </w:r>
      <w:proofErr w:type="spellEnd"/>
      <w:r w:rsidRPr="004320E4">
        <w:rPr>
          <w:rFonts w:eastAsiaTheme="minorEastAsia"/>
          <w:color w:val="000000" w:themeColor="text1"/>
          <w:sz w:val="20"/>
          <w:szCs w:val="20"/>
        </w:rPr>
        <w:t xml:space="preserve">, E., Pershing, A., Kelley, J., Runge, J., Jacobson, G. </w:t>
      </w:r>
      <w:r w:rsidRPr="004320E4">
        <w:rPr>
          <w:rFonts w:eastAsiaTheme="minorEastAsia"/>
          <w:i/>
          <w:color w:val="000000" w:themeColor="text1"/>
          <w:sz w:val="20"/>
          <w:szCs w:val="20"/>
        </w:rPr>
        <w:t>et al</w:t>
      </w:r>
      <w:r w:rsidRPr="004320E4">
        <w:rPr>
          <w:rFonts w:eastAsiaTheme="minorEastAsia"/>
          <w:color w:val="000000" w:themeColor="text1"/>
          <w:sz w:val="20"/>
          <w:szCs w:val="20"/>
        </w:rPr>
        <w:t xml:space="preserve"> (2015). Maine’s climate future: 2015 update. University of Maine, Orono, ME. 24 pp.</w:t>
      </w:r>
    </w:p>
    <w:p w14:paraId="37354C92" w14:textId="26CA67D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Foereid</w:t>
      </w:r>
      <w:proofErr w:type="spellEnd"/>
      <w:r w:rsidRPr="004320E4">
        <w:rPr>
          <w:color w:val="000000" w:themeColor="text1"/>
          <w:sz w:val="20"/>
          <w:szCs w:val="20"/>
          <w:shd w:val="clear" w:color="auto" w:fill="FFFFFF"/>
        </w:rPr>
        <w:t xml:space="preserve">, B., Lehmann, J., Wurster, C., and Bird, M. (2015). Presence of black carbon in soil due to forest fire in the New Jersey pine barrens. </w:t>
      </w:r>
      <w:r w:rsidRPr="004320E4">
        <w:rPr>
          <w:i/>
          <w:iCs/>
          <w:color w:val="000000" w:themeColor="text1"/>
          <w:sz w:val="20"/>
          <w:szCs w:val="20"/>
        </w:rPr>
        <w:t>J. Earth Sci. Eng.</w:t>
      </w:r>
      <w:r w:rsidRPr="004320E4">
        <w:rPr>
          <w:color w:val="000000" w:themeColor="text1"/>
          <w:sz w:val="20"/>
          <w:szCs w:val="20"/>
          <w:shd w:val="clear" w:color="auto" w:fill="FFFFFF"/>
        </w:rPr>
        <w:t xml:space="preserve"> 5, 91–97. </w:t>
      </w:r>
      <w:proofErr w:type="spellStart"/>
      <w:r w:rsidRPr="004320E4">
        <w:rPr>
          <w:color w:val="000000" w:themeColor="text1"/>
          <w:sz w:val="20"/>
          <w:szCs w:val="20"/>
          <w:shd w:val="clear" w:color="auto" w:fill="FFFFFF"/>
        </w:rPr>
        <w:t>doi</w:t>
      </w:r>
      <w:proofErr w:type="spellEnd"/>
      <w:r w:rsidRPr="004320E4">
        <w:rPr>
          <w:color w:val="000000" w:themeColor="text1"/>
          <w:sz w:val="20"/>
          <w:szCs w:val="20"/>
          <w:shd w:val="clear" w:color="auto" w:fill="FFFFFF"/>
        </w:rPr>
        <w:t>: 10.17265/2159</w:t>
      </w:r>
    </w:p>
    <w:p w14:paraId="3DFE51A3" w14:textId="1CADD150" w:rsidR="00C800F6" w:rsidRPr="004320E4" w:rsidRDefault="00C800F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Fuller, L. and Quine, C. (2016). Resilience and tree health: a basis for implementation in sustainable forest management. </w:t>
      </w:r>
      <w:r w:rsidRPr="004320E4">
        <w:rPr>
          <w:i/>
          <w:iCs/>
          <w:color w:val="000000" w:themeColor="text1"/>
          <w:sz w:val="20"/>
          <w:szCs w:val="20"/>
          <w:shd w:val="clear" w:color="auto" w:fill="FFFFFF"/>
        </w:rPr>
        <w:t>Forestry: An International Journal of Forest Research</w:t>
      </w:r>
      <w:r w:rsidRPr="004320E4">
        <w:rPr>
          <w:color w:val="000000" w:themeColor="text1"/>
          <w:sz w:val="20"/>
          <w:szCs w:val="20"/>
          <w:shd w:val="clear" w:color="auto" w:fill="FFFFFF"/>
        </w:rPr>
        <w:t>, </w:t>
      </w:r>
      <w:r w:rsidRPr="004320E4">
        <w:rPr>
          <w:i/>
          <w:iCs/>
          <w:color w:val="000000" w:themeColor="text1"/>
          <w:sz w:val="20"/>
          <w:szCs w:val="20"/>
          <w:shd w:val="clear" w:color="auto" w:fill="FFFFFF"/>
        </w:rPr>
        <w:t>89</w:t>
      </w:r>
      <w:r w:rsidRPr="004320E4">
        <w:rPr>
          <w:color w:val="000000" w:themeColor="text1"/>
          <w:sz w:val="20"/>
          <w:szCs w:val="20"/>
          <w:shd w:val="clear" w:color="auto" w:fill="FFFFFF"/>
        </w:rPr>
        <w:t>(1), 7-19.</w:t>
      </w:r>
    </w:p>
    <w:p w14:paraId="1A4A812F" w14:textId="397F998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lastRenderedPageBreak/>
        <w:t xml:space="preserve">Harris, T., </w:t>
      </w:r>
      <w:proofErr w:type="spellStart"/>
      <w:r w:rsidRPr="004320E4">
        <w:rPr>
          <w:color w:val="000000" w:themeColor="text1"/>
          <w:sz w:val="20"/>
          <w:szCs w:val="20"/>
        </w:rPr>
        <w:t>Rajakaruna</w:t>
      </w:r>
      <w:proofErr w:type="spellEnd"/>
      <w:r w:rsidRPr="004320E4">
        <w:rPr>
          <w:color w:val="000000" w:themeColor="text1"/>
          <w:sz w:val="20"/>
          <w:szCs w:val="20"/>
        </w:rPr>
        <w:t xml:space="preserve">, N., Nelson, S. and P. Vaux. (2012). Stressors and threats to the flora of Acadia National Park, Maine: Current knowledge, information gaps, and future directions. </w:t>
      </w:r>
      <w:r w:rsidRPr="004320E4">
        <w:rPr>
          <w:i/>
          <w:iCs/>
          <w:color w:val="000000" w:themeColor="text1"/>
          <w:sz w:val="20"/>
          <w:szCs w:val="20"/>
        </w:rPr>
        <w:t>Journal of the Torrey Botanical Society</w:t>
      </w:r>
      <w:r w:rsidRPr="004320E4">
        <w:rPr>
          <w:color w:val="000000" w:themeColor="text1"/>
          <w:sz w:val="20"/>
          <w:szCs w:val="20"/>
        </w:rPr>
        <w:t>, 139 (3), 323-344.</w:t>
      </w:r>
    </w:p>
    <w:p w14:paraId="082763C5" w14:textId="4C90ABFF" w:rsidR="0070579E" w:rsidRPr="004320E4" w:rsidRDefault="0070579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Heuss</w:t>
      </w:r>
      <w:proofErr w:type="spellEnd"/>
      <w:r w:rsidRPr="004320E4">
        <w:rPr>
          <w:color w:val="000000" w:themeColor="text1"/>
          <w:sz w:val="20"/>
          <w:szCs w:val="20"/>
          <w:shd w:val="clear" w:color="auto" w:fill="FFFFFF"/>
        </w:rPr>
        <w:t xml:space="preserve">, Molly (2018). Evaluating The Impacts </w:t>
      </w:r>
      <w:proofErr w:type="gramStart"/>
      <w:r w:rsidRPr="004320E4">
        <w:rPr>
          <w:color w:val="000000" w:themeColor="text1"/>
          <w:sz w:val="20"/>
          <w:szCs w:val="20"/>
          <w:shd w:val="clear" w:color="auto" w:fill="FFFFFF"/>
        </w:rPr>
        <w:t>Of</w:t>
      </w:r>
      <w:proofErr w:type="gramEnd"/>
      <w:r w:rsidRPr="004320E4">
        <w:rPr>
          <w:color w:val="000000" w:themeColor="text1"/>
          <w:sz w:val="20"/>
          <w:szCs w:val="20"/>
          <w:shd w:val="clear" w:color="auto" w:fill="FFFFFF"/>
        </w:rPr>
        <w:t xml:space="preserve"> Southern Pine Beetle On Pitch Pine Forest Dynamics In A Newly Invaded Region.</w:t>
      </w:r>
      <w:r w:rsidR="000F799F" w:rsidRPr="004320E4">
        <w:rPr>
          <w:color w:val="000000" w:themeColor="text1"/>
          <w:sz w:val="20"/>
          <w:szCs w:val="20"/>
          <w:shd w:val="clear" w:color="auto" w:fill="FFFFFF"/>
        </w:rPr>
        <w:t xml:space="preserve"> </w:t>
      </w:r>
      <w:proofErr w:type="spellStart"/>
      <w:proofErr w:type="gramStart"/>
      <w:r w:rsidR="000F799F" w:rsidRPr="004320E4">
        <w:rPr>
          <w:color w:val="000000" w:themeColor="text1"/>
          <w:sz w:val="20"/>
          <w:szCs w:val="20"/>
          <w:shd w:val="clear" w:color="auto" w:fill="FFFFFF"/>
        </w:rPr>
        <w:t>Masters</w:t>
      </w:r>
      <w:proofErr w:type="spellEnd"/>
      <w:proofErr w:type="gramEnd"/>
      <w:r w:rsidR="000F799F" w:rsidRPr="004320E4">
        <w:rPr>
          <w:color w:val="000000" w:themeColor="text1"/>
          <w:sz w:val="20"/>
          <w:szCs w:val="20"/>
          <w:shd w:val="clear" w:color="auto" w:fill="FFFFFF"/>
        </w:rPr>
        <w:t xml:space="preserve"> thesis, University of Vermont, </w:t>
      </w:r>
      <w:r w:rsidR="00BA1C72" w:rsidRPr="004320E4">
        <w:rPr>
          <w:color w:val="000000" w:themeColor="text1"/>
          <w:sz w:val="20"/>
          <w:szCs w:val="20"/>
          <w:shd w:val="clear" w:color="auto" w:fill="FFFFFF"/>
        </w:rPr>
        <w:t>pp.67.</w:t>
      </w:r>
    </w:p>
    <w:p w14:paraId="7C31B565" w14:textId="7DDACF03" w:rsidR="005767E6" w:rsidRPr="004320E4" w:rsidRDefault="005767E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 (2010). Community composition and fire dynamics of high elevation pitch pine woodlands in northeastern West Virginia. </w:t>
      </w:r>
      <w:r w:rsidRPr="004320E4">
        <w:rPr>
          <w:i/>
          <w:iCs/>
          <w:color w:val="000000" w:themeColor="text1"/>
          <w:sz w:val="20"/>
          <w:szCs w:val="20"/>
          <w:shd w:val="clear" w:color="auto" w:fill="FFFFFF"/>
        </w:rPr>
        <w:t>WV Division of Natural Resources, Elkins, WV</w:t>
      </w:r>
      <w:r w:rsidRPr="004320E4">
        <w:rPr>
          <w:color w:val="000000" w:themeColor="text1"/>
          <w:sz w:val="20"/>
          <w:szCs w:val="20"/>
          <w:shd w:val="clear" w:color="auto" w:fill="FFFFFF"/>
        </w:rPr>
        <w:t>.</w:t>
      </w:r>
    </w:p>
    <w:p w14:paraId="450A6437" w14:textId="688973F0"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w:t>
      </w:r>
      <w:r w:rsidR="004A6323"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w:t>
      </w:r>
      <w:proofErr w:type="spellStart"/>
      <w:r w:rsidRPr="004320E4">
        <w:rPr>
          <w:color w:val="000000" w:themeColor="text1"/>
          <w:sz w:val="20"/>
          <w:szCs w:val="20"/>
          <w:shd w:val="clear" w:color="auto" w:fill="FFFFFF"/>
        </w:rPr>
        <w:t>Stelacio</w:t>
      </w:r>
      <w:proofErr w:type="spellEnd"/>
      <w:r w:rsidRPr="004320E4">
        <w:rPr>
          <w:color w:val="000000" w:themeColor="text1"/>
          <w:sz w:val="20"/>
          <w:szCs w:val="20"/>
          <w:shd w:val="clear" w:color="auto" w:fill="FFFFFF"/>
        </w:rPr>
        <w:t xml:space="preserve">, M. (2011). Fire and the development of high-elevation pitch pine communities in northeastern West Virginia. </w:t>
      </w:r>
      <w:r w:rsidRPr="004320E4">
        <w:rPr>
          <w:i/>
          <w:iCs/>
          <w:color w:val="000000" w:themeColor="text1"/>
          <w:sz w:val="20"/>
          <w:szCs w:val="20"/>
        </w:rPr>
        <w:t>Bulletin of the New Jersey Academy of Science</w:t>
      </w:r>
      <w:r w:rsidRPr="004320E4">
        <w:rPr>
          <w:color w:val="000000" w:themeColor="text1"/>
          <w:sz w:val="20"/>
          <w:szCs w:val="20"/>
          <w:shd w:val="clear" w:color="auto" w:fill="FFFFFF"/>
        </w:rPr>
        <w:t xml:space="preserve">, </w:t>
      </w:r>
      <w:r w:rsidRPr="004320E4">
        <w:rPr>
          <w:i/>
          <w:iCs/>
          <w:color w:val="000000" w:themeColor="text1"/>
          <w:sz w:val="20"/>
          <w:szCs w:val="20"/>
        </w:rPr>
        <w:t>56</w:t>
      </w:r>
      <w:r w:rsidRPr="004320E4">
        <w:rPr>
          <w:color w:val="000000" w:themeColor="text1"/>
          <w:sz w:val="20"/>
          <w:szCs w:val="20"/>
          <w:shd w:val="clear" w:color="auto" w:fill="FFFFFF"/>
        </w:rPr>
        <w:t>(2), 19-23.</w:t>
      </w:r>
    </w:p>
    <w:p w14:paraId="03110988" w14:textId="77777777" w:rsidR="00380D11" w:rsidRPr="004320E4" w:rsidRDefault="00380D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Ibáñez, I., Acharya, K., Juno, E., </w:t>
      </w:r>
      <w:proofErr w:type="spellStart"/>
      <w:r w:rsidRPr="004320E4">
        <w:rPr>
          <w:color w:val="000000" w:themeColor="text1"/>
          <w:sz w:val="20"/>
          <w:szCs w:val="20"/>
          <w:shd w:val="clear" w:color="auto" w:fill="FFFFFF"/>
        </w:rPr>
        <w:t>Karounos</w:t>
      </w:r>
      <w:proofErr w:type="spellEnd"/>
      <w:r w:rsidRPr="004320E4">
        <w:rPr>
          <w:color w:val="000000" w:themeColor="text1"/>
          <w:sz w:val="20"/>
          <w:szCs w:val="20"/>
          <w:shd w:val="clear" w:color="auto" w:fill="FFFFFF"/>
        </w:rPr>
        <w:t>, C., Lee, B. R., McCollum, C., ... &amp; Tourville, J. (2019). Forest resilience under global environmental change: Do we have the information we need? A systematic review. </w:t>
      </w:r>
      <w:proofErr w:type="spellStart"/>
      <w:r w:rsidRPr="004320E4">
        <w:rPr>
          <w:i/>
          <w:iCs/>
          <w:color w:val="000000" w:themeColor="text1"/>
          <w:sz w:val="20"/>
          <w:szCs w:val="20"/>
          <w:shd w:val="clear" w:color="auto" w:fill="FFFFFF"/>
        </w:rPr>
        <w:t>PloS</w:t>
      </w:r>
      <w:proofErr w:type="spellEnd"/>
      <w:r w:rsidRPr="004320E4">
        <w:rPr>
          <w:i/>
          <w:iCs/>
          <w:color w:val="000000" w:themeColor="text1"/>
          <w:sz w:val="20"/>
          <w:szCs w:val="20"/>
          <w:shd w:val="clear" w:color="auto" w:fill="FFFFFF"/>
        </w:rPr>
        <w:t xml:space="preserve"> one</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14</w:t>
      </w:r>
      <w:r w:rsidRPr="004320E4">
        <w:rPr>
          <w:color w:val="000000" w:themeColor="text1"/>
          <w:sz w:val="20"/>
          <w:szCs w:val="20"/>
          <w:shd w:val="clear" w:color="auto" w:fill="FFFFFF"/>
        </w:rPr>
        <w:t>(9), e0222207.</w:t>
      </w:r>
    </w:p>
    <w:p w14:paraId="27C48C7D" w14:textId="3202CD0E" w:rsidR="0039319F" w:rsidRPr="004320E4" w:rsidRDefault="00AE173C" w:rsidP="0039319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Inglett, P., Reddy, K., Newman, S., and Lorenzen, B. (2007). Increased soil stable nitrogen isotopic ratio following phosphorus enrichment: historical patterns and tests of two hypotheses in a phosphorus-limited wetland. </w:t>
      </w:r>
      <w:proofErr w:type="spellStart"/>
      <w:r w:rsidRPr="004320E4">
        <w:rPr>
          <w:i/>
          <w:iCs/>
          <w:color w:val="000000" w:themeColor="text1"/>
          <w:sz w:val="20"/>
          <w:szCs w:val="20"/>
        </w:rPr>
        <w:t>Oecologia</w:t>
      </w:r>
      <w:proofErr w:type="spellEnd"/>
      <w:r w:rsidRPr="004320E4">
        <w:rPr>
          <w:color w:val="000000" w:themeColor="text1"/>
          <w:sz w:val="20"/>
          <w:szCs w:val="20"/>
          <w:shd w:val="clear" w:color="auto" w:fill="FFFFFF"/>
        </w:rPr>
        <w:t xml:space="preserve">, </w:t>
      </w:r>
      <w:r w:rsidRPr="004320E4">
        <w:rPr>
          <w:i/>
          <w:iCs/>
          <w:color w:val="000000" w:themeColor="text1"/>
          <w:sz w:val="20"/>
          <w:szCs w:val="20"/>
        </w:rPr>
        <w:t>153</w:t>
      </w:r>
      <w:r w:rsidRPr="004320E4">
        <w:rPr>
          <w:color w:val="000000" w:themeColor="text1"/>
          <w:sz w:val="20"/>
          <w:szCs w:val="20"/>
          <w:shd w:val="clear" w:color="auto" w:fill="FFFFFF"/>
        </w:rPr>
        <w:t>(1), 99-109</w:t>
      </w:r>
      <w:r w:rsidR="0039319F" w:rsidRPr="004320E4">
        <w:rPr>
          <w:color w:val="000000" w:themeColor="text1"/>
          <w:sz w:val="20"/>
          <w:szCs w:val="20"/>
          <w:shd w:val="clear" w:color="auto" w:fill="FFFFFF"/>
        </w:rPr>
        <w:t>.</w:t>
      </w:r>
    </w:p>
    <w:p w14:paraId="30816A6D" w14:textId="06D9E04F" w:rsidR="0039319F" w:rsidRPr="004320E4" w:rsidRDefault="0039319F" w:rsidP="0039319F">
      <w:pPr>
        <w:pStyle w:val="ListParagraph"/>
        <w:autoSpaceDE w:val="0"/>
        <w:autoSpaceDN w:val="0"/>
        <w:adjustRightInd w:val="0"/>
        <w:spacing w:line="240" w:lineRule="auto"/>
        <w:ind w:left="360" w:hanging="360"/>
        <w:jc w:val="both"/>
        <w:rPr>
          <w:color w:val="000000" w:themeColor="text1"/>
          <w:sz w:val="20"/>
          <w:szCs w:val="20"/>
          <w:shd w:val="clear" w:color="auto" w:fill="E5E6E7"/>
        </w:rPr>
      </w:pPr>
      <w:proofErr w:type="spellStart"/>
      <w:r w:rsidRPr="004320E4">
        <w:rPr>
          <w:color w:val="000000" w:themeColor="text1"/>
          <w:sz w:val="20"/>
          <w:szCs w:val="20"/>
          <w:shd w:val="clear" w:color="auto" w:fill="FFFFFF"/>
        </w:rPr>
        <w:t>Jagels</w:t>
      </w:r>
      <w:proofErr w:type="spellEnd"/>
      <w:r w:rsidRPr="004320E4">
        <w:rPr>
          <w:color w:val="000000" w:themeColor="text1"/>
          <w:sz w:val="20"/>
          <w:szCs w:val="20"/>
          <w:shd w:val="clear" w:color="auto" w:fill="FFFFFF"/>
        </w:rPr>
        <w:t>, R., Jiang, M., Marden, S. and Carlisle, J. 2002. Red spruce canopy response to acid fog exposure. Atmos. Res 64: 169-178.</w:t>
      </w:r>
    </w:p>
    <w:p w14:paraId="00F40F15"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Jingfang</w:t>
      </w:r>
      <w:proofErr w:type="spellEnd"/>
      <w:r w:rsidRPr="004320E4">
        <w:rPr>
          <w:color w:val="000000" w:themeColor="text1"/>
          <w:sz w:val="20"/>
          <w:szCs w:val="20"/>
          <w:shd w:val="clear" w:color="auto" w:fill="FFFFFF"/>
        </w:rPr>
        <w:t xml:space="preserve">, Q., and </w:t>
      </w:r>
      <w:proofErr w:type="spellStart"/>
      <w:r w:rsidRPr="004320E4">
        <w:rPr>
          <w:color w:val="000000" w:themeColor="text1"/>
          <w:sz w:val="20"/>
          <w:szCs w:val="20"/>
          <w:shd w:val="clear" w:color="auto" w:fill="FFFFFF"/>
        </w:rPr>
        <w:t>Wenwei</w:t>
      </w:r>
      <w:proofErr w:type="spellEnd"/>
      <w:r w:rsidRPr="004320E4">
        <w:rPr>
          <w:color w:val="000000" w:themeColor="text1"/>
          <w:sz w:val="20"/>
          <w:szCs w:val="20"/>
          <w:shd w:val="clear" w:color="auto" w:fill="FFFFFF"/>
        </w:rPr>
        <w:t>, L. (2018). A survey about characteristics of soil water retention curve. In </w:t>
      </w:r>
      <w:r w:rsidRPr="004320E4">
        <w:rPr>
          <w:i/>
          <w:iCs/>
          <w:color w:val="000000" w:themeColor="text1"/>
          <w:sz w:val="20"/>
          <w:szCs w:val="20"/>
          <w:shd w:val="clear" w:color="auto" w:fill="FFFFFF"/>
        </w:rPr>
        <w:t>IOP Conference Series: Earth and Environmental Science</w:t>
      </w:r>
      <w:r w:rsidRPr="004320E4">
        <w:rPr>
          <w:color w:val="000000" w:themeColor="text1"/>
          <w:sz w:val="20"/>
          <w:szCs w:val="20"/>
          <w:shd w:val="clear" w:color="auto" w:fill="FFFFFF"/>
        </w:rPr>
        <w:t xml:space="preserve"> (Vol. 153, No. 6, p. 062076). IOP Publishing. </w:t>
      </w:r>
    </w:p>
    <w:p w14:paraId="2DF35C24"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Jordan, M., Patterson III, W. and </w:t>
      </w:r>
      <w:proofErr w:type="spellStart"/>
      <w:r w:rsidRPr="004320E4">
        <w:rPr>
          <w:color w:val="000000" w:themeColor="text1"/>
          <w:sz w:val="20"/>
          <w:szCs w:val="20"/>
          <w:shd w:val="clear" w:color="auto" w:fill="FFFFFF"/>
        </w:rPr>
        <w:t>Windisch</w:t>
      </w:r>
      <w:proofErr w:type="spellEnd"/>
      <w:r w:rsidRPr="004320E4">
        <w:rPr>
          <w:color w:val="000000" w:themeColor="text1"/>
          <w:sz w:val="20"/>
          <w:szCs w:val="20"/>
          <w:shd w:val="clear" w:color="auto" w:fill="FFFFFF"/>
        </w:rPr>
        <w:t xml:space="preserve">, A. (2003). Conceptual ecological models for the Long Island pitch pine barrens: implications for managing rare plant communities. </w:t>
      </w:r>
      <w:r w:rsidRPr="004320E4">
        <w:rPr>
          <w:i/>
          <w:iCs/>
          <w:color w:val="000000" w:themeColor="text1"/>
          <w:sz w:val="20"/>
          <w:szCs w:val="20"/>
        </w:rPr>
        <w:t>Forest Ecology and Management</w:t>
      </w:r>
      <w:r w:rsidRPr="004320E4">
        <w:rPr>
          <w:color w:val="000000" w:themeColor="text1"/>
          <w:sz w:val="20"/>
          <w:szCs w:val="20"/>
          <w:shd w:val="clear" w:color="auto" w:fill="FFFFFF"/>
        </w:rPr>
        <w:t xml:space="preserve">, </w:t>
      </w:r>
      <w:r w:rsidRPr="004320E4">
        <w:rPr>
          <w:i/>
          <w:iCs/>
          <w:color w:val="000000" w:themeColor="text1"/>
          <w:sz w:val="20"/>
          <w:szCs w:val="20"/>
        </w:rPr>
        <w:t>185</w:t>
      </w:r>
      <w:r w:rsidRPr="004320E4">
        <w:rPr>
          <w:color w:val="000000" w:themeColor="text1"/>
          <w:sz w:val="20"/>
          <w:szCs w:val="20"/>
          <w:shd w:val="clear" w:color="auto" w:fill="FFFFFF"/>
        </w:rPr>
        <w:t>(1-2), 151-168.</w:t>
      </w:r>
    </w:p>
    <w:p w14:paraId="0DC5E365" w14:textId="32B6ACFB" w:rsidR="00AA4C12" w:rsidRPr="004320E4"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HAnsi"/>
          <w:color w:val="000000" w:themeColor="text1"/>
          <w:sz w:val="20"/>
          <w:szCs w:val="20"/>
        </w:rPr>
        <w:t xml:space="preserve">Kunkel, K., Stevens, </w:t>
      </w:r>
      <w:r w:rsidR="00FE0C54" w:rsidRPr="004320E4">
        <w:rPr>
          <w:rFonts w:eastAsiaTheme="minorHAnsi"/>
          <w:color w:val="000000" w:themeColor="text1"/>
          <w:sz w:val="20"/>
          <w:szCs w:val="20"/>
        </w:rPr>
        <w:t xml:space="preserve">L., </w:t>
      </w:r>
      <w:r w:rsidRPr="004320E4">
        <w:rPr>
          <w:rFonts w:eastAsiaTheme="minorHAnsi"/>
          <w:color w:val="000000" w:themeColor="text1"/>
          <w:sz w:val="20"/>
          <w:szCs w:val="20"/>
        </w:rPr>
        <w:t>Stevens, Sun,</w:t>
      </w:r>
      <w:r w:rsidR="00915A4A" w:rsidRPr="004320E4">
        <w:rPr>
          <w:rFonts w:eastAsiaTheme="minorHAnsi"/>
          <w:color w:val="000000" w:themeColor="text1"/>
          <w:sz w:val="20"/>
          <w:szCs w:val="20"/>
        </w:rPr>
        <w:t xml:space="preserve"> </w:t>
      </w:r>
      <w:r w:rsidRPr="004320E4">
        <w:rPr>
          <w:rFonts w:eastAsiaTheme="minorHAnsi"/>
          <w:color w:val="000000" w:themeColor="text1"/>
          <w:sz w:val="20"/>
          <w:szCs w:val="20"/>
        </w:rPr>
        <w:t xml:space="preserve">Janssen, </w:t>
      </w:r>
      <w:r w:rsidR="00915A4A" w:rsidRPr="004320E4">
        <w:rPr>
          <w:rFonts w:eastAsiaTheme="minorHAnsi"/>
          <w:color w:val="000000" w:themeColor="text1"/>
          <w:sz w:val="20"/>
          <w:szCs w:val="20"/>
        </w:rPr>
        <w:t>S.,</w:t>
      </w:r>
      <w:r w:rsidRPr="004320E4">
        <w:rPr>
          <w:rFonts w:eastAsiaTheme="minorHAnsi"/>
          <w:color w:val="000000" w:themeColor="text1"/>
          <w:sz w:val="20"/>
          <w:szCs w:val="20"/>
        </w:rPr>
        <w:t xml:space="preserve"> </w:t>
      </w:r>
      <w:proofErr w:type="spellStart"/>
      <w:r w:rsidRPr="004320E4">
        <w:rPr>
          <w:rFonts w:eastAsiaTheme="minorHAnsi"/>
          <w:color w:val="000000" w:themeColor="text1"/>
          <w:sz w:val="20"/>
          <w:szCs w:val="20"/>
        </w:rPr>
        <w:t>Wuebbles</w:t>
      </w:r>
      <w:proofErr w:type="spellEnd"/>
      <w:r w:rsidRPr="004320E4">
        <w:rPr>
          <w:rFonts w:eastAsiaTheme="minorHAnsi"/>
          <w:color w:val="000000" w:themeColor="text1"/>
          <w:sz w:val="20"/>
          <w:szCs w:val="20"/>
        </w:rPr>
        <w:t>,</w:t>
      </w:r>
      <w:r w:rsidR="00915A4A" w:rsidRPr="004320E4">
        <w:rPr>
          <w:rFonts w:eastAsiaTheme="minorHAnsi"/>
          <w:color w:val="000000" w:themeColor="text1"/>
          <w:sz w:val="20"/>
          <w:szCs w:val="20"/>
        </w:rPr>
        <w:t xml:space="preserve"> D.</w:t>
      </w:r>
      <w:r w:rsidRPr="004320E4">
        <w:rPr>
          <w:rFonts w:eastAsiaTheme="minorHAnsi"/>
          <w:color w:val="000000" w:themeColor="text1"/>
          <w:sz w:val="20"/>
          <w:szCs w:val="20"/>
        </w:rPr>
        <w:t xml:space="preserve"> and Dobson</w:t>
      </w:r>
      <w:r w:rsidR="00DB786C" w:rsidRPr="004320E4">
        <w:rPr>
          <w:rFonts w:eastAsiaTheme="minorHAnsi"/>
          <w:color w:val="000000" w:themeColor="text1"/>
          <w:sz w:val="20"/>
          <w:szCs w:val="20"/>
        </w:rPr>
        <w:t>,</w:t>
      </w:r>
      <w:r w:rsidRPr="004320E4">
        <w:rPr>
          <w:rFonts w:eastAsiaTheme="minorHAnsi"/>
          <w:color w:val="000000" w:themeColor="text1"/>
          <w:sz w:val="20"/>
          <w:szCs w:val="20"/>
        </w:rPr>
        <w:t xml:space="preserve"> </w:t>
      </w:r>
      <w:r w:rsidR="00DB786C" w:rsidRPr="004320E4">
        <w:rPr>
          <w:rFonts w:eastAsiaTheme="minorHAnsi"/>
          <w:color w:val="000000" w:themeColor="text1"/>
          <w:sz w:val="20"/>
          <w:szCs w:val="20"/>
        </w:rPr>
        <w:t xml:space="preserve">J. </w:t>
      </w:r>
      <w:r w:rsidRPr="004320E4">
        <w:rPr>
          <w:rFonts w:eastAsiaTheme="minorHAnsi"/>
          <w:color w:val="000000" w:themeColor="text1"/>
          <w:sz w:val="20"/>
          <w:szCs w:val="20"/>
        </w:rPr>
        <w:t>(2013). Regional climate trends and scenarios for the US national climate assessment: Part 1. Climate of the Northeast United States. NOAA technical report NESDIS 142-1. Washington, DC. 87 pp.</w:t>
      </w:r>
    </w:p>
    <w:p w14:paraId="177AD8BB" w14:textId="1C3D5ACC" w:rsidR="0039319F" w:rsidRPr="004320E4" w:rsidRDefault="0039319F"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 xml:space="preserve">Lafon, C., Grissino-Mayer, H., Aldrich, S., DeWeese, G., Flatley, W., </w:t>
      </w:r>
      <w:proofErr w:type="spellStart"/>
      <w:r w:rsidRPr="004320E4">
        <w:rPr>
          <w:color w:val="000000" w:themeColor="text1"/>
          <w:sz w:val="20"/>
          <w:szCs w:val="20"/>
          <w:shd w:val="clear" w:color="auto" w:fill="FFFFFF"/>
        </w:rPr>
        <w:t>LaForest</w:t>
      </w:r>
      <w:proofErr w:type="spellEnd"/>
      <w:r w:rsidRPr="004320E4">
        <w:rPr>
          <w:color w:val="000000" w:themeColor="text1"/>
          <w:sz w:val="20"/>
          <w:szCs w:val="20"/>
          <w:shd w:val="clear" w:color="auto" w:fill="FFFFFF"/>
        </w:rPr>
        <w:t>, L.</w:t>
      </w:r>
      <w:r w:rsidR="00970B6A"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Hoss, J. (2014). Three centuries of Appalachian fire history from tree rings. </w:t>
      </w:r>
      <w:r w:rsidRPr="004320E4">
        <w:rPr>
          <w:i/>
          <w:iCs/>
          <w:color w:val="000000" w:themeColor="text1"/>
          <w:sz w:val="20"/>
          <w:szCs w:val="20"/>
          <w:shd w:val="clear" w:color="auto" w:fill="FFFFFF"/>
        </w:rPr>
        <w:t>Three centuries of Appalachian fire history from tree rings.</w:t>
      </w:r>
      <w:r w:rsidRPr="004320E4">
        <w:rPr>
          <w:color w:val="000000" w:themeColor="text1"/>
          <w:sz w:val="20"/>
          <w:szCs w:val="20"/>
          <w:shd w:val="clear" w:color="auto" w:fill="FFFFFF"/>
        </w:rPr>
        <w:t>, (SRS-199), 99-103.</w:t>
      </w:r>
      <w:r w:rsidRPr="004320E4">
        <w:rPr>
          <w:color w:val="000000" w:themeColor="text1"/>
          <w:sz w:val="20"/>
          <w:szCs w:val="20"/>
        </w:rPr>
        <w:t xml:space="preserve"> </w:t>
      </w:r>
    </w:p>
    <w:p w14:paraId="070CCD2E" w14:textId="5F533DE8"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Lambers, H., Chapin, F. and Pons, T. (2006). Photosynthesis, respiration and </w:t>
      </w:r>
      <w:proofErr w:type="gramStart"/>
      <w:r w:rsidRPr="004320E4">
        <w:rPr>
          <w:color w:val="000000" w:themeColor="text1"/>
          <w:sz w:val="20"/>
          <w:szCs w:val="20"/>
        </w:rPr>
        <w:t>long</w:t>
      </w:r>
      <w:r w:rsidR="003352CD" w:rsidRPr="004320E4">
        <w:rPr>
          <w:color w:val="000000" w:themeColor="text1"/>
          <w:sz w:val="20"/>
          <w:szCs w:val="20"/>
        </w:rPr>
        <w:t xml:space="preserve"> </w:t>
      </w:r>
      <w:r w:rsidRPr="004320E4">
        <w:rPr>
          <w:color w:val="000000" w:themeColor="text1"/>
          <w:sz w:val="20"/>
          <w:szCs w:val="20"/>
        </w:rPr>
        <w:t>distance</w:t>
      </w:r>
      <w:proofErr w:type="gramEnd"/>
      <w:r w:rsidRPr="004320E4">
        <w:rPr>
          <w:color w:val="000000" w:themeColor="text1"/>
          <w:sz w:val="20"/>
          <w:szCs w:val="20"/>
        </w:rPr>
        <w:t xml:space="preserve"> transport. In </w:t>
      </w:r>
      <w:r w:rsidRPr="004320E4">
        <w:rPr>
          <w:i/>
          <w:color w:val="000000" w:themeColor="text1"/>
          <w:sz w:val="20"/>
          <w:szCs w:val="20"/>
        </w:rPr>
        <w:t>Plant Physiology Ecology</w:t>
      </w:r>
      <w:r w:rsidRPr="004320E4">
        <w:rPr>
          <w:color w:val="000000" w:themeColor="text1"/>
          <w:sz w:val="20"/>
          <w:szCs w:val="20"/>
        </w:rPr>
        <w:t>: 11-99, Springer, New York.</w:t>
      </w:r>
    </w:p>
    <w:p w14:paraId="65D859BC" w14:textId="3D4559B0" w:rsidR="005D48CE" w:rsidRPr="004320E4" w:rsidRDefault="005D48C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Ledig</w:t>
      </w:r>
      <w:proofErr w:type="spellEnd"/>
      <w:r w:rsidRPr="004320E4">
        <w:rPr>
          <w:color w:val="000000" w:themeColor="text1"/>
          <w:sz w:val="20"/>
          <w:szCs w:val="20"/>
          <w:shd w:val="clear" w:color="auto" w:fill="FFFFFF"/>
        </w:rPr>
        <w:t xml:space="preserve">, F., </w:t>
      </w:r>
      <w:proofErr w:type="spellStart"/>
      <w:r w:rsidRPr="004320E4">
        <w:rPr>
          <w:color w:val="000000" w:themeColor="text1"/>
          <w:sz w:val="20"/>
          <w:szCs w:val="20"/>
          <w:shd w:val="clear" w:color="auto" w:fill="FFFFFF"/>
        </w:rPr>
        <w:t>Hom</w:t>
      </w:r>
      <w:proofErr w:type="spellEnd"/>
      <w:r w:rsidRPr="004320E4">
        <w:rPr>
          <w:color w:val="000000" w:themeColor="text1"/>
          <w:sz w:val="20"/>
          <w:szCs w:val="20"/>
          <w:shd w:val="clear" w:color="auto" w:fill="FFFFFF"/>
        </w:rPr>
        <w:t xml:space="preserve">, J. and </w:t>
      </w:r>
      <w:proofErr w:type="spellStart"/>
      <w:r w:rsidRPr="004320E4">
        <w:rPr>
          <w:color w:val="000000" w:themeColor="text1"/>
          <w:sz w:val="20"/>
          <w:szCs w:val="20"/>
          <w:shd w:val="clear" w:color="auto" w:fill="FFFFFF"/>
        </w:rPr>
        <w:t>Smouse</w:t>
      </w:r>
      <w:proofErr w:type="spellEnd"/>
      <w:r w:rsidRPr="004320E4">
        <w:rPr>
          <w:color w:val="000000" w:themeColor="text1"/>
          <w:sz w:val="20"/>
          <w:szCs w:val="20"/>
          <w:shd w:val="clear" w:color="auto" w:fill="FFFFFF"/>
        </w:rPr>
        <w:t>, P. (2013). The evolution of the New Jersey pine plains.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100</w:t>
      </w:r>
      <w:r w:rsidRPr="004320E4">
        <w:rPr>
          <w:color w:val="000000" w:themeColor="text1"/>
          <w:sz w:val="20"/>
          <w:szCs w:val="20"/>
          <w:shd w:val="clear" w:color="auto" w:fill="FFFFFF"/>
        </w:rPr>
        <w:t xml:space="preserve">(4), 778-791. </w:t>
      </w:r>
    </w:p>
    <w:p w14:paraId="112817C9" w14:textId="5260C7A8"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Ledig</w:t>
      </w:r>
      <w:proofErr w:type="spellEnd"/>
      <w:r w:rsidRPr="004320E4">
        <w:rPr>
          <w:color w:val="000000" w:themeColor="text1"/>
          <w:sz w:val="20"/>
          <w:szCs w:val="20"/>
          <w:shd w:val="clear" w:color="auto" w:fill="FFFFFF"/>
        </w:rPr>
        <w:t xml:space="preserve">, F., </w:t>
      </w:r>
      <w:proofErr w:type="spellStart"/>
      <w:r w:rsidRPr="004320E4">
        <w:rPr>
          <w:color w:val="000000" w:themeColor="text1"/>
          <w:sz w:val="20"/>
          <w:szCs w:val="20"/>
          <w:shd w:val="clear" w:color="auto" w:fill="FFFFFF"/>
        </w:rPr>
        <w:t>Smouse</w:t>
      </w:r>
      <w:proofErr w:type="spellEnd"/>
      <w:r w:rsidRPr="004320E4">
        <w:rPr>
          <w:color w:val="000000" w:themeColor="text1"/>
          <w:sz w:val="20"/>
          <w:szCs w:val="20"/>
          <w:shd w:val="clear" w:color="auto" w:fill="FFFFFF"/>
        </w:rPr>
        <w:t xml:space="preserve">, P. and </w:t>
      </w:r>
      <w:proofErr w:type="spellStart"/>
      <w:r w:rsidRPr="004320E4">
        <w:rPr>
          <w:color w:val="000000" w:themeColor="text1"/>
          <w:sz w:val="20"/>
          <w:szCs w:val="20"/>
          <w:shd w:val="clear" w:color="auto" w:fill="FFFFFF"/>
        </w:rPr>
        <w:t>Hom</w:t>
      </w:r>
      <w:proofErr w:type="spellEnd"/>
      <w:r w:rsidRPr="004320E4">
        <w:rPr>
          <w:color w:val="000000" w:themeColor="text1"/>
          <w:sz w:val="20"/>
          <w:szCs w:val="20"/>
          <w:shd w:val="clear" w:color="auto" w:fill="FFFFFF"/>
        </w:rPr>
        <w:t>, J. (2015). Postglacial migration and adaptation for dispersal in pitch pine (Pinaceae).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102</w:t>
      </w:r>
      <w:r w:rsidRPr="004320E4">
        <w:rPr>
          <w:color w:val="000000" w:themeColor="text1"/>
          <w:sz w:val="20"/>
          <w:szCs w:val="20"/>
          <w:shd w:val="clear" w:color="auto" w:fill="FFFFFF"/>
        </w:rPr>
        <w:t>(12), 2074-2091.</w:t>
      </w:r>
    </w:p>
    <w:p w14:paraId="4A2524BA" w14:textId="77777777" w:rsidR="00AE173C"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rFonts w:eastAsiaTheme="minorEastAsia"/>
          <w:color w:val="000000" w:themeColor="text1"/>
          <w:sz w:val="20"/>
          <w:szCs w:val="20"/>
        </w:rPr>
        <w:t xml:space="preserve">Lee, C., Robinson, G., Robinson, I., and Lee, H. (2019). </w:t>
      </w:r>
      <w:r w:rsidRPr="004320E4">
        <w:rPr>
          <w:color w:val="000000" w:themeColor="text1"/>
          <w:sz w:val="20"/>
          <w:szCs w:val="20"/>
          <w:shd w:val="clear" w:color="auto" w:fill="FFFFFF"/>
        </w:rPr>
        <w:t xml:space="preserve">Regeneration of pitch pine (Pinus rigida) stands inhibited by fire suppression in Albany Pine Bush Preserve, New York. </w:t>
      </w:r>
      <w:r w:rsidRPr="004320E4">
        <w:rPr>
          <w:i/>
          <w:iCs/>
          <w:color w:val="000000" w:themeColor="text1"/>
          <w:sz w:val="20"/>
          <w:szCs w:val="20"/>
        </w:rPr>
        <w:t>Journal of forestry research</w:t>
      </w:r>
      <w:r w:rsidRPr="004320E4">
        <w:rPr>
          <w:color w:val="000000" w:themeColor="text1"/>
          <w:sz w:val="20"/>
          <w:szCs w:val="20"/>
          <w:shd w:val="clear" w:color="auto" w:fill="FFFFFF"/>
        </w:rPr>
        <w:t xml:space="preserve">, </w:t>
      </w:r>
      <w:r w:rsidRPr="004320E4">
        <w:rPr>
          <w:i/>
          <w:iCs/>
          <w:color w:val="000000" w:themeColor="text1"/>
          <w:sz w:val="20"/>
          <w:szCs w:val="20"/>
        </w:rPr>
        <w:t>30</w:t>
      </w:r>
      <w:r w:rsidRPr="004320E4">
        <w:rPr>
          <w:color w:val="000000" w:themeColor="text1"/>
          <w:sz w:val="20"/>
          <w:szCs w:val="20"/>
          <w:shd w:val="clear" w:color="auto" w:fill="FFFFFF"/>
        </w:rPr>
        <w:t>(1), 233-242.</w:t>
      </w:r>
    </w:p>
    <w:p w14:paraId="0DFEE1F1" w14:textId="7BAAFCC6" w:rsidR="00AE173C"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Lesk</w:t>
      </w:r>
      <w:proofErr w:type="spellEnd"/>
      <w:r w:rsidRPr="004320E4">
        <w:rPr>
          <w:color w:val="000000" w:themeColor="text1"/>
          <w:sz w:val="20"/>
          <w:szCs w:val="20"/>
          <w:shd w:val="clear" w:color="auto" w:fill="FFFFFF"/>
        </w:rPr>
        <w:t xml:space="preserve">, C., </w:t>
      </w:r>
      <w:proofErr w:type="spellStart"/>
      <w:r w:rsidRPr="004320E4">
        <w:rPr>
          <w:color w:val="000000" w:themeColor="text1"/>
          <w:sz w:val="20"/>
          <w:szCs w:val="20"/>
          <w:shd w:val="clear" w:color="auto" w:fill="FFFFFF"/>
        </w:rPr>
        <w:t>Coffel</w:t>
      </w:r>
      <w:proofErr w:type="spellEnd"/>
      <w:r w:rsidRPr="004320E4">
        <w:rPr>
          <w:color w:val="000000" w:themeColor="text1"/>
          <w:sz w:val="20"/>
          <w:szCs w:val="20"/>
          <w:shd w:val="clear" w:color="auto" w:fill="FFFFFF"/>
        </w:rPr>
        <w:t xml:space="preserve">, E., D'Amato, A., </w:t>
      </w:r>
      <w:proofErr w:type="spellStart"/>
      <w:r w:rsidRPr="004320E4">
        <w:rPr>
          <w:color w:val="000000" w:themeColor="text1"/>
          <w:sz w:val="20"/>
          <w:szCs w:val="20"/>
          <w:shd w:val="clear" w:color="auto" w:fill="FFFFFF"/>
        </w:rPr>
        <w:t>Dodds</w:t>
      </w:r>
      <w:proofErr w:type="spellEnd"/>
      <w:r w:rsidRPr="004320E4">
        <w:rPr>
          <w:color w:val="000000" w:themeColor="text1"/>
          <w:sz w:val="20"/>
          <w:szCs w:val="20"/>
          <w:shd w:val="clear" w:color="auto" w:fill="FFFFFF"/>
        </w:rPr>
        <w:t xml:space="preserve">, K., and Horton, R. (2017). Threats to North American forests from southern pine beetle with warming winters. </w:t>
      </w:r>
      <w:r w:rsidRPr="004320E4">
        <w:rPr>
          <w:i/>
          <w:iCs/>
          <w:color w:val="000000" w:themeColor="text1"/>
          <w:sz w:val="20"/>
          <w:szCs w:val="20"/>
        </w:rPr>
        <w:t xml:space="preserve">Nat. </w:t>
      </w:r>
      <w:proofErr w:type="spellStart"/>
      <w:r w:rsidRPr="004320E4">
        <w:rPr>
          <w:i/>
          <w:iCs/>
          <w:color w:val="000000" w:themeColor="text1"/>
          <w:sz w:val="20"/>
          <w:szCs w:val="20"/>
        </w:rPr>
        <w:t>Clim</w:t>
      </w:r>
      <w:proofErr w:type="spellEnd"/>
      <w:r w:rsidRPr="004320E4">
        <w:rPr>
          <w:i/>
          <w:iCs/>
          <w:color w:val="000000" w:themeColor="text1"/>
          <w:sz w:val="20"/>
          <w:szCs w:val="20"/>
        </w:rPr>
        <w:t>. Change</w:t>
      </w:r>
      <w:r w:rsidRPr="004320E4">
        <w:rPr>
          <w:color w:val="000000" w:themeColor="text1"/>
          <w:sz w:val="20"/>
          <w:szCs w:val="20"/>
          <w:shd w:val="clear" w:color="auto" w:fill="FFFFFF"/>
        </w:rPr>
        <w:t xml:space="preserve"> 7, 713–717. </w:t>
      </w:r>
      <w:proofErr w:type="spellStart"/>
      <w:r w:rsidRPr="004320E4">
        <w:rPr>
          <w:color w:val="000000" w:themeColor="text1"/>
          <w:sz w:val="20"/>
          <w:szCs w:val="20"/>
          <w:shd w:val="clear" w:color="auto" w:fill="FFFFFF"/>
        </w:rPr>
        <w:t>doi</w:t>
      </w:r>
      <w:proofErr w:type="spellEnd"/>
      <w:r w:rsidRPr="004320E4">
        <w:rPr>
          <w:color w:val="000000" w:themeColor="text1"/>
          <w:sz w:val="20"/>
          <w:szCs w:val="20"/>
          <w:shd w:val="clear" w:color="auto" w:fill="FFFFFF"/>
        </w:rPr>
        <w:t>: 10.1038/nclimate3375</w:t>
      </w:r>
    </w:p>
    <w:p w14:paraId="6DDA1E35" w14:textId="0DA5F8A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w:t>
      </w:r>
      <w:r w:rsidR="005F3C86" w:rsidRPr="004320E4">
        <w:rPr>
          <w:color w:val="000000" w:themeColor="text1"/>
          <w:sz w:val="20"/>
          <w:szCs w:val="20"/>
          <w:shd w:val="clear" w:color="auto" w:fill="FFFFFF"/>
        </w:rPr>
        <w:t xml:space="preserve">and </w:t>
      </w:r>
      <w:r w:rsidRPr="004320E4">
        <w:rPr>
          <w:color w:val="000000" w:themeColor="text1"/>
          <w:sz w:val="20"/>
          <w:szCs w:val="20"/>
          <w:shd w:val="clear" w:color="auto" w:fill="FFFFFF"/>
        </w:rPr>
        <w:t>Smith, N</w:t>
      </w:r>
      <w:r w:rsidR="005F3C8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(2018). The influence of lignocellulose and hemicellulose biochar on photosynthesis and water use efficiency in seedlings from a Northeastern US pine-oak ecosystem. </w:t>
      </w:r>
      <w:r w:rsidRPr="004320E4">
        <w:rPr>
          <w:i/>
          <w:iCs/>
          <w:color w:val="000000" w:themeColor="text1"/>
          <w:sz w:val="20"/>
          <w:szCs w:val="20"/>
        </w:rPr>
        <w:t>Journal of Sustainable Forestry</w:t>
      </w:r>
      <w:r w:rsidRPr="004320E4">
        <w:rPr>
          <w:color w:val="000000" w:themeColor="text1"/>
          <w:sz w:val="20"/>
          <w:szCs w:val="20"/>
          <w:shd w:val="clear" w:color="auto" w:fill="FFFFFF"/>
        </w:rPr>
        <w:t xml:space="preserve">, </w:t>
      </w:r>
      <w:r w:rsidRPr="004320E4">
        <w:rPr>
          <w:i/>
          <w:iCs/>
          <w:color w:val="000000" w:themeColor="text1"/>
          <w:sz w:val="20"/>
          <w:szCs w:val="20"/>
        </w:rPr>
        <w:t>37</w:t>
      </w:r>
      <w:r w:rsidRPr="004320E4">
        <w:rPr>
          <w:color w:val="000000" w:themeColor="text1"/>
          <w:sz w:val="20"/>
          <w:szCs w:val="20"/>
          <w:shd w:val="clear" w:color="auto" w:fill="FFFFFF"/>
        </w:rPr>
        <w:t>(1), 25-37.</w:t>
      </w:r>
    </w:p>
    <w:p w14:paraId="60103DCB" w14:textId="5D46E314" w:rsidR="00081CA2" w:rsidRPr="004320E4" w:rsidRDefault="00081CA2"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and Smith, N. (2020). Pyrogenic Carbon Increases Pitch Pine Seedling Growth, Soil Moisture Retention, and Photosynthetic Intrinsic Water Use Efficiency in the Field. </w:t>
      </w:r>
      <w:r w:rsidRPr="004320E4">
        <w:rPr>
          <w:i/>
          <w:iCs/>
          <w:color w:val="000000" w:themeColor="text1"/>
          <w:sz w:val="20"/>
          <w:szCs w:val="20"/>
        </w:rPr>
        <w:t>Frontiers in Forests and Global Change</w:t>
      </w:r>
      <w:r w:rsidRPr="004320E4">
        <w:rPr>
          <w:color w:val="000000" w:themeColor="text1"/>
          <w:sz w:val="20"/>
          <w:szCs w:val="20"/>
          <w:shd w:val="clear" w:color="auto" w:fill="FFFFFF"/>
        </w:rPr>
        <w:t xml:space="preserve">, </w:t>
      </w:r>
      <w:r w:rsidRPr="004320E4">
        <w:rPr>
          <w:i/>
          <w:iCs/>
          <w:color w:val="000000" w:themeColor="text1"/>
          <w:sz w:val="20"/>
          <w:szCs w:val="20"/>
        </w:rPr>
        <w:t>3</w:t>
      </w:r>
      <w:r w:rsidRPr="004320E4">
        <w:rPr>
          <w:color w:val="000000" w:themeColor="text1"/>
          <w:sz w:val="20"/>
          <w:szCs w:val="20"/>
          <w:shd w:val="clear" w:color="auto" w:fill="FFFFFF"/>
        </w:rPr>
        <w:t>, 31.</w:t>
      </w:r>
    </w:p>
    <w:p w14:paraId="63C5C386"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Lubinski</w:t>
      </w:r>
      <w:proofErr w:type="spellEnd"/>
      <w:r w:rsidRPr="004320E4">
        <w:rPr>
          <w:color w:val="000000" w:themeColor="text1"/>
          <w:sz w:val="20"/>
          <w:szCs w:val="20"/>
          <w:shd w:val="clear" w:color="auto" w:fill="FFFFFF"/>
        </w:rPr>
        <w:t xml:space="preserve">, S., Hop, K., &amp; </w:t>
      </w:r>
      <w:proofErr w:type="spellStart"/>
      <w:r w:rsidRPr="004320E4">
        <w:rPr>
          <w:color w:val="000000" w:themeColor="text1"/>
          <w:sz w:val="20"/>
          <w:szCs w:val="20"/>
          <w:shd w:val="clear" w:color="auto" w:fill="FFFFFF"/>
        </w:rPr>
        <w:t>Gawler</w:t>
      </w:r>
      <w:proofErr w:type="spellEnd"/>
      <w:r w:rsidRPr="004320E4">
        <w:rPr>
          <w:color w:val="000000" w:themeColor="text1"/>
          <w:sz w:val="20"/>
          <w:szCs w:val="20"/>
          <w:shd w:val="clear" w:color="auto" w:fill="FFFFFF"/>
        </w:rPr>
        <w:t xml:space="preserve">, S. (2003). US Geological Survey-National Park Service Vegetation Mapping Program, Acadia National Park, Maine. </w:t>
      </w:r>
      <w:r w:rsidRPr="004320E4">
        <w:rPr>
          <w:i/>
          <w:iCs/>
          <w:color w:val="000000" w:themeColor="text1"/>
          <w:sz w:val="20"/>
          <w:szCs w:val="20"/>
        </w:rPr>
        <w:t>Project Report</w:t>
      </w:r>
      <w:r w:rsidRPr="004320E4">
        <w:rPr>
          <w:color w:val="000000" w:themeColor="text1"/>
          <w:sz w:val="20"/>
          <w:szCs w:val="20"/>
          <w:shd w:val="clear" w:color="auto" w:fill="FFFFFF"/>
        </w:rPr>
        <w:t>.</w:t>
      </w:r>
    </w:p>
    <w:p w14:paraId="34EAD7A7"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EastAsia"/>
          <w:color w:val="000000" w:themeColor="text1"/>
          <w:sz w:val="20"/>
          <w:szCs w:val="20"/>
        </w:rPr>
        <w:t xml:space="preserve">Luo, J., Walsh, E., Miller, S., </w:t>
      </w:r>
      <w:proofErr w:type="spellStart"/>
      <w:r w:rsidRPr="004320E4">
        <w:rPr>
          <w:rFonts w:eastAsiaTheme="minorEastAsia"/>
          <w:color w:val="000000" w:themeColor="text1"/>
          <w:sz w:val="20"/>
          <w:szCs w:val="20"/>
        </w:rPr>
        <w:t>Blystone</w:t>
      </w:r>
      <w:proofErr w:type="spellEnd"/>
      <w:r w:rsidRPr="004320E4">
        <w:rPr>
          <w:rFonts w:eastAsiaTheme="minorEastAsia"/>
          <w:color w:val="000000" w:themeColor="text1"/>
          <w:sz w:val="20"/>
          <w:szCs w:val="20"/>
        </w:rPr>
        <w:t xml:space="preserve">, D., Dighton, J., and Zhang, N. (2017). Root endophytic fungal communities associated with pitch pine, switchgrass, and rosette grass in the pine barrens ecosystem. Fung. Biol. 121, 478–487. </w:t>
      </w:r>
      <w:proofErr w:type="spellStart"/>
      <w:r w:rsidRPr="004320E4">
        <w:rPr>
          <w:rFonts w:eastAsiaTheme="minorEastAsia"/>
          <w:color w:val="000000" w:themeColor="text1"/>
          <w:sz w:val="20"/>
          <w:szCs w:val="20"/>
        </w:rPr>
        <w:t>doi</w:t>
      </w:r>
      <w:proofErr w:type="spellEnd"/>
      <w:r w:rsidRPr="004320E4">
        <w:rPr>
          <w:rFonts w:eastAsiaTheme="minorEastAsia"/>
          <w:color w:val="000000" w:themeColor="text1"/>
          <w:sz w:val="20"/>
          <w:szCs w:val="20"/>
        </w:rPr>
        <w:t>: 10.1016/j.funbio.2017.01.005</w:t>
      </w:r>
    </w:p>
    <w:p w14:paraId="305FF1B1" w14:textId="7B35564B" w:rsidR="00AE173C" w:rsidRPr="004320E4" w:rsidRDefault="00AE173C" w:rsidP="002526C4">
      <w:pPr>
        <w:pStyle w:val="ListParagraph"/>
        <w:autoSpaceDE w:val="0"/>
        <w:autoSpaceDN w:val="0"/>
        <w:adjustRightInd w:val="0"/>
        <w:spacing w:line="240" w:lineRule="auto"/>
        <w:ind w:left="360" w:hanging="360"/>
        <w:jc w:val="both"/>
        <w:rPr>
          <w:rStyle w:val="Hyperlink"/>
          <w:color w:val="000000" w:themeColor="text1"/>
          <w:sz w:val="20"/>
          <w:szCs w:val="20"/>
          <w:u w:val="none"/>
        </w:rPr>
      </w:pPr>
      <w:r w:rsidRPr="004320E4">
        <w:rPr>
          <w:color w:val="000000" w:themeColor="text1"/>
          <w:sz w:val="20"/>
          <w:szCs w:val="20"/>
        </w:rPr>
        <w:t xml:space="preserve">Miller, K., Mitchell, B., Curtin, P. and Wheeler, J. </w:t>
      </w:r>
      <w:r w:rsidR="00970B6A" w:rsidRPr="004320E4">
        <w:rPr>
          <w:color w:val="000000" w:themeColor="text1"/>
          <w:sz w:val="20"/>
          <w:szCs w:val="20"/>
        </w:rPr>
        <w:t>(</w:t>
      </w:r>
      <w:r w:rsidRPr="004320E4">
        <w:rPr>
          <w:color w:val="000000" w:themeColor="text1"/>
          <w:sz w:val="20"/>
          <w:szCs w:val="20"/>
        </w:rPr>
        <w:t>2014</w:t>
      </w:r>
      <w:r w:rsidR="00970B6A" w:rsidRPr="004320E4">
        <w:rPr>
          <w:color w:val="000000" w:themeColor="text1"/>
          <w:sz w:val="20"/>
          <w:szCs w:val="20"/>
        </w:rPr>
        <w:t>)</w:t>
      </w:r>
      <w:r w:rsidRPr="004320E4">
        <w:rPr>
          <w:color w:val="000000" w:themeColor="text1"/>
          <w:sz w:val="20"/>
          <w:szCs w:val="20"/>
        </w:rPr>
        <w:t xml:space="preserve">. Forest Health Monitoring, Northeast Temperate Report, 2006-2013 NPS/NETN. </w:t>
      </w:r>
      <w:hyperlink r:id="rId16" w:history="1">
        <w:r w:rsidRPr="004320E4">
          <w:rPr>
            <w:rStyle w:val="Hyperlink"/>
            <w:color w:val="000000" w:themeColor="text1"/>
            <w:sz w:val="20"/>
            <w:szCs w:val="20"/>
            <w:u w:val="none"/>
          </w:rPr>
          <w:t>https://www.amazon.com/stream</w:t>
        </w:r>
      </w:hyperlink>
      <w:r w:rsidR="003352CD" w:rsidRPr="004320E4">
        <w:rPr>
          <w:rStyle w:val="Hyperlink"/>
          <w:color w:val="000000" w:themeColor="text1"/>
          <w:sz w:val="20"/>
          <w:szCs w:val="20"/>
          <w:u w:val="none"/>
        </w:rPr>
        <w:t xml:space="preserve"> </w:t>
      </w:r>
    </w:p>
    <w:p w14:paraId="6BC7ECD6" w14:textId="15269D65"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Miller, D., </w:t>
      </w:r>
      <w:proofErr w:type="spellStart"/>
      <w:r w:rsidRPr="004320E4">
        <w:rPr>
          <w:color w:val="000000" w:themeColor="text1"/>
          <w:sz w:val="20"/>
          <w:szCs w:val="20"/>
          <w:shd w:val="clear" w:color="auto" w:fill="FFFFFF"/>
        </w:rPr>
        <w:t>Castañeda</w:t>
      </w:r>
      <w:proofErr w:type="spellEnd"/>
      <w:r w:rsidRPr="004320E4">
        <w:rPr>
          <w:color w:val="000000" w:themeColor="text1"/>
          <w:sz w:val="20"/>
          <w:szCs w:val="20"/>
          <w:shd w:val="clear" w:color="auto" w:fill="FFFFFF"/>
        </w:rPr>
        <w:t>, I., Bradley, R.</w:t>
      </w:r>
      <w:r w:rsidR="008939D5"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MacDonald, D. (2017). Local and regional wildfire activity in central Maine (USA) during the past 900 years. </w:t>
      </w:r>
      <w:r w:rsidRPr="004320E4">
        <w:rPr>
          <w:i/>
          <w:iCs/>
          <w:color w:val="000000" w:themeColor="text1"/>
          <w:sz w:val="20"/>
          <w:szCs w:val="20"/>
        </w:rPr>
        <w:t>Journal of Paleolimnology</w:t>
      </w:r>
      <w:r w:rsidRPr="004320E4">
        <w:rPr>
          <w:color w:val="000000" w:themeColor="text1"/>
          <w:sz w:val="20"/>
          <w:szCs w:val="20"/>
          <w:shd w:val="clear" w:color="auto" w:fill="FFFFFF"/>
        </w:rPr>
        <w:t xml:space="preserve">, </w:t>
      </w:r>
      <w:r w:rsidRPr="004320E4">
        <w:rPr>
          <w:i/>
          <w:iCs/>
          <w:color w:val="000000" w:themeColor="text1"/>
          <w:sz w:val="20"/>
          <w:szCs w:val="20"/>
        </w:rPr>
        <w:t>58</w:t>
      </w:r>
      <w:r w:rsidRPr="004320E4">
        <w:rPr>
          <w:color w:val="000000" w:themeColor="text1"/>
          <w:sz w:val="20"/>
          <w:szCs w:val="20"/>
          <w:shd w:val="clear" w:color="auto" w:fill="FFFFFF"/>
        </w:rPr>
        <w:t>(4), 455-466.</w:t>
      </w:r>
    </w:p>
    <w:p w14:paraId="460A6217" w14:textId="33E00361" w:rsidR="00A75111" w:rsidRPr="004320E4" w:rsidRDefault="00A751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Mosseler</w:t>
      </w:r>
      <w:proofErr w:type="spellEnd"/>
      <w:r w:rsidRPr="004320E4">
        <w:rPr>
          <w:color w:val="000000" w:themeColor="text1"/>
          <w:sz w:val="20"/>
          <w:szCs w:val="20"/>
          <w:shd w:val="clear" w:color="auto" w:fill="FFFFFF"/>
        </w:rPr>
        <w:t xml:space="preserve">, A., </w:t>
      </w:r>
      <w:proofErr w:type="spellStart"/>
      <w:r w:rsidRPr="004320E4">
        <w:rPr>
          <w:color w:val="000000" w:themeColor="text1"/>
          <w:sz w:val="20"/>
          <w:szCs w:val="20"/>
          <w:shd w:val="clear" w:color="auto" w:fill="FFFFFF"/>
        </w:rPr>
        <w:t>Rajora</w:t>
      </w:r>
      <w:proofErr w:type="spellEnd"/>
      <w:r w:rsidRPr="004320E4">
        <w:rPr>
          <w:color w:val="000000" w:themeColor="text1"/>
          <w:sz w:val="20"/>
          <w:szCs w:val="20"/>
          <w:shd w:val="clear" w:color="auto" w:fill="FFFFFF"/>
        </w:rPr>
        <w:t xml:space="preserve">, O. </w:t>
      </w:r>
      <w:r w:rsidR="00E007EA"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Major, J. (2004). Reproductive and genetic characteristics of rare, disjunct pitch pine populations at the northern limits of its range in Canada. </w:t>
      </w:r>
      <w:r w:rsidRPr="004320E4">
        <w:rPr>
          <w:i/>
          <w:iCs/>
          <w:color w:val="000000" w:themeColor="text1"/>
          <w:sz w:val="20"/>
          <w:szCs w:val="20"/>
          <w:shd w:val="clear" w:color="auto" w:fill="FFFFFF"/>
        </w:rPr>
        <w:t>Conservation Genetics</w:t>
      </w:r>
      <w:r w:rsidRPr="004320E4">
        <w:rPr>
          <w:color w:val="000000" w:themeColor="text1"/>
          <w:sz w:val="20"/>
          <w:szCs w:val="20"/>
          <w:shd w:val="clear" w:color="auto" w:fill="FFFFFF"/>
        </w:rPr>
        <w:t>, </w:t>
      </w:r>
      <w:r w:rsidRPr="004320E4">
        <w:rPr>
          <w:i/>
          <w:iCs/>
          <w:color w:val="000000" w:themeColor="text1"/>
          <w:sz w:val="20"/>
          <w:szCs w:val="20"/>
          <w:shd w:val="clear" w:color="auto" w:fill="FFFFFF"/>
        </w:rPr>
        <w:t>5</w:t>
      </w:r>
      <w:r w:rsidRPr="004320E4">
        <w:rPr>
          <w:color w:val="000000" w:themeColor="text1"/>
          <w:sz w:val="20"/>
          <w:szCs w:val="20"/>
          <w:shd w:val="clear" w:color="auto" w:fill="FFFFFF"/>
        </w:rPr>
        <w:t>(5), 571-583.</w:t>
      </w:r>
    </w:p>
    <w:p w14:paraId="2301B4A6" w14:textId="24B15C64"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rPr>
        <w:t>Niinemets</w:t>
      </w:r>
      <w:proofErr w:type="spellEnd"/>
      <w:r w:rsidRPr="004320E4">
        <w:rPr>
          <w:color w:val="000000" w:themeColor="text1"/>
          <w:sz w:val="20"/>
          <w:szCs w:val="20"/>
        </w:rPr>
        <w:t xml:space="preserve"> Ü., Keenan T.</w:t>
      </w:r>
      <w:r w:rsidR="00DE09F2" w:rsidRPr="004320E4">
        <w:rPr>
          <w:color w:val="000000" w:themeColor="text1"/>
          <w:sz w:val="20"/>
          <w:szCs w:val="20"/>
        </w:rPr>
        <w:t xml:space="preserve"> and</w:t>
      </w:r>
      <w:r w:rsidRPr="004320E4">
        <w:rPr>
          <w:color w:val="000000" w:themeColor="text1"/>
          <w:sz w:val="20"/>
          <w:szCs w:val="20"/>
        </w:rPr>
        <w:t xml:space="preserve"> </w:t>
      </w:r>
      <w:proofErr w:type="spellStart"/>
      <w:r w:rsidRPr="004320E4">
        <w:rPr>
          <w:color w:val="000000" w:themeColor="text1"/>
          <w:sz w:val="20"/>
          <w:szCs w:val="20"/>
        </w:rPr>
        <w:t>Hallik</w:t>
      </w:r>
      <w:proofErr w:type="spellEnd"/>
      <w:r w:rsidRPr="004320E4">
        <w:rPr>
          <w:color w:val="000000" w:themeColor="text1"/>
          <w:sz w:val="20"/>
          <w:szCs w:val="20"/>
        </w:rPr>
        <w:t xml:space="preserve"> L. (2015)</w:t>
      </w:r>
      <w:r w:rsidR="004A6746" w:rsidRPr="004320E4">
        <w:rPr>
          <w:color w:val="000000" w:themeColor="text1"/>
          <w:sz w:val="20"/>
          <w:szCs w:val="20"/>
        </w:rPr>
        <w:t>.</w:t>
      </w:r>
      <w:r w:rsidRPr="004320E4">
        <w:rPr>
          <w:color w:val="000000" w:themeColor="text1"/>
          <w:sz w:val="20"/>
          <w:szCs w:val="20"/>
        </w:rPr>
        <w:t xml:space="preserve"> A worldwide analysis of within-canopy variations in leaf structural, chemical and physiological traits across plant functional types. </w:t>
      </w:r>
      <w:r w:rsidRPr="004320E4">
        <w:rPr>
          <w:i/>
          <w:iCs/>
          <w:color w:val="000000" w:themeColor="text1"/>
          <w:sz w:val="20"/>
          <w:szCs w:val="20"/>
        </w:rPr>
        <w:t>New Phytologist</w:t>
      </w:r>
      <w:r w:rsidRPr="004320E4">
        <w:rPr>
          <w:color w:val="000000" w:themeColor="text1"/>
          <w:sz w:val="20"/>
          <w:szCs w:val="20"/>
        </w:rPr>
        <w:t xml:space="preserve"> </w:t>
      </w:r>
      <w:r w:rsidRPr="004320E4">
        <w:rPr>
          <w:b/>
          <w:bCs/>
          <w:color w:val="000000" w:themeColor="text1"/>
          <w:sz w:val="20"/>
          <w:szCs w:val="20"/>
        </w:rPr>
        <w:t>205</w:t>
      </w:r>
      <w:r w:rsidRPr="004320E4">
        <w:rPr>
          <w:color w:val="000000" w:themeColor="text1"/>
          <w:sz w:val="20"/>
          <w:szCs w:val="20"/>
        </w:rPr>
        <w:t>, 973–993.</w:t>
      </w:r>
    </w:p>
    <w:p w14:paraId="6FD5D044" w14:textId="12AA1C05" w:rsidR="00AE173C" w:rsidRPr="004320E4" w:rsidRDefault="00AE173C"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lastRenderedPageBreak/>
        <w:t>Nowacki</w:t>
      </w:r>
      <w:proofErr w:type="spellEnd"/>
      <w:r w:rsidRPr="004320E4">
        <w:rPr>
          <w:color w:val="000000" w:themeColor="text1"/>
          <w:sz w:val="20"/>
          <w:szCs w:val="20"/>
          <w:shd w:val="clear" w:color="auto" w:fill="FFFFFF"/>
        </w:rPr>
        <w:t>, G., and Abrams, M. (2008). The demise of fire and “</w:t>
      </w:r>
      <w:proofErr w:type="spellStart"/>
      <w:r w:rsidRPr="004320E4">
        <w:rPr>
          <w:color w:val="000000" w:themeColor="text1"/>
          <w:sz w:val="20"/>
          <w:szCs w:val="20"/>
          <w:shd w:val="clear" w:color="auto" w:fill="FFFFFF"/>
        </w:rPr>
        <w:t>mesophication</w:t>
      </w:r>
      <w:proofErr w:type="spellEnd"/>
      <w:r w:rsidRPr="004320E4">
        <w:rPr>
          <w:color w:val="000000" w:themeColor="text1"/>
          <w:sz w:val="20"/>
          <w:szCs w:val="20"/>
          <w:shd w:val="clear" w:color="auto" w:fill="FFFFFF"/>
        </w:rPr>
        <w:t xml:space="preserve">” of forests in the eastern United States. </w:t>
      </w:r>
      <w:r w:rsidRPr="004320E4">
        <w:rPr>
          <w:i/>
          <w:iCs/>
          <w:color w:val="000000" w:themeColor="text1"/>
          <w:sz w:val="20"/>
          <w:szCs w:val="20"/>
        </w:rPr>
        <w:t>Bioscience</w:t>
      </w:r>
      <w:r w:rsidRPr="004320E4">
        <w:rPr>
          <w:color w:val="000000" w:themeColor="text1"/>
          <w:sz w:val="20"/>
          <w:szCs w:val="20"/>
          <w:shd w:val="clear" w:color="auto" w:fill="FFFFFF"/>
        </w:rPr>
        <w:t xml:space="preserve"> 58, 123–138. </w:t>
      </w:r>
    </w:p>
    <w:p w14:paraId="78A3AAB9" w14:textId="57644113"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Parker, J., Fernandez, I., </w:t>
      </w:r>
      <w:proofErr w:type="spellStart"/>
      <w:r w:rsidRPr="004320E4">
        <w:rPr>
          <w:color w:val="000000" w:themeColor="text1"/>
          <w:sz w:val="20"/>
          <w:szCs w:val="20"/>
          <w:shd w:val="clear" w:color="auto" w:fill="FFFFFF"/>
        </w:rPr>
        <w:t>Rustad</w:t>
      </w:r>
      <w:proofErr w:type="spellEnd"/>
      <w:r w:rsidRPr="004320E4">
        <w:rPr>
          <w:color w:val="000000" w:themeColor="text1"/>
          <w:sz w:val="20"/>
          <w:szCs w:val="20"/>
          <w:shd w:val="clear" w:color="auto" w:fill="FFFFFF"/>
        </w:rPr>
        <w:t xml:space="preserve">, </w:t>
      </w:r>
      <w:r w:rsidR="004A6323" w:rsidRPr="004320E4">
        <w:rPr>
          <w:color w:val="000000" w:themeColor="text1"/>
          <w:sz w:val="20"/>
          <w:szCs w:val="20"/>
          <w:shd w:val="clear" w:color="auto" w:fill="FFFFFF"/>
        </w:rPr>
        <w:t>L</w:t>
      </w:r>
      <w:r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Norton, S. (2001). Effects of nitrogen enrichment, wildfire, and harvesting on forest-soil carbon and nitrogen. </w:t>
      </w:r>
      <w:r w:rsidRPr="004320E4">
        <w:rPr>
          <w:i/>
          <w:iCs/>
          <w:color w:val="000000" w:themeColor="text1"/>
          <w:sz w:val="20"/>
          <w:szCs w:val="20"/>
          <w:shd w:val="clear" w:color="auto" w:fill="FFFFFF"/>
        </w:rPr>
        <w:t>Soil Science Society of America Journal</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65</w:t>
      </w:r>
      <w:r w:rsidRPr="004320E4">
        <w:rPr>
          <w:color w:val="000000" w:themeColor="text1"/>
          <w:sz w:val="20"/>
          <w:szCs w:val="20"/>
          <w:shd w:val="clear" w:color="auto" w:fill="FFFFFF"/>
        </w:rPr>
        <w:t>(4), 1248-1255</w:t>
      </w:r>
      <w:r w:rsidR="00A974EB" w:rsidRPr="004320E4">
        <w:rPr>
          <w:color w:val="000000" w:themeColor="text1"/>
          <w:sz w:val="20"/>
          <w:szCs w:val="20"/>
          <w:shd w:val="clear" w:color="auto" w:fill="FFFFFF"/>
        </w:rPr>
        <w:t>.</w:t>
      </w:r>
    </w:p>
    <w:p w14:paraId="39D97C4F" w14:textId="5C307B64" w:rsidR="00AE173C" w:rsidRPr="00E4298A" w:rsidRDefault="00AE173C" w:rsidP="002526C4">
      <w:pPr>
        <w:pStyle w:val="ListParagraph"/>
        <w:autoSpaceDE w:val="0"/>
        <w:autoSpaceDN w:val="0"/>
        <w:adjustRightInd w:val="0"/>
        <w:spacing w:line="240" w:lineRule="auto"/>
        <w:ind w:left="360" w:hanging="360"/>
        <w:jc w:val="both"/>
        <w:rPr>
          <w:strike/>
          <w:color w:val="000000" w:themeColor="text1"/>
          <w:sz w:val="20"/>
          <w:szCs w:val="20"/>
          <w:shd w:val="clear" w:color="auto" w:fill="FFFFFF"/>
          <w:rPrChange w:id="564" w:author="Jeff" w:date="2021-06-15T21:16:00Z">
            <w:rPr>
              <w:color w:val="000000" w:themeColor="text1"/>
              <w:sz w:val="20"/>
              <w:szCs w:val="20"/>
              <w:shd w:val="clear" w:color="auto" w:fill="FFFFFF"/>
            </w:rPr>
          </w:rPrChange>
        </w:rPr>
      </w:pPr>
      <w:r w:rsidRPr="00E4298A">
        <w:rPr>
          <w:strike/>
          <w:color w:val="000000" w:themeColor="text1"/>
          <w:sz w:val="20"/>
          <w:szCs w:val="20"/>
          <w:shd w:val="clear" w:color="auto" w:fill="FFFFFF"/>
          <w:rPrChange w:id="565" w:author="Jeff" w:date="2021-06-15T21:16:00Z">
            <w:rPr>
              <w:color w:val="000000" w:themeColor="text1"/>
              <w:sz w:val="20"/>
              <w:szCs w:val="20"/>
              <w:shd w:val="clear" w:color="auto" w:fill="FFFFFF"/>
            </w:rPr>
          </w:rPrChange>
        </w:rPr>
        <w:t xml:space="preserve">Parshall, T., Foster, D., Faison, E., MacDonald, D., and Hansen, B. (2003). Long-term history of vegetation and fire in pitch pine–oak forests on </w:t>
      </w:r>
      <w:r w:rsidR="00984432" w:rsidRPr="00E4298A">
        <w:rPr>
          <w:strike/>
          <w:color w:val="000000" w:themeColor="text1"/>
          <w:sz w:val="20"/>
          <w:szCs w:val="20"/>
          <w:shd w:val="clear" w:color="auto" w:fill="FFFFFF"/>
          <w:rPrChange w:id="566" w:author="Jeff" w:date="2021-06-15T21:16:00Z">
            <w:rPr>
              <w:color w:val="000000" w:themeColor="text1"/>
              <w:sz w:val="20"/>
              <w:szCs w:val="20"/>
              <w:shd w:val="clear" w:color="auto" w:fill="FFFFFF"/>
            </w:rPr>
          </w:rPrChange>
        </w:rPr>
        <w:t>C</w:t>
      </w:r>
      <w:r w:rsidRPr="00E4298A">
        <w:rPr>
          <w:strike/>
          <w:color w:val="000000" w:themeColor="text1"/>
          <w:sz w:val="20"/>
          <w:szCs w:val="20"/>
          <w:shd w:val="clear" w:color="auto" w:fill="FFFFFF"/>
          <w:rPrChange w:id="567" w:author="Jeff" w:date="2021-06-15T21:16:00Z">
            <w:rPr>
              <w:color w:val="000000" w:themeColor="text1"/>
              <w:sz w:val="20"/>
              <w:szCs w:val="20"/>
              <w:shd w:val="clear" w:color="auto" w:fill="FFFFFF"/>
            </w:rPr>
          </w:rPrChange>
        </w:rPr>
        <w:t xml:space="preserve">ape </w:t>
      </w:r>
      <w:r w:rsidR="00984432" w:rsidRPr="00E4298A">
        <w:rPr>
          <w:strike/>
          <w:color w:val="000000" w:themeColor="text1"/>
          <w:sz w:val="20"/>
          <w:szCs w:val="20"/>
          <w:shd w:val="clear" w:color="auto" w:fill="FFFFFF"/>
          <w:rPrChange w:id="568" w:author="Jeff" w:date="2021-06-15T21:16:00Z">
            <w:rPr>
              <w:color w:val="000000" w:themeColor="text1"/>
              <w:sz w:val="20"/>
              <w:szCs w:val="20"/>
              <w:shd w:val="clear" w:color="auto" w:fill="FFFFFF"/>
            </w:rPr>
          </w:rPrChange>
        </w:rPr>
        <w:t>C</w:t>
      </w:r>
      <w:r w:rsidRPr="00E4298A">
        <w:rPr>
          <w:strike/>
          <w:color w:val="000000" w:themeColor="text1"/>
          <w:sz w:val="20"/>
          <w:szCs w:val="20"/>
          <w:shd w:val="clear" w:color="auto" w:fill="FFFFFF"/>
          <w:rPrChange w:id="569" w:author="Jeff" w:date="2021-06-15T21:16:00Z">
            <w:rPr>
              <w:color w:val="000000" w:themeColor="text1"/>
              <w:sz w:val="20"/>
              <w:szCs w:val="20"/>
              <w:shd w:val="clear" w:color="auto" w:fill="FFFFFF"/>
            </w:rPr>
          </w:rPrChange>
        </w:rPr>
        <w:t xml:space="preserve">od, </w:t>
      </w:r>
      <w:r w:rsidR="00984432" w:rsidRPr="00E4298A">
        <w:rPr>
          <w:strike/>
          <w:color w:val="000000" w:themeColor="text1"/>
          <w:sz w:val="20"/>
          <w:szCs w:val="20"/>
          <w:shd w:val="clear" w:color="auto" w:fill="FFFFFF"/>
          <w:rPrChange w:id="570" w:author="Jeff" w:date="2021-06-15T21:16:00Z">
            <w:rPr>
              <w:color w:val="000000" w:themeColor="text1"/>
              <w:sz w:val="20"/>
              <w:szCs w:val="20"/>
              <w:shd w:val="clear" w:color="auto" w:fill="FFFFFF"/>
            </w:rPr>
          </w:rPrChange>
        </w:rPr>
        <w:t>M</w:t>
      </w:r>
      <w:r w:rsidRPr="00E4298A">
        <w:rPr>
          <w:strike/>
          <w:color w:val="000000" w:themeColor="text1"/>
          <w:sz w:val="20"/>
          <w:szCs w:val="20"/>
          <w:shd w:val="clear" w:color="auto" w:fill="FFFFFF"/>
          <w:rPrChange w:id="571" w:author="Jeff" w:date="2021-06-15T21:16:00Z">
            <w:rPr>
              <w:color w:val="000000" w:themeColor="text1"/>
              <w:sz w:val="20"/>
              <w:szCs w:val="20"/>
              <w:shd w:val="clear" w:color="auto" w:fill="FFFFFF"/>
            </w:rPr>
          </w:rPrChange>
        </w:rPr>
        <w:t xml:space="preserve">assachusetts. </w:t>
      </w:r>
      <w:r w:rsidRPr="00E4298A">
        <w:rPr>
          <w:i/>
          <w:iCs/>
          <w:strike/>
          <w:color w:val="000000" w:themeColor="text1"/>
          <w:sz w:val="20"/>
          <w:szCs w:val="20"/>
          <w:rPrChange w:id="572" w:author="Jeff" w:date="2021-06-15T21:16:00Z">
            <w:rPr>
              <w:i/>
              <w:iCs/>
              <w:color w:val="000000" w:themeColor="text1"/>
              <w:sz w:val="20"/>
              <w:szCs w:val="20"/>
            </w:rPr>
          </w:rPrChange>
        </w:rPr>
        <w:t>Ecology</w:t>
      </w:r>
      <w:r w:rsidRPr="00E4298A">
        <w:rPr>
          <w:strike/>
          <w:color w:val="000000" w:themeColor="text1"/>
          <w:sz w:val="20"/>
          <w:szCs w:val="20"/>
          <w:shd w:val="clear" w:color="auto" w:fill="FFFFFF"/>
          <w:rPrChange w:id="573" w:author="Jeff" w:date="2021-06-15T21:16:00Z">
            <w:rPr>
              <w:color w:val="000000" w:themeColor="text1"/>
              <w:sz w:val="20"/>
              <w:szCs w:val="20"/>
              <w:shd w:val="clear" w:color="auto" w:fill="FFFFFF"/>
            </w:rPr>
          </w:rPrChange>
        </w:rPr>
        <w:t xml:space="preserve"> 84, 736–748. </w:t>
      </w:r>
      <w:proofErr w:type="spellStart"/>
      <w:r w:rsidRPr="00E4298A">
        <w:rPr>
          <w:strike/>
          <w:color w:val="000000" w:themeColor="text1"/>
          <w:sz w:val="20"/>
          <w:szCs w:val="20"/>
          <w:shd w:val="clear" w:color="auto" w:fill="FFFFFF"/>
          <w:rPrChange w:id="574" w:author="Jeff" w:date="2021-06-15T21:16:00Z">
            <w:rPr>
              <w:color w:val="000000" w:themeColor="text1"/>
              <w:sz w:val="20"/>
              <w:szCs w:val="20"/>
              <w:shd w:val="clear" w:color="auto" w:fill="FFFFFF"/>
            </w:rPr>
          </w:rPrChange>
        </w:rPr>
        <w:t>doi</w:t>
      </w:r>
      <w:proofErr w:type="spellEnd"/>
      <w:r w:rsidRPr="00E4298A">
        <w:rPr>
          <w:strike/>
          <w:color w:val="000000" w:themeColor="text1"/>
          <w:sz w:val="20"/>
          <w:szCs w:val="20"/>
          <w:shd w:val="clear" w:color="auto" w:fill="FFFFFF"/>
          <w:rPrChange w:id="575" w:author="Jeff" w:date="2021-06-15T21:16:00Z">
            <w:rPr>
              <w:color w:val="000000" w:themeColor="text1"/>
              <w:sz w:val="20"/>
              <w:szCs w:val="20"/>
              <w:shd w:val="clear" w:color="auto" w:fill="FFFFFF"/>
            </w:rPr>
          </w:rPrChange>
        </w:rPr>
        <w:t>: 10.1890/0012-9658(2003)084</w:t>
      </w:r>
    </w:p>
    <w:p w14:paraId="27794A90" w14:textId="4B27D8B3" w:rsidR="00AA4C12" w:rsidRPr="00E4298A" w:rsidRDefault="00AA4C12" w:rsidP="00AA4C12">
      <w:pPr>
        <w:pStyle w:val="ListParagraph"/>
        <w:autoSpaceDE w:val="0"/>
        <w:autoSpaceDN w:val="0"/>
        <w:adjustRightInd w:val="0"/>
        <w:spacing w:line="240" w:lineRule="auto"/>
        <w:ind w:left="360" w:hanging="360"/>
        <w:jc w:val="both"/>
        <w:rPr>
          <w:strike/>
          <w:color w:val="000000" w:themeColor="text1"/>
          <w:sz w:val="20"/>
          <w:szCs w:val="20"/>
          <w:shd w:val="clear" w:color="auto" w:fill="FFFFFF"/>
          <w:rPrChange w:id="576" w:author="Jeff" w:date="2021-06-15T21:17:00Z">
            <w:rPr>
              <w:color w:val="000000" w:themeColor="text1"/>
              <w:sz w:val="20"/>
              <w:szCs w:val="20"/>
              <w:shd w:val="clear" w:color="auto" w:fill="FFFFFF"/>
            </w:rPr>
          </w:rPrChange>
        </w:rPr>
      </w:pPr>
      <w:r w:rsidRPr="00E4298A">
        <w:rPr>
          <w:strike/>
          <w:color w:val="000000" w:themeColor="text1"/>
          <w:sz w:val="20"/>
          <w:szCs w:val="20"/>
          <w:shd w:val="clear" w:color="auto" w:fill="FFFFFF"/>
          <w:rPrChange w:id="577" w:author="Jeff" w:date="2021-06-15T21:17:00Z">
            <w:rPr>
              <w:color w:val="000000" w:themeColor="text1"/>
              <w:sz w:val="20"/>
              <w:szCs w:val="20"/>
              <w:shd w:val="clear" w:color="auto" w:fill="FFFFFF"/>
            </w:rPr>
          </w:rPrChange>
        </w:rPr>
        <w:t xml:space="preserve">Patterson, T., Maxwell, R., Harley, G., Oliver, J., Speer, J., Collins, S., ... </w:t>
      </w:r>
      <w:r w:rsidR="00970B6A" w:rsidRPr="00E4298A">
        <w:rPr>
          <w:strike/>
          <w:color w:val="000000" w:themeColor="text1"/>
          <w:sz w:val="20"/>
          <w:szCs w:val="20"/>
          <w:shd w:val="clear" w:color="auto" w:fill="FFFFFF"/>
          <w:rPrChange w:id="578" w:author="Jeff" w:date="2021-06-15T21:17:00Z">
            <w:rPr>
              <w:color w:val="000000" w:themeColor="text1"/>
              <w:sz w:val="20"/>
              <w:szCs w:val="20"/>
              <w:shd w:val="clear" w:color="auto" w:fill="FFFFFF"/>
            </w:rPr>
          </w:rPrChange>
        </w:rPr>
        <w:t>and</w:t>
      </w:r>
      <w:r w:rsidRPr="00E4298A">
        <w:rPr>
          <w:strike/>
          <w:color w:val="000000" w:themeColor="text1"/>
          <w:sz w:val="20"/>
          <w:szCs w:val="20"/>
          <w:shd w:val="clear" w:color="auto" w:fill="FFFFFF"/>
          <w:rPrChange w:id="579" w:author="Jeff" w:date="2021-06-15T21:17:00Z">
            <w:rPr>
              <w:color w:val="000000" w:themeColor="text1"/>
              <w:sz w:val="20"/>
              <w:szCs w:val="20"/>
              <w:shd w:val="clear" w:color="auto" w:fill="FFFFFF"/>
            </w:rPr>
          </w:rPrChange>
        </w:rPr>
        <w:t xml:space="preserve"> Russell, C. (2016). Climate–Growth Relationships of Pinus rigida (Mill.) at the Species’ Northern Range Limit, Acadia National Park, ME. </w:t>
      </w:r>
      <w:r w:rsidRPr="00E4298A">
        <w:rPr>
          <w:i/>
          <w:iCs/>
          <w:strike/>
          <w:color w:val="000000" w:themeColor="text1"/>
          <w:sz w:val="20"/>
          <w:szCs w:val="20"/>
          <w:shd w:val="clear" w:color="auto" w:fill="FFFFFF"/>
          <w:rPrChange w:id="580" w:author="Jeff" w:date="2021-06-15T21:17:00Z">
            <w:rPr>
              <w:i/>
              <w:iCs/>
              <w:color w:val="000000" w:themeColor="text1"/>
              <w:sz w:val="20"/>
              <w:szCs w:val="20"/>
              <w:shd w:val="clear" w:color="auto" w:fill="FFFFFF"/>
            </w:rPr>
          </w:rPrChange>
        </w:rPr>
        <w:t>Northeastern naturalist</w:t>
      </w:r>
      <w:r w:rsidRPr="00E4298A">
        <w:rPr>
          <w:strike/>
          <w:color w:val="000000" w:themeColor="text1"/>
          <w:sz w:val="20"/>
          <w:szCs w:val="20"/>
          <w:shd w:val="clear" w:color="auto" w:fill="FFFFFF"/>
          <w:rPrChange w:id="581" w:author="Jeff" w:date="2021-06-15T21:17:00Z">
            <w:rPr>
              <w:color w:val="000000" w:themeColor="text1"/>
              <w:sz w:val="20"/>
              <w:szCs w:val="20"/>
              <w:shd w:val="clear" w:color="auto" w:fill="FFFFFF"/>
            </w:rPr>
          </w:rPrChange>
        </w:rPr>
        <w:t>, </w:t>
      </w:r>
      <w:r w:rsidRPr="00E4298A">
        <w:rPr>
          <w:i/>
          <w:iCs/>
          <w:strike/>
          <w:color w:val="000000" w:themeColor="text1"/>
          <w:sz w:val="20"/>
          <w:szCs w:val="20"/>
          <w:shd w:val="clear" w:color="auto" w:fill="FFFFFF"/>
          <w:rPrChange w:id="582" w:author="Jeff" w:date="2021-06-15T21:17:00Z">
            <w:rPr>
              <w:i/>
              <w:iCs/>
              <w:color w:val="000000" w:themeColor="text1"/>
              <w:sz w:val="20"/>
              <w:szCs w:val="20"/>
              <w:shd w:val="clear" w:color="auto" w:fill="FFFFFF"/>
            </w:rPr>
          </w:rPrChange>
        </w:rPr>
        <w:t>23</w:t>
      </w:r>
      <w:r w:rsidRPr="00E4298A">
        <w:rPr>
          <w:strike/>
          <w:color w:val="000000" w:themeColor="text1"/>
          <w:sz w:val="20"/>
          <w:szCs w:val="20"/>
          <w:shd w:val="clear" w:color="auto" w:fill="FFFFFF"/>
          <w:rPrChange w:id="583" w:author="Jeff" w:date="2021-06-15T21:17:00Z">
            <w:rPr>
              <w:color w:val="000000" w:themeColor="text1"/>
              <w:sz w:val="20"/>
              <w:szCs w:val="20"/>
              <w:shd w:val="clear" w:color="auto" w:fill="FFFFFF"/>
            </w:rPr>
          </w:rPrChange>
        </w:rPr>
        <w:t>(4), 490-500.</w:t>
      </w:r>
    </w:p>
    <w:p w14:paraId="1D59CDE0"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Patterson</w:t>
      </w:r>
      <w:r w:rsidR="003779A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III, W., Edwards, K. and Maguire, D. (1987). Microscopic charcoal as a fossil indicator of fire. </w:t>
      </w:r>
      <w:r w:rsidRPr="004320E4">
        <w:rPr>
          <w:i/>
          <w:iCs/>
          <w:color w:val="000000" w:themeColor="text1"/>
          <w:sz w:val="20"/>
          <w:szCs w:val="20"/>
        </w:rPr>
        <w:t>Quaternary Science Reviews</w:t>
      </w:r>
      <w:r w:rsidRPr="004320E4">
        <w:rPr>
          <w:color w:val="000000" w:themeColor="text1"/>
          <w:sz w:val="20"/>
          <w:szCs w:val="20"/>
          <w:shd w:val="clear" w:color="auto" w:fill="FFFFFF"/>
        </w:rPr>
        <w:t xml:space="preserve">, </w:t>
      </w:r>
      <w:r w:rsidRPr="004320E4">
        <w:rPr>
          <w:i/>
          <w:iCs/>
          <w:color w:val="000000" w:themeColor="text1"/>
          <w:sz w:val="20"/>
          <w:szCs w:val="20"/>
        </w:rPr>
        <w:t>6</w:t>
      </w:r>
      <w:r w:rsidRPr="004320E4">
        <w:rPr>
          <w:color w:val="000000" w:themeColor="text1"/>
          <w:sz w:val="20"/>
          <w:szCs w:val="20"/>
          <w:shd w:val="clear" w:color="auto" w:fill="FFFFFF"/>
        </w:rPr>
        <w:t>(1), 3-23.</w:t>
      </w:r>
    </w:p>
    <w:p w14:paraId="27FFB70E" w14:textId="4275340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Pingree, M. and DeLuca, T.</w:t>
      </w:r>
      <w:r w:rsidR="008B09F6" w:rsidRPr="004320E4">
        <w:rPr>
          <w:color w:val="000000" w:themeColor="text1"/>
          <w:sz w:val="20"/>
          <w:szCs w:val="20"/>
        </w:rPr>
        <w:t xml:space="preserve"> </w:t>
      </w:r>
      <w:r w:rsidRPr="004320E4">
        <w:rPr>
          <w:color w:val="000000" w:themeColor="text1"/>
          <w:sz w:val="20"/>
          <w:szCs w:val="20"/>
        </w:rPr>
        <w:t xml:space="preserve">(2017). Function of wildfire-deposited pyrogenic carbon in terrestrial ecosystems. </w:t>
      </w:r>
      <w:r w:rsidRPr="004320E4">
        <w:rPr>
          <w:i/>
          <w:iCs/>
          <w:color w:val="000000" w:themeColor="text1"/>
          <w:sz w:val="20"/>
          <w:szCs w:val="20"/>
        </w:rPr>
        <w:t>Frontiers in Environmental Science</w:t>
      </w:r>
      <w:r w:rsidRPr="004320E4">
        <w:rPr>
          <w:color w:val="000000" w:themeColor="text1"/>
          <w:sz w:val="20"/>
          <w:szCs w:val="20"/>
        </w:rPr>
        <w:t xml:space="preserve">, </w:t>
      </w:r>
      <w:r w:rsidRPr="004320E4">
        <w:rPr>
          <w:i/>
          <w:iCs/>
          <w:color w:val="000000" w:themeColor="text1"/>
          <w:sz w:val="20"/>
          <w:szCs w:val="20"/>
        </w:rPr>
        <w:t>5</w:t>
      </w:r>
      <w:r w:rsidRPr="004320E4">
        <w:rPr>
          <w:color w:val="000000" w:themeColor="text1"/>
          <w:sz w:val="20"/>
          <w:szCs w:val="20"/>
        </w:rPr>
        <w:t>, 53.</w:t>
      </w:r>
    </w:p>
    <w:p w14:paraId="3B2D8F40" w14:textId="5752A4F3"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Renninger</w:t>
      </w:r>
      <w:proofErr w:type="spellEnd"/>
      <w:r w:rsidRPr="004320E4">
        <w:rPr>
          <w:color w:val="000000" w:themeColor="text1"/>
          <w:sz w:val="20"/>
          <w:szCs w:val="20"/>
          <w:shd w:val="clear" w:color="auto" w:fill="FFFFFF"/>
        </w:rPr>
        <w:t xml:space="preserve">, H., Clark, K., </w:t>
      </w:r>
      <w:proofErr w:type="spellStart"/>
      <w:r w:rsidRPr="004320E4">
        <w:rPr>
          <w:color w:val="000000" w:themeColor="text1"/>
          <w:sz w:val="20"/>
          <w:szCs w:val="20"/>
          <w:shd w:val="clear" w:color="auto" w:fill="FFFFFF"/>
        </w:rPr>
        <w:t>Skowronski</w:t>
      </w:r>
      <w:proofErr w:type="spellEnd"/>
      <w:r w:rsidRPr="004320E4">
        <w:rPr>
          <w:color w:val="000000" w:themeColor="text1"/>
          <w:sz w:val="20"/>
          <w:szCs w:val="20"/>
          <w:shd w:val="clear" w:color="auto" w:fill="FFFFFF"/>
        </w:rPr>
        <w:t xml:space="preserve">, N. and Schäfer, K. (2013). Effects of a prescribed fire on water use and photosynthetic capacity of pitch pines. </w:t>
      </w:r>
      <w:r w:rsidRPr="004320E4">
        <w:rPr>
          <w:i/>
          <w:iCs/>
          <w:color w:val="000000" w:themeColor="text1"/>
          <w:sz w:val="20"/>
          <w:szCs w:val="20"/>
        </w:rPr>
        <w:t>Trees</w:t>
      </w:r>
      <w:r w:rsidRPr="004320E4">
        <w:rPr>
          <w:color w:val="000000" w:themeColor="text1"/>
          <w:sz w:val="20"/>
          <w:szCs w:val="20"/>
          <w:shd w:val="clear" w:color="auto" w:fill="FFFFFF"/>
        </w:rPr>
        <w:t xml:space="preserve">, </w:t>
      </w:r>
      <w:r w:rsidRPr="004320E4">
        <w:rPr>
          <w:i/>
          <w:iCs/>
          <w:color w:val="000000" w:themeColor="text1"/>
          <w:sz w:val="20"/>
          <w:szCs w:val="20"/>
        </w:rPr>
        <w:t>27</w:t>
      </w:r>
      <w:r w:rsidRPr="004320E4">
        <w:rPr>
          <w:color w:val="000000" w:themeColor="text1"/>
          <w:sz w:val="20"/>
          <w:szCs w:val="20"/>
          <w:shd w:val="clear" w:color="auto" w:fill="FFFFFF"/>
        </w:rPr>
        <w:t>(4), 1115-1127.</w:t>
      </w:r>
    </w:p>
    <w:p w14:paraId="12836A74" w14:textId="03163E3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proofErr w:type="spellStart"/>
      <w:r w:rsidRPr="004320E4">
        <w:rPr>
          <w:color w:val="000000" w:themeColor="text1"/>
          <w:sz w:val="20"/>
          <w:szCs w:val="20"/>
        </w:rPr>
        <w:t>Shakesby</w:t>
      </w:r>
      <w:proofErr w:type="spellEnd"/>
      <w:r w:rsidRPr="004320E4">
        <w:rPr>
          <w:color w:val="000000" w:themeColor="text1"/>
          <w:sz w:val="20"/>
          <w:szCs w:val="20"/>
        </w:rPr>
        <w:t xml:space="preserve">, R. and </w:t>
      </w:r>
      <w:proofErr w:type="spellStart"/>
      <w:r w:rsidRPr="004320E4">
        <w:rPr>
          <w:color w:val="000000" w:themeColor="text1"/>
          <w:sz w:val="20"/>
          <w:szCs w:val="20"/>
        </w:rPr>
        <w:t>Doerr</w:t>
      </w:r>
      <w:proofErr w:type="spellEnd"/>
      <w:r w:rsidRPr="004320E4">
        <w:rPr>
          <w:color w:val="000000" w:themeColor="text1"/>
          <w:sz w:val="20"/>
          <w:szCs w:val="20"/>
        </w:rPr>
        <w:t xml:space="preserve">, S. (2006). Wildfire as a hydrological and geomorphological agent. </w:t>
      </w:r>
      <w:r w:rsidRPr="004320E4">
        <w:rPr>
          <w:i/>
          <w:iCs/>
          <w:color w:val="000000" w:themeColor="text1"/>
          <w:sz w:val="20"/>
          <w:szCs w:val="20"/>
        </w:rPr>
        <w:t>Earth-Science Reviews</w:t>
      </w:r>
      <w:r w:rsidRPr="004320E4">
        <w:rPr>
          <w:color w:val="000000" w:themeColor="text1"/>
          <w:sz w:val="20"/>
          <w:szCs w:val="20"/>
        </w:rPr>
        <w:t xml:space="preserve">, </w:t>
      </w:r>
      <w:r w:rsidRPr="004320E4">
        <w:rPr>
          <w:i/>
          <w:iCs/>
          <w:color w:val="000000" w:themeColor="text1"/>
          <w:sz w:val="20"/>
          <w:szCs w:val="20"/>
        </w:rPr>
        <w:t>74</w:t>
      </w:r>
      <w:r w:rsidRPr="004320E4">
        <w:rPr>
          <w:color w:val="000000" w:themeColor="text1"/>
          <w:sz w:val="20"/>
          <w:szCs w:val="20"/>
        </w:rPr>
        <w:t>(3-4), 269-307.</w:t>
      </w:r>
    </w:p>
    <w:p w14:paraId="075D4303" w14:textId="03BC6D98" w:rsidR="00B3056D" w:rsidRPr="004320E4" w:rsidRDefault="00B3056D" w:rsidP="002526C4">
      <w:pPr>
        <w:pStyle w:val="ListParagraph"/>
        <w:autoSpaceDE w:val="0"/>
        <w:autoSpaceDN w:val="0"/>
        <w:adjustRightInd w:val="0"/>
        <w:spacing w:line="240" w:lineRule="auto"/>
        <w:ind w:left="360" w:hanging="360"/>
        <w:jc w:val="both"/>
        <w:rPr>
          <w:color w:val="000000" w:themeColor="text1"/>
          <w:sz w:val="20"/>
          <w:szCs w:val="20"/>
        </w:rPr>
      </w:pPr>
      <w:proofErr w:type="spellStart"/>
      <w:r w:rsidRPr="004320E4">
        <w:rPr>
          <w:color w:val="000000" w:themeColor="text1"/>
          <w:sz w:val="20"/>
          <w:szCs w:val="20"/>
          <w:shd w:val="clear" w:color="auto" w:fill="FFFFFF"/>
        </w:rPr>
        <w:t>Schier</w:t>
      </w:r>
      <w:proofErr w:type="spellEnd"/>
      <w:r w:rsidRPr="004320E4">
        <w:rPr>
          <w:color w:val="000000" w:themeColor="text1"/>
          <w:sz w:val="20"/>
          <w:szCs w:val="20"/>
          <w:shd w:val="clear" w:color="auto" w:fill="FFFFFF"/>
        </w:rPr>
        <w:t xml:space="preserve">, G. and </w:t>
      </w:r>
      <w:proofErr w:type="spellStart"/>
      <w:r w:rsidRPr="004320E4">
        <w:rPr>
          <w:color w:val="000000" w:themeColor="text1"/>
          <w:sz w:val="20"/>
          <w:szCs w:val="20"/>
          <w:shd w:val="clear" w:color="auto" w:fill="FFFFFF"/>
        </w:rPr>
        <w:t>McQuattie</w:t>
      </w:r>
      <w:proofErr w:type="spellEnd"/>
      <w:r w:rsidRPr="004320E4">
        <w:rPr>
          <w:color w:val="000000" w:themeColor="text1"/>
          <w:sz w:val="20"/>
          <w:szCs w:val="20"/>
          <w:shd w:val="clear" w:color="auto" w:fill="FFFFFF"/>
        </w:rPr>
        <w:t>, C. (1996). Response of ectomycorrhizal and nonmycorrhizal pitch pine (Pinus rigida) seedlings to nutrient supply and aluminum: growth and mineral nutrition. </w:t>
      </w:r>
      <w:r w:rsidRPr="004320E4">
        <w:rPr>
          <w:i/>
          <w:iCs/>
          <w:color w:val="000000" w:themeColor="text1"/>
          <w:sz w:val="20"/>
          <w:szCs w:val="20"/>
          <w:shd w:val="clear" w:color="auto" w:fill="FFFFFF"/>
        </w:rPr>
        <w:t>Canadian journal of forest research</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26</w:t>
      </w:r>
      <w:r w:rsidRPr="004320E4">
        <w:rPr>
          <w:color w:val="000000" w:themeColor="text1"/>
          <w:sz w:val="20"/>
          <w:szCs w:val="20"/>
          <w:shd w:val="clear" w:color="auto" w:fill="FFFFFF"/>
        </w:rPr>
        <w:t>(12), 2145-2152.</w:t>
      </w:r>
      <w:r w:rsidR="00D031DC" w:rsidRPr="004320E4">
        <w:rPr>
          <w:color w:val="000000" w:themeColor="text1"/>
          <w:sz w:val="20"/>
          <w:szCs w:val="20"/>
          <w:shd w:val="clear" w:color="auto" w:fill="FFFFFF"/>
        </w:rPr>
        <w:t xml:space="preserve"> </w:t>
      </w:r>
    </w:p>
    <w:p w14:paraId="65C4DF15" w14:textId="49B6AC45" w:rsidR="00970B6A" w:rsidRPr="004320E4" w:rsidRDefault="00970B6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Stambaugh, M., Varner, J., </w:t>
      </w:r>
      <w:proofErr w:type="spellStart"/>
      <w:r w:rsidRPr="004320E4">
        <w:rPr>
          <w:color w:val="000000" w:themeColor="text1"/>
          <w:sz w:val="20"/>
          <w:szCs w:val="20"/>
          <w:shd w:val="clear" w:color="auto" w:fill="FFFFFF"/>
        </w:rPr>
        <w:t>Noss</w:t>
      </w:r>
      <w:proofErr w:type="spellEnd"/>
      <w:r w:rsidRPr="004320E4">
        <w:rPr>
          <w:color w:val="000000" w:themeColor="text1"/>
          <w:sz w:val="20"/>
          <w:szCs w:val="20"/>
          <w:shd w:val="clear" w:color="auto" w:fill="FFFFFF"/>
        </w:rPr>
        <w:t xml:space="preserve">, R., Dey, D., Christensen, N., Baldwin, R., ... and Waldrop, T. (2015). Clarifying the role of fire in the deciduous forests of eastern North America: reply to </w:t>
      </w:r>
      <w:proofErr w:type="spellStart"/>
      <w:r w:rsidRPr="004320E4">
        <w:rPr>
          <w:color w:val="000000" w:themeColor="text1"/>
          <w:sz w:val="20"/>
          <w:szCs w:val="20"/>
          <w:shd w:val="clear" w:color="auto" w:fill="FFFFFF"/>
        </w:rPr>
        <w:t>Matlack</w:t>
      </w:r>
      <w:proofErr w:type="spellEnd"/>
      <w:r w:rsidRPr="004320E4">
        <w:rPr>
          <w:color w:val="000000" w:themeColor="text1"/>
          <w:sz w:val="20"/>
          <w:szCs w:val="20"/>
          <w:shd w:val="clear" w:color="auto" w:fill="FFFFFF"/>
        </w:rPr>
        <w:t>. </w:t>
      </w:r>
      <w:r w:rsidRPr="004320E4">
        <w:rPr>
          <w:i/>
          <w:iCs/>
          <w:color w:val="000000" w:themeColor="text1"/>
          <w:sz w:val="20"/>
          <w:szCs w:val="20"/>
          <w:shd w:val="clear" w:color="auto" w:fill="FFFFFF"/>
        </w:rPr>
        <w:t>Conservation Biology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29</w:t>
      </w:r>
      <w:r w:rsidRPr="004320E4">
        <w:rPr>
          <w:color w:val="000000" w:themeColor="text1"/>
          <w:sz w:val="20"/>
          <w:szCs w:val="20"/>
          <w:shd w:val="clear" w:color="auto" w:fill="FFFFFF"/>
        </w:rPr>
        <w:t xml:space="preserve">(3), 942-946. </w:t>
      </w:r>
    </w:p>
    <w:p w14:paraId="054FEA61" w14:textId="167A1D5B" w:rsidR="006615BA" w:rsidRPr="004320E4" w:rsidRDefault="006615BA"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 xml:space="preserve">Swanston, C., Brandt, L., </w:t>
      </w:r>
      <w:proofErr w:type="spellStart"/>
      <w:r w:rsidRPr="004320E4">
        <w:rPr>
          <w:color w:val="000000" w:themeColor="text1"/>
          <w:sz w:val="20"/>
          <w:szCs w:val="20"/>
          <w:shd w:val="clear" w:color="auto" w:fill="FFFFFF"/>
        </w:rPr>
        <w:t>Janowiak</w:t>
      </w:r>
      <w:proofErr w:type="spellEnd"/>
      <w:r w:rsidRPr="004320E4">
        <w:rPr>
          <w:color w:val="000000" w:themeColor="text1"/>
          <w:sz w:val="20"/>
          <w:szCs w:val="20"/>
          <w:shd w:val="clear" w:color="auto" w:fill="FFFFFF"/>
        </w:rPr>
        <w:t>, M., Handler, S., Butler-Leopold, P., Iverson, L., et al. (2018). Vulnerability of forests of the Midwest and Northeast United States to climate change. </w:t>
      </w:r>
      <w:proofErr w:type="spellStart"/>
      <w:r w:rsidRPr="004320E4">
        <w:rPr>
          <w:i/>
          <w:iCs/>
          <w:color w:val="000000" w:themeColor="text1"/>
          <w:sz w:val="20"/>
          <w:szCs w:val="20"/>
          <w:shd w:val="clear" w:color="auto" w:fill="FFFFFF"/>
        </w:rPr>
        <w:t>Clim</w:t>
      </w:r>
      <w:proofErr w:type="spellEnd"/>
      <w:r w:rsidRPr="004320E4">
        <w:rPr>
          <w:i/>
          <w:iCs/>
          <w:color w:val="000000" w:themeColor="text1"/>
          <w:sz w:val="20"/>
          <w:szCs w:val="20"/>
          <w:shd w:val="clear" w:color="auto" w:fill="FFFFFF"/>
        </w:rPr>
        <w:t>. Change</w:t>
      </w:r>
      <w:r w:rsidRPr="004320E4">
        <w:rPr>
          <w:color w:val="000000" w:themeColor="text1"/>
          <w:sz w:val="20"/>
          <w:szCs w:val="20"/>
          <w:shd w:val="clear" w:color="auto" w:fill="FFFFFF"/>
        </w:rPr>
        <w:t xml:space="preserve"> 146, 103–116. </w:t>
      </w:r>
      <w:proofErr w:type="spellStart"/>
      <w:r w:rsidRPr="004320E4">
        <w:rPr>
          <w:color w:val="000000" w:themeColor="text1"/>
          <w:sz w:val="20"/>
          <w:szCs w:val="20"/>
          <w:shd w:val="clear" w:color="auto" w:fill="FFFFFF"/>
        </w:rPr>
        <w:t>doi</w:t>
      </w:r>
      <w:proofErr w:type="spellEnd"/>
      <w:r w:rsidRPr="004320E4">
        <w:rPr>
          <w:color w:val="000000" w:themeColor="text1"/>
          <w:sz w:val="20"/>
          <w:szCs w:val="20"/>
          <w:shd w:val="clear" w:color="auto" w:fill="FFFFFF"/>
        </w:rPr>
        <w:t>: 10.1007/s10584-017-2065-2</w:t>
      </w:r>
    </w:p>
    <w:p w14:paraId="0EF40D58" w14:textId="05413BD9"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Szpakowski</w:t>
      </w:r>
      <w:proofErr w:type="spellEnd"/>
      <w:r w:rsidRPr="004320E4">
        <w:rPr>
          <w:color w:val="000000" w:themeColor="text1"/>
          <w:sz w:val="20"/>
          <w:szCs w:val="20"/>
          <w:shd w:val="clear" w:color="auto" w:fill="FFFFFF"/>
        </w:rPr>
        <w:t>, D.</w:t>
      </w:r>
      <w:r w:rsidR="00B238F5"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Jensen, J. (2019). A review of the applications of remote sensing in fire ecology. </w:t>
      </w:r>
      <w:r w:rsidRPr="004320E4">
        <w:rPr>
          <w:i/>
          <w:iCs/>
          <w:color w:val="000000" w:themeColor="text1"/>
          <w:sz w:val="20"/>
          <w:szCs w:val="20"/>
        </w:rPr>
        <w:t>Remote Sensing</w:t>
      </w:r>
      <w:r w:rsidRPr="004320E4">
        <w:rPr>
          <w:color w:val="000000" w:themeColor="text1"/>
          <w:sz w:val="20"/>
          <w:szCs w:val="20"/>
          <w:shd w:val="clear" w:color="auto" w:fill="FFFFFF"/>
        </w:rPr>
        <w:t xml:space="preserve">, </w:t>
      </w:r>
      <w:r w:rsidRPr="004320E4">
        <w:rPr>
          <w:i/>
          <w:iCs/>
          <w:color w:val="000000" w:themeColor="text1"/>
          <w:sz w:val="20"/>
          <w:szCs w:val="20"/>
        </w:rPr>
        <w:t>11</w:t>
      </w:r>
      <w:r w:rsidRPr="004320E4">
        <w:rPr>
          <w:color w:val="000000" w:themeColor="text1"/>
          <w:sz w:val="20"/>
          <w:szCs w:val="20"/>
          <w:shd w:val="clear" w:color="auto" w:fill="FFFFFF"/>
        </w:rPr>
        <w:t>(22), 2638.</w:t>
      </w:r>
    </w:p>
    <w:p w14:paraId="43B09C38" w14:textId="2EA96B3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Verma, S.</w:t>
      </w:r>
      <w:r w:rsidR="00970B6A" w:rsidRPr="004320E4">
        <w:rPr>
          <w:color w:val="000000" w:themeColor="text1"/>
          <w:sz w:val="20"/>
          <w:szCs w:val="20"/>
        </w:rPr>
        <w:t xml:space="preserve"> and</w:t>
      </w:r>
      <w:r w:rsidRPr="004320E4">
        <w:rPr>
          <w:color w:val="000000" w:themeColor="text1"/>
          <w:sz w:val="20"/>
          <w:szCs w:val="20"/>
        </w:rPr>
        <w:t xml:space="preserve"> Jayakumar, S. (2012). Impact of forest fire on physical, chemical and biological properties of soil: A review. </w:t>
      </w:r>
      <w:r w:rsidRPr="004320E4">
        <w:rPr>
          <w:i/>
          <w:iCs/>
          <w:color w:val="000000" w:themeColor="text1"/>
          <w:sz w:val="20"/>
          <w:szCs w:val="20"/>
        </w:rPr>
        <w:t>Proceedings of the International Academy of Ecology and Environmental Sciences</w:t>
      </w:r>
      <w:r w:rsidRPr="004320E4">
        <w:rPr>
          <w:color w:val="000000" w:themeColor="text1"/>
          <w:sz w:val="20"/>
          <w:szCs w:val="20"/>
        </w:rPr>
        <w:t xml:space="preserve">, </w:t>
      </w:r>
      <w:r w:rsidRPr="004320E4">
        <w:rPr>
          <w:i/>
          <w:iCs/>
          <w:color w:val="000000" w:themeColor="text1"/>
          <w:sz w:val="20"/>
          <w:szCs w:val="20"/>
        </w:rPr>
        <w:t xml:space="preserve">2 </w:t>
      </w:r>
      <w:r w:rsidRPr="004320E4">
        <w:rPr>
          <w:color w:val="000000" w:themeColor="text1"/>
          <w:sz w:val="20"/>
          <w:szCs w:val="20"/>
        </w:rPr>
        <w:t>(3), 168.</w:t>
      </w:r>
    </w:p>
    <w:p w14:paraId="07D479D0" w14:textId="77777777" w:rsidR="00380E89" w:rsidRPr="004320E4" w:rsidRDefault="00AE173C" w:rsidP="00380E89">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Wang</w:t>
      </w:r>
      <w:r w:rsidR="00B238F5" w:rsidRPr="004320E4">
        <w:rPr>
          <w:color w:val="000000" w:themeColor="text1"/>
          <w:sz w:val="20"/>
          <w:szCs w:val="20"/>
        </w:rPr>
        <w:t>,</w:t>
      </w:r>
      <w:r w:rsidRPr="004320E4">
        <w:rPr>
          <w:color w:val="000000" w:themeColor="text1"/>
          <w:sz w:val="20"/>
          <w:szCs w:val="20"/>
        </w:rPr>
        <w:t xml:space="preserve"> H, Prentice</w:t>
      </w:r>
      <w:r w:rsidR="00B238F5" w:rsidRPr="004320E4">
        <w:rPr>
          <w:color w:val="000000" w:themeColor="text1"/>
          <w:sz w:val="20"/>
          <w:szCs w:val="20"/>
        </w:rPr>
        <w:t>,</w:t>
      </w:r>
      <w:r w:rsidRPr="004320E4">
        <w:rPr>
          <w:color w:val="000000" w:themeColor="text1"/>
          <w:sz w:val="20"/>
          <w:szCs w:val="20"/>
        </w:rPr>
        <w:t xml:space="preserve"> I</w:t>
      </w:r>
      <w:r w:rsidR="00B238F5" w:rsidRPr="004320E4">
        <w:rPr>
          <w:color w:val="000000" w:themeColor="text1"/>
          <w:sz w:val="20"/>
          <w:szCs w:val="20"/>
        </w:rPr>
        <w:t>.</w:t>
      </w:r>
      <w:r w:rsidRPr="004320E4">
        <w:rPr>
          <w:color w:val="000000" w:themeColor="text1"/>
          <w:sz w:val="20"/>
          <w:szCs w:val="20"/>
        </w:rPr>
        <w:t>, Davis</w:t>
      </w:r>
      <w:r w:rsidR="00B238F5" w:rsidRPr="004320E4">
        <w:rPr>
          <w:color w:val="000000" w:themeColor="text1"/>
          <w:sz w:val="20"/>
          <w:szCs w:val="20"/>
        </w:rPr>
        <w:t>,</w:t>
      </w:r>
      <w:r w:rsidRPr="004320E4">
        <w:rPr>
          <w:color w:val="000000" w:themeColor="text1"/>
          <w:sz w:val="20"/>
          <w:szCs w:val="20"/>
        </w:rPr>
        <w:t xml:space="preserve"> T</w:t>
      </w:r>
      <w:r w:rsidR="00B238F5" w:rsidRPr="004320E4">
        <w:rPr>
          <w:color w:val="000000" w:themeColor="text1"/>
          <w:sz w:val="20"/>
          <w:szCs w:val="20"/>
        </w:rPr>
        <w:t>.</w:t>
      </w:r>
      <w:r w:rsidRPr="004320E4">
        <w:rPr>
          <w:color w:val="000000" w:themeColor="text1"/>
          <w:sz w:val="20"/>
          <w:szCs w:val="20"/>
        </w:rPr>
        <w:t>, Keenan</w:t>
      </w:r>
      <w:r w:rsidR="00B238F5" w:rsidRPr="004320E4">
        <w:rPr>
          <w:color w:val="000000" w:themeColor="text1"/>
          <w:sz w:val="20"/>
          <w:szCs w:val="20"/>
        </w:rPr>
        <w:t>,</w:t>
      </w:r>
      <w:r w:rsidRPr="004320E4">
        <w:rPr>
          <w:color w:val="000000" w:themeColor="text1"/>
          <w:sz w:val="20"/>
          <w:szCs w:val="20"/>
        </w:rPr>
        <w:t xml:space="preserve"> T</w:t>
      </w:r>
      <w:r w:rsidR="00B238F5" w:rsidRPr="004320E4">
        <w:rPr>
          <w:color w:val="000000" w:themeColor="text1"/>
          <w:sz w:val="20"/>
          <w:szCs w:val="20"/>
        </w:rPr>
        <w:t>.</w:t>
      </w:r>
      <w:r w:rsidRPr="004320E4">
        <w:rPr>
          <w:color w:val="000000" w:themeColor="text1"/>
          <w:sz w:val="20"/>
          <w:szCs w:val="20"/>
        </w:rPr>
        <w:t>, Wright</w:t>
      </w:r>
      <w:r w:rsidR="00B238F5" w:rsidRPr="004320E4">
        <w:rPr>
          <w:color w:val="000000" w:themeColor="text1"/>
          <w:sz w:val="20"/>
          <w:szCs w:val="20"/>
        </w:rPr>
        <w:t>,</w:t>
      </w:r>
      <w:r w:rsidRPr="004320E4">
        <w:rPr>
          <w:color w:val="000000" w:themeColor="text1"/>
          <w:sz w:val="20"/>
          <w:szCs w:val="20"/>
        </w:rPr>
        <w:t xml:space="preserve"> I</w:t>
      </w:r>
      <w:r w:rsidR="00B238F5" w:rsidRPr="004320E4">
        <w:rPr>
          <w:color w:val="000000" w:themeColor="text1"/>
          <w:sz w:val="20"/>
          <w:szCs w:val="20"/>
        </w:rPr>
        <w:t>. and</w:t>
      </w:r>
      <w:r w:rsidRPr="004320E4">
        <w:rPr>
          <w:color w:val="000000" w:themeColor="text1"/>
          <w:sz w:val="20"/>
          <w:szCs w:val="20"/>
        </w:rPr>
        <w:t xml:space="preserve"> Peng</w:t>
      </w:r>
      <w:r w:rsidR="00B238F5" w:rsidRPr="004320E4">
        <w:rPr>
          <w:color w:val="000000" w:themeColor="text1"/>
          <w:sz w:val="20"/>
          <w:szCs w:val="20"/>
        </w:rPr>
        <w:t>,</w:t>
      </w:r>
      <w:r w:rsidRPr="004320E4">
        <w:rPr>
          <w:color w:val="000000" w:themeColor="text1"/>
          <w:sz w:val="20"/>
          <w:szCs w:val="20"/>
        </w:rPr>
        <w:t xml:space="preserve"> C</w:t>
      </w:r>
      <w:r w:rsidR="00B238F5" w:rsidRPr="004320E4">
        <w:rPr>
          <w:color w:val="000000" w:themeColor="text1"/>
          <w:sz w:val="20"/>
          <w:szCs w:val="20"/>
        </w:rPr>
        <w:t xml:space="preserve">. </w:t>
      </w:r>
      <w:r w:rsidRPr="004320E4">
        <w:rPr>
          <w:color w:val="000000" w:themeColor="text1"/>
          <w:sz w:val="20"/>
          <w:szCs w:val="20"/>
        </w:rPr>
        <w:t xml:space="preserve">(2017) Photosynthetic responses to altitude: an explanation based on optimality principles. </w:t>
      </w:r>
      <w:r w:rsidRPr="004320E4">
        <w:rPr>
          <w:i/>
          <w:iCs/>
          <w:color w:val="000000" w:themeColor="text1"/>
          <w:sz w:val="20"/>
          <w:szCs w:val="20"/>
        </w:rPr>
        <w:t>New Phytologist</w:t>
      </w:r>
      <w:r w:rsidRPr="004320E4">
        <w:rPr>
          <w:color w:val="000000" w:themeColor="text1"/>
          <w:sz w:val="20"/>
          <w:szCs w:val="20"/>
        </w:rPr>
        <w:t xml:space="preserve">, </w:t>
      </w:r>
      <w:r w:rsidRPr="004320E4">
        <w:rPr>
          <w:b/>
          <w:bCs/>
          <w:color w:val="000000" w:themeColor="text1"/>
          <w:sz w:val="20"/>
          <w:szCs w:val="20"/>
        </w:rPr>
        <w:t>213</w:t>
      </w:r>
      <w:r w:rsidRPr="004320E4">
        <w:rPr>
          <w:color w:val="000000" w:themeColor="text1"/>
          <w:sz w:val="20"/>
          <w:szCs w:val="20"/>
        </w:rPr>
        <w:t>, 976–982.</w:t>
      </w:r>
    </w:p>
    <w:p w14:paraId="03ADCE7C" w14:textId="133998EF" w:rsidR="00AE173C" w:rsidRPr="004320E4" w:rsidRDefault="00380E89" w:rsidP="00C748E1">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Wat</w:t>
      </w:r>
      <w:r w:rsidR="00DB4993" w:rsidRPr="004320E4">
        <w:rPr>
          <w:color w:val="000000" w:themeColor="text1"/>
          <w:sz w:val="20"/>
          <w:szCs w:val="20"/>
        </w:rPr>
        <w:t>so</w:t>
      </w:r>
      <w:r w:rsidRPr="004320E4">
        <w:rPr>
          <w:color w:val="000000" w:themeColor="text1"/>
          <w:sz w:val="20"/>
          <w:szCs w:val="20"/>
        </w:rPr>
        <w:t xml:space="preserve">n, G. </w:t>
      </w:r>
      <w:r w:rsidRPr="004320E4">
        <w:rPr>
          <w:rFonts w:eastAsiaTheme="minorHAnsi"/>
          <w:color w:val="000000" w:themeColor="text1"/>
          <w:sz w:val="20"/>
          <w:szCs w:val="20"/>
        </w:rPr>
        <w:t>Goodness of fit tests on a circle. II.</w:t>
      </w:r>
      <w:r w:rsidR="00DB4993" w:rsidRPr="004320E4">
        <w:rPr>
          <w:rFonts w:eastAsiaTheme="minorHAnsi"/>
          <w:color w:val="000000" w:themeColor="text1"/>
          <w:sz w:val="20"/>
          <w:szCs w:val="20"/>
        </w:rPr>
        <w:t xml:space="preserve"> </w:t>
      </w:r>
      <w:proofErr w:type="spellStart"/>
      <w:r w:rsidRPr="004320E4">
        <w:rPr>
          <w:rFonts w:eastAsiaTheme="minorHAnsi"/>
          <w:i/>
          <w:iCs/>
          <w:color w:val="000000" w:themeColor="text1"/>
          <w:sz w:val="20"/>
          <w:szCs w:val="20"/>
        </w:rPr>
        <w:t>Biometrika</w:t>
      </w:r>
      <w:proofErr w:type="spellEnd"/>
      <w:r w:rsidR="00970B6A" w:rsidRPr="004320E4">
        <w:rPr>
          <w:rFonts w:eastAsiaTheme="minorHAnsi"/>
          <w:i/>
          <w:iCs/>
          <w:color w:val="000000" w:themeColor="text1"/>
          <w:sz w:val="20"/>
          <w:szCs w:val="20"/>
        </w:rPr>
        <w:t xml:space="preserve"> </w:t>
      </w:r>
      <w:r w:rsidR="00970B6A" w:rsidRPr="004320E4">
        <w:rPr>
          <w:rFonts w:eastAsiaTheme="minorHAnsi"/>
          <w:color w:val="000000" w:themeColor="text1"/>
          <w:sz w:val="20"/>
          <w:szCs w:val="20"/>
        </w:rPr>
        <w:t>(19</w:t>
      </w:r>
      <w:r w:rsidRPr="004320E4">
        <w:rPr>
          <w:rFonts w:eastAsiaTheme="minorHAnsi"/>
          <w:color w:val="000000" w:themeColor="text1"/>
          <w:sz w:val="20"/>
          <w:szCs w:val="20"/>
        </w:rPr>
        <w:t>62</w:t>
      </w:r>
      <w:r w:rsidR="00970B6A" w:rsidRPr="004320E4">
        <w:rPr>
          <w:rFonts w:eastAsiaTheme="minorHAnsi"/>
          <w:color w:val="000000" w:themeColor="text1"/>
          <w:sz w:val="20"/>
          <w:szCs w:val="20"/>
        </w:rPr>
        <w:t>)</w:t>
      </w:r>
      <w:r w:rsidRPr="004320E4">
        <w:rPr>
          <w:rFonts w:eastAsiaTheme="minorHAnsi"/>
          <w:color w:val="000000" w:themeColor="text1"/>
          <w:sz w:val="20"/>
          <w:szCs w:val="20"/>
        </w:rPr>
        <w:t>, 49, 57-63.</w:t>
      </w:r>
    </w:p>
    <w:sectPr w:rsidR="00AE173C" w:rsidRPr="004320E4" w:rsidSect="006C73F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6" w:author="Risa" w:date="2021-06-15T15:15:00Z" w:initials="RM">
    <w:p w14:paraId="3FA344A8" w14:textId="77777777" w:rsidR="00ED118E" w:rsidRDefault="00ED118E" w:rsidP="00ED118E">
      <w:pPr>
        <w:pStyle w:val="CommentText"/>
      </w:pPr>
      <w:r>
        <w:rPr>
          <w:rStyle w:val="CommentReference"/>
        </w:rPr>
        <w:annotationRef/>
      </w:r>
      <w:r>
        <w:t>Such as?</w:t>
      </w:r>
    </w:p>
  </w:comment>
  <w:comment w:id="241" w:author="Risa" w:date="2021-06-15T15:15:00Z" w:initials="RM">
    <w:p w14:paraId="758DC6EE" w14:textId="77777777" w:rsidR="00ED118E" w:rsidRDefault="00ED118E" w:rsidP="00ED118E">
      <w:pPr>
        <w:pStyle w:val="CommentText"/>
      </w:pPr>
      <w:r>
        <w:rPr>
          <w:rStyle w:val="CommentReference"/>
        </w:rPr>
        <w:annotationRef/>
      </w:r>
      <w:r>
        <w:t>Shouldn’t this citation go with Conkey et al. 1994?</w:t>
      </w:r>
    </w:p>
  </w:comment>
  <w:comment w:id="269" w:author="Risa" w:date="2021-06-15T16:13:00Z" w:initials="RM">
    <w:p w14:paraId="55F0D254" w14:textId="7137876B" w:rsidR="00E81409" w:rsidRDefault="00E81409" w:rsidP="00E81409">
      <w:r>
        <w:rPr>
          <w:rStyle w:val="CommentReference"/>
        </w:rPr>
        <w:annotationRef/>
      </w:r>
      <w:r>
        <w:t>I think more information about the fire is still needed per the editor’s request (W</w:t>
      </w:r>
      <w:r w:rsidRPr="00E81409">
        <w:t>ere they high severity fires? Were there surviving trees in the vicinity that could have provided seeds? Were all trees of even age?</w:t>
      </w:r>
      <w:r>
        <w:t>)</w:t>
      </w:r>
    </w:p>
  </w:comment>
  <w:comment w:id="273" w:author="Risa" w:date="2021-06-15T15:10:00Z" w:initials="RM">
    <w:p w14:paraId="07A8B7AB" w14:textId="68CE103A" w:rsidR="00247D4D" w:rsidRDefault="00247D4D">
      <w:pPr>
        <w:pStyle w:val="CommentText"/>
      </w:pPr>
      <w:r>
        <w:rPr>
          <w:rStyle w:val="CommentReference"/>
        </w:rPr>
        <w:annotationRef/>
      </w:r>
      <w:r>
        <w:t>Why is “zone” in parentheses? Sympatry speciation and echolalic allometry should be defined. Are you comparing two areas that have experienced fire? To me, saying recovery is exhibited at a site that means it has recovered from a previous fire, but then you’re contrasting it with another fire-exposed region. Overall, unclear what you’re comparing and contrasting here. Also I’m not sure your intent in the last sentence.</w:t>
      </w:r>
    </w:p>
  </w:comment>
  <w:comment w:id="289" w:author="Risa" w:date="2021-06-15T15:15:00Z" w:initials="RM">
    <w:p w14:paraId="27825BEF" w14:textId="7F3E3882" w:rsidR="00247D4D" w:rsidRDefault="00247D4D">
      <w:pPr>
        <w:pStyle w:val="CommentText"/>
      </w:pPr>
      <w:r>
        <w:rPr>
          <w:rStyle w:val="CommentReference"/>
        </w:rPr>
        <w:annotationRef/>
      </w:r>
      <w:r>
        <w:t>Such as?</w:t>
      </w:r>
    </w:p>
  </w:comment>
  <w:comment w:id="290" w:author="Risa" w:date="2021-06-15T15:15:00Z" w:initials="RM">
    <w:p w14:paraId="28B65051" w14:textId="256EB622" w:rsidR="00247D4D" w:rsidRDefault="00247D4D">
      <w:pPr>
        <w:pStyle w:val="CommentText"/>
      </w:pPr>
      <w:r>
        <w:rPr>
          <w:rStyle w:val="CommentReference"/>
        </w:rPr>
        <w:annotationRef/>
      </w:r>
      <w:r w:rsidR="00FF202A">
        <w:t>Shouldn’t this citation go with Conkey et al. 1994</w:t>
      </w:r>
      <w:r>
        <w:t>?</w:t>
      </w:r>
    </w:p>
  </w:comment>
  <w:comment w:id="313" w:author="Risa" w:date="2021-06-15T15:17:00Z" w:initials="RM">
    <w:p w14:paraId="6CB846E4" w14:textId="77FEB854" w:rsidR="006C74BC" w:rsidRDefault="006C74BC">
      <w:pPr>
        <w:pStyle w:val="CommentText"/>
      </w:pPr>
      <w:r>
        <w:rPr>
          <w:rStyle w:val="CommentReference"/>
        </w:rPr>
        <w:annotationRef/>
      </w:r>
      <w:r w:rsidR="00FF202A">
        <w:t>What do you mean by “selectively drift towards colonization”?</w:t>
      </w:r>
    </w:p>
  </w:comment>
  <w:comment w:id="318" w:author="Risa" w:date="2021-06-15T15:25:00Z" w:initials="RM">
    <w:p w14:paraId="5D486341" w14:textId="5AC9AF12" w:rsidR="00BE162E" w:rsidRDefault="00BE162E">
      <w:pPr>
        <w:pStyle w:val="CommentText"/>
      </w:pPr>
      <w:r>
        <w:rPr>
          <w:rStyle w:val="CommentReference"/>
        </w:rPr>
        <w:annotationRef/>
      </w:r>
      <w:r w:rsidR="00DD12FE">
        <w:t>What clues</w:t>
      </w:r>
      <w:r>
        <w:t>?</w:t>
      </w:r>
    </w:p>
  </w:comment>
  <w:comment w:id="328" w:author="Risa" w:date="2021-06-15T15:57:00Z" w:initials="RM">
    <w:p w14:paraId="4DF2757F" w14:textId="46A9026B" w:rsidR="00DD12FE" w:rsidRDefault="00DD12FE">
      <w:pPr>
        <w:pStyle w:val="CommentText"/>
      </w:pPr>
      <w:r>
        <w:rPr>
          <w:rStyle w:val="CommentReference"/>
        </w:rPr>
        <w:annotationRef/>
      </w:r>
      <w:r>
        <w:t xml:space="preserve">Why is this important? </w:t>
      </w:r>
    </w:p>
  </w:comment>
  <w:comment w:id="331" w:author="Risa" w:date="2021-06-15T15:57:00Z" w:initials="RM">
    <w:p w14:paraId="78924671" w14:textId="2439FFE1" w:rsidR="00DD12FE" w:rsidRDefault="00DD12FE">
      <w:pPr>
        <w:pStyle w:val="CommentText"/>
      </w:pPr>
      <w:r>
        <w:rPr>
          <w:rStyle w:val="CommentReference"/>
        </w:rPr>
        <w:annotationRef/>
      </w:r>
      <w:r>
        <w:t>This would be a great segue into the impacts of elevation and topography</w:t>
      </w:r>
      <w:r w:rsidR="00C8275B">
        <w:t xml:space="preserve"> on pitch pines</w:t>
      </w:r>
    </w:p>
  </w:comment>
  <w:comment w:id="338" w:author="Risa" w:date="2021-06-15T15:57:00Z" w:initials="RM">
    <w:p w14:paraId="58C65224" w14:textId="77777777" w:rsidR="002B2B48" w:rsidRDefault="002B2B48" w:rsidP="002B2B48">
      <w:pPr>
        <w:pStyle w:val="CommentText"/>
      </w:pPr>
      <w:r>
        <w:rPr>
          <w:rStyle w:val="CommentReference"/>
        </w:rPr>
        <w:annotationRef/>
      </w:r>
      <w:r>
        <w:t>This would be a great segue into the impacts of elevation and topography on pitch pines</w:t>
      </w:r>
    </w:p>
  </w:comment>
  <w:comment w:id="362" w:author="Risa" w:date="2021-06-15T15:26:00Z" w:initials="RM">
    <w:p w14:paraId="329F8F93" w14:textId="38F5E0AB" w:rsidR="00BE162E" w:rsidRDefault="00BE162E">
      <w:pPr>
        <w:pStyle w:val="CommentText"/>
      </w:pPr>
      <w:r>
        <w:rPr>
          <w:rStyle w:val="CommentReference"/>
        </w:rPr>
        <w:annotationRef/>
      </w:r>
      <w:r>
        <w:t>Explain further</w:t>
      </w:r>
    </w:p>
  </w:comment>
  <w:comment w:id="363" w:author="Risa" w:date="2021-06-15T15:27:00Z" w:initials="RM">
    <w:p w14:paraId="0A5FBCC1" w14:textId="0C3390D6" w:rsidR="00BE162E" w:rsidRDefault="00BE162E">
      <w:pPr>
        <w:pStyle w:val="CommentText"/>
      </w:pPr>
      <w:r>
        <w:rPr>
          <w:rStyle w:val="CommentReference"/>
        </w:rPr>
        <w:annotationRef/>
      </w:r>
      <w:r>
        <w:t>You say there are four categories but only list three.</w:t>
      </w:r>
      <w:r w:rsidR="006D75A2">
        <w:t xml:space="preserve"> I think you should also list them more concisely, then give more detail and the reasoning for including</w:t>
      </w:r>
      <w:r w:rsidR="00B1377C">
        <w:t xml:space="preserve"> each of</w:t>
      </w:r>
      <w:r w:rsidR="006D75A2">
        <w:t xml:space="preserve"> them.</w:t>
      </w:r>
      <w:r w:rsidR="00C8275B">
        <w:t xml:space="preserve"> As in, are these traits associated with either fire history or topography and how?</w:t>
      </w:r>
    </w:p>
  </w:comment>
  <w:comment w:id="402" w:author="Risa" w:date="2021-06-15T15:47:00Z" w:initials="RM">
    <w:p w14:paraId="06DFDF59" w14:textId="52DEB1AF" w:rsidR="00B1377C" w:rsidRDefault="00B1377C">
      <w:pPr>
        <w:pStyle w:val="CommentText"/>
      </w:pPr>
      <w:r>
        <w:rPr>
          <w:rStyle w:val="CommentReference"/>
        </w:rPr>
        <w:annotationRef/>
      </w:r>
      <w:r>
        <w:rPr>
          <w:rStyle w:val="CommentReference"/>
        </w:rPr>
        <w:t>Incomplete sentence</w:t>
      </w:r>
    </w:p>
  </w:comment>
  <w:comment w:id="409" w:author="Risa" w:date="2021-06-15T15:48:00Z" w:initials="RM">
    <w:p w14:paraId="091E9A0B" w14:textId="72271A74" w:rsidR="00B1377C" w:rsidRDefault="00B1377C">
      <w:pPr>
        <w:pStyle w:val="CommentText"/>
      </w:pPr>
      <w:r>
        <w:rPr>
          <w:rStyle w:val="CommentReference"/>
        </w:rPr>
        <w:annotationRef/>
      </w:r>
      <w:r>
        <w:rPr>
          <w:rStyle w:val="CommentReference"/>
        </w:rPr>
        <w:t>This isn’t really a hypothesis. What differences and why</w:t>
      </w:r>
      <w:r w:rsidR="00FF202A">
        <w:rPr>
          <w:rStyle w:val="CommentReference"/>
        </w:rPr>
        <w:t>?</w:t>
      </w:r>
    </w:p>
  </w:comment>
  <w:comment w:id="441" w:author="Risa" w:date="2021-06-15T16:06:00Z" w:initials="RM">
    <w:p w14:paraId="30DD200A" w14:textId="5A923961" w:rsidR="00A658A8" w:rsidRDefault="00A658A8">
      <w:pPr>
        <w:pStyle w:val="CommentText"/>
      </w:pPr>
      <w:r>
        <w:rPr>
          <w:rStyle w:val="CommentReference"/>
        </w:rPr>
        <w:annotationRef/>
      </w:r>
      <w:r>
        <w:t>I’m not sure what this is referring to? If it’s the depth, it should go right after “uniformly shallow” otherwise it’s saying that the fertility was between 0.7-2.5 cm, which doesn’t make sense.</w:t>
      </w:r>
    </w:p>
  </w:comment>
  <w:comment w:id="445" w:author="Risa" w:date="2021-06-15T16:07:00Z" w:initials="RM">
    <w:p w14:paraId="4A44EA03" w14:textId="2DF8461D" w:rsidR="00A658A8" w:rsidRDefault="00A658A8">
      <w:pPr>
        <w:pStyle w:val="CommentText"/>
      </w:pPr>
      <w:r>
        <w:rPr>
          <w:rStyle w:val="CommentReference"/>
        </w:rPr>
        <w:annotationRef/>
      </w:r>
      <w:r>
        <w:t>For what purpose?</w:t>
      </w:r>
      <w:r w:rsidR="001553B9">
        <w:t xml:space="preserve"> I think this was moved from the soil analysis section and the methods for some of the soil traits was lost</w:t>
      </w:r>
    </w:p>
  </w:comment>
  <w:comment w:id="497" w:author="Jeff" w:date="2021-06-13T05:08:00Z" w:initials="J">
    <w:p w14:paraId="62ED6D88" w14:textId="37D07641" w:rsidR="00AA2EC6" w:rsidRDefault="00AA2EC6">
      <w:pPr>
        <w:pStyle w:val="CommentText"/>
      </w:pPr>
      <w:r>
        <w:rPr>
          <w:rStyle w:val="CommentReference"/>
        </w:rPr>
        <w:annotationRef/>
      </w:r>
      <w:r>
        <w:t>Please note the removal of table 7 and</w:t>
      </w:r>
      <w:r w:rsidR="00C61063">
        <w:t xml:space="preserve"> figure 8 and</w:t>
      </w:r>
      <w:r>
        <w:t xml:space="preserve"> accompanying soil mineral data</w:t>
      </w:r>
      <w:r w:rsidR="00C61063">
        <w:t xml:space="preserve"> analysis and discussion</w:t>
      </w:r>
      <w:r>
        <w:t xml:space="preserve"> in response to reader #2.</w:t>
      </w:r>
    </w:p>
  </w:comment>
  <w:comment w:id="498" w:author="Risa" w:date="2021-06-15T16:21:00Z" w:initials="RM">
    <w:p w14:paraId="27A62DB2" w14:textId="0BAB41D1" w:rsidR="005C0417" w:rsidRDefault="005C0417">
      <w:pPr>
        <w:pStyle w:val="CommentText"/>
      </w:pPr>
      <w:r>
        <w:rPr>
          <w:rStyle w:val="CommentReference"/>
        </w:rPr>
        <w:annotationRef/>
      </w:r>
      <w:r>
        <w:t>Should soil organics (above) have been deleted?</w:t>
      </w:r>
    </w:p>
  </w:comment>
  <w:comment w:id="501" w:author="Risa" w:date="2021-06-15T16:22:00Z" w:initials="RM">
    <w:p w14:paraId="3B7ECBBD" w14:textId="682446A8" w:rsidR="001553B9" w:rsidRDefault="001553B9">
      <w:pPr>
        <w:pStyle w:val="CommentText"/>
      </w:pPr>
      <w:r>
        <w:rPr>
          <w:rStyle w:val="CommentReference"/>
        </w:rPr>
        <w:annotationRef/>
      </w:r>
      <w:r>
        <w:t>I haven’t even looked at the discussion yet, as I think there’s a lot to address in the statistical analysis</w:t>
      </w:r>
      <w:r w:rsidR="00434944">
        <w:t xml:space="preserve"> and results</w:t>
      </w:r>
      <w:r>
        <w:t xml:space="preserve">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A344A8" w15:done="0"/>
  <w15:commentEx w15:paraId="758DC6EE" w15:done="0"/>
  <w15:commentEx w15:paraId="55F0D254" w15:done="0"/>
  <w15:commentEx w15:paraId="07A8B7AB" w15:done="0"/>
  <w15:commentEx w15:paraId="27825BEF" w15:done="0"/>
  <w15:commentEx w15:paraId="28B65051" w15:done="0"/>
  <w15:commentEx w15:paraId="6CB846E4" w15:done="0"/>
  <w15:commentEx w15:paraId="5D486341" w15:done="0"/>
  <w15:commentEx w15:paraId="4DF2757F" w15:done="0"/>
  <w15:commentEx w15:paraId="78924671" w15:done="0"/>
  <w15:commentEx w15:paraId="58C65224" w15:done="0"/>
  <w15:commentEx w15:paraId="329F8F93" w15:done="0"/>
  <w15:commentEx w15:paraId="0A5FBCC1" w15:done="0"/>
  <w15:commentEx w15:paraId="06DFDF59" w15:done="0"/>
  <w15:commentEx w15:paraId="091E9A0B" w15:done="0"/>
  <w15:commentEx w15:paraId="30DD200A" w15:done="0"/>
  <w15:commentEx w15:paraId="4A44EA03" w15:done="0"/>
  <w15:commentEx w15:paraId="62ED6D88" w15:done="0"/>
  <w15:commentEx w15:paraId="27A62DB2" w15:paraIdParent="62ED6D88" w15:done="0"/>
  <w15:commentEx w15:paraId="3B7ECB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3706E" w16cex:dateUtc="2021-06-15T19:15:00Z"/>
  <w16cex:commentExtensible w16cex:durableId="2473706D" w16cex:dateUtc="2021-06-15T19:15:00Z"/>
  <w16cex:commentExtensible w16cex:durableId="24735036" w16cex:dateUtc="2021-06-15T20:13:00Z"/>
  <w16cex:commentExtensible w16cex:durableId="24734170" w16cex:dateUtc="2021-06-15T19:10:00Z"/>
  <w16cex:commentExtensible w16cex:durableId="24734291" w16cex:dateUtc="2021-06-15T19:15:00Z"/>
  <w16cex:commentExtensible w16cex:durableId="247342A9" w16cex:dateUtc="2021-06-15T19:15:00Z"/>
  <w16cex:commentExtensible w16cex:durableId="24734324" w16cex:dateUtc="2021-06-15T19:17:00Z"/>
  <w16cex:commentExtensible w16cex:durableId="247344CC" w16cex:dateUtc="2021-06-15T19:25:00Z"/>
  <w16cex:commentExtensible w16cex:durableId="24734C55" w16cex:dateUtc="2021-06-15T19:57:00Z"/>
  <w16cex:commentExtensible w16cex:durableId="24734C71" w16cex:dateUtc="2021-06-15T19:57:00Z"/>
  <w16cex:commentExtensible w16cex:durableId="24736880" w16cex:dateUtc="2021-06-15T19:57:00Z"/>
  <w16cex:commentExtensible w16cex:durableId="2473450C" w16cex:dateUtc="2021-06-15T19:26:00Z"/>
  <w16cex:commentExtensible w16cex:durableId="2473455C" w16cex:dateUtc="2021-06-15T19:27:00Z"/>
  <w16cex:commentExtensible w16cex:durableId="24734A0F" w16cex:dateUtc="2021-06-15T19:47:00Z"/>
  <w16cex:commentExtensible w16cex:durableId="24734A39" w16cex:dateUtc="2021-06-15T19:48:00Z"/>
  <w16cex:commentExtensible w16cex:durableId="24734E92" w16cex:dateUtc="2021-06-15T20:06:00Z"/>
  <w16cex:commentExtensible w16cex:durableId="24734ED8" w16cex:dateUtc="2021-06-15T20:07:00Z"/>
  <w16cex:commentExtensible w16cex:durableId="2470114A" w16cex:dateUtc="2021-06-13T09:08:00Z"/>
  <w16cex:commentExtensible w16cex:durableId="2473520B" w16cex:dateUtc="2021-06-15T20:21:00Z"/>
  <w16cex:commentExtensible w16cex:durableId="24735236" w16cex:dateUtc="2021-06-15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A344A8" w16cid:durableId="2473706E"/>
  <w16cid:commentId w16cid:paraId="758DC6EE" w16cid:durableId="2473706D"/>
  <w16cid:commentId w16cid:paraId="55F0D254" w16cid:durableId="24735036"/>
  <w16cid:commentId w16cid:paraId="07A8B7AB" w16cid:durableId="24734170"/>
  <w16cid:commentId w16cid:paraId="27825BEF" w16cid:durableId="24734291"/>
  <w16cid:commentId w16cid:paraId="28B65051" w16cid:durableId="247342A9"/>
  <w16cid:commentId w16cid:paraId="6CB846E4" w16cid:durableId="24734324"/>
  <w16cid:commentId w16cid:paraId="5D486341" w16cid:durableId="247344CC"/>
  <w16cid:commentId w16cid:paraId="4DF2757F" w16cid:durableId="24734C55"/>
  <w16cid:commentId w16cid:paraId="78924671" w16cid:durableId="24734C71"/>
  <w16cid:commentId w16cid:paraId="58C65224" w16cid:durableId="24736880"/>
  <w16cid:commentId w16cid:paraId="329F8F93" w16cid:durableId="2473450C"/>
  <w16cid:commentId w16cid:paraId="0A5FBCC1" w16cid:durableId="2473455C"/>
  <w16cid:commentId w16cid:paraId="06DFDF59" w16cid:durableId="24734A0F"/>
  <w16cid:commentId w16cid:paraId="091E9A0B" w16cid:durableId="24734A39"/>
  <w16cid:commentId w16cid:paraId="30DD200A" w16cid:durableId="24734E92"/>
  <w16cid:commentId w16cid:paraId="4A44EA03" w16cid:durableId="24734ED8"/>
  <w16cid:commentId w16cid:paraId="62ED6D88" w16cid:durableId="2470114A"/>
  <w16cid:commentId w16cid:paraId="27A62DB2" w16cid:durableId="2473520B"/>
  <w16cid:commentId w16cid:paraId="3B7ECBBD" w16cid:durableId="247352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B1D7C" w14:textId="77777777" w:rsidR="009B68C0" w:rsidRDefault="009B68C0" w:rsidP="00EC160A">
      <w:r>
        <w:separator/>
      </w:r>
    </w:p>
  </w:endnote>
  <w:endnote w:type="continuationSeparator" w:id="0">
    <w:p w14:paraId="56A04EFF" w14:textId="77777777" w:rsidR="009B68C0" w:rsidRDefault="009B68C0"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FAC" w14:textId="77777777" w:rsidR="001D2506" w:rsidRDefault="001D25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4619"/>
      <w:docPartObj>
        <w:docPartGallery w:val="Page Numbers (Bottom of Page)"/>
        <w:docPartUnique/>
      </w:docPartObj>
    </w:sdtPr>
    <w:sdtEndPr>
      <w:rPr>
        <w:noProof/>
      </w:rPr>
    </w:sdtEndPr>
    <w:sdtContent>
      <w:p w14:paraId="6ACF2F71" w14:textId="48C9B50E" w:rsidR="001D2506" w:rsidRDefault="001D2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1D2506" w:rsidRDefault="001D25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8C4B" w14:textId="77777777" w:rsidR="001D2506" w:rsidRDefault="001D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3A409" w14:textId="77777777" w:rsidR="009B68C0" w:rsidRDefault="009B68C0" w:rsidP="00EC160A">
      <w:r>
        <w:separator/>
      </w:r>
    </w:p>
  </w:footnote>
  <w:footnote w:type="continuationSeparator" w:id="0">
    <w:p w14:paraId="0823BCCC" w14:textId="77777777" w:rsidR="009B68C0" w:rsidRDefault="009B68C0"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534" w14:textId="77777777" w:rsidR="001D2506" w:rsidRDefault="001D25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268A" w14:textId="77777777" w:rsidR="001D2506" w:rsidRDefault="001D25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0E9A" w14:textId="77777777" w:rsidR="001D2506" w:rsidRDefault="001D250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15:presenceInfo w15:providerId="None" w15:userId="J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560C"/>
    <w:rsid w:val="000101AA"/>
    <w:rsid w:val="00011D99"/>
    <w:rsid w:val="00012641"/>
    <w:rsid w:val="00012C3B"/>
    <w:rsid w:val="000158EF"/>
    <w:rsid w:val="00015CAB"/>
    <w:rsid w:val="00016154"/>
    <w:rsid w:val="000209D2"/>
    <w:rsid w:val="00021B9D"/>
    <w:rsid w:val="000234B9"/>
    <w:rsid w:val="00024201"/>
    <w:rsid w:val="00024B6F"/>
    <w:rsid w:val="00025B4B"/>
    <w:rsid w:val="00025EED"/>
    <w:rsid w:val="000272DA"/>
    <w:rsid w:val="00030BA0"/>
    <w:rsid w:val="00031576"/>
    <w:rsid w:val="000324C8"/>
    <w:rsid w:val="000326B5"/>
    <w:rsid w:val="0003297E"/>
    <w:rsid w:val="0003327A"/>
    <w:rsid w:val="000343FC"/>
    <w:rsid w:val="000348CB"/>
    <w:rsid w:val="00035111"/>
    <w:rsid w:val="000351EE"/>
    <w:rsid w:val="000367F6"/>
    <w:rsid w:val="00040F12"/>
    <w:rsid w:val="00041BE2"/>
    <w:rsid w:val="00041C23"/>
    <w:rsid w:val="0004421F"/>
    <w:rsid w:val="00044E51"/>
    <w:rsid w:val="00045949"/>
    <w:rsid w:val="000476A0"/>
    <w:rsid w:val="0005006F"/>
    <w:rsid w:val="00052E88"/>
    <w:rsid w:val="00053587"/>
    <w:rsid w:val="000542CE"/>
    <w:rsid w:val="000547B1"/>
    <w:rsid w:val="000569A7"/>
    <w:rsid w:val="00056D57"/>
    <w:rsid w:val="00056D5B"/>
    <w:rsid w:val="00056FB2"/>
    <w:rsid w:val="000570E8"/>
    <w:rsid w:val="00057585"/>
    <w:rsid w:val="00062520"/>
    <w:rsid w:val="00063708"/>
    <w:rsid w:val="00063993"/>
    <w:rsid w:val="000662E0"/>
    <w:rsid w:val="00066485"/>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61F0"/>
    <w:rsid w:val="00087067"/>
    <w:rsid w:val="00087413"/>
    <w:rsid w:val="00087B63"/>
    <w:rsid w:val="00090A05"/>
    <w:rsid w:val="00090CBC"/>
    <w:rsid w:val="000916C5"/>
    <w:rsid w:val="00093FEF"/>
    <w:rsid w:val="00094CD7"/>
    <w:rsid w:val="00096C06"/>
    <w:rsid w:val="0009779B"/>
    <w:rsid w:val="000A135E"/>
    <w:rsid w:val="000A1590"/>
    <w:rsid w:val="000A32EC"/>
    <w:rsid w:val="000A4F8D"/>
    <w:rsid w:val="000A645F"/>
    <w:rsid w:val="000A74E4"/>
    <w:rsid w:val="000A758F"/>
    <w:rsid w:val="000A7E1E"/>
    <w:rsid w:val="000B0C2D"/>
    <w:rsid w:val="000B0C60"/>
    <w:rsid w:val="000B152D"/>
    <w:rsid w:val="000B4575"/>
    <w:rsid w:val="000B4D18"/>
    <w:rsid w:val="000B4D66"/>
    <w:rsid w:val="000B53DA"/>
    <w:rsid w:val="000B629A"/>
    <w:rsid w:val="000C0DBE"/>
    <w:rsid w:val="000C0FA1"/>
    <w:rsid w:val="000C2131"/>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C6B"/>
    <w:rsid w:val="000E6992"/>
    <w:rsid w:val="000E7EFC"/>
    <w:rsid w:val="000E7F29"/>
    <w:rsid w:val="000F0666"/>
    <w:rsid w:val="000F0D50"/>
    <w:rsid w:val="000F0EDB"/>
    <w:rsid w:val="000F28F9"/>
    <w:rsid w:val="000F2CCD"/>
    <w:rsid w:val="000F3979"/>
    <w:rsid w:val="000F5FC4"/>
    <w:rsid w:val="000F799F"/>
    <w:rsid w:val="000F7B0F"/>
    <w:rsid w:val="00101C3E"/>
    <w:rsid w:val="00102251"/>
    <w:rsid w:val="0010654A"/>
    <w:rsid w:val="001069C1"/>
    <w:rsid w:val="001104FC"/>
    <w:rsid w:val="001105D4"/>
    <w:rsid w:val="001119F8"/>
    <w:rsid w:val="00111CF3"/>
    <w:rsid w:val="00114804"/>
    <w:rsid w:val="001149B7"/>
    <w:rsid w:val="0011779E"/>
    <w:rsid w:val="00120CEB"/>
    <w:rsid w:val="00121C55"/>
    <w:rsid w:val="00122015"/>
    <w:rsid w:val="00123FFC"/>
    <w:rsid w:val="00124730"/>
    <w:rsid w:val="00125645"/>
    <w:rsid w:val="00125CD8"/>
    <w:rsid w:val="00127012"/>
    <w:rsid w:val="00130D3A"/>
    <w:rsid w:val="001324FB"/>
    <w:rsid w:val="0013544B"/>
    <w:rsid w:val="001411B2"/>
    <w:rsid w:val="00141F88"/>
    <w:rsid w:val="001427E6"/>
    <w:rsid w:val="001444A0"/>
    <w:rsid w:val="0014502B"/>
    <w:rsid w:val="001452D9"/>
    <w:rsid w:val="00151D2D"/>
    <w:rsid w:val="00151F78"/>
    <w:rsid w:val="001525A3"/>
    <w:rsid w:val="0015307D"/>
    <w:rsid w:val="00155322"/>
    <w:rsid w:val="001553B9"/>
    <w:rsid w:val="001559D8"/>
    <w:rsid w:val="00155D8B"/>
    <w:rsid w:val="001569B3"/>
    <w:rsid w:val="001569CF"/>
    <w:rsid w:val="0015720D"/>
    <w:rsid w:val="00157D58"/>
    <w:rsid w:val="00157F29"/>
    <w:rsid w:val="00161D43"/>
    <w:rsid w:val="00163D14"/>
    <w:rsid w:val="00164053"/>
    <w:rsid w:val="00164458"/>
    <w:rsid w:val="00164999"/>
    <w:rsid w:val="00167ACC"/>
    <w:rsid w:val="00170156"/>
    <w:rsid w:val="00174550"/>
    <w:rsid w:val="001747D8"/>
    <w:rsid w:val="00176B6F"/>
    <w:rsid w:val="001772B4"/>
    <w:rsid w:val="00181407"/>
    <w:rsid w:val="00181CFB"/>
    <w:rsid w:val="00182DA0"/>
    <w:rsid w:val="00184523"/>
    <w:rsid w:val="001852E8"/>
    <w:rsid w:val="00185B4B"/>
    <w:rsid w:val="00186229"/>
    <w:rsid w:val="00187774"/>
    <w:rsid w:val="00187A6B"/>
    <w:rsid w:val="00187B65"/>
    <w:rsid w:val="00187F89"/>
    <w:rsid w:val="001905BF"/>
    <w:rsid w:val="00190C2B"/>
    <w:rsid w:val="0019206F"/>
    <w:rsid w:val="00193235"/>
    <w:rsid w:val="001936C3"/>
    <w:rsid w:val="00194BF4"/>
    <w:rsid w:val="00195146"/>
    <w:rsid w:val="00196095"/>
    <w:rsid w:val="001A0465"/>
    <w:rsid w:val="001A0F29"/>
    <w:rsid w:val="001A2F05"/>
    <w:rsid w:val="001A4EA6"/>
    <w:rsid w:val="001B0B1C"/>
    <w:rsid w:val="001B2146"/>
    <w:rsid w:val="001B2A74"/>
    <w:rsid w:val="001B2BC5"/>
    <w:rsid w:val="001B3ABB"/>
    <w:rsid w:val="001B4EDE"/>
    <w:rsid w:val="001B70D2"/>
    <w:rsid w:val="001B71C5"/>
    <w:rsid w:val="001B7427"/>
    <w:rsid w:val="001B759A"/>
    <w:rsid w:val="001B7758"/>
    <w:rsid w:val="001B7C28"/>
    <w:rsid w:val="001C07B8"/>
    <w:rsid w:val="001C1679"/>
    <w:rsid w:val="001C5321"/>
    <w:rsid w:val="001C5FD6"/>
    <w:rsid w:val="001C67D3"/>
    <w:rsid w:val="001D0E61"/>
    <w:rsid w:val="001D1FBE"/>
    <w:rsid w:val="001D2506"/>
    <w:rsid w:val="001D2617"/>
    <w:rsid w:val="001D32DF"/>
    <w:rsid w:val="001D3727"/>
    <w:rsid w:val="001D3A0F"/>
    <w:rsid w:val="001D3AF6"/>
    <w:rsid w:val="001D4045"/>
    <w:rsid w:val="001D4352"/>
    <w:rsid w:val="001D515C"/>
    <w:rsid w:val="001D65B4"/>
    <w:rsid w:val="001D7040"/>
    <w:rsid w:val="001E024A"/>
    <w:rsid w:val="001E13A9"/>
    <w:rsid w:val="001E28D9"/>
    <w:rsid w:val="001E3258"/>
    <w:rsid w:val="001E3A1A"/>
    <w:rsid w:val="001E4602"/>
    <w:rsid w:val="001E61EE"/>
    <w:rsid w:val="001E67E3"/>
    <w:rsid w:val="001E6BE2"/>
    <w:rsid w:val="001E6C7F"/>
    <w:rsid w:val="001F055C"/>
    <w:rsid w:val="001F15A8"/>
    <w:rsid w:val="001F1E2F"/>
    <w:rsid w:val="001F2607"/>
    <w:rsid w:val="001F33C4"/>
    <w:rsid w:val="001F509E"/>
    <w:rsid w:val="001F5CE3"/>
    <w:rsid w:val="001F5E29"/>
    <w:rsid w:val="0020034F"/>
    <w:rsid w:val="00201996"/>
    <w:rsid w:val="00202EBF"/>
    <w:rsid w:val="00203047"/>
    <w:rsid w:val="00203669"/>
    <w:rsid w:val="002049AA"/>
    <w:rsid w:val="00206778"/>
    <w:rsid w:val="00207472"/>
    <w:rsid w:val="002100EB"/>
    <w:rsid w:val="00211492"/>
    <w:rsid w:val="002148C6"/>
    <w:rsid w:val="0021512B"/>
    <w:rsid w:val="002157D6"/>
    <w:rsid w:val="00215F78"/>
    <w:rsid w:val="002168A4"/>
    <w:rsid w:val="00221F2A"/>
    <w:rsid w:val="00223702"/>
    <w:rsid w:val="00224CE3"/>
    <w:rsid w:val="00226F42"/>
    <w:rsid w:val="00230881"/>
    <w:rsid w:val="002338E2"/>
    <w:rsid w:val="00235484"/>
    <w:rsid w:val="00237190"/>
    <w:rsid w:val="0023756A"/>
    <w:rsid w:val="00237CB8"/>
    <w:rsid w:val="002427C3"/>
    <w:rsid w:val="00245517"/>
    <w:rsid w:val="002455F5"/>
    <w:rsid w:val="00245897"/>
    <w:rsid w:val="00247137"/>
    <w:rsid w:val="00247856"/>
    <w:rsid w:val="002478CF"/>
    <w:rsid w:val="00247D4D"/>
    <w:rsid w:val="002501C5"/>
    <w:rsid w:val="002526C4"/>
    <w:rsid w:val="00253697"/>
    <w:rsid w:val="00253B94"/>
    <w:rsid w:val="0025481A"/>
    <w:rsid w:val="002565AC"/>
    <w:rsid w:val="002567D2"/>
    <w:rsid w:val="00261DFA"/>
    <w:rsid w:val="0026275C"/>
    <w:rsid w:val="0026423B"/>
    <w:rsid w:val="00264EF2"/>
    <w:rsid w:val="00265958"/>
    <w:rsid w:val="00265E0D"/>
    <w:rsid w:val="00266879"/>
    <w:rsid w:val="00271E0F"/>
    <w:rsid w:val="002734C8"/>
    <w:rsid w:val="00273DF4"/>
    <w:rsid w:val="002763C8"/>
    <w:rsid w:val="00277031"/>
    <w:rsid w:val="00277C84"/>
    <w:rsid w:val="00277E7C"/>
    <w:rsid w:val="0028059F"/>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4835"/>
    <w:rsid w:val="002A4A2D"/>
    <w:rsid w:val="002B0724"/>
    <w:rsid w:val="002B1F6D"/>
    <w:rsid w:val="002B2B48"/>
    <w:rsid w:val="002B3D51"/>
    <w:rsid w:val="002C13CB"/>
    <w:rsid w:val="002C3430"/>
    <w:rsid w:val="002C4C24"/>
    <w:rsid w:val="002C61B9"/>
    <w:rsid w:val="002D02A0"/>
    <w:rsid w:val="002D07E5"/>
    <w:rsid w:val="002D24C3"/>
    <w:rsid w:val="002D49AB"/>
    <w:rsid w:val="002D5089"/>
    <w:rsid w:val="002D5AA9"/>
    <w:rsid w:val="002D5C9E"/>
    <w:rsid w:val="002E1AA8"/>
    <w:rsid w:val="002E1D87"/>
    <w:rsid w:val="002E31AF"/>
    <w:rsid w:val="002E3702"/>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6151"/>
    <w:rsid w:val="003066AB"/>
    <w:rsid w:val="00306F07"/>
    <w:rsid w:val="00307BAB"/>
    <w:rsid w:val="003103EC"/>
    <w:rsid w:val="003115E9"/>
    <w:rsid w:val="00311EF8"/>
    <w:rsid w:val="00311FF1"/>
    <w:rsid w:val="003124F9"/>
    <w:rsid w:val="0031295D"/>
    <w:rsid w:val="003130EE"/>
    <w:rsid w:val="003144F8"/>
    <w:rsid w:val="00315B1D"/>
    <w:rsid w:val="003223E7"/>
    <w:rsid w:val="00322532"/>
    <w:rsid w:val="00322B28"/>
    <w:rsid w:val="00324C91"/>
    <w:rsid w:val="003309EA"/>
    <w:rsid w:val="00331104"/>
    <w:rsid w:val="0033263C"/>
    <w:rsid w:val="00332B87"/>
    <w:rsid w:val="003333FB"/>
    <w:rsid w:val="00333875"/>
    <w:rsid w:val="00333B5E"/>
    <w:rsid w:val="00334167"/>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4343"/>
    <w:rsid w:val="0034484E"/>
    <w:rsid w:val="00345813"/>
    <w:rsid w:val="003468A9"/>
    <w:rsid w:val="00347DE6"/>
    <w:rsid w:val="003504ED"/>
    <w:rsid w:val="00353535"/>
    <w:rsid w:val="00353645"/>
    <w:rsid w:val="00353E41"/>
    <w:rsid w:val="00354974"/>
    <w:rsid w:val="0035539C"/>
    <w:rsid w:val="00356083"/>
    <w:rsid w:val="003575AE"/>
    <w:rsid w:val="00360A30"/>
    <w:rsid w:val="00363ADD"/>
    <w:rsid w:val="00363B1D"/>
    <w:rsid w:val="00364178"/>
    <w:rsid w:val="00364F21"/>
    <w:rsid w:val="003655A3"/>
    <w:rsid w:val="00366960"/>
    <w:rsid w:val="00370338"/>
    <w:rsid w:val="00371E9D"/>
    <w:rsid w:val="00373278"/>
    <w:rsid w:val="00374AFA"/>
    <w:rsid w:val="00374E72"/>
    <w:rsid w:val="003756FD"/>
    <w:rsid w:val="0037704A"/>
    <w:rsid w:val="003779A6"/>
    <w:rsid w:val="00380D11"/>
    <w:rsid w:val="00380E89"/>
    <w:rsid w:val="00381554"/>
    <w:rsid w:val="00382805"/>
    <w:rsid w:val="00383B88"/>
    <w:rsid w:val="00385CFA"/>
    <w:rsid w:val="00385F3C"/>
    <w:rsid w:val="0038634F"/>
    <w:rsid w:val="003911BC"/>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5590"/>
    <w:rsid w:val="003A5ED5"/>
    <w:rsid w:val="003A7027"/>
    <w:rsid w:val="003A77F1"/>
    <w:rsid w:val="003B0B31"/>
    <w:rsid w:val="003B2385"/>
    <w:rsid w:val="003B2BF7"/>
    <w:rsid w:val="003B3DCF"/>
    <w:rsid w:val="003B5BAD"/>
    <w:rsid w:val="003B5E2A"/>
    <w:rsid w:val="003B6822"/>
    <w:rsid w:val="003B6AF0"/>
    <w:rsid w:val="003B6E67"/>
    <w:rsid w:val="003B77C9"/>
    <w:rsid w:val="003B7E4A"/>
    <w:rsid w:val="003C10F8"/>
    <w:rsid w:val="003C23F2"/>
    <w:rsid w:val="003C29D7"/>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1B18"/>
    <w:rsid w:val="003E582F"/>
    <w:rsid w:val="003E70DA"/>
    <w:rsid w:val="003E72AF"/>
    <w:rsid w:val="003F3FB8"/>
    <w:rsid w:val="00400804"/>
    <w:rsid w:val="0040100B"/>
    <w:rsid w:val="00402FCA"/>
    <w:rsid w:val="00403881"/>
    <w:rsid w:val="0040541A"/>
    <w:rsid w:val="004056CE"/>
    <w:rsid w:val="004068B3"/>
    <w:rsid w:val="004068CF"/>
    <w:rsid w:val="00407D7F"/>
    <w:rsid w:val="00410071"/>
    <w:rsid w:val="0041165E"/>
    <w:rsid w:val="00415048"/>
    <w:rsid w:val="00415D82"/>
    <w:rsid w:val="004203FD"/>
    <w:rsid w:val="00420BB3"/>
    <w:rsid w:val="00421329"/>
    <w:rsid w:val="00422A25"/>
    <w:rsid w:val="00423013"/>
    <w:rsid w:val="00423D14"/>
    <w:rsid w:val="004253C1"/>
    <w:rsid w:val="00425469"/>
    <w:rsid w:val="00431129"/>
    <w:rsid w:val="004320E4"/>
    <w:rsid w:val="00433C19"/>
    <w:rsid w:val="00434944"/>
    <w:rsid w:val="00435372"/>
    <w:rsid w:val="0043548B"/>
    <w:rsid w:val="00435725"/>
    <w:rsid w:val="004358A6"/>
    <w:rsid w:val="00435DC4"/>
    <w:rsid w:val="004372A8"/>
    <w:rsid w:val="004378C3"/>
    <w:rsid w:val="004403BF"/>
    <w:rsid w:val="004418D8"/>
    <w:rsid w:val="004427E6"/>
    <w:rsid w:val="00444193"/>
    <w:rsid w:val="0044600E"/>
    <w:rsid w:val="00446ABA"/>
    <w:rsid w:val="004519D0"/>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4734"/>
    <w:rsid w:val="00475B71"/>
    <w:rsid w:val="004763CB"/>
    <w:rsid w:val="004778E2"/>
    <w:rsid w:val="0048064E"/>
    <w:rsid w:val="00480B46"/>
    <w:rsid w:val="00481020"/>
    <w:rsid w:val="00484159"/>
    <w:rsid w:val="004844CA"/>
    <w:rsid w:val="00487C71"/>
    <w:rsid w:val="00487D46"/>
    <w:rsid w:val="004913D6"/>
    <w:rsid w:val="004924E4"/>
    <w:rsid w:val="004946EA"/>
    <w:rsid w:val="004972B8"/>
    <w:rsid w:val="004A0694"/>
    <w:rsid w:val="004A4B6F"/>
    <w:rsid w:val="004A4C17"/>
    <w:rsid w:val="004A60B4"/>
    <w:rsid w:val="004A6323"/>
    <w:rsid w:val="004A6746"/>
    <w:rsid w:val="004A6CD4"/>
    <w:rsid w:val="004B3192"/>
    <w:rsid w:val="004B5B95"/>
    <w:rsid w:val="004B60B6"/>
    <w:rsid w:val="004B64B2"/>
    <w:rsid w:val="004C01F0"/>
    <w:rsid w:val="004C0524"/>
    <w:rsid w:val="004C2F71"/>
    <w:rsid w:val="004C30A9"/>
    <w:rsid w:val="004C4BF4"/>
    <w:rsid w:val="004C672D"/>
    <w:rsid w:val="004C6AE8"/>
    <w:rsid w:val="004D12BF"/>
    <w:rsid w:val="004D1523"/>
    <w:rsid w:val="004D17FF"/>
    <w:rsid w:val="004D2CBC"/>
    <w:rsid w:val="004D3D54"/>
    <w:rsid w:val="004D4587"/>
    <w:rsid w:val="004D4C0F"/>
    <w:rsid w:val="004D4E2F"/>
    <w:rsid w:val="004D7553"/>
    <w:rsid w:val="004E002F"/>
    <w:rsid w:val="004E2050"/>
    <w:rsid w:val="004E20E7"/>
    <w:rsid w:val="004E2F39"/>
    <w:rsid w:val="004E336C"/>
    <w:rsid w:val="004E3960"/>
    <w:rsid w:val="004E3B1A"/>
    <w:rsid w:val="004E67E9"/>
    <w:rsid w:val="004E7F16"/>
    <w:rsid w:val="004F06DA"/>
    <w:rsid w:val="004F1D1E"/>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122C8"/>
    <w:rsid w:val="00512A9A"/>
    <w:rsid w:val="00514667"/>
    <w:rsid w:val="0051571D"/>
    <w:rsid w:val="00517001"/>
    <w:rsid w:val="00520DF0"/>
    <w:rsid w:val="00521022"/>
    <w:rsid w:val="00521150"/>
    <w:rsid w:val="005223F8"/>
    <w:rsid w:val="00522BA7"/>
    <w:rsid w:val="005233B3"/>
    <w:rsid w:val="00523B6C"/>
    <w:rsid w:val="00523DFA"/>
    <w:rsid w:val="005246D7"/>
    <w:rsid w:val="0052758A"/>
    <w:rsid w:val="005278F2"/>
    <w:rsid w:val="00527D40"/>
    <w:rsid w:val="0053002F"/>
    <w:rsid w:val="005321F8"/>
    <w:rsid w:val="00532B1F"/>
    <w:rsid w:val="0053405F"/>
    <w:rsid w:val="00536912"/>
    <w:rsid w:val="00537BB9"/>
    <w:rsid w:val="00541B90"/>
    <w:rsid w:val="005445D9"/>
    <w:rsid w:val="00544C4E"/>
    <w:rsid w:val="00544EC1"/>
    <w:rsid w:val="00545961"/>
    <w:rsid w:val="005463EF"/>
    <w:rsid w:val="0054641D"/>
    <w:rsid w:val="00547289"/>
    <w:rsid w:val="005514AE"/>
    <w:rsid w:val="00551A29"/>
    <w:rsid w:val="00551ED5"/>
    <w:rsid w:val="0055446A"/>
    <w:rsid w:val="00554FDC"/>
    <w:rsid w:val="005551E2"/>
    <w:rsid w:val="00556B80"/>
    <w:rsid w:val="00561063"/>
    <w:rsid w:val="00561A07"/>
    <w:rsid w:val="00563913"/>
    <w:rsid w:val="00564B6D"/>
    <w:rsid w:val="00570FBD"/>
    <w:rsid w:val="005713A1"/>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EF6"/>
    <w:rsid w:val="00590E3E"/>
    <w:rsid w:val="005911E1"/>
    <w:rsid w:val="005925AF"/>
    <w:rsid w:val="00593875"/>
    <w:rsid w:val="0059470D"/>
    <w:rsid w:val="00594D09"/>
    <w:rsid w:val="00596A9F"/>
    <w:rsid w:val="00597628"/>
    <w:rsid w:val="00597FCE"/>
    <w:rsid w:val="005A0589"/>
    <w:rsid w:val="005A07CA"/>
    <w:rsid w:val="005A0EF1"/>
    <w:rsid w:val="005A0F44"/>
    <w:rsid w:val="005A2365"/>
    <w:rsid w:val="005A25FA"/>
    <w:rsid w:val="005A271F"/>
    <w:rsid w:val="005A3806"/>
    <w:rsid w:val="005A5948"/>
    <w:rsid w:val="005A77EA"/>
    <w:rsid w:val="005B2003"/>
    <w:rsid w:val="005B207C"/>
    <w:rsid w:val="005B27E9"/>
    <w:rsid w:val="005B2F88"/>
    <w:rsid w:val="005B39A4"/>
    <w:rsid w:val="005B59F0"/>
    <w:rsid w:val="005B70B6"/>
    <w:rsid w:val="005C0417"/>
    <w:rsid w:val="005C113B"/>
    <w:rsid w:val="005C23D8"/>
    <w:rsid w:val="005C2C7C"/>
    <w:rsid w:val="005C3BDC"/>
    <w:rsid w:val="005C3DA4"/>
    <w:rsid w:val="005C45DE"/>
    <w:rsid w:val="005C5FA0"/>
    <w:rsid w:val="005C6439"/>
    <w:rsid w:val="005C6E3A"/>
    <w:rsid w:val="005C7165"/>
    <w:rsid w:val="005C7759"/>
    <w:rsid w:val="005D07CA"/>
    <w:rsid w:val="005D1AC1"/>
    <w:rsid w:val="005D2732"/>
    <w:rsid w:val="005D2BA9"/>
    <w:rsid w:val="005D3CFE"/>
    <w:rsid w:val="005D4044"/>
    <w:rsid w:val="005D48CE"/>
    <w:rsid w:val="005D4F65"/>
    <w:rsid w:val="005E037F"/>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9CE"/>
    <w:rsid w:val="00606644"/>
    <w:rsid w:val="00606F15"/>
    <w:rsid w:val="00607070"/>
    <w:rsid w:val="0060717A"/>
    <w:rsid w:val="006075DC"/>
    <w:rsid w:val="00610C62"/>
    <w:rsid w:val="00611291"/>
    <w:rsid w:val="00611BEE"/>
    <w:rsid w:val="0061288D"/>
    <w:rsid w:val="00613F29"/>
    <w:rsid w:val="00614C05"/>
    <w:rsid w:val="00614F9B"/>
    <w:rsid w:val="006176FD"/>
    <w:rsid w:val="006205F1"/>
    <w:rsid w:val="0062169D"/>
    <w:rsid w:val="00622FF6"/>
    <w:rsid w:val="006248F3"/>
    <w:rsid w:val="006256E3"/>
    <w:rsid w:val="00626C7C"/>
    <w:rsid w:val="006305C7"/>
    <w:rsid w:val="00631938"/>
    <w:rsid w:val="00632644"/>
    <w:rsid w:val="00634A20"/>
    <w:rsid w:val="00634AA0"/>
    <w:rsid w:val="0063628F"/>
    <w:rsid w:val="00637E4C"/>
    <w:rsid w:val="00642279"/>
    <w:rsid w:val="00643074"/>
    <w:rsid w:val="00645A24"/>
    <w:rsid w:val="006471C3"/>
    <w:rsid w:val="00653C5E"/>
    <w:rsid w:val="00654D9B"/>
    <w:rsid w:val="00655B81"/>
    <w:rsid w:val="00656032"/>
    <w:rsid w:val="00656165"/>
    <w:rsid w:val="00656A07"/>
    <w:rsid w:val="006615BA"/>
    <w:rsid w:val="00664D0B"/>
    <w:rsid w:val="0066679B"/>
    <w:rsid w:val="00666D11"/>
    <w:rsid w:val="0067045F"/>
    <w:rsid w:val="006713F1"/>
    <w:rsid w:val="0067165C"/>
    <w:rsid w:val="006738E0"/>
    <w:rsid w:val="00675C3F"/>
    <w:rsid w:val="00675CD9"/>
    <w:rsid w:val="006768CF"/>
    <w:rsid w:val="0068006E"/>
    <w:rsid w:val="0068100D"/>
    <w:rsid w:val="00682044"/>
    <w:rsid w:val="00682ED1"/>
    <w:rsid w:val="0068341D"/>
    <w:rsid w:val="00683DA8"/>
    <w:rsid w:val="006856CB"/>
    <w:rsid w:val="00690C30"/>
    <w:rsid w:val="006922AC"/>
    <w:rsid w:val="006938DA"/>
    <w:rsid w:val="00695431"/>
    <w:rsid w:val="006970B1"/>
    <w:rsid w:val="006A0EDE"/>
    <w:rsid w:val="006A33B3"/>
    <w:rsid w:val="006A401D"/>
    <w:rsid w:val="006A430A"/>
    <w:rsid w:val="006A6DB2"/>
    <w:rsid w:val="006A7475"/>
    <w:rsid w:val="006A7CDE"/>
    <w:rsid w:val="006B0293"/>
    <w:rsid w:val="006B2D50"/>
    <w:rsid w:val="006B3197"/>
    <w:rsid w:val="006B32A4"/>
    <w:rsid w:val="006B499A"/>
    <w:rsid w:val="006B50A0"/>
    <w:rsid w:val="006B5492"/>
    <w:rsid w:val="006B5F04"/>
    <w:rsid w:val="006C0727"/>
    <w:rsid w:val="006C08A2"/>
    <w:rsid w:val="006C2759"/>
    <w:rsid w:val="006C39F4"/>
    <w:rsid w:val="006C64AA"/>
    <w:rsid w:val="006C7112"/>
    <w:rsid w:val="006C73FC"/>
    <w:rsid w:val="006C74BC"/>
    <w:rsid w:val="006C74F1"/>
    <w:rsid w:val="006C7EBE"/>
    <w:rsid w:val="006C7FEC"/>
    <w:rsid w:val="006D0540"/>
    <w:rsid w:val="006D0E66"/>
    <w:rsid w:val="006D2E82"/>
    <w:rsid w:val="006D403B"/>
    <w:rsid w:val="006D4EB9"/>
    <w:rsid w:val="006D6F95"/>
    <w:rsid w:val="006D75A2"/>
    <w:rsid w:val="006D7D90"/>
    <w:rsid w:val="006D7E45"/>
    <w:rsid w:val="006E4B0D"/>
    <w:rsid w:val="006E4E52"/>
    <w:rsid w:val="006E4FE6"/>
    <w:rsid w:val="006E667E"/>
    <w:rsid w:val="006E7826"/>
    <w:rsid w:val="006E7BD9"/>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371"/>
    <w:rsid w:val="007203AC"/>
    <w:rsid w:val="007219B8"/>
    <w:rsid w:val="00723129"/>
    <w:rsid w:val="007232E0"/>
    <w:rsid w:val="00723C33"/>
    <w:rsid w:val="007240E7"/>
    <w:rsid w:val="00726F0A"/>
    <w:rsid w:val="007332E5"/>
    <w:rsid w:val="007346A9"/>
    <w:rsid w:val="00735A26"/>
    <w:rsid w:val="00736543"/>
    <w:rsid w:val="00736BC3"/>
    <w:rsid w:val="00737C4E"/>
    <w:rsid w:val="0074003B"/>
    <w:rsid w:val="00740FE9"/>
    <w:rsid w:val="00744376"/>
    <w:rsid w:val="00745801"/>
    <w:rsid w:val="007463CB"/>
    <w:rsid w:val="00746EE2"/>
    <w:rsid w:val="0075053F"/>
    <w:rsid w:val="0075127D"/>
    <w:rsid w:val="00751660"/>
    <w:rsid w:val="0075187E"/>
    <w:rsid w:val="00753932"/>
    <w:rsid w:val="00753C30"/>
    <w:rsid w:val="00754903"/>
    <w:rsid w:val="00754B48"/>
    <w:rsid w:val="00754E3B"/>
    <w:rsid w:val="0075584B"/>
    <w:rsid w:val="00755E52"/>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BFE"/>
    <w:rsid w:val="00776FA8"/>
    <w:rsid w:val="00777892"/>
    <w:rsid w:val="00780039"/>
    <w:rsid w:val="007806F4"/>
    <w:rsid w:val="00780CBE"/>
    <w:rsid w:val="007811EC"/>
    <w:rsid w:val="007815D5"/>
    <w:rsid w:val="00781D55"/>
    <w:rsid w:val="00782A73"/>
    <w:rsid w:val="00782E55"/>
    <w:rsid w:val="007838C5"/>
    <w:rsid w:val="00783DB6"/>
    <w:rsid w:val="00785417"/>
    <w:rsid w:val="007904D4"/>
    <w:rsid w:val="0079145C"/>
    <w:rsid w:val="00793C78"/>
    <w:rsid w:val="00793E80"/>
    <w:rsid w:val="007967F5"/>
    <w:rsid w:val="0079687F"/>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8D9"/>
    <w:rsid w:val="007D768F"/>
    <w:rsid w:val="007D788C"/>
    <w:rsid w:val="007D7ECA"/>
    <w:rsid w:val="007E0380"/>
    <w:rsid w:val="007E1095"/>
    <w:rsid w:val="007E15F8"/>
    <w:rsid w:val="007E1671"/>
    <w:rsid w:val="007E230D"/>
    <w:rsid w:val="007E2579"/>
    <w:rsid w:val="007E2EE8"/>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313"/>
    <w:rsid w:val="00811BA4"/>
    <w:rsid w:val="00812E74"/>
    <w:rsid w:val="00813295"/>
    <w:rsid w:val="00821196"/>
    <w:rsid w:val="00821389"/>
    <w:rsid w:val="008249FF"/>
    <w:rsid w:val="008271A2"/>
    <w:rsid w:val="008315A6"/>
    <w:rsid w:val="00831A0C"/>
    <w:rsid w:val="00831C2B"/>
    <w:rsid w:val="00842C61"/>
    <w:rsid w:val="00842E80"/>
    <w:rsid w:val="00843804"/>
    <w:rsid w:val="008442D1"/>
    <w:rsid w:val="00844F4C"/>
    <w:rsid w:val="00845780"/>
    <w:rsid w:val="008473C2"/>
    <w:rsid w:val="008477B4"/>
    <w:rsid w:val="00852014"/>
    <w:rsid w:val="00852346"/>
    <w:rsid w:val="00854384"/>
    <w:rsid w:val="00854A30"/>
    <w:rsid w:val="008559F6"/>
    <w:rsid w:val="0085657A"/>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D3B"/>
    <w:rsid w:val="00880864"/>
    <w:rsid w:val="00882522"/>
    <w:rsid w:val="00883E0C"/>
    <w:rsid w:val="00883F59"/>
    <w:rsid w:val="0088465D"/>
    <w:rsid w:val="00885668"/>
    <w:rsid w:val="00885915"/>
    <w:rsid w:val="00885EC7"/>
    <w:rsid w:val="008860D8"/>
    <w:rsid w:val="0088632A"/>
    <w:rsid w:val="008873B9"/>
    <w:rsid w:val="00891240"/>
    <w:rsid w:val="00893551"/>
    <w:rsid w:val="00893864"/>
    <w:rsid w:val="008939D5"/>
    <w:rsid w:val="00893ABB"/>
    <w:rsid w:val="00893AF8"/>
    <w:rsid w:val="008944F1"/>
    <w:rsid w:val="00895C48"/>
    <w:rsid w:val="00896D25"/>
    <w:rsid w:val="00897CF4"/>
    <w:rsid w:val="00897D6C"/>
    <w:rsid w:val="00897FAF"/>
    <w:rsid w:val="008A2F83"/>
    <w:rsid w:val="008A36FF"/>
    <w:rsid w:val="008A44F5"/>
    <w:rsid w:val="008A49F0"/>
    <w:rsid w:val="008A4DB7"/>
    <w:rsid w:val="008A5F14"/>
    <w:rsid w:val="008A65EC"/>
    <w:rsid w:val="008B0189"/>
    <w:rsid w:val="008B09F6"/>
    <w:rsid w:val="008B0A2F"/>
    <w:rsid w:val="008B1A86"/>
    <w:rsid w:val="008B1D11"/>
    <w:rsid w:val="008B538A"/>
    <w:rsid w:val="008B6919"/>
    <w:rsid w:val="008B6A80"/>
    <w:rsid w:val="008C039E"/>
    <w:rsid w:val="008C0DFD"/>
    <w:rsid w:val="008C11D0"/>
    <w:rsid w:val="008C3624"/>
    <w:rsid w:val="008C79D3"/>
    <w:rsid w:val="008D0798"/>
    <w:rsid w:val="008D082D"/>
    <w:rsid w:val="008D09D5"/>
    <w:rsid w:val="008D2BB8"/>
    <w:rsid w:val="008D4CD5"/>
    <w:rsid w:val="008D533F"/>
    <w:rsid w:val="008E0037"/>
    <w:rsid w:val="008E1935"/>
    <w:rsid w:val="008E1DAD"/>
    <w:rsid w:val="008E2749"/>
    <w:rsid w:val="008E392C"/>
    <w:rsid w:val="008E40FD"/>
    <w:rsid w:val="008E579C"/>
    <w:rsid w:val="008E5C30"/>
    <w:rsid w:val="008F0247"/>
    <w:rsid w:val="008F0278"/>
    <w:rsid w:val="008F0CB2"/>
    <w:rsid w:val="008F19DA"/>
    <w:rsid w:val="008F3417"/>
    <w:rsid w:val="008F4302"/>
    <w:rsid w:val="008F4EBE"/>
    <w:rsid w:val="008F4F89"/>
    <w:rsid w:val="008F6197"/>
    <w:rsid w:val="008F61BE"/>
    <w:rsid w:val="008F759B"/>
    <w:rsid w:val="009002C1"/>
    <w:rsid w:val="009003D9"/>
    <w:rsid w:val="009017F4"/>
    <w:rsid w:val="009032E7"/>
    <w:rsid w:val="0091065D"/>
    <w:rsid w:val="00910CBA"/>
    <w:rsid w:val="0091107A"/>
    <w:rsid w:val="00911319"/>
    <w:rsid w:val="00912EC3"/>
    <w:rsid w:val="009147D5"/>
    <w:rsid w:val="009152B9"/>
    <w:rsid w:val="00915A4A"/>
    <w:rsid w:val="00916578"/>
    <w:rsid w:val="00917876"/>
    <w:rsid w:val="00921287"/>
    <w:rsid w:val="009214CD"/>
    <w:rsid w:val="0092395C"/>
    <w:rsid w:val="00923BF4"/>
    <w:rsid w:val="00925032"/>
    <w:rsid w:val="00925397"/>
    <w:rsid w:val="00926C91"/>
    <w:rsid w:val="009311E2"/>
    <w:rsid w:val="00932316"/>
    <w:rsid w:val="0093269F"/>
    <w:rsid w:val="00932870"/>
    <w:rsid w:val="00932FDB"/>
    <w:rsid w:val="00934FBF"/>
    <w:rsid w:val="009355C4"/>
    <w:rsid w:val="00935858"/>
    <w:rsid w:val="00935BB2"/>
    <w:rsid w:val="0093692F"/>
    <w:rsid w:val="00937908"/>
    <w:rsid w:val="009408CF"/>
    <w:rsid w:val="00944122"/>
    <w:rsid w:val="009442E6"/>
    <w:rsid w:val="00944C8E"/>
    <w:rsid w:val="0094632E"/>
    <w:rsid w:val="00946811"/>
    <w:rsid w:val="0094711F"/>
    <w:rsid w:val="00952555"/>
    <w:rsid w:val="00952F58"/>
    <w:rsid w:val="009534E5"/>
    <w:rsid w:val="00953CFA"/>
    <w:rsid w:val="00953D5C"/>
    <w:rsid w:val="0095409B"/>
    <w:rsid w:val="00954142"/>
    <w:rsid w:val="009558A4"/>
    <w:rsid w:val="0095616E"/>
    <w:rsid w:val="009579BF"/>
    <w:rsid w:val="00957CE9"/>
    <w:rsid w:val="00960DD3"/>
    <w:rsid w:val="00960F5F"/>
    <w:rsid w:val="009617ED"/>
    <w:rsid w:val="00962219"/>
    <w:rsid w:val="0096281E"/>
    <w:rsid w:val="00967807"/>
    <w:rsid w:val="009700E4"/>
    <w:rsid w:val="0097070C"/>
    <w:rsid w:val="00970B6A"/>
    <w:rsid w:val="00971161"/>
    <w:rsid w:val="00971250"/>
    <w:rsid w:val="009738B5"/>
    <w:rsid w:val="00973AA5"/>
    <w:rsid w:val="00974044"/>
    <w:rsid w:val="00974E6A"/>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2A1C"/>
    <w:rsid w:val="0099342C"/>
    <w:rsid w:val="009955BA"/>
    <w:rsid w:val="0099606B"/>
    <w:rsid w:val="00996A72"/>
    <w:rsid w:val="00996D17"/>
    <w:rsid w:val="00996DCB"/>
    <w:rsid w:val="009A0829"/>
    <w:rsid w:val="009A1DC2"/>
    <w:rsid w:val="009A2AC7"/>
    <w:rsid w:val="009A2C79"/>
    <w:rsid w:val="009A5981"/>
    <w:rsid w:val="009A61A6"/>
    <w:rsid w:val="009B2537"/>
    <w:rsid w:val="009B659C"/>
    <w:rsid w:val="009B68C0"/>
    <w:rsid w:val="009B6982"/>
    <w:rsid w:val="009B6EB2"/>
    <w:rsid w:val="009B7059"/>
    <w:rsid w:val="009B7A18"/>
    <w:rsid w:val="009C0C3F"/>
    <w:rsid w:val="009C1F86"/>
    <w:rsid w:val="009C30EE"/>
    <w:rsid w:val="009C3B21"/>
    <w:rsid w:val="009C3C9B"/>
    <w:rsid w:val="009C4189"/>
    <w:rsid w:val="009C51EE"/>
    <w:rsid w:val="009C5802"/>
    <w:rsid w:val="009C6217"/>
    <w:rsid w:val="009D0090"/>
    <w:rsid w:val="009D1582"/>
    <w:rsid w:val="009D1C64"/>
    <w:rsid w:val="009D23CE"/>
    <w:rsid w:val="009D2AAD"/>
    <w:rsid w:val="009D35E5"/>
    <w:rsid w:val="009D3BA1"/>
    <w:rsid w:val="009D3D09"/>
    <w:rsid w:val="009D4302"/>
    <w:rsid w:val="009D44D9"/>
    <w:rsid w:val="009D58AA"/>
    <w:rsid w:val="009D58C3"/>
    <w:rsid w:val="009D5FCB"/>
    <w:rsid w:val="009D6106"/>
    <w:rsid w:val="009D6130"/>
    <w:rsid w:val="009D62E0"/>
    <w:rsid w:val="009E0A0B"/>
    <w:rsid w:val="009E197A"/>
    <w:rsid w:val="009E2D2C"/>
    <w:rsid w:val="009E2EBD"/>
    <w:rsid w:val="009E3F23"/>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A00147"/>
    <w:rsid w:val="00A027B2"/>
    <w:rsid w:val="00A03928"/>
    <w:rsid w:val="00A039F1"/>
    <w:rsid w:val="00A03D56"/>
    <w:rsid w:val="00A106B2"/>
    <w:rsid w:val="00A13068"/>
    <w:rsid w:val="00A15D71"/>
    <w:rsid w:val="00A16C90"/>
    <w:rsid w:val="00A16F6E"/>
    <w:rsid w:val="00A17CDA"/>
    <w:rsid w:val="00A20B60"/>
    <w:rsid w:val="00A20C9D"/>
    <w:rsid w:val="00A21687"/>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308D"/>
    <w:rsid w:val="00A445B2"/>
    <w:rsid w:val="00A447B1"/>
    <w:rsid w:val="00A44802"/>
    <w:rsid w:val="00A46A25"/>
    <w:rsid w:val="00A47167"/>
    <w:rsid w:val="00A506CA"/>
    <w:rsid w:val="00A50798"/>
    <w:rsid w:val="00A50AD7"/>
    <w:rsid w:val="00A54844"/>
    <w:rsid w:val="00A54C8C"/>
    <w:rsid w:val="00A562B3"/>
    <w:rsid w:val="00A57A92"/>
    <w:rsid w:val="00A60984"/>
    <w:rsid w:val="00A61982"/>
    <w:rsid w:val="00A634F7"/>
    <w:rsid w:val="00A63697"/>
    <w:rsid w:val="00A63854"/>
    <w:rsid w:val="00A658A8"/>
    <w:rsid w:val="00A65924"/>
    <w:rsid w:val="00A65FB0"/>
    <w:rsid w:val="00A670EA"/>
    <w:rsid w:val="00A714C6"/>
    <w:rsid w:val="00A71620"/>
    <w:rsid w:val="00A71944"/>
    <w:rsid w:val="00A75111"/>
    <w:rsid w:val="00A763D6"/>
    <w:rsid w:val="00A77074"/>
    <w:rsid w:val="00A77A30"/>
    <w:rsid w:val="00A807BA"/>
    <w:rsid w:val="00A807F0"/>
    <w:rsid w:val="00A80A65"/>
    <w:rsid w:val="00A8195E"/>
    <w:rsid w:val="00A82378"/>
    <w:rsid w:val="00A827E0"/>
    <w:rsid w:val="00A8446F"/>
    <w:rsid w:val="00A844C5"/>
    <w:rsid w:val="00A85C20"/>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A000E"/>
    <w:rsid w:val="00AA2590"/>
    <w:rsid w:val="00AA2EC6"/>
    <w:rsid w:val="00AA3D58"/>
    <w:rsid w:val="00AA4C12"/>
    <w:rsid w:val="00AA4D8C"/>
    <w:rsid w:val="00AA5624"/>
    <w:rsid w:val="00AA5A40"/>
    <w:rsid w:val="00AA707B"/>
    <w:rsid w:val="00AA7390"/>
    <w:rsid w:val="00AB037B"/>
    <w:rsid w:val="00AB0418"/>
    <w:rsid w:val="00AB0674"/>
    <w:rsid w:val="00AB0A5D"/>
    <w:rsid w:val="00AB1603"/>
    <w:rsid w:val="00AB3BF8"/>
    <w:rsid w:val="00AB4801"/>
    <w:rsid w:val="00AB5E0D"/>
    <w:rsid w:val="00AB6F59"/>
    <w:rsid w:val="00AB7073"/>
    <w:rsid w:val="00AC057A"/>
    <w:rsid w:val="00AC07E2"/>
    <w:rsid w:val="00AC1444"/>
    <w:rsid w:val="00AC226A"/>
    <w:rsid w:val="00AC5C60"/>
    <w:rsid w:val="00AC643B"/>
    <w:rsid w:val="00AC6482"/>
    <w:rsid w:val="00AD1423"/>
    <w:rsid w:val="00AD26D0"/>
    <w:rsid w:val="00AD400B"/>
    <w:rsid w:val="00AD4F25"/>
    <w:rsid w:val="00AD54FA"/>
    <w:rsid w:val="00AD5A60"/>
    <w:rsid w:val="00AD5AFC"/>
    <w:rsid w:val="00AE173C"/>
    <w:rsid w:val="00AE1E0D"/>
    <w:rsid w:val="00AE259D"/>
    <w:rsid w:val="00AE3E04"/>
    <w:rsid w:val="00AE46BE"/>
    <w:rsid w:val="00AF2348"/>
    <w:rsid w:val="00AF4420"/>
    <w:rsid w:val="00AF679D"/>
    <w:rsid w:val="00AF6BAF"/>
    <w:rsid w:val="00B00190"/>
    <w:rsid w:val="00B00DB2"/>
    <w:rsid w:val="00B02331"/>
    <w:rsid w:val="00B02903"/>
    <w:rsid w:val="00B06A30"/>
    <w:rsid w:val="00B117E2"/>
    <w:rsid w:val="00B1377C"/>
    <w:rsid w:val="00B141AA"/>
    <w:rsid w:val="00B15EBE"/>
    <w:rsid w:val="00B20882"/>
    <w:rsid w:val="00B238F5"/>
    <w:rsid w:val="00B23E26"/>
    <w:rsid w:val="00B23FDD"/>
    <w:rsid w:val="00B244C0"/>
    <w:rsid w:val="00B247A9"/>
    <w:rsid w:val="00B2765F"/>
    <w:rsid w:val="00B3056D"/>
    <w:rsid w:val="00B3158B"/>
    <w:rsid w:val="00B316D1"/>
    <w:rsid w:val="00B316E5"/>
    <w:rsid w:val="00B3401D"/>
    <w:rsid w:val="00B34A39"/>
    <w:rsid w:val="00B36B72"/>
    <w:rsid w:val="00B374DB"/>
    <w:rsid w:val="00B37766"/>
    <w:rsid w:val="00B4140D"/>
    <w:rsid w:val="00B41A44"/>
    <w:rsid w:val="00B430DB"/>
    <w:rsid w:val="00B43246"/>
    <w:rsid w:val="00B449AE"/>
    <w:rsid w:val="00B461C7"/>
    <w:rsid w:val="00B46415"/>
    <w:rsid w:val="00B47BF9"/>
    <w:rsid w:val="00B47E8E"/>
    <w:rsid w:val="00B503AA"/>
    <w:rsid w:val="00B50803"/>
    <w:rsid w:val="00B51B4F"/>
    <w:rsid w:val="00B51DF4"/>
    <w:rsid w:val="00B5268D"/>
    <w:rsid w:val="00B528D8"/>
    <w:rsid w:val="00B552D2"/>
    <w:rsid w:val="00B6305D"/>
    <w:rsid w:val="00B63124"/>
    <w:rsid w:val="00B63827"/>
    <w:rsid w:val="00B638B1"/>
    <w:rsid w:val="00B63E76"/>
    <w:rsid w:val="00B6446E"/>
    <w:rsid w:val="00B65E71"/>
    <w:rsid w:val="00B66BC7"/>
    <w:rsid w:val="00B70127"/>
    <w:rsid w:val="00B70832"/>
    <w:rsid w:val="00B70D56"/>
    <w:rsid w:val="00B70D83"/>
    <w:rsid w:val="00B7121B"/>
    <w:rsid w:val="00B718B8"/>
    <w:rsid w:val="00B72D10"/>
    <w:rsid w:val="00B74857"/>
    <w:rsid w:val="00B74A23"/>
    <w:rsid w:val="00B74E46"/>
    <w:rsid w:val="00B74E9A"/>
    <w:rsid w:val="00B768C8"/>
    <w:rsid w:val="00B80C43"/>
    <w:rsid w:val="00B80CDD"/>
    <w:rsid w:val="00B8245D"/>
    <w:rsid w:val="00B840A9"/>
    <w:rsid w:val="00B85064"/>
    <w:rsid w:val="00B854EF"/>
    <w:rsid w:val="00B85CE6"/>
    <w:rsid w:val="00B86FF4"/>
    <w:rsid w:val="00B87101"/>
    <w:rsid w:val="00B91BFE"/>
    <w:rsid w:val="00B9215B"/>
    <w:rsid w:val="00B924D4"/>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2061"/>
    <w:rsid w:val="00BB2EEA"/>
    <w:rsid w:val="00BB349F"/>
    <w:rsid w:val="00BB3C11"/>
    <w:rsid w:val="00BB4793"/>
    <w:rsid w:val="00BB5AD5"/>
    <w:rsid w:val="00BB5AE8"/>
    <w:rsid w:val="00BB606A"/>
    <w:rsid w:val="00BB67DE"/>
    <w:rsid w:val="00BB68DD"/>
    <w:rsid w:val="00BB6BB4"/>
    <w:rsid w:val="00BC0AF0"/>
    <w:rsid w:val="00BC2314"/>
    <w:rsid w:val="00BC31B9"/>
    <w:rsid w:val="00BC32FB"/>
    <w:rsid w:val="00BC415E"/>
    <w:rsid w:val="00BC4A6A"/>
    <w:rsid w:val="00BC5414"/>
    <w:rsid w:val="00BC5C34"/>
    <w:rsid w:val="00BC6227"/>
    <w:rsid w:val="00BC6260"/>
    <w:rsid w:val="00BC794A"/>
    <w:rsid w:val="00BD01E7"/>
    <w:rsid w:val="00BD0A90"/>
    <w:rsid w:val="00BD1710"/>
    <w:rsid w:val="00BD18CA"/>
    <w:rsid w:val="00BD41E5"/>
    <w:rsid w:val="00BD5825"/>
    <w:rsid w:val="00BD5AD2"/>
    <w:rsid w:val="00BD5E6C"/>
    <w:rsid w:val="00BD5EBC"/>
    <w:rsid w:val="00BD6A72"/>
    <w:rsid w:val="00BD7335"/>
    <w:rsid w:val="00BE1059"/>
    <w:rsid w:val="00BE139C"/>
    <w:rsid w:val="00BE162E"/>
    <w:rsid w:val="00BE326F"/>
    <w:rsid w:val="00BE4102"/>
    <w:rsid w:val="00BE6863"/>
    <w:rsid w:val="00BF0AD4"/>
    <w:rsid w:val="00BF3CE5"/>
    <w:rsid w:val="00BF4471"/>
    <w:rsid w:val="00BF5105"/>
    <w:rsid w:val="00BF5293"/>
    <w:rsid w:val="00BF6271"/>
    <w:rsid w:val="00BF742B"/>
    <w:rsid w:val="00BF7D6D"/>
    <w:rsid w:val="00C0008E"/>
    <w:rsid w:val="00C00EB2"/>
    <w:rsid w:val="00C02D8B"/>
    <w:rsid w:val="00C06A58"/>
    <w:rsid w:val="00C06CD5"/>
    <w:rsid w:val="00C10C23"/>
    <w:rsid w:val="00C12A51"/>
    <w:rsid w:val="00C150D5"/>
    <w:rsid w:val="00C169BD"/>
    <w:rsid w:val="00C1722B"/>
    <w:rsid w:val="00C22B1F"/>
    <w:rsid w:val="00C22F03"/>
    <w:rsid w:val="00C2358C"/>
    <w:rsid w:val="00C2430B"/>
    <w:rsid w:val="00C258B0"/>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170E"/>
    <w:rsid w:val="00C54393"/>
    <w:rsid w:val="00C5542F"/>
    <w:rsid w:val="00C56F9D"/>
    <w:rsid w:val="00C57469"/>
    <w:rsid w:val="00C57C45"/>
    <w:rsid w:val="00C607E1"/>
    <w:rsid w:val="00C61063"/>
    <w:rsid w:val="00C6162A"/>
    <w:rsid w:val="00C6185C"/>
    <w:rsid w:val="00C61F9C"/>
    <w:rsid w:val="00C63DCA"/>
    <w:rsid w:val="00C63FA6"/>
    <w:rsid w:val="00C646C6"/>
    <w:rsid w:val="00C650B0"/>
    <w:rsid w:val="00C65235"/>
    <w:rsid w:val="00C65DF8"/>
    <w:rsid w:val="00C666C6"/>
    <w:rsid w:val="00C7029C"/>
    <w:rsid w:val="00C72364"/>
    <w:rsid w:val="00C72E45"/>
    <w:rsid w:val="00C748E1"/>
    <w:rsid w:val="00C77306"/>
    <w:rsid w:val="00C776FA"/>
    <w:rsid w:val="00C800F6"/>
    <w:rsid w:val="00C80E4D"/>
    <w:rsid w:val="00C8227F"/>
    <w:rsid w:val="00C8275B"/>
    <w:rsid w:val="00C83476"/>
    <w:rsid w:val="00C8347D"/>
    <w:rsid w:val="00C84F7A"/>
    <w:rsid w:val="00C84FFC"/>
    <w:rsid w:val="00C90B82"/>
    <w:rsid w:val="00C925E2"/>
    <w:rsid w:val="00C92880"/>
    <w:rsid w:val="00C92B14"/>
    <w:rsid w:val="00C92D75"/>
    <w:rsid w:val="00C930F7"/>
    <w:rsid w:val="00C93446"/>
    <w:rsid w:val="00C93EA9"/>
    <w:rsid w:val="00C9488E"/>
    <w:rsid w:val="00C950FA"/>
    <w:rsid w:val="00C955E7"/>
    <w:rsid w:val="00C95E33"/>
    <w:rsid w:val="00C9779E"/>
    <w:rsid w:val="00CA0065"/>
    <w:rsid w:val="00CA09DB"/>
    <w:rsid w:val="00CA18E7"/>
    <w:rsid w:val="00CA2DAD"/>
    <w:rsid w:val="00CA4B08"/>
    <w:rsid w:val="00CA4B38"/>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E44"/>
    <w:rsid w:val="00CE273F"/>
    <w:rsid w:val="00CE3B12"/>
    <w:rsid w:val="00CE4473"/>
    <w:rsid w:val="00CE45BF"/>
    <w:rsid w:val="00CE5162"/>
    <w:rsid w:val="00CE5429"/>
    <w:rsid w:val="00CE5DDB"/>
    <w:rsid w:val="00CE796A"/>
    <w:rsid w:val="00CF0047"/>
    <w:rsid w:val="00CF0502"/>
    <w:rsid w:val="00CF081B"/>
    <w:rsid w:val="00CF36F8"/>
    <w:rsid w:val="00CF4790"/>
    <w:rsid w:val="00CF5011"/>
    <w:rsid w:val="00CF5120"/>
    <w:rsid w:val="00CF572F"/>
    <w:rsid w:val="00CF60CD"/>
    <w:rsid w:val="00CF7250"/>
    <w:rsid w:val="00CF7315"/>
    <w:rsid w:val="00D00902"/>
    <w:rsid w:val="00D00D15"/>
    <w:rsid w:val="00D00E0F"/>
    <w:rsid w:val="00D013C9"/>
    <w:rsid w:val="00D0146E"/>
    <w:rsid w:val="00D01AF0"/>
    <w:rsid w:val="00D0266D"/>
    <w:rsid w:val="00D031DC"/>
    <w:rsid w:val="00D03EDD"/>
    <w:rsid w:val="00D068CF"/>
    <w:rsid w:val="00D06E21"/>
    <w:rsid w:val="00D07A88"/>
    <w:rsid w:val="00D12A49"/>
    <w:rsid w:val="00D14E93"/>
    <w:rsid w:val="00D15319"/>
    <w:rsid w:val="00D17370"/>
    <w:rsid w:val="00D176F1"/>
    <w:rsid w:val="00D17B2D"/>
    <w:rsid w:val="00D20416"/>
    <w:rsid w:val="00D21008"/>
    <w:rsid w:val="00D21C43"/>
    <w:rsid w:val="00D22AAD"/>
    <w:rsid w:val="00D22CAF"/>
    <w:rsid w:val="00D23618"/>
    <w:rsid w:val="00D23FC5"/>
    <w:rsid w:val="00D250FF"/>
    <w:rsid w:val="00D252DA"/>
    <w:rsid w:val="00D2567B"/>
    <w:rsid w:val="00D273C7"/>
    <w:rsid w:val="00D27F95"/>
    <w:rsid w:val="00D3217E"/>
    <w:rsid w:val="00D33D6C"/>
    <w:rsid w:val="00D35BB8"/>
    <w:rsid w:val="00D40732"/>
    <w:rsid w:val="00D41527"/>
    <w:rsid w:val="00D4310F"/>
    <w:rsid w:val="00D4328F"/>
    <w:rsid w:val="00D43A8C"/>
    <w:rsid w:val="00D44EEC"/>
    <w:rsid w:val="00D4546A"/>
    <w:rsid w:val="00D50753"/>
    <w:rsid w:val="00D50B06"/>
    <w:rsid w:val="00D51B1F"/>
    <w:rsid w:val="00D52074"/>
    <w:rsid w:val="00D5239D"/>
    <w:rsid w:val="00D52648"/>
    <w:rsid w:val="00D5272C"/>
    <w:rsid w:val="00D52836"/>
    <w:rsid w:val="00D53AF4"/>
    <w:rsid w:val="00D5440F"/>
    <w:rsid w:val="00D55277"/>
    <w:rsid w:val="00D55458"/>
    <w:rsid w:val="00D56931"/>
    <w:rsid w:val="00D56944"/>
    <w:rsid w:val="00D569A8"/>
    <w:rsid w:val="00D57A1F"/>
    <w:rsid w:val="00D57B00"/>
    <w:rsid w:val="00D61A0E"/>
    <w:rsid w:val="00D61E64"/>
    <w:rsid w:val="00D63F0C"/>
    <w:rsid w:val="00D646ED"/>
    <w:rsid w:val="00D6488C"/>
    <w:rsid w:val="00D702B7"/>
    <w:rsid w:val="00D70C6C"/>
    <w:rsid w:val="00D728A8"/>
    <w:rsid w:val="00D73A79"/>
    <w:rsid w:val="00D7421D"/>
    <w:rsid w:val="00D76856"/>
    <w:rsid w:val="00D77652"/>
    <w:rsid w:val="00D82DF8"/>
    <w:rsid w:val="00D8310A"/>
    <w:rsid w:val="00D834F5"/>
    <w:rsid w:val="00D839AC"/>
    <w:rsid w:val="00D850B1"/>
    <w:rsid w:val="00D85799"/>
    <w:rsid w:val="00D90126"/>
    <w:rsid w:val="00D905E5"/>
    <w:rsid w:val="00D919A2"/>
    <w:rsid w:val="00D92719"/>
    <w:rsid w:val="00D932EE"/>
    <w:rsid w:val="00D9367B"/>
    <w:rsid w:val="00D952C5"/>
    <w:rsid w:val="00D9712D"/>
    <w:rsid w:val="00D971D1"/>
    <w:rsid w:val="00D97582"/>
    <w:rsid w:val="00D97819"/>
    <w:rsid w:val="00D97AA4"/>
    <w:rsid w:val="00D97F70"/>
    <w:rsid w:val="00DA013A"/>
    <w:rsid w:val="00DA0A3B"/>
    <w:rsid w:val="00DA14ED"/>
    <w:rsid w:val="00DA38E2"/>
    <w:rsid w:val="00DA45D8"/>
    <w:rsid w:val="00DA7F5A"/>
    <w:rsid w:val="00DB1C76"/>
    <w:rsid w:val="00DB4993"/>
    <w:rsid w:val="00DB4FEE"/>
    <w:rsid w:val="00DB5AAA"/>
    <w:rsid w:val="00DB5C41"/>
    <w:rsid w:val="00DB6378"/>
    <w:rsid w:val="00DB786C"/>
    <w:rsid w:val="00DC1ED5"/>
    <w:rsid w:val="00DC2188"/>
    <w:rsid w:val="00DC6E94"/>
    <w:rsid w:val="00DC7AFD"/>
    <w:rsid w:val="00DD04C3"/>
    <w:rsid w:val="00DD0719"/>
    <w:rsid w:val="00DD0B8A"/>
    <w:rsid w:val="00DD12FE"/>
    <w:rsid w:val="00DD2E69"/>
    <w:rsid w:val="00DD4E06"/>
    <w:rsid w:val="00DD549D"/>
    <w:rsid w:val="00DD6553"/>
    <w:rsid w:val="00DD7D9A"/>
    <w:rsid w:val="00DE06C7"/>
    <w:rsid w:val="00DE0822"/>
    <w:rsid w:val="00DE09CE"/>
    <w:rsid w:val="00DE09F2"/>
    <w:rsid w:val="00DE1B58"/>
    <w:rsid w:val="00DE22EA"/>
    <w:rsid w:val="00DE230A"/>
    <w:rsid w:val="00DE2B85"/>
    <w:rsid w:val="00DE3422"/>
    <w:rsid w:val="00DE461C"/>
    <w:rsid w:val="00DE7AC6"/>
    <w:rsid w:val="00DE7BBE"/>
    <w:rsid w:val="00DF0F31"/>
    <w:rsid w:val="00DF25C6"/>
    <w:rsid w:val="00DF3529"/>
    <w:rsid w:val="00DF5F35"/>
    <w:rsid w:val="00DF66F7"/>
    <w:rsid w:val="00DF7614"/>
    <w:rsid w:val="00DF7A91"/>
    <w:rsid w:val="00DF7B4D"/>
    <w:rsid w:val="00E007EA"/>
    <w:rsid w:val="00E02A35"/>
    <w:rsid w:val="00E03BB1"/>
    <w:rsid w:val="00E052FE"/>
    <w:rsid w:val="00E05563"/>
    <w:rsid w:val="00E056E8"/>
    <w:rsid w:val="00E06610"/>
    <w:rsid w:val="00E06831"/>
    <w:rsid w:val="00E07CB8"/>
    <w:rsid w:val="00E122DD"/>
    <w:rsid w:val="00E126F2"/>
    <w:rsid w:val="00E1443D"/>
    <w:rsid w:val="00E15208"/>
    <w:rsid w:val="00E17BC1"/>
    <w:rsid w:val="00E2273A"/>
    <w:rsid w:val="00E2287A"/>
    <w:rsid w:val="00E24E3D"/>
    <w:rsid w:val="00E265E0"/>
    <w:rsid w:val="00E269AE"/>
    <w:rsid w:val="00E27CB4"/>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78E"/>
    <w:rsid w:val="00E508C0"/>
    <w:rsid w:val="00E51077"/>
    <w:rsid w:val="00E53350"/>
    <w:rsid w:val="00E56A27"/>
    <w:rsid w:val="00E575B8"/>
    <w:rsid w:val="00E6096C"/>
    <w:rsid w:val="00E610B1"/>
    <w:rsid w:val="00E61C33"/>
    <w:rsid w:val="00E6210B"/>
    <w:rsid w:val="00E62356"/>
    <w:rsid w:val="00E62C16"/>
    <w:rsid w:val="00E64870"/>
    <w:rsid w:val="00E65188"/>
    <w:rsid w:val="00E6529C"/>
    <w:rsid w:val="00E668A3"/>
    <w:rsid w:val="00E66D51"/>
    <w:rsid w:val="00E703D9"/>
    <w:rsid w:val="00E70848"/>
    <w:rsid w:val="00E729E7"/>
    <w:rsid w:val="00E75532"/>
    <w:rsid w:val="00E75B55"/>
    <w:rsid w:val="00E77423"/>
    <w:rsid w:val="00E77718"/>
    <w:rsid w:val="00E77884"/>
    <w:rsid w:val="00E801B1"/>
    <w:rsid w:val="00E81409"/>
    <w:rsid w:val="00E81AB7"/>
    <w:rsid w:val="00E8339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5990"/>
    <w:rsid w:val="00EA7BDB"/>
    <w:rsid w:val="00EB3F11"/>
    <w:rsid w:val="00EB6CFC"/>
    <w:rsid w:val="00EC160A"/>
    <w:rsid w:val="00EC3236"/>
    <w:rsid w:val="00EC3EC0"/>
    <w:rsid w:val="00EC68D4"/>
    <w:rsid w:val="00ED0EB0"/>
    <w:rsid w:val="00ED118E"/>
    <w:rsid w:val="00ED5272"/>
    <w:rsid w:val="00ED65E0"/>
    <w:rsid w:val="00ED6652"/>
    <w:rsid w:val="00ED6928"/>
    <w:rsid w:val="00ED796A"/>
    <w:rsid w:val="00EE0119"/>
    <w:rsid w:val="00EE1973"/>
    <w:rsid w:val="00EE6FD4"/>
    <w:rsid w:val="00EF09D5"/>
    <w:rsid w:val="00EF12D3"/>
    <w:rsid w:val="00EF1C43"/>
    <w:rsid w:val="00EF3874"/>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47B1"/>
    <w:rsid w:val="00F04941"/>
    <w:rsid w:val="00F04A9D"/>
    <w:rsid w:val="00F0788D"/>
    <w:rsid w:val="00F11776"/>
    <w:rsid w:val="00F11904"/>
    <w:rsid w:val="00F11F11"/>
    <w:rsid w:val="00F14D89"/>
    <w:rsid w:val="00F16563"/>
    <w:rsid w:val="00F16A9D"/>
    <w:rsid w:val="00F16E11"/>
    <w:rsid w:val="00F20384"/>
    <w:rsid w:val="00F2083B"/>
    <w:rsid w:val="00F20F99"/>
    <w:rsid w:val="00F228A1"/>
    <w:rsid w:val="00F22FCE"/>
    <w:rsid w:val="00F23EAC"/>
    <w:rsid w:val="00F25362"/>
    <w:rsid w:val="00F2644D"/>
    <w:rsid w:val="00F2679E"/>
    <w:rsid w:val="00F27373"/>
    <w:rsid w:val="00F3068B"/>
    <w:rsid w:val="00F308B8"/>
    <w:rsid w:val="00F30C42"/>
    <w:rsid w:val="00F319D3"/>
    <w:rsid w:val="00F32457"/>
    <w:rsid w:val="00F3370C"/>
    <w:rsid w:val="00F351F6"/>
    <w:rsid w:val="00F35A5C"/>
    <w:rsid w:val="00F35EAE"/>
    <w:rsid w:val="00F369E7"/>
    <w:rsid w:val="00F36C5D"/>
    <w:rsid w:val="00F375F5"/>
    <w:rsid w:val="00F37DB0"/>
    <w:rsid w:val="00F37F27"/>
    <w:rsid w:val="00F40751"/>
    <w:rsid w:val="00F41C93"/>
    <w:rsid w:val="00F42A54"/>
    <w:rsid w:val="00F43A07"/>
    <w:rsid w:val="00F43C81"/>
    <w:rsid w:val="00F44EB2"/>
    <w:rsid w:val="00F45DB6"/>
    <w:rsid w:val="00F4651B"/>
    <w:rsid w:val="00F5009B"/>
    <w:rsid w:val="00F50CA4"/>
    <w:rsid w:val="00F52A79"/>
    <w:rsid w:val="00F53155"/>
    <w:rsid w:val="00F5391B"/>
    <w:rsid w:val="00F53F5B"/>
    <w:rsid w:val="00F54C09"/>
    <w:rsid w:val="00F54EFF"/>
    <w:rsid w:val="00F5716A"/>
    <w:rsid w:val="00F57492"/>
    <w:rsid w:val="00F578A2"/>
    <w:rsid w:val="00F57B22"/>
    <w:rsid w:val="00F57BDA"/>
    <w:rsid w:val="00F60915"/>
    <w:rsid w:val="00F612AA"/>
    <w:rsid w:val="00F618F9"/>
    <w:rsid w:val="00F62171"/>
    <w:rsid w:val="00F6551A"/>
    <w:rsid w:val="00F661CC"/>
    <w:rsid w:val="00F66570"/>
    <w:rsid w:val="00F66A46"/>
    <w:rsid w:val="00F67F5B"/>
    <w:rsid w:val="00F719B6"/>
    <w:rsid w:val="00F7228D"/>
    <w:rsid w:val="00F72C4A"/>
    <w:rsid w:val="00F7410C"/>
    <w:rsid w:val="00F7448F"/>
    <w:rsid w:val="00F771CE"/>
    <w:rsid w:val="00F77DCA"/>
    <w:rsid w:val="00F809EB"/>
    <w:rsid w:val="00F81CC7"/>
    <w:rsid w:val="00F82BDB"/>
    <w:rsid w:val="00F82F0B"/>
    <w:rsid w:val="00F83796"/>
    <w:rsid w:val="00F84119"/>
    <w:rsid w:val="00F8412B"/>
    <w:rsid w:val="00F85049"/>
    <w:rsid w:val="00F85475"/>
    <w:rsid w:val="00F85A22"/>
    <w:rsid w:val="00F94947"/>
    <w:rsid w:val="00F96298"/>
    <w:rsid w:val="00FA1839"/>
    <w:rsid w:val="00FA229E"/>
    <w:rsid w:val="00FA385A"/>
    <w:rsid w:val="00FA43AB"/>
    <w:rsid w:val="00FA49A2"/>
    <w:rsid w:val="00FA4AD1"/>
    <w:rsid w:val="00FA53B4"/>
    <w:rsid w:val="00FA6824"/>
    <w:rsid w:val="00FB1EEA"/>
    <w:rsid w:val="00FB3672"/>
    <w:rsid w:val="00FB4052"/>
    <w:rsid w:val="00FB415B"/>
    <w:rsid w:val="00FB57F8"/>
    <w:rsid w:val="00FB79C7"/>
    <w:rsid w:val="00FC09FF"/>
    <w:rsid w:val="00FC0CC9"/>
    <w:rsid w:val="00FC106F"/>
    <w:rsid w:val="00FC240C"/>
    <w:rsid w:val="00FC3647"/>
    <w:rsid w:val="00FC49D1"/>
    <w:rsid w:val="00FC4EBA"/>
    <w:rsid w:val="00FC67F1"/>
    <w:rsid w:val="00FD0D9E"/>
    <w:rsid w:val="00FD10A0"/>
    <w:rsid w:val="00FD1473"/>
    <w:rsid w:val="00FD1913"/>
    <w:rsid w:val="00FD1C8B"/>
    <w:rsid w:val="00FD27E9"/>
    <w:rsid w:val="00FD415B"/>
    <w:rsid w:val="00FD5273"/>
    <w:rsid w:val="00FE0C54"/>
    <w:rsid w:val="00FE1D2D"/>
    <w:rsid w:val="00FE48A0"/>
    <w:rsid w:val="00FE4FAA"/>
    <w:rsid w:val="00FE613B"/>
    <w:rsid w:val="00FE77AC"/>
    <w:rsid w:val="00FE781B"/>
    <w:rsid w:val="00FE7D10"/>
    <w:rsid w:val="00FF053F"/>
    <w:rsid w:val="00FF0B27"/>
    <w:rsid w:val="00FF202A"/>
    <w:rsid w:val="00FF31D1"/>
    <w:rsid w:val="00FF4719"/>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rcid.org/0000-0001-7048-4387"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hyperlink" Target="https://orcid.org/0000-0002-2248-2050"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com/strea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mithEcophysLab/mtDesertIsland_Pinusrigida"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aura.antioch.edu/etds"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digitalcommons.library.umaine.edu/etd/2212"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8330</Words>
  <Characters>47486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5</cp:revision>
  <cp:lastPrinted>2021-06-14T00:13:00Z</cp:lastPrinted>
  <dcterms:created xsi:type="dcterms:W3CDTF">2021-06-17T03:54:00Z</dcterms:created>
  <dcterms:modified xsi:type="dcterms:W3CDTF">2021-06-17T04:33:00Z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